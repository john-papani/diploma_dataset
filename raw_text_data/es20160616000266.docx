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034AC" w14:textId="77777777" w:rsidR="007F68A1" w:rsidRPr="007F68A1" w:rsidRDefault="007F68A1" w:rsidP="007F68A1">
      <w:pPr>
        <w:spacing w:after="0" w:line="360" w:lineRule="auto"/>
        <w:rPr>
          <w:ins w:id="0" w:author="Φλούδα Χριστίνα" w:date="2016-06-30T10:45:00Z"/>
          <w:rFonts w:eastAsia="Times New Roman"/>
          <w:szCs w:val="24"/>
          <w:lang w:eastAsia="en-US"/>
        </w:rPr>
      </w:pPr>
      <w:bookmarkStart w:id="1" w:name="_GoBack"/>
      <w:bookmarkEnd w:id="1"/>
      <w:r>
        <w:rPr>
          <w:rFonts w:eastAsia="Times New Roman"/>
          <w:szCs w:val="24"/>
        </w:rPr>
        <w:t xml:space="preserve"> </w:t>
      </w:r>
      <w:ins w:id="2" w:author="Φλούδα Χριστίνα" w:date="2016-06-30T10:45:00Z">
        <w:r w:rsidRPr="007F68A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821769E" w14:textId="77777777" w:rsidR="007F68A1" w:rsidRPr="007F68A1" w:rsidRDefault="007F68A1" w:rsidP="007F68A1">
      <w:pPr>
        <w:spacing w:after="0" w:line="360" w:lineRule="auto"/>
        <w:rPr>
          <w:ins w:id="3" w:author="Φλούδα Χριστίνα" w:date="2016-06-30T10:45:00Z"/>
          <w:rFonts w:eastAsia="Times New Roman"/>
          <w:szCs w:val="24"/>
          <w:lang w:eastAsia="en-US"/>
        </w:rPr>
      </w:pPr>
    </w:p>
    <w:p w14:paraId="06D03B22" w14:textId="77777777" w:rsidR="007F68A1" w:rsidRPr="007F68A1" w:rsidRDefault="007F68A1" w:rsidP="007F68A1">
      <w:pPr>
        <w:spacing w:after="0" w:line="360" w:lineRule="auto"/>
        <w:rPr>
          <w:ins w:id="4" w:author="Φλούδα Χριστίνα" w:date="2016-06-30T10:45:00Z"/>
          <w:rFonts w:eastAsia="Times New Roman"/>
          <w:szCs w:val="24"/>
          <w:lang w:eastAsia="en-US"/>
        </w:rPr>
      </w:pPr>
      <w:ins w:id="5" w:author="Φλούδα Χριστίνα" w:date="2016-06-30T10:45:00Z">
        <w:r w:rsidRPr="007F68A1">
          <w:rPr>
            <w:rFonts w:eastAsia="Times New Roman"/>
            <w:szCs w:val="24"/>
            <w:lang w:eastAsia="en-US"/>
          </w:rPr>
          <w:t>ΠΙΝΑΚΑΣ ΠΕΡΙΕΧΟΜΕΝΩΝ</w:t>
        </w:r>
      </w:ins>
    </w:p>
    <w:p w14:paraId="7D792F82" w14:textId="77777777" w:rsidR="007F68A1" w:rsidRPr="007F68A1" w:rsidRDefault="007F68A1" w:rsidP="007F68A1">
      <w:pPr>
        <w:spacing w:after="0" w:line="360" w:lineRule="auto"/>
        <w:rPr>
          <w:ins w:id="6" w:author="Φλούδα Χριστίνα" w:date="2016-06-30T10:45:00Z"/>
          <w:rFonts w:eastAsia="Times New Roman"/>
          <w:szCs w:val="24"/>
          <w:lang w:eastAsia="en-US"/>
        </w:rPr>
      </w:pPr>
      <w:ins w:id="7" w:author="Φλούδα Χριστίνα" w:date="2016-06-30T10:45:00Z">
        <w:r w:rsidRPr="007F68A1">
          <w:rPr>
            <w:rFonts w:eastAsia="Times New Roman"/>
            <w:szCs w:val="24"/>
            <w:lang w:eastAsia="en-US"/>
          </w:rPr>
          <w:t xml:space="preserve">ΙΖ΄ ΠΕΡΙΟΔΟΣ </w:t>
        </w:r>
      </w:ins>
    </w:p>
    <w:p w14:paraId="2D209C38" w14:textId="77777777" w:rsidR="007F68A1" w:rsidRPr="007F68A1" w:rsidRDefault="007F68A1" w:rsidP="007F68A1">
      <w:pPr>
        <w:spacing w:after="0" w:line="360" w:lineRule="auto"/>
        <w:rPr>
          <w:ins w:id="8" w:author="Φλούδα Χριστίνα" w:date="2016-06-30T10:45:00Z"/>
          <w:rFonts w:eastAsia="Times New Roman"/>
          <w:szCs w:val="24"/>
          <w:lang w:eastAsia="en-US"/>
        </w:rPr>
      </w:pPr>
      <w:ins w:id="9" w:author="Φλούδα Χριστίνα" w:date="2016-06-30T10:45:00Z">
        <w:r w:rsidRPr="007F68A1">
          <w:rPr>
            <w:rFonts w:eastAsia="Times New Roman"/>
            <w:szCs w:val="24"/>
            <w:lang w:eastAsia="en-US"/>
          </w:rPr>
          <w:t>ΠΡΟΕΔΡΕΥΟΜΕΝΗΣ ΚΟΙΝΟΒΟΥΛΕΥΤΙΚΗΣ ΔΗΜΟΚΡΑΤΙΑΣ</w:t>
        </w:r>
      </w:ins>
    </w:p>
    <w:p w14:paraId="5715CBE9" w14:textId="77777777" w:rsidR="007F68A1" w:rsidRPr="007F68A1" w:rsidRDefault="007F68A1" w:rsidP="007F68A1">
      <w:pPr>
        <w:spacing w:after="0" w:line="360" w:lineRule="auto"/>
        <w:rPr>
          <w:ins w:id="10" w:author="Φλούδα Χριστίνα" w:date="2016-06-30T10:45:00Z"/>
          <w:rFonts w:eastAsia="Times New Roman"/>
          <w:szCs w:val="24"/>
          <w:lang w:eastAsia="en-US"/>
        </w:rPr>
      </w:pPr>
      <w:ins w:id="11" w:author="Φλούδα Χριστίνα" w:date="2016-06-30T10:45:00Z">
        <w:r w:rsidRPr="007F68A1">
          <w:rPr>
            <w:rFonts w:eastAsia="Times New Roman"/>
            <w:szCs w:val="24"/>
            <w:lang w:eastAsia="en-US"/>
          </w:rPr>
          <w:t>ΣΥΝΟΔΟΣ Α΄</w:t>
        </w:r>
      </w:ins>
    </w:p>
    <w:p w14:paraId="7A3C92FE" w14:textId="77777777" w:rsidR="007F68A1" w:rsidRPr="007F68A1" w:rsidRDefault="007F68A1" w:rsidP="007F68A1">
      <w:pPr>
        <w:spacing w:after="0" w:line="360" w:lineRule="auto"/>
        <w:rPr>
          <w:ins w:id="12" w:author="Φλούδα Χριστίνα" w:date="2016-06-30T10:45:00Z"/>
          <w:rFonts w:eastAsia="Times New Roman"/>
          <w:szCs w:val="24"/>
          <w:lang w:eastAsia="en-US"/>
        </w:rPr>
      </w:pPr>
    </w:p>
    <w:p w14:paraId="00E002F4" w14:textId="77777777" w:rsidR="007F68A1" w:rsidRPr="007F68A1" w:rsidRDefault="007F68A1" w:rsidP="007F68A1">
      <w:pPr>
        <w:spacing w:after="0" w:line="360" w:lineRule="auto"/>
        <w:rPr>
          <w:ins w:id="13" w:author="Φλούδα Χριστίνα" w:date="2016-06-30T10:45:00Z"/>
          <w:rFonts w:eastAsia="Times New Roman"/>
          <w:szCs w:val="24"/>
          <w:lang w:eastAsia="en-US"/>
        </w:rPr>
      </w:pPr>
      <w:ins w:id="14" w:author="Φλούδα Χριστίνα" w:date="2016-06-30T10:45:00Z">
        <w:r w:rsidRPr="007F68A1">
          <w:rPr>
            <w:rFonts w:eastAsia="Times New Roman"/>
            <w:szCs w:val="24"/>
            <w:lang w:eastAsia="en-US"/>
          </w:rPr>
          <w:t>ΣΥΝΕΔΡΙΑΣΗ ΡΜΕ΄</w:t>
        </w:r>
      </w:ins>
    </w:p>
    <w:p w14:paraId="2CDDF4AD" w14:textId="77777777" w:rsidR="007F68A1" w:rsidRPr="007F68A1" w:rsidRDefault="007F68A1" w:rsidP="007F68A1">
      <w:pPr>
        <w:spacing w:after="0" w:line="360" w:lineRule="auto"/>
        <w:rPr>
          <w:ins w:id="15" w:author="Φλούδα Χριστίνα" w:date="2016-06-30T10:45:00Z"/>
          <w:rFonts w:eastAsia="Times New Roman"/>
          <w:szCs w:val="24"/>
          <w:lang w:eastAsia="en-US"/>
        </w:rPr>
      </w:pPr>
      <w:ins w:id="16" w:author="Φλούδα Χριστίνα" w:date="2016-06-30T10:45:00Z">
        <w:r w:rsidRPr="007F68A1">
          <w:rPr>
            <w:rFonts w:eastAsia="Times New Roman"/>
            <w:szCs w:val="24"/>
            <w:lang w:eastAsia="en-US"/>
          </w:rPr>
          <w:t>Πέμπτη  16 Ιουνίου 2016</w:t>
        </w:r>
      </w:ins>
    </w:p>
    <w:p w14:paraId="5A0066DE" w14:textId="77777777" w:rsidR="007F68A1" w:rsidRPr="007F68A1" w:rsidRDefault="007F68A1" w:rsidP="007F68A1">
      <w:pPr>
        <w:spacing w:after="0" w:line="360" w:lineRule="auto"/>
        <w:rPr>
          <w:ins w:id="17" w:author="Φλούδα Χριστίνα" w:date="2016-06-30T10:45:00Z"/>
          <w:rFonts w:eastAsia="Times New Roman"/>
          <w:szCs w:val="24"/>
          <w:lang w:eastAsia="en-US"/>
        </w:rPr>
      </w:pPr>
    </w:p>
    <w:p w14:paraId="5C7725B4" w14:textId="77777777" w:rsidR="007F68A1" w:rsidRPr="007F68A1" w:rsidRDefault="007F68A1" w:rsidP="007F68A1">
      <w:pPr>
        <w:spacing w:after="0" w:line="360" w:lineRule="auto"/>
        <w:rPr>
          <w:ins w:id="18" w:author="Φλούδα Χριστίνα" w:date="2016-06-30T10:45:00Z"/>
          <w:rFonts w:eastAsia="Times New Roman"/>
          <w:szCs w:val="24"/>
          <w:lang w:eastAsia="en-US"/>
        </w:rPr>
      </w:pPr>
      <w:ins w:id="19" w:author="Φλούδα Χριστίνα" w:date="2016-06-30T10:45:00Z">
        <w:r w:rsidRPr="007F68A1">
          <w:rPr>
            <w:rFonts w:eastAsia="Times New Roman"/>
            <w:szCs w:val="24"/>
            <w:lang w:eastAsia="en-US"/>
          </w:rPr>
          <w:t>ΘΕΜΑΤΑ</w:t>
        </w:r>
      </w:ins>
    </w:p>
    <w:p w14:paraId="61EE64D2" w14:textId="77777777" w:rsidR="007F68A1" w:rsidRPr="007F68A1" w:rsidRDefault="007F68A1" w:rsidP="007F68A1">
      <w:pPr>
        <w:spacing w:after="0" w:line="360" w:lineRule="auto"/>
        <w:rPr>
          <w:ins w:id="20" w:author="Φλούδα Χριστίνα" w:date="2016-06-30T10:45:00Z"/>
          <w:rFonts w:eastAsia="Times New Roman"/>
          <w:szCs w:val="24"/>
          <w:lang w:eastAsia="en-US"/>
        </w:rPr>
      </w:pPr>
      <w:ins w:id="21" w:author="Φλούδα Χριστίνα" w:date="2016-06-30T10:45:00Z">
        <w:r w:rsidRPr="007F68A1">
          <w:rPr>
            <w:rFonts w:eastAsia="Times New Roman"/>
            <w:szCs w:val="24"/>
            <w:lang w:eastAsia="en-US"/>
          </w:rPr>
          <w:t xml:space="preserve"> </w:t>
        </w:r>
        <w:r w:rsidRPr="007F68A1">
          <w:rPr>
            <w:rFonts w:eastAsia="Times New Roman"/>
            <w:szCs w:val="24"/>
            <w:lang w:eastAsia="en-US"/>
          </w:rPr>
          <w:br/>
          <w:t xml:space="preserve">Α. ΕΙΔΙΚΑ ΘΕΜΑΤΑ </w:t>
        </w:r>
        <w:r w:rsidRPr="007F68A1">
          <w:rPr>
            <w:rFonts w:eastAsia="Times New Roman"/>
            <w:szCs w:val="24"/>
            <w:lang w:eastAsia="en-US"/>
          </w:rPr>
          <w:br/>
          <w:t xml:space="preserve">1. Επικύρωση Πρακτικών, σελ. </w:t>
        </w:r>
        <w:r w:rsidRPr="007F68A1">
          <w:rPr>
            <w:rFonts w:eastAsia="Times New Roman"/>
            <w:szCs w:val="24"/>
            <w:lang w:eastAsia="en-US"/>
          </w:rPr>
          <w:br/>
          <w:t xml:space="preserve">2.  Άδεια απουσίας των Βουλευτών κ.κ. Σ. Αναστασιάδη και Γ. </w:t>
        </w:r>
        <w:proofErr w:type="spellStart"/>
        <w:r w:rsidRPr="007F68A1">
          <w:rPr>
            <w:rFonts w:eastAsia="Times New Roman"/>
            <w:szCs w:val="24"/>
            <w:lang w:eastAsia="en-US"/>
          </w:rPr>
          <w:t>Στύλιου</w:t>
        </w:r>
        <w:proofErr w:type="spellEnd"/>
        <w:r w:rsidRPr="007F68A1">
          <w:rPr>
            <w:rFonts w:eastAsia="Times New Roman"/>
            <w:szCs w:val="24"/>
            <w:lang w:eastAsia="en-US"/>
          </w:rPr>
          <w:t xml:space="preserve">, σελ. </w:t>
        </w:r>
        <w:r w:rsidRPr="007F68A1">
          <w:rPr>
            <w:rFonts w:eastAsia="Times New Roman"/>
            <w:szCs w:val="24"/>
            <w:lang w:eastAsia="en-US"/>
          </w:rPr>
          <w:br/>
          <w:t xml:space="preserve">3. Ανακοινώνεται ότι τη συνεδρίαση παρακολουθούν μαθητές από τα Ουκρανικά Σαββατιάτικα Σχολεία στην Ελλάδα, σελ. </w:t>
        </w:r>
        <w:r w:rsidRPr="007F68A1">
          <w:rPr>
            <w:rFonts w:eastAsia="Times New Roman"/>
            <w:szCs w:val="24"/>
            <w:lang w:eastAsia="en-US"/>
          </w:rPr>
          <w:br/>
          <w:t xml:space="preserve">4. Επί διαδικαστικού θέματος, σελ. </w:t>
        </w:r>
        <w:r w:rsidRPr="007F68A1">
          <w:rPr>
            <w:rFonts w:eastAsia="Times New Roman"/>
            <w:szCs w:val="24"/>
            <w:lang w:eastAsia="en-US"/>
          </w:rPr>
          <w:br/>
          <w:t>5. Ειδική Ημερήσια Διάταξη:</w:t>
        </w:r>
      </w:ins>
    </w:p>
    <w:p w14:paraId="119EC4DA" w14:textId="77777777" w:rsidR="007F68A1" w:rsidRPr="007F68A1" w:rsidRDefault="007F68A1" w:rsidP="007F68A1">
      <w:pPr>
        <w:spacing w:after="0" w:line="360" w:lineRule="auto"/>
        <w:rPr>
          <w:ins w:id="22" w:author="Φλούδα Χριστίνα" w:date="2016-06-30T10:45:00Z"/>
          <w:rFonts w:eastAsia="Times New Roman"/>
          <w:szCs w:val="24"/>
          <w:lang w:eastAsia="en-US"/>
        </w:rPr>
      </w:pPr>
      <w:ins w:id="23" w:author="Φλούδα Χριστίνα" w:date="2016-06-30T10:45:00Z">
        <w:r w:rsidRPr="007F68A1">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κ.κ. Τριαντάφυλλου </w:t>
        </w:r>
        <w:proofErr w:type="spellStart"/>
        <w:r w:rsidRPr="007F68A1">
          <w:rPr>
            <w:rFonts w:eastAsia="Times New Roman"/>
            <w:szCs w:val="24"/>
            <w:lang w:eastAsia="en-US"/>
          </w:rPr>
          <w:t>Μηταφίδη</w:t>
        </w:r>
        <w:proofErr w:type="spellEnd"/>
        <w:r w:rsidRPr="007F68A1">
          <w:rPr>
            <w:rFonts w:eastAsia="Times New Roman"/>
            <w:szCs w:val="24"/>
            <w:lang w:eastAsia="en-US"/>
          </w:rPr>
          <w:t xml:space="preserve">, Χρήστου </w:t>
        </w:r>
        <w:proofErr w:type="spellStart"/>
        <w:r w:rsidRPr="007F68A1">
          <w:rPr>
            <w:rFonts w:eastAsia="Times New Roman"/>
            <w:szCs w:val="24"/>
            <w:lang w:eastAsia="en-US"/>
          </w:rPr>
          <w:t>Μπγιάλα</w:t>
        </w:r>
        <w:proofErr w:type="spellEnd"/>
        <w:r w:rsidRPr="007F68A1">
          <w:rPr>
            <w:rFonts w:eastAsia="Times New Roman"/>
            <w:szCs w:val="24"/>
            <w:lang w:eastAsia="en-US"/>
          </w:rPr>
          <w:t xml:space="preserve">, Παύλου </w:t>
        </w:r>
        <w:proofErr w:type="spellStart"/>
        <w:r w:rsidRPr="007F68A1">
          <w:rPr>
            <w:rFonts w:eastAsia="Times New Roman"/>
            <w:szCs w:val="24"/>
            <w:lang w:eastAsia="en-US"/>
          </w:rPr>
          <w:t>Πολάκη</w:t>
        </w:r>
        <w:proofErr w:type="spellEnd"/>
        <w:r w:rsidRPr="007F68A1">
          <w:rPr>
            <w:rFonts w:eastAsia="Times New Roman"/>
            <w:szCs w:val="24"/>
            <w:lang w:eastAsia="en-US"/>
          </w:rPr>
          <w:t xml:space="preserve"> και Νικολάου Μίχου, σελ. </w:t>
        </w:r>
        <w:r w:rsidRPr="007F68A1">
          <w:rPr>
            <w:rFonts w:eastAsia="Times New Roman"/>
            <w:szCs w:val="24"/>
            <w:lang w:eastAsia="en-US"/>
          </w:rPr>
          <w:br/>
          <w:t xml:space="preserve">6. Ονομαστική ψηφοφορία επί της Ειδικής Ημερήσιας, σελ. </w:t>
        </w:r>
        <w:r w:rsidRPr="007F68A1">
          <w:rPr>
            <w:rFonts w:eastAsia="Times New Roman"/>
            <w:szCs w:val="24"/>
            <w:lang w:eastAsia="en-US"/>
          </w:rPr>
          <w:br/>
          <w:t xml:space="preserve">7. Επιστολικές ψήφοι επί της ονομαστικής ψηφοφορίας, σελ. </w:t>
        </w:r>
        <w:r w:rsidRPr="007F68A1">
          <w:rPr>
            <w:rFonts w:eastAsia="Times New Roman"/>
            <w:szCs w:val="24"/>
            <w:lang w:eastAsia="en-US"/>
          </w:rPr>
          <w:br/>
          <w:t xml:space="preserve"> </w:t>
        </w:r>
        <w:r w:rsidRPr="007F68A1">
          <w:rPr>
            <w:rFonts w:eastAsia="Times New Roman"/>
            <w:szCs w:val="24"/>
            <w:lang w:eastAsia="en-US"/>
          </w:rPr>
          <w:br/>
          <w:t xml:space="preserve">Β. ΚΟΙΝΟΒΟΥΛΕΥΤΙΚΟΣ ΕΛΕΓΧΟΣ </w:t>
        </w:r>
        <w:r w:rsidRPr="007F68A1">
          <w:rPr>
            <w:rFonts w:eastAsia="Times New Roman"/>
            <w:szCs w:val="24"/>
            <w:lang w:eastAsia="en-US"/>
          </w:rPr>
          <w:br/>
          <w:t xml:space="preserve">1. Κατάθεση αναφορών, σελ. </w:t>
        </w:r>
        <w:r w:rsidRPr="007F68A1">
          <w:rPr>
            <w:rFonts w:eastAsia="Times New Roman"/>
            <w:szCs w:val="24"/>
            <w:lang w:eastAsia="en-US"/>
          </w:rPr>
          <w:br/>
          <w:t xml:space="preserve">2. Απαντήσεις Υπουργών σε ερωτήσεις Βουλευτών, σελ. </w:t>
        </w:r>
        <w:r w:rsidRPr="007F68A1">
          <w:rPr>
            <w:rFonts w:eastAsia="Times New Roman"/>
            <w:szCs w:val="24"/>
            <w:lang w:eastAsia="en-US"/>
          </w:rPr>
          <w:br/>
          <w:t xml:space="preserve">3. Ανακοίνωση του δελτίου επικαίρων ερωτήσεων και αναφορών - ερωτήσεων της Παρασκευής 17 Ιουνίου 2016, σελ. </w:t>
        </w:r>
        <w:r w:rsidRPr="007F68A1">
          <w:rPr>
            <w:rFonts w:eastAsia="Times New Roman"/>
            <w:szCs w:val="24"/>
            <w:lang w:eastAsia="en-US"/>
          </w:rPr>
          <w:br/>
          <w:t xml:space="preserve">4. Συζήτηση επικαίρων ερωτήσεων: </w:t>
        </w:r>
        <w:r w:rsidRPr="007F68A1">
          <w:rPr>
            <w:rFonts w:eastAsia="Times New Roman"/>
            <w:szCs w:val="24"/>
            <w:lang w:eastAsia="en-US"/>
          </w:rPr>
          <w:br/>
          <w:t xml:space="preserve">    α) Προς τους Εθνικής  Άμυνας, σχετικά με τις συνθήκες «φιλοξενίας» προσφύγων στο </w:t>
        </w:r>
        <w:proofErr w:type="spellStart"/>
        <w:r w:rsidRPr="007F68A1">
          <w:rPr>
            <w:rFonts w:eastAsia="Times New Roman"/>
            <w:szCs w:val="24"/>
            <w:lang w:eastAsia="en-US"/>
          </w:rPr>
          <w:t>Κουτσόχερο</w:t>
        </w:r>
        <w:proofErr w:type="spellEnd"/>
        <w:r w:rsidRPr="007F68A1">
          <w:rPr>
            <w:rFonts w:eastAsia="Times New Roman"/>
            <w:szCs w:val="24"/>
            <w:lang w:eastAsia="en-US"/>
          </w:rPr>
          <w:t xml:space="preserve"> Λάρισας, σελ. </w:t>
        </w:r>
        <w:r w:rsidRPr="007F68A1">
          <w:rPr>
            <w:rFonts w:eastAsia="Times New Roman"/>
            <w:szCs w:val="24"/>
            <w:lang w:eastAsia="en-US"/>
          </w:rPr>
          <w:br/>
          <w:t xml:space="preserve">    β) Προς τον Υπουργό Εσωτερικών και Διοικητικής Ανασυγκρότησης:</w:t>
        </w:r>
        <w:r w:rsidRPr="007F68A1">
          <w:rPr>
            <w:rFonts w:eastAsia="Times New Roman"/>
            <w:szCs w:val="24"/>
            <w:lang w:eastAsia="en-US"/>
          </w:rPr>
          <w:br/>
          <w:t xml:space="preserve">        i. σχετικά με το διορισμό Γενικού Γραμματέα Υποδοχής, σελ. </w:t>
        </w:r>
        <w:r w:rsidRPr="007F68A1">
          <w:rPr>
            <w:rFonts w:eastAsia="Times New Roman"/>
            <w:szCs w:val="24"/>
            <w:lang w:eastAsia="en-US"/>
          </w:rPr>
          <w:br/>
          <w:t xml:space="preserve">        </w:t>
        </w:r>
        <w:proofErr w:type="spellStart"/>
        <w:r w:rsidRPr="007F68A1">
          <w:rPr>
            <w:rFonts w:eastAsia="Times New Roman"/>
            <w:szCs w:val="24"/>
            <w:lang w:eastAsia="en-US"/>
          </w:rPr>
          <w:t>ii</w:t>
        </w:r>
        <w:proofErr w:type="spellEnd"/>
        <w:r w:rsidRPr="007F68A1">
          <w:rPr>
            <w:rFonts w:eastAsia="Times New Roman"/>
            <w:szCs w:val="24"/>
            <w:lang w:eastAsia="en-US"/>
          </w:rPr>
          <w:t xml:space="preserve">. σχετικά με τους βανδαλισμούς σε αγάλματα στο κέντρο της Αθήνας, σελ. </w:t>
        </w:r>
        <w:r w:rsidRPr="007F68A1">
          <w:rPr>
            <w:rFonts w:eastAsia="Times New Roman"/>
            <w:szCs w:val="24"/>
            <w:lang w:eastAsia="en-US"/>
          </w:rPr>
          <w:br/>
          <w:t xml:space="preserve">    γ) Προς τον Υπουργό Παιδείας,  Έρευνας και Θρησκευμάτων:</w:t>
        </w:r>
        <w:r w:rsidRPr="007F68A1">
          <w:rPr>
            <w:rFonts w:eastAsia="Times New Roman"/>
            <w:szCs w:val="24"/>
            <w:lang w:eastAsia="en-US"/>
          </w:rPr>
          <w:br/>
          <w:t xml:space="preserve">        i. σχετικά με τη φοίτηση στις βαθμίδες εκπαίδευσης των μαθητών </w:t>
        </w:r>
        <w:proofErr w:type="spellStart"/>
        <w:r w:rsidRPr="007F68A1">
          <w:rPr>
            <w:rFonts w:eastAsia="Times New Roman"/>
            <w:szCs w:val="24"/>
            <w:lang w:eastAsia="en-US"/>
          </w:rPr>
          <w:t>Ρομά</w:t>
        </w:r>
        <w:proofErr w:type="spellEnd"/>
        <w:r w:rsidRPr="007F68A1">
          <w:rPr>
            <w:rFonts w:eastAsia="Times New Roman"/>
            <w:szCs w:val="24"/>
            <w:lang w:eastAsia="en-US"/>
          </w:rPr>
          <w:t xml:space="preserve">, σελ. </w:t>
        </w:r>
        <w:r w:rsidRPr="007F68A1">
          <w:rPr>
            <w:rFonts w:eastAsia="Times New Roman"/>
            <w:szCs w:val="24"/>
            <w:lang w:eastAsia="en-US"/>
          </w:rPr>
          <w:br/>
          <w:t xml:space="preserve">        </w:t>
        </w:r>
        <w:proofErr w:type="spellStart"/>
        <w:r w:rsidRPr="007F68A1">
          <w:rPr>
            <w:rFonts w:eastAsia="Times New Roman"/>
            <w:szCs w:val="24"/>
            <w:lang w:eastAsia="en-US"/>
          </w:rPr>
          <w:t>ii</w:t>
        </w:r>
        <w:proofErr w:type="spellEnd"/>
        <w:r w:rsidRPr="007F68A1">
          <w:rPr>
            <w:rFonts w:eastAsia="Times New Roman"/>
            <w:szCs w:val="24"/>
            <w:lang w:eastAsia="en-US"/>
          </w:rPr>
          <w:t xml:space="preserve">. σχετικά με την επιστροφή του Τμήματος Βαλκανικών Σπουδών από τη Θεσσαλονίκη στη Φλώρινα, σελ. </w:t>
        </w:r>
        <w:r w:rsidRPr="007F68A1">
          <w:rPr>
            <w:rFonts w:eastAsia="Times New Roman"/>
            <w:szCs w:val="24"/>
            <w:lang w:eastAsia="en-US"/>
          </w:rPr>
          <w:br/>
          <w:t xml:space="preserve">    δ) Προς τον Υπουργό Υποδομών, Μεταφορών και Δικτύων:</w:t>
        </w:r>
        <w:r w:rsidRPr="007F68A1">
          <w:rPr>
            <w:rFonts w:eastAsia="Times New Roman"/>
            <w:szCs w:val="24"/>
            <w:lang w:eastAsia="en-US"/>
          </w:rPr>
          <w:br/>
          <w:t xml:space="preserve">        i. σχετικά με τα χρέη του ΟΑΣΑ, σελ. </w:t>
        </w:r>
        <w:r w:rsidRPr="007F68A1">
          <w:rPr>
            <w:rFonts w:eastAsia="Times New Roman"/>
            <w:szCs w:val="24"/>
            <w:lang w:eastAsia="en-US"/>
          </w:rPr>
          <w:br/>
          <w:t xml:space="preserve">        </w:t>
        </w:r>
        <w:proofErr w:type="spellStart"/>
        <w:r w:rsidRPr="007F68A1">
          <w:rPr>
            <w:rFonts w:eastAsia="Times New Roman"/>
            <w:szCs w:val="24"/>
            <w:lang w:eastAsia="en-US"/>
          </w:rPr>
          <w:t>ii</w:t>
        </w:r>
        <w:proofErr w:type="spellEnd"/>
        <w:r w:rsidRPr="007F68A1">
          <w:rPr>
            <w:rFonts w:eastAsia="Times New Roman"/>
            <w:szCs w:val="24"/>
            <w:lang w:eastAsia="en-US"/>
          </w:rPr>
          <w:t xml:space="preserve">. σχετικά με την επίλυση των ζητημάτων λειτουργίας του Αερολιμένα Ηρακλείου «Νίκος Καζαντζάκης», σελ. </w:t>
        </w:r>
        <w:r w:rsidRPr="007F68A1">
          <w:rPr>
            <w:rFonts w:eastAsia="Times New Roman"/>
            <w:szCs w:val="24"/>
            <w:lang w:eastAsia="en-US"/>
          </w:rPr>
          <w:br/>
          <w:t xml:space="preserve">        </w:t>
        </w:r>
        <w:proofErr w:type="spellStart"/>
        <w:r w:rsidRPr="007F68A1">
          <w:rPr>
            <w:rFonts w:eastAsia="Times New Roman"/>
            <w:szCs w:val="24"/>
            <w:lang w:eastAsia="en-US"/>
          </w:rPr>
          <w:t>iii</w:t>
        </w:r>
        <w:proofErr w:type="spellEnd"/>
        <w:r w:rsidRPr="007F68A1">
          <w:rPr>
            <w:rFonts w:eastAsia="Times New Roman"/>
            <w:szCs w:val="24"/>
            <w:lang w:eastAsia="en-US"/>
          </w:rPr>
          <w:t xml:space="preserve">. σχετικά με τη μείωση του κόστους διέλευσης από την Γέφυρα «ΧΑΡΙΛΑΟΣ ΤΡΙΚΟΥΠΗΣ», σελ. </w:t>
        </w:r>
        <w:r w:rsidRPr="007F68A1">
          <w:rPr>
            <w:rFonts w:eastAsia="Times New Roman"/>
            <w:szCs w:val="24"/>
            <w:lang w:eastAsia="en-US"/>
          </w:rPr>
          <w:br/>
          <w:t xml:space="preserve">    ε) Προς τον Υπουργό Αγροτικής Ανάπτυξης και Τροφίμων:</w:t>
        </w:r>
        <w:r w:rsidRPr="007F68A1">
          <w:rPr>
            <w:rFonts w:eastAsia="Times New Roman"/>
            <w:szCs w:val="24"/>
            <w:lang w:eastAsia="en-US"/>
          </w:rPr>
          <w:br/>
          <w:t xml:space="preserve">        i. σχετικά με τα «προϊόντα Προστατευόμενης Ονομασίας Προέλευσης (φέτα, ελιές Καλαμών)», σελ. </w:t>
        </w:r>
        <w:r w:rsidRPr="007F68A1">
          <w:rPr>
            <w:rFonts w:eastAsia="Times New Roman"/>
            <w:szCs w:val="24"/>
            <w:lang w:eastAsia="en-US"/>
          </w:rPr>
          <w:br/>
          <w:t xml:space="preserve">        </w:t>
        </w:r>
        <w:proofErr w:type="spellStart"/>
        <w:r w:rsidRPr="007F68A1">
          <w:rPr>
            <w:rFonts w:eastAsia="Times New Roman"/>
            <w:szCs w:val="24"/>
            <w:lang w:eastAsia="en-US"/>
          </w:rPr>
          <w:t>ii</w:t>
        </w:r>
        <w:proofErr w:type="spellEnd"/>
        <w:r w:rsidRPr="007F68A1">
          <w:rPr>
            <w:rFonts w:eastAsia="Times New Roman"/>
            <w:szCs w:val="24"/>
            <w:lang w:eastAsia="en-US"/>
          </w:rPr>
          <w:t xml:space="preserve">. σχετικά με την «εμπορική συμφωνία ΗΠΑ-ΕΕ (ΤΤΙΡ) και την προστασία της ελληνικής φέτας», σελ. </w:t>
        </w:r>
        <w:r w:rsidRPr="007F68A1">
          <w:rPr>
            <w:rFonts w:eastAsia="Times New Roman"/>
            <w:szCs w:val="24"/>
            <w:lang w:eastAsia="en-US"/>
          </w:rPr>
          <w:br/>
          <w:t xml:space="preserve">        </w:t>
        </w:r>
        <w:proofErr w:type="spellStart"/>
        <w:r w:rsidRPr="007F68A1">
          <w:rPr>
            <w:rFonts w:eastAsia="Times New Roman"/>
            <w:szCs w:val="24"/>
            <w:lang w:eastAsia="en-US"/>
          </w:rPr>
          <w:t>iii</w:t>
        </w:r>
        <w:proofErr w:type="spellEnd"/>
        <w:r w:rsidRPr="007F68A1">
          <w:rPr>
            <w:rFonts w:eastAsia="Times New Roman"/>
            <w:szCs w:val="24"/>
            <w:lang w:eastAsia="en-US"/>
          </w:rPr>
          <w:t xml:space="preserve">. σχετικά με την καταβολή της ελάχιστης δυνατής συνδεδεμένης ενίσχυσης στους παραγωγούς εσπεριδοειδών, σελ. </w:t>
        </w:r>
        <w:r w:rsidRPr="007F68A1">
          <w:rPr>
            <w:rFonts w:eastAsia="Times New Roman"/>
            <w:szCs w:val="24"/>
            <w:lang w:eastAsia="en-US"/>
          </w:rPr>
          <w:br/>
          <w:t xml:space="preserve">    </w:t>
        </w:r>
        <w:proofErr w:type="spellStart"/>
        <w:r w:rsidRPr="007F68A1">
          <w:rPr>
            <w:rFonts w:eastAsia="Times New Roman"/>
            <w:szCs w:val="24"/>
            <w:lang w:eastAsia="en-US"/>
          </w:rPr>
          <w:t>στ</w:t>
        </w:r>
        <w:proofErr w:type="spellEnd"/>
        <w:r w:rsidRPr="007F68A1">
          <w:rPr>
            <w:rFonts w:eastAsia="Times New Roman"/>
            <w:szCs w:val="24"/>
            <w:lang w:eastAsia="en-US"/>
          </w:rPr>
          <w:t xml:space="preserve">) Προς τον Υπουργό Εργασίας, Κοινωνικής Ασφάλισης και Κοινωνικής Αλληλεγγύης, σχετικά με τις επιπτώσεις στους αγρότες συνταξιούχους από τον νέο ασφαλιστικό νόμο 4387/2016, σελ. </w:t>
        </w:r>
        <w:r w:rsidRPr="007F68A1">
          <w:rPr>
            <w:rFonts w:eastAsia="Times New Roman"/>
            <w:szCs w:val="24"/>
            <w:lang w:eastAsia="en-US"/>
          </w:rPr>
          <w:br/>
          <w:t xml:space="preserve">    ζ) Προς τον Υπουργό Υγείας:</w:t>
        </w:r>
        <w:r w:rsidRPr="007F68A1">
          <w:rPr>
            <w:rFonts w:eastAsia="Times New Roman"/>
            <w:szCs w:val="24"/>
            <w:lang w:eastAsia="en-US"/>
          </w:rPr>
          <w:br/>
          <w:t xml:space="preserve">        i. σχετικά με τη «διαφαινόμενη παρέμβαση του Υπουργείου στους διαγωνισμούς επιλογής 100 ιατρών και 400 νοσηλευτών», σελ. </w:t>
        </w:r>
        <w:r w:rsidRPr="007F68A1">
          <w:rPr>
            <w:rFonts w:eastAsia="Times New Roman"/>
            <w:szCs w:val="24"/>
            <w:lang w:eastAsia="en-US"/>
          </w:rPr>
          <w:br/>
          <w:t xml:space="preserve">        </w:t>
        </w:r>
        <w:proofErr w:type="spellStart"/>
        <w:r w:rsidRPr="007F68A1">
          <w:rPr>
            <w:rFonts w:eastAsia="Times New Roman"/>
            <w:szCs w:val="24"/>
            <w:lang w:eastAsia="en-US"/>
          </w:rPr>
          <w:t>ii</w:t>
        </w:r>
        <w:proofErr w:type="spellEnd"/>
        <w:r w:rsidRPr="007F68A1">
          <w:rPr>
            <w:rFonts w:eastAsia="Times New Roman"/>
            <w:szCs w:val="24"/>
            <w:lang w:eastAsia="en-US"/>
          </w:rPr>
          <w:t xml:space="preserve">. σχετικά με τη λειτουργία του αξονικού τομογράφου στο Νοσοκομείο  Άρτας, σελ. </w:t>
        </w:r>
        <w:r w:rsidRPr="007F68A1">
          <w:rPr>
            <w:rFonts w:eastAsia="Times New Roman"/>
            <w:szCs w:val="24"/>
            <w:lang w:eastAsia="en-US"/>
          </w:rPr>
          <w:br/>
          <w:t xml:space="preserve">        </w:t>
        </w:r>
        <w:proofErr w:type="spellStart"/>
        <w:r w:rsidRPr="007F68A1">
          <w:rPr>
            <w:rFonts w:eastAsia="Times New Roman"/>
            <w:szCs w:val="24"/>
            <w:lang w:eastAsia="en-US"/>
          </w:rPr>
          <w:t>iii</w:t>
        </w:r>
        <w:proofErr w:type="spellEnd"/>
        <w:r w:rsidRPr="007F68A1">
          <w:rPr>
            <w:rFonts w:eastAsia="Times New Roman"/>
            <w:szCs w:val="24"/>
            <w:lang w:eastAsia="en-US"/>
          </w:rPr>
          <w:t xml:space="preserve">. σχετικά με τις ελλείψεις του ΕΚΑΒ στην ορεινή Αχαΐα, σελ. </w:t>
        </w:r>
        <w:r w:rsidRPr="007F68A1">
          <w:rPr>
            <w:rFonts w:eastAsia="Times New Roman"/>
            <w:szCs w:val="24"/>
            <w:lang w:eastAsia="en-US"/>
          </w:rPr>
          <w:br/>
          <w:t xml:space="preserve">        </w:t>
        </w:r>
        <w:proofErr w:type="spellStart"/>
        <w:r w:rsidRPr="007F68A1">
          <w:rPr>
            <w:rFonts w:eastAsia="Times New Roman"/>
            <w:szCs w:val="24"/>
            <w:lang w:eastAsia="en-US"/>
          </w:rPr>
          <w:t>iv</w:t>
        </w:r>
        <w:proofErr w:type="spellEnd"/>
        <w:r w:rsidRPr="007F68A1">
          <w:rPr>
            <w:rFonts w:eastAsia="Times New Roman"/>
            <w:szCs w:val="24"/>
            <w:lang w:eastAsia="en-US"/>
          </w:rPr>
          <w:t xml:space="preserve">. σχετικά με την ανάγκη πρόληψης, θεραπείας και στήριξης των καρκινοπαθών Βόλου, σελ. </w:t>
        </w:r>
        <w:r w:rsidRPr="007F68A1">
          <w:rPr>
            <w:rFonts w:eastAsia="Times New Roman"/>
            <w:szCs w:val="24"/>
            <w:lang w:eastAsia="en-US"/>
          </w:rPr>
          <w:br/>
          <w:t xml:space="preserve"> </w:t>
        </w:r>
        <w:r w:rsidRPr="007F68A1">
          <w:rPr>
            <w:rFonts w:eastAsia="Times New Roman"/>
            <w:szCs w:val="24"/>
            <w:lang w:eastAsia="en-US"/>
          </w:rPr>
          <w:br/>
          <w:t xml:space="preserve">Γ. ΝΟΜΟΘΕΤΙΚΗ ΕΡΓΑΣΙΑ </w:t>
        </w:r>
        <w:r w:rsidRPr="007F68A1">
          <w:rPr>
            <w:rFonts w:eastAsia="Times New Roman"/>
            <w:szCs w:val="24"/>
            <w:lang w:eastAsia="en-US"/>
          </w:rPr>
          <w:br/>
          <w:t xml:space="preserve">1. Ψήφιση επί της αρχής, των άρθρων των τροπολογιών και ψήφιση  στο σύνολο του σχεδίου νόμου του Υπουργείου Οικονομίας, Ανάπτυξης και Τουρισμού «Θεσμικό πλαίσιο για τη σύσταση καθεστώτων Ενισχύσεων Ιδιωτικών Επενδύσεων για την περιφερειακή και οικονομική ανάπτυξη της χώρας - Σύσταση Αναπτυξιακού Συμβουλίου και άλλες διατάξεις», σελ. </w:t>
        </w:r>
        <w:r w:rsidRPr="007F68A1">
          <w:rPr>
            <w:rFonts w:eastAsia="Times New Roman"/>
            <w:szCs w:val="24"/>
            <w:lang w:eastAsia="en-US"/>
          </w:rPr>
          <w:br/>
          <w:t xml:space="preserve">2. Αίτηση ονομαστικής ψηφοφορίας Βουλευτών του Λαϊκού Συνδέσμου - Χρυσής Αυγή, επί της αρχής και επί των άρθρων 3, 7 και 67 του σχεδίου νόμου Υπουργείου Οικονομίας, Ανάπτυξης και Τουρισμού, σελ. </w:t>
        </w:r>
        <w:r w:rsidRPr="007F68A1">
          <w:rPr>
            <w:rFonts w:eastAsia="Times New Roman"/>
            <w:szCs w:val="24"/>
            <w:lang w:eastAsia="en-US"/>
          </w:rPr>
          <w:br/>
          <w:t xml:space="preserve">3. Ονομαστική ψηφοφορία επί της αρχής και επί των άρθρων 3, 7 και 67 του σχεδίου νόμου του Υπουργείου Οικονομίας, Ανάπτυξης και Τουρισμού, σελ. </w:t>
        </w:r>
        <w:r w:rsidRPr="007F68A1">
          <w:rPr>
            <w:rFonts w:eastAsia="Times New Roman"/>
            <w:szCs w:val="24"/>
            <w:lang w:eastAsia="en-US"/>
          </w:rPr>
          <w:br/>
          <w:t xml:space="preserve">4. Επιστολικές ψήφοι επί της ονομαστικής ψηφοφορίας, σελ. </w:t>
        </w:r>
        <w:r w:rsidRPr="007F68A1">
          <w:rPr>
            <w:rFonts w:eastAsia="Times New Roman"/>
            <w:szCs w:val="24"/>
            <w:lang w:eastAsia="en-US"/>
          </w:rPr>
          <w:br/>
          <w:t xml:space="preserve"> </w:t>
        </w:r>
        <w:r w:rsidRPr="007F68A1">
          <w:rPr>
            <w:rFonts w:eastAsia="Times New Roman"/>
            <w:szCs w:val="24"/>
            <w:lang w:eastAsia="en-US"/>
          </w:rPr>
          <w:br/>
          <w:t>ΠΡΟΕΔΡΕΥΟΝΤΕΣ</w:t>
        </w:r>
      </w:ins>
    </w:p>
    <w:p w14:paraId="12F29CA4" w14:textId="77777777" w:rsidR="007F68A1" w:rsidRPr="007F68A1" w:rsidRDefault="007F68A1" w:rsidP="007F68A1">
      <w:pPr>
        <w:spacing w:after="0" w:line="360" w:lineRule="auto"/>
        <w:rPr>
          <w:ins w:id="24" w:author="Φλούδα Χριστίνα" w:date="2016-06-30T10:45:00Z"/>
          <w:rFonts w:eastAsia="Times New Roman"/>
          <w:szCs w:val="24"/>
          <w:lang w:eastAsia="en-US"/>
        </w:rPr>
      </w:pPr>
    </w:p>
    <w:p w14:paraId="006FF0F6" w14:textId="77777777" w:rsidR="007F68A1" w:rsidRPr="007F68A1" w:rsidRDefault="007F68A1" w:rsidP="007F68A1">
      <w:pPr>
        <w:spacing w:after="0" w:line="360" w:lineRule="auto"/>
        <w:rPr>
          <w:ins w:id="25" w:author="Φλούδα Χριστίνα" w:date="2016-06-30T10:45:00Z"/>
          <w:rFonts w:eastAsia="Times New Roman"/>
          <w:szCs w:val="24"/>
          <w:lang w:eastAsia="en-US"/>
        </w:rPr>
      </w:pPr>
      <w:ins w:id="26" w:author="Φλούδα Χριστίνα" w:date="2016-06-30T10:45:00Z">
        <w:r w:rsidRPr="007F68A1">
          <w:rPr>
            <w:rFonts w:eastAsia="Times New Roman"/>
            <w:szCs w:val="24"/>
            <w:lang w:eastAsia="en-US"/>
          </w:rPr>
          <w:t>ΒΑΡΕΜΕΝΟΣ Γ. , σελ.</w:t>
        </w:r>
        <w:r w:rsidRPr="007F68A1">
          <w:rPr>
            <w:rFonts w:eastAsia="Times New Roman"/>
            <w:szCs w:val="24"/>
            <w:lang w:eastAsia="en-US"/>
          </w:rPr>
          <w:br/>
          <w:t>ΚΡΕΜΑΣΤΙΝΟΣ Δ. , σελ.</w:t>
        </w:r>
        <w:r w:rsidRPr="007F68A1">
          <w:rPr>
            <w:rFonts w:eastAsia="Times New Roman"/>
            <w:szCs w:val="24"/>
            <w:lang w:eastAsia="en-US"/>
          </w:rPr>
          <w:br/>
          <w:t>ΧΡΙΣΤΟΔΟΥΛΟΠΟΥΛΟΥ Α. , σελ.</w:t>
        </w:r>
        <w:r w:rsidRPr="007F68A1">
          <w:rPr>
            <w:rFonts w:eastAsia="Times New Roman"/>
            <w:szCs w:val="24"/>
            <w:lang w:eastAsia="en-US"/>
          </w:rPr>
          <w:br/>
        </w:r>
      </w:ins>
    </w:p>
    <w:p w14:paraId="617BB561" w14:textId="77777777" w:rsidR="007F68A1" w:rsidRPr="007F68A1" w:rsidRDefault="007F68A1" w:rsidP="007F68A1">
      <w:pPr>
        <w:spacing w:after="0" w:line="360" w:lineRule="auto"/>
        <w:rPr>
          <w:ins w:id="27" w:author="Φλούδα Χριστίνα" w:date="2016-06-30T10:45:00Z"/>
          <w:rFonts w:eastAsia="Times New Roman"/>
          <w:szCs w:val="24"/>
          <w:lang w:eastAsia="en-US"/>
        </w:rPr>
      </w:pPr>
    </w:p>
    <w:p w14:paraId="61EA23ED" w14:textId="77777777" w:rsidR="007F68A1" w:rsidRPr="007F68A1" w:rsidRDefault="007F68A1" w:rsidP="007F68A1">
      <w:pPr>
        <w:spacing w:after="0" w:line="360" w:lineRule="auto"/>
        <w:rPr>
          <w:ins w:id="28" w:author="Φλούδα Χριστίνα" w:date="2016-06-30T10:45:00Z"/>
          <w:rFonts w:eastAsia="Times New Roman"/>
          <w:szCs w:val="24"/>
          <w:lang w:eastAsia="en-US"/>
        </w:rPr>
      </w:pPr>
      <w:ins w:id="29" w:author="Φλούδα Χριστίνα" w:date="2016-06-30T10:45:00Z">
        <w:r w:rsidRPr="007F68A1">
          <w:rPr>
            <w:rFonts w:eastAsia="Times New Roman"/>
            <w:szCs w:val="24"/>
            <w:lang w:eastAsia="en-US"/>
          </w:rPr>
          <w:t>ΟΜΙΛΗΤΕΣ</w:t>
        </w:r>
      </w:ins>
    </w:p>
    <w:p w14:paraId="6E7130A8" w14:textId="77777777" w:rsidR="007F68A1" w:rsidRPr="007F68A1" w:rsidRDefault="007F68A1" w:rsidP="007F68A1">
      <w:pPr>
        <w:spacing w:after="0" w:line="360" w:lineRule="auto"/>
        <w:rPr>
          <w:ins w:id="30" w:author="Φλούδα Χριστίνα" w:date="2016-06-30T10:45:00Z"/>
          <w:rFonts w:eastAsia="Times New Roman"/>
          <w:szCs w:val="24"/>
          <w:lang w:eastAsia="en-US"/>
        </w:rPr>
      </w:pPr>
      <w:ins w:id="31" w:author="Φλούδα Χριστίνα" w:date="2016-06-30T10:45:00Z">
        <w:r w:rsidRPr="007F68A1">
          <w:rPr>
            <w:rFonts w:eastAsia="Times New Roman"/>
            <w:szCs w:val="24"/>
            <w:lang w:eastAsia="en-US"/>
          </w:rPr>
          <w:br/>
          <w:t>Α. Επί διαδικαστικού θέματος:</w:t>
        </w:r>
        <w:r w:rsidRPr="007F68A1">
          <w:rPr>
            <w:rFonts w:eastAsia="Times New Roman"/>
            <w:szCs w:val="24"/>
            <w:lang w:eastAsia="en-US"/>
          </w:rPr>
          <w:br/>
          <w:t>ΒΑΡΕΜΕΝΟΣ Γ. , σελ.</w:t>
        </w:r>
        <w:r w:rsidRPr="007F68A1">
          <w:rPr>
            <w:rFonts w:eastAsia="Times New Roman"/>
            <w:szCs w:val="24"/>
            <w:lang w:eastAsia="en-US"/>
          </w:rPr>
          <w:br/>
          <w:t>ΚΡΕΜΑΣΤΙΝΟΣ Δ. , σελ.</w:t>
        </w:r>
        <w:r w:rsidRPr="007F68A1">
          <w:rPr>
            <w:rFonts w:eastAsia="Times New Roman"/>
            <w:szCs w:val="24"/>
            <w:lang w:eastAsia="en-US"/>
          </w:rPr>
          <w:br/>
          <w:t>ΚΩΝΣΤΑΝΤΟΠΟΥΛΟΣ Δ. , σελ.</w:t>
        </w:r>
        <w:r w:rsidRPr="007F68A1">
          <w:rPr>
            <w:rFonts w:eastAsia="Times New Roman"/>
            <w:szCs w:val="24"/>
            <w:lang w:eastAsia="en-US"/>
          </w:rPr>
          <w:br/>
          <w:t>ΧΡΙΣΤΟΔΟΥΛΟΠΟΥΛΟΥ Α. , σελ.</w:t>
        </w:r>
        <w:r w:rsidRPr="007F68A1">
          <w:rPr>
            <w:rFonts w:eastAsia="Times New Roman"/>
            <w:szCs w:val="24"/>
            <w:lang w:eastAsia="en-US"/>
          </w:rPr>
          <w:br/>
        </w:r>
        <w:r w:rsidRPr="007F68A1">
          <w:rPr>
            <w:rFonts w:eastAsia="Times New Roman"/>
            <w:szCs w:val="24"/>
            <w:lang w:eastAsia="en-US"/>
          </w:rPr>
          <w:br/>
          <w:t>Β. Επί της Ειδικής Ημερήσιας Διάταξης:</w:t>
        </w:r>
        <w:r w:rsidRPr="007F68A1">
          <w:rPr>
            <w:rFonts w:eastAsia="Times New Roman"/>
            <w:szCs w:val="24"/>
            <w:lang w:eastAsia="en-US"/>
          </w:rPr>
          <w:br/>
          <w:t>ΜΗΤΑΦΙΔΗΣ Τ. , σελ.</w:t>
        </w:r>
        <w:r w:rsidRPr="007F68A1">
          <w:rPr>
            <w:rFonts w:eastAsia="Times New Roman"/>
            <w:szCs w:val="24"/>
            <w:lang w:eastAsia="en-US"/>
          </w:rPr>
          <w:br/>
          <w:t>ΜΙΧΟΣ Ν. , σελ.</w:t>
        </w:r>
        <w:r w:rsidRPr="007F68A1">
          <w:rPr>
            <w:rFonts w:eastAsia="Times New Roman"/>
            <w:szCs w:val="24"/>
            <w:lang w:eastAsia="en-US"/>
          </w:rPr>
          <w:br/>
          <w:t>ΜΠΓΙΑΛΑΣ Χ. , σελ.</w:t>
        </w:r>
        <w:r w:rsidRPr="007F68A1">
          <w:rPr>
            <w:rFonts w:eastAsia="Times New Roman"/>
            <w:szCs w:val="24"/>
            <w:lang w:eastAsia="en-US"/>
          </w:rPr>
          <w:br/>
        </w:r>
        <w:r w:rsidRPr="007F68A1">
          <w:rPr>
            <w:rFonts w:eastAsia="Times New Roman"/>
            <w:szCs w:val="24"/>
            <w:lang w:eastAsia="en-US"/>
          </w:rPr>
          <w:br/>
          <w:t>Γ. Επί των επικαίρων ερωτήσεων:</w:t>
        </w:r>
        <w:r w:rsidRPr="007F68A1">
          <w:rPr>
            <w:rFonts w:eastAsia="Times New Roman"/>
            <w:szCs w:val="24"/>
            <w:lang w:eastAsia="en-US"/>
          </w:rPr>
          <w:br/>
          <w:t>ΑΝΑΓΝΩΣΤΟΠΟΥΛΟΥ Α. , σελ.</w:t>
        </w:r>
        <w:r w:rsidRPr="007F68A1">
          <w:rPr>
            <w:rFonts w:eastAsia="Times New Roman"/>
            <w:szCs w:val="24"/>
            <w:lang w:eastAsia="en-US"/>
          </w:rPr>
          <w:br/>
          <w:t>ΑΝΤΩΝΙΑΔΗΣ Ι. , σελ.</w:t>
        </w:r>
        <w:r w:rsidRPr="007F68A1">
          <w:rPr>
            <w:rFonts w:eastAsia="Times New Roman"/>
            <w:szCs w:val="24"/>
            <w:lang w:eastAsia="en-US"/>
          </w:rPr>
          <w:br/>
          <w:t>ΒΙΤΣΑΣ Δ. , σελ.</w:t>
        </w:r>
        <w:r w:rsidRPr="007F68A1">
          <w:rPr>
            <w:rFonts w:eastAsia="Times New Roman"/>
            <w:szCs w:val="24"/>
            <w:lang w:eastAsia="en-US"/>
          </w:rPr>
          <w:br/>
          <w:t>ΓΕΩΡΓΙΑΔΗΣ Σ. , σελ.</w:t>
        </w:r>
        <w:r w:rsidRPr="007F68A1">
          <w:rPr>
            <w:rFonts w:eastAsia="Times New Roman"/>
            <w:szCs w:val="24"/>
            <w:lang w:eastAsia="en-US"/>
          </w:rPr>
          <w:br/>
          <w:t>ΗΓΟΥΜΕΝΙΔΗΣ Ν. , σελ.</w:t>
        </w:r>
        <w:r w:rsidRPr="007F68A1">
          <w:rPr>
            <w:rFonts w:eastAsia="Times New Roman"/>
            <w:szCs w:val="24"/>
            <w:lang w:eastAsia="en-US"/>
          </w:rPr>
          <w:br/>
          <w:t>ΚΑΣΙΔΙΑΡΗΣ Η. , σελ.</w:t>
        </w:r>
        <w:r w:rsidRPr="007F68A1">
          <w:rPr>
            <w:rFonts w:eastAsia="Times New Roman"/>
            <w:szCs w:val="24"/>
            <w:lang w:eastAsia="en-US"/>
          </w:rPr>
          <w:br/>
          <w:t>ΚΑΤΣΑΒΡΙΑ - ΣΙΩΡΟΠΟΥΛΟΥ Χ. , σελ.</w:t>
        </w:r>
        <w:r w:rsidRPr="007F68A1">
          <w:rPr>
            <w:rFonts w:eastAsia="Times New Roman"/>
            <w:szCs w:val="24"/>
            <w:lang w:eastAsia="en-US"/>
          </w:rPr>
          <w:br/>
          <w:t>ΚΑΤΣΑΝΙΩΤΗΣ Α. , σελ.</w:t>
        </w:r>
        <w:r w:rsidRPr="007F68A1">
          <w:rPr>
            <w:rFonts w:eastAsia="Times New Roman"/>
            <w:szCs w:val="24"/>
            <w:lang w:eastAsia="en-US"/>
          </w:rPr>
          <w:br/>
          <w:t>ΚΩΝΣΤΑΝΤΟΠΟΥΛΟΣ Δ. , σελ.</w:t>
        </w:r>
        <w:r w:rsidRPr="007F68A1">
          <w:rPr>
            <w:rFonts w:eastAsia="Times New Roman"/>
            <w:szCs w:val="24"/>
            <w:lang w:eastAsia="en-US"/>
          </w:rPr>
          <w:br/>
          <w:t>ΛΑΜΠΡΟΥΛΗΣ Γ. , σελ.</w:t>
        </w:r>
        <w:r w:rsidRPr="007F68A1">
          <w:rPr>
            <w:rFonts w:eastAsia="Times New Roman"/>
            <w:szCs w:val="24"/>
            <w:lang w:eastAsia="en-US"/>
          </w:rPr>
          <w:br/>
          <w:t>ΛΥΚΟΥΔΗΣ Σ. , σελ.</w:t>
        </w:r>
        <w:r w:rsidRPr="007F68A1">
          <w:rPr>
            <w:rFonts w:eastAsia="Times New Roman"/>
            <w:szCs w:val="24"/>
            <w:lang w:eastAsia="en-US"/>
          </w:rPr>
          <w:br/>
          <w:t>ΜΟΥΖΑΛΑΣ Γ. , σελ.</w:t>
        </w:r>
        <w:r w:rsidRPr="007F68A1">
          <w:rPr>
            <w:rFonts w:eastAsia="Times New Roman"/>
            <w:szCs w:val="24"/>
            <w:lang w:eastAsia="en-US"/>
          </w:rPr>
          <w:br/>
          <w:t>ΜΠΟΛΑΡΗΣ Μ. , σελ.</w:t>
        </w:r>
        <w:r w:rsidRPr="007F68A1">
          <w:rPr>
            <w:rFonts w:eastAsia="Times New Roman"/>
            <w:szCs w:val="24"/>
            <w:lang w:eastAsia="en-US"/>
          </w:rPr>
          <w:br/>
          <w:t>ΜΩΡΑΪΤΗΣ Ν. , σελ.</w:t>
        </w:r>
        <w:r w:rsidRPr="007F68A1">
          <w:rPr>
            <w:rFonts w:eastAsia="Times New Roman"/>
            <w:szCs w:val="24"/>
            <w:lang w:eastAsia="en-US"/>
          </w:rPr>
          <w:br/>
          <w:t>ΠΑΝΑΓΙΩΤΑΡΟΣ Η. , σελ.</w:t>
        </w:r>
        <w:r w:rsidRPr="007F68A1">
          <w:rPr>
            <w:rFonts w:eastAsia="Times New Roman"/>
            <w:szCs w:val="24"/>
            <w:lang w:eastAsia="en-US"/>
          </w:rPr>
          <w:br/>
          <w:t>ΠΑΠΑΘΕΟΔΩΡΟΥ Θ. , σελ.</w:t>
        </w:r>
        <w:r w:rsidRPr="007F68A1">
          <w:rPr>
            <w:rFonts w:eastAsia="Times New Roman"/>
            <w:szCs w:val="24"/>
            <w:lang w:eastAsia="en-US"/>
          </w:rPr>
          <w:br/>
          <w:t>ΠΕΛΕΓΡΙΝΗΣ Θ. , σελ.</w:t>
        </w:r>
        <w:r w:rsidRPr="007F68A1">
          <w:rPr>
            <w:rFonts w:eastAsia="Times New Roman"/>
            <w:szCs w:val="24"/>
            <w:lang w:eastAsia="en-US"/>
          </w:rPr>
          <w:br/>
          <w:t>ΠΕΤΡΟΠΟΥΛΟΣ Α. , σελ.</w:t>
        </w:r>
        <w:r w:rsidRPr="007F68A1">
          <w:rPr>
            <w:rFonts w:eastAsia="Times New Roman"/>
            <w:szCs w:val="24"/>
            <w:lang w:eastAsia="en-US"/>
          </w:rPr>
          <w:br/>
          <w:t>ΠΟΛΑΚΗΣ Π. , σελ.</w:t>
        </w:r>
        <w:r w:rsidRPr="007F68A1">
          <w:rPr>
            <w:rFonts w:eastAsia="Times New Roman"/>
            <w:szCs w:val="24"/>
            <w:lang w:eastAsia="en-US"/>
          </w:rPr>
          <w:br/>
          <w:t>ΣΠΙΡΤΖΗΣ Χ. , σελ.</w:t>
        </w:r>
        <w:r w:rsidRPr="007F68A1">
          <w:rPr>
            <w:rFonts w:eastAsia="Times New Roman"/>
            <w:szCs w:val="24"/>
            <w:lang w:eastAsia="en-US"/>
          </w:rPr>
          <w:br/>
          <w:t>ΣΤΕΡΓΙΟΥ Κ. , σελ.</w:t>
        </w:r>
        <w:r w:rsidRPr="007F68A1">
          <w:rPr>
            <w:rFonts w:eastAsia="Times New Roman"/>
            <w:szCs w:val="24"/>
            <w:lang w:eastAsia="en-US"/>
          </w:rPr>
          <w:br/>
          <w:t>ΣΤΥΛΙΟΣ Γ. , σελ.</w:t>
        </w:r>
        <w:r w:rsidRPr="007F68A1">
          <w:rPr>
            <w:rFonts w:eastAsia="Times New Roman"/>
            <w:szCs w:val="24"/>
            <w:lang w:eastAsia="en-US"/>
          </w:rPr>
          <w:br/>
          <w:t>ΤΖΕΛΕΠΗΣ Μ. , σελ.</w:t>
        </w:r>
        <w:r w:rsidRPr="007F68A1">
          <w:rPr>
            <w:rFonts w:eastAsia="Times New Roman"/>
            <w:szCs w:val="24"/>
            <w:lang w:eastAsia="en-US"/>
          </w:rPr>
          <w:br/>
          <w:t>ΤΟΣΚΑΣ Ν. , σελ.</w:t>
        </w:r>
        <w:r w:rsidRPr="007F68A1">
          <w:rPr>
            <w:rFonts w:eastAsia="Times New Roman"/>
            <w:szCs w:val="24"/>
            <w:lang w:eastAsia="en-US"/>
          </w:rPr>
          <w:br/>
          <w:t>ΧΑΤΖΗΔΑΚΗΣ Κ. , σελ.</w:t>
        </w:r>
        <w:r w:rsidRPr="007F68A1">
          <w:rPr>
            <w:rFonts w:eastAsia="Times New Roman"/>
            <w:szCs w:val="24"/>
            <w:lang w:eastAsia="en-US"/>
          </w:rPr>
          <w:br/>
        </w:r>
      </w:ins>
    </w:p>
    <w:p w14:paraId="07649D03" w14:textId="77777777" w:rsidR="007F68A1" w:rsidRPr="007F68A1" w:rsidRDefault="007F68A1" w:rsidP="007F68A1">
      <w:pPr>
        <w:spacing w:after="0" w:line="360" w:lineRule="auto"/>
        <w:rPr>
          <w:ins w:id="32" w:author="Φλούδα Χριστίνα" w:date="2016-06-30T10:45:00Z"/>
          <w:rFonts w:eastAsia="Times New Roman"/>
          <w:szCs w:val="24"/>
          <w:lang w:eastAsia="en-US"/>
        </w:rPr>
      </w:pPr>
      <w:ins w:id="33" w:author="Φλούδα Χριστίνα" w:date="2016-06-30T10:45:00Z">
        <w:r w:rsidRPr="007F68A1">
          <w:rPr>
            <w:rFonts w:eastAsia="Times New Roman"/>
            <w:szCs w:val="24"/>
            <w:lang w:eastAsia="en-US"/>
          </w:rPr>
          <w:t>ΠΑΡΕΜΒΑΣΕΙΣ:</w:t>
        </w:r>
      </w:ins>
    </w:p>
    <w:p w14:paraId="77AE1266" w14:textId="39E838DB" w:rsidR="00030F8B" w:rsidRDefault="007F68A1" w:rsidP="007F68A1">
      <w:pPr>
        <w:spacing w:after="0" w:line="600" w:lineRule="auto"/>
        <w:jc w:val="both"/>
        <w:rPr>
          <w:rFonts w:eastAsia="Times New Roman"/>
          <w:szCs w:val="24"/>
        </w:rPr>
      </w:pPr>
      <w:ins w:id="34" w:author="Φλούδα Χριστίνα" w:date="2016-06-30T10:45:00Z">
        <w:r w:rsidRPr="007F68A1">
          <w:rPr>
            <w:rFonts w:eastAsia="Times New Roman"/>
            <w:szCs w:val="24"/>
            <w:lang w:eastAsia="en-US"/>
          </w:rPr>
          <w:t>ΒΑΡΕΜΕΝΟΣ Γ. , σελ.</w:t>
        </w:r>
        <w:r w:rsidRPr="007F68A1">
          <w:rPr>
            <w:rFonts w:eastAsia="Times New Roman"/>
            <w:szCs w:val="24"/>
            <w:lang w:eastAsia="en-US"/>
          </w:rPr>
          <w:br/>
        </w:r>
      </w:ins>
    </w:p>
    <w:p w14:paraId="77AE1267" w14:textId="77777777" w:rsidR="00030F8B" w:rsidRDefault="007F68A1">
      <w:pPr>
        <w:spacing w:after="0" w:line="600" w:lineRule="auto"/>
        <w:ind w:firstLine="720"/>
        <w:jc w:val="center"/>
        <w:rPr>
          <w:rFonts w:eastAsia="Times New Roman"/>
          <w:szCs w:val="24"/>
        </w:rPr>
      </w:pPr>
      <w:r>
        <w:rPr>
          <w:rFonts w:eastAsia="Times New Roman"/>
          <w:szCs w:val="24"/>
        </w:rPr>
        <w:t>ΠΡΑΚΤΙΚΑ ΒΟΥΛΗΣ</w:t>
      </w:r>
    </w:p>
    <w:p w14:paraId="77AE1268" w14:textId="77777777" w:rsidR="00030F8B" w:rsidRDefault="007F68A1">
      <w:pPr>
        <w:spacing w:after="0" w:line="600" w:lineRule="auto"/>
        <w:ind w:firstLine="720"/>
        <w:jc w:val="center"/>
        <w:rPr>
          <w:rFonts w:eastAsia="Times New Roman"/>
          <w:szCs w:val="24"/>
        </w:rPr>
      </w:pPr>
      <w:r>
        <w:rPr>
          <w:rFonts w:eastAsia="Times New Roman"/>
          <w:szCs w:val="24"/>
        </w:rPr>
        <w:t xml:space="preserve">ΙΖ΄ ΠΕΡΙΟΔΟΣ </w:t>
      </w:r>
    </w:p>
    <w:p w14:paraId="77AE1269" w14:textId="77777777" w:rsidR="00030F8B" w:rsidRDefault="007F68A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7AE126A" w14:textId="77777777" w:rsidR="00030F8B" w:rsidRDefault="007F68A1">
      <w:pPr>
        <w:spacing w:after="0" w:line="600" w:lineRule="auto"/>
        <w:ind w:firstLine="720"/>
        <w:jc w:val="center"/>
        <w:rPr>
          <w:rFonts w:eastAsia="Times New Roman"/>
          <w:szCs w:val="24"/>
        </w:rPr>
      </w:pPr>
      <w:r>
        <w:rPr>
          <w:rFonts w:eastAsia="Times New Roman"/>
          <w:szCs w:val="24"/>
        </w:rPr>
        <w:t>ΣΥΝΟΔΟΣ Α΄</w:t>
      </w:r>
    </w:p>
    <w:p w14:paraId="77AE126B" w14:textId="77777777" w:rsidR="00030F8B" w:rsidRDefault="007F68A1">
      <w:pPr>
        <w:spacing w:after="0" w:line="600" w:lineRule="auto"/>
        <w:ind w:firstLine="720"/>
        <w:jc w:val="center"/>
        <w:rPr>
          <w:rFonts w:eastAsia="Times New Roman"/>
          <w:szCs w:val="24"/>
        </w:rPr>
      </w:pPr>
      <w:r>
        <w:rPr>
          <w:rFonts w:eastAsia="Times New Roman"/>
          <w:szCs w:val="24"/>
        </w:rPr>
        <w:t>ΣΥΝΕΔΡΙΑΣΗ ΡΜΕ΄</w:t>
      </w:r>
    </w:p>
    <w:p w14:paraId="77AE126C" w14:textId="77777777" w:rsidR="00030F8B" w:rsidRDefault="007F68A1">
      <w:pPr>
        <w:spacing w:after="0" w:line="600" w:lineRule="auto"/>
        <w:ind w:firstLine="720"/>
        <w:jc w:val="center"/>
        <w:rPr>
          <w:rFonts w:eastAsia="Times New Roman"/>
          <w:szCs w:val="24"/>
        </w:rPr>
      </w:pPr>
      <w:r>
        <w:rPr>
          <w:rFonts w:eastAsia="Times New Roman"/>
          <w:szCs w:val="24"/>
        </w:rPr>
        <w:t>Πέμπτη 16 Ιουνίου 2016</w:t>
      </w:r>
    </w:p>
    <w:p w14:paraId="77AE126D" w14:textId="77777777" w:rsidR="00030F8B" w:rsidRDefault="007F68A1">
      <w:pPr>
        <w:spacing w:after="0" w:line="600" w:lineRule="auto"/>
        <w:ind w:firstLine="720"/>
        <w:jc w:val="both"/>
        <w:rPr>
          <w:rFonts w:eastAsia="Times New Roman"/>
          <w:szCs w:val="24"/>
        </w:rPr>
      </w:pPr>
      <w:r>
        <w:rPr>
          <w:rFonts w:eastAsia="Times New Roman"/>
          <w:szCs w:val="24"/>
        </w:rPr>
        <w:t>Αθήνα, σήμερα στις 16 Ιουνίου 2016, ημέρα Πέμπτη και ώρα 9.37΄</w:t>
      </w:r>
      <w:r>
        <w:rPr>
          <w:rFonts w:eastAsia="Times New Roman"/>
          <w:szCs w:val="24"/>
        </w:rPr>
        <w:t xml:space="preserve">συνήλθε </w:t>
      </w:r>
      <w:r>
        <w:rPr>
          <w:rFonts w:eastAsia="Times New Roman"/>
          <w:szCs w:val="24"/>
        </w:rPr>
        <w:t xml:space="preserve">στην Αίθουσα των συνεδριάσεων του Βουλευτηρίου η Βουλή σε </w:t>
      </w:r>
      <w:r>
        <w:rPr>
          <w:rFonts w:eastAsia="Times New Roman"/>
          <w:szCs w:val="24"/>
        </w:rPr>
        <w:t xml:space="preserve">ολομέλεια για να συνεδριάσει υπό την προεδρία του Β΄ Αντιπροέδρου αυτής κ. </w:t>
      </w:r>
      <w:r w:rsidRPr="000C7636">
        <w:rPr>
          <w:rFonts w:eastAsia="Times New Roman"/>
          <w:b/>
          <w:szCs w:val="24"/>
        </w:rPr>
        <w:t>ΓΕΩΡΓΙΟΥ ΒΑΡΕΜΕΝΟΥ</w:t>
      </w:r>
      <w:r>
        <w:rPr>
          <w:rFonts w:eastAsia="Times New Roman"/>
          <w:szCs w:val="24"/>
        </w:rPr>
        <w:t>.</w:t>
      </w:r>
    </w:p>
    <w:p w14:paraId="77AE126E"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καλημέρα σας, αρχίζει η συνεδρίαση.</w:t>
      </w:r>
    </w:p>
    <w:p w14:paraId="77AE126F" w14:textId="77777777" w:rsidR="00030F8B" w:rsidRDefault="007F68A1">
      <w:pPr>
        <w:spacing w:after="0" w:line="600" w:lineRule="auto"/>
        <w:ind w:firstLine="720"/>
        <w:jc w:val="both"/>
        <w:rPr>
          <w:rFonts w:eastAsia="Times New Roman"/>
          <w:szCs w:val="24"/>
        </w:rPr>
      </w:pPr>
      <w:r>
        <w:rPr>
          <w:rFonts w:eastAsia="Times New Roman"/>
          <w:szCs w:val="24"/>
        </w:rPr>
        <w:lastRenderedPageBreak/>
        <w:t>Έχω την τιμή να ανακοινώσω στο Σώμα το δελτίο των επικαίρων ερ</w:t>
      </w:r>
      <w:r>
        <w:rPr>
          <w:rFonts w:eastAsia="Times New Roman"/>
          <w:szCs w:val="24"/>
        </w:rPr>
        <w:t>ωτήσεων της Παρασκευής 17 Ιουνίου 2016.</w:t>
      </w:r>
    </w:p>
    <w:p w14:paraId="77AE1270" w14:textId="77777777" w:rsidR="00030F8B" w:rsidRDefault="007F68A1">
      <w:pPr>
        <w:spacing w:after="0" w:line="600" w:lineRule="auto"/>
        <w:ind w:firstLine="720"/>
        <w:jc w:val="both"/>
        <w:rPr>
          <w:rFonts w:eastAsia="Times New Roman"/>
          <w:color w:val="000000"/>
          <w:szCs w:val="24"/>
        </w:rPr>
      </w:pPr>
      <w:r>
        <w:rPr>
          <w:rFonts w:eastAsia="Times New Roman"/>
          <w:bCs/>
          <w:color w:val="000000"/>
          <w:szCs w:val="24"/>
        </w:rPr>
        <w:t xml:space="preserve">Α. </w:t>
      </w:r>
      <w:r>
        <w:rPr>
          <w:rFonts w:eastAsia="Times New Roman"/>
          <w:bCs/>
          <w:color w:val="000000"/>
          <w:szCs w:val="24"/>
        </w:rPr>
        <w:t>ΕΠΙΚΑΙΡΕΣ ΕΡΩΤΗΣΕΙΣ</w:t>
      </w:r>
      <w:r>
        <w:rPr>
          <w:rFonts w:eastAsia="Times New Roman"/>
          <w:bCs/>
          <w:color w:val="000000"/>
          <w:szCs w:val="24"/>
        </w:rPr>
        <w:t xml:space="preserve"> Πρώτου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w:t>
      </w:r>
    </w:p>
    <w:p w14:paraId="77AE1271"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1. Η με αριθμό 994/14-6-2016 επίκαιρη ερώτηση του Βουλευτή Αρκαδίας του Συνασπισμού Ριζοσπαστικής Αριστεράς κ. </w:t>
      </w:r>
      <w:r>
        <w:rPr>
          <w:rFonts w:eastAsia="Times New Roman"/>
          <w:bCs/>
          <w:color w:val="000000"/>
          <w:szCs w:val="24"/>
        </w:rPr>
        <w:t>Γεωργίου Πα</w:t>
      </w:r>
      <w:r>
        <w:rPr>
          <w:rFonts w:eastAsia="Times New Roman"/>
          <w:bCs/>
          <w:color w:val="000000"/>
          <w:szCs w:val="24"/>
        </w:rPr>
        <w:t>παηλιού</w:t>
      </w:r>
      <w:r>
        <w:rPr>
          <w:rFonts w:eastAsia="Times New Roman"/>
          <w:color w:val="000000"/>
          <w:szCs w:val="24"/>
        </w:rPr>
        <w:t xml:space="preserve"> προς τον Υπουργό </w:t>
      </w:r>
      <w:r>
        <w:rPr>
          <w:rFonts w:eastAsia="Times New Roman"/>
          <w:bCs/>
          <w:color w:val="000000"/>
          <w:szCs w:val="24"/>
        </w:rPr>
        <w:t xml:space="preserve">Αγροτικής Ανάπτυξης και Τροφίμων, </w:t>
      </w:r>
      <w:r>
        <w:rPr>
          <w:rFonts w:eastAsia="Times New Roman"/>
          <w:color w:val="000000"/>
          <w:szCs w:val="24"/>
        </w:rPr>
        <w:t>σχετικά με το «πακέτο Χατζηγάκη» και την απόφαση του Ευρωπαϊκού Δικαστηρίου περί ανάκτησης του ποσού των 327 εκ</w:t>
      </w:r>
      <w:r>
        <w:rPr>
          <w:rFonts w:eastAsia="Times New Roman"/>
          <w:color w:val="000000"/>
          <w:szCs w:val="24"/>
        </w:rPr>
        <w:t>ατομμυρίων</w:t>
      </w:r>
      <w:r>
        <w:rPr>
          <w:rFonts w:eastAsia="Times New Roman"/>
          <w:color w:val="000000"/>
          <w:szCs w:val="24"/>
        </w:rPr>
        <w:t xml:space="preserve">. ευρώ ως παρανόμως καταβληθέντος σε Έλληνες </w:t>
      </w:r>
      <w:r>
        <w:rPr>
          <w:rFonts w:eastAsia="Times New Roman"/>
          <w:color w:val="000000"/>
          <w:szCs w:val="24"/>
        </w:rPr>
        <w:t>α</w:t>
      </w:r>
      <w:r>
        <w:rPr>
          <w:rFonts w:eastAsia="Times New Roman"/>
          <w:color w:val="000000"/>
          <w:szCs w:val="24"/>
        </w:rPr>
        <w:t>γρότες το 2008 και 2009.</w:t>
      </w:r>
    </w:p>
    <w:p w14:paraId="77AE1272"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2. Η </w:t>
      </w:r>
      <w:r>
        <w:rPr>
          <w:rFonts w:eastAsia="Times New Roman"/>
          <w:color w:val="000000"/>
          <w:szCs w:val="24"/>
        </w:rPr>
        <w:t xml:space="preserve">με αριθμό 987/13-6-2016 επίκαιρη ερώτηση της Βουλευτού Σερρών της Νέας Δημοκρατίας κ. </w:t>
      </w:r>
      <w:r>
        <w:rPr>
          <w:rFonts w:eastAsia="Times New Roman"/>
          <w:bCs/>
          <w:color w:val="000000"/>
          <w:szCs w:val="24"/>
        </w:rPr>
        <w:t>Φωτεινής Αραμπατζή</w:t>
      </w:r>
      <w:r>
        <w:rPr>
          <w:rFonts w:eastAsia="Times New Roman"/>
          <w:color w:val="000000"/>
          <w:szCs w:val="24"/>
        </w:rPr>
        <w:t xml:space="preserve"> προς τον Υπουργό </w:t>
      </w:r>
      <w:r>
        <w:rPr>
          <w:rFonts w:eastAsia="Times New Roman"/>
          <w:bCs/>
          <w:color w:val="000000"/>
          <w:szCs w:val="24"/>
        </w:rPr>
        <w:t>Εργασίας, Κοινωνικής Ασφάλισης και Κοινωνικής Αλληλεγγύης,</w:t>
      </w:r>
      <w:r>
        <w:rPr>
          <w:rFonts w:eastAsia="Times New Roman"/>
          <w:color w:val="000000"/>
          <w:szCs w:val="24"/>
        </w:rPr>
        <w:t xml:space="preserve"> </w:t>
      </w:r>
      <w:r>
        <w:rPr>
          <w:rFonts w:eastAsia="Times New Roman"/>
          <w:color w:val="000000"/>
          <w:szCs w:val="24"/>
        </w:rPr>
        <w:lastRenderedPageBreak/>
        <w:t>σχετικά με το ενδεχόμενο περικοπής του 60% της σύνταξης των αγροτών, σύμφων</w:t>
      </w:r>
      <w:r>
        <w:rPr>
          <w:rFonts w:eastAsia="Times New Roman"/>
          <w:color w:val="000000"/>
          <w:szCs w:val="24"/>
        </w:rPr>
        <w:t xml:space="preserve">α με το άρθρο 20 του νέου </w:t>
      </w:r>
      <w:r>
        <w:rPr>
          <w:rFonts w:eastAsia="Times New Roman"/>
          <w:color w:val="000000"/>
          <w:szCs w:val="24"/>
        </w:rPr>
        <w:t>α</w:t>
      </w:r>
      <w:r>
        <w:rPr>
          <w:rFonts w:eastAsia="Times New Roman"/>
          <w:color w:val="000000"/>
          <w:szCs w:val="24"/>
        </w:rPr>
        <w:t xml:space="preserve">σφαλιστικού </w:t>
      </w:r>
      <w:r>
        <w:rPr>
          <w:rFonts w:eastAsia="Times New Roman"/>
          <w:color w:val="000000"/>
          <w:szCs w:val="24"/>
        </w:rPr>
        <w:t>ν</w:t>
      </w:r>
      <w:r>
        <w:rPr>
          <w:rFonts w:eastAsia="Times New Roman"/>
          <w:color w:val="000000"/>
          <w:szCs w:val="24"/>
        </w:rPr>
        <w:t>ομοσχεδίου.</w:t>
      </w:r>
    </w:p>
    <w:p w14:paraId="77AE1273"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3. Η με αριθμό 991/13-6-2016 επίκαιρη ερώτηση του ΣΤ΄ Αντιπροέδρου της Βουλής και Βουλευτή Δωδεκανήσου της Δημοκρατικής Συμπαράταξης ΠΑ.ΣΟ.Κ. – ΔΗΜ.ΑΡ. κ.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 Εσωτερικών</w:t>
      </w:r>
      <w:r>
        <w:rPr>
          <w:rFonts w:eastAsia="Times New Roman"/>
          <w:bCs/>
          <w:color w:val="000000"/>
          <w:szCs w:val="24"/>
        </w:rPr>
        <w:t xml:space="preserve"> και Διοικητικής Ανασυγκρότησης, </w:t>
      </w:r>
      <w:r>
        <w:rPr>
          <w:rFonts w:eastAsia="Times New Roman"/>
          <w:color w:val="000000"/>
          <w:szCs w:val="24"/>
        </w:rPr>
        <w:t>σχετικά με την ανάγκη ενίσχυσης με προσωπικό της Α΄ Αστυνομικής Διεύθυνσης Δωδεκανήσου.</w:t>
      </w:r>
    </w:p>
    <w:p w14:paraId="77AE1274"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4. Η με αριθμό 1003/14-6-2016 επίκαιρη ερώτηση της Βουλευτού Β΄ Πειραι</w:t>
      </w:r>
      <w:r>
        <w:rPr>
          <w:rFonts w:eastAsia="Times New Roman"/>
          <w:color w:val="000000"/>
          <w:szCs w:val="24"/>
        </w:rPr>
        <w:t>ώς</w:t>
      </w:r>
      <w:r>
        <w:rPr>
          <w:rFonts w:eastAsia="Times New Roman"/>
          <w:color w:val="000000"/>
          <w:szCs w:val="24"/>
        </w:rPr>
        <w:t xml:space="preserve"> του Κομμουνιστικού Κόμματος Ελλάδας κ. </w:t>
      </w:r>
      <w:r>
        <w:rPr>
          <w:rFonts w:eastAsia="Times New Roman"/>
          <w:bCs/>
          <w:color w:val="000000"/>
          <w:szCs w:val="24"/>
        </w:rPr>
        <w:t xml:space="preserve">Διαμάντως </w:t>
      </w:r>
      <w:proofErr w:type="spellStart"/>
      <w:r>
        <w:rPr>
          <w:rFonts w:eastAsia="Times New Roman"/>
          <w:bCs/>
          <w:color w:val="000000"/>
          <w:szCs w:val="24"/>
        </w:rPr>
        <w:t>Μανωλάκου</w:t>
      </w:r>
      <w:proofErr w:type="spellEnd"/>
      <w:r>
        <w:rPr>
          <w:rFonts w:eastAsia="Times New Roman"/>
          <w:color w:val="000000"/>
          <w:szCs w:val="24"/>
        </w:rPr>
        <w:t xml:space="preserve"> προ</w:t>
      </w:r>
      <w:r>
        <w:rPr>
          <w:rFonts w:eastAsia="Times New Roman"/>
          <w:color w:val="000000"/>
          <w:szCs w:val="24"/>
        </w:rPr>
        <w:t xml:space="preserve">ς τον Υπουργό </w:t>
      </w:r>
      <w:r>
        <w:rPr>
          <w:rFonts w:eastAsia="Times New Roman"/>
          <w:bCs/>
          <w:color w:val="000000"/>
          <w:szCs w:val="24"/>
        </w:rPr>
        <w:t xml:space="preserve">Υγείας, </w:t>
      </w:r>
      <w:r>
        <w:rPr>
          <w:rFonts w:eastAsia="Times New Roman"/>
          <w:color w:val="000000"/>
          <w:szCs w:val="24"/>
        </w:rPr>
        <w:t>σχετικά με τα λειτουργικά προβλήματα στο αντικαρκινικό νοσοκομείο «ΜΕΤΑΞΑ».</w:t>
      </w:r>
    </w:p>
    <w:p w14:paraId="77AE1275"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Β</w:t>
      </w:r>
      <w:r>
        <w:rPr>
          <w:rFonts w:eastAsia="Times New Roman"/>
          <w:bCs/>
          <w:color w:val="000000"/>
          <w:szCs w:val="24"/>
        </w:rPr>
        <w:t xml:space="preserve">. </w:t>
      </w:r>
      <w:r>
        <w:rPr>
          <w:rFonts w:eastAsia="Times New Roman"/>
          <w:bCs/>
          <w:color w:val="000000"/>
          <w:szCs w:val="24"/>
        </w:rPr>
        <w:t>ΕΠΙΚΑΙΡΕΣ ΕΡΩΤΗΣΕΙΣ</w:t>
      </w:r>
      <w:r>
        <w:rPr>
          <w:rFonts w:eastAsia="Times New Roman"/>
          <w:bCs/>
          <w:color w:val="000000"/>
          <w:szCs w:val="24"/>
        </w:rPr>
        <w:t xml:space="preserve"> Δεύτερου Κύκλου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w:t>
      </w:r>
      <w:r>
        <w:rPr>
          <w:rFonts w:eastAsia="Times New Roman"/>
          <w:bCs/>
          <w:color w:val="000000"/>
          <w:szCs w:val="24"/>
        </w:rPr>
        <w:t xml:space="preserve"> </w:t>
      </w:r>
      <w:r>
        <w:rPr>
          <w:rFonts w:eastAsia="Times New Roman"/>
          <w:bCs/>
          <w:color w:val="000000"/>
          <w:szCs w:val="24"/>
        </w:rPr>
        <w:t>της</w:t>
      </w:r>
      <w:r>
        <w:rPr>
          <w:rFonts w:eastAsia="Times New Roman"/>
          <w:bCs/>
          <w:color w:val="000000"/>
          <w:szCs w:val="24"/>
        </w:rPr>
        <w:t xml:space="preserve"> Βουλής)</w:t>
      </w:r>
    </w:p>
    <w:p w14:paraId="77AE1276"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lastRenderedPageBreak/>
        <w:t>1. Η με αριθμό 995/14-6-2016 επίκαιρη ερώτηση της Βουλευτού Αι</w:t>
      </w:r>
      <w:r>
        <w:rPr>
          <w:rFonts w:eastAsia="Times New Roman"/>
          <w:color w:val="000000"/>
          <w:szCs w:val="24"/>
        </w:rPr>
        <w:t>τωλοακαρνανίας του Συνασπισμού Ριζοσπαστικής Αριστεράς κ.</w:t>
      </w:r>
      <w:r>
        <w:rPr>
          <w:rFonts w:eastAsia="Times New Roman"/>
          <w:bCs/>
          <w:color w:val="000000"/>
          <w:szCs w:val="24"/>
        </w:rPr>
        <w:t xml:space="preserve"> Μαρίας Τριανταφύλλου</w:t>
      </w:r>
      <w:r>
        <w:rPr>
          <w:rFonts w:eastAsia="Times New Roman"/>
          <w:color w:val="000000"/>
          <w:szCs w:val="24"/>
        </w:rPr>
        <w:t xml:space="preserve"> προς τον Υπουργό </w:t>
      </w:r>
      <w:r>
        <w:rPr>
          <w:rFonts w:eastAsia="Times New Roman"/>
          <w:bCs/>
          <w:color w:val="000000"/>
          <w:szCs w:val="24"/>
        </w:rPr>
        <w:t xml:space="preserve">Περιβάλλοντος και Ενέργειας, </w:t>
      </w:r>
      <w:r>
        <w:rPr>
          <w:rFonts w:eastAsia="Times New Roman"/>
          <w:color w:val="000000"/>
          <w:szCs w:val="24"/>
        </w:rPr>
        <w:t>σχετικά με την άμεση αντιμετώπιση του προβλήματος υδροδότησης του Αιτωλικού Αιτωλοακαρνανίας.</w:t>
      </w:r>
    </w:p>
    <w:p w14:paraId="77AE1277"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2. Η με αριθμό 988/13-6-2016 επίκαιρη</w:t>
      </w:r>
      <w:r>
        <w:rPr>
          <w:rFonts w:eastAsia="Times New Roman"/>
          <w:color w:val="000000"/>
          <w:szCs w:val="24"/>
        </w:rPr>
        <w:t xml:space="preserve"> ερώτηση του Βουλευτή Α΄ Πειραι</w:t>
      </w:r>
      <w:r>
        <w:rPr>
          <w:rFonts w:eastAsia="Times New Roman"/>
          <w:color w:val="000000"/>
          <w:szCs w:val="24"/>
        </w:rPr>
        <w:t>ώς</w:t>
      </w:r>
      <w:r>
        <w:rPr>
          <w:rFonts w:eastAsia="Times New Roman"/>
          <w:color w:val="000000"/>
          <w:szCs w:val="24"/>
        </w:rPr>
        <w:t xml:space="preserve"> της Νέας Δημοκρατίας κ. </w:t>
      </w:r>
      <w:r>
        <w:rPr>
          <w:rFonts w:eastAsia="Times New Roman"/>
          <w:bCs/>
          <w:color w:val="000000"/>
          <w:szCs w:val="24"/>
        </w:rPr>
        <w:t>Κωνσταντίνου Κατσαφάδου</w:t>
      </w:r>
      <w:r>
        <w:rPr>
          <w:rFonts w:eastAsia="Times New Roman"/>
          <w:color w:val="000000"/>
          <w:szCs w:val="24"/>
        </w:rPr>
        <w:t xml:space="preserve"> προς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τη διόρθωση των διοικητικών ορίων της νησίδας «Άγιος Γεώργιος» και υπαγωγή της στο Δήμο Ύδρας.</w:t>
      </w:r>
    </w:p>
    <w:p w14:paraId="77AE1278"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3. Η με </w:t>
      </w:r>
      <w:r>
        <w:rPr>
          <w:rFonts w:eastAsia="Times New Roman"/>
          <w:color w:val="000000"/>
          <w:szCs w:val="24"/>
        </w:rPr>
        <w:t xml:space="preserve">αριθμό 986/13-6-2016 επίκαιρη ερώτηση του Βουλευτή Αχαΐας της Δημοκρατικής Συμπαράταξης ΠΑΣΟΚ–ΔΗΜΑΡ κ. </w:t>
      </w:r>
      <w:r>
        <w:rPr>
          <w:rFonts w:eastAsia="Times New Roman"/>
          <w:bCs/>
          <w:color w:val="000000"/>
          <w:szCs w:val="24"/>
        </w:rPr>
        <w:t>Θεόδωρου Παπαθεοδώρου</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w:t>
      </w:r>
      <w:r>
        <w:rPr>
          <w:rFonts w:eastAsia="Times New Roman"/>
          <w:color w:val="000000"/>
          <w:szCs w:val="24"/>
        </w:rPr>
        <w:t xml:space="preserve"> σχετικά με τις απολύσεις στελεχών του ΟΚΑΝΑ στην Πάτρα.</w:t>
      </w:r>
    </w:p>
    <w:p w14:paraId="77AE1279"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lastRenderedPageBreak/>
        <w:t>4. Η με αριθμό 1004/14-6-2016 επίκαιρη ερώτηση του</w:t>
      </w:r>
      <w:r>
        <w:rPr>
          <w:rFonts w:eastAsia="Times New Roman"/>
          <w:color w:val="000000"/>
          <w:szCs w:val="24"/>
        </w:rPr>
        <w:t xml:space="preserve"> Βουλευτή Α΄ Θεσσαλονίκης του Κομμουνιστικού Κόμματος Ελλάδας κ. </w:t>
      </w:r>
      <w:r>
        <w:rPr>
          <w:rFonts w:eastAsia="Times New Roman"/>
          <w:bCs/>
          <w:color w:val="000000"/>
          <w:szCs w:val="24"/>
        </w:rPr>
        <w:t>Ιωάννη Δελή</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τη λήψη μέτρων κάλυψης των χιλιάδων αναγκών σε </w:t>
      </w:r>
      <w:r>
        <w:rPr>
          <w:rFonts w:eastAsia="Times New Roman"/>
          <w:color w:val="000000"/>
          <w:szCs w:val="24"/>
        </w:rPr>
        <w:t>ε</w:t>
      </w:r>
      <w:r>
        <w:rPr>
          <w:rFonts w:eastAsia="Times New Roman"/>
          <w:color w:val="000000"/>
          <w:szCs w:val="24"/>
        </w:rPr>
        <w:t>κπαιδευτικούς για τη νέα σχολική χρονιά.</w:t>
      </w:r>
    </w:p>
    <w:p w14:paraId="77AE127A"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5. Η με αριθμό 1000/14-6-2</w:t>
      </w:r>
      <w:r>
        <w:rPr>
          <w:rFonts w:eastAsia="Times New Roman"/>
          <w:color w:val="000000"/>
          <w:szCs w:val="24"/>
        </w:rPr>
        <w:t>016 επίκαιρη ερώτηση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 xml:space="preserve">Δικαιοσύνης, Διαφάνειας και Ανθρωπίνων Δικαιωμάτων, </w:t>
      </w:r>
      <w:r>
        <w:rPr>
          <w:rFonts w:eastAsia="Times New Roman"/>
          <w:color w:val="000000"/>
          <w:szCs w:val="24"/>
        </w:rPr>
        <w:t>σχετικά με τις οικονομικές συνέπειες από τη δικονομική απραξία.</w:t>
      </w:r>
    </w:p>
    <w:p w14:paraId="77AE127B"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6.</w:t>
      </w:r>
      <w:r>
        <w:rPr>
          <w:rFonts w:eastAsia="Times New Roman"/>
          <w:color w:val="000000"/>
          <w:szCs w:val="24"/>
        </w:rPr>
        <w:t xml:space="preserve"> Η με αριθμό 996/14-6-2016 επίκαιρη ερώτηση του Ανεξάρτητου Βουλευτή Αχαΐας κ. </w:t>
      </w:r>
      <w:r>
        <w:rPr>
          <w:rFonts w:eastAsia="Times New Roman"/>
          <w:bCs/>
          <w:color w:val="000000"/>
          <w:szCs w:val="24"/>
        </w:rPr>
        <w:t>Νικολάου Νικολόπουλου</w:t>
      </w:r>
      <w:r>
        <w:rPr>
          <w:rFonts w:ascii="Times New Roman" w:eastAsia="Times New Roman" w:hAnsi="Times New Roman" w:cs="Times New Roman"/>
          <w:szCs w:val="24"/>
        </w:rPr>
        <w:t xml:space="preserve"> </w:t>
      </w:r>
      <w:r>
        <w:rPr>
          <w:rFonts w:eastAsia="Times New Roman"/>
          <w:color w:val="000000"/>
          <w:szCs w:val="24"/>
        </w:rPr>
        <w:t xml:space="preserve">προς τον Υπουργό </w:t>
      </w:r>
      <w:r>
        <w:rPr>
          <w:rFonts w:eastAsia="Times New Roman"/>
          <w:bCs/>
          <w:color w:val="000000"/>
          <w:szCs w:val="24"/>
        </w:rPr>
        <w:t>Εξωτερικών,</w:t>
      </w:r>
      <w:r>
        <w:rPr>
          <w:rFonts w:eastAsia="Times New Roman"/>
          <w:color w:val="000000"/>
          <w:szCs w:val="24"/>
        </w:rPr>
        <w:t xml:space="preserve"> σχετικά με την ανάγνωση του Ευαγγελίου την ημέρα του Αγίου Πνεύματος στην Αγιά </w:t>
      </w:r>
      <w:proofErr w:type="spellStart"/>
      <w:r>
        <w:rPr>
          <w:rFonts w:eastAsia="Times New Roman"/>
          <w:color w:val="000000"/>
          <w:szCs w:val="24"/>
        </w:rPr>
        <w:t>Σοφιά</w:t>
      </w:r>
      <w:proofErr w:type="spellEnd"/>
      <w:r>
        <w:rPr>
          <w:rFonts w:eastAsia="Times New Roman"/>
          <w:color w:val="000000"/>
          <w:szCs w:val="24"/>
        </w:rPr>
        <w:t>.</w:t>
      </w:r>
    </w:p>
    <w:p w14:paraId="77AE127C"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7.</w:t>
      </w:r>
      <w:r>
        <w:rPr>
          <w:rFonts w:eastAsia="Times New Roman"/>
          <w:color w:val="000000"/>
          <w:szCs w:val="24"/>
        </w:rPr>
        <w:t xml:space="preserve"> </w:t>
      </w:r>
      <w:r>
        <w:rPr>
          <w:rFonts w:eastAsia="Times New Roman"/>
          <w:color w:val="000000"/>
          <w:szCs w:val="24"/>
        </w:rPr>
        <w:t>Η με αριθμό 965/7-6-2016 επίκαιρη ερώ</w:t>
      </w:r>
      <w:r>
        <w:rPr>
          <w:rFonts w:eastAsia="Times New Roman"/>
          <w:color w:val="000000"/>
          <w:szCs w:val="24"/>
        </w:rPr>
        <w:t xml:space="preserve">τηση του Βουλευτή Λακωνίας της Νέας Δημοκρατίας κ. </w:t>
      </w:r>
      <w:r>
        <w:rPr>
          <w:rFonts w:eastAsia="Times New Roman"/>
          <w:bCs/>
          <w:color w:val="000000"/>
          <w:szCs w:val="24"/>
        </w:rPr>
        <w:t>Αθανασίου Δαβάκη</w:t>
      </w:r>
      <w:r>
        <w:rPr>
          <w:rFonts w:ascii="Times New Roman" w:eastAsia="Times New Roman" w:hAnsi="Times New Roman" w:cs="Times New Roman"/>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color w:val="000000"/>
          <w:szCs w:val="24"/>
        </w:rPr>
        <w:t xml:space="preserve"> σχετικά με την τροποποίηση του άρθρου 236 του </w:t>
      </w:r>
      <w:r>
        <w:rPr>
          <w:rFonts w:eastAsia="Times New Roman"/>
          <w:color w:val="000000"/>
          <w:szCs w:val="24"/>
        </w:rPr>
        <w:lastRenderedPageBreak/>
        <w:t>ν</w:t>
      </w:r>
      <w:r>
        <w:rPr>
          <w:rFonts w:eastAsia="Times New Roman"/>
          <w:color w:val="000000"/>
          <w:szCs w:val="24"/>
        </w:rPr>
        <w:t xml:space="preserve">.4389/2016 για την αναστολή των μισθολογικών προαγωγών του στρατιωτικού προσωπικού των Ενόπλων Δυνάμεων για τη </w:t>
      </w:r>
      <w:r>
        <w:rPr>
          <w:rFonts w:eastAsia="Times New Roman"/>
          <w:color w:val="000000"/>
          <w:szCs w:val="24"/>
        </w:rPr>
        <w:t>διετία 2017-2018.</w:t>
      </w:r>
    </w:p>
    <w:p w14:paraId="77AE127D"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8. Η με αριθμό 959/7-6-2016 επίκαιρη ερώτηση του Βουλευτή Ηρακλείου του Κομμουνιστικού Κόμματος Ελλάδας κ. </w:t>
      </w:r>
      <w:r>
        <w:rPr>
          <w:rFonts w:eastAsia="Times New Roman"/>
          <w:bCs/>
          <w:color w:val="000000"/>
          <w:szCs w:val="24"/>
        </w:rPr>
        <w:t>Εμμανουήλ Συντυχάκη</w:t>
      </w:r>
      <w:r>
        <w:rPr>
          <w:rFonts w:eastAsia="Times New Roman"/>
          <w:color w:val="000000"/>
          <w:szCs w:val="24"/>
        </w:rPr>
        <w:t xml:space="preserve"> προς τον Υπουργό </w:t>
      </w:r>
      <w:r>
        <w:rPr>
          <w:rFonts w:eastAsia="Times New Roman"/>
          <w:bCs/>
          <w:color w:val="000000"/>
          <w:szCs w:val="24"/>
        </w:rPr>
        <w:t xml:space="preserve">Εσωτερικών και Διοικητικής Ανασυγκρότησης, </w:t>
      </w:r>
      <w:r>
        <w:rPr>
          <w:rFonts w:eastAsia="Times New Roman"/>
          <w:color w:val="000000"/>
          <w:szCs w:val="24"/>
        </w:rPr>
        <w:t>σχετικά με τα προβλήματα στους βρεφονηπιακούς και π</w:t>
      </w:r>
      <w:r>
        <w:rPr>
          <w:rFonts w:eastAsia="Times New Roman"/>
          <w:color w:val="000000"/>
          <w:szCs w:val="24"/>
        </w:rPr>
        <w:t>αιδικούς σταθμούς.</w:t>
      </w:r>
    </w:p>
    <w:p w14:paraId="77AE127E"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9. Η με αριθμό 967/7-6-2016 επίκαιρη ερώτηση του Βουλευτή Β΄ Πειραι</w:t>
      </w:r>
      <w:r>
        <w:rPr>
          <w:rFonts w:eastAsia="Times New Roman"/>
          <w:color w:val="000000"/>
          <w:szCs w:val="24"/>
        </w:rPr>
        <w:t>ώς</w:t>
      </w:r>
      <w:r>
        <w:rPr>
          <w:rFonts w:eastAsia="Times New Roman"/>
          <w:color w:val="000000"/>
          <w:szCs w:val="24"/>
        </w:rPr>
        <w:t xml:space="preserve"> των Ανεξαρτήτων Ελλήνων κ. </w:t>
      </w:r>
      <w:r>
        <w:rPr>
          <w:rFonts w:eastAsia="Times New Roman"/>
          <w:bCs/>
          <w:color w:val="000000"/>
          <w:szCs w:val="24"/>
        </w:rPr>
        <w:t xml:space="preserve">Δημητρίου Καμμένου </w:t>
      </w:r>
      <w:r>
        <w:rPr>
          <w:rFonts w:eastAsia="Times New Roman"/>
          <w:color w:val="000000"/>
          <w:szCs w:val="24"/>
        </w:rPr>
        <w:t xml:space="preserve">προς τον Υπουργό </w:t>
      </w:r>
      <w:r>
        <w:rPr>
          <w:rFonts w:eastAsia="Times New Roman"/>
          <w:bCs/>
          <w:color w:val="000000"/>
          <w:szCs w:val="24"/>
        </w:rPr>
        <w:t>Ναυτιλίας και Νησιωτικής Πολιτικής,</w:t>
      </w:r>
      <w:r>
        <w:rPr>
          <w:rFonts w:eastAsia="Times New Roman"/>
          <w:color w:val="000000"/>
          <w:szCs w:val="24"/>
        </w:rPr>
        <w:t xml:space="preserve"> σχετικά με τη απεργία των λιμενεργατών στον Οργανισμό Λιμένος Πειραι</w:t>
      </w:r>
      <w:r>
        <w:rPr>
          <w:rFonts w:eastAsia="Times New Roman"/>
          <w:color w:val="000000"/>
          <w:szCs w:val="24"/>
        </w:rPr>
        <w:t>ώς (ΟΛΠ).</w:t>
      </w:r>
    </w:p>
    <w:p w14:paraId="77AE127F"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10. Η με αριθμό 953/6-6-2016 επίκαιρη ερώτηση του Ανεξάρτητου Βουλευτή Β΄ Αθηνών κ. </w:t>
      </w:r>
      <w:r>
        <w:rPr>
          <w:rFonts w:eastAsia="Times New Roman"/>
          <w:bCs/>
          <w:color w:val="000000"/>
          <w:szCs w:val="24"/>
        </w:rPr>
        <w:t>Ευσταθίου Παναγούλη</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το κόστος των «εκπροσώπων των θεσμών» στο </w:t>
      </w:r>
      <w:r>
        <w:rPr>
          <w:rFonts w:eastAsia="Times New Roman"/>
          <w:color w:val="000000"/>
          <w:szCs w:val="24"/>
        </w:rPr>
        <w:t>δ</w:t>
      </w:r>
      <w:r>
        <w:rPr>
          <w:rFonts w:eastAsia="Times New Roman"/>
          <w:color w:val="000000"/>
          <w:szCs w:val="24"/>
        </w:rPr>
        <w:t>ημόσιο.</w:t>
      </w:r>
    </w:p>
    <w:p w14:paraId="77AE1280"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lastRenderedPageBreak/>
        <w:t>11.</w:t>
      </w:r>
      <w:r>
        <w:rPr>
          <w:rFonts w:eastAsia="Times New Roman"/>
          <w:color w:val="000000"/>
          <w:szCs w:val="24"/>
        </w:rPr>
        <w:t xml:space="preserve"> Η με αριθμό 899/23-5-2016 επίκαιρη ερώτηση του Βουλευτή Μαγνησίας της Νέας Δημοκρατίας κ. </w:t>
      </w:r>
      <w:r>
        <w:rPr>
          <w:rFonts w:eastAsia="Times New Roman"/>
          <w:bCs/>
          <w:color w:val="000000"/>
          <w:szCs w:val="24"/>
        </w:rPr>
        <w:t xml:space="preserve">Χρήστου </w:t>
      </w:r>
      <w:proofErr w:type="spellStart"/>
      <w:r>
        <w:rPr>
          <w:rFonts w:eastAsia="Times New Roman"/>
          <w:bCs/>
          <w:color w:val="000000"/>
          <w:szCs w:val="24"/>
        </w:rPr>
        <w:t>Μπουκώρου</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τον αποκλεισμό του </w:t>
      </w:r>
      <w:r>
        <w:rPr>
          <w:rFonts w:eastAsia="Times New Roman"/>
          <w:color w:val="000000"/>
          <w:szCs w:val="24"/>
        </w:rPr>
        <w:t xml:space="preserve"> ν</w:t>
      </w:r>
      <w:r>
        <w:rPr>
          <w:rFonts w:eastAsia="Times New Roman"/>
          <w:color w:val="000000"/>
          <w:szCs w:val="24"/>
        </w:rPr>
        <w:t>οσοκομείου Βόλου από το πρόγραμμα ΕΣΠΑ.</w:t>
      </w:r>
    </w:p>
    <w:p w14:paraId="77AE1281"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12. Η με αριθμό 708/28-3-2016 επίκαιρη ερώτηση του</w:t>
      </w:r>
      <w:r>
        <w:rPr>
          <w:rFonts w:eastAsia="Times New Roman"/>
          <w:color w:val="000000"/>
          <w:szCs w:val="24"/>
        </w:rPr>
        <w:t xml:space="preserve"> Βουλευτή Φθιώτιδας της Νέας Δημοκρατίας κ. </w:t>
      </w:r>
      <w:r>
        <w:rPr>
          <w:rFonts w:eastAsia="Times New Roman"/>
          <w:bCs/>
          <w:color w:val="000000"/>
          <w:szCs w:val="24"/>
        </w:rPr>
        <w:t xml:space="preserve">Χρήστου </w:t>
      </w:r>
      <w:proofErr w:type="spellStart"/>
      <w:r>
        <w:rPr>
          <w:rFonts w:eastAsia="Times New Roman"/>
          <w:bCs/>
          <w:color w:val="000000"/>
          <w:szCs w:val="24"/>
        </w:rPr>
        <w:t>Σταϊκούρα</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αντιμετώπιση των προβλημάτων του Γενικού Νοσοκομείου Λαμίας.</w:t>
      </w:r>
    </w:p>
    <w:p w14:paraId="77AE1282"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13. Η με αριθμό 891/23-5-2016 επίκαιρη ερώτηση του Ανεξάρτητου Βουλευτή Β΄ Αθηνών κ. </w:t>
      </w:r>
      <w:r>
        <w:rPr>
          <w:rFonts w:eastAsia="Times New Roman"/>
          <w:bCs/>
          <w:color w:val="000000"/>
          <w:szCs w:val="24"/>
        </w:rPr>
        <w:t>Ευσταθίο</w:t>
      </w:r>
      <w:r>
        <w:rPr>
          <w:rFonts w:eastAsia="Times New Roman"/>
          <w:bCs/>
          <w:color w:val="000000"/>
          <w:szCs w:val="24"/>
        </w:rPr>
        <w:t>υ Παναγούλη</w:t>
      </w:r>
      <w:r>
        <w:rPr>
          <w:rFonts w:eastAsia="Times New Roman"/>
          <w:color w:val="000000"/>
          <w:szCs w:val="24"/>
        </w:rPr>
        <w:t xml:space="preserve"> προς τον Υπουργό </w:t>
      </w:r>
      <w:r>
        <w:rPr>
          <w:rFonts w:eastAsia="Times New Roman"/>
          <w:bCs/>
          <w:color w:val="000000"/>
          <w:szCs w:val="24"/>
        </w:rPr>
        <w:t>Επικρατείας,</w:t>
      </w:r>
      <w:r>
        <w:rPr>
          <w:rFonts w:eastAsia="Times New Roman"/>
          <w:color w:val="000000"/>
          <w:szCs w:val="24"/>
        </w:rPr>
        <w:t xml:space="preserve"> σχετικά με την «προνομιακή προβολή συγκεκριμένων Βουλευτών και δημοσιογράφων από τα ιδιωτικά και κρατικά κανάλια».</w:t>
      </w:r>
    </w:p>
    <w:p w14:paraId="77AE1283"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14. Η με αριθμό 859/13-5-2016 επίκαιρη ερώτηση του Βουλευτή Α΄ Θεσσαλονίκης της Νέας Δημοκρατίας κ.</w:t>
      </w:r>
      <w:r>
        <w:rPr>
          <w:rFonts w:eastAsia="Times New Roman"/>
          <w:color w:val="000000"/>
          <w:szCs w:val="24"/>
        </w:rPr>
        <w:t xml:space="preserve"> </w:t>
      </w:r>
      <w:r>
        <w:rPr>
          <w:rFonts w:eastAsia="Times New Roman"/>
          <w:bCs/>
          <w:color w:val="000000"/>
          <w:szCs w:val="24"/>
        </w:rPr>
        <w:t xml:space="preserve">Σταύρου Καλαφάτη </w:t>
      </w:r>
      <w:r>
        <w:rPr>
          <w:rFonts w:eastAsia="Times New Roman"/>
          <w:color w:val="000000"/>
          <w:szCs w:val="24"/>
        </w:rPr>
        <w:t xml:space="preserve">προς τον Υπουργό </w:t>
      </w:r>
      <w:r>
        <w:rPr>
          <w:rFonts w:eastAsia="Times New Roman"/>
          <w:bCs/>
          <w:color w:val="000000"/>
          <w:szCs w:val="24"/>
        </w:rPr>
        <w:t>Υποδομών, Μεταφορών και</w:t>
      </w:r>
      <w:r>
        <w:rPr>
          <w:rFonts w:eastAsia="Times New Roman"/>
          <w:color w:val="000000"/>
          <w:szCs w:val="24"/>
        </w:rPr>
        <w:t xml:space="preserve"> </w:t>
      </w:r>
      <w:r>
        <w:rPr>
          <w:rFonts w:eastAsia="Times New Roman"/>
          <w:bCs/>
          <w:color w:val="000000"/>
          <w:szCs w:val="24"/>
        </w:rPr>
        <w:t>Δικτύων,</w:t>
      </w:r>
      <w:r>
        <w:rPr>
          <w:rFonts w:eastAsia="Times New Roman"/>
          <w:color w:val="000000"/>
          <w:szCs w:val="24"/>
        </w:rPr>
        <w:t xml:space="preserve"> σχετικά με την </w:t>
      </w:r>
      <w:r>
        <w:rPr>
          <w:rFonts w:eastAsia="Times New Roman"/>
          <w:color w:val="000000"/>
          <w:szCs w:val="24"/>
        </w:rPr>
        <w:lastRenderedPageBreak/>
        <w:t xml:space="preserve">έλλειψη πολιτικής βούλησης της </w:t>
      </w:r>
      <w:r>
        <w:rPr>
          <w:rFonts w:eastAsia="Times New Roman"/>
          <w:color w:val="000000"/>
          <w:szCs w:val="24"/>
        </w:rPr>
        <w:t>Κ</w:t>
      </w:r>
      <w:r>
        <w:rPr>
          <w:rFonts w:eastAsia="Times New Roman"/>
          <w:color w:val="000000"/>
          <w:szCs w:val="24"/>
        </w:rPr>
        <w:t>υβέρνησης για τη βελτίωση της οδικής ασφάλειας σύμφωνα με τους στόχους της Ευρωπαϊκής Στρατηγικής και του Εθνικού Σχεδίου για το 2020.</w:t>
      </w:r>
    </w:p>
    <w:p w14:paraId="77AE1284"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ΑΝΑΦΟΡΕΣ-ΕΡΩΤΗΣΕΙΣ (Άρθρο 130 παρ</w:t>
      </w:r>
      <w:r>
        <w:rPr>
          <w:rFonts w:eastAsia="Times New Roman"/>
          <w:color w:val="000000"/>
          <w:szCs w:val="24"/>
        </w:rPr>
        <w:t>άγραφος</w:t>
      </w:r>
      <w:r>
        <w:rPr>
          <w:rFonts w:eastAsia="Times New Roman"/>
          <w:color w:val="000000"/>
          <w:szCs w:val="24"/>
        </w:rPr>
        <w:t xml:space="preserve"> 5 </w:t>
      </w:r>
      <w:r>
        <w:rPr>
          <w:rFonts w:eastAsia="Times New Roman"/>
          <w:color w:val="000000"/>
          <w:szCs w:val="24"/>
        </w:rPr>
        <w:t xml:space="preserve">του </w:t>
      </w:r>
      <w:r>
        <w:rPr>
          <w:rFonts w:eastAsia="Times New Roman"/>
          <w:color w:val="000000"/>
          <w:szCs w:val="24"/>
        </w:rPr>
        <w:t>Καν</w:t>
      </w:r>
      <w:r>
        <w:rPr>
          <w:rFonts w:eastAsia="Times New Roman"/>
          <w:color w:val="000000"/>
          <w:szCs w:val="24"/>
        </w:rPr>
        <w:t>ονισμού της</w:t>
      </w:r>
      <w:r>
        <w:rPr>
          <w:rFonts w:eastAsia="Times New Roman"/>
          <w:color w:val="000000"/>
          <w:szCs w:val="24"/>
        </w:rPr>
        <w:t>. Βουλής)</w:t>
      </w:r>
    </w:p>
    <w:p w14:paraId="77AE1285"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1. Η με αριθμό 5113/26-4-2016 ερώτηση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Υποδομών, Μεταφορών και Δικτύων,</w:t>
      </w:r>
      <w:r>
        <w:rPr>
          <w:rFonts w:eastAsia="Times New Roman"/>
          <w:color w:val="000000"/>
          <w:szCs w:val="24"/>
        </w:rPr>
        <w:t xml:space="preserve"> σχετι</w:t>
      </w:r>
      <w:r>
        <w:rPr>
          <w:rFonts w:eastAsia="Times New Roman"/>
          <w:color w:val="000000"/>
          <w:szCs w:val="24"/>
        </w:rPr>
        <w:t>κά με τον αποκλεισμό της Κρήτης από το νέο χάρτη οδικών υποδομών της Ελλάδ</w:t>
      </w:r>
      <w:r>
        <w:rPr>
          <w:rFonts w:eastAsia="Times New Roman"/>
          <w:color w:val="000000"/>
          <w:szCs w:val="24"/>
        </w:rPr>
        <w:t>α</w:t>
      </w:r>
      <w:r>
        <w:rPr>
          <w:rFonts w:eastAsia="Times New Roman"/>
          <w:color w:val="000000"/>
          <w:szCs w:val="24"/>
        </w:rPr>
        <w:t>ς.</w:t>
      </w:r>
    </w:p>
    <w:p w14:paraId="77AE1286"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2. Η με αριθμό 5166/28-4-2016 ερώτηση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τη λήψη</w:t>
      </w:r>
      <w:r>
        <w:rPr>
          <w:rFonts w:eastAsia="Times New Roman"/>
          <w:color w:val="000000"/>
          <w:szCs w:val="24"/>
        </w:rPr>
        <w:t xml:space="preserve"> μέτρων για την ανακούφιση των πληγέντων στο Δήμο Ιεράπετρας από την καταστροφική πυρκαγιά και την κήρυξη της περιοχής ως πυρόπληκτης.</w:t>
      </w:r>
    </w:p>
    <w:p w14:paraId="77AE1287"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lastRenderedPageBreak/>
        <w:t xml:space="preserve">3. Η με αριθμό 3062/10-2-2016 ερώτηση του Ανεξάρτητου Βουλευτή Λακωνίας κ. </w:t>
      </w:r>
      <w:r>
        <w:rPr>
          <w:rFonts w:eastAsia="Times New Roman"/>
          <w:bCs/>
          <w:color w:val="000000"/>
          <w:szCs w:val="24"/>
        </w:rPr>
        <w:t xml:space="preserve">Λεωνίδα Γρηγοράκου </w:t>
      </w:r>
      <w:r>
        <w:rPr>
          <w:rFonts w:eastAsia="Times New Roman"/>
          <w:color w:val="000000"/>
          <w:szCs w:val="24"/>
        </w:rPr>
        <w:t xml:space="preserve">προς τον Υπουργό </w:t>
      </w:r>
      <w:r>
        <w:rPr>
          <w:rFonts w:eastAsia="Times New Roman"/>
          <w:bCs/>
          <w:color w:val="000000"/>
          <w:szCs w:val="24"/>
        </w:rPr>
        <w:t>Οικονομικώ</w:t>
      </w:r>
      <w:r>
        <w:rPr>
          <w:rFonts w:eastAsia="Times New Roman"/>
          <w:bCs/>
          <w:color w:val="000000"/>
          <w:szCs w:val="24"/>
        </w:rPr>
        <w:t xml:space="preserve">ν, </w:t>
      </w:r>
      <w:r>
        <w:rPr>
          <w:rFonts w:eastAsia="Times New Roman"/>
          <w:color w:val="000000"/>
          <w:szCs w:val="24"/>
        </w:rPr>
        <w:t xml:space="preserve">σχετικά με την αποζημίωση των μεριδιούχων </w:t>
      </w:r>
      <w:r>
        <w:rPr>
          <w:rFonts w:eastAsia="Times New Roman"/>
          <w:color w:val="000000"/>
          <w:szCs w:val="24"/>
        </w:rPr>
        <w:t>σ</w:t>
      </w:r>
      <w:r>
        <w:rPr>
          <w:rFonts w:eastAsia="Times New Roman"/>
          <w:color w:val="000000"/>
          <w:szCs w:val="24"/>
        </w:rPr>
        <w:t xml:space="preserve">υνεταιριστικών </w:t>
      </w:r>
      <w:r>
        <w:rPr>
          <w:rFonts w:eastAsia="Times New Roman"/>
          <w:color w:val="000000"/>
          <w:szCs w:val="24"/>
        </w:rPr>
        <w:t>τ</w:t>
      </w:r>
      <w:r>
        <w:rPr>
          <w:rFonts w:eastAsia="Times New Roman"/>
          <w:color w:val="000000"/>
          <w:szCs w:val="24"/>
        </w:rPr>
        <w:t>ραπεζών.</w:t>
      </w:r>
    </w:p>
    <w:p w14:paraId="77AE1288" w14:textId="77777777" w:rsidR="00030F8B" w:rsidRDefault="007F68A1">
      <w:pPr>
        <w:spacing w:after="0" w:line="600" w:lineRule="auto"/>
        <w:ind w:firstLine="720"/>
        <w:jc w:val="both"/>
        <w:rPr>
          <w:rFonts w:eastAsia="Times New Roman"/>
          <w:color w:val="000000"/>
          <w:szCs w:val="24"/>
        </w:rPr>
      </w:pPr>
      <w:r>
        <w:rPr>
          <w:rFonts w:eastAsia="Times New Roman"/>
          <w:color w:val="000000"/>
          <w:szCs w:val="24"/>
        </w:rPr>
        <w:t xml:space="preserve">4. Η με αριθμό 3970/15-3-2016 ερώτηση της Βουλευτού Αττικής της Δημοκρατικής Συμπαράταξης ΠΑΣΟΚ–ΔΗΜΑΡ κ. </w:t>
      </w:r>
      <w:r>
        <w:rPr>
          <w:rFonts w:eastAsia="Times New Roman"/>
          <w:bCs/>
          <w:color w:val="000000"/>
          <w:szCs w:val="24"/>
        </w:rPr>
        <w:t xml:space="preserve">Παρασκευής </w:t>
      </w:r>
      <w:proofErr w:type="spellStart"/>
      <w:r>
        <w:rPr>
          <w:rFonts w:eastAsia="Times New Roman"/>
          <w:bCs/>
          <w:color w:val="000000"/>
          <w:szCs w:val="24"/>
        </w:rPr>
        <w:t>Χριστοφιλοπούλου</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τα προβλήματα στ</w:t>
      </w:r>
      <w:r>
        <w:rPr>
          <w:rFonts w:eastAsia="Times New Roman"/>
          <w:color w:val="000000"/>
          <w:szCs w:val="24"/>
        </w:rPr>
        <w:t>η λειτουργία των χειρουργικών αιθουσών του Γενικού Νοσοκομείου Ελευσίνας «</w:t>
      </w:r>
      <w:proofErr w:type="spellStart"/>
      <w:r>
        <w:rPr>
          <w:rFonts w:eastAsia="Times New Roman"/>
          <w:color w:val="000000"/>
          <w:szCs w:val="24"/>
        </w:rPr>
        <w:t>Θριάσιο</w:t>
      </w:r>
      <w:proofErr w:type="spellEnd"/>
      <w:r>
        <w:rPr>
          <w:rFonts w:eastAsia="Times New Roman"/>
          <w:color w:val="000000"/>
          <w:szCs w:val="24"/>
        </w:rPr>
        <w:t>».</w:t>
      </w:r>
    </w:p>
    <w:p w14:paraId="77AE1289" w14:textId="77777777" w:rsidR="00030F8B" w:rsidRDefault="007F68A1">
      <w:pPr>
        <w:spacing w:after="0" w:line="600" w:lineRule="auto"/>
        <w:ind w:firstLine="720"/>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εισερχόμαστε στη συζήτηση των</w:t>
      </w:r>
    </w:p>
    <w:p w14:paraId="77AE128A" w14:textId="77777777" w:rsidR="00030F8B" w:rsidRDefault="007F68A1">
      <w:pPr>
        <w:spacing w:after="0" w:line="600" w:lineRule="auto"/>
        <w:ind w:firstLine="720"/>
        <w:jc w:val="center"/>
        <w:rPr>
          <w:rFonts w:eastAsia="Times New Roman"/>
          <w:b/>
          <w:color w:val="000000"/>
          <w:szCs w:val="24"/>
          <w:shd w:val="clear" w:color="auto" w:fill="FFFFFF"/>
        </w:rPr>
      </w:pPr>
      <w:r>
        <w:rPr>
          <w:rFonts w:eastAsia="Times New Roman"/>
          <w:b/>
          <w:color w:val="000000"/>
          <w:szCs w:val="24"/>
          <w:shd w:val="clear" w:color="auto" w:fill="FFFFFF"/>
        </w:rPr>
        <w:t>ΕΠΙΚΑΙΡΩΝ ΕΡΩΤΗΣΕΩΝ</w:t>
      </w:r>
    </w:p>
    <w:p w14:paraId="77AE128B"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Πρώτη θα συζητηθεί η με αριθμό 982/13-6-2016 πέμπτη επίκαιρη ερώτηση δεύτερου κύκλου του Ζ΄ </w:t>
      </w:r>
      <w:r>
        <w:rPr>
          <w:rFonts w:eastAsia="Times New Roman"/>
          <w:color w:val="000000"/>
          <w:szCs w:val="24"/>
          <w:shd w:val="clear" w:color="auto" w:fill="FFFFFF"/>
        </w:rPr>
        <w:t>Αντιπροέδρου της Βουλής και Βουλευτή Λ</w:t>
      </w:r>
      <w:r>
        <w:rPr>
          <w:rFonts w:eastAsia="Times New Roman"/>
          <w:color w:val="000000"/>
          <w:szCs w:val="24"/>
          <w:shd w:val="clear" w:color="auto" w:fill="FFFFFF"/>
        </w:rPr>
        <w:t>α</w:t>
      </w:r>
      <w:r>
        <w:rPr>
          <w:rFonts w:eastAsia="Times New Roman"/>
          <w:color w:val="000000"/>
          <w:szCs w:val="24"/>
          <w:shd w:val="clear" w:color="auto" w:fill="FFFFFF"/>
        </w:rPr>
        <w:t>ρ</w:t>
      </w:r>
      <w:r>
        <w:rPr>
          <w:rFonts w:eastAsia="Times New Roman"/>
          <w:color w:val="000000"/>
          <w:szCs w:val="24"/>
          <w:shd w:val="clear" w:color="auto" w:fill="FFFFFF"/>
        </w:rPr>
        <w:t>ί</w:t>
      </w:r>
      <w:r>
        <w:rPr>
          <w:rFonts w:eastAsia="Times New Roman"/>
          <w:color w:val="000000"/>
          <w:szCs w:val="24"/>
          <w:shd w:val="clear" w:color="auto" w:fill="FFFFFF"/>
        </w:rPr>
        <w:t>σ</w:t>
      </w:r>
      <w:r>
        <w:rPr>
          <w:rFonts w:eastAsia="Times New Roman"/>
          <w:color w:val="000000"/>
          <w:szCs w:val="24"/>
          <w:shd w:val="clear" w:color="auto" w:fill="FFFFFF"/>
        </w:rPr>
        <w:t>η</w:t>
      </w:r>
      <w:r>
        <w:rPr>
          <w:rFonts w:eastAsia="Times New Roman"/>
          <w:color w:val="000000"/>
          <w:szCs w:val="24"/>
          <w:shd w:val="clear" w:color="auto" w:fill="FFFFFF"/>
        </w:rPr>
        <w:t xml:space="preserve">ς του Κομμουνιστικού Κόμματος Ελλάδας κ. </w:t>
      </w:r>
      <w:r>
        <w:rPr>
          <w:rFonts w:eastAsia="Times New Roman"/>
          <w:bCs/>
          <w:color w:val="000000"/>
          <w:szCs w:val="24"/>
          <w:shd w:val="clear" w:color="auto" w:fill="FFFFFF"/>
        </w:rPr>
        <w:t xml:space="preserve">Γεωργίου </w:t>
      </w:r>
      <w:proofErr w:type="spellStart"/>
      <w:r>
        <w:rPr>
          <w:rFonts w:eastAsia="Times New Roman"/>
          <w:bCs/>
          <w:color w:val="000000"/>
          <w:szCs w:val="24"/>
          <w:shd w:val="clear" w:color="auto" w:fill="FFFFFF"/>
        </w:rPr>
        <w:t>Λαμπρούλη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προς τους Υπουργούς Εσωτερικών</w:t>
      </w:r>
      <w:r>
        <w:rPr>
          <w:rFonts w:eastAsia="Times New Roman"/>
          <w:bCs/>
          <w:color w:val="000000"/>
          <w:szCs w:val="24"/>
          <w:shd w:val="clear" w:color="auto" w:fill="FFFFFF"/>
        </w:rPr>
        <w:t xml:space="preserve"> και Διοικητικής Ανασυγκρότησης </w:t>
      </w:r>
      <w:r>
        <w:rPr>
          <w:rFonts w:eastAsia="Times New Roman"/>
          <w:color w:val="000000"/>
          <w:szCs w:val="24"/>
          <w:shd w:val="clear" w:color="auto" w:fill="FFFFFF"/>
        </w:rPr>
        <w:t>και</w:t>
      </w:r>
      <w:r>
        <w:rPr>
          <w:rFonts w:eastAsia="Times New Roman" w:cs="Times New Roman"/>
          <w:bCs/>
          <w:szCs w:val="24"/>
        </w:rPr>
        <w:t xml:space="preserve"> </w:t>
      </w:r>
      <w:r>
        <w:rPr>
          <w:rFonts w:eastAsia="Times New Roman"/>
          <w:bCs/>
          <w:color w:val="000000"/>
          <w:szCs w:val="24"/>
          <w:shd w:val="clear" w:color="auto" w:fill="FFFFFF"/>
        </w:rPr>
        <w:t>Εθνικής Άμυνας,</w:t>
      </w:r>
      <w:r>
        <w:rPr>
          <w:rFonts w:eastAsia="Times New Roman"/>
          <w:color w:val="000000"/>
          <w:szCs w:val="24"/>
          <w:shd w:val="clear" w:color="auto" w:fill="FFFFFF"/>
        </w:rPr>
        <w:t xml:space="preserve"> σχετικά με τις συνθήκες φιλοξενίας προσφύγων στο </w:t>
      </w:r>
      <w:proofErr w:type="spellStart"/>
      <w:r>
        <w:rPr>
          <w:rFonts w:eastAsia="Times New Roman"/>
          <w:color w:val="000000"/>
          <w:szCs w:val="24"/>
          <w:shd w:val="clear" w:color="auto" w:fill="FFFFFF"/>
        </w:rPr>
        <w:t>Κουτσόχερο</w:t>
      </w:r>
      <w:proofErr w:type="spellEnd"/>
      <w:r>
        <w:rPr>
          <w:rFonts w:eastAsia="Times New Roman"/>
          <w:color w:val="000000"/>
          <w:szCs w:val="24"/>
          <w:shd w:val="clear" w:color="auto" w:fill="FFFFFF"/>
        </w:rPr>
        <w:t xml:space="preserve"> Λάρισας.</w:t>
      </w:r>
    </w:p>
    <w:p w14:paraId="77AE128C"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Ορίστε, κύριε </w:t>
      </w:r>
      <w:proofErr w:type="spellStart"/>
      <w:r>
        <w:rPr>
          <w:rFonts w:eastAsia="Times New Roman"/>
          <w:color w:val="000000"/>
          <w:szCs w:val="24"/>
          <w:shd w:val="clear" w:color="auto" w:fill="FFFFFF"/>
        </w:rPr>
        <w:t>Λαμπρούλη</w:t>
      </w:r>
      <w:proofErr w:type="spellEnd"/>
      <w:r>
        <w:rPr>
          <w:rFonts w:eastAsia="Times New Roman"/>
          <w:color w:val="000000"/>
          <w:szCs w:val="24"/>
          <w:shd w:val="clear" w:color="auto" w:fill="FFFFFF"/>
        </w:rPr>
        <w:t>, έχετε τον λόγο για δύο λεπτά.</w:t>
      </w:r>
    </w:p>
    <w:p w14:paraId="77AE128D"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ΓΕΩΡΓΙΟΣ ΛΑΜΠΡΟΥΛΗΣ (Ζ΄ Αντιπρόεδρος της Βουλής): </w:t>
      </w:r>
      <w:r>
        <w:rPr>
          <w:rFonts w:eastAsia="Times New Roman"/>
          <w:color w:val="000000"/>
          <w:szCs w:val="24"/>
          <w:shd w:val="clear" w:color="auto" w:fill="FFFFFF"/>
        </w:rPr>
        <w:t>Ευχαριστώ, κύριε Πρόεδρε.</w:t>
      </w:r>
    </w:p>
    <w:p w14:paraId="77AE128E"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είπατε κι εσείς, κύριε Πρόεδρε, η ερώτηση αφορά τις απαράδεκτες και επικίνδυνες συνθήκες φιλοξενίας προσφύγων στην περιο</w:t>
      </w:r>
      <w:r>
        <w:rPr>
          <w:rFonts w:eastAsia="Times New Roman"/>
          <w:color w:val="000000"/>
          <w:szCs w:val="24"/>
          <w:shd w:val="clear" w:color="auto" w:fill="FFFFFF"/>
        </w:rPr>
        <w:t xml:space="preserve">χή </w:t>
      </w:r>
      <w:proofErr w:type="spellStart"/>
      <w:r>
        <w:rPr>
          <w:rFonts w:eastAsia="Times New Roman"/>
          <w:color w:val="000000"/>
          <w:szCs w:val="24"/>
          <w:shd w:val="clear" w:color="auto" w:fill="FFFFFF"/>
        </w:rPr>
        <w:t>Κουτσόχερο</w:t>
      </w:r>
      <w:proofErr w:type="spellEnd"/>
      <w:r>
        <w:rPr>
          <w:rFonts w:eastAsia="Times New Roman"/>
          <w:color w:val="000000"/>
          <w:szCs w:val="24"/>
          <w:shd w:val="clear" w:color="auto" w:fill="FFFFFF"/>
        </w:rPr>
        <w:t xml:space="preserve"> έξω από τη Λάρισα. Αυτήν την περίοδο αφορά έναν αριθμό περίπου οκτακοσίων προσφύγων. Ανάμεσά τους, βεβαίως, είναι πάρα πολλά παιδιά. Χονδρικά υπολογισμένο, περίπου το 40% των προσφύγων είναι παιδιά. Διαβιούν όλοι στοιβαγμένοι σε σκηνές, σε τε</w:t>
      </w:r>
      <w:r>
        <w:rPr>
          <w:rFonts w:eastAsia="Times New Roman"/>
          <w:color w:val="000000"/>
          <w:szCs w:val="24"/>
          <w:shd w:val="clear" w:color="auto" w:fill="FFFFFF"/>
        </w:rPr>
        <w:t>λείως ακατάλληλο χώρο, σε ένα πρώην χαρακτηρισμένο στρατόπεδο.</w:t>
      </w:r>
    </w:p>
    <w:p w14:paraId="77AE128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Ο συγκεκριμένος χώρος είναι επικίνδυνος. Αυτό θέλουμε να αναδείξουμε. Όχι μόνο αυτό, αλλά ένα από τα βασικά ζητήματα είναι ότι είναι επικίνδυνος, λόγω της γειτνίασής του με ενεργό λατομείο. Τα </w:t>
      </w:r>
      <w:r>
        <w:rPr>
          <w:rFonts w:eastAsia="Times New Roman" w:cs="Times New Roman"/>
          <w:szCs w:val="24"/>
        </w:rPr>
        <w:t>προβλήματα διαβίωσης που αντιμετωπίζουν οι πρόσφυγες είναι πολλά, ιδιαίτερα τώρα τη θερινή περίοδο με τις υψηλές θερμοκρασίες, που η διαβίωσή τους καθίσταται ανυπόφορη, αλλά και εγκυμονεί τεράστιους κινδύνους για την υγεία των ανθρώπων.</w:t>
      </w:r>
    </w:p>
    <w:p w14:paraId="77AE129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Επίσης, οξύτατο και</w:t>
      </w:r>
      <w:r>
        <w:rPr>
          <w:rFonts w:eastAsia="Times New Roman" w:cs="Times New Roman"/>
          <w:szCs w:val="24"/>
        </w:rPr>
        <w:t xml:space="preserve"> επικίνδυνο για τη ζωή τους είναι το πρόβλημα της εμφάνισης στον καταυλισμό ερπετών, όπως φίδια, και σκορπιών. Επίσης δεν υπάρχει συνεχής, οργανωμένη και σε εικοσιτετράωρη βάση υγειονομική κάλυψη ούτε και καταγραφή των χρονίως πασχόντων, ώστε να ληφθούν κα</w:t>
      </w:r>
      <w:r>
        <w:rPr>
          <w:rFonts w:eastAsia="Times New Roman" w:cs="Times New Roman"/>
          <w:szCs w:val="24"/>
        </w:rPr>
        <w:t>ι τα απαραίτητα μέτρα.</w:t>
      </w:r>
    </w:p>
    <w:p w14:paraId="77AE129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Οι υποδομές υγιεινής –τουαλέτες, ντους κ.λπ.- αφ</w:t>
      </w:r>
      <w:r>
        <w:rPr>
          <w:rFonts w:eastAsia="Times New Roman" w:cs="Times New Roman"/>
          <w:szCs w:val="24"/>
        </w:rPr>
        <w:t xml:space="preserve">’ </w:t>
      </w:r>
      <w:r>
        <w:rPr>
          <w:rFonts w:eastAsia="Times New Roman" w:cs="Times New Roman"/>
          <w:szCs w:val="24"/>
        </w:rPr>
        <w:t>ενός δεν επαρκούν και αφ</w:t>
      </w:r>
      <w:r>
        <w:rPr>
          <w:rFonts w:eastAsia="Times New Roman" w:cs="Times New Roman"/>
          <w:szCs w:val="24"/>
        </w:rPr>
        <w:t xml:space="preserve">’ </w:t>
      </w:r>
      <w:r>
        <w:rPr>
          <w:rFonts w:eastAsia="Times New Roman" w:cs="Times New Roman"/>
          <w:szCs w:val="24"/>
        </w:rPr>
        <w:t xml:space="preserve">ετέρου ακόμα και οι υπάρχουσες χρειάζονται επισκευή. </w:t>
      </w:r>
    </w:p>
    <w:p w14:paraId="77AE129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Η σίτιση που παρέχεται μέσω των δύο εταιρειών κέτερινγκ, σύμφωνα και με τις καταγγελίες των προσφύγων, </w:t>
      </w:r>
      <w:r>
        <w:rPr>
          <w:rFonts w:eastAsia="Times New Roman" w:cs="Times New Roman"/>
          <w:szCs w:val="24"/>
        </w:rPr>
        <w:t>δεν είναι καλής ποιότητας, ενώ δεν υπάρχει και μέριμνα ειδικής σίτισης για εγκύους, παιδιά, διαβητικούς κ.λπ.</w:t>
      </w:r>
      <w:r>
        <w:rPr>
          <w:rFonts w:eastAsia="Times New Roman" w:cs="Times New Roman"/>
          <w:szCs w:val="24"/>
        </w:rPr>
        <w:t>.</w:t>
      </w:r>
      <w:r>
        <w:rPr>
          <w:rFonts w:eastAsia="Times New Roman" w:cs="Times New Roman"/>
          <w:szCs w:val="24"/>
        </w:rPr>
        <w:t xml:space="preserve"> </w:t>
      </w:r>
    </w:p>
    <w:p w14:paraId="77AE129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Παράλληλα, δεν έχει υπάρξει μέριμνα, σ' ό,τι αφορά τα παιδιά, για τη διενέργεια εμβολιασμών τους, αλλά και για τη δημιουργία χώρων δημιουργικής </w:t>
      </w:r>
      <w:r>
        <w:rPr>
          <w:rFonts w:eastAsia="Times New Roman" w:cs="Times New Roman"/>
          <w:szCs w:val="24"/>
        </w:rPr>
        <w:t xml:space="preserve">απασχόλησης και εκπαίδευσης των παιδιών. </w:t>
      </w:r>
    </w:p>
    <w:p w14:paraId="77AE129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τα παραπάνω αποτελούν μερικά από τα προβλήματα που αντιμετωπίζουν οι  πρόσφυγες στον καταυλισμό, ενώ κυρίαρχο, βεβαίως, είναι το ζήτημα της προώθησής τους σε άλλες χώρες επιλογής, όπως και οι ίδιοι ζητούν, και </w:t>
      </w:r>
      <w:r>
        <w:rPr>
          <w:rFonts w:eastAsia="Times New Roman" w:cs="Times New Roman"/>
          <w:szCs w:val="24"/>
        </w:rPr>
        <w:t>ο απεγκλωβισμός τους από την Ελλάδα.</w:t>
      </w:r>
    </w:p>
    <w:p w14:paraId="77AE129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77AE129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Συνεπώς, τα ζητήματα που μπαίνουν προς τον Υπουργό, κύριε Πρόεδρε, είναι τα εξής: </w:t>
      </w:r>
    </w:p>
    <w:p w14:paraId="77AE129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Για όσο διάστημα φιλοξενηθούν οι πρόσφυγες στον </w:t>
      </w:r>
      <w:r>
        <w:rPr>
          <w:rFonts w:eastAsia="Times New Roman" w:cs="Times New Roman"/>
          <w:szCs w:val="24"/>
        </w:rPr>
        <w:t>συγκεκριμένο καταυλισμό -όχι μόνο στον συγκεκριμένο καταυλισμό, αλλά και γενικότερα- εμείς λέμε να μεταφερθούν σε άλλον, ασφαλή καταυλισμό, κατάλληλο και με τις υποδομές που χρειάζονται και είναι απαραίτητες. Επίσης, να παρθούν μέτρα και παρεμβάσεις αντίστ</w:t>
      </w:r>
      <w:r>
        <w:rPr>
          <w:rFonts w:eastAsia="Times New Roman" w:cs="Times New Roman"/>
          <w:szCs w:val="24"/>
        </w:rPr>
        <w:t xml:space="preserve">οιχα, ώστε να αντιμετωπιστούν οι κίνδυνοι που ελλοχεύουν και υπάρχουν, να βελτιωθούν οι καταστάσεις και οι συνθήκες, </w:t>
      </w:r>
    </w:p>
    <w:p w14:paraId="77AE129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έχετε και τη δευτερολογία.</w:t>
      </w:r>
    </w:p>
    <w:p w14:paraId="77AE129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(Ζ΄ Αντιπρόεδρος της Βουλής):</w:t>
      </w:r>
      <w:r>
        <w:rPr>
          <w:rFonts w:eastAsia="Times New Roman" w:cs="Times New Roman"/>
          <w:szCs w:val="24"/>
        </w:rPr>
        <w:t xml:space="preserve"> Επίσης, να δημιουργηθούν χώροι για τα παιδιά, για δημιουργική απασχόληση, αλλά και για την εκπαίδευσή τους, να ρυθμιστεί η μεταφορά τους στη Λάρισα, να διατεθούν διερμηνείς κ.λπ.</w:t>
      </w:r>
      <w:r>
        <w:rPr>
          <w:rFonts w:eastAsia="Times New Roman" w:cs="Times New Roman"/>
          <w:szCs w:val="24"/>
        </w:rPr>
        <w:t>.</w:t>
      </w:r>
    </w:p>
    <w:p w14:paraId="77AE129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Παράλληλα με αυτά τα μέτρα αντιμετώπισης των προβλημάτων διαβίωσης των προσ</w:t>
      </w:r>
      <w:r>
        <w:rPr>
          <w:rFonts w:eastAsia="Times New Roman" w:cs="Times New Roman"/>
          <w:szCs w:val="24"/>
        </w:rPr>
        <w:t>φύγων, μπαίνει επιτακτικά το ζήτημα των διαδικασιών για την άσκηση των δικαιωμάτων διεθνούς προστασίας, όπως άσυλο, επικουρική προστασία, οικογενειακή επανένωση, και για την ανατροπή των αποφάσεων που εγκλωβίζουν τους πρόσφυγες αλλά και τους μετανάστες στη</w:t>
      </w:r>
      <w:r>
        <w:rPr>
          <w:rFonts w:eastAsia="Times New Roman" w:cs="Times New Roman"/>
          <w:szCs w:val="24"/>
        </w:rPr>
        <w:t xml:space="preserve"> χώρα μας.</w:t>
      </w:r>
    </w:p>
    <w:p w14:paraId="77AE129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 για τρία λεπτά.</w:t>
      </w:r>
    </w:p>
    <w:p w14:paraId="77AE129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olor w:val="000000"/>
          <w:szCs w:val="24"/>
        </w:rPr>
        <w:t>Ευχαριστώ, κύριε Πρόεδρε.</w:t>
      </w:r>
      <w:r>
        <w:rPr>
          <w:rFonts w:eastAsia="Times New Roman" w:cs="Times New Roman"/>
          <w:szCs w:val="24"/>
        </w:rPr>
        <w:t xml:space="preserve"> Ευχαριστώ και τον κ. </w:t>
      </w:r>
      <w:proofErr w:type="spellStart"/>
      <w:r>
        <w:rPr>
          <w:rFonts w:eastAsia="Times New Roman" w:cs="Times New Roman"/>
          <w:szCs w:val="24"/>
        </w:rPr>
        <w:t>Λαμπρούλη</w:t>
      </w:r>
      <w:proofErr w:type="spellEnd"/>
      <w:r>
        <w:rPr>
          <w:rFonts w:eastAsia="Times New Roman" w:cs="Times New Roman"/>
          <w:szCs w:val="24"/>
        </w:rPr>
        <w:t xml:space="preserve"> για την ερώτησή του.</w:t>
      </w:r>
    </w:p>
    <w:p w14:paraId="77AE129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Θεωρώ -και το έχω ξαναπεί στη Βο</w:t>
      </w:r>
      <w:r>
        <w:rPr>
          <w:rFonts w:eastAsia="Times New Roman" w:cs="Times New Roman"/>
          <w:szCs w:val="24"/>
        </w:rPr>
        <w:t xml:space="preserve">υλή- ότι το ζήτημα της διαχείρισης του προσφυγικού προβλήματος δεν είναι ένα θέμα το οποίο αρμόζει για αντιπαράθεση μεταξύ των δημοκρατικών δυνάμεων της Βουλής. Είναι ένα ζήτημα δύσκολο, το οποίο προσπαθούμε να διαχειριστούμε. </w:t>
      </w:r>
    </w:p>
    <w:p w14:paraId="77AE129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Όμως, όλοι πρέπει να αναγνωρ</w:t>
      </w:r>
      <w:r>
        <w:rPr>
          <w:rFonts w:eastAsia="Times New Roman" w:cs="Times New Roman"/>
          <w:szCs w:val="24"/>
        </w:rPr>
        <w:t xml:space="preserve">ίσουν ότι και σε διεθνές επίπεδο και σε εσωτερικό επίπεδο -και είχα την ευκαιρία να το διαπιστώσω και εχθές στη Γαλλία, συζητώντας με τον ομόλογό μου Γάλλο Υφυπουργό- μας δίνουν συγχαρητήρια, γνωρίζοντας τις θέσεις και τις δυσκολίες που έχει αυτό το θέμα. </w:t>
      </w:r>
      <w:r>
        <w:rPr>
          <w:rFonts w:eastAsia="Times New Roman" w:cs="Times New Roman"/>
          <w:szCs w:val="24"/>
        </w:rPr>
        <w:t>Άρα, δεν μπορεί να υπάρξει, θα έλεγε κανείς, κάποιου είδους αντιπολίτευση. Βεβαίως, οι παρατηρήσεις κάθε φορά είναι δεκτές.</w:t>
      </w:r>
    </w:p>
    <w:p w14:paraId="77AE129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Το να ανατραπούν οι αποφάσεις </w:t>
      </w:r>
      <w:r>
        <w:rPr>
          <w:rFonts w:eastAsia="Times New Roman"/>
          <w:szCs w:val="24"/>
        </w:rPr>
        <w:t>οι οποίες</w:t>
      </w:r>
      <w:r>
        <w:rPr>
          <w:rFonts w:eastAsia="Times New Roman" w:cs="Times New Roman"/>
          <w:szCs w:val="24"/>
        </w:rPr>
        <w:t xml:space="preserve"> αφορούν τη δυνατότητα διαμόρφωσης ενός νόμιμου τρόπου μετακίνησης προς τις χώρες που θέλουν </w:t>
      </w:r>
      <w:r>
        <w:rPr>
          <w:rFonts w:eastAsia="Times New Roman" w:cs="Times New Roman"/>
          <w:szCs w:val="24"/>
        </w:rPr>
        <w:t xml:space="preserve">οι ίδιοι οι πρόσφυγες, θα έλεγα, να πάνε, είναι ένα ζήτημα διεθνούς, εξωτερικής πολιτικής και διπλωματίας. Αυτές οι αποφάσεις έχουν παρθεί, κατά κύριο λόγο, από </w:t>
      </w:r>
      <w:r>
        <w:rPr>
          <w:rFonts w:eastAsia="Times New Roman" w:cs="Times New Roman"/>
          <w:szCs w:val="24"/>
        </w:rPr>
        <w:lastRenderedPageBreak/>
        <w:t xml:space="preserve">το κράτος των Σκοπίων και από ορισμένες χώρες του </w:t>
      </w:r>
      <w:proofErr w:type="spellStart"/>
      <w:r>
        <w:rPr>
          <w:rFonts w:eastAsia="Times New Roman" w:cs="Times New Roman"/>
          <w:szCs w:val="24"/>
        </w:rPr>
        <w:t>Βίσεγκραντ</w:t>
      </w:r>
      <w:proofErr w:type="spellEnd"/>
      <w:r>
        <w:rPr>
          <w:rFonts w:eastAsia="Times New Roman" w:cs="Times New Roman"/>
          <w:szCs w:val="24"/>
        </w:rPr>
        <w:t xml:space="preserve">. Δεν ξέρω ποια άλλη διαδικασία θα </w:t>
      </w:r>
      <w:r>
        <w:rPr>
          <w:rFonts w:eastAsia="Times New Roman" w:cs="Times New Roman"/>
          <w:szCs w:val="24"/>
        </w:rPr>
        <w:t>ήταν πέραν αυτού. Άρα, σε αυτό το επίπεδο εργαζόμαστε.</w:t>
      </w:r>
    </w:p>
    <w:p w14:paraId="77AE12A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Πιο ειδικά τώρα για το </w:t>
      </w:r>
      <w:proofErr w:type="spellStart"/>
      <w:r>
        <w:rPr>
          <w:rFonts w:eastAsia="Times New Roman" w:cs="Times New Roman"/>
          <w:szCs w:val="24"/>
        </w:rPr>
        <w:t>Κουτσόχερο</w:t>
      </w:r>
      <w:proofErr w:type="spellEnd"/>
      <w:r>
        <w:rPr>
          <w:rFonts w:eastAsia="Times New Roman" w:cs="Times New Roman"/>
          <w:szCs w:val="24"/>
        </w:rPr>
        <w:t>, πρέπει να ξέρετε ότι το πρώην Στρατόπεδο Ευθυμιόπουλου, το ανενεργό Στρατόπεδο Ευθυμιόπουλου, δημιουργήθηκε από τα πρώτα, όταν κλείσανε τα σύνορα. Και εγώ πολλές φορέ</w:t>
      </w:r>
      <w:r>
        <w:rPr>
          <w:rFonts w:eastAsia="Times New Roman" w:cs="Times New Roman"/>
          <w:szCs w:val="24"/>
        </w:rPr>
        <w:t>ς έχω πει ότι είχε πάντοτε η εγκατάσταση τον ρόλο της προσωρινότητας. Άρα, ήταν κάτι που, μαζί με τον Κατσικά Ιωαννίνων και μαζί με δύο-τρία άλλα στρατόπεδα που έχουμε αναφέρει ονομαστικά, στο πρόγραμμά μας είναι να ανασυγκροτηθούν με άλλους τρόπους.</w:t>
      </w:r>
    </w:p>
    <w:p w14:paraId="77AE12A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Τι θέ</w:t>
      </w:r>
      <w:r>
        <w:rPr>
          <w:rFonts w:eastAsia="Times New Roman" w:cs="Times New Roman"/>
          <w:szCs w:val="24"/>
        </w:rPr>
        <w:t xml:space="preserve">λω τώρα να πω πάνω σε αυτό. Κατ’ αρχάς λέω ότι το άμεσο πρόγραμμά μας είναι οι πρόσφυγες και μετανάστες </w:t>
      </w:r>
      <w:r>
        <w:rPr>
          <w:rFonts w:eastAsia="Times New Roman"/>
          <w:szCs w:val="24"/>
        </w:rPr>
        <w:t>οι οποίοι</w:t>
      </w:r>
      <w:r>
        <w:rPr>
          <w:rFonts w:eastAsia="Times New Roman" w:cs="Times New Roman"/>
          <w:szCs w:val="24"/>
        </w:rPr>
        <w:t xml:space="preserve"> διαβιούν στο </w:t>
      </w:r>
      <w:proofErr w:type="spellStart"/>
      <w:r>
        <w:rPr>
          <w:rFonts w:eastAsia="Times New Roman" w:cs="Times New Roman"/>
          <w:szCs w:val="24"/>
        </w:rPr>
        <w:t>Κουτσόχερο</w:t>
      </w:r>
      <w:proofErr w:type="spellEnd"/>
      <w:r>
        <w:rPr>
          <w:rFonts w:eastAsia="Times New Roman" w:cs="Times New Roman"/>
          <w:szCs w:val="24"/>
        </w:rPr>
        <w:t xml:space="preserve">, να μεταφερθούν στο στρατόπεδο Ζιώγα, το οποίο υπάρχει στο </w:t>
      </w:r>
      <w:proofErr w:type="spellStart"/>
      <w:r>
        <w:rPr>
          <w:rFonts w:eastAsia="Times New Roman" w:cs="Times New Roman"/>
          <w:szCs w:val="24"/>
        </w:rPr>
        <w:t>Κυψελοχώρι</w:t>
      </w:r>
      <w:proofErr w:type="spellEnd"/>
      <w:r>
        <w:rPr>
          <w:rFonts w:eastAsia="Times New Roman" w:cs="Times New Roman"/>
          <w:szCs w:val="24"/>
        </w:rPr>
        <w:t>, για δύο μήνες.</w:t>
      </w:r>
    </w:p>
    <w:p w14:paraId="77AE12A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Επίσης, στο πρόγραμμά μας είναι </w:t>
      </w:r>
      <w:r>
        <w:rPr>
          <w:rFonts w:eastAsia="Times New Roman" w:cs="Times New Roman"/>
          <w:szCs w:val="24"/>
        </w:rPr>
        <w:t xml:space="preserve">να ανακατασκευαστεί το </w:t>
      </w:r>
      <w:proofErr w:type="spellStart"/>
      <w:r>
        <w:rPr>
          <w:rFonts w:eastAsia="Times New Roman" w:cs="Times New Roman"/>
          <w:szCs w:val="24"/>
        </w:rPr>
        <w:t>Κουτσόχερο</w:t>
      </w:r>
      <w:proofErr w:type="spellEnd"/>
      <w:r>
        <w:rPr>
          <w:rFonts w:eastAsia="Times New Roman" w:cs="Times New Roman"/>
          <w:szCs w:val="24"/>
        </w:rPr>
        <w:t xml:space="preserve"> με βάση το μνημόνιο συνεργασίας του Ερυθρού Σταυρού με την Ερυθρά Ημισέληνο, κάτι στο οποίο έχει συμβάλει πάρα πολύ το </w:t>
      </w:r>
      <w:r>
        <w:rPr>
          <w:rFonts w:eastAsia="Times New Roman" w:cs="Times New Roman"/>
          <w:szCs w:val="24"/>
        </w:rPr>
        <w:lastRenderedPageBreak/>
        <w:t xml:space="preserve">Υπουργείο Εθνικής Άμυνας, με κατάλληλες δομές, δηλαδή με οικίσκους και όλες τις </w:t>
      </w:r>
      <w:r>
        <w:rPr>
          <w:rFonts w:eastAsia="Times New Roman"/>
          <w:szCs w:val="24"/>
        </w:rPr>
        <w:t>διαδικασίες</w:t>
      </w:r>
      <w:r>
        <w:rPr>
          <w:rFonts w:eastAsia="Times New Roman" w:cs="Times New Roman"/>
          <w:szCs w:val="24"/>
        </w:rPr>
        <w:t xml:space="preserve"> οι οποίες α</w:t>
      </w:r>
      <w:r>
        <w:rPr>
          <w:rFonts w:eastAsia="Times New Roman" w:cs="Times New Roman"/>
          <w:szCs w:val="24"/>
        </w:rPr>
        <w:t xml:space="preserve">φορούν τη φαρμακευτική μέριμνα κ.λπ. </w:t>
      </w:r>
    </w:p>
    <w:p w14:paraId="77AE12A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Μην ξεχνάμε ότι στο </w:t>
      </w:r>
      <w:proofErr w:type="spellStart"/>
      <w:r>
        <w:rPr>
          <w:rFonts w:eastAsia="Times New Roman" w:cs="Times New Roman"/>
          <w:szCs w:val="24"/>
        </w:rPr>
        <w:t>Κουτσόχερο</w:t>
      </w:r>
      <w:proofErr w:type="spellEnd"/>
      <w:r>
        <w:rPr>
          <w:rFonts w:eastAsia="Times New Roman" w:cs="Times New Roman"/>
          <w:szCs w:val="24"/>
        </w:rPr>
        <w:t xml:space="preserve"> ήρθαν βασικά πρόσφυγες οι οποίοι ήταν προηγούμενα στην αποθήκη ΡΟΚΑ στη Λάρισα ή στο Φρούριο των Τρικάλων. Και εδώ θα ήθελα να ευχαριστήσω και δημόσια τους δύο </w:t>
      </w:r>
      <w:r>
        <w:rPr>
          <w:rFonts w:eastAsia="Times New Roman" w:cs="Times New Roman"/>
          <w:szCs w:val="24"/>
        </w:rPr>
        <w:t>δ</w:t>
      </w:r>
      <w:r>
        <w:rPr>
          <w:rFonts w:eastAsia="Times New Roman" w:cs="Times New Roman"/>
          <w:szCs w:val="24"/>
        </w:rPr>
        <w:t xml:space="preserve">ημάρχους, μαζί με τον </w:t>
      </w:r>
      <w:r>
        <w:rPr>
          <w:rFonts w:eastAsia="Times New Roman" w:cs="Times New Roman"/>
          <w:szCs w:val="24"/>
        </w:rPr>
        <w:t>π</w:t>
      </w:r>
      <w:r>
        <w:rPr>
          <w:rFonts w:eastAsia="Times New Roman" w:cs="Times New Roman"/>
          <w:szCs w:val="24"/>
        </w:rPr>
        <w:t>ερι</w:t>
      </w:r>
      <w:r>
        <w:rPr>
          <w:rFonts w:eastAsia="Times New Roman" w:cs="Times New Roman"/>
          <w:szCs w:val="24"/>
        </w:rPr>
        <w:t xml:space="preserve">φερειάρχη, γιατί έχουν συμβάλει αρκετά στη διαχείριση του θέματος, όσον αφορά τα συγκεκριμένα ερωτήματά σας. </w:t>
      </w:r>
    </w:p>
    <w:p w14:paraId="77AE12A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Αναπληρωτή Υπουργού)</w:t>
      </w:r>
    </w:p>
    <w:p w14:paraId="77AE12A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Άρα, οι </w:t>
      </w:r>
      <w:r>
        <w:rPr>
          <w:rFonts w:eastAsia="Times New Roman"/>
          <w:szCs w:val="24"/>
        </w:rPr>
        <w:t>διαδικασίες</w:t>
      </w:r>
      <w:r>
        <w:rPr>
          <w:rFonts w:eastAsia="Times New Roman" w:cs="Times New Roman"/>
          <w:szCs w:val="24"/>
        </w:rPr>
        <w:t>, οι συνθήκες στις οποίες διαβι</w:t>
      </w:r>
      <w:r>
        <w:rPr>
          <w:rFonts w:eastAsia="Times New Roman" w:cs="Times New Roman"/>
          <w:szCs w:val="24"/>
        </w:rPr>
        <w:t xml:space="preserve">ούν αυτήν τη στιγμή πρόκειται να αλλάξουν, κάτι που είναι βασικό. </w:t>
      </w:r>
    </w:p>
    <w:p w14:paraId="77AE12A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τη σίτιση, πρέπει να σας πω ότι το πρόγραμμα σίτισης καθορίζεται διακλαδικά από ειδικούς επιστήμονες των Ενόπλων Δυνάμεων και προβλέπει ειδική διατροφή για βρέφη, παιδιά, ασθενεί</w:t>
      </w:r>
      <w:r>
        <w:rPr>
          <w:rFonts w:eastAsia="Times New Roman" w:cs="Times New Roman"/>
          <w:szCs w:val="24"/>
        </w:rPr>
        <w:t xml:space="preserve">ς και ειδικές κατηγορίες. Άρα, όσον αφορά τα ζητήματα αυτά, μάλλον οι πληροφορίες σας είναι λάθος. </w:t>
      </w:r>
    </w:p>
    <w:p w14:paraId="77AE12A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Δεύτερον, πραγματικά μία από τις δύο εταιρείες που έχουν αναλάβει τη σίτιση υπέπεσε σε παραβάσεις, τις οποίες και σας αναφέρω μία-μία: Στις 20 Απριλίου υπήρ</w:t>
      </w:r>
      <w:r>
        <w:rPr>
          <w:rFonts w:eastAsia="Times New Roman" w:cs="Times New Roman"/>
          <w:szCs w:val="24"/>
        </w:rPr>
        <w:t xml:space="preserve">ξε ελαφρά αλλοίωση κάποιων μερίδων. Στις 30 Απριλίου η θερμοκρασία του φαγητού ήταν χαμηλότερη από τους 60 βαθμούς και στις 5 Μαΐου η μερίδα του φαγητού ήταν μικρότερη από την κανονική. Λόγω αυτών των περιστατικών, η αρμόδια </w:t>
      </w:r>
      <w:r>
        <w:rPr>
          <w:rFonts w:eastAsia="Times New Roman" w:cs="Times New Roman"/>
          <w:szCs w:val="24"/>
        </w:rPr>
        <w:t>ε</w:t>
      </w:r>
      <w:r>
        <w:rPr>
          <w:rFonts w:eastAsia="Times New Roman" w:cs="Times New Roman"/>
          <w:szCs w:val="24"/>
        </w:rPr>
        <w:t xml:space="preserve">πιτροπή των Ενόπλων Δυνάμεων, </w:t>
      </w:r>
      <w:r>
        <w:rPr>
          <w:rFonts w:eastAsia="Times New Roman" w:cs="Times New Roman"/>
          <w:szCs w:val="24"/>
        </w:rPr>
        <w:t xml:space="preserve">που τα εντόπισε, έχει ζητήσει από τη ΔΟΥ Λάρισας την επιβολή προστίμου. Βέβαια, ανακαλέσαμε στην τάξη την ίδια την εταιρεία. </w:t>
      </w:r>
    </w:p>
    <w:p w14:paraId="77AE12A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Τέλος -και ό,τι άλλο χρειάζεται θα το πω στη δευτερολογία- όσον αφορά την υγειονομική υποστήριξη, υπάρχει στρατιωτικό τμήμα υγειον</w:t>
      </w:r>
      <w:r>
        <w:rPr>
          <w:rFonts w:eastAsia="Times New Roman" w:cs="Times New Roman"/>
          <w:szCs w:val="24"/>
        </w:rPr>
        <w:t xml:space="preserve">ομικής υποστήριξης στο κέντρο φιλοξενίας. Συγχρόνως βεβαίως βοηθά και η πέμπτη Υγειονομική Περιφέρεια Θεσσαλίας, ο Ελληνικός Ερυθρός Σταυρός, ο Ιατρικός Σύλλογος </w:t>
      </w:r>
      <w:r>
        <w:rPr>
          <w:rFonts w:eastAsia="Times New Roman" w:cs="Times New Roman"/>
          <w:szCs w:val="24"/>
        </w:rPr>
        <w:lastRenderedPageBreak/>
        <w:t>Λάρισας και οι Γιατροί του Κόσμου με κινητό ιατρείο. Όλα αυτά βέβαια θα λυθούν από τη στιγμή π</w:t>
      </w:r>
      <w:r>
        <w:rPr>
          <w:rFonts w:eastAsia="Times New Roman" w:cs="Times New Roman"/>
          <w:szCs w:val="24"/>
        </w:rPr>
        <w:t xml:space="preserve">ου θα διαμορφωθεί μια προσωρινή μεν, αλλά πιο σταθερή δομή. </w:t>
      </w:r>
    </w:p>
    <w:p w14:paraId="77AE12A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κύριε </w:t>
      </w:r>
      <w:proofErr w:type="spellStart"/>
      <w:r>
        <w:rPr>
          <w:rFonts w:eastAsia="Times New Roman" w:cs="Times New Roman"/>
          <w:szCs w:val="24"/>
        </w:rPr>
        <w:t>Λαμπρούλη</w:t>
      </w:r>
      <w:proofErr w:type="spellEnd"/>
      <w:r>
        <w:rPr>
          <w:rFonts w:eastAsia="Times New Roman" w:cs="Times New Roman"/>
          <w:szCs w:val="24"/>
        </w:rPr>
        <w:t>, θέλω να σας πω ότι συχνά δουλεύουμε ανάμεσα στο τι πρέπει να γίνει από τη μια μεριά και ανάμεσα στις πιέσεις από τοπικούς φορείς και τοπικούς παράγοντες, όπως γί</w:t>
      </w:r>
      <w:r>
        <w:rPr>
          <w:rFonts w:eastAsia="Times New Roman" w:cs="Times New Roman"/>
          <w:szCs w:val="24"/>
        </w:rPr>
        <w:t xml:space="preserve">νεται αυτήν τη στιγμή στον Δήμο των Τεμπών. Όμως, εκεί νομίζω ότι μπορούμε να βρούμε κοινή λύση. </w:t>
      </w:r>
    </w:p>
    <w:p w14:paraId="77AE12A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Αντίθετα, στον Δήμο Ασπροπύργου ή στον Δήμο Βόνιτσας υπάρχουν πάρα πολλά προβλήματα, τα οποία ξεσηκώνουν οι ίδιοι οι δήμαρχοι. Για τον λόγο αυτό, τις επόμενες</w:t>
      </w:r>
      <w:r>
        <w:rPr>
          <w:rFonts w:eastAsia="Times New Roman" w:cs="Times New Roman"/>
          <w:szCs w:val="24"/>
        </w:rPr>
        <w:t xml:space="preserve"> μέρες θα απευθυνθώ και στο Προεδρείο της ΚΕΔΕ από τη μια μεριά, αλλά και στον Πρόεδρο της Βουλής σε σχέση με επιστολές που έχουν στείλει οι </w:t>
      </w:r>
      <w:r>
        <w:rPr>
          <w:rFonts w:eastAsia="Times New Roman" w:cs="Times New Roman"/>
          <w:szCs w:val="24"/>
        </w:rPr>
        <w:t>δ</w:t>
      </w:r>
      <w:r>
        <w:rPr>
          <w:rFonts w:eastAsia="Times New Roman" w:cs="Times New Roman"/>
          <w:szCs w:val="24"/>
        </w:rPr>
        <w:t xml:space="preserve">ήμαρχοι, γιατί έχουν μια συγκεκριμένη νοοτροπία. </w:t>
      </w:r>
    </w:p>
    <w:p w14:paraId="77AE12A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Όμως, μερικές φορές όλα εξαρτώνται και από τη διάθεση των ίδιων </w:t>
      </w:r>
      <w:r>
        <w:rPr>
          <w:rFonts w:eastAsia="Times New Roman" w:cs="Times New Roman"/>
          <w:szCs w:val="24"/>
        </w:rPr>
        <w:t xml:space="preserve">των προσφύγων. Πρέπει να σας πω ότι αυτήν τη στιγμή υπάρχουν πρόσφυγες που πρέπει να </w:t>
      </w:r>
      <w:proofErr w:type="spellStart"/>
      <w:r>
        <w:rPr>
          <w:rFonts w:eastAsia="Times New Roman" w:cs="Times New Roman"/>
          <w:szCs w:val="24"/>
        </w:rPr>
        <w:t>μετεγκατασταθούν</w:t>
      </w:r>
      <w:proofErr w:type="spellEnd"/>
      <w:r>
        <w:rPr>
          <w:rFonts w:eastAsia="Times New Roman" w:cs="Times New Roman"/>
          <w:szCs w:val="24"/>
        </w:rPr>
        <w:t xml:space="preserve">, αλλά αρνούνται. Υπάρχουν γνωστά προβλήματα, ορισμένα από τα οποία γράφουν οι εφημερίδες και τα οποία βέβαια επιλύουμε. </w:t>
      </w:r>
    </w:p>
    <w:p w14:paraId="77AE12A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77AE12AD" w14:textId="77777777" w:rsidR="00030F8B" w:rsidRDefault="007F68A1">
      <w:pPr>
        <w:spacing w:after="0" w:line="600" w:lineRule="auto"/>
        <w:ind w:firstLine="720"/>
        <w:jc w:val="both"/>
        <w:rPr>
          <w:rFonts w:eastAsia="Times New Roman" w:cs="Times New Roman"/>
          <w:szCs w:val="24"/>
        </w:rPr>
      </w:pPr>
      <w:r>
        <w:rPr>
          <w:rFonts w:eastAsia="Times New Roman"/>
          <w:b/>
          <w:szCs w:val="24"/>
        </w:rPr>
        <w:t>ΠΡΟΕΔΡΕΥΩΝ (Γεώργ</w:t>
      </w:r>
      <w:r>
        <w:rPr>
          <w:rFonts w:eastAsia="Times New Roman"/>
          <w:b/>
          <w:szCs w:val="24"/>
        </w:rPr>
        <w:t>ιος Βαρεμένος):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έχετε τον λόγο. </w:t>
      </w:r>
    </w:p>
    <w:p w14:paraId="77AE12AE" w14:textId="77777777" w:rsidR="00030F8B" w:rsidRDefault="007F68A1">
      <w:pPr>
        <w:spacing w:after="0" w:line="600" w:lineRule="auto"/>
        <w:ind w:firstLine="720"/>
        <w:jc w:val="both"/>
        <w:rPr>
          <w:rFonts w:eastAsia="Times New Roman" w:cs="Times New Roman"/>
          <w:szCs w:val="24"/>
        </w:rPr>
      </w:pPr>
      <w:r>
        <w:rPr>
          <w:rFonts w:eastAsia="Times New Roman"/>
          <w:b/>
          <w:szCs w:val="24"/>
        </w:rPr>
        <w:t>ΓΕΩΡΓΙΟΣ ΛΑΜΠΡΟΥΛΗΣ (Ζ΄ Αντιπρόεδρος της Βουλής):</w:t>
      </w:r>
      <w:r>
        <w:rPr>
          <w:rFonts w:eastAsia="Times New Roman"/>
          <w:szCs w:val="24"/>
        </w:rPr>
        <w:t xml:space="preserve"> </w:t>
      </w:r>
      <w:r>
        <w:rPr>
          <w:rFonts w:eastAsia="Times New Roman" w:cs="Times New Roman"/>
          <w:szCs w:val="24"/>
        </w:rPr>
        <w:t xml:space="preserve">Ευχαριστώ, κύριε Πρόεδρε. </w:t>
      </w:r>
    </w:p>
    <w:p w14:paraId="77AE12A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Άκουσα με προσοχή τον κύριο Υπουργό. Το αίτημα αιχμής, αν θέλετε, και των τοπικών παραγόντων και του </w:t>
      </w:r>
      <w:r>
        <w:rPr>
          <w:rFonts w:eastAsia="Times New Roman" w:cs="Times New Roman"/>
          <w:szCs w:val="24"/>
        </w:rPr>
        <w:t>δ</w:t>
      </w:r>
      <w:r>
        <w:rPr>
          <w:rFonts w:eastAsia="Times New Roman" w:cs="Times New Roman"/>
          <w:szCs w:val="24"/>
        </w:rPr>
        <w:t xml:space="preserve">ήμου και του </w:t>
      </w:r>
      <w:r>
        <w:rPr>
          <w:rFonts w:eastAsia="Times New Roman" w:cs="Times New Roman"/>
          <w:szCs w:val="24"/>
        </w:rPr>
        <w:t>ε</w:t>
      </w:r>
      <w:r>
        <w:rPr>
          <w:rFonts w:eastAsia="Times New Roman" w:cs="Times New Roman"/>
          <w:szCs w:val="24"/>
        </w:rPr>
        <w:t xml:space="preserve">ργατικού </w:t>
      </w:r>
      <w:r>
        <w:rPr>
          <w:rFonts w:eastAsia="Times New Roman" w:cs="Times New Roman"/>
          <w:szCs w:val="24"/>
        </w:rPr>
        <w:t>κ</w:t>
      </w:r>
      <w:r>
        <w:rPr>
          <w:rFonts w:eastAsia="Times New Roman" w:cs="Times New Roman"/>
          <w:szCs w:val="24"/>
        </w:rPr>
        <w:t>έντρου, αλλά και άλλων φορέων που επισκέπτονται συχνά τον καταυλισμό για να προσφέρουν αυτό που μπορούν, την αλληλεγγύη δηλαδή του λαού της περιοχής προς τους πρόσφυγες, είναι η μετεγκατάσταση, η αλλαγή του χώρου δηλαδή, κύριε Υπουργέ.</w:t>
      </w:r>
    </w:p>
    <w:p w14:paraId="77AE12B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 σημαίνει ότι κα</w:t>
      </w:r>
      <w:r>
        <w:rPr>
          <w:rFonts w:eastAsia="Times New Roman" w:cs="Times New Roman"/>
          <w:szCs w:val="24"/>
        </w:rPr>
        <w:t>ι οικίσκους να βάλετε, το μέρος παραμένει κρανίου τόπος. Αν έχετε πάει εκεί, ειδικά τέτοιες μέρες, μέρες δηλαδή θερινής περιόδου, θα διαπιστώσατε ότι οι συνθήκες είναι απαράδεκτες. Ούτε μία ώρα δεν μπορείς να μείνεις κάτω από τον ήλιο. Και οικίσκοι μέσω τη</w:t>
      </w:r>
      <w:r>
        <w:rPr>
          <w:rFonts w:eastAsia="Times New Roman" w:cs="Times New Roman"/>
          <w:szCs w:val="24"/>
        </w:rPr>
        <w:t xml:space="preserve">ς Ερυθράς Ημισέληνου κ.λπ., που μπορούν να μπουν, πάλι δεν πρόκειται να λύσουν αυτό το συγκεκριμένο πρόβλημα. </w:t>
      </w:r>
    </w:p>
    <w:p w14:paraId="77AE12B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αναφερθώ στα υπόλοιπα προβλήματα, γιατί αναφέρονται στην ερώτηση. Σε κάποια αναφερθήκατε και εσείς. Εμείς αυτό που θέτουμε σαν πρώτο όσον </w:t>
      </w:r>
      <w:r>
        <w:rPr>
          <w:rFonts w:eastAsia="Times New Roman" w:cs="Times New Roman"/>
          <w:szCs w:val="24"/>
        </w:rPr>
        <w:t>αφορά τη διαχείριση του συγκεκριμένου χώρου σε σχέση με τον συγκεκριμένο αριθμό προσφύγων είναι αυτό. Και βέβαια, ανεξάρτητα από τις όποιες προθέσεις, αλλά και προσπάθειες που γίνονται, είναι φανερό ότι δεν μπορεί να ζει και να περνάει καλά όποιος βρίσκετα</w:t>
      </w:r>
      <w:r>
        <w:rPr>
          <w:rFonts w:eastAsia="Times New Roman" w:cs="Times New Roman"/>
          <w:szCs w:val="24"/>
        </w:rPr>
        <w:t xml:space="preserve">ι σε τέτοιες συνθήκες. </w:t>
      </w:r>
    </w:p>
    <w:p w14:paraId="77AE12B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Και σίγουρα δεν μπορεί να αποτελεί δικαιολογία απέναντι στα προβλήματα που υπάρχουν στον καταυλισμό στο </w:t>
      </w:r>
      <w:proofErr w:type="spellStart"/>
      <w:r>
        <w:rPr>
          <w:rFonts w:eastAsia="Times New Roman" w:cs="Times New Roman"/>
          <w:szCs w:val="24"/>
        </w:rPr>
        <w:t>Κουτσόχερο</w:t>
      </w:r>
      <w:proofErr w:type="spellEnd"/>
      <w:r>
        <w:rPr>
          <w:rFonts w:eastAsia="Times New Roman" w:cs="Times New Roman"/>
          <w:szCs w:val="24"/>
        </w:rPr>
        <w:t xml:space="preserve"> της Λάρισας, αλλά και σε άλλους καταυλισμούς προσφύγων στη χώρα μας το γεγονός, όπως αναφέρουν κάποιοι, ότι και στις </w:t>
      </w:r>
      <w:r>
        <w:rPr>
          <w:rFonts w:eastAsia="Times New Roman" w:cs="Times New Roman"/>
          <w:szCs w:val="24"/>
        </w:rPr>
        <w:t xml:space="preserve">χώρες τους –γιατί ακούγονται και υπάρχουν και αυτά, όχι μόνο σε εμάς επάνω, αλλά και σε άλλες περιοχές και τα γνωρίζετε και εσείς- οι συνθήκες ζωής ήταν κακές και άρα είναι μαθημένοι. Και άρα, μπορούν να αντέξουν και στις συνθήκες των καταυλισμών. </w:t>
      </w:r>
    </w:p>
    <w:p w14:paraId="77AE12B3"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δεν είναι αλήθεια πως με τη θέλησή τους έφυγαν από την πατρίδα τους και επομένως δεν δικαιούνται τώρα να διαμαρτύρονται, όπως υποστηρίζουν κάποιοι και από αρμόδιους φορείς εκεί, είτε </w:t>
      </w:r>
      <w:r>
        <w:rPr>
          <w:rFonts w:eastAsia="Times New Roman" w:cs="Times New Roman"/>
          <w:szCs w:val="24"/>
        </w:rPr>
        <w:lastRenderedPageBreak/>
        <w:t>από άγνοια βέβαια της πραγματικότητας είτε παρασυρόμενοι από έναν</w:t>
      </w:r>
      <w:r>
        <w:rPr>
          <w:rFonts w:eastAsia="Times New Roman" w:cs="Times New Roman"/>
          <w:szCs w:val="24"/>
        </w:rPr>
        <w:t xml:space="preserve"> </w:t>
      </w:r>
      <w:proofErr w:type="spellStart"/>
      <w:r>
        <w:rPr>
          <w:rFonts w:eastAsia="Times New Roman" w:cs="Times New Roman"/>
          <w:szCs w:val="24"/>
        </w:rPr>
        <w:t>ξενοφοβικό</w:t>
      </w:r>
      <w:proofErr w:type="spellEnd"/>
      <w:r>
        <w:rPr>
          <w:rFonts w:eastAsia="Times New Roman" w:cs="Times New Roman"/>
          <w:szCs w:val="24"/>
        </w:rPr>
        <w:t xml:space="preserve"> και εθνικιστικό ρατσισμό, που καλλιεργείται και στη χώρα μας από γνωστούς και μη εξαιρετέους. </w:t>
      </w:r>
    </w:p>
    <w:p w14:paraId="77AE12B4"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Το προσφυγικό μεταναστευτικό πρόβλημα από τη δημιουργία του, δηλαδή την απόφαση χιλιάδων ανθρώπων να φύγουν από τη χώρα τους, μέχρι τη διαχείρισή του</w:t>
      </w:r>
      <w:r>
        <w:rPr>
          <w:rFonts w:eastAsia="Times New Roman" w:cs="Times New Roman"/>
          <w:szCs w:val="24"/>
        </w:rPr>
        <w:t xml:space="preserve"> έχει συγκεκριμένες αιτίες κατά τη γνώμη μας: Αφ</w:t>
      </w:r>
      <w:r>
        <w:rPr>
          <w:rFonts w:eastAsia="Times New Roman" w:cs="Times New Roman"/>
          <w:szCs w:val="24"/>
        </w:rPr>
        <w:t xml:space="preserve">’ </w:t>
      </w:r>
      <w:r>
        <w:rPr>
          <w:rFonts w:eastAsia="Times New Roman" w:cs="Times New Roman"/>
          <w:szCs w:val="24"/>
        </w:rPr>
        <w:t>ενός είναι οι επεμβάσεις και οι πόλεμοι που εξαπέλυσαν οι Ηνωμένες Πολιτείες, το ΝΑΤΟ, η Ευρωπαϊκή Ένωση, με τη συμμετοχή της χώρας μας, στην ευρύτερη περιοχή, δηλαδή της Μέσης Ανατολής, Ανατολικής Μεσογείο</w:t>
      </w:r>
      <w:r>
        <w:rPr>
          <w:rFonts w:eastAsia="Times New Roman" w:cs="Times New Roman"/>
          <w:szCs w:val="24"/>
        </w:rPr>
        <w:t>υ, Βόρειας Αφρικής, στο πλαίσιο του ανταγωνισμού τους με άλλες δυνάμεις, όπως Ρωσία, κλπ.</w:t>
      </w:r>
      <w:r>
        <w:rPr>
          <w:rFonts w:eastAsia="Times New Roman" w:cs="Times New Roman"/>
          <w:szCs w:val="24"/>
        </w:rPr>
        <w:t>.</w:t>
      </w:r>
      <w:r>
        <w:rPr>
          <w:rFonts w:eastAsia="Times New Roman" w:cs="Times New Roman"/>
          <w:szCs w:val="24"/>
        </w:rPr>
        <w:t xml:space="preserve"> </w:t>
      </w:r>
    </w:p>
    <w:p w14:paraId="77AE12B5"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Και αφ</w:t>
      </w:r>
      <w:r>
        <w:rPr>
          <w:rFonts w:eastAsia="Times New Roman" w:cs="Times New Roman"/>
          <w:szCs w:val="24"/>
        </w:rPr>
        <w:t xml:space="preserve">’ </w:t>
      </w:r>
      <w:r>
        <w:rPr>
          <w:rFonts w:eastAsia="Times New Roman" w:cs="Times New Roman"/>
          <w:szCs w:val="24"/>
        </w:rPr>
        <w:t>ετέρου αυτό που δυσκολεύει σημαντικά τη διαχείριση του προβλήματος είναι το άθλιο παζάρι της Ευρωπαϊκής Ένωσης και συνάμα της ελληνικής Κυβέρνησης με την άρ</w:t>
      </w:r>
      <w:r>
        <w:rPr>
          <w:rFonts w:eastAsia="Times New Roman" w:cs="Times New Roman"/>
          <w:szCs w:val="24"/>
        </w:rPr>
        <w:t xml:space="preserve">χουσα τάξη της Τουρκίας, που όχι μόνο δεν λύνει το πρόβλημα, αλλά αντίθετα επιδεινώνει τις συνθήκες εγκλωβισμού και καταστολής για ακόμα περισσότερους πρόσφυγες και μετανάστες. </w:t>
      </w:r>
    </w:p>
    <w:p w14:paraId="77AE12B6"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αυτό που αποδεικνύεται καθημερινά –και εδώ πρέπει να βγαίνουν και συμπεράσ</w:t>
      </w:r>
      <w:r>
        <w:rPr>
          <w:rFonts w:eastAsia="Times New Roman" w:cs="Times New Roman"/>
          <w:szCs w:val="24"/>
        </w:rPr>
        <w:t xml:space="preserve">ματα- είναι πως δεν μπορεί να υπάρχει λύση ή έστω ανακούφιση του προβλήματος όσο συνεχίζονται οι ιμπεριαλιστικές επεμβάσεις και οι πόλεμοι στην περιοχή, όπως και το ότι παραμένουν σε ισχύ οι συγκεκριμένες αποφάσεις της Ευρωπαϊκής Ένωσης και του ΝΑΤΟ. </w:t>
      </w:r>
    </w:p>
    <w:p w14:paraId="77AE12B7"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Ως Κ</w:t>
      </w:r>
      <w:r>
        <w:rPr>
          <w:rFonts w:eastAsia="Times New Roman" w:cs="Times New Roman"/>
          <w:szCs w:val="24"/>
        </w:rPr>
        <w:t xml:space="preserve">ομμουνιστικό Κόμμα θεωρούμε κρίσιμο στοιχείο, από τη σκοπιά του εργατικού λαϊκού κινήματος, τη διεκδίκηση μέτρων ανακούφισης και στήριξης των προσφύγων για εξασφάλιση ανοιχτών ανθρώπινων χώρων φιλοξενίας με όλες τις απαραίτητες υποδομές και υπηρεσίες, για </w:t>
      </w:r>
      <w:r>
        <w:rPr>
          <w:rFonts w:eastAsia="Times New Roman" w:cs="Times New Roman"/>
          <w:szCs w:val="24"/>
        </w:rPr>
        <w:t xml:space="preserve">όσο διάστημα βέβαια μείνουν στην Ελλάδα, και παράλληλα την απαίτηση για άμεση μεταφορά τους με ευθύνη του κράτους και του ΟΗΕ στις χώρες προορισμού τους. </w:t>
      </w:r>
    </w:p>
    <w:p w14:paraId="77AE12B8"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Θεωρούμε, λοιπόν, αναπόσπαστο κομμάτι τον αγώνα ενάντια στις αιτίες, δηλαδή στον ιμπεριαλιστικό πόλεμ</w:t>
      </w:r>
      <w:r>
        <w:rPr>
          <w:rFonts w:eastAsia="Times New Roman" w:cs="Times New Roman"/>
          <w:szCs w:val="24"/>
        </w:rPr>
        <w:t xml:space="preserve">ο, αλλά και στο σάπιο εκμεταλλευτικό σύστημα που το γεννά. Και αυτός ο αγώνας αποτελεί, </w:t>
      </w:r>
      <w:r>
        <w:rPr>
          <w:rFonts w:eastAsia="Times New Roman" w:cs="Times New Roman"/>
          <w:szCs w:val="24"/>
        </w:rPr>
        <w:lastRenderedPageBreak/>
        <w:t>κατά τη γνώμη μας, αναπόσπαστο κομμάτι της αλληλεγγύης προς τους πρόσφυγες. Και σε αυτή την κατεύθυνση καλούμε τον λαό να εντείνει τον αγώνα της διεκδίκησης.</w:t>
      </w:r>
    </w:p>
    <w:p w14:paraId="77AE12B9"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p>
    <w:p w14:paraId="77AE12BA"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w:t>
      </w:r>
    </w:p>
    <w:p w14:paraId="77AE12B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Ευχαριστώ, κύριε Πρόεδρε.</w:t>
      </w:r>
    </w:p>
    <w:p w14:paraId="77AE12B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Κατ’ αρχάς, κύριε </w:t>
      </w:r>
      <w:proofErr w:type="spellStart"/>
      <w:r>
        <w:rPr>
          <w:rFonts w:eastAsia="Times New Roman" w:cs="Times New Roman"/>
          <w:szCs w:val="24"/>
        </w:rPr>
        <w:t>Λαμπρούλη</w:t>
      </w:r>
      <w:proofErr w:type="spellEnd"/>
      <w:r>
        <w:rPr>
          <w:rFonts w:eastAsia="Times New Roman" w:cs="Times New Roman"/>
          <w:szCs w:val="24"/>
        </w:rPr>
        <w:t>, ορισμένες αιτιάσεις που αναφέρετε ως επιχειρηματολογία, για παράδειγμα, το πώ</w:t>
      </w:r>
      <w:r>
        <w:rPr>
          <w:rFonts w:eastAsia="Times New Roman" w:cs="Times New Roman"/>
          <w:szCs w:val="24"/>
        </w:rPr>
        <w:t>ς είναι συνηθισμένοι να ζουν στις χώρες τους…</w:t>
      </w:r>
    </w:p>
    <w:p w14:paraId="77AE12BD"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Δεν είναι δικές μας αυτές.</w:t>
      </w:r>
    </w:p>
    <w:p w14:paraId="77AE12BE"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Όχι, δεν λέω αυτό. Εσείς τις αναφέρατε…</w:t>
      </w:r>
    </w:p>
    <w:p w14:paraId="77AE12B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w:t>
      </w:r>
      <w:r>
        <w:rPr>
          <w:rFonts w:eastAsia="Times New Roman" w:cs="Times New Roman"/>
          <w:b/>
          <w:szCs w:val="24"/>
        </w:rPr>
        <w:t xml:space="preserve">της Βουλής): </w:t>
      </w:r>
      <w:r>
        <w:rPr>
          <w:rFonts w:eastAsia="Times New Roman" w:cs="Times New Roman"/>
          <w:szCs w:val="24"/>
        </w:rPr>
        <w:t>Καταγράφονται από τις επισκέψεις στους χώρους και από τους φορείς.</w:t>
      </w:r>
    </w:p>
    <w:p w14:paraId="77AE12C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Φαντάζομαι ότι δεν αναφέρεστε σε εμάς. Τώρα, αν υπάρχουν κάποιοι άλλοι…</w:t>
      </w:r>
    </w:p>
    <w:p w14:paraId="77AE12C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b/>
          <w:szCs w:val="24"/>
        </w:rPr>
        <w:t xml:space="preserve">: </w:t>
      </w:r>
      <w:r>
        <w:rPr>
          <w:rFonts w:eastAsia="Times New Roman" w:cs="Times New Roman"/>
          <w:szCs w:val="24"/>
        </w:rPr>
        <w:t xml:space="preserve">Αν ήταν να είχαμε αναφερθεί σε εσάς, θα το είχαμε κάνει. </w:t>
      </w:r>
    </w:p>
    <w:p w14:paraId="77AE12C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Δεύτερον, νομίζω ότι πρέπει να αναγνωρίσετε ότι το να φύγουν από εδώ και να πάνε αλλού δεν είναι επιχείρημα. </w:t>
      </w:r>
    </w:p>
    <w:p w14:paraId="77AE12C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w:t>
      </w:r>
      <w:r>
        <w:rPr>
          <w:rFonts w:eastAsia="Times New Roman" w:cs="Times New Roman"/>
          <w:b/>
          <w:szCs w:val="24"/>
        </w:rPr>
        <w:t xml:space="preserve">όεδρος της Βουλής): </w:t>
      </w:r>
      <w:r>
        <w:rPr>
          <w:rFonts w:eastAsia="Times New Roman" w:cs="Times New Roman"/>
          <w:szCs w:val="24"/>
        </w:rPr>
        <w:t xml:space="preserve">Αυτό είπα; </w:t>
      </w:r>
    </w:p>
    <w:p w14:paraId="77AE12C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Αυτό είπατε και το γράφετε κιόλας. Δεν είναι επιχείρημα αυτό.</w:t>
      </w:r>
    </w:p>
    <w:p w14:paraId="77AE12C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Διαστρεβλώνετε αυτά που είπα. Σας παρακαλώ πάρα πολύ!</w:t>
      </w:r>
    </w:p>
    <w:p w14:paraId="77AE12C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w:t>
      </w:r>
      <w:r>
        <w:rPr>
          <w:rFonts w:eastAsia="Times New Roman" w:cs="Times New Roman"/>
          <w:b/>
          <w:szCs w:val="24"/>
        </w:rPr>
        <w:t xml:space="preserve">ΜΗΤΡΙΟΣ ΒΙΤΣΑΣ (Αναπληρωτής Υπουργός Εθνικής Άμυνας): </w:t>
      </w:r>
      <w:r>
        <w:rPr>
          <w:rFonts w:eastAsia="Times New Roman" w:cs="Times New Roman"/>
          <w:szCs w:val="24"/>
        </w:rPr>
        <w:t>Εγώ, όπως βλέπετε…</w:t>
      </w:r>
    </w:p>
    <w:p w14:paraId="77AE12C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Εμείς ζητάμε και λέμε να επιλεγεί άλλος κατάλληλος χώρος. Αυτό λέμε. </w:t>
      </w:r>
    </w:p>
    <w:p w14:paraId="77AE12C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δεν υπάρχει κανένας λόγος έντασης. </w:t>
      </w:r>
    </w:p>
    <w:p w14:paraId="77AE12C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Μα, δεν είναι ένταση αυτό.</w:t>
      </w:r>
    </w:p>
    <w:p w14:paraId="77AE12C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Εγώ σας λέω το εξής πάρα πολύ απλό πράγμα, το οποίο αμέσως και εσείς α</w:t>
      </w:r>
      <w:r>
        <w:rPr>
          <w:rFonts w:eastAsia="Times New Roman" w:cs="Times New Roman"/>
          <w:szCs w:val="24"/>
        </w:rPr>
        <w:t xml:space="preserve">ναφέρατε ξανά: Να βρεθεί άλλος κατάλληλος χώρος. Πώς να σας το πω; Τι εννοώ εγώ με το «άλλος»… </w:t>
      </w:r>
    </w:p>
    <w:p w14:paraId="77AE12C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Έχετε πάει στο </w:t>
      </w:r>
      <w:proofErr w:type="spellStart"/>
      <w:r>
        <w:rPr>
          <w:rFonts w:eastAsia="Times New Roman" w:cs="Times New Roman"/>
          <w:szCs w:val="24"/>
        </w:rPr>
        <w:t>Κουτσόχερο</w:t>
      </w:r>
      <w:proofErr w:type="spellEnd"/>
      <w:r>
        <w:rPr>
          <w:rFonts w:eastAsia="Times New Roman" w:cs="Times New Roman"/>
          <w:szCs w:val="24"/>
        </w:rPr>
        <w:t>; Το είδατε;</w:t>
      </w:r>
    </w:p>
    <w:p w14:paraId="77AE12C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Φοβάμαι, κύριε </w:t>
      </w:r>
      <w:proofErr w:type="spellStart"/>
      <w:r>
        <w:rPr>
          <w:rFonts w:eastAsia="Times New Roman" w:cs="Times New Roman"/>
          <w:szCs w:val="24"/>
        </w:rPr>
        <w:t>Λ</w:t>
      </w:r>
      <w:r>
        <w:rPr>
          <w:rFonts w:eastAsia="Times New Roman" w:cs="Times New Roman"/>
          <w:szCs w:val="24"/>
        </w:rPr>
        <w:t>αμπρούλη</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γιατί βάζετε ένταση- ότι μάλλον εσείς δεν έχετε πάει.</w:t>
      </w:r>
    </w:p>
    <w:p w14:paraId="77AE12C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Τι λέτε; </w:t>
      </w:r>
    </w:p>
    <w:p w14:paraId="77AE12C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xml:space="preserve">, δεν υπάρχει λόγος για ένταση. </w:t>
      </w:r>
    </w:p>
    <w:p w14:paraId="77AE12C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Πώς δεν έχω πάει; Τι λέτε τώρα; Μιλάτε χωρίς να ξέρετε.</w:t>
      </w:r>
    </w:p>
    <w:p w14:paraId="77AE12D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Δεν μπορώ να καταλάβω την ένταση. Προσπαθούμε να συνεννοηθούμε και με ρωτάτε αν έχω πάει. </w:t>
      </w:r>
    </w:p>
    <w:p w14:paraId="77AE12D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w:t>
      </w:r>
      <w:r>
        <w:rPr>
          <w:rFonts w:eastAsia="Times New Roman" w:cs="Times New Roman"/>
          <w:b/>
          <w:szCs w:val="24"/>
        </w:rPr>
        <w:t xml:space="preserve">ΡΓΙΟΣ ΛΑΜΠΡΟΥΛΗΣ (Ζ΄ Αντιπρόεδρος της Βουλής): </w:t>
      </w:r>
      <w:r>
        <w:rPr>
          <w:rFonts w:eastAsia="Times New Roman" w:cs="Times New Roman"/>
          <w:szCs w:val="24"/>
        </w:rPr>
        <w:t xml:space="preserve">Ερώτημα είναι. Έχετε πάει; </w:t>
      </w:r>
    </w:p>
    <w:p w14:paraId="77AE12D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έχετε πάει και οι δύο. </w:t>
      </w:r>
    </w:p>
    <w:p w14:paraId="77AE12D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Ξέρετε ότι οι εφημερίδες στη Λάρισα, τα </w:t>
      </w:r>
      <w:proofErr w:type="spellStart"/>
      <w:r>
        <w:rPr>
          <w:rFonts w:eastAsia="Times New Roman" w:cs="Times New Roman"/>
          <w:szCs w:val="24"/>
        </w:rPr>
        <w:t>sites</w:t>
      </w:r>
      <w:proofErr w:type="spellEnd"/>
      <w:r>
        <w:rPr>
          <w:rFonts w:eastAsia="Times New Roman" w:cs="Times New Roman"/>
          <w:szCs w:val="24"/>
        </w:rPr>
        <w:t xml:space="preserve"> της Λάρισας, πά</w:t>
      </w:r>
      <w:r>
        <w:rPr>
          <w:rFonts w:eastAsia="Times New Roman" w:cs="Times New Roman"/>
          <w:szCs w:val="24"/>
        </w:rPr>
        <w:t xml:space="preserve">ρα πολλές φορές έχουν γράψει ότι έχω επισκεφθεί το </w:t>
      </w:r>
      <w:proofErr w:type="spellStart"/>
      <w:r>
        <w:rPr>
          <w:rFonts w:eastAsia="Times New Roman" w:cs="Times New Roman"/>
          <w:szCs w:val="24"/>
        </w:rPr>
        <w:t>Κουτσόχερο</w:t>
      </w:r>
      <w:proofErr w:type="spellEnd"/>
      <w:r>
        <w:rPr>
          <w:rFonts w:eastAsia="Times New Roman" w:cs="Times New Roman"/>
          <w:szCs w:val="24"/>
        </w:rPr>
        <w:t xml:space="preserve">, ότι είδαμε τα προβλήματα από κοντά, ότι λύσαμε ορισμένα από τα ζητήματα, ζητήματα που έχουν να κάνουν με προστασία κλπ. </w:t>
      </w:r>
      <w:r>
        <w:rPr>
          <w:rFonts w:eastAsia="Times New Roman" w:cs="Times New Roman"/>
          <w:szCs w:val="24"/>
        </w:rPr>
        <w:t>.</w:t>
      </w:r>
    </w:p>
    <w:p w14:paraId="77AE12D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Εγώ λέω το εξής πολύ απλό πράγμα: Αυτήν τη στιγμή διαχειριζόμαστε ένα θ</w:t>
      </w:r>
      <w:r>
        <w:rPr>
          <w:rFonts w:eastAsia="Times New Roman" w:cs="Times New Roman"/>
          <w:szCs w:val="24"/>
        </w:rPr>
        <w:t xml:space="preserve">έμα όλοι μαζί. Κι εγώ αυτό θέλω: </w:t>
      </w:r>
      <w:r>
        <w:rPr>
          <w:rFonts w:eastAsia="Times New Roman" w:cs="Times New Roman"/>
          <w:szCs w:val="24"/>
        </w:rPr>
        <w:t>Ό</w:t>
      </w:r>
      <w:r>
        <w:rPr>
          <w:rFonts w:eastAsia="Times New Roman" w:cs="Times New Roman"/>
          <w:szCs w:val="24"/>
        </w:rPr>
        <w:t xml:space="preserve">λοι μαζί. Και σας πληροφορώ ότι διάβασα την ομιλία του εκπροσώπου της μειοψηφίας στο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υμβούλιο των Τεμπών, με την οποία συμφωνώ απόλυτα, δηλαδή της Λαϊκής Συσπείρωσης.</w:t>
      </w:r>
    </w:p>
    <w:p w14:paraId="77AE12D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w:t>
      </w:r>
      <w:r>
        <w:rPr>
          <w:rFonts w:eastAsia="Times New Roman" w:cs="Times New Roman"/>
          <w:b/>
          <w:szCs w:val="24"/>
        </w:rPr>
        <w:t xml:space="preserve">ής): </w:t>
      </w:r>
      <w:r>
        <w:rPr>
          <w:rFonts w:eastAsia="Times New Roman" w:cs="Times New Roman"/>
          <w:szCs w:val="24"/>
        </w:rPr>
        <w:t xml:space="preserve">Το </w:t>
      </w:r>
      <w:proofErr w:type="spellStart"/>
      <w:r>
        <w:rPr>
          <w:rFonts w:eastAsia="Times New Roman" w:cs="Times New Roman"/>
          <w:szCs w:val="24"/>
        </w:rPr>
        <w:t>Κουτσόχερο</w:t>
      </w:r>
      <w:proofErr w:type="spellEnd"/>
      <w:r>
        <w:rPr>
          <w:rFonts w:eastAsia="Times New Roman" w:cs="Times New Roman"/>
          <w:szCs w:val="24"/>
        </w:rPr>
        <w:t xml:space="preserve"> ανήκει στον Δήμο Λάρισας.</w:t>
      </w:r>
    </w:p>
    <w:p w14:paraId="77AE12D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Όχι, λέω για τον Δήμο των Τεμπών. Το </w:t>
      </w:r>
      <w:proofErr w:type="spellStart"/>
      <w:r>
        <w:rPr>
          <w:rFonts w:eastAsia="Times New Roman" w:cs="Times New Roman"/>
          <w:szCs w:val="24"/>
        </w:rPr>
        <w:t>Κυψελοχώρι</w:t>
      </w:r>
      <w:proofErr w:type="spellEnd"/>
      <w:r>
        <w:rPr>
          <w:rFonts w:eastAsia="Times New Roman" w:cs="Times New Roman"/>
          <w:szCs w:val="24"/>
        </w:rPr>
        <w:t xml:space="preserve"> ανήκει στον Δήμο Τεμπών. Και στο </w:t>
      </w:r>
      <w:proofErr w:type="spellStart"/>
      <w:r>
        <w:rPr>
          <w:rFonts w:eastAsia="Times New Roman" w:cs="Times New Roman"/>
          <w:szCs w:val="24"/>
        </w:rPr>
        <w:t>Κυψελοχώρι</w:t>
      </w:r>
      <w:proofErr w:type="spellEnd"/>
      <w:r>
        <w:rPr>
          <w:rFonts w:eastAsia="Times New Roman" w:cs="Times New Roman"/>
          <w:szCs w:val="24"/>
        </w:rPr>
        <w:t>…</w:t>
      </w:r>
    </w:p>
    <w:p w14:paraId="77AE12D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Εδώ μιλάμε γ</w:t>
      </w:r>
      <w:r>
        <w:rPr>
          <w:rFonts w:eastAsia="Times New Roman" w:cs="Times New Roman"/>
          <w:szCs w:val="24"/>
        </w:rPr>
        <w:t xml:space="preserve">ια το </w:t>
      </w:r>
      <w:proofErr w:type="spellStart"/>
      <w:r>
        <w:rPr>
          <w:rFonts w:eastAsia="Times New Roman" w:cs="Times New Roman"/>
          <w:szCs w:val="24"/>
        </w:rPr>
        <w:t>Κουτσόχερο</w:t>
      </w:r>
      <w:proofErr w:type="spellEnd"/>
      <w:r>
        <w:rPr>
          <w:rFonts w:eastAsia="Times New Roman" w:cs="Times New Roman"/>
          <w:szCs w:val="24"/>
        </w:rPr>
        <w:t xml:space="preserve">. </w:t>
      </w:r>
    </w:p>
    <w:p w14:paraId="77AE12D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(Αναπληρωτής Υπουργός Εθνικής Άμυνας): </w:t>
      </w:r>
      <w:r>
        <w:rPr>
          <w:rFonts w:eastAsia="Times New Roman" w:cs="Times New Roman"/>
          <w:szCs w:val="24"/>
        </w:rPr>
        <w:t xml:space="preserve">Δεν με παρακολουθείτε, κύριε </w:t>
      </w:r>
      <w:proofErr w:type="spellStart"/>
      <w:r>
        <w:rPr>
          <w:rFonts w:eastAsia="Times New Roman" w:cs="Times New Roman"/>
          <w:szCs w:val="24"/>
        </w:rPr>
        <w:t>Λαμπρούλη</w:t>
      </w:r>
      <w:proofErr w:type="spellEnd"/>
      <w:r>
        <w:rPr>
          <w:rFonts w:eastAsia="Times New Roman" w:cs="Times New Roman"/>
          <w:szCs w:val="24"/>
        </w:rPr>
        <w:t>.</w:t>
      </w:r>
    </w:p>
    <w:p w14:paraId="77AE12D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Σας παρακαλώ, κύριε </w:t>
      </w:r>
      <w:proofErr w:type="spellStart"/>
      <w:r>
        <w:rPr>
          <w:rFonts w:eastAsia="Times New Roman" w:cs="Times New Roman"/>
          <w:szCs w:val="24"/>
        </w:rPr>
        <w:t>Λαμπρούλη</w:t>
      </w:r>
      <w:proofErr w:type="spellEnd"/>
      <w:r>
        <w:rPr>
          <w:rFonts w:eastAsia="Times New Roman" w:cs="Times New Roman"/>
          <w:szCs w:val="24"/>
        </w:rPr>
        <w:t xml:space="preserve">. </w:t>
      </w:r>
    </w:p>
    <w:p w14:paraId="77AE12D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Για τον συγκεκριμένο χώρο </w:t>
      </w:r>
      <w:r>
        <w:rPr>
          <w:rFonts w:eastAsia="Times New Roman" w:cs="Times New Roman"/>
          <w:szCs w:val="24"/>
        </w:rPr>
        <w:t>μιλάμε.</w:t>
      </w:r>
    </w:p>
    <w:p w14:paraId="77AE12D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Λέει για τη Λαϊκή Συσπείρωση, προφανώς παράταξη που </w:t>
      </w:r>
      <w:proofErr w:type="spellStart"/>
      <w:r>
        <w:rPr>
          <w:rFonts w:eastAsia="Times New Roman" w:cs="Times New Roman"/>
          <w:szCs w:val="24"/>
        </w:rPr>
        <w:t>πρόσκειται</w:t>
      </w:r>
      <w:proofErr w:type="spellEnd"/>
      <w:r>
        <w:rPr>
          <w:rFonts w:eastAsia="Times New Roman" w:cs="Times New Roman"/>
          <w:szCs w:val="24"/>
        </w:rPr>
        <w:t xml:space="preserve"> στο ΚΚΕ, σε άλλη περιοχή, που εξέφρασε κάποιες απόψεις.</w:t>
      </w:r>
    </w:p>
    <w:p w14:paraId="77AE12D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(Ζ΄ Αντιπρόεδρος της Βουλής): </w:t>
      </w:r>
      <w:r>
        <w:rPr>
          <w:rFonts w:eastAsia="Times New Roman" w:cs="Times New Roman"/>
          <w:szCs w:val="24"/>
        </w:rPr>
        <w:t xml:space="preserve">Για το συγκεκριμένο να απαντήσει. </w:t>
      </w:r>
    </w:p>
    <w:p w14:paraId="77AE12D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w:t>
      </w:r>
      <w:r>
        <w:rPr>
          <w:rFonts w:eastAsia="Times New Roman" w:cs="Times New Roman"/>
          <w:b/>
          <w:szCs w:val="24"/>
        </w:rPr>
        <w:t xml:space="preserve">ΙΤΣΑΣ (Αναπληρωτής Υπουργός Εθνικής Άμυνας): </w:t>
      </w:r>
      <w:r>
        <w:rPr>
          <w:rFonts w:eastAsia="Times New Roman" w:cs="Times New Roman"/>
          <w:szCs w:val="24"/>
        </w:rPr>
        <w:t xml:space="preserve">Η Λαϊκή Συσπείρωση έκανε μια τοποθέτηση στο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των Τεμπών. Εγώ επαναλαμβάνω ότι στο επόμενο διάστημα το </w:t>
      </w:r>
      <w:proofErr w:type="spellStart"/>
      <w:r>
        <w:rPr>
          <w:rFonts w:eastAsia="Times New Roman" w:cs="Times New Roman"/>
          <w:szCs w:val="24"/>
        </w:rPr>
        <w:t>Κουτσόχερο</w:t>
      </w:r>
      <w:proofErr w:type="spellEnd"/>
      <w:r>
        <w:rPr>
          <w:rFonts w:eastAsia="Times New Roman" w:cs="Times New Roman"/>
          <w:szCs w:val="24"/>
        </w:rPr>
        <w:t xml:space="preserve"> θα εκκενωθεί.</w:t>
      </w:r>
    </w:p>
    <w:p w14:paraId="77AE12D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Θα μεταφερθούν οι εξακόσιοι εξήντα άνθρωποι που είναι εκεί στο Στρ</w:t>
      </w:r>
      <w:r>
        <w:rPr>
          <w:rFonts w:eastAsia="Times New Roman" w:cs="Times New Roman"/>
          <w:szCs w:val="24"/>
        </w:rPr>
        <w:t xml:space="preserve">ατόπεδο Ζιώγα, το οποίο βρίσκεται στο </w:t>
      </w:r>
      <w:proofErr w:type="spellStart"/>
      <w:r>
        <w:rPr>
          <w:rFonts w:eastAsia="Times New Roman" w:cs="Times New Roman"/>
          <w:szCs w:val="24"/>
        </w:rPr>
        <w:t>Κυψελοχώρι</w:t>
      </w:r>
      <w:proofErr w:type="spellEnd"/>
      <w:r>
        <w:rPr>
          <w:rFonts w:eastAsia="Times New Roman" w:cs="Times New Roman"/>
          <w:szCs w:val="24"/>
        </w:rPr>
        <w:t xml:space="preserve"> στον Δήμο Τεμπών. Με τη συμφωνία με τον Ερυθρό Σταυρό και την Ερυθρά Ημισέληνο, το </w:t>
      </w:r>
      <w:proofErr w:type="spellStart"/>
      <w:r>
        <w:rPr>
          <w:rFonts w:eastAsia="Times New Roman" w:cs="Times New Roman"/>
          <w:szCs w:val="24"/>
        </w:rPr>
        <w:t>Κουτσόχερο</w:t>
      </w:r>
      <w:proofErr w:type="spellEnd"/>
      <w:r>
        <w:rPr>
          <w:rFonts w:eastAsia="Times New Roman" w:cs="Times New Roman"/>
          <w:szCs w:val="24"/>
        </w:rPr>
        <w:t xml:space="preserve"> θα ανακατασκευαστεί και θα γίνει βιώσιμο. Θα έχει ιατρείο μέσα, θα έχει διαδικασίες εκπαίδευσης. Θα έχει όλες αυτ</w:t>
      </w:r>
      <w:r>
        <w:rPr>
          <w:rFonts w:eastAsia="Times New Roman" w:cs="Times New Roman"/>
          <w:szCs w:val="24"/>
        </w:rPr>
        <w:t>ές τις διαδικασίες. Χρειαζόμαστε, για να το κάνουμε αυτό το πράγμα, ένα χρονικό διάστημα ενός με ενάμιση μήνα. Αυτό λέω. Και μετά θα έρθουμε, στην ίδια χρονική στιγμή, θα διαμορφώσουμε ένα άλλο κέντρο φιλοξενίας στον χώρο ΑΤΛΑΝΤΙΚ στα Τρίκαλα. Αυτή είναι η</w:t>
      </w:r>
      <w:r>
        <w:rPr>
          <w:rFonts w:eastAsia="Times New Roman" w:cs="Times New Roman"/>
          <w:szCs w:val="24"/>
        </w:rPr>
        <w:t xml:space="preserve"> διαδικασία.</w:t>
      </w:r>
    </w:p>
    <w:p w14:paraId="77AE12D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Λέω ότι η αλληλεγγύη και ο φόβος –και δεν το λέω για εσάς, το λέω για αυτές τις φωνές που ακούγονται σε διάφορα μέρη- δεν είναι συμβατές έννοιες. Δεν είναι συμβατές έννοιες. Πρέπει να δουλέψουμε όλοι μαζί, ώστε αυτά να λυθούν.</w:t>
      </w:r>
    </w:p>
    <w:p w14:paraId="77AE12E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Στα επιμέρους </w:t>
      </w:r>
      <w:r>
        <w:rPr>
          <w:rFonts w:eastAsia="Times New Roman" w:cs="Times New Roman"/>
          <w:szCs w:val="24"/>
        </w:rPr>
        <w:t xml:space="preserve">σας απάντησα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Σχετικά με το να λέει κάποιος ότι το </w:t>
      </w:r>
      <w:proofErr w:type="spellStart"/>
      <w:r>
        <w:rPr>
          <w:rFonts w:eastAsia="Times New Roman" w:cs="Times New Roman"/>
          <w:szCs w:val="24"/>
        </w:rPr>
        <w:t>Κουτσόχερο</w:t>
      </w:r>
      <w:proofErr w:type="spellEnd"/>
      <w:r>
        <w:rPr>
          <w:rFonts w:eastAsia="Times New Roman" w:cs="Times New Roman"/>
          <w:szCs w:val="24"/>
        </w:rPr>
        <w:t xml:space="preserve"> δεν είναι ο κατάλληλος χώρος, θα πρέπει να σας θυμίσω το εξής: Στις 16 Μαρτίου το Υπουργείο </w:t>
      </w:r>
      <w:r>
        <w:rPr>
          <w:rFonts w:eastAsia="Times New Roman" w:cs="Times New Roman"/>
          <w:szCs w:val="24"/>
        </w:rPr>
        <w:lastRenderedPageBreak/>
        <w:t>Εσωτερικών ζήτησε σε όλους τους δήμους της χώρας να προτείνουν χώρους. Η ανταπόκρι</w:t>
      </w:r>
      <w:r>
        <w:rPr>
          <w:rFonts w:eastAsia="Times New Roman" w:cs="Times New Roman"/>
          <w:szCs w:val="24"/>
        </w:rPr>
        <w:t>ση δεν θα έλεγα ότι είναι η ιδανική.</w:t>
      </w:r>
    </w:p>
    <w:p w14:paraId="77AE12E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Και η απόφαση του Δημοτικού Συμβουλίου της Λάρισας για τον συγκεκριμένο χώρο του Στρατοπέδου του Ευθυμιόπουλου ήταν αρνητική, ακριβώς για αυτούς τους λόγους που εκθέτουμ</w:t>
      </w:r>
      <w:r>
        <w:rPr>
          <w:rFonts w:eastAsia="Times New Roman" w:cs="Times New Roman"/>
          <w:szCs w:val="24"/>
        </w:rPr>
        <w:t>ε και στην ερώτηση.</w:t>
      </w:r>
    </w:p>
    <w:p w14:paraId="77AE12E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Συνεχίζετε, κύριε </w:t>
      </w:r>
      <w:proofErr w:type="spellStart"/>
      <w:r>
        <w:rPr>
          <w:rFonts w:eastAsia="Times New Roman" w:cs="Times New Roman"/>
          <w:szCs w:val="24"/>
        </w:rPr>
        <w:t>Λαμπρούλη</w:t>
      </w:r>
      <w:proofErr w:type="spellEnd"/>
      <w:r>
        <w:rPr>
          <w:rFonts w:eastAsia="Times New Roman" w:cs="Times New Roman"/>
          <w:szCs w:val="24"/>
        </w:rPr>
        <w:t xml:space="preserve">. Η ανταπόκριση του Δήμου Λάρισας, η οποία είναι πάρα πολύ καλή, ή ενός Δημοτικού Συμβουλίου θα έλεγε να μετακινηθεί το χωριό </w:t>
      </w:r>
      <w:proofErr w:type="spellStart"/>
      <w:r>
        <w:rPr>
          <w:rFonts w:eastAsia="Times New Roman" w:cs="Times New Roman"/>
          <w:szCs w:val="24"/>
        </w:rPr>
        <w:t>Κουτσόχερο</w:t>
      </w:r>
      <w:proofErr w:type="spellEnd"/>
      <w:r>
        <w:rPr>
          <w:rFonts w:eastAsia="Times New Roman" w:cs="Times New Roman"/>
          <w:szCs w:val="24"/>
        </w:rPr>
        <w:t xml:space="preserve">, το οποίο είναι </w:t>
      </w:r>
      <w:r>
        <w:rPr>
          <w:rFonts w:eastAsia="Times New Roman" w:cs="Times New Roman"/>
          <w:szCs w:val="24"/>
        </w:rPr>
        <w:t xml:space="preserve">ακριβώς δίπλα; Τι μου λέτε τώρα; </w:t>
      </w:r>
    </w:p>
    <w:p w14:paraId="77AE12E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Αυτό καταλαβαίνετε; Τι άλλο να σας πω;</w:t>
      </w:r>
    </w:p>
    <w:p w14:paraId="77AE12E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Τι μου λέτε τώρα;</w:t>
      </w:r>
    </w:p>
    <w:p w14:paraId="77AE12E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(Ζ΄ Αντιπρόεδρος της Βουλής):</w:t>
      </w:r>
      <w:r>
        <w:rPr>
          <w:rFonts w:eastAsia="Times New Roman" w:cs="Times New Roman"/>
          <w:szCs w:val="24"/>
        </w:rPr>
        <w:t xml:space="preserve"> Νομίζω ότ</w:t>
      </w:r>
      <w:r>
        <w:rPr>
          <w:rFonts w:eastAsia="Times New Roman" w:cs="Times New Roman"/>
          <w:szCs w:val="24"/>
        </w:rPr>
        <w:t xml:space="preserve">ι είμαστε νοήμονες και καταλαβαίνουμε. </w:t>
      </w:r>
    </w:p>
    <w:p w14:paraId="77AE12E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γίνεται έτσι η κουβέντα!</w:t>
      </w:r>
    </w:p>
    <w:p w14:paraId="77AE12E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 καταλήξτε, σας παρακαλώ.</w:t>
      </w:r>
    </w:p>
    <w:p w14:paraId="77AE12E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 εμείς δεν είμαστε νοήμονες! Τι μου λέτε; Θα φύγει το </w:t>
      </w:r>
      <w:proofErr w:type="spellStart"/>
      <w:r>
        <w:rPr>
          <w:rFonts w:eastAsia="Times New Roman" w:cs="Times New Roman"/>
          <w:szCs w:val="24"/>
        </w:rPr>
        <w:t>Κο</w:t>
      </w:r>
      <w:r>
        <w:rPr>
          <w:rFonts w:eastAsia="Times New Roman" w:cs="Times New Roman"/>
          <w:szCs w:val="24"/>
        </w:rPr>
        <w:t>υτσόχερο</w:t>
      </w:r>
      <w:proofErr w:type="spellEnd"/>
      <w:r>
        <w:rPr>
          <w:rFonts w:eastAsia="Times New Roman" w:cs="Times New Roman"/>
          <w:szCs w:val="24"/>
        </w:rPr>
        <w:t xml:space="preserve"> από εκεί;</w:t>
      </w:r>
    </w:p>
    <w:p w14:paraId="77AE12E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Του συγκεκριμένου χώρου που είναι απαράδεκτος.</w:t>
      </w:r>
    </w:p>
    <w:p w14:paraId="77AE12E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Εγώ δεν θα μεταφέρω την ερώτηση. Κύριε </w:t>
      </w:r>
      <w:proofErr w:type="spellStart"/>
      <w:r>
        <w:rPr>
          <w:rFonts w:eastAsia="Times New Roman" w:cs="Times New Roman"/>
          <w:szCs w:val="24"/>
        </w:rPr>
        <w:t>Λαμπρούλη</w:t>
      </w:r>
      <w:proofErr w:type="spellEnd"/>
      <w:r>
        <w:rPr>
          <w:rFonts w:eastAsia="Times New Roman" w:cs="Times New Roman"/>
          <w:szCs w:val="24"/>
        </w:rPr>
        <w:t>, δεν ξέρω αν ήρθατε εδώ απλά για να δημιουργήσατε ένταση. Εγώ δεν το προσπαθώ αυτό.</w:t>
      </w:r>
    </w:p>
    <w:p w14:paraId="77AE12E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Πώς να το κάνουμε;</w:t>
      </w:r>
    </w:p>
    <w:p w14:paraId="77AE12E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δεν</w:t>
      </w:r>
      <w:r>
        <w:rPr>
          <w:rFonts w:eastAsia="Times New Roman" w:cs="Times New Roman"/>
          <w:szCs w:val="24"/>
        </w:rPr>
        <w:t xml:space="preserve"> γίνεται έτσι. Δεν γίνεται έτσι!</w:t>
      </w:r>
    </w:p>
    <w:p w14:paraId="77AE12E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Τελειώστε, κύριε Υπουργέ, για να ηρεμήσουμε.</w:t>
      </w:r>
    </w:p>
    <w:p w14:paraId="77AE12E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Με προκαλεί.</w:t>
      </w:r>
    </w:p>
    <w:p w14:paraId="77AE12E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Δεν ξέρω τι εννοείτε εσείς πρόκληση. Εγώ εννοώ πρόκληση το </w:t>
      </w:r>
      <w:r>
        <w:rPr>
          <w:rFonts w:eastAsia="Times New Roman" w:cs="Times New Roman"/>
          <w:szCs w:val="24"/>
        </w:rPr>
        <w:t xml:space="preserve">ζήτημα της διαχείρισης του προσφυγικού και πάνω σε αυτό δουλεύουμε. Από εκεί και πέρα, αν αρχίζουμε να παίζουμε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έκφραση- όχι μεταξύ μας, σε όλη τη</w:t>
      </w:r>
      <w:r>
        <w:rPr>
          <w:rFonts w:eastAsia="Times New Roman" w:cs="Times New Roman"/>
          <w:szCs w:val="24"/>
        </w:rPr>
        <w:t>ν</w:t>
      </w:r>
      <w:r>
        <w:rPr>
          <w:rFonts w:eastAsia="Times New Roman" w:cs="Times New Roman"/>
          <w:szCs w:val="24"/>
        </w:rPr>
        <w:t xml:space="preserve"> Ελλάδα, την κολοκυθιά, «να μην έρθουν εδώ πέρα, γιατί υπάρχει μια ιδιαιτερότητα, να π</w:t>
      </w:r>
      <w:r>
        <w:rPr>
          <w:rFonts w:eastAsia="Times New Roman" w:cs="Times New Roman"/>
          <w:szCs w:val="24"/>
        </w:rPr>
        <w:t>άνε αλλού κ.λπ.», αυτό όπως καταλαβαίνετε, δεν είναι τρόπος λύσης.</w:t>
      </w:r>
    </w:p>
    <w:p w14:paraId="77AE12F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Υπουργέ.</w:t>
      </w:r>
    </w:p>
    <w:p w14:paraId="77AE12F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Εμείς από την άλλη μεριά… </w:t>
      </w:r>
    </w:p>
    <w:p w14:paraId="77AE12F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(Ζ΄ Αντιπρόεδρος της</w:t>
      </w:r>
      <w:r>
        <w:rPr>
          <w:rFonts w:eastAsia="Times New Roman" w:cs="Times New Roman"/>
          <w:b/>
          <w:szCs w:val="24"/>
        </w:rPr>
        <w:t xml:space="preserve"> Βουλής):</w:t>
      </w:r>
      <w:r>
        <w:rPr>
          <w:rFonts w:eastAsia="Times New Roman" w:cs="Times New Roman"/>
          <w:szCs w:val="24"/>
        </w:rPr>
        <w:t xml:space="preserve"> Η ιδιαιτερότητα έχει να κάνει με τις συνθήκες που επικρατούν.</w:t>
      </w:r>
    </w:p>
    <w:p w14:paraId="77AE12F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 είπε ο Υπουργός ότι θα εκκενωθεί για ένα διάστημα, για να γίνει το στρατόπεδο καλύτερο. Αν δεν ικανοποιεί η απάντηση, στην επόμενη ερώ</w:t>
      </w:r>
      <w:r>
        <w:rPr>
          <w:rFonts w:eastAsia="Times New Roman" w:cs="Times New Roman"/>
          <w:szCs w:val="24"/>
        </w:rPr>
        <w:t>τηση.</w:t>
      </w:r>
    </w:p>
    <w:p w14:paraId="77AE12F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Δηλαδή, αν στην έρημο αντί για σκηνή βάλεις οικίσκο, έλυσες το πρόβλημα;</w:t>
      </w:r>
    </w:p>
    <w:p w14:paraId="77AE12F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Ωραία, κύριε </w:t>
      </w:r>
      <w:proofErr w:type="spellStart"/>
      <w:r>
        <w:rPr>
          <w:rFonts w:eastAsia="Times New Roman" w:cs="Times New Roman"/>
          <w:szCs w:val="24"/>
        </w:rPr>
        <w:t>Λαμπρούλη</w:t>
      </w:r>
      <w:proofErr w:type="spellEnd"/>
      <w:r>
        <w:rPr>
          <w:rFonts w:eastAsia="Times New Roman" w:cs="Times New Roman"/>
          <w:szCs w:val="24"/>
        </w:rPr>
        <w:t xml:space="preserve">, να πάτε στους κατοίκους του </w:t>
      </w:r>
      <w:proofErr w:type="spellStart"/>
      <w:r>
        <w:rPr>
          <w:rFonts w:eastAsia="Times New Roman" w:cs="Times New Roman"/>
          <w:szCs w:val="24"/>
        </w:rPr>
        <w:t>Κουτσόχερου</w:t>
      </w:r>
      <w:proofErr w:type="spellEnd"/>
      <w:r>
        <w:rPr>
          <w:rFonts w:eastAsia="Times New Roman" w:cs="Times New Roman"/>
          <w:szCs w:val="24"/>
        </w:rPr>
        <w:t xml:space="preserve"> και στο</w:t>
      </w:r>
      <w:r>
        <w:rPr>
          <w:rFonts w:eastAsia="Times New Roman" w:cs="Times New Roman"/>
          <w:szCs w:val="24"/>
        </w:rPr>
        <w:t xml:space="preserve">υς κατοίκους των άλλων χωριών να τους πείτε ότι μένουν στην έρημο. Αφήστε το τώρα αυτό το πράγμα. Αντιπαράθεση για την αντιπαράθεση; Εμείς προσπαθούμε </w:t>
      </w:r>
      <w:r>
        <w:rPr>
          <w:rFonts w:eastAsia="Times New Roman" w:cs="Times New Roman"/>
          <w:szCs w:val="24"/>
        </w:rPr>
        <w:lastRenderedPageBreak/>
        <w:t>και αυτό θα προσπαθούμε και όλο το υπόλοιπο χρονικό διάστημα, να διαμορφώνουμε αναγκαίες συναινέσεις. Πολ</w:t>
      </w:r>
      <w:r>
        <w:rPr>
          <w:rFonts w:eastAsia="Times New Roman" w:cs="Times New Roman"/>
          <w:szCs w:val="24"/>
        </w:rPr>
        <w:t>λές φορές πρέπει να σας πω ότι έχουμε υποχωρήσει από πράγματα ακριβώς για να μην δημιουργηθεί ένταση. Σε αυτόν τον δρόμο εμείς θα συνεχίσουμε.</w:t>
      </w:r>
    </w:p>
    <w:p w14:paraId="77AE12F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Τελειώσαμε.</w:t>
      </w:r>
    </w:p>
    <w:p w14:paraId="77AE12F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Ευχαριστούμε, κύριε Υπουργέ, για την παρουσία.</w:t>
      </w:r>
    </w:p>
    <w:p w14:paraId="77AE12F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Περνάμε στην </w:t>
      </w:r>
      <w:r>
        <w:rPr>
          <w:rFonts w:eastAsia="Times New Roman" w:cs="Times New Roman"/>
          <w:szCs w:val="24"/>
        </w:rPr>
        <w:t xml:space="preserve">τέταρτη </w:t>
      </w:r>
      <w:r>
        <w:rPr>
          <w:rFonts w:eastAsia="Times New Roman" w:cs="Times New Roman"/>
          <w:szCs w:val="24"/>
        </w:rPr>
        <w:t xml:space="preserve">με αριθμό 969/8-6-2016 επίκαιρη ερώτηση </w:t>
      </w:r>
      <w:r>
        <w:rPr>
          <w:rFonts w:eastAsia="Times New Roman" w:cs="Times New Roman"/>
          <w:szCs w:val="24"/>
        </w:rPr>
        <w:t>πρώτου</w:t>
      </w:r>
      <w:r>
        <w:rPr>
          <w:rFonts w:eastAsia="Times New Roman" w:cs="Times New Roman"/>
          <w:szCs w:val="24"/>
        </w:rPr>
        <w:t xml:space="preserve"> κύκλου του Βουλευτή Αχαΐας της Δημοκρατικής Συμπαράταξης ΠΑΣΟΚ – ΔΗΜΑΡ κ. </w:t>
      </w:r>
      <w:r>
        <w:rPr>
          <w:rFonts w:eastAsia="Times New Roman" w:cs="Times New Roman"/>
          <w:bCs/>
          <w:szCs w:val="24"/>
        </w:rPr>
        <w:t xml:space="preserve">Θεόδωρου Παπαθεοδώρου </w:t>
      </w:r>
      <w:r>
        <w:rPr>
          <w:rFonts w:eastAsia="Times New Roman" w:cs="Times New Roman"/>
          <w:szCs w:val="24"/>
        </w:rPr>
        <w:t xml:space="preserve">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σχετικά με το</w:t>
      </w:r>
      <w:r>
        <w:rPr>
          <w:rFonts w:eastAsia="Times New Roman" w:cs="Times New Roman"/>
          <w:szCs w:val="24"/>
        </w:rPr>
        <w:t>ν</w:t>
      </w:r>
      <w:r>
        <w:rPr>
          <w:rFonts w:eastAsia="Times New Roman" w:cs="Times New Roman"/>
          <w:szCs w:val="24"/>
        </w:rPr>
        <w:t xml:space="preserve"> διορισμό Γενικού Γραμματέα Υποδοχής.</w:t>
      </w:r>
    </w:p>
    <w:p w14:paraId="77AE12F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Παπαθεοδώρου, έχετε τον λόγο για δύο λεπτά, υποθέτω σε πιο ήρεμα νερά.</w:t>
      </w:r>
    </w:p>
    <w:p w14:paraId="77AE12F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Εξαρτάται, κύριε Πρόεδρε, από τις απαντήσεις. Κάποιες φορές παραβιάζουν τη λογική και συγκρούονται με την πραγματικότητα, ξέρετε. Ήρεμοι είμαστε όλοι, αλλά </w:t>
      </w:r>
      <w:r>
        <w:rPr>
          <w:rFonts w:eastAsia="Times New Roman" w:cs="Times New Roman"/>
          <w:szCs w:val="24"/>
        </w:rPr>
        <w:t>θα πρέπει να αντιλαμβανόμαστε τι λέμε κάθε φορά.</w:t>
      </w:r>
    </w:p>
    <w:p w14:paraId="77AE12F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Κύριοι Υπουργοί, κατ</w:t>
      </w:r>
      <w:r>
        <w:rPr>
          <w:rFonts w:eastAsia="Times New Roman" w:cs="Times New Roman"/>
          <w:szCs w:val="24"/>
        </w:rPr>
        <w:t xml:space="preserve">’ </w:t>
      </w:r>
      <w:r>
        <w:rPr>
          <w:rFonts w:eastAsia="Times New Roman" w:cs="Times New Roman"/>
          <w:szCs w:val="24"/>
        </w:rPr>
        <w:t>αρχάς θέλω να συμφωνήσουμε σε κάτι. Θέλω σήμερα και το προτείνω –πιστεύω να μου δώσετε τριάντα δευτερόλεπτα παραπάνω, κύριε Πρόεδρε- να καταδικάσουμε, να καταδικάσει η Βουλή την προκλητ</w:t>
      </w:r>
      <w:r>
        <w:rPr>
          <w:rFonts w:eastAsia="Times New Roman" w:cs="Times New Roman"/>
          <w:szCs w:val="24"/>
        </w:rPr>
        <w:t>ική και επικίνδυνη ανοχή που δείχνει η Κυβέρνηση απέναντι στα φαινόμενα όχι της κοινωνικής ανομίας, αλλά της βίας, όπως χθες το βράδυ, που πήγαν να καούν άνθρωποι μέσα σε τρόλεϊ και σε λεωφορεία, έξω από το Πολυτεχνείο. Το μόνο πράγμα που έγινε ήταν η αστυ</w:t>
      </w:r>
      <w:r>
        <w:rPr>
          <w:rFonts w:eastAsia="Times New Roman" w:cs="Times New Roman"/>
          <w:szCs w:val="24"/>
        </w:rPr>
        <w:t>νομία να βλέπει τους γνωστούς-αγνώστους, κάποιους κουκουλοφόρους…</w:t>
      </w:r>
    </w:p>
    <w:p w14:paraId="77AE12F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Περάστε τώρα στην ερώτησή σας. Έχει Ολομέλεια στη συνέχεια.</w:t>
      </w:r>
    </w:p>
    <w:p w14:paraId="77AE12F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Θα πάω στην ερώτησή μου, κύριε Πρόεδρε, μην ανησυχείτε.</w:t>
      </w:r>
    </w:p>
    <w:p w14:paraId="77AE12F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Ήταν κάποιοι άνανδ</w:t>
      </w:r>
      <w:r>
        <w:rPr>
          <w:rFonts w:eastAsia="Times New Roman" w:cs="Times New Roman"/>
          <w:szCs w:val="24"/>
        </w:rPr>
        <w:t>ροι, κύριε Πρόεδρε, οι οποίοι κατέφυγαν στο Πολυτεχνείο, και η αστυνομία τους κοίταζε.</w:t>
      </w:r>
    </w:p>
    <w:p w14:paraId="77AE12FF" w14:textId="77777777" w:rsidR="00030F8B" w:rsidRDefault="007F68A1">
      <w:pPr>
        <w:spacing w:after="0" w:line="600" w:lineRule="auto"/>
        <w:ind w:firstLine="720"/>
        <w:jc w:val="both"/>
        <w:rPr>
          <w:rFonts w:eastAsia="Times New Roman"/>
          <w:szCs w:val="24"/>
        </w:rPr>
      </w:pPr>
      <w:r>
        <w:rPr>
          <w:rFonts w:eastAsia="Times New Roman"/>
          <w:szCs w:val="24"/>
        </w:rPr>
        <w:t xml:space="preserve">Αφήστε την </w:t>
      </w:r>
      <w:r>
        <w:rPr>
          <w:rFonts w:eastAsia="Times New Roman"/>
          <w:szCs w:val="24"/>
        </w:rPr>
        <w:t>α</w:t>
      </w:r>
      <w:r>
        <w:rPr>
          <w:rFonts w:eastAsia="Times New Roman"/>
          <w:szCs w:val="24"/>
        </w:rPr>
        <w:t>στυνομία να κάνει τη δουλειά της. Μην δίνετε ασυλία σε αυτά τα πράγματα. Καταδικάστε πρώτοι αυτά τα φαινόμενα. Έχει να κάνει αυτό με την κοινωνική συνοχή. Εί</w:t>
      </w:r>
      <w:r>
        <w:rPr>
          <w:rFonts w:eastAsia="Times New Roman"/>
          <w:szCs w:val="24"/>
        </w:rPr>
        <w:t>ναι τραγική η αδυναμία και η ανοχή που δείχνει η Κυβέρνηση και πολύ επικίνδυνη.</w:t>
      </w:r>
    </w:p>
    <w:p w14:paraId="77AE1300" w14:textId="77777777" w:rsidR="00030F8B" w:rsidRDefault="007F68A1">
      <w:pPr>
        <w:spacing w:after="0" w:line="600" w:lineRule="auto"/>
        <w:ind w:firstLine="720"/>
        <w:jc w:val="both"/>
        <w:rPr>
          <w:rFonts w:eastAsia="Times New Roman"/>
          <w:szCs w:val="24"/>
        </w:rPr>
      </w:pPr>
      <w:r>
        <w:rPr>
          <w:rFonts w:eastAsia="Times New Roman"/>
          <w:szCs w:val="24"/>
        </w:rPr>
        <w:t>Κύριε Υπουργέ, με τον ν</w:t>
      </w:r>
      <w:r>
        <w:rPr>
          <w:rFonts w:eastAsia="Times New Roman"/>
          <w:szCs w:val="24"/>
        </w:rPr>
        <w:t>.</w:t>
      </w:r>
      <w:r>
        <w:rPr>
          <w:rFonts w:eastAsia="Times New Roman"/>
          <w:szCs w:val="24"/>
        </w:rPr>
        <w:t>4375 του 2016 ασχοληθήκαμε δυο μέρες στη Βουλή και εκεί, αν θυμάμαι καλά –και νομίζω ότι θυμάμαι- η Δημοκρατική Συμπαράταξη υπερψήφισε από τα 82 τα 55 ά</w:t>
      </w:r>
      <w:r>
        <w:rPr>
          <w:rFonts w:eastAsia="Times New Roman"/>
          <w:szCs w:val="24"/>
        </w:rPr>
        <w:t>ρθρα, καταψήφισε δεκαέξι και δήλωσε «Παρών» σε έντεκα.</w:t>
      </w:r>
    </w:p>
    <w:p w14:paraId="77AE1301" w14:textId="77777777" w:rsidR="00030F8B" w:rsidRDefault="007F68A1">
      <w:pPr>
        <w:spacing w:after="0" w:line="600" w:lineRule="auto"/>
        <w:ind w:firstLine="720"/>
        <w:jc w:val="both"/>
        <w:rPr>
          <w:rFonts w:eastAsia="Times New Roman"/>
          <w:szCs w:val="24"/>
        </w:rPr>
      </w:pPr>
      <w:r>
        <w:rPr>
          <w:rFonts w:eastAsia="Times New Roman"/>
          <w:szCs w:val="24"/>
        </w:rPr>
        <w:t>Μας είπατε τότε ότι έπρεπε να πάμε γρήγορα, διότι οι έκτακτες συνθήκες της προσφυγικής κρίσης επιτάσσουν τη δημιουργία νέων δομών και τη δημιουργία νέων συνθηκών για την αντιμετώπιση μιας κρίσης που ακ</w:t>
      </w:r>
      <w:r>
        <w:rPr>
          <w:rFonts w:eastAsia="Times New Roman"/>
          <w:szCs w:val="24"/>
        </w:rPr>
        <w:t>όμη την αντιμετωπίζετε όπως ο κ. Βίτσας, που εξηγούσε προηγουμένως αν είναι κατάλληλος ή όχι ο χώρος.</w:t>
      </w:r>
    </w:p>
    <w:p w14:paraId="77AE1302"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Τι έγινε τις επόμενες μέρες μετά τη δημοσίευση του νόμου; Για έναν μήνα το μόνο πράγμα που κάνατε είναι να διορίσετε έναν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ραμματέα χωρίς αρμοδιότη</w:t>
      </w:r>
      <w:r>
        <w:rPr>
          <w:rFonts w:eastAsia="Times New Roman"/>
          <w:szCs w:val="24"/>
        </w:rPr>
        <w:t>τες. Αντικαταστήσατε την Επιτροπή Υποδοχής από τη Γενική Γραμματεία Υποδοχής. Εμείς σας είπαμε ότι δεν χρειαζόταν κάτι τέτοιο. Αυτό που χρειάζεται είναι να υπάρξουν άμεσα δομές στο Υπουργείο και άμεση αντιμετώπιση αυτής της κρίσης.</w:t>
      </w:r>
    </w:p>
    <w:p w14:paraId="77AE1303" w14:textId="77777777" w:rsidR="00030F8B" w:rsidRDefault="007F68A1">
      <w:pPr>
        <w:spacing w:after="0" w:line="600" w:lineRule="auto"/>
        <w:ind w:firstLine="720"/>
        <w:jc w:val="both"/>
        <w:rPr>
          <w:rFonts w:eastAsia="Times New Roman"/>
          <w:szCs w:val="24"/>
        </w:rPr>
      </w:pPr>
      <w:r>
        <w:rPr>
          <w:rFonts w:eastAsia="Times New Roman"/>
          <w:szCs w:val="24"/>
        </w:rPr>
        <w:t>(Στο σημείο αυτό κτυπάει</w:t>
      </w:r>
      <w:r>
        <w:rPr>
          <w:rFonts w:eastAsia="Times New Roman"/>
          <w:szCs w:val="24"/>
        </w:rPr>
        <w:t xml:space="preserve"> το κουδούνι λήξεως του χρόνου ομιλίας του κυρίου Βουλευτή)</w:t>
      </w:r>
    </w:p>
    <w:p w14:paraId="77AE1304" w14:textId="77777777" w:rsidR="00030F8B" w:rsidRDefault="007F68A1">
      <w:pPr>
        <w:spacing w:after="0" w:line="600" w:lineRule="auto"/>
        <w:ind w:firstLine="720"/>
        <w:jc w:val="both"/>
        <w:rPr>
          <w:rFonts w:eastAsia="Times New Roman"/>
          <w:szCs w:val="24"/>
        </w:rPr>
      </w:pPr>
      <w:r>
        <w:rPr>
          <w:rFonts w:eastAsia="Times New Roman"/>
          <w:szCs w:val="24"/>
        </w:rPr>
        <w:t>Όχι μόνο δεν το κάνατε, αλλά έχουν περάσει εβδομήντα έξι μέρες έως σήμερα, κύριε Υπουργέ, και το μόνο πράγμα που έχουμε είναι ένα κέλυφος άδειο, έχουμε μια υπηρεσία η οποία δεν έχει συσταθεί ακόμα</w:t>
      </w:r>
      <w:r>
        <w:rPr>
          <w:rFonts w:eastAsia="Times New Roman"/>
          <w:szCs w:val="24"/>
        </w:rPr>
        <w:t xml:space="preserve">, έχουμε έναν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ραμματέα ο οποίος παίρνει τα λεφτά του ο άνθρωπος -δεν είναι προσωπικό- ,αλλά δεν κάνει τίποτε άλλο, δεν έχει καμμία αρμοδιότητα. Και τελικά φτάνουμε κάθε φορά να νομοθετούμε όπως το κάνατε προκλητικά και προχθές, που ήρθατε να καταθέ</w:t>
      </w:r>
      <w:r>
        <w:rPr>
          <w:rFonts w:eastAsia="Times New Roman"/>
          <w:szCs w:val="24"/>
        </w:rPr>
        <w:t xml:space="preserve">σετε μια τροπολογία ογδόντα πέντε σελίδων, στη συνέχεια την αποσύρατε και χθες την ξαναφέρατε με τριάντα επτά σελίδες, για να πείτε τι; Ότι </w:t>
      </w:r>
      <w:r>
        <w:rPr>
          <w:rFonts w:eastAsia="Times New Roman"/>
          <w:szCs w:val="24"/>
        </w:rPr>
        <w:lastRenderedPageBreak/>
        <w:t>υπάρχουν έκτακτες συνθήκες αντιμετώπισης της προσφυγικής κρίσης και πρέπει να πάμε γρήγορα. Και τελικά δεν γίνεται τ</w:t>
      </w:r>
      <w:r>
        <w:rPr>
          <w:rFonts w:eastAsia="Times New Roman"/>
          <w:szCs w:val="24"/>
        </w:rPr>
        <w:t>ίποτα.</w:t>
      </w:r>
    </w:p>
    <w:p w14:paraId="77AE1305" w14:textId="77777777" w:rsidR="00030F8B" w:rsidRDefault="007F68A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7AE1306" w14:textId="77777777" w:rsidR="00030F8B" w:rsidRDefault="007F68A1">
      <w:pPr>
        <w:spacing w:after="0" w:line="600" w:lineRule="auto"/>
        <w:ind w:firstLine="720"/>
        <w:jc w:val="both"/>
        <w:rPr>
          <w:rFonts w:eastAsia="Times New Roman"/>
          <w:szCs w:val="24"/>
        </w:rPr>
      </w:pPr>
      <w:r>
        <w:rPr>
          <w:rFonts w:eastAsia="Times New Roman"/>
          <w:szCs w:val="24"/>
        </w:rPr>
        <w:t xml:space="preserve">Και δεν γίνεται τίποτα, όπως αποδείχθηκε, κύριε Υπουργέ, γιατί; Γιατί εβδομήντα πέντε μέρες να έχει φτιαχτεί μια δομή στη </w:t>
      </w:r>
      <w:r>
        <w:rPr>
          <w:rFonts w:eastAsia="Times New Roman"/>
          <w:szCs w:val="24"/>
        </w:rPr>
        <w:t>γ</w:t>
      </w:r>
      <w:r>
        <w:rPr>
          <w:rFonts w:eastAsia="Times New Roman"/>
          <w:szCs w:val="24"/>
        </w:rPr>
        <w:t xml:space="preserve">ραμματεία </w:t>
      </w:r>
      <w:r>
        <w:rPr>
          <w:rFonts w:eastAsia="Times New Roman"/>
          <w:szCs w:val="24"/>
        </w:rPr>
        <w:t>υ</w:t>
      </w:r>
      <w:r>
        <w:rPr>
          <w:rFonts w:eastAsia="Times New Roman"/>
          <w:szCs w:val="24"/>
        </w:rPr>
        <w:t>ποδοχής…</w:t>
      </w:r>
    </w:p>
    <w:p w14:paraId="77AE1307"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Έχετε και δευτερολογία.</w:t>
      </w:r>
    </w:p>
    <w:p w14:paraId="77AE1308" w14:textId="77777777" w:rsidR="00030F8B" w:rsidRDefault="007F68A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Τελειώνω αμέσως.</w:t>
      </w:r>
    </w:p>
    <w:p w14:paraId="77AE1309"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Βάλτε τελεία και ερωτηματικό.</w:t>
      </w:r>
    </w:p>
    <w:p w14:paraId="77AE130A" w14:textId="77777777" w:rsidR="00030F8B" w:rsidRDefault="007F68A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Αυτό, λοιπόν, το οποίο σας λέω είναι το εξής: Κύριε Υπουργέ, δεν φτάνει να φανταζόμαστε ότι θα δώσουμε μορφή στο χάος. Αυτό που χρειαζόμαστε είναι να αντιμετωπίσουμε το χάος που δημιουργεί η Κυβέρνηση και από την αδράνειά της και από την αδυναμία της να α</w:t>
      </w:r>
      <w:r>
        <w:rPr>
          <w:rFonts w:eastAsia="Times New Roman"/>
          <w:szCs w:val="24"/>
        </w:rPr>
        <w:t>ντιμετωπίσει καταστάσεις.</w:t>
      </w:r>
    </w:p>
    <w:p w14:paraId="77AE130B" w14:textId="77777777" w:rsidR="00030F8B" w:rsidRDefault="007F68A1">
      <w:pPr>
        <w:spacing w:after="0" w:line="600" w:lineRule="auto"/>
        <w:ind w:firstLine="720"/>
        <w:jc w:val="both"/>
        <w:rPr>
          <w:rFonts w:eastAsia="Times New Roman"/>
          <w:szCs w:val="24"/>
        </w:rPr>
      </w:pPr>
      <w:r>
        <w:rPr>
          <w:rFonts w:eastAsia="Times New Roman"/>
          <w:szCs w:val="24"/>
        </w:rPr>
        <w:lastRenderedPageBreak/>
        <w:t>Στη δευτερολογία μου θα αναπτύξω τα υπόλοιπα.</w:t>
      </w:r>
    </w:p>
    <w:p w14:paraId="77AE130C"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Μουζάλας</w:t>
      </w:r>
      <w:proofErr w:type="spellEnd"/>
      <w:r>
        <w:rPr>
          <w:rFonts w:eastAsia="Times New Roman"/>
          <w:szCs w:val="24"/>
        </w:rPr>
        <w:t xml:space="preserve"> έχει τον λόγο για τρία λεπτά.</w:t>
      </w:r>
    </w:p>
    <w:p w14:paraId="77AE130D" w14:textId="77777777" w:rsidR="00030F8B" w:rsidRDefault="007F68A1">
      <w:pPr>
        <w:spacing w:after="0"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Θα προσπαθήσω, κύριε Παπ</w:t>
      </w:r>
      <w:r>
        <w:rPr>
          <w:rFonts w:eastAsia="Times New Roman"/>
          <w:szCs w:val="24"/>
        </w:rPr>
        <w:t xml:space="preserve">αθεοδώρου να μην απαντήσω σε χαμηλού τόνου μεν, όσον αφορά την εκφώνηση, αλλά υψηλού τόνου αντιπολιτευτικές πινελιές. Θα σας πω το εξής: Κατ’ αρχάς, να σας πω ότι ο κ. Βουδούρης και η ίδρυση της </w:t>
      </w:r>
      <w:r>
        <w:rPr>
          <w:rFonts w:eastAsia="Times New Roman"/>
          <w:szCs w:val="24"/>
        </w:rPr>
        <w:t>γ</w:t>
      </w:r>
      <w:r>
        <w:rPr>
          <w:rFonts w:eastAsia="Times New Roman"/>
          <w:szCs w:val="24"/>
        </w:rPr>
        <w:t xml:space="preserve">ενικής </w:t>
      </w:r>
      <w:r>
        <w:rPr>
          <w:rFonts w:eastAsia="Times New Roman"/>
          <w:szCs w:val="24"/>
        </w:rPr>
        <w:t>γ</w:t>
      </w:r>
      <w:r>
        <w:rPr>
          <w:rFonts w:eastAsia="Times New Roman"/>
          <w:szCs w:val="24"/>
        </w:rPr>
        <w:t>ραμματείας είναι ένα πολύτιμο εργαλείο στην αντιμετώ</w:t>
      </w:r>
      <w:r>
        <w:rPr>
          <w:rFonts w:eastAsia="Times New Roman"/>
          <w:szCs w:val="24"/>
        </w:rPr>
        <w:t>πιση του προσφυγικού και σε πολύ γρήγορο χρονικό διάστημα, χάρη στη μεγάλη εμπειρία που έχει από άλλες περιπτώσεις -έχει ασχοληθεί μια ζωή, όπως ξέρετε, με αυτά τα ζητήματα- το εργαλείο αυτό έδωσε αποτελέσματα.</w:t>
      </w:r>
    </w:p>
    <w:p w14:paraId="77AE130E" w14:textId="77777777" w:rsidR="00030F8B" w:rsidRDefault="007F68A1">
      <w:pPr>
        <w:spacing w:after="0" w:line="600" w:lineRule="auto"/>
        <w:ind w:firstLine="720"/>
        <w:jc w:val="both"/>
        <w:rPr>
          <w:rFonts w:eastAsia="Times New Roman"/>
          <w:szCs w:val="24"/>
        </w:rPr>
      </w:pPr>
      <w:r>
        <w:rPr>
          <w:rFonts w:eastAsia="Times New Roman"/>
          <w:szCs w:val="24"/>
        </w:rPr>
        <w:t>Έχετε δίκιο, όσον αφορά τα γραφειοκρατικά ζητ</w:t>
      </w:r>
      <w:r>
        <w:rPr>
          <w:rFonts w:eastAsia="Times New Roman"/>
          <w:szCs w:val="24"/>
        </w:rPr>
        <w:t xml:space="preserve">ήματα. Έχετε πολλά χρόνια Βουλευτής και ξέρετε τις δυσκολίες της γραφειοκρατίας. Θα ήθελα, όμως, να σας πω ότι είναι αναληθές ότι δεν έχει αρμοδιότητες, διότι οι αρμοδιότητές του ορίζονται από τον ίδιο τον νόμο, τον οποίο και εσείς ψηφίσατε και κατά την </w:t>
      </w:r>
      <w:r>
        <w:rPr>
          <w:rFonts w:eastAsia="Times New Roman"/>
          <w:szCs w:val="24"/>
        </w:rPr>
        <w:lastRenderedPageBreak/>
        <w:t>άπ</w:t>
      </w:r>
      <w:r>
        <w:rPr>
          <w:rFonts w:eastAsia="Times New Roman"/>
          <w:szCs w:val="24"/>
        </w:rPr>
        <w:t>οψή μας, ήταν μία πολύ θετική κίνηση που κάνατε. Θα χάσω χρόνο να σας τις διαβάσω. Είναι αναλυτικότατες και περιλαμβάνονται στον νόμο. Ο κ. Βουδούρης συνέβαλε αποφασιστικά στην αντιμετώπιση της κατάστασης.</w:t>
      </w:r>
    </w:p>
    <w:p w14:paraId="77AE130F" w14:textId="77777777" w:rsidR="00030F8B" w:rsidRDefault="007F68A1">
      <w:pPr>
        <w:spacing w:after="0" w:line="600" w:lineRule="auto"/>
        <w:ind w:firstLine="720"/>
        <w:jc w:val="both"/>
        <w:rPr>
          <w:rFonts w:eastAsia="Times New Roman"/>
          <w:szCs w:val="24"/>
        </w:rPr>
      </w:pPr>
      <w:r>
        <w:rPr>
          <w:rFonts w:eastAsia="Times New Roman"/>
          <w:szCs w:val="24"/>
        </w:rPr>
        <w:t>Είπατε «Τι έγινε μετά τη δημοσίευση του νόμου;». Έ</w:t>
      </w:r>
      <w:r>
        <w:rPr>
          <w:rFonts w:eastAsia="Times New Roman"/>
          <w:szCs w:val="24"/>
        </w:rPr>
        <w:t xml:space="preserve">κλεισαν τα σύνορα, κύριε Παπαθεοδώρου. Εξήντα χιλιάδες άνθρωποι εγκλωβίστηκαν στην Ελλάδα. Εξήντα χιλιάδες άνθρωποι σε είκοσι μέρες εγκλωβίστηκαν στην Ελλάδα. Σας μιλάω πέρα από </w:t>
      </w:r>
      <w:r>
        <w:rPr>
          <w:rFonts w:eastAsia="Times New Roman"/>
          <w:szCs w:val="24"/>
        </w:rPr>
        <w:t>κ</w:t>
      </w:r>
      <w:r>
        <w:rPr>
          <w:rFonts w:eastAsia="Times New Roman"/>
          <w:szCs w:val="24"/>
        </w:rPr>
        <w:t xml:space="preserve">υβέρνηση, πέρα από </w:t>
      </w:r>
      <w:r>
        <w:rPr>
          <w:rFonts w:eastAsia="Times New Roman"/>
          <w:szCs w:val="24"/>
        </w:rPr>
        <w:t>α</w:t>
      </w:r>
      <w:r>
        <w:rPr>
          <w:rFonts w:eastAsia="Times New Roman"/>
          <w:szCs w:val="24"/>
        </w:rPr>
        <w:t>ντιπολίτευση, πέρα από οτιδήποτε. Σε δυόμισι μήνες μέσα ο</w:t>
      </w:r>
      <w:r>
        <w:rPr>
          <w:rFonts w:eastAsia="Times New Roman"/>
          <w:szCs w:val="24"/>
        </w:rPr>
        <w:t>ι εξήντα χιλιάδες άνθρωποι τακτοποιήθηκαν σε πολύ προσωρινές δομές, από τις οποίες οι περισσότερες στην αρχή τους ήταν κακές, σιγά-σιγά βελτιώθηκαν και έχουμε λίγες κακές πια. Αυτό είναι κάτι το οποίο δεν έχει γίνει παγκόσμια. Εξήντα χιλιάδες άνθρωποι σε ε</w:t>
      </w:r>
      <w:r>
        <w:rPr>
          <w:rFonts w:eastAsia="Times New Roman"/>
          <w:szCs w:val="24"/>
        </w:rPr>
        <w:t>ίκοσι μέρες σημαίνει πεντακόσιες ογδόντα χιλιάδες άνθρωποι σε είκοσι μέρες στη Γερμανία, πεντακόσιες χιλιάδες άνθρωποι σε είκοσι μέρες στη Γαλλία, τετρακόσιες ογδόντα χιλιάδες άνθρωποι στην Ιταλία.</w:t>
      </w:r>
    </w:p>
    <w:p w14:paraId="77AE1310" w14:textId="77777777" w:rsidR="00030F8B" w:rsidRDefault="007F68A1">
      <w:pPr>
        <w:spacing w:after="0" w:line="600" w:lineRule="auto"/>
        <w:ind w:firstLine="720"/>
        <w:jc w:val="both"/>
        <w:rPr>
          <w:rFonts w:eastAsia="Times New Roman"/>
          <w:szCs w:val="24"/>
        </w:rPr>
      </w:pPr>
      <w:r>
        <w:rPr>
          <w:rFonts w:eastAsia="Times New Roman"/>
          <w:szCs w:val="24"/>
        </w:rPr>
        <w:lastRenderedPageBreak/>
        <w:t>Τα έχω πει και τα έχω ξαναπεί πολλές φορές. Φοβάμαι ότι με</w:t>
      </w:r>
      <w:r>
        <w:rPr>
          <w:rFonts w:eastAsia="Times New Roman"/>
          <w:szCs w:val="24"/>
        </w:rPr>
        <w:t>ρικές φορές, για άλλους λόγους δεν θέλετε να ακούσετε πράγματα, που δεν είναι ψευδή γιατί αναγράφονται στη διεθνή βιβλιογραφία. Επιστήμονες είστε όλοι. Μπορείτε να ψάξετε και να τα βρείτε. Δεν τα βγάζω από το μυαλό μου.</w:t>
      </w:r>
    </w:p>
    <w:p w14:paraId="77AE1311" w14:textId="77777777" w:rsidR="00030F8B" w:rsidRDefault="007F68A1">
      <w:pPr>
        <w:spacing w:after="0" w:line="600" w:lineRule="auto"/>
        <w:ind w:firstLine="720"/>
        <w:jc w:val="both"/>
        <w:rPr>
          <w:rFonts w:eastAsia="Times New Roman"/>
          <w:szCs w:val="24"/>
        </w:rPr>
      </w:pPr>
      <w:r>
        <w:rPr>
          <w:rFonts w:eastAsia="Times New Roman"/>
          <w:szCs w:val="24"/>
        </w:rPr>
        <w:t>Ο κ. Βουδούρης είναι πολύτιμος. Το έ</w:t>
      </w:r>
      <w:r>
        <w:rPr>
          <w:rFonts w:eastAsia="Times New Roman"/>
          <w:szCs w:val="24"/>
        </w:rPr>
        <w:t xml:space="preserve">ργο το οποίο επιτέλεσε είναι πολύτιμο. Αυτό που κάναμε για να δώσουμε μορφή στο χάος είναι πάρα πολύ σημαντικό. Ήδη έχει ξεκινήσει η </w:t>
      </w:r>
      <w:proofErr w:type="spellStart"/>
      <w:r>
        <w:rPr>
          <w:rFonts w:eastAsia="Times New Roman"/>
          <w:szCs w:val="24"/>
        </w:rPr>
        <w:t>προκαταγραφή</w:t>
      </w:r>
      <w:proofErr w:type="spellEnd"/>
      <w:r>
        <w:rPr>
          <w:rFonts w:eastAsia="Times New Roman"/>
          <w:szCs w:val="24"/>
        </w:rPr>
        <w:t xml:space="preserve">. Δυόμισι μήνες μετά ξεκίνησε η </w:t>
      </w:r>
      <w:proofErr w:type="spellStart"/>
      <w:r>
        <w:rPr>
          <w:rFonts w:eastAsia="Times New Roman"/>
          <w:szCs w:val="24"/>
        </w:rPr>
        <w:t>προκαταγραφή</w:t>
      </w:r>
      <w:proofErr w:type="spellEnd"/>
      <w:r>
        <w:rPr>
          <w:rFonts w:eastAsia="Times New Roman"/>
          <w:szCs w:val="24"/>
        </w:rPr>
        <w:t xml:space="preserve">. Στη Γερμανία θέλουν πεντέμισι μήνες, για να έλθουν πρώτη φορά σε </w:t>
      </w:r>
      <w:r>
        <w:rPr>
          <w:rFonts w:eastAsia="Times New Roman"/>
          <w:szCs w:val="24"/>
        </w:rPr>
        <w:t xml:space="preserve">επαφή με </w:t>
      </w:r>
      <w:proofErr w:type="spellStart"/>
      <w:r>
        <w:rPr>
          <w:rFonts w:eastAsia="Times New Roman"/>
          <w:szCs w:val="24"/>
        </w:rPr>
        <w:t>προκαταγραφή</w:t>
      </w:r>
      <w:proofErr w:type="spellEnd"/>
      <w:r>
        <w:rPr>
          <w:rFonts w:eastAsia="Times New Roman"/>
          <w:szCs w:val="24"/>
        </w:rPr>
        <w:t xml:space="preserve">. Έχουμε μια βοήθεια και από τη </w:t>
      </w:r>
      <w:r>
        <w:rPr>
          <w:rFonts w:eastAsia="Times New Roman"/>
          <w:szCs w:val="24"/>
          <w:lang w:val="en-US"/>
        </w:rPr>
        <w:t>UNHCR</w:t>
      </w:r>
      <w:r>
        <w:rPr>
          <w:rFonts w:eastAsia="Times New Roman"/>
          <w:szCs w:val="24"/>
        </w:rPr>
        <w:t xml:space="preserve">, οι υπηρεσίες προσπαθούν να δουλέψουν. </w:t>
      </w:r>
    </w:p>
    <w:p w14:paraId="77AE1312" w14:textId="77777777" w:rsidR="00030F8B" w:rsidRDefault="007F68A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Αναπληρωτή Υπουργού)</w:t>
      </w:r>
    </w:p>
    <w:p w14:paraId="77AE1313" w14:textId="77777777" w:rsidR="00030F8B" w:rsidRDefault="007F68A1">
      <w:pPr>
        <w:spacing w:after="0" w:line="600" w:lineRule="auto"/>
        <w:ind w:firstLine="720"/>
        <w:jc w:val="both"/>
        <w:rPr>
          <w:rFonts w:eastAsia="Times New Roman"/>
          <w:szCs w:val="24"/>
        </w:rPr>
      </w:pPr>
      <w:r>
        <w:rPr>
          <w:rFonts w:eastAsia="Times New Roman"/>
          <w:szCs w:val="24"/>
        </w:rPr>
        <w:t>Τελειώνω, κύριε Πρόεδρε. Τα έχω πει πολλές φορές. Ο σχεδιασμός</w:t>
      </w:r>
      <w:r>
        <w:rPr>
          <w:rFonts w:eastAsia="Times New Roman"/>
          <w:szCs w:val="24"/>
        </w:rPr>
        <w:t xml:space="preserve"> είναι τον Σεπτέμβριο οι κακές δομές να διαλυθούν και να γίνουν δομές σαν αυτές που σας είπε πριν ο κ. Βίτσας. Νομίζω ότι τα ξέρετε </w:t>
      </w:r>
      <w:r>
        <w:rPr>
          <w:rFonts w:eastAsia="Times New Roman"/>
          <w:szCs w:val="24"/>
        </w:rPr>
        <w:lastRenderedPageBreak/>
        <w:t>όλα αυτά. Θεωρώ την επιμονή στο να τονίζονται τα ελαττώματα σαν μια επιμονή στο να θεραπευτούν τα ελαττώματα. Με αυτήν την έ</w:t>
      </w:r>
      <w:r>
        <w:rPr>
          <w:rFonts w:eastAsia="Times New Roman"/>
          <w:szCs w:val="24"/>
        </w:rPr>
        <w:t>ννοια, λοιπόν, θα αποδεχθώ και τα ελαττώματα και θα βοηθήσουμε όλοι μαζί να θεραπεύσουμε τις όποιες αδυναμίες υπάρχουν.</w:t>
      </w:r>
    </w:p>
    <w:p w14:paraId="77AE1314"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Παπαθεοδώρου, έχετε τον λόγο.</w:t>
      </w:r>
    </w:p>
    <w:p w14:paraId="77AE1315" w14:textId="77777777" w:rsidR="00030F8B" w:rsidRDefault="007F68A1">
      <w:pPr>
        <w:spacing w:after="0"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Κύριε Υπουργέ, μάλλον το φάρμακο δεν είναι τ</w:t>
      </w:r>
      <w:r>
        <w:rPr>
          <w:rFonts w:eastAsia="Times New Roman"/>
          <w:szCs w:val="24"/>
        </w:rPr>
        <w:t xml:space="preserve">ο σωστό για τη θεραπεία των ελαττωμάτων. Και θα σας πω το εξής: </w:t>
      </w:r>
      <w:r>
        <w:rPr>
          <w:rFonts w:eastAsia="Times New Roman"/>
          <w:szCs w:val="24"/>
        </w:rPr>
        <w:t>Α</w:t>
      </w:r>
      <w:r>
        <w:rPr>
          <w:rFonts w:eastAsia="Times New Roman"/>
          <w:szCs w:val="24"/>
        </w:rPr>
        <w:t xml:space="preserve">υτό το οποίο είπατε προηγουμένως το συζητήσαμε και στο πλαίσιο του </w:t>
      </w:r>
      <w:r>
        <w:rPr>
          <w:rFonts w:eastAsia="Times New Roman"/>
          <w:szCs w:val="24"/>
        </w:rPr>
        <w:t>σ</w:t>
      </w:r>
      <w:r>
        <w:rPr>
          <w:rFonts w:eastAsia="Times New Roman"/>
          <w:szCs w:val="24"/>
        </w:rPr>
        <w:t xml:space="preserve">υνεδρίου της ΚΕΔΕ. Αμφισβητώ τα στοιχεία τα οποία δίνετε. Εξήντα χιλιάδες άνθρωποι, ναι, εγκλωβίστηκαν στην Ελλάδα, με μια </w:t>
      </w:r>
      <w:r>
        <w:rPr>
          <w:rFonts w:eastAsia="Times New Roman"/>
          <w:szCs w:val="24"/>
        </w:rPr>
        <w:t xml:space="preserve">Κυβέρνηση ανέτοιμη, χωρίς δομές, με συνεχείς εξαγγελίες ότι θα φτιάξετε δομές, και ποτέ δεν γίνονται. Όσον αφορά τον κ. Βουδούρη, δεν είναι προσωπικό το ζήτημα. Ο κ. Βουδούρης, όπως λέτε, είναι ένα πολύ καλό εργαλείο για το Υπουργείο σας. Μπράβο. </w:t>
      </w:r>
      <w:r>
        <w:rPr>
          <w:rFonts w:eastAsia="Times New Roman"/>
          <w:szCs w:val="24"/>
        </w:rPr>
        <w:lastRenderedPageBreak/>
        <w:t>Δεν το αμ</w:t>
      </w:r>
      <w:r>
        <w:rPr>
          <w:rFonts w:eastAsia="Times New Roman"/>
          <w:szCs w:val="24"/>
        </w:rPr>
        <w:t xml:space="preserve">φισβητώ αυτό. Σε αυτό θα σας κρίνει, αν θέλετε, ο ελληνικός λαός αργότερα, αν είναι αποτελεσματικός ή όχι. Αυτό το οποίο λέω είναι ότι στη </w:t>
      </w:r>
      <w:r>
        <w:rPr>
          <w:rFonts w:eastAsia="Times New Roman"/>
          <w:szCs w:val="24"/>
        </w:rPr>
        <w:t>γ</w:t>
      </w:r>
      <w:r>
        <w:rPr>
          <w:rFonts w:eastAsia="Times New Roman"/>
          <w:szCs w:val="24"/>
        </w:rPr>
        <w:t>ραμματεία την οποία έχετε συστήσει δεν δουλεύει τίποτα, κύριε Υπουργέ. Αυτό είναι το πρόβλημα. Δεν είναι οι υψηλοί α</w:t>
      </w:r>
      <w:r>
        <w:rPr>
          <w:rFonts w:eastAsia="Times New Roman"/>
          <w:szCs w:val="24"/>
        </w:rPr>
        <w:t xml:space="preserve">ντιπολιτευτικοί τόνοι. </w:t>
      </w:r>
    </w:p>
    <w:p w14:paraId="77AE1316" w14:textId="77777777" w:rsidR="00030F8B" w:rsidRDefault="007F68A1">
      <w:pPr>
        <w:spacing w:after="0" w:line="600" w:lineRule="auto"/>
        <w:ind w:firstLine="720"/>
        <w:jc w:val="both"/>
        <w:rPr>
          <w:rFonts w:eastAsia="Times New Roman"/>
          <w:szCs w:val="24"/>
        </w:rPr>
      </w:pPr>
      <w:r>
        <w:rPr>
          <w:rFonts w:eastAsia="Times New Roman"/>
          <w:szCs w:val="24"/>
        </w:rPr>
        <w:t xml:space="preserve">Παρατηρώ δε ότι ως προς την πρώτη παράκληση να καταδικάσετε τέτοιου είδους φαινόμενα και επίσης την ανοχή την οποία επιδεικνύει η Κυβέρνηση τόσο καιρό δεν απαντήσατε, αλλά αυτό αν θέλετε είναι γενικότερο πολιτικό σχόλιο. Στο ειδικό </w:t>
      </w:r>
      <w:r>
        <w:rPr>
          <w:rFonts w:eastAsia="Times New Roman"/>
          <w:szCs w:val="24"/>
        </w:rPr>
        <w:t xml:space="preserve">πολιτικό σχόλιο, κύριε Υπουργέ, δεν κάνουμε αντιπολίτευση για την αντιπολίτευση. Κάνουμε αντιπολίτευση, διότι δεν κάνετε τίποτα. Γιατί δεν υπάρχει αυτή τη στιγμή οποιαδήποτε αποτελεσματικότητα. </w:t>
      </w:r>
    </w:p>
    <w:p w14:paraId="77AE1317" w14:textId="77777777" w:rsidR="00030F8B" w:rsidRDefault="007F68A1">
      <w:pPr>
        <w:spacing w:after="0" w:line="600" w:lineRule="auto"/>
        <w:ind w:firstLine="720"/>
        <w:jc w:val="both"/>
        <w:rPr>
          <w:rFonts w:eastAsia="Times New Roman"/>
          <w:szCs w:val="24"/>
        </w:rPr>
      </w:pPr>
      <w:r>
        <w:rPr>
          <w:rFonts w:eastAsia="Times New Roman"/>
          <w:szCs w:val="24"/>
        </w:rPr>
        <w:t>Είπατε προηγουμένως ότι τον Σεπτέμβρη τρεις από τις πέντε δομ</w:t>
      </w:r>
      <w:r>
        <w:rPr>
          <w:rFonts w:eastAsia="Times New Roman"/>
          <w:szCs w:val="24"/>
        </w:rPr>
        <w:t xml:space="preserve">ές που υπάρχουν σήμερα θα σταματήσουν να λειτουργούν και θα αντικατασταθούν από άλλες καταλληλότερες. Ποιες είναι αυτές οι δομές; Το ξέρουμε ότι μέχρι σήμερα προβλέπονται δύο τύποι: Αυτές που έχουν να κάνουν με την αναβολή αναχώρησης και οι άλλες δομές οι </w:t>
      </w:r>
      <w:r>
        <w:rPr>
          <w:rFonts w:eastAsia="Times New Roman"/>
          <w:szCs w:val="24"/>
        </w:rPr>
        <w:t xml:space="preserve">οποίες έχουν να κάνουν με την υποδοχή αυτών που αιτούνται διεθνούς </w:t>
      </w:r>
      <w:r>
        <w:rPr>
          <w:rFonts w:eastAsia="Times New Roman"/>
          <w:szCs w:val="24"/>
        </w:rPr>
        <w:lastRenderedPageBreak/>
        <w:t xml:space="preserve">προστασίας. Πείτε μας: ποιες θα είναι αυτές οι δομές; Πού θα βρίσκονται αυτές οι δομές; Πείτε μας τι κάνετε για τη </w:t>
      </w:r>
      <w:proofErr w:type="spellStart"/>
      <w:r>
        <w:rPr>
          <w:rFonts w:eastAsia="Times New Roman"/>
          <w:szCs w:val="24"/>
        </w:rPr>
        <w:t>χωροθέτηση</w:t>
      </w:r>
      <w:proofErr w:type="spellEnd"/>
      <w:r>
        <w:rPr>
          <w:rFonts w:eastAsia="Times New Roman"/>
          <w:szCs w:val="24"/>
        </w:rPr>
        <w:t>, όχι για το αν η τοπική αυτοδιοίκηση απάντησε θετικά ή αρνητικά</w:t>
      </w:r>
      <w:r>
        <w:rPr>
          <w:rFonts w:eastAsia="Times New Roman"/>
          <w:szCs w:val="24"/>
        </w:rPr>
        <w:t xml:space="preserve">, όπως είπε ο κ. Βίτσας προηγουμένως. Πείτε μας ποιο είναι το πλάνο για τους επόμενους μήνες. Αυτή η </w:t>
      </w:r>
      <w:r>
        <w:rPr>
          <w:rFonts w:eastAsia="Times New Roman"/>
          <w:szCs w:val="24"/>
        </w:rPr>
        <w:t>γ</w:t>
      </w:r>
      <w:r>
        <w:rPr>
          <w:rFonts w:eastAsia="Times New Roman"/>
          <w:szCs w:val="24"/>
        </w:rPr>
        <w:t xml:space="preserve">ραμματεία </w:t>
      </w:r>
      <w:r>
        <w:rPr>
          <w:rFonts w:eastAsia="Times New Roman"/>
          <w:szCs w:val="24"/>
        </w:rPr>
        <w:t>υ</w:t>
      </w:r>
      <w:r>
        <w:rPr>
          <w:rFonts w:eastAsia="Times New Roman"/>
          <w:szCs w:val="24"/>
        </w:rPr>
        <w:t>ποδοχής αυτό το πλάνο θα έπρεπε, κύριε Υπουργέ, να έχει καταθέσει, να έχει συζητήσει, να μπορεί να αιτιολογήσει, να μπορεί να προετοιμάσει.</w:t>
      </w:r>
    </w:p>
    <w:p w14:paraId="77AE1318" w14:textId="77777777" w:rsidR="00030F8B" w:rsidRDefault="007F68A1">
      <w:pPr>
        <w:spacing w:after="0" w:line="600" w:lineRule="auto"/>
        <w:ind w:firstLine="720"/>
        <w:jc w:val="both"/>
        <w:rPr>
          <w:rFonts w:eastAsia="Times New Roman"/>
          <w:szCs w:val="24"/>
        </w:rPr>
      </w:pPr>
      <w:r>
        <w:rPr>
          <w:rFonts w:eastAsia="Times New Roman"/>
          <w:szCs w:val="24"/>
        </w:rPr>
        <w:t>Επο</w:t>
      </w:r>
      <w:r>
        <w:rPr>
          <w:rFonts w:eastAsia="Times New Roman"/>
          <w:szCs w:val="24"/>
        </w:rPr>
        <w:t>μένως, αυτό το οποίο αντικρούω, κύριε Υπουργέ, είναι ότι κάνουμε αντιπολίτευση σε υψηλούς τόνους για την αντιπολίτευση. Όχι. Κάνουμε αντιπολίτευση γιατί αυτά τα οποία κάνετε -και δεν το λέω προσωπικά, το λέω ως Κυβέρνηση, ως Υπουργείο- είναι από ανεπαρκή έ</w:t>
      </w:r>
      <w:r>
        <w:rPr>
          <w:rFonts w:eastAsia="Times New Roman"/>
          <w:szCs w:val="24"/>
        </w:rPr>
        <w:t>ως ανύπαρκτα. Διότι μου λέτε ότι δίνουμε ακόμη μορφή στο χάος και είναι οι άνθρωποι με σαράντα βαθμούς κάτω από τις σκηνές, κι οι οποίοι κάποια στιγμή, σε δύο μήνες, θα πάνε κάπου αλλού, χωρίς να υπάρχει ένας προγραμματισμός. Πέραν των γραφειοκρατικών προβ</w:t>
      </w:r>
      <w:r>
        <w:rPr>
          <w:rFonts w:eastAsia="Times New Roman"/>
          <w:szCs w:val="24"/>
        </w:rPr>
        <w:t xml:space="preserve">λημάτων που αναφέρατε, η γραφειοκρατία δεν θα μπορούσε ποτέ να είναι ένα μόνιμο άλλοθι για την Κυβέρνηση, διότι αυτό ακουμπάει και στους υπαλλήλους, κύριε Υπουργέ. </w:t>
      </w:r>
      <w:r>
        <w:rPr>
          <w:rFonts w:eastAsia="Times New Roman"/>
          <w:szCs w:val="24"/>
        </w:rPr>
        <w:lastRenderedPageBreak/>
        <w:t>Ή έχουμε καλούς υπαλλήλους και τους στηρίζουμε γιατί έχουν ξεπεράσει τα γραφειοκρατικά προβλ</w:t>
      </w:r>
      <w:r>
        <w:rPr>
          <w:rFonts w:eastAsia="Times New Roman"/>
          <w:szCs w:val="24"/>
        </w:rPr>
        <w:t xml:space="preserve">ήματα ή η δομή, την οποία φτιάξατε εδώ και εβδομήντα πέντε μέρες, δεν έχει μέχρι σήμερα δώσει αποτελέσματα. Γι’ αυτό ελέγχεται η Κυβέρνηση, για τη μη παραγωγή αποτελεσμάτων. </w:t>
      </w:r>
    </w:p>
    <w:p w14:paraId="77AE1319" w14:textId="77777777" w:rsidR="00030F8B" w:rsidRDefault="007F68A1">
      <w:pPr>
        <w:spacing w:after="0" w:line="600" w:lineRule="auto"/>
        <w:ind w:firstLine="720"/>
        <w:jc w:val="both"/>
        <w:rPr>
          <w:rFonts w:eastAsia="Times New Roman"/>
          <w:szCs w:val="24"/>
        </w:rPr>
      </w:pPr>
      <w:r>
        <w:rPr>
          <w:rFonts w:eastAsia="Times New Roman"/>
          <w:szCs w:val="24"/>
        </w:rPr>
        <w:t>Ελέγχεται, επίσης, και για κάτι άλλο. Εάν πράγματι ισχύει αυτό το οποίο είπατε πρ</w:t>
      </w:r>
      <w:r>
        <w:rPr>
          <w:rFonts w:eastAsia="Times New Roman"/>
          <w:szCs w:val="24"/>
        </w:rPr>
        <w:t>οηγουμένως, ότι τον Σεπτέμβρη θα έχουν αλλάξει κάποια πράγματα, δώστε μας ένα πλάνο, δώστε μας το σχέδιο σας. Διότι μέχρι τώρα δεν βλέπουμε σχέδιο, δεν βλέπουμε αποτελεσματικότητα και βλέπουμε επίσης, αν θέλετε, μια μοιρολατρία ότι το χάος παίρνει μορφή. Κ</w:t>
      </w:r>
      <w:r>
        <w:rPr>
          <w:rFonts w:eastAsia="Times New Roman"/>
          <w:szCs w:val="24"/>
        </w:rPr>
        <w:t>ατά την άποψή μου, κύριε Υπουργέ, δεν παίρνει μορφή το χάος και δεν φθάνουν αυτές οι περιγραφές που κάνετε. Αυτό το οποίο ζητάμε είναι να κάνετε πολιτική στο πεδίο του προσφυγικού.</w:t>
      </w:r>
    </w:p>
    <w:p w14:paraId="77AE131A"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κύριε Παπαθεοδώρου.</w:t>
      </w:r>
    </w:p>
    <w:p w14:paraId="77AE131B" w14:textId="77777777" w:rsidR="00030F8B" w:rsidRDefault="007F68A1">
      <w:pPr>
        <w:spacing w:after="0" w:line="600" w:lineRule="auto"/>
        <w:ind w:firstLine="720"/>
        <w:jc w:val="both"/>
        <w:rPr>
          <w:rFonts w:eastAsia="Times New Roman"/>
          <w:szCs w:val="24"/>
        </w:rPr>
      </w:pPr>
      <w:r>
        <w:rPr>
          <w:rFonts w:eastAsia="Times New Roman"/>
          <w:b/>
          <w:szCs w:val="24"/>
        </w:rPr>
        <w:t>ΘΕΟΔΩΡΟΣ ΠΑΠΑΘΕ</w:t>
      </w:r>
      <w:r>
        <w:rPr>
          <w:rFonts w:eastAsia="Times New Roman"/>
          <w:b/>
          <w:szCs w:val="24"/>
        </w:rPr>
        <w:t>ΟΔΩΡΟΥ:</w:t>
      </w:r>
      <w:r>
        <w:rPr>
          <w:rFonts w:eastAsia="Times New Roman"/>
          <w:szCs w:val="24"/>
        </w:rPr>
        <w:t xml:space="preserve"> Ευχαριστώ, κύριε Πρόεδρε. Ήσασταν αρκετά αυστηρός με τον χρόνο μου.</w:t>
      </w:r>
    </w:p>
    <w:p w14:paraId="77AE131C"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Κύριε Υπουργέ, έχετε τον λόγο.</w:t>
      </w:r>
    </w:p>
    <w:p w14:paraId="77AE131D" w14:textId="77777777" w:rsidR="00030F8B" w:rsidRDefault="007F68A1">
      <w:pPr>
        <w:spacing w:after="0"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w:t>
      </w:r>
      <w:r>
        <w:rPr>
          <w:rFonts w:eastAsia="Times New Roman"/>
          <w:szCs w:val="24"/>
        </w:rPr>
        <w:t xml:space="preserve"> </w:t>
      </w:r>
      <w:r>
        <w:rPr>
          <w:rFonts w:eastAsia="Times New Roman"/>
          <w:b/>
          <w:szCs w:val="24"/>
        </w:rPr>
        <w:t>Διοικητικής Ανασυγκρότησης):</w:t>
      </w:r>
      <w:r>
        <w:rPr>
          <w:rFonts w:eastAsia="Times New Roman"/>
          <w:szCs w:val="24"/>
        </w:rPr>
        <w:t xml:space="preserve"> Κύριε Παπαθεοδώρου, αν ήσασταν μπ</w:t>
      </w:r>
      <w:r>
        <w:rPr>
          <w:rFonts w:eastAsia="Times New Roman"/>
          <w:szCs w:val="24"/>
        </w:rPr>
        <w:t>οξέρ θα με είχατε νικήσει! Τόσα χτυπήματα απ’ όλες τις πλευρές είναι αδύνατο να τα απαντήσω!</w:t>
      </w:r>
    </w:p>
    <w:p w14:paraId="77AE131E" w14:textId="77777777" w:rsidR="00030F8B" w:rsidRDefault="007F68A1">
      <w:pPr>
        <w:spacing w:after="0" w:line="600" w:lineRule="auto"/>
        <w:ind w:firstLine="720"/>
        <w:jc w:val="both"/>
        <w:rPr>
          <w:rFonts w:eastAsia="Times New Roman"/>
          <w:szCs w:val="24"/>
        </w:rPr>
      </w:pPr>
      <w:r>
        <w:rPr>
          <w:rFonts w:eastAsia="Times New Roman"/>
          <w:szCs w:val="24"/>
        </w:rPr>
        <w:t xml:space="preserve">Φαντάζομαι ότι δεν υπαινίσσεστε ότι δείχνω ανοχή στη βία ή οτιδήποτε. Θα μπορούσε να είναι μία τεράστια κουβέντα το πότε υπήρξε και πότε δεν υπήρξε ανοχή στη βία. </w:t>
      </w:r>
      <w:r>
        <w:rPr>
          <w:rFonts w:eastAsia="Times New Roman"/>
          <w:szCs w:val="24"/>
        </w:rPr>
        <w:t xml:space="preserve">Ας το αφήσουμε. Ωστόσο, συμφωνώ μαζί σας σ’ αυτό το πράγμα. Δεν φαντάζομαι ότι μου το τεκμαίρετε σαν δήλωση για κάτι για το οποίο είναι όλη μου η ζωή έτσι. </w:t>
      </w:r>
    </w:p>
    <w:p w14:paraId="77AE131F" w14:textId="77777777" w:rsidR="00030F8B" w:rsidRDefault="007F68A1">
      <w:pPr>
        <w:spacing w:after="0" w:line="600" w:lineRule="auto"/>
        <w:ind w:firstLine="720"/>
        <w:jc w:val="both"/>
        <w:rPr>
          <w:rFonts w:eastAsia="Times New Roman"/>
          <w:szCs w:val="24"/>
        </w:rPr>
      </w:pPr>
      <w:r>
        <w:rPr>
          <w:rFonts w:eastAsia="Times New Roman"/>
          <w:szCs w:val="24"/>
        </w:rPr>
        <w:t>Ακούστε να δείτε: Έχετε άδικο. Δεν έχετε άδικο στο ότι, ας πούμε, η γραφειοκρατική αποτύπωση θα έπρ</w:t>
      </w:r>
      <w:r>
        <w:rPr>
          <w:rFonts w:eastAsia="Times New Roman"/>
          <w:szCs w:val="24"/>
        </w:rPr>
        <w:t>επε ήδη να έχει γίνει. Υπάρχει καθυστέρηση. Εκεί που έχετε άδικο είναι ότι στηριζόμενος σ’ αυτό, γκρεμίζετε όλα τα άλλα. Εκεί πέρα στέκομαι εγώ. Συμφωνώ μαζί σας ότι θα έπρεπε να υπάρχει αποτύπωση αυτών των πραγμάτων που έχουν γίνει. Εγώ το λέω γραφειοκρατ</w:t>
      </w:r>
      <w:r>
        <w:rPr>
          <w:rFonts w:eastAsia="Times New Roman"/>
          <w:szCs w:val="24"/>
        </w:rPr>
        <w:t xml:space="preserve">ικά. Μπορεί να είναι λάθος λέξη. </w:t>
      </w:r>
      <w:r>
        <w:rPr>
          <w:rFonts w:eastAsia="Times New Roman"/>
          <w:szCs w:val="24"/>
        </w:rPr>
        <w:lastRenderedPageBreak/>
        <w:t xml:space="preserve">Καταλαβαίνετε, όμως, αυτό που θέλω να πω. Επομένως, ναι, υπάρχει εκεί καθυστέρηση. Αυτό δεν αναιρεί την ουσία. </w:t>
      </w:r>
    </w:p>
    <w:p w14:paraId="77AE1320" w14:textId="77777777" w:rsidR="00030F8B" w:rsidRDefault="007F68A1">
      <w:pPr>
        <w:spacing w:after="0" w:line="600" w:lineRule="auto"/>
        <w:ind w:firstLine="720"/>
        <w:jc w:val="both"/>
        <w:rPr>
          <w:rFonts w:eastAsia="Times New Roman"/>
          <w:szCs w:val="24"/>
        </w:rPr>
      </w:pPr>
      <w:r>
        <w:rPr>
          <w:rFonts w:eastAsia="Times New Roman"/>
          <w:szCs w:val="24"/>
        </w:rPr>
        <w:t>Επίσης, δεν γίνεται κάθε φορά να συζητάμε και να λέμε ότι η Κυβέρνηση είναι ανέτοιμη. Νομίζω ότι το λέτε συνέχε</w:t>
      </w:r>
      <w:r>
        <w:rPr>
          <w:rFonts w:eastAsia="Times New Roman"/>
          <w:szCs w:val="24"/>
        </w:rPr>
        <w:t xml:space="preserve">ια αυτό. Η Κυβέρνηση αντέδρασε καίρια και έκανε αυτό που σας είπα. Ανατρέξτε στη βιβλιογραφία, ρωτήστε συναδέλφους σας από το εξωτερικό. Δεν έχει ξαναγίνει. Τον Σεπτέμβριο θα γίνει αυτό το πράγμα που σας είπα. Η εκπαίδευση ετοιμάζεται με </w:t>
      </w:r>
      <w:r>
        <w:rPr>
          <w:rFonts w:eastAsia="Times New Roman"/>
          <w:szCs w:val="24"/>
        </w:rPr>
        <w:t>ε</w:t>
      </w:r>
      <w:r>
        <w:rPr>
          <w:rFonts w:eastAsia="Times New Roman"/>
          <w:szCs w:val="24"/>
        </w:rPr>
        <w:t xml:space="preserve">πιτροπή που έχει </w:t>
      </w:r>
      <w:r>
        <w:rPr>
          <w:rFonts w:eastAsia="Times New Roman"/>
          <w:szCs w:val="24"/>
        </w:rPr>
        <w:t xml:space="preserve">φτιάξει το Υπουργείο Μετανάστευσης με το Υπουργείο Παιδείας. </w:t>
      </w:r>
    </w:p>
    <w:p w14:paraId="77AE1321" w14:textId="77777777" w:rsidR="00030F8B" w:rsidRDefault="007F68A1">
      <w:pPr>
        <w:spacing w:after="0" w:line="600" w:lineRule="auto"/>
        <w:ind w:firstLine="720"/>
        <w:jc w:val="both"/>
        <w:rPr>
          <w:rFonts w:eastAsia="Times New Roman"/>
          <w:szCs w:val="24"/>
        </w:rPr>
      </w:pPr>
      <w:r>
        <w:rPr>
          <w:rFonts w:eastAsia="Times New Roman"/>
          <w:szCs w:val="24"/>
        </w:rPr>
        <w:t xml:space="preserve">Κάποιος συνάδελφός σας πριν –λέω «σας» γιατί εγώ δεν είμαι Βουλευτής- είπε για τους εμβολιασμούς. Ακόμα και στην </w:t>
      </w:r>
      <w:proofErr w:type="spellStart"/>
      <w:r>
        <w:rPr>
          <w:rFonts w:eastAsia="Times New Roman"/>
          <w:szCs w:val="24"/>
        </w:rPr>
        <w:t>Ειδομένη</w:t>
      </w:r>
      <w:proofErr w:type="spellEnd"/>
      <w:r>
        <w:rPr>
          <w:rFonts w:eastAsia="Times New Roman"/>
          <w:szCs w:val="24"/>
        </w:rPr>
        <w:t xml:space="preserve"> μέσα σε άθλιες συνθήκες το Υπουργείο Υγείας έκανε επτά χιλιάδες </w:t>
      </w:r>
      <w:r>
        <w:rPr>
          <w:rFonts w:eastAsia="Times New Roman"/>
          <w:szCs w:val="24"/>
        </w:rPr>
        <w:t>εμβολιασμούς. Τρέχουμε πολύ γρήγορα. Τις περισσότερες φορές προλαβαίνουμε. Υπάρχουν φορές που δεν προλαβαίνουμε.</w:t>
      </w:r>
    </w:p>
    <w:p w14:paraId="77AE1322" w14:textId="77777777" w:rsidR="00030F8B" w:rsidRDefault="007F68A1">
      <w:pPr>
        <w:spacing w:after="0" w:line="600" w:lineRule="auto"/>
        <w:ind w:firstLine="720"/>
        <w:jc w:val="both"/>
        <w:rPr>
          <w:rFonts w:eastAsia="Times New Roman"/>
          <w:szCs w:val="24"/>
        </w:rPr>
      </w:pPr>
      <w:r>
        <w:rPr>
          <w:rFonts w:eastAsia="Times New Roman"/>
          <w:szCs w:val="24"/>
        </w:rPr>
        <w:lastRenderedPageBreak/>
        <w:t>Κύριε Παπαθεοδώρου, θέλω να σας πω και το εξής: Η Κυβέρνηση -έχετε δίκιο- ήταν ανέτοιμη να βάλει σε χώρους εξήντα χιλιάδες ανθρώπους. Το έκανε,</w:t>
      </w:r>
      <w:r>
        <w:rPr>
          <w:rFonts w:eastAsia="Times New Roman"/>
          <w:szCs w:val="24"/>
        </w:rPr>
        <w:t xml:space="preserve"> όμως, και το έκανε σ’ έναν χρόνο που δεν υπήρχε. Να σας πω κάτι; Το μόνο που βρήκε η Κυβέρνηση ήταν δυόμισι χιλιάδες θέσεις σε </w:t>
      </w:r>
      <w:proofErr w:type="spellStart"/>
      <w:r>
        <w:rPr>
          <w:rFonts w:eastAsia="Times New Roman"/>
          <w:szCs w:val="24"/>
        </w:rPr>
        <w:t>προαναχωρησιακά</w:t>
      </w:r>
      <w:proofErr w:type="spellEnd"/>
      <w:r>
        <w:rPr>
          <w:rFonts w:eastAsia="Times New Roman"/>
          <w:szCs w:val="24"/>
        </w:rPr>
        <w:t xml:space="preserve"> κέντρα που είναι θέσεις υπό κράτηση και αυτό αξιοποιείται, αλλά δεν υπήρχε τίποτα. Δεν υπήρχε ούτε μία δομή φιλο</w:t>
      </w:r>
      <w:r>
        <w:rPr>
          <w:rFonts w:eastAsia="Times New Roman"/>
          <w:szCs w:val="24"/>
        </w:rPr>
        <w:t>ξενίας και δεν υπάρχει άλλο κράτος στην Ευρώπη που να μην είχε ούτε μία δομή φιλοξενίας.</w:t>
      </w:r>
    </w:p>
    <w:p w14:paraId="77AE1323" w14:textId="77777777" w:rsidR="00030F8B" w:rsidRDefault="007F68A1">
      <w:pPr>
        <w:spacing w:after="0" w:line="600" w:lineRule="auto"/>
        <w:ind w:firstLine="720"/>
        <w:jc w:val="both"/>
        <w:rPr>
          <w:rFonts w:eastAsia="Times New Roman"/>
          <w:szCs w:val="24"/>
        </w:rPr>
      </w:pPr>
      <w:r>
        <w:rPr>
          <w:rFonts w:eastAsia="Times New Roman"/>
          <w:szCs w:val="24"/>
        </w:rPr>
        <w:t>Τελειώνοντας, θα πω ότι νομίζω πως ανταποκριθήκαμε καλά σε πολύ δύσκολες συνθήκες. Αυτό δεν σημαίνει ότι δεν πρέπει να γίνουν βελτιώσεις, δεν σημαίνει ότι όλα είναι τέ</w:t>
      </w:r>
      <w:r>
        <w:rPr>
          <w:rFonts w:eastAsia="Times New Roman"/>
          <w:szCs w:val="24"/>
        </w:rPr>
        <w:t>λεια. Το αντίθετο. Βρίθουν αδυναμιών οι οποίες θα διορθωθούν.</w:t>
      </w:r>
    </w:p>
    <w:p w14:paraId="77AE1324" w14:textId="77777777" w:rsidR="00030F8B" w:rsidRDefault="007F68A1">
      <w:pPr>
        <w:spacing w:after="0" w:line="600" w:lineRule="auto"/>
        <w:ind w:firstLine="720"/>
        <w:jc w:val="both"/>
        <w:rPr>
          <w:rFonts w:eastAsia="Times New Roman"/>
          <w:szCs w:val="24"/>
        </w:rPr>
      </w:pPr>
      <w:r>
        <w:rPr>
          <w:rFonts w:eastAsia="Times New Roman"/>
          <w:szCs w:val="24"/>
        </w:rPr>
        <w:t>Σας ευχαριστώ.</w:t>
      </w:r>
    </w:p>
    <w:p w14:paraId="77AE1325"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ευχαριστούμε.</w:t>
      </w:r>
    </w:p>
    <w:p w14:paraId="77AE1326" w14:textId="77777777" w:rsidR="00030F8B" w:rsidRDefault="007F68A1">
      <w:pPr>
        <w:spacing w:after="0" w:line="600" w:lineRule="auto"/>
        <w:ind w:firstLine="720"/>
        <w:jc w:val="both"/>
        <w:rPr>
          <w:rFonts w:eastAsia="Times New Roman"/>
          <w:szCs w:val="24"/>
        </w:rPr>
      </w:pPr>
      <w:r>
        <w:rPr>
          <w:rFonts w:eastAsia="Times New Roman"/>
          <w:szCs w:val="24"/>
        </w:rPr>
        <w:t>Θα συζητηθεί τώρα η πρώτη με αριθμό 983/13-6-2016 επίκαιρη ερώτηση πρώτου κύκλου της Βουλευτού Καρδίτσας του Συνασπισμού Ριζοσπα</w:t>
      </w:r>
      <w:r>
        <w:rPr>
          <w:rFonts w:eastAsia="Times New Roman"/>
          <w:szCs w:val="24"/>
        </w:rPr>
        <w:t xml:space="preserve">στικής Αριστεράς </w:t>
      </w:r>
      <w:r>
        <w:rPr>
          <w:rFonts w:eastAsia="Times New Roman"/>
          <w:szCs w:val="24"/>
        </w:rPr>
        <w:t xml:space="preserve">κ. </w:t>
      </w:r>
      <w:r>
        <w:rPr>
          <w:rFonts w:eastAsia="Times New Roman"/>
          <w:szCs w:val="24"/>
        </w:rPr>
        <w:t xml:space="preserve">Χρυσούλας </w:t>
      </w:r>
      <w:proofErr w:type="spellStart"/>
      <w:r>
        <w:rPr>
          <w:rFonts w:eastAsia="Times New Roman"/>
          <w:szCs w:val="24"/>
        </w:rPr>
        <w:t>Κατσαβριά-Σιωροπούλου</w:t>
      </w:r>
      <w:proofErr w:type="spellEnd"/>
      <w:r>
        <w:rPr>
          <w:rFonts w:eastAsia="Times New Roman"/>
          <w:szCs w:val="24"/>
        </w:rPr>
        <w:t xml:space="preserve"> </w:t>
      </w:r>
      <w:r>
        <w:rPr>
          <w:rFonts w:eastAsia="Times New Roman"/>
          <w:szCs w:val="24"/>
        </w:rPr>
        <w:lastRenderedPageBreak/>
        <w:t xml:space="preserve">προς τον Υπουργό Παιδείας, Έρευνας και Θρησκευμάτων, σχετικά με τη φοίτηση στις βαθμίδες εκπαίδευσης των μαθητών </w:t>
      </w:r>
      <w:proofErr w:type="spellStart"/>
      <w:r>
        <w:rPr>
          <w:rFonts w:eastAsia="Times New Roman"/>
          <w:szCs w:val="24"/>
        </w:rPr>
        <w:t>Ρομά</w:t>
      </w:r>
      <w:proofErr w:type="spellEnd"/>
      <w:r>
        <w:rPr>
          <w:rFonts w:eastAsia="Times New Roman"/>
          <w:szCs w:val="24"/>
        </w:rPr>
        <w:t>.</w:t>
      </w:r>
    </w:p>
    <w:p w14:paraId="77AE1327" w14:textId="77777777" w:rsidR="00030F8B" w:rsidRDefault="007F68A1">
      <w:pPr>
        <w:spacing w:after="0" w:line="600" w:lineRule="auto"/>
        <w:ind w:firstLine="720"/>
        <w:jc w:val="both"/>
        <w:rPr>
          <w:rFonts w:eastAsia="Times New Roman"/>
          <w:szCs w:val="24"/>
        </w:rPr>
      </w:pPr>
      <w:r>
        <w:rPr>
          <w:rFonts w:eastAsia="Times New Roman"/>
          <w:szCs w:val="24"/>
        </w:rPr>
        <w:t>Ορίστε, κυρία συνάδελφε, έχετε τον λόγο για δύο λεπτά.</w:t>
      </w:r>
    </w:p>
    <w:p w14:paraId="77AE1328" w14:textId="77777777" w:rsidR="00030F8B" w:rsidRDefault="007F68A1">
      <w:pPr>
        <w:spacing w:after="0" w:line="600" w:lineRule="auto"/>
        <w:ind w:firstLine="720"/>
        <w:jc w:val="both"/>
        <w:rPr>
          <w:rFonts w:eastAsia="Times New Roman"/>
          <w:szCs w:val="24"/>
        </w:rPr>
      </w:pPr>
      <w:r>
        <w:rPr>
          <w:rFonts w:eastAsia="Times New Roman"/>
          <w:b/>
          <w:szCs w:val="24"/>
        </w:rPr>
        <w:t>ΧΡΥΣΟΥΛΑ ΚΑΤΣΑΒΡΙΑ-ΣΙΩΡΟΠΟΥΛΟΥ</w:t>
      </w:r>
      <w:r>
        <w:rPr>
          <w:rFonts w:eastAsia="Times New Roman"/>
          <w:b/>
          <w:szCs w:val="24"/>
        </w:rPr>
        <w:t>:</w:t>
      </w:r>
      <w:r>
        <w:rPr>
          <w:rFonts w:eastAsia="Times New Roman"/>
          <w:szCs w:val="24"/>
        </w:rPr>
        <w:t xml:space="preserve"> Ευχαριστώ, κύριε Πρόεδρε.</w:t>
      </w:r>
    </w:p>
    <w:p w14:paraId="77AE1329" w14:textId="77777777" w:rsidR="00030F8B" w:rsidRDefault="007F68A1">
      <w:pPr>
        <w:spacing w:after="0" w:line="600" w:lineRule="auto"/>
        <w:ind w:firstLine="720"/>
        <w:jc w:val="both"/>
        <w:rPr>
          <w:rFonts w:eastAsia="Times New Roman"/>
          <w:szCs w:val="24"/>
        </w:rPr>
      </w:pPr>
      <w:r>
        <w:rPr>
          <w:rFonts w:eastAsia="Times New Roman"/>
          <w:szCs w:val="24"/>
        </w:rPr>
        <w:t>Κύριε Υπουργέ, σε πολλές χώρες της Ευρώπης, όπως και στην Ελλάδα, ο κοινωνικός αποκλεισμός, οι κοινωνικές διακρίσεις, οι ρατσιστικές προκαταλήψεις και η περιθωριοποίηση μειονοτικών πληθυσμών γενικότερα, είναι ένα φαινόμενο που π</w:t>
      </w:r>
      <w:r>
        <w:rPr>
          <w:rFonts w:eastAsia="Times New Roman"/>
          <w:szCs w:val="24"/>
        </w:rPr>
        <w:t xml:space="preserve">ροσλαμβάνει ανησυχητικές διαστάσεις και αποτελεί στίγμα για τον σύγχρονο πολιτισμό. Τις συνέπειες αυτού του προβλήματος βιώνουν διαχρονικά και με ένταση οι Έλληνες </w:t>
      </w:r>
      <w:proofErr w:type="spellStart"/>
      <w:r>
        <w:rPr>
          <w:rFonts w:eastAsia="Times New Roman"/>
          <w:szCs w:val="24"/>
        </w:rPr>
        <w:t>Ρομά</w:t>
      </w:r>
      <w:proofErr w:type="spellEnd"/>
      <w:r>
        <w:rPr>
          <w:rFonts w:eastAsia="Times New Roman"/>
          <w:szCs w:val="24"/>
        </w:rPr>
        <w:t xml:space="preserve">. </w:t>
      </w:r>
    </w:p>
    <w:p w14:paraId="77AE132A" w14:textId="77777777" w:rsidR="00030F8B" w:rsidRDefault="007F68A1">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w:t>
      </w:r>
      <w:proofErr w:type="spellStart"/>
      <w:r>
        <w:rPr>
          <w:rFonts w:eastAsia="Times New Roman"/>
          <w:szCs w:val="24"/>
        </w:rPr>
        <w:t>γκετοποίηση</w:t>
      </w:r>
      <w:proofErr w:type="spellEnd"/>
      <w:r>
        <w:rPr>
          <w:rFonts w:eastAsia="Times New Roman"/>
          <w:szCs w:val="24"/>
        </w:rPr>
        <w:t>» λειτουργεί ως ένας από τους κύριους λόγους του χαμηλού ποσοσ</w:t>
      </w:r>
      <w:r>
        <w:rPr>
          <w:rFonts w:eastAsia="Times New Roman"/>
          <w:szCs w:val="24"/>
        </w:rPr>
        <w:t xml:space="preserve">τού συμμετοχής των ανθρώπων αυτών στην ευημερία, στην κοινωνική ασφάλιση και στο εκπαιδευτικό σύστημα σε σχέση με τον μέσο όρο του πληθυσμού. Η πρακτική αυτή εμποδίζει των ένταξη των παιδιών </w:t>
      </w:r>
      <w:proofErr w:type="spellStart"/>
      <w:r>
        <w:rPr>
          <w:rFonts w:eastAsia="Times New Roman"/>
          <w:szCs w:val="24"/>
        </w:rPr>
        <w:lastRenderedPageBreak/>
        <w:t>Ρομά</w:t>
      </w:r>
      <w:proofErr w:type="spellEnd"/>
      <w:r>
        <w:rPr>
          <w:rFonts w:eastAsia="Times New Roman"/>
          <w:szCs w:val="24"/>
        </w:rPr>
        <w:t xml:space="preserve"> στο σχολείο, ενώ πολλά απ’ αυτά, χωρίς επαρκή και ειδική εξέ</w:t>
      </w:r>
      <w:r>
        <w:rPr>
          <w:rFonts w:eastAsia="Times New Roman"/>
          <w:szCs w:val="24"/>
        </w:rPr>
        <w:t xml:space="preserve">ταση της κάθε περίπτωσης, οδηγούνται σε ειδικά «γκέτο»-σχολεία. Αυτό από μόνο του συνιστά κατάφωρη παραβίαση των συνταγματικών τους δικαιωμάτων, ενώ ταυτόχρονα εκθέτει τη χώρα μας σε σχέση με τις διεθνείς δεσμεύσεις που έχει αναλάβει. </w:t>
      </w:r>
    </w:p>
    <w:p w14:paraId="77AE132B" w14:textId="77777777" w:rsidR="00030F8B" w:rsidRDefault="007F68A1">
      <w:pPr>
        <w:spacing w:after="0" w:line="600" w:lineRule="auto"/>
        <w:ind w:firstLine="720"/>
        <w:jc w:val="both"/>
        <w:rPr>
          <w:rFonts w:eastAsia="Times New Roman"/>
          <w:szCs w:val="24"/>
        </w:rPr>
      </w:pPr>
      <w:r>
        <w:rPr>
          <w:rFonts w:eastAsia="Times New Roman"/>
          <w:szCs w:val="24"/>
        </w:rPr>
        <w:t>Δυστυχώς, μόνο ένα μ</w:t>
      </w:r>
      <w:r>
        <w:rPr>
          <w:rFonts w:eastAsia="Times New Roman"/>
          <w:szCs w:val="24"/>
        </w:rPr>
        <w:t xml:space="preserve">έρος των παιδιών </w:t>
      </w:r>
      <w:proofErr w:type="spellStart"/>
      <w:r>
        <w:rPr>
          <w:rFonts w:eastAsia="Times New Roman"/>
          <w:szCs w:val="24"/>
        </w:rPr>
        <w:t>ρόμικης</w:t>
      </w:r>
      <w:proofErr w:type="spellEnd"/>
      <w:r>
        <w:rPr>
          <w:rFonts w:eastAsia="Times New Roman"/>
          <w:szCs w:val="24"/>
        </w:rPr>
        <w:t xml:space="preserve"> προέλευσης φοιτά στο σχολείο, ενώ πολλά απ’ αυτά που εγγράφονται στο δημοτικό δεν συμμετείχαν στην προσχολική εκπαίδευση. Ταυτόχρονα, πολλά παιδιά δεν υποστηρίζονται από τους γονείς τους προκειμένου να ενταχθούν στο εκπαιδευτικό σύ</w:t>
      </w:r>
      <w:r>
        <w:rPr>
          <w:rFonts w:eastAsia="Times New Roman"/>
          <w:szCs w:val="24"/>
        </w:rPr>
        <w:t>στημα. Επίσης, υπάρχουν και παιδιά που αντιμετωπίζονται με προκατάληψη, γεγονός που εμποδίζει την ομαλή τους ένταξη στην εκπαίδευση.</w:t>
      </w:r>
    </w:p>
    <w:p w14:paraId="77AE132C" w14:textId="77777777" w:rsidR="00030F8B" w:rsidRDefault="007F68A1">
      <w:pPr>
        <w:spacing w:after="0" w:line="600" w:lineRule="auto"/>
        <w:ind w:firstLine="720"/>
        <w:jc w:val="both"/>
        <w:rPr>
          <w:rFonts w:eastAsia="Times New Roman"/>
          <w:szCs w:val="24"/>
        </w:rPr>
      </w:pPr>
      <w:r>
        <w:rPr>
          <w:rFonts w:eastAsia="Times New Roman"/>
          <w:szCs w:val="24"/>
        </w:rPr>
        <w:t>Επιπλέον, οφείλουμε να τονίσουμε το σοβαρό πρόβλημα στη σχέση μεταξύ εκπαιδευτικών και τσιγγάνων μαθητών, καθώς ελάχιστοι ε</w:t>
      </w:r>
      <w:r>
        <w:rPr>
          <w:rFonts w:eastAsia="Times New Roman"/>
          <w:szCs w:val="24"/>
        </w:rPr>
        <w:t>κπαιδευτικοί έχουν γνώση της ιδιαιτερότητας και του τρόπου προσέγγισης των παιδιών αυτών.</w:t>
      </w:r>
    </w:p>
    <w:p w14:paraId="77AE132D"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Κύριε Υπουργέ, έχω την πεποίθηση ότι η ενίσχυση της πρόσβασης και της συμμετοχής των παιδιών </w:t>
      </w:r>
      <w:proofErr w:type="spellStart"/>
      <w:r>
        <w:rPr>
          <w:rFonts w:eastAsia="Times New Roman"/>
          <w:szCs w:val="24"/>
        </w:rPr>
        <w:t>Ρομά</w:t>
      </w:r>
      <w:proofErr w:type="spellEnd"/>
      <w:r>
        <w:rPr>
          <w:rFonts w:eastAsia="Times New Roman"/>
          <w:szCs w:val="24"/>
        </w:rPr>
        <w:t xml:space="preserve"> στην εκπαίδευση θα πρέπει να αποτελεί βασικό στόχο στον σχεδιασμό το</w:t>
      </w:r>
      <w:r>
        <w:rPr>
          <w:rFonts w:eastAsia="Times New Roman"/>
          <w:szCs w:val="24"/>
        </w:rPr>
        <w:t xml:space="preserve">υ Υπουργείου, στο πλαίσιο των νέων αλλαγών στην υποχρεωτική εκπαίδευση. </w:t>
      </w:r>
    </w:p>
    <w:p w14:paraId="77AE132E" w14:textId="77777777" w:rsidR="00030F8B" w:rsidRDefault="007F68A1">
      <w:pPr>
        <w:spacing w:after="0" w:line="600" w:lineRule="auto"/>
        <w:ind w:firstLine="720"/>
        <w:jc w:val="both"/>
        <w:rPr>
          <w:rFonts w:eastAsia="Times New Roman"/>
          <w:szCs w:val="24"/>
        </w:rPr>
      </w:pPr>
      <w:r>
        <w:rPr>
          <w:rFonts w:eastAsia="Times New Roman"/>
          <w:szCs w:val="24"/>
        </w:rPr>
        <w:t xml:space="preserve">Θέλω να τονίσω ότι η συναίνεση, η συμμετοχή και η συγκατάθεση των ίδιων των </w:t>
      </w:r>
      <w:proofErr w:type="spellStart"/>
      <w:r>
        <w:rPr>
          <w:rFonts w:eastAsia="Times New Roman"/>
          <w:szCs w:val="24"/>
        </w:rPr>
        <w:t>Ρομά</w:t>
      </w:r>
      <w:proofErr w:type="spellEnd"/>
      <w:r>
        <w:rPr>
          <w:rFonts w:eastAsia="Times New Roman"/>
          <w:szCs w:val="24"/>
        </w:rPr>
        <w:t xml:space="preserve"> είναι απαραίτητη προϋπόθεση για την επιτυχή υλοποίηση ενός τέτοιου σχεδιασμού. Θεωρώ ότι το μείζον πρό</w:t>
      </w:r>
      <w:r>
        <w:rPr>
          <w:rFonts w:eastAsia="Times New Roman"/>
          <w:szCs w:val="24"/>
        </w:rPr>
        <w:t xml:space="preserve">βλημα του αναλφαβητισμού παιδιών και γονέων των κοινοτήτων </w:t>
      </w:r>
      <w:proofErr w:type="spellStart"/>
      <w:r>
        <w:rPr>
          <w:rFonts w:eastAsia="Times New Roman"/>
          <w:szCs w:val="24"/>
        </w:rPr>
        <w:t>Ρομ</w:t>
      </w:r>
      <w:proofErr w:type="spellEnd"/>
      <w:r>
        <w:rPr>
          <w:rFonts w:eastAsia="Times New Roman"/>
          <w:szCs w:val="24"/>
        </w:rPr>
        <w:t xml:space="preserve">, όπως και η σχολική διαρροή των τσιγγανόπουλων σε όλες τις σχολικές βαθμίδες, πρέπει να αντιμετωπιστούν άμεσα. </w:t>
      </w:r>
    </w:p>
    <w:p w14:paraId="77AE132F" w14:textId="77777777" w:rsidR="00030F8B" w:rsidRDefault="007F68A1">
      <w:pPr>
        <w:spacing w:after="0" w:line="600" w:lineRule="auto"/>
        <w:ind w:firstLine="720"/>
        <w:jc w:val="both"/>
        <w:rPr>
          <w:rFonts w:eastAsia="Times New Roman"/>
          <w:szCs w:val="24"/>
        </w:rPr>
      </w:pPr>
      <w:r>
        <w:rPr>
          <w:rFonts w:eastAsia="Times New Roman"/>
          <w:szCs w:val="24"/>
        </w:rPr>
        <w:t>Πιστεύω ότι είναι καιρός, πλέον, να αξιολογηθούν τα αποτελέσματα των πολιτικών πο</w:t>
      </w:r>
      <w:r>
        <w:rPr>
          <w:rFonts w:eastAsia="Times New Roman"/>
          <w:szCs w:val="24"/>
        </w:rPr>
        <w:t>υ ασκήθηκαν κατά το παρελθόν ως προς το ζήτημα της ελλιπούς εκπαίδευσης και της κοινωνικής περιθωριοποίησης των τσιγγάνων και να εξαχθούν τα αναγκαία συμπεράσματα, καθώς, απ’ ό,τι αποδεικνύεται στην πράξη, οι προσπάθειες αυτές ήταν ατελέσφορες.</w:t>
      </w:r>
    </w:p>
    <w:p w14:paraId="77AE1330"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Σύμφωνα με </w:t>
      </w:r>
      <w:r>
        <w:rPr>
          <w:rFonts w:eastAsia="Times New Roman"/>
          <w:szCs w:val="24"/>
        </w:rPr>
        <w:t xml:space="preserve">όσα σας εξέθεσα μέχρι τώρα, κύριε Υπουργέ, θα ήθελα την απάντησή σας στο ερώτημα που σας έχω υποβάλει και γραπτώς, το οποίο αφορά στον τρόπο με τον οποίο συγκροτείται η πολιτική του Υπουργείου για την εκπαίδευση των </w:t>
      </w:r>
      <w:proofErr w:type="spellStart"/>
      <w:r>
        <w:rPr>
          <w:rFonts w:eastAsia="Times New Roman"/>
          <w:szCs w:val="24"/>
        </w:rPr>
        <w:t>Ρομά</w:t>
      </w:r>
      <w:proofErr w:type="spellEnd"/>
      <w:r>
        <w:rPr>
          <w:rFonts w:eastAsia="Times New Roman"/>
          <w:szCs w:val="24"/>
        </w:rPr>
        <w:t xml:space="preserve"> και την κατάρτιση εξειδικευμένων εκ</w:t>
      </w:r>
      <w:r>
        <w:rPr>
          <w:rFonts w:eastAsia="Times New Roman"/>
          <w:szCs w:val="24"/>
        </w:rPr>
        <w:t>παιδευτικών.</w:t>
      </w:r>
    </w:p>
    <w:p w14:paraId="77AE1331"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w:t>
      </w:r>
      <w:proofErr w:type="spellStart"/>
      <w:r>
        <w:rPr>
          <w:rFonts w:eastAsia="Times New Roman"/>
          <w:szCs w:val="24"/>
        </w:rPr>
        <w:t>Πελεγρίνης</w:t>
      </w:r>
      <w:proofErr w:type="spellEnd"/>
      <w:r>
        <w:rPr>
          <w:rFonts w:eastAsia="Times New Roman"/>
          <w:szCs w:val="24"/>
        </w:rPr>
        <w:t xml:space="preserve"> έχει τον λόγο.</w:t>
      </w:r>
    </w:p>
    <w:p w14:paraId="77AE1332" w14:textId="77777777" w:rsidR="00030F8B" w:rsidRDefault="007F68A1">
      <w:pPr>
        <w:spacing w:after="0" w:line="600" w:lineRule="auto"/>
        <w:ind w:firstLine="720"/>
        <w:jc w:val="both"/>
        <w:rPr>
          <w:rFonts w:eastAsia="Times New Roman"/>
          <w:szCs w:val="24"/>
        </w:rPr>
      </w:pPr>
      <w:r>
        <w:rPr>
          <w:rFonts w:eastAsia="Times New Roman"/>
          <w:b/>
          <w:szCs w:val="24"/>
        </w:rPr>
        <w:t>ΘΕΟΔΟΣΗΣ ΠΕΛΕΓΡΙΝΗΣ (Υφυπουργός Παιδείας, Έρευνας και Θρησκευμάτων):</w:t>
      </w:r>
      <w:r>
        <w:rPr>
          <w:rFonts w:eastAsia="Times New Roman"/>
          <w:szCs w:val="24"/>
        </w:rPr>
        <w:t xml:space="preserve"> Αξιότιμη κυρία Βουλευτά, προκαταβολικά θα σας πω ότι όλη η προσπάθεια του Υπουργείου είναι να αποφευχθεί η περ</w:t>
      </w:r>
      <w:r>
        <w:rPr>
          <w:rFonts w:eastAsia="Times New Roman"/>
          <w:szCs w:val="24"/>
        </w:rPr>
        <w:t xml:space="preserve">ιθωριοποίηση των </w:t>
      </w:r>
      <w:proofErr w:type="spellStart"/>
      <w:r>
        <w:rPr>
          <w:rFonts w:eastAsia="Times New Roman"/>
          <w:szCs w:val="24"/>
        </w:rPr>
        <w:t>Ρομά</w:t>
      </w:r>
      <w:proofErr w:type="spellEnd"/>
      <w:r>
        <w:rPr>
          <w:rFonts w:eastAsia="Times New Roman"/>
          <w:szCs w:val="24"/>
        </w:rPr>
        <w:t>.</w:t>
      </w:r>
    </w:p>
    <w:p w14:paraId="77AE1333" w14:textId="77777777" w:rsidR="00030F8B" w:rsidRDefault="007F68A1">
      <w:pPr>
        <w:spacing w:after="0" w:line="600" w:lineRule="auto"/>
        <w:ind w:firstLine="720"/>
        <w:jc w:val="both"/>
        <w:rPr>
          <w:rFonts w:eastAsia="Times New Roman" w:cs="Times New Roman"/>
          <w:szCs w:val="24"/>
        </w:rPr>
      </w:pPr>
      <w:r>
        <w:rPr>
          <w:rFonts w:eastAsia="Times New Roman"/>
          <w:szCs w:val="24"/>
        </w:rPr>
        <w:t xml:space="preserve">Ειδικότερα, θα σας έλεγα ότι η Διεύθυνση Ευρωπαϊκών και Διεθνών Θεμάτων προωθεί την ενίσχυση πολιτικών συμπερίληψης στην εκπαίδευση, γνωστής ως </w:t>
      </w:r>
      <w:r>
        <w:rPr>
          <w:rFonts w:eastAsia="Times New Roman"/>
          <w:szCs w:val="24"/>
          <w:lang w:val="en-US"/>
        </w:rPr>
        <w:t>exclusive</w:t>
      </w:r>
      <w:r>
        <w:rPr>
          <w:rFonts w:eastAsia="Times New Roman"/>
          <w:szCs w:val="24"/>
        </w:rPr>
        <w:t xml:space="preserve"> </w:t>
      </w:r>
      <w:r>
        <w:rPr>
          <w:rFonts w:eastAsia="Times New Roman"/>
          <w:szCs w:val="24"/>
          <w:lang w:val="en-US"/>
        </w:rPr>
        <w:t>education</w:t>
      </w:r>
      <w:r>
        <w:rPr>
          <w:rFonts w:eastAsia="Times New Roman"/>
          <w:szCs w:val="24"/>
        </w:rPr>
        <w:t>,  που αφορούν όλες τις ευαίσθητες κοινωνικές κατηγορίες, συμπεριλαμβα</w:t>
      </w:r>
      <w:r>
        <w:rPr>
          <w:rFonts w:eastAsia="Times New Roman"/>
          <w:szCs w:val="24"/>
        </w:rPr>
        <w:t xml:space="preserve">νομένων των </w:t>
      </w:r>
      <w:proofErr w:type="spellStart"/>
      <w:r>
        <w:rPr>
          <w:rFonts w:eastAsia="Times New Roman"/>
          <w:szCs w:val="24"/>
        </w:rPr>
        <w:t>Ρομά</w:t>
      </w:r>
      <w:proofErr w:type="spellEnd"/>
      <w:r>
        <w:rPr>
          <w:rFonts w:eastAsia="Times New Roman"/>
          <w:szCs w:val="24"/>
        </w:rPr>
        <w:t xml:space="preserve">, με τη συμμετοχή της τόσο σε διεθνείς οργανισμούς όπως η </w:t>
      </w:r>
      <w:r>
        <w:rPr>
          <w:rFonts w:eastAsia="Times New Roman"/>
          <w:szCs w:val="24"/>
          <w:lang w:val="en-US"/>
        </w:rPr>
        <w:t>UNESCO</w:t>
      </w:r>
      <w:r>
        <w:rPr>
          <w:rFonts w:eastAsia="Times New Roman"/>
          <w:szCs w:val="24"/>
        </w:rPr>
        <w:t xml:space="preserve">, το Συμβούλιο της Ευρώπης και ο ΟΗΕ, όσο και την </w:t>
      </w:r>
      <w:r>
        <w:rPr>
          <w:rFonts w:eastAsia="Times New Roman" w:cs="Times New Roman"/>
          <w:szCs w:val="24"/>
        </w:rPr>
        <w:t xml:space="preserve">Ευρωπαϊκή Ένωση </w:t>
      </w:r>
      <w:r>
        <w:rPr>
          <w:rFonts w:eastAsia="Times New Roman" w:cs="Times New Roman"/>
          <w:szCs w:val="24"/>
        </w:rPr>
        <w:lastRenderedPageBreak/>
        <w:t xml:space="preserve">μέσω των επιτροπών του Συμβουλίου και των προγραμμάτων δράσης, όπως τα προγράμματα </w:t>
      </w:r>
      <w:r>
        <w:rPr>
          <w:rFonts w:eastAsia="Times New Roman" w:cs="Times New Roman"/>
          <w:szCs w:val="24"/>
          <w:lang w:val="en-US"/>
        </w:rPr>
        <w:t>Erasmus</w:t>
      </w:r>
      <w:r>
        <w:rPr>
          <w:rFonts w:eastAsia="Times New Roman" w:cs="Times New Roman"/>
          <w:szCs w:val="24"/>
        </w:rPr>
        <w:t xml:space="preserve"> </w:t>
      </w:r>
      <w:r>
        <w:rPr>
          <w:rFonts w:eastAsia="Times New Roman" w:cs="Times New Roman"/>
          <w:szCs w:val="24"/>
          <w:lang w:val="en-US"/>
        </w:rPr>
        <w:t>Plus</w:t>
      </w:r>
      <w:r>
        <w:rPr>
          <w:rFonts w:eastAsia="Times New Roman" w:cs="Times New Roman"/>
          <w:szCs w:val="24"/>
        </w:rPr>
        <w:t>.</w:t>
      </w:r>
    </w:p>
    <w:p w14:paraId="77AE133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Για την εγγρα</w:t>
      </w:r>
      <w:r>
        <w:rPr>
          <w:rFonts w:eastAsia="Times New Roman" w:cs="Times New Roman"/>
          <w:szCs w:val="24"/>
        </w:rPr>
        <w:t xml:space="preserve">φή και φοίτηση των παιδιών των </w:t>
      </w:r>
      <w:proofErr w:type="spellStart"/>
      <w:r>
        <w:rPr>
          <w:rFonts w:eastAsia="Times New Roman" w:cs="Times New Roman"/>
          <w:szCs w:val="24"/>
        </w:rPr>
        <w:t>Ρομά</w:t>
      </w:r>
      <w:proofErr w:type="spellEnd"/>
      <w:r>
        <w:rPr>
          <w:rFonts w:eastAsia="Times New Roman" w:cs="Times New Roman"/>
          <w:szCs w:val="24"/>
        </w:rPr>
        <w:t xml:space="preserve"> η Διεύθυνση Σπουδών, Προγραμμάτων και Οργάνωσης Πρωτοβάθμιας Εκπαίδευσης του Υπουργείου Παιδείας έχει προβεί σε έκδοση της με αριθμό πρωτοκόλλου 180644/Γ1/26-11-2013 εγκυκλίου, με θέμα «Σχολική φοίτηση παιδιών </w:t>
      </w:r>
      <w:proofErr w:type="spellStart"/>
      <w:r>
        <w:rPr>
          <w:rFonts w:eastAsia="Times New Roman" w:cs="Times New Roman"/>
          <w:szCs w:val="24"/>
        </w:rPr>
        <w:t>Ρομά</w:t>
      </w:r>
      <w:proofErr w:type="spellEnd"/>
      <w:r>
        <w:rPr>
          <w:rFonts w:eastAsia="Times New Roman" w:cs="Times New Roman"/>
          <w:szCs w:val="24"/>
        </w:rPr>
        <w:t>: οδηγ</w:t>
      </w:r>
      <w:r>
        <w:rPr>
          <w:rFonts w:eastAsia="Times New Roman" w:cs="Times New Roman"/>
          <w:szCs w:val="24"/>
        </w:rPr>
        <w:t xml:space="preserve">ίες, κατευθύνσεις και υποστηρικτικές δράσεις». </w:t>
      </w:r>
    </w:p>
    <w:p w14:paraId="77AE133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πλαίσιο αυτό, σύμφωνα με όσα ορίζει το Σύνταγμα, οι νόμοι και οι διεθνείς συμβάσεις και διακηρύξεις, η ελληνική πολιτεία και οι θεσμοί της πρέπει να λαμβάνουν όλα τα απαραίτητα εκείνα μέτρα που διασφαλίζο</w:t>
      </w:r>
      <w:r>
        <w:rPr>
          <w:rFonts w:eastAsia="Times New Roman" w:cs="Times New Roman"/>
          <w:szCs w:val="24"/>
        </w:rPr>
        <w:t xml:space="preserve">υν την ισότιμη πρόσβαση όλων των παιδιών στην εκπαίδευση. Ειδικότερα, δε, η πρόσβαση της νέας γενιάς </w:t>
      </w:r>
      <w:proofErr w:type="spellStart"/>
      <w:r>
        <w:rPr>
          <w:rFonts w:eastAsia="Times New Roman" w:cs="Times New Roman"/>
          <w:szCs w:val="24"/>
        </w:rPr>
        <w:t>Ρομά</w:t>
      </w:r>
      <w:proofErr w:type="spellEnd"/>
      <w:r>
        <w:rPr>
          <w:rFonts w:eastAsia="Times New Roman" w:cs="Times New Roman"/>
          <w:szCs w:val="24"/>
        </w:rPr>
        <w:t xml:space="preserve"> στην εκπαίδευση συνιστά βασικό μηχανισμό άρσης του κοινωνικού τους αποκλεισμού και απαραίτητη προϋπόθεση για την ισότιμη συμμετοχή τους στην κοινωνική</w:t>
      </w:r>
      <w:r>
        <w:rPr>
          <w:rFonts w:eastAsia="Times New Roman" w:cs="Times New Roman"/>
          <w:szCs w:val="24"/>
        </w:rPr>
        <w:t>, οικονομική και πολιτική ζωή της χώρας.</w:t>
      </w:r>
    </w:p>
    <w:p w14:paraId="77AE133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Προς αυτή την κατεύθυνση, το Υπουργείο Παιδείας προωθεί σε όλες τις σχολικές μονάδες πρωτοβάθμιας εκπαίδευσης της χώρας δράσεις και προγράμματα που στόχο έχουν να διευκολύνουν τους μαθητές, τους εκπαιδευτικούς και τ</w:t>
      </w:r>
      <w:r>
        <w:rPr>
          <w:rFonts w:eastAsia="Times New Roman" w:cs="Times New Roman"/>
          <w:szCs w:val="24"/>
        </w:rPr>
        <w:t>ους γονείς σε μια αποτελεσματική εκπαιδευτική διαδικασία</w:t>
      </w:r>
      <w:r>
        <w:rPr>
          <w:rFonts w:eastAsia="Times New Roman" w:cs="Times New Roman"/>
          <w:szCs w:val="24"/>
        </w:rPr>
        <w:t>,</w:t>
      </w:r>
      <w:r>
        <w:rPr>
          <w:rFonts w:eastAsia="Times New Roman" w:cs="Times New Roman"/>
          <w:szCs w:val="24"/>
        </w:rPr>
        <w:t xml:space="preserve"> ενάντια στον σχολικό και κοινωνικό αποκλεισμό και τη σχολική διαρροή. </w:t>
      </w:r>
    </w:p>
    <w:p w14:paraId="77AE133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Ειδικότερα, σε ό,τι αφορά τα παιδιά </w:t>
      </w:r>
      <w:proofErr w:type="spellStart"/>
      <w:r>
        <w:rPr>
          <w:rFonts w:eastAsia="Times New Roman" w:cs="Times New Roman"/>
          <w:szCs w:val="24"/>
        </w:rPr>
        <w:t>Ρομά</w:t>
      </w:r>
      <w:proofErr w:type="spellEnd"/>
      <w:r>
        <w:rPr>
          <w:rFonts w:eastAsia="Times New Roman" w:cs="Times New Roman"/>
          <w:szCs w:val="24"/>
        </w:rPr>
        <w:t xml:space="preserve"> στις σχολικές εγγραφές, τη φοίτηση και τον εμβολιασμό υπενθυμίζεται ότι ισχύουν όσα αν</w:t>
      </w:r>
      <w:r>
        <w:rPr>
          <w:rFonts w:eastAsia="Times New Roman" w:cs="Times New Roman"/>
          <w:szCs w:val="24"/>
        </w:rPr>
        <w:t>αφέρονται στις σχετικές εγκυκλίους του Υπουργείου Παιδείας</w:t>
      </w:r>
      <w:r>
        <w:rPr>
          <w:rFonts w:eastAsia="Times New Roman" w:cs="Times New Roman"/>
          <w:szCs w:val="24"/>
        </w:rPr>
        <w:t>,</w:t>
      </w:r>
      <w:r>
        <w:rPr>
          <w:rFonts w:eastAsia="Times New Roman" w:cs="Times New Roman"/>
          <w:szCs w:val="24"/>
        </w:rPr>
        <w:t xml:space="preserve"> με τις παρακάτω επισημάνσεις. </w:t>
      </w:r>
    </w:p>
    <w:p w14:paraId="77AE133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Πρώτον, οι προϊστάμενοι και διευθυντές των σχολικών μονάδων όχι μόνο ενθαρρύνουν την προσέλευση των μαθητών </w:t>
      </w:r>
      <w:proofErr w:type="spellStart"/>
      <w:r>
        <w:rPr>
          <w:rFonts w:eastAsia="Times New Roman" w:cs="Times New Roman"/>
          <w:szCs w:val="24"/>
        </w:rPr>
        <w:t>Ρομά</w:t>
      </w:r>
      <w:proofErr w:type="spellEnd"/>
      <w:r>
        <w:rPr>
          <w:rFonts w:eastAsia="Times New Roman" w:cs="Times New Roman"/>
          <w:szCs w:val="24"/>
        </w:rPr>
        <w:t xml:space="preserve"> στο σχολείο, αλλά και αναζητούν τα παιδιά </w:t>
      </w:r>
      <w:proofErr w:type="spellStart"/>
      <w:r>
        <w:rPr>
          <w:rFonts w:eastAsia="Times New Roman" w:cs="Times New Roman"/>
          <w:szCs w:val="24"/>
        </w:rPr>
        <w:t>Ρομά</w:t>
      </w:r>
      <w:proofErr w:type="spellEnd"/>
      <w:r>
        <w:rPr>
          <w:rFonts w:eastAsia="Times New Roman" w:cs="Times New Roman"/>
          <w:szCs w:val="24"/>
        </w:rPr>
        <w:t xml:space="preserve"> που μένουν στην περιοχή τους και φροντίζουν για την εγγραφή και τη φοίτησή τους, όπως προβλέπουν</w:t>
      </w:r>
      <w:r>
        <w:rPr>
          <w:rFonts w:eastAsia="Times New Roman" w:cs="Times New Roman"/>
          <w:szCs w:val="24"/>
        </w:rPr>
        <w:t xml:space="preserve"> οι σχετικές διατάξεις για την υποχρεωτική φοίτηση. </w:t>
      </w:r>
    </w:p>
    <w:p w14:paraId="77AE133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Θα ήθελα, εδώ, να σας πω ότι πριν από λίγες μέρες επισκέφθηκα στον Ασπρόπυργο το 7</w:t>
      </w:r>
      <w:r>
        <w:rPr>
          <w:rFonts w:eastAsia="Times New Roman" w:cs="Times New Roman"/>
          <w:szCs w:val="24"/>
          <w:vertAlign w:val="superscript"/>
        </w:rPr>
        <w:t>ο</w:t>
      </w:r>
      <w:r>
        <w:rPr>
          <w:rFonts w:eastAsia="Times New Roman" w:cs="Times New Roman"/>
          <w:szCs w:val="24"/>
        </w:rPr>
        <w:t xml:space="preserve"> Δημοτικό Σχολείο και διαπίστωσα ότι από τρία τμήματα που υπήρχαν στο </w:t>
      </w:r>
      <w:r>
        <w:rPr>
          <w:rFonts w:eastAsia="Times New Roman" w:cs="Times New Roman"/>
          <w:szCs w:val="24"/>
        </w:rPr>
        <w:t>δ</w:t>
      </w:r>
      <w:r>
        <w:rPr>
          <w:rFonts w:eastAsia="Times New Roman" w:cs="Times New Roman"/>
          <w:szCs w:val="24"/>
        </w:rPr>
        <w:t>ημοτικό, τώρα έχουν εξελιχθεί σε δεκατέσσερα τμήμ</w:t>
      </w:r>
      <w:r>
        <w:rPr>
          <w:rFonts w:eastAsia="Times New Roman" w:cs="Times New Roman"/>
          <w:szCs w:val="24"/>
        </w:rPr>
        <w:t xml:space="preserve">ατα, όπου συνυπάρχουν </w:t>
      </w:r>
      <w:proofErr w:type="spellStart"/>
      <w:r>
        <w:rPr>
          <w:rFonts w:eastAsia="Times New Roman" w:cs="Times New Roman"/>
          <w:szCs w:val="24"/>
        </w:rPr>
        <w:t>Ρομά</w:t>
      </w:r>
      <w:proofErr w:type="spellEnd"/>
      <w:r>
        <w:rPr>
          <w:rFonts w:eastAsia="Times New Roman" w:cs="Times New Roman"/>
          <w:szCs w:val="24"/>
        </w:rPr>
        <w:t xml:space="preserve"> με </w:t>
      </w:r>
      <w:r>
        <w:rPr>
          <w:rFonts w:eastAsia="Times New Roman" w:cs="Times New Roman"/>
          <w:szCs w:val="24"/>
        </w:rPr>
        <w:t>Ε</w:t>
      </w:r>
      <w:r w:rsidRPr="00307543">
        <w:rPr>
          <w:rFonts w:eastAsia="Times New Roman" w:cs="Times New Roman"/>
          <w:szCs w:val="24"/>
        </w:rPr>
        <w:t>λληνόπουλα</w:t>
      </w:r>
      <w:r>
        <w:rPr>
          <w:rFonts w:eastAsia="Times New Roman" w:cs="Times New Roman"/>
          <w:szCs w:val="24"/>
        </w:rPr>
        <w:t xml:space="preserve"> άλλων </w:t>
      </w:r>
      <w:r w:rsidRPr="00307543">
        <w:rPr>
          <w:rFonts w:eastAsia="Times New Roman" w:cs="Times New Roman"/>
          <w:szCs w:val="24"/>
        </w:rPr>
        <w:t>πληθυσμιακών ομάδων</w:t>
      </w:r>
      <w:r>
        <w:rPr>
          <w:rFonts w:eastAsia="Times New Roman" w:cs="Times New Roman"/>
          <w:szCs w:val="24"/>
        </w:rPr>
        <w:t>. Υπάρχει, δηλαδή, μια συνύπαρξη.</w:t>
      </w:r>
    </w:p>
    <w:p w14:paraId="77AE133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Το δεύτερο στοιχείο είναι ότι τόσο στο νηπιαγωγείο όσο και στο δημοτικό σχολείο τα παιδιά </w:t>
      </w:r>
      <w:proofErr w:type="spellStart"/>
      <w:r>
        <w:rPr>
          <w:rFonts w:eastAsia="Times New Roman" w:cs="Times New Roman"/>
          <w:szCs w:val="24"/>
        </w:rPr>
        <w:t>Ρομά</w:t>
      </w:r>
      <w:proofErr w:type="spellEnd"/>
      <w:r>
        <w:rPr>
          <w:rFonts w:eastAsia="Times New Roman" w:cs="Times New Roman"/>
          <w:szCs w:val="24"/>
        </w:rPr>
        <w:t xml:space="preserve"> γίνονται δεκτά, ανεξάρτητα από το αν είναι γραμμένα στα μητρ</w:t>
      </w:r>
      <w:r>
        <w:rPr>
          <w:rFonts w:eastAsia="Times New Roman" w:cs="Times New Roman"/>
          <w:szCs w:val="24"/>
        </w:rPr>
        <w:t xml:space="preserve">ώα ή δημοτολόγια. Για την εγγραφή τους φροντίζουν οι προϊστάμενοι και οι διευθυντές των σχολικών μονάδων, σύμφωνα με το προβλεπόμενα στα </w:t>
      </w:r>
      <w:r>
        <w:rPr>
          <w:rFonts w:eastAsia="Times New Roman" w:cs="Times New Roman"/>
          <w:szCs w:val="24"/>
        </w:rPr>
        <w:t>προεδρι</w:t>
      </w:r>
      <w:r>
        <w:rPr>
          <w:rFonts w:eastAsia="Times New Roman" w:cs="Times New Roman"/>
          <w:szCs w:val="24"/>
        </w:rPr>
        <w:t xml:space="preserve">κά </w:t>
      </w:r>
      <w:r>
        <w:rPr>
          <w:rFonts w:eastAsia="Times New Roman" w:cs="Times New Roman"/>
          <w:szCs w:val="24"/>
        </w:rPr>
        <w:t>δ</w:t>
      </w:r>
      <w:r>
        <w:rPr>
          <w:rFonts w:eastAsia="Times New Roman" w:cs="Times New Roman"/>
          <w:szCs w:val="24"/>
        </w:rPr>
        <w:t>ιατάγματα 200/1998 και 201/1998.</w:t>
      </w:r>
    </w:p>
    <w:p w14:paraId="77AE133B" w14:textId="77777777" w:rsidR="00030F8B" w:rsidRDefault="007F68A1">
      <w:pPr>
        <w:spacing w:after="0" w:line="600" w:lineRule="auto"/>
        <w:ind w:firstLine="720"/>
        <w:jc w:val="both"/>
        <w:rPr>
          <w:rFonts w:eastAsia="Times New Roman"/>
          <w:szCs w:val="24"/>
        </w:rPr>
      </w:pPr>
      <w:r>
        <w:rPr>
          <w:rFonts w:eastAsia="Times New Roman" w:cs="Times New Roman"/>
          <w:szCs w:val="24"/>
        </w:rPr>
        <w:t xml:space="preserve">Υπάρχει το Κέντρο Ελέγχου Πρόληψης Νοσημάτων, το ΚΕΕΛΠΝΟ, υπάρχουν τα </w:t>
      </w:r>
      <w:r>
        <w:rPr>
          <w:rFonts w:eastAsia="Times New Roman" w:cs="Times New Roman"/>
          <w:szCs w:val="24"/>
        </w:rPr>
        <w:t>κ</w:t>
      </w:r>
      <w:r>
        <w:rPr>
          <w:rFonts w:eastAsia="Times New Roman" w:cs="Times New Roman"/>
          <w:szCs w:val="24"/>
        </w:rPr>
        <w:t>έντρ</w:t>
      </w:r>
      <w:r>
        <w:rPr>
          <w:rFonts w:eastAsia="Times New Roman" w:cs="Times New Roman"/>
          <w:szCs w:val="24"/>
        </w:rPr>
        <w:t xml:space="preserve">α </w:t>
      </w:r>
      <w:r>
        <w:rPr>
          <w:rFonts w:eastAsia="Times New Roman" w:cs="Times New Roman"/>
          <w:szCs w:val="24"/>
        </w:rPr>
        <w:t>σ</w:t>
      </w:r>
      <w:r>
        <w:rPr>
          <w:rFonts w:eastAsia="Times New Roman" w:cs="Times New Roman"/>
          <w:szCs w:val="24"/>
        </w:rPr>
        <w:t xml:space="preserve">τήριξης και όλα αυτά έχουν σαν στόχο να βοηθήσουν την ένταξη των παιδιών </w:t>
      </w:r>
      <w:proofErr w:type="spellStart"/>
      <w:r>
        <w:rPr>
          <w:rFonts w:eastAsia="Times New Roman" w:cs="Times New Roman"/>
          <w:szCs w:val="24"/>
        </w:rPr>
        <w:t>Ρομά</w:t>
      </w:r>
      <w:proofErr w:type="spellEnd"/>
      <w:r>
        <w:rPr>
          <w:rFonts w:eastAsia="Times New Roman" w:cs="Times New Roman"/>
          <w:szCs w:val="24"/>
        </w:rPr>
        <w:t xml:space="preserve"> στα σχολεία, να ενθαρρυνθούν προς αυτή την κατεύθυνση. </w:t>
      </w:r>
    </w:p>
    <w:p w14:paraId="77AE133C" w14:textId="77777777" w:rsidR="00030F8B" w:rsidRDefault="007F68A1">
      <w:pPr>
        <w:spacing w:after="0" w:line="600" w:lineRule="auto"/>
        <w:ind w:firstLine="720"/>
        <w:jc w:val="both"/>
        <w:rPr>
          <w:rFonts w:eastAsia="Times New Roman" w:cs="Times New Roman"/>
          <w:szCs w:val="24"/>
        </w:rPr>
      </w:pPr>
      <w:r>
        <w:rPr>
          <w:rFonts w:eastAsia="Times New Roman"/>
          <w:szCs w:val="24"/>
        </w:rPr>
        <w:lastRenderedPageBreak/>
        <w:t xml:space="preserve">Το Υπουργείο Παιδείας επιδιώκει την ένταξη των παιδιών </w:t>
      </w:r>
      <w:proofErr w:type="spellStart"/>
      <w:r>
        <w:rPr>
          <w:rFonts w:eastAsia="Times New Roman" w:cs="Times New Roman"/>
          <w:szCs w:val="24"/>
        </w:rPr>
        <w:t>Ρομά</w:t>
      </w:r>
      <w:proofErr w:type="spellEnd"/>
      <w:r>
        <w:rPr>
          <w:rFonts w:eastAsia="Times New Roman" w:cs="Times New Roman"/>
          <w:szCs w:val="24"/>
        </w:rPr>
        <w:t xml:space="preserve"> στις κανονικές τάξεις, ενώ ο αποκλεισμός ή διαχωρισμός τους</w:t>
      </w:r>
      <w:r>
        <w:rPr>
          <w:rFonts w:eastAsia="Times New Roman" w:cs="Times New Roman"/>
          <w:szCs w:val="24"/>
        </w:rPr>
        <w:t xml:space="preserve"> από τους λοιπούς μαθητές και η περιθωριοποίησή τους αντίκειται στο ελληνικό Σύνταγμα, που απαγορεύει τις διακρίσεις λόγω φυλετικής ή </w:t>
      </w:r>
      <w:proofErr w:type="spellStart"/>
      <w:r>
        <w:rPr>
          <w:rFonts w:eastAsia="Times New Roman" w:cs="Times New Roman"/>
          <w:szCs w:val="24"/>
        </w:rPr>
        <w:t>εθνοτικής</w:t>
      </w:r>
      <w:proofErr w:type="spellEnd"/>
      <w:r>
        <w:rPr>
          <w:rFonts w:eastAsia="Times New Roman" w:cs="Times New Roman"/>
          <w:szCs w:val="24"/>
        </w:rPr>
        <w:t xml:space="preserve"> καταγωγής στην εκπαίδευση, και σε πλήθος διεθνών κειμένων</w:t>
      </w:r>
      <w:r>
        <w:rPr>
          <w:rFonts w:eastAsia="Times New Roman" w:cs="Times New Roman"/>
          <w:szCs w:val="24"/>
        </w:rPr>
        <w:t>,</w:t>
      </w:r>
      <w:r>
        <w:rPr>
          <w:rFonts w:eastAsia="Times New Roman" w:cs="Times New Roman"/>
          <w:szCs w:val="24"/>
        </w:rPr>
        <w:t xml:space="preserve"> που δεσμεύουν τη χώρα και έχουν </w:t>
      </w:r>
      <w:proofErr w:type="spellStart"/>
      <w:r>
        <w:rPr>
          <w:rFonts w:eastAsia="Times New Roman" w:cs="Times New Roman"/>
          <w:szCs w:val="24"/>
        </w:rPr>
        <w:t>υπερνομοθετική</w:t>
      </w:r>
      <w:proofErr w:type="spellEnd"/>
      <w:r>
        <w:rPr>
          <w:rFonts w:eastAsia="Times New Roman" w:cs="Times New Roman"/>
          <w:szCs w:val="24"/>
        </w:rPr>
        <w:t xml:space="preserve"> ισχύ.</w:t>
      </w:r>
    </w:p>
    <w:p w14:paraId="77AE133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Σε όλα αυτά που σας είπα θα πρέπει να προστεθούν και τα προγράμματα ΕΣΠΑ, τα οποία έχουν στόχο ακριβώς με τους διαμεσολαβητές να φέρουν τα παιδιά αυτά στις τάξεις.</w:t>
      </w:r>
    </w:p>
    <w:p w14:paraId="77AE133E" w14:textId="77777777" w:rsidR="00030F8B" w:rsidRDefault="007F68A1">
      <w:pPr>
        <w:spacing w:after="0" w:line="600" w:lineRule="auto"/>
        <w:ind w:firstLine="720"/>
        <w:jc w:val="both"/>
        <w:rPr>
          <w:rFonts w:eastAsia="Times New Roman"/>
          <w:szCs w:val="24"/>
        </w:rPr>
      </w:pPr>
      <w:r>
        <w:rPr>
          <w:rFonts w:eastAsia="Times New Roman" w:cs="Times New Roman"/>
          <w:szCs w:val="24"/>
        </w:rPr>
        <w:t>Ευχαριστώ, κύριε Πρόεδρε.</w:t>
      </w:r>
    </w:p>
    <w:p w14:paraId="77AE133F" w14:textId="77777777" w:rsidR="00030F8B" w:rsidRDefault="007F68A1">
      <w:pPr>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Κυρία </w:t>
      </w:r>
      <w:proofErr w:type="spellStart"/>
      <w:r>
        <w:rPr>
          <w:rFonts w:eastAsia="Times New Roman" w:cs="Times New Roman"/>
          <w:bCs/>
          <w:szCs w:val="24"/>
        </w:rPr>
        <w:t>Κατσαβριά</w:t>
      </w:r>
      <w:proofErr w:type="spellEnd"/>
      <w:r>
        <w:rPr>
          <w:rFonts w:eastAsia="Times New Roman" w:cs="Times New Roman"/>
          <w:bCs/>
          <w:szCs w:val="24"/>
        </w:rPr>
        <w:t>, έχετε τον λόγο.</w:t>
      </w:r>
    </w:p>
    <w:p w14:paraId="77AE1340"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
          <w:bCs/>
          <w:szCs w:val="24"/>
        </w:rPr>
        <w:t xml:space="preserve">ΧΡΥΣΟΥΛΑ ΚΑΤΣΑΒΡΙΑ-ΣΙΩΡΟΠΟΥΛΟΥ: </w:t>
      </w:r>
      <w:r>
        <w:rPr>
          <w:rFonts w:eastAsia="Times New Roman" w:cs="Times New Roman"/>
          <w:bCs/>
          <w:szCs w:val="24"/>
        </w:rPr>
        <w:t xml:space="preserve">Ευχαριστώ, κύριε </w:t>
      </w:r>
      <w:r>
        <w:rPr>
          <w:rFonts w:eastAsia="Times New Roman" w:cs="Times New Roman"/>
          <w:bCs/>
          <w:szCs w:val="24"/>
        </w:rPr>
        <w:t>Πρόεδρε</w:t>
      </w:r>
      <w:r>
        <w:rPr>
          <w:rFonts w:eastAsia="Times New Roman" w:cs="Times New Roman"/>
          <w:bCs/>
          <w:szCs w:val="24"/>
        </w:rPr>
        <w:t>.</w:t>
      </w:r>
    </w:p>
    <w:p w14:paraId="77AE1341"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Κύριε Υπουργέ, ο</w:t>
      </w:r>
      <w:r>
        <w:rPr>
          <w:rFonts w:eastAsia="Times New Roman" w:cs="Times New Roman"/>
          <w:bCs/>
          <w:szCs w:val="24"/>
        </w:rPr>
        <w:t xml:space="preserve">φείλω να ομολογήσω ότι δεν με εξέπληξε ο αληθινά ευαίσθητος και παιδαγωγικά πρωτότυπος τρόπος με τον οποίο προσεγγίσατε την ερώτησή μου. Εύκολα μπορεί κανείς να διακρίνει </w:t>
      </w:r>
      <w:r>
        <w:rPr>
          <w:rFonts w:eastAsia="Times New Roman" w:cs="Times New Roman"/>
          <w:bCs/>
          <w:szCs w:val="24"/>
        </w:rPr>
        <w:lastRenderedPageBreak/>
        <w:t>στα λόγια σας τη θεωρητική κατάρτιση, την εκπαιδευτική συγκρότηση, τη διοικητική εμπε</w:t>
      </w:r>
      <w:r>
        <w:rPr>
          <w:rFonts w:eastAsia="Times New Roman" w:cs="Times New Roman"/>
          <w:bCs/>
          <w:szCs w:val="24"/>
        </w:rPr>
        <w:t xml:space="preserve">ιρία και την πολιτική βούληση που διαθέτετε. Είμαι δε απολύτως βέβαιη ότι οι κοινότητες των </w:t>
      </w:r>
      <w:proofErr w:type="spellStart"/>
      <w:r>
        <w:rPr>
          <w:rFonts w:eastAsia="Times New Roman" w:cs="Times New Roman"/>
          <w:bCs/>
          <w:szCs w:val="24"/>
        </w:rPr>
        <w:t>Ρομά</w:t>
      </w:r>
      <w:proofErr w:type="spellEnd"/>
      <w:r>
        <w:rPr>
          <w:rFonts w:eastAsia="Times New Roman" w:cs="Times New Roman"/>
          <w:bCs/>
          <w:szCs w:val="24"/>
        </w:rPr>
        <w:t xml:space="preserve"> θα μπορέσουν σύντομα να δουν τις συγκεκριμένες πολιτικές του Υπουργείου Παιδείας να παίρνουν σάρκα και οστά. </w:t>
      </w:r>
    </w:p>
    <w:p w14:paraId="77AE1342"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Επιτρέψτε μου τώρα να έρθω σε ένα δεύτερο ερώτημα</w:t>
      </w:r>
      <w:r>
        <w:rPr>
          <w:rFonts w:eastAsia="Times New Roman" w:cs="Times New Roman"/>
          <w:bCs/>
          <w:szCs w:val="24"/>
        </w:rPr>
        <w:t>,</w:t>
      </w:r>
      <w:r>
        <w:rPr>
          <w:rFonts w:eastAsia="Times New Roman" w:cs="Times New Roman"/>
          <w:bCs/>
          <w:szCs w:val="24"/>
        </w:rPr>
        <w:t xml:space="preserve"> που αφορά στην εξέταση της δυνατότητας εισαγωγής και των </w:t>
      </w:r>
      <w:proofErr w:type="spellStart"/>
      <w:r>
        <w:rPr>
          <w:rFonts w:eastAsia="Times New Roman" w:cs="Times New Roman"/>
          <w:bCs/>
          <w:szCs w:val="24"/>
        </w:rPr>
        <w:t>Ρομά</w:t>
      </w:r>
      <w:proofErr w:type="spellEnd"/>
      <w:r>
        <w:rPr>
          <w:rFonts w:eastAsia="Times New Roman" w:cs="Times New Roman"/>
          <w:bCs/>
          <w:szCs w:val="24"/>
        </w:rPr>
        <w:t xml:space="preserve"> στην τριτοβάθμια εκπαίδευση, όπως συμβαίνει και με άλλες πληθυσμιακές ομάδες. Στις συζητήσεις μου με εκπροσώπους των </w:t>
      </w:r>
      <w:proofErr w:type="spellStart"/>
      <w:r>
        <w:rPr>
          <w:rFonts w:eastAsia="Times New Roman" w:cs="Times New Roman"/>
          <w:bCs/>
          <w:szCs w:val="24"/>
        </w:rPr>
        <w:t>Ρομά</w:t>
      </w:r>
      <w:proofErr w:type="spellEnd"/>
      <w:r>
        <w:rPr>
          <w:rFonts w:eastAsia="Times New Roman" w:cs="Times New Roman"/>
          <w:bCs/>
          <w:szCs w:val="24"/>
        </w:rPr>
        <w:t xml:space="preserve"> μού ζητήθηκε να σας θέσω αυτό το ερώτημα</w:t>
      </w:r>
      <w:r>
        <w:rPr>
          <w:rFonts w:eastAsia="Times New Roman" w:cs="Times New Roman"/>
          <w:bCs/>
          <w:szCs w:val="24"/>
        </w:rPr>
        <w:t>,</w:t>
      </w:r>
      <w:r>
        <w:rPr>
          <w:rFonts w:eastAsia="Times New Roman" w:cs="Times New Roman"/>
          <w:bCs/>
          <w:szCs w:val="24"/>
        </w:rPr>
        <w:t xml:space="preserve"> τουλάχιστον ως προβληματισμό</w:t>
      </w:r>
      <w:r>
        <w:rPr>
          <w:rFonts w:eastAsia="Times New Roman" w:cs="Times New Roman"/>
          <w:bCs/>
          <w:szCs w:val="24"/>
        </w:rPr>
        <w:t>, καθώς οι συμπολίτες μας αυτοί θεωρούν ότι μια τέτοια ρύθμιση θα αποτελέσει ισχυρό κίνητρο για την ένταξη των παιδιών τους στην εκπαιδευτική διαδικασία. Σημειώνω ότι πρόσφατα στο πλαίσιο της Επιτροπής Κοινωνικών Υποθέσεων της Βουλής δύο ήταν τα κυρίαρχα α</w:t>
      </w:r>
      <w:r>
        <w:rPr>
          <w:rFonts w:eastAsia="Times New Roman" w:cs="Times New Roman"/>
          <w:bCs/>
          <w:szCs w:val="24"/>
        </w:rPr>
        <w:t>ιτήματά τους: η ένταξή τους στην αγορά εργασίας και η παροχή ευκαιριών μόρφωσης στα παιδιά τους.</w:t>
      </w:r>
    </w:p>
    <w:p w14:paraId="77AE1343"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 xml:space="preserve">Κύριε Υπουργέ, έχω επίγνωση του γεγονότος ότι μια ορθολογική προσέγγιση στη διαμόρφωση και χάραξη της πολιτικής που αφορά σε ένα πρόβλημα πρέπει να στηρίζεται </w:t>
      </w:r>
      <w:r>
        <w:rPr>
          <w:rFonts w:eastAsia="Times New Roman" w:cs="Times New Roman"/>
          <w:bCs/>
          <w:szCs w:val="24"/>
        </w:rPr>
        <w:t xml:space="preserve">σε πραγματικά δεδομένα. Ειδικά </w:t>
      </w:r>
      <w:r>
        <w:rPr>
          <w:rFonts w:eastAsia="Times New Roman" w:cs="Times New Roman"/>
          <w:bCs/>
          <w:szCs w:val="24"/>
        </w:rPr>
        <w:lastRenderedPageBreak/>
        <w:t xml:space="preserve">για τους </w:t>
      </w:r>
      <w:proofErr w:type="spellStart"/>
      <w:r>
        <w:rPr>
          <w:rFonts w:eastAsia="Times New Roman" w:cs="Times New Roman"/>
          <w:bCs/>
          <w:szCs w:val="24"/>
        </w:rPr>
        <w:t>Ρομά</w:t>
      </w:r>
      <w:proofErr w:type="spellEnd"/>
      <w:r>
        <w:rPr>
          <w:rFonts w:eastAsia="Times New Roman" w:cs="Times New Roman"/>
          <w:bCs/>
          <w:szCs w:val="24"/>
        </w:rPr>
        <w:t>,</w:t>
      </w:r>
      <w:r>
        <w:rPr>
          <w:rFonts w:eastAsia="Times New Roman" w:cs="Times New Roman"/>
          <w:bCs/>
          <w:szCs w:val="24"/>
        </w:rPr>
        <w:t xml:space="preserve"> η πολιτεία δεν διαθέτει επαρκή στοιχεία ως προς τον πληθυσμό, την ηλικιακή τους σύνθεση, τον τόπο διαμονής, το βιοτικό επίπεδο, τις επαγγελματικές δεξιότητες και δυνατότητές τους και άλλα χρήσιμα απογραφικά στο</w:t>
      </w:r>
      <w:r>
        <w:rPr>
          <w:rFonts w:eastAsia="Times New Roman" w:cs="Times New Roman"/>
          <w:bCs/>
          <w:szCs w:val="24"/>
        </w:rPr>
        <w:t>ιχεία.</w:t>
      </w:r>
    </w:p>
    <w:p w14:paraId="77AE1344"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Η αδυναμία κατανόησης της ιστορίας, της παράδοσης, του πολιτισμού και των ιδιαίτερων χαρακτηριστικών της εν λόγω κοινότητας δυσχεραίνει τις προσπάθειες ισότιμης αντιμετώπισης των προβλημάτων της και της ουσιαστικής ένταξης του πληθυσμού της στον κοι</w:t>
      </w:r>
      <w:r>
        <w:rPr>
          <w:rFonts w:eastAsia="Times New Roman" w:cs="Times New Roman"/>
          <w:bCs/>
          <w:szCs w:val="24"/>
        </w:rPr>
        <w:t>νωνικό ιστό.</w:t>
      </w:r>
    </w:p>
    <w:p w14:paraId="77AE1345"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 xml:space="preserve">Αξίζει νομίζω να αναφέρω στο σημείο αυτό το παράδειγμα της συνεισφοράς των τσιγγάνων στον χώρο της μουσικής διαχρονικά και ιδιαίτερα στις εποχές της τεχνολογικής υστέρησης. Την ώρα που το ενδιαφέρον της Ευρώπης εκδηλώνεται με τη χρηματοδότηση </w:t>
      </w:r>
      <w:r>
        <w:rPr>
          <w:rFonts w:eastAsia="Times New Roman" w:cs="Times New Roman"/>
          <w:bCs/>
          <w:szCs w:val="24"/>
        </w:rPr>
        <w:t xml:space="preserve">πληθώρας προγραμμάτων για τους </w:t>
      </w:r>
      <w:proofErr w:type="spellStart"/>
      <w:r>
        <w:rPr>
          <w:rFonts w:eastAsia="Times New Roman" w:cs="Times New Roman"/>
          <w:bCs/>
          <w:szCs w:val="24"/>
        </w:rPr>
        <w:t>Ρομά</w:t>
      </w:r>
      <w:proofErr w:type="spellEnd"/>
      <w:r>
        <w:rPr>
          <w:rFonts w:eastAsia="Times New Roman" w:cs="Times New Roman"/>
          <w:bCs/>
          <w:szCs w:val="24"/>
        </w:rPr>
        <w:t>,</w:t>
      </w:r>
      <w:r>
        <w:rPr>
          <w:rFonts w:eastAsia="Times New Roman" w:cs="Times New Roman"/>
          <w:bCs/>
          <w:szCs w:val="24"/>
        </w:rPr>
        <w:t xml:space="preserve"> είναι προφανές ότι η ελληνική κοινωνία θα αξιοποιήσει κάθε δυνατότητα, έτσι ώστε να επιβεβαιώσει και πάλι ότι δίκαια βρίσκεται στην πρώτη γραμμή του αγώνα για την ανάδειξη του πολιτισμού και της αξίας του ανθρώπου.</w:t>
      </w:r>
    </w:p>
    <w:p w14:paraId="77AE1346"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lastRenderedPageBreak/>
        <w:t>Είνα</w:t>
      </w:r>
      <w:r>
        <w:rPr>
          <w:rFonts w:eastAsia="Times New Roman" w:cs="Times New Roman"/>
          <w:bCs/>
          <w:szCs w:val="24"/>
        </w:rPr>
        <w:t xml:space="preserve">ι αυτονόητο ότι η περιγραφή των προβλημάτων της κοινότητας των συμπολιτών μας αυτών δεν μπορεί να εξαντληθεί στο πλαίσιο της παρούσας επίκαιρης ερώτησης. Απαιτείται σίγουρα ο συντονισμός της δράσης των επιμέρους καθ’ ύλην </w:t>
      </w:r>
      <w:r>
        <w:rPr>
          <w:rFonts w:eastAsia="Times New Roman" w:cs="Times New Roman"/>
          <w:bCs/>
          <w:szCs w:val="24"/>
        </w:rPr>
        <w:t xml:space="preserve">αρμόδιων </w:t>
      </w:r>
      <w:r>
        <w:rPr>
          <w:rFonts w:eastAsia="Times New Roman" w:cs="Times New Roman"/>
          <w:bCs/>
          <w:szCs w:val="24"/>
        </w:rPr>
        <w:t>Υπουργείων και η ενεργητι</w:t>
      </w:r>
      <w:r>
        <w:rPr>
          <w:rFonts w:eastAsia="Times New Roman" w:cs="Times New Roman"/>
          <w:bCs/>
          <w:szCs w:val="24"/>
        </w:rPr>
        <w:t>κή πολιτική παρέμβαση της πολιτείας γενικότερα, ώστε να επιτευχθεί μια ουσιαστική και ολοκληρωμένη προσέγγιση στο ευαίσθητο αυτό κοινωνικό ζήτημα.</w:t>
      </w:r>
    </w:p>
    <w:p w14:paraId="77AE1347"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Θέλω να ελπίζω, κύριε Υπουργέ, ότι οι δικές σας προσπάθειες θα κινηθούν προς αυτή την κατεύθυνση. Θεωρώ ότι</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εξετάζοντας τη δυνατότητα πρόσβασης των παιδιών </w:t>
      </w:r>
      <w:proofErr w:type="spellStart"/>
      <w:r>
        <w:rPr>
          <w:rFonts w:eastAsia="Times New Roman" w:cs="Times New Roman"/>
          <w:bCs/>
          <w:szCs w:val="24"/>
        </w:rPr>
        <w:t>Ρομά</w:t>
      </w:r>
      <w:proofErr w:type="spellEnd"/>
      <w:r>
        <w:rPr>
          <w:rFonts w:eastAsia="Times New Roman" w:cs="Times New Roman"/>
          <w:bCs/>
          <w:szCs w:val="24"/>
        </w:rPr>
        <w:t xml:space="preserve"> στην ανώτατη εκπαίδευση</w:t>
      </w:r>
      <w:r>
        <w:rPr>
          <w:rFonts w:eastAsia="Times New Roman" w:cs="Times New Roman"/>
          <w:bCs/>
          <w:szCs w:val="24"/>
        </w:rPr>
        <w:t>,</w:t>
      </w:r>
      <w:r>
        <w:rPr>
          <w:rFonts w:eastAsia="Times New Roman" w:cs="Times New Roman"/>
          <w:bCs/>
          <w:szCs w:val="24"/>
        </w:rPr>
        <w:t xml:space="preserve"> θα μπορούσε να ανιχνευθεί ένα πλέγμα κινήτρων, προκειμένου η αίσθηση της αποτυχίας και του κοινωνικού αποκλεισμού να αποτελέσουν οριστικό παρελθόν. </w:t>
      </w:r>
    </w:p>
    <w:p w14:paraId="77AE1348"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Σας ευχαριστώ πολύ.</w:t>
      </w:r>
    </w:p>
    <w:p w14:paraId="77AE1349" w14:textId="77777777" w:rsidR="00030F8B" w:rsidRDefault="007F68A1">
      <w:pPr>
        <w:spacing w:after="0" w:line="600" w:lineRule="auto"/>
        <w:ind w:firstLine="720"/>
        <w:jc w:val="both"/>
        <w:rPr>
          <w:rFonts w:eastAsia="Times New Roman"/>
          <w:b/>
          <w:szCs w:val="24"/>
        </w:rPr>
      </w:pPr>
      <w:r>
        <w:rPr>
          <w:rFonts w:eastAsia="Times New Roman"/>
          <w:b/>
          <w:szCs w:val="24"/>
        </w:rPr>
        <w:t>ΠΡΟΕΔΡΕΥΩ</w:t>
      </w:r>
      <w:r>
        <w:rPr>
          <w:rFonts w:eastAsia="Times New Roman"/>
          <w:b/>
          <w:szCs w:val="24"/>
        </w:rPr>
        <w:t xml:space="preserve">Ν (Γεώργιος Βαρεμένος): </w:t>
      </w:r>
      <w:r>
        <w:rPr>
          <w:rFonts w:eastAsia="Times New Roman"/>
          <w:szCs w:val="24"/>
        </w:rPr>
        <w:t>Κύριε Υπουργέ, έχετε τον λόγο.</w:t>
      </w:r>
    </w:p>
    <w:p w14:paraId="77AE134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ΘΕΟΔΟΣΗΣ ΠΕΛΕΓΡΙΝΗΣ (Υφυπουργός </w:t>
      </w:r>
      <w:r>
        <w:rPr>
          <w:rFonts w:eastAsia="Times New Roman" w:cs="Times New Roman"/>
          <w:b/>
          <w:bCs/>
          <w:szCs w:val="24"/>
        </w:rPr>
        <w:t>Παιδείας, Έρευνας και Θρησκευμάτων):</w:t>
      </w:r>
      <w:r>
        <w:rPr>
          <w:rFonts w:eastAsia="Times New Roman" w:cs="Times New Roman"/>
          <w:szCs w:val="24"/>
        </w:rPr>
        <w:t xml:space="preserve">  Κυρία Βουλευτά, πρέπει να σας δηλώσω το αμέριστο ενδιαφέρον του Υπουργείου Παιδείας για την εκπαίδευση όχι μόνο των </w:t>
      </w:r>
      <w:proofErr w:type="spellStart"/>
      <w:r>
        <w:rPr>
          <w:rFonts w:eastAsia="Times New Roman" w:cs="Times New Roman"/>
          <w:szCs w:val="24"/>
        </w:rPr>
        <w:t>Ρομά</w:t>
      </w:r>
      <w:proofErr w:type="spellEnd"/>
      <w:r>
        <w:rPr>
          <w:rFonts w:eastAsia="Times New Roman" w:cs="Times New Roman"/>
          <w:szCs w:val="24"/>
        </w:rPr>
        <w:t xml:space="preserve">, αλλά και </w:t>
      </w:r>
      <w:r>
        <w:rPr>
          <w:rFonts w:eastAsia="Times New Roman" w:cs="Times New Roman"/>
          <w:szCs w:val="24"/>
        </w:rPr>
        <w:t xml:space="preserve">των παιδιών άλλων χωρών που βρέθηκαν στη χώρα μας, στα διαπολιτισμικά σχολεία. Έχω επισκεφθεί πλήθος από αυτά και έχω συζητήσει και έχω δει τα προβλήματα. </w:t>
      </w:r>
    </w:p>
    <w:p w14:paraId="77AE134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Η προσπάθειά μας είναι να υπάρχει ισότιμη μεταχείριση, να προσφέρουμε ισότιμη εκπαίδευση σε όλες τις</w:t>
      </w:r>
      <w:r>
        <w:rPr>
          <w:rFonts w:eastAsia="Times New Roman" w:cs="Times New Roman"/>
          <w:szCs w:val="24"/>
        </w:rPr>
        <w:t xml:space="preserve"> κατηγορίες των παιδιών εδώ</w:t>
      </w:r>
      <w:r>
        <w:rPr>
          <w:rFonts w:eastAsia="Times New Roman" w:cs="Times New Roman"/>
          <w:szCs w:val="24"/>
        </w:rPr>
        <w:t>,</w:t>
      </w:r>
      <w:r>
        <w:rPr>
          <w:rFonts w:eastAsia="Times New Roman" w:cs="Times New Roman"/>
          <w:szCs w:val="24"/>
        </w:rPr>
        <w:t xml:space="preserve"> στην Ελλάδα. Αυτό όμως το οποίο προτείνετε, να μπορεί να υπάρχει ελεύθερη πρόσβαση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υπό ορισμένους όρους πρόσβαση των </w:t>
      </w:r>
      <w:proofErr w:type="spellStart"/>
      <w:r>
        <w:rPr>
          <w:rFonts w:eastAsia="Times New Roman" w:cs="Times New Roman"/>
          <w:szCs w:val="24"/>
        </w:rPr>
        <w:t>Ρομά</w:t>
      </w:r>
      <w:proofErr w:type="spellEnd"/>
      <w:r>
        <w:rPr>
          <w:rFonts w:eastAsia="Times New Roman" w:cs="Times New Roman"/>
          <w:szCs w:val="24"/>
        </w:rPr>
        <w:t xml:space="preserve"> στα πανεπιστήμια, προσκρούει στη βασική διάταξη του Συντάγματος για ισότητα μεταξύ</w:t>
      </w:r>
      <w:r>
        <w:rPr>
          <w:rFonts w:eastAsia="Times New Roman" w:cs="Times New Roman"/>
          <w:szCs w:val="24"/>
        </w:rPr>
        <w:t xml:space="preserve"> όλων των Ελλήνων.</w:t>
      </w:r>
    </w:p>
    <w:p w14:paraId="77AE134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Βεβαίως, σε ορισμένες περιπτώσεις η πολιτεία δίνει τη δυνατότητα σε παιδιά να εισάγονται στα πανεπιστήμια υπό ορισμένους όρους, αλλά κάτω από έκτακτες συνθήκες. Λόγου χάρ</w:t>
      </w:r>
      <w:r>
        <w:rPr>
          <w:rFonts w:eastAsia="Times New Roman" w:cs="Times New Roman"/>
          <w:szCs w:val="24"/>
        </w:rPr>
        <w:t>ιν</w:t>
      </w:r>
      <w:r>
        <w:rPr>
          <w:rFonts w:eastAsia="Times New Roman" w:cs="Times New Roman"/>
          <w:szCs w:val="24"/>
        </w:rPr>
        <w:t xml:space="preserve"> πριν από λίγα χρόνια δόθηκε η δυνατότητα σε παιδιά από την Κεφα</w:t>
      </w:r>
      <w:r>
        <w:rPr>
          <w:rFonts w:eastAsia="Times New Roman" w:cs="Times New Roman"/>
          <w:szCs w:val="24"/>
        </w:rPr>
        <w:t>λ</w:t>
      </w:r>
      <w:r>
        <w:rPr>
          <w:rFonts w:eastAsia="Times New Roman" w:cs="Times New Roman"/>
          <w:szCs w:val="24"/>
        </w:rPr>
        <w:t>λονιά</w:t>
      </w:r>
      <w:r>
        <w:rPr>
          <w:rFonts w:eastAsia="Times New Roman" w:cs="Times New Roman"/>
          <w:szCs w:val="24"/>
        </w:rPr>
        <w:t>,</w:t>
      </w:r>
      <w:r>
        <w:rPr>
          <w:rFonts w:eastAsia="Times New Roman" w:cs="Times New Roman"/>
          <w:szCs w:val="24"/>
        </w:rPr>
        <w:t xml:space="preserve"> λόγω των σεισμών</w:t>
      </w:r>
      <w:r>
        <w:rPr>
          <w:rFonts w:eastAsia="Times New Roman" w:cs="Times New Roman"/>
          <w:szCs w:val="24"/>
        </w:rPr>
        <w:t>,</w:t>
      </w:r>
      <w:r>
        <w:rPr>
          <w:rFonts w:eastAsia="Times New Roman" w:cs="Times New Roman"/>
          <w:szCs w:val="24"/>
        </w:rPr>
        <w:t xml:space="preserve"> να υπάρχει ιδιαίτερη μέριμνα για την εισαγωγή τους στα πανεπιστήμια. </w:t>
      </w:r>
    </w:p>
    <w:p w14:paraId="77AE134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αυτό συμβαίνει σε έκτακτες περιπτώσεις ή στις περιπτώσεις </w:t>
      </w:r>
      <w:r>
        <w:rPr>
          <w:rFonts w:eastAsia="Times New Roman" w:cs="Times New Roman"/>
          <w:szCs w:val="24"/>
        </w:rPr>
        <w:t>κατά τις οποίες</w:t>
      </w:r>
      <w:r>
        <w:rPr>
          <w:rFonts w:eastAsia="Times New Roman" w:cs="Times New Roman"/>
          <w:szCs w:val="24"/>
        </w:rPr>
        <w:t xml:space="preserve"> παιδιά ομογενών στην αλλοδαπή έχουν τη δυνατότητα</w:t>
      </w:r>
      <w:r>
        <w:rPr>
          <w:rFonts w:eastAsia="Times New Roman" w:cs="Times New Roman"/>
          <w:szCs w:val="24"/>
        </w:rPr>
        <w:t>,</w:t>
      </w:r>
      <w:r>
        <w:rPr>
          <w:rFonts w:eastAsia="Times New Roman" w:cs="Times New Roman"/>
          <w:szCs w:val="24"/>
        </w:rPr>
        <w:t xml:space="preserve"> κάτω από ορισμένους όρους</w:t>
      </w:r>
      <w:r>
        <w:rPr>
          <w:rFonts w:eastAsia="Times New Roman" w:cs="Times New Roman"/>
          <w:szCs w:val="24"/>
        </w:rPr>
        <w:t>,</w:t>
      </w:r>
      <w:r>
        <w:rPr>
          <w:rFonts w:eastAsia="Times New Roman" w:cs="Times New Roman"/>
          <w:szCs w:val="24"/>
        </w:rPr>
        <w:t xml:space="preserve"> να </w:t>
      </w:r>
      <w:r>
        <w:rPr>
          <w:rFonts w:eastAsia="Times New Roman" w:cs="Times New Roman"/>
          <w:szCs w:val="24"/>
        </w:rPr>
        <w:t xml:space="preserve">είναι στα πανεπιστήμια. Όμως, αυτό είναι για εθνικούς λόγους. </w:t>
      </w:r>
    </w:p>
    <w:p w14:paraId="77AE134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Συνεπώς το κύριο βάρος, για να μπορέσουμε να φέρουμε τους </w:t>
      </w:r>
      <w:proofErr w:type="spellStart"/>
      <w:r>
        <w:rPr>
          <w:rFonts w:eastAsia="Times New Roman" w:cs="Times New Roman"/>
          <w:szCs w:val="24"/>
        </w:rPr>
        <w:t>Ρομά</w:t>
      </w:r>
      <w:proofErr w:type="spellEnd"/>
      <w:r>
        <w:rPr>
          <w:rFonts w:eastAsia="Times New Roman" w:cs="Times New Roman"/>
          <w:szCs w:val="24"/>
        </w:rPr>
        <w:t xml:space="preserve"> στα σχολεία, να τους δώσουμε τη γνώση που πρέπει, είναι στα σχολεία τα ίδια. Και το πρόβλημα με τους </w:t>
      </w:r>
      <w:proofErr w:type="spellStart"/>
      <w:r>
        <w:rPr>
          <w:rFonts w:eastAsia="Times New Roman" w:cs="Times New Roman"/>
          <w:szCs w:val="24"/>
        </w:rPr>
        <w:t>Ρομά</w:t>
      </w:r>
      <w:proofErr w:type="spellEnd"/>
      <w:r>
        <w:rPr>
          <w:rFonts w:eastAsia="Times New Roman" w:cs="Times New Roman"/>
          <w:szCs w:val="24"/>
        </w:rPr>
        <w:t xml:space="preserve"> πρέπει να σας πω δεν είν</w:t>
      </w:r>
      <w:r>
        <w:rPr>
          <w:rFonts w:eastAsia="Times New Roman" w:cs="Times New Roman"/>
          <w:szCs w:val="24"/>
        </w:rPr>
        <w:t xml:space="preserve">αι τα ίδια τα παιδιά. Είναι οι οικογένειές τους αυτές οι οποίες τραβούν τα παιδιά τους από το σχολείο. </w:t>
      </w:r>
    </w:p>
    <w:p w14:paraId="77AE134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Πριν από μερικούς μήνες είχα επισκεφθεί το Διαπολιτισμικό Σχολείο στον Βοτανικό. Εκεί ο διευθυντής μο</w:t>
      </w:r>
      <w:r>
        <w:rPr>
          <w:rFonts w:eastAsia="Times New Roman" w:cs="Times New Roman"/>
          <w:szCs w:val="24"/>
        </w:rPr>
        <w:t>ύ</w:t>
      </w:r>
      <w:r>
        <w:rPr>
          <w:rFonts w:eastAsia="Times New Roman" w:cs="Times New Roman"/>
          <w:szCs w:val="24"/>
        </w:rPr>
        <w:t xml:space="preserve"> ανέφερε ότι</w:t>
      </w:r>
      <w:r>
        <w:rPr>
          <w:rFonts w:eastAsia="Times New Roman" w:cs="Times New Roman"/>
          <w:szCs w:val="24"/>
        </w:rPr>
        <w:t>,</w:t>
      </w:r>
      <w:r>
        <w:rPr>
          <w:rFonts w:eastAsia="Times New Roman" w:cs="Times New Roman"/>
          <w:szCs w:val="24"/>
        </w:rPr>
        <w:t xml:space="preserve"> ενώ εγγράφονται τα παιδιά των </w:t>
      </w:r>
      <w:proofErr w:type="spellStart"/>
      <w:r>
        <w:rPr>
          <w:rFonts w:eastAsia="Times New Roman" w:cs="Times New Roman"/>
          <w:szCs w:val="24"/>
        </w:rPr>
        <w:t>Ρομά</w:t>
      </w:r>
      <w:proofErr w:type="spellEnd"/>
      <w:r>
        <w:rPr>
          <w:rFonts w:eastAsia="Times New Roman" w:cs="Times New Roman"/>
          <w:szCs w:val="24"/>
        </w:rPr>
        <w:t xml:space="preserve"> σ</w:t>
      </w:r>
      <w:r>
        <w:rPr>
          <w:rFonts w:eastAsia="Times New Roman" w:cs="Times New Roman"/>
          <w:szCs w:val="24"/>
        </w:rPr>
        <w:t xml:space="preserve">το σχολείο, από τον Νοέμβριο τα αποσύρουν, γιατί υπάρχει ένα επίδομα, το οποίο, μόλις το πάρουν οι γονείς, τραβάνε και τα παιδιά από εκεί. </w:t>
      </w:r>
    </w:p>
    <w:p w14:paraId="77AE135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Επίσης, η παροχή του γεύματος που δίνεται είναι πολύ αναγκαία, γιατί αυτό είναι ένα κίνητρο, ένα δέλεαρ, για να έρθο</w:t>
      </w:r>
      <w:r>
        <w:rPr>
          <w:rFonts w:eastAsia="Times New Roman" w:cs="Times New Roman"/>
          <w:szCs w:val="24"/>
        </w:rPr>
        <w:t>υν τα παιδιά στο σχολείο. Συνεπώς όλο το βάρος μας είναι</w:t>
      </w:r>
      <w:r>
        <w:rPr>
          <w:rFonts w:eastAsia="Times New Roman" w:cs="Times New Roman"/>
          <w:szCs w:val="24"/>
        </w:rPr>
        <w:t>,</w:t>
      </w:r>
      <w:r>
        <w:rPr>
          <w:rFonts w:eastAsia="Times New Roman" w:cs="Times New Roman"/>
          <w:szCs w:val="24"/>
        </w:rPr>
        <w:t xml:space="preserve"> στα ίδια τα σχολεία, να δώσουμε εκείνες τις δυνατότητες στα παιδιά αυτά να φοιτούν ισότιμα με τα άλλα Ελληνόπουλα. Διότι η </w:t>
      </w:r>
      <w:r>
        <w:rPr>
          <w:rFonts w:eastAsia="Times New Roman" w:cs="Times New Roman"/>
          <w:szCs w:val="24"/>
        </w:rPr>
        <w:lastRenderedPageBreak/>
        <w:t>περιθωριοποίηση είναι ό,τι χειρότερο μπορεί να γίνει στη χώρα μας και είναι</w:t>
      </w:r>
      <w:r>
        <w:rPr>
          <w:rFonts w:eastAsia="Times New Roman" w:cs="Times New Roman"/>
          <w:szCs w:val="24"/>
        </w:rPr>
        <w:t xml:space="preserve"> κάτι το οποίο αποφεύγουμε με κάθε τρόπο. </w:t>
      </w:r>
    </w:p>
    <w:p w14:paraId="77AE135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7AE135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w:t>
      </w:r>
    </w:p>
    <w:p w14:paraId="77AE135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Περνάμε στη δεύτερη </w:t>
      </w:r>
      <w:r>
        <w:rPr>
          <w:rFonts w:eastAsia="Times New Roman" w:cs="Times New Roman"/>
          <w:szCs w:val="24"/>
        </w:rPr>
        <w:t xml:space="preserve">με αριθμό 975/10-6-2016 επίκαιρη ερώτηση </w:t>
      </w:r>
      <w:r>
        <w:rPr>
          <w:rFonts w:eastAsia="Times New Roman" w:cs="Times New Roman"/>
          <w:szCs w:val="24"/>
        </w:rPr>
        <w:t xml:space="preserve">πρώτου κύκλου του Βουλευτή Β΄ Αθηνών της Νέας Δημοκρατίας κ. </w:t>
      </w:r>
      <w:r>
        <w:rPr>
          <w:rFonts w:eastAsia="Times New Roman" w:cs="Times New Roman"/>
          <w:bCs/>
          <w:szCs w:val="24"/>
        </w:rPr>
        <w:t>Κωνσταντίνου Χατζηδάκη</w:t>
      </w:r>
      <w:r>
        <w:rPr>
          <w:rFonts w:eastAsia="Times New Roman" w:cs="Times New Roman"/>
          <w:b/>
          <w:bCs/>
          <w:szCs w:val="24"/>
        </w:rPr>
        <w:t xml:space="preserve"> </w:t>
      </w:r>
      <w:r>
        <w:rPr>
          <w:rFonts w:eastAsia="Times New Roman" w:cs="Times New Roman"/>
          <w:szCs w:val="24"/>
        </w:rPr>
        <w:t>προς το</w:t>
      </w:r>
      <w:r>
        <w:rPr>
          <w:rFonts w:eastAsia="Times New Roman" w:cs="Times New Roman"/>
          <w:szCs w:val="24"/>
        </w:rPr>
        <w:t xml:space="preserve">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τα χρέη του ΟΑΣΑ.</w:t>
      </w:r>
    </w:p>
    <w:p w14:paraId="77AE135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Χατζηδάκη, έχετε τον λόγο για δύο λεπτά. </w:t>
      </w:r>
    </w:p>
    <w:p w14:paraId="77AE135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Κύριε Πρόεδρε, τα πράγματα με τις αστικές συγκοινωνίες της Αθήνας δεν εξελίσσονται καθόλου καλά. Και δεν είναι </w:t>
      </w:r>
      <w:r>
        <w:rPr>
          <w:rFonts w:eastAsia="Times New Roman" w:cs="Times New Roman"/>
          <w:szCs w:val="24"/>
        </w:rPr>
        <w:t xml:space="preserve">μόνο οι ακατανόητες επιθέσεις των </w:t>
      </w:r>
      <w:proofErr w:type="spellStart"/>
      <w:r>
        <w:rPr>
          <w:rFonts w:eastAsia="Times New Roman" w:cs="Times New Roman"/>
          <w:szCs w:val="24"/>
        </w:rPr>
        <w:t>αντιεξουσιαστών</w:t>
      </w:r>
      <w:proofErr w:type="spellEnd"/>
      <w:r>
        <w:rPr>
          <w:rFonts w:eastAsia="Times New Roman" w:cs="Times New Roman"/>
          <w:szCs w:val="24"/>
        </w:rPr>
        <w:t xml:space="preserve"> εναντίον λεωφορείων και τρόλεϊ, που στρέφονται ουσιαστικά εναντίον μεροκαματιάρηδων ανθρώπων –</w:t>
      </w:r>
      <w:r>
        <w:rPr>
          <w:rFonts w:eastAsia="Times New Roman" w:cs="Times New Roman"/>
          <w:szCs w:val="24"/>
        </w:rPr>
        <w:lastRenderedPageBreak/>
        <w:t>είτε μιλάμε για τους οδηγούς είτε μιλάμε για τους επιβάτες-</w:t>
      </w:r>
      <w:r>
        <w:rPr>
          <w:rFonts w:eastAsia="Times New Roman" w:cs="Times New Roman"/>
          <w:szCs w:val="24"/>
        </w:rPr>
        <w:t>,</w:t>
      </w:r>
      <w:r>
        <w:rPr>
          <w:rFonts w:eastAsia="Times New Roman" w:cs="Times New Roman"/>
          <w:szCs w:val="24"/>
        </w:rPr>
        <w:t xml:space="preserve"> είναι και τα οικονομικά στοιχεία, τα οποία χειροτερεύουν συνεχώς.</w:t>
      </w:r>
    </w:p>
    <w:p w14:paraId="77AE135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Έχω εδώ τις συγκρίσεις ανάμεσα στο 2014 και στο 2015. Τα έσοδα του Ομίλου ΟΑΣΑ μειώθηκαν κατά 18% το 2015. Οι ζημίες προ φόρων ανήλθαν στα 105,7 εκατομμύρια ευρώ</w:t>
      </w:r>
      <w:r>
        <w:rPr>
          <w:rFonts w:eastAsia="Times New Roman" w:cs="Times New Roman"/>
          <w:szCs w:val="24"/>
        </w:rPr>
        <w:t>,</w:t>
      </w:r>
      <w:r>
        <w:rPr>
          <w:rFonts w:eastAsia="Times New Roman" w:cs="Times New Roman"/>
          <w:szCs w:val="24"/>
        </w:rPr>
        <w:t xml:space="preserve"> έναντι 83 εκατομμυρίων ευρ</w:t>
      </w:r>
      <w:r>
        <w:rPr>
          <w:rFonts w:eastAsia="Times New Roman" w:cs="Times New Roman"/>
          <w:szCs w:val="24"/>
        </w:rPr>
        <w:t>ώ το 2014. Και το λειτουργικό έλλειμμα του ΟΑΣΑ, δηλαδή τα στοιχεία, αν βγάλουμε έξω τα δάνεια, διαμορφώθηκε στα 25 εκατομμύρια ευρώ το 2015</w:t>
      </w:r>
      <w:r>
        <w:rPr>
          <w:rFonts w:eastAsia="Times New Roman" w:cs="Times New Roman"/>
          <w:szCs w:val="24"/>
        </w:rPr>
        <w:t>,</w:t>
      </w:r>
      <w:r>
        <w:rPr>
          <w:rFonts w:eastAsia="Times New Roman" w:cs="Times New Roman"/>
          <w:szCs w:val="24"/>
        </w:rPr>
        <w:t xml:space="preserve"> έναντι πλεονάσματος 2 εκατομμυρίων ευρώ το 2014. </w:t>
      </w:r>
    </w:p>
    <w:p w14:paraId="77AE135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Αντί τα πράγματα να βελτιώνονται</w:t>
      </w:r>
      <w:r>
        <w:rPr>
          <w:rFonts w:eastAsia="Times New Roman" w:cs="Times New Roman"/>
          <w:szCs w:val="24"/>
        </w:rPr>
        <w:t>,</w:t>
      </w:r>
      <w:r>
        <w:rPr>
          <w:rFonts w:eastAsia="Times New Roman" w:cs="Times New Roman"/>
          <w:szCs w:val="24"/>
        </w:rPr>
        <w:t xml:space="preserve"> γυρνάνε προς τα πίσω και γυρνά</w:t>
      </w:r>
      <w:r>
        <w:rPr>
          <w:rFonts w:eastAsia="Times New Roman" w:cs="Times New Roman"/>
          <w:szCs w:val="24"/>
        </w:rPr>
        <w:t>νε ουσιαστικά εκεί που ήμασταν το 2012</w:t>
      </w:r>
      <w:r>
        <w:rPr>
          <w:rFonts w:eastAsia="Times New Roman" w:cs="Times New Roman"/>
          <w:szCs w:val="24"/>
        </w:rPr>
        <w:t>,</w:t>
      </w:r>
      <w:r>
        <w:rPr>
          <w:rFonts w:eastAsia="Times New Roman" w:cs="Times New Roman"/>
          <w:szCs w:val="24"/>
        </w:rPr>
        <w:t xml:space="preserve"> μετά από τρία συνεχή χρόνια βελτίωσης. Νομίζω ότι η εξήγηση, για μένα τουλάχιστον, είναι προφανής. Οι διοικήσεις το 2015 ήταν οι ίδιες. Άλλαξε η πολιτική ηγεσία και άλλαξε και η πολιτική. </w:t>
      </w:r>
    </w:p>
    <w:p w14:paraId="77AE135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xml:space="preserve"> έκανε διάφορα</w:t>
      </w:r>
      <w:r>
        <w:rPr>
          <w:rFonts w:eastAsia="Times New Roman" w:cs="Times New Roman"/>
          <w:szCs w:val="24"/>
        </w:rPr>
        <w:t xml:space="preserve"> κουβαρνταλίκια, σάμπως τα έκανε από την τσέπη του. Υπογράφηκαν δωρεάν μετακινήσεις διαφόρων ομάδων, χωρίς να καλύπτονται τα έσοδα από αντίστοιχα Υπουργεία. </w:t>
      </w:r>
      <w:r>
        <w:rPr>
          <w:rFonts w:eastAsia="Times New Roman" w:cs="Times New Roman"/>
          <w:szCs w:val="24"/>
        </w:rPr>
        <w:lastRenderedPageBreak/>
        <w:t>Έγινα</w:t>
      </w:r>
      <w:r>
        <w:rPr>
          <w:rFonts w:eastAsia="Times New Roman" w:cs="Times New Roman"/>
          <w:szCs w:val="24"/>
        </w:rPr>
        <w:t>ν</w:t>
      </w:r>
      <w:r>
        <w:rPr>
          <w:rFonts w:eastAsia="Times New Roman" w:cs="Times New Roman"/>
          <w:szCs w:val="24"/>
        </w:rPr>
        <w:t xml:space="preserve"> δωρεάν μετακινήσεις στο δημοψήφισμα. Υπήρξε χαλάρωση των ελέγχων. Γίνονται επιθέσεις εναντίο</w:t>
      </w:r>
      <w:r>
        <w:rPr>
          <w:rFonts w:eastAsia="Times New Roman" w:cs="Times New Roman"/>
          <w:szCs w:val="24"/>
        </w:rPr>
        <w:t>ν των ελεγκτών και το Υπουργείο δεν κινείται καθόλου. Έγινε περίπου ιδεολογία το ξεχαρβάλωμα των αστικών συγκοινωνιών. Και γι’ αυτό</w:t>
      </w:r>
      <w:r>
        <w:rPr>
          <w:rFonts w:eastAsia="Times New Roman" w:cs="Times New Roman"/>
          <w:szCs w:val="24"/>
        </w:rPr>
        <w:t>ν</w:t>
      </w:r>
      <w:r>
        <w:rPr>
          <w:rFonts w:eastAsia="Times New Roman" w:cs="Times New Roman"/>
          <w:szCs w:val="24"/>
        </w:rPr>
        <w:t xml:space="preserve"> τον λόγο η κατάσταση συνεχίζει να επιδεινώνεται το 2016. </w:t>
      </w:r>
    </w:p>
    <w:p w14:paraId="77AE135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Το πρώτο τρίμηνο –με βάση στοιχεία που δημοσιεύτηκαν στον Τύπο και δεν διαψεύστηκαν- έχουμε περαιτέρω μείωση των εσόδων κατά 24%. Από σχεδόν 50 εκατομμύρια από τα εισιτήρια το πρώτο τρίμηνο του 2015 πήγαμε στα 37–38 εκατομμύρια το πρώτο τρίμηνο του 2016. Μ</w:t>
      </w:r>
      <w:r>
        <w:rPr>
          <w:rFonts w:eastAsia="Times New Roman" w:cs="Times New Roman"/>
          <w:szCs w:val="24"/>
        </w:rPr>
        <w:t xml:space="preserve">είωση 24%, με νέες πια διοικήσεις, δικές σας διοικήσεις. </w:t>
      </w:r>
    </w:p>
    <w:p w14:paraId="77AE135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Περιμένω μια απάντηση σε σχέση μ’ αυτά τα στοιχεία. Τα επιβεβαιώνετε, τα διαψεύδετε; Και ποια είναι η δική σας τοποθέτηση; Όπως επίσης θα ήθελα να μου πείτε ποια είναι η δική σας τοποθέτηση σε σχέση</w:t>
      </w:r>
      <w:r>
        <w:rPr>
          <w:rFonts w:eastAsia="Times New Roman" w:cs="Times New Roman"/>
          <w:szCs w:val="24"/>
        </w:rPr>
        <w:t xml:space="preserve"> με το μέλλον των συγκοινωνιών. Τι θα συμβεί με την υπαγωγή τους πια στο </w:t>
      </w:r>
      <w:proofErr w:type="spellStart"/>
      <w:r>
        <w:rPr>
          <w:rFonts w:eastAsia="Times New Roman" w:cs="Times New Roman"/>
          <w:szCs w:val="24"/>
        </w:rPr>
        <w:t>υπερταμείο</w:t>
      </w:r>
      <w:proofErr w:type="spellEnd"/>
      <w:r>
        <w:rPr>
          <w:rFonts w:eastAsia="Times New Roman" w:cs="Times New Roman"/>
          <w:szCs w:val="24"/>
        </w:rPr>
        <w:t xml:space="preserve">; Πώς τοποθετείται το Υπουργείο; </w:t>
      </w:r>
    </w:p>
    <w:p w14:paraId="77AE135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προχωρήσετε προς ιδιωτικοποίηση πάλι με βαριά καρδιά, κύριε </w:t>
      </w:r>
      <w:proofErr w:type="spellStart"/>
      <w:r>
        <w:rPr>
          <w:rFonts w:eastAsia="Times New Roman" w:cs="Times New Roman"/>
          <w:szCs w:val="24"/>
        </w:rPr>
        <w:t>Σπίρτζη</w:t>
      </w:r>
      <w:proofErr w:type="spellEnd"/>
      <w:r>
        <w:rPr>
          <w:rFonts w:eastAsia="Times New Roman" w:cs="Times New Roman"/>
          <w:szCs w:val="24"/>
        </w:rPr>
        <w:t>,</w:t>
      </w:r>
      <w:r>
        <w:rPr>
          <w:rFonts w:eastAsia="Times New Roman" w:cs="Times New Roman"/>
          <w:szCs w:val="24"/>
        </w:rPr>
        <w:t xml:space="preserve"> ή ο κ. </w:t>
      </w:r>
      <w:proofErr w:type="spellStart"/>
      <w:r>
        <w:rPr>
          <w:rFonts w:eastAsia="Times New Roman" w:cs="Times New Roman"/>
          <w:szCs w:val="24"/>
        </w:rPr>
        <w:t>Πιτσιόρλας</w:t>
      </w:r>
      <w:proofErr w:type="spellEnd"/>
      <w:r>
        <w:rPr>
          <w:rFonts w:eastAsia="Times New Roman" w:cs="Times New Roman"/>
          <w:szCs w:val="24"/>
        </w:rPr>
        <w:t xml:space="preserve"> ή όποιος είναι στο </w:t>
      </w:r>
      <w:proofErr w:type="spellStart"/>
      <w:r>
        <w:rPr>
          <w:rFonts w:eastAsia="Times New Roman" w:cs="Times New Roman"/>
          <w:szCs w:val="24"/>
        </w:rPr>
        <w:t>υπερταμείο</w:t>
      </w:r>
      <w:proofErr w:type="spellEnd"/>
      <w:r>
        <w:rPr>
          <w:rFonts w:eastAsia="Times New Roman" w:cs="Times New Roman"/>
          <w:szCs w:val="24"/>
        </w:rPr>
        <w:t xml:space="preserve"> θα υπογράφει κι εσε</w:t>
      </w:r>
      <w:r>
        <w:rPr>
          <w:rFonts w:eastAsia="Times New Roman" w:cs="Times New Roman"/>
          <w:szCs w:val="24"/>
        </w:rPr>
        <w:t>ίς θα τον καταγγέλλετε; Ποια είναι η στάση γενικά και η δική σας και της Κυβέρνησης</w:t>
      </w:r>
      <w:r>
        <w:rPr>
          <w:rFonts w:eastAsia="Times New Roman" w:cs="Times New Roman"/>
          <w:szCs w:val="24"/>
        </w:rPr>
        <w:t>,</w:t>
      </w:r>
      <w:r>
        <w:rPr>
          <w:rFonts w:eastAsia="Times New Roman" w:cs="Times New Roman"/>
          <w:szCs w:val="24"/>
        </w:rPr>
        <w:t xml:space="preserve"> φυσικά; Διότι όλους σ</w:t>
      </w:r>
      <w:r>
        <w:rPr>
          <w:rFonts w:eastAsia="Times New Roman" w:cs="Times New Roman"/>
          <w:szCs w:val="24"/>
        </w:rPr>
        <w:t>ά</w:t>
      </w:r>
      <w:r>
        <w:rPr>
          <w:rFonts w:eastAsia="Times New Roman" w:cs="Times New Roman"/>
          <w:szCs w:val="24"/>
        </w:rPr>
        <w:t xml:space="preserve">ς έχει διορίσει ο κ. Τσίπρας και ενδιαφερόμαστε να ξέρουμε ποιο είναι το σχέδιό σας. </w:t>
      </w:r>
    </w:p>
    <w:p w14:paraId="77AE135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Υπουργός Υποδομών, Μεταφορών</w:t>
      </w:r>
      <w:r>
        <w:rPr>
          <w:rFonts w:eastAsia="Times New Roman" w:cs="Times New Roman"/>
          <w:szCs w:val="24"/>
        </w:rPr>
        <w:t xml:space="preserve"> και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έχει τον λόγο.  </w:t>
      </w:r>
    </w:p>
    <w:p w14:paraId="77AE135D" w14:textId="77777777" w:rsidR="00030F8B" w:rsidRDefault="007F68A1">
      <w:pPr>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Ευχαριστώ, κύριε Πρόεδρε. </w:t>
      </w:r>
    </w:p>
    <w:p w14:paraId="77AE135E" w14:textId="77777777" w:rsidR="00030F8B" w:rsidRDefault="007F68A1">
      <w:pPr>
        <w:spacing w:after="0" w:line="600" w:lineRule="auto"/>
        <w:ind w:firstLine="720"/>
        <w:jc w:val="both"/>
        <w:rPr>
          <w:rFonts w:eastAsia="Times New Roman"/>
          <w:szCs w:val="24"/>
        </w:rPr>
      </w:pPr>
      <w:r>
        <w:rPr>
          <w:rFonts w:eastAsia="Times New Roman"/>
          <w:szCs w:val="24"/>
        </w:rPr>
        <w:t>Θα μου δώσετε λίγο χρόνο παραπάνω και θα τον γλ</w:t>
      </w:r>
      <w:r>
        <w:rPr>
          <w:rFonts w:eastAsia="Times New Roman"/>
          <w:szCs w:val="24"/>
        </w:rPr>
        <w:t>ι</w:t>
      </w:r>
      <w:r>
        <w:rPr>
          <w:rFonts w:eastAsia="Times New Roman"/>
          <w:szCs w:val="24"/>
        </w:rPr>
        <w:t xml:space="preserve">τώσουμε από τις δύο άλλες επίκαιρες στη συνέχεια. </w:t>
      </w:r>
    </w:p>
    <w:p w14:paraId="77AE135F"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(Γεώργιο</w:t>
      </w:r>
      <w:r>
        <w:rPr>
          <w:rFonts w:eastAsia="Times New Roman"/>
          <w:b/>
          <w:szCs w:val="24"/>
        </w:rPr>
        <w:t xml:space="preserve">ς Βαρεμένος): </w:t>
      </w:r>
      <w:r>
        <w:rPr>
          <w:rFonts w:eastAsia="Times New Roman"/>
          <w:szCs w:val="24"/>
        </w:rPr>
        <w:t>Έχετε και δευτερολογία.</w:t>
      </w:r>
    </w:p>
    <w:p w14:paraId="77AE1360"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Μεταφορών και Δικτύων): </w:t>
      </w:r>
      <w:r>
        <w:rPr>
          <w:rFonts w:eastAsia="Times New Roman"/>
          <w:szCs w:val="24"/>
        </w:rPr>
        <w:t xml:space="preserve">Το ξέρω, αλλά είναι πολύ </w:t>
      </w:r>
      <w:r>
        <w:rPr>
          <w:rFonts w:eastAsia="Times New Roman"/>
          <w:szCs w:val="24"/>
        </w:rPr>
        <w:t>«</w:t>
      </w:r>
      <w:r>
        <w:rPr>
          <w:rFonts w:eastAsia="Times New Roman"/>
          <w:szCs w:val="24"/>
        </w:rPr>
        <w:t>βαριά</w:t>
      </w:r>
      <w:r>
        <w:rPr>
          <w:rFonts w:eastAsia="Times New Roman"/>
          <w:szCs w:val="24"/>
        </w:rPr>
        <w:t>»</w:t>
      </w:r>
      <w:r>
        <w:rPr>
          <w:rFonts w:eastAsia="Times New Roman"/>
          <w:szCs w:val="24"/>
        </w:rPr>
        <w:t xml:space="preserve"> η επίκαιρη ερώτηση και θέλει πολλά στοιχεία ο κ. Χατζηδάκης.</w:t>
      </w:r>
    </w:p>
    <w:p w14:paraId="77AE1361" w14:textId="77777777" w:rsidR="00030F8B" w:rsidRDefault="007F68A1">
      <w:pPr>
        <w:spacing w:after="0" w:line="600" w:lineRule="auto"/>
        <w:ind w:firstLine="720"/>
        <w:jc w:val="both"/>
        <w:rPr>
          <w:rFonts w:eastAsia="Times New Roman"/>
          <w:szCs w:val="24"/>
        </w:rPr>
      </w:pPr>
      <w:r>
        <w:rPr>
          <w:rFonts w:eastAsia="Times New Roman"/>
          <w:szCs w:val="24"/>
        </w:rPr>
        <w:t>Αξιότιμε συνάδελφε, κύριε Αντιπρόεδρε της Νέας Δημοκρατίας, σας</w:t>
      </w:r>
      <w:r>
        <w:rPr>
          <w:rFonts w:eastAsia="Times New Roman"/>
          <w:szCs w:val="24"/>
        </w:rPr>
        <w:t xml:space="preserve"> ευχαριστώ από καρδιάς για την επίκαιρη ερώτηση με θέμα τις αστικές συγκοινωνίες. </w:t>
      </w:r>
    </w:p>
    <w:p w14:paraId="77AE1362" w14:textId="77777777" w:rsidR="00030F8B" w:rsidRDefault="007F68A1">
      <w:pPr>
        <w:spacing w:after="0" w:line="600" w:lineRule="auto"/>
        <w:ind w:firstLine="720"/>
        <w:jc w:val="both"/>
        <w:rPr>
          <w:rFonts w:eastAsia="Times New Roman"/>
          <w:szCs w:val="24"/>
        </w:rPr>
      </w:pPr>
      <w:r>
        <w:rPr>
          <w:rFonts w:eastAsia="Times New Roman"/>
          <w:szCs w:val="24"/>
        </w:rPr>
        <w:t xml:space="preserve">Σας ευχαριστώ, μιας και τα συνδυασμένα επικοινωνιακά τερτίπια των δυνάμεων που στήριζαν την κυβέρνηση Σαμαρά, τα δελτία Τύπου, οι κομματικοί σας στρατοί, οι επισκέψεις τόσο </w:t>
      </w:r>
      <w:r>
        <w:rPr>
          <w:rFonts w:eastAsia="Times New Roman"/>
          <w:szCs w:val="24"/>
        </w:rPr>
        <w:t xml:space="preserve">του κ. Μητσοτάκη όσο και της κ. Γεννηματά στον χώρο των αστικών συγκοινωνιών και η γνωστή, πλέον, παρέα που σας στηρίζει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δεν μας είχαν δώσει τη δυνατότητα να απαντήσουμε, για να γνωρίζει και το Κοινοβούλιο και οι πολίτες τι </w:t>
      </w:r>
      <w:r>
        <w:rPr>
          <w:rFonts w:eastAsia="Times New Roman"/>
          <w:szCs w:val="24"/>
        </w:rPr>
        <w:t>γινόταν και τι γίνεται σήμερα στον χώρο των αστικών συγκοινωνιών. Γι’ αυτό οφείλω ξανά να σας ευχαριστήσω.</w:t>
      </w:r>
    </w:p>
    <w:p w14:paraId="77AE1363" w14:textId="77777777" w:rsidR="00030F8B" w:rsidRDefault="007F68A1">
      <w:pPr>
        <w:spacing w:after="0" w:line="600" w:lineRule="auto"/>
        <w:ind w:firstLine="720"/>
        <w:jc w:val="both"/>
        <w:rPr>
          <w:rFonts w:eastAsia="Times New Roman"/>
          <w:szCs w:val="24"/>
        </w:rPr>
      </w:pPr>
      <w:r>
        <w:rPr>
          <w:rFonts w:eastAsia="Times New Roman"/>
          <w:szCs w:val="24"/>
        </w:rPr>
        <w:t xml:space="preserve">Κύριε Χατζηδάκη, αυτά είναι τα στοιχεία των απαντήσεών μου. Είναι επίσημα τα έγγραφα. Είναι δικά σας. Τα καταθέτω για τα Πρακτικά. Είναι αριθμημένα. </w:t>
      </w:r>
    </w:p>
    <w:p w14:paraId="77AE1364"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(Στο σημείο αυτό ο Υπουργός Υποδομών, Μεταφορών και Δικτύων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7AE1365" w14:textId="77777777" w:rsidR="00030F8B" w:rsidRDefault="007F68A1">
      <w:pPr>
        <w:spacing w:after="0" w:line="600" w:lineRule="auto"/>
        <w:ind w:firstLine="720"/>
        <w:jc w:val="both"/>
        <w:rPr>
          <w:rFonts w:eastAsia="Times New Roman"/>
          <w:szCs w:val="24"/>
        </w:rPr>
      </w:pPr>
      <w:r>
        <w:rPr>
          <w:rFonts w:eastAsia="Times New Roman"/>
          <w:b/>
          <w:szCs w:val="24"/>
        </w:rPr>
        <w:t>ΚΩ</w:t>
      </w:r>
      <w:r>
        <w:rPr>
          <w:rFonts w:eastAsia="Times New Roman"/>
          <w:b/>
          <w:szCs w:val="24"/>
        </w:rPr>
        <w:t>ΝΣΤΑΝΤΙΝΟ</w:t>
      </w:r>
      <w:r>
        <w:rPr>
          <w:rFonts w:eastAsia="Times New Roman"/>
          <w:b/>
          <w:szCs w:val="24"/>
        </w:rPr>
        <w:t>Σ</w:t>
      </w:r>
      <w:r>
        <w:rPr>
          <w:rFonts w:eastAsia="Times New Roman"/>
          <w:b/>
          <w:szCs w:val="24"/>
        </w:rPr>
        <w:t xml:space="preserve"> ΧΑΤΖΗΔΑΚΗΣ: </w:t>
      </w:r>
      <w:r>
        <w:rPr>
          <w:rFonts w:eastAsia="Times New Roman"/>
          <w:szCs w:val="24"/>
        </w:rPr>
        <w:t>Κι εγώ έχω αντίστοιχα στοιχεία.</w:t>
      </w:r>
    </w:p>
    <w:p w14:paraId="77AE1366"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Είναι ένα τρόλεϊ με στοιχεία!</w:t>
      </w:r>
    </w:p>
    <w:p w14:paraId="77AE1367" w14:textId="77777777" w:rsidR="00030F8B" w:rsidRDefault="007F68A1">
      <w:pPr>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Κύριε Χατζηδάκη, ασφαλώς γνωρίζετε και συνεργάζεστε και σήμερα με τον Γενικό Διευθυντή </w:t>
      </w:r>
      <w:r>
        <w:rPr>
          <w:rFonts w:eastAsia="Times New Roman"/>
          <w:szCs w:val="24"/>
        </w:rPr>
        <w:t>της Νέας Δημοκρατίας, τον κ. Παπαθανάση, ο οποίος ήταν Πρόεδρος και Διευθύνων Σύμβουλος της ΣΤΑΣΥ, με τον Διευθυντή πολιτικού σχεδιασμού της Νέας Δημοκρατίας, τον κ. Οικονόμου, ο οποίος ήταν Πρόεδρος και Διευθύνων Σύμβουλος της ΟΣΥ</w:t>
      </w:r>
      <w:r>
        <w:rPr>
          <w:rFonts w:eastAsia="Times New Roman"/>
          <w:szCs w:val="24"/>
        </w:rPr>
        <w:t>,</w:t>
      </w:r>
      <w:r>
        <w:rPr>
          <w:rFonts w:eastAsia="Times New Roman"/>
          <w:szCs w:val="24"/>
        </w:rPr>
        <w:t xml:space="preserve"> και με τον πρώην σύμβου</w:t>
      </w:r>
      <w:r>
        <w:rPr>
          <w:rFonts w:eastAsia="Times New Roman"/>
          <w:szCs w:val="24"/>
        </w:rPr>
        <w:t xml:space="preserve">λό σας, τον κ. Δημητριάδη. </w:t>
      </w:r>
    </w:p>
    <w:p w14:paraId="77AE1368"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Αυτοί οι ανεξάρτητοι, ανεπηρέαστοι και επιτυχημένοι μάνατζερ, όπως μας λέγατε, όταν αντικαταστάθηκαν και τοποθετήθηκαν νέες διοικήσεις και μπήκαν οι κομματικές μετά, του ΣΥΡΙΖΑ -το ίδιο, παρεμπιπτόντως, κύριε Πρόεδρε, μας έλεγε </w:t>
      </w:r>
      <w:r>
        <w:rPr>
          <w:rFonts w:eastAsia="Times New Roman"/>
          <w:szCs w:val="24"/>
        </w:rPr>
        <w:t>και η τρόικα- παρέλαβαν τρεις εταιρείες σε απόλυτη τάξη και φοβερή λειτουργία. Θα την παραθέσω παρακάτω σε έξι ενότητες, για να αναδειχθεί μια για πάντα το ανορθολογικό και κομματικό όργιο που δομήσατε, υπηρετήσατε και συνεχίζετε να υπερασπίζεστε και το πώ</w:t>
      </w:r>
      <w:r>
        <w:rPr>
          <w:rFonts w:eastAsia="Times New Roman"/>
          <w:szCs w:val="24"/>
        </w:rPr>
        <w:t>ς συσσωρεύσατε 96 εκατομμύρια ευρώ δημοσιονομικά και λειτουργικά ελλείμματα και σήμερα ζητάτε κι εξηγήσεις.</w:t>
      </w:r>
    </w:p>
    <w:p w14:paraId="77AE1369" w14:textId="77777777" w:rsidR="00030F8B" w:rsidRDefault="007F68A1">
      <w:pPr>
        <w:spacing w:after="0" w:line="600" w:lineRule="auto"/>
        <w:ind w:firstLine="720"/>
        <w:jc w:val="both"/>
        <w:rPr>
          <w:rFonts w:eastAsia="Times New Roman"/>
          <w:szCs w:val="24"/>
        </w:rPr>
      </w:pPr>
      <w:r>
        <w:rPr>
          <w:rFonts w:eastAsia="Times New Roman"/>
          <w:szCs w:val="24"/>
        </w:rPr>
        <w:t xml:space="preserve">Η πρώτη ενότητα, που είναι και ο πρώτος επικοινωνιακός σας μύθος. Λέτε ότι παραλάβαμε πλεονασματικές συγκοινωνίες και δημιουργήσαμε ελλείμματα. </w:t>
      </w:r>
    </w:p>
    <w:p w14:paraId="77AE136A" w14:textId="77777777" w:rsidR="00030F8B" w:rsidRDefault="007F68A1">
      <w:pPr>
        <w:spacing w:after="0" w:line="600" w:lineRule="auto"/>
        <w:ind w:firstLine="720"/>
        <w:jc w:val="both"/>
        <w:rPr>
          <w:rFonts w:eastAsia="Times New Roman"/>
          <w:szCs w:val="24"/>
        </w:rPr>
      </w:pPr>
      <w:r>
        <w:rPr>
          <w:rFonts w:eastAsia="Times New Roman"/>
          <w:szCs w:val="24"/>
        </w:rPr>
        <w:t>Κύρ</w:t>
      </w:r>
      <w:r>
        <w:rPr>
          <w:rFonts w:eastAsia="Times New Roman"/>
          <w:szCs w:val="24"/>
        </w:rPr>
        <w:t>ιοι συνάδελφοι, η ΣΤΑΣΥ έκλεισε το 2014 με λειτουργικό πλεόνασμα 2,7 εκατομμύρια ευρώ και το 2015 με λειτουργικό έλλειμ</w:t>
      </w:r>
      <w:r>
        <w:rPr>
          <w:rFonts w:eastAsia="Times New Roman"/>
          <w:szCs w:val="24"/>
        </w:rPr>
        <w:t>μ</w:t>
      </w:r>
      <w:r>
        <w:rPr>
          <w:rFonts w:eastAsia="Times New Roman"/>
          <w:szCs w:val="24"/>
        </w:rPr>
        <w:t xml:space="preserve">α 23 εκατομμύρια ευρώ. </w:t>
      </w:r>
    </w:p>
    <w:p w14:paraId="77AE136B" w14:textId="77777777" w:rsidR="00030F8B" w:rsidRDefault="007F68A1">
      <w:pPr>
        <w:spacing w:after="0" w:line="600" w:lineRule="auto"/>
        <w:ind w:firstLine="720"/>
        <w:jc w:val="both"/>
        <w:rPr>
          <w:rFonts w:eastAsia="Times New Roman"/>
          <w:szCs w:val="24"/>
        </w:rPr>
      </w:pPr>
      <w:r>
        <w:rPr>
          <w:rFonts w:eastAsia="Times New Roman"/>
          <w:b/>
          <w:szCs w:val="24"/>
        </w:rPr>
        <w:t>ΚΩ</w:t>
      </w:r>
      <w:r>
        <w:rPr>
          <w:rFonts w:eastAsia="Times New Roman"/>
          <w:b/>
          <w:szCs w:val="24"/>
        </w:rPr>
        <w:t>ΝΣΤΑΝΤΙΝΟ</w:t>
      </w:r>
      <w:r>
        <w:rPr>
          <w:rFonts w:eastAsia="Times New Roman"/>
          <w:b/>
          <w:szCs w:val="24"/>
        </w:rPr>
        <w:t xml:space="preserve">Σ ΧΑΤΖΗΔΑΚΗΣ: </w:t>
      </w:r>
      <w:r>
        <w:rPr>
          <w:rFonts w:eastAsia="Times New Roman"/>
          <w:szCs w:val="24"/>
        </w:rPr>
        <w:t xml:space="preserve">Αυτό δεν είπα; </w:t>
      </w:r>
    </w:p>
    <w:p w14:paraId="77AE136C"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ΧΡΗΣΤΟΣ ΣΠΙΡΤΖΗΣ (Υπουργός Υποδομών, Μεταφορών και Δικτύων):</w:t>
      </w:r>
      <w:r>
        <w:rPr>
          <w:rFonts w:eastAsia="Times New Roman"/>
          <w:b/>
          <w:szCs w:val="24"/>
        </w:rPr>
        <w:t xml:space="preserve"> </w:t>
      </w:r>
      <w:r>
        <w:rPr>
          <w:rFonts w:eastAsia="Times New Roman"/>
          <w:szCs w:val="24"/>
        </w:rPr>
        <w:t xml:space="preserve">Ναι, αυτό </w:t>
      </w:r>
      <w:r>
        <w:rPr>
          <w:rFonts w:eastAsia="Times New Roman"/>
          <w:szCs w:val="24"/>
        </w:rPr>
        <w:t xml:space="preserve">λέτε κι εσείς. Ακούστε, λοιπόν, τώρα πιο κάτω. </w:t>
      </w:r>
    </w:p>
    <w:p w14:paraId="77AE136D" w14:textId="77777777" w:rsidR="00030F8B" w:rsidRDefault="007F68A1">
      <w:pPr>
        <w:spacing w:after="0" w:line="600" w:lineRule="auto"/>
        <w:ind w:firstLine="720"/>
        <w:jc w:val="both"/>
        <w:rPr>
          <w:rFonts w:eastAsia="Times New Roman"/>
          <w:szCs w:val="24"/>
        </w:rPr>
      </w:pPr>
      <w:r>
        <w:rPr>
          <w:rFonts w:eastAsia="Times New Roman"/>
          <w:szCs w:val="24"/>
        </w:rPr>
        <w:t xml:space="preserve">Σύμφωνα με τις Διευθύνσεις της </w:t>
      </w:r>
      <w:r>
        <w:rPr>
          <w:rFonts w:eastAsia="Times New Roman"/>
          <w:szCs w:val="24"/>
        </w:rPr>
        <w:t>«</w:t>
      </w:r>
      <w:r>
        <w:rPr>
          <w:rFonts w:eastAsia="Times New Roman"/>
          <w:szCs w:val="24"/>
        </w:rPr>
        <w:t>ΣΤΑΣΥ Α</w:t>
      </w:r>
      <w:r>
        <w:rPr>
          <w:rFonts w:eastAsia="Times New Roman"/>
          <w:szCs w:val="24"/>
        </w:rPr>
        <w:t>.</w:t>
      </w:r>
      <w:r>
        <w:rPr>
          <w:rFonts w:eastAsia="Times New Roman"/>
          <w:szCs w:val="24"/>
        </w:rPr>
        <w:t>Ε</w:t>
      </w:r>
      <w:r>
        <w:rPr>
          <w:rFonts w:eastAsia="Times New Roman"/>
          <w:szCs w:val="24"/>
        </w:rPr>
        <w:t>.»</w:t>
      </w:r>
      <w:r>
        <w:rPr>
          <w:rFonts w:eastAsia="Times New Roman"/>
          <w:szCs w:val="24"/>
        </w:rPr>
        <w:t>, το εν λόγω έλλει</w:t>
      </w:r>
      <w:r>
        <w:rPr>
          <w:rFonts w:eastAsia="Times New Roman"/>
          <w:szCs w:val="24"/>
        </w:rPr>
        <w:t>μ</w:t>
      </w:r>
      <w:r>
        <w:rPr>
          <w:rFonts w:eastAsia="Times New Roman"/>
          <w:szCs w:val="24"/>
        </w:rPr>
        <w:t xml:space="preserve">μα αναλύεται ως εξής: </w:t>
      </w:r>
    </w:p>
    <w:p w14:paraId="77AE136E" w14:textId="77777777" w:rsidR="00030F8B" w:rsidRDefault="007F68A1">
      <w:pPr>
        <w:spacing w:after="0" w:line="600" w:lineRule="auto"/>
        <w:ind w:firstLine="720"/>
        <w:jc w:val="both"/>
        <w:rPr>
          <w:rFonts w:eastAsia="Times New Roman"/>
          <w:szCs w:val="24"/>
        </w:rPr>
      </w:pPr>
      <w:r>
        <w:rPr>
          <w:rFonts w:eastAsia="Times New Roman"/>
          <w:szCs w:val="24"/>
        </w:rPr>
        <w:t xml:space="preserve">Πρώτον, ανακατανομή εσόδων ΟΣΥ και ΣΤΑΣΥ από 55% σε 50%. Αυτό είναι 10 εκατομμύρια. </w:t>
      </w:r>
    </w:p>
    <w:p w14:paraId="77AE136F" w14:textId="77777777" w:rsidR="00030F8B" w:rsidRDefault="007F68A1">
      <w:pPr>
        <w:spacing w:after="0" w:line="600" w:lineRule="auto"/>
        <w:ind w:firstLine="720"/>
        <w:jc w:val="both"/>
        <w:rPr>
          <w:rFonts w:eastAsia="Times New Roman"/>
          <w:szCs w:val="24"/>
        </w:rPr>
      </w:pPr>
      <w:r>
        <w:rPr>
          <w:rFonts w:eastAsia="Times New Roman"/>
          <w:szCs w:val="24"/>
        </w:rPr>
        <w:t>Δεύτερον, τιμολογιακή πολιτική του Οκτ</w:t>
      </w:r>
      <w:r>
        <w:rPr>
          <w:rFonts w:eastAsia="Times New Roman"/>
          <w:szCs w:val="24"/>
        </w:rPr>
        <w:t xml:space="preserve">ώβρη του 2014, χωρίς καμμία μελέτη και με ένα συνεχώς μειούμενο συγκοινωνιακό έργο, 30% μείωση σε τέσσερα χρόνια, η οποία κοστολογείται άλλα 10 εκατομμύρια ευρώ. </w:t>
      </w:r>
    </w:p>
    <w:p w14:paraId="77AE1370" w14:textId="77777777" w:rsidR="00030F8B" w:rsidRDefault="007F68A1">
      <w:pPr>
        <w:spacing w:after="0" w:line="600" w:lineRule="auto"/>
        <w:ind w:firstLine="720"/>
        <w:jc w:val="both"/>
        <w:rPr>
          <w:rFonts w:eastAsia="Times New Roman"/>
          <w:szCs w:val="24"/>
        </w:rPr>
      </w:pPr>
      <w:r>
        <w:rPr>
          <w:rFonts w:eastAsia="Times New Roman"/>
          <w:szCs w:val="24"/>
        </w:rPr>
        <w:t xml:space="preserve">Τρίτον, αύξηση του ΦΠΑ από 13% σε 23%, η οποία </w:t>
      </w:r>
      <w:proofErr w:type="spellStart"/>
      <w:r>
        <w:rPr>
          <w:rFonts w:eastAsia="Times New Roman"/>
          <w:szCs w:val="24"/>
        </w:rPr>
        <w:t>απορροφήθηκε</w:t>
      </w:r>
      <w:proofErr w:type="spellEnd"/>
      <w:r>
        <w:rPr>
          <w:rFonts w:eastAsia="Times New Roman"/>
          <w:szCs w:val="24"/>
        </w:rPr>
        <w:t xml:space="preserve"> το 2015, για να μην αυξηθεί το ει</w:t>
      </w:r>
      <w:r>
        <w:rPr>
          <w:rFonts w:eastAsia="Times New Roman"/>
          <w:szCs w:val="24"/>
        </w:rPr>
        <w:t>σιτήριο, για να μην το πληρώσ</w:t>
      </w:r>
      <w:r>
        <w:rPr>
          <w:rFonts w:eastAsia="Times New Roman"/>
          <w:szCs w:val="24"/>
        </w:rPr>
        <w:t>ει</w:t>
      </w:r>
      <w:r>
        <w:rPr>
          <w:rFonts w:eastAsia="Times New Roman"/>
          <w:szCs w:val="24"/>
        </w:rPr>
        <w:t xml:space="preserve"> ο πολίτης, δηλαδή. </w:t>
      </w:r>
    </w:p>
    <w:p w14:paraId="77AE1371" w14:textId="77777777" w:rsidR="00030F8B" w:rsidRDefault="007F68A1">
      <w:pPr>
        <w:spacing w:after="0" w:line="600" w:lineRule="auto"/>
        <w:ind w:firstLine="720"/>
        <w:jc w:val="both"/>
        <w:rPr>
          <w:rFonts w:eastAsia="Times New Roman"/>
          <w:szCs w:val="24"/>
        </w:rPr>
      </w:pPr>
      <w:r>
        <w:rPr>
          <w:rFonts w:eastAsia="Times New Roman"/>
          <w:szCs w:val="24"/>
        </w:rPr>
        <w:t xml:space="preserve">Ούτε οι αποφάσεις των νυν, άμεσων συνεργατών που έχετε στη Νέα Δημοκρατία </w:t>
      </w:r>
      <w:proofErr w:type="spellStart"/>
      <w:r>
        <w:rPr>
          <w:rFonts w:eastAsia="Times New Roman"/>
          <w:szCs w:val="24"/>
        </w:rPr>
        <w:t>μετακύλ</w:t>
      </w:r>
      <w:r>
        <w:rPr>
          <w:rFonts w:eastAsia="Times New Roman"/>
          <w:szCs w:val="24"/>
        </w:rPr>
        <w:t>ι</w:t>
      </w:r>
      <w:r>
        <w:rPr>
          <w:rFonts w:eastAsia="Times New Roman"/>
          <w:szCs w:val="24"/>
        </w:rPr>
        <w:t>σαν</w:t>
      </w:r>
      <w:proofErr w:type="spellEnd"/>
      <w:r>
        <w:rPr>
          <w:rFonts w:eastAsia="Times New Roman"/>
          <w:szCs w:val="24"/>
        </w:rPr>
        <w:t xml:space="preserve"> τα κόστη των προεκλογικών πολιτικών της Νέας Δημοκρατίας το 2015, αλλά δεν γνώριζαν ότι η θητεία τους </w:t>
      </w:r>
      <w:r>
        <w:rPr>
          <w:rFonts w:eastAsia="Times New Roman"/>
          <w:szCs w:val="24"/>
        </w:rPr>
        <w:lastRenderedPageBreak/>
        <w:t xml:space="preserve">θα κρατήσει </w:t>
      </w:r>
      <w:r>
        <w:rPr>
          <w:rFonts w:eastAsia="Times New Roman"/>
          <w:szCs w:val="24"/>
        </w:rPr>
        <w:t>περισσότερο. Αργήσαμε να τους αλλάξουμε. Αυτό έγινε, κύριε Χατζηδάκη. Προετοιμαστήκατε, έτσι ώστε να μετακινήσετε ελλείμ</w:t>
      </w:r>
      <w:r>
        <w:rPr>
          <w:rFonts w:eastAsia="Times New Roman"/>
          <w:szCs w:val="24"/>
        </w:rPr>
        <w:t>μ</w:t>
      </w:r>
      <w:r>
        <w:rPr>
          <w:rFonts w:eastAsia="Times New Roman"/>
          <w:szCs w:val="24"/>
        </w:rPr>
        <w:t>ατα</w:t>
      </w:r>
      <w:r>
        <w:rPr>
          <w:rFonts w:eastAsia="Times New Roman"/>
          <w:szCs w:val="24"/>
        </w:rPr>
        <w:t>,</w:t>
      </w:r>
      <w:r>
        <w:rPr>
          <w:rFonts w:eastAsia="Times New Roman"/>
          <w:szCs w:val="24"/>
        </w:rPr>
        <w:t xml:space="preserve"> κόστη κ</w:t>
      </w:r>
      <w:r>
        <w:rPr>
          <w:rFonts w:eastAsia="Times New Roman"/>
          <w:szCs w:val="24"/>
        </w:rPr>
        <w:t>.</w:t>
      </w:r>
      <w:r>
        <w:rPr>
          <w:rFonts w:eastAsia="Times New Roman"/>
          <w:szCs w:val="24"/>
        </w:rPr>
        <w:t>λπ. στο 2015. Αυτά για τη ΣΤΑΣΥ.</w:t>
      </w:r>
    </w:p>
    <w:p w14:paraId="77AE1372" w14:textId="77777777" w:rsidR="00030F8B" w:rsidRDefault="007F68A1">
      <w:pPr>
        <w:spacing w:after="0" w:line="600" w:lineRule="auto"/>
        <w:ind w:firstLine="720"/>
        <w:jc w:val="both"/>
        <w:rPr>
          <w:rFonts w:eastAsia="Times New Roman"/>
          <w:szCs w:val="24"/>
        </w:rPr>
      </w:pPr>
      <w:r>
        <w:rPr>
          <w:rFonts w:eastAsia="Times New Roman"/>
          <w:szCs w:val="24"/>
        </w:rPr>
        <w:t>Πάμε στην ΟΣΥ τώρα. Η ΟΣΥ, αντιθέτως, το 2014 έκλεισε με έλλειμμα εκμετάλλευσης 21 εκατομ</w:t>
      </w:r>
      <w:r>
        <w:rPr>
          <w:rFonts w:eastAsia="Times New Roman"/>
          <w:szCs w:val="24"/>
        </w:rPr>
        <w:t>μύρια ευρώ και συσσωρευμένο έλλειμμα υποχρεώσεων 81 εκατομμύρια ευρώ. Για να μπορέσει ο άλλος συνεργάτης σας να φτάσει σε αυτά τα νούμερα, του μεταβιβάστηκαν απευθείας 25 εκατομμύρια ευρώ από το Γενικό Λογιστήριο του Κράτους στο τέλος του 2013, τα οποία δε</w:t>
      </w:r>
      <w:r>
        <w:rPr>
          <w:rFonts w:eastAsia="Times New Roman"/>
          <w:szCs w:val="24"/>
        </w:rPr>
        <w:t xml:space="preserve">ν πέρασαν ούτε από το Υπουργείο ούτε από τον ΟΑΣΑ, ώστε να μην υπάρχει η χρέωση και να εξοικονομηθούν την επόμενη χρονιά, το 2014. Το σχετικό έγγραφο είναι το Ε1.2. </w:t>
      </w:r>
    </w:p>
    <w:p w14:paraId="77AE1373" w14:textId="77777777" w:rsidR="00030F8B" w:rsidRDefault="007F68A1">
      <w:pPr>
        <w:spacing w:after="0" w:line="600" w:lineRule="auto"/>
        <w:ind w:firstLine="720"/>
        <w:jc w:val="both"/>
        <w:rPr>
          <w:rFonts w:eastAsia="Times New Roman"/>
          <w:szCs w:val="24"/>
        </w:rPr>
      </w:pPr>
      <w:r>
        <w:rPr>
          <w:rFonts w:eastAsia="Times New Roman"/>
          <w:szCs w:val="24"/>
        </w:rPr>
        <w:t>Πέραν αυτού, θα έπρεπε να προχωρήσει σε προμήθεια κρίσιμων ανταλλακτικών –γιατί μας κατηγο</w:t>
      </w:r>
      <w:r>
        <w:rPr>
          <w:rFonts w:eastAsia="Times New Roman"/>
          <w:szCs w:val="24"/>
        </w:rPr>
        <w:t>ρείτε και γι’ αυτό- για τον στόλο. Επέλεξε τη διόρθωση του λειτουργικού ελλεί</w:t>
      </w:r>
      <w:r>
        <w:rPr>
          <w:rFonts w:eastAsia="Times New Roman"/>
          <w:szCs w:val="24"/>
        </w:rPr>
        <w:t>μ</w:t>
      </w:r>
      <w:r>
        <w:rPr>
          <w:rFonts w:eastAsia="Times New Roman"/>
          <w:szCs w:val="24"/>
        </w:rPr>
        <w:t>ματος του 2014.</w:t>
      </w:r>
    </w:p>
    <w:p w14:paraId="77AE1374" w14:textId="77777777" w:rsidR="00030F8B" w:rsidRDefault="007F68A1">
      <w:pPr>
        <w:spacing w:after="0" w:line="600" w:lineRule="auto"/>
        <w:ind w:firstLine="720"/>
        <w:jc w:val="both"/>
        <w:rPr>
          <w:rFonts w:eastAsia="Times New Roman"/>
          <w:szCs w:val="24"/>
        </w:rPr>
      </w:pPr>
      <w:r>
        <w:rPr>
          <w:rFonts w:eastAsia="Times New Roman"/>
          <w:szCs w:val="24"/>
        </w:rPr>
        <w:lastRenderedPageBreak/>
        <w:t>Επίσης, η απώλεια εσόδων, λόγω της προεκλογικής τιμολογιακής πολιτικής της κυβέρνησης Σαμαρά τον Οκτώβρη του 2014, κοστολογείται σε απώλεια εσόδων 8,1 εκατομμύρια</w:t>
      </w:r>
      <w:r>
        <w:rPr>
          <w:rFonts w:eastAsia="Times New Roman"/>
          <w:szCs w:val="24"/>
        </w:rPr>
        <w:t xml:space="preserve"> ευρώ. Το σχετικό έγγραφο είναι το Ε1.3.</w:t>
      </w:r>
    </w:p>
    <w:p w14:paraId="77AE1375"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 xml:space="preserve">Η επικοινωνιακή στρατηγική της εταιρείας συνεχίστηκε και το 2015, που παρουσίασε έλλειμμα εκμετάλλευσης 12,8 εκατομμύρια ευρώ και κατάφερε να αυξήσει τις συσσωρευμένες υποχρεώσεις προς τρίτους στα 103 εκατομμύρια </w:t>
      </w:r>
      <w:r>
        <w:rPr>
          <w:rFonts w:eastAsia="Times New Roman"/>
          <w:szCs w:val="24"/>
        </w:rPr>
        <w:t>ευρώ σε σχέση με το 2014, σχετικό Ε1.4.</w:t>
      </w:r>
    </w:p>
    <w:p w14:paraId="77AE1376"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Η μείωση του ελλείμματος το 2015 οφείλεται σε μία σημαντική προσπάθεια της προηγούμενης διοίκησης της ΟΣΥ να υποβαθμίσει την αξιοπιστία του δημόσιων συγκοινωνιών, μέσω της μειωμένης εξυπηρέτησης υποχρεώσεων προμηθευτ</w:t>
      </w:r>
      <w:r>
        <w:rPr>
          <w:rFonts w:eastAsia="Times New Roman"/>
          <w:szCs w:val="24"/>
        </w:rPr>
        <w:t xml:space="preserve">ών και μειωμένης αγοράς ανταλλακτικών περισσότερο από 22%, σχετικό Ε1.4, την ώρα που το 2015 αυξήθηκαν τα παροπλισμένα λεωφορεία. </w:t>
      </w:r>
    </w:p>
    <w:p w14:paraId="77AE1377"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lastRenderedPageBreak/>
        <w:t>Μας είπατε ότι καίγονται λεωφορεία έξω από το Πολυτεχνείο και το καταδικάζουμε. Θυμάστε ότι</w:t>
      </w:r>
      <w:r>
        <w:rPr>
          <w:rFonts w:eastAsia="Times New Roman"/>
          <w:szCs w:val="24"/>
        </w:rPr>
        <w:t>,</w:t>
      </w:r>
      <w:r>
        <w:rPr>
          <w:rFonts w:eastAsia="Times New Roman"/>
          <w:szCs w:val="24"/>
        </w:rPr>
        <w:t xml:space="preserve"> όταν παραλάβαμε, καιγόταν κάθε ε</w:t>
      </w:r>
      <w:r>
        <w:rPr>
          <w:rFonts w:eastAsia="Times New Roman"/>
          <w:szCs w:val="24"/>
        </w:rPr>
        <w:t>βδομάδα ένα λεωφορείο στις γειτονιές της Αθήνας, λόγω έλλειψης ανταλλακτικών, λόγω της μείωσης κατά 22% των ανταλλακτικών, που είχατε κάνει εσείς το 2014;</w:t>
      </w:r>
    </w:p>
    <w:p w14:paraId="77AE1378"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 xml:space="preserve">Συνολικά ο Όμιλος ΟΑΣΑ επιβαρύνθηκε με 18 εκατομμύρια ευρώ τον χρόνο από την προεκλογική τιμολογιακή </w:t>
      </w:r>
      <w:r>
        <w:rPr>
          <w:rFonts w:eastAsia="Times New Roman"/>
          <w:szCs w:val="24"/>
        </w:rPr>
        <w:t xml:space="preserve">πολιτική της Νέας Δημοκρατίας, κύριε Πρόεδρε, σχετικό Ε1.5., με ένα έλλειμμα 103 εκατομμύρια ευρώ αξιοπιστίας προς τους προμηθευτές του </w:t>
      </w:r>
      <w:r>
        <w:rPr>
          <w:rFonts w:eastAsia="Times New Roman"/>
          <w:szCs w:val="24"/>
        </w:rPr>
        <w:t>ο</w:t>
      </w:r>
      <w:r>
        <w:rPr>
          <w:rFonts w:eastAsia="Times New Roman"/>
          <w:szCs w:val="24"/>
        </w:rPr>
        <w:t>μίλου και με απαιτήσεις 113 εκατομμύρια ευρώ από τα Υπουργεία για τα έτη 2011 έως 2014, σχετικό Ε1.6. Είναι οι επιστολέ</w:t>
      </w:r>
      <w:r>
        <w:rPr>
          <w:rFonts w:eastAsia="Times New Roman"/>
          <w:szCs w:val="24"/>
        </w:rPr>
        <w:t>ς που έχουν στείλει οι προηγούμενες διοικήσεις επί κυβέρνησης Σαμαρά.</w:t>
      </w:r>
    </w:p>
    <w:p w14:paraId="77AE1379"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 xml:space="preserve">Και στη συνέχεια -σας λέω γι’ αυτή την πρώτη ενότητα- τι κάναμε εμείς; Καταφέραμε να παραδώσουμε προϋπολογισμό </w:t>
      </w:r>
      <w:r>
        <w:rPr>
          <w:rFonts w:eastAsia="Times New Roman"/>
          <w:szCs w:val="24"/>
        </w:rPr>
        <w:t>ο</w:t>
      </w:r>
      <w:r>
        <w:rPr>
          <w:rFonts w:eastAsia="Times New Roman"/>
          <w:szCs w:val="24"/>
        </w:rPr>
        <w:t>μίλου με έλλειμμα μειωμένο κατά 20 εκατομμύρια ευρώ, σχετικό Ε1.7. Προχωρή</w:t>
      </w:r>
      <w:r>
        <w:rPr>
          <w:rFonts w:eastAsia="Times New Roman"/>
          <w:szCs w:val="24"/>
        </w:rPr>
        <w:t>σαμε σε περαιτέρω δράσεις εξοικονόμησης ύψους 8</w:t>
      </w:r>
      <w:r>
        <w:rPr>
          <w:rFonts w:eastAsia="Times New Roman"/>
          <w:szCs w:val="24"/>
        </w:rPr>
        <w:t>,</w:t>
      </w:r>
      <w:r>
        <w:rPr>
          <w:rFonts w:eastAsia="Times New Roman"/>
          <w:szCs w:val="24"/>
        </w:rPr>
        <w:t xml:space="preserve">5 εκατομμυρίων ευρώ, που αφορούν κόστος προμηθειών μέσω ηλεκτρονικών διαγωνισμών, συμβάσεων παροχής υπηρεσιών. Έφυγαν ή θα φύγουν οι </w:t>
      </w:r>
      <w:r>
        <w:rPr>
          <w:rFonts w:eastAsia="Times New Roman"/>
          <w:szCs w:val="24"/>
        </w:rPr>
        <w:lastRenderedPageBreak/>
        <w:t>εταιρείες σεκιούριτι και θα έρθει να φυλάει η Ελληνική Αστυνομία –ο καθένας</w:t>
      </w:r>
      <w:r>
        <w:rPr>
          <w:rFonts w:eastAsia="Times New Roman"/>
          <w:szCs w:val="24"/>
        </w:rPr>
        <w:t xml:space="preserve"> στον ρόλο του-</w:t>
      </w:r>
      <w:r>
        <w:rPr>
          <w:rFonts w:eastAsia="Times New Roman"/>
          <w:szCs w:val="24"/>
        </w:rPr>
        <w:t>,</w:t>
      </w:r>
      <w:r>
        <w:rPr>
          <w:rFonts w:eastAsia="Times New Roman"/>
          <w:szCs w:val="24"/>
        </w:rPr>
        <w:t xml:space="preserve"> που ήταν άλλα 4 εκατομμύρια κ</w:t>
      </w:r>
      <w:r>
        <w:rPr>
          <w:rFonts w:eastAsia="Times New Roman"/>
          <w:szCs w:val="24"/>
        </w:rPr>
        <w:t>αι ούτω καθεξής.</w:t>
      </w:r>
    </w:p>
    <w:p w14:paraId="77AE137A" w14:textId="77777777" w:rsidR="00030F8B" w:rsidRDefault="007F68A1">
      <w:pPr>
        <w:tabs>
          <w:tab w:val="left" w:pos="3695"/>
        </w:tabs>
        <w:spacing w:after="0" w:line="600" w:lineRule="auto"/>
        <w:ind w:firstLine="720"/>
        <w:jc w:val="both"/>
        <w:rPr>
          <w:rFonts w:eastAsia="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77AE137B"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Βρίσκεται, επίσης, σε εξέλιξη χειρισμός για την εξυπηρέτηση του συσσωρευμένου ελλείμματος του ομίλου σε συνερ</w:t>
      </w:r>
      <w:r>
        <w:rPr>
          <w:rFonts w:eastAsia="Times New Roman"/>
          <w:szCs w:val="24"/>
        </w:rPr>
        <w:t>γασία με το Υπουργείο Οικονομικών, ώστε να βρούμε ένα μοντέλο συμψηφισμού απ’ αυτά που χρωστάνε οι δημόσιοι φορείς και τα Υπουργεία.</w:t>
      </w:r>
    </w:p>
    <w:p w14:paraId="77AE137C" w14:textId="77777777" w:rsidR="00030F8B" w:rsidRDefault="007F68A1">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Ωραία.</w:t>
      </w:r>
    </w:p>
    <w:p w14:paraId="77AE137D" w14:textId="77777777" w:rsidR="00030F8B" w:rsidRDefault="007F68A1">
      <w:pPr>
        <w:tabs>
          <w:tab w:val="left" w:pos="3695"/>
        </w:tabs>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Όχι, δεν τελείωσα. Έχω</w:t>
      </w:r>
      <w:r>
        <w:rPr>
          <w:rFonts w:eastAsia="Times New Roman"/>
          <w:szCs w:val="24"/>
        </w:rPr>
        <w:t xml:space="preserve"> έξι ενότητες. Θα εξοικονομήσω, κύριε Πρόεδρε, τον χρόνο. Μην ανησυχείτε.</w:t>
      </w:r>
    </w:p>
    <w:p w14:paraId="77AE137E" w14:textId="77777777" w:rsidR="00030F8B" w:rsidRDefault="007F68A1">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Μα, δεν γίνεται, κύριε Υπουργέ.</w:t>
      </w:r>
    </w:p>
    <w:p w14:paraId="77AE137F" w14:textId="77777777" w:rsidR="00030F8B" w:rsidRDefault="007F68A1">
      <w:pPr>
        <w:tabs>
          <w:tab w:val="left" w:pos="3695"/>
        </w:tabs>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Εντάξει. Σας παρακαλώ πολύ να διαβάσω τις τρεις τουλάχισ</w:t>
      </w:r>
      <w:r>
        <w:rPr>
          <w:rFonts w:eastAsia="Times New Roman"/>
          <w:szCs w:val="24"/>
        </w:rPr>
        <w:t xml:space="preserve">τον και τις άλλες τρεις στη </w:t>
      </w:r>
      <w:proofErr w:type="spellStart"/>
      <w:r>
        <w:rPr>
          <w:rFonts w:eastAsia="Times New Roman"/>
          <w:szCs w:val="24"/>
        </w:rPr>
        <w:t>δευτερομιλία</w:t>
      </w:r>
      <w:proofErr w:type="spellEnd"/>
      <w:r>
        <w:rPr>
          <w:rFonts w:eastAsia="Times New Roman"/>
          <w:szCs w:val="24"/>
        </w:rPr>
        <w:t xml:space="preserve"> μου.</w:t>
      </w:r>
    </w:p>
    <w:p w14:paraId="77AE1380"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lastRenderedPageBreak/>
        <w:t xml:space="preserve">Δεύτερος μύθος: Παραλάβαμε εταιρείες με υψηλό δείκτη διαχειριστικής ικανότητας. Το μέγεθος του σκανδάλου, που διερευνά η Γενική Επιθεωρήτρια Δημόσιας Διοίκησης και το οποίο έχει σημαντικές επιπτώσεις στα έσοδα </w:t>
      </w:r>
      <w:r>
        <w:rPr>
          <w:rFonts w:eastAsia="Times New Roman"/>
          <w:szCs w:val="24"/>
        </w:rPr>
        <w:t xml:space="preserve">του </w:t>
      </w:r>
      <w:r>
        <w:rPr>
          <w:rFonts w:eastAsia="Times New Roman"/>
          <w:szCs w:val="24"/>
        </w:rPr>
        <w:t>ο</w:t>
      </w:r>
      <w:r>
        <w:rPr>
          <w:rFonts w:eastAsia="Times New Roman"/>
          <w:szCs w:val="24"/>
        </w:rPr>
        <w:t>μίλου -άλλες εκτιμήσεις λένε για πάνω από 20 εκατομμύρια ευρώ και άλλες πάνω από 30 εκατομμύρια ευρώ-</w:t>
      </w:r>
      <w:r>
        <w:rPr>
          <w:rFonts w:eastAsia="Times New Roman"/>
          <w:szCs w:val="24"/>
        </w:rPr>
        <w:t>,</w:t>
      </w:r>
      <w:r>
        <w:rPr>
          <w:rFonts w:eastAsia="Times New Roman"/>
          <w:szCs w:val="24"/>
        </w:rPr>
        <w:t xml:space="preserve"> στο σύστημα διαχείρισης εισιτηρίων της ΣΤΑΣΥ και γενικότερα του </w:t>
      </w:r>
      <w:r>
        <w:rPr>
          <w:rFonts w:eastAsia="Times New Roman"/>
          <w:szCs w:val="24"/>
        </w:rPr>
        <w:t>ο</w:t>
      </w:r>
      <w:r>
        <w:rPr>
          <w:rFonts w:eastAsia="Times New Roman"/>
          <w:szCs w:val="24"/>
        </w:rPr>
        <w:t>μίλου, καταδεικνύει την έλλειψη σχεδίου και οργάνωσης στη</w:t>
      </w:r>
      <w:r>
        <w:rPr>
          <w:rFonts w:eastAsia="Times New Roman"/>
          <w:szCs w:val="24"/>
        </w:rPr>
        <w:t xml:space="preserve"> διαχείριση των εταιρειών, σχετικό Ε2.1.</w:t>
      </w:r>
    </w:p>
    <w:p w14:paraId="77AE1381"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Μεγάλη απορία, κύριε Χατζηδάκη, προξενεί π</w:t>
      </w:r>
      <w:r>
        <w:rPr>
          <w:rFonts w:eastAsia="Times New Roman"/>
          <w:szCs w:val="24"/>
        </w:rPr>
        <w:t>ώ</w:t>
      </w:r>
      <w:r>
        <w:rPr>
          <w:rFonts w:eastAsia="Times New Roman"/>
          <w:szCs w:val="24"/>
        </w:rPr>
        <w:t xml:space="preserve">ς οι προηγούμενες διοικήσεις του </w:t>
      </w:r>
      <w:r>
        <w:rPr>
          <w:rFonts w:eastAsia="Times New Roman"/>
          <w:szCs w:val="24"/>
        </w:rPr>
        <w:t>ο</w:t>
      </w:r>
      <w:r>
        <w:rPr>
          <w:rFonts w:eastAsia="Times New Roman"/>
          <w:szCs w:val="24"/>
        </w:rPr>
        <w:t>μίλου –εκεί, ξέρετε, Πρόεδρος και Διευθύνων Σύμβουλος ήταν ο σημερινός Γενικός Διευθυντής της Νέας Δημοκρατίας, και Πρόεδρος και Διευθύνων</w:t>
      </w:r>
      <w:r>
        <w:rPr>
          <w:rFonts w:eastAsia="Times New Roman"/>
          <w:szCs w:val="24"/>
        </w:rPr>
        <w:t xml:space="preserve"> Σύμβουλος του ΟΑΣΑ ήταν σύμβουλός σας- επέτρεψαν να μην υπάρχει ουσιαστική φυσική προστασία και φύλαξη στον τομέα καταμέτρησης του κεντρικού ταμείου της ΣΤΑΣΥ. </w:t>
      </w:r>
    </w:p>
    <w:p w14:paraId="77AE1382"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Είχαν απενεργοποιηθεί όλες οι διαδικασίες διακίνησης χρημάτων και εισιτηρίων της ΣΤΑΣΥ, με απο</w:t>
      </w:r>
      <w:r>
        <w:rPr>
          <w:rFonts w:eastAsia="Times New Roman"/>
          <w:szCs w:val="24"/>
        </w:rPr>
        <w:t xml:space="preserve">τέλεσμα να μην ελέγχεται η διακίνηση εισιτηρίων, τα υπόλοιπα των εισιτηρίων και η διακίνηση χρημάτων. Για μια πενταετία δεν είχε οριστεί τομεάρχης καταμέτρησης στο κεντρικό ταμείο της ΣΤΑΣΥ. Το </w:t>
      </w:r>
      <w:r>
        <w:rPr>
          <w:rFonts w:eastAsia="Times New Roman"/>
          <w:szCs w:val="24"/>
        </w:rPr>
        <w:lastRenderedPageBreak/>
        <w:t>παραπάνω μοντέλο έχει οδηγήσει σε καταγεγραμμένη υπεξαίρεση συ</w:t>
      </w:r>
      <w:r>
        <w:rPr>
          <w:rFonts w:eastAsia="Times New Roman"/>
          <w:szCs w:val="24"/>
        </w:rPr>
        <w:t>νολικού ποσού 110 χιλιάδων ευρώ στη ΣΤΑΣΥ και σε 647.516 ευρώ στην ΟΣΥ για τα έτη 2010 έως 2015, σχετικό Ε2.2. Και</w:t>
      </w:r>
      <w:r>
        <w:rPr>
          <w:rFonts w:eastAsia="Times New Roman"/>
          <w:szCs w:val="24"/>
        </w:rPr>
        <w:t>,</w:t>
      </w:r>
      <w:r>
        <w:rPr>
          <w:rFonts w:eastAsia="Times New Roman"/>
          <w:szCs w:val="24"/>
        </w:rPr>
        <w:t xml:space="preserve"> βέβαια, δεν υπήρχε κανένα μηχανογραφικό σύστημα.</w:t>
      </w:r>
    </w:p>
    <w:p w14:paraId="77AE1383"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Ειδικότερα, οι αποθήκες των εταιρειών όχι απλώς δεν είχαν συστήματα, κύριε Πρόεδρε, αλλά αυ</w:t>
      </w:r>
      <w:r>
        <w:rPr>
          <w:rFonts w:eastAsia="Times New Roman"/>
          <w:szCs w:val="24"/>
        </w:rPr>
        <w:t>τές ήταν οι εικόνες που βρήκαμε, κύριοι συνάδελφοι. Θα σας καταθέσω και αυτές τις φωτογραφίες στα Πρακτικά. Κοιτάξτε αυτό το χάλι!</w:t>
      </w:r>
    </w:p>
    <w:p w14:paraId="77AE1384" w14:textId="77777777" w:rsidR="00030F8B" w:rsidRDefault="007F68A1">
      <w:pPr>
        <w:tabs>
          <w:tab w:val="left" w:pos="3695"/>
        </w:tabs>
        <w:spacing w:after="0" w:line="600" w:lineRule="auto"/>
        <w:ind w:firstLine="720"/>
        <w:jc w:val="both"/>
        <w:rPr>
          <w:rFonts w:eastAsia="Times New Roman"/>
          <w:szCs w:val="24"/>
        </w:rPr>
      </w:pPr>
      <w:r>
        <w:rPr>
          <w:rFonts w:eastAsia="Times New Roman" w:cs="Times New Roman"/>
          <w:szCs w:val="24"/>
        </w:rPr>
        <w:t xml:space="preserve">(Στο σημείο αυτό ο Υπουργός Υποδομών, Μεταφορών και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τις προαναφερθείσες</w:t>
      </w:r>
      <w:r>
        <w:rPr>
          <w:rFonts w:eastAsia="Times New Roman" w:cs="Times New Roman"/>
          <w:szCs w:val="24"/>
        </w:rPr>
        <w:t xml:space="preserve"> φωτογραφίες, οι οποίες βρίσκονται στο αρχείο του Τμήματος Γραμματείας της Διεύθυνσης Στενογραφίας και Πρακτικών της Βουλής)</w:t>
      </w:r>
    </w:p>
    <w:p w14:paraId="77AE1385" w14:textId="77777777" w:rsidR="00030F8B" w:rsidRDefault="007F68A1">
      <w:pPr>
        <w:tabs>
          <w:tab w:val="left" w:pos="3695"/>
        </w:tabs>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Ωραία.</w:t>
      </w:r>
    </w:p>
    <w:p w14:paraId="77AE1386" w14:textId="77777777" w:rsidR="00030F8B" w:rsidRDefault="007F68A1">
      <w:pPr>
        <w:tabs>
          <w:tab w:val="left" w:pos="3695"/>
        </w:tabs>
        <w:spacing w:after="0" w:line="600" w:lineRule="auto"/>
        <w:ind w:firstLine="720"/>
        <w:jc w:val="both"/>
        <w:rPr>
          <w:rFonts w:eastAsia="Times New Roman"/>
          <w:b/>
          <w:szCs w:val="24"/>
        </w:rPr>
      </w:pPr>
      <w:r>
        <w:rPr>
          <w:rFonts w:eastAsia="Times New Roman"/>
          <w:b/>
          <w:szCs w:val="24"/>
        </w:rPr>
        <w:t>ΧΡΗΣΤΟΣ ΣΠΙΡΤΖΗΣ (Υπουργός Υποδομών, Μεταφορών και Δικτύων):</w:t>
      </w:r>
      <w:r>
        <w:rPr>
          <w:rFonts w:eastAsia="Times New Roman"/>
          <w:szCs w:val="24"/>
        </w:rPr>
        <w:t xml:space="preserve"> </w:t>
      </w:r>
      <w:r>
        <w:rPr>
          <w:rFonts w:eastAsia="Times New Roman"/>
          <w:szCs w:val="24"/>
        </w:rPr>
        <w:t>Όχι ωραία! Αυτά, κύριε Πρόεδρε</w:t>
      </w:r>
      <w:r>
        <w:rPr>
          <w:rFonts w:eastAsia="Times New Roman"/>
          <w:szCs w:val="24"/>
        </w:rPr>
        <w:t>, δεν είναι ωραία.</w:t>
      </w:r>
    </w:p>
    <w:p w14:paraId="77AE1387" w14:textId="77777777" w:rsidR="00030F8B" w:rsidRDefault="007F68A1">
      <w:pPr>
        <w:tabs>
          <w:tab w:val="left" w:pos="3695"/>
        </w:tabs>
        <w:spacing w:after="0"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Δεν λέω για τις φωτογραφίες.</w:t>
      </w:r>
    </w:p>
    <w:p w14:paraId="77AE1388" w14:textId="77777777" w:rsidR="00030F8B" w:rsidRDefault="007F68A1">
      <w:pPr>
        <w:tabs>
          <w:tab w:val="left" w:pos="3695"/>
        </w:tabs>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Αυτά είναι εισιτήρια που έπρεπε να επιστραφούν και</w:t>
      </w:r>
      <w:r>
        <w:rPr>
          <w:rFonts w:eastAsia="Times New Roman"/>
          <w:szCs w:val="24"/>
        </w:rPr>
        <w:t>,</w:t>
      </w:r>
      <w:r>
        <w:rPr>
          <w:rFonts w:eastAsia="Times New Roman"/>
          <w:szCs w:val="24"/>
        </w:rPr>
        <w:t xml:space="preserve"> αντί να επιστρέφονται ως αριθμός εισιτηρίων, επιστρέφονταν ως </w:t>
      </w:r>
      <w:r>
        <w:rPr>
          <w:rFonts w:eastAsia="Times New Roman"/>
          <w:szCs w:val="24"/>
        </w:rPr>
        <w:t xml:space="preserve">κιλά χαρτιού, κύριε Χατζηδάκη. </w:t>
      </w:r>
    </w:p>
    <w:p w14:paraId="77AE138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Τι έκαναν οι διοικήσεις σας, αυτοί οι φοβεροί μάνατζερ, και μας ζητάτε σήμερα και τα ρέστα;</w:t>
      </w:r>
    </w:p>
    <w:p w14:paraId="77AE138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Το σχετικό Ε2.3 αφορά την απόφαση του Διοικητικού Συμβουλίου του ΟΑΣΑ για τα κιλά χαρτιού. Να καταστρέφονται τα επιστρεφόμενα εισιτή</w:t>
      </w:r>
      <w:r>
        <w:rPr>
          <w:rFonts w:eastAsia="Times New Roman" w:cs="Times New Roman"/>
          <w:szCs w:val="24"/>
        </w:rPr>
        <w:t xml:space="preserve">ρια ως κιλά χαρτιού. </w:t>
      </w:r>
    </w:p>
    <w:p w14:paraId="77AE138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Άλλο: Δυσμενής, για τον Όμιλο ΟΑΣΑ, ρύθμιση των προηγούμενων διοικήσεων μεταξύ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του ΟΑΣΑ. Εδώ εκχώρησαν τα έσοδα του ΟΑΣΑ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για να την κάνουν πιο ελκυστική οι φοβεροί μάνατζερ. Και</w:t>
      </w:r>
      <w:r>
        <w:rPr>
          <w:rFonts w:eastAsia="Times New Roman" w:cs="Times New Roman"/>
          <w:szCs w:val="24"/>
        </w:rPr>
        <w:t>,</w:t>
      </w:r>
      <w:r>
        <w:rPr>
          <w:rFonts w:eastAsia="Times New Roman" w:cs="Times New Roman"/>
          <w:szCs w:val="24"/>
        </w:rPr>
        <w:t xml:space="preserve"> άντε</w:t>
      </w:r>
      <w:r>
        <w:rPr>
          <w:rFonts w:eastAsia="Times New Roman" w:cs="Times New Roman"/>
          <w:szCs w:val="24"/>
        </w:rPr>
        <w:t>,</w:t>
      </w:r>
      <w:r>
        <w:rPr>
          <w:rFonts w:eastAsia="Times New Roman" w:cs="Times New Roman"/>
          <w:szCs w:val="24"/>
        </w:rPr>
        <w:t xml:space="preserve"> ο μάνατζερ τη</w:t>
      </w:r>
      <w:r>
        <w:rPr>
          <w:rFonts w:eastAsia="Times New Roman" w:cs="Times New Roman"/>
          <w:szCs w:val="24"/>
        </w:rPr>
        <w:t xml:space="preserve">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αλλά ο μάνατζερ του ΟΑΣΑ</w:t>
      </w:r>
      <w:r>
        <w:rPr>
          <w:rFonts w:eastAsia="Times New Roman" w:cs="Times New Roman"/>
          <w:szCs w:val="24"/>
        </w:rPr>
        <w:t>,</w:t>
      </w:r>
      <w:r>
        <w:rPr>
          <w:rFonts w:eastAsia="Times New Roman" w:cs="Times New Roman"/>
          <w:szCs w:val="24"/>
        </w:rPr>
        <w:t xml:space="preserve"> για ποιον λόγο; Γιατί έχανε με τέτοιον τρόπο ο ΟΑΣΑ 20,3 εκατομμύρια ευρώ τον χρόνο, σχετικό Ε2.7.</w:t>
      </w:r>
    </w:p>
    <w:p w14:paraId="77AE138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Στη ΣΤΑΣΥ είχαμε ύπαρξη και λειτουργία δύο λογιστηρίων.</w:t>
      </w:r>
    </w:p>
    <w:p w14:paraId="77AE138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Τι να κάνω, όμως, τώρα, κύρι</w:t>
      </w:r>
      <w:r>
        <w:rPr>
          <w:rFonts w:eastAsia="Times New Roman" w:cs="Times New Roman"/>
          <w:szCs w:val="24"/>
        </w:rPr>
        <w:t xml:space="preserve">ε Υπουργέ, εγώ; Πώς να διαχειριστώ την κατάσταση; </w:t>
      </w:r>
    </w:p>
    <w:p w14:paraId="77AE138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Τέλειωσα με τη δεύτερη ενότητα και έχω άλλες τέσσερις.</w:t>
      </w:r>
    </w:p>
    <w:p w14:paraId="77AE138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Αφήστε τες για τη δευτερολογία.</w:t>
      </w:r>
    </w:p>
    <w:p w14:paraId="77AE139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b/>
          <w:szCs w:val="24"/>
        </w:rPr>
        <w:t>(Υπουργός Υποδομών, Μεταφορών και Δικτύων):</w:t>
      </w:r>
      <w:r>
        <w:rPr>
          <w:rFonts w:eastAsia="Times New Roman" w:cs="Times New Roman"/>
          <w:szCs w:val="24"/>
        </w:rPr>
        <w:t xml:space="preserve"> Εγώ θα ζητούσα, κύριε Πρόεδρε, να έχει και </w:t>
      </w:r>
      <w:proofErr w:type="spellStart"/>
      <w:r>
        <w:rPr>
          <w:rFonts w:eastAsia="Times New Roman" w:cs="Times New Roman"/>
          <w:szCs w:val="24"/>
        </w:rPr>
        <w:t>τριτολογία</w:t>
      </w:r>
      <w:proofErr w:type="spellEnd"/>
      <w:r>
        <w:rPr>
          <w:rFonts w:eastAsia="Times New Roman" w:cs="Times New Roman"/>
          <w:szCs w:val="24"/>
        </w:rPr>
        <w:t xml:space="preserve"> ο κ. Χατζηδάκης μετά, για να μας απαντήσει.</w:t>
      </w:r>
    </w:p>
    <w:p w14:paraId="77AE139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39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Χατζηδάκης. Φτάνουν τα τρία λεπτά</w:t>
      </w:r>
      <w:r>
        <w:rPr>
          <w:rFonts w:eastAsia="Times New Roman" w:cs="Times New Roman"/>
          <w:szCs w:val="24"/>
        </w:rPr>
        <w:t>,</w:t>
      </w:r>
      <w:r>
        <w:rPr>
          <w:rFonts w:eastAsia="Times New Roman" w:cs="Times New Roman"/>
          <w:szCs w:val="24"/>
        </w:rPr>
        <w:t xml:space="preserve"> είναι αρκετά.</w:t>
      </w:r>
    </w:p>
    <w:p w14:paraId="77AE139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ΚΩ</w:t>
      </w:r>
      <w:r>
        <w:rPr>
          <w:rFonts w:eastAsia="Times New Roman" w:cs="Times New Roman"/>
          <w:b/>
          <w:szCs w:val="24"/>
        </w:rPr>
        <w:t>ΝΣΤΑΝΤΙΝΟΣ ΧΑΤΖΗΔΑΚΗΣ:</w:t>
      </w:r>
      <w:r>
        <w:rPr>
          <w:rFonts w:eastAsia="Times New Roman" w:cs="Times New Roman"/>
          <w:szCs w:val="24"/>
        </w:rPr>
        <w:t xml:space="preserve"> Τα πράγματα είναι τόσο ξεκάθαρα, κύριε Πρόεδρε, που εγώ δεν χρειάζομαι χρόνο.</w:t>
      </w:r>
    </w:p>
    <w:p w14:paraId="77AE139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τα έχετε κάνει θάλασσα και τώρα λέτε άρρητα ρήματα. Κατ’ αρχάς, ήρθατε με κάποιο κουτί με στοιχεία, αλλά, ξέρετε, και εγώ έχω στοιχεία και ο</w:t>
      </w:r>
      <w:r>
        <w:rPr>
          <w:rFonts w:eastAsia="Times New Roman" w:cs="Times New Roman"/>
          <w:szCs w:val="24"/>
        </w:rPr>
        <w:t xml:space="preserve">ι αριθμοί είναι ξεροκέφαλοι, κύριε </w:t>
      </w:r>
      <w:proofErr w:type="spellStart"/>
      <w:r>
        <w:rPr>
          <w:rFonts w:eastAsia="Times New Roman" w:cs="Times New Roman"/>
          <w:szCs w:val="24"/>
        </w:rPr>
        <w:t>Σπίρτζη</w:t>
      </w:r>
      <w:proofErr w:type="spellEnd"/>
      <w:r>
        <w:rPr>
          <w:rFonts w:eastAsia="Times New Roman" w:cs="Times New Roman"/>
          <w:szCs w:val="24"/>
        </w:rPr>
        <w:t>.</w:t>
      </w:r>
    </w:p>
    <w:p w14:paraId="77AE139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Αυτό λέω και εγώ.</w:t>
      </w:r>
    </w:p>
    <w:p w14:paraId="77AE139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Κάθε χρόνο τα πράγματα από το 2012 και μετά -το 2012, το 2013, το 2014- βελτιωνόντουσαν. Το 2015 χειροτέρευσ</w:t>
      </w:r>
      <w:r>
        <w:rPr>
          <w:rFonts w:eastAsia="Times New Roman" w:cs="Times New Roman"/>
          <w:szCs w:val="24"/>
        </w:rPr>
        <w:t>αν και το 2016 χειροτέρευσαν, μέχρι τώρα, ακόμα περισσότερο</w:t>
      </w:r>
      <w:r>
        <w:rPr>
          <w:rFonts w:eastAsia="Times New Roman" w:cs="Times New Roman"/>
          <w:szCs w:val="24"/>
        </w:rPr>
        <w:t>,</w:t>
      </w:r>
      <w:r>
        <w:rPr>
          <w:rFonts w:eastAsia="Times New Roman" w:cs="Times New Roman"/>
          <w:szCs w:val="24"/>
        </w:rPr>
        <w:t xml:space="preserve"> παρά τις προβλέψεις του προϋπολογισμού σας. Αυτό, και μια εγκυκλοπαίδεια να καταθέσετε στη Βουλή, δεν αλλάζει και πάρτε το απόφαση. Πρέπει γι’ αυτό να απολογηθείτε και εσείς και η Κυβέρνηση στο σ</w:t>
      </w:r>
      <w:r>
        <w:rPr>
          <w:rFonts w:eastAsia="Times New Roman" w:cs="Times New Roman"/>
          <w:szCs w:val="24"/>
        </w:rPr>
        <w:t>ύνολό της. Αυτό είναι το πρώτο.</w:t>
      </w:r>
    </w:p>
    <w:p w14:paraId="77AE139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Δεύτερον, αναφερθήκατε σε υποτιθέμενα σκάνδαλα στη ΣΤΑΣΥ. Πρόκειται για μια έρευνα που γίνεται τακτικά, γινόταν και τα προηγούμενα χρόνια. Συμμετείχε και η Υπηρεσία Δίωξης Οικονομικού Εγκλήματος κάθε χρόνο</w:t>
      </w:r>
      <w:r>
        <w:rPr>
          <w:rFonts w:eastAsia="Times New Roman" w:cs="Times New Roman"/>
          <w:szCs w:val="24"/>
        </w:rPr>
        <w:t>,</w:t>
      </w:r>
      <w:r>
        <w:rPr>
          <w:rFonts w:eastAsia="Times New Roman" w:cs="Times New Roman"/>
          <w:szCs w:val="24"/>
        </w:rPr>
        <w:t xml:space="preserve"> το 2013,</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20</w:t>
      </w:r>
      <w:r>
        <w:rPr>
          <w:rFonts w:eastAsia="Times New Roman" w:cs="Times New Roman"/>
          <w:szCs w:val="24"/>
        </w:rPr>
        <w:t>15. Βρέθηκαν κάποια στοιχεία σε επίπεδο υπαλλήλων, που ήταν πέντε βαθμίδες κάτω από τον διευθύνοντα σύμβουλο, σχετικά με τα εισιτήρια και καλώς κάνατε και το εντοπίσατε και είπατε ότι είναι 100.000 ευρώ. Όμως, 100.000 ευρώ με τα δεκάδες εκατομμύρια που ανα</w:t>
      </w:r>
      <w:r>
        <w:rPr>
          <w:rFonts w:eastAsia="Times New Roman" w:cs="Times New Roman"/>
          <w:szCs w:val="24"/>
        </w:rPr>
        <w:t xml:space="preserve">φέρω δεν έχουν καμμία σχέση. </w:t>
      </w:r>
    </w:p>
    <w:p w14:paraId="77AE139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Είναι δύο διαφορετικά.</w:t>
      </w:r>
    </w:p>
    <w:p w14:paraId="77AE139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Επομένως σας λέω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εγκυκλοπαίδειες να φέρετε εδώ, όποια στοιχεία και όποιους φακέλους, η κατάσταση είναι πάρα </w:t>
      </w:r>
      <w:r>
        <w:rPr>
          <w:rFonts w:eastAsia="Times New Roman" w:cs="Times New Roman"/>
          <w:szCs w:val="24"/>
        </w:rPr>
        <w:t>πολύ ξεκάθαρη.</w:t>
      </w:r>
    </w:p>
    <w:p w14:paraId="77AE139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Θέλω απάντηση, μέσα στις διάφορες ενότητες στις οποίες θα αναφερθείτε, για το τι γίνεται με το πρώτο τρίμηνο</w:t>
      </w:r>
      <w:r>
        <w:rPr>
          <w:rFonts w:eastAsia="Times New Roman" w:cs="Times New Roman"/>
          <w:szCs w:val="24"/>
        </w:rPr>
        <w:t>.</w:t>
      </w:r>
      <w:r>
        <w:rPr>
          <w:rFonts w:eastAsia="Times New Roman" w:cs="Times New Roman"/>
          <w:szCs w:val="24"/>
        </w:rPr>
        <w:t xml:space="preserve"> Χειροτερεύει το πρώτο τρίμηνο ή όχι; </w:t>
      </w:r>
    </w:p>
    <w:p w14:paraId="77AE139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θέλω να κλείσω και με δύο ακόμα ερωτήματα: Κύριε </w:t>
      </w:r>
      <w:proofErr w:type="spellStart"/>
      <w:r>
        <w:rPr>
          <w:rFonts w:eastAsia="Times New Roman" w:cs="Times New Roman"/>
          <w:szCs w:val="24"/>
        </w:rPr>
        <w:t>Σπίρτζη</w:t>
      </w:r>
      <w:proofErr w:type="spellEnd"/>
      <w:r>
        <w:rPr>
          <w:rFonts w:eastAsia="Times New Roman" w:cs="Times New Roman"/>
          <w:szCs w:val="24"/>
        </w:rPr>
        <w:t>, χάσατε την ώρα σας, δέκα λεπτ</w:t>
      </w:r>
      <w:r>
        <w:rPr>
          <w:rFonts w:eastAsia="Times New Roman" w:cs="Times New Roman"/>
          <w:szCs w:val="24"/>
        </w:rPr>
        <w:t>ά τώρα, να καταφέρεστε εναντίον των διοικήσεων που ήταν στον ΟΑΣΑ, στον ΟΣΕ και στη ΣΤΑΣΥ. Μα, εσείς, κύριε Υπουργέ, τους κρατήσατε επί έναν ολόκληρο χρόνο! Έχετε κ</w:t>
      </w:r>
      <w:r>
        <w:rPr>
          <w:rFonts w:eastAsia="Times New Roman" w:cs="Times New Roman"/>
          <w:szCs w:val="24"/>
        </w:rPr>
        <w:t>αθί</w:t>
      </w:r>
      <w:r>
        <w:rPr>
          <w:rFonts w:eastAsia="Times New Roman" w:cs="Times New Roman"/>
          <w:szCs w:val="24"/>
        </w:rPr>
        <w:t>σει δεκαπέντε-δεκαέξι μήνες στο Υπουργείο και τους δώδεκα μήνες ήσασταν μαζί με αυτούς το</w:t>
      </w:r>
      <w:r>
        <w:rPr>
          <w:rFonts w:eastAsia="Times New Roman" w:cs="Times New Roman"/>
          <w:szCs w:val="24"/>
        </w:rPr>
        <w:t>υς ανθρώπους. Άρα, αν όλοι αυτοί έκαναν κακοδιαχείριση, εσείς ήσασταν ο Υπουργός της κακοδιαχείρισης. Εάν όλοι αυτοί έκαναν σκάνδαλα, εσείς ήσασταν ο Υπουργός που ανεχόταν τα σκάνδαλα. Δεν το καταλαβαίνετε ότι τώρα στρ</w:t>
      </w:r>
      <w:r>
        <w:rPr>
          <w:rFonts w:eastAsia="Times New Roman" w:cs="Times New Roman"/>
          <w:szCs w:val="24"/>
        </w:rPr>
        <w:t>έφε</w:t>
      </w:r>
      <w:r>
        <w:rPr>
          <w:rFonts w:eastAsia="Times New Roman" w:cs="Times New Roman"/>
          <w:szCs w:val="24"/>
        </w:rPr>
        <w:t>στε εναντίον του εαυτού σας; Δηλαδή</w:t>
      </w:r>
      <w:r>
        <w:rPr>
          <w:rFonts w:eastAsia="Times New Roman" w:cs="Times New Roman"/>
          <w:szCs w:val="24"/>
        </w:rPr>
        <w:t xml:space="preserve">, αυτό το πράγμα ξεπερνά τη φαντασία. </w:t>
      </w:r>
    </w:p>
    <w:p w14:paraId="77AE139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πίσης, κύριε Υπουργέ, για κάντε τον κόπο να μας πείτε τι θα κάνετε με τις αστικές συγκοινωνίες που πάνε στο </w:t>
      </w:r>
      <w:proofErr w:type="spellStart"/>
      <w:r>
        <w:rPr>
          <w:rFonts w:eastAsia="Times New Roman" w:cs="Times New Roman"/>
          <w:szCs w:val="24"/>
        </w:rPr>
        <w:t>υπερταμείο</w:t>
      </w:r>
      <w:proofErr w:type="spellEnd"/>
      <w:r>
        <w:rPr>
          <w:rFonts w:eastAsia="Times New Roman" w:cs="Times New Roman"/>
          <w:szCs w:val="24"/>
        </w:rPr>
        <w:t>; Θα μας πείτε, φαντάζομαι, ότι θα τις αξιοποιήσετε και ότι δεν θα τις αποκρατικοποιήσετε. Μπράβο!</w:t>
      </w:r>
      <w:r>
        <w:rPr>
          <w:rFonts w:eastAsia="Times New Roman" w:cs="Times New Roman"/>
          <w:szCs w:val="24"/>
        </w:rPr>
        <w:t xml:space="preserve"> Θα τις αξιοποιήσετε με τη βοήθεια της τρόικα</w:t>
      </w:r>
      <w:r>
        <w:rPr>
          <w:rFonts w:eastAsia="Times New Roman" w:cs="Times New Roman"/>
          <w:szCs w:val="24"/>
        </w:rPr>
        <w:t>ς</w:t>
      </w:r>
      <w:r>
        <w:rPr>
          <w:rFonts w:eastAsia="Times New Roman" w:cs="Times New Roman"/>
          <w:szCs w:val="24"/>
        </w:rPr>
        <w:t>, γιατί δεν θα μπορούσατε να το κάνετε μόνος σας. Θέλετε και τη βοήθεια της τρόικα</w:t>
      </w:r>
      <w:r>
        <w:rPr>
          <w:rFonts w:eastAsia="Times New Roman" w:cs="Times New Roman"/>
          <w:szCs w:val="24"/>
        </w:rPr>
        <w:t>ς</w:t>
      </w:r>
      <w:r>
        <w:rPr>
          <w:rFonts w:eastAsia="Times New Roman" w:cs="Times New Roman"/>
          <w:szCs w:val="24"/>
        </w:rPr>
        <w:t xml:space="preserve">, να είναι στο </w:t>
      </w:r>
      <w:proofErr w:type="spellStart"/>
      <w:r>
        <w:rPr>
          <w:rFonts w:eastAsia="Times New Roman" w:cs="Times New Roman"/>
          <w:szCs w:val="24"/>
        </w:rPr>
        <w:t>υπερταμείο</w:t>
      </w:r>
      <w:proofErr w:type="spellEnd"/>
      <w:r>
        <w:rPr>
          <w:rFonts w:eastAsia="Times New Roman" w:cs="Times New Roman"/>
          <w:szCs w:val="24"/>
        </w:rPr>
        <w:t xml:space="preserve"> και να τις αξιοποιήσετε. Όμως, αν ισχύει αυτό, κύριε </w:t>
      </w:r>
      <w:proofErr w:type="spellStart"/>
      <w:r>
        <w:rPr>
          <w:rFonts w:eastAsia="Times New Roman" w:cs="Times New Roman"/>
          <w:szCs w:val="24"/>
        </w:rPr>
        <w:t>Σπίρτζη</w:t>
      </w:r>
      <w:proofErr w:type="spellEnd"/>
      <w:r>
        <w:rPr>
          <w:rFonts w:eastAsia="Times New Roman" w:cs="Times New Roman"/>
          <w:szCs w:val="24"/>
        </w:rPr>
        <w:t>, γιατί δεν αξιοποιείτε με αυτόν τον τρόπ</w:t>
      </w:r>
      <w:r>
        <w:rPr>
          <w:rFonts w:eastAsia="Times New Roman" w:cs="Times New Roman"/>
          <w:szCs w:val="24"/>
        </w:rPr>
        <w:t xml:space="preserve">ο και τη ΔΕΗ, </w:t>
      </w:r>
      <w:r>
        <w:rPr>
          <w:rFonts w:eastAsia="Times New Roman" w:cs="Times New Roman"/>
          <w:szCs w:val="24"/>
        </w:rPr>
        <w:t>την οποία</w:t>
      </w:r>
      <w:r>
        <w:rPr>
          <w:rFonts w:eastAsia="Times New Roman" w:cs="Times New Roman"/>
          <w:szCs w:val="24"/>
        </w:rPr>
        <w:t xml:space="preserve"> </w:t>
      </w:r>
      <w:r>
        <w:rPr>
          <w:rFonts w:eastAsia="Times New Roman" w:cs="Times New Roman"/>
          <w:szCs w:val="24"/>
        </w:rPr>
        <w:lastRenderedPageBreak/>
        <w:t xml:space="preserve">υπερηφανεύεται η Κυβέρνησή σας ότι την άφησε έξω από το </w:t>
      </w:r>
      <w:proofErr w:type="spellStart"/>
      <w:r>
        <w:rPr>
          <w:rFonts w:eastAsia="Times New Roman" w:cs="Times New Roman"/>
          <w:szCs w:val="24"/>
        </w:rPr>
        <w:t>υπερταμείο</w:t>
      </w:r>
      <w:proofErr w:type="spellEnd"/>
      <w:r>
        <w:rPr>
          <w:rFonts w:eastAsia="Times New Roman" w:cs="Times New Roman"/>
          <w:szCs w:val="24"/>
        </w:rPr>
        <w:t xml:space="preserve">, γιατί δεν θέλει να αποκρατικοποιηθεί και να προχωρήσει προς αυτή την κατεύθυνση που θα εργαστεί το </w:t>
      </w:r>
      <w:proofErr w:type="spellStart"/>
      <w:r>
        <w:rPr>
          <w:rFonts w:eastAsia="Times New Roman" w:cs="Times New Roman"/>
          <w:szCs w:val="24"/>
        </w:rPr>
        <w:t>υπερταμείο</w:t>
      </w:r>
      <w:proofErr w:type="spellEnd"/>
      <w:r>
        <w:rPr>
          <w:rFonts w:eastAsia="Times New Roman" w:cs="Times New Roman"/>
          <w:szCs w:val="24"/>
        </w:rPr>
        <w:t>; Τι ισχύει από τα δύο; Πείτε μας. Διότι πραγματικά αυτ</w:t>
      </w:r>
      <w:r>
        <w:rPr>
          <w:rFonts w:eastAsia="Times New Roman" w:cs="Times New Roman"/>
          <w:szCs w:val="24"/>
        </w:rPr>
        <w:t>ά που ζούμε δεν ξέρουμε αν τα ζούμε ή τα ονειρευόμαστε</w:t>
      </w:r>
      <w:r>
        <w:rPr>
          <w:rFonts w:eastAsia="Times New Roman" w:cs="Times New Roman"/>
          <w:szCs w:val="24"/>
        </w:rPr>
        <w:t>,</w:t>
      </w:r>
      <w:r>
        <w:rPr>
          <w:rFonts w:eastAsia="Times New Roman" w:cs="Times New Roman"/>
          <w:szCs w:val="24"/>
        </w:rPr>
        <w:t xml:space="preserve"> με αυτά που ακούμε κάθε μέρα και με αυτά που ακούσαμε από εσάς προηγουμένως.</w:t>
      </w:r>
    </w:p>
    <w:p w14:paraId="77AE139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Χατζηδάκης καταθέτει για τα Πρακτικά τα προαναφερθέντα έγγραφα, τα οποία </w:t>
      </w:r>
      <w:r>
        <w:rPr>
          <w:rFonts w:eastAsia="Times New Roman" w:cs="Times New Roman"/>
          <w:szCs w:val="24"/>
        </w:rPr>
        <w:t>βρίσκονται στο αρχείο του Τμήματος Γραμματείας της Διεύθυνσης Στενογραφίας και Πρακτικών της Βουλής)</w:t>
      </w:r>
    </w:p>
    <w:p w14:paraId="77AE139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w:t>
      </w:r>
    </w:p>
    <w:p w14:paraId="77AE139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 όχι πάνω από τρία λεπτά τώρα.</w:t>
      </w:r>
    </w:p>
    <w:p w14:paraId="77AE13A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w:t>
      </w:r>
      <w:r>
        <w:rPr>
          <w:rFonts w:eastAsia="Times New Roman" w:cs="Times New Roman"/>
          <w:b/>
          <w:szCs w:val="24"/>
        </w:rPr>
        <w:t xml:space="preserve">ών και Δικτύων): </w:t>
      </w:r>
      <w:r>
        <w:rPr>
          <w:rFonts w:eastAsia="Times New Roman" w:cs="Times New Roman"/>
          <w:szCs w:val="24"/>
        </w:rPr>
        <w:t>Κύριε Πρόεδρε, εγώ θα συνεχίσω τους μύθους της Νέας Δημοκρατίας, αλλά στην αρχή θα πω μερικά πράγματα.</w:t>
      </w:r>
    </w:p>
    <w:p w14:paraId="77AE13A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Χατζηδάκης και στην </w:t>
      </w:r>
      <w:proofErr w:type="spellStart"/>
      <w:r>
        <w:rPr>
          <w:rFonts w:eastAsia="Times New Roman" w:cs="Times New Roman"/>
          <w:szCs w:val="24"/>
        </w:rPr>
        <w:t>πρωτομιλία</w:t>
      </w:r>
      <w:proofErr w:type="spellEnd"/>
      <w:r>
        <w:rPr>
          <w:rFonts w:eastAsia="Times New Roman" w:cs="Times New Roman"/>
          <w:szCs w:val="24"/>
        </w:rPr>
        <w:t xml:space="preserve"> του –και αυτό πρέπει να αναδειχθεί, γιατί αυτή είναι η πολιτική της Νέας Δημοκρατίας- μας επέπληξε, </w:t>
      </w:r>
      <w:r>
        <w:rPr>
          <w:rFonts w:eastAsia="Times New Roman" w:cs="Times New Roman"/>
          <w:szCs w:val="24"/>
        </w:rPr>
        <w:t>γιατί το χαλαρώσαμε λίγο το σύστημα, γιατί έχουμε δωρεάν μετακινήσεις σε διάφορες ομάδες, όπως στους ανέργους. Δεν πρέπει να μετακινούνται οι άνεργοι δωρεάν.</w:t>
      </w:r>
    </w:p>
    <w:p w14:paraId="77AE13A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Δεν είπα αυτό. Είπα να καλύπτεται το κόστος.</w:t>
      </w:r>
    </w:p>
    <w:p w14:paraId="77AE13A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w:t>
      </w:r>
      <w:r>
        <w:rPr>
          <w:rFonts w:eastAsia="Times New Roman" w:cs="Times New Roman"/>
          <w:b/>
          <w:szCs w:val="24"/>
        </w:rPr>
        <w:t xml:space="preserve">ποδομών, Μεταφορών και Δικτύων): </w:t>
      </w:r>
      <w:r>
        <w:rPr>
          <w:rFonts w:eastAsia="Times New Roman" w:cs="Times New Roman"/>
          <w:szCs w:val="24"/>
        </w:rPr>
        <w:t>Για να αναδειχθεί ο λαϊκισμός της Νέας Δημοκρατίας σ’ αυτή την Αίθουσα, ξεσήκωναν όλους τους ένστολους για το αν θα είχαν δωρεάν εισιτήρια. Τώρα, εάν διαβάσετε το κείμενο της επίκαιρης ερώτησής του, μας λέει: «Τι τους βάλατ</w:t>
      </w:r>
      <w:r>
        <w:rPr>
          <w:rFonts w:eastAsia="Times New Roman" w:cs="Times New Roman"/>
          <w:szCs w:val="24"/>
        </w:rPr>
        <w:t xml:space="preserve">ε μέσα; Έχετε πάρει λεφτά απ’ αυτούς;». </w:t>
      </w:r>
    </w:p>
    <w:p w14:paraId="77AE13A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Δεν λέω αυτό. Λέω ότι πρέπει να καλύπτονται τα έξοδα.</w:t>
      </w:r>
    </w:p>
    <w:p w14:paraId="77AE13A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Δεν λέτε αυτό;</w:t>
      </w:r>
    </w:p>
    <w:p w14:paraId="77AE13A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Λέω ότι πρέπει να καλύπτονται τα έξ</w:t>
      </w:r>
      <w:r>
        <w:rPr>
          <w:rFonts w:eastAsia="Times New Roman" w:cs="Times New Roman"/>
          <w:szCs w:val="24"/>
        </w:rPr>
        <w:t>οδα.</w:t>
      </w:r>
    </w:p>
    <w:p w14:paraId="77AE13A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Θα πω και μερικά πράγματα ακόμα, κύριε Χατζηδάκη, για να τελειώνουμε. Το πρόβλημά σας είναι οι δημόσιες αστικές συγκοινωνίες. Πείτε το. Είναι ο κοινωνικός ρόλος των αστικών συγκοινωνιών. Αυτ</w:t>
      </w:r>
      <w:r>
        <w:rPr>
          <w:rFonts w:eastAsia="Times New Roman" w:cs="Times New Roman"/>
          <w:szCs w:val="24"/>
        </w:rPr>
        <w:t>ά τα λεφτά δεν πήγαν σε ρεμούλες, δεν πήγαν σε κακοδιαχείριση μέσα στις εταιρείες των αστικών συγκοινωνιών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τον κόσμο πήγαν, στον ελληνικό λαό και μάλιστα στους πιο αδύναμους. </w:t>
      </w:r>
    </w:p>
    <w:p w14:paraId="77AE13A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Βεβαίως, όσο και να βάζετε κομματικούς στρατούς ή άλλους να κάνουν κινητοποιήσ</w:t>
      </w:r>
      <w:r>
        <w:rPr>
          <w:rFonts w:eastAsia="Times New Roman" w:cs="Times New Roman"/>
          <w:szCs w:val="24"/>
        </w:rPr>
        <w:t>εις κ.λπ. –είναι δικαίωμά τους των ανθρώπων-</w:t>
      </w:r>
      <w:r>
        <w:rPr>
          <w:rFonts w:eastAsia="Times New Roman" w:cs="Times New Roman"/>
          <w:szCs w:val="24"/>
        </w:rPr>
        <w:t>,</w:t>
      </w:r>
      <w:r>
        <w:rPr>
          <w:rFonts w:eastAsia="Times New Roman" w:cs="Times New Roman"/>
          <w:szCs w:val="24"/>
        </w:rPr>
        <w:t xml:space="preserve"> εμείς επιστράτευση, για να μην ξεχνιόμαστε, όπως κάνατε εσείς στους εργαζόμενους της ΣΤΑΣΥ, δεν πρόκειται να κάνουμε ούτε πρόκειται να πάρουμε επικοινωνιολόγους</w:t>
      </w:r>
      <w:r>
        <w:rPr>
          <w:rFonts w:eastAsia="Times New Roman" w:cs="Times New Roman"/>
          <w:szCs w:val="24"/>
        </w:rPr>
        <w:t>,</w:t>
      </w:r>
      <w:r>
        <w:rPr>
          <w:rFonts w:eastAsia="Times New Roman" w:cs="Times New Roman"/>
          <w:szCs w:val="24"/>
        </w:rPr>
        <w:t xml:space="preserve"> σαν την </w:t>
      </w:r>
      <w:r>
        <w:rPr>
          <w:rFonts w:eastAsia="Times New Roman" w:cs="Times New Roman"/>
          <w:szCs w:val="24"/>
        </w:rPr>
        <w:t>Π</w:t>
      </w:r>
      <w:r>
        <w:rPr>
          <w:rFonts w:eastAsia="Times New Roman" w:cs="Times New Roman"/>
          <w:szCs w:val="24"/>
          <w:lang w:val="en-US"/>
        </w:rPr>
        <w:t>NO</w:t>
      </w:r>
      <w:r>
        <w:rPr>
          <w:rFonts w:eastAsia="Times New Roman" w:cs="Times New Roman"/>
          <w:szCs w:val="24"/>
        </w:rPr>
        <w:t xml:space="preserve">, ούτε να καταστρέφουμε τα εισιτήρια </w:t>
      </w:r>
      <w:r>
        <w:rPr>
          <w:rFonts w:eastAsia="Times New Roman" w:cs="Times New Roman"/>
          <w:szCs w:val="24"/>
        </w:rPr>
        <w:t xml:space="preserve">σαν κιλά χαρτιού με απόφαση των ανθρώπων που τοποθετήθηκαν εκεί ούτε θα δείτε στις αποθήκες φωτογραφίες που σας έδειξα ούτε θα έχουμε </w:t>
      </w:r>
      <w:proofErr w:type="spellStart"/>
      <w:r>
        <w:rPr>
          <w:rFonts w:eastAsia="Times New Roman" w:cs="Times New Roman"/>
          <w:szCs w:val="24"/>
        </w:rPr>
        <w:t>κεφαλοκυνηγούς</w:t>
      </w:r>
      <w:proofErr w:type="spellEnd"/>
      <w:r>
        <w:rPr>
          <w:rFonts w:eastAsia="Times New Roman" w:cs="Times New Roman"/>
          <w:szCs w:val="24"/>
        </w:rPr>
        <w:t xml:space="preserve"> αντί για ελεγκτές.</w:t>
      </w:r>
    </w:p>
    <w:p w14:paraId="77AE13A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Συνεχίζω με τους μύθους και πηγαίνω στην τέταρτη ενότητα. Την τρίτη, εάν έχω χρόνο, θα τ</w:t>
      </w:r>
      <w:r>
        <w:rPr>
          <w:rFonts w:eastAsia="Times New Roman" w:cs="Times New Roman"/>
          <w:szCs w:val="24"/>
        </w:rPr>
        <w:t xml:space="preserve">η διαβάσω μετά. </w:t>
      </w:r>
    </w:p>
    <w:p w14:paraId="77AE13A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Διαχείριση ανθρώπινου δυναμικού. Ακούστε τι έκανε η νεοφιλελεύθερη Νέα Δημοκρατία. Δεν λέμε για τις προεκλογικές προσλήψεις που έλεγαν, που δεν υπάρχει τίποτα ούτε στα συρτάρια ούτε πουθενά, μόνο στη φαντασία της Νέας Δημοκρατίας, δεν λέμε</w:t>
      </w:r>
      <w:r>
        <w:rPr>
          <w:rFonts w:eastAsia="Times New Roman" w:cs="Times New Roman"/>
          <w:szCs w:val="24"/>
        </w:rPr>
        <w:t xml:space="preserve"> για το πόσοι έχουν αλλάξει ειδικότητα και πόσα είναι τα πλαστά πτυχία και χάθηκαν, αλλά εδώ υπάρχει, κύριε Χατζηδάκη, το εξής: Εδώ υπάρχουν πλασματικές υπερωρίες. Δίνατε πλασματικές υπερωρίες. Είναι 4,3 εκατομμύρια ευρώ οι υπερωρίες, εκ των οποίων οι πραγ</w:t>
      </w:r>
      <w:r>
        <w:rPr>
          <w:rFonts w:eastAsia="Times New Roman" w:cs="Times New Roman"/>
          <w:szCs w:val="24"/>
        </w:rPr>
        <w:t xml:space="preserve">ματικές ήταν 300.000 ευρώ. Εσείς που μας καταγγέλλετε, εσείς οι μεταρρυθμιστές δίνατε πλασματικές υπερωρίες! </w:t>
      </w:r>
    </w:p>
    <w:p w14:paraId="77AE13A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Εσείς δεν είχατε αυτές τις διοικήσεις ένα</w:t>
      </w:r>
      <w:r>
        <w:rPr>
          <w:rFonts w:eastAsia="Times New Roman" w:cs="Times New Roman"/>
          <w:szCs w:val="24"/>
        </w:rPr>
        <w:t>ν</w:t>
      </w:r>
      <w:r>
        <w:rPr>
          <w:rFonts w:eastAsia="Times New Roman" w:cs="Times New Roman"/>
          <w:szCs w:val="24"/>
        </w:rPr>
        <w:t xml:space="preserve"> χρόνο;</w:t>
      </w:r>
    </w:p>
    <w:p w14:paraId="77AE13A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Πλασματικές υπερωρίες 4 εκατομμυρίων ευρώ τον χρόνο! Συγχαρητήρια!</w:t>
      </w:r>
    </w:p>
    <w:p w14:paraId="77AE13A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w:t>
      </w:r>
      <w:r>
        <w:rPr>
          <w:rFonts w:eastAsia="Times New Roman" w:cs="Times New Roman"/>
          <w:szCs w:val="24"/>
        </w:rPr>
        <w:t xml:space="preserve"> του κυρίου Υπουργού)</w:t>
      </w:r>
    </w:p>
    <w:p w14:paraId="77AE13A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Πάμε στην τρίτη ενότητα.</w:t>
      </w:r>
    </w:p>
    <w:p w14:paraId="77AE13A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να τελειώνουμε, γιατί δεν έχουμε άλλο </w:t>
      </w:r>
      <w:r>
        <w:rPr>
          <w:rFonts w:eastAsia="Times New Roman" w:cs="Times New Roman"/>
          <w:szCs w:val="24"/>
        </w:rPr>
        <w:t>χρόνο.</w:t>
      </w:r>
    </w:p>
    <w:p w14:paraId="77AE13B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Τελειώνω. </w:t>
      </w:r>
    </w:p>
    <w:p w14:paraId="77AE13B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Καλοδιατηρημένα λεωφορεία. Παρελήφθησαν δυο χιλιάδες τριακόσια ογδόντα επτά θερμικά και ηλεκτροκίνητα λεωφορεία. Η μέση ηλικία είναι 12,8 έτη και τρόλεϊ με μέση ηλικία 14,2 έτη.</w:t>
      </w:r>
      <w:r>
        <w:rPr>
          <w:rFonts w:eastAsia="Times New Roman" w:cs="Times New Roman"/>
          <w:szCs w:val="24"/>
        </w:rPr>
        <w:t xml:space="preserve"> Οι βλάβες το 2016 έχουν περιοριστεί σε πεντακόσια πενήντα τέσσερα οχήματα</w:t>
      </w:r>
      <w:r>
        <w:rPr>
          <w:rFonts w:eastAsia="Times New Roman" w:cs="Times New Roman"/>
          <w:szCs w:val="24"/>
        </w:rPr>
        <w:t>,</w:t>
      </w:r>
      <w:r>
        <w:rPr>
          <w:rFonts w:eastAsia="Times New Roman" w:cs="Times New Roman"/>
          <w:szCs w:val="24"/>
        </w:rPr>
        <w:t xml:space="preserve"> σε σχέση με επτακόσια που ήταν το 2015, με μείωση ανταλλακτικών κατά 22%. </w:t>
      </w:r>
    </w:p>
    <w:p w14:paraId="77AE13B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Εσείς, κύριε Χατζηδάκη, ήσασταν υπεύθυνος για το ΕΣΠΑ στην </w:t>
      </w:r>
      <w:r>
        <w:rPr>
          <w:rFonts w:eastAsia="Times New Roman" w:cs="Times New Roman"/>
          <w:szCs w:val="24"/>
        </w:rPr>
        <w:t>κ</w:t>
      </w:r>
      <w:r>
        <w:rPr>
          <w:rFonts w:eastAsia="Times New Roman" w:cs="Times New Roman"/>
          <w:szCs w:val="24"/>
        </w:rPr>
        <w:t>υβέρνηση Σαμαρά. Μια πρόβλεψη για την ανανέωσ</w:t>
      </w:r>
      <w:r>
        <w:rPr>
          <w:rFonts w:eastAsia="Times New Roman" w:cs="Times New Roman"/>
          <w:szCs w:val="24"/>
        </w:rPr>
        <w:t>η του στόλου των λεωφορείων δεν είχατε στον προγραμματισμό σας. Μ</w:t>
      </w:r>
      <w:r>
        <w:rPr>
          <w:rFonts w:eastAsia="Times New Roman" w:cs="Times New Roman"/>
          <w:szCs w:val="24"/>
        </w:rPr>
        <w:t>ί</w:t>
      </w:r>
      <w:r>
        <w:rPr>
          <w:rFonts w:eastAsia="Times New Roman" w:cs="Times New Roman"/>
          <w:szCs w:val="24"/>
        </w:rPr>
        <w:t>α, για τα μάτια του κόσμου! Και μας εγκαλείτε με αυτό</w:t>
      </w:r>
      <w:r>
        <w:rPr>
          <w:rFonts w:eastAsia="Times New Roman" w:cs="Times New Roman"/>
          <w:szCs w:val="24"/>
        </w:rPr>
        <w:t>ν</w:t>
      </w:r>
      <w:r>
        <w:rPr>
          <w:rFonts w:eastAsia="Times New Roman" w:cs="Times New Roman"/>
          <w:szCs w:val="24"/>
        </w:rPr>
        <w:t xml:space="preserve"> τον στόλο που αφήσατε, γιατί, λέει, χαλάνε τα λεωφορεία;</w:t>
      </w:r>
    </w:p>
    <w:p w14:paraId="77AE13B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Υπου</w:t>
      </w:r>
      <w:r>
        <w:rPr>
          <w:rFonts w:eastAsia="Times New Roman" w:cs="Times New Roman"/>
          <w:szCs w:val="24"/>
        </w:rPr>
        <w:t xml:space="preserve">ργού) </w:t>
      </w:r>
    </w:p>
    <w:p w14:paraId="77AE13B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Ωραία, βάλτε τελεία.</w:t>
      </w:r>
    </w:p>
    <w:p w14:paraId="77AE13B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Εσείς τι πρόβλεψη έχετε;</w:t>
      </w:r>
    </w:p>
    <w:p w14:paraId="77AE13B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Δεν έχω χρόνο να σας απαντήσω.</w:t>
      </w:r>
    </w:p>
    <w:p w14:paraId="77AE13B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υπάρχει άλλος χρ</w:t>
      </w:r>
      <w:r>
        <w:rPr>
          <w:rFonts w:eastAsia="Times New Roman" w:cs="Times New Roman"/>
          <w:szCs w:val="24"/>
        </w:rPr>
        <w:t xml:space="preserve">όνος. </w:t>
      </w:r>
    </w:p>
    <w:p w14:paraId="77AE13B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Και θα γίνουν προσλήψεις, κύριε Πρόεδρε, γιατί αυτά που έδιναν σε πλασματικές υπερωρίες, σε ρεπό και σε όλα τα υπόλοιπα δικαιολογούν να κάνουμε αρκετές προσλήψεις, για να καλύψουμε τις ανά</w:t>
      </w:r>
      <w:r>
        <w:rPr>
          <w:rFonts w:eastAsia="Times New Roman" w:cs="Times New Roman"/>
          <w:szCs w:val="24"/>
        </w:rPr>
        <w:t>γκες που έχουμε, χωρίς αύξηση του εργασιακού κόστους.</w:t>
      </w:r>
    </w:p>
    <w:p w14:paraId="77AE13B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77AE13B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Οι Βουλευτές κ</w:t>
      </w:r>
      <w:r>
        <w:rPr>
          <w:rFonts w:eastAsia="Times New Roman" w:cs="Times New Roman"/>
          <w:szCs w:val="24"/>
        </w:rPr>
        <w:t>ύριοι</w:t>
      </w:r>
      <w:r>
        <w:rPr>
          <w:rFonts w:eastAsia="Times New Roman" w:cs="Times New Roman"/>
          <w:szCs w:val="24"/>
        </w:rPr>
        <w:t xml:space="preserve"> Σάββας Αναστασιάδης και Γεώργιος </w:t>
      </w:r>
      <w:proofErr w:type="spellStart"/>
      <w:r>
        <w:rPr>
          <w:rFonts w:eastAsia="Times New Roman" w:cs="Times New Roman"/>
          <w:szCs w:val="24"/>
        </w:rPr>
        <w:t>Στύλιος</w:t>
      </w:r>
      <w:proofErr w:type="spellEnd"/>
      <w:r>
        <w:rPr>
          <w:rFonts w:eastAsia="Times New Roman" w:cs="Times New Roman"/>
          <w:szCs w:val="24"/>
        </w:rPr>
        <w:t xml:space="preserve"> ζητούν άδεια ολιγοήμερης απουσίας στο εξωτερικό, στην Ιταλία, για προσωπικούς λόγους. Ο κ. Σάβ</w:t>
      </w:r>
      <w:r>
        <w:rPr>
          <w:rFonts w:eastAsia="Times New Roman" w:cs="Times New Roman"/>
          <w:szCs w:val="24"/>
        </w:rPr>
        <w:t>βας Αναστασιάδης από 17</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έως 20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και ο κ. Γεώργιος </w:t>
      </w:r>
      <w:proofErr w:type="spellStart"/>
      <w:r>
        <w:rPr>
          <w:rFonts w:eastAsia="Times New Roman" w:cs="Times New Roman"/>
          <w:szCs w:val="24"/>
        </w:rPr>
        <w:t>Στύλιος</w:t>
      </w:r>
      <w:proofErr w:type="spellEnd"/>
      <w:r>
        <w:rPr>
          <w:rFonts w:eastAsia="Times New Roman" w:cs="Times New Roman"/>
          <w:szCs w:val="24"/>
        </w:rPr>
        <w:t xml:space="preserve"> από 22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έως 26</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Η Βουλή εγκρίνει;</w:t>
      </w:r>
    </w:p>
    <w:p w14:paraId="77AE13B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77AE13B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8D57CD">
        <w:rPr>
          <w:rFonts w:eastAsia="Times New Roman" w:cs="Times New Roman"/>
          <w:szCs w:val="24"/>
        </w:rPr>
        <w:t xml:space="preserve">Συνεπώς </w:t>
      </w:r>
      <w:r>
        <w:rPr>
          <w:rFonts w:eastAsia="Times New Roman" w:cs="Times New Roman"/>
          <w:szCs w:val="24"/>
        </w:rPr>
        <w:t>η</w:t>
      </w:r>
      <w:r>
        <w:rPr>
          <w:rFonts w:eastAsia="Times New Roman" w:cs="Times New Roman"/>
          <w:szCs w:val="24"/>
        </w:rPr>
        <w:t xml:space="preserve"> Βουλή ενέκρινε τις ζητηθείσες άδειες.</w:t>
      </w:r>
    </w:p>
    <w:p w14:paraId="77AE13B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ένατη με αριθμό 951/6-6-2016 επίκαιρη ερώτηση δεύτερου κύκλου του Βουλευτή Ηρακλείου του Συνασπισμού Ριζοσπαστικής Αριστεράς κ. </w:t>
      </w:r>
      <w:r>
        <w:rPr>
          <w:rFonts w:eastAsia="Times New Roman" w:cs="Times New Roman"/>
          <w:bCs/>
          <w:szCs w:val="24"/>
        </w:rPr>
        <w:t xml:space="preserve">Νικολάου </w:t>
      </w:r>
      <w:proofErr w:type="spellStart"/>
      <w:r>
        <w:rPr>
          <w:rFonts w:eastAsia="Times New Roman" w:cs="Times New Roman"/>
          <w:bCs/>
          <w:szCs w:val="24"/>
        </w:rPr>
        <w:t>Ηγουμενίδη</w:t>
      </w:r>
      <w:proofErr w:type="spellEnd"/>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την επίλυση των ζητημάτων λειτουργίας του </w:t>
      </w:r>
      <w:r>
        <w:rPr>
          <w:rFonts w:eastAsia="Times New Roman" w:cs="Times New Roman"/>
          <w:szCs w:val="24"/>
        </w:rPr>
        <w:t>α</w:t>
      </w:r>
      <w:r>
        <w:rPr>
          <w:rFonts w:eastAsia="Times New Roman" w:cs="Times New Roman"/>
          <w:szCs w:val="24"/>
        </w:rPr>
        <w:t>ερ</w:t>
      </w:r>
      <w:r>
        <w:rPr>
          <w:rFonts w:eastAsia="Times New Roman" w:cs="Times New Roman"/>
          <w:szCs w:val="24"/>
        </w:rPr>
        <w:t>ολιμένα Ηρακλείου «Ν</w:t>
      </w:r>
      <w:r>
        <w:rPr>
          <w:rFonts w:eastAsia="Times New Roman" w:cs="Times New Roman"/>
          <w:szCs w:val="24"/>
        </w:rPr>
        <w:t>ΙΚΟΣ</w:t>
      </w:r>
      <w:r>
        <w:rPr>
          <w:rFonts w:eastAsia="Times New Roman" w:cs="Times New Roman"/>
          <w:szCs w:val="24"/>
        </w:rPr>
        <w:t xml:space="preserve"> </w:t>
      </w:r>
      <w:r>
        <w:rPr>
          <w:rFonts w:eastAsia="Times New Roman" w:cs="Times New Roman"/>
          <w:szCs w:val="24"/>
        </w:rPr>
        <w:t>ΚΑΖΑΝΤΖΑΚΗΣ</w:t>
      </w:r>
      <w:r>
        <w:rPr>
          <w:rFonts w:eastAsia="Times New Roman" w:cs="Times New Roman"/>
          <w:szCs w:val="24"/>
        </w:rPr>
        <w:t>».</w:t>
      </w:r>
    </w:p>
    <w:p w14:paraId="77AE13B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 για δυο λεπτά.</w:t>
      </w:r>
    </w:p>
    <w:p w14:paraId="77AE13B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77AE13C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πριν από δυο μέρες συμπληρώθηκαν εβδομήντα τέσσερα χρόνια από το ιστορικό σαμποτάζ στο </w:t>
      </w:r>
      <w:r>
        <w:rPr>
          <w:rFonts w:eastAsia="Times New Roman" w:cs="Times New Roman"/>
          <w:szCs w:val="24"/>
        </w:rPr>
        <w:t>α</w:t>
      </w:r>
      <w:r>
        <w:rPr>
          <w:rFonts w:eastAsia="Times New Roman" w:cs="Times New Roman"/>
          <w:szCs w:val="24"/>
        </w:rPr>
        <w:t>εροδρόμιο του Ηρακ</w:t>
      </w:r>
      <w:r>
        <w:rPr>
          <w:rFonts w:eastAsia="Times New Roman" w:cs="Times New Roman"/>
          <w:szCs w:val="24"/>
        </w:rPr>
        <w:t xml:space="preserve">λείου. Και αναφέρομαι στη νύχτα της 13ης Ιουνίου 1942 και την επίθεση που ομάδα του Συμμαχικού Στρατηγείου της Μέσης Ανατολής έκανε εναντίον των δυνάμεων του Άξονα. </w:t>
      </w:r>
    </w:p>
    <w:p w14:paraId="77AE13C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Είναι ένα από τα σημαντικότερα σαμποτάζ. Προσωπικά συντάσσομαι με αυτούς που το θεωρούν το</w:t>
      </w:r>
      <w:r>
        <w:rPr>
          <w:rFonts w:eastAsia="Times New Roman" w:cs="Times New Roman"/>
          <w:szCs w:val="24"/>
        </w:rPr>
        <w:t xml:space="preserve"> σημαντικότερο σαμποτάζ κατά τη διάρκεια του Β΄ Παγκοσμίου Πολέμου σε αεροδρόμιο</w:t>
      </w:r>
      <w:r>
        <w:rPr>
          <w:rFonts w:eastAsia="Times New Roman" w:cs="Times New Roman"/>
          <w:szCs w:val="24"/>
        </w:rPr>
        <w:t>,</w:t>
      </w:r>
      <w:r>
        <w:rPr>
          <w:rFonts w:eastAsia="Times New Roman" w:cs="Times New Roman"/>
          <w:szCs w:val="24"/>
        </w:rPr>
        <w:t xml:space="preserve"> στην ευρύτερη περιοχή της Μεσογείου και της Μέσης Ανατολής.</w:t>
      </w:r>
    </w:p>
    <w:p w14:paraId="77AE13C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Και αναφέρομαι σε αυτό, επειδή θέλω να πω ότι, όπως τότε, έτσι και σήμερα το </w:t>
      </w:r>
      <w:r>
        <w:rPr>
          <w:rFonts w:eastAsia="Times New Roman" w:cs="Times New Roman"/>
          <w:szCs w:val="24"/>
        </w:rPr>
        <w:t>α</w:t>
      </w:r>
      <w:r>
        <w:rPr>
          <w:rFonts w:eastAsia="Times New Roman" w:cs="Times New Roman"/>
          <w:szCs w:val="24"/>
        </w:rPr>
        <w:t>εροδρόμιο του Ηρακλείου παίζει το</w:t>
      </w:r>
      <w:r>
        <w:rPr>
          <w:rFonts w:eastAsia="Times New Roman" w:cs="Times New Roman"/>
          <w:szCs w:val="24"/>
        </w:rPr>
        <w:t>ν</w:t>
      </w:r>
      <w:r>
        <w:rPr>
          <w:rFonts w:eastAsia="Times New Roman" w:cs="Times New Roman"/>
          <w:szCs w:val="24"/>
        </w:rPr>
        <w:t xml:space="preserve"> ρ</w:t>
      </w:r>
      <w:r>
        <w:rPr>
          <w:rFonts w:eastAsia="Times New Roman" w:cs="Times New Roman"/>
          <w:szCs w:val="24"/>
        </w:rPr>
        <w:t xml:space="preserve">όλο του. Είμαι βέβαιος, κύριε Υπουργέ, ότι συμφωνείτε και εσείς ότι η ιστορία του αλλά και η παρούσα συγκυρία δεν μας επιτρέπουν να το αφήσουμε στην τύχη του. </w:t>
      </w:r>
    </w:p>
    <w:p w14:paraId="77AE13C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Την ώρα που είναι σε εξέλιξη η κατάθεση προσφορών στον διαγωνισμό για την κατασκευή και λειτουργ</w:t>
      </w:r>
      <w:r>
        <w:rPr>
          <w:rFonts w:eastAsia="Times New Roman" w:cs="Times New Roman"/>
          <w:szCs w:val="24"/>
        </w:rPr>
        <w:t xml:space="preserve">ία του νέου αεροδρομίου στο Καστέλι, την ώρα που απογειώνεται η τουριστική κίνηση στο Ηράκλειο </w:t>
      </w:r>
      <w:r>
        <w:rPr>
          <w:rFonts w:eastAsia="Times New Roman" w:cs="Times New Roman"/>
          <w:szCs w:val="24"/>
        </w:rPr>
        <w:lastRenderedPageBreak/>
        <w:t xml:space="preserve">της Κρήτης, φαντάζομαι ότι ξέρετε και εσείς πολύ καλά ότι το σημερινό </w:t>
      </w:r>
      <w:r>
        <w:rPr>
          <w:rFonts w:eastAsia="Times New Roman" w:cs="Times New Roman"/>
          <w:szCs w:val="24"/>
        </w:rPr>
        <w:t>α</w:t>
      </w:r>
      <w:r>
        <w:rPr>
          <w:rFonts w:eastAsia="Times New Roman" w:cs="Times New Roman"/>
          <w:szCs w:val="24"/>
        </w:rPr>
        <w:t xml:space="preserve">εροδρόμιο, ο </w:t>
      </w:r>
      <w:r>
        <w:rPr>
          <w:rFonts w:eastAsia="Times New Roman" w:cs="Times New Roman"/>
          <w:szCs w:val="24"/>
        </w:rPr>
        <w:t>α</w:t>
      </w:r>
      <w:r>
        <w:rPr>
          <w:rFonts w:eastAsia="Times New Roman" w:cs="Times New Roman"/>
          <w:szCs w:val="24"/>
        </w:rPr>
        <w:t>ερολιμένας Ηρακλείου «</w:t>
      </w:r>
      <w:r>
        <w:rPr>
          <w:rFonts w:eastAsia="Times New Roman" w:cs="Times New Roman"/>
          <w:szCs w:val="24"/>
        </w:rPr>
        <w:t>ΝΙΚΟΣ ΚΑΖΑΝΤΖΑΚΗΣ</w:t>
      </w:r>
      <w:r>
        <w:rPr>
          <w:rFonts w:eastAsia="Times New Roman" w:cs="Times New Roman"/>
          <w:szCs w:val="24"/>
        </w:rPr>
        <w:t>», το πρώτο, το μεγαλύτερο μετά το «</w:t>
      </w:r>
      <w:r>
        <w:rPr>
          <w:rFonts w:eastAsia="Times New Roman" w:cs="Times New Roman"/>
          <w:szCs w:val="24"/>
        </w:rPr>
        <w:t>Ε</w:t>
      </w:r>
      <w:r>
        <w:rPr>
          <w:rFonts w:eastAsia="Times New Roman" w:cs="Times New Roman"/>
          <w:szCs w:val="24"/>
        </w:rPr>
        <w:t>ΛΕΥΘΕΡΙΟΣ ΒΕΝΙΖΕΛΟΣ</w:t>
      </w:r>
      <w:r>
        <w:rPr>
          <w:rFonts w:eastAsia="Times New Roman" w:cs="Times New Roman"/>
          <w:szCs w:val="24"/>
        </w:rPr>
        <w:t xml:space="preserve">» σε επιβατική κίνηση </w:t>
      </w:r>
      <w:r>
        <w:rPr>
          <w:rFonts w:eastAsia="Times New Roman" w:cs="Times New Roman"/>
          <w:szCs w:val="24"/>
        </w:rPr>
        <w:t>α</w:t>
      </w:r>
      <w:r>
        <w:rPr>
          <w:rFonts w:eastAsia="Times New Roman" w:cs="Times New Roman"/>
          <w:szCs w:val="24"/>
        </w:rPr>
        <w:t xml:space="preserve">εροδρόμιο της χώρας δεν μπορεί να μείνει στον αυτόματο πιλότο, αλλά απαιτείται η επίσπευση υλοποίησης ορισμένων κομβικών παρεμβάσεων για την εύρυθμη λειτουργία του. </w:t>
      </w:r>
    </w:p>
    <w:p w14:paraId="77AE13C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Κομβικής σημασίας για τη λειτουργία του </w:t>
      </w:r>
      <w:r>
        <w:rPr>
          <w:rFonts w:eastAsia="Times New Roman" w:cs="Times New Roman"/>
          <w:szCs w:val="24"/>
        </w:rPr>
        <w:t>α</w:t>
      </w:r>
      <w:r>
        <w:rPr>
          <w:rFonts w:eastAsia="Times New Roman" w:cs="Times New Roman"/>
          <w:szCs w:val="24"/>
        </w:rPr>
        <w:t>ερολιμέ</w:t>
      </w:r>
      <w:r>
        <w:rPr>
          <w:rFonts w:eastAsia="Times New Roman" w:cs="Times New Roman"/>
          <w:szCs w:val="24"/>
        </w:rPr>
        <w:t>να είναι η επίσπευση της ολοκλήρωσης της αποκατάστασης των τοπικών φθορών και των εργασιών συντήρησης του οδοστρώματος. Είναι, επίσης, η παραχώρηση εκτάσεων από το Γενικό Επιτελείο Αεροπορίας</w:t>
      </w:r>
      <w:r>
        <w:rPr>
          <w:rFonts w:eastAsia="Times New Roman" w:cs="Times New Roman"/>
          <w:szCs w:val="24"/>
        </w:rPr>
        <w:t>,</w:t>
      </w:r>
      <w:r>
        <w:rPr>
          <w:rFonts w:eastAsia="Times New Roman" w:cs="Times New Roman"/>
          <w:szCs w:val="24"/>
        </w:rPr>
        <w:t xml:space="preserve"> με σκοπό την ανάπτυξη και νέων εγκαταστάσεων και του περιβάλλον</w:t>
      </w:r>
      <w:r>
        <w:rPr>
          <w:rFonts w:eastAsia="Times New Roman" w:cs="Times New Roman"/>
          <w:szCs w:val="24"/>
        </w:rPr>
        <w:t xml:space="preserve">τος χώρου του </w:t>
      </w:r>
      <w:r>
        <w:rPr>
          <w:rFonts w:eastAsia="Times New Roman" w:cs="Times New Roman"/>
          <w:szCs w:val="24"/>
        </w:rPr>
        <w:t>α</w:t>
      </w:r>
      <w:r>
        <w:rPr>
          <w:rFonts w:eastAsia="Times New Roman" w:cs="Times New Roman"/>
          <w:szCs w:val="24"/>
        </w:rPr>
        <w:t>εροδρομίου, όπως και η ολοκλήρωση του διαγωνισμού για την επισκευή και συντήρηση του υφιστάμενου εξοπλισμού.</w:t>
      </w:r>
    </w:p>
    <w:p w14:paraId="77AE13C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Σοβαρό είναι, επιπλέον, το ζήτημα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του Τμήματος Τεχνικής Συντήρησης του </w:t>
      </w:r>
      <w:r>
        <w:rPr>
          <w:rFonts w:eastAsia="Times New Roman" w:cs="Times New Roman"/>
          <w:szCs w:val="24"/>
        </w:rPr>
        <w:t>α</w:t>
      </w:r>
      <w:r>
        <w:rPr>
          <w:rFonts w:eastAsia="Times New Roman" w:cs="Times New Roman"/>
          <w:szCs w:val="24"/>
        </w:rPr>
        <w:t>εροδρομίου σε κρίσιμες ειδικότητες, μεταξύ</w:t>
      </w:r>
      <w:r>
        <w:rPr>
          <w:rFonts w:eastAsia="Times New Roman" w:cs="Times New Roman"/>
          <w:szCs w:val="24"/>
        </w:rPr>
        <w:t xml:space="preserve"> των οποίων ηλεκτρολόγων, μηχανικών, οδηγών και ψυκτικών.</w:t>
      </w:r>
    </w:p>
    <w:p w14:paraId="77AE13C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w:t>
      </w:r>
      <w:r>
        <w:rPr>
          <w:rFonts w:eastAsia="Times New Roman" w:cs="Times New Roman"/>
          <w:szCs w:val="24"/>
        </w:rPr>
        <w:t xml:space="preserve"> του κυρίου Βουλευτή)</w:t>
      </w:r>
    </w:p>
    <w:p w14:paraId="77AE13C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77AE13C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ο </w:t>
      </w:r>
      <w:r>
        <w:rPr>
          <w:rFonts w:eastAsia="Times New Roman" w:cs="Times New Roman"/>
          <w:szCs w:val="24"/>
        </w:rPr>
        <w:t>α</w:t>
      </w:r>
      <w:r>
        <w:rPr>
          <w:rFonts w:eastAsia="Times New Roman" w:cs="Times New Roman"/>
          <w:szCs w:val="24"/>
        </w:rPr>
        <w:t xml:space="preserve">ερολιμένας μέχρι πρόσφατα μετά τη συνταξιοδότηση του μοναδικού υδραυλικού δεν διέθετε υδραυλικό. </w:t>
      </w:r>
    </w:p>
    <w:p w14:paraId="77AE13C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επίσης να αναφέρω -γνωρίζοντας βέβαια ότι το συγκεκριμένο θέμα είναι αρμοδιότητας άλλου </w:t>
      </w:r>
      <w:r>
        <w:rPr>
          <w:rFonts w:eastAsia="Times New Roman" w:cs="Times New Roman"/>
          <w:szCs w:val="24"/>
        </w:rPr>
        <w:t>Υ</w:t>
      </w:r>
      <w:r>
        <w:rPr>
          <w:rFonts w:eastAsia="Times New Roman" w:cs="Times New Roman"/>
          <w:szCs w:val="24"/>
        </w:rPr>
        <w:t>πουργείου- την ανάγκη διάθεσης οχήματος για όλες τις ερ</w:t>
      </w:r>
      <w:r>
        <w:rPr>
          <w:rFonts w:eastAsia="Times New Roman" w:cs="Times New Roman"/>
          <w:szCs w:val="24"/>
        </w:rPr>
        <w:t xml:space="preserve">γασίες εξυπηρέτησης του </w:t>
      </w:r>
      <w:r>
        <w:rPr>
          <w:rFonts w:eastAsia="Times New Roman" w:cs="Times New Roman"/>
          <w:szCs w:val="24"/>
        </w:rPr>
        <w:t>α</w:t>
      </w:r>
      <w:r>
        <w:rPr>
          <w:rFonts w:eastAsia="Times New Roman" w:cs="Times New Roman"/>
          <w:szCs w:val="24"/>
        </w:rPr>
        <w:t xml:space="preserve">ερολιμένα και ειδικότερα για τη μέτρηση της ολισθηρότητας. </w:t>
      </w:r>
    </w:p>
    <w:p w14:paraId="77AE13C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Επειδή οι σοβαρές ολιγωρίες των προηγούμενων κυβερνήσεων στέρησαν από το Ηράκλειο και την Κρήτη ένα αεροδρόμιο που θα εξυπηρετεί τις πραγματικές ανάγκες των πολιτών και τω</w:t>
      </w:r>
      <w:r>
        <w:rPr>
          <w:rFonts w:eastAsia="Times New Roman" w:cs="Times New Roman"/>
          <w:szCs w:val="24"/>
        </w:rPr>
        <w:t>ν τουριστών, αναδεικνύοντας το</w:t>
      </w:r>
      <w:r>
        <w:rPr>
          <w:rFonts w:eastAsia="Times New Roman" w:cs="Times New Roman"/>
          <w:szCs w:val="24"/>
        </w:rPr>
        <w:t>ν</w:t>
      </w:r>
      <w:r>
        <w:rPr>
          <w:rFonts w:eastAsia="Times New Roman" w:cs="Times New Roman"/>
          <w:szCs w:val="24"/>
        </w:rPr>
        <w:t xml:space="preserve"> Νομό Ηρακλείου και συμβάλλοντας στην ανάπτυξη και την οικονομία, όχι μόνο του Ηρακλείου, αλλά γενικότερα  της χώρας…</w:t>
      </w:r>
    </w:p>
    <w:p w14:paraId="77AE13C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Ελάτε, βάλτε μία τελεία. Σας «έφαγε» πολύ χρόνο το σαμποτάζ. </w:t>
      </w:r>
    </w:p>
    <w:p w14:paraId="77AE13C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ΝΙΚΟΛΑΟΣ ΗΓΟ</w:t>
      </w:r>
      <w:r>
        <w:rPr>
          <w:rFonts w:eastAsia="Times New Roman" w:cs="Times New Roman"/>
          <w:b/>
          <w:szCs w:val="24"/>
        </w:rPr>
        <w:t>ΥΜΕΝΙΔΗΣ: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πειδή οι ροές των τουριστών</w:t>
      </w:r>
      <w:r>
        <w:rPr>
          <w:rFonts w:eastAsia="Times New Roman" w:cs="Times New Roman"/>
          <w:szCs w:val="24"/>
        </w:rPr>
        <w:t>,</w:t>
      </w:r>
      <w:r>
        <w:rPr>
          <w:rFonts w:eastAsia="Times New Roman" w:cs="Times New Roman"/>
          <w:szCs w:val="24"/>
        </w:rPr>
        <w:t xml:space="preserve"> ευτυχώς για τον τουρισμό μας, ιδιαίτερα φέτος αυξάνονται, επειδή η ολοκλήρωση του νέου αεροδρομίου στο Καστέλι είναι σε πρώιμο στάδιο και η λειτουργία του σημερινού αεροδρομίου πρέπει να είναι απρόσκοπτη, θα ήθελα ν</w:t>
      </w:r>
      <w:r>
        <w:rPr>
          <w:rFonts w:eastAsia="Times New Roman" w:cs="Times New Roman"/>
          <w:szCs w:val="24"/>
        </w:rPr>
        <w:t>α σας ρωτήσω ποιοι είναι οι σχεδιασμοί και το ακριβές χρονοδιάγραμμα υλοποίησης για τις αναγκαίες παρεμβάσεις που προγραμματίζονται στο αεροδρόμιο του Ηρακλείου και αν έχει εξεταστεί η πρόταση χρήσης ιδίων εσόδων του αεροδρομίου, όπως η εκχώρηση του 2% επί</w:t>
      </w:r>
      <w:r>
        <w:rPr>
          <w:rFonts w:eastAsia="Times New Roman" w:cs="Times New Roman"/>
          <w:szCs w:val="24"/>
        </w:rPr>
        <w:t xml:space="preserve"> του τζίρου, για τη χρηματοδότηση αυτών των παρεμβάσεων.</w:t>
      </w:r>
    </w:p>
    <w:p w14:paraId="77AE13C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7AE13C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w:t>
      </w:r>
      <w:r>
        <w:rPr>
          <w:rFonts w:eastAsia="Times New Roman" w:cs="Times New Roman"/>
          <w:szCs w:val="24"/>
        </w:rPr>
        <w:t>ν</w:t>
      </w:r>
      <w:r>
        <w:rPr>
          <w:rFonts w:eastAsia="Times New Roman" w:cs="Times New Roman"/>
          <w:szCs w:val="24"/>
        </w:rPr>
        <w:t xml:space="preserve"> λόγο</w:t>
      </w:r>
      <w:r>
        <w:rPr>
          <w:rFonts w:eastAsia="Times New Roman" w:cs="Times New Roman"/>
          <w:szCs w:val="24"/>
        </w:rPr>
        <w:t>,</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χρόνου πάντα. </w:t>
      </w:r>
    </w:p>
    <w:p w14:paraId="77AE13C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Ναι, ναι, κύριε Πρόεδρε, ε</w:t>
      </w:r>
      <w:r>
        <w:rPr>
          <w:rFonts w:eastAsia="Times New Roman" w:cs="Times New Roman"/>
          <w:szCs w:val="24"/>
        </w:rPr>
        <w:t>υχαριστώ πολύ.</w:t>
      </w:r>
    </w:p>
    <w:p w14:paraId="77AE13D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Αγαπητέ συνάδελφε, φίλε Νίκο, την ίδια περίπου ερώτηση απάντησε η Υφυπουργός πριν </w:t>
      </w:r>
      <w:r>
        <w:rPr>
          <w:rFonts w:eastAsia="Times New Roman" w:cs="Times New Roman"/>
          <w:szCs w:val="24"/>
        </w:rPr>
        <w:t>από</w:t>
      </w:r>
      <w:r>
        <w:rPr>
          <w:rFonts w:eastAsia="Times New Roman" w:cs="Times New Roman"/>
          <w:szCs w:val="24"/>
        </w:rPr>
        <w:t xml:space="preserve"> μια εβδομάδα στον κ. </w:t>
      </w:r>
      <w:proofErr w:type="spellStart"/>
      <w:r>
        <w:rPr>
          <w:rFonts w:eastAsia="Times New Roman" w:cs="Times New Roman"/>
          <w:szCs w:val="24"/>
        </w:rPr>
        <w:t>Αυγενάκη</w:t>
      </w:r>
      <w:proofErr w:type="spellEnd"/>
      <w:r>
        <w:rPr>
          <w:rFonts w:eastAsia="Times New Roman" w:cs="Times New Roman"/>
          <w:szCs w:val="24"/>
        </w:rPr>
        <w:t xml:space="preserve">. Έχω το έγγραφο της </w:t>
      </w:r>
      <w:r>
        <w:rPr>
          <w:rFonts w:eastAsia="Times New Roman" w:cs="Times New Roman"/>
          <w:szCs w:val="24"/>
        </w:rPr>
        <w:t>Υ</w:t>
      </w:r>
      <w:r>
        <w:rPr>
          <w:rFonts w:eastAsia="Times New Roman" w:cs="Times New Roman"/>
          <w:szCs w:val="24"/>
        </w:rPr>
        <w:t xml:space="preserve">πηρεσίας να σας το δώσω, που αναφέρει και τον προγραμματισμό, τους διαγωνισμούς που ήδη έχουν γίνει για </w:t>
      </w:r>
      <w:r>
        <w:rPr>
          <w:rFonts w:eastAsia="Times New Roman" w:cs="Times New Roman"/>
          <w:szCs w:val="24"/>
        </w:rPr>
        <w:t xml:space="preserve">την αποκατάσταση τοπικών φθορών, για την ανατολική επέκταση του </w:t>
      </w:r>
      <w:proofErr w:type="spellStart"/>
      <w:r>
        <w:rPr>
          <w:rFonts w:eastAsia="Times New Roman" w:cs="Times New Roman"/>
          <w:szCs w:val="24"/>
        </w:rPr>
        <w:t>αεροσταθμού</w:t>
      </w:r>
      <w:proofErr w:type="spellEnd"/>
      <w:r>
        <w:rPr>
          <w:rFonts w:eastAsia="Times New Roman" w:cs="Times New Roman"/>
          <w:szCs w:val="24"/>
        </w:rPr>
        <w:t xml:space="preserve">, για τη βόρεια επέκταση και την </w:t>
      </w:r>
      <w:proofErr w:type="spellStart"/>
      <w:r>
        <w:rPr>
          <w:rFonts w:eastAsia="Times New Roman" w:cs="Times New Roman"/>
          <w:szCs w:val="24"/>
        </w:rPr>
        <w:t>αναδιαρρύθμιση</w:t>
      </w:r>
      <w:proofErr w:type="spellEnd"/>
      <w:r>
        <w:rPr>
          <w:rFonts w:eastAsia="Times New Roman" w:cs="Times New Roman"/>
          <w:szCs w:val="24"/>
        </w:rPr>
        <w:t xml:space="preserve"> των αιθουσών, για την επικοινωνία, τις ενέργειες και τη συνεργασία με το Υπουργείο Άμυνας και όλα τα υπόλοιπα. </w:t>
      </w:r>
    </w:p>
    <w:p w14:paraId="77AE13D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Οπότε, για να μην «τρ</w:t>
      </w:r>
      <w:r>
        <w:rPr>
          <w:rFonts w:eastAsia="Times New Roman" w:cs="Times New Roman"/>
          <w:szCs w:val="24"/>
        </w:rPr>
        <w:t>ώμε» το</w:t>
      </w:r>
      <w:r>
        <w:rPr>
          <w:rFonts w:eastAsia="Times New Roman" w:cs="Times New Roman"/>
          <w:szCs w:val="24"/>
        </w:rPr>
        <w:t>ν</w:t>
      </w:r>
      <w:r>
        <w:rPr>
          <w:rFonts w:eastAsia="Times New Roman" w:cs="Times New Roman"/>
          <w:szCs w:val="24"/>
        </w:rPr>
        <w:t xml:space="preserve"> χρόνο και για να σας απαντήσω σε ένα άλλο</w:t>
      </w:r>
      <w:r>
        <w:rPr>
          <w:rFonts w:eastAsia="Times New Roman" w:cs="Times New Roman"/>
          <w:szCs w:val="24"/>
        </w:rPr>
        <w:t>,</w:t>
      </w:r>
      <w:r>
        <w:rPr>
          <w:rFonts w:eastAsia="Times New Roman" w:cs="Times New Roman"/>
          <w:szCs w:val="24"/>
        </w:rPr>
        <w:t xml:space="preserve"> που είναι πολύ κρίσιμο θέμα, όμως, να αναδειχθεί, σας φέρνω τα Πρακτικά που απάντησε η κ. </w:t>
      </w:r>
      <w:proofErr w:type="spellStart"/>
      <w:r>
        <w:rPr>
          <w:rFonts w:eastAsia="Times New Roman" w:cs="Times New Roman"/>
          <w:szCs w:val="24"/>
        </w:rPr>
        <w:t>Χρυσοβελώνη</w:t>
      </w:r>
      <w:proofErr w:type="spellEnd"/>
      <w:r>
        <w:rPr>
          <w:rFonts w:eastAsia="Times New Roman" w:cs="Times New Roman"/>
          <w:szCs w:val="24"/>
        </w:rPr>
        <w:t>, που είναι ακριβώς τα ίδια και σας φέρνω και την απάντηση που είχα δώσει ένα</w:t>
      </w:r>
      <w:r>
        <w:rPr>
          <w:rFonts w:eastAsia="Times New Roman" w:cs="Times New Roman"/>
          <w:szCs w:val="24"/>
        </w:rPr>
        <w:t>ν</w:t>
      </w:r>
      <w:r>
        <w:rPr>
          <w:rFonts w:eastAsia="Times New Roman" w:cs="Times New Roman"/>
          <w:szCs w:val="24"/>
        </w:rPr>
        <w:t xml:space="preserve"> χρόνο πριν στον κ. </w:t>
      </w:r>
      <w:proofErr w:type="spellStart"/>
      <w:r>
        <w:rPr>
          <w:rFonts w:eastAsia="Times New Roman" w:cs="Times New Roman"/>
          <w:szCs w:val="24"/>
        </w:rPr>
        <w:t>Αυγεν</w:t>
      </w:r>
      <w:r>
        <w:rPr>
          <w:rFonts w:eastAsia="Times New Roman" w:cs="Times New Roman"/>
          <w:szCs w:val="24"/>
        </w:rPr>
        <w:t>άκη</w:t>
      </w:r>
      <w:proofErr w:type="spellEnd"/>
      <w:r>
        <w:rPr>
          <w:rFonts w:eastAsia="Times New Roman" w:cs="Times New Roman"/>
          <w:szCs w:val="24"/>
        </w:rPr>
        <w:t>,</w:t>
      </w:r>
      <w:r>
        <w:rPr>
          <w:rFonts w:eastAsia="Times New Roman" w:cs="Times New Roman"/>
          <w:szCs w:val="24"/>
        </w:rPr>
        <w:t xml:space="preserve"> που ήταν η προηγούμενη διοίκηση της Υπηρεσίας της Πολιτικής Αεροπορίας</w:t>
      </w:r>
      <w:r>
        <w:rPr>
          <w:rFonts w:eastAsia="Times New Roman" w:cs="Times New Roman"/>
          <w:szCs w:val="24"/>
        </w:rPr>
        <w:t>,</w:t>
      </w:r>
      <w:r>
        <w:rPr>
          <w:rFonts w:eastAsia="Times New Roman" w:cs="Times New Roman"/>
          <w:szCs w:val="24"/>
        </w:rPr>
        <w:t xml:space="preserve"> για να δείτε τι είχε γίνει πριν </w:t>
      </w:r>
      <w:r>
        <w:rPr>
          <w:rFonts w:eastAsia="Times New Roman" w:cs="Times New Roman"/>
          <w:szCs w:val="24"/>
        </w:rPr>
        <w:t>από</w:t>
      </w:r>
      <w:r>
        <w:rPr>
          <w:rFonts w:eastAsia="Times New Roman" w:cs="Times New Roman"/>
          <w:szCs w:val="24"/>
        </w:rPr>
        <w:t xml:space="preserve"> ένα</w:t>
      </w:r>
      <w:r>
        <w:rPr>
          <w:rFonts w:eastAsia="Times New Roman" w:cs="Times New Roman"/>
          <w:szCs w:val="24"/>
        </w:rPr>
        <w:t>ν</w:t>
      </w:r>
      <w:r>
        <w:rPr>
          <w:rFonts w:eastAsia="Times New Roman" w:cs="Times New Roman"/>
          <w:szCs w:val="24"/>
        </w:rPr>
        <w:t xml:space="preserve"> χρόνο –τίποτα- και τι έχει γίνει σήμερα γι’ αυτή την ιστορία. </w:t>
      </w:r>
    </w:p>
    <w:p w14:paraId="77AE13D2" w14:textId="77777777" w:rsidR="00030F8B" w:rsidRDefault="007F68A1">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Υπουργός Υποδομών, Μεταφορών και Δικτύων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7AE13D3" w14:textId="77777777" w:rsidR="00030F8B" w:rsidRDefault="007F68A1">
      <w:pPr>
        <w:spacing w:after="0" w:line="600" w:lineRule="auto"/>
        <w:ind w:firstLine="720"/>
        <w:jc w:val="both"/>
        <w:rPr>
          <w:rFonts w:eastAsia="Times New Roman" w:cs="Times New Roman"/>
        </w:rPr>
      </w:pPr>
      <w:r>
        <w:rPr>
          <w:rFonts w:eastAsia="Times New Roman" w:cs="Times New Roman"/>
        </w:rPr>
        <w:t>Τώρα, βάλατε στην ερώτηση ένα ερώτημα, αν μπορεί από τα έσοδα του αεροδρομίου να π</w:t>
      </w:r>
      <w:r>
        <w:rPr>
          <w:rFonts w:eastAsia="Times New Roman" w:cs="Times New Roman"/>
        </w:rPr>
        <w:t xml:space="preserve">αίρνει το 2% ο τοπικός </w:t>
      </w:r>
      <w:proofErr w:type="spellStart"/>
      <w:r>
        <w:rPr>
          <w:rFonts w:eastAsia="Times New Roman" w:cs="Times New Roman"/>
        </w:rPr>
        <w:t>αεροσταθμός</w:t>
      </w:r>
      <w:proofErr w:type="spellEnd"/>
      <w:r>
        <w:rPr>
          <w:rFonts w:eastAsia="Times New Roman" w:cs="Times New Roman"/>
        </w:rPr>
        <w:t xml:space="preserve">. Έχουμε ένα γενικότερο πρόβλημα με τον τρόπο που λειτουργούν ειδικά αυτή τη χρονιά -γιατί είναι η τελευταία, αλλάζει μετά το σύστημα- οι </w:t>
      </w:r>
      <w:r>
        <w:rPr>
          <w:rFonts w:eastAsia="Times New Roman" w:cs="Times New Roman"/>
        </w:rPr>
        <w:t>Υ</w:t>
      </w:r>
      <w:r>
        <w:rPr>
          <w:rFonts w:eastAsia="Times New Roman" w:cs="Times New Roman"/>
        </w:rPr>
        <w:t xml:space="preserve">πηρεσίες </w:t>
      </w:r>
      <w:r>
        <w:rPr>
          <w:rFonts w:eastAsia="Times New Roman" w:cs="Times New Roman"/>
        </w:rPr>
        <w:t>Δ</w:t>
      </w:r>
      <w:r>
        <w:rPr>
          <w:rFonts w:eastAsia="Times New Roman" w:cs="Times New Roman"/>
        </w:rPr>
        <w:t xml:space="preserve">ημοσιονομικού </w:t>
      </w:r>
      <w:r>
        <w:rPr>
          <w:rFonts w:eastAsia="Times New Roman" w:cs="Times New Roman"/>
        </w:rPr>
        <w:t>Ε</w:t>
      </w:r>
      <w:r>
        <w:rPr>
          <w:rFonts w:eastAsia="Times New Roman" w:cs="Times New Roman"/>
        </w:rPr>
        <w:t>λέγχου σε φορείς, όπως είναι η Υπηρεσία Πολιτικής Αεροπορί</w:t>
      </w:r>
      <w:r>
        <w:rPr>
          <w:rFonts w:eastAsia="Times New Roman" w:cs="Times New Roman"/>
        </w:rPr>
        <w:t>ας, που έχουν δηλαδή σε όλη την Ελλάδα δομές, όπως τα περιφερειακά αεροδρόμια.</w:t>
      </w:r>
    </w:p>
    <w:p w14:paraId="77AE13D4" w14:textId="77777777" w:rsidR="00030F8B" w:rsidRDefault="007F68A1">
      <w:pPr>
        <w:spacing w:after="0" w:line="600" w:lineRule="auto"/>
        <w:ind w:firstLine="720"/>
        <w:jc w:val="both"/>
        <w:rPr>
          <w:rFonts w:eastAsia="Times New Roman" w:cs="Times New Roman"/>
        </w:rPr>
      </w:pPr>
      <w:r>
        <w:rPr>
          <w:rFonts w:eastAsia="Times New Roman" w:cs="Times New Roman"/>
        </w:rPr>
        <w:t xml:space="preserve"> Επειδή επιτρέπονται μόνο οι κεντρικοί διαγωνισμοί, τοπικοί διαγωνισμοί γίνονται μόνο για έκτακτες ανάγκες. Άρα, αν θέλουμε να κάνουμε μία συντήρηση και ένα</w:t>
      </w:r>
      <w:r>
        <w:rPr>
          <w:rFonts w:eastAsia="Times New Roman" w:cs="Times New Roman"/>
        </w:rPr>
        <w:t>ν</w:t>
      </w:r>
      <w:r>
        <w:rPr>
          <w:rFonts w:eastAsia="Times New Roman" w:cs="Times New Roman"/>
        </w:rPr>
        <w:t xml:space="preserve"> διαγωνισμό τοπικά σ</w:t>
      </w:r>
      <w:r>
        <w:rPr>
          <w:rFonts w:eastAsia="Times New Roman" w:cs="Times New Roman"/>
        </w:rPr>
        <w:t xml:space="preserve">το Ηράκλειο και ακόμη χειρότερα στο </w:t>
      </w:r>
      <w:proofErr w:type="spellStart"/>
      <w:r>
        <w:rPr>
          <w:rFonts w:eastAsia="Times New Roman" w:cs="Times New Roman"/>
        </w:rPr>
        <w:t>Καστελ</w:t>
      </w:r>
      <w:r>
        <w:rPr>
          <w:rFonts w:eastAsia="Times New Roman" w:cs="Times New Roman"/>
        </w:rPr>
        <w:t>λ</w:t>
      </w:r>
      <w:r>
        <w:rPr>
          <w:rFonts w:eastAsia="Times New Roman" w:cs="Times New Roman"/>
        </w:rPr>
        <w:t>όριζο</w:t>
      </w:r>
      <w:proofErr w:type="spellEnd"/>
      <w:r>
        <w:rPr>
          <w:rFonts w:eastAsia="Times New Roman" w:cs="Times New Roman"/>
        </w:rPr>
        <w:t xml:space="preserve"> ή σε άλλα περιφερειακά αεροδρόμια</w:t>
      </w:r>
      <w:r>
        <w:rPr>
          <w:rFonts w:eastAsia="Times New Roman" w:cs="Times New Roman"/>
        </w:rPr>
        <w:t>,</w:t>
      </w:r>
      <w:r>
        <w:rPr>
          <w:rFonts w:eastAsia="Times New Roman" w:cs="Times New Roman"/>
        </w:rPr>
        <w:t xml:space="preserve"> είτε για καύσιμα είτε για συντήρηση είτε για οτιδήποτε, δεν μπορούμε. Είναι τραγικό αυτό και θα σας παρακαλούσα πολύ -έχουμε συνεργασία </w:t>
      </w:r>
      <w:r>
        <w:rPr>
          <w:rFonts w:eastAsia="Times New Roman" w:cs="Times New Roman"/>
        </w:rPr>
        <w:lastRenderedPageBreak/>
        <w:t>με το Υπουργείο Οικονομικών</w:t>
      </w:r>
      <w:r>
        <w:rPr>
          <w:rFonts w:eastAsia="Times New Roman" w:cs="Times New Roman"/>
        </w:rPr>
        <w:t>,</w:t>
      </w:r>
      <w:r>
        <w:rPr>
          <w:rFonts w:eastAsia="Times New Roman" w:cs="Times New Roman"/>
        </w:rPr>
        <w:t xml:space="preserve"> για να </w:t>
      </w:r>
      <w:r>
        <w:rPr>
          <w:rFonts w:eastAsia="Times New Roman" w:cs="Times New Roman"/>
        </w:rPr>
        <w:t>το αντιμετωπίσουμε- να μας πιέσετε και εσείς λίγο περισσότερο</w:t>
      </w:r>
      <w:r>
        <w:rPr>
          <w:rFonts w:eastAsia="Times New Roman" w:cs="Times New Roman"/>
        </w:rPr>
        <w:t>,</w:t>
      </w:r>
      <w:r>
        <w:rPr>
          <w:rFonts w:eastAsia="Times New Roman" w:cs="Times New Roman"/>
        </w:rPr>
        <w:t xml:space="preserve"> για να λυθεί αυτό το θέμα. </w:t>
      </w:r>
    </w:p>
    <w:p w14:paraId="77AE13D5" w14:textId="77777777" w:rsidR="00030F8B" w:rsidRDefault="007F68A1">
      <w:pPr>
        <w:spacing w:after="0" w:line="600" w:lineRule="auto"/>
        <w:ind w:firstLine="720"/>
        <w:jc w:val="both"/>
        <w:rPr>
          <w:rFonts w:eastAsia="Times New Roman" w:cs="Times New Roman"/>
          <w:szCs w:val="24"/>
        </w:rPr>
      </w:pPr>
      <w:r>
        <w:rPr>
          <w:rFonts w:eastAsia="Times New Roman" w:cs="Times New Roman"/>
        </w:rPr>
        <w:t xml:space="preserve">Ευχαριστώ, κύριε Πρόεδρε. </w:t>
      </w:r>
    </w:p>
    <w:p w14:paraId="77AE13D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77AE13D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w:t>
      </w:r>
    </w:p>
    <w:p w14:paraId="77AE13D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θα ήθελα να</w:t>
      </w:r>
      <w:r>
        <w:rPr>
          <w:rFonts w:eastAsia="Times New Roman" w:cs="Times New Roman"/>
          <w:szCs w:val="24"/>
        </w:rPr>
        <w:t xml:space="preserve"> ευχαριστήσω τον Υπουργό για την απάντησή του. Νομίζω ότι πρέπει να το δούμε αυτό το θέμα, δηλαδή να απελευθερώσουμε χρήματα</w:t>
      </w:r>
      <w:r>
        <w:rPr>
          <w:rFonts w:eastAsia="Times New Roman" w:cs="Times New Roman"/>
          <w:szCs w:val="24"/>
        </w:rPr>
        <w:t>,</w:t>
      </w:r>
      <w:r>
        <w:rPr>
          <w:rFonts w:eastAsia="Times New Roman" w:cs="Times New Roman"/>
          <w:szCs w:val="24"/>
        </w:rPr>
        <w:t xml:space="preserve"> που να διαχειρίζεται τοπικά όχι μόνο το αεροδρόμιο του Ηρακλείου, όπως πολύ σωστά αναφέρατε, </w:t>
      </w:r>
      <w:r>
        <w:rPr>
          <w:rFonts w:eastAsia="Times New Roman" w:cs="Times New Roman"/>
          <w:szCs w:val="24"/>
        </w:rPr>
        <w:t xml:space="preserve">αλλά </w:t>
      </w:r>
      <w:r>
        <w:rPr>
          <w:rFonts w:eastAsia="Times New Roman" w:cs="Times New Roman"/>
          <w:szCs w:val="24"/>
        </w:rPr>
        <w:t>συνολικά τα τοπικά αεροδρόμια</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να μπορούν να λύνονται ζητήματα. Όντως για ένα σπασμένο τζάμι </w:t>
      </w:r>
      <w:r>
        <w:rPr>
          <w:rFonts w:eastAsia="Times New Roman" w:cs="Times New Roman"/>
          <w:szCs w:val="24"/>
        </w:rPr>
        <w:t xml:space="preserve">ή για μια σκισμένη τέντα </w:t>
      </w:r>
      <w:r>
        <w:rPr>
          <w:rFonts w:eastAsia="Times New Roman" w:cs="Times New Roman"/>
          <w:szCs w:val="24"/>
        </w:rPr>
        <w:t xml:space="preserve">θα πρέπει να περιμένουμε έναν κεντρικό διαγωνισμό. </w:t>
      </w:r>
    </w:p>
    <w:p w14:paraId="77AE13D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Και έγκριση από την ΥΠΑ… </w:t>
      </w:r>
    </w:p>
    <w:p w14:paraId="77AE13D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Νομίζ</w:t>
      </w:r>
      <w:r>
        <w:rPr>
          <w:rFonts w:eastAsia="Times New Roman" w:cs="Times New Roman"/>
          <w:szCs w:val="24"/>
        </w:rPr>
        <w:t>ω ότι πρέπει να σταματήσουμε αυτή τη γραφειοκρατία.</w:t>
      </w:r>
    </w:p>
    <w:p w14:paraId="77AE13D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θα ήθελα είναι, αν μπορείτε, να αναφερθείτε ενημερωτικά στο θέμα του </w:t>
      </w:r>
      <w:proofErr w:type="spellStart"/>
      <w:r>
        <w:rPr>
          <w:rFonts w:eastAsia="Times New Roman" w:cs="Times New Roman"/>
          <w:szCs w:val="24"/>
        </w:rPr>
        <w:t>Καστελίου</w:t>
      </w:r>
      <w:proofErr w:type="spellEnd"/>
      <w:r>
        <w:rPr>
          <w:rFonts w:eastAsia="Times New Roman" w:cs="Times New Roman"/>
          <w:szCs w:val="24"/>
        </w:rPr>
        <w:t xml:space="preserve"> για το πώς προχωράει.</w:t>
      </w:r>
    </w:p>
    <w:p w14:paraId="77AE13D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3D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77AE13D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w:t>
      </w:r>
      <w:r>
        <w:rPr>
          <w:rFonts w:eastAsia="Times New Roman" w:cs="Times New Roman"/>
          <w:szCs w:val="24"/>
        </w:rPr>
        <w:t xml:space="preserve"> έχετε τον λόγο.</w:t>
      </w:r>
    </w:p>
    <w:p w14:paraId="77AE13D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Ευχαριστώ, κύριε Πρόεδρε.</w:t>
      </w:r>
    </w:p>
    <w:p w14:paraId="77AE13E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Πιστεύω ότι ολοκληρώθηκαν από το τεχνικό συμβούλιο και κάποιες λίγες αλλαγές μένουν, για να βγουν τα νέα τεύχη δημοπράτησης του </w:t>
      </w:r>
      <w:proofErr w:type="spellStart"/>
      <w:r>
        <w:rPr>
          <w:rFonts w:eastAsia="Times New Roman" w:cs="Times New Roman"/>
          <w:szCs w:val="24"/>
        </w:rPr>
        <w:t>Καστελίου</w:t>
      </w:r>
      <w:proofErr w:type="spellEnd"/>
      <w:r>
        <w:rPr>
          <w:rFonts w:eastAsia="Times New Roman" w:cs="Times New Roman"/>
          <w:szCs w:val="24"/>
        </w:rPr>
        <w:t xml:space="preserve">, τα οριστικά. </w:t>
      </w:r>
      <w:r>
        <w:rPr>
          <w:rFonts w:eastAsia="Times New Roman" w:cs="Times New Roman"/>
          <w:szCs w:val="24"/>
        </w:rPr>
        <w:t>Οι αλλαγές που έχουν γίνει -και τις ξέρετε- είναι πάρα πολύ μεγάλες</w:t>
      </w:r>
      <w:r>
        <w:rPr>
          <w:rFonts w:eastAsia="Times New Roman" w:cs="Times New Roman"/>
          <w:szCs w:val="24"/>
        </w:rPr>
        <w:t>,</w:t>
      </w:r>
      <w:r>
        <w:rPr>
          <w:rFonts w:eastAsia="Times New Roman" w:cs="Times New Roman"/>
          <w:szCs w:val="24"/>
        </w:rPr>
        <w:t xml:space="preserve"> σε σχέση με το πώς αντιλαμβανόμαστε εμείς τις </w:t>
      </w:r>
      <w:r>
        <w:rPr>
          <w:rFonts w:eastAsia="Times New Roman" w:cs="Times New Roman"/>
          <w:szCs w:val="24"/>
        </w:rPr>
        <w:t>σ</w:t>
      </w:r>
      <w:r>
        <w:rPr>
          <w:rFonts w:eastAsia="Times New Roman" w:cs="Times New Roman"/>
          <w:szCs w:val="24"/>
        </w:rPr>
        <w:t xml:space="preserve">υμπράξεις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lastRenderedPageBreak/>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ομέα, τη συμμετοχή των τοπικών κοινωνιών και τον σεβασμό στο περιβάλλον και στην ενεργειακή διαβάθμιση του</w:t>
      </w:r>
      <w:r>
        <w:rPr>
          <w:rFonts w:eastAsia="Times New Roman" w:cs="Times New Roman"/>
          <w:szCs w:val="24"/>
        </w:rPr>
        <w:t xml:space="preserve"> αεροδρομίου –δηλαδή, να μην είναι </w:t>
      </w:r>
      <w:proofErr w:type="spellStart"/>
      <w:r>
        <w:rPr>
          <w:rFonts w:eastAsia="Times New Roman" w:cs="Times New Roman"/>
          <w:szCs w:val="24"/>
        </w:rPr>
        <w:t>ενεργοβόρο</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στο να εξυπηρετούνται οι πολίτες της Κρήτης, στο να έχουμε όχι παραχωρημένα αεροδρόμια, αλλά αεροδρόμια που συμμετέχει το ελληνικό δημόσιο και η τοπική κοινωνία, που έχει αντισταθμιστικά </w:t>
      </w:r>
      <w:r>
        <w:rPr>
          <w:rFonts w:eastAsia="Times New Roman" w:cs="Times New Roman"/>
          <w:szCs w:val="24"/>
        </w:rPr>
        <w:t xml:space="preserve">οφέλη </w:t>
      </w:r>
      <w:r>
        <w:rPr>
          <w:rFonts w:eastAsia="Times New Roman" w:cs="Times New Roman"/>
          <w:szCs w:val="24"/>
        </w:rPr>
        <w:t xml:space="preserve">για την τοπική </w:t>
      </w:r>
      <w:r>
        <w:rPr>
          <w:rFonts w:eastAsia="Times New Roman" w:cs="Times New Roman"/>
          <w:szCs w:val="24"/>
        </w:rPr>
        <w:t>κοινωνία. Ξέρετε ότι έχουν ανέβει, σχεδόν έχουν διπλασιαστεί τα αντισταθμιστικά, είναι στο 2,5% και πολλές άλλες αλλαγές προς…</w:t>
      </w:r>
    </w:p>
    <w:p w14:paraId="77AE13E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Κύριε Υπουργέ, αν μου επιτρέπετε, ουσιαστικά αναφέρομαι περισσότερο σε ένα θέμα, που υπάρχει στον τοπικό Τύ</w:t>
      </w:r>
      <w:r>
        <w:rPr>
          <w:rFonts w:eastAsia="Times New Roman" w:cs="Times New Roman"/>
          <w:szCs w:val="24"/>
        </w:rPr>
        <w:t>πο, αν θα υπάρχει παράταση σε σχέση με τη δημοπράτηση.</w:t>
      </w:r>
    </w:p>
    <w:p w14:paraId="77AE13E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Υπάρχει ένα αίτημα όλων των συμμετεχόντων να υπάρχει παράταση</w:t>
      </w:r>
      <w:r>
        <w:rPr>
          <w:rFonts w:eastAsia="Times New Roman" w:cs="Times New Roman"/>
          <w:szCs w:val="24"/>
        </w:rPr>
        <w:t>,</w:t>
      </w:r>
      <w:r>
        <w:rPr>
          <w:rFonts w:eastAsia="Times New Roman" w:cs="Times New Roman"/>
          <w:szCs w:val="24"/>
        </w:rPr>
        <w:t xml:space="preserve"> γιατί δεν προλαβαίνουν τις γραφειοκρατικές διαδικασίες με τις τράπεζες. Θα επ</w:t>
      </w:r>
      <w:r>
        <w:rPr>
          <w:rFonts w:eastAsia="Times New Roman" w:cs="Times New Roman"/>
          <w:szCs w:val="24"/>
        </w:rPr>
        <w:t>ικοινωνήσουμε με τις ελληνικές τράπεζες και</w:t>
      </w:r>
      <w:r>
        <w:rPr>
          <w:rFonts w:eastAsia="Times New Roman" w:cs="Times New Roman"/>
          <w:szCs w:val="24"/>
        </w:rPr>
        <w:t>,</w:t>
      </w:r>
      <w:r>
        <w:rPr>
          <w:rFonts w:eastAsia="Times New Roman" w:cs="Times New Roman"/>
          <w:szCs w:val="24"/>
        </w:rPr>
        <w:t xml:space="preserve"> αν αληθεύει αυτό, θα γίνει σεβαστό, γιατί δεν θέλουμε να αποκλείσουμε κανέναν συμμετέχοντα από αυτή τη διαδικασία και να διασφαλίσουμε </w:t>
      </w:r>
      <w:r>
        <w:rPr>
          <w:rFonts w:eastAsia="Times New Roman" w:cs="Times New Roman"/>
          <w:szCs w:val="24"/>
        </w:rPr>
        <w:lastRenderedPageBreak/>
        <w:t xml:space="preserve">καλύτερους όρους για το ελληνικό δημόσιο. Αυτός είναι και ο λόγος, κύριε </w:t>
      </w:r>
      <w:proofErr w:type="spellStart"/>
      <w:r>
        <w:rPr>
          <w:rFonts w:eastAsia="Times New Roman" w:cs="Times New Roman"/>
          <w:szCs w:val="24"/>
        </w:rPr>
        <w:t>Ηγο</w:t>
      </w:r>
      <w:r>
        <w:rPr>
          <w:rFonts w:eastAsia="Times New Roman" w:cs="Times New Roman"/>
          <w:szCs w:val="24"/>
        </w:rPr>
        <w:t>υμενίδη</w:t>
      </w:r>
      <w:proofErr w:type="spellEnd"/>
      <w:r>
        <w:rPr>
          <w:rFonts w:eastAsia="Times New Roman" w:cs="Times New Roman"/>
          <w:szCs w:val="24"/>
        </w:rPr>
        <w:t>, για τον οποίο δεν μπορούμε -και δεν έχουμε και την οικονομική δυνατότητα- να προγραμματίσουμε και να υλοποιήσουμε άλλα έργα, που θα θέλαμε να κάνουμε στο παλιό αεροδρόμιο, στο «ΝΙΚΟΣ ΚΑΖΑΝΤΖΑΚΗΣ». Δηλαδή, το ότι θα έχουμε μέσα σε μια πενταετία ένα</w:t>
      </w:r>
      <w:r>
        <w:rPr>
          <w:rFonts w:eastAsia="Times New Roman" w:cs="Times New Roman"/>
          <w:szCs w:val="24"/>
        </w:rPr>
        <w:t xml:space="preserve"> διεθνές πολύ μεγάλο αεροδρόμιο, αυτό μας κάνει</w:t>
      </w:r>
      <w:r>
        <w:rPr>
          <w:rFonts w:eastAsia="Times New Roman" w:cs="Times New Roman"/>
          <w:szCs w:val="24"/>
        </w:rPr>
        <w:t>,</w:t>
      </w:r>
      <w:r>
        <w:rPr>
          <w:rFonts w:eastAsia="Times New Roman" w:cs="Times New Roman"/>
          <w:szCs w:val="24"/>
        </w:rPr>
        <w:t xml:space="preserve"> και λόγω της οικονομικής αδυναμίας που έχουμε, λίγο πιο σφικτούς στα έργα υποδομών, που πρέπει να γίνουν  στο παλιό αεροδρόμιο. </w:t>
      </w:r>
    </w:p>
    <w:p w14:paraId="77AE13E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3E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Περνάμε στη δέκατη έβδομη με </w:t>
      </w:r>
      <w:r>
        <w:rPr>
          <w:rFonts w:eastAsia="Times New Roman" w:cs="Times New Roman"/>
          <w:szCs w:val="24"/>
        </w:rPr>
        <w:t xml:space="preserve">αριθμό </w:t>
      </w:r>
      <w:r>
        <w:rPr>
          <w:rFonts w:eastAsia="Times New Roman" w:cs="Times New Roman"/>
          <w:szCs w:val="24"/>
        </w:rPr>
        <w:t>964/7-6-2016 επίκαιρη ερώτηση δεύτερου κύκλου του Βουλευτή Αιτωλοακαρνανίας της Δημοκρατικής Συμπαράταξης ΠΑΣΟΚ-ΔΗΜΑΡ κ. Δημητρίου Κωνσταντόπουλο</w:t>
      </w:r>
      <w:r>
        <w:rPr>
          <w:rFonts w:eastAsia="Times New Roman" w:cs="Times New Roman"/>
          <w:szCs w:val="24"/>
        </w:rPr>
        <w:t>υ</w:t>
      </w:r>
      <w:r>
        <w:rPr>
          <w:rFonts w:eastAsia="Times New Roman" w:cs="Times New Roman"/>
          <w:szCs w:val="24"/>
        </w:rPr>
        <w:t xml:space="preserve"> προς τον Υπουργό Υποδομών, Μεταφορών και Δικτύων, σχετικά με τη μείωση του κόστους διέλευσης από τη </w:t>
      </w:r>
      <w:r>
        <w:rPr>
          <w:rFonts w:eastAsia="Times New Roman" w:cs="Times New Roman"/>
          <w:szCs w:val="24"/>
        </w:rPr>
        <w:t>γ</w:t>
      </w:r>
      <w:r>
        <w:rPr>
          <w:rFonts w:eastAsia="Times New Roman" w:cs="Times New Roman"/>
          <w:szCs w:val="24"/>
        </w:rPr>
        <w:t>έ</w:t>
      </w:r>
      <w:r>
        <w:rPr>
          <w:rFonts w:eastAsia="Times New Roman" w:cs="Times New Roman"/>
          <w:szCs w:val="24"/>
        </w:rPr>
        <w:t xml:space="preserve">φυρα «ΧΑΡΙΛΑΟΣ ΤΡΙΚΟΥΠΗΣ». Είναι ένα θέμα, που απασχολεί τους κατοίκους και σχετίζεται με τη </w:t>
      </w:r>
      <w:r>
        <w:rPr>
          <w:rFonts w:eastAsia="Times New Roman" w:cs="Times New Roman"/>
          <w:szCs w:val="24"/>
        </w:rPr>
        <w:t>γ</w:t>
      </w:r>
      <w:r>
        <w:rPr>
          <w:rFonts w:eastAsia="Times New Roman" w:cs="Times New Roman"/>
          <w:szCs w:val="24"/>
        </w:rPr>
        <w:t xml:space="preserve">έφυρα Ρίου-Αντιρρίου και το κόστος διέλευσης. </w:t>
      </w:r>
    </w:p>
    <w:p w14:paraId="77AE13E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Κύριε Κωνσταντόπουλε, έχετε τον λόγο.</w:t>
      </w:r>
    </w:p>
    <w:p w14:paraId="77AE13E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πριν από έναν χρόνο είχα επανέλθει </w:t>
      </w:r>
      <w:r>
        <w:rPr>
          <w:rFonts w:eastAsia="Times New Roman" w:cs="Times New Roman"/>
          <w:szCs w:val="24"/>
        </w:rPr>
        <w:t xml:space="preserve">και είχα φέρει στη Βουλή για πρώτη φορά το θέμα της μείωσης του κόστους διέλευσης της </w:t>
      </w:r>
      <w:r>
        <w:rPr>
          <w:rFonts w:eastAsia="Times New Roman" w:cs="Times New Roman"/>
          <w:szCs w:val="24"/>
        </w:rPr>
        <w:t>κ</w:t>
      </w:r>
      <w:r>
        <w:rPr>
          <w:rFonts w:eastAsia="Times New Roman" w:cs="Times New Roman"/>
          <w:szCs w:val="24"/>
        </w:rPr>
        <w:t xml:space="preserve">οινοπραξίας της </w:t>
      </w:r>
      <w:r>
        <w:rPr>
          <w:rFonts w:eastAsia="Times New Roman" w:cs="Times New Roman"/>
          <w:szCs w:val="24"/>
        </w:rPr>
        <w:t>γ</w:t>
      </w:r>
      <w:r>
        <w:rPr>
          <w:rFonts w:eastAsia="Times New Roman" w:cs="Times New Roman"/>
          <w:szCs w:val="24"/>
        </w:rPr>
        <w:t xml:space="preserve">έφυρας «ΧΑΡΙΛΑΟΣ ΤΡΙΚΟΥΠΗΣ». Πέρασε, λοιπόν, ένας ολόκληρος χρόνος από τότε που συζητήσαμε το θέμα των τελών διέλευσης για τη </w:t>
      </w:r>
      <w:r>
        <w:rPr>
          <w:rFonts w:eastAsia="Times New Roman" w:cs="Times New Roman"/>
          <w:szCs w:val="24"/>
        </w:rPr>
        <w:t>γ</w:t>
      </w:r>
      <w:r>
        <w:rPr>
          <w:rFonts w:eastAsia="Times New Roman" w:cs="Times New Roman"/>
          <w:szCs w:val="24"/>
        </w:rPr>
        <w:t>έφυρα «ΧΑΡΙΛΑΟΣ ΤΡΙΚΟΥΠΗΣ</w:t>
      </w:r>
      <w:r>
        <w:rPr>
          <w:rFonts w:eastAsia="Times New Roman" w:cs="Times New Roman"/>
          <w:szCs w:val="24"/>
        </w:rPr>
        <w:t>». Μάλιστα, εσείς ο ίδιος με είχατε διαβεβαιώσει ότι θα επεξεργαζόσασταν ένα εξειδικευμένο</w:t>
      </w:r>
      <w:r>
        <w:rPr>
          <w:rFonts w:eastAsia="Times New Roman" w:cs="Times New Roman"/>
          <w:b/>
          <w:szCs w:val="24"/>
        </w:rPr>
        <w:t xml:space="preserve"> </w:t>
      </w:r>
      <w:r>
        <w:rPr>
          <w:rFonts w:eastAsia="Times New Roman" w:cs="Times New Roman"/>
          <w:szCs w:val="24"/>
        </w:rPr>
        <w:t>σχέδιο παραχώρησης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προκειμένου να κληθούν οι </w:t>
      </w:r>
      <w:proofErr w:type="spellStart"/>
      <w:r>
        <w:rPr>
          <w:rFonts w:eastAsia="Times New Roman" w:cs="Times New Roman"/>
          <w:szCs w:val="24"/>
        </w:rPr>
        <w:t>παραχωρησιούχοι</w:t>
      </w:r>
      <w:proofErr w:type="spellEnd"/>
      <w:r>
        <w:rPr>
          <w:rFonts w:eastAsia="Times New Roman" w:cs="Times New Roman"/>
          <w:szCs w:val="24"/>
        </w:rPr>
        <w:t xml:space="preserve"> και να συζητήσετε τη μείωση των διοδίων γενικώς. Ωστόσο, σε ό,τι αφορά τη </w:t>
      </w:r>
      <w:r>
        <w:rPr>
          <w:rFonts w:eastAsia="Times New Roman" w:cs="Times New Roman"/>
          <w:szCs w:val="24"/>
        </w:rPr>
        <w:t>γ</w:t>
      </w:r>
      <w:r>
        <w:rPr>
          <w:rFonts w:eastAsia="Times New Roman" w:cs="Times New Roman"/>
          <w:szCs w:val="24"/>
        </w:rPr>
        <w:t xml:space="preserve">έφυρα «ΧΑΡΙΛΑΟΣ ΤΡΙΚΟΥΠΗΣ», </w:t>
      </w:r>
      <w:r>
        <w:rPr>
          <w:rFonts w:eastAsia="Times New Roman" w:cs="Times New Roman"/>
          <w:szCs w:val="24"/>
        </w:rPr>
        <w:t>το ελληνικό δημόσιο θα πήγαινε σε διαπραγμάτευση για τη μείωση του κόστους διέλευσης.</w:t>
      </w:r>
    </w:p>
    <w:p w14:paraId="77AE13E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Όμως, κύριε Υπουργέ, αντί για μείωση, τώρα</w:t>
      </w:r>
      <w:r>
        <w:rPr>
          <w:rFonts w:eastAsia="Times New Roman" w:cs="Times New Roman"/>
          <w:szCs w:val="24"/>
        </w:rPr>
        <w:t>,</w:t>
      </w:r>
      <w:r>
        <w:rPr>
          <w:rFonts w:eastAsia="Times New Roman" w:cs="Times New Roman"/>
          <w:szCs w:val="24"/>
        </w:rPr>
        <w:t xml:space="preserve"> με την αύξηση του ΦΠΑ</w:t>
      </w:r>
      <w:r>
        <w:rPr>
          <w:rFonts w:eastAsia="Times New Roman" w:cs="Times New Roman"/>
          <w:szCs w:val="24"/>
        </w:rPr>
        <w:t>,</w:t>
      </w:r>
      <w:r>
        <w:rPr>
          <w:rFonts w:eastAsia="Times New Roman" w:cs="Times New Roman"/>
          <w:szCs w:val="24"/>
        </w:rPr>
        <w:t xml:space="preserve"> έχουμε και αύξηση του κόστους διέλευσης της </w:t>
      </w:r>
      <w:r>
        <w:rPr>
          <w:rFonts w:eastAsia="Times New Roman" w:cs="Times New Roman"/>
          <w:szCs w:val="24"/>
        </w:rPr>
        <w:t>γ</w:t>
      </w:r>
      <w:r>
        <w:rPr>
          <w:rFonts w:eastAsia="Times New Roman" w:cs="Times New Roman"/>
          <w:szCs w:val="24"/>
        </w:rPr>
        <w:t xml:space="preserve">έφυρας. Επανέρχομαι, λοιπόν, και επαναφέρω και ζητώ μετ’ επιτάσεως την άμεση </w:t>
      </w:r>
      <w:r>
        <w:rPr>
          <w:rFonts w:eastAsia="Times New Roman" w:cs="Times New Roman"/>
          <w:szCs w:val="24"/>
        </w:rPr>
        <w:lastRenderedPageBreak/>
        <w:t xml:space="preserve">μείωση της τιμής του κόστους διέλευσης της </w:t>
      </w:r>
      <w:r>
        <w:rPr>
          <w:rFonts w:eastAsia="Times New Roman" w:cs="Times New Roman"/>
          <w:szCs w:val="24"/>
        </w:rPr>
        <w:t>γ</w:t>
      </w:r>
      <w:r>
        <w:rPr>
          <w:rFonts w:eastAsia="Times New Roman" w:cs="Times New Roman"/>
          <w:szCs w:val="24"/>
        </w:rPr>
        <w:t>έφυρας, γιατί το σημερινό κόστος διέλευσης αποτελεί πραγματικό βρόχο για τους διερχόμενους κατοίκους του Νομού Αιτωλοακαρνανίας αλλά κα</w:t>
      </w:r>
      <w:r>
        <w:rPr>
          <w:rFonts w:eastAsia="Times New Roman" w:cs="Times New Roman"/>
          <w:szCs w:val="24"/>
        </w:rPr>
        <w:t xml:space="preserve">ι των άλλων νομών της </w:t>
      </w:r>
      <w:r>
        <w:rPr>
          <w:rFonts w:eastAsia="Times New Roman" w:cs="Times New Roman"/>
          <w:szCs w:val="24"/>
        </w:rPr>
        <w:t>δ</w:t>
      </w:r>
      <w:r>
        <w:rPr>
          <w:rFonts w:eastAsia="Times New Roman" w:cs="Times New Roman"/>
          <w:szCs w:val="24"/>
        </w:rPr>
        <w:t xml:space="preserve">υτικής Ελλάδος. </w:t>
      </w:r>
    </w:p>
    <w:p w14:paraId="77AE13E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Το ελληνικό δημόσιο έχει το δικαίωμα επαναδιαπραγμάτευσης των όρων σύμβασης παραχώρησης της </w:t>
      </w:r>
      <w:r>
        <w:rPr>
          <w:rFonts w:eastAsia="Times New Roman" w:cs="Times New Roman"/>
          <w:szCs w:val="24"/>
        </w:rPr>
        <w:t>γ</w:t>
      </w:r>
      <w:r>
        <w:rPr>
          <w:rFonts w:eastAsia="Times New Roman" w:cs="Times New Roman"/>
          <w:szCs w:val="24"/>
        </w:rPr>
        <w:t>έφυρας</w:t>
      </w:r>
      <w:r>
        <w:rPr>
          <w:rFonts w:eastAsia="Times New Roman" w:cs="Times New Roman"/>
          <w:szCs w:val="24"/>
        </w:rPr>
        <w:t>,</w:t>
      </w:r>
      <w:r>
        <w:rPr>
          <w:rFonts w:eastAsia="Times New Roman" w:cs="Times New Roman"/>
          <w:szCs w:val="24"/>
        </w:rPr>
        <w:t xml:space="preserve"> καθώς έχουν παρέλθει τα δέκα έτη λειτουργίας της. Η </w:t>
      </w:r>
      <w:r>
        <w:rPr>
          <w:rFonts w:eastAsia="Times New Roman" w:cs="Times New Roman"/>
          <w:szCs w:val="24"/>
        </w:rPr>
        <w:t>γ</w:t>
      </w:r>
      <w:r>
        <w:rPr>
          <w:rFonts w:eastAsia="Times New Roman" w:cs="Times New Roman"/>
          <w:szCs w:val="24"/>
        </w:rPr>
        <w:t>έφυρα «ΧΑΡΙΛΑΟΣ ΤΡΙΚΟΥΠΗΣ» είναι το σημαντικότερο έργο υποδομή</w:t>
      </w:r>
      <w:r>
        <w:rPr>
          <w:rFonts w:eastAsia="Times New Roman" w:cs="Times New Roman"/>
          <w:szCs w:val="24"/>
        </w:rPr>
        <w:t xml:space="preserve">ς της χώρας και πυλώνας ανάπτυξης για τη </w:t>
      </w:r>
      <w:r>
        <w:rPr>
          <w:rFonts w:eastAsia="Times New Roman" w:cs="Times New Roman"/>
          <w:szCs w:val="24"/>
        </w:rPr>
        <w:t>δ</w:t>
      </w:r>
      <w:r>
        <w:rPr>
          <w:rFonts w:eastAsia="Times New Roman" w:cs="Times New Roman"/>
          <w:szCs w:val="24"/>
        </w:rPr>
        <w:t xml:space="preserve">υτική Ελλάδα. </w:t>
      </w:r>
    </w:p>
    <w:p w14:paraId="77AE13E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Αντί, </w:t>
      </w:r>
      <w:r>
        <w:rPr>
          <w:rFonts w:eastAsia="Times New Roman" w:cs="Times New Roman"/>
          <w:bCs/>
          <w:shd w:val="clear" w:color="auto" w:fill="FFFFFF"/>
        </w:rPr>
        <w:t>όμως,</w:t>
      </w:r>
      <w:r>
        <w:rPr>
          <w:rFonts w:eastAsia="Times New Roman" w:cs="Times New Roman"/>
          <w:szCs w:val="24"/>
        </w:rPr>
        <w:t xml:space="preserve"> να αποτελεί γεφύρωμα για τις τοπικές κοινωνίες, έχει μετατραπεί σε φράγμα, τόσο για τους δήμους της Αιτωλοακαρνανίας, όσο και της Πρέβεζας, της Άρτας, της Θεσπρωτίας, των Ιωαννίνων, της Λ</w:t>
      </w:r>
      <w:r>
        <w:rPr>
          <w:rFonts w:eastAsia="Times New Roman" w:cs="Times New Roman"/>
          <w:szCs w:val="24"/>
        </w:rPr>
        <w:t xml:space="preserve">ευκάδας και της Κέρκυρας. </w:t>
      </w:r>
    </w:p>
    <w:p w14:paraId="77AE13EA" w14:textId="77777777" w:rsidR="00030F8B" w:rsidRDefault="007F68A1">
      <w:pPr>
        <w:spacing w:after="0"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αδύνατον σήμερα να πληρώνει οποιοσδήποτε εργαζόμενος, για να περάσει τη γέφυρα 13,30 ευρώ, ή 26,60 ευρώ</w:t>
      </w:r>
      <w:r>
        <w:rPr>
          <w:rFonts w:eastAsia="Times New Roman" w:cs="Times New Roman"/>
          <w:szCs w:val="24"/>
        </w:rPr>
        <w:t>,</w:t>
      </w:r>
      <w:r>
        <w:rPr>
          <w:rFonts w:eastAsia="Times New Roman" w:cs="Times New Roman"/>
          <w:szCs w:val="24"/>
        </w:rPr>
        <w:t xml:space="preserve"> για να γυρίσει πάλι πίσω στο σπίτι του, είτε πάει σε πανεπιστήμιο είτε πάει στο νοσοκομείο είτε πάει αλλού</w:t>
      </w:r>
      <w:r>
        <w:rPr>
          <w:rFonts w:eastAsia="Times New Roman" w:cs="Times New Roman"/>
          <w:szCs w:val="24"/>
        </w:rPr>
        <w:t>,</w:t>
      </w:r>
      <w:r>
        <w:rPr>
          <w:rFonts w:eastAsia="Times New Roman" w:cs="Times New Roman"/>
          <w:szCs w:val="24"/>
        </w:rPr>
        <w:t xml:space="preserve"> για οποιαδ</w:t>
      </w:r>
      <w:r>
        <w:rPr>
          <w:rFonts w:eastAsia="Times New Roman" w:cs="Times New Roman"/>
          <w:szCs w:val="24"/>
        </w:rPr>
        <w:t xml:space="preserve">ήποτε άλλη </w:t>
      </w:r>
      <w:r>
        <w:rPr>
          <w:rFonts w:eastAsia="Times New Roman" w:cs="Times New Roman"/>
          <w:bCs/>
          <w:shd w:val="clear" w:color="auto" w:fill="FFFFFF"/>
        </w:rPr>
        <w:t>ανάγκη</w:t>
      </w:r>
      <w:r>
        <w:rPr>
          <w:rFonts w:eastAsia="Times New Roman" w:cs="Times New Roman"/>
          <w:szCs w:val="24"/>
        </w:rPr>
        <w:t xml:space="preserve">, χρησιμοποιώντας, φυσικά, τη γέφυρα. Άρα </w:t>
      </w:r>
      <w:r>
        <w:rPr>
          <w:rFonts w:eastAsia="Times New Roman"/>
          <w:bCs/>
        </w:rPr>
        <w:lastRenderedPageBreak/>
        <w:t>είναι</w:t>
      </w:r>
      <w:r>
        <w:rPr>
          <w:rFonts w:eastAsia="Times New Roman" w:cs="Times New Roman"/>
          <w:szCs w:val="24"/>
        </w:rPr>
        <w:t xml:space="preserve"> αδύνατον μέσα στην κρίση να υποχρεώνεται ένας εργαζόμενος να καταβά</w:t>
      </w:r>
      <w:r>
        <w:rPr>
          <w:rFonts w:eastAsia="Times New Roman" w:cs="Times New Roman"/>
          <w:szCs w:val="24"/>
        </w:rPr>
        <w:t>λ</w:t>
      </w:r>
      <w:r>
        <w:rPr>
          <w:rFonts w:eastAsia="Times New Roman" w:cs="Times New Roman"/>
          <w:szCs w:val="24"/>
        </w:rPr>
        <w:t xml:space="preserve">λει ένα ημερομίσθιο, για να περάσει τη γέφυρα. </w:t>
      </w:r>
    </w:p>
    <w:p w14:paraId="77AE13E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Εδώ να τονίσω ότι πάνω από διακόσιοι πενήντα πολίτες περίπου πηγαινοέρχοντα</w:t>
      </w:r>
      <w:r>
        <w:rPr>
          <w:rFonts w:eastAsia="Times New Roman" w:cs="Times New Roman"/>
          <w:szCs w:val="24"/>
        </w:rPr>
        <w:t xml:space="preserve">ι καθημερινώς ως εργαζόμενοι μεταξύ των νομών Αιτωλοακαρνανίας και Αχαΐας. </w:t>
      </w:r>
      <w:r>
        <w:rPr>
          <w:rFonts w:eastAsia="Times New Roman"/>
          <w:bCs/>
        </w:rPr>
        <w:t>Είναι</w:t>
      </w:r>
      <w:r>
        <w:rPr>
          <w:rFonts w:eastAsia="Times New Roman" w:cs="Times New Roman"/>
          <w:szCs w:val="24"/>
        </w:rPr>
        <w:t xml:space="preserve"> υπέρογκο, λοιπόν, το </w:t>
      </w:r>
      <w:r>
        <w:rPr>
          <w:rFonts w:eastAsia="Times New Roman"/>
          <w:bCs/>
        </w:rPr>
        <w:t>κό</w:t>
      </w:r>
      <w:r>
        <w:rPr>
          <w:rFonts w:eastAsia="Times New Roman" w:cs="Times New Roman"/>
          <w:szCs w:val="24"/>
        </w:rPr>
        <w:t>στος διέλευσης της γέφυρας. Και αν για τους εργαζόμενους αποτελεί φράγμα, φανταστείτε πόσο δυσκολεύονται οι άνεργοι ή οι άλλοι πολίτες, που ανήκουν σε ε</w:t>
      </w:r>
      <w:r>
        <w:rPr>
          <w:rFonts w:eastAsia="Times New Roman" w:cs="Times New Roman"/>
          <w:szCs w:val="24"/>
        </w:rPr>
        <w:t xml:space="preserve">υάλωτες ομάδες. </w:t>
      </w:r>
    </w:p>
    <w:p w14:paraId="77AE13E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όλοι γνωρίζουμε ότι το μέσο οικογενειακό εισόδημα έχει μειωθεί τα τελευταία πέντε χρόνια κατά 40%. Άρα το κράτος οφείλει να κάνει κάτι για τους πολίτες. Και αυτό που πρέπει να κάνει </w:t>
      </w:r>
      <w:r>
        <w:rPr>
          <w:rFonts w:eastAsia="Times New Roman"/>
          <w:bCs/>
        </w:rPr>
        <w:t>είναι</w:t>
      </w:r>
      <w:r>
        <w:rPr>
          <w:rFonts w:eastAsia="Times New Roman" w:cs="Times New Roman"/>
          <w:szCs w:val="24"/>
        </w:rPr>
        <w:t xml:space="preserve"> να προβλέψει μειώσεις, όπου μπορεί, </w:t>
      </w:r>
      <w:r>
        <w:rPr>
          <w:rFonts w:eastAsia="Times New Roman" w:cs="Times New Roman"/>
          <w:szCs w:val="24"/>
        </w:rPr>
        <w:t>αντίστοιχες του 40% που δέχτηκαν ως μείωση στο</w:t>
      </w:r>
      <w:r>
        <w:rPr>
          <w:rFonts w:eastAsia="Times New Roman" w:cs="Times New Roman"/>
          <w:szCs w:val="24"/>
        </w:rPr>
        <w:t>ν</w:t>
      </w:r>
      <w:r>
        <w:rPr>
          <w:rFonts w:eastAsia="Times New Roman" w:cs="Times New Roman"/>
          <w:szCs w:val="24"/>
        </w:rPr>
        <w:t xml:space="preserve"> οικογενειακό τους προϋπολογισμό ή στο οικογενειακό τους εισόδημα. </w:t>
      </w:r>
    </w:p>
    <w:p w14:paraId="77AE13ED"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Επιβάλλεται, κύριε Υπουργέ, να πάτε σε νέα </w:t>
      </w:r>
      <w:r>
        <w:rPr>
          <w:rFonts w:eastAsia="Times New Roman"/>
          <w:bCs/>
          <w:shd w:val="clear" w:color="auto" w:fill="FFFFFF"/>
        </w:rPr>
        <w:t>διαπραγμάτευση</w:t>
      </w:r>
      <w:r>
        <w:rPr>
          <w:rFonts w:eastAsia="Times New Roman" w:cs="Times New Roman"/>
          <w:szCs w:val="24"/>
        </w:rPr>
        <w:t xml:space="preserve"> με την κοινοπραξία και να ζητήσετε άμεσα τη μείωση του κόστους διέλευσης. Δεν ζούμε</w:t>
      </w:r>
      <w:r>
        <w:rPr>
          <w:rFonts w:eastAsia="Times New Roman" w:cs="Times New Roman"/>
          <w:szCs w:val="24"/>
        </w:rPr>
        <w:t xml:space="preserve"> στην εποχή του 2004, του 2009, με ρυθμό ανάπτυξης </w:t>
      </w:r>
      <w:r>
        <w:rPr>
          <w:rFonts w:eastAsia="Times New Roman" w:cs="Times New Roman"/>
          <w:szCs w:val="24"/>
        </w:rPr>
        <w:lastRenderedPageBreak/>
        <w:t xml:space="preserve">4%, 10% ανεργία και το ΑΕΠ να αγγίζει τα 210 </w:t>
      </w:r>
      <w:r>
        <w:rPr>
          <w:rFonts w:eastAsia="Times New Roman" w:cs="Times New Roman"/>
          <w:bCs/>
          <w:shd w:val="clear" w:color="auto" w:fill="FFFFFF"/>
        </w:rPr>
        <w:t xml:space="preserve">δισεκατομμύρια ευρώ. Έχουν αλλάξει, λοιπόν, οι συνθήκες ζωής των πολιτών. Ο κόσμος ζει ένα δράμα φτώχειας και ανεργίας. </w:t>
      </w:r>
    </w:p>
    <w:p w14:paraId="77AE13EE"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σαφές</w:t>
      </w:r>
      <w:r>
        <w:rPr>
          <w:rFonts w:eastAsia="Times New Roman" w:cs="Times New Roman"/>
          <w:bCs/>
          <w:shd w:val="clear" w:color="auto" w:fill="FFFFFF"/>
        </w:rPr>
        <w:t>,</w:t>
      </w:r>
      <w:r>
        <w:rPr>
          <w:rFonts w:eastAsia="Times New Roman" w:cs="Times New Roman"/>
          <w:bCs/>
          <w:shd w:val="clear" w:color="auto" w:fill="FFFFFF"/>
        </w:rPr>
        <w:t xml:space="preserve"> κύριε συνάδελφε. </w:t>
      </w:r>
    </w:p>
    <w:p w14:paraId="77AE13EF" w14:textId="77777777" w:rsidR="00030F8B" w:rsidRDefault="007F68A1">
      <w:pPr>
        <w:spacing w:after="0" w:line="600" w:lineRule="auto"/>
        <w:ind w:firstLine="720"/>
        <w:jc w:val="both"/>
        <w:rPr>
          <w:rFonts w:eastAsia="Times New Roman" w:cs="Times New Roman"/>
          <w:szCs w:val="24"/>
        </w:rPr>
      </w:pPr>
      <w:r>
        <w:rPr>
          <w:rFonts w:eastAsia="Times New Roman" w:cs="Times New Roman"/>
          <w:b/>
          <w:bCs/>
          <w:shd w:val="clear" w:color="auto" w:fill="FFFFFF"/>
        </w:rPr>
        <w:t>ΔΗΜΗΤΡΙΟΣ ΚΩΝΣΤΑΝΤΟΠΟΥΛΟΣ:</w:t>
      </w:r>
      <w:r>
        <w:rPr>
          <w:rFonts w:eastAsia="Times New Roman" w:cs="Times New Roman"/>
          <w:bCs/>
          <w:shd w:val="clear" w:color="auto" w:fill="FFFFFF"/>
        </w:rPr>
        <w:t xml:space="preserve"> Εν </w:t>
      </w:r>
      <w:r>
        <w:rPr>
          <w:rFonts w:eastAsia="Times New Roman" w:cs="Times New Roman"/>
          <w:szCs w:val="24"/>
        </w:rPr>
        <w:t xml:space="preserve">προκειμένω, λοιπόν, σας ερωτώ: Προτίθεται το Υπουργείο να προβεί σε ενέργειες για τη μείωση του κόστους διέλευσης από τη </w:t>
      </w:r>
      <w:r>
        <w:rPr>
          <w:rFonts w:eastAsia="Times New Roman" w:cs="Times New Roman"/>
          <w:szCs w:val="24"/>
        </w:rPr>
        <w:t>γ</w:t>
      </w:r>
      <w:r>
        <w:rPr>
          <w:rFonts w:eastAsia="Times New Roman" w:cs="Times New Roman"/>
          <w:szCs w:val="24"/>
        </w:rPr>
        <w:t>έφυρα «</w:t>
      </w:r>
      <w:r>
        <w:rPr>
          <w:rFonts w:eastAsia="Times New Roman" w:cs="Times New Roman"/>
          <w:szCs w:val="24"/>
        </w:rPr>
        <w:t>ΧΑΡΙΛΑΟΣ ΤΡΙΚΟΥΠΗΣ</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αν ναι, ποιο είναι το χρονοδιάγραμμα υλοποίησή</w:t>
      </w:r>
      <w:r>
        <w:rPr>
          <w:rFonts w:eastAsia="Times New Roman" w:cs="Times New Roman"/>
          <w:szCs w:val="24"/>
        </w:rPr>
        <w:t>ς τους;</w:t>
      </w:r>
    </w:p>
    <w:p w14:paraId="77AE13F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Δεύτερον, υπάρχει σχέδιο επαναδιαπραγμάτευσης των όρων της σύμβασης παραχώρησης με τη «Γ</w:t>
      </w:r>
      <w:r>
        <w:rPr>
          <w:rFonts w:eastAsia="Times New Roman" w:cs="Times New Roman"/>
          <w:szCs w:val="24"/>
        </w:rPr>
        <w:t>ΕΦΥΡΑ</w:t>
      </w:r>
      <w:r>
        <w:rPr>
          <w:rFonts w:eastAsia="Times New Roman" w:cs="Times New Roman"/>
          <w:szCs w:val="24"/>
        </w:rPr>
        <w:t xml:space="preserve"> Α.Ε.», ώστε οι όροι της να ανταποκρίνονται καλύτερα στα σημερινά δεδομένα της ελληνικής οικονομίας και κοινωνίας και ποιο είναι αυτό;</w:t>
      </w:r>
    </w:p>
    <w:p w14:paraId="77AE13F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7AE13F2"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w:t>
      </w:r>
      <w:r>
        <w:rPr>
          <w:rFonts w:eastAsia="Times New Roman" w:cs="Times New Roman"/>
          <w:b/>
          <w:bCs/>
          <w:shd w:val="clear" w:color="auto" w:fill="FFFFFF"/>
        </w:rPr>
        <w:t>ΡΕΥΩΝ (Γεώργιος Βαρεμένος):</w:t>
      </w:r>
      <w:r>
        <w:rPr>
          <w:rFonts w:eastAsia="Times New Roman" w:cs="Times New Roman"/>
          <w:bCs/>
          <w:shd w:val="clear" w:color="auto" w:fill="FFFFFF"/>
        </w:rPr>
        <w:t xml:space="preserve"> </w:t>
      </w:r>
      <w:r>
        <w:rPr>
          <w:rFonts w:eastAsia="Times New Roman"/>
          <w:bCs/>
          <w:shd w:val="clear" w:color="auto" w:fill="FFFFFF"/>
        </w:rPr>
        <w:t xml:space="preserve">Κύριε Υπουργέ, έχετε τον λόγο. </w:t>
      </w:r>
    </w:p>
    <w:p w14:paraId="77AE13F3"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ΧΡΗΣΤΟΣ ΣΠΙΡΤΖΗΣ (Υπουργός Υποδομών, Μεταφορών και Δικτύων):</w:t>
      </w:r>
      <w:r>
        <w:rPr>
          <w:rFonts w:eastAsia="Times New Roman" w:cs="Times New Roman"/>
          <w:bCs/>
          <w:shd w:val="clear" w:color="auto" w:fill="FFFFFF"/>
        </w:rPr>
        <w:t xml:space="preserve"> Κύριε συνάδελφε, με έχετε αφήσει έκπληκτο. Πραγματικά σας μιλάω. Νομίζω ότι έχετε έρθει στον ΣΥΡΙΖΑ. Ειλικρινά μιλάω. Θα σας διαβάσω τυ</w:t>
      </w:r>
      <w:r>
        <w:rPr>
          <w:rFonts w:eastAsia="Times New Roman" w:cs="Times New Roman"/>
          <w:bCs/>
          <w:shd w:val="clear" w:color="auto" w:fill="FFFFFF"/>
        </w:rPr>
        <w:t xml:space="preserve">πικά την απάντηση της Υπηρεσίας και μετά θα κάνουμε μια άλλου είδους </w:t>
      </w:r>
      <w:r>
        <w:rPr>
          <w:rFonts w:eastAsia="Times New Roman"/>
          <w:bCs/>
          <w:shd w:val="clear" w:color="auto" w:fill="FFFFFF"/>
        </w:rPr>
        <w:t>συζήτηση</w:t>
      </w:r>
      <w:r>
        <w:rPr>
          <w:rFonts w:eastAsia="Times New Roman" w:cs="Times New Roman"/>
          <w:bCs/>
          <w:shd w:val="clear" w:color="auto" w:fill="FFFFFF"/>
        </w:rPr>
        <w:t xml:space="preserve">. </w:t>
      </w:r>
    </w:p>
    <w:p w14:paraId="77AE13F4"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Η Υπηρεσία, λοιπόν, λέει ότι</w:t>
      </w:r>
      <w:r>
        <w:rPr>
          <w:rFonts w:eastAsia="Times New Roman" w:cs="Times New Roman"/>
          <w:bCs/>
          <w:shd w:val="clear" w:color="auto" w:fill="FFFFFF"/>
        </w:rPr>
        <w:t>,</w:t>
      </w:r>
      <w:r>
        <w:rPr>
          <w:rFonts w:eastAsia="Times New Roman" w:cs="Times New Roman"/>
          <w:bCs/>
          <w:shd w:val="clear" w:color="auto" w:fill="FFFFFF"/>
        </w:rPr>
        <w:t xml:space="preserve"> σύμφωνα με τη σύμβαση παραχώρησης, τα δύο μέρη -τότε που υπογράφηκε η σύμβαση και μετά- συμφωνούν και αποδέχονται ότι καθ’ όλη τη διάρκεια της περ</w:t>
      </w:r>
      <w:r>
        <w:rPr>
          <w:rFonts w:eastAsia="Times New Roman" w:cs="Times New Roman"/>
          <w:bCs/>
          <w:shd w:val="clear" w:color="auto" w:fill="FFFFFF"/>
        </w:rPr>
        <w:t>ιόδου λειτουργίας ο ανάδοχος έχει το αποκλειστικό δικαίωμα επιβολής και είσπραξης διοδίων, τελών από τα διερχόμενα από τη γέφυρα οχήματα και τροχοφόρα εν γένει. Το ως άνω αποκλειστικό δικαίωμα του αναδόχου θα ισχύσει καθ’ όλη τη διάρκεια της περιόδου λειτο</w:t>
      </w:r>
      <w:r>
        <w:rPr>
          <w:rFonts w:eastAsia="Times New Roman" w:cs="Times New Roman"/>
          <w:bCs/>
          <w:shd w:val="clear" w:color="auto" w:fill="FFFFFF"/>
        </w:rPr>
        <w:t xml:space="preserve">υργίας </w:t>
      </w:r>
      <w:r>
        <w:rPr>
          <w:rFonts w:eastAsia="Times New Roman" w:cs="Times New Roman"/>
          <w:bCs/>
          <w:shd w:val="clear" w:color="auto" w:fill="FFFFFF"/>
        </w:rPr>
        <w:t>–</w:t>
      </w:r>
      <w:r>
        <w:rPr>
          <w:rFonts w:eastAsia="Times New Roman" w:cs="Times New Roman"/>
          <w:bCs/>
          <w:shd w:val="clear" w:color="auto" w:fill="FFFFFF"/>
        </w:rPr>
        <w:t>ανεξάρτητα από τον οποιοδήποτε νομικό χαρακτηρισμό της φύσεως της γέφυρας, των υπηρεσιών που προσφέρονται και ανεξάρτητα από τα δικαιώματα κυριότητας που συνδέονται με τη γέφυρα</w:t>
      </w:r>
      <w:r>
        <w:rPr>
          <w:rFonts w:eastAsia="Times New Roman" w:cs="Times New Roman"/>
          <w:bCs/>
          <w:shd w:val="clear" w:color="auto" w:fill="FFFFFF"/>
        </w:rPr>
        <w:t>–</w:t>
      </w:r>
      <w:r>
        <w:rPr>
          <w:rFonts w:eastAsia="Times New Roman" w:cs="Times New Roman"/>
          <w:bCs/>
          <w:shd w:val="clear" w:color="auto" w:fill="FFFFFF"/>
        </w:rPr>
        <w:t xml:space="preserve"> και κατισχύει οποιοδήποτε άλλου γενικού ή ειδικού νόμου. </w:t>
      </w:r>
    </w:p>
    <w:p w14:paraId="77AE13F5"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από κάτ</w:t>
      </w:r>
      <w:r>
        <w:rPr>
          <w:rFonts w:eastAsia="Times New Roman" w:cs="Times New Roman"/>
          <w:bCs/>
          <w:shd w:val="clear" w:color="auto" w:fill="FFFFFF"/>
        </w:rPr>
        <w:t xml:space="preserve">ω, για να μη σας κουράζω, έχει τις κατηγορίες των οχημάτων, τις μέγιστες ισχύουσες τιμές και μάλιστα </w:t>
      </w:r>
      <w:r>
        <w:rPr>
          <w:rFonts w:eastAsia="Times New Roman"/>
          <w:bCs/>
          <w:shd w:val="clear" w:color="auto" w:fill="FFFFFF"/>
        </w:rPr>
        <w:t>είναι</w:t>
      </w:r>
      <w:r>
        <w:rPr>
          <w:rFonts w:eastAsia="Times New Roman" w:cs="Times New Roman"/>
          <w:bCs/>
          <w:shd w:val="clear" w:color="auto" w:fill="FFFFFF"/>
        </w:rPr>
        <w:t xml:space="preserve"> πολύ καλή η γέφυρα, γιατί έχει μέγιστες τιμές χαμηλότερες από αυτές που προβλέπει η σύμβαση και έχει και ειδικά εκπτωτικά προγράμματα για όσους μετακ</w:t>
      </w:r>
      <w:r>
        <w:rPr>
          <w:rFonts w:eastAsia="Times New Roman" w:cs="Times New Roman"/>
          <w:bCs/>
          <w:shd w:val="clear" w:color="auto" w:fill="FFFFFF"/>
        </w:rPr>
        <w:t>ινούνται συχνά. Τα καταθέτω αυτά για τα Πρακτικά.</w:t>
      </w:r>
    </w:p>
    <w:p w14:paraId="77AE13F6" w14:textId="77777777" w:rsidR="00030F8B" w:rsidRDefault="007F68A1">
      <w:pPr>
        <w:spacing w:after="0" w:line="600" w:lineRule="auto"/>
        <w:ind w:firstLine="720"/>
        <w:jc w:val="both"/>
        <w:rPr>
          <w:rFonts w:eastAsia="Times New Roman" w:cs="Times New Roman"/>
        </w:rPr>
      </w:pPr>
      <w:r>
        <w:rPr>
          <w:rFonts w:eastAsia="Times New Roman" w:cs="Times New Roman"/>
        </w:rPr>
        <w:t xml:space="preserve">(Στο σημείο αυτό ο Υπουργός Υποδομών, Μεταφορών και Δικτύων κ. Χρήστος </w:t>
      </w:r>
      <w:proofErr w:type="spellStart"/>
      <w:r>
        <w:rPr>
          <w:rFonts w:eastAsia="Times New Roman" w:cs="Times New Roman"/>
        </w:rPr>
        <w:t>Σπίρτζης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w:t>
      </w:r>
      <w:r>
        <w:rPr>
          <w:rFonts w:eastAsia="Times New Roman" w:cs="Times New Roman"/>
        </w:rPr>
        <w:t>ενογραφίας και  Πρακτικών της Βουλής)</w:t>
      </w:r>
    </w:p>
    <w:p w14:paraId="77AE13F7" w14:textId="77777777" w:rsidR="00030F8B" w:rsidRDefault="007F68A1">
      <w:pPr>
        <w:spacing w:after="0" w:line="600" w:lineRule="auto"/>
        <w:ind w:firstLine="720"/>
        <w:jc w:val="both"/>
        <w:rPr>
          <w:rFonts w:ascii="Roboto Slab" w:eastAsia="Times New Roman" w:hAnsi="Roboto Slab" w:cs="Times New Roman"/>
          <w:color w:val="222222"/>
          <w:sz w:val="23"/>
        </w:rPr>
      </w:pPr>
      <w:r>
        <w:rPr>
          <w:rFonts w:eastAsia="Times New Roman" w:cs="Times New Roman"/>
        </w:rPr>
        <w:t xml:space="preserve">Αυτό τι σημαίνει; </w:t>
      </w:r>
      <w:r>
        <w:rPr>
          <w:rFonts w:eastAsia="Times New Roman" w:cs="Times New Roman" w:hint="eastAsia"/>
        </w:rPr>
        <w:t>Σ</w:t>
      </w:r>
      <w:r>
        <w:rPr>
          <w:rFonts w:eastAsia="Times New Roman" w:cs="Times New Roman"/>
        </w:rPr>
        <w:t xml:space="preserve">ημαίνει ότι οι συμβάσεις που κληρονομήσαμε από τη Νέα Δημοκρατία και το ΠΑΣΟΚ -κάποιες από αυτές είχαν αναθεωρηθεί και πολύ πρόσφατα- όχι μόνο δεν δίνουν το </w:t>
      </w:r>
      <w:r>
        <w:rPr>
          <w:rFonts w:eastAsia="Times New Roman" w:cs="Times New Roman"/>
          <w:szCs w:val="24"/>
        </w:rPr>
        <w:t>δικαίωμα</w:t>
      </w:r>
      <w:r>
        <w:rPr>
          <w:rFonts w:eastAsia="Times New Roman" w:cs="Times New Roman"/>
        </w:rPr>
        <w:t xml:space="preserve"> επαναδιαπραγμάτευσης ή καθορισμού της μείωσης, αλλά δεν προβλέπουν στοιχειώδη πράγματα, όπως να μπορούν ειδικές κατηγορίες πολιτών με πολύ μεγάλες ανάγκες να διέρχονται δωρεάν ή να διέρχονται με πολύ μικρότερη τιμή </w:t>
      </w:r>
      <w:proofErr w:type="spellStart"/>
      <w:r>
        <w:rPr>
          <w:rFonts w:eastAsia="Times New Roman" w:cs="Times New Roman"/>
        </w:rPr>
        <w:t>διοδίου</w:t>
      </w:r>
      <w:proofErr w:type="spellEnd"/>
      <w:r>
        <w:rPr>
          <w:rFonts w:ascii="Roboto Slab" w:eastAsia="Times New Roman" w:hAnsi="Roboto Slab" w:cs="Times New Roman"/>
          <w:color w:val="222222"/>
          <w:sz w:val="23"/>
        </w:rPr>
        <w:t xml:space="preserve">. </w:t>
      </w:r>
    </w:p>
    <w:p w14:paraId="77AE13F8"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ΠΡΟΕΔΡΕΥΩΝ (Γεώργιος Βαρεμένος</w:t>
      </w:r>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 xml:space="preserve">Δηλαδή, κύριε Υπουργέ, το αποκλειστικό δικαίωμα καθορισμού της τιμής του </w:t>
      </w:r>
      <w:proofErr w:type="spellStart"/>
      <w:r>
        <w:rPr>
          <w:rFonts w:eastAsia="Times New Roman"/>
          <w:bCs/>
          <w:shd w:val="clear" w:color="auto" w:fill="FFFFFF"/>
        </w:rPr>
        <w:t>διοδίου</w:t>
      </w:r>
      <w:proofErr w:type="spellEnd"/>
      <w:r>
        <w:rPr>
          <w:rFonts w:eastAsia="Times New Roman"/>
          <w:bCs/>
          <w:shd w:val="clear" w:color="auto" w:fill="FFFFFF"/>
        </w:rPr>
        <w:t xml:space="preserve"> το έχει ο ανάδοχος;</w:t>
      </w:r>
    </w:p>
    <w:p w14:paraId="77AE13F9"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ΣΠΙΡΤΖΗΣ (Υπουργός Υποδομών, Μεταφορών και Δικτύων):</w:t>
      </w:r>
      <w:r>
        <w:rPr>
          <w:rFonts w:eastAsia="Times New Roman" w:cs="Times New Roman"/>
          <w:bCs/>
          <w:shd w:val="clear" w:color="auto" w:fill="FFFFFF"/>
        </w:rPr>
        <w:t xml:space="preserve"> Ακριβώς. </w:t>
      </w:r>
    </w:p>
    <w:p w14:paraId="77AE13FA"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 xml:space="preserve">Κανένας άλλος δεν μπορεί να παρέμβει; </w:t>
      </w:r>
    </w:p>
    <w:p w14:paraId="77AE13FB"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Σ</w:t>
      </w:r>
      <w:r>
        <w:rPr>
          <w:rFonts w:eastAsia="Times New Roman" w:cs="Times New Roman"/>
          <w:b/>
          <w:bCs/>
          <w:shd w:val="clear" w:color="auto" w:fill="FFFFFF"/>
        </w:rPr>
        <w:t>ΠΙΡΤΖΗΣ (Υπουργός Υποδομών, Μεταφορών και Δικτύων):</w:t>
      </w:r>
      <w:r>
        <w:rPr>
          <w:rFonts w:eastAsia="Times New Roman" w:cs="Times New Roman"/>
          <w:bCs/>
          <w:shd w:val="clear" w:color="auto" w:fill="FFFFFF"/>
        </w:rPr>
        <w:t xml:space="preserve"> Κανείς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Ο</w:t>
      </w:r>
      <w:r>
        <w:rPr>
          <w:rFonts w:eastAsia="Times New Roman" w:cs="Times New Roman"/>
          <w:bCs/>
          <w:shd w:val="clear" w:color="auto" w:fill="FFFFFF"/>
        </w:rPr>
        <w:t xml:space="preserve">ύτε το Υπουργείο παρεμβαίνει ούτε κανείς. </w:t>
      </w:r>
    </w:p>
    <w:p w14:paraId="77AE13FC" w14:textId="77777777" w:rsidR="00030F8B" w:rsidRDefault="007F68A1">
      <w:pPr>
        <w:spacing w:after="0" w:line="600" w:lineRule="auto"/>
        <w:ind w:firstLine="720"/>
        <w:jc w:val="both"/>
        <w:rPr>
          <w:rFonts w:eastAsia="Times New Roman" w:cs="Times New Roman"/>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bCs/>
          <w:shd w:val="clear" w:color="auto" w:fill="FFFFFF"/>
        </w:rPr>
        <w:t>Και αν πει ο ανάδοχος αύριο</w:t>
      </w:r>
      <w:r>
        <w:rPr>
          <w:rFonts w:eastAsia="Times New Roman"/>
          <w:bCs/>
          <w:shd w:val="clear" w:color="auto" w:fill="FFFFFF"/>
        </w:rPr>
        <w:t>:</w:t>
      </w:r>
      <w:r>
        <w:rPr>
          <w:rFonts w:eastAsia="Times New Roman"/>
          <w:bCs/>
          <w:shd w:val="clear" w:color="auto" w:fill="FFFFFF"/>
        </w:rPr>
        <w:t xml:space="preserve"> «Θέλω 50 ευρώ να πάτε </w:t>
      </w:r>
      <w:r w:rsidRPr="008B5C23">
        <w:rPr>
          <w:rFonts w:eastAsia="Times New Roman"/>
          <w:shd w:val="clear" w:color="auto" w:fill="FFFFFF"/>
        </w:rPr>
        <w:t xml:space="preserve">και να έρθετε»; </w:t>
      </w:r>
    </w:p>
    <w:p w14:paraId="77AE13FD" w14:textId="77777777" w:rsidR="00030F8B" w:rsidRDefault="007F68A1">
      <w:pPr>
        <w:spacing w:after="0" w:line="600" w:lineRule="auto"/>
        <w:ind w:firstLine="720"/>
        <w:jc w:val="both"/>
        <w:rPr>
          <w:rFonts w:eastAsia="UB-Helvetica" w:cs="Times New Roman"/>
          <w:szCs w:val="24"/>
        </w:rPr>
      </w:pPr>
      <w:r>
        <w:rPr>
          <w:rFonts w:eastAsia="Times New Roman" w:cs="Times New Roman"/>
          <w:b/>
          <w:bCs/>
          <w:shd w:val="clear" w:color="auto" w:fill="FFFFFF"/>
        </w:rPr>
        <w:t xml:space="preserve">ΧΡΗΣΤΟΣ ΣΠΙΡΤΖΗΣ (Υπουργός Υποδομών, Μεταφορών και Δικτύων): </w:t>
      </w:r>
      <w:r>
        <w:rPr>
          <w:rFonts w:eastAsia="UB-Helvetica" w:cs="Times New Roman"/>
          <w:szCs w:val="24"/>
        </w:rPr>
        <w:t xml:space="preserve">Εγώ σας καλωσορίζω, αν θέλετε να έλθετε στον ΣΥΡΙΖΑ, με μεγάλη χαρά. Όμως, επειδή ανήκετε στη Δημοκρατική Συμπαράταξη –σας εκτιμώ </w:t>
      </w:r>
      <w:r>
        <w:rPr>
          <w:rFonts w:eastAsia="UB-Helvetica" w:cs="Times New Roman"/>
          <w:szCs w:val="24"/>
        </w:rPr>
        <w:t xml:space="preserve">και </w:t>
      </w:r>
      <w:r>
        <w:rPr>
          <w:rFonts w:eastAsia="UB-Helvetica" w:cs="Times New Roman"/>
          <w:szCs w:val="24"/>
        </w:rPr>
        <w:t>σε προσωπικό επίπεδο και πολιτικά- πραγματικά περιμένω με ανυ</w:t>
      </w:r>
      <w:r>
        <w:rPr>
          <w:rFonts w:eastAsia="UB-Helvetica" w:cs="Times New Roman"/>
          <w:szCs w:val="24"/>
        </w:rPr>
        <w:t xml:space="preserve">πομονησία να μου </w:t>
      </w:r>
      <w:r>
        <w:rPr>
          <w:rFonts w:eastAsia="UB-Helvetica" w:cs="Times New Roman"/>
          <w:szCs w:val="24"/>
        </w:rPr>
        <w:lastRenderedPageBreak/>
        <w:t>φέρετε τις προτάσεις του πολιτικού σας φορέα, της Δημοκρατικής Συμπαράταξης, σε σχέση με τη σύμβαση που εμπλέκεται αυτό το κόμμα και έχουμε σήμερα ως δέσμευση της χώρας για το τι θα κάνουμε.</w:t>
      </w:r>
    </w:p>
    <w:p w14:paraId="77AE13FE"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Στη </w:t>
      </w:r>
      <w:proofErr w:type="spellStart"/>
      <w:r>
        <w:rPr>
          <w:rFonts w:eastAsia="UB-Helvetica" w:cs="Times New Roman"/>
          <w:szCs w:val="24"/>
        </w:rPr>
        <w:t>δευτερομιλία</w:t>
      </w:r>
      <w:proofErr w:type="spellEnd"/>
      <w:r>
        <w:rPr>
          <w:rFonts w:eastAsia="UB-Helvetica" w:cs="Times New Roman"/>
          <w:szCs w:val="24"/>
        </w:rPr>
        <w:t xml:space="preserve"> μου θα πω για το δικό μας σχέδι</w:t>
      </w:r>
      <w:r>
        <w:rPr>
          <w:rFonts w:eastAsia="UB-Helvetica" w:cs="Times New Roman"/>
          <w:szCs w:val="24"/>
        </w:rPr>
        <w:t xml:space="preserve">ο, αλλά πραγματικά, κύριε Κωνσταντόπουλε, επειδή σας είδα αγανακτισμένο κάπως να το λέτε και να το λέτε σ’ εμάς, παρακαλώ να έχουμε τις επίσημες προτάσεις του κόμματός σας σε σχέση με τα διόδια και τη </w:t>
      </w:r>
      <w:r>
        <w:rPr>
          <w:rFonts w:eastAsia="UB-Helvetica" w:cs="Times New Roman"/>
          <w:szCs w:val="24"/>
        </w:rPr>
        <w:t>γ</w:t>
      </w:r>
      <w:r>
        <w:rPr>
          <w:rFonts w:eastAsia="UB-Helvetica" w:cs="Times New Roman"/>
          <w:szCs w:val="24"/>
        </w:rPr>
        <w:t>έφυρα «</w:t>
      </w:r>
      <w:r>
        <w:rPr>
          <w:rFonts w:eastAsia="UB-Helvetica" w:cs="Times New Roman"/>
          <w:szCs w:val="24"/>
        </w:rPr>
        <w:t>ΧΑΡΙΛΑΟΣ ΤΡΙΚΟΥΠΗΣ</w:t>
      </w:r>
      <w:r>
        <w:rPr>
          <w:rFonts w:eastAsia="UB-Helvetica" w:cs="Times New Roman"/>
          <w:szCs w:val="24"/>
        </w:rPr>
        <w:t>».</w:t>
      </w:r>
    </w:p>
    <w:p w14:paraId="77AE13FF"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 xml:space="preserve">ΔΗΜΗΤΡΙΟΣ ΚΩΝΣΤΑΝΤΟΠΟΥΛΟΣ: </w:t>
      </w:r>
      <w:r>
        <w:rPr>
          <w:rFonts w:eastAsia="UB-Helvetica" w:cs="Times New Roman"/>
          <w:szCs w:val="24"/>
        </w:rPr>
        <w:t>Κύριε Υπουργέ, να σας θυμίσω ότι όταν υπογραφόντουσαν αυτές οι συμβάσεις, ήμασταν στο ίδιο κόμμα, κάτω από την ίδια στέγη. Άρα ήμασταν και οι δύο στο ΠΑΣΟΚ. Αυτό είναι το πρώτο.</w:t>
      </w:r>
    </w:p>
    <w:p w14:paraId="77AE1400"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Αυτό τι σημαίνει, </w:t>
      </w:r>
      <w:r>
        <w:rPr>
          <w:rFonts w:eastAsia="UB-Helvetica" w:cs="Times New Roman"/>
          <w:szCs w:val="24"/>
        </w:rPr>
        <w:t>δηλαδή;</w:t>
      </w:r>
    </w:p>
    <w:p w14:paraId="77AE1401"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ΔΗΜΗΤΡΙΟΣ ΚΩΝΣΤΑΝΤΟΠΟΥΛΟΣ:</w:t>
      </w:r>
      <w:r>
        <w:rPr>
          <w:rFonts w:eastAsia="UB-Helvetica" w:cs="Times New Roman"/>
          <w:szCs w:val="24"/>
        </w:rPr>
        <w:t xml:space="preserve"> Ένα λεπτό, κύριε Πρόεδρε. Μίλησε για τις συμβάσεις. Άρα, ό,τι γνώριζε ο υποφαινόμενος, γνώριζε και ο Υπουργός.</w:t>
      </w:r>
    </w:p>
    <w:p w14:paraId="77AE1402"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lastRenderedPageBreak/>
        <w:t>ΠΡΟΕΔΡΕΥΩΝ (Γεώργιος Βαρεμένος):</w:t>
      </w:r>
      <w:r>
        <w:rPr>
          <w:rFonts w:eastAsia="UB-Helvetica" w:cs="Times New Roman"/>
          <w:szCs w:val="24"/>
        </w:rPr>
        <w:t xml:space="preserve"> Άρα δηλαδή υπάρχει </w:t>
      </w:r>
      <w:proofErr w:type="spellStart"/>
      <w:r>
        <w:rPr>
          <w:rFonts w:eastAsia="UB-Helvetica" w:cs="Times New Roman"/>
          <w:szCs w:val="24"/>
        </w:rPr>
        <w:t>συνευθύνη</w:t>
      </w:r>
      <w:proofErr w:type="spellEnd"/>
      <w:r>
        <w:rPr>
          <w:rFonts w:eastAsia="UB-Helvetica" w:cs="Times New Roman"/>
          <w:szCs w:val="24"/>
        </w:rPr>
        <w:t xml:space="preserve"> για ό,τι υπογράφτηκε τότε;</w:t>
      </w:r>
    </w:p>
    <w:p w14:paraId="77AE1403"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ΔΗΜΗΤΡΙΟΣ ΚΩΝΣΤΑΝΤΟΠΟ</w:t>
      </w:r>
      <w:r>
        <w:rPr>
          <w:rFonts w:eastAsia="UB-Helvetica" w:cs="Times New Roman"/>
          <w:b/>
          <w:szCs w:val="24"/>
        </w:rPr>
        <w:t xml:space="preserve">ΥΛΟΣ: </w:t>
      </w:r>
      <w:r>
        <w:rPr>
          <w:rFonts w:eastAsia="UB-Helvetica" w:cs="Times New Roman"/>
          <w:szCs w:val="24"/>
        </w:rPr>
        <w:t xml:space="preserve">Όμως, τουλάχιστον να μη μεμφόμαστε πράγματα, τα οποία δεν χρειάζεται. </w:t>
      </w:r>
    </w:p>
    <w:p w14:paraId="77AE1404"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Κύριε Υπουργέ, και φίλοι είμαστε και σας εκτιμώ και σας αγαπώ ιδιαίτερα. Αυτό, όμως, δεν έχει να κάνει με τ</w:t>
      </w:r>
      <w:r>
        <w:rPr>
          <w:rFonts w:eastAsia="UB-Helvetica" w:cs="Times New Roman"/>
          <w:szCs w:val="24"/>
        </w:rPr>
        <w:t>α</w:t>
      </w:r>
      <w:r>
        <w:rPr>
          <w:rFonts w:eastAsia="UB-Helvetica" w:cs="Times New Roman"/>
          <w:szCs w:val="24"/>
        </w:rPr>
        <w:t xml:space="preserve"> άλλα.</w:t>
      </w:r>
    </w:p>
    <w:p w14:paraId="77AE1405"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Δεύτερον, η Κυβέρνηση ΣΥΡΙΖΑ-ΑΝΕΛ είναι συνέχεια της </w:t>
      </w:r>
      <w:r>
        <w:rPr>
          <w:rFonts w:eastAsia="UB-Helvetica" w:cs="Times New Roman"/>
          <w:szCs w:val="24"/>
        </w:rPr>
        <w:t>κ</w:t>
      </w:r>
      <w:r>
        <w:rPr>
          <w:rFonts w:eastAsia="UB-Helvetica" w:cs="Times New Roman"/>
          <w:szCs w:val="24"/>
        </w:rPr>
        <w:t xml:space="preserve">υβέρνησης </w:t>
      </w:r>
      <w:r>
        <w:rPr>
          <w:rFonts w:eastAsia="UB-Helvetica" w:cs="Times New Roman"/>
          <w:szCs w:val="24"/>
        </w:rPr>
        <w:t xml:space="preserve">ΠΑΣΟΚ και της </w:t>
      </w:r>
      <w:r>
        <w:rPr>
          <w:rFonts w:eastAsia="UB-Helvetica" w:cs="Times New Roman"/>
          <w:szCs w:val="24"/>
        </w:rPr>
        <w:t>κ</w:t>
      </w:r>
      <w:r>
        <w:rPr>
          <w:rFonts w:eastAsia="UB-Helvetica" w:cs="Times New Roman"/>
          <w:szCs w:val="24"/>
        </w:rPr>
        <w:t xml:space="preserve">υβέρνησης </w:t>
      </w:r>
      <w:proofErr w:type="spellStart"/>
      <w:r>
        <w:rPr>
          <w:rFonts w:eastAsia="UB-Helvetica" w:cs="Times New Roman"/>
          <w:szCs w:val="24"/>
        </w:rPr>
        <w:t>Παπαδήμου</w:t>
      </w:r>
      <w:proofErr w:type="spellEnd"/>
      <w:r>
        <w:rPr>
          <w:rFonts w:eastAsia="UB-Helvetica" w:cs="Times New Roman"/>
          <w:szCs w:val="24"/>
        </w:rPr>
        <w:t xml:space="preserve"> και της </w:t>
      </w:r>
      <w:r>
        <w:rPr>
          <w:rFonts w:eastAsia="UB-Helvetica" w:cs="Times New Roman"/>
          <w:szCs w:val="24"/>
        </w:rPr>
        <w:t>κ</w:t>
      </w:r>
      <w:r>
        <w:rPr>
          <w:rFonts w:eastAsia="UB-Helvetica" w:cs="Times New Roman"/>
          <w:szCs w:val="24"/>
        </w:rPr>
        <w:t>υβέρνησης Σαμαρά. Άρα σήμερα έχει την ευθύνη της διακυβέρνησης του κράτους.</w:t>
      </w:r>
    </w:p>
    <w:p w14:paraId="77AE1406"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Επομένως το αν είναι φθηνά ή ακριβά τα διόδια το γνωρίζουν όσοι ουσιαστικά διαπερνούν τη </w:t>
      </w:r>
      <w:r>
        <w:rPr>
          <w:rFonts w:eastAsia="UB-Helvetica" w:cs="Times New Roman"/>
          <w:szCs w:val="24"/>
        </w:rPr>
        <w:t>γ</w:t>
      </w:r>
      <w:r>
        <w:rPr>
          <w:rFonts w:eastAsia="UB-Helvetica" w:cs="Times New Roman"/>
          <w:szCs w:val="24"/>
        </w:rPr>
        <w:t>έφυρα «</w:t>
      </w:r>
      <w:r>
        <w:rPr>
          <w:rFonts w:eastAsia="UB-Helvetica" w:cs="Times New Roman"/>
          <w:szCs w:val="24"/>
        </w:rPr>
        <w:t>ΧΑΡΙΛΑΟΣ ΤΡΙΚΟΥΠΗΣ</w:t>
      </w:r>
      <w:r>
        <w:rPr>
          <w:rFonts w:eastAsia="UB-Helvetica" w:cs="Times New Roman"/>
          <w:szCs w:val="24"/>
        </w:rPr>
        <w:t>».</w:t>
      </w:r>
    </w:p>
    <w:p w14:paraId="77AE1407"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Μέσα σ</w:t>
      </w:r>
      <w:r>
        <w:rPr>
          <w:rFonts w:eastAsia="UB-Helvetica" w:cs="Times New Roman"/>
          <w:szCs w:val="24"/>
        </w:rPr>
        <w:t>ε</w:t>
      </w:r>
      <w:r>
        <w:rPr>
          <w:rFonts w:eastAsia="UB-Helvetica" w:cs="Times New Roman"/>
          <w:szCs w:val="24"/>
        </w:rPr>
        <w:t xml:space="preserve"> αυτή τη δί</w:t>
      </w:r>
      <w:r>
        <w:rPr>
          <w:rFonts w:eastAsia="UB-Helvetica" w:cs="Times New Roman"/>
          <w:szCs w:val="24"/>
        </w:rPr>
        <w:t xml:space="preserve">νη και την κρίση θεωρώ, όμως, ότι είναι υπερβολικά μεγάλο το τίμημα. Στη γέφυρα σήμερα έχουν μειωθεί οι διελεύσεις κατά πολύ. Άρα, αν μειωθεί το κόστος διέλευσης, αυξάνονται οι διελεύσεις και η </w:t>
      </w:r>
      <w:r>
        <w:rPr>
          <w:rFonts w:eastAsia="UB-Helvetica" w:cs="Times New Roman"/>
          <w:szCs w:val="24"/>
        </w:rPr>
        <w:t>κ</w:t>
      </w:r>
      <w:r>
        <w:rPr>
          <w:rFonts w:eastAsia="UB-Helvetica" w:cs="Times New Roman"/>
          <w:szCs w:val="24"/>
        </w:rPr>
        <w:t>οινοπραξία δεν χάνει τίποτα.</w:t>
      </w:r>
    </w:p>
    <w:p w14:paraId="77AE1408"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Κύριε Υπουργέ, το ζήτημα είναι ό</w:t>
      </w:r>
      <w:r>
        <w:rPr>
          <w:rFonts w:eastAsia="UB-Helvetica" w:cs="Times New Roman"/>
          <w:szCs w:val="24"/>
        </w:rPr>
        <w:t xml:space="preserve">τι ένα τόσο μεγάλο έργο, όπως είναι η γέφυρα, απαξιώνεται με το υψηλό κόστος διέλευσης. Δεν εξυπηρετεί τις ανάγκες, για τις οποίες δημιουργήθηκε. Η </w:t>
      </w:r>
      <w:r>
        <w:rPr>
          <w:rFonts w:eastAsia="UB-Helvetica" w:cs="Times New Roman"/>
          <w:szCs w:val="24"/>
        </w:rPr>
        <w:t>δ</w:t>
      </w:r>
      <w:r>
        <w:rPr>
          <w:rFonts w:eastAsia="UB-Helvetica" w:cs="Times New Roman"/>
          <w:szCs w:val="24"/>
        </w:rPr>
        <w:t>υτική Ελλάδα ζούσε σε πλήρη αποκλεισμό πριν από το ηράκλειο αυτό έργο. Ο Χαρίλαος Τρικούπης οραματίστηκε, λ</w:t>
      </w:r>
      <w:r>
        <w:rPr>
          <w:rFonts w:eastAsia="UB-Helvetica" w:cs="Times New Roman"/>
          <w:szCs w:val="24"/>
        </w:rPr>
        <w:t>οιπόν, τη ζεύξη Ρίου-Αντιρρίου. Οι κυβερνήσεις ΠΑΣΟΚ υλοποίησαν το έργο και έλαχε σ</w:t>
      </w:r>
      <w:r>
        <w:rPr>
          <w:rFonts w:eastAsia="UB-Helvetica" w:cs="Times New Roman"/>
          <w:szCs w:val="24"/>
        </w:rPr>
        <w:t>ε</w:t>
      </w:r>
      <w:r>
        <w:rPr>
          <w:rFonts w:eastAsia="UB-Helvetica" w:cs="Times New Roman"/>
          <w:szCs w:val="24"/>
        </w:rPr>
        <w:t xml:space="preserve"> εσάς να το πάτε, αν επιθυμείτε, ένα βήμα παρακάτω.</w:t>
      </w:r>
    </w:p>
    <w:p w14:paraId="77AE1409"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Η γέφυρα βρίσκεται στο σταυροδρόμι δύο σημαντικών αξόνων, του αυτοκινητοδρόμου Πατρών-Αθηνών-Θεσσαλονίκης και της </w:t>
      </w:r>
      <w:proofErr w:type="spellStart"/>
      <w:r>
        <w:rPr>
          <w:rFonts w:eastAsia="UB-Helvetica" w:cs="Times New Roman"/>
          <w:szCs w:val="24"/>
        </w:rPr>
        <w:t>διαγ</w:t>
      </w:r>
      <w:r>
        <w:rPr>
          <w:rFonts w:eastAsia="UB-Helvetica" w:cs="Times New Roman"/>
          <w:szCs w:val="24"/>
        </w:rPr>
        <w:t>ω</w:t>
      </w:r>
      <w:r>
        <w:rPr>
          <w:rFonts w:eastAsia="UB-Helvetica" w:cs="Times New Roman"/>
          <w:szCs w:val="24"/>
        </w:rPr>
        <w:t>ν</w:t>
      </w:r>
      <w:r>
        <w:rPr>
          <w:rFonts w:eastAsia="UB-Helvetica" w:cs="Times New Roman"/>
          <w:szCs w:val="24"/>
        </w:rPr>
        <w:t>ί</w:t>
      </w:r>
      <w:r>
        <w:rPr>
          <w:rFonts w:eastAsia="UB-Helvetica" w:cs="Times New Roman"/>
          <w:szCs w:val="24"/>
        </w:rPr>
        <w:t>ου</w:t>
      </w:r>
      <w:proofErr w:type="spellEnd"/>
      <w:r>
        <w:rPr>
          <w:rFonts w:eastAsia="UB-Helvetica" w:cs="Times New Roman"/>
          <w:szCs w:val="24"/>
        </w:rPr>
        <w:t xml:space="preserve"> Καλαμπάκας-Πάτρας-Ηγουμενίτσας. Μάλιστα, με την ολοκλήρωση της Ιόνιας και Αμβρακίας Οδού, ενώνεται η Ολυμπία Οδός με την Εγνατία.</w:t>
      </w:r>
    </w:p>
    <w:p w14:paraId="77AE140A"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Επομένως, αλλάζει ο αναπτυξιακός χάρτης, κύριε Πρόεδρε, σ</w:t>
      </w:r>
      <w:r>
        <w:rPr>
          <w:rFonts w:eastAsia="UB-Helvetica" w:cs="Times New Roman"/>
          <w:szCs w:val="24"/>
        </w:rPr>
        <w:t>ε</w:t>
      </w:r>
      <w:r>
        <w:rPr>
          <w:rFonts w:eastAsia="UB-Helvetica" w:cs="Times New Roman"/>
          <w:szCs w:val="24"/>
        </w:rPr>
        <w:t xml:space="preserve"> όλη τη </w:t>
      </w:r>
      <w:r>
        <w:rPr>
          <w:rFonts w:eastAsia="UB-Helvetica" w:cs="Times New Roman"/>
          <w:szCs w:val="24"/>
        </w:rPr>
        <w:t>δ</w:t>
      </w:r>
      <w:r>
        <w:rPr>
          <w:rFonts w:eastAsia="UB-Helvetica" w:cs="Times New Roman"/>
          <w:szCs w:val="24"/>
        </w:rPr>
        <w:t xml:space="preserve">υτική Ελλάδα. Τα οφέλη που μπορεί να δώσει στην τοπική </w:t>
      </w:r>
      <w:r>
        <w:rPr>
          <w:rFonts w:eastAsia="UB-Helvetica" w:cs="Times New Roman"/>
          <w:szCs w:val="24"/>
        </w:rPr>
        <w:t>και περιφερειακή ανάπτυξη είναι πάρα πολλά. Ωστόσο, αυτά υποχωρούν σήμερα μπροστά στο δυσβάσταχτο κόστος διέλευσης της γέφυρας.</w:t>
      </w:r>
    </w:p>
    <w:p w14:paraId="77AE140B"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Να θυμίσω εδώ ότι η Εγνατία Οδός κοστίζει 15,6 ευρώ, αν πας από τη μια πλευρά άκρη στην άλλη, η Ελευσίνα-Κόρινθος 8,90, η Κόρινθ</w:t>
      </w:r>
      <w:r>
        <w:rPr>
          <w:rFonts w:eastAsia="UB-Helvetica" w:cs="Times New Roman"/>
          <w:szCs w:val="24"/>
        </w:rPr>
        <w:t xml:space="preserve">ος-Τρίπολη 9,40, Αττική Οδός 2,80, υποθαλάσσια σήραγγα </w:t>
      </w:r>
      <w:proofErr w:type="spellStart"/>
      <w:r>
        <w:rPr>
          <w:rFonts w:eastAsia="UB-Helvetica" w:cs="Times New Roman"/>
          <w:szCs w:val="24"/>
        </w:rPr>
        <w:t>Ακτίου</w:t>
      </w:r>
      <w:proofErr w:type="spellEnd"/>
      <w:r>
        <w:rPr>
          <w:rFonts w:eastAsia="UB-Helvetica" w:cs="Times New Roman"/>
          <w:szCs w:val="24"/>
        </w:rPr>
        <w:t>-Πρέβεζας 3 ευρώ. Δυστυχώς, όμως, στη γέφυρα Ρίου-Αντιρρίου έχουμε το πιο υψηλό κόστος. Κοστίζει 13,30 ευρώ και αν γυρίσεις πάλι πίσω, 26,60</w:t>
      </w:r>
      <w:r>
        <w:rPr>
          <w:rFonts w:eastAsia="UB-Helvetica" w:cs="Times New Roman"/>
          <w:szCs w:val="24"/>
        </w:rPr>
        <w:t xml:space="preserve"> ευρώ</w:t>
      </w:r>
      <w:r>
        <w:rPr>
          <w:rFonts w:eastAsia="UB-Helvetica" w:cs="Times New Roman"/>
          <w:szCs w:val="24"/>
        </w:rPr>
        <w:t>.</w:t>
      </w:r>
    </w:p>
    <w:p w14:paraId="77AE140C"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Επομένως, όπως είπα και πριν, επιβάλλεται η μείω</w:t>
      </w:r>
      <w:r>
        <w:rPr>
          <w:rFonts w:eastAsia="UB-Helvetica" w:cs="Times New Roman"/>
          <w:szCs w:val="24"/>
        </w:rPr>
        <w:t xml:space="preserve">ση του κόστους διέλευσης. </w:t>
      </w:r>
    </w:p>
    <w:p w14:paraId="77AE140D"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Όσο για το πώς θα βρεθεί η λύση, εσείς είστε Υπουργός, κύριε Υπουργέ, εσείς κυβερνάτε, άρα είναι δικό σας θέμα.</w:t>
      </w:r>
    </w:p>
    <w:p w14:paraId="77AE140E"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Κύριε Υπουργέ, η μείωση του κόστους διέλευσης είναι πάγιο αίτημα της τοπικής αυτοδιοίκησης, του ΤΕΕ, των εργατικών κέ</w:t>
      </w:r>
      <w:r>
        <w:rPr>
          <w:rFonts w:eastAsia="UB-Helvetica" w:cs="Times New Roman"/>
          <w:szCs w:val="24"/>
        </w:rPr>
        <w:t xml:space="preserve">ντρων, των </w:t>
      </w:r>
      <w:proofErr w:type="spellStart"/>
      <w:r>
        <w:rPr>
          <w:rFonts w:eastAsia="UB-Helvetica" w:cs="Times New Roman"/>
          <w:szCs w:val="24"/>
        </w:rPr>
        <w:t>επαγγελματοβιοτεχνών</w:t>
      </w:r>
      <w:proofErr w:type="spellEnd"/>
      <w:r>
        <w:rPr>
          <w:rFonts w:eastAsia="UB-Helvetica" w:cs="Times New Roman"/>
          <w:szCs w:val="24"/>
        </w:rPr>
        <w:t xml:space="preserve"> της </w:t>
      </w:r>
      <w:r>
        <w:rPr>
          <w:rFonts w:eastAsia="UB-Helvetica" w:cs="Times New Roman"/>
          <w:szCs w:val="24"/>
        </w:rPr>
        <w:t>δ</w:t>
      </w:r>
      <w:r>
        <w:rPr>
          <w:rFonts w:eastAsia="UB-Helvetica" w:cs="Times New Roman"/>
          <w:szCs w:val="24"/>
        </w:rPr>
        <w:t xml:space="preserve">υτικής Ελλάδας. Είναι πάγιο αίτημα, λοιπόν, όλων των πολιτών της </w:t>
      </w:r>
      <w:r>
        <w:rPr>
          <w:rFonts w:eastAsia="UB-Helvetica" w:cs="Times New Roman"/>
          <w:szCs w:val="24"/>
        </w:rPr>
        <w:t>δ</w:t>
      </w:r>
      <w:r>
        <w:rPr>
          <w:rFonts w:eastAsia="UB-Helvetica" w:cs="Times New Roman"/>
          <w:szCs w:val="24"/>
        </w:rPr>
        <w:t>υτικής Ελλάδας.</w:t>
      </w:r>
    </w:p>
    <w:p w14:paraId="77AE140F"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Να σας ενημερώσω ότι θα καταθέσουμε όλοι οι Βουλευτές, που διερχόμαστε και περνάμε τη </w:t>
      </w:r>
      <w:r>
        <w:rPr>
          <w:rFonts w:eastAsia="UB-Helvetica" w:cs="Times New Roman"/>
          <w:szCs w:val="24"/>
        </w:rPr>
        <w:t>γ</w:t>
      </w:r>
      <w:r>
        <w:rPr>
          <w:rFonts w:eastAsia="UB-Helvetica" w:cs="Times New Roman"/>
          <w:szCs w:val="24"/>
        </w:rPr>
        <w:t>έφυρα, κοινή δήλωση και κοινό ψήφισμα, ζητώντας τη</w:t>
      </w:r>
      <w:r>
        <w:rPr>
          <w:rFonts w:eastAsia="UB-Helvetica" w:cs="Times New Roman"/>
          <w:szCs w:val="24"/>
        </w:rPr>
        <w:t xml:space="preserve"> μείωση του κόστους.</w:t>
      </w:r>
    </w:p>
    <w:p w14:paraId="77AE1410"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συνάδελφε, ναι, έτσι θα συμβεί.</w:t>
      </w:r>
    </w:p>
    <w:p w14:paraId="77AE1411"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 xml:space="preserve">ΔΗΜΗΤΡΙΟΣ ΚΩΝΣΤΑΝΤΟΠΟΥΛΟΣ: </w:t>
      </w:r>
      <w:r>
        <w:rPr>
          <w:rFonts w:eastAsia="UB-Helvetica" w:cs="Times New Roman"/>
          <w:szCs w:val="24"/>
        </w:rPr>
        <w:t>Θέλω μισό λεπτό, κύριε Πρόεδρε, να ολοκληρώσω.</w:t>
      </w:r>
    </w:p>
    <w:p w14:paraId="77AE1412"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Όμως, θέλω να ρωτήσω επί του συγκεκριμένου.</w:t>
      </w:r>
    </w:p>
    <w:p w14:paraId="77AE1413"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Δηλαδή, αυτά </w:t>
      </w:r>
      <w:r>
        <w:rPr>
          <w:rFonts w:eastAsia="UB-Helvetica" w:cs="Times New Roman"/>
          <w:szCs w:val="24"/>
        </w:rPr>
        <w:t>που είπατε, κύριε Υπουργέ, ισχύουν εφ’ όρου ζωής όχι ημών των θνητών, αλλά της γέφυρας;</w:t>
      </w:r>
    </w:p>
    <w:p w14:paraId="77AE1414"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 xml:space="preserve">ΧΡΗΣΤΟΣ ΣΠΙΡΤΖΗΣ (Υπουργός Υποδομών, Μεταφορών και Δικτύων): </w:t>
      </w:r>
      <w:r>
        <w:rPr>
          <w:rFonts w:eastAsia="UB-Helvetica" w:cs="Times New Roman"/>
          <w:szCs w:val="24"/>
        </w:rPr>
        <w:t>Μέχρι να ολοκληρωθεί η σύμβαση παραχώρησης, η οποία είναι σαράντα τόσα χρόνια.</w:t>
      </w:r>
    </w:p>
    <w:p w14:paraId="77AE1415"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lastRenderedPageBreak/>
        <w:t xml:space="preserve">ΔΗΜΗΤΡΙΟΣ ΚΩΝΣΤΑΝΤΟΠΟΥΛΟΣ: </w:t>
      </w:r>
      <w:r>
        <w:rPr>
          <w:rFonts w:eastAsia="UB-Helvetica" w:cs="Times New Roman"/>
          <w:szCs w:val="24"/>
        </w:rPr>
        <w:t>Κ</w:t>
      </w:r>
      <w:r>
        <w:rPr>
          <w:rFonts w:eastAsia="UB-Helvetica" w:cs="Times New Roman"/>
          <w:szCs w:val="24"/>
        </w:rPr>
        <w:t>ύριε Υπουργέ, εδώ θα ήθελα την προσοχή σας. Η σύμβαση αναφέρει ότι μετά τη δεκαετή διάρκεια έχει τη δυνατότητα το δημόσιο να επαναδιαπραγματευτεί. Αυτό θέλω να δούμε και εκεί πρέπει να σταθούμε</w:t>
      </w:r>
      <w:r>
        <w:rPr>
          <w:rFonts w:eastAsia="UB-Helvetica" w:cs="Times New Roman"/>
          <w:szCs w:val="24"/>
        </w:rPr>
        <w:t>.</w:t>
      </w:r>
    </w:p>
    <w:p w14:paraId="77AE1416"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Επίσης, θέλω να τονίσω ότι οι θεσμικοί φορείς της Ναυπακτίας </w:t>
      </w:r>
      <w:r>
        <w:rPr>
          <w:rFonts w:eastAsia="UB-Helvetica" w:cs="Times New Roman"/>
          <w:szCs w:val="24"/>
        </w:rPr>
        <w:t xml:space="preserve">ζητούν μειωμένη διέλευση με 6 ευρώ, κάρτα εντοπιότητας με ειδική μέριμνα για τους εργαζόμενους με μειωμένη διέλευση, ειδική μέριμνα για τους φοιτητές του ΤΕΣΥΔ και του ΑΕΙ και ΤΕΙ της Πάτρας, εξάωρο με κάρτα </w:t>
      </w:r>
      <w:proofErr w:type="spellStart"/>
      <w:r>
        <w:rPr>
          <w:rFonts w:eastAsia="UB-Helvetica" w:cs="Times New Roman"/>
          <w:szCs w:val="24"/>
        </w:rPr>
        <w:t>αλέ</w:t>
      </w:r>
      <w:proofErr w:type="spellEnd"/>
      <w:r>
        <w:rPr>
          <w:rFonts w:eastAsia="UB-Helvetica" w:cs="Times New Roman"/>
          <w:szCs w:val="24"/>
        </w:rPr>
        <w:t xml:space="preserve"> </w:t>
      </w:r>
      <w:proofErr w:type="spellStart"/>
      <w:r>
        <w:rPr>
          <w:rFonts w:eastAsia="UB-Helvetica" w:cs="Times New Roman"/>
          <w:szCs w:val="24"/>
        </w:rPr>
        <w:t>ρετούρ</w:t>
      </w:r>
      <w:proofErr w:type="spellEnd"/>
      <w:r>
        <w:rPr>
          <w:rFonts w:eastAsia="UB-Helvetica" w:cs="Times New Roman"/>
          <w:szCs w:val="24"/>
        </w:rPr>
        <w:t xml:space="preserve"> </w:t>
      </w:r>
      <w:r>
        <w:rPr>
          <w:rFonts w:eastAsia="UB-Helvetica" w:cs="Times New Roman"/>
          <w:szCs w:val="24"/>
        </w:rPr>
        <w:t>των 10 ευρώ, ανταποδοτικό τέλος επί τ</w:t>
      </w:r>
      <w:r>
        <w:rPr>
          <w:rFonts w:eastAsia="UB-Helvetica" w:cs="Times New Roman"/>
          <w:szCs w:val="24"/>
        </w:rPr>
        <w:t xml:space="preserve">ων διοδίων για τους φορείς που πραγματοποιούν εκδηλώσεις τουριστικού και πολιτιστικού ενδιαφέροντος στη διάρκεια του έτους. </w:t>
      </w:r>
    </w:p>
    <w:p w14:paraId="77AE1417"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Κύριε Υπουργέ, θα το επισημάνω ξανά. Ενώ για τη γέφυρα είναι εξασφαλισμένη –θα έλεγα- η πελατεία, δεν υπάρχουν οφέλη για την τοπική</w:t>
      </w:r>
      <w:r>
        <w:rPr>
          <w:rFonts w:eastAsia="UB-Helvetica" w:cs="Times New Roman"/>
          <w:szCs w:val="24"/>
        </w:rPr>
        <w:t xml:space="preserve"> κοινωνία. Εάν δεν προβείτε σε άμεσες ενέργειες στις τιμές των διοδίων θα γίνει συνείδηση σε όλους ότι η γέφυρα θίγει καταφανώς το δημόσιο συμφέρον. </w:t>
      </w:r>
    </w:p>
    <w:p w14:paraId="77AE1418"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Θέλω να δεσμευτείτε, κύριε Υπουργέ, επειδή γνωρίζω ότι μπορείτε να το παλέψετε, ότι από κοινού μαζί με του</w:t>
      </w:r>
      <w:r>
        <w:rPr>
          <w:rFonts w:eastAsia="UB-Helvetica" w:cs="Times New Roman"/>
          <w:szCs w:val="24"/>
        </w:rPr>
        <w:t xml:space="preserve">ς Βουλευτές που είμαστε από τη </w:t>
      </w:r>
      <w:r>
        <w:rPr>
          <w:rFonts w:eastAsia="UB-Helvetica" w:cs="Times New Roman"/>
          <w:szCs w:val="24"/>
        </w:rPr>
        <w:t>δ</w:t>
      </w:r>
      <w:r>
        <w:rPr>
          <w:rFonts w:eastAsia="UB-Helvetica" w:cs="Times New Roman"/>
          <w:szCs w:val="24"/>
        </w:rPr>
        <w:t xml:space="preserve">υτική Ελλάδα θα επαναδιαπραγματευθούμε τη μείωση του κόστους διέλευσης της γέφυρας. </w:t>
      </w:r>
    </w:p>
    <w:p w14:paraId="77AE1419"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Άλλωστε εδώ δεν είναι ο Κωνσταντόπουλος</w:t>
      </w:r>
      <w:r>
        <w:rPr>
          <w:rFonts w:eastAsia="UB-Helvetica" w:cs="Times New Roman"/>
          <w:szCs w:val="24"/>
        </w:rPr>
        <w:t>,</w:t>
      </w:r>
      <w:r>
        <w:rPr>
          <w:rFonts w:eastAsia="UB-Helvetica" w:cs="Times New Roman"/>
          <w:szCs w:val="24"/>
        </w:rPr>
        <w:t xml:space="preserve"> αλλά όλοι οι Βουλευτές. </w:t>
      </w:r>
    </w:p>
    <w:p w14:paraId="77AE141A"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Ευχαριστώ.</w:t>
      </w:r>
    </w:p>
    <w:p w14:paraId="77AE141B" w14:textId="77777777" w:rsidR="00030F8B" w:rsidRDefault="007F68A1">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Δημήτριος Κωνσταντόπουλος     </w:t>
      </w:r>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7AE141C"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 xml:space="preserve">Κύριε συνάδελφε, το θέμα έγινε σαφές. </w:t>
      </w:r>
    </w:p>
    <w:p w14:paraId="77AE141D"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Το θέμα είναι, κύριε Υπουργέ, εάν μπορεί να γίνει επαναδιαπραγμάτευση ή εάν ισχύει το «τα πρώτα σαράντα χρόνια είναι δύσκολα και μετά θα δούμε».</w:t>
      </w:r>
    </w:p>
    <w:p w14:paraId="77AE141E"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lastRenderedPageBreak/>
        <w:t>ΧΡΗΣΤΟΣ ΣΠΙΡΤΖΗΣ (Υπουργός Υποδομών, Μεταφορών και Δικτύων):</w:t>
      </w:r>
      <w:r>
        <w:rPr>
          <w:rFonts w:eastAsia="UB-Helvetica" w:cs="Times New Roman"/>
          <w:szCs w:val="24"/>
        </w:rPr>
        <w:t xml:space="preserve"> Κύριε Πρόεδρε, η επαναδιαπραγμάτευση προφανώς θα γ</w:t>
      </w:r>
      <w:r>
        <w:rPr>
          <w:rFonts w:eastAsia="UB-Helvetica" w:cs="Times New Roman"/>
          <w:szCs w:val="24"/>
        </w:rPr>
        <w:t>ίνει. Με τον κ. Κωνσταντόπουλο</w:t>
      </w:r>
      <w:r>
        <w:rPr>
          <w:rFonts w:eastAsia="UB-Helvetica" w:cs="Times New Roman"/>
          <w:szCs w:val="24"/>
        </w:rPr>
        <w:t>,</w:t>
      </w:r>
      <w:r>
        <w:rPr>
          <w:rFonts w:eastAsia="UB-Helvetica" w:cs="Times New Roman"/>
          <w:szCs w:val="24"/>
        </w:rPr>
        <w:t xml:space="preserve"> όντως</w:t>
      </w:r>
      <w:r>
        <w:rPr>
          <w:rFonts w:eastAsia="UB-Helvetica" w:cs="Times New Roman"/>
          <w:szCs w:val="24"/>
        </w:rPr>
        <w:t>,</w:t>
      </w:r>
      <w:r>
        <w:rPr>
          <w:rFonts w:eastAsia="UB-Helvetica" w:cs="Times New Roman"/>
          <w:szCs w:val="24"/>
        </w:rPr>
        <w:t xml:space="preserve"> ήμασταν για πάρα πολλά χρόνια στο ίδιο κόμμα –καλά που είναι και ο κ. </w:t>
      </w:r>
      <w:proofErr w:type="spellStart"/>
      <w:r>
        <w:rPr>
          <w:rFonts w:eastAsia="UB-Helvetica" w:cs="Times New Roman"/>
          <w:szCs w:val="24"/>
        </w:rPr>
        <w:t>Μπόλαρης</w:t>
      </w:r>
      <w:proofErr w:type="spellEnd"/>
      <w:r>
        <w:rPr>
          <w:rFonts w:eastAsia="UB-Helvetica" w:cs="Times New Roman"/>
          <w:szCs w:val="24"/>
        </w:rPr>
        <w:t xml:space="preserve"> και ο Σωκράτης εδώ- απλά κάποιοι διαφωνούσαν όταν ήμασταν στο ίδιο κόμμα και αυτό το κόμμα είχε άλλα χαρακτηριστικά τότε. </w:t>
      </w:r>
    </w:p>
    <w:p w14:paraId="77AE141F"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Απλά, αργήσαμε να πάρουμε διαζύγιο -και εκεί έχουμε ευθύνη- με τη δεξιά σοσιαλδημοκρατία που ήταν ηγετική ομάδα του κόμματος και έχει μείνει στη Δημοκρατική Συμπαράταξη. Γι’ αυτό το πράγμα οφείλουμε να απολογηθούμε. </w:t>
      </w:r>
    </w:p>
    <w:p w14:paraId="77AE1420"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Επίσης, επειδή το είπατε και εσείς ότι </w:t>
      </w:r>
      <w:r>
        <w:rPr>
          <w:rFonts w:eastAsia="UB-Helvetica" w:cs="Times New Roman"/>
          <w:szCs w:val="24"/>
        </w:rPr>
        <w:t xml:space="preserve">οι προηγούμενες </w:t>
      </w:r>
      <w:r>
        <w:rPr>
          <w:rFonts w:eastAsia="UB-Helvetica" w:cs="Times New Roman"/>
          <w:szCs w:val="24"/>
        </w:rPr>
        <w:t>κ</w:t>
      </w:r>
      <w:r>
        <w:rPr>
          <w:rFonts w:eastAsia="UB-Helvetica" w:cs="Times New Roman"/>
          <w:szCs w:val="24"/>
        </w:rPr>
        <w:t>υβερνήσεις της Νέας Δημοκρατίας και του ΠΑΣΟΚ σήμερα είναι ο ΣΥΡΙΖΑ και οι ΑΝΕΛ, δεν σημαίνει ότι το γεγονός ότι άλλαξε η Κυβέρνηση συνεπάγεται ότι δεν έχουμε ως χώρα δεσμεύσεις. Επειδή, όπως ξέρετε πάρα πολύ καλά, υπάρχει η συνέχεια του κ</w:t>
      </w:r>
      <w:r>
        <w:rPr>
          <w:rFonts w:eastAsia="UB-Helvetica" w:cs="Times New Roman"/>
          <w:szCs w:val="24"/>
        </w:rPr>
        <w:t>ράτους.</w:t>
      </w:r>
    </w:p>
    <w:p w14:paraId="77AE1421"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 xml:space="preserve">Άρα για όποια σύμβαση και όποιες δεσμεύσεις κληρονομήσαμε το να πούμε μονομερώς ότι τις αλλάζουμε, αυτό σημαίνει εκατοντάδες εκατομμύρια ρήτρες κάθε χρόνο και το ξέρετε καλύτερα από εμένα. Είναι δεμένη η χώρα με τις συμβάσεις και της πρώτης γενιάς </w:t>
      </w:r>
      <w:r>
        <w:rPr>
          <w:rFonts w:eastAsia="UB-Helvetica" w:cs="Times New Roman"/>
          <w:szCs w:val="24"/>
        </w:rPr>
        <w:t xml:space="preserve">παραχωρήσεων και των πέντε αυτοκινητοδρόμων μετά τον κ. Σουφλιά. Άρα όποιες αλλαγές γίνουν προϋποθέτουν συμφωνία και των δύο μερών. </w:t>
      </w:r>
    </w:p>
    <w:p w14:paraId="77AE1422"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Αυτό που προσπαθούμε να κάνουμε και γι’ αυτό πρόσφατα καταθέσαμε τμήμα του σχεδίου νόμου που έχει να κάνει με τα ηλεκτρονικ</w:t>
      </w:r>
      <w:r>
        <w:rPr>
          <w:rFonts w:eastAsia="UB-Helvetica" w:cs="Times New Roman"/>
          <w:szCs w:val="24"/>
        </w:rPr>
        <w:t>ά διόδια, με τον συνολικό φορέα διοδίων, με τα διόδια στις εισόδους της χώρας, ώστε να μην έχουμε απώλειες από επαγγελματικά αυτοκίνητα ιδιαίτερα ξένα και βαριά, είναι να μπορέσουμε να βρούμε έσοδα για να μειωθούν με αυτόν τον τρόπο τα διόδια όλων των αυτο</w:t>
      </w:r>
      <w:r>
        <w:rPr>
          <w:rFonts w:eastAsia="UB-Helvetica" w:cs="Times New Roman"/>
          <w:szCs w:val="24"/>
        </w:rPr>
        <w:t xml:space="preserve">κινητοδρόμων της χώρας, που έχουν καθοριστεί από τις συμβάσεις που κληρονομήσαμε σε πολύ υψηλά ποσά και να μπορούμε να ασκήσουμε και κοινωνική πολιτική. </w:t>
      </w:r>
    </w:p>
    <w:p w14:paraId="77AE1423"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Το δεύτερο που προτείνουμε και αυτός είναι ο ρόλος του φορέα που ιδρύσαμε, είναι επιστημονικά και τεκμ</w:t>
      </w:r>
      <w:r>
        <w:rPr>
          <w:rFonts w:eastAsia="UB-Helvetica" w:cs="Times New Roman"/>
          <w:szCs w:val="24"/>
        </w:rPr>
        <w:t xml:space="preserve">ηριωμένα να αποδείξουμε στους </w:t>
      </w:r>
      <w:proofErr w:type="spellStart"/>
      <w:r>
        <w:rPr>
          <w:rFonts w:eastAsia="UB-Helvetica" w:cs="Times New Roman"/>
          <w:szCs w:val="24"/>
        </w:rPr>
        <w:t>παραχωρησιούχους</w:t>
      </w:r>
      <w:proofErr w:type="spellEnd"/>
      <w:r>
        <w:rPr>
          <w:rFonts w:eastAsia="UB-Helvetica" w:cs="Times New Roman"/>
          <w:szCs w:val="24"/>
        </w:rPr>
        <w:t xml:space="preserve"> και στις τράπεζες ότι μπορούμε να αλλάξουμε τις συμβάσεις</w:t>
      </w:r>
      <w:r>
        <w:rPr>
          <w:rFonts w:eastAsia="UB-Helvetica" w:cs="Times New Roman"/>
          <w:szCs w:val="24"/>
        </w:rPr>
        <w:t>,</w:t>
      </w:r>
      <w:r>
        <w:rPr>
          <w:rFonts w:eastAsia="UB-Helvetica" w:cs="Times New Roman"/>
          <w:szCs w:val="24"/>
        </w:rPr>
        <w:t xml:space="preserve"> βρίσκοντας ένα σύστημα, το οποίο θα έχει μεταβλητό μέγεθος και τον χρόνο. </w:t>
      </w:r>
    </w:p>
    <w:p w14:paraId="77AE1424"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Άρα</w:t>
      </w:r>
      <w:r>
        <w:rPr>
          <w:rFonts w:eastAsia="UB-Helvetica" w:cs="Times New Roman"/>
          <w:szCs w:val="24"/>
        </w:rPr>
        <w:t>,</w:t>
      </w:r>
      <w:r>
        <w:rPr>
          <w:rFonts w:eastAsia="UB-Helvetica" w:cs="Times New Roman"/>
          <w:szCs w:val="24"/>
        </w:rPr>
        <w:t xml:space="preserve"> σε περιόδους κρίσης σαν και αυτή που περνάμε, να μειώνονται τα διόδια </w:t>
      </w:r>
      <w:r>
        <w:rPr>
          <w:rFonts w:eastAsia="UB-Helvetica" w:cs="Times New Roman"/>
          <w:szCs w:val="24"/>
        </w:rPr>
        <w:t xml:space="preserve">και να αυξάνεται ο χρόνος και σε περιόδους που έχουμε μεγαλύτερη άνεση ή μεγαλύτερο κυκλοφοριακό φόρτο, αντίστοιχα να μειώνεται ο χρόνος παραχώρησης. </w:t>
      </w:r>
    </w:p>
    <w:p w14:paraId="77AE1425"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Όμως, αυτές είναι δύσκολες ασκήσεις και διαπραγματεύσεις. Θεωρώ ότι οι διαπραγματεύσεις που έχουμε κάνει </w:t>
      </w:r>
      <w:r>
        <w:rPr>
          <w:rFonts w:eastAsia="UB-Helvetica" w:cs="Times New Roman"/>
          <w:szCs w:val="24"/>
        </w:rPr>
        <w:t xml:space="preserve">στη σύμβαση του </w:t>
      </w:r>
      <w:r>
        <w:rPr>
          <w:rFonts w:eastAsia="UB-Helvetica" w:cs="Times New Roman"/>
          <w:szCs w:val="24"/>
        </w:rPr>
        <w:t>«ΜΟΡΕΑ»</w:t>
      </w:r>
      <w:r>
        <w:rPr>
          <w:rFonts w:eastAsia="UB-Helvetica" w:cs="Times New Roman"/>
          <w:szCs w:val="24"/>
        </w:rPr>
        <w:t xml:space="preserve"> δείχνουν την κατεύθυνση που θέλουμε να πάμε. Οι συμφωνίες που έχουμε κάνει τόσο με τον Ε65 όσο και με την Ιόνιο και με την Ολυμπία που θα ακολουθήσει για τα ηλεκτρονικά διόδια, τις ειδικές κοινωνικές κατηγορίες που πρέπει να περνάνε</w:t>
      </w:r>
      <w:r>
        <w:rPr>
          <w:rFonts w:eastAsia="UB-Helvetica" w:cs="Times New Roman"/>
          <w:szCs w:val="24"/>
        </w:rPr>
        <w:t xml:space="preserve"> δωρεάν και το να μην πληρώνουν στο όριο ενός δήμου οι πολίτες ή δημότες τα διόδια που υπάρχουν εκεί είναι κινήσεις και συμφω</w:t>
      </w:r>
      <w:r>
        <w:rPr>
          <w:rFonts w:eastAsia="UB-Helvetica" w:cs="Times New Roman"/>
          <w:szCs w:val="24"/>
        </w:rPr>
        <w:lastRenderedPageBreak/>
        <w:t>νίες σε θετική κατεύθυνση, που έγιναν με σκληρές διαπραγματεύσεις. Αυτές τις σκληρές διαπραγματεύσεις θα τις συνεχίσουμε για να καλ</w:t>
      </w:r>
      <w:r>
        <w:rPr>
          <w:rFonts w:eastAsia="UB-Helvetica" w:cs="Times New Roman"/>
          <w:szCs w:val="24"/>
        </w:rPr>
        <w:t>υτερεύσουμε τους όρους που κληρονομήσαμε και στη γέφυρα και στις άλλες παραχωρήσεις.</w:t>
      </w:r>
    </w:p>
    <w:p w14:paraId="77AE1426"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Ευχαριστώ πολύ. </w:t>
      </w:r>
    </w:p>
    <w:p w14:paraId="77AE1427"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 xml:space="preserve">ΠΡΟΕΔΡΕΥΩΝ (Γεώργιος Βαρεμένος): </w:t>
      </w:r>
      <w:r>
        <w:rPr>
          <w:rFonts w:eastAsia="UB-Helvetica" w:cs="Times New Roman"/>
          <w:szCs w:val="24"/>
        </w:rPr>
        <w:t xml:space="preserve">Και εμείς ευχαριστούμε. </w:t>
      </w:r>
    </w:p>
    <w:p w14:paraId="77AE1428"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ΔΗΜΗΤΡΙΟΣ ΚΩΝΣΤΑΝΤΟΠΟΥΛΟΣ:</w:t>
      </w:r>
      <w:r>
        <w:rPr>
          <w:rFonts w:eastAsia="UB-Helvetica" w:cs="Times New Roman"/>
          <w:szCs w:val="24"/>
        </w:rPr>
        <w:t xml:space="preserve"> Θα ήθελα τον λόγο, κύριε Πρόεδρε. </w:t>
      </w:r>
    </w:p>
    <w:p w14:paraId="77AE1429"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w:t>
      </w:r>
      <w:r>
        <w:rPr>
          <w:rFonts w:eastAsia="Times New Roman"/>
          <w:szCs w:val="24"/>
        </w:rPr>
        <w:t xml:space="preserve">ισό λεπτό, δεν έχετε τον λόγο, κύριε συνάδελφε. </w:t>
      </w:r>
    </w:p>
    <w:p w14:paraId="77AE142A" w14:textId="77777777" w:rsidR="00030F8B" w:rsidRDefault="007F68A1">
      <w:pPr>
        <w:spacing w:after="0" w:line="600" w:lineRule="auto"/>
        <w:ind w:firstLine="720"/>
        <w:jc w:val="both"/>
        <w:rPr>
          <w:rFonts w:eastAsia="Times New Roman"/>
          <w:szCs w:val="24"/>
        </w:rPr>
      </w:pPr>
      <w:r>
        <w:rPr>
          <w:rFonts w:eastAsia="Times New Roman"/>
          <w:szCs w:val="24"/>
        </w:rPr>
        <w:t xml:space="preserve">Δεν μπορεί να ισχύει ό,τι ίσχυε πριν από δέκα χρόνια, πριν από την κρίση, κατά τη διάρκεια της πιο βαθιάς κρίσης που βιώνει η χώρα. </w:t>
      </w:r>
    </w:p>
    <w:p w14:paraId="77AE142B" w14:textId="77777777" w:rsidR="00030F8B" w:rsidRDefault="007F68A1">
      <w:pPr>
        <w:spacing w:after="0" w:line="600" w:lineRule="auto"/>
        <w:ind w:firstLine="720"/>
        <w:jc w:val="both"/>
        <w:rPr>
          <w:rFonts w:eastAsia="Times New Roman"/>
          <w:szCs w:val="24"/>
        </w:rPr>
      </w:pPr>
      <w:r>
        <w:rPr>
          <w:rFonts w:eastAsia="Times New Roman"/>
          <w:szCs w:val="24"/>
        </w:rPr>
        <w:lastRenderedPageBreak/>
        <w:t>Εισερχόμαστε τώρα στην τρίτη με αριθμό 970/8-6-2016 επίκαιρη ερώτηση πρώτο</w:t>
      </w:r>
      <w:r>
        <w:rPr>
          <w:rFonts w:eastAsia="Times New Roman"/>
          <w:szCs w:val="24"/>
        </w:rPr>
        <w:t xml:space="preserve">υ κύκλου του Βουλευτή Αττικής του Λαϊκού Συνδέσμου-Χρυσή Αυγή κ. Ηλία Κασιδιάρη προς τον Υπουργό Αγροτικής Ανάπτυξης και Τροφίμων, σχετικά με τα προϊόντα </w:t>
      </w:r>
      <w:r>
        <w:rPr>
          <w:rFonts w:eastAsia="Times New Roman"/>
          <w:szCs w:val="24"/>
        </w:rPr>
        <w:t>π</w:t>
      </w:r>
      <w:r>
        <w:rPr>
          <w:rFonts w:eastAsia="Times New Roman"/>
          <w:szCs w:val="24"/>
        </w:rPr>
        <w:t xml:space="preserve">ροστατευόμενης </w:t>
      </w:r>
      <w:r>
        <w:rPr>
          <w:rFonts w:eastAsia="Times New Roman"/>
          <w:szCs w:val="24"/>
        </w:rPr>
        <w:t>ο</w:t>
      </w:r>
      <w:r>
        <w:rPr>
          <w:rFonts w:eastAsia="Times New Roman"/>
          <w:szCs w:val="24"/>
        </w:rPr>
        <w:t xml:space="preserve">νομασίας </w:t>
      </w:r>
      <w:r>
        <w:rPr>
          <w:rFonts w:eastAsia="Times New Roman"/>
          <w:szCs w:val="24"/>
        </w:rPr>
        <w:t>π</w:t>
      </w:r>
      <w:r>
        <w:rPr>
          <w:rFonts w:eastAsia="Times New Roman"/>
          <w:szCs w:val="24"/>
        </w:rPr>
        <w:t>ροέλευσης</w:t>
      </w:r>
      <w:r>
        <w:rPr>
          <w:rFonts w:eastAsia="Times New Roman"/>
          <w:szCs w:val="24"/>
        </w:rPr>
        <w:t>,</w:t>
      </w:r>
      <w:r>
        <w:rPr>
          <w:rFonts w:eastAsia="Times New Roman"/>
          <w:szCs w:val="24"/>
        </w:rPr>
        <w:t xml:space="preserve"> φέτα</w:t>
      </w:r>
      <w:r>
        <w:rPr>
          <w:rFonts w:eastAsia="Times New Roman"/>
          <w:szCs w:val="24"/>
        </w:rPr>
        <w:t xml:space="preserve"> και</w:t>
      </w:r>
      <w:r>
        <w:rPr>
          <w:rFonts w:eastAsia="Times New Roman"/>
          <w:szCs w:val="24"/>
        </w:rPr>
        <w:t xml:space="preserve"> ελιές Καλαμών».</w:t>
      </w:r>
    </w:p>
    <w:p w14:paraId="77AE142C" w14:textId="77777777" w:rsidR="00030F8B" w:rsidRDefault="007F68A1">
      <w:pPr>
        <w:spacing w:after="0" w:line="600" w:lineRule="auto"/>
        <w:ind w:firstLine="720"/>
        <w:jc w:val="both"/>
        <w:rPr>
          <w:rFonts w:eastAsia="Times New Roman"/>
          <w:szCs w:val="24"/>
        </w:rPr>
      </w:pPr>
      <w:r>
        <w:rPr>
          <w:rFonts w:eastAsia="Times New Roman"/>
          <w:szCs w:val="24"/>
        </w:rPr>
        <w:t>Κύριε Κασιδιάρη, έχετε τον λόγο για δύο</w:t>
      </w:r>
      <w:r>
        <w:rPr>
          <w:rFonts w:eastAsia="Times New Roman"/>
          <w:szCs w:val="24"/>
        </w:rPr>
        <w:t xml:space="preserve"> λεπτά για να αναπτύξετε την ερώτησή σας. </w:t>
      </w:r>
    </w:p>
    <w:p w14:paraId="77AE142D" w14:textId="77777777" w:rsidR="00030F8B" w:rsidRDefault="007F68A1">
      <w:pPr>
        <w:spacing w:after="0"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Επειδή παρατηρήθηκε μόλις το οξύμωρο σχήμα το ΠΑΣΟΚ να ρωτάει, το ΠΑΣΟΚ να απαντάει από τις θέσεις του Υπουργικού Συμβουλίου και επειδή ο Υφυπουργός Αγροτικής Ανάπτυξης που θα απαντήσει και σε εμ</w:t>
      </w:r>
      <w:r>
        <w:rPr>
          <w:rFonts w:eastAsia="Times New Roman"/>
          <w:szCs w:val="24"/>
        </w:rPr>
        <w:t xml:space="preserve">ένα προέρχεται από το ΠΑΣΟΚ, θα τον παρακαλέσω να μη μεταχειριστεί το ίδιο επιχείρημα, «βρήκα μια κακή συμφωνία από την προηγούμενη κυβέρνηση Νέας Δημοκρατίας-ΠΑΣΟΚ», διότι θα γελάμε. </w:t>
      </w:r>
    </w:p>
    <w:p w14:paraId="77AE142E" w14:textId="77777777" w:rsidR="00030F8B" w:rsidRDefault="007F68A1">
      <w:pPr>
        <w:spacing w:after="0" w:line="600" w:lineRule="auto"/>
        <w:ind w:firstLine="720"/>
        <w:jc w:val="both"/>
        <w:rPr>
          <w:rFonts w:eastAsia="Times New Roman"/>
          <w:szCs w:val="24"/>
        </w:rPr>
      </w:pPr>
      <w:r>
        <w:rPr>
          <w:rFonts w:eastAsia="Times New Roman"/>
          <w:szCs w:val="24"/>
        </w:rPr>
        <w:t>Να δούμε πώς μπορεί να λυθεί το πρόβλημα, το οποίο θα θίξουμε αυτή τη σ</w:t>
      </w:r>
      <w:r>
        <w:rPr>
          <w:rFonts w:eastAsia="Times New Roman"/>
          <w:szCs w:val="24"/>
        </w:rPr>
        <w:t xml:space="preserve">τιγμή, διότι πρόκειται για ένα ζήτημα το οποίο δεν είναι απλά οικονομικό, είναι εθνικό -θα έλεγα- διότι είναι εκατοντάδες χιλιάδες </w:t>
      </w:r>
      <w:r>
        <w:rPr>
          <w:rFonts w:eastAsia="Times New Roman"/>
          <w:szCs w:val="24"/>
        </w:rPr>
        <w:lastRenderedPageBreak/>
        <w:t>οι Έλληνες πολίτες</w:t>
      </w:r>
      <w:r>
        <w:rPr>
          <w:rFonts w:eastAsia="Times New Roman"/>
          <w:szCs w:val="24"/>
        </w:rPr>
        <w:t>,</w:t>
      </w:r>
      <w:r>
        <w:rPr>
          <w:rFonts w:eastAsia="Times New Roman"/>
          <w:szCs w:val="24"/>
        </w:rPr>
        <w:t xml:space="preserve"> οι οποίοι εμπλέκονται στην παραγωγή της φέτας, της ελιάς Καλαμών, των προϊόντων </w:t>
      </w:r>
      <w:r>
        <w:rPr>
          <w:rFonts w:eastAsia="Times New Roman"/>
          <w:szCs w:val="24"/>
        </w:rPr>
        <w:t>π</w:t>
      </w:r>
      <w:r>
        <w:rPr>
          <w:rFonts w:eastAsia="Times New Roman"/>
          <w:szCs w:val="24"/>
        </w:rPr>
        <w:t xml:space="preserve">ροστατευόμενης </w:t>
      </w:r>
      <w:r>
        <w:rPr>
          <w:rFonts w:eastAsia="Times New Roman"/>
          <w:szCs w:val="24"/>
        </w:rPr>
        <w:t>ο</w:t>
      </w:r>
      <w:r>
        <w:rPr>
          <w:rFonts w:eastAsia="Times New Roman"/>
          <w:szCs w:val="24"/>
        </w:rPr>
        <w:t xml:space="preserve">νομασίας </w:t>
      </w:r>
      <w:r>
        <w:rPr>
          <w:rFonts w:eastAsia="Times New Roman"/>
          <w:szCs w:val="24"/>
        </w:rPr>
        <w:t>π</w:t>
      </w:r>
      <w:r>
        <w:rPr>
          <w:rFonts w:eastAsia="Times New Roman"/>
          <w:szCs w:val="24"/>
        </w:rPr>
        <w:t xml:space="preserve">ροέλευσης είτε μιλάμε για κτηνοτρόφους είτε μιλάμε για τον τομέα της τυποποίησης. </w:t>
      </w:r>
    </w:p>
    <w:p w14:paraId="77AE142F" w14:textId="77777777" w:rsidR="00030F8B" w:rsidRDefault="007F68A1">
      <w:pPr>
        <w:spacing w:after="0" w:line="600" w:lineRule="auto"/>
        <w:ind w:firstLine="720"/>
        <w:jc w:val="both"/>
        <w:rPr>
          <w:rFonts w:eastAsia="Times New Roman"/>
          <w:szCs w:val="24"/>
        </w:rPr>
      </w:pPr>
      <w:r>
        <w:rPr>
          <w:rFonts w:eastAsia="Times New Roman"/>
          <w:szCs w:val="24"/>
        </w:rPr>
        <w:t xml:space="preserve">Έρχομαι, λοιπόν, να αναφέρω -για να κατανοήσουν οι πολίτες οι οποίοι μας παρακολουθούν- ποιο είναι το έγκλημα που έχει διαπράξει η τωρινή Κυβέρνηση ΣΥΡΙΖΑ-ΑΝΕΛ. </w:t>
      </w:r>
    </w:p>
    <w:p w14:paraId="77AE1430" w14:textId="77777777" w:rsidR="00030F8B" w:rsidRDefault="007F68A1">
      <w:pPr>
        <w:spacing w:after="0" w:line="600" w:lineRule="auto"/>
        <w:ind w:firstLine="720"/>
        <w:jc w:val="both"/>
        <w:rPr>
          <w:rFonts w:eastAsia="Times New Roman"/>
          <w:szCs w:val="24"/>
        </w:rPr>
      </w:pPr>
      <w:r>
        <w:rPr>
          <w:rFonts w:eastAsia="Times New Roman"/>
          <w:szCs w:val="24"/>
        </w:rPr>
        <w:t>Ό</w:t>
      </w:r>
      <w:r>
        <w:rPr>
          <w:rFonts w:eastAsia="Times New Roman"/>
          <w:szCs w:val="24"/>
        </w:rPr>
        <w:t>πως γνωρίζω πολύ καλά, από τις 25-10-2005 -από τον Οκτώβριο του 2007 στην πράξη- το ελληνικό προϊόν «φέτα» προστατεύεται. Δηλαδή, δεν μπορεί κανένα άλλο κράτος, κανένας άλλος παραγωγός, πλην των Ελλήνων παραγωγών, να πουλήσουν στις διεθνείς αγορές το προϊό</w:t>
      </w:r>
      <w:r>
        <w:rPr>
          <w:rFonts w:eastAsia="Times New Roman"/>
          <w:szCs w:val="24"/>
        </w:rPr>
        <w:t xml:space="preserve">ν «φέτα». </w:t>
      </w:r>
    </w:p>
    <w:p w14:paraId="77AE1431" w14:textId="77777777" w:rsidR="00030F8B" w:rsidRDefault="007F68A1">
      <w:pPr>
        <w:spacing w:after="0" w:line="600" w:lineRule="auto"/>
        <w:ind w:firstLine="720"/>
        <w:jc w:val="both"/>
        <w:rPr>
          <w:rFonts w:eastAsia="Times New Roman"/>
          <w:szCs w:val="24"/>
        </w:rPr>
      </w:pPr>
      <w:r>
        <w:rPr>
          <w:rFonts w:eastAsia="Times New Roman"/>
          <w:szCs w:val="24"/>
        </w:rPr>
        <w:t>Έρχεται τώρα η Κυβέρνηση ΣΥΡΙΖΑ-ΑΝΕΛ και διαπράττει ένα έγκλημα -δεν είναι άτακτη υποχώρηση απλώς, είναι ένα έγκλημα σε βάρος των εθνικών συμφερόντων- και υπογράφει μια συμφωνία της Ευρωπαϊκής Ένωσης με κάποια απίθανα κράτη της Αφρικής, των οποί</w:t>
      </w:r>
      <w:r>
        <w:rPr>
          <w:rFonts w:eastAsia="Times New Roman"/>
          <w:szCs w:val="24"/>
        </w:rPr>
        <w:t xml:space="preserve">ων οι παραγωγοί έχουν δικαίωμα να χρησιμοποιούν την εμπορική ονομασία «φέτα». Και μιλάμε για τα κράτη -δεν αστειεύομαι τώρα, μιλάω </w:t>
      </w:r>
      <w:r>
        <w:rPr>
          <w:rFonts w:eastAsia="Times New Roman"/>
          <w:szCs w:val="24"/>
        </w:rPr>
        <w:lastRenderedPageBreak/>
        <w:t>πολύ σοβαρά- Μποτσουάνα, Λεσότο, Μοζαμβίκη, Ναμίμπια, Νότια Αφρική και Σουαζιλάνδη. Θα υπάρχει στην Ευρώπη, δηλαδή, προϊόν -θ</w:t>
      </w:r>
      <w:r>
        <w:rPr>
          <w:rFonts w:eastAsia="Times New Roman"/>
          <w:szCs w:val="24"/>
        </w:rPr>
        <w:t>α πωλείται στα ράφια των σο</w:t>
      </w:r>
      <w:r>
        <w:rPr>
          <w:rFonts w:eastAsia="Times New Roman"/>
          <w:szCs w:val="24"/>
        </w:rPr>
        <w:t>υ</w:t>
      </w:r>
      <w:r>
        <w:rPr>
          <w:rFonts w:eastAsia="Times New Roman"/>
          <w:szCs w:val="24"/>
        </w:rPr>
        <w:t>περμάρκετ- στο οποίο θα αναγράφεται η ονομασία «φέτα παραγωγής Σουαζιλάνδης» ή Μποτσουάνα</w:t>
      </w:r>
      <w:r>
        <w:rPr>
          <w:rFonts w:eastAsia="Times New Roman"/>
          <w:szCs w:val="24"/>
        </w:rPr>
        <w:t>ς</w:t>
      </w:r>
      <w:r>
        <w:rPr>
          <w:rFonts w:eastAsia="Times New Roman"/>
          <w:szCs w:val="24"/>
        </w:rPr>
        <w:t xml:space="preserve">. </w:t>
      </w:r>
    </w:p>
    <w:p w14:paraId="77AE1432" w14:textId="77777777" w:rsidR="00030F8B" w:rsidRDefault="007F68A1">
      <w:pPr>
        <w:spacing w:after="0" w:line="600" w:lineRule="auto"/>
        <w:ind w:firstLine="720"/>
        <w:jc w:val="both"/>
        <w:rPr>
          <w:rFonts w:eastAsia="Times New Roman"/>
          <w:szCs w:val="24"/>
        </w:rPr>
      </w:pPr>
      <w:r>
        <w:rPr>
          <w:rFonts w:eastAsia="Times New Roman"/>
          <w:szCs w:val="24"/>
        </w:rPr>
        <w:t xml:space="preserve">Ξεκινώ, λοιπόν, να αναφέρω τις ερωτήσεις και θα είμαι και πολύ πιο συγκεκριμένος στη δευτερολογία μου. </w:t>
      </w:r>
    </w:p>
    <w:p w14:paraId="77AE1433" w14:textId="77777777" w:rsidR="00030F8B" w:rsidRDefault="007F68A1">
      <w:pPr>
        <w:spacing w:after="0" w:line="600" w:lineRule="auto"/>
        <w:ind w:firstLine="720"/>
        <w:jc w:val="both"/>
        <w:rPr>
          <w:rFonts w:eastAsia="Times New Roman"/>
          <w:szCs w:val="24"/>
        </w:rPr>
      </w:pPr>
      <w:r>
        <w:rPr>
          <w:rFonts w:eastAsia="Times New Roman"/>
          <w:szCs w:val="24"/>
        </w:rPr>
        <w:t>Ερωτώ, λοιπόν, αν έχει εικόνα τ</w:t>
      </w:r>
      <w:r>
        <w:rPr>
          <w:rFonts w:eastAsia="Times New Roman"/>
          <w:szCs w:val="24"/>
        </w:rPr>
        <w:t xml:space="preserve">ο Υπουργείο των αρνητικών συνεπειών που θα προκαλέσει στην ελληνική οικονομία, σε εκατοντάδες χιλιάδες -επαναλαμβάνω- συμπολίτες μας αυτή η ενέργειά του, αυτή η απαράδεκτη και καταστροφική απόφαση. Και, βέβαια, το ερώτημα που θέτουν οι πάντες -όχι μόνο οι </w:t>
      </w:r>
      <w:r>
        <w:rPr>
          <w:rFonts w:eastAsia="Times New Roman"/>
          <w:szCs w:val="24"/>
        </w:rPr>
        <w:t>παραγωγοί, αλλά κάθε νοήμων πολίτης- είναι γιατί δεν χρησιμοποίησε η Ελλάδα στην περίπτωση αυτή το δικαίωμα της αρνησικυρίας, γιατί δηλαδή δεν θέσαμε βέτο, όπως έπρεπε να κάνετε για να προασπίσετε τα εθνικά μας συμφέροντα και τα οικονομικά συμφέροντα χιλιά</w:t>
      </w:r>
      <w:r>
        <w:rPr>
          <w:rFonts w:eastAsia="Times New Roman"/>
          <w:szCs w:val="24"/>
        </w:rPr>
        <w:t xml:space="preserve">δων Ελλήνων πολίτων. </w:t>
      </w:r>
    </w:p>
    <w:p w14:paraId="77AE1434"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Και κλείνω με το ερώτημα -ρητορικό, βεβαίως, είναι- τι ακριβώς σκοπεύετε να πράξετε στο μέλλον για να προστατεύσετε όλα τα ελληνικά προϊόντα </w:t>
      </w:r>
      <w:r>
        <w:rPr>
          <w:rFonts w:eastAsia="Times New Roman"/>
          <w:szCs w:val="24"/>
        </w:rPr>
        <w:t>π</w:t>
      </w:r>
      <w:r>
        <w:rPr>
          <w:rFonts w:eastAsia="Times New Roman"/>
          <w:szCs w:val="24"/>
        </w:rPr>
        <w:t xml:space="preserve">ροστατευόμενης </w:t>
      </w:r>
      <w:r>
        <w:rPr>
          <w:rFonts w:eastAsia="Times New Roman"/>
          <w:szCs w:val="24"/>
        </w:rPr>
        <w:t>ο</w:t>
      </w:r>
      <w:r>
        <w:rPr>
          <w:rFonts w:eastAsia="Times New Roman"/>
          <w:szCs w:val="24"/>
        </w:rPr>
        <w:t xml:space="preserve">νομασίας </w:t>
      </w:r>
      <w:r>
        <w:rPr>
          <w:rFonts w:eastAsia="Times New Roman"/>
          <w:szCs w:val="24"/>
        </w:rPr>
        <w:t>π</w:t>
      </w:r>
      <w:r>
        <w:rPr>
          <w:rFonts w:eastAsia="Times New Roman"/>
          <w:szCs w:val="24"/>
        </w:rPr>
        <w:t>ροέλευσης, αφού βέβαια αυτές οι συγκεκριμένες δεσμεύσεις -θα μας μ</w:t>
      </w:r>
      <w:r>
        <w:rPr>
          <w:rFonts w:eastAsia="Times New Roman"/>
          <w:szCs w:val="24"/>
        </w:rPr>
        <w:t>ιλήσετε τώρα για κάποιες δεσμεύσεις που ανέλαβαν οι συγκεκριμένοι Ευρωπαίοι παράγοντες</w:t>
      </w:r>
      <w:r>
        <w:rPr>
          <w:rFonts w:eastAsia="Times New Roman"/>
          <w:szCs w:val="24"/>
        </w:rPr>
        <w:t>,</w:t>
      </w:r>
      <w:r>
        <w:rPr>
          <w:rFonts w:eastAsia="Times New Roman"/>
          <w:szCs w:val="24"/>
        </w:rPr>
        <w:t xml:space="preserve"> οι οποίοι ασκούν μια ανθελληνική πολιτική- σας λέω προκαταβολικά ότι δεν έχουν καμμία απολύτως ουσία. </w:t>
      </w:r>
    </w:p>
    <w:p w14:paraId="77AE1435" w14:textId="77777777" w:rsidR="00030F8B" w:rsidRDefault="007F68A1">
      <w:pPr>
        <w:spacing w:after="0" w:line="600" w:lineRule="auto"/>
        <w:ind w:firstLine="720"/>
        <w:jc w:val="both"/>
        <w:rPr>
          <w:rFonts w:eastAsia="Times New Roman"/>
          <w:szCs w:val="24"/>
        </w:rPr>
      </w:pPr>
      <w:r>
        <w:rPr>
          <w:rFonts w:eastAsia="Times New Roman"/>
          <w:szCs w:val="24"/>
        </w:rPr>
        <w:t xml:space="preserve">Ευχαριστώ. </w:t>
      </w:r>
    </w:p>
    <w:p w14:paraId="77AE1436"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w:t>
      </w:r>
      <w:proofErr w:type="spellStart"/>
      <w:r>
        <w:rPr>
          <w:rFonts w:eastAsia="Times New Roman"/>
          <w:szCs w:val="24"/>
        </w:rPr>
        <w:t>Μπόλαρης</w:t>
      </w:r>
      <w:proofErr w:type="spellEnd"/>
      <w:r>
        <w:rPr>
          <w:rFonts w:eastAsia="Times New Roman"/>
          <w:szCs w:val="24"/>
        </w:rPr>
        <w:t xml:space="preserve"> έχει τ</w:t>
      </w:r>
      <w:r>
        <w:rPr>
          <w:rFonts w:eastAsia="Times New Roman"/>
          <w:szCs w:val="24"/>
        </w:rPr>
        <w:t xml:space="preserve">ον λόγο. </w:t>
      </w:r>
    </w:p>
    <w:p w14:paraId="77AE1437" w14:textId="77777777" w:rsidR="00030F8B" w:rsidRDefault="007F68A1">
      <w:pPr>
        <w:spacing w:after="0" w:line="600" w:lineRule="auto"/>
        <w:ind w:firstLine="720"/>
        <w:jc w:val="both"/>
        <w:rPr>
          <w:rFonts w:eastAsia="Times New Roman"/>
          <w:szCs w:val="24"/>
        </w:rPr>
      </w:pPr>
      <w:r>
        <w:rPr>
          <w:rFonts w:eastAsia="Times New Roman"/>
          <w:b/>
          <w:szCs w:val="24"/>
        </w:rPr>
        <w:t xml:space="preserve">ΜΑΡΚΟΣ ΜΠΟΛΑΡΗΣ (Αναπληρωτής Υπουργός Αγροτικής Ανάπτυξης και Τροφίμων): </w:t>
      </w:r>
      <w:r>
        <w:rPr>
          <w:rFonts w:eastAsia="Times New Roman"/>
          <w:szCs w:val="24"/>
        </w:rPr>
        <w:t xml:space="preserve">Συνηθίζουμε να </w:t>
      </w:r>
      <w:proofErr w:type="spellStart"/>
      <w:r>
        <w:rPr>
          <w:rFonts w:eastAsia="Times New Roman"/>
          <w:szCs w:val="24"/>
        </w:rPr>
        <w:t>καταστροφολογούμε</w:t>
      </w:r>
      <w:proofErr w:type="spellEnd"/>
      <w:r>
        <w:rPr>
          <w:rFonts w:eastAsia="Times New Roman"/>
          <w:szCs w:val="24"/>
        </w:rPr>
        <w:t xml:space="preserve"> στην Αίθουσα. Νομίζουμε ότι με το να </w:t>
      </w:r>
      <w:proofErr w:type="spellStart"/>
      <w:r>
        <w:rPr>
          <w:rFonts w:eastAsia="Times New Roman"/>
          <w:szCs w:val="24"/>
        </w:rPr>
        <w:t>καταστροφολογούμε</w:t>
      </w:r>
      <w:proofErr w:type="spellEnd"/>
      <w:r>
        <w:rPr>
          <w:rFonts w:eastAsia="Times New Roman"/>
          <w:szCs w:val="24"/>
        </w:rPr>
        <w:t xml:space="preserve"> βοηθούμε την παραγωγή και την ανάπτυξη. Δεν την βοηθούμε, όμως, αγαπητέ κύριε συνάδελφε. </w:t>
      </w:r>
    </w:p>
    <w:p w14:paraId="77AE1438" w14:textId="77777777" w:rsidR="00030F8B" w:rsidRDefault="007F68A1">
      <w:pPr>
        <w:spacing w:after="0" w:line="600" w:lineRule="auto"/>
        <w:ind w:firstLine="720"/>
        <w:jc w:val="both"/>
        <w:rPr>
          <w:rFonts w:eastAsia="Times New Roman"/>
          <w:szCs w:val="24"/>
        </w:rPr>
      </w:pPr>
      <w:r>
        <w:rPr>
          <w:rFonts w:eastAsia="Times New Roman"/>
          <w:szCs w:val="24"/>
        </w:rPr>
        <w:t>Αναφέρεστε σε απαντήσεις προτού να τις ακούσετε, γιατί ξέρετε πως αυτές οι απα</w:t>
      </w:r>
      <w:r>
        <w:rPr>
          <w:rFonts w:eastAsia="Times New Roman"/>
          <w:szCs w:val="24"/>
        </w:rPr>
        <w:t xml:space="preserve">ντήσεις ακυρώνουν τα επιχειρήματα και την ερώτησή σας. </w:t>
      </w:r>
    </w:p>
    <w:p w14:paraId="77AE1439" w14:textId="77777777" w:rsidR="00030F8B" w:rsidRDefault="007F68A1">
      <w:pPr>
        <w:spacing w:after="0" w:line="600" w:lineRule="auto"/>
        <w:ind w:firstLine="720"/>
        <w:jc w:val="both"/>
        <w:rPr>
          <w:rFonts w:eastAsia="Times New Roman"/>
          <w:szCs w:val="24"/>
        </w:rPr>
      </w:pPr>
      <w:r>
        <w:rPr>
          <w:rFonts w:eastAsia="Times New Roman"/>
          <w:szCs w:val="24"/>
        </w:rPr>
        <w:lastRenderedPageBreak/>
        <w:t>Κατ’ αρχάς, είναι μια συμφωνία αυτή</w:t>
      </w:r>
      <w:r>
        <w:rPr>
          <w:rFonts w:eastAsia="Times New Roman"/>
          <w:szCs w:val="24"/>
        </w:rPr>
        <w:t>,</w:t>
      </w:r>
      <w:r>
        <w:rPr>
          <w:rFonts w:eastAsia="Times New Roman"/>
          <w:szCs w:val="24"/>
        </w:rPr>
        <w:t xml:space="preserve"> στην οποία αναφέρεστε στην ερώτησή σας, που αφορά πράγματι κάποια κράτη πάμπτωχα, τα οποία δεν έχουν ισχυρή οικονομία και τα οποία η Ευρωπαϊκή Ένωση με αυτή τη συμ</w:t>
      </w:r>
      <w:r>
        <w:rPr>
          <w:rFonts w:eastAsia="Times New Roman"/>
          <w:szCs w:val="24"/>
        </w:rPr>
        <w:t xml:space="preserve">φωνία επιχειρεί να τα υποστηρίξει στα αναπτυξιακά, εκτός από την ισχυρή Νότια Αφρική. Αυτά τα πέντε κράτη -εκτός της Νότιας Αφρικής- εννοείται ότι δεν έχουν παραγωγή. </w:t>
      </w:r>
    </w:p>
    <w:p w14:paraId="77AE143A" w14:textId="77777777" w:rsidR="00030F8B" w:rsidRDefault="007F68A1">
      <w:pPr>
        <w:spacing w:after="0" w:line="600" w:lineRule="auto"/>
        <w:ind w:firstLine="720"/>
        <w:jc w:val="both"/>
        <w:rPr>
          <w:rFonts w:eastAsia="Times New Roman"/>
          <w:szCs w:val="24"/>
        </w:rPr>
      </w:pPr>
      <w:r>
        <w:rPr>
          <w:rFonts w:eastAsia="Times New Roman"/>
          <w:szCs w:val="24"/>
        </w:rPr>
        <w:t>Επίσης, ξέρετε -γιατί το είπατε στην ομιλία σας- ότι η συμφωνία αυτή στην οποία αναφέρεσ</w:t>
      </w:r>
      <w:r>
        <w:rPr>
          <w:rFonts w:eastAsia="Times New Roman"/>
          <w:szCs w:val="24"/>
        </w:rPr>
        <w:t>τε, για την οποία κατηγορείτε ελαφρά τη καρδία για έγκλημα την Κυβέρνηση, έχει μονογραφηθεί στις 15 Ιουλίου 2014. Η χώρα στην Ευρωπαϊκή Ένωση  μονόγραψε αυτή τη συμφωνία στις 15 Ιουλίου 2014. Και είναι η συνέχεια του κράτους, στην οποία αναφερόμαστε συνεχώ</w:t>
      </w:r>
      <w:r>
        <w:rPr>
          <w:rFonts w:eastAsia="Times New Roman"/>
          <w:szCs w:val="24"/>
        </w:rPr>
        <w:t xml:space="preserve">ς. </w:t>
      </w:r>
    </w:p>
    <w:p w14:paraId="77AE143B" w14:textId="77777777" w:rsidR="00030F8B" w:rsidRDefault="007F68A1">
      <w:pPr>
        <w:spacing w:after="0" w:line="600" w:lineRule="auto"/>
        <w:ind w:firstLine="720"/>
        <w:jc w:val="both"/>
        <w:rPr>
          <w:rFonts w:eastAsia="Times New Roman"/>
          <w:szCs w:val="24"/>
        </w:rPr>
      </w:pPr>
      <w:r>
        <w:rPr>
          <w:rFonts w:eastAsia="Times New Roman"/>
          <w:szCs w:val="24"/>
        </w:rPr>
        <w:t xml:space="preserve">Το κρίσιμο -για να καταγραφεί στην Αίθουσα- ποιο είναι στην ιστορία; Το πρώτο εξάμηνο του 2014 η χώρα είχε την </w:t>
      </w:r>
      <w:r>
        <w:rPr>
          <w:rFonts w:eastAsia="Times New Roman"/>
          <w:szCs w:val="24"/>
        </w:rPr>
        <w:t>Π</w:t>
      </w:r>
      <w:r>
        <w:rPr>
          <w:rFonts w:eastAsia="Times New Roman"/>
          <w:szCs w:val="24"/>
        </w:rPr>
        <w:t>ροεδρία στην Ευρωπαϊκή Ένωση και είχε δυνατότητες χειρισμού, διότι η διαπραγμάτευση γινόταν το πρώτο εξάμηνο του 2014. Γι’ αυτό και δεκαπέντ</w:t>
      </w:r>
      <w:r>
        <w:rPr>
          <w:rFonts w:eastAsia="Times New Roman"/>
          <w:szCs w:val="24"/>
        </w:rPr>
        <w:t xml:space="preserve">ε μέρες μετά υπογράφηκε, </w:t>
      </w:r>
      <w:proofErr w:type="spellStart"/>
      <w:r>
        <w:rPr>
          <w:rFonts w:eastAsia="Times New Roman"/>
          <w:szCs w:val="24"/>
        </w:rPr>
        <w:t>μονογράφηκε</w:t>
      </w:r>
      <w:proofErr w:type="spellEnd"/>
      <w:r>
        <w:rPr>
          <w:rFonts w:eastAsia="Times New Roman"/>
          <w:szCs w:val="24"/>
        </w:rPr>
        <w:t xml:space="preserve"> η συμφωνία από την Ελλάδα. </w:t>
      </w:r>
    </w:p>
    <w:p w14:paraId="77AE143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Από τον Μάρτιο του 2015, μόλις ανέλαβε η Κυβέρνηση του Αλέξη Τσίπρα, τέθηκε το ζήτημα στο επίπεδο της Ευρωπαϊκής Ένωσης. Ζητήθηκε να ξανανοίξει το ζήτημα. Έκτοτε, αυτό το ζήτημα είχε μία σειρ</w:t>
      </w:r>
      <w:r>
        <w:rPr>
          <w:rFonts w:eastAsia="Times New Roman" w:cs="Times New Roman"/>
          <w:szCs w:val="24"/>
        </w:rPr>
        <w:t>ά διαπραγματεύσεων</w:t>
      </w:r>
      <w:r>
        <w:rPr>
          <w:rFonts w:eastAsia="Times New Roman" w:cs="Times New Roman"/>
          <w:szCs w:val="24"/>
        </w:rPr>
        <w:t>,</w:t>
      </w:r>
      <w:r>
        <w:rPr>
          <w:rFonts w:eastAsia="Times New Roman" w:cs="Times New Roman"/>
          <w:szCs w:val="24"/>
        </w:rPr>
        <w:t xml:space="preserve"> οι οποίες έγιναν σε επίπεδο Υπουργού. Έγιναν τρεις συναντήσεις του Υπουργού, του Βαγγέλη Αποστόλου, με τον Ευρωπαίο Επίτροπο, αλλά και παρεμβάσεις από τον αρμόδιο για τις διεθνείς σχέσεις Γενικό Γραμματέα κ. Κασίμη.</w:t>
      </w:r>
    </w:p>
    <w:p w14:paraId="77AE143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Οι Ευρωπαίοι είπαν: </w:t>
      </w:r>
      <w:r>
        <w:rPr>
          <w:rFonts w:eastAsia="Times New Roman" w:cs="Times New Roman"/>
          <w:szCs w:val="24"/>
        </w:rPr>
        <w:t>«Υπογράψατε. Έκλεισε η συμφωνία. Εκείνο που μπορούμε να κάνουμε…» -και αυτό το οποίο έγινε στο τέλος- «…είναι να μπουν προϋποθέσεις για να αλλάξει το καθεστώς της σύμβασης μετά την υπογραφή της από τη χώρα μετά το πέρας της πρώτης δοκιμαστικής πενταετίας.»</w:t>
      </w:r>
      <w:r>
        <w:rPr>
          <w:rFonts w:eastAsia="Times New Roman" w:cs="Times New Roman"/>
          <w:szCs w:val="24"/>
        </w:rPr>
        <w:t>. Και εκεί είναι ακριβώς οι προϋποθέσεις στις οποίες αναφερθήκατε και τις οποίες θα έχω την ευχέρεια στη δευτερολογία μου να τις αναφέρω.</w:t>
      </w:r>
    </w:p>
    <w:p w14:paraId="77AE143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7AE143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Κασιδιάρης.</w:t>
      </w:r>
    </w:p>
    <w:p w14:paraId="77AE144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έλαβα απάντηση για ποιο</w:t>
      </w:r>
      <w:r>
        <w:rPr>
          <w:rFonts w:eastAsia="Times New Roman" w:cs="Times New Roman"/>
          <w:szCs w:val="24"/>
        </w:rPr>
        <w:t>ν</w:t>
      </w:r>
      <w:r>
        <w:rPr>
          <w:rFonts w:eastAsia="Times New Roman" w:cs="Times New Roman"/>
          <w:szCs w:val="24"/>
        </w:rPr>
        <w:t xml:space="preserve"> λόγο η Ελλάδα δεν άσκησε το δικαίωμα του βέτο. Είμαστε ένα ανεξάρτητο κράτος. Θέλουμε να πιστεύουμε ότι δεν είμαστε προτεκτοράτο της Ευρωπαϊκής Ένωσης, ώστε να κάνει κουμάντο εδώ μέσα η Κομισιόν. </w:t>
      </w:r>
    </w:p>
    <w:p w14:paraId="77AE144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Είχατε, λοιπόν, αυτή τη δυνατότητα. Πράγματι, αυτή ήταν μια άθλια συμφωνία, για την οποία έφερε ευθύνη και η προηγούμενη κυβέρνηση Νέας Δημοκρατίας-ΠΑΣΟΚ, κόμμα από το οποίο προέρχεται ο νυν Υπουργός Αγροτικής Ανάπτυξης. Είχε το δικαίωμα η τωρινή ελληνική </w:t>
      </w:r>
      <w:r>
        <w:rPr>
          <w:rFonts w:eastAsia="Times New Roman" w:cs="Times New Roman"/>
          <w:szCs w:val="24"/>
        </w:rPr>
        <w:t xml:space="preserve">Κυβέρνηση να ασκήσει το δικαίωμα της αρνησικυρίας, να βάλει βέτο, όπως είχε το δικαίωμα να βάλει βέτο και στο εμπάργκο προς τα ελληνικά προϊόντα που θα πηγαίνουν στη Ρωσία, γιατί είναι μείζον, είναι ευρύτερο το ζήτημα. </w:t>
      </w:r>
    </w:p>
    <w:p w14:paraId="77AE144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Ανοίγω τη συζήτηση. Θα μπορούσε η ελ</w:t>
      </w:r>
      <w:r>
        <w:rPr>
          <w:rFonts w:eastAsia="Times New Roman" w:cs="Times New Roman"/>
          <w:szCs w:val="24"/>
        </w:rPr>
        <w:t xml:space="preserve">ληνική αγροτική οικονομία να αναστηθεί στην κυριολεξία, αν βάζαμε βέτο στο εμπάργκο που έχει επιβάλει η Ευρωπαϊκή Ένωση προς τη Ρωσία. Αυτή είναι μία απόφαση όχι </w:t>
      </w:r>
      <w:proofErr w:type="spellStart"/>
      <w:r>
        <w:rPr>
          <w:rFonts w:eastAsia="Times New Roman" w:cs="Times New Roman"/>
          <w:szCs w:val="24"/>
        </w:rPr>
        <w:t>αντιρωσική</w:t>
      </w:r>
      <w:proofErr w:type="spellEnd"/>
      <w:r>
        <w:rPr>
          <w:rFonts w:eastAsia="Times New Roman" w:cs="Times New Roman"/>
          <w:szCs w:val="24"/>
        </w:rPr>
        <w:t xml:space="preserve">, αλλά ανθελληνική. Είναι μία απόφαση ενάντια στα ελληνικά συμφέροντα. </w:t>
      </w:r>
    </w:p>
    <w:p w14:paraId="77AE144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Μέχρι τελευτ</w:t>
      </w:r>
      <w:r>
        <w:rPr>
          <w:rFonts w:eastAsia="Times New Roman" w:cs="Times New Roman"/>
          <w:szCs w:val="24"/>
        </w:rPr>
        <w:t xml:space="preserve">αία στιγμή έχει το δικαίωμα κάθε κράτος να ασκήσει βέτο. Κάθε εμπορική συμφωνία για να κυρωθεί, πρέπει να έχει ομοφωνία στους κόλπους όλων των κρατών-μελών της Ευρωπαϊκής Ένωσης. Έπρεπε, λοιπόν, να θέσετε βέτο και σε αυτή τη συμφωνία, </w:t>
      </w:r>
      <w:r>
        <w:rPr>
          <w:rFonts w:eastAsia="Times New Roman" w:cs="Times New Roman"/>
          <w:szCs w:val="24"/>
        </w:rPr>
        <w:t xml:space="preserve">στην οποία </w:t>
      </w:r>
      <w:r>
        <w:rPr>
          <w:rFonts w:eastAsia="Times New Roman" w:cs="Times New Roman"/>
          <w:szCs w:val="24"/>
        </w:rPr>
        <w:t>βέβαια μπο</w:t>
      </w:r>
      <w:r>
        <w:rPr>
          <w:rFonts w:eastAsia="Times New Roman" w:cs="Times New Roman"/>
          <w:szCs w:val="24"/>
        </w:rPr>
        <w:t>ρεί να είναι μέσα η Σουαζιλάνδη ή δεν ξέρω ποια άλλα κράτη-</w:t>
      </w:r>
      <w:proofErr w:type="spellStart"/>
      <w:r>
        <w:rPr>
          <w:rFonts w:eastAsia="Times New Roman" w:cs="Times New Roman"/>
          <w:szCs w:val="24"/>
        </w:rPr>
        <w:t>μπανανίες</w:t>
      </w:r>
      <w:proofErr w:type="spellEnd"/>
      <w:r>
        <w:rPr>
          <w:rFonts w:eastAsia="Times New Roman" w:cs="Times New Roman"/>
          <w:szCs w:val="24"/>
        </w:rPr>
        <w:t>, αλλά είναι και η Νότια Αφρική, μια πολύ μεγάλη οικονομία, με τρομερές δυνατότητες παραγωγής.</w:t>
      </w:r>
    </w:p>
    <w:p w14:paraId="77AE144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Η ελληνική πρεσβεία, όπως ξέρουμε, έκανε έρευνα. Στην αγορά της Νότιας Αφρικής υπάρχουν σαράν</w:t>
      </w:r>
      <w:r>
        <w:rPr>
          <w:rFonts w:eastAsia="Times New Roman" w:cs="Times New Roman"/>
          <w:szCs w:val="24"/>
        </w:rPr>
        <w:t xml:space="preserve">τα επτά διαφορετικά προϊόντα που χρησιμοποιούν την επωνυμία «φέτα». Δεν είναι </w:t>
      </w:r>
      <w:proofErr w:type="spellStart"/>
      <w:r>
        <w:rPr>
          <w:rFonts w:eastAsia="Times New Roman" w:cs="Times New Roman"/>
          <w:szCs w:val="24"/>
        </w:rPr>
        <w:t>Μ</w:t>
      </w:r>
      <w:r>
        <w:rPr>
          <w:rFonts w:eastAsia="Times New Roman" w:cs="Times New Roman"/>
          <w:szCs w:val="24"/>
        </w:rPr>
        <w:t>πανανία</w:t>
      </w:r>
      <w:proofErr w:type="spellEnd"/>
      <w:r>
        <w:rPr>
          <w:rFonts w:eastAsia="Times New Roman" w:cs="Times New Roman"/>
          <w:szCs w:val="24"/>
        </w:rPr>
        <w:t xml:space="preserve"> η Νότια Αφρική. Είναι μία μεγάλη, ιδιαίτερα αναπτυγμένη οικονομία.</w:t>
      </w:r>
    </w:p>
    <w:p w14:paraId="77AE144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Και, βέβαια, δεν είναι μόνο το θέμα της φέτας ή μόνο η ελιά Καλαμών. Όπως ξέρουμε πάρα πολύ καλά, το μ</w:t>
      </w:r>
      <w:r>
        <w:rPr>
          <w:rFonts w:eastAsia="Times New Roman" w:cs="Times New Roman"/>
          <w:szCs w:val="24"/>
        </w:rPr>
        <w:t xml:space="preserve">έλλον δεν είναι καθόλου ευοίωνο για τα ελληνικά προϊόντα, διότι η Κομισιόν ήδη έχει δώσει τη δυνατότητα στην Τσεχία να χρησιμοποιούν οι παραγωγοί της τον όρο «ελληνικό γιαούρτι». Βεβαίως, έχω </w:t>
      </w:r>
      <w:r>
        <w:rPr>
          <w:rFonts w:eastAsia="Times New Roman" w:cs="Times New Roman"/>
          <w:szCs w:val="24"/>
        </w:rPr>
        <w:lastRenderedPageBreak/>
        <w:t>ρωτήσει ποιες είναι οι απώλειες για την οικονομία μας. Οι απώλει</w:t>
      </w:r>
      <w:r>
        <w:rPr>
          <w:rFonts w:eastAsia="Times New Roman" w:cs="Times New Roman"/>
          <w:szCs w:val="24"/>
        </w:rPr>
        <w:t>ες είναι τεράστιες. Θα τα πω και θα τονίσω τι προβλήματα θα προκύψουν στην πορεία για τους Έλληνες παραγωγούς.</w:t>
      </w:r>
    </w:p>
    <w:p w14:paraId="77AE144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Για το γιαούρτι ο ετήσιος τζίρος του παρανόμως </w:t>
      </w:r>
      <w:proofErr w:type="spellStart"/>
      <w:r>
        <w:rPr>
          <w:rFonts w:eastAsia="Times New Roman" w:cs="Times New Roman"/>
          <w:szCs w:val="24"/>
        </w:rPr>
        <w:t>επισημαινόμενου</w:t>
      </w:r>
      <w:proofErr w:type="spellEnd"/>
      <w:r>
        <w:rPr>
          <w:rFonts w:eastAsia="Times New Roman" w:cs="Times New Roman"/>
          <w:szCs w:val="24"/>
        </w:rPr>
        <w:t xml:space="preserve"> σήμερα στην Ευρωπαϊκή Ένωση ελληνικού γιαουρτιού, είναι περίπου 6 δισεκατομμύρια ε</w:t>
      </w:r>
      <w:r>
        <w:rPr>
          <w:rFonts w:eastAsia="Times New Roman" w:cs="Times New Roman"/>
          <w:szCs w:val="24"/>
        </w:rPr>
        <w:t>υρώ. Σε παγκόσμιο επίπεδο το νούμερο ανέρχεται σε 15 δισεκατομμύρια. Σε ό,τι δε αφορά τη φέτα, η χώρα εξάγει 250 εκατομμύρια ευρώ -τόσο είναι το κόστος του προϊόντος που εξάγεται- και στην ουσία το προϊόν αυτό καλύπτει το 86% των συνολικών ελληνικών εξαγωγ</w:t>
      </w:r>
      <w:r>
        <w:rPr>
          <w:rFonts w:eastAsia="Times New Roman" w:cs="Times New Roman"/>
          <w:szCs w:val="24"/>
        </w:rPr>
        <w:t>ών τυροκομικών προϊόντων.</w:t>
      </w:r>
    </w:p>
    <w:p w14:paraId="77AE144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Και εκεί έρχεσθε εσείς, στα θεμέλια, δηλαδή, μιας μεγάλης ελληνικής βιομηχανίας και βάζετε βόμβα με αυτή την απόφαση, η οποία είναι προπομπός της περιβόητης συμφωνίας </w:t>
      </w:r>
      <w:r>
        <w:rPr>
          <w:rFonts w:eastAsia="Times New Roman" w:cs="Times New Roman"/>
          <w:szCs w:val="24"/>
          <w:lang w:val="en-US"/>
        </w:rPr>
        <w:t>TTIP</w:t>
      </w:r>
      <w:r>
        <w:rPr>
          <w:rFonts w:eastAsia="Times New Roman" w:cs="Times New Roman"/>
          <w:szCs w:val="24"/>
        </w:rPr>
        <w:t xml:space="preserve">. Ο συναγωνιστής </w:t>
      </w:r>
      <w:proofErr w:type="spellStart"/>
      <w:r>
        <w:rPr>
          <w:rFonts w:eastAsia="Times New Roman" w:cs="Times New Roman"/>
          <w:szCs w:val="24"/>
        </w:rPr>
        <w:t>Παναγιώταρος</w:t>
      </w:r>
      <w:proofErr w:type="spellEnd"/>
      <w:r>
        <w:rPr>
          <w:rFonts w:eastAsia="Times New Roman" w:cs="Times New Roman"/>
          <w:szCs w:val="24"/>
        </w:rPr>
        <w:t xml:space="preserve"> στη συνέχεια θα αναφερθεί και</w:t>
      </w:r>
      <w:r>
        <w:rPr>
          <w:rFonts w:eastAsia="Times New Roman" w:cs="Times New Roman"/>
          <w:szCs w:val="24"/>
        </w:rPr>
        <w:t xml:space="preserve"> σε αυτό το ζήτημα, το οποίο είναι μείζον για τα οικονομικά συμφέροντα της Ελλάδος.</w:t>
      </w:r>
    </w:p>
    <w:p w14:paraId="77AE144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μιλάτε για ανάπτυξη. Εμφανίζεται ο Πρωθυπουργός </w:t>
      </w:r>
      <w:r>
        <w:rPr>
          <w:rFonts w:eastAsia="Times New Roman" w:cs="Times New Roman"/>
          <w:szCs w:val="24"/>
        </w:rPr>
        <w:t xml:space="preserve">και </w:t>
      </w:r>
      <w:r>
        <w:rPr>
          <w:rFonts w:eastAsia="Times New Roman" w:cs="Times New Roman"/>
          <w:szCs w:val="24"/>
        </w:rPr>
        <w:t>μιλάει συνεχώς για ανάπτυξη. Και εσείς τι κάνετε; Με την υπογραφή σας τορπιλίζετε κάθε δυνατότητα παραγωγικής ανα</w:t>
      </w:r>
      <w:r>
        <w:rPr>
          <w:rFonts w:eastAsia="Times New Roman" w:cs="Times New Roman"/>
          <w:szCs w:val="24"/>
        </w:rPr>
        <w:t>συγκρότησης της Ελλάδος.</w:t>
      </w:r>
    </w:p>
    <w:p w14:paraId="77AE144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Θα επαναλάβω, βεβαίως, την υποχρέωση της χώρας σε κάθε είδους τέτοια απόφαση να θέτει βέτο. Ερωτώ αν και πότε θα έλθει προς κύρωση στη Βουλή η εν λόγω συμφωνία. Πρέπει να τη φέρετε εδώ, να ψηφίσουν οι Βουλευτές του ΣΥΡΙΖΑ και των Α</w:t>
      </w:r>
      <w:r>
        <w:rPr>
          <w:rFonts w:eastAsia="Times New Roman" w:cs="Times New Roman"/>
          <w:szCs w:val="24"/>
        </w:rPr>
        <w:t xml:space="preserve">ΝΕΛ, ότι μπορεί κάθε κρατίδιο της Νότιας Αφρικής, κάθε παραγωγός της Αφρικής και στη συνέχεια του υπόλοιπου κόσμου, να χρησιμοποιεί την επωνυμία ελληνικών προϊόντων </w:t>
      </w:r>
      <w:r>
        <w:rPr>
          <w:rFonts w:eastAsia="Times New Roman" w:cs="Times New Roman"/>
          <w:szCs w:val="24"/>
        </w:rPr>
        <w:t>π</w:t>
      </w:r>
      <w:r>
        <w:rPr>
          <w:rFonts w:eastAsia="Times New Roman" w:cs="Times New Roman"/>
          <w:szCs w:val="24"/>
        </w:rPr>
        <w:t xml:space="preserve">ροστατευόμενης </w:t>
      </w:r>
      <w:r>
        <w:rPr>
          <w:rFonts w:eastAsia="Times New Roman" w:cs="Times New Roman"/>
          <w:szCs w:val="24"/>
        </w:rPr>
        <w:t>ο</w:t>
      </w:r>
      <w:r>
        <w:rPr>
          <w:rFonts w:eastAsia="Times New Roman" w:cs="Times New Roman"/>
          <w:szCs w:val="24"/>
        </w:rPr>
        <w:t xml:space="preserve">νομασίας </w:t>
      </w:r>
      <w:r>
        <w:rPr>
          <w:rFonts w:eastAsia="Times New Roman" w:cs="Times New Roman"/>
          <w:szCs w:val="24"/>
        </w:rPr>
        <w:t>π</w:t>
      </w:r>
      <w:r>
        <w:rPr>
          <w:rFonts w:eastAsia="Times New Roman" w:cs="Times New Roman"/>
          <w:szCs w:val="24"/>
        </w:rPr>
        <w:t xml:space="preserve">ροέλευσης. </w:t>
      </w:r>
    </w:p>
    <w:p w14:paraId="77AE144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Βεβαίως και είναι καταστροφική αυτή η απόφαση για τη</w:t>
      </w:r>
      <w:r>
        <w:rPr>
          <w:rFonts w:eastAsia="Times New Roman" w:cs="Times New Roman"/>
          <w:szCs w:val="24"/>
        </w:rPr>
        <w:t xml:space="preserve">ν ελληνική οικονομία. Δεν </w:t>
      </w:r>
      <w:proofErr w:type="spellStart"/>
      <w:r>
        <w:rPr>
          <w:rFonts w:eastAsia="Times New Roman" w:cs="Times New Roman"/>
          <w:szCs w:val="24"/>
        </w:rPr>
        <w:t>καταστροφολογούμε</w:t>
      </w:r>
      <w:proofErr w:type="spellEnd"/>
      <w:r>
        <w:rPr>
          <w:rFonts w:eastAsia="Times New Roman" w:cs="Times New Roman"/>
          <w:szCs w:val="24"/>
        </w:rPr>
        <w:t>. Αναφερόμαστε σε μια οικονομία η οποία έχει ισοπεδωθεί ολοκληρωτικά.</w:t>
      </w:r>
    </w:p>
    <w:p w14:paraId="77AE144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Θα έπρεπε ως κράτος και ως Κυβέρνηση να χρησιμοποιείτε τα δικαιώματα που έχουμε. Θα έπρεπε ως Ελλάδα να ασκούμε βέτο σε κάθε απόφαση η οποία πλ</w:t>
      </w:r>
      <w:r>
        <w:rPr>
          <w:rFonts w:eastAsia="Times New Roman" w:cs="Times New Roman"/>
          <w:szCs w:val="24"/>
        </w:rPr>
        <w:t xml:space="preserve">ήττει τα συμφέροντα εκατοντάδων χιλιάδων </w:t>
      </w:r>
      <w:r>
        <w:rPr>
          <w:rFonts w:eastAsia="Times New Roman" w:cs="Times New Roman"/>
          <w:szCs w:val="24"/>
        </w:rPr>
        <w:lastRenderedPageBreak/>
        <w:t xml:space="preserve">Ελλήνων πολιτών. Είναι τριακόσιες χιλιάδες Έλληνες πολίτες σε εκατό χιλιάδες κτηνοτροφικές εκμεταλλεύσεις. Μιλάμε για οικογενειακές επιχειρήσεις στην ουσία και όχι για </w:t>
      </w:r>
      <w:proofErr w:type="spellStart"/>
      <w:r>
        <w:rPr>
          <w:rFonts w:eastAsia="Times New Roman" w:cs="Times New Roman"/>
          <w:szCs w:val="24"/>
        </w:rPr>
        <w:t>μεγαλοκαπιταλιστές</w:t>
      </w:r>
      <w:proofErr w:type="spellEnd"/>
      <w:r>
        <w:rPr>
          <w:rFonts w:eastAsia="Times New Roman" w:cs="Times New Roman"/>
          <w:szCs w:val="24"/>
        </w:rPr>
        <w:t>, τους οποίους αντί να χτυπήσ</w:t>
      </w:r>
      <w:r>
        <w:rPr>
          <w:rFonts w:eastAsia="Times New Roman" w:cs="Times New Roman"/>
          <w:szCs w:val="24"/>
        </w:rPr>
        <w:t xml:space="preserve">ετε, υποθάλπετε σήμερα. Μιλάμε για τριακόσιες χιλιάδες Έλληνες πολίτες, οι οποίοι εμπλέκονται στην παραγωγή της φέτας και λοιπών γαλακτοκομικών προϊόντων, που πλήττονται από αυτή την απόφασή σας. </w:t>
      </w:r>
    </w:p>
    <w:p w14:paraId="77AE144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καταστροφολογούμε</w:t>
      </w:r>
      <w:proofErr w:type="spellEnd"/>
      <w:r>
        <w:rPr>
          <w:rFonts w:eastAsia="Times New Roman" w:cs="Times New Roman"/>
          <w:szCs w:val="24"/>
        </w:rPr>
        <w:t xml:space="preserve">. Παρουσιάζουμε την πραγματική εικόνα </w:t>
      </w:r>
      <w:r>
        <w:rPr>
          <w:rFonts w:eastAsia="Times New Roman" w:cs="Times New Roman"/>
          <w:szCs w:val="24"/>
        </w:rPr>
        <w:t>καταστροφής την οποία έχετε επιβάλλει στην ελληνική οικονομία.</w:t>
      </w:r>
    </w:p>
    <w:p w14:paraId="77AE144D" w14:textId="77777777" w:rsidR="00030F8B" w:rsidRDefault="007F68A1">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Υπουργέ, έχετε τον λόγο, για να απαντήσετε.</w:t>
      </w:r>
    </w:p>
    <w:p w14:paraId="77AE144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ΜΑΡΚΟΣ ΜΠΟΛΑΡΗΣ (Αναπληρωτής Υπουργός Αγροτικής Ανάπτυξης και Τροφίμων):</w:t>
      </w:r>
      <w:r>
        <w:rPr>
          <w:rFonts w:eastAsia="Times New Roman" w:cs="Times New Roman"/>
          <w:szCs w:val="24"/>
        </w:rPr>
        <w:t xml:space="preserve"> Σημασία, κύριε Πρόεδρε και κύριοι συν</w:t>
      </w:r>
      <w:r>
        <w:rPr>
          <w:rFonts w:eastAsia="Times New Roman" w:cs="Times New Roman"/>
          <w:szCs w:val="24"/>
        </w:rPr>
        <w:t xml:space="preserve">άδελφοι, έχει πάντοτε το κλίμα στην οικονομία. </w:t>
      </w:r>
    </w:p>
    <w:p w14:paraId="77AE144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Θέλω να διαβεβαιώσω και την Εθνική Αντιπροσωπεία και τον παραγωγικό κόσμο, ότι το εξαιρετικής ποιότητας αυτό προϊόν, η φέτα, στις διεθνείς αγορές καταγράφει συνεχώς αυξανόμενες επιτυχίες, παρά </w:t>
      </w:r>
      <w:r>
        <w:rPr>
          <w:rFonts w:eastAsia="Times New Roman" w:cs="Times New Roman"/>
          <w:szCs w:val="24"/>
        </w:rPr>
        <w:lastRenderedPageBreak/>
        <w:t>τα προβλήματα κ</w:t>
      </w:r>
      <w:r>
        <w:rPr>
          <w:rFonts w:eastAsia="Times New Roman" w:cs="Times New Roman"/>
          <w:szCs w:val="24"/>
        </w:rPr>
        <w:t>αι παρά την καταστροφολογία, με την οποία κάποιοι στην Αίθουσα θέλουν να αντιμετωπίσουν το ζήτημα.</w:t>
      </w:r>
    </w:p>
    <w:p w14:paraId="77AE145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Είναι σαφές ότι έτσι όπως έχει διατυπωθεί η συμφωνία Ευρωπαϊκής Ένωσης με τα κράτη της Νότιας Αφρικής -όχι μόνο τη Νότιο Αφρική αλλά και τους δορυφόρους- δεν</w:t>
      </w:r>
      <w:r>
        <w:rPr>
          <w:rFonts w:eastAsia="Times New Roman" w:cs="Times New Roman"/>
          <w:szCs w:val="24"/>
        </w:rPr>
        <w:t xml:space="preserve"> είναι επαρκής. Γι’ αυτό και έγιναν οι επανειλημμένες συναντήσεις, τα επανειλημμένα διαβήματα, οι παραστάσεις και οι συναντήσεις του Υπουργού κ. Αποστόλου με τον κ. </w:t>
      </w:r>
      <w:proofErr w:type="spellStart"/>
      <w:r>
        <w:rPr>
          <w:rFonts w:eastAsia="Times New Roman" w:cs="Times New Roman"/>
          <w:szCs w:val="24"/>
        </w:rPr>
        <w:t>Χόγκαν</w:t>
      </w:r>
      <w:proofErr w:type="spellEnd"/>
      <w:r>
        <w:rPr>
          <w:rFonts w:eastAsia="Times New Roman" w:cs="Times New Roman"/>
          <w:szCs w:val="24"/>
        </w:rPr>
        <w:t xml:space="preserve">. Ήταν τελειωμένο ζήτημα. </w:t>
      </w:r>
    </w:p>
    <w:p w14:paraId="77AE145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Τι πετύχαμε σε αυτή τη διαδικασία σε σχέση με αυτά τα κράτ</w:t>
      </w:r>
      <w:r>
        <w:rPr>
          <w:rFonts w:eastAsia="Times New Roman" w:cs="Times New Roman"/>
          <w:szCs w:val="24"/>
        </w:rPr>
        <w:t xml:space="preserve">η και συνολικότερα; Κατ’ αρχάς, θέλω να σας διευκρινίσω ότι στο ζήτημα αυτό η Κομισιόν έχει εξουσιοδότηση να κάνει τις συμφωνίες, έχει εξουσιοδότηση από τα κράτη-μέλη να τα διαχειρίζεται. </w:t>
      </w:r>
    </w:p>
    <w:p w14:paraId="77AE145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Στην τελική συζήτηση που έγινε -και φαίνεται αυτό το δελτίο Τύπου π</w:t>
      </w:r>
      <w:r>
        <w:rPr>
          <w:rFonts w:eastAsia="Times New Roman" w:cs="Times New Roman"/>
          <w:szCs w:val="24"/>
        </w:rPr>
        <w:t>ου έχει εκδώσει το Υπουργείο- υπάρχει μια αυτοκριτική από πλευράς Κομισιόν, η οποία λέει ότι δεσμεύεται π</w:t>
      </w:r>
      <w:r>
        <w:rPr>
          <w:rFonts w:eastAsia="Times New Roman" w:cs="Times New Roman"/>
          <w:szCs w:val="24"/>
        </w:rPr>
        <w:t>ω</w:t>
      </w:r>
      <w:r>
        <w:rPr>
          <w:rFonts w:eastAsia="Times New Roman" w:cs="Times New Roman"/>
          <w:szCs w:val="24"/>
        </w:rPr>
        <w:t xml:space="preserve">ς θα εξασφαλίσει </w:t>
      </w:r>
      <w:r>
        <w:rPr>
          <w:rFonts w:eastAsia="Times New Roman" w:cs="Times New Roman"/>
          <w:szCs w:val="24"/>
        </w:rPr>
        <w:t xml:space="preserve">την </w:t>
      </w:r>
      <w:r>
        <w:rPr>
          <w:rFonts w:eastAsia="Times New Roman" w:cs="Times New Roman"/>
          <w:szCs w:val="24"/>
        </w:rPr>
        <w:t xml:space="preserve">αυστηρή εφαρμογή προστασίας γεωγραφικών ενδείξεων που προβλέπονται στο </w:t>
      </w:r>
      <w:r>
        <w:rPr>
          <w:rFonts w:eastAsia="Times New Roman" w:cs="Times New Roman"/>
          <w:szCs w:val="24"/>
        </w:rPr>
        <w:t>π</w:t>
      </w:r>
      <w:r>
        <w:rPr>
          <w:rFonts w:eastAsia="Times New Roman" w:cs="Times New Roman"/>
          <w:szCs w:val="24"/>
        </w:rPr>
        <w:t xml:space="preserve">ρωτόκολλο 3 και στις </w:t>
      </w:r>
      <w:r>
        <w:rPr>
          <w:rFonts w:eastAsia="Times New Roman" w:cs="Times New Roman"/>
          <w:szCs w:val="24"/>
        </w:rPr>
        <w:lastRenderedPageBreak/>
        <w:t xml:space="preserve">υπό εξέλιξη και μελλοντικές </w:t>
      </w:r>
      <w:r>
        <w:rPr>
          <w:rFonts w:eastAsia="Times New Roman" w:cs="Times New Roman"/>
          <w:szCs w:val="24"/>
        </w:rPr>
        <w:t>διαπραγματεύσεις θα διατηρεί στενή επαφή με κάθε ενδιαφερόμενο κράτος</w:t>
      </w:r>
      <w:r>
        <w:rPr>
          <w:rFonts w:eastAsia="Times New Roman" w:cs="Times New Roman"/>
          <w:szCs w:val="24"/>
        </w:rPr>
        <w:t>-</w:t>
      </w:r>
      <w:r>
        <w:rPr>
          <w:rFonts w:eastAsia="Times New Roman" w:cs="Times New Roman"/>
          <w:szCs w:val="24"/>
        </w:rPr>
        <w:t xml:space="preserve"> μέλος. Είναι αυτοκριτική της Κομισιόν για τον τρόπο με τον οποίο χειρίστηκε κρίσιμα ζητήματα στις διαπραγματεύσεις. </w:t>
      </w:r>
    </w:p>
    <w:p w14:paraId="77AE145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Εκτός από τα στοιχεία τα οποία έχουν συμφωνηθεί για την αναθεώρηση μετά την πενταετία, που ρητά από τώρα προβλέπεται πως δεν έχουν δικαίωμα να χρησιμοποιήσουν τον όρο «φέτα», αλλά τους όρους «</w:t>
      </w:r>
      <w:r>
        <w:rPr>
          <w:rFonts w:eastAsia="Times New Roman" w:cs="Times New Roman"/>
          <w:szCs w:val="24"/>
          <w:lang w:val="en-US"/>
        </w:rPr>
        <w:t>f</w:t>
      </w:r>
      <w:r>
        <w:rPr>
          <w:rFonts w:eastAsia="Times New Roman" w:cs="Times New Roman"/>
          <w:szCs w:val="24"/>
          <w:lang w:val="en-US"/>
        </w:rPr>
        <w:t>eta</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ype</w:t>
      </w:r>
      <w:r>
        <w:rPr>
          <w:rFonts w:eastAsia="Times New Roman" w:cs="Times New Roman"/>
          <w:szCs w:val="24"/>
        </w:rPr>
        <w:t>» ή «</w:t>
      </w:r>
      <w:r>
        <w:rPr>
          <w:rFonts w:eastAsia="Times New Roman" w:cs="Times New Roman"/>
          <w:szCs w:val="24"/>
          <w:lang w:val="en-US"/>
        </w:rPr>
        <w:t>f</w:t>
      </w:r>
      <w:r>
        <w:rPr>
          <w:rFonts w:eastAsia="Times New Roman" w:cs="Times New Roman"/>
          <w:szCs w:val="24"/>
          <w:lang w:val="en-US"/>
        </w:rPr>
        <w:t>eta</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tyle</w:t>
      </w:r>
      <w:r>
        <w:rPr>
          <w:rFonts w:eastAsia="Times New Roman" w:cs="Times New Roman"/>
          <w:szCs w:val="24"/>
        </w:rPr>
        <w:t>» ή «</w:t>
      </w:r>
      <w:r>
        <w:rPr>
          <w:rFonts w:eastAsia="Times New Roman" w:cs="Times New Roman"/>
          <w:szCs w:val="24"/>
          <w:lang w:val="en-US"/>
        </w:rPr>
        <w:t>South</w:t>
      </w:r>
      <w:r>
        <w:rPr>
          <w:rFonts w:eastAsia="Times New Roman" w:cs="Times New Roman"/>
          <w:szCs w:val="24"/>
        </w:rPr>
        <w:t xml:space="preserve"> </w:t>
      </w:r>
      <w:r>
        <w:rPr>
          <w:rFonts w:eastAsia="Times New Roman" w:cs="Times New Roman"/>
          <w:szCs w:val="24"/>
          <w:lang w:val="en-US"/>
        </w:rPr>
        <w:t>Africa</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eta</w:t>
      </w:r>
      <w:r>
        <w:rPr>
          <w:rFonts w:eastAsia="Times New Roman" w:cs="Times New Roman"/>
          <w:szCs w:val="24"/>
        </w:rPr>
        <w:t>», πράγμα το οποίο</w:t>
      </w:r>
      <w:r>
        <w:rPr>
          <w:rFonts w:eastAsia="Times New Roman" w:cs="Times New Roman"/>
          <w:szCs w:val="24"/>
        </w:rPr>
        <w:t xml:space="preserve"> σαφέστατα ενημερώνει τον καταναλωτή ότι πρόκειται για άλλο προϊόν και όχι για την ελληνική φέτα, έχει συμφωνηθεί -και γι’ αυτό θα έρθει εδώ τις επόμενες ημέρες αποστολή από την Κομισιόν- η ενίσχυση των Ελλήνων παραγωγών στις διεθνείς αγορές.</w:t>
      </w:r>
    </w:p>
    <w:p w14:paraId="77AE145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Θα υπάρξει, λ</w:t>
      </w:r>
      <w:r>
        <w:rPr>
          <w:rFonts w:eastAsia="Times New Roman" w:cs="Times New Roman"/>
          <w:szCs w:val="24"/>
        </w:rPr>
        <w:t xml:space="preserve">οιπόν, μετά από συνεννόηση, διαπραγματεύσεις και συμφωνίες στην Αθήνα, ενίσχυση των κονδυλίων που προβλέπονται για τις προωθητικές ενέργειες, δηλαδή χρήματα τα οποία δίνουμε στις </w:t>
      </w:r>
      <w:r>
        <w:rPr>
          <w:rFonts w:eastAsia="Times New Roman" w:cs="Times New Roman"/>
          <w:szCs w:val="24"/>
        </w:rPr>
        <w:lastRenderedPageBreak/>
        <w:t>ελληνικές επιχειρήσεις, στους ελληνικούς συνεταιρισμούς και στα τυροκομεία, γ</w:t>
      </w:r>
      <w:r>
        <w:rPr>
          <w:rFonts w:eastAsia="Times New Roman" w:cs="Times New Roman"/>
          <w:szCs w:val="24"/>
        </w:rPr>
        <w:t>ια να βγουν στις διεθνείς αγορές.</w:t>
      </w:r>
    </w:p>
    <w:p w14:paraId="77AE145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Έτσι, με τις προωθητικές αυτές ενέργειες θα αναδείξουν και την ποιότητα και τη μοναδικότητα και τη σύνθεση του εξαιρετικού αυτού προϊόντος, ώστε να κερδίζουμε στις αγορές αυτό για το οποίο πιθανόν από μια κακά διατυπωμένη </w:t>
      </w:r>
      <w:r>
        <w:rPr>
          <w:rFonts w:eastAsia="Times New Roman" w:cs="Times New Roman"/>
          <w:szCs w:val="24"/>
        </w:rPr>
        <w:t>σύμβαση, όπως αυτή που υπογράφτηκε 15 Ιουλίου του 2014, έχουμε απώλειες.</w:t>
      </w:r>
    </w:p>
    <w:p w14:paraId="77AE145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Είναι, λοιπόν, σαφές ότι η Ευρωπαϊκή Ένωση, με τις δύο αυτές αναφορές, παραδέχεται ότι υπάρχει ελλιπής προστασία. Και η Κυβέρνηση εξασφάλισε με τρεις όρους την αναπλήρωση και κάτι περ</w:t>
      </w:r>
      <w:r>
        <w:rPr>
          <w:rFonts w:eastAsia="Times New Roman" w:cs="Times New Roman"/>
          <w:szCs w:val="24"/>
        </w:rPr>
        <w:t>ισσότερο από αυτό. Να είστε, όμως, βέβαιοι ότι όπου στις διεθνείς αγορές υπάρχει η φέτα από την Ελλάδα, εκτοπίζονται όλα τα άλλα προϊόντα.</w:t>
      </w:r>
    </w:p>
    <w:p w14:paraId="77AE145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7AE145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7AE1459" w14:textId="77777777" w:rsidR="00030F8B" w:rsidRDefault="007F68A1">
      <w:pPr>
        <w:spacing w:after="0"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w:t>
      </w:r>
      <w:r>
        <w:rPr>
          <w:rFonts w:eastAsia="Times New Roman" w:cs="Times New Roman"/>
          <w:szCs w:val="24"/>
        </w:rPr>
        <w:t xml:space="preserve">Θα συζητηθεί </w:t>
      </w:r>
      <w:r>
        <w:rPr>
          <w:rFonts w:eastAsia="Times New Roman" w:cs="Times New Roman"/>
          <w:szCs w:val="24"/>
        </w:rPr>
        <w:t>η τρίτη με αριθμό 979/10</w:t>
      </w:r>
      <w:r>
        <w:rPr>
          <w:rFonts w:eastAsia="Times New Roman" w:cs="Times New Roman"/>
          <w:szCs w:val="24"/>
        </w:rPr>
        <w:t>-6-2016 επίκαιρη ερώτηση δεύτερου κύκλου του Βουλευτή Β΄ Αθηνών του Λαϊκού Συνδέσμου-Χρυσή Αυγή κ.</w:t>
      </w:r>
      <w:r>
        <w:rPr>
          <w:rFonts w:eastAsia="Times New Roman" w:cs="Times New Roman"/>
          <w:b/>
          <w:szCs w:val="24"/>
        </w:rPr>
        <w:t xml:space="preserve"> </w:t>
      </w:r>
      <w:r>
        <w:rPr>
          <w:rFonts w:eastAsia="Times New Roman" w:cs="Times New Roman"/>
          <w:bCs/>
          <w:szCs w:val="24"/>
        </w:rPr>
        <w:t>Ηλία</w:t>
      </w:r>
      <w:r>
        <w:rPr>
          <w:rFonts w:eastAsia="Times New Roman" w:cs="Times New Roman"/>
          <w:b/>
          <w:bCs/>
          <w:szCs w:val="24"/>
        </w:rPr>
        <w:t xml:space="preserve">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w:t>
      </w:r>
      <w:r>
        <w:rPr>
          <w:rFonts w:eastAsia="Times New Roman" w:cs="Times New Roman"/>
          <w:b/>
          <w:szCs w:val="24"/>
        </w:rPr>
        <w:t xml:space="preserve">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εμπορική συμφωνία ΗΠΑ-ΕΕ (ΤΤΙΡ) και την προστασία της ελληνικής φέτας.</w:t>
      </w:r>
    </w:p>
    <w:p w14:paraId="77AE145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ριε </w:t>
      </w:r>
      <w:proofErr w:type="spellStart"/>
      <w:r>
        <w:rPr>
          <w:rFonts w:eastAsia="Times New Roman" w:cs="Times New Roman"/>
          <w:szCs w:val="24"/>
        </w:rPr>
        <w:t>Παναγιώταρε</w:t>
      </w:r>
      <w:proofErr w:type="spellEnd"/>
      <w:r>
        <w:rPr>
          <w:rFonts w:eastAsia="Times New Roman" w:cs="Times New Roman"/>
          <w:szCs w:val="24"/>
        </w:rPr>
        <w:t>, έχετε τον λόγο για δύο λεπτά.</w:t>
      </w:r>
    </w:p>
    <w:p w14:paraId="77AE145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77AE145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 η ερώτησή μου είναι άμεσα συνδεδεμένη με την ερώτηση του κ. Κασιδιάρη, με ερώτηση που κάναμε την προηγούμενη εβδομάδα και με ερωτήσεις που θα σας κά</w:t>
      </w:r>
      <w:r>
        <w:rPr>
          <w:rFonts w:eastAsia="Times New Roman" w:cs="Times New Roman"/>
          <w:szCs w:val="24"/>
        </w:rPr>
        <w:t>νουμε τις επόμενες ημέρες.</w:t>
      </w:r>
    </w:p>
    <w:p w14:paraId="77AE145D" w14:textId="77777777" w:rsidR="00030F8B" w:rsidRDefault="007F68A1">
      <w:pPr>
        <w:spacing w:after="0" w:line="600" w:lineRule="auto"/>
        <w:ind w:firstLine="720"/>
        <w:jc w:val="both"/>
        <w:rPr>
          <w:rFonts w:eastAsia="Times New Roman"/>
          <w:szCs w:val="24"/>
        </w:rPr>
      </w:pPr>
      <w:r>
        <w:rPr>
          <w:rFonts w:eastAsia="Times New Roman"/>
          <w:szCs w:val="24"/>
        </w:rPr>
        <w:t>Πολύς λόγος γίνεται -και σήμερα, μάλιστα, θα γίνει και ονομαστική ψηφοφορία- για ένα αναπτυξιακό νομοσχέδιο. Όταν μιλούμε για ανάπτυξη, μιλούμε για πρωτογενή παραγωγή. Και όταν μιλούμε για πρωτογενή παραγωγή, μιλούμε κυρίως για αγροτικά και κτηνοτροφικά πρ</w:t>
      </w:r>
      <w:r>
        <w:rPr>
          <w:rFonts w:eastAsia="Times New Roman"/>
          <w:szCs w:val="24"/>
        </w:rPr>
        <w:t xml:space="preserve">οϊόντα, ο βασιλιάς των οποίων στην </w:t>
      </w:r>
      <w:r>
        <w:rPr>
          <w:rFonts w:eastAsia="Times New Roman"/>
          <w:szCs w:val="24"/>
        </w:rPr>
        <w:lastRenderedPageBreak/>
        <w:t xml:space="preserve">πατρίδα μας είναι η φέτα και άλλα τυροκομικά προϊόντα. Και δεν είναι μόνο ότι ανάμεσα σε περίπου εξακόσια πενήντα εκατομμύρια πολίτες της </w:t>
      </w:r>
      <w:r>
        <w:rPr>
          <w:rFonts w:eastAsia="Times New Roman"/>
          <w:szCs w:val="28"/>
        </w:rPr>
        <w:t>Ευρωπαϊκής Ένωσης</w:t>
      </w:r>
      <w:r>
        <w:rPr>
          <w:rFonts w:eastAsia="Times New Roman"/>
          <w:szCs w:val="24"/>
        </w:rPr>
        <w:t xml:space="preserve"> προστατεύεται η φέτα ως προϊόν ΠΟΠ. Είναι περίπου και άλλα </w:t>
      </w:r>
      <w:proofErr w:type="spellStart"/>
      <w:r>
        <w:rPr>
          <w:rFonts w:eastAsia="Times New Roman"/>
          <w:szCs w:val="24"/>
        </w:rPr>
        <w:t>εξίμισ</w:t>
      </w:r>
      <w:r>
        <w:rPr>
          <w:rFonts w:eastAsia="Times New Roman"/>
          <w:szCs w:val="24"/>
        </w:rPr>
        <w:t>ι</w:t>
      </w:r>
      <w:proofErr w:type="spellEnd"/>
      <w:r>
        <w:rPr>
          <w:rFonts w:eastAsia="Times New Roman"/>
          <w:szCs w:val="24"/>
        </w:rPr>
        <w:t xml:space="preserve"> δισεκατομμύρια πολίτες, κάτοικοι ολόκληρου του κόσμου, που εν δυνάμει θα μπορούσαν να είναι πελάτες της ελληνικής φέτας, κάτι για το οποίο δεν έχει κάνει τίποτα ούτε η προηγούμενη κυβέρνηση ούτε η </w:t>
      </w:r>
      <w:proofErr w:type="spellStart"/>
      <w:r>
        <w:rPr>
          <w:rFonts w:eastAsia="Times New Roman"/>
          <w:szCs w:val="24"/>
        </w:rPr>
        <w:t>προπροηγούμενη</w:t>
      </w:r>
      <w:proofErr w:type="spellEnd"/>
      <w:r>
        <w:rPr>
          <w:rFonts w:eastAsia="Times New Roman"/>
          <w:szCs w:val="24"/>
        </w:rPr>
        <w:t>, αλλά ούτε κι εσείς.</w:t>
      </w:r>
    </w:p>
    <w:p w14:paraId="77AE145E" w14:textId="77777777" w:rsidR="00030F8B" w:rsidRDefault="007F68A1">
      <w:pPr>
        <w:spacing w:after="0" w:line="600" w:lineRule="auto"/>
        <w:ind w:firstLine="720"/>
        <w:jc w:val="both"/>
        <w:rPr>
          <w:rFonts w:eastAsia="Times New Roman"/>
          <w:szCs w:val="24"/>
        </w:rPr>
      </w:pPr>
      <w:r>
        <w:rPr>
          <w:rFonts w:eastAsia="Times New Roman"/>
          <w:szCs w:val="24"/>
        </w:rPr>
        <w:t>Αυτό το τραγικό γαϊτα</w:t>
      </w:r>
      <w:r>
        <w:rPr>
          <w:rFonts w:eastAsia="Times New Roman"/>
          <w:szCs w:val="24"/>
        </w:rPr>
        <w:t xml:space="preserve">νάκι ξεκίνησε το 2013 με τη συμφωνία </w:t>
      </w:r>
      <w:r>
        <w:rPr>
          <w:rFonts w:eastAsia="Times New Roman"/>
          <w:szCs w:val="28"/>
        </w:rPr>
        <w:t>Ευρωπαϊκής Ένωσης</w:t>
      </w:r>
      <w:r>
        <w:rPr>
          <w:rFonts w:eastAsia="Times New Roman"/>
          <w:szCs w:val="24"/>
        </w:rPr>
        <w:t xml:space="preserve">-Καναδά, </w:t>
      </w:r>
      <w:r>
        <w:rPr>
          <w:rFonts w:eastAsia="Times New Roman"/>
          <w:szCs w:val="24"/>
        </w:rPr>
        <w:t xml:space="preserve">η οποία </w:t>
      </w:r>
      <w:r>
        <w:rPr>
          <w:rFonts w:eastAsia="Times New Roman"/>
          <w:szCs w:val="24"/>
        </w:rPr>
        <w:t>ήταν η πρώτη σημαντική ήττα της Ελλάδας στην περίπτωση της φέτας. Δηλαδή, οι Καναδοί θα μπορούν να χρησιμοποιούν το «</w:t>
      </w:r>
      <w:r>
        <w:rPr>
          <w:rFonts w:eastAsia="Times New Roman"/>
          <w:szCs w:val="24"/>
          <w:lang w:val="en-US"/>
        </w:rPr>
        <w:t>f</w:t>
      </w:r>
      <w:r>
        <w:rPr>
          <w:rFonts w:eastAsia="Times New Roman"/>
          <w:szCs w:val="24"/>
          <w:lang w:val="en-US"/>
        </w:rPr>
        <w:t>eta</w:t>
      </w:r>
      <w:r>
        <w:rPr>
          <w:rFonts w:eastAsia="Times New Roman"/>
          <w:szCs w:val="24"/>
        </w:rPr>
        <w:t xml:space="preserve"> </w:t>
      </w:r>
      <w:r>
        <w:rPr>
          <w:rFonts w:eastAsia="Times New Roman"/>
          <w:szCs w:val="24"/>
          <w:lang w:val="en-US"/>
        </w:rPr>
        <w:t>t</w:t>
      </w:r>
      <w:r>
        <w:rPr>
          <w:rFonts w:eastAsia="Times New Roman"/>
          <w:szCs w:val="24"/>
          <w:lang w:val="en-US"/>
        </w:rPr>
        <w:t>ype</w:t>
      </w:r>
      <w:r>
        <w:rPr>
          <w:rFonts w:eastAsia="Times New Roman"/>
          <w:szCs w:val="24"/>
        </w:rPr>
        <w:t>», «</w:t>
      </w:r>
      <w:r>
        <w:rPr>
          <w:rFonts w:eastAsia="Times New Roman"/>
          <w:szCs w:val="24"/>
          <w:lang w:val="en-US"/>
        </w:rPr>
        <w:t>f</w:t>
      </w:r>
      <w:r>
        <w:rPr>
          <w:rFonts w:eastAsia="Times New Roman"/>
          <w:szCs w:val="24"/>
          <w:lang w:val="en-US"/>
        </w:rPr>
        <w:t>eta</w:t>
      </w:r>
      <w:r>
        <w:rPr>
          <w:rFonts w:eastAsia="Times New Roman"/>
          <w:szCs w:val="24"/>
        </w:rPr>
        <w:t xml:space="preserve"> </w:t>
      </w:r>
      <w:r>
        <w:rPr>
          <w:rFonts w:eastAsia="Times New Roman"/>
          <w:szCs w:val="24"/>
          <w:lang w:val="en-US"/>
        </w:rPr>
        <w:t>s</w:t>
      </w:r>
      <w:r>
        <w:rPr>
          <w:rFonts w:eastAsia="Times New Roman"/>
          <w:szCs w:val="24"/>
          <w:lang w:val="en-US"/>
        </w:rPr>
        <w:t>tyle</w:t>
      </w:r>
      <w:r>
        <w:rPr>
          <w:rFonts w:eastAsia="Times New Roman"/>
          <w:szCs w:val="24"/>
        </w:rPr>
        <w:t xml:space="preserve">» ή κάτι άλλο, όπως θα γίνει, αν δεν αλλάξει </w:t>
      </w:r>
      <w:r>
        <w:rPr>
          <w:rFonts w:eastAsia="Times New Roman"/>
          <w:szCs w:val="24"/>
        </w:rPr>
        <w:t>κάτι, με την περίπτωση των κρατών της Νοτίου Αφρικής. Βέβαια, η λέξη «</w:t>
      </w:r>
      <w:r>
        <w:rPr>
          <w:rFonts w:eastAsia="Times New Roman"/>
          <w:szCs w:val="24"/>
          <w:lang w:val="en-US"/>
        </w:rPr>
        <w:t>f</w:t>
      </w:r>
      <w:r>
        <w:rPr>
          <w:rFonts w:eastAsia="Times New Roman"/>
          <w:szCs w:val="24"/>
          <w:lang w:val="en-US"/>
        </w:rPr>
        <w:t>eta</w:t>
      </w:r>
      <w:r>
        <w:rPr>
          <w:rFonts w:eastAsia="Times New Roman"/>
          <w:szCs w:val="24"/>
        </w:rPr>
        <w:t>» θα είναι με πολύ μεγάλα γράμματα και η λέξη «</w:t>
      </w:r>
      <w:r>
        <w:rPr>
          <w:rFonts w:eastAsia="Times New Roman"/>
          <w:szCs w:val="24"/>
          <w:lang w:val="en-US"/>
        </w:rPr>
        <w:t>s</w:t>
      </w:r>
      <w:r>
        <w:rPr>
          <w:rFonts w:eastAsia="Times New Roman"/>
          <w:szCs w:val="24"/>
          <w:lang w:val="en-US"/>
        </w:rPr>
        <w:t>tyle</w:t>
      </w:r>
      <w:r>
        <w:rPr>
          <w:rFonts w:eastAsia="Times New Roman"/>
          <w:szCs w:val="24"/>
        </w:rPr>
        <w:t xml:space="preserve">» θα είναι με πολύ μικρά. Γνωρίζετε πώς είναι αυτό. Ενδεχομένως να είναι και σε κάποιο σημείο της συσκευασίας που δεν θα φαίνεται </w:t>
      </w:r>
      <w:r>
        <w:rPr>
          <w:rFonts w:eastAsia="Times New Roman"/>
          <w:szCs w:val="24"/>
        </w:rPr>
        <w:t>καθόλου. Αυτό ήταν το πρώτο πλήγμα.</w:t>
      </w:r>
    </w:p>
    <w:p w14:paraId="77AE145F" w14:textId="77777777" w:rsidR="00030F8B" w:rsidRDefault="007F68A1">
      <w:pPr>
        <w:spacing w:after="0" w:line="600" w:lineRule="auto"/>
        <w:ind w:firstLine="720"/>
        <w:jc w:val="both"/>
        <w:rPr>
          <w:rFonts w:eastAsia="Times New Roman"/>
          <w:szCs w:val="24"/>
        </w:rPr>
      </w:pPr>
      <w:r>
        <w:rPr>
          <w:rFonts w:eastAsia="Times New Roman"/>
          <w:szCs w:val="24"/>
        </w:rPr>
        <w:lastRenderedPageBreak/>
        <w:t>Το δεύτερο πολύ μεγάλο πλήγμα είναι αυτή η επικείμενη συμφωνία με έξι χώρες της Νοτίου Αφρικής, εκ των οποίων οι πέντε είναι πολύ φτωχές, όπως είπατε, δηλαδή η Σουαζιλάνδη, η Μποτσουάνα και δεν ξέρω ποιες άλλες είναι. Όμ</w:t>
      </w:r>
      <w:r>
        <w:rPr>
          <w:rFonts w:eastAsia="Times New Roman"/>
          <w:szCs w:val="24"/>
        </w:rPr>
        <w:t>ως, εκεί θα ανοίξουν τα υποκαταστήματά τους μεγάλες πολυεθνικές που θα παράγουν φέτα από γάλα οποιασδήποτε μορφής. Εκατοντάδες εκατομμύρια ζώα θα παράγουν φέτα. Θα κατακλύσουν την υφήλιο με πάμφθηνη «</w:t>
      </w:r>
      <w:r>
        <w:rPr>
          <w:rFonts w:eastAsia="Times New Roman"/>
          <w:szCs w:val="24"/>
          <w:lang w:val="en-US"/>
        </w:rPr>
        <w:t>Feta</w:t>
      </w:r>
      <w:r>
        <w:rPr>
          <w:rFonts w:eastAsia="Times New Roman"/>
          <w:szCs w:val="24"/>
        </w:rPr>
        <w:t xml:space="preserve"> </w:t>
      </w:r>
      <w:r>
        <w:rPr>
          <w:rFonts w:eastAsia="Times New Roman"/>
          <w:szCs w:val="24"/>
          <w:lang w:val="en-US"/>
        </w:rPr>
        <w:t>Type</w:t>
      </w:r>
      <w:r>
        <w:rPr>
          <w:rFonts w:eastAsia="Times New Roman"/>
          <w:szCs w:val="24"/>
        </w:rPr>
        <w:t>» ή «</w:t>
      </w:r>
      <w:r>
        <w:rPr>
          <w:rFonts w:eastAsia="Times New Roman"/>
          <w:szCs w:val="24"/>
          <w:lang w:val="en-US"/>
        </w:rPr>
        <w:t>Feta</w:t>
      </w:r>
      <w:r>
        <w:rPr>
          <w:rFonts w:eastAsia="Times New Roman"/>
          <w:szCs w:val="24"/>
        </w:rPr>
        <w:t xml:space="preserve"> </w:t>
      </w:r>
      <w:r>
        <w:rPr>
          <w:rFonts w:eastAsia="Times New Roman"/>
          <w:szCs w:val="24"/>
          <w:lang w:val="en-US"/>
        </w:rPr>
        <w:t>Style</w:t>
      </w:r>
      <w:r>
        <w:rPr>
          <w:rFonts w:eastAsia="Times New Roman"/>
          <w:szCs w:val="24"/>
        </w:rPr>
        <w:t>» -ή όπως αλλιώς θέλετε, πείτε τ</w:t>
      </w:r>
      <w:r>
        <w:rPr>
          <w:rFonts w:eastAsia="Times New Roman"/>
          <w:szCs w:val="24"/>
        </w:rPr>
        <w:t xml:space="preserve">ο- και θα είναι εις βάρος των ελληνικών προϊόντων. </w:t>
      </w:r>
    </w:p>
    <w:p w14:paraId="77AE1460" w14:textId="77777777" w:rsidR="00030F8B" w:rsidRDefault="007F68A1">
      <w:pPr>
        <w:spacing w:after="0" w:line="600" w:lineRule="auto"/>
        <w:ind w:firstLine="720"/>
        <w:jc w:val="both"/>
        <w:rPr>
          <w:rFonts w:eastAsia="Times New Roman"/>
          <w:szCs w:val="24"/>
        </w:rPr>
      </w:pPr>
      <w:r>
        <w:rPr>
          <w:rFonts w:eastAsia="Times New Roman"/>
          <w:szCs w:val="24"/>
        </w:rPr>
        <w:t xml:space="preserve">Η ταφόπλακα, μάλιστα, έρχεται με τις μυστικές συνομιλίες μεταξύ </w:t>
      </w:r>
      <w:r>
        <w:rPr>
          <w:rFonts w:eastAsia="Times New Roman"/>
          <w:szCs w:val="28"/>
        </w:rPr>
        <w:t>Ευρωπαϊκής Ένωσης</w:t>
      </w:r>
      <w:r>
        <w:rPr>
          <w:rFonts w:eastAsia="Times New Roman"/>
          <w:szCs w:val="24"/>
        </w:rPr>
        <w:t xml:space="preserve"> και Αμερικής, τη λεγόμενη «ΤΤΙΡ», τη Διατλαντική Συμφωνία Εμπορίου και Επενδύσεων. </w:t>
      </w:r>
    </w:p>
    <w:p w14:paraId="77AE1461" w14:textId="77777777" w:rsidR="00030F8B" w:rsidRDefault="007F68A1">
      <w:pPr>
        <w:spacing w:after="0"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w:t>
      </w:r>
      <w:r>
        <w:rPr>
          <w:rFonts w:eastAsia="Times New Roman" w:cs="Times New Roman"/>
          <w:szCs w:val="28"/>
        </w:rPr>
        <w:t>ήξεως του χρόνου ομιλίας του κυρίου Βουλευτή)</w:t>
      </w:r>
    </w:p>
    <w:p w14:paraId="77AE1462" w14:textId="77777777" w:rsidR="00030F8B" w:rsidRDefault="007F68A1">
      <w:pPr>
        <w:spacing w:after="0" w:line="600" w:lineRule="auto"/>
        <w:ind w:firstLine="720"/>
        <w:jc w:val="both"/>
        <w:rPr>
          <w:rFonts w:eastAsia="Times New Roman"/>
          <w:szCs w:val="24"/>
        </w:rPr>
      </w:pPr>
      <w:r>
        <w:rPr>
          <w:rFonts w:eastAsia="Times New Roman"/>
          <w:szCs w:val="24"/>
        </w:rPr>
        <w:t>Όταν λέμε «μυστικές συνομιλίες» –επιτρέψτε μου, κύριε Πρόεδρε, όπως και σε μία προηγούμενη ερώτηση, να ξεχειλώσουμε λίγο το</w:t>
      </w:r>
      <w:r>
        <w:rPr>
          <w:rFonts w:eastAsia="Times New Roman"/>
          <w:szCs w:val="24"/>
        </w:rPr>
        <w:t>ν</w:t>
      </w:r>
      <w:r>
        <w:rPr>
          <w:rFonts w:eastAsia="Times New Roman"/>
          <w:szCs w:val="24"/>
        </w:rPr>
        <w:t xml:space="preserve"> χρόνο- εννοούμε ότι είναι στην κυριολεξία μυστικές. Προκειμένου να πάει ένας Ευρωβουλ</w:t>
      </w:r>
      <w:r>
        <w:rPr>
          <w:rFonts w:eastAsia="Times New Roman"/>
          <w:szCs w:val="24"/>
        </w:rPr>
        <w:t xml:space="preserve">ευτής να δει τα πρακτικά των συζητήσεων που γίνονται μεταξύ </w:t>
      </w:r>
      <w:r>
        <w:rPr>
          <w:rFonts w:eastAsia="Times New Roman"/>
          <w:szCs w:val="28"/>
        </w:rPr>
        <w:t>Ευρωπαϊκής Ένωσης</w:t>
      </w:r>
      <w:r>
        <w:rPr>
          <w:rFonts w:eastAsia="Times New Roman"/>
          <w:szCs w:val="24"/>
        </w:rPr>
        <w:t xml:space="preserve"> </w:t>
      </w:r>
      <w:r>
        <w:rPr>
          <w:rFonts w:eastAsia="Times New Roman"/>
          <w:szCs w:val="24"/>
        </w:rPr>
        <w:lastRenderedPageBreak/>
        <w:t>και Αμερικής, πρέπει να κλείσει ραντεβού στο Ευρωκοινοβούλιο. Και αφού πάει σε ένα συγκεκριμένο φυλασσόμενο δωμάτιο και τον ψάξουν εξονυχιστικά μην τυχόν έχει μαζί του φωτογραφικ</w:t>
      </w:r>
      <w:r>
        <w:rPr>
          <w:rFonts w:eastAsia="Times New Roman"/>
          <w:szCs w:val="24"/>
        </w:rPr>
        <w:t>ές, κάμερες, στυλό, μολύβι, χαρτί ή οτιδήποτε άλλο, μπορεί να πάει μέσα, να κάτσει και να δει στοίβες τόμων, βιβλίων και εγγράφων που δεν λένε και τίποτα επί της ουσίας, γιατί είναι με κωδικούς και με άρθρα. Απ</w:t>
      </w:r>
      <w:r>
        <w:rPr>
          <w:rFonts w:eastAsia="Times New Roman"/>
          <w:szCs w:val="24"/>
        </w:rPr>
        <w:t>ό</w:t>
      </w:r>
      <w:r>
        <w:rPr>
          <w:rFonts w:eastAsia="Times New Roman"/>
          <w:szCs w:val="24"/>
        </w:rPr>
        <w:t xml:space="preserve"> αυτά, φυσικά, δεν μπορεί να βγάλει τίποτα. Κ</w:t>
      </w:r>
      <w:r>
        <w:rPr>
          <w:rFonts w:eastAsia="Times New Roman"/>
          <w:szCs w:val="24"/>
        </w:rPr>
        <w:t xml:space="preserve">αι όταν βγήκαν στο φως της δημοσιότητας ελάχιστα πρακτικά απ’ αυτές τις μυστικές συνομιλίες που γίνονται μεταξύ Ευρώπης και Ηνωμένων Πολιτειών, έφριξε ο κόσμος. Και τώρα έχει αρχίσει και βαράει το καμπανάκι ότι κάτι βρώμικο πάει να γίνει. </w:t>
      </w:r>
    </w:p>
    <w:p w14:paraId="77AE1463" w14:textId="77777777" w:rsidR="00030F8B" w:rsidRDefault="007F68A1">
      <w:pPr>
        <w:spacing w:after="0" w:line="600" w:lineRule="auto"/>
        <w:ind w:firstLine="720"/>
        <w:jc w:val="both"/>
        <w:rPr>
          <w:rFonts w:eastAsia="Times New Roman"/>
          <w:szCs w:val="24"/>
        </w:rPr>
      </w:pPr>
      <w:r>
        <w:rPr>
          <w:rFonts w:eastAsia="Times New Roman"/>
          <w:szCs w:val="24"/>
        </w:rPr>
        <w:t>Πήγε να γίνει μί</w:t>
      </w:r>
      <w:r>
        <w:rPr>
          <w:rFonts w:eastAsia="Times New Roman"/>
          <w:szCs w:val="24"/>
        </w:rPr>
        <w:t xml:space="preserve">α ψηφοφορία στο Ευρωκοινοβούλιο, στα μουλωχτά. Και επειδή αντιλήφθηκαν όλοι οι Ευρωβουλευτές σχεδόν ότι αυτή η συμφωνία είναι εις βάρος της Ευρώπης και των ευρωπαϊκών λαών και των πατρίδων, ο κ. </w:t>
      </w:r>
      <w:proofErr w:type="spellStart"/>
      <w:r>
        <w:rPr>
          <w:rFonts w:eastAsia="Times New Roman"/>
          <w:szCs w:val="24"/>
        </w:rPr>
        <w:t>Σουλτς</w:t>
      </w:r>
      <w:proofErr w:type="spellEnd"/>
      <w:r>
        <w:rPr>
          <w:rFonts w:eastAsia="Times New Roman"/>
          <w:szCs w:val="24"/>
        </w:rPr>
        <w:t xml:space="preserve"> την απέσυρε διότι δεν μπορούσε να την περάσει και ψάχν</w:t>
      </w:r>
      <w:r>
        <w:rPr>
          <w:rFonts w:eastAsia="Times New Roman"/>
          <w:szCs w:val="24"/>
        </w:rPr>
        <w:t>ουν να βρουν τη φόρμουλα που θα περάσει.</w:t>
      </w:r>
    </w:p>
    <w:p w14:paraId="77AE1464"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Ρωτώ, </w:t>
      </w:r>
      <w:r>
        <w:rPr>
          <w:rFonts w:eastAsia="Times New Roman"/>
          <w:szCs w:val="28"/>
        </w:rPr>
        <w:t xml:space="preserve">κύριε Υπουργέ, </w:t>
      </w:r>
      <w:r>
        <w:rPr>
          <w:rFonts w:eastAsia="Times New Roman"/>
          <w:szCs w:val="24"/>
        </w:rPr>
        <w:t>αν είστε πλήρως ενήμερος εσείς στο Υπουργείο, καθώς και τα συναρμόδια Υπουργεία, σχετικά με τις συνομιλίες που γίνονται με τις Ηνωμένες Πολιτείες. Υπάρχει περίπτωση -όπως είπε και ο κ. Κασιδιάρη</w:t>
      </w:r>
      <w:r>
        <w:rPr>
          <w:rFonts w:eastAsia="Times New Roman"/>
          <w:szCs w:val="24"/>
        </w:rPr>
        <w:t xml:space="preserve">ς προηγουμένως και το λέμε συνεχώς- να ασκήσετε επιτέλους μία φορά βέτο σε κάποια ζητήματα που αφορούν κυριαρχικά μας δικαιώματα, όπως είναι η φέτα, οι ελιές Καλαμών ή άλλα είδη και άλλα προϊόντα; </w:t>
      </w:r>
    </w:p>
    <w:p w14:paraId="77AE1465" w14:textId="77777777" w:rsidR="00030F8B" w:rsidRDefault="007F68A1">
      <w:pPr>
        <w:spacing w:after="0" w:line="600" w:lineRule="auto"/>
        <w:ind w:firstLine="720"/>
        <w:jc w:val="both"/>
        <w:rPr>
          <w:rFonts w:eastAsia="Times New Roman"/>
          <w:szCs w:val="24"/>
        </w:rPr>
      </w:pPr>
      <w:r>
        <w:rPr>
          <w:rFonts w:eastAsia="Times New Roman"/>
          <w:szCs w:val="24"/>
        </w:rPr>
        <w:t>Αυτό το λέμε, εκφράζοντας την εξής απορία όλων: «Μα, καλά,</w:t>
      </w:r>
      <w:r>
        <w:rPr>
          <w:rFonts w:eastAsia="Times New Roman"/>
          <w:szCs w:val="24"/>
        </w:rPr>
        <w:t xml:space="preserve"> η Ευρωπαϊκή Ένωση δεν θέλει το καλό των κρατών-μελών;». Όχι, διότι στην Ευρωπαϊκή Ένωση κουμάντο κάνει η Γερμανία και μία-δύο άλλες χώρες, τις οποίες το μόνο που τις ενδιαφέρει είναι να προωθήσουν σ</w:t>
      </w:r>
      <w:r>
        <w:rPr>
          <w:rFonts w:eastAsia="Times New Roman"/>
          <w:szCs w:val="24"/>
        </w:rPr>
        <w:t xml:space="preserve">ε </w:t>
      </w:r>
      <w:r>
        <w:rPr>
          <w:rFonts w:eastAsia="Times New Roman"/>
          <w:szCs w:val="24"/>
        </w:rPr>
        <w:t xml:space="preserve">αυτές τις συμφωνίες τα δικά τους προϊόντα, τα οποία είναι μηχανήματα, αυτοκίνητα, ηλεκτρονικός-ηλεκτρολογικός εξοπλισμός και, φυσικά, πάμφθηνα γαλακτοκομικά προϊόντα, τα οποία, όμως, δεν είναι </w:t>
      </w:r>
      <w:r>
        <w:rPr>
          <w:rFonts w:eastAsia="Times New Roman"/>
          <w:szCs w:val="24"/>
        </w:rPr>
        <w:t>π</w:t>
      </w:r>
      <w:r>
        <w:rPr>
          <w:rFonts w:eastAsia="Times New Roman"/>
          <w:szCs w:val="24"/>
        </w:rPr>
        <w:t xml:space="preserve">ροστατευόμενης </w:t>
      </w:r>
      <w:r>
        <w:rPr>
          <w:rFonts w:eastAsia="Times New Roman"/>
          <w:szCs w:val="24"/>
        </w:rPr>
        <w:t>ο</w:t>
      </w:r>
      <w:r>
        <w:rPr>
          <w:rFonts w:eastAsia="Times New Roman"/>
          <w:szCs w:val="24"/>
        </w:rPr>
        <w:t xml:space="preserve">νομασίας </w:t>
      </w:r>
      <w:r>
        <w:rPr>
          <w:rFonts w:eastAsia="Times New Roman"/>
          <w:szCs w:val="24"/>
        </w:rPr>
        <w:t>π</w:t>
      </w:r>
      <w:r>
        <w:rPr>
          <w:rFonts w:eastAsia="Times New Roman"/>
          <w:szCs w:val="24"/>
        </w:rPr>
        <w:t>ροέλευσης. Άρα τους συμφέρει και αυτ</w:t>
      </w:r>
      <w:r>
        <w:rPr>
          <w:rFonts w:eastAsia="Times New Roman"/>
          <w:szCs w:val="24"/>
        </w:rPr>
        <w:t xml:space="preserve">ούς να γίνει αυτή η επικείμενη συμφωνία είτε με τις χώρες της Νοτίου Αφρικής είτε με τις Ηνωμένες Πολιτείες. </w:t>
      </w:r>
    </w:p>
    <w:p w14:paraId="77AE1466" w14:textId="77777777" w:rsidR="00030F8B" w:rsidRDefault="007F68A1">
      <w:pPr>
        <w:spacing w:after="0" w:line="600" w:lineRule="auto"/>
        <w:ind w:firstLine="720"/>
        <w:jc w:val="both"/>
        <w:rPr>
          <w:rFonts w:eastAsia="Times New Roman"/>
          <w:szCs w:val="24"/>
        </w:rPr>
      </w:pPr>
      <w:r>
        <w:rPr>
          <w:rFonts w:eastAsia="Times New Roman"/>
          <w:szCs w:val="24"/>
        </w:rPr>
        <w:lastRenderedPageBreak/>
        <w:t>Συνεπώς ρωτούμε -και είμαστε συγκεκριμένοι- αν είστε άκρως ενήμεροι για το τι συμβαίνει με αυτές τις μυστικές συνομιλίες, αν έχετε δει καθ’ οιονδή</w:t>
      </w:r>
      <w:r>
        <w:rPr>
          <w:rFonts w:eastAsia="Times New Roman"/>
          <w:szCs w:val="24"/>
        </w:rPr>
        <w:t>ποτε τρόπο τα πρακτικά και αν έχετε σκοπό, επιτέλους, να ασκήσετε βέτο σ</w:t>
      </w:r>
      <w:r>
        <w:rPr>
          <w:rFonts w:eastAsia="Times New Roman"/>
          <w:szCs w:val="24"/>
        </w:rPr>
        <w:t>ε</w:t>
      </w:r>
      <w:r>
        <w:rPr>
          <w:rFonts w:eastAsia="Times New Roman"/>
          <w:szCs w:val="24"/>
        </w:rPr>
        <w:t xml:space="preserve"> αυτές τις διαλυτικές για τα έθνη και τις πατρίδες συμφωνίες.</w:t>
      </w:r>
    </w:p>
    <w:p w14:paraId="77AE1467" w14:textId="77777777" w:rsidR="00030F8B" w:rsidRDefault="007F68A1">
      <w:pPr>
        <w:spacing w:after="0" w:line="600" w:lineRule="auto"/>
        <w:ind w:firstLine="720"/>
        <w:jc w:val="both"/>
        <w:rPr>
          <w:rFonts w:eastAsia="Times New Roman"/>
          <w:szCs w:val="24"/>
        </w:rPr>
      </w:pPr>
      <w:r>
        <w:rPr>
          <w:rFonts w:eastAsia="Times New Roman"/>
          <w:szCs w:val="24"/>
        </w:rPr>
        <w:t>Ευχαριστώ.</w:t>
      </w:r>
    </w:p>
    <w:p w14:paraId="77AE1468"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λόγο έχει ο κύριος Υπουργός, για να απαντήσει.</w:t>
      </w:r>
    </w:p>
    <w:p w14:paraId="77AE1469" w14:textId="77777777" w:rsidR="00030F8B" w:rsidRDefault="007F68A1">
      <w:pPr>
        <w:spacing w:after="0" w:line="600" w:lineRule="auto"/>
        <w:ind w:firstLine="720"/>
        <w:jc w:val="both"/>
        <w:rPr>
          <w:rFonts w:eastAsia="Times New Roman"/>
          <w:szCs w:val="24"/>
        </w:rPr>
      </w:pPr>
      <w:r>
        <w:rPr>
          <w:rFonts w:eastAsia="Times New Roman"/>
          <w:b/>
          <w:szCs w:val="24"/>
        </w:rPr>
        <w:t>ΜΑΡΚΟΣ ΜΠΟΛΑΡΗΣ (Αναπληρωτ</w:t>
      </w:r>
      <w:r>
        <w:rPr>
          <w:rFonts w:eastAsia="Times New Roman"/>
          <w:b/>
          <w:szCs w:val="24"/>
        </w:rPr>
        <w:t xml:space="preserve">ής Υπουργός Αγροτικής Ανάπτυξης και Τροφίμων): </w:t>
      </w:r>
      <w:r>
        <w:rPr>
          <w:rFonts w:eastAsia="Times New Roman"/>
          <w:szCs w:val="24"/>
        </w:rPr>
        <w:t xml:space="preserve">Έχουμε μία </w:t>
      </w:r>
      <w:proofErr w:type="spellStart"/>
      <w:r>
        <w:rPr>
          <w:rFonts w:eastAsia="Times New Roman"/>
          <w:szCs w:val="24"/>
        </w:rPr>
        <w:t>επαναδιατύπωση</w:t>
      </w:r>
      <w:proofErr w:type="spellEnd"/>
      <w:r>
        <w:rPr>
          <w:rFonts w:eastAsia="Times New Roman"/>
          <w:szCs w:val="24"/>
        </w:rPr>
        <w:t xml:space="preserve"> της ερώτησης από τον κύριο συνάδελφο, η οποία κατ’ αρχάς δεν ξέρω αν αναφέρεται στο Υπουργείο Αγροτικής Ανάπτυξης στο οποίο απευθύνεται.</w:t>
      </w:r>
    </w:p>
    <w:p w14:paraId="77AE146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Ενώ η ερώτηση απευθύνεται στο Υπουργείο Αγροτι</w:t>
      </w:r>
      <w:r>
        <w:rPr>
          <w:rFonts w:eastAsia="Times New Roman" w:cs="Times New Roman"/>
          <w:szCs w:val="24"/>
        </w:rPr>
        <w:t>κής Ανάπτυξης και Τροφίμων, στο «ερωτάται ο αρμόδιος Υπουργός» αναγράφονται επί λέξει τα εξής: «Ο Υπουργός κ. Σταθάκης παρευρέθηκε στις 13 Μαΐου στο πρώτο Ευρωπαϊκό Συμβούλιο...» -κ.λπ.- «…και πρέπει να μας δικαιολογήσουν πώς έχασε το προνόμιο η χώρα μας γ</w:t>
      </w:r>
      <w:r>
        <w:rPr>
          <w:rFonts w:eastAsia="Times New Roman" w:cs="Times New Roman"/>
          <w:szCs w:val="24"/>
        </w:rPr>
        <w:t xml:space="preserve">ια την ΠΟΠ της φέτας…» </w:t>
      </w:r>
      <w:r>
        <w:rPr>
          <w:rFonts w:eastAsia="Times New Roman" w:cs="Times New Roman"/>
          <w:szCs w:val="24"/>
        </w:rPr>
        <w:t>και τα λοιπά</w:t>
      </w:r>
      <w:r>
        <w:rPr>
          <w:rFonts w:eastAsia="Times New Roman" w:cs="Times New Roman"/>
          <w:szCs w:val="24"/>
        </w:rPr>
        <w:t xml:space="preserve">. </w:t>
      </w:r>
    </w:p>
    <w:p w14:paraId="77AE146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Δεν νομίζω ότι είναι με σαφήνεια διατυπωμένη η ερώτηση. Είναι σίγουρο ότι απευθύνεται σε αναρμόδιο Υπουργείο. Αν αναφέρεστε και ρωτάτε τον κ. Σταθάκη και θέλετε να σας εξηγήσει ο κ. Σταθάκης, κύριε συνάδελφε, μάλλον πρ</w:t>
      </w:r>
      <w:r>
        <w:rPr>
          <w:rFonts w:eastAsia="Times New Roman" w:cs="Times New Roman"/>
          <w:szCs w:val="24"/>
        </w:rPr>
        <w:t xml:space="preserve">έπει να την αποσύρετε και να την </w:t>
      </w:r>
      <w:proofErr w:type="spellStart"/>
      <w:r>
        <w:rPr>
          <w:rFonts w:eastAsia="Times New Roman" w:cs="Times New Roman"/>
          <w:szCs w:val="24"/>
        </w:rPr>
        <w:t>επανακαταθέσετε</w:t>
      </w:r>
      <w:proofErr w:type="spellEnd"/>
      <w:r>
        <w:rPr>
          <w:rFonts w:eastAsia="Times New Roman" w:cs="Times New Roman"/>
          <w:szCs w:val="24"/>
        </w:rPr>
        <w:t xml:space="preserve"> σε άλλο Υπουργείο.</w:t>
      </w:r>
    </w:p>
    <w:p w14:paraId="77AE146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Εκείνο που θέλω να σας πω, σε σχέση με τ</w:t>
      </w:r>
      <w:r>
        <w:rPr>
          <w:rFonts w:eastAsia="Times New Roman" w:cs="Times New Roman"/>
          <w:szCs w:val="24"/>
        </w:rPr>
        <w:t>ην</w:t>
      </w:r>
      <w:r>
        <w:rPr>
          <w:rFonts w:eastAsia="Times New Roman" w:cs="Times New Roman"/>
          <w:szCs w:val="24"/>
        </w:rPr>
        <w:t xml:space="preserve"> </w:t>
      </w:r>
      <w:r>
        <w:rPr>
          <w:rFonts w:eastAsia="Times New Roman" w:cs="Times New Roman"/>
          <w:szCs w:val="24"/>
          <w:lang w:val="en-US"/>
        </w:rPr>
        <w:t>TTIP</w:t>
      </w:r>
      <w:r>
        <w:rPr>
          <w:rFonts w:eastAsia="Times New Roman" w:cs="Times New Roman"/>
          <w:szCs w:val="24"/>
        </w:rPr>
        <w:t xml:space="preserve">, αν ρωτάτε το Υπουργείο Αγροτικής Ανάπτυξης, και εμένα που σας απαντάω, για την εξέλιξη των συνομιλιών, σας λέω όχι. </w:t>
      </w:r>
    </w:p>
    <w:p w14:paraId="77AE146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Εκείνο το οποίο μου κά</w:t>
      </w:r>
      <w:r>
        <w:rPr>
          <w:rFonts w:eastAsia="Times New Roman" w:cs="Times New Roman"/>
          <w:szCs w:val="24"/>
        </w:rPr>
        <w:t>νει πολύ μεγάλη έκπληξη και έχει σχέση με τη διαδικασία εδώ είναι το εξής: Λέτε στην ερώτησή σας: «Ανακοινώθηκε επίσημα από τα ΜΜΕ ότι η χώρα μας έχασε την ΠΟΠ της φέτας και πλέον κάθε χώρα που παράγει άσπρο τυρί θα μπορεί να το ονομάζει «φέτα».». Δεν γίνο</w:t>
      </w:r>
      <w:r>
        <w:rPr>
          <w:rFonts w:eastAsia="Times New Roman" w:cs="Times New Roman"/>
          <w:szCs w:val="24"/>
        </w:rPr>
        <w:t xml:space="preserve">νται ποτέ επίσημες ανακοινώσεις από τα ΜΜΕ. Δεν νομίζω ότι ευστοχεί η ερώτησή σας. Πραγματικά στη θέση σας, θα την κατέθετα ξανά, για να την έχουμε </w:t>
      </w:r>
      <w:proofErr w:type="spellStart"/>
      <w:r>
        <w:rPr>
          <w:rFonts w:eastAsia="Times New Roman" w:cs="Times New Roman"/>
          <w:szCs w:val="24"/>
        </w:rPr>
        <w:t>στοχευμένη</w:t>
      </w:r>
      <w:proofErr w:type="spellEnd"/>
      <w:r>
        <w:rPr>
          <w:rFonts w:eastAsia="Times New Roman" w:cs="Times New Roman"/>
          <w:szCs w:val="24"/>
        </w:rPr>
        <w:t xml:space="preserve"> και να πούμε ότι άλλο είναι το </w:t>
      </w:r>
      <w:r>
        <w:rPr>
          <w:rFonts w:eastAsia="Times New Roman" w:cs="Times New Roman"/>
          <w:szCs w:val="24"/>
        </w:rPr>
        <w:t xml:space="preserve">ζήτημα των </w:t>
      </w:r>
      <w:r>
        <w:rPr>
          <w:rFonts w:eastAsia="Times New Roman" w:cs="Times New Roman"/>
          <w:szCs w:val="24"/>
        </w:rPr>
        <w:t>ΠΟΠ</w:t>
      </w:r>
      <w:r>
        <w:rPr>
          <w:rFonts w:eastAsia="Times New Roman" w:cs="Times New Roman"/>
          <w:szCs w:val="24"/>
        </w:rPr>
        <w:t>, όπως είναι</w:t>
      </w:r>
      <w:r>
        <w:rPr>
          <w:rFonts w:eastAsia="Times New Roman" w:cs="Times New Roman"/>
          <w:szCs w:val="24"/>
        </w:rPr>
        <w:t xml:space="preserve"> η φέτα, άλλο είναι το </w:t>
      </w:r>
      <w:r>
        <w:rPr>
          <w:rFonts w:eastAsia="Times New Roman" w:cs="Times New Roman"/>
          <w:szCs w:val="24"/>
        </w:rPr>
        <w:t xml:space="preserve">ζήτημα </w:t>
      </w:r>
      <w:r>
        <w:rPr>
          <w:rFonts w:eastAsia="Times New Roman" w:cs="Times New Roman"/>
          <w:szCs w:val="24"/>
        </w:rPr>
        <w:t>τ</w:t>
      </w:r>
      <w:r>
        <w:rPr>
          <w:rFonts w:eastAsia="Times New Roman" w:cs="Times New Roman"/>
          <w:szCs w:val="24"/>
        </w:rPr>
        <w:t>ης</w:t>
      </w:r>
      <w:r>
        <w:rPr>
          <w:rFonts w:eastAsia="Times New Roman" w:cs="Times New Roman"/>
          <w:szCs w:val="24"/>
        </w:rPr>
        <w:t xml:space="preserve"> </w:t>
      </w:r>
      <w:r>
        <w:rPr>
          <w:rFonts w:eastAsia="Times New Roman" w:cs="Times New Roman"/>
          <w:szCs w:val="24"/>
          <w:lang w:val="en-US"/>
        </w:rPr>
        <w:t>TTIP</w:t>
      </w:r>
      <w:r>
        <w:rPr>
          <w:rFonts w:eastAsia="Times New Roman" w:cs="Times New Roman"/>
          <w:szCs w:val="24"/>
        </w:rPr>
        <w:t xml:space="preserve">, </w:t>
      </w:r>
      <w:r>
        <w:rPr>
          <w:rFonts w:eastAsia="Times New Roman" w:cs="Times New Roman"/>
          <w:szCs w:val="24"/>
        </w:rPr>
        <w:t>άλλο είναι το τι λένε τα ΜΜΕ και άλλο είναι το τι γίνεται στις συναντήσεις και στις συζητήσεις, που δεν έχει ανακοινωθεί ακόμα τίποτα επίσημα.</w:t>
      </w:r>
    </w:p>
    <w:p w14:paraId="77AE146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Από τη στιγμή που εσείς εδώ εκθέσατε ότι…</w:t>
      </w:r>
    </w:p>
    <w:p w14:paraId="77AE146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Για την ταμπακιέρα, κύριε Υπουργέ!</w:t>
      </w:r>
    </w:p>
    <w:p w14:paraId="77AE147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 xml:space="preserve">Ναι. Να ξέρετε ότι εδώ δεν ήρθαμε για να κάνουμε γενική πολιτική συζήτηση. </w:t>
      </w:r>
    </w:p>
    <w:p w14:paraId="77AE147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Συγκεκριμένη.</w:t>
      </w:r>
    </w:p>
    <w:p w14:paraId="77AE147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 xml:space="preserve">Άλλη διαδικασία προβλέπεται από τον Κανονισμό για γενικευμένες πολιτικές συζητήσεις. Ήρθαμε εδώ, σε μια διαδικασία η οποία έχει τρίλεπτη απάντηση, να απαντήσουμε για ζητήματα </w:t>
      </w:r>
      <w:proofErr w:type="spellStart"/>
      <w:r>
        <w:rPr>
          <w:rFonts w:eastAsia="Times New Roman" w:cs="Times New Roman"/>
          <w:szCs w:val="24"/>
        </w:rPr>
        <w:t>αρμοδιότητος</w:t>
      </w:r>
      <w:proofErr w:type="spellEnd"/>
      <w:r>
        <w:rPr>
          <w:rFonts w:eastAsia="Times New Roman" w:cs="Times New Roman"/>
          <w:szCs w:val="24"/>
        </w:rPr>
        <w:t xml:space="preserve">. </w:t>
      </w:r>
    </w:p>
    <w:p w14:paraId="77AE147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 λοιπόν, εδώ που καταθέσατε, δεν χρήζει απαντήσεως. Δεν υπάρχ</w:t>
      </w:r>
      <w:r>
        <w:rPr>
          <w:rFonts w:eastAsia="Times New Roman" w:cs="Times New Roman"/>
          <w:szCs w:val="24"/>
        </w:rPr>
        <w:t>ει αντικείμενο ερώτησης. Όταν με ρωτάτε τι έκανε ο κ. Σταθάκης στις συζητήσεις για τ</w:t>
      </w:r>
      <w:r>
        <w:rPr>
          <w:rFonts w:eastAsia="Times New Roman" w:cs="Times New Roman"/>
          <w:szCs w:val="24"/>
        </w:rPr>
        <w:t>ην</w:t>
      </w:r>
      <w:r>
        <w:rPr>
          <w:rFonts w:eastAsia="Times New Roman" w:cs="Times New Roman"/>
          <w:szCs w:val="24"/>
        </w:rPr>
        <w:t xml:space="preserve"> </w:t>
      </w:r>
      <w:r>
        <w:rPr>
          <w:rFonts w:eastAsia="Times New Roman" w:cs="Times New Roman"/>
          <w:szCs w:val="24"/>
          <w:lang w:val="en-US"/>
        </w:rPr>
        <w:t>TTIP</w:t>
      </w:r>
      <w:r>
        <w:rPr>
          <w:rFonts w:eastAsia="Times New Roman" w:cs="Times New Roman"/>
          <w:szCs w:val="24"/>
        </w:rPr>
        <w:t xml:space="preserve">, είμαι αναρμόδιος να απαντήσω. Και στοχεύσατε λάθος στην ερώτηση, η οποία είναι απολύτως αόριστη. Τι θέλετε να σας πω; Ποια είναι η ταμπακιέρα; Η γενική πολιτική </w:t>
      </w:r>
      <w:r>
        <w:rPr>
          <w:rFonts w:eastAsia="Times New Roman" w:cs="Times New Roman"/>
          <w:szCs w:val="24"/>
        </w:rPr>
        <w:t>συζήτηση;</w:t>
      </w:r>
    </w:p>
    <w:p w14:paraId="77AE147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Ειδική είναι, κύριε Υπουργέ. Δεν είναι γενική.</w:t>
      </w:r>
    </w:p>
    <w:p w14:paraId="77AE147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Να ρωτήσετε, λοιπόν, τον κ. Σταθάκη, αν είναι ειδική.</w:t>
      </w:r>
    </w:p>
    <w:p w14:paraId="77AE147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Δεν έχετε να πείτε τίποτα, κύριε</w:t>
      </w:r>
      <w:r>
        <w:rPr>
          <w:rFonts w:eastAsia="Times New Roman" w:cs="Times New Roman"/>
          <w:szCs w:val="24"/>
        </w:rPr>
        <w:t xml:space="preserve"> </w:t>
      </w:r>
      <w:proofErr w:type="spellStart"/>
      <w:r>
        <w:rPr>
          <w:rFonts w:eastAsia="Times New Roman" w:cs="Times New Roman"/>
          <w:szCs w:val="24"/>
        </w:rPr>
        <w:t>Μπόλαρη</w:t>
      </w:r>
      <w:proofErr w:type="spellEnd"/>
      <w:r>
        <w:rPr>
          <w:rFonts w:eastAsia="Times New Roman" w:cs="Times New Roman"/>
          <w:szCs w:val="24"/>
        </w:rPr>
        <w:t>, ούτε εσείς ούτε ο κ. Σταθάκης.</w:t>
      </w:r>
    </w:p>
    <w:p w14:paraId="77AE147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Κύριε Πρόεδρε, για να ολοκληρώσω, είναι απολύτως σαφές ότι η Κυβέρνηση για το θέμα της φέτας, της οποίας το ΠΟΠ -για να ξεκαθαρίσουμε- είναι ε</w:t>
      </w:r>
      <w:r>
        <w:rPr>
          <w:rFonts w:eastAsia="Times New Roman" w:cs="Times New Roman"/>
          <w:szCs w:val="24"/>
        </w:rPr>
        <w:t>υρωπαϊκή νομοθεσία…</w:t>
      </w:r>
    </w:p>
    <w:p w14:paraId="77AE147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Σας το είπα.</w:t>
      </w:r>
    </w:p>
    <w:p w14:paraId="77AE147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Τροφίμων): </w:t>
      </w:r>
      <w:r>
        <w:rPr>
          <w:rFonts w:eastAsia="Times New Roman" w:cs="Times New Roman"/>
          <w:szCs w:val="24"/>
        </w:rPr>
        <w:t xml:space="preserve">Εγώ, όμως, εδώ δεν ήρθα για να κάνω διάλογο. Ήρθα να απαντήσω σε μια ερώτηση. Εάν θέλετε να απαντήσω, αφήστε με να απαντήσω. </w:t>
      </w:r>
    </w:p>
    <w:p w14:paraId="77AE147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Υπάρ</w:t>
      </w:r>
      <w:r>
        <w:rPr>
          <w:rFonts w:eastAsia="Times New Roman" w:cs="Times New Roman"/>
          <w:szCs w:val="24"/>
        </w:rPr>
        <w:t>χει, λοιπόν, σαφέστατα η ευρωπαϊκή νομοθεσία και με βάση αυτή λειτουργούμε και σαν Υπουργείο και σαν χώρα και σαν Ευρώπη. Και πάνω στη βάση αυτής της νομοθεσίας παλεύουμε για να τη στηρίξουμε.</w:t>
      </w:r>
    </w:p>
    <w:p w14:paraId="77AE147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Υπάρχουν παραβιάσεις. Υπάρχουν ευρωπαϊκές χώρες </w:t>
      </w:r>
      <w:r>
        <w:rPr>
          <w:rFonts w:eastAsia="Times New Roman"/>
          <w:szCs w:val="24"/>
        </w:rPr>
        <w:t>οι οποίες</w:t>
      </w:r>
      <w:r>
        <w:rPr>
          <w:rFonts w:eastAsia="Times New Roman"/>
          <w:szCs w:val="24"/>
        </w:rPr>
        <w:t>,</w:t>
      </w:r>
      <w:r>
        <w:rPr>
          <w:rFonts w:eastAsia="Times New Roman" w:cs="Times New Roman"/>
          <w:szCs w:val="24"/>
        </w:rPr>
        <w:t xml:space="preserve"> ενώ </w:t>
      </w:r>
      <w:r>
        <w:rPr>
          <w:rFonts w:eastAsia="Times New Roman" w:cs="Times New Roman"/>
          <w:szCs w:val="24"/>
        </w:rPr>
        <w:t xml:space="preserve">σέβονται το ΠΟΠ μέσα στην Ευρωπαϊκή Ένωση, παράγουν προϊόντα που τα ονομάζουν «φέτα» και τα εξάγουν. Και υπάρχει η διαδικασία από το Υπουργείο για την άμυνα στις καταστάσεις αυτές. </w:t>
      </w:r>
    </w:p>
    <w:p w14:paraId="77AE147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Επίσης, υπάρχει προετοιμασία με το Νομικό Συμβούλιο του Κράτους, από τα συ</w:t>
      </w:r>
      <w:r>
        <w:rPr>
          <w:rFonts w:eastAsia="Times New Roman" w:cs="Times New Roman"/>
          <w:szCs w:val="24"/>
        </w:rPr>
        <w:t>ναρμόδια Υπουργεία για να απαντήσουμε στη λάθος στρατηγική της Τσεχίας, η οποία ετοιμάζεται να παραβιάσει τη νομοθεσία της Ευρωπαϊκής Ένωσης στο θέμα του γιαουρτιού.</w:t>
      </w:r>
    </w:p>
    <w:p w14:paraId="77AE147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Να ξέρετε ότι η προσπάθεια η οποία γίνεται για να υπερασπιστούμε τους Έλληνες παραγωγούς, </w:t>
      </w:r>
      <w:r>
        <w:rPr>
          <w:rFonts w:eastAsia="Times New Roman" w:cs="Times New Roman"/>
          <w:szCs w:val="24"/>
        </w:rPr>
        <w:t>να υπερασπιστούμε την τοπική οικονομία, την εθνική οικονομία, συνολικά τον παραγωγικό τομέα, άρα, την ανάπτυξη, γίνεται άοκνα και άγρυπνα.</w:t>
      </w:r>
    </w:p>
    <w:p w14:paraId="77AE147E" w14:textId="77777777" w:rsidR="00030F8B" w:rsidRDefault="007F68A1">
      <w:pPr>
        <w:spacing w:after="0" w:line="600" w:lineRule="auto"/>
        <w:ind w:firstLine="720"/>
        <w:jc w:val="both"/>
        <w:rPr>
          <w:rFonts w:eastAsia="Times New Roman" w:cs="Times New Roman"/>
          <w:szCs w:val="24"/>
        </w:rPr>
      </w:pPr>
      <w:r>
        <w:rPr>
          <w:rFonts w:eastAsia="Times New Roman"/>
          <w:szCs w:val="24"/>
        </w:rPr>
        <w:lastRenderedPageBreak/>
        <w:t>Ευχαριστώ πολύ.</w:t>
      </w:r>
      <w:r>
        <w:rPr>
          <w:rFonts w:eastAsia="Times New Roman" w:cs="Times New Roman"/>
          <w:szCs w:val="24"/>
        </w:rPr>
        <w:t xml:space="preserve"> </w:t>
      </w:r>
    </w:p>
    <w:p w14:paraId="77AE147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77AE148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w:t>
      </w:r>
    </w:p>
    <w:p w14:paraId="77AE148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ΗΛΙΑΣ ΠΑΝΑ</w:t>
      </w:r>
      <w:r>
        <w:rPr>
          <w:rFonts w:eastAsia="Times New Roman" w:cs="Times New Roman"/>
          <w:b/>
          <w:szCs w:val="24"/>
        </w:rPr>
        <w:t xml:space="preserve">ΓΙΩΤΑΡΟΣ: </w:t>
      </w:r>
      <w:r>
        <w:rPr>
          <w:rFonts w:eastAsia="Times New Roman"/>
          <w:color w:val="000000"/>
          <w:szCs w:val="24"/>
        </w:rPr>
        <w:t>Ευχαριστώ, κύριε Πρόεδρε.</w:t>
      </w:r>
      <w:r>
        <w:rPr>
          <w:rFonts w:eastAsia="Times New Roman" w:cs="Times New Roman"/>
          <w:szCs w:val="24"/>
        </w:rPr>
        <w:t xml:space="preserve"> </w:t>
      </w:r>
    </w:p>
    <w:p w14:paraId="77AE148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γνωρίζετε πολύ καλά ποιο είναι το θέμα και τι ήρθαμε να συζητήσουμε εδώ. Είναι απολύτως συγκεκριμένο. Δεν είναι γενικότερη πολιτική. Έχει να κάνει με τη φέτα, όπως είπε ο κ. Κασιδιάρης, όπως σας είπα και </w:t>
      </w:r>
      <w:r>
        <w:rPr>
          <w:rFonts w:eastAsia="Times New Roman" w:cs="Times New Roman"/>
          <w:szCs w:val="24"/>
        </w:rPr>
        <w:t xml:space="preserve">εγώ. </w:t>
      </w:r>
    </w:p>
    <w:p w14:paraId="77AE148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Και δυστυχώς, ή ευτυχώς -δεν ξέρω- αυτές οι συζητήσεις και οι συνομιλίες περιλαμβάνουν ευρεία γκάμα προϊόντων και θεμάτων στα οποία εμπλέκονται τόσο το Υπουργείο το δικό σας, όσο και το Υπουργείο στο οποίο προΐσταται ο κ. Σταθάκης, γιατί άλλοτε πηγαί</w:t>
      </w:r>
      <w:r>
        <w:rPr>
          <w:rFonts w:eastAsia="Times New Roman" w:cs="Times New Roman"/>
          <w:szCs w:val="24"/>
        </w:rPr>
        <w:t>νει ο κ. Αποστόλου, άλλοτε πηγαίνει ο κ. Σταθάκης. Όλα αυτά είναι αλληλένδετα.</w:t>
      </w:r>
    </w:p>
    <w:p w14:paraId="77AE148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Είπατε ότι η προστατευόμενη ονομασία προέλευσης είναι ευρωπαϊκή νομοθεσία. Σας το είπα και εγώ στην αρχή. Όμως, σας είπα και κάτι άλλο, το οποίο μάλλον δεν αντιληφθήκατε. Σας εί</w:t>
      </w:r>
      <w:r>
        <w:rPr>
          <w:rFonts w:eastAsia="Times New Roman" w:cs="Times New Roman"/>
          <w:szCs w:val="24"/>
        </w:rPr>
        <w:t xml:space="preserve">πα το γεγονός ότι όταν κατέφυγαν οι Έλληνες παραγωγοί φέτας στα δικαστήρια της Τουρκίας και σε άλλες χώρες που χρησιμοποιούσαν τυρί με την ονομασία «φέτα», δικαιώθηκαν. Και όταν έγινε η συμφωνία μεταξύ Ευρωπαϊκής Ένωσης με τον Καναδά, όπου άρχισε να </w:t>
      </w:r>
      <w:proofErr w:type="spellStart"/>
      <w:r>
        <w:rPr>
          <w:rFonts w:eastAsia="Times New Roman" w:cs="Times New Roman"/>
          <w:szCs w:val="24"/>
        </w:rPr>
        <w:t>απεμπο</w:t>
      </w:r>
      <w:r>
        <w:rPr>
          <w:rFonts w:eastAsia="Times New Roman" w:cs="Times New Roman"/>
          <w:szCs w:val="24"/>
        </w:rPr>
        <w:t>λείται</w:t>
      </w:r>
      <w:proofErr w:type="spellEnd"/>
      <w:r>
        <w:rPr>
          <w:rFonts w:eastAsia="Times New Roman" w:cs="Times New Roman"/>
          <w:szCs w:val="24"/>
        </w:rPr>
        <w:t xml:space="preserve"> πλέον επισήμως –δυστυχώς- η ονομασία «φέτα» από τις ελληνικές κυβερνήσεις, εκλιπαρούσαν οι παραγωγοί φέτας να μην υπογράψουν οι ελληνικές κυβερνήσεις και να τους αφήσουν να τρέξουν το θέμα δικαστικά. Το ίδιο σας λέμε τώρα και στην περίπτωση της συμφ</w:t>
      </w:r>
      <w:r>
        <w:rPr>
          <w:rFonts w:eastAsia="Times New Roman" w:cs="Times New Roman"/>
          <w:szCs w:val="24"/>
        </w:rPr>
        <w:t xml:space="preserve">ωνίας με τις έξι χώρες τις Νοτίου Αφρικής. </w:t>
      </w:r>
    </w:p>
    <w:p w14:paraId="77AE1485" w14:textId="77777777" w:rsidR="00030F8B" w:rsidRDefault="007F68A1">
      <w:pPr>
        <w:spacing w:after="0" w:line="600" w:lineRule="auto"/>
        <w:ind w:firstLine="720"/>
        <w:jc w:val="both"/>
        <w:rPr>
          <w:rFonts w:eastAsia="Times New Roman"/>
          <w:szCs w:val="24"/>
        </w:rPr>
      </w:pPr>
      <w:r>
        <w:rPr>
          <w:rFonts w:eastAsia="Times New Roman" w:cs="Times New Roman"/>
          <w:szCs w:val="24"/>
        </w:rPr>
        <w:t xml:space="preserve">Σας λέμε ξανά ότι επειδή η φέτα είναι ίσως το πλέον γνωστό –μάλλον το </w:t>
      </w:r>
      <w:r>
        <w:rPr>
          <w:rFonts w:eastAsia="Times New Roman" w:cs="Times New Roman"/>
          <w:szCs w:val="24"/>
        </w:rPr>
        <w:t>νούμερο ένα</w:t>
      </w:r>
      <w:r>
        <w:rPr>
          <w:rFonts w:eastAsia="Times New Roman" w:cs="Times New Roman"/>
          <w:szCs w:val="24"/>
        </w:rPr>
        <w:t xml:space="preserve">- τυροκομικό προϊόν σε ολόκληρη την υφήλιο, έχει τεράστιες </w:t>
      </w:r>
      <w:r>
        <w:rPr>
          <w:rFonts w:eastAsia="Times New Roman"/>
          <w:szCs w:val="24"/>
        </w:rPr>
        <w:t>δυνατότητες ανάπτυξης όχι μόνο για τους εκατοντάδες χιλιάδες που απασχολ</w:t>
      </w:r>
      <w:r>
        <w:rPr>
          <w:rFonts w:eastAsia="Times New Roman"/>
          <w:szCs w:val="24"/>
        </w:rPr>
        <w:t xml:space="preserve">ούνται με έμμεσο ή άμεσο τρόπο με την παραγωγή φέτας στην πατρίδα μας, αλλά θα μπορούσαν να είναι πολύ περισσότεροι, έτσι ώστε κάποιοι από το ενάμισι εκατομμύριο συμπολιτών </w:t>
      </w:r>
      <w:r>
        <w:rPr>
          <w:rFonts w:eastAsia="Times New Roman"/>
          <w:szCs w:val="24"/>
        </w:rPr>
        <w:lastRenderedPageBreak/>
        <w:t>μας που είναι άνεργοι θα μπορούσαν με τις κατάλληλες ενέργειες να εμπλακούν και αυτ</w:t>
      </w:r>
      <w:r>
        <w:rPr>
          <w:rFonts w:eastAsia="Times New Roman"/>
          <w:szCs w:val="24"/>
        </w:rPr>
        <w:t>οί στην παραγωγή φέτας.</w:t>
      </w:r>
    </w:p>
    <w:p w14:paraId="77AE1486" w14:textId="77777777" w:rsidR="00030F8B" w:rsidRDefault="007F68A1">
      <w:pPr>
        <w:spacing w:after="0" w:line="600" w:lineRule="auto"/>
        <w:ind w:firstLine="720"/>
        <w:jc w:val="both"/>
        <w:rPr>
          <w:rFonts w:eastAsia="Times New Roman" w:cs="Times New Roman"/>
          <w:szCs w:val="24"/>
        </w:rPr>
      </w:pPr>
      <w:r>
        <w:rPr>
          <w:rFonts w:eastAsia="Times New Roman"/>
          <w:szCs w:val="24"/>
        </w:rPr>
        <w:t xml:space="preserve">Επίσης, πολύ σωστά είπατε ότι χώρες της Ευρωπαϊκής Ένωσης εξάγουν στο εξωτερικό και γι’ αυτό τους συμφέρει και κάνουν αυτές τις συμφωνίες με τις χώρες της </w:t>
      </w:r>
      <w:r>
        <w:rPr>
          <w:rFonts w:eastAsia="Times New Roman" w:cs="Times New Roman"/>
          <w:szCs w:val="24"/>
        </w:rPr>
        <w:t>Νοτίου Αφρικής και με τον Καναδά, όπως και έκαναν και δυστυχώς και αυτή που ε</w:t>
      </w:r>
      <w:r>
        <w:rPr>
          <w:rFonts w:eastAsia="Times New Roman" w:cs="Times New Roman"/>
          <w:szCs w:val="24"/>
        </w:rPr>
        <w:t>τοιμάζεται να γίνει με τις Ηνωμένες Πολιτείες. Αυτό γίνεται γιατί τους συμφέρει, αφού θα εξάγουν το προϊόν τους σε όλα τα μήκη και πλάτη της υφηλίου ως «φέτα», «</w:t>
      </w:r>
      <w:r>
        <w:rPr>
          <w:rFonts w:eastAsia="Times New Roman" w:cs="Times New Roman"/>
          <w:szCs w:val="24"/>
          <w:lang w:val="en-US"/>
        </w:rPr>
        <w:t>feta</w:t>
      </w:r>
      <w:r>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 xml:space="preserve">» ή οτιδήποτε άλλο. </w:t>
      </w:r>
    </w:p>
    <w:p w14:paraId="77AE148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Και έρχομαι και σε κάτι, που δεν είναι βέβαια της παρούσης, αλλά απλώς θα το αναφέρουμε, γιατί θα επανέλθουμε σε αυτό. Παράλληλα, λοιπόν, με τις συζητήσεις που γίνονται γι’ αυτήν τη συμφωνία </w:t>
      </w:r>
      <w:r>
        <w:rPr>
          <w:rFonts w:eastAsia="Times New Roman" w:cs="Times New Roman"/>
          <w:szCs w:val="24"/>
          <w:lang w:val="en-US"/>
        </w:rPr>
        <w:t>TTIP</w:t>
      </w:r>
      <w:r>
        <w:rPr>
          <w:rFonts w:eastAsia="Times New Roman" w:cs="Times New Roman"/>
          <w:szCs w:val="24"/>
        </w:rPr>
        <w:t xml:space="preserve"> με τις Ηνωμένες Πολιτείες, γίνονται και συζητήσεις για μια ε</w:t>
      </w:r>
      <w:r>
        <w:rPr>
          <w:rFonts w:eastAsia="Times New Roman" w:cs="Times New Roman"/>
          <w:szCs w:val="24"/>
        </w:rPr>
        <w:t xml:space="preserve">πικείμενη συμφωνία πολύ πιο βρώμικη και ύπουλη, τη συμφωνία </w:t>
      </w:r>
      <w:r>
        <w:rPr>
          <w:rFonts w:eastAsia="Times New Roman" w:cs="Times New Roman"/>
          <w:szCs w:val="24"/>
          <w:lang w:val="en-US"/>
        </w:rPr>
        <w:t>CETA</w:t>
      </w:r>
      <w:r>
        <w:rPr>
          <w:rFonts w:eastAsia="Times New Roman" w:cs="Times New Roman"/>
          <w:szCs w:val="24"/>
        </w:rPr>
        <w:t xml:space="preserve">. </w:t>
      </w:r>
    </w:p>
    <w:p w14:paraId="77AE148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αυτή, και στην περίπτωση με τον Καναδά, αλλά και με τις Ηνωμένες Πολιτείες -αν τελικά υπογραφεί η συμφωνία </w:t>
      </w:r>
      <w:r>
        <w:rPr>
          <w:rFonts w:eastAsia="Times New Roman" w:cs="Times New Roman"/>
          <w:szCs w:val="24"/>
          <w:lang w:val="en-US"/>
        </w:rPr>
        <w:t>TTIP</w:t>
      </w:r>
      <w:r>
        <w:rPr>
          <w:rFonts w:eastAsia="Times New Roman" w:cs="Times New Roman"/>
          <w:szCs w:val="24"/>
        </w:rPr>
        <w:t>-, θα υπάρχουν ιδιωτικά διοικητικά δικαστήρια στα οποία θα καταφεύγ</w:t>
      </w:r>
      <w:r>
        <w:rPr>
          <w:rFonts w:eastAsia="Times New Roman" w:cs="Times New Roman"/>
          <w:szCs w:val="24"/>
        </w:rPr>
        <w:t>ουν -για να καταλάβουν οι Έλληνες πολίτες και οι παραγωγοί τι συμβαίνει- οι πολυεθνικές οι οποίες θα έχουν παρασκευάσει στη χώρα τους ένα λευκό τυροκομικό προϊόν, το οποίο θα ονομάζουν «φέτα» ή «</w:t>
      </w:r>
      <w:r>
        <w:rPr>
          <w:rFonts w:eastAsia="Times New Roman" w:cs="Times New Roman"/>
          <w:szCs w:val="24"/>
          <w:lang w:val="en-US"/>
        </w:rPr>
        <w:t>feta</w:t>
      </w:r>
      <w:r w:rsidRPr="007C7FEF">
        <w:rPr>
          <w:rFonts w:eastAsia="Times New Roman" w:cs="Times New Roman"/>
          <w:szCs w:val="24"/>
        </w:rPr>
        <w:t xml:space="preserve"> </w:t>
      </w:r>
      <w:r>
        <w:rPr>
          <w:rFonts w:eastAsia="Times New Roman" w:cs="Times New Roman"/>
          <w:szCs w:val="24"/>
          <w:lang w:val="en-US"/>
        </w:rPr>
        <w:t>type</w:t>
      </w:r>
      <w:r>
        <w:rPr>
          <w:rFonts w:eastAsia="Times New Roman" w:cs="Times New Roman"/>
          <w:szCs w:val="24"/>
        </w:rPr>
        <w:t>» ή κάτι άλλο. Μάλλον ξερά «φέτα» θα το λένε μετά απ</w:t>
      </w:r>
      <w:r>
        <w:rPr>
          <w:rFonts w:eastAsia="Times New Roman" w:cs="Times New Roman"/>
          <w:szCs w:val="24"/>
        </w:rPr>
        <w:t xml:space="preserve">ό λίγο καιρό, χωρίς τίποτα άλλο. Και αυτό το προϊόν μπορεί να είναι παρασκευασμένο από γενετικά τροποποιημένα γαλακτοφόρα κουνέλια και να το παρουσιάζουν ως φέτα. </w:t>
      </w:r>
    </w:p>
    <w:p w14:paraId="77AE148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7AE148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προϊόν, λοιπόν, θα το φέρουν στην Ευρωπαϊκή Ένωση και επειδή τα ιδιωτικά διοικητικά δικαστήρια θα μπορούν να παρακάμπτουν την ευρωπαϊκή νομοθεσία, θα καταφεύγουν σε αυτά και θα κερδίζουν το δικαίωμα οι αμερικάνικες ή οι άλλες πολυεθνικές να πωλούν στην πατ</w:t>
      </w:r>
      <w:r>
        <w:rPr>
          <w:rFonts w:eastAsia="Times New Roman" w:cs="Times New Roman"/>
          <w:szCs w:val="24"/>
        </w:rPr>
        <w:t xml:space="preserve">ρίδα μας φέτα άσχετη, όπως σας είπα, ή ελιές καλαμών οι οποίες μπορεί να είναι φτιαγμένες από μηλιές οι οποίες θα είναι </w:t>
      </w:r>
      <w:r>
        <w:rPr>
          <w:rFonts w:eastAsia="Times New Roman" w:cs="Times New Roman"/>
          <w:szCs w:val="24"/>
        </w:rPr>
        <w:lastRenderedPageBreak/>
        <w:t xml:space="preserve">μπολιασμένες στην Αμερική από τη </w:t>
      </w:r>
      <w:r>
        <w:rPr>
          <w:rFonts w:eastAsia="Times New Roman" w:cs="Times New Roman"/>
          <w:szCs w:val="24"/>
        </w:rPr>
        <w:t>«</w:t>
      </w:r>
      <w:r>
        <w:rPr>
          <w:rFonts w:eastAsia="Times New Roman" w:cs="Times New Roman"/>
          <w:szCs w:val="24"/>
          <w:lang w:val="en-US"/>
        </w:rPr>
        <w:t>MONSANTO</w:t>
      </w:r>
      <w:r>
        <w:rPr>
          <w:rFonts w:eastAsia="Times New Roman" w:cs="Times New Roman"/>
          <w:szCs w:val="24"/>
        </w:rPr>
        <w:t>»</w:t>
      </w:r>
      <w:r>
        <w:rPr>
          <w:rFonts w:eastAsia="Times New Roman" w:cs="Times New Roman"/>
          <w:szCs w:val="24"/>
        </w:rPr>
        <w:t xml:space="preserve"> και εμείς δεν θα μπορούμε να κάνουμε τίποτα. Για τον λόγο αυτό, κρούουμε τον κώδωνα του κινδ</w:t>
      </w:r>
      <w:r>
        <w:rPr>
          <w:rFonts w:eastAsia="Times New Roman" w:cs="Times New Roman"/>
          <w:szCs w:val="24"/>
        </w:rPr>
        <w:t xml:space="preserve">ύνου και θα συνεχίσουμε να τον κρούουμε. </w:t>
      </w:r>
    </w:p>
    <w:p w14:paraId="77AE148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7AE148C" w14:textId="77777777" w:rsidR="00030F8B" w:rsidRDefault="007F68A1">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Ορίστε, κύριε Υπουργέ, έχετε τον λόγο για να απαντήσετε στο θέμα για το οποίο έχετε ερωτηθεί. </w:t>
      </w:r>
    </w:p>
    <w:p w14:paraId="77AE148D"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ΜΑΡΚΟΣ ΜΠΟΛΑΡΗΣ (Αναπληρωτής Υπουργός Αγροτικής Ανάπτυξης και </w:t>
      </w:r>
      <w:r>
        <w:rPr>
          <w:rFonts w:eastAsia="Times New Roman"/>
          <w:b/>
          <w:szCs w:val="24"/>
        </w:rPr>
        <w:t>Τροφίμων):</w:t>
      </w:r>
      <w:r>
        <w:rPr>
          <w:rFonts w:eastAsia="Times New Roman"/>
          <w:szCs w:val="24"/>
        </w:rPr>
        <w:t xml:space="preserve"> </w:t>
      </w:r>
      <w:r>
        <w:rPr>
          <w:rFonts w:eastAsia="Times New Roman" w:cs="Times New Roman"/>
          <w:szCs w:val="24"/>
        </w:rPr>
        <w:t xml:space="preserve">Κοιτάξτε. Εδώ δεν πρόκειται για θέμα μεταφοράς ευθυνών, αλλά υπάρχει μια διαδικασία η οποία είναι σε εξέλιξη και αυτό που έχει σημασία είναι από πού θέλει κάποιος να πιάσει το σκοινί. </w:t>
      </w:r>
    </w:p>
    <w:p w14:paraId="77AE148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Εδώ υπάρχουν δηλώσεις όπως «δεν επιστρέφω, αν δεν σώσει ο Πρ</w:t>
      </w:r>
      <w:r>
        <w:rPr>
          <w:rFonts w:eastAsia="Times New Roman" w:cs="Times New Roman"/>
          <w:szCs w:val="24"/>
        </w:rPr>
        <w:t xml:space="preserve">ωθυπουργός τη φέτα» –έχει και όνομα-, «αν δώσετε στον Καναδά τη φέτα, θα πέσει η </w:t>
      </w:r>
      <w:r>
        <w:rPr>
          <w:rFonts w:eastAsia="Times New Roman"/>
          <w:szCs w:val="24"/>
        </w:rPr>
        <w:t>Κυβέρνηση»</w:t>
      </w:r>
      <w:r>
        <w:rPr>
          <w:rFonts w:eastAsia="Times New Roman" w:cs="Times New Roman"/>
          <w:szCs w:val="24"/>
        </w:rPr>
        <w:t xml:space="preserve"> κ.λπ.</w:t>
      </w:r>
      <w:r>
        <w:rPr>
          <w:rFonts w:eastAsia="Times New Roman" w:cs="Times New Roman"/>
          <w:szCs w:val="24"/>
        </w:rPr>
        <w:t xml:space="preserve">. </w:t>
      </w:r>
      <w:r>
        <w:rPr>
          <w:rFonts w:eastAsia="Times New Roman" w:cs="Times New Roman"/>
          <w:szCs w:val="24"/>
        </w:rPr>
        <w:t xml:space="preserve">Η ιστορία είναι παλιά. Και το ξέρετε ότι η ιστορία είναι παλιά. </w:t>
      </w:r>
    </w:p>
    <w:p w14:paraId="77AE148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Να μην επαναλάβετε ξανά τη Βόρειο Αφρική!</w:t>
      </w:r>
    </w:p>
    <w:p w14:paraId="77AE1490" w14:textId="77777777" w:rsidR="00030F8B" w:rsidRDefault="007F68A1">
      <w:pPr>
        <w:spacing w:after="0" w:line="600" w:lineRule="auto"/>
        <w:ind w:firstLine="720"/>
        <w:jc w:val="both"/>
        <w:rPr>
          <w:rFonts w:eastAsia="Times New Roman" w:cs="Times New Roman"/>
          <w:szCs w:val="24"/>
        </w:rPr>
      </w:pPr>
      <w:r>
        <w:rPr>
          <w:rFonts w:eastAsia="Times New Roman"/>
          <w:b/>
          <w:szCs w:val="24"/>
        </w:rPr>
        <w:lastRenderedPageBreak/>
        <w:t>ΜΑΡΚΟΣ ΜΠΟΛΑΡΗΣ (Αναπληρωτής Υ</w:t>
      </w:r>
      <w:r>
        <w:rPr>
          <w:rFonts w:eastAsia="Times New Roman"/>
          <w:b/>
          <w:szCs w:val="24"/>
        </w:rPr>
        <w:t>πουργός Αγροτικής Ανάπτυξης και Τροφίμων):</w:t>
      </w:r>
      <w:r>
        <w:rPr>
          <w:rFonts w:eastAsia="Times New Roman"/>
          <w:szCs w:val="24"/>
        </w:rPr>
        <w:t xml:space="preserve"> </w:t>
      </w:r>
      <w:r>
        <w:rPr>
          <w:rFonts w:eastAsia="Times New Roman" w:cs="Times New Roman"/>
          <w:szCs w:val="24"/>
        </w:rPr>
        <w:t>Εκείνο το οποίο θέλω να σας πω είναι το εξής: Από το Υπουργείο –και αυτό έχει σημασία- έχουμε δικαστική προετοιμασία για να αντιδράσουμε και για το θέμα του γιαουρτιού με τη συγκεκριμένη χώρα-εταίρο στην Ευρωπαϊκή</w:t>
      </w:r>
      <w:r>
        <w:rPr>
          <w:rFonts w:eastAsia="Times New Roman" w:cs="Times New Roman"/>
          <w:szCs w:val="24"/>
        </w:rPr>
        <w:t xml:space="preserve"> Ένωση, αλλά και με άλλες χώρες οι οποίες, ενώ σέβονται τη νομοθεσία –το ΠΟΠ- εντός Ευρωπαϊκής Ένωσης, δεν τη σέβονται στις εξαγωγές τους. Και αυτό είναι κάτι για το οποίο το Υπουργείο μας και το Υπουργείο Εξωτερικών ενημερώνει εμπορικούς ακολούθους διεθνώ</w:t>
      </w:r>
      <w:r>
        <w:rPr>
          <w:rFonts w:eastAsia="Times New Roman" w:cs="Times New Roman"/>
          <w:szCs w:val="24"/>
        </w:rPr>
        <w:t xml:space="preserve">ς. Για το θέμα, λοιπόν, της προστασίας γίνονται αυτά τα οποία πρέπει. </w:t>
      </w:r>
    </w:p>
    <w:p w14:paraId="77AE149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συμφωνία </w:t>
      </w:r>
      <w:r>
        <w:rPr>
          <w:rFonts w:eastAsia="Times New Roman" w:cs="Times New Roman"/>
          <w:szCs w:val="24"/>
          <w:lang w:val="en-US"/>
        </w:rPr>
        <w:t>TTIP</w:t>
      </w:r>
      <w:r>
        <w:rPr>
          <w:rFonts w:eastAsia="Times New Roman" w:cs="Times New Roman"/>
          <w:szCs w:val="24"/>
        </w:rPr>
        <w:t xml:space="preserve"> τώρα, δεν υπάρχει αντικείμενο απάντησης σ</w:t>
      </w:r>
      <w:r>
        <w:rPr>
          <w:rFonts w:eastAsia="Times New Roman" w:cs="Times New Roman"/>
          <w:szCs w:val="24"/>
        </w:rPr>
        <w:t>ε</w:t>
      </w:r>
      <w:r>
        <w:rPr>
          <w:rFonts w:eastAsia="Times New Roman" w:cs="Times New Roman"/>
          <w:szCs w:val="24"/>
        </w:rPr>
        <w:t xml:space="preserve"> αυτή την ερώτηση. Όταν θα υπάρχουν ζητήματα και θα έχουμε συγκεκριμένα στοιχεία, πολύ ευχαρίστως η </w:t>
      </w:r>
      <w:r>
        <w:rPr>
          <w:rFonts w:eastAsia="Times New Roman"/>
          <w:szCs w:val="24"/>
        </w:rPr>
        <w:t>Κυβέρνηση</w:t>
      </w:r>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w:t>
      </w:r>
      <w:r>
        <w:rPr>
          <w:rFonts w:eastAsia="Times New Roman" w:cs="Times New Roman"/>
          <w:szCs w:val="24"/>
        </w:rPr>
        <w:t xml:space="preserve">ων αρμοδίων Υπουργών, αυτών που συμμετέχουν στη διαπραγμάτευση, να έρθει όχι απλά να απαντήσει στις ερωτήσεις, αλλά και για να ανακοινώσει στους Έλληνες πολίτες ποια είναι η συμφωνία, σε ποια </w:t>
      </w:r>
      <w:r>
        <w:rPr>
          <w:rFonts w:eastAsia="Times New Roman" w:cs="Times New Roman"/>
          <w:szCs w:val="24"/>
        </w:rPr>
        <w:lastRenderedPageBreak/>
        <w:t>κατεύθυνση είναι, τι συμφέρει, πώς προωθούνται τα ελληνικά συμφέ</w:t>
      </w:r>
      <w:r>
        <w:rPr>
          <w:rFonts w:eastAsia="Times New Roman" w:cs="Times New Roman"/>
          <w:szCs w:val="24"/>
        </w:rPr>
        <w:t xml:space="preserve">ροντα και ποια είναι η πορεία των διαπραγματεύσεων. </w:t>
      </w:r>
    </w:p>
    <w:p w14:paraId="77AE149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7AE149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77AE149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έκτη με αριθμό 926/30-5-2016 επίκαιρη ερώτηση </w:t>
      </w:r>
      <w:r>
        <w:rPr>
          <w:rFonts w:eastAsia="Times New Roman" w:cs="Times New Roman"/>
          <w:szCs w:val="24"/>
        </w:rPr>
        <w:t xml:space="preserve">δεύτερου κύκλου του Βουλευτή Άρτας της Νέας Δημοκρατίας κ. Γεώργιου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καταβολή της ελάχιστης δυνατής συνδεδεμένης ενίσχυσης στους παραγωγούς εσπεριδοειδών.</w:t>
      </w:r>
    </w:p>
    <w:p w14:paraId="77AE149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Στύλιο</w:t>
      </w:r>
      <w:proofErr w:type="spellEnd"/>
      <w:r>
        <w:rPr>
          <w:rFonts w:eastAsia="Times New Roman" w:cs="Times New Roman"/>
          <w:szCs w:val="24"/>
        </w:rPr>
        <w:t xml:space="preserve">,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για δύο λεπτά.</w:t>
      </w:r>
    </w:p>
    <w:p w14:paraId="77AE149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 κύριε Πρόεδρε.</w:t>
      </w:r>
    </w:p>
    <w:p w14:paraId="77AE149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απευθύνομαι σε εσάς για ένα θέμα που είναι πάρα πολύ σημαντικό και πολύ σοβαρό για τους παραγωγούς εσπεριδοειδών που αφορούν την περιοχή μου καθώς και άλλες περιοχές τη</w:t>
      </w:r>
      <w:r>
        <w:rPr>
          <w:rFonts w:eastAsia="Times New Roman" w:cs="Times New Roman"/>
          <w:szCs w:val="24"/>
        </w:rPr>
        <w:t xml:space="preserve">ς χώρας μας. </w:t>
      </w:r>
    </w:p>
    <w:p w14:paraId="77AE149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Σύμφωνα με τη σχετική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του Μαρτίου του 2015 ο συνολικός ετησίως προϋπολογισμός για τη συνδεδεμένη ενίσχυση για τα πορτοκάλια προς </w:t>
      </w:r>
      <w:proofErr w:type="spellStart"/>
      <w:r>
        <w:rPr>
          <w:rFonts w:eastAsia="Times New Roman" w:cs="Times New Roman"/>
          <w:szCs w:val="24"/>
        </w:rPr>
        <w:t>χυμοποίηση</w:t>
      </w:r>
      <w:proofErr w:type="spellEnd"/>
      <w:r>
        <w:rPr>
          <w:rFonts w:eastAsia="Times New Roman" w:cs="Times New Roman"/>
          <w:szCs w:val="24"/>
        </w:rPr>
        <w:t xml:space="preserve"> ανέρχεται στα 9 εκατομμύρια ευρώ κατ’ έτος και η έκταση σε </w:t>
      </w:r>
      <w:r>
        <w:rPr>
          <w:rFonts w:eastAsia="Times New Roman" w:cs="Times New Roman"/>
          <w:szCs w:val="24"/>
        </w:rPr>
        <w:t>είκοσι οκτώ χιλιάδες πεντ</w:t>
      </w:r>
      <w:r>
        <w:rPr>
          <w:rFonts w:eastAsia="Times New Roman" w:cs="Times New Roman"/>
          <w:szCs w:val="24"/>
        </w:rPr>
        <w:t>ακόσια</w:t>
      </w:r>
      <w:r>
        <w:rPr>
          <w:rFonts w:eastAsia="Times New Roman" w:cs="Times New Roman"/>
          <w:szCs w:val="24"/>
        </w:rPr>
        <w:t xml:space="preserve"> εκτάρια ή </w:t>
      </w:r>
      <w:r>
        <w:rPr>
          <w:rFonts w:eastAsia="Times New Roman" w:cs="Times New Roman"/>
          <w:szCs w:val="24"/>
        </w:rPr>
        <w:t>διακόσιες ογδόντα πέντε χιλιάδες</w:t>
      </w:r>
      <w:r>
        <w:rPr>
          <w:rFonts w:eastAsia="Times New Roman" w:cs="Times New Roman"/>
          <w:szCs w:val="24"/>
        </w:rPr>
        <w:t xml:space="preserve"> στρέμματα. Ωστόσο ενώ τα ενεργοποιημένα στρέμματα είναι περίπου –σύμφωνα με τις τελευταίες δηλώσεις- </w:t>
      </w:r>
      <w:proofErr w:type="spellStart"/>
      <w:r>
        <w:rPr>
          <w:rFonts w:eastAsia="Times New Roman" w:cs="Times New Roman"/>
          <w:szCs w:val="24"/>
        </w:rPr>
        <w:t>εκατόν</w:t>
      </w:r>
      <w:proofErr w:type="spellEnd"/>
      <w:r>
        <w:rPr>
          <w:rFonts w:eastAsia="Times New Roman" w:cs="Times New Roman"/>
          <w:szCs w:val="24"/>
        </w:rPr>
        <w:t xml:space="preserve"> δεκαπέντε χιλιάδες</w:t>
      </w:r>
      <w:r>
        <w:rPr>
          <w:rFonts w:eastAsia="Times New Roman" w:cs="Times New Roman"/>
          <w:szCs w:val="24"/>
        </w:rPr>
        <w:t>, το Υπουργείο σας επιλέγει να δώσει τη συνδεδεμένη ενίσχυση, να πληρώσει τους σ</w:t>
      </w:r>
      <w:r>
        <w:rPr>
          <w:rFonts w:eastAsia="Times New Roman" w:cs="Times New Roman"/>
          <w:szCs w:val="24"/>
        </w:rPr>
        <w:t xml:space="preserve">υγκεκριμένους παραγωγούς με βάση την ενδεικτική τιμή που υπολογίζεται περίπου σε 31,6 ευρώ το στρέμμα. Ως αποτέλεσμα σχεδόν τα 2/3 του συνολικού ετήσιου προϋπολογισμού του ποσού θα μείνει αδιάθετο. </w:t>
      </w:r>
    </w:p>
    <w:p w14:paraId="77AE149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w:t>
      </w:r>
      <w:r>
        <w:rPr>
          <w:rFonts w:eastAsia="Times New Roman" w:cs="Times New Roman"/>
          <w:szCs w:val="24"/>
        </w:rPr>
        <w:t xml:space="preserve">Αντιπρόεδρος της Βουλής κ.  </w:t>
      </w:r>
      <w:r w:rsidRPr="00D96BCD">
        <w:rPr>
          <w:rFonts w:eastAsia="Times New Roman" w:cs="Times New Roman"/>
          <w:b/>
          <w:szCs w:val="24"/>
        </w:rPr>
        <w:t>ΔΗΜΗΤΡΙΟΣ ΚΡΕΜΑΣΤΙΝΟΣ</w:t>
      </w:r>
      <w:r>
        <w:rPr>
          <w:rFonts w:eastAsia="Times New Roman" w:cs="Times New Roman"/>
          <w:szCs w:val="24"/>
        </w:rPr>
        <w:t>)</w:t>
      </w:r>
    </w:p>
    <w:p w14:paraId="77AE149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Ενώ, κύριε Υπουργέ, η Ευρωπαϊκή Ένωση δίνει τη δυνατότητα υπολογισμού της συνδεδεμένης ενίσχυσης με βάση το πηλίκο, τη διαίρεση του ποσού προς τα στρέμματα που είναι δηλωμένα, προς το παρόν το Υπουργείο έχ</w:t>
      </w:r>
      <w:r>
        <w:rPr>
          <w:rFonts w:eastAsia="Times New Roman" w:cs="Times New Roman"/>
          <w:szCs w:val="24"/>
        </w:rPr>
        <w:t>ει επιλέξει να πληρώσει με την ενδεικτική τιμή.</w:t>
      </w:r>
    </w:p>
    <w:p w14:paraId="77AE149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Σας αναφέρω δε ότι για το</w:t>
      </w:r>
      <w:r>
        <w:rPr>
          <w:rFonts w:eastAsia="Times New Roman" w:cs="Times New Roman"/>
          <w:szCs w:val="24"/>
        </w:rPr>
        <w:t>ν</w:t>
      </w:r>
      <w:r>
        <w:rPr>
          <w:rFonts w:eastAsia="Times New Roman" w:cs="Times New Roman"/>
          <w:szCs w:val="24"/>
        </w:rPr>
        <w:t xml:space="preserve"> Νομό Άρτας, οι συνέπειες θα είναι καταστροφικές αφού ένα μεγάλο κομμάτι της τοπικής κοινωνίας στηρίζεται στην καλλιέργεια των εσπεριδοειδών.</w:t>
      </w:r>
    </w:p>
    <w:p w14:paraId="77AE149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Γνωρίζετε εξάλλου ότι με τους τελευταίου</w:t>
      </w:r>
      <w:r>
        <w:rPr>
          <w:rFonts w:eastAsia="Times New Roman" w:cs="Times New Roman"/>
          <w:szCs w:val="24"/>
        </w:rPr>
        <w:t xml:space="preserve">ς νόμους που ψηφίστηκαν πόσο έχει επιβαρυνθεί το κόστος παραγωγής για τους Έλληνες αγρότες με την αύξηση της φορολογίας, την αύξηση στο πετρέλαιο, τη φορολόγηση των επιδοτήσεων και τόσα άλλα μέτρα που έχουν ψηφιστεί από την Κυβέρνηση ΣΥΡΙΖΑ-ΑΝΕΛ. </w:t>
      </w:r>
    </w:p>
    <w:p w14:paraId="77AE149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Ερωτάσθε</w:t>
      </w:r>
      <w:r>
        <w:rPr>
          <w:rFonts w:eastAsia="Times New Roman" w:cs="Times New Roman"/>
          <w:szCs w:val="24"/>
        </w:rPr>
        <w:t xml:space="preserve"> λοιπόν, κύριε Υπουργέ, προτίθεστε να εφαρμόσετε τη δυνατότητα υπολογισμού της συνδεδεμένης ενίσχυσης με βάση το</w:t>
      </w:r>
      <w:r>
        <w:rPr>
          <w:rFonts w:eastAsia="Times New Roman" w:cs="Times New Roman"/>
          <w:szCs w:val="24"/>
        </w:rPr>
        <w:t>ν</w:t>
      </w:r>
      <w:r>
        <w:rPr>
          <w:rFonts w:eastAsia="Times New Roman" w:cs="Times New Roman"/>
          <w:szCs w:val="24"/>
        </w:rPr>
        <w:t xml:space="preserve"> λόγο του </w:t>
      </w:r>
      <w:r>
        <w:rPr>
          <w:rFonts w:eastAsia="Times New Roman" w:cs="Times New Roman"/>
          <w:szCs w:val="24"/>
        </w:rPr>
        <w:t>π</w:t>
      </w:r>
      <w:r>
        <w:rPr>
          <w:rFonts w:eastAsia="Times New Roman" w:cs="Times New Roman"/>
          <w:szCs w:val="24"/>
        </w:rPr>
        <w:t xml:space="preserve">ροϋπολογισμού προς τα επιλέξιμα εκτάρια; </w:t>
      </w:r>
    </w:p>
    <w:p w14:paraId="77AE149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Ποια θα είναι η συνδεδεμένη ενίσχυση ανά στρέμμα για τα πορτοκάλια προς </w:t>
      </w:r>
      <w:proofErr w:type="spellStart"/>
      <w:r>
        <w:rPr>
          <w:rFonts w:eastAsia="Times New Roman" w:cs="Times New Roman"/>
          <w:szCs w:val="24"/>
        </w:rPr>
        <w:t>χυμοποίηση</w:t>
      </w:r>
      <w:proofErr w:type="spellEnd"/>
      <w:r>
        <w:rPr>
          <w:rFonts w:eastAsia="Times New Roman" w:cs="Times New Roman"/>
          <w:szCs w:val="24"/>
        </w:rPr>
        <w:t xml:space="preserve"> και πότ</w:t>
      </w:r>
      <w:r>
        <w:rPr>
          <w:rFonts w:eastAsia="Times New Roman" w:cs="Times New Roman"/>
          <w:szCs w:val="24"/>
        </w:rPr>
        <w:t xml:space="preserve">ε θα καταβληθεί στους δικαιούχους; </w:t>
      </w:r>
    </w:p>
    <w:p w14:paraId="77AE149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7AE14A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ευχαριστώ.</w:t>
      </w:r>
    </w:p>
    <w:p w14:paraId="77AE14A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Pr>
          <w:rFonts w:eastAsia="Times New Roman" w:cs="Times New Roman"/>
          <w:szCs w:val="24"/>
        </w:rPr>
        <w:t>ν λόγο</w:t>
      </w:r>
      <w:r>
        <w:rPr>
          <w:rFonts w:eastAsia="Times New Roman" w:cs="Times New Roman"/>
          <w:szCs w:val="24"/>
        </w:rPr>
        <w:t>.</w:t>
      </w:r>
    </w:p>
    <w:p w14:paraId="77AE14A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w:t>
      </w:r>
      <w:r>
        <w:rPr>
          <w:rFonts w:eastAsia="Times New Roman" w:cs="Times New Roman"/>
          <w:b/>
          <w:bCs/>
          <w:szCs w:val="24"/>
        </w:rPr>
        <w:t>Αγροτικής Ανάπτυξης και Τροφίμων)</w:t>
      </w:r>
      <w:r>
        <w:rPr>
          <w:rFonts w:eastAsia="Times New Roman" w:cs="Times New Roman"/>
          <w:b/>
          <w:szCs w:val="24"/>
        </w:rPr>
        <w:t>:</w:t>
      </w:r>
      <w:r>
        <w:rPr>
          <w:rFonts w:eastAsia="Times New Roman" w:cs="Times New Roman"/>
          <w:szCs w:val="24"/>
        </w:rPr>
        <w:t xml:space="preserve"> Κύριε συνάδελφε, το ξέρετε πάρα πολύ καλά </w:t>
      </w:r>
      <w:r>
        <w:rPr>
          <w:rFonts w:eastAsia="Times New Roman" w:cs="Times New Roman"/>
          <w:szCs w:val="24"/>
        </w:rPr>
        <w:t>ότι λειτουργούμε μέσα σε ένα θεσμικό πλαίσιο το οποίο είναι ευρωπαϊκό και ελληνικό.</w:t>
      </w:r>
    </w:p>
    <w:p w14:paraId="77AE14A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Αναφέρατε στην ερώτησή σας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του 2015 με την οποία καθορίστηκαν οι λεπτομ</w:t>
      </w:r>
      <w:r>
        <w:rPr>
          <w:rFonts w:eastAsia="Times New Roman" w:cs="Times New Roman"/>
          <w:szCs w:val="24"/>
        </w:rPr>
        <w:t>έ</w:t>
      </w:r>
      <w:r>
        <w:rPr>
          <w:rFonts w:eastAsia="Times New Roman" w:cs="Times New Roman"/>
          <w:szCs w:val="24"/>
        </w:rPr>
        <w:t>ρε</w:t>
      </w:r>
      <w:r>
        <w:rPr>
          <w:rFonts w:eastAsia="Times New Roman" w:cs="Times New Roman"/>
          <w:szCs w:val="24"/>
        </w:rPr>
        <w:t>ιε</w:t>
      </w:r>
      <w:r>
        <w:rPr>
          <w:rFonts w:eastAsia="Times New Roman" w:cs="Times New Roman"/>
          <w:szCs w:val="24"/>
        </w:rPr>
        <w:t xml:space="preserve">ς της συνδεδεμένης ενίσχυσης στον τομέα των πορτοκαλιών που οδηγούνται προς </w:t>
      </w:r>
      <w:proofErr w:type="spellStart"/>
      <w:r>
        <w:rPr>
          <w:rFonts w:eastAsia="Times New Roman" w:cs="Times New Roman"/>
          <w:szCs w:val="24"/>
        </w:rPr>
        <w:t>χυμοποίηση</w:t>
      </w:r>
      <w:proofErr w:type="spellEnd"/>
      <w:r>
        <w:rPr>
          <w:rFonts w:eastAsia="Times New Roman" w:cs="Times New Roman"/>
          <w:szCs w:val="24"/>
        </w:rPr>
        <w:t xml:space="preserve">. Στο άρθρο 2 αυτής της απόφασης που βγαίνει με βάση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 xml:space="preserve">ανονισμό προσδιορίζεται ότι για το 2015 ο προϋπολογισμός είναι 9 εκατομμύρια, όπως </w:t>
      </w:r>
      <w:proofErr w:type="spellStart"/>
      <w:r>
        <w:rPr>
          <w:rFonts w:eastAsia="Times New Roman" w:cs="Times New Roman"/>
          <w:szCs w:val="24"/>
        </w:rPr>
        <w:t>προείπατε</w:t>
      </w:r>
      <w:proofErr w:type="spellEnd"/>
      <w:r>
        <w:rPr>
          <w:rFonts w:eastAsia="Times New Roman" w:cs="Times New Roman"/>
          <w:szCs w:val="24"/>
        </w:rPr>
        <w:t xml:space="preserve">. </w:t>
      </w:r>
    </w:p>
    <w:p w14:paraId="77AE14A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Ταυτόχρ</w:t>
      </w:r>
      <w:r>
        <w:rPr>
          <w:rFonts w:eastAsia="Times New Roman" w:cs="Times New Roman"/>
          <w:szCs w:val="24"/>
        </w:rPr>
        <w:t xml:space="preserve">ονα, έχουμε την έκταση αναφοράς σε επίπεδο χώρας που προσδιορίζεται, όπως λέει ο </w:t>
      </w:r>
      <w:r>
        <w:rPr>
          <w:rFonts w:eastAsia="Times New Roman" w:cs="Times New Roman"/>
          <w:szCs w:val="24"/>
        </w:rPr>
        <w:t>κ</w:t>
      </w:r>
      <w:r>
        <w:rPr>
          <w:rFonts w:eastAsia="Times New Roman" w:cs="Times New Roman"/>
          <w:szCs w:val="24"/>
        </w:rPr>
        <w:t xml:space="preserve">ανονισμός 1307/2013, ο οποίος καθορίζεται σε </w:t>
      </w:r>
      <w:r>
        <w:rPr>
          <w:rFonts w:eastAsia="Times New Roman" w:cs="Times New Roman"/>
          <w:szCs w:val="24"/>
        </w:rPr>
        <w:t xml:space="preserve">είκοσι οκτώ </w:t>
      </w:r>
      <w:r>
        <w:rPr>
          <w:rFonts w:eastAsia="Times New Roman" w:cs="Times New Roman"/>
          <w:szCs w:val="24"/>
        </w:rPr>
        <w:t xml:space="preserve">χιλιάδες </w:t>
      </w:r>
      <w:r>
        <w:rPr>
          <w:rFonts w:eastAsia="Times New Roman" w:cs="Times New Roman"/>
          <w:szCs w:val="24"/>
        </w:rPr>
        <w:t xml:space="preserve">πεντακόσια </w:t>
      </w:r>
      <w:r>
        <w:rPr>
          <w:rFonts w:eastAsia="Times New Roman" w:cs="Times New Roman"/>
          <w:szCs w:val="24"/>
        </w:rPr>
        <w:t xml:space="preserve">εκτάρια. Η ίδια απόφαση με βάση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ανονισμό προσδιορίζει ότι δικαιούχοι για τη συνδεδ</w:t>
      </w:r>
      <w:r>
        <w:rPr>
          <w:rFonts w:eastAsia="Times New Roman" w:cs="Times New Roman"/>
          <w:szCs w:val="24"/>
        </w:rPr>
        <w:t xml:space="preserve">εμένη ενίσχυση για </w:t>
      </w:r>
      <w:proofErr w:type="spellStart"/>
      <w:r>
        <w:rPr>
          <w:rFonts w:eastAsia="Times New Roman" w:cs="Times New Roman"/>
          <w:szCs w:val="24"/>
        </w:rPr>
        <w:t>χυμοποίηση</w:t>
      </w:r>
      <w:proofErr w:type="spellEnd"/>
      <w:r>
        <w:rPr>
          <w:rFonts w:eastAsia="Times New Roman" w:cs="Times New Roman"/>
          <w:szCs w:val="24"/>
        </w:rPr>
        <w:t xml:space="preserve"> πορτοκαλιού είναι οι αγρότες που πληρούν δύο όρους </w:t>
      </w:r>
      <w:proofErr w:type="spellStart"/>
      <w:r>
        <w:rPr>
          <w:rFonts w:eastAsia="Times New Roman" w:cs="Times New Roman"/>
          <w:szCs w:val="24"/>
        </w:rPr>
        <w:t>επιλεξιμότητας</w:t>
      </w:r>
      <w:proofErr w:type="spellEnd"/>
      <w:r>
        <w:rPr>
          <w:rFonts w:eastAsia="Times New Roman" w:cs="Times New Roman"/>
          <w:szCs w:val="24"/>
        </w:rPr>
        <w:t xml:space="preserve">: </w:t>
      </w:r>
    </w:p>
    <w:p w14:paraId="77AE14A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Πρώτον, παραδίδουν για </w:t>
      </w:r>
      <w:proofErr w:type="spellStart"/>
      <w:r>
        <w:rPr>
          <w:rFonts w:eastAsia="Times New Roman" w:cs="Times New Roman"/>
          <w:szCs w:val="24"/>
        </w:rPr>
        <w:t>χυμοποίηση</w:t>
      </w:r>
      <w:proofErr w:type="spellEnd"/>
      <w:r>
        <w:rPr>
          <w:rFonts w:eastAsia="Times New Roman" w:cs="Times New Roman"/>
          <w:szCs w:val="24"/>
        </w:rPr>
        <w:t xml:space="preserve"> μέσα στο έτος από 1</w:t>
      </w:r>
      <w:r w:rsidRPr="00263785">
        <w:rPr>
          <w:rFonts w:eastAsia="Times New Roman" w:cs="Times New Roman"/>
          <w:szCs w:val="24"/>
          <w:vertAlign w:val="superscript"/>
        </w:rPr>
        <w:t>η</w:t>
      </w:r>
      <w:r>
        <w:rPr>
          <w:rFonts w:eastAsia="Times New Roman" w:cs="Times New Roman"/>
          <w:szCs w:val="24"/>
        </w:rPr>
        <w:t xml:space="preserve">  Ιανουαρίου έως 31 κάθε έτους τουλάχιστον </w:t>
      </w:r>
      <w:r>
        <w:rPr>
          <w:rFonts w:eastAsia="Times New Roman" w:cs="Times New Roman"/>
          <w:szCs w:val="24"/>
        </w:rPr>
        <w:t>επτά</w:t>
      </w:r>
      <w:r>
        <w:rPr>
          <w:rFonts w:eastAsia="Times New Roman" w:cs="Times New Roman"/>
          <w:szCs w:val="24"/>
        </w:rPr>
        <w:t xml:space="preserve"> τόνους πορτοκάλια ανά εκτάριο και η αναλογία αυτή υπολογ</w:t>
      </w:r>
      <w:r>
        <w:rPr>
          <w:rFonts w:eastAsia="Times New Roman" w:cs="Times New Roman"/>
          <w:szCs w:val="24"/>
        </w:rPr>
        <w:t xml:space="preserve">ίζεται με βάση το σύνολο των παραδόσεων και του συνόλου των εκτάσεων των πορτοκαλεώνων. Και αυτό προκύπτει από τη δήλωση των παραγωγών, δεν το κάνει αυτό η Κυβέρνηση, αυτό προκύπτει από τις δηλώσεις </w:t>
      </w:r>
      <w:r>
        <w:rPr>
          <w:rFonts w:eastAsia="Times New Roman" w:cs="Times New Roman"/>
          <w:szCs w:val="24"/>
        </w:rPr>
        <w:t>ε</w:t>
      </w:r>
      <w:r>
        <w:rPr>
          <w:rFonts w:eastAsia="Times New Roman" w:cs="Times New Roman"/>
          <w:szCs w:val="24"/>
        </w:rPr>
        <w:t xml:space="preserve">νιαίας </w:t>
      </w:r>
      <w:r>
        <w:rPr>
          <w:rFonts w:eastAsia="Times New Roman" w:cs="Times New Roman"/>
          <w:szCs w:val="24"/>
        </w:rPr>
        <w:t>α</w:t>
      </w:r>
      <w:r>
        <w:rPr>
          <w:rFonts w:eastAsia="Times New Roman" w:cs="Times New Roman"/>
          <w:szCs w:val="24"/>
        </w:rPr>
        <w:t xml:space="preserve">ίτησης </w:t>
      </w:r>
      <w:r>
        <w:rPr>
          <w:rFonts w:eastAsia="Times New Roman" w:cs="Times New Roman"/>
          <w:szCs w:val="24"/>
        </w:rPr>
        <w:lastRenderedPageBreak/>
        <w:t>ε</w:t>
      </w:r>
      <w:r>
        <w:rPr>
          <w:rFonts w:eastAsia="Times New Roman" w:cs="Times New Roman"/>
          <w:szCs w:val="24"/>
        </w:rPr>
        <w:t xml:space="preserve">νίσχυσης που κατατίθενται στον ΟΠΕΚΕΠΕ. </w:t>
      </w:r>
      <w:r>
        <w:rPr>
          <w:rFonts w:eastAsia="Times New Roman" w:cs="Times New Roman"/>
          <w:szCs w:val="24"/>
        </w:rPr>
        <w:t>Είναι σημαντικό αυτό. Και αυτό σας λύνει το πρόβλημα με το οποίο προβληματίζεστε.</w:t>
      </w:r>
    </w:p>
    <w:p w14:paraId="77AE14A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Οι παραδόσεις στις μεταποιητικές επιχειρήσεις πραγματοποιούνται υποχρεωτικά μέσω οριζόμενων φορέων. Στη συνέχεια ορίζεται ότι η στήριξη καταβάλλεται με τη μορφή συνδεδεμένης </w:t>
      </w:r>
      <w:r>
        <w:rPr>
          <w:rFonts w:eastAsia="Times New Roman" w:cs="Times New Roman"/>
          <w:szCs w:val="24"/>
        </w:rPr>
        <w:t xml:space="preserve">σε ετήσια βάση και το ακριβές ύψος ενίσχυσης προσδιορίζεται με απόφαση του Υπουργού. </w:t>
      </w:r>
    </w:p>
    <w:p w14:paraId="77AE14A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Για να μην κόψω την ενότητα της απάντησης, κύριε Πρόεδρε, γι’ αυτόν τον σκοπό ο ΟΠΕΚΕ γνωστοποιεί, όπως προβλέπεται από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ανονισμό, τον συνολικό αριθμό των επιλέξιμων εκταρίων των πορτοκαλιών προς ενίσχυση κατ’ έτος. Τι σημαίνει «γνωστοποιεί»; «Γνωστοποιεί» σημαίνει ότι το ξέρει η Ευρωπαϊκή Ένωση, το ανακοινώνουμε στον καταναλωτή, το γνωρίζουν οι παραγωγοί. Το ποσό, λοιπόν, τ</w:t>
      </w:r>
      <w:r>
        <w:rPr>
          <w:rFonts w:eastAsia="Times New Roman" w:cs="Times New Roman"/>
          <w:szCs w:val="24"/>
        </w:rPr>
        <w:t xml:space="preserve">ης συνδεδεμένης ενίσχυσης, με βάση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ανονισμό και τις υπουργικές αποφάσεις, προσδιορίζεται ότι είναι 316 ευρώ ανά εκτάριο, όπως προσδιορίστηκε με την πρόσφατη υπουργική απόφαση. Η πληρωμή θα γίνει τις επόμενες μέρες, εντός του Ιουνίου, στο επό</w:t>
      </w:r>
      <w:r>
        <w:rPr>
          <w:rFonts w:eastAsia="Times New Roman" w:cs="Times New Roman"/>
          <w:szCs w:val="24"/>
        </w:rPr>
        <w:t>μενο δεκαπενθήμερο.</w:t>
      </w:r>
    </w:p>
    <w:p w14:paraId="77AE14A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w:t>
      </w:r>
      <w:r>
        <w:rPr>
          <w:rFonts w:eastAsia="Times New Roman" w:cs="Times New Roman"/>
          <w:szCs w:val="24"/>
        </w:rPr>
        <w:t xml:space="preserve"> με δεδομένα αυτά, διαδικασία αλλαγής του τρόπου πληρωμής με βάση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 xml:space="preserve">ανονισμό δεν υπάρχει. Θα ήταν πάρα πολύ καλό να μπορούσαμε να επανέλθουμε. Έχουμε ανακοινώσει τα πάντα, τηρώντας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ανονισμό. Είναι όλ</w:t>
      </w:r>
      <w:r>
        <w:rPr>
          <w:rFonts w:eastAsia="Times New Roman" w:cs="Times New Roman"/>
          <w:szCs w:val="24"/>
        </w:rPr>
        <w:t>α ανοι</w:t>
      </w:r>
      <w:r>
        <w:rPr>
          <w:rFonts w:eastAsia="Times New Roman" w:cs="Times New Roman"/>
          <w:szCs w:val="24"/>
        </w:rPr>
        <w:t>κ</w:t>
      </w:r>
      <w:r>
        <w:rPr>
          <w:rFonts w:eastAsia="Times New Roman" w:cs="Times New Roman"/>
          <w:szCs w:val="24"/>
        </w:rPr>
        <w:t xml:space="preserve">τά, είναι όλα στα φως, είναι όλα διάφανα, είναι γνωστά στους παραγωγούς, είναι γνωστά στην Ευρωπαϊκή Ένωση, είναι γνωστά σε αυτούς οι οποίοι ελέγχουν και τις διαδικασίες των χρηματοδοτήσεων. Οποιαδήποτε άλλη λογική συνιστά παραβίαση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κ</w:t>
      </w:r>
      <w:r>
        <w:rPr>
          <w:rFonts w:eastAsia="Times New Roman" w:cs="Times New Roman"/>
          <w:szCs w:val="24"/>
        </w:rPr>
        <w:t>ανονισμού. Και η παραβίαση αυτή μπορεί να είναι φιλεύσπλαχνος, αλλά συνεπάγεται κυρώσεις, τις οποίες στο τέλος τις πληρώνουν το κράτος και οι παραγωγοί.</w:t>
      </w:r>
    </w:p>
    <w:p w14:paraId="77AE14A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7AE14A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w:t>
      </w:r>
    </w:p>
    <w:p w14:paraId="77AE14A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έχετε τον λ</w:t>
      </w:r>
      <w:r>
        <w:rPr>
          <w:rFonts w:eastAsia="Times New Roman" w:cs="Times New Roman"/>
          <w:szCs w:val="24"/>
        </w:rPr>
        <w:t>όγο.</w:t>
      </w:r>
    </w:p>
    <w:p w14:paraId="77AE14A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κύριε Πρόεδρε.</w:t>
      </w:r>
    </w:p>
    <w:p w14:paraId="77AE14A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θέλω να σας ενημερώσω για το εξής: Σύμφωνα με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ανονισμό 639/2014, στο άρθρο 53 παράγραφος 2 περιγράφεται πώς παρέχεται η συνδεδεμένη ενίσχυση. Εκεί, λοιπόν, αναφέρει ότι η τιμή αυτή προκύπτει από τον λόγο του ετήσιου ποσού που διατίθεται για τη συγκεκριμένη ενίσχυση προς είτε τα στρέμματα αναφοράς –άρα</w:t>
      </w:r>
      <w:r>
        <w:rPr>
          <w:rFonts w:eastAsia="Times New Roman" w:cs="Times New Roman"/>
          <w:szCs w:val="24"/>
        </w:rPr>
        <w:t xml:space="preserve"> μιλάμε για την ενδεικτική τιμή που αναφέρατε και εσείς και ανέφερα και εγώ στην </w:t>
      </w:r>
      <w:proofErr w:type="spellStart"/>
      <w:r>
        <w:rPr>
          <w:rFonts w:eastAsia="Times New Roman" w:cs="Times New Roman"/>
          <w:szCs w:val="24"/>
        </w:rPr>
        <w:t>πρωτομιλία</w:t>
      </w:r>
      <w:proofErr w:type="spellEnd"/>
      <w:r>
        <w:rPr>
          <w:rFonts w:eastAsia="Times New Roman" w:cs="Times New Roman"/>
          <w:szCs w:val="24"/>
        </w:rPr>
        <w:t xml:space="preserve"> μου- είτε τα επιλέξιμα </w:t>
      </w:r>
      <w:proofErr w:type="spellStart"/>
      <w:r>
        <w:rPr>
          <w:rFonts w:eastAsia="Times New Roman" w:cs="Times New Roman"/>
          <w:szCs w:val="24"/>
        </w:rPr>
        <w:t>καλλιεργηθέντα</w:t>
      </w:r>
      <w:proofErr w:type="spellEnd"/>
      <w:r>
        <w:rPr>
          <w:rFonts w:eastAsia="Times New Roman" w:cs="Times New Roman"/>
          <w:szCs w:val="24"/>
        </w:rPr>
        <w:t xml:space="preserve"> του συγκεκριμένου έτους. Άρα εδώ μιλάμε για την πραγματική τιμή. Ο </w:t>
      </w:r>
      <w:r>
        <w:rPr>
          <w:rFonts w:eastAsia="Times New Roman" w:cs="Times New Roman"/>
          <w:szCs w:val="24"/>
        </w:rPr>
        <w:t>κ</w:t>
      </w:r>
      <w:r>
        <w:rPr>
          <w:rFonts w:eastAsia="Times New Roman" w:cs="Times New Roman"/>
          <w:szCs w:val="24"/>
        </w:rPr>
        <w:t>ανονισμός λοιπόν -τον επαναλαμβάνω- 639/2014, άρθρο 53 παρ</w:t>
      </w:r>
      <w:r>
        <w:rPr>
          <w:rFonts w:eastAsia="Times New Roman" w:cs="Times New Roman"/>
          <w:szCs w:val="24"/>
        </w:rPr>
        <w:t>άγραφος 2, της Ευρωπαϊκής Ένωσης είναι διαζευκτικός και μας δίνει και τη δεύτερη δυνατότητα.</w:t>
      </w:r>
    </w:p>
    <w:p w14:paraId="77AE14A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Συνεπώς, να πω, κύριε Υπουργέ, ότι υπάρχει ένα μεγάλο θέμα. Γιατί έχουν δηλωθεί μόνο </w:t>
      </w:r>
      <w:proofErr w:type="spellStart"/>
      <w:r>
        <w:rPr>
          <w:rFonts w:eastAsia="Times New Roman" w:cs="Times New Roman"/>
          <w:szCs w:val="24"/>
        </w:rPr>
        <w:t>εκατόν</w:t>
      </w:r>
      <w:proofErr w:type="spellEnd"/>
      <w:r>
        <w:rPr>
          <w:rFonts w:eastAsia="Times New Roman" w:cs="Times New Roman"/>
          <w:szCs w:val="24"/>
        </w:rPr>
        <w:t xml:space="preserve"> δεκαπέντε χιλιάδες</w:t>
      </w:r>
      <w:r>
        <w:rPr>
          <w:rFonts w:eastAsia="Times New Roman" w:cs="Times New Roman"/>
          <w:szCs w:val="24"/>
        </w:rPr>
        <w:t xml:space="preserve"> εκτάρια; Μήπως δεν ενημερώθηκαν οι Έλληνες παραγωγοί</w:t>
      </w:r>
      <w:r>
        <w:rPr>
          <w:rFonts w:eastAsia="Times New Roman" w:cs="Times New Roman"/>
          <w:szCs w:val="24"/>
        </w:rPr>
        <w:t xml:space="preserve">; Μήπως δεν έγινε σωστά; Και από πού έχει προκύψει αυτή η ενημέρωση; </w:t>
      </w:r>
    </w:p>
    <w:p w14:paraId="77AE14A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Αυτή η ενημέρωση, κύριε Υπουργέ, προέκυψε από την Απόφαση 446/24</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2015, που λήφθηκε από τον Υπουργό Αγροτικής Ανάπτυξης και Τροφίμων μόλις δύο μήνες μετά την ανάληψη των καθηκόντων του.</w:t>
      </w:r>
      <w:r>
        <w:rPr>
          <w:rFonts w:eastAsia="Times New Roman" w:cs="Times New Roman"/>
          <w:szCs w:val="24"/>
        </w:rPr>
        <w:t xml:space="preserve"> Μήπως αυτή την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λοιπόν, θα έπρεπε ο δικός σας Υπουργός, ο Υπουργός της Κυβέρνησης ΣΥΡΙΖΑ-ΑΝΕΛ, να προβλέψει και να μεριμνήσει, βάζοντας και το διαζευκτικό, αφού του δίνει τη δυνατότητα ο </w:t>
      </w:r>
      <w:r>
        <w:rPr>
          <w:rFonts w:eastAsia="Times New Roman" w:cs="Times New Roman"/>
          <w:szCs w:val="24"/>
        </w:rPr>
        <w:t>ε</w:t>
      </w:r>
      <w:r>
        <w:rPr>
          <w:rFonts w:eastAsia="Times New Roman" w:cs="Times New Roman"/>
          <w:szCs w:val="24"/>
        </w:rPr>
        <w:t xml:space="preserve">υρωπαϊκός </w:t>
      </w:r>
      <w:r>
        <w:rPr>
          <w:rFonts w:eastAsia="Times New Roman" w:cs="Times New Roman"/>
          <w:szCs w:val="24"/>
        </w:rPr>
        <w:t>κ</w:t>
      </w:r>
      <w:r>
        <w:rPr>
          <w:rFonts w:eastAsia="Times New Roman" w:cs="Times New Roman"/>
          <w:szCs w:val="24"/>
        </w:rPr>
        <w:t>ανονισμός; Δεύτερον, μήπως θα έπρεπε η</w:t>
      </w:r>
      <w:r>
        <w:rPr>
          <w:rFonts w:eastAsia="Times New Roman" w:cs="Times New Roman"/>
          <w:szCs w:val="24"/>
        </w:rPr>
        <w:t xml:space="preserve"> Κυβέρνησή σας, έστω και τώρα, την τελευταία στιγμή, να προχωρήσει σε κάποια ενέργεια, ούτως ώστε και οι παραγωγοί που μεμονωμένα έδωσαν τις ποσότητές τους, τις καλλιέργειές τους στη βιομηχανία να μπορέσουν να δηλώσουν την παραγωγή τους και έτσι να αυξηθού</w:t>
      </w:r>
      <w:r>
        <w:rPr>
          <w:rFonts w:eastAsia="Times New Roman" w:cs="Times New Roman"/>
          <w:szCs w:val="24"/>
        </w:rPr>
        <w:t xml:space="preserve">ν τα επιλέξιμα εκτάρια; </w:t>
      </w:r>
    </w:p>
    <w:p w14:paraId="77AE14B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Τέλος, κύριε Υπουργέ, εάν δεν συντρέξουν οι προϋποθέσεις τις οποίες ανέφερα πιο πριν, εάν δεν προχωρήσετε σε κάποιες από αυτές τις ενέργειες και τις πρωτοβουλίες, γνωρίζετε ότι από τα εννιά εκατομμύρια ένα ποσό της τάξης των πέντε </w:t>
      </w:r>
      <w:r>
        <w:rPr>
          <w:rFonts w:eastAsia="Times New Roman" w:cs="Times New Roman"/>
          <w:szCs w:val="24"/>
        </w:rPr>
        <w:t xml:space="preserve">εκατομμυρίων ευρώ θα μείνει αδιάθετο. Και δεν θα μείνει αδιάθετο </w:t>
      </w:r>
      <w:r>
        <w:rPr>
          <w:rFonts w:eastAsia="Times New Roman" w:cs="Times New Roman"/>
          <w:szCs w:val="24"/>
        </w:rPr>
        <w:lastRenderedPageBreak/>
        <w:t>για να δοθεί κάπου αλλού, θα επιστραφεί στην Ευρωπαϊκή Ένωση. Είναι σήμερα εποχή και περίοδος που μπορούμε να αφήνουμε χρήματα να στέλνονται πίσω στην Ευρωπαϊκή Ένωση;</w:t>
      </w:r>
    </w:p>
    <w:p w14:paraId="77AE14B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Επίσης, ενημερώθηκα από</w:t>
      </w:r>
      <w:r>
        <w:rPr>
          <w:rFonts w:eastAsia="Times New Roman" w:cs="Times New Roman"/>
          <w:szCs w:val="24"/>
        </w:rPr>
        <w:t xml:space="preserve"> διάφορες αποφάσεις που έχουν ληφθεί στο Υπουργείο Αγροτικής Ανάπτυξης ότι έχετε περάσει από ένα ποσοστό 20% σε ορισμένα προϊόντα έως και 100% την ενδεικτική τιμή που δίνετε σε εκείνα τα προϊόντα. Αναφέρομαι στο ρύζι, στο σιτάρι, στη βιομηχανική </w:t>
      </w:r>
      <w:r>
        <w:rPr>
          <w:rFonts w:eastAsia="Times New Roman" w:cs="Times New Roman"/>
          <w:szCs w:val="24"/>
        </w:rPr>
        <w:t>ν</w:t>
      </w:r>
      <w:r>
        <w:rPr>
          <w:rFonts w:eastAsia="Times New Roman" w:cs="Times New Roman"/>
          <w:szCs w:val="24"/>
        </w:rPr>
        <w:t>τομάτα. Γ</w:t>
      </w:r>
      <w:r>
        <w:rPr>
          <w:rFonts w:eastAsia="Times New Roman" w:cs="Times New Roman"/>
          <w:szCs w:val="24"/>
        </w:rPr>
        <w:t>ιατί αυτό στις συγκεκριμένες παραγωγές; Μήπως αναφέρονται σε συγκεκριμένες περιοχές και έχει ιδιαίτερο λόγο η Κυβέρνηση να στηρίξει αυτούς και να γυρίσει την πλάτη στους παραγωγούς πορτοκαλιών, να γυρίσει την πλάτη στην Άρτα, στην Αργολίδα, στη Λακωνία και</w:t>
      </w:r>
      <w:r>
        <w:rPr>
          <w:rFonts w:eastAsia="Times New Roman" w:cs="Times New Roman"/>
          <w:szCs w:val="24"/>
        </w:rPr>
        <w:t xml:space="preserve"> σε τόσες άλλες περιοχές της χώρας μας;</w:t>
      </w:r>
    </w:p>
    <w:p w14:paraId="77AE14B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Υπουργέ, θέλουμε να βοηθήσουμε τους παραγωγούς, θέλουμε να στηρίξουμε τους Έλληνες πολίτες,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w:t>
      </w:r>
      <w:r>
        <w:rPr>
          <w:rFonts w:eastAsia="Times New Roman" w:cs="Times New Roman"/>
          <w:szCs w:val="24"/>
        </w:rPr>
        <w:t>κ</w:t>
      </w:r>
      <w:r>
        <w:rPr>
          <w:rFonts w:eastAsia="Times New Roman" w:cs="Times New Roman"/>
          <w:szCs w:val="24"/>
        </w:rPr>
        <w:t>ανονισμών. Γι’ αυτό σας ζητούμε να εξαντλήσετε κάθε όριο. Σας λέω -και το γνωρίζουν και οι Αρτινοί συ</w:t>
      </w:r>
      <w:r>
        <w:rPr>
          <w:rFonts w:eastAsia="Times New Roman" w:cs="Times New Roman"/>
          <w:szCs w:val="24"/>
        </w:rPr>
        <w:t>μπολίτες μου- ότι μάχομαι και θα συνεχίσω να μάχομαι για τα δίκαια και για τα συμφέροντα της περιοχής μου.</w:t>
      </w:r>
    </w:p>
    <w:p w14:paraId="77AE14B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7AE14B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έχετε πάλι τον λόγο.</w:t>
      </w:r>
    </w:p>
    <w:p w14:paraId="77AE14B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ΜΑΡΚΟΣ ΜΠΟΛΑΡΗΣ (Αναπληρωτής Υπουργός Αγροτικής Ανάπτυξης και </w:t>
      </w:r>
      <w:r>
        <w:rPr>
          <w:rFonts w:eastAsia="Times New Roman" w:cs="Times New Roman"/>
          <w:b/>
          <w:szCs w:val="24"/>
        </w:rPr>
        <w:t>Τροφίμων):</w:t>
      </w:r>
      <w:r>
        <w:rPr>
          <w:rFonts w:eastAsia="Times New Roman" w:cs="Times New Roman"/>
          <w:szCs w:val="24"/>
        </w:rPr>
        <w:t xml:space="preserve"> Ευχαριστώ πολύ. Δύο κουβέντες θα πω μόνο.</w:t>
      </w:r>
    </w:p>
    <w:p w14:paraId="77AE14B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συνάδελφε, ξέρετε πολύ καλά το ζήτημα της αδυναμίας που υπάρχει για συγκεκριμένες περιοχές. Η έλλειψη σοβαρών ομάδων παραγωγών είναι αυτή η οποία δημιουργεί μεγάλο μειονέκτημα σε συγκεκριμένες περι</w:t>
      </w:r>
      <w:r>
        <w:rPr>
          <w:rFonts w:eastAsia="Times New Roman" w:cs="Times New Roman"/>
          <w:szCs w:val="24"/>
        </w:rPr>
        <w:t>οχές. Στις περιοχές όπου λειτούργησαν οι ομάδες παραγωγών, συγκεντρώνοντας τις ποσότητες τόσο για τις εξαγωγές στην Ευρώπη και σε όλο</w:t>
      </w:r>
      <w:r>
        <w:rPr>
          <w:rFonts w:eastAsia="Times New Roman" w:cs="Times New Roman"/>
          <w:szCs w:val="24"/>
        </w:rPr>
        <w:t>ν</w:t>
      </w:r>
      <w:r>
        <w:rPr>
          <w:rFonts w:eastAsia="Times New Roman" w:cs="Times New Roman"/>
          <w:szCs w:val="24"/>
        </w:rPr>
        <w:t xml:space="preserve"> τον κόσμο, αλλά και για </w:t>
      </w:r>
      <w:proofErr w:type="spellStart"/>
      <w:r>
        <w:rPr>
          <w:rFonts w:eastAsia="Times New Roman" w:cs="Times New Roman"/>
          <w:szCs w:val="24"/>
        </w:rPr>
        <w:t>χυμοποίηση</w:t>
      </w:r>
      <w:proofErr w:type="spellEnd"/>
      <w:r>
        <w:rPr>
          <w:rFonts w:eastAsia="Times New Roman" w:cs="Times New Roman"/>
          <w:szCs w:val="24"/>
        </w:rPr>
        <w:t xml:space="preserve"> έγινε αξιοποίηση όλων των κονδυλίων. Και οι τιμές τις οποίες </w:t>
      </w:r>
      <w:r w:rsidRPr="0050684E">
        <w:rPr>
          <w:rFonts w:eastAsia="Times New Roman" w:cs="Times New Roman"/>
          <w:szCs w:val="24"/>
        </w:rPr>
        <w:t>πήραν για τις εξαγωγές εί</w:t>
      </w:r>
      <w:r w:rsidRPr="0050684E">
        <w:rPr>
          <w:rFonts w:eastAsia="Times New Roman" w:cs="Times New Roman"/>
          <w:szCs w:val="24"/>
        </w:rPr>
        <w:t>ναι πολύ καλύτερες.</w:t>
      </w:r>
    </w:p>
    <w:p w14:paraId="77AE14B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Υπάρχει θέμα σε κάποιες περιοχές, όπου με την κατάρρευση πρώην ενώσεων, χωρίς να υπάρξουν καινούρ</w:t>
      </w:r>
      <w:r>
        <w:rPr>
          <w:rFonts w:eastAsia="Times New Roman" w:cs="Times New Roman"/>
          <w:szCs w:val="24"/>
        </w:rPr>
        <w:t>γ</w:t>
      </w:r>
      <w:r>
        <w:rPr>
          <w:rFonts w:eastAsia="Times New Roman" w:cs="Times New Roman"/>
          <w:szCs w:val="24"/>
        </w:rPr>
        <w:t xml:space="preserve">ιες ομάδες παραγωγών, οι αγρότες, οι </w:t>
      </w:r>
      <w:proofErr w:type="spellStart"/>
      <w:r>
        <w:rPr>
          <w:rFonts w:eastAsia="Times New Roman" w:cs="Times New Roman"/>
          <w:szCs w:val="24"/>
        </w:rPr>
        <w:t>πορτοκαλοπαραγωγοί</w:t>
      </w:r>
      <w:proofErr w:type="spellEnd"/>
      <w:r>
        <w:rPr>
          <w:rFonts w:eastAsia="Times New Roman" w:cs="Times New Roman"/>
          <w:szCs w:val="24"/>
        </w:rPr>
        <w:t xml:space="preserve"> εν προκειμένω, είναι μόνοι τους και είναι αβοήθητοι. Το αποτέλεσμα είναι -και το ξ</w:t>
      </w:r>
      <w:r>
        <w:rPr>
          <w:rFonts w:eastAsia="Times New Roman" w:cs="Times New Roman"/>
          <w:szCs w:val="24"/>
        </w:rPr>
        <w:t xml:space="preserve">έρετε πολύ καλά- ότι πηγαίνουν φορτηγά και φορτώνουν </w:t>
      </w:r>
      <w:r>
        <w:rPr>
          <w:rFonts w:eastAsia="Times New Roman" w:cs="Times New Roman"/>
          <w:szCs w:val="24"/>
        </w:rPr>
        <w:lastRenderedPageBreak/>
        <w:t>μέσα από τα χωράφια και τα παίρνουν πάμφθηνα τα πορτοκάλια. Αυτό οδηγεί σε κατάρρευση της τιμής του προϊόντος.</w:t>
      </w:r>
    </w:p>
    <w:p w14:paraId="77AE14B8" w14:textId="77777777" w:rsidR="00030F8B" w:rsidRDefault="007F68A1">
      <w:pPr>
        <w:spacing w:after="0" w:line="600" w:lineRule="auto"/>
        <w:ind w:firstLine="720"/>
        <w:jc w:val="both"/>
        <w:rPr>
          <w:rFonts w:eastAsia="Times New Roman" w:cs="Times New Roman"/>
          <w:szCs w:val="24"/>
        </w:rPr>
      </w:pPr>
      <w:r w:rsidRPr="00B235AE">
        <w:rPr>
          <w:rFonts w:eastAsia="Times New Roman" w:cs="Times New Roman"/>
          <w:color w:val="000000" w:themeColor="text1"/>
          <w:szCs w:val="24"/>
        </w:rPr>
        <w:t xml:space="preserve">Στις περιοχές που έχουμε οργανωμένες ομάδες και γίνονται εξαγωγές </w:t>
      </w:r>
      <w:r>
        <w:rPr>
          <w:rFonts w:eastAsia="Times New Roman" w:cs="Times New Roman"/>
          <w:szCs w:val="24"/>
        </w:rPr>
        <w:t xml:space="preserve">και οργανωμένες </w:t>
      </w:r>
      <w:proofErr w:type="spellStart"/>
      <w:r>
        <w:rPr>
          <w:rFonts w:eastAsia="Times New Roman" w:cs="Times New Roman"/>
          <w:szCs w:val="24"/>
        </w:rPr>
        <w:t>χυμοποιήσε</w:t>
      </w:r>
      <w:r>
        <w:rPr>
          <w:rFonts w:eastAsia="Times New Roman" w:cs="Times New Roman"/>
          <w:szCs w:val="24"/>
        </w:rPr>
        <w:t>ις</w:t>
      </w:r>
      <w:proofErr w:type="spellEnd"/>
      <w:r>
        <w:rPr>
          <w:rFonts w:eastAsia="Times New Roman" w:cs="Times New Roman"/>
          <w:szCs w:val="24"/>
        </w:rPr>
        <w:t xml:space="preserve"> ή οργανωμένες αποσύρσεις τα πράγματα είναι τελείως διαφορετικά. Υπάρχει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πρόκληση για την περιοχή. Υπάρχει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πρόκληση. Εγώ</w:t>
      </w:r>
      <w:r>
        <w:rPr>
          <w:rFonts w:eastAsia="Times New Roman" w:cs="Times New Roman"/>
          <w:szCs w:val="24"/>
        </w:rPr>
        <w:t>,</w:t>
      </w:r>
      <w:r>
        <w:rPr>
          <w:rFonts w:eastAsia="Times New Roman" w:cs="Times New Roman"/>
          <w:szCs w:val="24"/>
        </w:rPr>
        <w:t xml:space="preserve"> να ξέρετε</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τηλεφώνησα στους παραγωγούς της Άρτας και σε εκπροσώπους τους. Ήρθαν στο Υπουργείο και τους είπα: «Εδώ έχετε θέμα. Θα χάσουμε λεφτά από αυτή τη δουλειά». Και τις συναντήσεις τις έχω ανακοινώσει δημόσια. Υπάρχει ζήτημα, διότι μεμονωμένα είναι εκτεθειμένοι </w:t>
      </w:r>
      <w:r>
        <w:rPr>
          <w:rFonts w:eastAsia="Times New Roman" w:cs="Times New Roman"/>
          <w:szCs w:val="24"/>
        </w:rPr>
        <w:t xml:space="preserve">στο εμπόριο και στο </w:t>
      </w:r>
      <w:proofErr w:type="spellStart"/>
      <w:r>
        <w:rPr>
          <w:rFonts w:eastAsia="Times New Roman" w:cs="Times New Roman"/>
          <w:szCs w:val="24"/>
        </w:rPr>
        <w:t>παρεμπόριο</w:t>
      </w:r>
      <w:proofErr w:type="spellEnd"/>
      <w:r>
        <w:rPr>
          <w:rFonts w:eastAsia="Times New Roman" w:cs="Times New Roman"/>
          <w:szCs w:val="24"/>
        </w:rPr>
        <w:t>. Αυτό δεν γίνεται μόνο στην Άρτα, γίνεται και σε άλλες περιοχές, που δεν έχουμε σοβαρές οργανώσεις. Είναι πρόκληση.</w:t>
      </w:r>
    </w:p>
    <w:p w14:paraId="77AE14B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καινούρ</w:t>
      </w:r>
      <w:r>
        <w:rPr>
          <w:rFonts w:eastAsia="Times New Roman" w:cs="Times New Roman"/>
          <w:szCs w:val="24"/>
        </w:rPr>
        <w:t>γ</w:t>
      </w:r>
      <w:r>
        <w:rPr>
          <w:rFonts w:eastAsia="Times New Roman" w:cs="Times New Roman"/>
          <w:szCs w:val="24"/>
        </w:rPr>
        <w:t>ιο ΠΑΑ</w:t>
      </w:r>
      <w:r>
        <w:rPr>
          <w:rFonts w:eastAsia="Times New Roman" w:cs="Times New Roman"/>
          <w:szCs w:val="24"/>
        </w:rPr>
        <w:t xml:space="preserve"> </w:t>
      </w:r>
      <w:r>
        <w:rPr>
          <w:rFonts w:eastAsia="Times New Roman" w:cs="Times New Roman"/>
          <w:szCs w:val="24"/>
        </w:rPr>
        <w:t>υπάρχει μέριμνα να χρηματοδοτηθούν όχι απλά οι νέοι παραγωγοί, αλλά οι ομάδες παραγωγών κα</w:t>
      </w:r>
      <w:r>
        <w:rPr>
          <w:rFonts w:eastAsia="Times New Roman" w:cs="Times New Roman"/>
          <w:szCs w:val="24"/>
        </w:rPr>
        <w:t>ι να στηριχθούν οικονομικά, για να κάνουν τα συσκευαστήρια, τα ψυγεία, για να μπορέσουμε να έχουμε μια σοβαρή εξαγωγική δύναμη.</w:t>
      </w:r>
    </w:p>
    <w:p w14:paraId="77AE14B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Η παραγωγή που έχουμε για τα πορτοκάλια είναι πολύ μεγαλύτερη από την καταναλωτική ζήτηση της χώρας. Άρα, για να μπορούμε να στα</w:t>
      </w:r>
      <w:r>
        <w:rPr>
          <w:rFonts w:eastAsia="Times New Roman" w:cs="Times New Roman"/>
          <w:szCs w:val="24"/>
        </w:rPr>
        <w:t>θούμε και να στηρίξουμε τους παραγωγούς, χρειάζεται να κάνουμε τις υποδομές για τις εξαγωγές. Εκεί που υπάρχουν, πραγματικά γίνονται θαύματα.</w:t>
      </w:r>
    </w:p>
    <w:p w14:paraId="77AE14B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7AE14B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Εμείς ευχαριστούμε.</w:t>
      </w:r>
    </w:p>
    <w:p w14:paraId="77AE14BD" w14:textId="77777777" w:rsidR="00030F8B" w:rsidRDefault="007F68A1">
      <w:pPr>
        <w:spacing w:after="0" w:line="600" w:lineRule="auto"/>
        <w:ind w:firstLine="720"/>
        <w:jc w:val="both"/>
        <w:rPr>
          <w:rFonts w:eastAsia="Times New Roman" w:cs="Times New Roman"/>
          <w:szCs w:val="24"/>
        </w:rPr>
      </w:pPr>
      <w:r>
        <w:rPr>
          <w:rFonts w:eastAsia="Times New Roman"/>
          <w:szCs w:val="24"/>
        </w:rPr>
        <w:t>Κυρίες και κύριοι συνάδελφοι, έχω την τιμή</w:t>
      </w:r>
      <w:r>
        <w:rPr>
          <w:rFonts w:eastAsia="Times New Roman"/>
          <w:szCs w:val="24"/>
        </w:rPr>
        <w:t xml:space="preserve">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Pr>
          <w:rFonts w:eastAsia="Times New Roman"/>
          <w:szCs w:val="24"/>
        </w:rPr>
        <w:t>υλής, δεκαπέντε μαθητές και μαθήτριες και τέσσερις συνοδοί καθηγητές από Ουκρανικά Σαββατιάτικα Σχολεία στην Ελλάδα.</w:t>
      </w:r>
    </w:p>
    <w:p w14:paraId="77AE14BE" w14:textId="77777777" w:rsidR="00030F8B" w:rsidRDefault="007F68A1">
      <w:pPr>
        <w:tabs>
          <w:tab w:val="left" w:pos="6787"/>
        </w:tabs>
        <w:spacing w:after="0" w:line="600" w:lineRule="auto"/>
        <w:ind w:left="-181"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77AE14BF" w14:textId="77777777" w:rsidR="00030F8B" w:rsidRDefault="007F68A1">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7AE14C0" w14:textId="77777777" w:rsidR="00030F8B" w:rsidRDefault="007F68A1">
      <w:pPr>
        <w:tabs>
          <w:tab w:val="left" w:pos="6787"/>
        </w:tabs>
        <w:spacing w:after="0" w:line="600" w:lineRule="auto"/>
        <w:ind w:left="-181" w:firstLine="720"/>
        <w:jc w:val="both"/>
        <w:rPr>
          <w:rFonts w:eastAsia="Times New Roman" w:cs="Times New Roman"/>
          <w:szCs w:val="24"/>
        </w:rPr>
      </w:pPr>
      <w:r>
        <w:rPr>
          <w:rFonts w:eastAsia="Times New Roman" w:cs="Times New Roman"/>
          <w:szCs w:val="24"/>
        </w:rPr>
        <w:lastRenderedPageBreak/>
        <w:t xml:space="preserve">Στο σημείο αυτό, κυρίες και κύριοι συνάδελφοι, </w:t>
      </w:r>
      <w:r>
        <w:rPr>
          <w:rFonts w:eastAsia="Times New Roman" w:cs="Times New Roman"/>
          <w:szCs w:val="24"/>
        </w:rPr>
        <w:t>θα διακόψουμε</w:t>
      </w:r>
      <w:r>
        <w:rPr>
          <w:rFonts w:eastAsia="Times New Roman" w:cs="Times New Roman"/>
          <w:szCs w:val="24"/>
        </w:rPr>
        <w:t xml:space="preserve"> τη συζήτηση των επίκαιρων ερωτήσεων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να εισέλθουμε στη νομοθετική εργασία και</w:t>
      </w:r>
      <w:r>
        <w:rPr>
          <w:rFonts w:eastAsia="Times New Roman" w:cs="Times New Roman"/>
          <w:szCs w:val="24"/>
        </w:rPr>
        <w:t xml:space="preserve"> να προχωρήσουμε</w:t>
      </w:r>
      <w:r>
        <w:rPr>
          <w:rFonts w:eastAsia="Times New Roman" w:cs="Times New Roman"/>
          <w:szCs w:val="24"/>
        </w:rPr>
        <w:t xml:space="preserve"> </w:t>
      </w:r>
      <w:r>
        <w:rPr>
          <w:rFonts w:eastAsia="Times New Roman" w:cs="Times New Roman"/>
          <w:szCs w:val="24"/>
        </w:rPr>
        <w:t xml:space="preserve">επί του </w:t>
      </w:r>
      <w:r>
        <w:rPr>
          <w:rFonts w:eastAsia="Times New Roman" w:cs="Times New Roman"/>
          <w:szCs w:val="24"/>
        </w:rPr>
        <w:t>νομοσχεδίου.</w:t>
      </w:r>
    </w:p>
    <w:p w14:paraId="77AE14C1" w14:textId="77777777" w:rsidR="00030F8B" w:rsidRDefault="007F68A1">
      <w:pPr>
        <w:tabs>
          <w:tab w:val="left" w:pos="6787"/>
        </w:tabs>
        <w:spacing w:after="0" w:line="600" w:lineRule="auto"/>
        <w:ind w:left="-181" w:firstLine="720"/>
        <w:jc w:val="center"/>
        <w:rPr>
          <w:rFonts w:eastAsia="Times New Roman" w:cs="Times New Roman"/>
          <w:szCs w:val="24"/>
        </w:rPr>
      </w:pPr>
      <w:r>
        <w:rPr>
          <w:rFonts w:eastAsia="Times New Roman" w:cs="Times New Roman"/>
          <w:szCs w:val="24"/>
        </w:rPr>
        <w:t>(ΔΙΑΚΟΠΗ)</w:t>
      </w:r>
    </w:p>
    <w:p w14:paraId="77AE14C2" w14:textId="77777777" w:rsidR="00030F8B" w:rsidRDefault="007F68A1">
      <w:pPr>
        <w:tabs>
          <w:tab w:val="left" w:pos="6787"/>
        </w:tabs>
        <w:spacing w:after="0" w:line="600" w:lineRule="auto"/>
        <w:ind w:left="-181" w:firstLine="720"/>
        <w:jc w:val="center"/>
        <w:rPr>
          <w:rFonts w:eastAsia="Times New Roman"/>
          <w:szCs w:val="24"/>
        </w:rPr>
      </w:pPr>
      <w:r>
        <w:rPr>
          <w:rFonts w:eastAsia="Times New Roman"/>
          <w:szCs w:val="24"/>
        </w:rPr>
        <w:t>(</w:t>
      </w:r>
      <w:r w:rsidRPr="00B8307A">
        <w:rPr>
          <w:rFonts w:eastAsia="Times New Roman"/>
          <w:color w:val="FF0000"/>
          <w:szCs w:val="24"/>
        </w:rPr>
        <w:t>ΑΛΛΑΓΗ ΣΕΛΙΔΑΣ ΛΟΓΩ ΑΛΛΑΓΗΣ ΘΕΜΑΤΟΣ</w:t>
      </w:r>
      <w:r>
        <w:rPr>
          <w:rFonts w:eastAsia="Times New Roman"/>
          <w:szCs w:val="24"/>
        </w:rPr>
        <w:t>)</w:t>
      </w:r>
    </w:p>
    <w:p w14:paraId="77AE14C3" w14:textId="77777777" w:rsidR="00030F8B" w:rsidRDefault="007F68A1">
      <w:pPr>
        <w:spacing w:after="0" w:line="600" w:lineRule="auto"/>
        <w:ind w:firstLine="720"/>
        <w:jc w:val="center"/>
        <w:rPr>
          <w:rFonts w:eastAsia="Times New Roman"/>
          <w:szCs w:val="24"/>
        </w:rPr>
      </w:pPr>
      <w:r>
        <w:rPr>
          <w:rFonts w:eastAsia="Times New Roman"/>
          <w:szCs w:val="24"/>
        </w:rPr>
        <w:t>(ΜΕΤΑ ΤΗ ΔΙΑΚΟΠΗ)</w:t>
      </w:r>
    </w:p>
    <w:p w14:paraId="77AE14C4"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w:t>
      </w:r>
      <w:r>
        <w:rPr>
          <w:rFonts w:eastAsia="Times New Roman"/>
          <w:szCs w:val="24"/>
        </w:rPr>
        <w:t xml:space="preserve"> συνεχίζεται η συνεδρίαση.</w:t>
      </w:r>
    </w:p>
    <w:p w14:paraId="77AE14C5" w14:textId="77777777" w:rsidR="00030F8B" w:rsidRDefault="007F68A1">
      <w:pPr>
        <w:spacing w:after="0" w:line="600" w:lineRule="auto"/>
        <w:ind w:firstLine="720"/>
        <w:jc w:val="both"/>
        <w:rPr>
          <w:rFonts w:eastAsia="Times New Roman"/>
          <w:szCs w:val="24"/>
        </w:rPr>
      </w:pPr>
      <w:r>
        <w:rPr>
          <w:rFonts w:eastAsia="Times New Roman"/>
          <w:szCs w:val="24"/>
        </w:rPr>
        <w:t>Ε</w:t>
      </w:r>
      <w:r>
        <w:rPr>
          <w:rFonts w:eastAsia="Times New Roman"/>
          <w:szCs w:val="24"/>
        </w:rPr>
        <w:t>ισερχό</w:t>
      </w:r>
      <w:r>
        <w:rPr>
          <w:rFonts w:eastAsia="Times New Roman"/>
          <w:szCs w:val="24"/>
        </w:rPr>
        <w:t xml:space="preserve">μαστε στην ημερήσια διάταξη της </w:t>
      </w:r>
    </w:p>
    <w:p w14:paraId="77AE14C6" w14:textId="77777777" w:rsidR="00030F8B" w:rsidRDefault="007F68A1">
      <w:pPr>
        <w:spacing w:after="0" w:line="600" w:lineRule="auto"/>
        <w:ind w:firstLine="720"/>
        <w:jc w:val="center"/>
        <w:rPr>
          <w:rFonts w:eastAsia="Times New Roman"/>
          <w:b/>
          <w:szCs w:val="24"/>
        </w:rPr>
      </w:pPr>
      <w:r w:rsidRPr="00623627">
        <w:rPr>
          <w:rFonts w:eastAsia="Times New Roman"/>
          <w:b/>
          <w:szCs w:val="24"/>
        </w:rPr>
        <w:t>ΝΟΜΟΘΕΤΙΚΗΣ ΕΡΓΑΣΙΑΣ</w:t>
      </w:r>
    </w:p>
    <w:p w14:paraId="77AE14C7" w14:textId="77777777" w:rsidR="00030F8B" w:rsidRDefault="007F68A1">
      <w:pPr>
        <w:spacing w:after="0" w:line="600" w:lineRule="auto"/>
        <w:ind w:firstLine="720"/>
        <w:jc w:val="both"/>
        <w:rPr>
          <w:rFonts w:eastAsia="Times New Roman"/>
          <w:szCs w:val="24"/>
        </w:rPr>
      </w:pPr>
      <w:r>
        <w:rPr>
          <w:rFonts w:eastAsia="Times New Roman"/>
          <w:szCs w:val="24"/>
        </w:rPr>
        <w:lastRenderedPageBreak/>
        <w:t>Ψήφιση</w:t>
      </w:r>
      <w:r>
        <w:rPr>
          <w:rFonts w:eastAsia="Times New Roman"/>
          <w:szCs w:val="24"/>
        </w:rPr>
        <w:t xml:space="preserve"> επί της αρχής, των άρθρων και τ</w:t>
      </w:r>
      <w:r>
        <w:rPr>
          <w:rFonts w:eastAsia="Times New Roman"/>
          <w:szCs w:val="24"/>
        </w:rPr>
        <w:t xml:space="preserve">ου συνόλου </w:t>
      </w:r>
      <w:r>
        <w:rPr>
          <w:rFonts w:eastAsia="Times New Roman"/>
          <w:szCs w:val="24"/>
        </w:rPr>
        <w:t>του σχεδίου νόμου του Υπουργείου Οικονομίας, Ανάπτυξης και Τουρισμού</w:t>
      </w:r>
      <w:r>
        <w:rPr>
          <w:rFonts w:eastAsia="Times New Roman"/>
          <w:szCs w:val="24"/>
        </w:rPr>
        <w:t>:</w:t>
      </w:r>
      <w:r>
        <w:rPr>
          <w:rFonts w:eastAsia="Times New Roman"/>
          <w:szCs w:val="24"/>
        </w:rPr>
        <w:t xml:space="preserve"> «Θεσμικό πλαίσιο για τη σύσταση καθεστώτων Ενισχύ</w:t>
      </w:r>
      <w:r>
        <w:rPr>
          <w:rFonts w:eastAsia="Times New Roman"/>
          <w:szCs w:val="24"/>
        </w:rPr>
        <w:t>σεων Ιδιωτικών Επενδύσεων για την περιφερειακή και οικονομική ανάπτυξη της χώρας - Σύσταση Αναπτυξιακού Συμβουλίου και άλλες διατάξεις».</w:t>
      </w:r>
    </w:p>
    <w:p w14:paraId="77AE14C8" w14:textId="77777777" w:rsidR="00030F8B" w:rsidRDefault="007F68A1">
      <w:pPr>
        <w:spacing w:after="0" w:line="600" w:lineRule="auto"/>
        <w:ind w:firstLine="720"/>
        <w:jc w:val="both"/>
        <w:rPr>
          <w:rFonts w:eastAsia="Times New Roman"/>
          <w:szCs w:val="24"/>
        </w:rPr>
      </w:pPr>
      <w:r>
        <w:rPr>
          <w:rFonts w:eastAsia="Times New Roman"/>
          <w:szCs w:val="24"/>
        </w:rPr>
        <w:t>Παρακαλώ, κυρίες και κύριοι συνάδελφοι, κάντε ησυχία και καθίστε.</w:t>
      </w:r>
    </w:p>
    <w:p w14:paraId="77AE14C9" w14:textId="77777777" w:rsidR="00030F8B" w:rsidRDefault="007F68A1">
      <w:pPr>
        <w:spacing w:after="0" w:line="600" w:lineRule="auto"/>
        <w:ind w:firstLine="720"/>
        <w:jc w:val="both"/>
        <w:rPr>
          <w:rFonts w:eastAsia="Times New Roman"/>
          <w:szCs w:val="24"/>
        </w:rPr>
      </w:pPr>
      <w:r>
        <w:rPr>
          <w:rFonts w:eastAsia="Times New Roman"/>
          <w:szCs w:val="24"/>
        </w:rPr>
        <w:t>Έχει υποβληθεί αίτηση διεξαγωγής ονομαστικής ψηφοφορί</w:t>
      </w:r>
      <w:r>
        <w:rPr>
          <w:rFonts w:eastAsia="Times New Roman"/>
          <w:szCs w:val="24"/>
        </w:rPr>
        <w:t>ας επί της αρχής και επί των άρθρων 3, 7 και 67 από Βουλευτές της Χρυσής Αυγής</w:t>
      </w:r>
      <w:r>
        <w:rPr>
          <w:rFonts w:eastAsia="Times New Roman"/>
          <w:szCs w:val="24"/>
        </w:rPr>
        <w:t>, της οποίας το κείμενο έχει ως εξής:</w:t>
      </w:r>
    </w:p>
    <w:p w14:paraId="77AE14CA" w14:textId="77777777" w:rsidR="00030F8B" w:rsidRDefault="007F68A1">
      <w:pPr>
        <w:spacing w:line="600" w:lineRule="auto"/>
        <w:ind w:firstLine="720"/>
        <w:jc w:val="center"/>
        <w:rPr>
          <w:rFonts w:eastAsia="Times New Roman" w:cs="Times New Roman"/>
          <w:color w:val="FF0000"/>
          <w:szCs w:val="24"/>
        </w:rPr>
      </w:pPr>
      <w:r w:rsidRPr="00A76680">
        <w:rPr>
          <w:rFonts w:eastAsia="Times New Roman" w:cs="Times New Roman"/>
          <w:color w:val="FF0000"/>
          <w:szCs w:val="24"/>
        </w:rPr>
        <w:t>ΑΛΛΑΓΗ ΣΕΛΙΔΑΣ</w:t>
      </w:r>
    </w:p>
    <w:p w14:paraId="77AE14CB" w14:textId="77777777" w:rsidR="00030F8B" w:rsidRDefault="007F68A1">
      <w:pPr>
        <w:spacing w:line="600" w:lineRule="auto"/>
        <w:ind w:firstLine="720"/>
        <w:jc w:val="center"/>
        <w:rPr>
          <w:rFonts w:eastAsia="Times New Roman" w:cs="Times New Roman"/>
          <w:szCs w:val="24"/>
        </w:rPr>
      </w:pPr>
      <w:r>
        <w:rPr>
          <w:rFonts w:eastAsia="Times New Roman" w:cs="Times New Roman"/>
          <w:szCs w:val="24"/>
        </w:rPr>
        <w:t>(Να μπει η σελ. 125</w:t>
      </w:r>
      <w:r w:rsidRPr="00A76680">
        <w:rPr>
          <w:rFonts w:eastAsia="Times New Roman" w:cs="Times New Roman"/>
          <w:szCs w:val="24"/>
        </w:rPr>
        <w:t>α)</w:t>
      </w:r>
    </w:p>
    <w:p w14:paraId="77AE14CC" w14:textId="77777777" w:rsidR="00030F8B" w:rsidRDefault="007F68A1">
      <w:pPr>
        <w:spacing w:line="600" w:lineRule="auto"/>
        <w:ind w:firstLine="720"/>
        <w:jc w:val="center"/>
        <w:rPr>
          <w:rFonts w:eastAsia="Times New Roman"/>
          <w:szCs w:val="24"/>
        </w:rPr>
      </w:pPr>
      <w:r w:rsidRPr="00A76680">
        <w:rPr>
          <w:rFonts w:eastAsia="Times New Roman" w:cs="Times New Roman"/>
          <w:color w:val="FF0000"/>
          <w:szCs w:val="24"/>
        </w:rPr>
        <w:t>ΑΛΛΑΓΗ ΣΕΛΙΔΑΣ</w:t>
      </w:r>
    </w:p>
    <w:p w14:paraId="77AE14CD"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w:t>
      </w:r>
      <w:r>
        <w:rPr>
          <w:rFonts w:eastAsia="Times New Roman"/>
          <w:szCs w:val="24"/>
        </w:rPr>
        <w:t>αίτηση ονομαστικής ψηφοφορίας</w:t>
      </w:r>
      <w:r>
        <w:rPr>
          <w:rFonts w:eastAsia="Times New Roman"/>
          <w:szCs w:val="24"/>
        </w:rPr>
        <w:t xml:space="preserve">, </w:t>
      </w:r>
      <w:r>
        <w:rPr>
          <w:rFonts w:eastAsia="Times New Roman"/>
          <w:szCs w:val="24"/>
        </w:rPr>
        <w:t>για να διαπιστωθεί αν υπάρχει ο απαιτούμενος από τον Κανονισμό αριθμός για την υποβολή της.</w:t>
      </w:r>
    </w:p>
    <w:p w14:paraId="77AE14CE" w14:textId="77777777" w:rsidR="00030F8B" w:rsidRDefault="007F68A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Μιχαλολιάκος</w:t>
      </w:r>
      <w:proofErr w:type="spellEnd"/>
      <w:r>
        <w:rPr>
          <w:rFonts w:eastAsia="Times New Roman"/>
          <w:szCs w:val="24"/>
        </w:rPr>
        <w:t xml:space="preserve"> Νικόλαος. Απών.</w:t>
      </w:r>
    </w:p>
    <w:p w14:paraId="77AE14CF" w14:textId="77777777" w:rsidR="00030F8B" w:rsidRDefault="007F68A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Αϊβατίδης</w:t>
      </w:r>
      <w:proofErr w:type="spellEnd"/>
      <w:r>
        <w:rPr>
          <w:rFonts w:eastAsia="Times New Roman"/>
          <w:szCs w:val="24"/>
        </w:rPr>
        <w:t xml:space="preserve"> Ιωάννης. Παρών.</w:t>
      </w:r>
    </w:p>
    <w:p w14:paraId="77AE14D0" w14:textId="77777777" w:rsidR="00030F8B" w:rsidRDefault="007F68A1">
      <w:pPr>
        <w:spacing w:after="0" w:line="600" w:lineRule="auto"/>
        <w:ind w:firstLine="720"/>
        <w:jc w:val="both"/>
        <w:rPr>
          <w:rFonts w:eastAsia="Times New Roman"/>
          <w:szCs w:val="24"/>
        </w:rPr>
      </w:pPr>
      <w:r>
        <w:rPr>
          <w:rFonts w:eastAsia="Times New Roman"/>
          <w:szCs w:val="24"/>
        </w:rPr>
        <w:t>Η κ. Βλάχου Σωτηρία. Παρούσα.</w:t>
      </w:r>
    </w:p>
    <w:p w14:paraId="77AE14D1" w14:textId="77777777" w:rsidR="00030F8B" w:rsidRDefault="007F68A1">
      <w:pPr>
        <w:spacing w:after="0" w:line="600" w:lineRule="auto"/>
        <w:ind w:firstLine="720"/>
        <w:jc w:val="both"/>
        <w:rPr>
          <w:rFonts w:eastAsia="Times New Roman"/>
          <w:szCs w:val="24"/>
        </w:rPr>
      </w:pPr>
      <w:r>
        <w:rPr>
          <w:rFonts w:eastAsia="Times New Roman"/>
          <w:szCs w:val="24"/>
        </w:rPr>
        <w:t>Ο κ. Γερμενής Γεώργιος. Παρών.</w:t>
      </w:r>
    </w:p>
    <w:p w14:paraId="77AE14D2" w14:textId="77777777" w:rsidR="00030F8B" w:rsidRDefault="007F68A1">
      <w:pPr>
        <w:spacing w:after="0" w:line="600" w:lineRule="auto"/>
        <w:ind w:firstLine="720"/>
        <w:jc w:val="both"/>
        <w:rPr>
          <w:rFonts w:eastAsia="Times New Roman"/>
          <w:szCs w:val="24"/>
        </w:rPr>
      </w:pPr>
      <w:r>
        <w:rPr>
          <w:rFonts w:eastAsia="Times New Roman"/>
          <w:szCs w:val="24"/>
        </w:rPr>
        <w:t xml:space="preserve">Ο κ. </w:t>
      </w:r>
      <w:r>
        <w:rPr>
          <w:rFonts w:eastAsia="Times New Roman"/>
          <w:szCs w:val="24"/>
        </w:rPr>
        <w:t>Γρέγος Αντώνιος. Παρών.</w:t>
      </w:r>
    </w:p>
    <w:p w14:paraId="77AE14D3" w14:textId="77777777" w:rsidR="00030F8B" w:rsidRDefault="007F68A1">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Ζαρούλια</w:t>
      </w:r>
      <w:proofErr w:type="spellEnd"/>
      <w:r>
        <w:rPr>
          <w:rFonts w:eastAsia="Times New Roman"/>
          <w:szCs w:val="24"/>
        </w:rPr>
        <w:t xml:space="preserve"> Ελένη. Παρούσα.</w:t>
      </w:r>
    </w:p>
    <w:p w14:paraId="77AE14D4" w14:textId="77777777" w:rsidR="00030F8B" w:rsidRDefault="007F68A1">
      <w:pPr>
        <w:spacing w:after="0" w:line="600" w:lineRule="auto"/>
        <w:ind w:firstLine="720"/>
        <w:jc w:val="both"/>
        <w:rPr>
          <w:rFonts w:eastAsia="Times New Roman"/>
          <w:szCs w:val="24"/>
        </w:rPr>
      </w:pPr>
      <w:r>
        <w:rPr>
          <w:rFonts w:eastAsia="Times New Roman"/>
          <w:szCs w:val="24"/>
        </w:rPr>
        <w:t>Ο κ. Ηλιόπουλος Παναγιώτης. Παρών.</w:t>
      </w:r>
    </w:p>
    <w:p w14:paraId="77AE14D5" w14:textId="77777777" w:rsidR="00030F8B" w:rsidRDefault="007F68A1">
      <w:pPr>
        <w:spacing w:after="0" w:line="600" w:lineRule="auto"/>
        <w:ind w:firstLine="720"/>
        <w:jc w:val="both"/>
        <w:rPr>
          <w:rFonts w:eastAsia="Times New Roman"/>
          <w:szCs w:val="24"/>
        </w:rPr>
      </w:pPr>
      <w:r>
        <w:rPr>
          <w:rFonts w:eastAsia="Times New Roman"/>
          <w:szCs w:val="24"/>
        </w:rPr>
        <w:t>Ο κ. Καρακώστας Ευάγγελος. Παρών.</w:t>
      </w:r>
    </w:p>
    <w:p w14:paraId="77AE14D6" w14:textId="77777777" w:rsidR="00030F8B" w:rsidRDefault="007F68A1">
      <w:pPr>
        <w:spacing w:after="0" w:line="600" w:lineRule="auto"/>
        <w:ind w:firstLine="720"/>
        <w:jc w:val="both"/>
        <w:rPr>
          <w:rFonts w:eastAsia="Times New Roman"/>
          <w:szCs w:val="24"/>
        </w:rPr>
      </w:pPr>
      <w:r>
        <w:rPr>
          <w:rFonts w:eastAsia="Times New Roman"/>
          <w:szCs w:val="24"/>
        </w:rPr>
        <w:t>Ο κ. Κασιδιάρης Ηλίας. Παρών.</w:t>
      </w:r>
    </w:p>
    <w:p w14:paraId="77AE14D7"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Κούζηλος</w:t>
      </w:r>
      <w:proofErr w:type="spellEnd"/>
      <w:r>
        <w:rPr>
          <w:rFonts w:eastAsia="Times New Roman"/>
          <w:szCs w:val="24"/>
        </w:rPr>
        <w:t xml:space="preserve"> Νικόλαος. Παρών.</w:t>
      </w:r>
    </w:p>
    <w:p w14:paraId="77AE14D8" w14:textId="77777777" w:rsidR="00030F8B" w:rsidRDefault="007F68A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Κουκούτσης</w:t>
      </w:r>
      <w:proofErr w:type="spellEnd"/>
      <w:r>
        <w:rPr>
          <w:rFonts w:eastAsia="Times New Roman"/>
          <w:szCs w:val="24"/>
        </w:rPr>
        <w:t xml:space="preserve"> Δημήτριος. Παρών.</w:t>
      </w:r>
    </w:p>
    <w:p w14:paraId="77AE14D9" w14:textId="77777777" w:rsidR="00030F8B" w:rsidRDefault="007F68A1">
      <w:pPr>
        <w:spacing w:after="0" w:line="600" w:lineRule="auto"/>
        <w:ind w:firstLine="720"/>
        <w:jc w:val="both"/>
        <w:rPr>
          <w:rFonts w:eastAsia="Times New Roman"/>
          <w:szCs w:val="24"/>
        </w:rPr>
      </w:pPr>
      <w:r>
        <w:rPr>
          <w:rFonts w:eastAsia="Times New Roman"/>
          <w:szCs w:val="24"/>
        </w:rPr>
        <w:t>Ο κ. Λαγός Ιωάννης. Παρών.</w:t>
      </w:r>
    </w:p>
    <w:p w14:paraId="77AE14DA" w14:textId="77777777" w:rsidR="00030F8B" w:rsidRDefault="007F68A1">
      <w:pPr>
        <w:spacing w:after="0" w:line="600" w:lineRule="auto"/>
        <w:ind w:firstLine="720"/>
        <w:jc w:val="both"/>
        <w:rPr>
          <w:rFonts w:eastAsia="Times New Roman"/>
          <w:szCs w:val="24"/>
        </w:rPr>
      </w:pPr>
      <w:r>
        <w:rPr>
          <w:rFonts w:eastAsia="Times New Roman"/>
          <w:szCs w:val="24"/>
        </w:rPr>
        <w:t xml:space="preserve">Ο κ. Μίχος </w:t>
      </w:r>
      <w:r>
        <w:rPr>
          <w:rFonts w:eastAsia="Times New Roman"/>
          <w:szCs w:val="24"/>
        </w:rPr>
        <w:t>Νικόλαος. Παρών.</w:t>
      </w:r>
    </w:p>
    <w:p w14:paraId="77AE14DB" w14:textId="77777777" w:rsidR="00030F8B" w:rsidRDefault="007F68A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Μπαρμπαρούσης</w:t>
      </w:r>
      <w:proofErr w:type="spellEnd"/>
      <w:r>
        <w:rPr>
          <w:rFonts w:eastAsia="Times New Roman"/>
          <w:szCs w:val="24"/>
        </w:rPr>
        <w:t xml:space="preserve"> Κωνσταντίνος. Παρών.</w:t>
      </w:r>
    </w:p>
    <w:p w14:paraId="77AE14DC" w14:textId="77777777" w:rsidR="00030F8B" w:rsidRDefault="007F68A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Παναγιώταρος</w:t>
      </w:r>
      <w:proofErr w:type="spellEnd"/>
      <w:r>
        <w:rPr>
          <w:rFonts w:eastAsia="Times New Roman"/>
          <w:szCs w:val="24"/>
        </w:rPr>
        <w:t xml:space="preserve"> Ηλίας. Παρών.</w:t>
      </w:r>
    </w:p>
    <w:p w14:paraId="77AE14DD" w14:textId="77777777" w:rsidR="00030F8B" w:rsidRDefault="007F68A1">
      <w:pPr>
        <w:spacing w:after="0" w:line="600" w:lineRule="auto"/>
        <w:ind w:firstLine="720"/>
        <w:jc w:val="both"/>
        <w:rPr>
          <w:rFonts w:eastAsia="Times New Roman"/>
          <w:szCs w:val="24"/>
        </w:rPr>
      </w:pPr>
      <w:r>
        <w:rPr>
          <w:rFonts w:eastAsia="Times New Roman"/>
          <w:szCs w:val="24"/>
        </w:rPr>
        <w:t>Ο κ. Παππάς Χρήστος. Παρών.</w:t>
      </w:r>
    </w:p>
    <w:p w14:paraId="77AE14DE" w14:textId="77777777" w:rsidR="00030F8B" w:rsidRDefault="007F68A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Σαχινίδης</w:t>
      </w:r>
      <w:proofErr w:type="spellEnd"/>
      <w:r>
        <w:rPr>
          <w:rFonts w:eastAsia="Times New Roman"/>
          <w:szCs w:val="24"/>
        </w:rPr>
        <w:t xml:space="preserve"> Ιωάννης. Παρών.</w:t>
      </w:r>
    </w:p>
    <w:p w14:paraId="77AE14DF" w14:textId="77777777" w:rsidR="00030F8B" w:rsidRDefault="007F68A1">
      <w:pPr>
        <w:spacing w:after="0" w:line="600" w:lineRule="auto"/>
        <w:ind w:firstLine="720"/>
        <w:jc w:val="both"/>
        <w:rPr>
          <w:rFonts w:eastAsia="Times New Roman"/>
          <w:szCs w:val="24"/>
        </w:rPr>
      </w:pPr>
      <w:r>
        <w:rPr>
          <w:rFonts w:eastAsia="Times New Roman"/>
          <w:szCs w:val="24"/>
        </w:rPr>
        <w:t>Ο κ. Χατζησάββας Χρήστος.</w:t>
      </w:r>
    </w:p>
    <w:p w14:paraId="77AE14E0" w14:textId="77777777" w:rsidR="00030F8B" w:rsidRDefault="007F68A1">
      <w:pPr>
        <w:spacing w:after="0" w:line="600" w:lineRule="auto"/>
        <w:ind w:firstLine="720"/>
        <w:jc w:val="both"/>
        <w:rPr>
          <w:rFonts w:eastAsia="Times New Roman"/>
          <w:szCs w:val="24"/>
        </w:rPr>
      </w:pPr>
      <w:r>
        <w:rPr>
          <w:rFonts w:eastAsia="Times New Roman"/>
          <w:szCs w:val="24"/>
        </w:rPr>
        <w:t>Κυρίες και κύριοι συνάδελφοι, υπάρχει ο απαιτούμενος από τον Κανονισμό αριθμός υπο</w:t>
      </w:r>
      <w:r>
        <w:rPr>
          <w:rFonts w:eastAsia="Times New Roman"/>
          <w:szCs w:val="24"/>
        </w:rPr>
        <w:t xml:space="preserve">γραφόντων την αίτηση ονομαστικής ψηφοφορίας Βουλευτών. </w:t>
      </w:r>
    </w:p>
    <w:p w14:paraId="77AE14E1" w14:textId="77777777" w:rsidR="00030F8B" w:rsidRDefault="007F68A1">
      <w:pPr>
        <w:spacing w:after="0" w:line="600" w:lineRule="auto"/>
        <w:ind w:firstLine="720"/>
        <w:jc w:val="both"/>
        <w:rPr>
          <w:rFonts w:eastAsia="Times New Roman"/>
          <w:szCs w:val="24"/>
        </w:rPr>
      </w:pPr>
      <w:r>
        <w:rPr>
          <w:rFonts w:eastAsia="Times New Roman"/>
          <w:szCs w:val="24"/>
        </w:rPr>
        <w:t>Συνεπώς διακόπτουμε τη συνεδρίαση για δέκα (10) λεπτά, σύμφωνα με τον Κανονισμό.</w:t>
      </w:r>
    </w:p>
    <w:p w14:paraId="77AE14E2" w14:textId="77777777" w:rsidR="00030F8B" w:rsidRDefault="007F68A1">
      <w:pPr>
        <w:spacing w:after="0" w:line="600" w:lineRule="auto"/>
        <w:ind w:firstLine="720"/>
        <w:jc w:val="center"/>
        <w:rPr>
          <w:rFonts w:eastAsia="Times New Roman"/>
          <w:b/>
          <w:szCs w:val="24"/>
        </w:rPr>
      </w:pPr>
      <w:r>
        <w:rPr>
          <w:rFonts w:eastAsia="Times New Roman"/>
          <w:szCs w:val="24"/>
        </w:rPr>
        <w:lastRenderedPageBreak/>
        <w:t>(ΔΙΑΚΟΠΗ)</w:t>
      </w:r>
    </w:p>
    <w:p w14:paraId="77AE14E3" w14:textId="77777777" w:rsidR="00030F8B" w:rsidRDefault="007F68A1">
      <w:pPr>
        <w:spacing w:after="0" w:line="600" w:lineRule="auto"/>
        <w:ind w:firstLine="720"/>
        <w:jc w:val="center"/>
        <w:rPr>
          <w:rFonts w:eastAsia="Times New Roman"/>
          <w:szCs w:val="24"/>
        </w:rPr>
      </w:pPr>
      <w:r>
        <w:rPr>
          <w:rFonts w:eastAsia="Times New Roman"/>
          <w:szCs w:val="24"/>
        </w:rPr>
        <w:t>(ΜΕΤΑ ΤΗ ΔΙΑΚΟΠΗ)</w:t>
      </w:r>
    </w:p>
    <w:p w14:paraId="77AE14E4"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w:t>
      </w:r>
      <w:r>
        <w:rPr>
          <w:rFonts w:eastAsia="Times New Roman"/>
          <w:szCs w:val="24"/>
        </w:rPr>
        <w:t>συνεχίζεται η</w:t>
      </w:r>
      <w:r>
        <w:rPr>
          <w:rFonts w:eastAsia="Times New Roman"/>
          <w:szCs w:val="24"/>
        </w:rPr>
        <w:t xml:space="preserve"> συνεδρίαση.</w:t>
      </w:r>
    </w:p>
    <w:p w14:paraId="77AE14E5" w14:textId="77777777" w:rsidR="00030F8B" w:rsidRDefault="007F68A1">
      <w:pPr>
        <w:spacing w:after="0" w:line="600" w:lineRule="auto"/>
        <w:ind w:firstLine="720"/>
        <w:jc w:val="both"/>
        <w:rPr>
          <w:rFonts w:eastAsia="Times New Roman"/>
          <w:szCs w:val="24"/>
        </w:rPr>
      </w:pPr>
      <w:r>
        <w:rPr>
          <w:rFonts w:eastAsia="Times New Roman"/>
          <w:szCs w:val="24"/>
        </w:rPr>
        <w:t>Θα διεξαχθεί ονομαστική ψηφοφορία επί της αρχής και επί των άρθρων 3, 7 και 67 του σχεδίου νόμου του Υπουργείου Οικονομίας, Ανάπτυξης και Τουρισμού</w:t>
      </w:r>
      <w:r>
        <w:rPr>
          <w:rFonts w:eastAsia="Times New Roman"/>
          <w:szCs w:val="24"/>
        </w:rPr>
        <w:t>:</w:t>
      </w:r>
      <w:r>
        <w:rPr>
          <w:rFonts w:eastAsia="Times New Roman"/>
          <w:szCs w:val="24"/>
        </w:rPr>
        <w:t xml:space="preserve"> «Θεσμικό πλαίσιο για τη σύσταση καθεστώτων Ενισχύσεων Ιδιωτικών Επενδύσεων για την περιφερειακή και οικονο</w:t>
      </w:r>
      <w:r>
        <w:rPr>
          <w:rFonts w:eastAsia="Times New Roman"/>
          <w:szCs w:val="24"/>
        </w:rPr>
        <w:t>μική ανάπτυξη της χώρας - Σύσταση Αναπτυξιακού Συμβουλίου και άλλες διατάξεις».</w:t>
      </w:r>
    </w:p>
    <w:p w14:paraId="77AE14E6" w14:textId="77777777" w:rsidR="00030F8B" w:rsidRDefault="007F68A1">
      <w:pPr>
        <w:spacing w:after="0" w:line="600" w:lineRule="auto"/>
        <w:ind w:firstLine="720"/>
        <w:jc w:val="both"/>
        <w:rPr>
          <w:rFonts w:eastAsia="Times New Roman"/>
          <w:szCs w:val="24"/>
        </w:rPr>
      </w:pPr>
      <w:r>
        <w:rPr>
          <w:rFonts w:eastAsia="Times New Roman"/>
          <w:szCs w:val="24"/>
        </w:rPr>
        <w:t>Οι αποδεχόμενοι την αρχή και τα άρθρα 3, 7 και 67 του νομοσχεδίου λέγουν «ΝΑΙ».</w:t>
      </w:r>
    </w:p>
    <w:p w14:paraId="77AE14E7" w14:textId="77777777" w:rsidR="00030F8B" w:rsidRDefault="007F68A1">
      <w:pPr>
        <w:spacing w:after="0" w:line="600" w:lineRule="auto"/>
        <w:ind w:firstLine="720"/>
        <w:jc w:val="both"/>
        <w:rPr>
          <w:rFonts w:eastAsia="Times New Roman"/>
          <w:szCs w:val="24"/>
        </w:rPr>
      </w:pPr>
      <w:r>
        <w:rPr>
          <w:rFonts w:eastAsia="Times New Roman"/>
          <w:szCs w:val="24"/>
        </w:rPr>
        <w:t>Οι μη αποδεχόμενοι την αρχή και τα άρθρα 3, 7 και 67 του νομοσχεδίου λέγουν «ΟΧΙ».</w:t>
      </w:r>
    </w:p>
    <w:p w14:paraId="77AE14E8" w14:textId="77777777" w:rsidR="00030F8B" w:rsidRDefault="007F68A1">
      <w:pPr>
        <w:spacing w:after="0" w:line="600" w:lineRule="auto"/>
        <w:ind w:firstLine="720"/>
        <w:jc w:val="both"/>
        <w:rPr>
          <w:rFonts w:eastAsia="Times New Roman"/>
          <w:szCs w:val="24"/>
        </w:rPr>
      </w:pPr>
      <w:r>
        <w:rPr>
          <w:rFonts w:eastAsia="Times New Roman"/>
          <w:szCs w:val="24"/>
        </w:rPr>
        <w:t>Οι αρνούμενοι</w:t>
      </w:r>
      <w:r>
        <w:rPr>
          <w:rFonts w:eastAsia="Times New Roman"/>
          <w:szCs w:val="24"/>
        </w:rPr>
        <w:t xml:space="preserve"> ψήφο λέγουν «ΠΑΡΩΝ».</w:t>
      </w:r>
    </w:p>
    <w:p w14:paraId="77AE14E9"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Καλούνται επί του καταλόγου η κ. Παναγιώτα </w:t>
      </w:r>
      <w:proofErr w:type="spellStart"/>
      <w:r>
        <w:rPr>
          <w:rFonts w:eastAsia="Times New Roman"/>
          <w:szCs w:val="24"/>
        </w:rPr>
        <w:t>Δριτσέλη</w:t>
      </w:r>
      <w:proofErr w:type="spellEnd"/>
      <w:r>
        <w:rPr>
          <w:rFonts w:eastAsia="Times New Roman"/>
          <w:szCs w:val="24"/>
        </w:rPr>
        <w:t xml:space="preserve"> από τον ΣΥΡΙΖΑ και ο κ. Ιωάννης Κεφαλογιάννης από τη Νέα Δημοκρατία.</w:t>
      </w:r>
    </w:p>
    <w:p w14:paraId="77AE14EA" w14:textId="77777777" w:rsidR="00030F8B" w:rsidRDefault="007F68A1">
      <w:pPr>
        <w:spacing w:after="0" w:line="600" w:lineRule="auto"/>
        <w:ind w:firstLine="720"/>
        <w:jc w:val="both"/>
        <w:rPr>
          <w:rFonts w:eastAsia="Times New Roman"/>
          <w:szCs w:val="24"/>
        </w:rPr>
      </w:pPr>
      <w:r>
        <w:rPr>
          <w:rFonts w:eastAsia="Times New Roman"/>
          <w:szCs w:val="24"/>
        </w:rPr>
        <w:t>Σας ενημερώνω,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w:t>
      </w:r>
      <w:r>
        <w:rPr>
          <w:rFonts w:eastAsia="Times New Roman"/>
          <w:szCs w:val="24"/>
        </w:rPr>
        <w:t>Α</w:t>
      </w:r>
      <w:r>
        <w:rPr>
          <w:rFonts w:eastAsia="Times New Roman"/>
          <w:szCs w:val="24"/>
        </w:rPr>
        <w:t xml:space="preserve"> το</w:t>
      </w:r>
      <w:r>
        <w:rPr>
          <w:rFonts w:eastAsia="Times New Roman"/>
          <w:szCs w:val="24"/>
        </w:rPr>
        <w:t>υ Κανονισμού της Βουλής, με τις οποίες γνωστοποιούν την ψήφο τους επί της αρχής και επί των άρθρων 3, 7 και 67 του νομοσχεδίου. Οι ψήφοι αυτές θα ανακοινωθούν και θα συνυπολογιστούν στην καταμέτρηση, η οποία θα ακολουθήσει.</w:t>
      </w:r>
    </w:p>
    <w:p w14:paraId="77AE14EB" w14:textId="77777777" w:rsidR="00030F8B" w:rsidRDefault="007F68A1">
      <w:pPr>
        <w:spacing w:after="0" w:line="600" w:lineRule="auto"/>
        <w:ind w:firstLine="720"/>
        <w:jc w:val="both"/>
        <w:rPr>
          <w:rFonts w:eastAsia="Times New Roman"/>
          <w:szCs w:val="24"/>
        </w:rPr>
      </w:pPr>
      <w:r>
        <w:rPr>
          <w:rFonts w:eastAsia="Times New Roman"/>
          <w:szCs w:val="24"/>
        </w:rPr>
        <w:t>Παρακαλώ να αρχίσει η ανάγνωση τ</w:t>
      </w:r>
      <w:r>
        <w:rPr>
          <w:rFonts w:eastAsia="Times New Roman"/>
          <w:szCs w:val="24"/>
        </w:rPr>
        <w:t>ου καταλόγου.</w:t>
      </w:r>
    </w:p>
    <w:p w14:paraId="77AE14EC" w14:textId="77777777" w:rsidR="00030F8B" w:rsidRDefault="007F68A1">
      <w:pPr>
        <w:spacing w:after="0" w:line="600" w:lineRule="auto"/>
        <w:jc w:val="center"/>
        <w:rPr>
          <w:rFonts w:eastAsia="Times New Roman"/>
          <w:szCs w:val="24"/>
        </w:rPr>
      </w:pPr>
      <w:r>
        <w:rPr>
          <w:rFonts w:eastAsia="Times New Roman"/>
          <w:szCs w:val="24"/>
        </w:rPr>
        <w:t>(ΨΗΦΟΦΟΡΙΑ)</w:t>
      </w:r>
    </w:p>
    <w:p w14:paraId="77AE14ED" w14:textId="77777777" w:rsidR="00030F8B" w:rsidRDefault="007F68A1">
      <w:pPr>
        <w:spacing w:after="0" w:line="600" w:lineRule="auto"/>
        <w:ind w:firstLine="720"/>
        <w:jc w:val="center"/>
        <w:rPr>
          <w:rFonts w:eastAsia="Times New Roman"/>
          <w:szCs w:val="24"/>
        </w:rPr>
      </w:pPr>
      <w:r>
        <w:rPr>
          <w:rFonts w:eastAsia="Times New Roman"/>
          <w:szCs w:val="24"/>
        </w:rPr>
        <w:t>(ΜΕΤΑ ΚΑΙ ΤΗ ΔΕΥΤΕΡΗ ΑΝΑΓΝΩΣΗ ΤΟΥ ΚΑΤΑΛΟΓΟΥ)</w:t>
      </w:r>
    </w:p>
    <w:p w14:paraId="77AE14EE"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ΠΡΟΕΔΡΟΣ (Δημήτριος Κρεμαστινός): </w:t>
      </w:r>
      <w:r>
        <w:rPr>
          <w:rFonts w:eastAsia="Times New Roman"/>
          <w:szCs w:val="24"/>
        </w:rPr>
        <w:t>Υπάρχει συνάδελφος</w:t>
      </w:r>
      <w:r>
        <w:rPr>
          <w:rFonts w:eastAsia="Times New Roman"/>
          <w:szCs w:val="24"/>
        </w:rPr>
        <w:t>,</w:t>
      </w:r>
      <w:r>
        <w:rPr>
          <w:rFonts w:eastAsia="Times New Roman"/>
          <w:szCs w:val="24"/>
        </w:rPr>
        <w:t xml:space="preserve"> ο οποίος δεν άκουσε το όνομά του; Κανείς.</w:t>
      </w:r>
    </w:p>
    <w:p w14:paraId="77AE14EF"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Οι επιστολές οι οποίες απεστάλησαν στο Προεδρείο από τους συναδέλφους, σύμφωνα με το </w:t>
      </w:r>
      <w:r>
        <w:rPr>
          <w:rFonts w:eastAsia="Times New Roman"/>
          <w:szCs w:val="24"/>
        </w:rPr>
        <w:t>άρθρο 70Α του Κανονισμού της Βουλής, καταχωρίζονται στα Πρακτικά.</w:t>
      </w:r>
    </w:p>
    <w:p w14:paraId="77AE14F0" w14:textId="77777777" w:rsidR="00030F8B" w:rsidRDefault="007F68A1">
      <w:pPr>
        <w:spacing w:after="0" w:line="600" w:lineRule="auto"/>
        <w:ind w:firstLine="720"/>
        <w:jc w:val="both"/>
        <w:rPr>
          <w:rFonts w:eastAsia="Times New Roman"/>
          <w:szCs w:val="24"/>
        </w:rPr>
      </w:pPr>
      <w:r>
        <w:rPr>
          <w:rFonts w:eastAsia="Times New Roman"/>
          <w:szCs w:val="24"/>
        </w:rPr>
        <w:t>(Οι προαναφερθείσες επιστολές έχουν ως εξής:</w:t>
      </w:r>
    </w:p>
    <w:p w14:paraId="77AE14F1" w14:textId="77777777" w:rsidR="00030F8B" w:rsidRDefault="007F68A1">
      <w:pPr>
        <w:spacing w:line="600" w:lineRule="auto"/>
        <w:ind w:firstLine="720"/>
        <w:jc w:val="center"/>
        <w:rPr>
          <w:rFonts w:eastAsia="Times New Roman" w:cs="Times New Roman"/>
          <w:color w:val="FF0000"/>
          <w:szCs w:val="24"/>
        </w:rPr>
      </w:pPr>
      <w:r w:rsidRPr="00A76680">
        <w:rPr>
          <w:rFonts w:eastAsia="Times New Roman" w:cs="Times New Roman"/>
          <w:color w:val="FF0000"/>
          <w:szCs w:val="24"/>
        </w:rPr>
        <w:t>ΑΛΛΑΓΗ ΣΕΛΙΔΑΣ</w:t>
      </w:r>
    </w:p>
    <w:p w14:paraId="77AE14F2" w14:textId="77777777" w:rsidR="00030F8B" w:rsidRDefault="007F68A1">
      <w:pPr>
        <w:spacing w:line="600" w:lineRule="auto"/>
        <w:ind w:firstLine="720"/>
        <w:jc w:val="center"/>
        <w:rPr>
          <w:rFonts w:eastAsia="Times New Roman" w:cs="Times New Roman"/>
          <w:szCs w:val="24"/>
        </w:rPr>
      </w:pPr>
      <w:r>
        <w:rPr>
          <w:rFonts w:eastAsia="Times New Roman" w:cs="Times New Roman"/>
          <w:szCs w:val="24"/>
        </w:rPr>
        <w:t>(Να μπουν οι σελίδες</w:t>
      </w:r>
      <w:r>
        <w:rPr>
          <w:rFonts w:eastAsia="Times New Roman" w:cs="Times New Roman"/>
          <w:szCs w:val="24"/>
        </w:rPr>
        <w:t xml:space="preserve"> </w:t>
      </w:r>
      <w:r>
        <w:rPr>
          <w:rFonts w:eastAsia="Times New Roman" w:cs="Times New Roman"/>
          <w:szCs w:val="24"/>
        </w:rPr>
        <w:t>130-</w:t>
      </w:r>
      <w:r>
        <w:rPr>
          <w:rFonts w:eastAsia="Times New Roman" w:cs="Times New Roman"/>
          <w:szCs w:val="24"/>
        </w:rPr>
        <w:t>136</w:t>
      </w:r>
      <w:r w:rsidRPr="00A76680">
        <w:rPr>
          <w:rFonts w:eastAsia="Times New Roman" w:cs="Times New Roman"/>
          <w:szCs w:val="24"/>
        </w:rPr>
        <w:t>)</w:t>
      </w:r>
    </w:p>
    <w:p w14:paraId="77AE14F3" w14:textId="77777777" w:rsidR="00030F8B" w:rsidRDefault="007F68A1">
      <w:pPr>
        <w:spacing w:line="600" w:lineRule="auto"/>
        <w:ind w:firstLine="720"/>
        <w:jc w:val="center"/>
        <w:rPr>
          <w:rFonts w:eastAsia="Times New Roman" w:cs="Times New Roman"/>
          <w:szCs w:val="24"/>
        </w:rPr>
      </w:pPr>
      <w:r w:rsidRPr="00A76680">
        <w:rPr>
          <w:rFonts w:eastAsia="Times New Roman" w:cs="Times New Roman"/>
          <w:color w:val="FF0000"/>
          <w:szCs w:val="24"/>
        </w:rPr>
        <w:t>ΑΛΛΑΓΗ ΣΕΛΙΔΑΣ</w:t>
      </w:r>
    </w:p>
    <w:p w14:paraId="77AE14F4"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ΠΡΟΕΔΡΟΣ (Δημήτριος Κρεμαστινός): </w:t>
      </w:r>
      <w:r>
        <w:rPr>
          <w:rFonts w:eastAsia="Times New Roman"/>
          <w:szCs w:val="24"/>
        </w:rPr>
        <w:t xml:space="preserve">Κυρίες και κύριοι συνάδελφοι, σας ενημερώνω ότι οι </w:t>
      </w:r>
      <w:r>
        <w:rPr>
          <w:rFonts w:eastAsia="Times New Roman"/>
          <w:szCs w:val="24"/>
        </w:rPr>
        <w:t xml:space="preserve">κ.κ. Αμανατίδης Ιωάννης, Σκρέκας Κωνσταντίνος, </w:t>
      </w:r>
      <w:proofErr w:type="spellStart"/>
      <w:r>
        <w:rPr>
          <w:rFonts w:eastAsia="Times New Roman"/>
          <w:szCs w:val="24"/>
        </w:rPr>
        <w:t>Φορτσάκης</w:t>
      </w:r>
      <w:proofErr w:type="spellEnd"/>
      <w:r>
        <w:rPr>
          <w:rFonts w:eastAsia="Times New Roman"/>
          <w:szCs w:val="24"/>
        </w:rPr>
        <w:t xml:space="preserve"> Θεόδωρος, </w:t>
      </w:r>
      <w:proofErr w:type="spellStart"/>
      <w:r>
        <w:rPr>
          <w:rFonts w:eastAsia="Times New Roman"/>
          <w:szCs w:val="24"/>
        </w:rPr>
        <w:t>Κεφαλίδου</w:t>
      </w:r>
      <w:proofErr w:type="spellEnd"/>
      <w:r>
        <w:rPr>
          <w:rFonts w:eastAsia="Times New Roman"/>
          <w:szCs w:val="24"/>
        </w:rPr>
        <w:t xml:space="preserve"> Χαρά, Βενιζέλος Ευάγγελος, Σκανδαλίδης Κωνσταντίνος, Γεννηματά Φώφη και Θεοχάρης </w:t>
      </w:r>
      <w:proofErr w:type="spellStart"/>
      <w:r>
        <w:rPr>
          <w:rFonts w:eastAsia="Times New Roman"/>
          <w:szCs w:val="24"/>
        </w:rPr>
        <w:t>Θεοχάρης</w:t>
      </w:r>
      <w:proofErr w:type="spellEnd"/>
      <w:r>
        <w:rPr>
          <w:rFonts w:eastAsia="Times New Roman"/>
          <w:szCs w:val="24"/>
        </w:rPr>
        <w:t xml:space="preserve"> δεν παρευρίσκονται στη σημερινή ονομαστική ψηφοφορία και με επιστολή τους μ</w:t>
      </w:r>
      <w:r>
        <w:rPr>
          <w:rFonts w:eastAsia="Times New Roman"/>
          <w:szCs w:val="24"/>
        </w:rPr>
        <w:t>α</w:t>
      </w:r>
      <w:r>
        <w:rPr>
          <w:rFonts w:eastAsia="Times New Roman"/>
          <w:szCs w:val="24"/>
        </w:rPr>
        <w:t>ς γνωστοποιού</w:t>
      </w:r>
      <w:r>
        <w:rPr>
          <w:rFonts w:eastAsia="Times New Roman"/>
          <w:szCs w:val="24"/>
        </w:rPr>
        <w:t>ν την ψήφο τους.</w:t>
      </w:r>
    </w:p>
    <w:p w14:paraId="77AE14F5" w14:textId="77777777" w:rsidR="00030F8B" w:rsidRDefault="007F68A1">
      <w:pPr>
        <w:spacing w:after="0" w:line="600" w:lineRule="auto"/>
        <w:ind w:firstLine="720"/>
        <w:jc w:val="both"/>
        <w:rPr>
          <w:rFonts w:eastAsia="Times New Roman"/>
          <w:szCs w:val="24"/>
        </w:rPr>
      </w:pPr>
      <w:r>
        <w:rPr>
          <w:rFonts w:eastAsia="Times New Roman"/>
          <w:szCs w:val="24"/>
        </w:rPr>
        <w:lastRenderedPageBreak/>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14:paraId="77AE14F6" w14:textId="77777777" w:rsidR="00030F8B" w:rsidRDefault="007F68A1">
      <w:pPr>
        <w:spacing w:after="0"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w:t>
      </w:r>
      <w:r>
        <w:rPr>
          <w:rFonts w:eastAsia="Times New Roman"/>
          <w:szCs w:val="24"/>
        </w:rPr>
        <w:t>ής:</w:t>
      </w:r>
    </w:p>
    <w:p w14:paraId="77AE14F7" w14:textId="77777777" w:rsidR="00030F8B" w:rsidRDefault="007F68A1">
      <w:pPr>
        <w:spacing w:line="600" w:lineRule="auto"/>
        <w:ind w:firstLine="720"/>
        <w:jc w:val="center"/>
        <w:rPr>
          <w:rFonts w:eastAsia="Times New Roman" w:cs="Times New Roman"/>
          <w:color w:val="FF0000"/>
          <w:szCs w:val="24"/>
        </w:rPr>
      </w:pPr>
      <w:r w:rsidRPr="00A76680">
        <w:rPr>
          <w:rFonts w:eastAsia="Times New Roman" w:cs="Times New Roman"/>
          <w:color w:val="FF0000"/>
          <w:szCs w:val="24"/>
        </w:rPr>
        <w:t>ΑΛΛΑΓΗ ΣΕΛΙΔΑΣ</w:t>
      </w:r>
    </w:p>
    <w:p w14:paraId="77AE14F8" w14:textId="77777777" w:rsidR="00030F8B" w:rsidRDefault="007F68A1">
      <w:pPr>
        <w:spacing w:line="600" w:lineRule="auto"/>
        <w:ind w:firstLine="720"/>
        <w:jc w:val="center"/>
        <w:rPr>
          <w:rFonts w:eastAsia="Times New Roman" w:cs="Times New Roman"/>
          <w:szCs w:val="24"/>
        </w:rPr>
      </w:pPr>
      <w:r>
        <w:rPr>
          <w:rFonts w:eastAsia="Times New Roman" w:cs="Times New Roman"/>
          <w:szCs w:val="24"/>
        </w:rPr>
        <w:t xml:space="preserve">(Να μπουν οι σελ. </w:t>
      </w:r>
      <w:r>
        <w:rPr>
          <w:rFonts w:eastAsia="Times New Roman" w:cs="Times New Roman"/>
          <w:szCs w:val="24"/>
        </w:rPr>
        <w:t>138-145</w:t>
      </w:r>
      <w:r w:rsidRPr="00A76680">
        <w:rPr>
          <w:rFonts w:eastAsia="Times New Roman" w:cs="Times New Roman"/>
          <w:szCs w:val="24"/>
        </w:rPr>
        <w:t>)</w:t>
      </w:r>
    </w:p>
    <w:p w14:paraId="77AE14F9" w14:textId="77777777" w:rsidR="00030F8B" w:rsidRDefault="007F68A1">
      <w:pPr>
        <w:spacing w:after="0"/>
        <w:rPr>
          <w:rFonts w:eastAsia="Times New Roman"/>
          <w:b/>
          <w:szCs w:val="24"/>
        </w:rPr>
      </w:pPr>
      <w:r>
        <w:rPr>
          <w:rFonts w:eastAsia="Times New Roman" w:cs="Times New Roman"/>
          <w:color w:val="FF0000"/>
          <w:szCs w:val="24"/>
        </w:rPr>
        <w:t xml:space="preserve">                                                      </w:t>
      </w:r>
      <w:r w:rsidRPr="00A76680">
        <w:rPr>
          <w:rFonts w:eastAsia="Times New Roman" w:cs="Times New Roman"/>
          <w:color w:val="FF0000"/>
          <w:szCs w:val="24"/>
        </w:rPr>
        <w:t>ΑΛΛΑΓΗ ΣΕΛΙΔΑΣ</w:t>
      </w:r>
    </w:p>
    <w:p w14:paraId="77AE14FA"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ΠΡΟΕΔΡΟΣ (Δημήτριος Κρεμαστινός): </w:t>
      </w:r>
      <w:r>
        <w:rPr>
          <w:rFonts w:eastAsia="Times New Roman"/>
          <w:szCs w:val="24"/>
        </w:rPr>
        <w:t xml:space="preserve">Κυρίες και κύριοι συνάδελφοι, κηρύσσεται περαιωμένη η ψηφοφορία και παρακαλώ τους κυρίους ψηφολέκτες να </w:t>
      </w:r>
      <w:r>
        <w:rPr>
          <w:rFonts w:eastAsia="Times New Roman"/>
          <w:szCs w:val="24"/>
        </w:rPr>
        <w:t>προβούν στην καταμέτρηση των ψήφων και την εξαγωγή του αποτελέσματος.</w:t>
      </w:r>
    </w:p>
    <w:p w14:paraId="77AE14FB" w14:textId="77777777" w:rsidR="00030F8B" w:rsidRDefault="007F68A1">
      <w:pPr>
        <w:spacing w:after="0" w:line="600" w:lineRule="auto"/>
        <w:ind w:firstLine="720"/>
        <w:jc w:val="center"/>
        <w:rPr>
          <w:rFonts w:eastAsia="Times New Roman"/>
          <w:szCs w:val="24"/>
        </w:rPr>
      </w:pPr>
      <w:r w:rsidRPr="00AE0511">
        <w:rPr>
          <w:rFonts w:eastAsia="Times New Roman"/>
          <w:szCs w:val="24"/>
        </w:rPr>
        <w:t>(ΚΑΤΑΜΕΤΡΗΣΗ)</w:t>
      </w:r>
    </w:p>
    <w:p w14:paraId="77AE14FC" w14:textId="77777777" w:rsidR="00030F8B" w:rsidRDefault="007F68A1">
      <w:pPr>
        <w:spacing w:after="0" w:line="600" w:lineRule="auto"/>
        <w:ind w:firstLine="720"/>
        <w:jc w:val="both"/>
        <w:rPr>
          <w:rFonts w:eastAsia="Times New Roman"/>
          <w:szCs w:val="24"/>
        </w:rPr>
      </w:pPr>
      <w:r>
        <w:rPr>
          <w:rFonts w:eastAsia="Times New Roman"/>
          <w:szCs w:val="24"/>
        </w:rPr>
        <w:t>Εν τω μεταξύ, μέχρι να ολοκληρωθεί η καταμέτρηση, προχωράμε στην ψήφιση των υπολοίπων άρθρων και της τροπολογίας.</w:t>
      </w:r>
    </w:p>
    <w:p w14:paraId="77AE14F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 όπως τροποποιή</w:t>
      </w:r>
      <w:r>
        <w:rPr>
          <w:rFonts w:eastAsia="Times New Roman" w:cs="Times New Roman"/>
          <w:szCs w:val="24"/>
        </w:rPr>
        <w:t>θηκε από τον κύριο Υπουργό;</w:t>
      </w:r>
    </w:p>
    <w:p w14:paraId="77AE14F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4F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0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0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0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0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50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77AE150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77AE1506"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1 έγινε δεκτό, όπως τροποποιήθηκε από τον κύριο Υπουργό, κατά πλειοψηφία.</w:t>
      </w:r>
    </w:p>
    <w:p w14:paraId="77AE150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2 ως έχει;</w:t>
      </w:r>
    </w:p>
    <w:p w14:paraId="77AE150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ΝΕΚΤΑΡ</w:t>
      </w:r>
      <w:r>
        <w:rPr>
          <w:rFonts w:eastAsia="Times New Roman" w:cs="Times New Roman"/>
          <w:b/>
          <w:szCs w:val="24"/>
        </w:rPr>
        <w:t xml:space="preserve">ΙΟΣ ΣΑΝΤΟΡΙΝΙΟΣ: </w:t>
      </w:r>
      <w:r>
        <w:rPr>
          <w:rFonts w:eastAsia="Times New Roman" w:cs="Times New Roman"/>
          <w:szCs w:val="24"/>
        </w:rPr>
        <w:t>Δεκτό, δεκτό.</w:t>
      </w:r>
    </w:p>
    <w:p w14:paraId="77AE150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50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0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0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0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50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77AE150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ΜΑΡΙΟΣ </w:t>
      </w:r>
      <w:r>
        <w:rPr>
          <w:rFonts w:eastAsia="Times New Roman" w:cs="Times New Roman"/>
          <w:b/>
          <w:szCs w:val="24"/>
        </w:rPr>
        <w:t>ΓΕΩΡΓΙΑΔΗΣ:</w:t>
      </w:r>
      <w:r>
        <w:rPr>
          <w:rFonts w:eastAsia="Times New Roman" w:cs="Times New Roman"/>
          <w:szCs w:val="24"/>
        </w:rPr>
        <w:t xml:space="preserve"> Κατά πλειοψηφία.</w:t>
      </w:r>
    </w:p>
    <w:p w14:paraId="77AE1510"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 έγινε δεκτό ως έχει κατά πλειοψηφία.</w:t>
      </w:r>
    </w:p>
    <w:p w14:paraId="77AE1511" w14:textId="77777777" w:rsidR="00030F8B" w:rsidRDefault="007F68A1">
      <w:pPr>
        <w:spacing w:after="0" w:line="600" w:lineRule="auto"/>
        <w:ind w:firstLine="720"/>
        <w:jc w:val="both"/>
        <w:rPr>
          <w:rFonts w:eastAsia="Times New Roman"/>
          <w:szCs w:val="24"/>
        </w:rPr>
      </w:pPr>
      <w:r>
        <w:rPr>
          <w:rFonts w:eastAsia="Times New Roman" w:cs="Times New Roman"/>
          <w:szCs w:val="24"/>
        </w:rPr>
        <w:lastRenderedPageBreak/>
        <w:t>Το άρθρο 3 έχει τεθεί σε ονομαστική ψηφοφορία.</w:t>
      </w:r>
    </w:p>
    <w:p w14:paraId="77AE151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77AE151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1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51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1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1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1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1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77AE151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77AE151B" w14:textId="77777777" w:rsidR="00030F8B" w:rsidRDefault="007F68A1">
      <w:pPr>
        <w:spacing w:after="0" w:line="600" w:lineRule="auto"/>
        <w:ind w:firstLine="720"/>
        <w:jc w:val="both"/>
        <w:rPr>
          <w:rFonts w:eastAsia="Times New Roman" w:cs="Times New Roman"/>
          <w:szCs w:val="24"/>
        </w:rPr>
      </w:pPr>
      <w:r>
        <w:rPr>
          <w:rFonts w:eastAsia="Times New Roman"/>
          <w:b/>
          <w:szCs w:val="24"/>
        </w:rPr>
        <w:lastRenderedPageBreak/>
        <w:t>ΠΡΟ</w:t>
      </w:r>
      <w:r>
        <w:rPr>
          <w:rFonts w:eastAsia="Times New Roman"/>
          <w:b/>
          <w:szCs w:val="24"/>
        </w:rPr>
        <w:t xml:space="preserve">ΕΔΡΕΥΩΝ (Δημήτριος Κρεμαστινός):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4 έγινε δεκτό ως έχει κατά πλειοψηφία.</w:t>
      </w:r>
    </w:p>
    <w:p w14:paraId="77AE151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όπως τροποποιήθηκε από τον κύριο Υπουργό;</w:t>
      </w:r>
    </w:p>
    <w:p w14:paraId="77AE151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1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1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2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Παρών.</w:t>
      </w:r>
    </w:p>
    <w:p w14:paraId="77AE152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2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2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77AE152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w:t>
      </w:r>
    </w:p>
    <w:p w14:paraId="77AE1525" w14:textId="77777777" w:rsidR="00030F8B" w:rsidRDefault="007F68A1">
      <w:pPr>
        <w:spacing w:after="0" w:line="600" w:lineRule="auto"/>
        <w:ind w:firstLine="720"/>
        <w:jc w:val="both"/>
        <w:rPr>
          <w:rFonts w:eastAsia="Times New Roman"/>
          <w:b/>
          <w:szCs w:val="24"/>
        </w:rPr>
      </w:pPr>
      <w:r>
        <w:rPr>
          <w:rFonts w:eastAsia="Times New Roman"/>
          <w:b/>
          <w:szCs w:val="24"/>
        </w:rPr>
        <w:lastRenderedPageBreak/>
        <w:t>ΠΡΟΕΔΡΕΥΩΝ (Δημήτριος Κρεμαστινός</w:t>
      </w:r>
      <w:r>
        <w:rPr>
          <w:rFonts w:eastAsia="Times New Roman"/>
          <w:b/>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5 έγινε δεκτό, όπως τροποποιήθηκε από τον κύριο Υπουργό, κατά πλειοψηφία.</w:t>
      </w:r>
    </w:p>
    <w:p w14:paraId="77AE152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77AE152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2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2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 xml:space="preserve">Κατά </w:t>
      </w:r>
      <w:r>
        <w:rPr>
          <w:rFonts w:eastAsia="Times New Roman" w:cs="Times New Roman"/>
          <w:szCs w:val="24"/>
        </w:rPr>
        <w:t>πλειοψηφία.</w:t>
      </w:r>
    </w:p>
    <w:p w14:paraId="77AE152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2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2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2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2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52F" w14:textId="77777777" w:rsidR="00030F8B" w:rsidRDefault="007F68A1">
      <w:pPr>
        <w:spacing w:after="0"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Συνεπώς το ά</w:t>
      </w:r>
      <w:r>
        <w:rPr>
          <w:rFonts w:eastAsia="Times New Roman" w:cs="Times New Roman"/>
          <w:szCs w:val="24"/>
        </w:rPr>
        <w:t>ρθρο 6 έγινε δεκτό ως έχει κατά πλειοψηφία.</w:t>
      </w:r>
    </w:p>
    <w:p w14:paraId="77AE1530" w14:textId="77777777" w:rsidR="00030F8B" w:rsidRDefault="007F68A1">
      <w:pPr>
        <w:spacing w:after="0" w:line="600" w:lineRule="auto"/>
        <w:ind w:firstLine="720"/>
        <w:jc w:val="both"/>
        <w:rPr>
          <w:rFonts w:eastAsia="Times New Roman"/>
          <w:szCs w:val="24"/>
        </w:rPr>
      </w:pPr>
      <w:r>
        <w:rPr>
          <w:rFonts w:eastAsia="Times New Roman" w:cs="Times New Roman"/>
          <w:szCs w:val="24"/>
        </w:rPr>
        <w:t>Το άρθρο 7 έχει τεθεί σε ονομαστική ψηφοφορία.</w:t>
      </w:r>
    </w:p>
    <w:p w14:paraId="77AE153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14:paraId="77AE153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Δεκτό, δεκτό.</w:t>
      </w:r>
    </w:p>
    <w:p w14:paraId="77AE153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Κατά πλειοψηφία.</w:t>
      </w:r>
    </w:p>
    <w:p w14:paraId="77AE153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3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3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3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3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77AE153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53A" w14:textId="77777777" w:rsidR="00030F8B" w:rsidRDefault="007F68A1">
      <w:pPr>
        <w:spacing w:after="0" w:line="600" w:lineRule="auto"/>
        <w:ind w:firstLine="720"/>
        <w:jc w:val="both"/>
        <w:rPr>
          <w:rFonts w:eastAsia="Times New Roman"/>
          <w:b/>
          <w:szCs w:val="24"/>
        </w:rPr>
      </w:pPr>
      <w:r>
        <w:rPr>
          <w:rFonts w:eastAsia="Times New Roman"/>
          <w:b/>
          <w:szCs w:val="24"/>
        </w:rPr>
        <w:t>ΠΡΟΕΔΡΕΥΩΝ (Δημήτριος Κρε</w:t>
      </w:r>
      <w:r>
        <w:rPr>
          <w:rFonts w:eastAsia="Times New Roman"/>
          <w:b/>
          <w:szCs w:val="24"/>
        </w:rPr>
        <w:t xml:space="preserve">μαστινός): </w:t>
      </w:r>
      <w:r>
        <w:rPr>
          <w:rFonts w:eastAsia="Times New Roman" w:cs="Times New Roman"/>
          <w:szCs w:val="24"/>
        </w:rPr>
        <w:t>Συνεπώς το άρθρο 8 έγινε δεκτό, όπως τροποποιήθηκε από τον κύριο Υπουργό, κατά πλειοψηφία.</w:t>
      </w:r>
    </w:p>
    <w:p w14:paraId="77AE153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όπως τροποποιήθηκε από τον κύριο Υπουργό;</w:t>
      </w:r>
    </w:p>
    <w:p w14:paraId="77AE153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3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w:t>
      </w:r>
      <w:r>
        <w:rPr>
          <w:rFonts w:eastAsia="Times New Roman" w:cs="Times New Roman"/>
          <w:szCs w:val="24"/>
        </w:rPr>
        <w:t>πλειοψηφία.</w:t>
      </w:r>
    </w:p>
    <w:p w14:paraId="77AE153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3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54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4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4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4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44"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9 έγινε δεκτό, όπως τροποποιήθηκε από τον κύριο Υπουργό, κατά πλειοψηφία.</w:t>
      </w:r>
    </w:p>
    <w:p w14:paraId="77AE154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77AE154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4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w:t>
      </w:r>
      <w:r>
        <w:rPr>
          <w:rFonts w:eastAsia="Times New Roman" w:cs="Times New Roman"/>
          <w:szCs w:val="24"/>
        </w:rPr>
        <w:t>ία.</w:t>
      </w:r>
    </w:p>
    <w:p w14:paraId="77AE154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4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4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4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4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4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4E"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(Δημήτ</w:t>
      </w:r>
      <w:r>
        <w:rPr>
          <w:rFonts w:eastAsia="Times New Roman"/>
          <w:b/>
          <w:szCs w:val="24"/>
        </w:rPr>
        <w:t xml:space="preserve">ριος Κρεμαστινός): </w:t>
      </w:r>
      <w:r>
        <w:rPr>
          <w:rFonts w:eastAsia="Times New Roman" w:cs="Times New Roman"/>
          <w:szCs w:val="24"/>
        </w:rPr>
        <w:t>Συνεπώς το άρθρο 10 έγινε δεκτό ως έχει κατά πλειοψηφία.</w:t>
      </w:r>
    </w:p>
    <w:p w14:paraId="77AE154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όπως τροποποιήθηκε από τον κύριο Υπουργό;</w:t>
      </w:r>
    </w:p>
    <w:p w14:paraId="77AE155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5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5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ΕΥΑΓΓΕΛΟΣ ΚΑΡ</w:t>
      </w:r>
      <w:r>
        <w:rPr>
          <w:rFonts w:eastAsia="Times New Roman" w:cs="Times New Roman"/>
          <w:b/>
          <w:szCs w:val="24"/>
        </w:rPr>
        <w:t xml:space="preserve">ΑΚΩΣΤΑΣ: </w:t>
      </w:r>
      <w:r>
        <w:rPr>
          <w:rFonts w:eastAsia="Times New Roman" w:cs="Times New Roman"/>
          <w:szCs w:val="24"/>
        </w:rPr>
        <w:t>Κατά πλειοψηφία.</w:t>
      </w:r>
    </w:p>
    <w:p w14:paraId="77AE155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5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5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5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5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58"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11 έγινε δεκτό, όπως τροποποιήθηκε από τον κύριο Υπουργό, κατά πλειοψηφία.</w:t>
      </w:r>
    </w:p>
    <w:p w14:paraId="77AE155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όπως τροποποιήθηκε από τον κύριο Υπουργό;</w:t>
      </w:r>
    </w:p>
    <w:p w14:paraId="77AE155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5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5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5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5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5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6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6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w:t>
      </w:r>
      <w:r>
        <w:rPr>
          <w:rFonts w:eastAsia="Times New Roman" w:cs="Times New Roman"/>
          <w:b/>
          <w:szCs w:val="24"/>
        </w:rPr>
        <w:t>ΑΣ:</w:t>
      </w:r>
      <w:r>
        <w:rPr>
          <w:rFonts w:eastAsia="Times New Roman" w:cs="Times New Roman"/>
          <w:szCs w:val="24"/>
        </w:rPr>
        <w:t xml:space="preserve"> Κατά πλειοψηφία. </w:t>
      </w:r>
    </w:p>
    <w:p w14:paraId="77AE1562"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12 έγινε δεκτό, όπως τροποποιήθηκε από τον κύριο Υπουργό, κατά πλειοψηφία.</w:t>
      </w:r>
    </w:p>
    <w:p w14:paraId="77AE156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όπως τροποποιήθηκε από τον κύριο Υπουργό;</w:t>
      </w:r>
    </w:p>
    <w:p w14:paraId="77AE156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ΝΕΚΤΑΡΙΟΣ ΣΑΝΤΟΡΙΝΙ</w:t>
      </w:r>
      <w:r>
        <w:rPr>
          <w:rFonts w:eastAsia="Times New Roman" w:cs="Times New Roman"/>
          <w:b/>
          <w:szCs w:val="24"/>
        </w:rPr>
        <w:t xml:space="preserve">ΟΣ: </w:t>
      </w:r>
      <w:r>
        <w:rPr>
          <w:rFonts w:eastAsia="Times New Roman" w:cs="Times New Roman"/>
          <w:szCs w:val="24"/>
        </w:rPr>
        <w:t>Δεκτό, δεκτό.</w:t>
      </w:r>
    </w:p>
    <w:p w14:paraId="77AE156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6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6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6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6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6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77AE156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w:t>
      </w:r>
      <w:r>
        <w:rPr>
          <w:rFonts w:eastAsia="Times New Roman" w:cs="Times New Roman"/>
          <w:b/>
          <w:szCs w:val="24"/>
        </w:rPr>
        <w:t>ΣΙΟΣ ΜΕΓΑΛΟΜΥΣΤΑΚΑΣ:</w:t>
      </w:r>
      <w:r>
        <w:rPr>
          <w:rFonts w:eastAsia="Times New Roman" w:cs="Times New Roman"/>
          <w:szCs w:val="24"/>
        </w:rPr>
        <w:t xml:space="preserve"> Κατά πλειοψηφία. </w:t>
      </w:r>
    </w:p>
    <w:p w14:paraId="77AE156C"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13 έγινε δεκτό, όπως τροποποιήθηκε από τον κύριο Υπουργό, κατά πλειοψηφία.</w:t>
      </w:r>
    </w:p>
    <w:p w14:paraId="77AE156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77AE156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6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7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7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7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7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7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7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ΜΕΓΑΛΟΜΥΣΤΑΚΑΣ:</w:t>
      </w:r>
      <w:r>
        <w:rPr>
          <w:rFonts w:eastAsia="Times New Roman" w:cs="Times New Roman"/>
          <w:szCs w:val="24"/>
        </w:rPr>
        <w:t xml:space="preserve"> Κατά πλειοψηφία. </w:t>
      </w:r>
    </w:p>
    <w:p w14:paraId="77AE1576"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14 έγινε δεκτό ως έχει κατά πλειοψηφία.</w:t>
      </w:r>
    </w:p>
    <w:p w14:paraId="77AE157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77AE157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7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w:t>
      </w:r>
      <w:r>
        <w:rPr>
          <w:rFonts w:eastAsia="Times New Roman" w:cs="Times New Roman"/>
          <w:szCs w:val="24"/>
        </w:rPr>
        <w:t>πλειοψηφία.</w:t>
      </w:r>
    </w:p>
    <w:p w14:paraId="77AE157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7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7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7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7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7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80" w14:textId="77777777" w:rsidR="00030F8B" w:rsidRDefault="007F68A1">
      <w:pPr>
        <w:spacing w:after="0" w:line="600" w:lineRule="auto"/>
        <w:ind w:firstLine="720"/>
        <w:jc w:val="both"/>
        <w:rPr>
          <w:rFonts w:eastAsia="Times New Roman"/>
          <w:b/>
          <w:szCs w:val="24"/>
        </w:rPr>
      </w:pPr>
      <w:r>
        <w:rPr>
          <w:rFonts w:eastAsia="Times New Roman"/>
          <w:b/>
          <w:szCs w:val="24"/>
        </w:rPr>
        <w:t>ΠΡΟΕΔΡΕΥΩΝ (Δημήτρι</w:t>
      </w:r>
      <w:r>
        <w:rPr>
          <w:rFonts w:eastAsia="Times New Roman"/>
          <w:b/>
          <w:szCs w:val="24"/>
        </w:rPr>
        <w:t xml:space="preserve">ος Κρεμαστινός): </w:t>
      </w:r>
      <w:r>
        <w:rPr>
          <w:rFonts w:eastAsia="Times New Roman" w:cs="Times New Roman"/>
          <w:szCs w:val="24"/>
        </w:rPr>
        <w:t>Συνεπώς το άρθρο 15 έγινε δεκτό ως έχει κατά πλειοψηφία.</w:t>
      </w:r>
    </w:p>
    <w:p w14:paraId="77AE158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77AE158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8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8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8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ΟΔΥΣΣΕΑΣ Κ</w:t>
      </w:r>
      <w:r>
        <w:rPr>
          <w:rFonts w:eastAsia="Times New Roman" w:cs="Times New Roman"/>
          <w:b/>
          <w:szCs w:val="24"/>
        </w:rPr>
        <w:t xml:space="preserve">ΩΝΣΤΑΝΤΙΝΟΠΟΥΛΟΣ: </w:t>
      </w:r>
      <w:r>
        <w:rPr>
          <w:rFonts w:eastAsia="Times New Roman" w:cs="Times New Roman"/>
          <w:szCs w:val="24"/>
        </w:rPr>
        <w:t>Κατά πλειοψηφία.</w:t>
      </w:r>
    </w:p>
    <w:p w14:paraId="77AE158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8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8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w:t>
      </w:r>
    </w:p>
    <w:p w14:paraId="77AE158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8A"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 xml:space="preserve">Συνεπώς το άρθρο 16 έγινε δεκτό ως </w:t>
      </w:r>
      <w:r>
        <w:rPr>
          <w:rFonts w:eastAsia="Times New Roman" w:cs="Times New Roman"/>
          <w:szCs w:val="24"/>
        </w:rPr>
        <w:t>έχει κατά πλειοψηφία.</w:t>
      </w:r>
    </w:p>
    <w:p w14:paraId="77AE158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77AE158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8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8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8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9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9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9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9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94"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17 έγινε δεκτό ως έχει κατά πλειοψηφία.</w:t>
      </w:r>
    </w:p>
    <w:p w14:paraId="77AE159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18 ως έχει;</w:t>
      </w:r>
    </w:p>
    <w:p w14:paraId="77AE159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9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9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9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9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9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w:t>
      </w:r>
      <w:r>
        <w:rPr>
          <w:rFonts w:eastAsia="Times New Roman" w:cs="Times New Roman"/>
          <w:szCs w:val="24"/>
        </w:rPr>
        <w:t>ειοψηφία.</w:t>
      </w:r>
    </w:p>
    <w:p w14:paraId="77AE159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9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9E"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18 έγινε δεκτό ως έχει κατά πλειοψηφία.</w:t>
      </w:r>
    </w:p>
    <w:p w14:paraId="77AE159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77AE15A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ΝΕΚΤΑΡΙΟΣ ΣΑΝΤΟΡΙΝΙΟ</w:t>
      </w:r>
      <w:r>
        <w:rPr>
          <w:rFonts w:eastAsia="Times New Roman" w:cs="Times New Roman"/>
          <w:b/>
          <w:szCs w:val="24"/>
        </w:rPr>
        <w:t xml:space="preserve">Σ: </w:t>
      </w:r>
      <w:r>
        <w:rPr>
          <w:rFonts w:eastAsia="Times New Roman" w:cs="Times New Roman"/>
          <w:szCs w:val="24"/>
        </w:rPr>
        <w:t>Δεκτό, δεκτό.</w:t>
      </w:r>
    </w:p>
    <w:p w14:paraId="77AE15A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A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A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A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A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A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A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w:t>
      </w:r>
      <w:r>
        <w:rPr>
          <w:rFonts w:eastAsia="Times New Roman" w:cs="Times New Roman"/>
          <w:b/>
          <w:szCs w:val="24"/>
        </w:rPr>
        <w:t>ΟΜΥΣΤΑΚΑΣ:</w:t>
      </w:r>
      <w:r>
        <w:rPr>
          <w:rFonts w:eastAsia="Times New Roman" w:cs="Times New Roman"/>
          <w:szCs w:val="24"/>
        </w:rPr>
        <w:t xml:space="preserve"> Κατά πλειοψηφία. </w:t>
      </w:r>
    </w:p>
    <w:p w14:paraId="77AE15A8"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19 έγινε δεκτό ως έχει κατά πλειοψηφία.</w:t>
      </w:r>
    </w:p>
    <w:p w14:paraId="77AE15A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όπως τροποποιήθηκε από τον κύριο Υπουργό;</w:t>
      </w:r>
    </w:p>
    <w:p w14:paraId="77AE15A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A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A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A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A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A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B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B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ΜΕΓΑΛΟΜΥΣΤΑΚΑΣ:</w:t>
      </w:r>
      <w:r>
        <w:rPr>
          <w:rFonts w:eastAsia="Times New Roman" w:cs="Times New Roman"/>
          <w:szCs w:val="24"/>
        </w:rPr>
        <w:t xml:space="preserve"> Κατά πλειοψηφία. </w:t>
      </w:r>
    </w:p>
    <w:p w14:paraId="77AE15B2"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20 έγινε δεκτό, όπως τροποποιήθηκε από τον κύριο Υπουργό, κατά πλειοψηφία.</w:t>
      </w:r>
    </w:p>
    <w:p w14:paraId="77AE15B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όπως τροποποιήθηκε από τον κύριο Υπουργό;</w:t>
      </w:r>
    </w:p>
    <w:p w14:paraId="77AE15B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ΝΕΚΤΑΡΙ</w:t>
      </w:r>
      <w:r>
        <w:rPr>
          <w:rFonts w:eastAsia="Times New Roman" w:cs="Times New Roman"/>
          <w:b/>
          <w:szCs w:val="24"/>
        </w:rPr>
        <w:t xml:space="preserve">ΟΣ ΣΑΝΤΟΡΙΝΙΟΣ: </w:t>
      </w:r>
      <w:r>
        <w:rPr>
          <w:rFonts w:eastAsia="Times New Roman" w:cs="Times New Roman"/>
          <w:szCs w:val="24"/>
        </w:rPr>
        <w:t>Δεκτό, δεκτό.</w:t>
      </w:r>
    </w:p>
    <w:p w14:paraId="77AE15B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B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B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B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B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B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w:t>
      </w:r>
      <w:r>
        <w:rPr>
          <w:rFonts w:eastAsia="Times New Roman" w:cs="Times New Roman"/>
          <w:szCs w:val="24"/>
        </w:rPr>
        <w:t xml:space="preserve">ό. </w:t>
      </w:r>
    </w:p>
    <w:p w14:paraId="77AE15B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5BC"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21 έγινε δεκτό, όπως τροποποιήθηκε από τον κύριο Υπουργό, κατά πλειοψηφία.</w:t>
      </w:r>
    </w:p>
    <w:p w14:paraId="77AE15B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77AE15B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w:t>
      </w:r>
      <w:r>
        <w:rPr>
          <w:rFonts w:eastAsia="Times New Roman" w:cs="Times New Roman"/>
          <w:szCs w:val="24"/>
        </w:rPr>
        <w:t>ό, δεκτό.</w:t>
      </w:r>
    </w:p>
    <w:p w14:paraId="77AE15B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C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C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5C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C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C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C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w:t>
      </w:r>
      <w:r>
        <w:rPr>
          <w:rFonts w:eastAsia="Times New Roman" w:cs="Times New Roman"/>
          <w:b/>
          <w:szCs w:val="24"/>
        </w:rPr>
        <w:t>ΑΣ:</w:t>
      </w:r>
      <w:r>
        <w:rPr>
          <w:rFonts w:eastAsia="Times New Roman" w:cs="Times New Roman"/>
          <w:szCs w:val="24"/>
        </w:rPr>
        <w:t xml:space="preserve"> Κατά πλειοψηφία. </w:t>
      </w:r>
    </w:p>
    <w:p w14:paraId="77AE15C6"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22 έγινε δεκτό ως έχει κατά πλειοψηφία.</w:t>
      </w:r>
    </w:p>
    <w:p w14:paraId="77AE15C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77AE15C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C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C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C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C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C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C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C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D0"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23 έγινε δεκτό ως έχει κατά πλειοψηφία.</w:t>
      </w:r>
    </w:p>
    <w:p w14:paraId="77AE15D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77AE15D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D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5D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D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ΟΔΥΣ</w:t>
      </w:r>
      <w:r>
        <w:rPr>
          <w:rFonts w:eastAsia="Times New Roman" w:cs="Times New Roman"/>
          <w:b/>
          <w:szCs w:val="24"/>
        </w:rPr>
        <w:t xml:space="preserve">ΣΕΑΣ ΚΩΝΣΤΑΝΤΙΝΟΠΟΥΛΟΣ: </w:t>
      </w:r>
      <w:r>
        <w:rPr>
          <w:rFonts w:eastAsia="Times New Roman" w:cs="Times New Roman"/>
          <w:szCs w:val="24"/>
        </w:rPr>
        <w:t>Δεκτό, δεκτό.</w:t>
      </w:r>
    </w:p>
    <w:p w14:paraId="77AE15D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D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5D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D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DA"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24 έγινε δεκτό ως</w:t>
      </w:r>
      <w:r>
        <w:rPr>
          <w:rFonts w:eastAsia="Times New Roman" w:cs="Times New Roman"/>
          <w:szCs w:val="24"/>
        </w:rPr>
        <w:t xml:space="preserve"> έχει κατά πλειοψηφία.</w:t>
      </w:r>
    </w:p>
    <w:p w14:paraId="77AE15D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77AE15D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D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5D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5D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E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w:t>
      </w:r>
      <w:r>
        <w:rPr>
          <w:rFonts w:eastAsia="Times New Roman" w:cs="Times New Roman"/>
          <w:szCs w:val="24"/>
        </w:rPr>
        <w:t>φία.</w:t>
      </w:r>
    </w:p>
    <w:p w14:paraId="77AE15E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E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E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E4"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25 έγινε δεκτό ως έχει κατά πλειοψηφία.</w:t>
      </w:r>
    </w:p>
    <w:p w14:paraId="77AE15E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26 </w:t>
      </w:r>
      <w:r>
        <w:rPr>
          <w:rFonts w:eastAsia="Times New Roman" w:cs="Times New Roman"/>
          <w:szCs w:val="24"/>
        </w:rPr>
        <w:t>ως έχει;</w:t>
      </w:r>
    </w:p>
    <w:p w14:paraId="77AE15E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E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5E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E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E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E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E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ΚΑΜΜΕΝΟΣ:</w:t>
      </w:r>
      <w:r>
        <w:rPr>
          <w:rFonts w:eastAsia="Times New Roman" w:cs="Times New Roman"/>
          <w:szCs w:val="24"/>
        </w:rPr>
        <w:t xml:space="preserve"> Δεκτό, δεκτό. </w:t>
      </w:r>
    </w:p>
    <w:p w14:paraId="77AE15E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5EE"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26 έγινε δεκτό ως έχει κατά πλειοψηφία.</w:t>
      </w:r>
    </w:p>
    <w:p w14:paraId="77AE15E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77AE15F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F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ΑΝΝ</w:t>
      </w:r>
      <w:r>
        <w:rPr>
          <w:rFonts w:eastAsia="Times New Roman" w:cs="Times New Roman"/>
          <w:b/>
          <w:szCs w:val="24"/>
        </w:rPr>
        <w:t xml:space="preserve">Α-ΜΙΣΕΛ ΑΣΗΜΑΚΟΠΟΥΛΟΥ: </w:t>
      </w:r>
      <w:r>
        <w:rPr>
          <w:rFonts w:eastAsia="Times New Roman" w:cs="Times New Roman"/>
          <w:szCs w:val="24"/>
        </w:rPr>
        <w:t>Κατά πλειοψηφία.</w:t>
      </w:r>
    </w:p>
    <w:p w14:paraId="77AE15F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5F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5F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F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5F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5F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w:t>
      </w:r>
      <w:r>
        <w:rPr>
          <w:rFonts w:eastAsia="Times New Roman" w:cs="Times New Roman"/>
          <w:szCs w:val="24"/>
        </w:rPr>
        <w:t xml:space="preserve">τά πλειοψηφία. </w:t>
      </w:r>
    </w:p>
    <w:p w14:paraId="77AE15F8"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27 έγινε δεκτό ως έχει κατά πλειοψηφία.</w:t>
      </w:r>
    </w:p>
    <w:p w14:paraId="77AE15F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77AE15F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5F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5F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ΕΥΑΓΓΕΛΟΣ ΚΑΡΑ</w:t>
      </w:r>
      <w:r>
        <w:rPr>
          <w:rFonts w:eastAsia="Times New Roman" w:cs="Times New Roman"/>
          <w:b/>
          <w:szCs w:val="24"/>
        </w:rPr>
        <w:t xml:space="preserve">ΚΩΣΤΑΣ: </w:t>
      </w:r>
      <w:r>
        <w:rPr>
          <w:rFonts w:eastAsia="Times New Roman" w:cs="Times New Roman"/>
          <w:szCs w:val="24"/>
        </w:rPr>
        <w:t>Κατά πλειοψηφία.</w:t>
      </w:r>
    </w:p>
    <w:p w14:paraId="77AE15F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5F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5F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0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0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02"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28 έγινε δεκτό ως έχει κατά πλειοψηφία.</w:t>
      </w:r>
    </w:p>
    <w:p w14:paraId="77AE160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77AE160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0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0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w:t>
      </w:r>
      <w:r>
        <w:rPr>
          <w:rFonts w:eastAsia="Times New Roman" w:cs="Times New Roman"/>
          <w:szCs w:val="24"/>
        </w:rPr>
        <w:t>ιοψηφία.</w:t>
      </w:r>
    </w:p>
    <w:p w14:paraId="77AE160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0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0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0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0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0C"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w:t>
      </w:r>
      <w:r>
        <w:rPr>
          <w:rFonts w:eastAsia="Times New Roman" w:cs="Times New Roman"/>
          <w:szCs w:val="24"/>
        </w:rPr>
        <w:t>ο 29 έγινε δεκτό ως έχει κατά πλειοψηφία.</w:t>
      </w:r>
    </w:p>
    <w:p w14:paraId="77AE160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77AE160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0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61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1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1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ΑΘΑ</w:t>
      </w:r>
      <w:r>
        <w:rPr>
          <w:rFonts w:eastAsia="Times New Roman" w:cs="Times New Roman"/>
          <w:b/>
          <w:szCs w:val="24"/>
        </w:rPr>
        <w:t xml:space="preserve">ΝΑΣΙΟΣ ΒΑΡΔΑΛΗΣ: </w:t>
      </w:r>
      <w:r>
        <w:rPr>
          <w:rFonts w:eastAsia="Times New Roman" w:cs="Times New Roman"/>
          <w:szCs w:val="24"/>
        </w:rPr>
        <w:t>Κατά πλειοψηφία.</w:t>
      </w:r>
    </w:p>
    <w:p w14:paraId="77AE161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61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1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616"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30 έγινε δεκτό ως έχει κατά πλειοψηφία.</w:t>
      </w:r>
    </w:p>
    <w:p w14:paraId="77AE161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ίνεται δεκτό το άρθρο 31 ως έχει;</w:t>
      </w:r>
    </w:p>
    <w:p w14:paraId="77AE161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19" w14:textId="77777777" w:rsidR="00030F8B" w:rsidRDefault="007F68A1">
      <w:pPr>
        <w:spacing w:after="0" w:line="600" w:lineRule="auto"/>
        <w:ind w:firstLine="720"/>
        <w:jc w:val="both"/>
        <w:rPr>
          <w:rFonts w:eastAsia="Times New Roman" w:cs="Times New Roman"/>
          <w:b/>
          <w:color w:val="000000" w:themeColor="text1"/>
          <w:szCs w:val="24"/>
        </w:rPr>
      </w:pPr>
      <w:r w:rsidRPr="00D67A6C">
        <w:rPr>
          <w:rFonts w:eastAsia="Times New Roman" w:cs="Times New Roman"/>
          <w:b/>
          <w:color w:val="000000" w:themeColor="text1"/>
          <w:szCs w:val="24"/>
        </w:rPr>
        <w:t xml:space="preserve">ΑΝΝΑ-ΜΙΣΕΛ ΑΣΗΜΑΚΟΠΟΥΛΟΥ: </w:t>
      </w:r>
      <w:r w:rsidRPr="00D67A6C">
        <w:rPr>
          <w:rFonts w:eastAsia="Times New Roman" w:cs="Times New Roman"/>
          <w:color w:val="000000" w:themeColor="text1"/>
          <w:szCs w:val="24"/>
        </w:rPr>
        <w:t>Δεκτό, δεκτό.</w:t>
      </w:r>
    </w:p>
    <w:p w14:paraId="77AE161A" w14:textId="77777777" w:rsidR="00030F8B" w:rsidRDefault="007F68A1">
      <w:pPr>
        <w:spacing w:after="0" w:line="600" w:lineRule="auto"/>
        <w:ind w:firstLine="720"/>
        <w:jc w:val="both"/>
        <w:rPr>
          <w:rFonts w:eastAsia="Times New Roman" w:cs="Times New Roman"/>
          <w:b/>
          <w:szCs w:val="24"/>
        </w:rPr>
      </w:pPr>
      <w:r w:rsidRPr="00F8458E">
        <w:rPr>
          <w:rFonts w:eastAsia="Times New Roman" w:cs="Times New Roman"/>
          <w:b/>
          <w:szCs w:val="24"/>
        </w:rPr>
        <w:t xml:space="preserve">ΕΥΑΓΓΕΛΟΣ ΚΑΡΑΚΩΣΤΑΣ: </w:t>
      </w:r>
      <w:r w:rsidRPr="006C6019">
        <w:rPr>
          <w:rFonts w:eastAsia="Times New Roman" w:cs="Times New Roman"/>
          <w:szCs w:val="24"/>
        </w:rPr>
        <w:t>Παρών.</w:t>
      </w:r>
    </w:p>
    <w:p w14:paraId="77AE161B" w14:textId="77777777" w:rsidR="00030F8B" w:rsidRDefault="007F68A1">
      <w:pPr>
        <w:spacing w:after="0" w:line="600" w:lineRule="auto"/>
        <w:ind w:firstLine="720"/>
        <w:jc w:val="both"/>
        <w:rPr>
          <w:rFonts w:eastAsia="Times New Roman" w:cs="Times New Roman"/>
          <w:b/>
          <w:szCs w:val="24"/>
        </w:rPr>
      </w:pPr>
      <w:r w:rsidRPr="006C6019">
        <w:rPr>
          <w:rFonts w:eastAsia="Times New Roman" w:cs="Times New Roman"/>
          <w:b/>
          <w:szCs w:val="24"/>
        </w:rPr>
        <w:t xml:space="preserve">ΟΔΥΣΣΕΑΣ ΚΩΝΣΤΑΝΤΙΝΟΠΟΥΛΟΣ: </w:t>
      </w:r>
      <w:r w:rsidRPr="006C6019">
        <w:rPr>
          <w:rFonts w:eastAsia="Times New Roman" w:cs="Times New Roman"/>
          <w:szCs w:val="24"/>
        </w:rPr>
        <w:t>Δεκτό, δεκτό.</w:t>
      </w:r>
    </w:p>
    <w:p w14:paraId="77AE161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1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1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1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20"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31 έγινε δεκτό ως έχει κατά πλειοψηφία.</w:t>
      </w:r>
    </w:p>
    <w:p w14:paraId="77AE162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77AE162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 xml:space="preserve">Δεκτό, </w:t>
      </w:r>
      <w:r>
        <w:rPr>
          <w:rFonts w:eastAsia="Times New Roman" w:cs="Times New Roman"/>
          <w:szCs w:val="24"/>
        </w:rPr>
        <w:t>δεκτό.</w:t>
      </w:r>
    </w:p>
    <w:p w14:paraId="77AE162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62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2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2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2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2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2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w:t>
      </w:r>
      <w:r>
        <w:rPr>
          <w:rFonts w:eastAsia="Times New Roman" w:cs="Times New Roman"/>
          <w:b/>
          <w:szCs w:val="24"/>
        </w:rPr>
        <w:t>ΚΑΣ:</w:t>
      </w:r>
      <w:r>
        <w:rPr>
          <w:rFonts w:eastAsia="Times New Roman" w:cs="Times New Roman"/>
          <w:szCs w:val="24"/>
        </w:rPr>
        <w:t xml:space="preserve"> Κατά πλειοψηφία. </w:t>
      </w:r>
    </w:p>
    <w:p w14:paraId="77AE162A"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32 έγινε δεκτό ως έχει κατά πλειοψηφία.</w:t>
      </w:r>
    </w:p>
    <w:p w14:paraId="77AE162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77AE162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2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2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ΕΥΑΓΓΕΛ</w:t>
      </w:r>
      <w:r>
        <w:rPr>
          <w:rFonts w:eastAsia="Times New Roman" w:cs="Times New Roman"/>
          <w:b/>
          <w:szCs w:val="24"/>
        </w:rPr>
        <w:t xml:space="preserve">ΟΣ ΚΑΡΑΚΩΣΤΑΣ: </w:t>
      </w:r>
      <w:r>
        <w:rPr>
          <w:rFonts w:eastAsia="Times New Roman" w:cs="Times New Roman"/>
          <w:szCs w:val="24"/>
        </w:rPr>
        <w:t>Κατά πλειοψηφία.</w:t>
      </w:r>
    </w:p>
    <w:p w14:paraId="77AE162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3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3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3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3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34"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33 έγινε δεκτό ως έχει κατά πλειοψηφία.</w:t>
      </w:r>
    </w:p>
    <w:p w14:paraId="77AE163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77AE163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3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3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 xml:space="preserve">Κατά </w:t>
      </w:r>
      <w:r>
        <w:rPr>
          <w:rFonts w:eastAsia="Times New Roman" w:cs="Times New Roman"/>
          <w:szCs w:val="24"/>
        </w:rPr>
        <w:t>πλειοψηφία.</w:t>
      </w:r>
    </w:p>
    <w:p w14:paraId="77AE163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63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3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3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3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3E"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34 έγ</w:t>
      </w:r>
      <w:r>
        <w:rPr>
          <w:rFonts w:eastAsia="Times New Roman" w:cs="Times New Roman"/>
          <w:szCs w:val="24"/>
        </w:rPr>
        <w:t>ινε δεκτό ως έχει κατά πλειοψηφία.</w:t>
      </w:r>
    </w:p>
    <w:p w14:paraId="77AE163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77AE164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4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4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4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4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ΑΘΑΝ</w:t>
      </w:r>
      <w:r>
        <w:rPr>
          <w:rFonts w:eastAsia="Times New Roman" w:cs="Times New Roman"/>
          <w:b/>
          <w:szCs w:val="24"/>
        </w:rPr>
        <w:t xml:space="preserve">ΑΣΙΟΣ ΒΑΡΔΑΛΗΣ: </w:t>
      </w:r>
      <w:r>
        <w:rPr>
          <w:rFonts w:eastAsia="Times New Roman" w:cs="Times New Roman"/>
          <w:szCs w:val="24"/>
        </w:rPr>
        <w:t>Κατά πλειοψηφία.</w:t>
      </w:r>
    </w:p>
    <w:p w14:paraId="77AE164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4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4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48"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35 έγινε δεκτό ως έχει κατά πλειοψηφία.</w:t>
      </w:r>
    </w:p>
    <w:p w14:paraId="77AE164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Γίνεται δεκτό το άρθρο 36 ως έχει;</w:t>
      </w:r>
    </w:p>
    <w:p w14:paraId="77AE164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4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4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4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4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4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5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5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52"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36 έγινε δεκτό ως έχει κατά πλειοψηφία.</w:t>
      </w:r>
    </w:p>
    <w:p w14:paraId="77AE165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77AE165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5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65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5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5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5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5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w:t>
      </w:r>
      <w:r>
        <w:rPr>
          <w:rFonts w:eastAsia="Times New Roman" w:cs="Times New Roman"/>
          <w:szCs w:val="24"/>
        </w:rPr>
        <w:t xml:space="preserve">δεκτό. </w:t>
      </w:r>
    </w:p>
    <w:p w14:paraId="77AE165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5C"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37 έγινε δεκτό ως έχει κατά πλειοψηφία.</w:t>
      </w:r>
    </w:p>
    <w:p w14:paraId="77AE165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όπως τροποποιήθηκε από τον κύριο Υπουργό;</w:t>
      </w:r>
    </w:p>
    <w:p w14:paraId="77AE165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5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6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6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6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6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66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6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w:t>
      </w:r>
      <w:r>
        <w:rPr>
          <w:rFonts w:eastAsia="Times New Roman" w:cs="Times New Roman"/>
          <w:b/>
          <w:szCs w:val="24"/>
        </w:rPr>
        <w:t>ΛΟΜΥΣΤΑΚΑΣ:</w:t>
      </w:r>
      <w:r>
        <w:rPr>
          <w:rFonts w:eastAsia="Times New Roman" w:cs="Times New Roman"/>
          <w:szCs w:val="24"/>
        </w:rPr>
        <w:t xml:space="preserve"> Κατά πλειοψηφία. </w:t>
      </w:r>
    </w:p>
    <w:p w14:paraId="77AE1666"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38 έγινε δεκτό, όπως τροποποιήθηκε από τον κύριο Υπουργό, κατά πλειοψηφία.</w:t>
      </w:r>
    </w:p>
    <w:p w14:paraId="77AE166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77AE166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6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6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6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66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6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6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6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70"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39 έγινε δεκτό ως έχει κατά πλειοψηφία.</w:t>
      </w:r>
    </w:p>
    <w:p w14:paraId="77AE167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77AE167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7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7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ΕΥΑΓΓΕΛΟΣ Κ</w:t>
      </w:r>
      <w:r>
        <w:rPr>
          <w:rFonts w:eastAsia="Times New Roman" w:cs="Times New Roman"/>
          <w:b/>
          <w:szCs w:val="24"/>
        </w:rPr>
        <w:t xml:space="preserve">ΑΡΑΚΩΣΤΑΣ: </w:t>
      </w:r>
      <w:r>
        <w:rPr>
          <w:rFonts w:eastAsia="Times New Roman" w:cs="Times New Roman"/>
          <w:szCs w:val="24"/>
        </w:rPr>
        <w:t>Κατά πλειοψηφία.</w:t>
      </w:r>
    </w:p>
    <w:p w14:paraId="77AE167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7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7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7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7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7A" w14:textId="77777777" w:rsidR="00030F8B" w:rsidRDefault="007F68A1">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w:t>
      </w:r>
      <w:r>
        <w:rPr>
          <w:rFonts w:eastAsia="Times New Roman"/>
          <w:b/>
          <w:szCs w:val="24"/>
        </w:rPr>
        <w:t xml:space="preserve">ς): </w:t>
      </w:r>
      <w:r>
        <w:rPr>
          <w:rFonts w:eastAsia="Times New Roman" w:cs="Times New Roman"/>
          <w:szCs w:val="24"/>
        </w:rPr>
        <w:t>Συνεπώς το άρθρο 40 έγινε δεκτό ως έχει κατά πλειοψηφία.</w:t>
      </w:r>
    </w:p>
    <w:p w14:paraId="77AE167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77AE167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7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7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7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ΚΩΝΣΤΑΝΤΙΝΟΠΟΥ</w:t>
      </w:r>
      <w:r>
        <w:rPr>
          <w:rFonts w:eastAsia="Times New Roman" w:cs="Times New Roman"/>
          <w:b/>
          <w:szCs w:val="24"/>
        </w:rPr>
        <w:t xml:space="preserve">ΛΟΣ: </w:t>
      </w:r>
      <w:r>
        <w:rPr>
          <w:rFonts w:eastAsia="Times New Roman" w:cs="Times New Roman"/>
          <w:szCs w:val="24"/>
        </w:rPr>
        <w:t>Κατά πλειοψηφία.</w:t>
      </w:r>
    </w:p>
    <w:p w14:paraId="77AE168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8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8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8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84"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41 έγινε δεκτό ως έχει κατά πλ</w:t>
      </w:r>
      <w:r>
        <w:rPr>
          <w:rFonts w:eastAsia="Times New Roman" w:cs="Times New Roman"/>
          <w:szCs w:val="24"/>
        </w:rPr>
        <w:t>ειοψηφία.</w:t>
      </w:r>
    </w:p>
    <w:p w14:paraId="77AE168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όπως τροποποιήθηκε από τον κύριο Υπουργό;</w:t>
      </w:r>
    </w:p>
    <w:p w14:paraId="77AE168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8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68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8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8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8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8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8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8E"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42 έγινε δεκτό, όπως τροποποιήθηκε από τον κύριο Υπουργό, κατά πλειοψηφία.</w:t>
      </w:r>
    </w:p>
    <w:p w14:paraId="77AE168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όπως τροποποιήθηκε από τον κύριο Υπουργό;</w:t>
      </w:r>
    </w:p>
    <w:p w14:paraId="77AE169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9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9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ΕΥΑΓ</w:t>
      </w:r>
      <w:r>
        <w:rPr>
          <w:rFonts w:eastAsia="Times New Roman" w:cs="Times New Roman"/>
          <w:b/>
          <w:szCs w:val="24"/>
        </w:rPr>
        <w:t xml:space="preserve">ΓΕΛΟΣ ΚΑΡΑΚΩΣΤΑΣ: </w:t>
      </w:r>
      <w:r>
        <w:rPr>
          <w:rFonts w:eastAsia="Times New Roman" w:cs="Times New Roman"/>
          <w:szCs w:val="24"/>
        </w:rPr>
        <w:t>Κατά πλειοψηφία.</w:t>
      </w:r>
    </w:p>
    <w:p w14:paraId="77AE169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9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9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69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9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98" w14:textId="77777777" w:rsidR="00030F8B" w:rsidRDefault="007F68A1">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w:t>
      </w:r>
      <w:r>
        <w:rPr>
          <w:rFonts w:eastAsia="Times New Roman"/>
          <w:b/>
          <w:szCs w:val="24"/>
        </w:rPr>
        <w:t xml:space="preserve">ός): </w:t>
      </w:r>
      <w:r>
        <w:rPr>
          <w:rFonts w:eastAsia="Times New Roman" w:cs="Times New Roman"/>
          <w:szCs w:val="24"/>
        </w:rPr>
        <w:t>Συνεπώς το άρθρο 43 έγινε δεκτό, όπως τροποποιήθηκε από τον κύριο Υπουργό, κατά πλειοψηφία.</w:t>
      </w:r>
    </w:p>
    <w:p w14:paraId="77AE169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77AE169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9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9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w:t>
      </w:r>
      <w:r>
        <w:rPr>
          <w:rFonts w:eastAsia="Times New Roman" w:cs="Times New Roman"/>
          <w:szCs w:val="24"/>
        </w:rPr>
        <w:t xml:space="preserve"> πλειοψηφία.</w:t>
      </w:r>
    </w:p>
    <w:p w14:paraId="77AE169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69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9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A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A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A2"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44 έ</w:t>
      </w:r>
      <w:r>
        <w:rPr>
          <w:rFonts w:eastAsia="Times New Roman" w:cs="Times New Roman"/>
          <w:szCs w:val="24"/>
        </w:rPr>
        <w:t>γινε δεκτό ως έχει κατά πλειοψηφία.</w:t>
      </w:r>
    </w:p>
    <w:p w14:paraId="77AE16A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77AE16A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A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A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A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A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A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A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A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AC"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45 έγινε δεκτό ως έχει κατά πλειοψηφία.</w:t>
      </w:r>
    </w:p>
    <w:p w14:paraId="77AE16A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46 ως έχει;</w:t>
      </w:r>
    </w:p>
    <w:p w14:paraId="77AE16A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A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B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B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B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B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ΓΕΩΡΓΙΟΣ ΑΜΥΡΑ</w:t>
      </w:r>
      <w:r>
        <w:rPr>
          <w:rFonts w:eastAsia="Times New Roman" w:cs="Times New Roman"/>
          <w:b/>
          <w:szCs w:val="24"/>
        </w:rPr>
        <w:t xml:space="preserve">Σ: </w:t>
      </w:r>
      <w:r>
        <w:rPr>
          <w:rFonts w:eastAsia="Times New Roman" w:cs="Times New Roman"/>
          <w:szCs w:val="24"/>
        </w:rPr>
        <w:t>Κατά πλειοψηφία.</w:t>
      </w:r>
    </w:p>
    <w:p w14:paraId="77AE16B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B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B6"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46 έγινε δεκτό ως έχει κατά πλειοψηφία.</w:t>
      </w:r>
    </w:p>
    <w:p w14:paraId="77AE16B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77AE16B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w:t>
      </w:r>
      <w:r>
        <w:rPr>
          <w:rFonts w:eastAsia="Times New Roman" w:cs="Times New Roman"/>
          <w:b/>
          <w:szCs w:val="24"/>
        </w:rPr>
        <w:t xml:space="preserve">ΣΑΝΤΟΡΙΝΙΟΣ: </w:t>
      </w:r>
      <w:r>
        <w:rPr>
          <w:rFonts w:eastAsia="Times New Roman" w:cs="Times New Roman"/>
          <w:szCs w:val="24"/>
        </w:rPr>
        <w:t>Δεκτό, δεκτό.</w:t>
      </w:r>
    </w:p>
    <w:p w14:paraId="77AE16B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6B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6B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B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B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B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B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w:t>
      </w:r>
      <w:r>
        <w:rPr>
          <w:rFonts w:eastAsia="Times New Roman" w:cs="Times New Roman"/>
          <w:b/>
          <w:szCs w:val="24"/>
        </w:rPr>
        <w:t>ΜΕΓΑΛΟΜΥΣΤΑΚΑΣ:</w:t>
      </w:r>
      <w:r>
        <w:rPr>
          <w:rFonts w:eastAsia="Times New Roman" w:cs="Times New Roman"/>
          <w:szCs w:val="24"/>
        </w:rPr>
        <w:t xml:space="preserve"> Κατά πλειοψηφία. </w:t>
      </w:r>
    </w:p>
    <w:p w14:paraId="77AE16C0"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47 έγινε δεκτό ως έχει κατά πλειοψηφία.</w:t>
      </w:r>
    </w:p>
    <w:p w14:paraId="77AE16C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όπως τροποποιήθηκε από τον κύριο Υπουργό;</w:t>
      </w:r>
    </w:p>
    <w:p w14:paraId="77AE16C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C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C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C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C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C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6C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C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6CA"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48 έγινε δεκτό, όπως τροποποιήθηκε από τον κύριο Υπουργό, κατά πλειοψηφία.</w:t>
      </w:r>
    </w:p>
    <w:p w14:paraId="77AE16C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77AE16C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C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ΑΝΝΑ-ΜΙΣΕΛ ΑΣΗΜΑΚΟΠΟ</w:t>
      </w:r>
      <w:r>
        <w:rPr>
          <w:rFonts w:eastAsia="Times New Roman" w:cs="Times New Roman"/>
          <w:b/>
          <w:szCs w:val="24"/>
        </w:rPr>
        <w:t xml:space="preserve">ΥΛΟΥ: </w:t>
      </w:r>
      <w:r>
        <w:rPr>
          <w:rFonts w:eastAsia="Times New Roman" w:cs="Times New Roman"/>
          <w:szCs w:val="24"/>
        </w:rPr>
        <w:t>Κατά πλειοψηφία.</w:t>
      </w:r>
    </w:p>
    <w:p w14:paraId="77AE16C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C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6D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D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D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D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D4" w14:textId="77777777" w:rsidR="00030F8B" w:rsidRDefault="007F68A1">
      <w:pPr>
        <w:spacing w:after="0" w:line="600" w:lineRule="auto"/>
        <w:ind w:firstLine="720"/>
        <w:jc w:val="both"/>
        <w:rPr>
          <w:rFonts w:eastAsia="Times New Roman"/>
          <w:b/>
          <w:szCs w:val="24"/>
        </w:rPr>
      </w:pPr>
      <w:r>
        <w:rPr>
          <w:rFonts w:eastAsia="Times New Roman"/>
          <w:b/>
          <w:szCs w:val="24"/>
        </w:rPr>
        <w:t>ΠΡΟΕΔΡΕΥ</w:t>
      </w:r>
      <w:r>
        <w:rPr>
          <w:rFonts w:eastAsia="Times New Roman"/>
          <w:b/>
          <w:szCs w:val="24"/>
        </w:rPr>
        <w:t xml:space="preserve">ΩΝ (Δημήτριος Κρεμαστινός): </w:t>
      </w:r>
      <w:r>
        <w:rPr>
          <w:rFonts w:eastAsia="Times New Roman" w:cs="Times New Roman"/>
          <w:szCs w:val="24"/>
        </w:rPr>
        <w:t>Συνεπώς το άρθρο 49 έγινε δεκτό ως έχει κατά πλειοψηφία.</w:t>
      </w:r>
    </w:p>
    <w:p w14:paraId="77AE16D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77AE16D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D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D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D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D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D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D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D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6DE"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50 έγινε δεκτό ως έχει κατά πλειοψηφία.</w:t>
      </w:r>
    </w:p>
    <w:p w14:paraId="77AE16D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77AE16E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E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E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E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Κατά </w:t>
      </w:r>
      <w:r>
        <w:rPr>
          <w:rFonts w:eastAsia="Times New Roman" w:cs="Times New Roman"/>
          <w:szCs w:val="24"/>
        </w:rPr>
        <w:t>πλειοψηφία.</w:t>
      </w:r>
    </w:p>
    <w:p w14:paraId="77AE16E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E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6E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E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6E8"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51 έγινε δεκτό ως έχει κατά πλειοψηφία.</w:t>
      </w:r>
    </w:p>
    <w:p w14:paraId="77AE16E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άρθρο 52 ως έχει;</w:t>
      </w:r>
    </w:p>
    <w:p w14:paraId="77AE16E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E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6E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E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6E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E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 xml:space="preserve">ΑΜΥΡΑΣ: </w:t>
      </w:r>
      <w:r>
        <w:rPr>
          <w:rFonts w:eastAsia="Times New Roman" w:cs="Times New Roman"/>
          <w:szCs w:val="24"/>
        </w:rPr>
        <w:t>Δεκτό, δεκτό.</w:t>
      </w:r>
    </w:p>
    <w:p w14:paraId="77AE16F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F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F2"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52 έγινε δεκτό ως έχει κατά πλειοψηφία.</w:t>
      </w:r>
    </w:p>
    <w:p w14:paraId="77AE16F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77AE16F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ΝΕΚΤΑΡΙΟ</w:t>
      </w:r>
      <w:r>
        <w:rPr>
          <w:rFonts w:eastAsia="Times New Roman" w:cs="Times New Roman"/>
          <w:b/>
          <w:szCs w:val="24"/>
        </w:rPr>
        <w:t xml:space="preserve">Σ ΣΑΝΤΟΡΙΝΙΟΣ: </w:t>
      </w:r>
      <w:r>
        <w:rPr>
          <w:rFonts w:eastAsia="Times New Roman" w:cs="Times New Roman"/>
          <w:szCs w:val="24"/>
        </w:rPr>
        <w:t>Δεκτό, δεκτό.</w:t>
      </w:r>
    </w:p>
    <w:p w14:paraId="77AE16F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6F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6F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6F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6F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6F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6F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6FC"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53 έγινε δεκτό ως έχει κατά πλειοψηφία.</w:t>
      </w:r>
    </w:p>
    <w:p w14:paraId="77AE16F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54, όπως τροποποιήθηκε από τον κύριο Υπουργό;</w:t>
      </w:r>
    </w:p>
    <w:p w14:paraId="77AE16F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6F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0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0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70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0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0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0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06"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54 έγινε δεκτό, όπως τροποποιήθηκε από τον κύριο Υπουργό, κατά πλειοψηφία.</w:t>
      </w:r>
    </w:p>
    <w:p w14:paraId="77AE170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77AE170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w:t>
      </w:r>
      <w:r>
        <w:rPr>
          <w:rFonts w:eastAsia="Times New Roman" w:cs="Times New Roman"/>
          <w:szCs w:val="24"/>
        </w:rPr>
        <w:t xml:space="preserve"> δεκτό.</w:t>
      </w:r>
    </w:p>
    <w:p w14:paraId="77AE170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0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0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70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0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0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0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w:t>
      </w:r>
      <w:r>
        <w:rPr>
          <w:rFonts w:eastAsia="Times New Roman" w:cs="Times New Roman"/>
          <w:szCs w:val="24"/>
        </w:rPr>
        <w:t xml:space="preserve">ατά πλειοψηφία. </w:t>
      </w:r>
    </w:p>
    <w:p w14:paraId="77AE1710"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55 έγινε δεκτό ως έχει κατά πλειοψηφία.</w:t>
      </w:r>
    </w:p>
    <w:p w14:paraId="77AE171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77AE171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1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1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1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1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1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1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1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1A"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56 έγινε δεκτό ως έχει κατά πλειοψηφία.</w:t>
      </w:r>
    </w:p>
    <w:p w14:paraId="77AE171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77AE171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1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71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71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ΟΔΥΣ</w:t>
      </w:r>
      <w:r>
        <w:rPr>
          <w:rFonts w:eastAsia="Times New Roman" w:cs="Times New Roman"/>
          <w:b/>
          <w:szCs w:val="24"/>
        </w:rPr>
        <w:t xml:space="preserve">ΣΕΑΣ ΚΩΝΣΤΑΝΤΙΝΟΠΟΥΛΟΣ: </w:t>
      </w:r>
      <w:r>
        <w:rPr>
          <w:rFonts w:eastAsia="Times New Roman" w:cs="Times New Roman"/>
          <w:szCs w:val="24"/>
        </w:rPr>
        <w:t>Δεκτό, δεκτό.</w:t>
      </w:r>
    </w:p>
    <w:p w14:paraId="77AE172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2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2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2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24"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57 έγινε δεκτό ως</w:t>
      </w:r>
      <w:r>
        <w:rPr>
          <w:rFonts w:eastAsia="Times New Roman" w:cs="Times New Roman"/>
          <w:szCs w:val="24"/>
        </w:rPr>
        <w:t xml:space="preserve"> έχει κατά πλειοψηφία.</w:t>
      </w:r>
    </w:p>
    <w:p w14:paraId="77AE172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77AE172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2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2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2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2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ΑΘΑΝΑΣΙΟΣ ΒΑΡΔΑΛ</w:t>
      </w:r>
      <w:r>
        <w:rPr>
          <w:rFonts w:eastAsia="Times New Roman" w:cs="Times New Roman"/>
          <w:b/>
          <w:szCs w:val="24"/>
        </w:rPr>
        <w:t xml:space="preserve">ΗΣ: </w:t>
      </w:r>
      <w:r>
        <w:rPr>
          <w:rFonts w:eastAsia="Times New Roman" w:cs="Times New Roman"/>
          <w:szCs w:val="24"/>
        </w:rPr>
        <w:t>Κατά πλειοψηφία.</w:t>
      </w:r>
    </w:p>
    <w:p w14:paraId="77AE172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2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2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72E"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58 έγινε δεκτό ως έχει κατά πλειοψηφία.</w:t>
      </w:r>
    </w:p>
    <w:p w14:paraId="77AE172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59 ως έχει;</w:t>
      </w:r>
    </w:p>
    <w:p w14:paraId="77AE173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3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73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3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73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3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3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ΚΑΜΜΕΝΟΣ:</w:t>
      </w:r>
      <w:r>
        <w:rPr>
          <w:rFonts w:eastAsia="Times New Roman" w:cs="Times New Roman"/>
          <w:szCs w:val="24"/>
        </w:rPr>
        <w:t xml:space="preserve"> Δεκτό, δεκτό. </w:t>
      </w:r>
    </w:p>
    <w:p w14:paraId="77AE173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38"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59 έγινε δεκτό ως έχει κατά πλειοψηφία.</w:t>
      </w:r>
    </w:p>
    <w:p w14:paraId="77AE173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77AE173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3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ΑΝ</w:t>
      </w:r>
      <w:r>
        <w:rPr>
          <w:rFonts w:eastAsia="Times New Roman" w:cs="Times New Roman"/>
          <w:b/>
          <w:szCs w:val="24"/>
        </w:rPr>
        <w:t xml:space="preserve">ΝΑ-ΜΙΣΕΛ ΑΣΗΜΑΚΟΠΟΥΛΟΥ: </w:t>
      </w:r>
      <w:r>
        <w:rPr>
          <w:rFonts w:eastAsia="Times New Roman" w:cs="Times New Roman"/>
          <w:szCs w:val="24"/>
        </w:rPr>
        <w:t>Κατά πλειοψηφία.</w:t>
      </w:r>
    </w:p>
    <w:p w14:paraId="77AE173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3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3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3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4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4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w:t>
      </w:r>
      <w:r>
        <w:rPr>
          <w:rFonts w:eastAsia="Times New Roman" w:cs="Times New Roman"/>
          <w:szCs w:val="24"/>
        </w:rPr>
        <w:t xml:space="preserve">ατά πλειοψηφία. </w:t>
      </w:r>
    </w:p>
    <w:p w14:paraId="77AE1742"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60 έγινε δεκτό ως έχει κατά πλειοψηφία.</w:t>
      </w:r>
    </w:p>
    <w:p w14:paraId="77AE174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61 ως έχει;</w:t>
      </w:r>
    </w:p>
    <w:p w14:paraId="77AE174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4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4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ΕΥΑΓΓΕΛΟΣ ΚΑΡ</w:t>
      </w:r>
      <w:r>
        <w:rPr>
          <w:rFonts w:eastAsia="Times New Roman" w:cs="Times New Roman"/>
          <w:b/>
          <w:szCs w:val="24"/>
        </w:rPr>
        <w:t xml:space="preserve">ΑΚΩΣΤΑΣ: </w:t>
      </w:r>
      <w:r>
        <w:rPr>
          <w:rFonts w:eastAsia="Times New Roman" w:cs="Times New Roman"/>
          <w:szCs w:val="24"/>
        </w:rPr>
        <w:t>Κατά πλειοψηφία.</w:t>
      </w:r>
    </w:p>
    <w:p w14:paraId="77AE174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74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4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4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4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w:t>
      </w:r>
    </w:p>
    <w:p w14:paraId="77AE174C"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w:t>
      </w:r>
      <w:r>
        <w:rPr>
          <w:rFonts w:eastAsia="Times New Roman" w:cs="Times New Roman"/>
          <w:szCs w:val="24"/>
        </w:rPr>
        <w:t xml:space="preserve"> το άρθρο 61 έγινε δεκτό ως έχει κατά πλειοψηφία.</w:t>
      </w:r>
    </w:p>
    <w:p w14:paraId="77AE174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62, όπως τροποποιήθηκε από τον κύριο Υπουργό;</w:t>
      </w:r>
    </w:p>
    <w:p w14:paraId="77AE174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4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75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5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75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5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5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5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56"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62 έγινε δ</w:t>
      </w:r>
      <w:r>
        <w:rPr>
          <w:rFonts w:eastAsia="Times New Roman" w:cs="Times New Roman"/>
          <w:szCs w:val="24"/>
        </w:rPr>
        <w:t>εκτό, όπως τροποποιήθηκε από τον κύριο Υπουργό, κατά πλειοψηφία.</w:t>
      </w:r>
    </w:p>
    <w:p w14:paraId="77AE175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63 ως έχει;</w:t>
      </w:r>
    </w:p>
    <w:p w14:paraId="77AE175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5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5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5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w:t>
      </w:r>
      <w:r>
        <w:rPr>
          <w:rFonts w:eastAsia="Times New Roman" w:cs="Times New Roman"/>
          <w:b/>
          <w:szCs w:val="24"/>
        </w:rPr>
        <w:t xml:space="preserve">ΟΠΟΥΛΟΣ: </w:t>
      </w:r>
      <w:r>
        <w:rPr>
          <w:rFonts w:eastAsia="Times New Roman" w:cs="Times New Roman"/>
          <w:szCs w:val="24"/>
        </w:rPr>
        <w:t>Παρών.</w:t>
      </w:r>
    </w:p>
    <w:p w14:paraId="77AE175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5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5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5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60"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63 έγινε δεκτό ως έχει κατά πλειοψηφ</w:t>
      </w:r>
      <w:r>
        <w:rPr>
          <w:rFonts w:eastAsia="Times New Roman" w:cs="Times New Roman"/>
          <w:szCs w:val="24"/>
        </w:rPr>
        <w:t>ία.</w:t>
      </w:r>
    </w:p>
    <w:p w14:paraId="77AE176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64 ως έχει;</w:t>
      </w:r>
    </w:p>
    <w:p w14:paraId="77AE176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6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6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6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6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 xml:space="preserve">Κατά </w:t>
      </w:r>
      <w:r>
        <w:rPr>
          <w:rFonts w:eastAsia="Times New Roman" w:cs="Times New Roman"/>
          <w:szCs w:val="24"/>
        </w:rPr>
        <w:t>πλειοψηφία.</w:t>
      </w:r>
    </w:p>
    <w:p w14:paraId="77AE176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6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6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6A"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64 έγινε δεκτό ως έχει κατά πλειοψηφία.</w:t>
      </w:r>
    </w:p>
    <w:p w14:paraId="77AE176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65 ως έχει;</w:t>
      </w:r>
    </w:p>
    <w:p w14:paraId="77AE176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6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76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6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7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7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7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w:t>
      </w:r>
      <w:r>
        <w:rPr>
          <w:rFonts w:eastAsia="Times New Roman" w:cs="Times New Roman"/>
          <w:b/>
          <w:szCs w:val="24"/>
        </w:rPr>
        <w:t>ΙΟΣ ΚΑΜΜΕΝΟΣ:</w:t>
      </w:r>
      <w:r>
        <w:rPr>
          <w:rFonts w:eastAsia="Times New Roman" w:cs="Times New Roman"/>
          <w:szCs w:val="24"/>
        </w:rPr>
        <w:t xml:space="preserve"> Δεκτό, δεκτό. </w:t>
      </w:r>
    </w:p>
    <w:p w14:paraId="77AE177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74"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65 έγινε δεκτό ως έχει κατά πλειοψηφία.</w:t>
      </w:r>
    </w:p>
    <w:p w14:paraId="77AE177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66, όπως τροποποιήθηκε από τον κύριο Υπουργό;</w:t>
      </w:r>
    </w:p>
    <w:p w14:paraId="77AE177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ΝΕ</w:t>
      </w:r>
      <w:r>
        <w:rPr>
          <w:rFonts w:eastAsia="Times New Roman" w:cs="Times New Roman"/>
          <w:b/>
          <w:szCs w:val="24"/>
        </w:rPr>
        <w:t xml:space="preserve">ΚΤΑΡΙΟΣ ΣΑΝΤΟΡΙΝΙΟΣ: </w:t>
      </w:r>
      <w:r>
        <w:rPr>
          <w:rFonts w:eastAsia="Times New Roman" w:cs="Times New Roman"/>
          <w:szCs w:val="24"/>
        </w:rPr>
        <w:t>Δεκτό, δεκτό.</w:t>
      </w:r>
    </w:p>
    <w:p w14:paraId="77AE177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7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7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7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7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Δεκτό, δεκτό.</w:t>
      </w:r>
    </w:p>
    <w:p w14:paraId="77AE177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w:t>
      </w:r>
      <w:r>
        <w:rPr>
          <w:rFonts w:eastAsia="Times New Roman" w:cs="Times New Roman"/>
          <w:szCs w:val="24"/>
        </w:rPr>
        <w:t xml:space="preserve"> δεκτό. </w:t>
      </w:r>
    </w:p>
    <w:p w14:paraId="77AE177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Κατά πλειοψηφία. </w:t>
      </w:r>
    </w:p>
    <w:p w14:paraId="77AE177E"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66 έγινε δεκτό όπως τροποποιήθηκε από τον κύριο Υπουργό κατά πλειοψηφία.</w:t>
      </w:r>
    </w:p>
    <w:p w14:paraId="77AE177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Το άρθρο 67 έχει τεθεί σε ονομαστική ψηφοφορία.</w:t>
      </w:r>
    </w:p>
    <w:p w14:paraId="77AE178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w:t>
      </w:r>
      <w:r>
        <w:rPr>
          <w:rFonts w:eastAsia="Times New Roman" w:cs="Times New Roman"/>
          <w:szCs w:val="24"/>
        </w:rPr>
        <w:t>κτό το άρθρο 68 ως έχει;</w:t>
      </w:r>
    </w:p>
    <w:p w14:paraId="77AE178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8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8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8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w:t>
      </w:r>
    </w:p>
    <w:p w14:paraId="77AE178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8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 xml:space="preserve">Κατά </w:t>
      </w:r>
      <w:r>
        <w:rPr>
          <w:rFonts w:eastAsia="Times New Roman" w:cs="Times New Roman"/>
          <w:szCs w:val="24"/>
        </w:rPr>
        <w:t>πλειοψηφία.</w:t>
      </w:r>
    </w:p>
    <w:p w14:paraId="77AE178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 </w:t>
      </w:r>
    </w:p>
    <w:p w14:paraId="77AE178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89"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68 έγινε δεκτό ως έχει κατά πλειοψηφία.</w:t>
      </w:r>
    </w:p>
    <w:p w14:paraId="77AE178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69 ως έχει;</w:t>
      </w:r>
    </w:p>
    <w:p w14:paraId="77AE178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8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8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8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8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9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9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w:t>
      </w:r>
      <w:r>
        <w:rPr>
          <w:rFonts w:eastAsia="Times New Roman" w:cs="Times New Roman"/>
          <w:szCs w:val="24"/>
        </w:rPr>
        <w:t xml:space="preserve">εκτό, δεκτό. </w:t>
      </w:r>
    </w:p>
    <w:p w14:paraId="77AE179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93"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69 έγινε δεκτό ως έχει κατά πλειοψηφία.</w:t>
      </w:r>
    </w:p>
    <w:p w14:paraId="77AE179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70 ως έχει;</w:t>
      </w:r>
    </w:p>
    <w:p w14:paraId="77AE179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9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ΑΝΝΑ-ΜΙΣΕΛ ΑΣΗ</w:t>
      </w:r>
      <w:r>
        <w:rPr>
          <w:rFonts w:eastAsia="Times New Roman" w:cs="Times New Roman"/>
          <w:b/>
          <w:szCs w:val="24"/>
        </w:rPr>
        <w:t xml:space="preserve">ΜΑΚΟΠΟΥΛΟΥ: </w:t>
      </w:r>
      <w:r>
        <w:rPr>
          <w:rFonts w:eastAsia="Times New Roman" w:cs="Times New Roman"/>
          <w:szCs w:val="24"/>
        </w:rPr>
        <w:t>Κατά πλειοψηφία.</w:t>
      </w:r>
    </w:p>
    <w:p w14:paraId="77AE179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79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9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9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9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 </w:t>
      </w:r>
    </w:p>
    <w:p w14:paraId="77AE179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9D" w14:textId="77777777" w:rsidR="00030F8B" w:rsidRDefault="007F68A1">
      <w:pPr>
        <w:spacing w:after="0" w:line="600" w:lineRule="auto"/>
        <w:ind w:firstLine="720"/>
        <w:jc w:val="both"/>
        <w:rPr>
          <w:rFonts w:eastAsia="Times New Roman"/>
          <w:b/>
          <w:szCs w:val="24"/>
        </w:rPr>
      </w:pPr>
      <w:r>
        <w:rPr>
          <w:rFonts w:eastAsia="Times New Roman"/>
          <w:b/>
          <w:szCs w:val="24"/>
        </w:rPr>
        <w:t>ΠΡ</w:t>
      </w:r>
      <w:r>
        <w:rPr>
          <w:rFonts w:eastAsia="Times New Roman"/>
          <w:b/>
          <w:szCs w:val="24"/>
        </w:rPr>
        <w:t xml:space="preserve">ΟΕΔΡΕΥΩΝ (Δημήτριος Κρεμαστινός): </w:t>
      </w:r>
      <w:r>
        <w:rPr>
          <w:rFonts w:eastAsia="Times New Roman" w:cs="Times New Roman"/>
          <w:szCs w:val="24"/>
        </w:rPr>
        <w:t>Συνεπώς το άρθρο 70 έγινε δεκτό ως έχει κατά πλειοψηφία.</w:t>
      </w:r>
    </w:p>
    <w:p w14:paraId="77AE179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71</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77AE179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A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w:t>
      </w:r>
      <w:r>
        <w:rPr>
          <w:rFonts w:eastAsia="Times New Roman" w:cs="Times New Roman"/>
          <w:szCs w:val="24"/>
        </w:rPr>
        <w:t>πλειοψηφία.</w:t>
      </w:r>
    </w:p>
    <w:p w14:paraId="77AE17A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A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A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A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A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 </w:t>
      </w:r>
    </w:p>
    <w:p w14:paraId="77AE17A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A7"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71 έγινε δεκτό, όπως τροποποιήθηκε από τον κύριο Υπουργό, κατά πλειοψηφία.</w:t>
      </w:r>
    </w:p>
    <w:p w14:paraId="77AE17A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72 ως έχει;</w:t>
      </w:r>
    </w:p>
    <w:p w14:paraId="77AE17A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A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w:t>
      </w:r>
      <w:r>
        <w:rPr>
          <w:rFonts w:eastAsia="Times New Roman" w:cs="Times New Roman"/>
          <w:szCs w:val="24"/>
        </w:rPr>
        <w:t>φία.</w:t>
      </w:r>
    </w:p>
    <w:p w14:paraId="77AE17A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A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A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A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A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 </w:t>
      </w:r>
    </w:p>
    <w:p w14:paraId="77AE17B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B1" w14:textId="77777777" w:rsidR="00030F8B" w:rsidRDefault="007F68A1">
      <w:pPr>
        <w:spacing w:after="0" w:line="600" w:lineRule="auto"/>
        <w:ind w:firstLine="720"/>
        <w:jc w:val="both"/>
        <w:rPr>
          <w:rFonts w:eastAsia="Times New Roman"/>
          <w:b/>
          <w:szCs w:val="24"/>
        </w:rPr>
      </w:pPr>
      <w:r>
        <w:rPr>
          <w:rFonts w:eastAsia="Times New Roman"/>
          <w:b/>
          <w:szCs w:val="24"/>
        </w:rPr>
        <w:t>ΠΡΟΕΔΡΕΥΩΝ (Δημή</w:t>
      </w:r>
      <w:r>
        <w:rPr>
          <w:rFonts w:eastAsia="Times New Roman"/>
          <w:b/>
          <w:szCs w:val="24"/>
        </w:rPr>
        <w:t xml:space="preserve">τριος Κρεμαστινός): </w:t>
      </w:r>
      <w:r>
        <w:rPr>
          <w:rFonts w:eastAsia="Times New Roman" w:cs="Times New Roman"/>
          <w:szCs w:val="24"/>
        </w:rPr>
        <w:t>Συνεπώς το άρθρο 72 έγινε δεκτό ως έχει κατά πλειοψηφία.</w:t>
      </w:r>
    </w:p>
    <w:p w14:paraId="77AE17B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73 ως έχει;</w:t>
      </w:r>
    </w:p>
    <w:p w14:paraId="77AE17B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B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B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B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ΟΔΥΣΣΕΑ</w:t>
      </w:r>
      <w:r>
        <w:rPr>
          <w:rFonts w:eastAsia="Times New Roman" w:cs="Times New Roman"/>
          <w:b/>
          <w:szCs w:val="24"/>
        </w:rPr>
        <w:t xml:space="preserve">Σ ΚΩΝΣΤΑΝΤΙΝΟΠΟΥΛΟΣ: </w:t>
      </w:r>
      <w:r>
        <w:rPr>
          <w:rFonts w:eastAsia="Times New Roman" w:cs="Times New Roman"/>
          <w:szCs w:val="24"/>
        </w:rPr>
        <w:t>Κατά πλειοψηφία.</w:t>
      </w:r>
    </w:p>
    <w:p w14:paraId="77AE17B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B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B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 </w:t>
      </w:r>
    </w:p>
    <w:p w14:paraId="77AE17B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BB"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73 έγινε δεκτό</w:t>
      </w:r>
      <w:r>
        <w:rPr>
          <w:rFonts w:eastAsia="Times New Roman" w:cs="Times New Roman"/>
          <w:szCs w:val="24"/>
        </w:rPr>
        <w:t xml:space="preserve"> ως έχει κατά πλειοψηφία.</w:t>
      </w:r>
    </w:p>
    <w:p w14:paraId="77AE17B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74 ως έχει;</w:t>
      </w:r>
    </w:p>
    <w:p w14:paraId="77AE17B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B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B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C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C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C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7C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 </w:t>
      </w:r>
    </w:p>
    <w:p w14:paraId="77AE17C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C5"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74 έγινε δεκτό ως έχει κατά πλειοψηφία.</w:t>
      </w:r>
    </w:p>
    <w:p w14:paraId="77AE17C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75 ως έχει;</w:t>
      </w:r>
    </w:p>
    <w:p w14:paraId="77AE17C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C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C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7C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C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C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w:t>
      </w:r>
      <w:r>
        <w:rPr>
          <w:rFonts w:eastAsia="Times New Roman" w:cs="Times New Roman"/>
          <w:szCs w:val="24"/>
        </w:rPr>
        <w:t>ειοψηφία.</w:t>
      </w:r>
    </w:p>
    <w:p w14:paraId="77AE17C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w:t>
      </w:r>
      <w:r>
        <w:rPr>
          <w:rFonts w:eastAsia="Times New Roman" w:cs="Times New Roman"/>
          <w:szCs w:val="24"/>
        </w:rPr>
        <w:t xml:space="preserve"> Δεκτό, δεκτό. </w:t>
      </w:r>
    </w:p>
    <w:p w14:paraId="77AE17C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CF"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75 έγινε δεκτό ως έχει κατά πλειοψηφία.</w:t>
      </w:r>
    </w:p>
    <w:p w14:paraId="77AE17D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76</w:t>
      </w:r>
      <w:r>
        <w:rPr>
          <w:rFonts w:eastAsia="Times New Roman" w:cs="Times New Roman"/>
          <w:szCs w:val="24"/>
        </w:rPr>
        <w:t>,</w:t>
      </w:r>
      <w:r>
        <w:rPr>
          <w:rFonts w:eastAsia="Times New Roman" w:cs="Times New Roman"/>
          <w:szCs w:val="24"/>
        </w:rPr>
        <w:t xml:space="preserve"> όπως τροποποιήθηκε από τον κ</w:t>
      </w:r>
      <w:r>
        <w:rPr>
          <w:rFonts w:eastAsia="Times New Roman" w:cs="Times New Roman"/>
          <w:szCs w:val="24"/>
        </w:rPr>
        <w:t>ύριο Υπουργό;</w:t>
      </w:r>
    </w:p>
    <w:p w14:paraId="77AE17D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D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D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7D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7D5" w14:textId="77777777" w:rsidR="00030F8B" w:rsidRDefault="007F68A1">
      <w:pPr>
        <w:spacing w:after="0" w:line="600" w:lineRule="auto"/>
        <w:ind w:firstLine="720"/>
        <w:jc w:val="both"/>
        <w:rPr>
          <w:rFonts w:eastAsia="Times New Roman" w:cs="Times New Roman"/>
          <w:b/>
          <w:szCs w:val="24"/>
        </w:rPr>
      </w:pPr>
      <w:r>
        <w:rPr>
          <w:rFonts w:eastAsia="Times New Roman" w:cs="Times New Roman"/>
          <w:szCs w:val="24"/>
        </w:rPr>
        <w:t xml:space="preserve"> Η δική μας πρόταση ήταν για την παράταση των σχεδίων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w:t>
      </w:r>
    </w:p>
    <w:p w14:paraId="77AE17D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 xml:space="preserve">Κατά </w:t>
      </w:r>
      <w:r>
        <w:rPr>
          <w:rFonts w:eastAsia="Times New Roman" w:cs="Times New Roman"/>
          <w:szCs w:val="24"/>
        </w:rPr>
        <w:t>πλειοψηφία.</w:t>
      </w:r>
    </w:p>
    <w:p w14:paraId="77AE17D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Δεκτό, δεκτό.</w:t>
      </w:r>
    </w:p>
    <w:p w14:paraId="77AE17D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D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Δεκτό, δεκτό.</w:t>
      </w:r>
    </w:p>
    <w:p w14:paraId="77AE17DA"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76 έγινε δεκτό, όπως τροποποιήθηκε από τον κύριο Υπουργό, κατά πλειοψηφία.</w:t>
      </w:r>
    </w:p>
    <w:p w14:paraId="77AE17D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77</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77AE17D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D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D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D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E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ΑΘΑΝΑΣΙΟΣ ΒΑΡΔ</w:t>
      </w:r>
      <w:r>
        <w:rPr>
          <w:rFonts w:eastAsia="Times New Roman" w:cs="Times New Roman"/>
          <w:b/>
          <w:szCs w:val="24"/>
        </w:rPr>
        <w:t xml:space="preserve">ΑΛΗΣ: </w:t>
      </w:r>
      <w:r>
        <w:rPr>
          <w:rFonts w:eastAsia="Times New Roman" w:cs="Times New Roman"/>
          <w:szCs w:val="24"/>
        </w:rPr>
        <w:t>Κατά πλειοψηφία.</w:t>
      </w:r>
    </w:p>
    <w:p w14:paraId="77AE17E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7E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E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Δεκτό, δεκτό.</w:t>
      </w:r>
    </w:p>
    <w:p w14:paraId="77AE17E4"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77 έγινε δεκτό, όπως τροποποιήθηκε από τον κύριο Υπουργό, κατά πλειοψη</w:t>
      </w:r>
      <w:r>
        <w:rPr>
          <w:rFonts w:eastAsia="Times New Roman" w:cs="Times New Roman"/>
          <w:szCs w:val="24"/>
        </w:rPr>
        <w:t>φία.</w:t>
      </w:r>
    </w:p>
    <w:p w14:paraId="77AE17E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77AE17E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E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E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7E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E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E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7E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E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Δεκτό, δεκτό.</w:t>
      </w:r>
    </w:p>
    <w:p w14:paraId="77AE17EE"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78 έγινε δεκτό, όπως τροποποιήθηκε από τον κύριο Υπουργό</w:t>
      </w:r>
      <w:r>
        <w:rPr>
          <w:rFonts w:eastAsia="Times New Roman" w:cs="Times New Roman"/>
          <w:szCs w:val="24"/>
        </w:rPr>
        <w:t>, κατά πλειοψηφία.</w:t>
      </w:r>
    </w:p>
    <w:p w14:paraId="77AE17E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79 ως έχει;</w:t>
      </w:r>
    </w:p>
    <w:p w14:paraId="77AE17F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F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7F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7F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7F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F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ΓΕΩΡΓΙ</w:t>
      </w:r>
      <w:r>
        <w:rPr>
          <w:rFonts w:eastAsia="Times New Roman" w:cs="Times New Roman"/>
          <w:b/>
          <w:szCs w:val="24"/>
        </w:rPr>
        <w:t xml:space="preserve">ΟΣ ΑΜΥΡΑΣ: </w:t>
      </w:r>
      <w:r>
        <w:rPr>
          <w:rFonts w:eastAsia="Times New Roman" w:cs="Times New Roman"/>
          <w:szCs w:val="24"/>
        </w:rPr>
        <w:t>Κατά πλειοψηφία.</w:t>
      </w:r>
    </w:p>
    <w:p w14:paraId="77AE17F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7F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7F8"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79 έγινε δεκτό ως έχει κατά πλειοψηφία.</w:t>
      </w:r>
    </w:p>
    <w:p w14:paraId="77AE17F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80 ως έχει;</w:t>
      </w:r>
    </w:p>
    <w:p w14:paraId="77AE17F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7F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7F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7F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7F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7F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80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w:t>
      </w:r>
      <w:r>
        <w:rPr>
          <w:rFonts w:eastAsia="Times New Roman" w:cs="Times New Roman"/>
          <w:szCs w:val="24"/>
        </w:rPr>
        <w:t xml:space="preserve">εκτό, δεκτό. </w:t>
      </w:r>
    </w:p>
    <w:p w14:paraId="77AE180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802"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80 έγινε δεκτό ως έχει κατά πλειοψηφία.</w:t>
      </w:r>
    </w:p>
    <w:p w14:paraId="77AE180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81 ως έχει;</w:t>
      </w:r>
    </w:p>
    <w:p w14:paraId="77AE180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80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80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80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80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80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80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80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w:t>
      </w:r>
      <w:r>
        <w:rPr>
          <w:rFonts w:eastAsia="Times New Roman" w:cs="Times New Roman"/>
          <w:szCs w:val="24"/>
        </w:rPr>
        <w:t xml:space="preserve">φία. </w:t>
      </w:r>
    </w:p>
    <w:p w14:paraId="77AE180C"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81 έγινε δεκτό ως έχει κατά πλειοψηφία.</w:t>
      </w:r>
    </w:p>
    <w:p w14:paraId="77AE180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82 ως έχει;</w:t>
      </w:r>
    </w:p>
    <w:p w14:paraId="77AE180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80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81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w:t>
      </w:r>
      <w:r>
        <w:rPr>
          <w:rFonts w:eastAsia="Times New Roman" w:cs="Times New Roman"/>
          <w:szCs w:val="24"/>
        </w:rPr>
        <w:t>ρών.</w:t>
      </w:r>
    </w:p>
    <w:p w14:paraId="77AE181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81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813"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81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81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816"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82</w:t>
      </w:r>
      <w:r>
        <w:rPr>
          <w:rFonts w:eastAsia="Times New Roman" w:cs="Times New Roman"/>
          <w:szCs w:val="24"/>
        </w:rPr>
        <w:t xml:space="preserve"> έγινε δεκτό ως έχει κατά πλειοψηφία.</w:t>
      </w:r>
    </w:p>
    <w:p w14:paraId="77AE181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77AE181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81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81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81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ΟΔΥΣΣΕΑΣ ΚΩΝΣΤΑΝΤΙΝΟΠΟ</w:t>
      </w:r>
      <w:r>
        <w:rPr>
          <w:rFonts w:eastAsia="Times New Roman" w:cs="Times New Roman"/>
          <w:b/>
          <w:szCs w:val="24"/>
        </w:rPr>
        <w:t xml:space="preserve">ΥΛΟΣ: </w:t>
      </w:r>
      <w:r>
        <w:rPr>
          <w:rFonts w:eastAsia="Times New Roman" w:cs="Times New Roman"/>
          <w:szCs w:val="24"/>
        </w:rPr>
        <w:t>Κατά πλειοψηφία.</w:t>
      </w:r>
    </w:p>
    <w:p w14:paraId="77AE181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81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81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81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820"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 xml:space="preserve">Συνεπώς το άρθρο 83 έγινε δεκτό, όπως </w:t>
      </w:r>
      <w:r>
        <w:rPr>
          <w:rFonts w:eastAsia="Times New Roman" w:cs="Times New Roman"/>
          <w:szCs w:val="24"/>
        </w:rPr>
        <w:t>τροποποιήθηκε από τον κύριο Υπουργό, κατά πλειοψηφία.</w:t>
      </w:r>
    </w:p>
    <w:p w14:paraId="77AE182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84 ως έχει;</w:t>
      </w:r>
    </w:p>
    <w:p w14:paraId="77AE1822"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82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824"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82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r>
        <w:rPr>
          <w:rFonts w:eastAsia="Times New Roman" w:cs="Times New Roman"/>
          <w:szCs w:val="24"/>
        </w:rPr>
        <w:t>.</w:t>
      </w:r>
    </w:p>
    <w:p w14:paraId="77AE182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82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82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82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82A"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84 έγινε δεκτό ως έχει κατά πλειοψηφία.</w:t>
      </w:r>
    </w:p>
    <w:p w14:paraId="77AE182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Ερωτάται τ</w:t>
      </w:r>
      <w:r>
        <w:rPr>
          <w:rFonts w:eastAsia="Times New Roman" w:cs="Times New Roman"/>
          <w:szCs w:val="24"/>
        </w:rPr>
        <w:t>ο Σώμα: Γίνεται δεκτό το άρθρο 85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77AE182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82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Κατά πλειοψηφία.</w:t>
      </w:r>
    </w:p>
    <w:p w14:paraId="77AE182E"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77AE182F"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830"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 xml:space="preserve">Κατά </w:t>
      </w:r>
      <w:r>
        <w:rPr>
          <w:rFonts w:eastAsia="Times New Roman" w:cs="Times New Roman"/>
          <w:szCs w:val="24"/>
        </w:rPr>
        <w:t>πλειοψηφία.</w:t>
      </w:r>
    </w:p>
    <w:p w14:paraId="77AE183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ΑΜΥΡΑΣ: </w:t>
      </w:r>
      <w:r>
        <w:rPr>
          <w:rFonts w:eastAsia="Times New Roman" w:cs="Times New Roman"/>
          <w:szCs w:val="24"/>
        </w:rPr>
        <w:t>Κατά πλειοψηφία.</w:t>
      </w:r>
    </w:p>
    <w:p w14:paraId="77AE183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83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834" w14:textId="77777777" w:rsidR="00030F8B" w:rsidRDefault="007F68A1">
      <w:pPr>
        <w:spacing w:after="0"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cs="Times New Roman"/>
          <w:szCs w:val="24"/>
        </w:rPr>
        <w:t>Συνεπώς το άρθρο 85 έγινε δεκτό, όπως τροποποιήθηκε από τον κύριο Υπουργό, κατά πλειοψηφία.</w:t>
      </w:r>
    </w:p>
    <w:p w14:paraId="77AE1835"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Ερ</w:t>
      </w:r>
      <w:r>
        <w:rPr>
          <w:rFonts w:eastAsia="Times New Roman"/>
          <w:szCs w:val="24"/>
        </w:rPr>
        <w:t>ωτάται το Σώμα: Γίνεται δεκτή η τροπολογία με γενικό αριθμό 496 και ειδικό 25, όπως τροποποιήθηκε από τον κύριο Υπουργό;</w:t>
      </w:r>
    </w:p>
    <w:p w14:paraId="77AE183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Δεκτή, δεκτή.</w:t>
      </w:r>
    </w:p>
    <w:p w14:paraId="77AE183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ΑΝΝΑ-ΜΙΣΕΛ ΑΣΗΜΑΚΟΠΟΥΛΟΥ:</w:t>
      </w:r>
      <w:r>
        <w:rPr>
          <w:rFonts w:eastAsia="Times New Roman" w:cs="Times New Roman"/>
          <w:szCs w:val="24"/>
        </w:rPr>
        <w:t xml:space="preserve"> Δεκτή, δεκτή.</w:t>
      </w:r>
    </w:p>
    <w:p w14:paraId="77AE183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83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Κατά πλειοψηφία.</w:t>
      </w:r>
    </w:p>
    <w:p w14:paraId="77AE183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ΑΘΑΝΑΣΙΟΣ ΒΑΡΔΑΛΗΣ: </w:t>
      </w:r>
      <w:r>
        <w:rPr>
          <w:rFonts w:eastAsia="Times New Roman" w:cs="Times New Roman"/>
          <w:szCs w:val="24"/>
        </w:rPr>
        <w:t>Κατά πλειοψηφία.</w:t>
      </w:r>
    </w:p>
    <w:p w14:paraId="77AE183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Δεκτή, δεκτή.</w:t>
      </w:r>
    </w:p>
    <w:p w14:paraId="77AE183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Δεκτή, δεκτή.</w:t>
      </w:r>
    </w:p>
    <w:p w14:paraId="77AE183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83E"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ΠΡΟΕΔΡΕΥΩΝ (Δημήτριος Κρεμαστινός): </w:t>
      </w:r>
      <w:r>
        <w:rPr>
          <w:rFonts w:eastAsia="Times New Roman" w:cs="Times New Roman"/>
          <w:szCs w:val="24"/>
        </w:rPr>
        <w:t>Συνεπώς η τροπολογία με γενι</w:t>
      </w:r>
      <w:r>
        <w:rPr>
          <w:rFonts w:eastAsia="Times New Roman" w:cs="Times New Roman"/>
          <w:szCs w:val="24"/>
        </w:rPr>
        <w:t xml:space="preserve">κό αριθμό 496 και ειδικό 25 έγινε δεκτή, όπως τροποποιήθηκε από τον κύριο Υπουργό, κατά πλειοψηφία και εντάσσεται στο νομοσχέδιο ως ίδιο άρθρο. </w:t>
      </w:r>
    </w:p>
    <w:p w14:paraId="77AE183F" w14:textId="77777777" w:rsidR="00030F8B" w:rsidRDefault="007F68A1">
      <w:pPr>
        <w:spacing w:after="0" w:line="600" w:lineRule="auto"/>
        <w:ind w:firstLine="720"/>
        <w:jc w:val="both"/>
        <w:rPr>
          <w:rFonts w:eastAsia="Times New Roman" w:cs="Times New Roman"/>
          <w:color w:val="000000" w:themeColor="text1"/>
          <w:szCs w:val="24"/>
        </w:rPr>
      </w:pPr>
      <w:r w:rsidRPr="004202C7">
        <w:rPr>
          <w:rFonts w:eastAsia="Times New Roman" w:cs="Times New Roman"/>
          <w:color w:val="000000" w:themeColor="text1"/>
          <w:szCs w:val="24"/>
        </w:rPr>
        <w:t xml:space="preserve">                           (ΜΕΤΑ ΤΗΝ ΚΑΤΑΜΕΤΡΗΣΗ)</w:t>
      </w:r>
    </w:p>
    <w:p w14:paraId="77AE1840" w14:textId="77777777" w:rsidR="00030F8B" w:rsidRDefault="007F68A1">
      <w:pPr>
        <w:spacing w:after="0" w:line="600" w:lineRule="auto"/>
        <w:ind w:firstLine="720"/>
        <w:jc w:val="both"/>
        <w:rPr>
          <w:rFonts w:eastAsia="Times New Roman" w:cs="Times New Roman"/>
          <w:szCs w:val="24"/>
        </w:rPr>
      </w:pPr>
      <w:r w:rsidRPr="00D37EE6">
        <w:rPr>
          <w:rFonts w:eastAsia="Times New Roman" w:cs="Times New Roman"/>
          <w:b/>
          <w:szCs w:val="24"/>
        </w:rPr>
        <w:t>Π</w:t>
      </w:r>
      <w:r w:rsidRPr="00D37EE6">
        <w:rPr>
          <w:rFonts w:eastAsia="Times New Roman" w:cs="Times New Roman"/>
          <w:b/>
          <w:szCs w:val="24"/>
        </w:rPr>
        <w:t xml:space="preserve">ΡΟΕΔΡΕΥΩΝ (Δημήτριος </w:t>
      </w:r>
      <w:r w:rsidRPr="00D37EE6">
        <w:rPr>
          <w:rFonts w:eastAsia="Times New Roman" w:cs="Times New Roman"/>
          <w:b/>
          <w:szCs w:val="24"/>
        </w:rPr>
        <w:t>Κρεμαστινός)</w:t>
      </w:r>
      <w:r w:rsidRPr="00D37EE6">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w:t>
      </w:r>
      <w:r>
        <w:rPr>
          <w:rFonts w:eastAsia="Times New Roman" w:cs="Times New Roman"/>
          <w:szCs w:val="24"/>
        </w:rPr>
        <w:t>φοι, έχω την τιμή να σας ανακοινώσω το αποτέλεσμα της διεξαχθείσης ονομαστικής ψηφοφορίας.</w:t>
      </w:r>
    </w:p>
    <w:p w14:paraId="77AE184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Ψ</w:t>
      </w:r>
      <w:r>
        <w:rPr>
          <w:rFonts w:eastAsia="Times New Roman" w:cs="Times New Roman"/>
          <w:szCs w:val="24"/>
        </w:rPr>
        <w:t>ήφισαν συνολικά 265 Βουλευτές.</w:t>
      </w:r>
    </w:p>
    <w:p w14:paraId="77AE184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Υπέρ</w:t>
      </w:r>
      <w:r>
        <w:rPr>
          <w:rFonts w:eastAsia="Times New Roman" w:cs="Times New Roman"/>
          <w:szCs w:val="24"/>
        </w:rPr>
        <w:t xml:space="preserve"> της αρχής του </w:t>
      </w:r>
      <w:r>
        <w:rPr>
          <w:rFonts w:eastAsia="Times New Roman" w:cs="Times New Roman"/>
          <w:szCs w:val="24"/>
        </w:rPr>
        <w:t>νομο</w:t>
      </w:r>
      <w:r>
        <w:rPr>
          <w:rFonts w:eastAsia="Times New Roman" w:cs="Times New Roman"/>
          <w:szCs w:val="24"/>
        </w:rPr>
        <w:t>σχεδίου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δηλαδή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ψήφισαν 152 Βουλευτές.</w:t>
      </w:r>
    </w:p>
    <w:p w14:paraId="77AE184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Κατά της αρχής του νομοσχεδίου</w:t>
      </w:r>
      <w:r>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ψήφισαν 101 </w:t>
      </w:r>
      <w:r>
        <w:rPr>
          <w:rFonts w:eastAsia="Times New Roman" w:cs="Times New Roman"/>
          <w:szCs w:val="24"/>
        </w:rPr>
        <w:t>Βουλευτές.</w:t>
      </w:r>
    </w:p>
    <w:p w14:paraId="77AE184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«ΠΑΡΩΝ» </w:t>
      </w:r>
      <w:r>
        <w:rPr>
          <w:rFonts w:eastAsia="Times New Roman" w:cs="Times New Roman"/>
          <w:szCs w:val="24"/>
        </w:rPr>
        <w:t xml:space="preserve">ψήφισαν </w:t>
      </w:r>
      <w:r>
        <w:rPr>
          <w:rFonts w:eastAsia="Times New Roman" w:cs="Times New Roman"/>
          <w:szCs w:val="24"/>
        </w:rPr>
        <w:t>12 Βουλευτές.</w:t>
      </w:r>
    </w:p>
    <w:p w14:paraId="77AE184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«Θεσμικό πλαίσιο για τη σύσταση καθεστώτων Ενισχύσεων Ιδιωτικών Επενδύσεων για την περιφερειακή και οικονομική ανάπτυξη της χώρας - Σύστασ</w:t>
      </w:r>
      <w:r>
        <w:rPr>
          <w:rFonts w:eastAsia="Times New Roman" w:cs="Times New Roman"/>
          <w:szCs w:val="24"/>
        </w:rPr>
        <w:t>η Αναπτυξιακού Συμβουλίου και άλλες διατάξεις» έγινε δεκτό επί της αρχής κατά πλειοψηφία.</w:t>
      </w:r>
    </w:p>
    <w:p w14:paraId="77AE184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Υπέρ</w:t>
      </w:r>
      <w:r>
        <w:rPr>
          <w:rFonts w:eastAsia="Times New Roman" w:cs="Times New Roman"/>
          <w:szCs w:val="24"/>
        </w:rPr>
        <w:t xml:space="preserve"> του άρθρου 3</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ψήφισαν 234 Βουλευτές</w:t>
      </w:r>
    </w:p>
    <w:p w14:paraId="77AE184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Κατά του άρθρου 3</w:t>
      </w:r>
      <w:r>
        <w:rPr>
          <w:rFonts w:eastAsia="Times New Roman" w:cs="Times New Roman"/>
          <w:szCs w:val="24"/>
        </w:rPr>
        <w:t>, δηλαδή «ΟΧΙ»</w:t>
      </w:r>
      <w:r>
        <w:rPr>
          <w:rFonts w:eastAsia="Times New Roman" w:cs="Times New Roman"/>
          <w:szCs w:val="24"/>
        </w:rPr>
        <w:t>,</w:t>
      </w:r>
      <w:r>
        <w:rPr>
          <w:rFonts w:eastAsia="Times New Roman" w:cs="Times New Roman"/>
          <w:szCs w:val="24"/>
        </w:rPr>
        <w:t xml:space="preserve"> ψήφισαν 31 Βουλευτές.</w:t>
      </w:r>
    </w:p>
    <w:p w14:paraId="77AE1848" w14:textId="77777777" w:rsidR="00030F8B" w:rsidRDefault="007F68A1">
      <w:pPr>
        <w:spacing w:after="0" w:line="600" w:lineRule="auto"/>
        <w:ind w:firstLine="709"/>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ψήφισε ουδείς</w:t>
      </w:r>
      <w:r>
        <w:rPr>
          <w:rFonts w:eastAsia="Times New Roman" w:cs="Times New Roman"/>
          <w:szCs w:val="24"/>
        </w:rPr>
        <w:t>.</w:t>
      </w:r>
    </w:p>
    <w:p w14:paraId="77AE184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Συνεπώς το άρθρο 3 έγινε δεκτό ως</w:t>
      </w:r>
      <w:r>
        <w:rPr>
          <w:rFonts w:eastAsia="Times New Roman" w:cs="Times New Roman"/>
          <w:szCs w:val="24"/>
        </w:rPr>
        <w:t xml:space="preserve"> έχει κατά πλειοψηφία.</w:t>
      </w:r>
    </w:p>
    <w:p w14:paraId="77AE184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Υπέρ</w:t>
      </w:r>
      <w:r>
        <w:rPr>
          <w:rFonts w:eastAsia="Times New Roman" w:cs="Times New Roman"/>
          <w:szCs w:val="24"/>
        </w:rPr>
        <w:t xml:space="preserve"> του άρθρου 7</w:t>
      </w:r>
      <w:r>
        <w:rPr>
          <w:rFonts w:eastAsia="Times New Roman" w:cs="Times New Roman"/>
          <w:szCs w:val="24"/>
        </w:rPr>
        <w:t>, δηλαδή</w:t>
      </w:r>
      <w:r>
        <w:rPr>
          <w:rFonts w:eastAsia="Times New Roman" w:cs="Times New Roman"/>
          <w:szCs w:val="24"/>
        </w:rPr>
        <w:t xml:space="preserve"> </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ψήφισαν 152 Βουλευτές.</w:t>
      </w:r>
    </w:p>
    <w:p w14:paraId="77AE184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Κατά το</w:t>
      </w:r>
      <w:r>
        <w:rPr>
          <w:rFonts w:eastAsia="Times New Roman" w:cs="Times New Roman"/>
          <w:szCs w:val="24"/>
        </w:rPr>
        <w:t>υ άρθρου 7, δηλαδή</w:t>
      </w:r>
      <w:r w:rsidRPr="005C5341">
        <w:rPr>
          <w:rFonts w:eastAsia="Times New Roman" w:cs="Times New Roman"/>
          <w:szCs w:val="24"/>
        </w:rPr>
        <w:t xml:space="preserve"> </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ψήφισαν 113 Βουλευτές</w:t>
      </w:r>
      <w:r>
        <w:rPr>
          <w:rFonts w:eastAsia="Times New Roman" w:cs="Times New Roman"/>
          <w:szCs w:val="24"/>
        </w:rPr>
        <w:t xml:space="preserve"> </w:t>
      </w:r>
    </w:p>
    <w:p w14:paraId="77AE184C" w14:textId="77777777" w:rsidR="00030F8B" w:rsidRDefault="007F68A1">
      <w:pPr>
        <w:tabs>
          <w:tab w:val="center" w:pos="709"/>
        </w:tabs>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ΠΑΡΩΝ» </w:t>
      </w:r>
      <w:r>
        <w:rPr>
          <w:rFonts w:eastAsia="Times New Roman" w:cs="Times New Roman"/>
          <w:szCs w:val="24"/>
        </w:rPr>
        <w:t>ψήφισε ουδείς</w:t>
      </w:r>
      <w:r>
        <w:rPr>
          <w:rFonts w:eastAsia="Times New Roman" w:cs="Times New Roman"/>
          <w:szCs w:val="24"/>
        </w:rPr>
        <w:t>.</w:t>
      </w:r>
    </w:p>
    <w:p w14:paraId="77AE184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Συνεπώς το άρθρο 7 έγινε δεκτό, όπως τροποποιήθηκε από τον κύριο Υπουργό, κατά πλειοψηφία</w:t>
      </w:r>
    </w:p>
    <w:p w14:paraId="77AE184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Υπέρ του</w:t>
      </w:r>
      <w:r>
        <w:rPr>
          <w:rFonts w:eastAsia="Times New Roman" w:cs="Times New Roman"/>
          <w:szCs w:val="24"/>
        </w:rPr>
        <w:t xml:space="preserve"> άρθρου 67,δηλαδή «ΝΑΙ»</w:t>
      </w:r>
      <w:r>
        <w:rPr>
          <w:rFonts w:eastAsia="Times New Roman" w:cs="Times New Roman"/>
          <w:szCs w:val="24"/>
        </w:rPr>
        <w:t>,</w:t>
      </w:r>
      <w:r>
        <w:rPr>
          <w:rFonts w:eastAsia="Times New Roman" w:cs="Times New Roman"/>
          <w:szCs w:val="24"/>
        </w:rPr>
        <w:t xml:space="preserve"> ψήφισαν 152 Βουλευτές.</w:t>
      </w:r>
    </w:p>
    <w:p w14:paraId="77AE184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Κατά του άρθρου</w:t>
      </w:r>
      <w:r>
        <w:rPr>
          <w:rFonts w:eastAsia="Times New Roman" w:cs="Times New Roman"/>
          <w:szCs w:val="24"/>
        </w:rPr>
        <w:t xml:space="preserve"> 67</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 xml:space="preserve"> «ΟΧΙ»</w:t>
      </w:r>
      <w:r>
        <w:rPr>
          <w:rFonts w:eastAsia="Times New Roman" w:cs="Times New Roman"/>
          <w:szCs w:val="24"/>
        </w:rPr>
        <w:t>,</w:t>
      </w:r>
      <w:r>
        <w:rPr>
          <w:rFonts w:eastAsia="Times New Roman" w:cs="Times New Roman"/>
          <w:szCs w:val="24"/>
        </w:rPr>
        <w:t xml:space="preserve"> ψήφισαν 101 Βουλευτές.</w:t>
      </w:r>
    </w:p>
    <w:p w14:paraId="77AE185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ΠΑΡΩΝ» ψήφισαν 12 Βουλευτές.</w:t>
      </w:r>
    </w:p>
    <w:p w14:paraId="77AE185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Συνεπώς το άρθρο 67 έγινε δεκτό ως έχει κατά πλειοψηφία</w:t>
      </w:r>
      <w:r>
        <w:rPr>
          <w:rFonts w:eastAsia="Times New Roman" w:cs="Times New Roman"/>
          <w:szCs w:val="24"/>
        </w:rPr>
        <w:t>, σύμφωνα με το παρακάτω πρωτόκολλο ονομαστικής ψηφοφορίας:</w:t>
      </w:r>
    </w:p>
    <w:p w14:paraId="77AE185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(Το πρ</w:t>
      </w:r>
      <w:r>
        <w:rPr>
          <w:rFonts w:eastAsia="Times New Roman" w:cs="Times New Roman"/>
          <w:szCs w:val="24"/>
        </w:rPr>
        <w:t>ωτόκολλο της διεξαχθείσης ονομαστικής ψηφοφορίας κατατίθεται στα Πρακτικά και έχει ως εξής</w:t>
      </w:r>
      <w:r>
        <w:rPr>
          <w:rFonts w:eastAsia="Times New Roman" w:cs="Times New Roman"/>
          <w:szCs w:val="24"/>
        </w:rPr>
        <w:t>:</w:t>
      </w:r>
      <w:r w:rsidDel="00283421">
        <w:rPr>
          <w:rFonts w:eastAsia="Times New Roman" w:cs="Times New Roman"/>
          <w:szCs w:val="24"/>
        </w:rPr>
        <w:t xml:space="preserve"> </w:t>
      </w:r>
    </w:p>
    <w:p w14:paraId="77AE1853" w14:textId="77777777" w:rsidR="00030F8B" w:rsidRDefault="007F68A1">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77AE1854" w14:textId="77777777" w:rsidR="00030F8B" w:rsidRDefault="007F68A1">
      <w:pPr>
        <w:spacing w:after="0" w:line="600" w:lineRule="auto"/>
        <w:ind w:firstLine="720"/>
        <w:jc w:val="center"/>
        <w:rPr>
          <w:rFonts w:eastAsia="Times New Roman" w:cs="Times New Roman"/>
          <w:color w:val="FF0000"/>
          <w:szCs w:val="24"/>
        </w:rPr>
      </w:pPr>
      <w:r w:rsidRPr="00F8458E">
        <w:rPr>
          <w:rFonts w:eastAsia="Times New Roman" w:cs="Times New Roman"/>
          <w:color w:val="FF0000"/>
          <w:szCs w:val="24"/>
        </w:rPr>
        <w:t>(Να μπει η σελίδα 198</w:t>
      </w:r>
      <w:r w:rsidRPr="00F8458E">
        <w:rPr>
          <w:rFonts w:eastAsia="Times New Roman" w:cs="Times New Roman"/>
          <w:color w:val="FF0000"/>
          <w:szCs w:val="24"/>
        </w:rPr>
        <w:t>α</w:t>
      </w:r>
      <w:r w:rsidRPr="00F8458E">
        <w:rPr>
          <w:rFonts w:eastAsia="Times New Roman" w:cs="Times New Roman"/>
          <w:color w:val="FF0000"/>
          <w:szCs w:val="24"/>
        </w:rPr>
        <w:t>)</w:t>
      </w:r>
    </w:p>
    <w:p w14:paraId="77AE1855" w14:textId="77777777" w:rsidR="00030F8B" w:rsidRDefault="007F68A1">
      <w:pPr>
        <w:spacing w:after="0" w:line="600" w:lineRule="auto"/>
        <w:ind w:firstLine="720"/>
        <w:jc w:val="center"/>
        <w:rPr>
          <w:rFonts w:eastAsia="Times New Roman" w:cs="Times New Roman"/>
          <w:color w:val="FF0000"/>
          <w:szCs w:val="24"/>
        </w:rPr>
      </w:pPr>
      <w:r>
        <w:rPr>
          <w:rFonts w:eastAsia="Times New Roman" w:cs="Times New Roman"/>
          <w:color w:val="FF0000"/>
          <w:szCs w:val="24"/>
        </w:rPr>
        <w:lastRenderedPageBreak/>
        <w:t>ΑΛΛΑΓΗ ΣΕΛΙΔΑΣ</w:t>
      </w:r>
    </w:p>
    <w:p w14:paraId="77AE1856" w14:textId="77777777" w:rsidR="00030F8B" w:rsidRDefault="007F68A1">
      <w:pPr>
        <w:spacing w:after="0" w:line="600" w:lineRule="auto"/>
        <w:ind w:firstLine="720"/>
        <w:jc w:val="both"/>
        <w:rPr>
          <w:rFonts w:eastAsia="Times New Roman" w:cs="Times New Roman"/>
          <w:szCs w:val="24"/>
        </w:rPr>
      </w:pPr>
      <w:r w:rsidRPr="00BE4442">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Εισερχόμαστε στην ψήφιση του ακροτελεύτιου άρθρου.</w:t>
      </w:r>
    </w:p>
    <w:p w14:paraId="77AE185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ακροτελεύτιο άρθρο;</w:t>
      </w:r>
    </w:p>
    <w:p w14:paraId="77AE185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 δεκτό.</w:t>
      </w:r>
    </w:p>
    <w:p w14:paraId="77AE185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ΑΝΝΑ-ΜΙΣΕΛ ΑΣΗΜΑΚΟΠΟΥΛΟΥ: </w:t>
      </w:r>
      <w:r>
        <w:rPr>
          <w:rFonts w:eastAsia="Times New Roman" w:cs="Times New Roman"/>
          <w:szCs w:val="24"/>
        </w:rPr>
        <w:t>Δεκτό, δεκτό.</w:t>
      </w:r>
    </w:p>
    <w:p w14:paraId="77AE185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85B"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Δεκτό, δεκτό.</w:t>
      </w:r>
    </w:p>
    <w:p w14:paraId="77AE185C"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85D"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 xml:space="preserve">Δεκτό, </w:t>
      </w:r>
      <w:r>
        <w:rPr>
          <w:rFonts w:eastAsia="Times New Roman" w:cs="Times New Roman"/>
          <w:szCs w:val="24"/>
        </w:rPr>
        <w:t>δεκτό.</w:t>
      </w:r>
    </w:p>
    <w:p w14:paraId="77AE185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85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 </w:t>
      </w:r>
    </w:p>
    <w:p w14:paraId="77AE1860" w14:textId="77777777" w:rsidR="00030F8B" w:rsidRDefault="007F68A1">
      <w:pPr>
        <w:spacing w:after="0"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Συνεπώς το ακροτελεύτιο άρθρο έγινε δεκτό κατά πλειοψηφία.</w:t>
      </w:r>
    </w:p>
    <w:p w14:paraId="77AE186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«Θεσμικό πλαίσιο για τη σύσταση καθεστώτων Ενισχύσεων Ιδιωτικών Επενδύσεων για την περιφερειακή και οικονομική ανάπτυξη της χώρας - Σύσταση Αναπτυξιακού Συμβουλίου και άλλες διατάξεις» έγινε δεκτό επί της αρχής και επί των άρθρων</w:t>
      </w:r>
      <w:r w:rsidRPr="00FC2425">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 xml:space="preserve">. </w:t>
      </w:r>
    </w:p>
    <w:p w14:paraId="77AE186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δέχεστε στο σημείο αυτό να ψηφίσουμε το νομοσχέδιο και στο σύνολό του;</w:t>
      </w:r>
    </w:p>
    <w:p w14:paraId="77AE186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77AE1864"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Ερωτάται το Σώμα: Γίνεται δεκτό το νομοσχέδιο και στο σύνολο;</w:t>
      </w:r>
    </w:p>
    <w:p w14:paraId="77AE1865"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ΝΕΚΤΑΡΙΟΣ ΣΑΝΤΟΡΙΝΙΟΣ: </w:t>
      </w:r>
      <w:r>
        <w:rPr>
          <w:rFonts w:eastAsia="Times New Roman" w:cs="Times New Roman"/>
          <w:szCs w:val="24"/>
        </w:rPr>
        <w:t>Δεκτό</w:t>
      </w:r>
      <w:r>
        <w:rPr>
          <w:rFonts w:eastAsia="Times New Roman" w:cs="Times New Roman"/>
          <w:szCs w:val="24"/>
        </w:rPr>
        <w:t>, δεκτό.</w:t>
      </w:r>
    </w:p>
    <w:p w14:paraId="77AE1866"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ΑΝΝΑ-ΜΙΣΕΛ ΑΣΗΜΑΚΟΠΟΥΛΟΥ: </w:t>
      </w:r>
      <w:r>
        <w:rPr>
          <w:rFonts w:eastAsia="Times New Roman" w:cs="Times New Roman"/>
          <w:szCs w:val="24"/>
        </w:rPr>
        <w:t>Κατά πλειοψηφία.</w:t>
      </w:r>
    </w:p>
    <w:p w14:paraId="77AE1867"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Κατά πλειοψηφία.</w:t>
      </w:r>
    </w:p>
    <w:p w14:paraId="77AE1868"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77AE1869"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ΒΑΡΔΑΛΗΣ: </w:t>
      </w:r>
      <w:r>
        <w:rPr>
          <w:rFonts w:eastAsia="Times New Roman" w:cs="Times New Roman"/>
          <w:szCs w:val="24"/>
        </w:rPr>
        <w:t>Κατά πλειοψηφία.</w:t>
      </w:r>
    </w:p>
    <w:p w14:paraId="77AE186A"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Κατά πλειοψηφία.</w:t>
      </w:r>
    </w:p>
    <w:p w14:paraId="77AE186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Δεκτό, δεκτό. </w:t>
      </w:r>
    </w:p>
    <w:p w14:paraId="77AE186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w:t>
      </w:r>
      <w:r>
        <w:rPr>
          <w:rFonts w:eastAsia="Times New Roman" w:cs="Times New Roman"/>
          <w:b/>
          <w:szCs w:val="24"/>
        </w:rPr>
        <w:t>Σ:</w:t>
      </w:r>
      <w:r>
        <w:rPr>
          <w:rFonts w:eastAsia="Times New Roman" w:cs="Times New Roman"/>
          <w:szCs w:val="24"/>
        </w:rPr>
        <w:t xml:space="preserve"> Κατά πλειοψηφία. </w:t>
      </w:r>
    </w:p>
    <w:p w14:paraId="77AE186D"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 νομοσχέδιο έγινε δεκτό και στο σύνολο κατά πλειοψηφία.</w:t>
      </w:r>
    </w:p>
    <w:p w14:paraId="77AE186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«Θεσμικό πλαίσιο για τη σύσταση καθεστώτων Ενισχύσεων Ιδιωτικών Ε</w:t>
      </w:r>
      <w:r>
        <w:rPr>
          <w:rFonts w:eastAsia="Times New Roman" w:cs="Times New Roman"/>
          <w:szCs w:val="24"/>
        </w:rPr>
        <w:t xml:space="preserve">πενδύσεων για την περιφερειακή και οικονομική </w:t>
      </w:r>
      <w:r>
        <w:rPr>
          <w:rFonts w:eastAsia="Times New Roman" w:cs="Times New Roman"/>
          <w:szCs w:val="24"/>
        </w:rPr>
        <w:lastRenderedPageBreak/>
        <w:t>ανάπτυξη της χώρας - Σύσταση Αναπτυξιακού Συμβουλίου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 επί της αρχής, των άρθρων και του συνόλου και έχει ως εξής:</w:t>
      </w:r>
    </w:p>
    <w:p w14:paraId="77AE186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(Να καταχωρισθεί το </w:t>
      </w:r>
      <w:r>
        <w:rPr>
          <w:rFonts w:eastAsia="Times New Roman" w:cs="Times New Roman"/>
          <w:szCs w:val="24"/>
        </w:rPr>
        <w:t xml:space="preserve">σύνολο </w:t>
      </w:r>
      <w:r>
        <w:rPr>
          <w:rFonts w:eastAsia="Times New Roman" w:cs="Times New Roman"/>
          <w:szCs w:val="24"/>
        </w:rPr>
        <w:t>του</w:t>
      </w:r>
      <w:r>
        <w:rPr>
          <w:rFonts w:eastAsia="Times New Roman" w:cs="Times New Roman"/>
          <w:szCs w:val="24"/>
        </w:rPr>
        <w:t xml:space="preserve"> νομοσχεδίου</w:t>
      </w:r>
      <w:r>
        <w:rPr>
          <w:rFonts w:eastAsia="Times New Roman" w:cs="Times New Roman"/>
          <w:szCs w:val="24"/>
        </w:rPr>
        <w:t xml:space="preserve"> σελίδα </w:t>
      </w:r>
      <w:r>
        <w:rPr>
          <w:rFonts w:eastAsia="Times New Roman" w:cs="Times New Roman"/>
          <w:szCs w:val="24"/>
        </w:rPr>
        <w:t>199α</w:t>
      </w:r>
      <w:r>
        <w:rPr>
          <w:rFonts w:eastAsia="Times New Roman" w:cs="Times New Roman"/>
          <w:szCs w:val="24"/>
        </w:rPr>
        <w:t>)</w:t>
      </w:r>
    </w:p>
    <w:p w14:paraId="77AE1870" w14:textId="77777777" w:rsidR="00030F8B" w:rsidRDefault="007F68A1">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 xml:space="preserve">Κυρίες και κύριοι συνάδελφοι, παρακαλώ </w:t>
      </w:r>
      <w:r>
        <w:rPr>
          <w:rFonts w:eastAsia="Times New Roman"/>
          <w:szCs w:val="24"/>
        </w:rPr>
        <w:t>το Σώμα να εξουσιοδοτήσει το Προεδρείο για την υπ’ ευθύνη του επικύρωση των Πρακτικών ως προς την ψήφιση στο σύνολο του παραπάνω νομοσχεδίου.</w:t>
      </w:r>
    </w:p>
    <w:p w14:paraId="77AE1871" w14:textId="77777777" w:rsidR="00030F8B" w:rsidRDefault="007F68A1">
      <w:pPr>
        <w:spacing w:after="0" w:line="600" w:lineRule="auto"/>
        <w:ind w:firstLine="720"/>
        <w:jc w:val="both"/>
        <w:rPr>
          <w:rFonts w:eastAsia="Times New Roman"/>
          <w:szCs w:val="24"/>
        </w:rPr>
      </w:pPr>
      <w:r>
        <w:rPr>
          <w:rFonts w:eastAsia="Times New Roman"/>
          <w:b/>
          <w:szCs w:val="24"/>
        </w:rPr>
        <w:t xml:space="preserve">ΟΛΟΙ ΟΙ </w:t>
      </w:r>
      <w:r>
        <w:rPr>
          <w:rFonts w:eastAsia="Times New Roman"/>
          <w:b/>
          <w:szCs w:val="24"/>
        </w:rPr>
        <w:t>ΒΟΥΛΕΥΤΕΣ:</w:t>
      </w:r>
      <w:r>
        <w:rPr>
          <w:rFonts w:eastAsia="Times New Roman"/>
          <w:szCs w:val="24"/>
        </w:rPr>
        <w:t xml:space="preserve"> Μάλιστα, μάλιστα.</w:t>
      </w:r>
    </w:p>
    <w:p w14:paraId="77AE1872" w14:textId="77777777" w:rsidR="00030F8B" w:rsidRDefault="007F68A1">
      <w:pPr>
        <w:spacing w:after="0"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77AE1873" w14:textId="77777777" w:rsidR="00030F8B" w:rsidRDefault="007F68A1">
      <w:pPr>
        <w:spacing w:after="0" w:line="600" w:lineRule="auto"/>
        <w:ind w:firstLine="720"/>
        <w:jc w:val="both"/>
        <w:rPr>
          <w:rFonts w:eastAsia="Times New Roman"/>
          <w:b/>
          <w:color w:val="FF0000"/>
          <w:szCs w:val="24"/>
        </w:rPr>
      </w:pPr>
      <w:r w:rsidRPr="00EC3461">
        <w:rPr>
          <w:rFonts w:eastAsia="Times New Roman"/>
          <w:b/>
          <w:color w:val="FF0000"/>
          <w:szCs w:val="24"/>
        </w:rPr>
        <w:t>ΑΛΛΑΓΗ ΣΕΛΙΔΑΣ ΛΟΓΩ ΑΛΛΑΓΗΣ ΘΕΜΑΤΟΣ</w:t>
      </w:r>
    </w:p>
    <w:p w14:paraId="77AE187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εισερχόμαστε στην </w:t>
      </w:r>
    </w:p>
    <w:p w14:paraId="77AE1875" w14:textId="77777777" w:rsidR="00030F8B" w:rsidRDefault="007F68A1">
      <w:pPr>
        <w:spacing w:after="0" w:line="600" w:lineRule="auto"/>
        <w:ind w:firstLine="720"/>
        <w:jc w:val="center"/>
        <w:rPr>
          <w:rFonts w:eastAsia="Times New Roman" w:cs="Times New Roman"/>
          <w:b/>
          <w:szCs w:val="24"/>
        </w:rPr>
      </w:pPr>
      <w:r>
        <w:rPr>
          <w:rFonts w:eastAsia="Times New Roman" w:cs="Times New Roman"/>
          <w:b/>
          <w:szCs w:val="24"/>
        </w:rPr>
        <w:t>ΕΙΔΙΚΗ ΗΜΕΡΗΣΙΑ ΔΙ</w:t>
      </w:r>
      <w:r>
        <w:rPr>
          <w:rFonts w:eastAsia="Times New Roman" w:cs="Times New Roman"/>
          <w:b/>
          <w:szCs w:val="24"/>
        </w:rPr>
        <w:t>ΑΤΑΞΗ</w:t>
      </w:r>
    </w:p>
    <w:p w14:paraId="77AE1876" w14:textId="77777777" w:rsidR="00030F8B" w:rsidRDefault="007F68A1">
      <w:pPr>
        <w:spacing w:after="0" w:line="600" w:lineRule="auto"/>
        <w:ind w:firstLine="720"/>
        <w:jc w:val="center"/>
        <w:rPr>
          <w:rFonts w:eastAsia="Times New Roman" w:cs="Times New Roman"/>
          <w:b/>
          <w:szCs w:val="24"/>
        </w:rPr>
      </w:pPr>
      <w:r>
        <w:rPr>
          <w:rFonts w:eastAsia="Times New Roman" w:cs="Times New Roman"/>
          <w:b/>
          <w:szCs w:val="24"/>
        </w:rPr>
        <w:lastRenderedPageBreak/>
        <w:t>ΑΙΤΗΣΕΙΣ ΑΡΣΗΣ ΑΣΥΛΙΑΣ ΒΟΥΛΕΥΤΩΝ</w:t>
      </w:r>
    </w:p>
    <w:p w14:paraId="77AE187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Συζήτηση και λήψη απόφασης, σύμφωνα με </w:t>
      </w:r>
      <w:r w:rsidRPr="00F8458E">
        <w:rPr>
          <w:rFonts w:eastAsia="Times New Roman" w:cs="Times New Roman"/>
          <w:szCs w:val="24"/>
        </w:rPr>
        <w:t>τ</w:t>
      </w:r>
      <w:r w:rsidRPr="006C6019">
        <w:rPr>
          <w:rFonts w:eastAsia="Times New Roman" w:cs="Times New Roman"/>
          <w:szCs w:val="24"/>
        </w:rPr>
        <w:t>α</w:t>
      </w:r>
      <w:r w:rsidRPr="00F8458E">
        <w:rPr>
          <w:rFonts w:eastAsia="Times New Roman" w:cs="Times New Roman"/>
          <w:szCs w:val="24"/>
        </w:rPr>
        <w:t xml:space="preserve"> άρθρ</w:t>
      </w:r>
      <w:r w:rsidRPr="006C6019">
        <w:rPr>
          <w:rFonts w:eastAsia="Times New Roman" w:cs="Times New Roman"/>
          <w:szCs w:val="24"/>
        </w:rPr>
        <w:t>α</w:t>
      </w:r>
      <w:r w:rsidRPr="00F8458E">
        <w:rPr>
          <w:rFonts w:eastAsia="Times New Roman" w:cs="Times New Roman"/>
          <w:szCs w:val="24"/>
        </w:rPr>
        <w:t xml:space="preserve"> 62 του Συντάγματος και </w:t>
      </w:r>
      <w:r w:rsidRPr="006C6019">
        <w:rPr>
          <w:rFonts w:eastAsia="Times New Roman" w:cs="Times New Roman"/>
          <w:szCs w:val="24"/>
        </w:rPr>
        <w:t xml:space="preserve">83 </w:t>
      </w:r>
      <w:r>
        <w:rPr>
          <w:rFonts w:eastAsia="Times New Roman" w:cs="Times New Roman"/>
          <w:szCs w:val="24"/>
        </w:rPr>
        <w:t>του Κανονισμού της Βουλής, για τις αιτήσεις άρσης της ασυλίας των Βουλευτών κ</w:t>
      </w:r>
      <w:r>
        <w:rPr>
          <w:rFonts w:eastAsia="Times New Roman" w:cs="Times New Roman"/>
          <w:szCs w:val="24"/>
        </w:rPr>
        <w:t>υρίων</w:t>
      </w:r>
      <w:r>
        <w:rPr>
          <w:rFonts w:eastAsia="Times New Roman" w:cs="Times New Roman"/>
          <w:szCs w:val="24"/>
        </w:rPr>
        <w:t xml:space="preserve"> Τριαντάφυλλου </w:t>
      </w:r>
      <w:proofErr w:type="spellStart"/>
      <w:r>
        <w:rPr>
          <w:rFonts w:eastAsia="Times New Roman" w:cs="Times New Roman"/>
          <w:szCs w:val="24"/>
        </w:rPr>
        <w:t>Μηταφίδη</w:t>
      </w:r>
      <w:proofErr w:type="spellEnd"/>
      <w:r>
        <w:rPr>
          <w:rFonts w:eastAsia="Times New Roman" w:cs="Times New Roman"/>
          <w:szCs w:val="24"/>
        </w:rPr>
        <w:t xml:space="preserve">, Χρήστου </w:t>
      </w:r>
      <w:proofErr w:type="spellStart"/>
      <w:r>
        <w:rPr>
          <w:rFonts w:eastAsia="Times New Roman" w:cs="Times New Roman"/>
          <w:szCs w:val="24"/>
        </w:rPr>
        <w:t>Μπγιάλα</w:t>
      </w:r>
      <w:proofErr w:type="spellEnd"/>
      <w:r>
        <w:rPr>
          <w:rFonts w:eastAsia="Times New Roman" w:cs="Times New Roman"/>
          <w:szCs w:val="24"/>
        </w:rPr>
        <w:t xml:space="preserve">, Παύλου </w:t>
      </w:r>
      <w:proofErr w:type="spellStart"/>
      <w:r>
        <w:rPr>
          <w:rFonts w:eastAsia="Times New Roman" w:cs="Times New Roman"/>
          <w:szCs w:val="24"/>
        </w:rPr>
        <w:t>Πολάκη</w:t>
      </w:r>
      <w:proofErr w:type="spellEnd"/>
      <w:r>
        <w:rPr>
          <w:rFonts w:eastAsia="Times New Roman" w:cs="Times New Roman"/>
          <w:szCs w:val="24"/>
        </w:rPr>
        <w:t xml:space="preserve"> και Ν</w:t>
      </w:r>
      <w:r>
        <w:rPr>
          <w:rFonts w:eastAsia="Times New Roman" w:cs="Times New Roman"/>
          <w:szCs w:val="24"/>
        </w:rPr>
        <w:t>ικολάου Μίχου.</w:t>
      </w:r>
    </w:p>
    <w:p w14:paraId="77AE187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w:t>
      </w:r>
      <w:r>
        <w:rPr>
          <w:rFonts w:eastAsia="Times New Roman" w:cs="Times New Roman"/>
          <w:szCs w:val="24"/>
        </w:rPr>
        <w:t>ή της</w:t>
      </w:r>
      <w:r>
        <w:rPr>
          <w:rFonts w:eastAsia="Times New Roman" w:cs="Times New Roman"/>
          <w:szCs w:val="24"/>
        </w:rPr>
        <w:t xml:space="preserve"> στις 10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ομόφωνα τη μη άρση της ασυλίας του κ. Τριαντάφυλλου </w:t>
      </w:r>
      <w:proofErr w:type="spellStart"/>
      <w:r>
        <w:rPr>
          <w:rFonts w:eastAsia="Times New Roman" w:cs="Times New Roman"/>
          <w:szCs w:val="24"/>
        </w:rPr>
        <w:t>Μηταφίδη</w:t>
      </w:r>
      <w:proofErr w:type="spellEnd"/>
      <w:r>
        <w:rPr>
          <w:rFonts w:eastAsia="Times New Roman" w:cs="Times New Roman"/>
          <w:szCs w:val="24"/>
        </w:rPr>
        <w:t>.</w:t>
      </w:r>
    </w:p>
    <w:p w14:paraId="77AE187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Από την αρμόδια</w:t>
      </w:r>
      <w:r>
        <w:rPr>
          <w:rFonts w:eastAsia="Times New Roman" w:cs="Times New Roman"/>
          <w:szCs w:val="24"/>
        </w:rPr>
        <w:t xml:space="preserve"> Ειδική Μόνιμη Επιτροπή Κοινοβουλευτικής Δεοντολογίας ανακοινώθηκε η έκθεσ</w:t>
      </w:r>
      <w:r>
        <w:rPr>
          <w:rFonts w:eastAsia="Times New Roman" w:cs="Times New Roman"/>
          <w:szCs w:val="24"/>
        </w:rPr>
        <w:t>ή της</w:t>
      </w:r>
      <w:r>
        <w:rPr>
          <w:rFonts w:eastAsia="Times New Roman" w:cs="Times New Roman"/>
          <w:szCs w:val="24"/>
        </w:rPr>
        <w:t xml:space="preserve"> στις 10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ομόφωνα την άρση της ασυλίας του κ. Χρήστου </w:t>
      </w:r>
      <w:proofErr w:type="spellStart"/>
      <w:r>
        <w:rPr>
          <w:rFonts w:eastAsia="Times New Roman" w:cs="Times New Roman"/>
          <w:szCs w:val="24"/>
        </w:rPr>
        <w:t>Μπγιάλα</w:t>
      </w:r>
      <w:proofErr w:type="spellEnd"/>
      <w:r>
        <w:rPr>
          <w:rFonts w:eastAsia="Times New Roman" w:cs="Times New Roman"/>
          <w:szCs w:val="24"/>
        </w:rPr>
        <w:t>.</w:t>
      </w:r>
    </w:p>
    <w:p w14:paraId="77AE187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Από την αρμόδια Ειδική Μόνιμη Επιτροπή Κοινοβουλευτική</w:t>
      </w:r>
      <w:r>
        <w:rPr>
          <w:rFonts w:eastAsia="Times New Roman" w:cs="Times New Roman"/>
          <w:szCs w:val="24"/>
        </w:rPr>
        <w:t>ς Δεοντολογίας ανακοινώθηκε η έκθεσ</w:t>
      </w:r>
      <w:r>
        <w:rPr>
          <w:rFonts w:eastAsia="Times New Roman" w:cs="Times New Roman"/>
          <w:szCs w:val="24"/>
        </w:rPr>
        <w:t>ή της</w:t>
      </w:r>
      <w:r>
        <w:rPr>
          <w:rFonts w:eastAsia="Times New Roman" w:cs="Times New Roman"/>
          <w:szCs w:val="24"/>
        </w:rPr>
        <w:t xml:space="preserve"> στις 10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ομόφωνα την άρση της ασυλίας του κ. Παύλου </w:t>
      </w:r>
      <w:proofErr w:type="spellStart"/>
      <w:r>
        <w:rPr>
          <w:rFonts w:eastAsia="Times New Roman" w:cs="Times New Roman"/>
          <w:szCs w:val="24"/>
        </w:rPr>
        <w:t>Πολάκη</w:t>
      </w:r>
      <w:proofErr w:type="spellEnd"/>
      <w:r>
        <w:rPr>
          <w:rFonts w:eastAsia="Times New Roman" w:cs="Times New Roman"/>
          <w:szCs w:val="24"/>
        </w:rPr>
        <w:t>.</w:t>
      </w:r>
    </w:p>
    <w:p w14:paraId="77AE187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w:t>
      </w:r>
      <w:r>
        <w:rPr>
          <w:rFonts w:eastAsia="Times New Roman" w:cs="Times New Roman"/>
          <w:szCs w:val="24"/>
        </w:rPr>
        <w:t>ή της</w:t>
      </w:r>
      <w:r>
        <w:rPr>
          <w:rFonts w:eastAsia="Times New Roman" w:cs="Times New Roman"/>
          <w:szCs w:val="24"/>
        </w:rPr>
        <w:t xml:space="preserve"> </w:t>
      </w:r>
      <w:r>
        <w:rPr>
          <w:rFonts w:eastAsia="Times New Roman" w:cs="Times New Roman"/>
          <w:szCs w:val="24"/>
        </w:rPr>
        <w:t>στις 10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σύμφωνα με την οποία τα μέλη της </w:t>
      </w:r>
      <w:r>
        <w:rPr>
          <w:rFonts w:eastAsia="Times New Roman" w:cs="Times New Roman"/>
          <w:szCs w:val="24"/>
        </w:rPr>
        <w:t>ε</w:t>
      </w:r>
      <w:r>
        <w:rPr>
          <w:rFonts w:eastAsia="Times New Roman" w:cs="Times New Roman"/>
          <w:szCs w:val="24"/>
        </w:rPr>
        <w:t>πιτροπής πρότειναν ομόφωνα την άρση της ασυλίας του κ. Νικολάου Μίχου.</w:t>
      </w:r>
    </w:p>
    <w:p w14:paraId="77AE187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άρθρο 83 του Κανονισμού της Βουλής, η Βουλή δεν εισέρχεται στην ουσία των υποθέσεων, αλλά ερευνάται μόνον αν η πράξη για </w:t>
      </w:r>
      <w:r>
        <w:rPr>
          <w:rFonts w:eastAsia="Times New Roman" w:cs="Times New Roman"/>
          <w:szCs w:val="24"/>
        </w:rPr>
        <w:t>την οποία ζητείται η άρση της ασυλίας συνδέεται με την πολιτική ή κοινοβουλευτική δραστηριότητα του Βουλευτή ή η δίωξη, η μήνυση ή η έγκληση υποκρύπτει πολιτική σκοπιμότητα.</w:t>
      </w:r>
    </w:p>
    <w:p w14:paraId="77AE187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Επίσης, σύμφωνα με το άρθρο 83 παρ</w:t>
      </w:r>
      <w:r>
        <w:rPr>
          <w:rFonts w:eastAsia="Times New Roman" w:cs="Times New Roman"/>
          <w:szCs w:val="24"/>
        </w:rPr>
        <w:t>άγραφος</w:t>
      </w:r>
      <w:r>
        <w:rPr>
          <w:rFonts w:eastAsia="Times New Roman" w:cs="Times New Roman"/>
          <w:szCs w:val="24"/>
        </w:rPr>
        <w:t xml:space="preserve"> 7 του Κανονισμού της Βουλής, η Βουλή απο</w:t>
      </w:r>
      <w:r>
        <w:rPr>
          <w:rFonts w:eastAsia="Times New Roman" w:cs="Times New Roman"/>
          <w:szCs w:val="24"/>
        </w:rPr>
        <w:t xml:space="preserve">φασίζει, με ανάταση του χεριού ή έγερση, επί της αιτήσεως της εισαγγελικής αρχής, κατά τη διαδικασία του άρθρου </w:t>
      </w:r>
      <w:r>
        <w:rPr>
          <w:rFonts w:eastAsia="Times New Roman" w:cs="Times New Roman"/>
          <w:szCs w:val="24"/>
        </w:rPr>
        <w:lastRenderedPageBreak/>
        <w:t>108 παράγραφος 1 εδάφιο δεύτερο. Ο λόγος δίδεται πάντα, εφόσον ζητηθεί, στον Βουλευτή στον οποίο αφορά η αίτηση και στους Προέδρους των Κοινοβου</w:t>
      </w:r>
      <w:r>
        <w:rPr>
          <w:rFonts w:eastAsia="Times New Roman" w:cs="Times New Roman"/>
          <w:szCs w:val="24"/>
        </w:rPr>
        <w:t xml:space="preserve">λευτικών Ομάδων ή στους αναπληρωτές τους. </w:t>
      </w:r>
    </w:p>
    <w:p w14:paraId="77AE187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Υπενθυμίζω ότι, σύμφωνα με την απόφαση της Διάσκεψης των Προέδρων της 23</w:t>
      </w:r>
      <w:r>
        <w:rPr>
          <w:rFonts w:eastAsia="Times New Roman" w:cs="Times New Roman"/>
          <w:szCs w:val="24"/>
          <w:vertAlign w:val="superscript"/>
        </w:rPr>
        <w:t>ης</w:t>
      </w:r>
      <w:r>
        <w:rPr>
          <w:rFonts w:eastAsia="Times New Roman" w:cs="Times New Roman"/>
          <w:szCs w:val="24"/>
        </w:rPr>
        <w:t xml:space="preserve"> Μαρτίου 2005, έχουμε δεχθεί επί των αιτήσεων άρσης ασυλίας</w:t>
      </w:r>
      <w:r>
        <w:rPr>
          <w:rFonts w:eastAsia="Times New Roman" w:cs="Times New Roman"/>
          <w:szCs w:val="24"/>
        </w:rPr>
        <w:t>,</w:t>
      </w:r>
      <w:r>
        <w:rPr>
          <w:rFonts w:eastAsia="Times New Roman" w:cs="Times New Roman"/>
          <w:szCs w:val="24"/>
        </w:rPr>
        <w:t xml:space="preserve"> η Βουλή να αποφασίζει με ονομαστική ψηφοφορία και με ψηφοδέλτιο. Το ψηφοδέλτιο</w:t>
      </w:r>
      <w:r>
        <w:rPr>
          <w:rFonts w:eastAsia="Times New Roman" w:cs="Times New Roman"/>
          <w:szCs w:val="24"/>
        </w:rPr>
        <w:t xml:space="preserve"> στο οποίο κάθε συνάδελφος θα αναγράφει το όνομά του, την εκλογική του περιφέρεια και 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που ανήκει</w:t>
      </w:r>
      <w:r>
        <w:rPr>
          <w:rFonts w:eastAsia="Times New Roman" w:cs="Times New Roman"/>
          <w:szCs w:val="24"/>
        </w:rPr>
        <w:t>,</w:t>
      </w:r>
      <w:r>
        <w:rPr>
          <w:rFonts w:eastAsia="Times New Roman" w:cs="Times New Roman"/>
          <w:szCs w:val="24"/>
        </w:rPr>
        <w:t xml:space="preserve"> θα καταχωρίζεται στα αντίστοιχα Πρακτικά. Ανταποκρινόμαστε έτσι στις διατάξεις του άρθρου 83 του Κανονισμού της Βουλής που απαιτεί φ</w:t>
      </w:r>
      <w:r>
        <w:rPr>
          <w:rFonts w:eastAsia="Times New Roman" w:cs="Times New Roman"/>
          <w:szCs w:val="24"/>
        </w:rPr>
        <w:t xml:space="preserve">ανερή ψηφοφορία. </w:t>
      </w:r>
    </w:p>
    <w:p w14:paraId="77AE187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Αφού, λοιπόν, ολοκληρωθεί η συζήτηση επί των περιπτώσεων της σημερινής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η</w:t>
      </w:r>
      <w:r>
        <w:rPr>
          <w:rFonts w:eastAsia="Times New Roman" w:cs="Times New Roman"/>
          <w:szCs w:val="24"/>
        </w:rPr>
        <w:t xml:space="preserve">μερήσιας </w:t>
      </w:r>
      <w:r>
        <w:rPr>
          <w:rFonts w:eastAsia="Times New Roman" w:cs="Times New Roman"/>
          <w:szCs w:val="24"/>
        </w:rPr>
        <w:t>δ</w:t>
      </w:r>
      <w:r>
        <w:rPr>
          <w:rFonts w:eastAsia="Times New Roman" w:cs="Times New Roman"/>
          <w:szCs w:val="24"/>
        </w:rPr>
        <w:t>ιάταξης, θα προχωρήσουμε σε ονομαστική ψηφοφορία, όπως σας περιέγραψα.</w:t>
      </w:r>
    </w:p>
    <w:p w14:paraId="77AE188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Η πρώτη υπόθεση αφορά τον συνάδελφο κ. Τριαντάφυλλο </w:t>
      </w:r>
      <w:proofErr w:type="spellStart"/>
      <w:r>
        <w:rPr>
          <w:rFonts w:eastAsia="Times New Roman" w:cs="Times New Roman"/>
          <w:szCs w:val="24"/>
        </w:rPr>
        <w:t>Μηταφίδη</w:t>
      </w:r>
      <w:proofErr w:type="spellEnd"/>
      <w:r>
        <w:rPr>
          <w:rFonts w:eastAsia="Times New Roman" w:cs="Times New Roman"/>
          <w:szCs w:val="24"/>
        </w:rPr>
        <w:t>.</w:t>
      </w:r>
    </w:p>
    <w:p w14:paraId="77AE188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Η δεύτερη υπόθε</w:t>
      </w:r>
      <w:r>
        <w:rPr>
          <w:rFonts w:eastAsia="Times New Roman" w:cs="Times New Roman"/>
          <w:szCs w:val="24"/>
        </w:rPr>
        <w:t xml:space="preserve">ση αφορά τον συνάδελφο κ. Χρήστο </w:t>
      </w:r>
      <w:proofErr w:type="spellStart"/>
      <w:r>
        <w:rPr>
          <w:rFonts w:eastAsia="Times New Roman" w:cs="Times New Roman"/>
          <w:szCs w:val="24"/>
        </w:rPr>
        <w:t>Μπγιάλα</w:t>
      </w:r>
      <w:proofErr w:type="spellEnd"/>
      <w:r>
        <w:rPr>
          <w:rFonts w:eastAsia="Times New Roman" w:cs="Times New Roman"/>
          <w:szCs w:val="24"/>
        </w:rPr>
        <w:t xml:space="preserve">. </w:t>
      </w:r>
    </w:p>
    <w:p w14:paraId="77AE188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τρίτη υπόθεση αφορά τον συνάδελφο κ. Παύλο </w:t>
      </w:r>
      <w:proofErr w:type="spellStart"/>
      <w:r>
        <w:rPr>
          <w:rFonts w:eastAsia="Times New Roman" w:cs="Times New Roman"/>
          <w:szCs w:val="24"/>
        </w:rPr>
        <w:t>Πολάκη</w:t>
      </w:r>
      <w:proofErr w:type="spellEnd"/>
      <w:r>
        <w:rPr>
          <w:rFonts w:eastAsia="Times New Roman" w:cs="Times New Roman"/>
          <w:szCs w:val="24"/>
        </w:rPr>
        <w:t>.</w:t>
      </w:r>
    </w:p>
    <w:p w14:paraId="77AE188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Η τέταρτη υπόθεση αφορά τον συνάδελφο κ. Νικόλαο Μίχο. </w:t>
      </w:r>
    </w:p>
    <w:p w14:paraId="77AE188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 της πρώτης αιτήσεως υπάρχει συνάδελφος που ζητάει τον λόγο κατά το άρθρο 108 του Κανονισμού;</w:t>
      </w:r>
    </w:p>
    <w:p w14:paraId="77AE188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ΤΡΙΑΝΤΑ</w:t>
      </w:r>
      <w:r>
        <w:rPr>
          <w:rFonts w:eastAsia="Times New Roman" w:cs="Times New Roman"/>
          <w:b/>
          <w:szCs w:val="24"/>
        </w:rPr>
        <w:t>ΦΥΛΛΟΣ ΜΗΤΑΦΙΔΗΣ:</w:t>
      </w:r>
      <w:r>
        <w:rPr>
          <w:rFonts w:eastAsia="Times New Roman" w:cs="Times New Roman"/>
          <w:szCs w:val="24"/>
        </w:rPr>
        <w:t xml:space="preserve"> Κύριε Πρόεδρε, ζητώ τον λόγο, για να δώσω μία εξήγηση στους συναδέλφους.</w:t>
      </w:r>
    </w:p>
    <w:p w14:paraId="77AE1886" w14:textId="77777777" w:rsidR="00030F8B" w:rsidRDefault="007F68A1">
      <w:pPr>
        <w:spacing w:after="0" w:line="600" w:lineRule="auto"/>
        <w:ind w:firstLine="720"/>
        <w:jc w:val="both"/>
        <w:rPr>
          <w:rFonts w:eastAsia="Times New Roman" w:cs="Times New Roman"/>
          <w:color w:val="000000" w:themeColor="text1"/>
          <w:szCs w:val="24"/>
        </w:rPr>
      </w:pPr>
      <w:r w:rsidRPr="00A30F3D">
        <w:rPr>
          <w:rFonts w:eastAsia="Times New Roman" w:cs="Times New Roman"/>
          <w:b/>
          <w:color w:val="000000" w:themeColor="text1"/>
          <w:szCs w:val="24"/>
        </w:rPr>
        <w:t>ΠΡΟΕΔΡΕΥΩΝ (Δημήτριος Κρεμαστινός):</w:t>
      </w:r>
      <w:r w:rsidRPr="00A30F3D">
        <w:rPr>
          <w:rFonts w:eastAsia="Times New Roman" w:cs="Times New Roman"/>
          <w:color w:val="000000" w:themeColor="text1"/>
          <w:szCs w:val="24"/>
        </w:rPr>
        <w:t xml:space="preserve"> Τον λόγο έχει ο κ. </w:t>
      </w:r>
      <w:proofErr w:type="spellStart"/>
      <w:r w:rsidRPr="00A30F3D">
        <w:rPr>
          <w:rFonts w:eastAsia="Times New Roman" w:cs="Times New Roman"/>
          <w:color w:val="000000" w:themeColor="text1"/>
          <w:szCs w:val="24"/>
        </w:rPr>
        <w:t>Μηταφίδης</w:t>
      </w:r>
      <w:proofErr w:type="spellEnd"/>
      <w:r w:rsidRPr="00A30F3D">
        <w:rPr>
          <w:rFonts w:eastAsia="Times New Roman" w:cs="Times New Roman"/>
          <w:color w:val="000000" w:themeColor="text1"/>
          <w:szCs w:val="24"/>
        </w:rPr>
        <w:t>.</w:t>
      </w:r>
    </w:p>
    <w:p w14:paraId="77AE188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Η υπόθεση αυτή αφορά, βέβαια, την περίοδο που είχα διατελέσει δημοτικός σύμβουλος στον Δήμο Θεσσαλονίκης και ανάγεται στο 2011. Αφορούσε μία ομόφωνη κανονιστική απόφαση του Δημοτικού Συμβουλίου Θεσσαλονίκης, με την οποία προσπαθήσαμε να βάλουμε τάξη στην </w:t>
      </w:r>
      <w:r>
        <w:rPr>
          <w:rFonts w:eastAsia="Times New Roman" w:cs="Times New Roman"/>
          <w:szCs w:val="24"/>
        </w:rPr>
        <w:t xml:space="preserve">αταξία που επικρατούσε σε δύο πολύ γνωστούς δρόμους, πεζόδρομους της Θεσσαλονίκης. Ο ένας, </w:t>
      </w:r>
      <w:r>
        <w:rPr>
          <w:rFonts w:eastAsia="Times New Roman" w:cs="Times New Roman"/>
          <w:szCs w:val="24"/>
        </w:rPr>
        <w:lastRenderedPageBreak/>
        <w:t xml:space="preserve">για τους παλιούς Θεσσαλονικείς, είναι γνωστός ως </w:t>
      </w:r>
      <w:r>
        <w:rPr>
          <w:rFonts w:eastAsia="Times New Roman" w:cs="Times New Roman"/>
          <w:szCs w:val="24"/>
        </w:rPr>
        <w:t xml:space="preserve">οδός </w:t>
      </w:r>
      <w:r>
        <w:rPr>
          <w:rFonts w:eastAsia="Times New Roman" w:cs="Times New Roman"/>
          <w:szCs w:val="24"/>
        </w:rPr>
        <w:t xml:space="preserve">Σχολείων, η οποία δυστυχώς πια είναι πεζόδρομος </w:t>
      </w:r>
      <w:proofErr w:type="spellStart"/>
      <w:r>
        <w:rPr>
          <w:rFonts w:eastAsia="Times New Roman" w:cs="Times New Roman"/>
          <w:szCs w:val="24"/>
        </w:rPr>
        <w:t>τραπεζοκαθισμάτων</w:t>
      </w:r>
      <w:proofErr w:type="spellEnd"/>
      <w:r>
        <w:rPr>
          <w:rFonts w:eastAsia="Times New Roman" w:cs="Times New Roman"/>
          <w:szCs w:val="24"/>
        </w:rPr>
        <w:t>, με αποτέλεσμα να μην μπορεί να λειτουργεί το</w:t>
      </w:r>
      <w:r>
        <w:rPr>
          <w:rFonts w:eastAsia="Times New Roman" w:cs="Times New Roman"/>
          <w:szCs w:val="24"/>
        </w:rPr>
        <w:t xml:space="preserve"> γειτονικό σχολείο.</w:t>
      </w:r>
    </w:p>
    <w:p w14:paraId="77AE1888" w14:textId="77777777" w:rsidR="00030F8B" w:rsidRDefault="007F68A1">
      <w:pPr>
        <w:spacing w:after="0" w:line="600" w:lineRule="auto"/>
        <w:jc w:val="both"/>
        <w:rPr>
          <w:rFonts w:eastAsia="Times New Roman" w:cs="Times New Roman"/>
          <w:szCs w:val="24"/>
        </w:rPr>
      </w:pPr>
      <w:r>
        <w:rPr>
          <w:rFonts w:eastAsia="Times New Roman" w:cs="Times New Roman"/>
          <w:szCs w:val="24"/>
        </w:rPr>
        <w:tab/>
        <w:t xml:space="preserve">Ήταν η βέλτιστη δυνατή λύση που δώσαμε, αλλάζοντας τη </w:t>
      </w:r>
      <w:proofErr w:type="spellStart"/>
      <w:r>
        <w:rPr>
          <w:rFonts w:eastAsia="Times New Roman" w:cs="Times New Roman"/>
          <w:szCs w:val="24"/>
        </w:rPr>
        <w:t>χωροθέτηση</w:t>
      </w:r>
      <w:proofErr w:type="spellEnd"/>
      <w:r>
        <w:rPr>
          <w:rFonts w:eastAsia="Times New Roman" w:cs="Times New Roman"/>
          <w:szCs w:val="24"/>
        </w:rPr>
        <w:t xml:space="preserve"> των </w:t>
      </w:r>
      <w:proofErr w:type="spellStart"/>
      <w:r>
        <w:rPr>
          <w:rFonts w:eastAsia="Times New Roman" w:cs="Times New Roman"/>
          <w:szCs w:val="24"/>
        </w:rPr>
        <w:t>τραπεζοκαθισμάτων</w:t>
      </w:r>
      <w:proofErr w:type="spellEnd"/>
      <w:r>
        <w:rPr>
          <w:rFonts w:eastAsia="Times New Roman" w:cs="Times New Roman"/>
          <w:szCs w:val="24"/>
        </w:rPr>
        <w:t>. Αυτή η ομόφωνη απόφασή μας εγκρίθηκε και από την Αποκεντρωμένη Διοίκηση. Δ</w:t>
      </w:r>
      <w:r>
        <w:rPr>
          <w:rFonts w:eastAsia="Times New Roman" w:cs="Times New Roman"/>
          <w:szCs w:val="24"/>
        </w:rPr>
        <w:t>ύ</w:t>
      </w:r>
      <w:r>
        <w:rPr>
          <w:rFonts w:eastAsia="Times New Roman" w:cs="Times New Roman"/>
          <w:szCs w:val="24"/>
        </w:rPr>
        <w:t>ο, όμως, από τους περιοίκους της περιοχής διαφώνησαν με αυτή</w:t>
      </w:r>
      <w:r>
        <w:rPr>
          <w:rFonts w:eastAsia="Times New Roman" w:cs="Times New Roman"/>
          <w:szCs w:val="24"/>
        </w:rPr>
        <w:t>ν</w:t>
      </w:r>
      <w:r>
        <w:rPr>
          <w:rFonts w:eastAsia="Times New Roman" w:cs="Times New Roman"/>
          <w:szCs w:val="24"/>
        </w:rPr>
        <w:t xml:space="preserve"> την απόφασ</w:t>
      </w:r>
      <w:r>
        <w:rPr>
          <w:rFonts w:eastAsia="Times New Roman" w:cs="Times New Roman"/>
          <w:szCs w:val="24"/>
        </w:rPr>
        <w:t xml:space="preserve">η του </w:t>
      </w:r>
      <w:r>
        <w:rPr>
          <w:rFonts w:eastAsia="Times New Roman" w:cs="Times New Roman"/>
          <w:szCs w:val="24"/>
        </w:rPr>
        <w:t>δημοτικού συμβουλίου</w:t>
      </w:r>
      <w:r>
        <w:rPr>
          <w:rFonts w:eastAsia="Times New Roman" w:cs="Times New Roman"/>
          <w:szCs w:val="24"/>
        </w:rPr>
        <w:t xml:space="preserve">, προσέφυγαν κατά της απόφασης και έτσι υπήρξε η δίωξη εναντίον μας. </w:t>
      </w:r>
    </w:p>
    <w:p w14:paraId="77AE188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Θέλω να σας πω, όμως, ότι αυτή η υπόθεση έχει πλέον τελειώσει σε δικαστικό επίπεδο, καθώς το Συμβούλιο Πλημμελειοδικών Θεσσαλονίκης ομόφωνα αποφάσισε ότι δεν συ</w:t>
      </w:r>
      <w:r>
        <w:rPr>
          <w:rFonts w:eastAsia="Times New Roman" w:cs="Times New Roman"/>
          <w:szCs w:val="24"/>
        </w:rPr>
        <w:t xml:space="preserve">ντρέχει κανένας λόγος δίωξής μας, διότι δεν υπάρχει παράβαση καθήκοντος. </w:t>
      </w:r>
    </w:p>
    <w:p w14:paraId="77AE188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Αυτά ήθελα να πω προς γνώση του Σώματος.</w:t>
      </w:r>
    </w:p>
    <w:p w14:paraId="77AE188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88C" w14:textId="77777777" w:rsidR="00030F8B" w:rsidRDefault="007F68A1">
      <w:pPr>
        <w:spacing w:after="0" w:line="600" w:lineRule="auto"/>
        <w:ind w:firstLine="720"/>
        <w:jc w:val="both"/>
        <w:rPr>
          <w:rFonts w:eastAsia="Times New Roman" w:cs="Times New Roman"/>
          <w:szCs w:val="24"/>
        </w:rPr>
      </w:pPr>
      <w:r>
        <w:rPr>
          <w:rFonts w:eastAsia="Times New Roman" w:cs="Times New Roman"/>
        </w:rPr>
        <w:lastRenderedPageBreak/>
        <w:t xml:space="preserve">(Στο σημείο αυτό ο Βουλευτής κ. Τριαντάφυλλος </w:t>
      </w:r>
      <w:proofErr w:type="spellStart"/>
      <w:r>
        <w:rPr>
          <w:rFonts w:eastAsia="Times New Roman" w:cs="Times New Roman"/>
        </w:rPr>
        <w:t>Μηταφίδης</w:t>
      </w:r>
      <w:proofErr w:type="spellEnd"/>
      <w:r>
        <w:rPr>
          <w:rFonts w:eastAsia="Times New Roman" w:cs="Times New Roman"/>
        </w:rPr>
        <w:t xml:space="preserve"> καταθέτει για τα Πρακτικά το σημείωμα το οποίο είχε καταθέσει στην Πταισμα</w:t>
      </w:r>
      <w:r>
        <w:rPr>
          <w:rFonts w:eastAsia="Times New Roman" w:cs="Times New Roman"/>
        </w:rPr>
        <w:t>τοδίκη Θεσσαλονίκης, στο ΙΕ΄ Τμήμα</w:t>
      </w:r>
      <w:r>
        <w:rPr>
          <w:rFonts w:eastAsia="Times New Roman" w:cs="Times New Roman"/>
        </w:rPr>
        <w:t xml:space="preserve"> και</w:t>
      </w:r>
      <w:r>
        <w:rPr>
          <w:rFonts w:eastAsia="Times New Roman" w:cs="Times New Roman"/>
        </w:rPr>
        <w:t xml:space="preserve"> το οποίο βρίσκεται στο </w:t>
      </w:r>
      <w:r>
        <w:rPr>
          <w:rFonts w:eastAsia="Times New Roman" w:cs="Times New Roman"/>
        </w:rPr>
        <w:t xml:space="preserve">αρχείο </w:t>
      </w:r>
      <w:r>
        <w:rPr>
          <w:rFonts w:eastAsia="Times New Roman" w:cs="Times New Roman"/>
        </w:rPr>
        <w:t>του Τμήματος Γραμματείας της Διεύθυνσης Στενογραφίας και  Πρακτικών της Βουλής)</w:t>
      </w:r>
    </w:p>
    <w:p w14:paraId="77AE188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77AE188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 της δεύτερης αιτήσεως άρσης ασυλίας θέλει κάποιος συν</w:t>
      </w:r>
      <w:r>
        <w:rPr>
          <w:rFonts w:eastAsia="Times New Roman" w:cs="Times New Roman"/>
          <w:szCs w:val="24"/>
        </w:rPr>
        <w:t>άδελφος να πάρει τον λόγο κατά το άρθρο 108 του Κανονισμού;</w:t>
      </w:r>
    </w:p>
    <w:p w14:paraId="77AE188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Εγώ, κύριε Πρόεδρε.</w:t>
      </w:r>
    </w:p>
    <w:p w14:paraId="77AE189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κ. </w:t>
      </w:r>
      <w:proofErr w:type="spellStart"/>
      <w:r>
        <w:rPr>
          <w:rFonts w:eastAsia="Times New Roman" w:cs="Times New Roman"/>
          <w:szCs w:val="24"/>
        </w:rPr>
        <w:t>Μπγιάλας</w:t>
      </w:r>
      <w:proofErr w:type="spellEnd"/>
      <w:r>
        <w:rPr>
          <w:rFonts w:eastAsia="Times New Roman" w:cs="Times New Roman"/>
          <w:szCs w:val="24"/>
        </w:rPr>
        <w:t>.</w:t>
      </w:r>
    </w:p>
    <w:p w14:paraId="77AE189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Κύριε Πρόεδρε, κυρίες και κύριοι συνάδελφοι, είναι μια αστεία υπόθεση, η οπ</w:t>
      </w:r>
      <w:r>
        <w:rPr>
          <w:rFonts w:eastAsia="Times New Roman" w:cs="Times New Roman"/>
          <w:szCs w:val="24"/>
        </w:rPr>
        <w:t>οία δεν έχει κα</w:t>
      </w:r>
      <w:r>
        <w:rPr>
          <w:rFonts w:eastAsia="Times New Roman" w:cs="Times New Roman"/>
          <w:szCs w:val="24"/>
        </w:rPr>
        <w:t>μ</w:t>
      </w:r>
      <w:r>
        <w:rPr>
          <w:rFonts w:eastAsia="Times New Roman" w:cs="Times New Roman"/>
          <w:szCs w:val="24"/>
        </w:rPr>
        <w:t>μία βάση. Είναι μια λεκτική διένεξη -που από μέρους μου δεν υπήρξε ούτε εξύβριση ούτε απειλή, δεν είναι, άλλωστε, ούτε του χαρακτήρα μου ούτε της ιδιοσυγκρασίας μου- με έναν κύριο, ο οποίος είναι προσωπικός μου υβριστής εδώ και πάρα πολλά χ</w:t>
      </w:r>
      <w:r>
        <w:rPr>
          <w:rFonts w:eastAsia="Times New Roman" w:cs="Times New Roman"/>
          <w:szCs w:val="24"/>
        </w:rPr>
        <w:t xml:space="preserve">ρόνια, από τότε που ήμουν </w:t>
      </w:r>
      <w:r>
        <w:rPr>
          <w:rFonts w:eastAsia="Times New Roman" w:cs="Times New Roman"/>
          <w:szCs w:val="24"/>
        </w:rPr>
        <w:t xml:space="preserve">δήμαρχος </w:t>
      </w:r>
      <w:r>
        <w:rPr>
          <w:rFonts w:eastAsia="Times New Roman" w:cs="Times New Roman"/>
          <w:szCs w:val="24"/>
        </w:rPr>
        <w:t xml:space="preserve">και </w:t>
      </w:r>
      <w:r>
        <w:rPr>
          <w:rFonts w:eastAsia="Times New Roman" w:cs="Times New Roman"/>
          <w:szCs w:val="24"/>
        </w:rPr>
        <w:lastRenderedPageBreak/>
        <w:t>του είχα κάνει παρατήρηση για καταπατημένες εκτάσεις που είχε. Όποτε έβρισκε οποιαδήποτε ευκαιρία, με εξύβριζε.</w:t>
      </w:r>
    </w:p>
    <w:p w14:paraId="77AE189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Στο συγκεκριμένο περιστατικό τού έκανα παρατήρηση και άρχισε να υβρίζει τους γονείς μου, ακόμη και τον </w:t>
      </w:r>
      <w:r>
        <w:rPr>
          <w:rFonts w:eastAsia="Times New Roman" w:cs="Times New Roman"/>
          <w:szCs w:val="24"/>
        </w:rPr>
        <w:t>δεκατριάχρονο γιό μου με ανήκουστες εκφράσεις και να με απειλεί. Του ανταπάντησα μόνο ότι «είσαι τρελός και δεν μπορώ να συζητήσω μαζί σου» και έφυγα. Από εκεί και πέρα, μετά πήγε και μου έκανε μήνυση. Αυτό έγινε στις 25 Ιουλίου, που τότε δεν ήμουν Βουλευτ</w:t>
      </w:r>
      <w:r>
        <w:rPr>
          <w:rFonts w:eastAsia="Times New Roman" w:cs="Times New Roman"/>
          <w:szCs w:val="24"/>
        </w:rPr>
        <w:t>ής.</w:t>
      </w:r>
    </w:p>
    <w:p w14:paraId="77AE189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Έτσι έχει η υπόθεση. Είναι μια αστεία υπόθεση. Από μέρους μου ζητώ, όπως είπα και στην </w:t>
      </w:r>
      <w:r>
        <w:rPr>
          <w:rFonts w:eastAsia="Times New Roman" w:cs="Times New Roman"/>
          <w:szCs w:val="24"/>
        </w:rPr>
        <w:t>επιτροπή</w:t>
      </w:r>
      <w:r>
        <w:rPr>
          <w:rFonts w:eastAsia="Times New Roman" w:cs="Times New Roman"/>
          <w:szCs w:val="24"/>
        </w:rPr>
        <w:t xml:space="preserve">, να αρθεί η ασυλία, για να διευκρινιστεί το θέμα στα δικαστήρια. </w:t>
      </w:r>
    </w:p>
    <w:p w14:paraId="77AE189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89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Ευχαριστούμε.</w:t>
      </w:r>
    </w:p>
    <w:p w14:paraId="77AE189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 της τρίτης υπόθεσης άρσης</w:t>
      </w:r>
      <w:r>
        <w:rPr>
          <w:rFonts w:eastAsia="Times New Roman" w:cs="Times New Roman"/>
          <w:szCs w:val="24"/>
        </w:rPr>
        <w:t xml:space="preserve"> ασυλίας υπάρχει κάποιος συνάδελφος που θέλει να πάρει τον λόγο κατά το άρθρο 108 του Κανονισμού; Όχι. </w:t>
      </w:r>
    </w:p>
    <w:p w14:paraId="77AE189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Επί της τέταρτης υπόθεσης άρσης ασυλίας υπάρχει κάποιος συνάδελφος που θέλει να πάρει τον λόγο; Όχι.</w:t>
      </w:r>
    </w:p>
    <w:p w14:paraId="77AE189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w:t>
      </w:r>
      <w:r>
        <w:rPr>
          <w:rFonts w:eastAsia="Times New Roman" w:cs="Times New Roman"/>
          <w:szCs w:val="24"/>
        </w:rPr>
        <w:t xml:space="preserve">εξαχθεί ονομαστική ψηφοφορία. </w:t>
      </w:r>
    </w:p>
    <w:p w14:paraId="77AE189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Έχει καταρτιστεί ψηφοδέλτιο με τα ονόματα των συναδέλφων για τους οποίους ζητείται η άρση ασυλίας. Κάθε συνάδελφος θα σημειώνει την ψήφο του δίπλα στα ονόματα των συναδέλφων, για τους οποίους ζητείται η άρση ασυλίας. </w:t>
      </w:r>
    </w:p>
    <w:p w14:paraId="77AE189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Όποιος </w:t>
      </w:r>
      <w:r>
        <w:rPr>
          <w:rFonts w:eastAsia="Times New Roman" w:cs="Times New Roman"/>
          <w:szCs w:val="24"/>
        </w:rPr>
        <w:t>συνάδελφος</w:t>
      </w:r>
      <w:r>
        <w:rPr>
          <w:rFonts w:eastAsia="Times New Roman" w:cs="Times New Roman"/>
          <w:szCs w:val="24"/>
        </w:rPr>
        <w:t xml:space="preserve"> ψηφίζει υπέρ της άρσης της ασυλίας</w:t>
      </w:r>
      <w:r>
        <w:rPr>
          <w:rFonts w:eastAsia="Times New Roman" w:cs="Times New Roman"/>
          <w:szCs w:val="24"/>
        </w:rPr>
        <w:t>, θα</w:t>
      </w:r>
      <w:r>
        <w:rPr>
          <w:rFonts w:eastAsia="Times New Roman" w:cs="Times New Roman"/>
          <w:szCs w:val="24"/>
        </w:rPr>
        <w:t xml:space="preserve"> σημειώνει την προτίμησή του δίπλα στο όνομα του Βουλευτή και στη στήλη «ΝΑΙ», δηλαδή λέει «ΝΑΙ» στην αίτηση του </w:t>
      </w:r>
      <w:r>
        <w:rPr>
          <w:rFonts w:eastAsia="Times New Roman" w:cs="Times New Roman"/>
          <w:szCs w:val="24"/>
        </w:rPr>
        <w:t xml:space="preserve">εισαγγελέως </w:t>
      </w:r>
      <w:r>
        <w:rPr>
          <w:rFonts w:eastAsia="Times New Roman" w:cs="Times New Roman"/>
          <w:szCs w:val="24"/>
        </w:rPr>
        <w:t xml:space="preserve">που ζητεί την άρση της ασυλίας. </w:t>
      </w:r>
    </w:p>
    <w:p w14:paraId="77AE189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Όποιος συνάδελφος </w:t>
      </w:r>
      <w:r>
        <w:rPr>
          <w:rFonts w:eastAsia="Times New Roman" w:cs="Times New Roman"/>
          <w:szCs w:val="24"/>
        </w:rPr>
        <w:t>ψηφίζει κατά της άρσης της ασυλ</w:t>
      </w:r>
      <w:r>
        <w:rPr>
          <w:rFonts w:eastAsia="Times New Roman" w:cs="Times New Roman"/>
          <w:szCs w:val="24"/>
        </w:rPr>
        <w:t>ίας</w:t>
      </w:r>
      <w:r>
        <w:rPr>
          <w:rFonts w:eastAsia="Times New Roman" w:cs="Times New Roman"/>
          <w:szCs w:val="24"/>
        </w:rPr>
        <w:t>, θα</w:t>
      </w:r>
      <w:r>
        <w:rPr>
          <w:rFonts w:eastAsia="Times New Roman" w:cs="Times New Roman"/>
          <w:szCs w:val="24"/>
        </w:rPr>
        <w:t xml:space="preserve"> σημειώνει δίπλα στο όνομα του Βουλευτή και στη στήλη «ΟΧΙ» αντιστοίχως «ΟΧΙ».</w:t>
      </w:r>
    </w:p>
    <w:p w14:paraId="77AE189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Όποιος συνάδελφος </w:t>
      </w:r>
      <w:r>
        <w:rPr>
          <w:rFonts w:eastAsia="Times New Roman" w:cs="Times New Roman"/>
          <w:szCs w:val="24"/>
        </w:rPr>
        <w:t>ψηφίζει «ΠΑΡΩΝ»</w:t>
      </w:r>
      <w:r>
        <w:rPr>
          <w:rFonts w:eastAsia="Times New Roman" w:cs="Times New Roman"/>
          <w:szCs w:val="24"/>
        </w:rPr>
        <w:t>,</w:t>
      </w:r>
      <w:r>
        <w:rPr>
          <w:rFonts w:eastAsia="Times New Roman" w:cs="Times New Roman"/>
          <w:szCs w:val="24"/>
        </w:rPr>
        <w:t xml:space="preserve"> θα το σημειώσει στην αντίστοιχη στήλη του ψηφοδελτίου.</w:t>
      </w:r>
    </w:p>
    <w:p w14:paraId="77AE189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Στο ψηφοδέλτιο θα αναγράφει κάθε συνάδελφος το όνομά του, την εκλογική του περιφ</w:t>
      </w:r>
      <w:r>
        <w:rPr>
          <w:rFonts w:eastAsia="Times New Roman" w:cs="Times New Roman"/>
          <w:szCs w:val="24"/>
        </w:rPr>
        <w:t xml:space="preserve">έρεια και την </w:t>
      </w:r>
      <w:r>
        <w:rPr>
          <w:rFonts w:eastAsia="Times New Roman" w:cs="Times New Roman"/>
          <w:szCs w:val="24"/>
        </w:rPr>
        <w:t>Κοινοβουλευτική Ομάδα</w:t>
      </w:r>
      <w:r>
        <w:rPr>
          <w:rFonts w:eastAsia="Times New Roman" w:cs="Times New Roman"/>
          <w:szCs w:val="24"/>
        </w:rPr>
        <w:t xml:space="preserve">, στην οποία ανήκει, και θα το υπογράφει, διότι η ψηφοφορία είναι ονομαστική, σύμφωνα με το άρθρο 72 του Κανονισμού της Βουλής. </w:t>
      </w:r>
    </w:p>
    <w:p w14:paraId="77AE189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Στη συνέχεια και με την εκφώνηση του ονόματός του από τους επί του καταλόγου συναδέλφους, θα</w:t>
      </w:r>
      <w:r>
        <w:rPr>
          <w:rFonts w:eastAsia="Times New Roman" w:cs="Times New Roman"/>
          <w:szCs w:val="24"/>
        </w:rPr>
        <w:t xml:space="preserve"> παραδίδει το ψηφοδέλτιο στους συναδέλφους κ.κ.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Απόστολο </w:t>
      </w:r>
      <w:proofErr w:type="spellStart"/>
      <w:r>
        <w:rPr>
          <w:rFonts w:eastAsia="Times New Roman" w:cs="Times New Roman"/>
          <w:szCs w:val="24"/>
        </w:rPr>
        <w:t>Βεσυρόπουλο</w:t>
      </w:r>
      <w:proofErr w:type="spellEnd"/>
      <w:r>
        <w:rPr>
          <w:rFonts w:eastAsia="Times New Roman" w:cs="Times New Roman"/>
          <w:szCs w:val="24"/>
        </w:rPr>
        <w:t xml:space="preserve"> από τη Νέα Δημοκρατία, οι οποίοι θα το μονογράφουν και θα ανακοινώνουν ότι ο Βουλευτής εψήφισε. </w:t>
      </w:r>
    </w:p>
    <w:p w14:paraId="77AE189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Μετά το τέλος της ψηφοφορίας θα γίνει η καταμέτρηση των</w:t>
      </w:r>
      <w:r>
        <w:rPr>
          <w:rFonts w:eastAsia="Times New Roman" w:cs="Times New Roman"/>
          <w:szCs w:val="24"/>
        </w:rPr>
        <w:t xml:space="preserve"> ψήφων από τους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 </w:t>
      </w:r>
    </w:p>
    <w:p w14:paraId="77AE18A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77AE18A1" w14:textId="77777777" w:rsidR="00030F8B" w:rsidRDefault="007F68A1">
      <w:pPr>
        <w:spacing w:after="0" w:line="600" w:lineRule="auto"/>
        <w:ind w:firstLine="720"/>
        <w:jc w:val="both"/>
        <w:rPr>
          <w:rFonts w:eastAsia="Times New Roman" w:cs="Times New Roman"/>
          <w:b/>
          <w:szCs w:val="24"/>
        </w:rPr>
      </w:pPr>
      <w:r>
        <w:rPr>
          <w:rFonts w:eastAsia="Times New Roman" w:cs="Times New Roman"/>
          <w:b/>
          <w:szCs w:val="24"/>
        </w:rPr>
        <w:t xml:space="preserve">ΟΛΟΙ ΟΙ ΒΟΥΛΕΥΤΕΣ: </w:t>
      </w:r>
      <w:r w:rsidRPr="00847E0C">
        <w:rPr>
          <w:rFonts w:eastAsia="Times New Roman" w:cs="Times New Roman"/>
          <w:szCs w:val="24"/>
        </w:rPr>
        <w:t>Μάλιστα, μάλιστα.</w:t>
      </w:r>
    </w:p>
    <w:p w14:paraId="77AE18A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cs="Times New Roman"/>
          <w:b/>
          <w:szCs w:val="24"/>
        </w:rPr>
        <w:t>Δημή</w:t>
      </w:r>
      <w:r>
        <w:rPr>
          <w:rFonts w:eastAsia="Times New Roman" w:cs="Times New Roman"/>
          <w:b/>
          <w:szCs w:val="24"/>
        </w:rPr>
        <w:t>τριος Κρεμαστινός)</w:t>
      </w:r>
      <w:r>
        <w:rPr>
          <w:rFonts w:eastAsia="Times New Roman" w:cs="Times New Roman"/>
          <w:b/>
          <w:szCs w:val="24"/>
        </w:rPr>
        <w:t>:</w:t>
      </w:r>
      <w:r>
        <w:rPr>
          <w:rFonts w:eastAsia="Times New Roman" w:cs="Times New Roman"/>
          <w:b/>
          <w:szCs w:val="24"/>
        </w:rPr>
        <w:t xml:space="preserve"> </w:t>
      </w:r>
      <w:r w:rsidRPr="00C073BA">
        <w:rPr>
          <w:rFonts w:eastAsia="Times New Roman" w:cs="Times New Roman"/>
          <w:szCs w:val="24"/>
        </w:rPr>
        <w:t>Συνεπώς</w:t>
      </w:r>
      <w:r w:rsidRPr="00A30F3D">
        <w:rPr>
          <w:rFonts w:eastAsia="Times New Roman" w:cs="Times New Roman"/>
          <w:b/>
          <w:szCs w:val="24"/>
        </w:rPr>
        <w:t xml:space="preserve"> </w:t>
      </w:r>
      <w:r>
        <w:rPr>
          <w:rFonts w:eastAsia="Times New Roman" w:cs="Times New Roman"/>
          <w:szCs w:val="24"/>
        </w:rPr>
        <w:t xml:space="preserve">το </w:t>
      </w:r>
      <w:r>
        <w:rPr>
          <w:rFonts w:eastAsia="Times New Roman" w:cs="Times New Roman"/>
          <w:szCs w:val="24"/>
        </w:rPr>
        <w:t xml:space="preserve">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77AE18A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Σας ενημερώνω ότι έχουν έλθει στο Προεδρείο επιστολές ή </w:t>
      </w:r>
      <w:r>
        <w:rPr>
          <w:rFonts w:eastAsia="Times New Roman" w:cs="Times New Roman"/>
          <w:szCs w:val="24"/>
        </w:rPr>
        <w:t xml:space="preserve">τηλεομοιοτυπίες </w:t>
      </w:r>
      <w:r>
        <w:rPr>
          <w:rFonts w:eastAsia="Times New Roman" w:cs="Times New Roman"/>
          <w:szCs w:val="24"/>
        </w:rPr>
        <w:t>(</w:t>
      </w:r>
      <w:r>
        <w:rPr>
          <w:rFonts w:eastAsia="Times New Roman" w:cs="Times New Roman"/>
          <w:szCs w:val="24"/>
          <w:lang w:val="en-US"/>
        </w:rPr>
        <w:t>fax</w:t>
      </w:r>
      <w:r>
        <w:rPr>
          <w:rFonts w:eastAsia="Times New Roman" w:cs="Times New Roman"/>
          <w:szCs w:val="24"/>
        </w:rPr>
        <w:t>) συναδέλφων, σύμφωνα με το άρθρο 70Α</w:t>
      </w:r>
      <w:r>
        <w:rPr>
          <w:rFonts w:eastAsia="Times New Roman" w:cs="Times New Roman"/>
          <w:szCs w:val="24"/>
        </w:rPr>
        <w:t xml:space="preserve"> του Κανονισμού της Βουλής, με τις οποίες γνωστοποιούν την  ψήφο τους. Οι ψήφοι αυτές θα ανακοινωθούν και θα συνυπολογιστούν στην καταμέτρηση</w:t>
      </w:r>
      <w:r>
        <w:rPr>
          <w:rFonts w:eastAsia="Times New Roman" w:cs="Times New Roman"/>
          <w:szCs w:val="24"/>
        </w:rPr>
        <w:t>,</w:t>
      </w:r>
      <w:r>
        <w:rPr>
          <w:rFonts w:eastAsia="Times New Roman" w:cs="Times New Roman"/>
          <w:szCs w:val="24"/>
        </w:rPr>
        <w:t xml:space="preserve"> η οποία θα ακολουθήσει.</w:t>
      </w:r>
    </w:p>
    <w:p w14:paraId="77AE18A4"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θέλει να μιλήσει ο κ. Μίχος.</w:t>
      </w:r>
    </w:p>
    <w:p w14:paraId="77AE18A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w:t>
      </w:r>
      <w:r>
        <w:rPr>
          <w:rFonts w:eastAsia="Times New Roman" w:cs="Times New Roman"/>
          <w:b/>
          <w:szCs w:val="24"/>
        </w:rPr>
        <w:t xml:space="preserve">ινός): </w:t>
      </w:r>
      <w:r>
        <w:rPr>
          <w:rFonts w:eastAsia="Times New Roman" w:cs="Times New Roman"/>
          <w:szCs w:val="24"/>
        </w:rPr>
        <w:t xml:space="preserve">Φτάσαμε στο τέλος της διαδικασίας. Είχα ρωτήσει προηγουμένως ποιος θα ήθελε να πάρει τον λόγο. </w:t>
      </w:r>
    </w:p>
    <w:p w14:paraId="77AE18A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Ναι, αλλά σας το είχα πει προηγουμένως.</w:t>
      </w:r>
    </w:p>
    <w:p w14:paraId="77AE18A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Εάν η Βουλή δεν έχει αντίρρηση, εγώ δεν έχω αντίρρηση. Εφόσον</w:t>
      </w:r>
      <w:r>
        <w:rPr>
          <w:rFonts w:eastAsia="Times New Roman" w:cs="Times New Roman"/>
          <w:szCs w:val="24"/>
        </w:rPr>
        <w:t>, απ’ ό,τι βλέπω, κανείς δεν διαφωνεί, θα δώσω τον λόγο στον κ. Μίχο.</w:t>
      </w:r>
    </w:p>
    <w:p w14:paraId="77AE18A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Μίχο, έχετε τον λόγο.</w:t>
      </w:r>
    </w:p>
    <w:p w14:paraId="77AE18A9" w14:textId="77777777" w:rsidR="00030F8B" w:rsidRDefault="007F68A1">
      <w:pPr>
        <w:spacing w:after="0"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ΝΙΚΟΛΑΟΣ ΜΙΧΟΣ:</w:t>
      </w:r>
      <w:r>
        <w:rPr>
          <w:rFonts w:eastAsia="Times New Roman" w:cs="Times New Roman"/>
          <w:szCs w:val="24"/>
        </w:rPr>
        <w:t xml:space="preserve"> Ευχαριστώ, κύριε Πρόεδρε.</w:t>
      </w:r>
    </w:p>
    <w:p w14:paraId="77AE18A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Είμαι κατηγορούμενος για μία υπόθεση, η οποία δεν είναι ούτε καν πλημμέλημα και μετατράπηκε σε κακούργημα. Όσοι λογ</w:t>
      </w:r>
      <w:r>
        <w:rPr>
          <w:rFonts w:eastAsia="Times New Roman" w:cs="Times New Roman"/>
          <w:szCs w:val="24"/>
        </w:rPr>
        <w:t>ιστές την είδαν, ακόμη και δύο ορκωτοί πολύ μεγάλοι λογιστές μού είπαν ότι είναι ένα «στήσιμο», καθαρά γιατί ανήκω στη Χρυσή Αυγή.</w:t>
      </w:r>
    </w:p>
    <w:p w14:paraId="77AE18A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Θέλω να κάνω μία αναφορά για τα άπλυτα των κομμάτων –της Νέας Δημοκρατίας, του ΠΑΣΟΚ- για τα λεφτά που έχουν χαθεί και δεν έχ</w:t>
      </w:r>
      <w:r>
        <w:rPr>
          <w:rFonts w:eastAsia="Times New Roman" w:cs="Times New Roman"/>
          <w:szCs w:val="24"/>
        </w:rPr>
        <w:t xml:space="preserve">ει δικαστεί κανένας, δεν έχει περάσει κανένας για άρση της βουλευτικής ασυλίας, δεν υπάρχει κανένας υπεύθυνος, για τα άπλυτα των καναλιών που και εκεί δεν υπάρχει κανένας υπεύθυνος, για τους «νταβατζήδες» της </w:t>
      </w:r>
      <w:r>
        <w:rPr>
          <w:rFonts w:eastAsia="Times New Roman" w:cs="Times New Roman"/>
          <w:szCs w:val="24"/>
        </w:rPr>
        <w:t>«</w:t>
      </w:r>
      <w:r>
        <w:rPr>
          <w:rFonts w:eastAsia="Times New Roman" w:cs="Times New Roman"/>
          <w:szCs w:val="24"/>
          <w:lang w:val="en-US"/>
        </w:rPr>
        <w:t>H</w:t>
      </w:r>
      <w:r>
        <w:rPr>
          <w:rFonts w:eastAsia="Times New Roman" w:cs="Times New Roman"/>
          <w:szCs w:val="24"/>
        </w:rPr>
        <w:t>Ο</w:t>
      </w:r>
      <w:r>
        <w:rPr>
          <w:rFonts w:eastAsia="Times New Roman" w:cs="Times New Roman"/>
          <w:szCs w:val="24"/>
          <w:lang w:val="en-US"/>
        </w:rPr>
        <w:t>CHTIEF</w:t>
      </w:r>
      <w:r>
        <w:rPr>
          <w:rFonts w:eastAsia="Times New Roman" w:cs="Times New Roman"/>
          <w:szCs w:val="24"/>
        </w:rPr>
        <w:t>»</w:t>
      </w:r>
      <w:r>
        <w:rPr>
          <w:rFonts w:eastAsia="Times New Roman" w:cs="Times New Roman"/>
          <w:szCs w:val="24"/>
        </w:rPr>
        <w:t xml:space="preserve">, οι οποίοι δεν πληρώνουν τον ΦΠΑ στο ελληνικό </w:t>
      </w:r>
      <w:r>
        <w:rPr>
          <w:rFonts w:eastAsia="Times New Roman" w:cs="Times New Roman"/>
          <w:szCs w:val="24"/>
        </w:rPr>
        <w:t xml:space="preserve">δημόσιο </w:t>
      </w:r>
      <w:r>
        <w:rPr>
          <w:rFonts w:eastAsia="Times New Roman" w:cs="Times New Roman"/>
          <w:szCs w:val="24"/>
        </w:rPr>
        <w:t xml:space="preserve">και δεν έχει κατηγορηθεί ποτέ κανένας. </w:t>
      </w:r>
    </w:p>
    <w:p w14:paraId="77AE18A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Θα γυρίσω στην προηγούμενη </w:t>
      </w:r>
      <w:r>
        <w:rPr>
          <w:rFonts w:eastAsia="Times New Roman" w:cs="Times New Roman"/>
          <w:szCs w:val="24"/>
        </w:rPr>
        <w:t>κυβέρνηση</w:t>
      </w:r>
      <w:r>
        <w:rPr>
          <w:rFonts w:eastAsia="Times New Roman" w:cs="Times New Roman"/>
          <w:szCs w:val="24"/>
        </w:rPr>
        <w:t xml:space="preserve">, για τις μίζες του </w:t>
      </w:r>
      <w:proofErr w:type="spellStart"/>
      <w:r>
        <w:rPr>
          <w:rFonts w:eastAsia="Times New Roman" w:cs="Times New Roman"/>
          <w:szCs w:val="24"/>
        </w:rPr>
        <w:t>Μιχελάκη</w:t>
      </w:r>
      <w:proofErr w:type="spellEnd"/>
      <w:r>
        <w:rPr>
          <w:rFonts w:eastAsia="Times New Roman" w:cs="Times New Roman"/>
          <w:szCs w:val="24"/>
        </w:rPr>
        <w:t xml:space="preserve">, του Υπουργού, που πήγαν στο σπίτι κάποιου μεγάλου επιχειρηματία να βρουν στοιχεία για την Χρυσή Αυγή και βρήκαν στοιχεία για τον </w:t>
      </w:r>
      <w:proofErr w:type="spellStart"/>
      <w:r>
        <w:rPr>
          <w:rFonts w:eastAsia="Times New Roman" w:cs="Times New Roman"/>
          <w:szCs w:val="24"/>
        </w:rPr>
        <w:t>Μιχελάκη</w:t>
      </w:r>
      <w:proofErr w:type="spellEnd"/>
      <w:r>
        <w:rPr>
          <w:rFonts w:eastAsia="Times New Roman" w:cs="Times New Roman"/>
          <w:szCs w:val="24"/>
        </w:rPr>
        <w:t xml:space="preserve"> και καλύφθηκε το θέμα, ακόμα και από εσάς του ΣΥΡΙΖΑ, γιατί ταυτόχρονα είχατε καλύψει </w:t>
      </w:r>
      <w:r>
        <w:rPr>
          <w:rFonts w:eastAsia="Times New Roman" w:cs="Times New Roman"/>
          <w:szCs w:val="24"/>
        </w:rPr>
        <w:lastRenderedPageBreak/>
        <w:t>τη</w:t>
      </w:r>
      <w:r>
        <w:rPr>
          <w:rFonts w:eastAsia="Times New Roman" w:cs="Times New Roman"/>
          <w:szCs w:val="24"/>
        </w:rPr>
        <w:t xml:space="preserve">ν άρση της βουλευτικής ασυλίας του Υπουργού κ. Σταθάκη για το 1,5 εκατομμύριο τότε από το Πανεπιστήμιο της Κρήτης, όπως καλύφθηκε και ο κ. Σταθάκης για το 1,5 εκατομμύριο που «ξέχασε» να δηλώσει. </w:t>
      </w:r>
    </w:p>
    <w:p w14:paraId="77AE18AD"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77AE18A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Εντάξει, εντάξει. Τα φτιάχνετε όπως θέλετε, κύριε Κοντονή. Μην κοροϊδεύετε τον λαό, τους ψηφοφόρους σας να κοροϊδεύετε.</w:t>
      </w:r>
    </w:p>
    <w:p w14:paraId="77AE18AF"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77AE18B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Τι</w:t>
      </w:r>
      <w:r>
        <w:rPr>
          <w:rFonts w:eastAsia="Times New Roman" w:cs="Times New Roman"/>
          <w:szCs w:val="24"/>
        </w:rPr>
        <w:t xml:space="preserve"> να μην κοροϊδεύουμε; Υπάρχει απόφαση δικαστηρίων. Έχει απαλλαγεί ο άνθρωπος.</w:t>
      </w:r>
    </w:p>
    <w:p w14:paraId="77AE18B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Ναι, είδαμε και τα καλά του κ. </w:t>
      </w:r>
      <w:proofErr w:type="spellStart"/>
      <w:r>
        <w:rPr>
          <w:rFonts w:eastAsia="Times New Roman" w:cs="Times New Roman"/>
          <w:szCs w:val="24"/>
        </w:rPr>
        <w:t>Πολάκη</w:t>
      </w:r>
      <w:proofErr w:type="spellEnd"/>
      <w:r>
        <w:rPr>
          <w:rFonts w:eastAsia="Times New Roman" w:cs="Times New Roman"/>
          <w:szCs w:val="24"/>
        </w:rPr>
        <w:t>!</w:t>
      </w:r>
    </w:p>
    <w:p w14:paraId="77AE18B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Σας παρακαλώ, κύριε Μίχο, αναφερθείτε στην υπόθεση της άρσης... </w:t>
      </w:r>
    </w:p>
    <w:p w14:paraId="77AE18B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ΝΙΚΟΛΑΟΣ ΜΙΧΟΣ:</w:t>
      </w:r>
      <w:r>
        <w:rPr>
          <w:rFonts w:eastAsia="Times New Roman" w:cs="Times New Roman"/>
          <w:szCs w:val="24"/>
        </w:rPr>
        <w:t xml:space="preserve"> Κύριε </w:t>
      </w:r>
      <w:r>
        <w:rPr>
          <w:rFonts w:eastAsia="Times New Roman" w:cs="Times New Roman"/>
          <w:szCs w:val="24"/>
        </w:rPr>
        <w:t xml:space="preserve">Πρόεδρε, πρέπει να αναφερθώ σε αυτά, γιατί μιλάμε για τεράστια ποσά πολλών εκατομμυρίων, για λεφτά που έχουν βγει σε </w:t>
      </w:r>
      <w:r>
        <w:rPr>
          <w:rFonts w:eastAsia="Times New Roman" w:cs="Times New Roman"/>
          <w:szCs w:val="24"/>
          <w:lang w:val="en-US"/>
        </w:rPr>
        <w:t>offshore</w:t>
      </w:r>
      <w:r>
        <w:rPr>
          <w:rFonts w:eastAsia="Times New Roman" w:cs="Times New Roman"/>
          <w:szCs w:val="24"/>
        </w:rPr>
        <w:t xml:space="preserve"> εταιρείες στο εξωτερικό. Γιατί εγώ δεν έχω </w:t>
      </w:r>
      <w:r>
        <w:rPr>
          <w:rFonts w:eastAsia="Times New Roman" w:cs="Times New Roman"/>
          <w:szCs w:val="24"/>
          <w:lang w:val="en-US"/>
        </w:rPr>
        <w:t>offshore</w:t>
      </w:r>
      <w:r>
        <w:rPr>
          <w:rFonts w:eastAsia="Times New Roman" w:cs="Times New Roman"/>
          <w:szCs w:val="24"/>
        </w:rPr>
        <w:t xml:space="preserve"> εταιρεία στην Αγγλία, όπως είχε γράψει προ ολίγων ημερών η «</w:t>
      </w:r>
      <w:r>
        <w:rPr>
          <w:rFonts w:eastAsia="Times New Roman" w:cs="Times New Roman"/>
          <w:szCs w:val="24"/>
        </w:rPr>
        <w:t>ΚΑΘΗΜΕΡΙΝΗ</w:t>
      </w:r>
      <w:r>
        <w:rPr>
          <w:rFonts w:eastAsia="Times New Roman" w:cs="Times New Roman"/>
          <w:szCs w:val="24"/>
        </w:rPr>
        <w:t>», κάποι</w:t>
      </w:r>
      <w:r>
        <w:rPr>
          <w:rFonts w:eastAsia="Times New Roman" w:cs="Times New Roman"/>
          <w:szCs w:val="24"/>
        </w:rPr>
        <w:t xml:space="preserve">ος άλλος έχει. </w:t>
      </w:r>
    </w:p>
    <w:p w14:paraId="77AE18B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Κοιτάξτε τις μίζες των υποβρυχίων που δεν έχει δικαστεί ποτέ κανείς και δεν έχει παραπεμφθεί εδώ και αφήστε με εμένα. </w:t>
      </w:r>
    </w:p>
    <w:p w14:paraId="77AE18B5" w14:textId="77777777" w:rsidR="00030F8B" w:rsidRDefault="007F68A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77AE18B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Εγώ θέλω να πάω στο δικαστήριο να απο</w:t>
      </w:r>
      <w:r>
        <w:rPr>
          <w:rFonts w:eastAsia="Times New Roman" w:cs="Times New Roman"/>
          <w:szCs w:val="24"/>
        </w:rPr>
        <w:t xml:space="preserve">λογηθώ. Τα στοιχεία μου θα τα δείξω εκεί. Είναι σίγουρο ότι θα αθωωθώ. Δεν θα καθίσω ούτε καν στην ψηφοφορία. </w:t>
      </w:r>
    </w:p>
    <w:p w14:paraId="77AE18B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Κοιτάξτε, λοιπόν, τα άπλυτα που σας είπα. Κοιτάξτε τις λίστες </w:t>
      </w:r>
      <w:proofErr w:type="spellStart"/>
      <w:r>
        <w:rPr>
          <w:rFonts w:eastAsia="Times New Roman" w:cs="Times New Roman"/>
          <w:szCs w:val="24"/>
        </w:rPr>
        <w:t>Λαγκάρντ</w:t>
      </w:r>
      <w:proofErr w:type="spellEnd"/>
      <w:r>
        <w:rPr>
          <w:rFonts w:eastAsia="Times New Roman" w:cs="Times New Roman"/>
          <w:szCs w:val="24"/>
        </w:rPr>
        <w:t xml:space="preserve"> και της Βεστφαλίας-Ρηνανίας που δεν έχει μιλήσει κανένας, καθώς και άλλες </w:t>
      </w:r>
      <w:r>
        <w:rPr>
          <w:rFonts w:eastAsia="Times New Roman" w:cs="Times New Roman"/>
          <w:szCs w:val="24"/>
        </w:rPr>
        <w:t>οκτώ λίστες, γιατί είναι πάρα πολλοί παράγοντες της χώρας μας, και αφήστε μας ήσυχους εμάς.</w:t>
      </w:r>
    </w:p>
    <w:p w14:paraId="77AE18B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Εγώ θα συνεχίσω τον αγώνα μου. Δεν υπάρχει περίπτωση να με τρομοκρατήσετε ούτε με οικονομικά ζητήματα ούτε με τίποτε άλλο κι από εκεί και πέρα κάντε ό,τι νομίζετε. </w:t>
      </w:r>
    </w:p>
    <w:p w14:paraId="77AE18B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Σας το ξαναλέω: Θέλω να παραπεμφθώ και να πάω δικαστικώς. </w:t>
      </w:r>
    </w:p>
    <w:p w14:paraId="77AE18B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8BB" w14:textId="77777777" w:rsidR="00030F8B" w:rsidRDefault="007F68A1">
      <w:pPr>
        <w:spacing w:after="0" w:line="600" w:lineRule="auto"/>
        <w:ind w:firstLine="720"/>
        <w:jc w:val="center"/>
        <w:rPr>
          <w:rFonts w:eastAsia="Times New Roman"/>
          <w:bCs/>
        </w:rPr>
      </w:pPr>
      <w:r>
        <w:rPr>
          <w:rFonts w:eastAsia="Times New Roman"/>
          <w:bCs/>
        </w:rPr>
        <w:t>(Χειροκροτήματα από την πτέρυγα της Χρυσής Αυγής)</w:t>
      </w:r>
    </w:p>
    <w:p w14:paraId="77AE18B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Καλούνται επί του καταλόγου οι Βουλευτές κ.κ. Παναγιώτα </w:t>
      </w:r>
      <w:proofErr w:type="spellStart"/>
      <w:r>
        <w:rPr>
          <w:rFonts w:eastAsia="Times New Roman" w:cs="Times New Roman"/>
          <w:szCs w:val="24"/>
        </w:rPr>
        <w:t>Δριτσέλη</w:t>
      </w:r>
      <w:proofErr w:type="spellEnd"/>
      <w:r>
        <w:rPr>
          <w:rFonts w:eastAsia="Times New Roman" w:cs="Times New Roman"/>
          <w:szCs w:val="24"/>
        </w:rPr>
        <w:t xml:space="preserve"> από τον ΣΥΡΙΖΑ και Ιωάννης Κεφαλογ</w:t>
      </w:r>
      <w:r>
        <w:rPr>
          <w:rFonts w:eastAsia="Times New Roman" w:cs="Times New Roman"/>
          <w:szCs w:val="24"/>
        </w:rPr>
        <w:t xml:space="preserve">ιάννης από τη Νέα Δημοκρατία. </w:t>
      </w:r>
    </w:p>
    <w:p w14:paraId="77AE18B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77AE18BE" w14:textId="77777777" w:rsidR="00030F8B" w:rsidRDefault="007F68A1">
      <w:pPr>
        <w:spacing w:after="0" w:line="600" w:lineRule="auto"/>
        <w:ind w:firstLine="720"/>
        <w:jc w:val="center"/>
        <w:rPr>
          <w:rFonts w:eastAsia="Times New Roman" w:cs="Times New Roman"/>
          <w:szCs w:val="24"/>
        </w:rPr>
      </w:pPr>
      <w:r>
        <w:rPr>
          <w:rFonts w:eastAsia="Times New Roman" w:cs="Times New Roman"/>
          <w:szCs w:val="24"/>
        </w:rPr>
        <w:t>(ΨΗΦΟΦΟΡΙΑ)</w:t>
      </w:r>
    </w:p>
    <w:p w14:paraId="77AE18B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Κατά τη διάρκεια</w:t>
      </w:r>
      <w:r>
        <w:rPr>
          <w:rFonts w:eastAsia="Times New Roman" w:cs="Times New Roman"/>
          <w:szCs w:val="24"/>
        </w:rPr>
        <w:t xml:space="preserve"> της ψηφοφορίας την Προεδρική Έδρα καταλαμβάνει η Γ΄ Αντιπρόεδρος της Βουλής κ. </w:t>
      </w:r>
      <w:r w:rsidRPr="00403EEA">
        <w:rPr>
          <w:rFonts w:eastAsia="Times New Roman" w:cs="Times New Roman"/>
          <w:b/>
          <w:szCs w:val="24"/>
        </w:rPr>
        <w:t>ΑΝΑΣΤΑΣΙΑ ΧΡΙΣΤΟΔΟΥΛΟΠΟΥΛΟΥ)</w:t>
      </w:r>
    </w:p>
    <w:p w14:paraId="77AE18C0" w14:textId="77777777" w:rsidR="00030F8B" w:rsidRDefault="007F68A1">
      <w:pPr>
        <w:spacing w:after="0" w:line="600" w:lineRule="auto"/>
        <w:ind w:firstLine="720"/>
        <w:contextualSpacing/>
        <w:jc w:val="center"/>
        <w:rPr>
          <w:rFonts w:eastAsia="Times New Roman" w:cs="Times New Roman"/>
          <w:szCs w:val="24"/>
        </w:rPr>
      </w:pPr>
      <w:r>
        <w:rPr>
          <w:rFonts w:eastAsia="Times New Roman" w:cs="Times New Roman"/>
          <w:szCs w:val="24"/>
        </w:rPr>
        <w:t xml:space="preserve">(ΜΕΤΑ ΚΑΙ ΤΗ ΔΕΥΤΕΡΗ ΑΝΑΓΝΩΣΗ ΤΟΥ </w:t>
      </w:r>
      <w:r>
        <w:rPr>
          <w:rFonts w:eastAsia="Times New Roman" w:cs="Times New Roman"/>
          <w:szCs w:val="24"/>
        </w:rPr>
        <w:t>ΚΑΤΑΛΟΓΟΥ)</w:t>
      </w:r>
    </w:p>
    <w:p w14:paraId="77AE18C1"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Υπάρχει συνάδελφος, ο οποίος δεν άκουσε το όνομά του; Κανείς.</w:t>
      </w:r>
    </w:p>
    <w:p w14:paraId="77AE18C2"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cs="Times New Roman"/>
          <w:szCs w:val="24"/>
        </w:rPr>
        <w:t>καταχωρίζονται</w:t>
      </w:r>
      <w:r>
        <w:rPr>
          <w:rFonts w:eastAsia="Times New Roman" w:cs="Times New Roman"/>
          <w:szCs w:val="24"/>
        </w:rPr>
        <w:t xml:space="preserve"> </w:t>
      </w:r>
      <w:r>
        <w:rPr>
          <w:rFonts w:eastAsia="Times New Roman" w:cs="Times New Roman"/>
          <w:szCs w:val="24"/>
        </w:rPr>
        <w:t xml:space="preserve">στα Πρακτικά. </w:t>
      </w:r>
    </w:p>
    <w:p w14:paraId="77AE18C3"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έχουν ως εξής:</w:t>
      </w:r>
    </w:p>
    <w:p w14:paraId="77AE18C4" w14:textId="77777777" w:rsidR="00030F8B" w:rsidRDefault="007F68A1">
      <w:pPr>
        <w:spacing w:after="0" w:line="600" w:lineRule="auto"/>
        <w:ind w:firstLine="720"/>
        <w:contextualSpacing/>
        <w:jc w:val="both"/>
        <w:rPr>
          <w:rFonts w:eastAsia="Times New Roman" w:cs="Times New Roman"/>
          <w:color w:val="FF0000"/>
          <w:szCs w:val="24"/>
        </w:rPr>
      </w:pPr>
      <w:r w:rsidRPr="00EE6001">
        <w:rPr>
          <w:rFonts w:eastAsia="Times New Roman" w:cs="Times New Roman"/>
          <w:color w:val="FF0000"/>
          <w:szCs w:val="24"/>
        </w:rPr>
        <w:t xml:space="preserve">               </w:t>
      </w:r>
      <w:r w:rsidRPr="00EE6001">
        <w:rPr>
          <w:rFonts w:eastAsia="Times New Roman" w:cs="Times New Roman"/>
          <w:color w:val="FF0000"/>
          <w:szCs w:val="24"/>
        </w:rPr>
        <w:t>(</w:t>
      </w:r>
      <w:r w:rsidRPr="00EE6001">
        <w:rPr>
          <w:rFonts w:eastAsia="Times New Roman" w:cs="Times New Roman"/>
          <w:color w:val="FF0000"/>
          <w:szCs w:val="24"/>
        </w:rPr>
        <w:t>Αλλαγή σελίδας</w:t>
      </w:r>
      <w:r w:rsidRPr="00EE6001">
        <w:rPr>
          <w:rFonts w:eastAsia="Times New Roman" w:cs="Times New Roman"/>
          <w:color w:val="FF0000"/>
          <w:szCs w:val="24"/>
        </w:rPr>
        <w:t>)</w:t>
      </w:r>
    </w:p>
    <w:p w14:paraId="77AE18C5" w14:textId="77777777" w:rsidR="00030F8B" w:rsidRDefault="007F68A1">
      <w:pPr>
        <w:spacing w:after="0" w:line="600" w:lineRule="auto"/>
        <w:ind w:firstLine="720"/>
        <w:contextualSpacing/>
        <w:jc w:val="both"/>
        <w:rPr>
          <w:rFonts w:eastAsia="Times New Roman" w:cs="Times New Roman"/>
          <w:color w:val="FF0000"/>
          <w:szCs w:val="24"/>
        </w:rPr>
      </w:pPr>
      <w:r w:rsidRPr="00EE6001">
        <w:rPr>
          <w:rFonts w:eastAsia="Times New Roman" w:cs="Times New Roman"/>
          <w:color w:val="FF0000"/>
          <w:szCs w:val="24"/>
        </w:rPr>
        <w:t xml:space="preserve">             </w:t>
      </w:r>
      <w:r w:rsidRPr="00EE6001">
        <w:rPr>
          <w:rFonts w:eastAsia="Times New Roman" w:cs="Times New Roman"/>
          <w:color w:val="FF0000"/>
          <w:szCs w:val="24"/>
        </w:rPr>
        <w:t>(</w:t>
      </w:r>
      <w:r w:rsidRPr="00EE6001">
        <w:rPr>
          <w:rFonts w:eastAsia="Times New Roman" w:cs="Times New Roman"/>
          <w:color w:val="FF0000"/>
          <w:szCs w:val="24"/>
        </w:rPr>
        <w:t xml:space="preserve">Να μπουν </w:t>
      </w:r>
      <w:r w:rsidRPr="00EE6001">
        <w:rPr>
          <w:rFonts w:eastAsia="Times New Roman" w:cs="Times New Roman"/>
          <w:color w:val="FF0000"/>
          <w:szCs w:val="24"/>
        </w:rPr>
        <w:t>οι σελίδες 21</w:t>
      </w:r>
      <w:r>
        <w:rPr>
          <w:rFonts w:eastAsia="Times New Roman" w:cs="Times New Roman"/>
          <w:color w:val="FF0000"/>
          <w:szCs w:val="24"/>
        </w:rPr>
        <w:t>5-</w:t>
      </w:r>
      <w:r w:rsidRPr="00EE6001">
        <w:rPr>
          <w:rFonts w:eastAsia="Times New Roman" w:cs="Times New Roman"/>
          <w:color w:val="FF0000"/>
          <w:szCs w:val="24"/>
        </w:rPr>
        <w:t>220</w:t>
      </w:r>
      <w:r w:rsidRPr="00EE6001">
        <w:rPr>
          <w:rFonts w:eastAsia="Times New Roman" w:cs="Times New Roman"/>
          <w:color w:val="FF0000"/>
          <w:szCs w:val="24"/>
        </w:rPr>
        <w:t>)</w:t>
      </w:r>
    </w:p>
    <w:p w14:paraId="77AE18C6"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 xml:space="preserve">             </w:t>
      </w:r>
      <w:r w:rsidRPr="00EE6001">
        <w:rPr>
          <w:rFonts w:eastAsia="Times New Roman" w:cs="Times New Roman"/>
          <w:color w:val="FF0000"/>
          <w:szCs w:val="24"/>
        </w:rPr>
        <w:t>( Αλλαγή σελίδας)</w:t>
      </w:r>
    </w:p>
    <w:p w14:paraId="77AE18C7" w14:textId="77777777" w:rsidR="00030F8B" w:rsidRDefault="007F68A1">
      <w:pPr>
        <w:spacing w:after="0" w:line="600" w:lineRule="auto"/>
        <w:contextualSpacing/>
        <w:jc w:val="both"/>
        <w:rPr>
          <w:rFonts w:eastAsia="Times New Roman" w:cs="Times New Roman"/>
          <w:szCs w:val="24"/>
        </w:rPr>
      </w:pPr>
      <w:r>
        <w:rPr>
          <w:rFonts w:eastAsia="Times New Roman" w:cs="Times New Roman"/>
          <w:szCs w:val="24"/>
        </w:rPr>
        <w:lastRenderedPageBreak/>
        <w:tab/>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Κυρίες και κύριοι συνάδελφοι, κηρύσσεται περαιωμένη η ψηφοφορία και παρακαλώ τους </w:t>
      </w:r>
      <w:r>
        <w:rPr>
          <w:rFonts w:eastAsia="Times New Roman" w:cs="Times New Roman"/>
          <w:szCs w:val="24"/>
        </w:rPr>
        <w:t xml:space="preserve">κυρίους </w:t>
      </w:r>
      <w:r>
        <w:rPr>
          <w:rFonts w:eastAsia="Times New Roman" w:cs="Times New Roman"/>
          <w:szCs w:val="24"/>
        </w:rPr>
        <w:t>ψηφολέκτες να προβούν στην καταμέτρηση των ψήφων και την εξαγωγή του αποτελέσματος.</w:t>
      </w:r>
    </w:p>
    <w:p w14:paraId="77AE18C8" w14:textId="77777777" w:rsidR="00030F8B" w:rsidRDefault="007F68A1">
      <w:pPr>
        <w:spacing w:after="0" w:line="600" w:lineRule="auto"/>
        <w:ind w:firstLine="720"/>
        <w:contextualSpacing/>
        <w:jc w:val="center"/>
        <w:rPr>
          <w:rFonts w:eastAsia="Times New Roman" w:cs="Times New Roman"/>
          <w:szCs w:val="24"/>
        </w:rPr>
      </w:pPr>
      <w:r>
        <w:rPr>
          <w:rFonts w:eastAsia="Times New Roman" w:cs="Times New Roman"/>
          <w:szCs w:val="24"/>
        </w:rPr>
        <w:t>(ΚΑΤΑΜΕΤΡΗΣΗ)</w:t>
      </w:r>
    </w:p>
    <w:p w14:paraId="77AE18C9" w14:textId="77777777" w:rsidR="00030F8B" w:rsidRDefault="007F68A1">
      <w:pPr>
        <w:spacing w:after="0"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μέχρι </w:t>
      </w:r>
      <w:r>
        <w:rPr>
          <w:rFonts w:eastAsia="Times New Roman" w:cs="Times New Roman"/>
        </w:rPr>
        <w:t>να ολοκληρωθεί η καταμέτρηση και</w:t>
      </w:r>
      <w:r>
        <w:rPr>
          <w:rFonts w:eastAsia="Times New Roman" w:cs="Times New Roman"/>
        </w:rPr>
        <w:t xml:space="preserve"> να έχουμε το αποτέλεσμα</w:t>
      </w:r>
      <w:r>
        <w:rPr>
          <w:rFonts w:eastAsia="Times New Roman" w:cs="Times New Roman"/>
        </w:rPr>
        <w:t>,</w:t>
      </w:r>
      <w:r>
        <w:rPr>
          <w:rFonts w:eastAsia="Times New Roman" w:cs="Times New Roman"/>
        </w:rPr>
        <w:t xml:space="preserve"> </w:t>
      </w:r>
      <w:r>
        <w:rPr>
          <w:rFonts w:eastAsia="Times New Roman" w:cs="Times New Roman"/>
        </w:rPr>
        <w:t xml:space="preserve">επανερχόμαστε στη συζήτηση των επικαίρων ερωτήσεων, ώστε να κερδίσουμε χρόνο. </w:t>
      </w:r>
    </w:p>
    <w:p w14:paraId="77AE18CA"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rPr>
        <w:t xml:space="preserve">Ξεκινάμε με τη </w:t>
      </w:r>
      <w:r>
        <w:rPr>
          <w:rFonts w:eastAsia="Times New Roman" w:cs="Times New Roman"/>
        </w:rPr>
        <w:t xml:space="preserve">δεύτερη </w:t>
      </w:r>
      <w:r>
        <w:rPr>
          <w:rFonts w:eastAsia="Times New Roman" w:cs="Times New Roman"/>
        </w:rPr>
        <w:t>με αριθμό 976/10-6-2016 επίκαιρη ερώτηση δεύτερου κύκλου του Βουλευτή Φλώρινας της Νέα</w:t>
      </w:r>
      <w:r>
        <w:rPr>
          <w:rFonts w:eastAsia="Times New Roman" w:cs="Times New Roman"/>
        </w:rPr>
        <w:t>ς</w:t>
      </w:r>
      <w:r>
        <w:rPr>
          <w:rFonts w:eastAsia="Times New Roman" w:cs="Times New Roman"/>
        </w:rPr>
        <w:t xml:space="preserve"> Δημοκρατίας κ. Ιωάννη Αντωνιάδη προς τον</w:t>
      </w:r>
      <w:r>
        <w:rPr>
          <w:rFonts w:eastAsia="Times New Roman" w:cs="Times New Roman"/>
        </w:rPr>
        <w:t xml:space="preserve"> Υπουργό Παιδείας, Έρευνας και Θρησκευμάτων, σχετικά με την επιστροφή του Τμήματος Βαλκανικών Σπουδών από τη Θεσσαλονίκη στη Φλώρινα. Θα απαντήσει η Αναπληρώτρια Υπουργός Παιδείας, Έρευνας και Θρησκευμάτων κ. Αθανασία Αναγνωστοπούλου.</w:t>
      </w:r>
    </w:p>
    <w:p w14:paraId="77AE18CB" w14:textId="77777777" w:rsidR="00030F8B" w:rsidRDefault="007F68A1">
      <w:pPr>
        <w:spacing w:after="0" w:line="600" w:lineRule="auto"/>
        <w:ind w:firstLine="720"/>
        <w:jc w:val="both"/>
        <w:rPr>
          <w:rFonts w:eastAsia="Times New Roman" w:cs="Times New Roman"/>
        </w:rPr>
      </w:pPr>
      <w:r>
        <w:rPr>
          <w:rFonts w:eastAsia="Times New Roman" w:cs="Times New Roman"/>
          <w:bCs/>
          <w:shd w:val="clear" w:color="auto" w:fill="FFFFFF"/>
        </w:rPr>
        <w:t>Κύριε Αντωνιάδη, έχετ</w:t>
      </w:r>
      <w:r>
        <w:rPr>
          <w:rFonts w:eastAsia="Times New Roman" w:cs="Times New Roman"/>
          <w:bCs/>
          <w:shd w:val="clear" w:color="auto" w:fill="FFFFFF"/>
        </w:rPr>
        <w:t xml:space="preserve">ε τον λόγο για δύο λεπτά. </w:t>
      </w:r>
    </w:p>
    <w:p w14:paraId="77AE18CC" w14:textId="77777777" w:rsidR="00030F8B" w:rsidRDefault="007F68A1">
      <w:pPr>
        <w:spacing w:after="0" w:line="600" w:lineRule="auto"/>
        <w:ind w:firstLine="720"/>
        <w:jc w:val="both"/>
        <w:rPr>
          <w:rFonts w:eastAsia="Times New Roman" w:cs="Times New Roman"/>
        </w:rPr>
      </w:pPr>
      <w:r>
        <w:rPr>
          <w:rFonts w:eastAsia="Times New Roman" w:cs="Times New Roman"/>
          <w:b/>
        </w:rPr>
        <w:lastRenderedPageBreak/>
        <w:t>ΙΩΑΝΝΗΣ ΑΝΤΩΝΙΑΔΗΣ:</w:t>
      </w:r>
      <w:r>
        <w:rPr>
          <w:rFonts w:eastAsia="Times New Roman" w:cs="Times New Roman"/>
        </w:rPr>
        <w:t xml:space="preserve"> Κυρία Υπουργέ, με το περιβόητο σχέδιο «</w:t>
      </w:r>
      <w:r>
        <w:rPr>
          <w:rFonts w:eastAsia="Times New Roman" w:cs="Times New Roman"/>
        </w:rPr>
        <w:t>ΑΘΗΝΑ</w:t>
      </w:r>
      <w:r>
        <w:rPr>
          <w:rFonts w:eastAsia="Times New Roman" w:cs="Times New Roman"/>
        </w:rPr>
        <w:t xml:space="preserve">» για τη μεταρρύθμιση στην παιδεία στην περιοχή της Φλώρινας και μόνο -από όλη τη </w:t>
      </w:r>
      <w:r>
        <w:rPr>
          <w:rFonts w:eastAsia="Times New Roman" w:cs="Times New Roman"/>
        </w:rPr>
        <w:t>δ</w:t>
      </w:r>
      <w:r>
        <w:rPr>
          <w:rFonts w:eastAsia="Times New Roman" w:cs="Times New Roman"/>
        </w:rPr>
        <w:t xml:space="preserve">υτική </w:t>
      </w:r>
      <w:r>
        <w:rPr>
          <w:rFonts w:eastAsia="Times New Roman" w:cs="Times New Roman"/>
        </w:rPr>
        <w:t>Μακεδονία- συνέβη ένα πραγματικό έγκλημα σε βάρος και της παιδείας και του τ</w:t>
      </w:r>
      <w:r>
        <w:rPr>
          <w:rFonts w:eastAsia="Times New Roman" w:cs="Times New Roman"/>
        </w:rPr>
        <w:t xml:space="preserve">όπου. Ένα ολόκληρο Τμήμα Βαλκανικών Σπουδών με οκτακόσιους φοιτητές και είκοσι μέλη ΔΕΠ, που ξέρετε ότι </w:t>
      </w:r>
      <w:r>
        <w:rPr>
          <w:rFonts w:eastAsia="Times New Roman"/>
          <w:bCs/>
        </w:rPr>
        <w:t>είναι</w:t>
      </w:r>
      <w:r>
        <w:rPr>
          <w:rFonts w:eastAsia="Times New Roman" w:cs="Times New Roman"/>
        </w:rPr>
        <w:t xml:space="preserve"> δυσεύρετα, μετακόμισε στη Θεσσαλονίκη. </w:t>
      </w:r>
    </w:p>
    <w:p w14:paraId="77AE18CD" w14:textId="77777777" w:rsidR="00030F8B" w:rsidRDefault="007F68A1">
      <w:pPr>
        <w:spacing w:after="0" w:line="600" w:lineRule="auto"/>
        <w:ind w:firstLine="720"/>
        <w:jc w:val="both"/>
        <w:rPr>
          <w:rFonts w:eastAsia="Times New Roman" w:cs="Times New Roman"/>
        </w:rPr>
      </w:pPr>
      <w:r>
        <w:rPr>
          <w:rFonts w:eastAsia="Times New Roman" w:cs="Times New Roman"/>
        </w:rPr>
        <w:t xml:space="preserve">Το </w:t>
      </w:r>
      <w:r>
        <w:rPr>
          <w:rFonts w:eastAsia="Times New Roman" w:cs="Times New Roman"/>
        </w:rPr>
        <w:t>τμήμα</w:t>
      </w:r>
      <w:r>
        <w:rPr>
          <w:rFonts w:eastAsia="Times New Roman" w:cs="Times New Roman"/>
        </w:rPr>
        <w:t xml:space="preserve"> </w:t>
      </w:r>
      <w:r>
        <w:rPr>
          <w:rFonts w:eastAsia="Times New Roman" w:cs="Times New Roman"/>
        </w:rPr>
        <w:t xml:space="preserve">αυτό, το οποίο δημιουργήθηκε με πολύ κόπο και μόχθο, αποτελούσε την προμετωπίδα και την πνευματική και πολιτιστική συνεργασία με τα όμορα κράτη Αλβανίας, </w:t>
      </w:r>
      <w:r>
        <w:rPr>
          <w:rFonts w:eastAsia="Times New Roman" w:cs="Times New Roman"/>
          <w:lang w:val="en-US"/>
        </w:rPr>
        <w:t>FYROM</w:t>
      </w:r>
      <w:r>
        <w:rPr>
          <w:rFonts w:eastAsia="Times New Roman" w:cs="Times New Roman"/>
        </w:rPr>
        <w:t xml:space="preserve"> -και όχι μόνο- Σερβίας, Βουλγαρίας, με όλα τα Βαλκάνια. </w:t>
      </w:r>
    </w:p>
    <w:p w14:paraId="77AE18CE" w14:textId="77777777" w:rsidR="00030F8B" w:rsidRDefault="007F68A1">
      <w:pPr>
        <w:spacing w:after="0" w:line="600" w:lineRule="auto"/>
        <w:ind w:firstLine="720"/>
        <w:jc w:val="both"/>
        <w:rPr>
          <w:rFonts w:eastAsia="Times New Roman" w:cs="Times New Roman"/>
        </w:rPr>
      </w:pPr>
      <w:r>
        <w:rPr>
          <w:rFonts w:eastAsia="Times New Roman" w:cs="Times New Roman"/>
        </w:rPr>
        <w:t xml:space="preserve">Δεν μπορεί να μεταφέρεται ένα </w:t>
      </w:r>
      <w:r>
        <w:rPr>
          <w:rFonts w:eastAsia="Times New Roman" w:cs="Times New Roman"/>
        </w:rPr>
        <w:t xml:space="preserve">τμήμα </w:t>
      </w:r>
      <w:r>
        <w:rPr>
          <w:rFonts w:eastAsia="Times New Roman" w:cs="Times New Roman"/>
        </w:rPr>
        <w:t>από</w:t>
      </w:r>
      <w:r>
        <w:rPr>
          <w:rFonts w:eastAsia="Times New Roman" w:cs="Times New Roman"/>
        </w:rPr>
        <w:t xml:space="preserve"> την ακριτική αυτή γωνιά της πατρίδας μας, απ’ όπου θα μπορούσε να προσφέρει τα πάντα για την πνευματική και πολιτιστική ανάπτυξη της περιοχής, απλώς και μόνο για να ικανοποιεί συντεχνιακά συμφέροντα ή την επιθυμία των καθηγητών να μεταβούν στη Θεσσαλονίκη</w:t>
      </w:r>
      <w:r>
        <w:rPr>
          <w:rFonts w:eastAsia="Times New Roman" w:cs="Times New Roman"/>
        </w:rPr>
        <w:t>, στο κέντρο. Ε</w:t>
      </w:r>
      <w:r>
        <w:rPr>
          <w:rFonts w:eastAsia="Times New Roman"/>
          <w:bCs/>
        </w:rPr>
        <w:t>ίναι</w:t>
      </w:r>
      <w:r>
        <w:rPr>
          <w:rFonts w:eastAsia="Times New Roman" w:cs="Times New Roman"/>
        </w:rPr>
        <w:t xml:space="preserve"> γνωστό ότι βρίσκουν δουλειά στην επαρχία και μετά όλοι θέλουν να μετακομίσουν στο κέντρο. </w:t>
      </w:r>
    </w:p>
    <w:p w14:paraId="77AE18CF" w14:textId="77777777" w:rsidR="00030F8B" w:rsidRDefault="007F68A1">
      <w:pPr>
        <w:spacing w:after="0" w:line="600" w:lineRule="auto"/>
        <w:ind w:firstLine="720"/>
        <w:jc w:val="both"/>
        <w:rPr>
          <w:rFonts w:eastAsia="Times New Roman" w:cs="Times New Roman"/>
        </w:rPr>
      </w:pPr>
      <w:r>
        <w:rPr>
          <w:rFonts w:eastAsia="Times New Roman" w:cs="Times New Roman"/>
        </w:rPr>
        <w:lastRenderedPageBreak/>
        <w:t xml:space="preserve">Αίτημα όλων των κατοίκων, κυρία Υπουργέ, </w:t>
      </w:r>
      <w:r>
        <w:rPr>
          <w:rFonts w:eastAsia="Times New Roman"/>
          <w:bCs/>
        </w:rPr>
        <w:t>είναι</w:t>
      </w:r>
      <w:r>
        <w:rPr>
          <w:rFonts w:eastAsia="Times New Roman" w:cs="Times New Roman"/>
        </w:rPr>
        <w:t xml:space="preserve"> η αποκατάσταση αυτής της αδικίας, η επάνοδος του Τμήματος Βαλκανικών Σπουδών στη Φλώρινα, για να σ</w:t>
      </w:r>
      <w:r>
        <w:rPr>
          <w:rFonts w:eastAsia="Times New Roman" w:cs="Times New Roman"/>
        </w:rPr>
        <w:t xml:space="preserve">υνεχίσει το πνευματικό και πολιτιστικό </w:t>
      </w:r>
      <w:r>
        <w:rPr>
          <w:rFonts w:eastAsia="Times New Roman"/>
          <w:bCs/>
        </w:rPr>
        <w:t>έ</w:t>
      </w:r>
      <w:r>
        <w:rPr>
          <w:rFonts w:eastAsia="Times New Roman" w:cs="Times New Roman"/>
        </w:rPr>
        <w:t>ργο για το οποίο δημιουργήθηκε.</w:t>
      </w:r>
    </w:p>
    <w:p w14:paraId="77AE18D0" w14:textId="77777777" w:rsidR="00030F8B" w:rsidRDefault="007F68A1">
      <w:pPr>
        <w:spacing w:after="0" w:line="600" w:lineRule="auto"/>
        <w:ind w:firstLine="720"/>
        <w:jc w:val="both"/>
        <w:rPr>
          <w:rFonts w:eastAsia="Times New Roman" w:cs="Times New Roman"/>
        </w:rPr>
      </w:pPr>
      <w:r>
        <w:rPr>
          <w:rFonts w:eastAsia="Times New Roman" w:cs="Times New Roman"/>
        </w:rPr>
        <w:t xml:space="preserve">Επιβάλλεται δε να σταλεί το μήνυμα προς πάσα κατεύθυνση, ότι τα συντεχνιακά συμφέροντα δεν θα καθορίζουν και δεν καθορίζουν τη γενικότερη πορεία της εκπαίδευσης και της παιδείας. </w:t>
      </w:r>
    </w:p>
    <w:p w14:paraId="77AE18D1" w14:textId="77777777" w:rsidR="00030F8B" w:rsidRDefault="007F68A1">
      <w:pPr>
        <w:spacing w:after="0" w:line="600" w:lineRule="auto"/>
        <w:ind w:firstLine="720"/>
        <w:jc w:val="both"/>
        <w:rPr>
          <w:rFonts w:eastAsia="Times New Roman" w:cs="Times New Roman"/>
        </w:rPr>
      </w:pPr>
      <w:r>
        <w:rPr>
          <w:rFonts w:eastAsia="Times New Roman" w:cs="Times New Roman"/>
        </w:rPr>
        <w:t>Ερωτ</w:t>
      </w:r>
      <w:r>
        <w:rPr>
          <w:rFonts w:eastAsia="Times New Roman" w:cs="Times New Roman"/>
        </w:rPr>
        <w:t>ώ, λοιπόν, πότε σκέπτεστε, κυρία Υπουργέ, να γίνει αυτή η άρση της αδικίας. Β</w:t>
      </w:r>
      <w:r>
        <w:rPr>
          <w:rFonts w:eastAsia="Times New Roman"/>
          <w:bCs/>
          <w:shd w:val="clear" w:color="auto" w:fill="FFFFFF"/>
        </w:rPr>
        <w:t>εβαίως,</w:t>
      </w:r>
      <w:r>
        <w:rPr>
          <w:rFonts w:eastAsia="Times New Roman" w:cs="Times New Roman"/>
        </w:rPr>
        <w:t xml:space="preserve"> η πρότασή μας </w:t>
      </w:r>
      <w:r>
        <w:rPr>
          <w:rFonts w:eastAsia="Times New Roman"/>
          <w:bCs/>
        </w:rPr>
        <w:t>είναι</w:t>
      </w:r>
      <w:r>
        <w:rPr>
          <w:rFonts w:eastAsia="Times New Roman" w:cs="Times New Roman"/>
        </w:rPr>
        <w:t xml:space="preserve"> να παρθεί η απόφαση τώρα και να εφαρμοστεί από τον Σεπτέμβριο του 2017. </w:t>
      </w:r>
    </w:p>
    <w:p w14:paraId="77AE18D2" w14:textId="77777777" w:rsidR="00030F8B" w:rsidRDefault="007F68A1">
      <w:pPr>
        <w:spacing w:after="0"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Τον λόγο έχει η κυρία Υπουργός για</w:t>
      </w:r>
      <w:r>
        <w:rPr>
          <w:rFonts w:eastAsia="Times New Roman" w:cs="Times New Roman"/>
        </w:rPr>
        <w:t xml:space="preserve"> τρία λεπτά. </w:t>
      </w:r>
    </w:p>
    <w:p w14:paraId="77AE18D3"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
        </w:rPr>
        <w:t>ΑΘΑΝΑΣΙΑ ΑΝΑΓΝΩΣΤΟΠΟΥΛΟΥ (Αναπληρώτρια Υπουργός Παιδείας, έρευνας και Θρησκευμάτων):</w:t>
      </w:r>
      <w:r>
        <w:rPr>
          <w:rFonts w:eastAsia="Times New Roman" w:cs="Times New Roman"/>
        </w:rPr>
        <w:t xml:space="preserve"> Κύριε συνάδελφε, σε αυτή</w:t>
      </w:r>
      <w:r>
        <w:rPr>
          <w:rFonts w:eastAsia="Times New Roman" w:cs="Times New Roman"/>
        </w:rPr>
        <w:t>ν</w:t>
      </w:r>
      <w:r>
        <w:rPr>
          <w:rFonts w:eastAsia="Times New Roman" w:cs="Times New Roman"/>
        </w:rPr>
        <w:t xml:space="preserve"> την Αίθουσα, στο πλαίσιο του κοινοβουλευτικού ελέγχου, έχω μιλήσει άπειρες φορές για το σχέδιο «</w:t>
      </w:r>
      <w:r>
        <w:rPr>
          <w:rFonts w:eastAsia="Times New Roman" w:cs="Times New Roman"/>
        </w:rPr>
        <w:t>ΑΘΗΝΑ</w:t>
      </w:r>
      <w:r>
        <w:rPr>
          <w:rFonts w:eastAsia="Times New Roman" w:cs="Times New Roman"/>
        </w:rPr>
        <w:t>» σαν ένα μνημείο πραγματικά α</w:t>
      </w:r>
      <w:r>
        <w:rPr>
          <w:rFonts w:eastAsia="Times New Roman" w:cs="Times New Roman"/>
        </w:rPr>
        <w:t xml:space="preserve">νορθολογικής αναδιάταξης </w:t>
      </w:r>
      <w:r>
        <w:rPr>
          <w:rFonts w:eastAsia="Times New Roman" w:cs="Times New Roman"/>
        </w:rPr>
        <w:lastRenderedPageBreak/>
        <w:t xml:space="preserve">του χώρου της τριτοβάθμιας εκπαίδευσης, που έπληξε και την ακαδημαϊκή δομή και </w:t>
      </w:r>
      <w:r>
        <w:rPr>
          <w:rFonts w:eastAsia="Times New Roman" w:cs="Times New Roman"/>
          <w:bCs/>
          <w:shd w:val="clear" w:color="auto" w:fill="FFFFFF"/>
        </w:rPr>
        <w:t xml:space="preserve">λειτουργία των τμημάτων και των ανώτατων ιδρυμάτων αλλά και τον τόπο. </w:t>
      </w:r>
    </w:p>
    <w:p w14:paraId="77AE18D4"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Ξέρετε πάρα πολύ καλά ότι το σχέδιο «</w:t>
      </w:r>
      <w:r>
        <w:rPr>
          <w:rFonts w:eastAsia="Times New Roman" w:cs="Times New Roman"/>
          <w:bCs/>
          <w:shd w:val="clear" w:color="auto" w:fill="FFFFFF"/>
        </w:rPr>
        <w:t>Α</w:t>
      </w:r>
      <w:r>
        <w:rPr>
          <w:rFonts w:eastAsia="Times New Roman" w:cs="Times New Roman"/>
          <w:bCs/>
          <w:shd w:val="clear" w:color="auto" w:fill="FFFFFF"/>
        </w:rPr>
        <w:t>ΘΗΝΑ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ένα σχέδιο, το οποίο εκπονήθηκε</w:t>
      </w:r>
      <w:r>
        <w:rPr>
          <w:rFonts w:eastAsia="Times New Roman" w:cs="Times New Roman"/>
          <w:bCs/>
          <w:shd w:val="clear" w:color="auto" w:fill="FFFFFF"/>
        </w:rPr>
        <w:t xml:space="preserve"> και εφαρμόστηκε επί δικής σας </w:t>
      </w:r>
      <w:r>
        <w:rPr>
          <w:rFonts w:eastAsia="Times New Roman"/>
          <w:bCs/>
          <w:shd w:val="clear" w:color="auto" w:fill="FFFFFF"/>
        </w:rPr>
        <w:t>Κυβέρνηση</w:t>
      </w:r>
      <w:r>
        <w:rPr>
          <w:rFonts w:eastAsia="Times New Roman" w:cs="Times New Roman"/>
          <w:bCs/>
          <w:shd w:val="clear" w:color="auto" w:fill="FFFFFF"/>
        </w:rPr>
        <w:t xml:space="preserve">ς και δεν </w:t>
      </w:r>
      <w:r>
        <w:rPr>
          <w:rFonts w:eastAsia="Times New Roman"/>
          <w:bCs/>
          <w:shd w:val="clear" w:color="auto" w:fill="FFFFFF"/>
        </w:rPr>
        <w:t>είναι</w:t>
      </w:r>
      <w:r>
        <w:rPr>
          <w:rFonts w:eastAsia="Times New Roman" w:cs="Times New Roman"/>
          <w:bCs/>
          <w:shd w:val="clear" w:color="auto" w:fill="FFFFFF"/>
        </w:rPr>
        <w:t xml:space="preserve"> η πρώτη φορά που αντιμετωπίζουμε τέτοια θέματα. </w:t>
      </w:r>
    </w:p>
    <w:p w14:paraId="77AE18D5" w14:textId="77777777" w:rsidR="00030F8B" w:rsidRDefault="007F68A1">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συμφωνήσω ότι η περίπτωση του Τμήματος Βαλκανικών σπουδών της Φλώρινας εντάσσεται απολύτως σε αυτή</w:t>
      </w:r>
      <w:r>
        <w:rPr>
          <w:rFonts w:eastAsia="Times New Roman" w:cs="Times New Roman"/>
          <w:bCs/>
          <w:shd w:val="clear" w:color="auto" w:fill="FFFFFF"/>
        </w:rPr>
        <w:t>ν</w:t>
      </w:r>
      <w:r>
        <w:rPr>
          <w:rFonts w:eastAsia="Times New Roman" w:cs="Times New Roman"/>
          <w:bCs/>
          <w:shd w:val="clear" w:color="auto" w:fill="FFFFFF"/>
        </w:rPr>
        <w:t xml:space="preserve"> την ανορθολογική αναδιάταξη. Το λέω αυτό, γιατί ακόμα και η ΑΔΙΠ </w:t>
      </w:r>
      <w:r>
        <w:rPr>
          <w:rFonts w:eastAsia="Times New Roman"/>
          <w:bCs/>
          <w:shd w:val="clear" w:color="auto" w:fill="FFFFFF"/>
        </w:rPr>
        <w:t>είναι</w:t>
      </w:r>
      <w:r>
        <w:rPr>
          <w:rFonts w:eastAsia="Times New Roman" w:cs="Times New Roman"/>
          <w:bCs/>
          <w:shd w:val="clear" w:color="auto" w:fill="FFFFFF"/>
        </w:rPr>
        <w:t xml:space="preserve"> ανίκανη να αξιολογήσει τις επιπτώσεις που είχε το σχέδιο «Α</w:t>
      </w:r>
      <w:r>
        <w:rPr>
          <w:rFonts w:eastAsia="Times New Roman" w:cs="Times New Roman"/>
          <w:bCs/>
          <w:shd w:val="clear" w:color="auto" w:fill="FFFFFF"/>
        </w:rPr>
        <w:t>ΘΗΝΑ</w:t>
      </w:r>
      <w:r>
        <w:rPr>
          <w:rFonts w:eastAsia="Times New Roman" w:cs="Times New Roman"/>
          <w:bCs/>
          <w:shd w:val="clear" w:color="auto" w:fill="FFFFFF"/>
        </w:rPr>
        <w:t xml:space="preserve">», γιατί δεν έχει το στρατηγικό κριτήριο, βάσει του οποίου έγινε αυτό το σχέδιο. </w:t>
      </w:r>
    </w:p>
    <w:p w14:paraId="77AE18D6" w14:textId="77777777" w:rsidR="00030F8B" w:rsidRDefault="007F68A1">
      <w:pPr>
        <w:spacing w:after="0" w:line="600" w:lineRule="auto"/>
        <w:ind w:firstLine="720"/>
        <w:jc w:val="both"/>
        <w:rPr>
          <w:rFonts w:eastAsia="Times New Roman" w:cs="Times New Roman"/>
        </w:rPr>
      </w:pPr>
      <w:r>
        <w:rPr>
          <w:rFonts w:eastAsia="Times New Roman" w:cs="Times New Roman"/>
          <w:bCs/>
          <w:shd w:val="clear" w:color="auto" w:fill="FFFFFF"/>
        </w:rPr>
        <w:t>Δεν θα μακρηγορήσω, λέγοντας τι λειτουρ</w:t>
      </w:r>
      <w:r>
        <w:rPr>
          <w:rFonts w:eastAsia="Times New Roman" w:cs="Times New Roman"/>
          <w:bCs/>
          <w:shd w:val="clear" w:color="auto" w:fill="FFFFFF"/>
        </w:rPr>
        <w:t>γούσε στην πόλη της Φλώρινας, πριν από το σχέδιο «Α</w:t>
      </w:r>
      <w:r>
        <w:rPr>
          <w:rFonts w:eastAsia="Times New Roman" w:cs="Times New Roman"/>
          <w:bCs/>
          <w:shd w:val="clear" w:color="auto" w:fill="FFFFFF"/>
        </w:rPr>
        <w:t>ΘΗΝΑ</w:t>
      </w:r>
      <w:r>
        <w:rPr>
          <w:rFonts w:eastAsia="Times New Roman" w:cs="Times New Roman"/>
          <w:bCs/>
          <w:shd w:val="clear" w:color="auto" w:fill="FFFFFF"/>
        </w:rPr>
        <w:t xml:space="preserve">», ότι οι δομές του πανεπιστημίου εκεί κάλυπταν μεγάλο μέρος των φοιτητών και της στέγασής τους και της σίτισής τους. Συμφωνώ πάρα πολύ ότι, με όρους ακαδημαϊκούς, η γειτνίαση με όμορα κράτη, </w:t>
      </w:r>
      <w:r>
        <w:rPr>
          <w:rFonts w:eastAsia="Times New Roman" w:cs="Times New Roman"/>
          <w:bCs/>
          <w:shd w:val="clear" w:color="auto" w:fill="FFFFFF"/>
        </w:rPr>
        <w:lastRenderedPageBreak/>
        <w:t xml:space="preserve">που </w:t>
      </w:r>
      <w:r>
        <w:rPr>
          <w:rFonts w:eastAsia="Times New Roman"/>
          <w:bCs/>
          <w:shd w:val="clear" w:color="auto" w:fill="FFFFFF"/>
        </w:rPr>
        <w:t>είναι</w:t>
      </w:r>
      <w:r>
        <w:rPr>
          <w:rFonts w:eastAsia="Times New Roman" w:cs="Times New Roman"/>
          <w:bCs/>
          <w:shd w:val="clear" w:color="auto" w:fill="FFFFFF"/>
        </w:rPr>
        <w:t xml:space="preserve"> τα βαλκανικά κράτη, θα ήταν πάρα πολύ χρήσιμη σε αυτή</w:t>
      </w:r>
      <w:r>
        <w:rPr>
          <w:rFonts w:eastAsia="Times New Roman" w:cs="Times New Roman"/>
          <w:bCs/>
          <w:shd w:val="clear" w:color="auto" w:fill="FFFFFF"/>
        </w:rPr>
        <w:t>ν</w:t>
      </w:r>
      <w:r>
        <w:rPr>
          <w:rFonts w:eastAsia="Times New Roman" w:cs="Times New Roman"/>
          <w:bCs/>
          <w:shd w:val="clear" w:color="auto" w:fill="FFFFFF"/>
        </w:rPr>
        <w:t xml:space="preserve"> την περίπτωση. Θεωρώ ότι έχετε δίκιο σε αυτό. </w:t>
      </w:r>
    </w:p>
    <w:p w14:paraId="77AE18D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Να πω, όμως, κι ένα άλλο πράγμα που σημειώσατε και να το πω σε αυτήν την Αίθουσα, για να ακουστεί. Είναι πάρα πολύ σωστό αυτό που λέτε, ότι καθηγητές εκλ</w:t>
      </w:r>
      <w:r>
        <w:rPr>
          <w:rFonts w:eastAsia="Times New Roman" w:cs="Times New Roman"/>
          <w:szCs w:val="24"/>
        </w:rPr>
        <w:t xml:space="preserve">έγονται σε μια περιοχή και μετά γίνονται τα αδύνατα δυνατά, για να μεταφερθούν σε άλλη. Το έχω με το θέμα του Πανεπιστημίου Πάτρας και τα </w:t>
      </w:r>
      <w:r>
        <w:rPr>
          <w:rFonts w:eastAsia="Times New Roman" w:cs="Times New Roman"/>
          <w:szCs w:val="24"/>
        </w:rPr>
        <w:t xml:space="preserve">τμήματα </w:t>
      </w:r>
      <w:r>
        <w:rPr>
          <w:rFonts w:eastAsia="Times New Roman" w:cs="Times New Roman"/>
          <w:szCs w:val="24"/>
        </w:rPr>
        <w:t>του Αγρινίου. Το έχω το θέμα αυτό σε πάρα πολλές περιπτώσεις, ενώ εκλέγεται κάποιος εκεί, κάνει τα αδύνατα δυν</w:t>
      </w:r>
      <w:r>
        <w:rPr>
          <w:rFonts w:eastAsia="Times New Roman" w:cs="Times New Roman"/>
          <w:szCs w:val="24"/>
        </w:rPr>
        <w:t xml:space="preserve">ατά και μετά δεν στηρίζει το τμήμα στο οποίο εκλέχθηκε. </w:t>
      </w:r>
    </w:p>
    <w:p w14:paraId="77AE18D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Για το συγκεκριμένο τώρα </w:t>
      </w:r>
      <w:r>
        <w:rPr>
          <w:rFonts w:eastAsia="Times New Roman" w:cs="Times New Roman"/>
          <w:szCs w:val="24"/>
        </w:rPr>
        <w:t>τμήμα</w:t>
      </w:r>
      <w:r>
        <w:rPr>
          <w:rFonts w:eastAsia="Times New Roman" w:cs="Times New Roman"/>
          <w:szCs w:val="24"/>
        </w:rPr>
        <w:t>, το Τμήμα των Βαλκανικών Σπουδών Φλώρινας δεν μου έχει έρθει κανένα αίτημα ακόμα στο Υπουργείο από το Πανεπιστήμιο Δυτικής Μακεδονίας. Περιμένω ένα αίτημα, για να καθίσ</w:t>
      </w:r>
      <w:r>
        <w:rPr>
          <w:rFonts w:eastAsia="Times New Roman" w:cs="Times New Roman"/>
          <w:szCs w:val="24"/>
        </w:rPr>
        <w:t>ουμε να συζητήσουμε. Ξέρετε –κι αυτό δεν είναι υπεκφυγή, γιατί το λέω πάρα πολύ σοβαρά- πως λέμε ότι έγινε με εντελώς ανορθολογικό τρόπο η αναδιάταξη βάσει του σχεδίου «Α</w:t>
      </w:r>
      <w:r>
        <w:rPr>
          <w:rFonts w:eastAsia="Times New Roman" w:cs="Times New Roman"/>
          <w:szCs w:val="24"/>
        </w:rPr>
        <w:t>ΘΗΝΑ</w:t>
      </w:r>
      <w:r>
        <w:rPr>
          <w:rFonts w:eastAsia="Times New Roman" w:cs="Times New Roman"/>
          <w:szCs w:val="24"/>
        </w:rPr>
        <w:t xml:space="preserve">». Δεν </w:t>
      </w:r>
      <w:r>
        <w:rPr>
          <w:rFonts w:eastAsia="Times New Roman" w:cs="Times New Roman"/>
          <w:szCs w:val="24"/>
        </w:rPr>
        <w:lastRenderedPageBreak/>
        <w:t>μπορούμε αυτή</w:t>
      </w:r>
      <w:r>
        <w:rPr>
          <w:rFonts w:eastAsia="Times New Roman" w:cs="Times New Roman"/>
          <w:szCs w:val="24"/>
        </w:rPr>
        <w:t>ν</w:t>
      </w:r>
      <w:r>
        <w:rPr>
          <w:rFonts w:eastAsia="Times New Roman" w:cs="Times New Roman"/>
          <w:szCs w:val="24"/>
        </w:rPr>
        <w:t xml:space="preserve"> τη στιγμή μέσα σε ένα μήνα να αποφασίσουμε ότι αυτά κλείνουν</w:t>
      </w:r>
      <w:r>
        <w:rPr>
          <w:rFonts w:eastAsia="Times New Roman" w:cs="Times New Roman"/>
          <w:szCs w:val="24"/>
        </w:rPr>
        <w:t xml:space="preserve">, αυτά συγχωνεύονται, αυτά ξανανοίγουν. </w:t>
      </w:r>
    </w:p>
    <w:p w14:paraId="77AE18D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Έχω ζητήσει και από τους προέδρους των ΤΕΙ</w:t>
      </w:r>
      <w:r>
        <w:rPr>
          <w:rFonts w:eastAsia="Times New Roman" w:cs="Times New Roman"/>
          <w:szCs w:val="24"/>
        </w:rPr>
        <w:t xml:space="preserve"> αλλά και από τους πρυτάνεις των πανεπιστημίων να δώσουν την άποψή τους για το πώς πρέπει να λειτουργούν τα πανεπιστήμια. Αυτό δεν αφαιρεί την ευθύνη από εμάς, που έχουμε, αλλά μας χρειάζεται λίγος χρόνος, για να δούμε ορθολογικά πια αυτό το ζήτημα. </w:t>
      </w:r>
    </w:p>
    <w:p w14:paraId="77AE18D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Να σα</w:t>
      </w:r>
      <w:r>
        <w:rPr>
          <w:rFonts w:eastAsia="Times New Roman" w:cs="Times New Roman"/>
          <w:szCs w:val="24"/>
        </w:rPr>
        <w:t>ς πω, επίσης, ένα άλλο κραυγαλέο παράδειγμα, όπως αυτό του Τμήματος των Βαλκανικών Σπουδών στη Φλώρινα: Υπήρχε το Τμήμα Αρχιτεκτόνων Μηχανικών στο ίδιο Πανεπιστήμιο, που έδρευε στην Καστοριά. Ξαφνικά με το σχέδιο «Α</w:t>
      </w:r>
      <w:r>
        <w:rPr>
          <w:rFonts w:eastAsia="Times New Roman" w:cs="Times New Roman"/>
          <w:szCs w:val="24"/>
        </w:rPr>
        <w:t>ΘΗΝΑ</w:t>
      </w:r>
      <w:r>
        <w:rPr>
          <w:rFonts w:eastAsia="Times New Roman" w:cs="Times New Roman"/>
          <w:szCs w:val="24"/>
        </w:rPr>
        <w:t>» μετονομάστηκε σε Τμήμα Μηχανικών Πε</w:t>
      </w:r>
      <w:r>
        <w:rPr>
          <w:rFonts w:eastAsia="Times New Roman" w:cs="Times New Roman"/>
          <w:szCs w:val="24"/>
        </w:rPr>
        <w:t xml:space="preserve">ριβάλλοντος και μεταφέρθηκε στην Κοζάνη. Εγώ περιμένω από το </w:t>
      </w:r>
      <w:r>
        <w:rPr>
          <w:rFonts w:eastAsia="Times New Roman" w:cs="Times New Roman"/>
          <w:szCs w:val="24"/>
        </w:rPr>
        <w:t xml:space="preserve">πανεπιστήμιο </w:t>
      </w:r>
      <w:r>
        <w:rPr>
          <w:rFonts w:eastAsia="Times New Roman" w:cs="Times New Roman"/>
          <w:szCs w:val="24"/>
        </w:rPr>
        <w:t xml:space="preserve">μια κρούση για να το δούμε. </w:t>
      </w:r>
    </w:p>
    <w:p w14:paraId="77AE18D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Αντωνιάδη, έχετε τον λόγο για τρία λεπτά. </w:t>
      </w:r>
    </w:p>
    <w:p w14:paraId="77AE18D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ΑΝΤΩΝΙΑΔΗΣ: </w:t>
      </w:r>
      <w:r>
        <w:rPr>
          <w:rFonts w:eastAsia="Times New Roman" w:cs="Times New Roman"/>
          <w:szCs w:val="24"/>
        </w:rPr>
        <w:t xml:space="preserve">Κυρία Υπουργέ, εν </w:t>
      </w:r>
      <w:proofErr w:type="spellStart"/>
      <w:r>
        <w:rPr>
          <w:rFonts w:eastAsia="Times New Roman" w:cs="Times New Roman"/>
          <w:szCs w:val="24"/>
        </w:rPr>
        <w:t>πρώτοις</w:t>
      </w:r>
      <w:proofErr w:type="spellEnd"/>
      <w:r>
        <w:rPr>
          <w:rFonts w:eastAsia="Times New Roman" w:cs="Times New Roman"/>
          <w:szCs w:val="24"/>
        </w:rPr>
        <w:t>, μπορώ να πω ότι είναι ικανοποιητική η απάντηση, την οποία έχετε δώσει ως προς τις προθέσεις. Επειδή, βεβαίως, ζούμε στην Ελλάδα και μέχρι να μετουσιωθούν οι προθέσεις σε πράξεις, θα μεσολαβήσουν πάρα πολλά συμφέροντα. Ξεκινάω από</w:t>
      </w:r>
      <w:r>
        <w:rPr>
          <w:rFonts w:eastAsia="Times New Roman" w:cs="Times New Roman"/>
          <w:szCs w:val="24"/>
        </w:rPr>
        <w:t xml:space="preserve"> τα συντεχνιακά. </w:t>
      </w:r>
    </w:p>
    <w:p w14:paraId="77AE18D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Εγώ χαίρομαι. Θα μεταφέρω αυτήν την άποψη, την οποία έχετε και θα τη συζητήσουμε με την Πρυτανεία του Πανεπιστημίου Δυτικής Μακεδονίας. Ευελπιστώ ότι θα είναι και αυτοί θετικοί σε αυτό. Μην ξεχνάτε, όμως, ότι ως συνάδελφοι καθηγητές –κι ε</w:t>
      </w:r>
      <w:r>
        <w:rPr>
          <w:rFonts w:eastAsia="Times New Roman" w:cs="Times New Roman"/>
          <w:szCs w:val="24"/>
        </w:rPr>
        <w:t xml:space="preserve">γώ είμαι εκπαιδευτικός- ξέρουμε τι θα γίνει στα ενδιάμεσα και τι πιέσεις θα ασκηθούν στην Πρυτανεία, για να μην επιστρέψει το </w:t>
      </w:r>
      <w:r>
        <w:rPr>
          <w:rFonts w:eastAsia="Times New Roman" w:cs="Times New Roman"/>
          <w:szCs w:val="24"/>
        </w:rPr>
        <w:t>τμήμα</w:t>
      </w:r>
      <w:r>
        <w:rPr>
          <w:rFonts w:eastAsia="Times New Roman" w:cs="Times New Roman"/>
          <w:szCs w:val="24"/>
        </w:rPr>
        <w:t xml:space="preserve">. </w:t>
      </w:r>
    </w:p>
    <w:p w14:paraId="77AE18D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Σας λέω μόνο ότι αυτή</w:t>
      </w:r>
      <w:r>
        <w:rPr>
          <w:rFonts w:eastAsia="Times New Roman" w:cs="Times New Roman"/>
          <w:szCs w:val="24"/>
        </w:rPr>
        <w:t>ν</w:t>
      </w:r>
      <w:r>
        <w:rPr>
          <w:rFonts w:eastAsia="Times New Roman" w:cs="Times New Roman"/>
          <w:szCs w:val="24"/>
        </w:rPr>
        <w:t xml:space="preserve"> τη στιγμή, τμήματα του Πανεπιστημίου της Φλώρινας κάνουν μεταπτυχιακές σπουδές στη Θεσσαλονίκη, ενώ</w:t>
      </w:r>
      <w:r>
        <w:rPr>
          <w:rFonts w:eastAsia="Times New Roman" w:cs="Times New Roman"/>
          <w:szCs w:val="24"/>
        </w:rPr>
        <w:t xml:space="preserve"> έχουν έδρα στη Φλώρινα. Ενώ για το μεταπτυχιακό έχουν δώσει εξετάσεις για Φλώρινα, όλες οι εργασίες γίνονται στη Θεσσαλονίκη. Αν είναι ποτέ δυνατόν! Σιγά, σιγά οι ίδιοι </w:t>
      </w:r>
      <w:r>
        <w:rPr>
          <w:rFonts w:eastAsia="Times New Roman" w:cs="Times New Roman"/>
          <w:szCs w:val="24"/>
        </w:rPr>
        <w:lastRenderedPageBreak/>
        <w:t xml:space="preserve">οι καθηγητές υπονομεύουν τη λειτουργία, ότι δήθεν υπάρχει πρόβλημα υποδομών, πρόβλημα </w:t>
      </w:r>
      <w:r>
        <w:rPr>
          <w:rFonts w:eastAsia="Times New Roman" w:cs="Times New Roman"/>
          <w:szCs w:val="24"/>
        </w:rPr>
        <w:t xml:space="preserve">δυσλειτουργίας ,για να μπορέσουν να μεταβούν στα αστικά κέντρα. </w:t>
      </w:r>
    </w:p>
    <w:p w14:paraId="77AE18D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ταύτα, σας ανέφερα αυτούς τους κινδύνους οι οποίοι ελλοχεύουν. Από εδώ και πέρα –εμείς, βέβαια, δεν θέλουμε σε χρόνο μηδέν και τόσο σύντομα να γίνει- πρέπει να το συζητήσετε. Θα έρθε</w:t>
      </w:r>
      <w:r>
        <w:rPr>
          <w:rFonts w:eastAsia="Times New Roman" w:cs="Times New Roman"/>
          <w:szCs w:val="24"/>
        </w:rPr>
        <w:t xml:space="preserve">ι ολοκληρωμένη πρόταση από το Πανεπιστήμιο Δυτικής Μακεδονίας. Θα είμαστε σε επαφή. Ελπίζουμε να αποκατασταθεί αυτή η αδικία, γιατί, όντως, είναι μεγάλη αδικία και για τη Φλώρινα και για την παιδεία. </w:t>
      </w:r>
    </w:p>
    <w:p w14:paraId="77AE18E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7AE18E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w:t>
      </w:r>
      <w:r>
        <w:rPr>
          <w:rFonts w:eastAsia="Times New Roman" w:cs="Times New Roman"/>
          <w:b/>
          <w:szCs w:val="24"/>
        </w:rPr>
        <w:t>λου):</w:t>
      </w:r>
      <w:r>
        <w:rPr>
          <w:rFonts w:eastAsia="Times New Roman" w:cs="Times New Roman"/>
          <w:szCs w:val="24"/>
        </w:rPr>
        <w:t xml:space="preserve"> Κυρία Υπουργέ, έχετε τον λόγο. </w:t>
      </w:r>
    </w:p>
    <w:p w14:paraId="77AE18E2"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 xml:space="preserve">Χαίρομαι πάρα πολύ, κύριε Αντωνιάδη, για τον τρόπο που αντιμετωπίζετε το θέμα. Κι εγώ </w:t>
      </w:r>
      <w:r>
        <w:rPr>
          <w:rFonts w:eastAsia="Times New Roman" w:cs="Times New Roman"/>
          <w:szCs w:val="24"/>
        </w:rPr>
        <w:lastRenderedPageBreak/>
        <w:t>θεωρώ ότι αυτά τα θέματα, ποια τμήματα ανοίγουν</w:t>
      </w:r>
      <w:r>
        <w:rPr>
          <w:rFonts w:eastAsia="Times New Roman" w:cs="Times New Roman"/>
          <w:szCs w:val="24"/>
        </w:rPr>
        <w:t xml:space="preserve">, ποια συγχωνεύονται πρέπει να είναι προϊόν συναίνεσης αυτής της Βουλής και να μην είναι μέσον για αντιδικία κ.λπ., διότι δεν αφορά ούτε εμένα, ούτε εσάς προσωπικά, ούτε οποιονδήποτε. </w:t>
      </w:r>
    </w:p>
    <w:p w14:paraId="77AE18E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Θέλω, επίσης, να πω ότι –και κάνετε πάρα πολύ καλά που το λέτε σε αυτήν</w:t>
      </w:r>
      <w:r>
        <w:rPr>
          <w:rFonts w:eastAsia="Times New Roman" w:cs="Times New Roman"/>
          <w:szCs w:val="24"/>
        </w:rPr>
        <w:t xml:space="preserve"> την Αίθουσα- ότι υπάρχει μεταπτυχιακό πρόγραμμα σπουδών και γίνεται στη Θεσσαλονίκη. Για ποιο λόγο; Κι εκεί –το ξέρετε αυτό, ίσως και καλύτερα από εμένα- το Υπουργείο δεν μπορεί να παρεμβαίνει συνέχεια. Είναι και θέμα ήθους των πανεπιστημιακών και των παν</w:t>
      </w:r>
      <w:r>
        <w:rPr>
          <w:rFonts w:eastAsia="Times New Roman" w:cs="Times New Roman"/>
          <w:szCs w:val="24"/>
        </w:rPr>
        <w:t xml:space="preserve">επιστημίων να διατηρήσουν αυτά τα τμήματα εκεί που η πολιτεία αποφάσισε μαζί με τα ιδρύματα να υπάρχουν αυτά τα τμήματα και να λειτουργούν εκεί. </w:t>
      </w:r>
    </w:p>
    <w:p w14:paraId="77AE18E4" w14:textId="77777777" w:rsidR="00030F8B" w:rsidRDefault="007F68A1">
      <w:pPr>
        <w:spacing w:after="0" w:line="600" w:lineRule="auto"/>
        <w:ind w:firstLine="720"/>
        <w:jc w:val="both"/>
        <w:rPr>
          <w:rFonts w:eastAsia="Times New Roman"/>
          <w:szCs w:val="24"/>
        </w:rPr>
      </w:pPr>
      <w:r>
        <w:rPr>
          <w:rFonts w:eastAsia="Times New Roman"/>
          <w:szCs w:val="24"/>
        </w:rPr>
        <w:t>Κι ένα τελευταίο πράγμα: Πρέπει να σταματήσουμε λίγο, μέσω των ανώτατων ιδρυμάτων, να υπάρχει και αυτός ο τοπι</w:t>
      </w:r>
      <w:r>
        <w:rPr>
          <w:rFonts w:eastAsia="Times New Roman"/>
          <w:szCs w:val="24"/>
        </w:rPr>
        <w:t>κός «σκοτωμός», δηλαδή ότι πρέπει το δικό μου να υπάρχει εδώ και στη δίπλα πόλη δεν με ενδιαφέρει αν υπάρχει. Αν πάει κ</w:t>
      </w:r>
      <w:r>
        <w:rPr>
          <w:rFonts w:eastAsia="Times New Roman"/>
          <w:szCs w:val="24"/>
        </w:rPr>
        <w:t>άποιος</w:t>
      </w:r>
      <w:r>
        <w:rPr>
          <w:rFonts w:eastAsia="Times New Roman"/>
          <w:szCs w:val="24"/>
        </w:rPr>
        <w:t xml:space="preserve"> να θεραπεύσει μία τέτοια αδικία, να ξεσηκώνεται μία άλλη </w:t>
      </w:r>
      <w:r>
        <w:rPr>
          <w:rFonts w:eastAsia="Times New Roman"/>
          <w:szCs w:val="24"/>
        </w:rPr>
        <w:lastRenderedPageBreak/>
        <w:t xml:space="preserve">πόλη. Σας το λέω, επειδή έχουμε την Πάτρα και </w:t>
      </w:r>
      <w:r>
        <w:rPr>
          <w:rFonts w:eastAsia="Times New Roman"/>
          <w:szCs w:val="24"/>
        </w:rPr>
        <w:t xml:space="preserve">τον </w:t>
      </w:r>
      <w:r>
        <w:rPr>
          <w:rFonts w:eastAsia="Times New Roman"/>
          <w:szCs w:val="24"/>
        </w:rPr>
        <w:t>Πύργο. Είπα για ένα τμή</w:t>
      </w:r>
      <w:r>
        <w:rPr>
          <w:rFonts w:eastAsia="Times New Roman"/>
          <w:szCs w:val="24"/>
        </w:rPr>
        <w:t xml:space="preserve">μα της Πάτρας ότι πρέπει να λειτουργήσει και ξεσηκώθηκε ο Πύργος, γιατί φοβήθηκε ότι θα κλείσει το δικό του. Δεν γίνεται έτσι. </w:t>
      </w:r>
    </w:p>
    <w:p w14:paraId="77AE18E5"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Εγώ, λοιπόν, θεωρώ ότι η συναίνεση μεταξύ των κομμάτων γι’ αυτά τα θέματα είναι πάρα πολύ χρήσιμη κι ευχαριστώ για την ερώτηση.</w:t>
      </w:r>
    </w:p>
    <w:p w14:paraId="77AE18E6" w14:textId="77777777" w:rsidR="00030F8B" w:rsidRDefault="007F68A1">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w:t>
      </w:r>
    </w:p>
    <w:p w14:paraId="77AE18E7"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szCs w:val="24"/>
        </w:rPr>
        <w:t xml:space="preserve">Σειρά έχει η </w:t>
      </w:r>
      <w:r>
        <w:rPr>
          <w:rFonts w:eastAsia="Times New Roman"/>
          <w:szCs w:val="24"/>
        </w:rPr>
        <w:t xml:space="preserve">έκτη </w:t>
      </w:r>
      <w:r>
        <w:rPr>
          <w:rFonts w:eastAsia="Times New Roman"/>
          <w:szCs w:val="24"/>
        </w:rPr>
        <w:t xml:space="preserve">με </w:t>
      </w:r>
      <w:r>
        <w:rPr>
          <w:rFonts w:eastAsia="Times New Roman" w:cs="Times New Roman"/>
          <w:szCs w:val="24"/>
        </w:rPr>
        <w:t>αριθμό 980/13-6-2016</w:t>
      </w:r>
      <w:r>
        <w:rPr>
          <w:rFonts w:eastAsia="Times New Roman"/>
          <w:szCs w:val="24"/>
        </w:rPr>
        <w:t xml:space="preserve"> επίκαιρη ερώτηση πρώτου κύκλου </w:t>
      </w:r>
      <w:r>
        <w:rPr>
          <w:rFonts w:eastAsia="Times New Roman" w:cs="Times New Roman"/>
          <w:szCs w:val="24"/>
        </w:rPr>
        <w:t xml:space="preserve">του Βουλευτή Α΄ Αθηνών του Ποταμιού κ. </w:t>
      </w:r>
      <w:r>
        <w:rPr>
          <w:rFonts w:eastAsia="Times New Roman" w:cs="Times New Roman"/>
          <w:bCs/>
          <w:szCs w:val="24"/>
        </w:rPr>
        <w:t>Σπυρίδωνος Λυκούδη</w:t>
      </w:r>
      <w:r>
        <w:rPr>
          <w:rFonts w:eastAsia="Times New Roman" w:cs="Times New Roman"/>
          <w:szCs w:val="24"/>
        </w:rPr>
        <w:t xml:space="preserve"> προς τον Υπουργό</w:t>
      </w:r>
      <w:r>
        <w:rPr>
          <w:rFonts w:eastAsia="Times New Roman" w:cs="Times New Roman"/>
          <w:b/>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w:t>
      </w:r>
      <w:r>
        <w:rPr>
          <w:rFonts w:eastAsia="Times New Roman" w:cs="Times New Roman"/>
          <w:szCs w:val="24"/>
        </w:rPr>
        <w:t xml:space="preserve"> με τους βανδαλισμούς σε αγάλματα στο κέντρο της Αθήνας.</w:t>
      </w:r>
    </w:p>
    <w:p w14:paraId="77AE18E8"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Αναπληρωτής Υπουργός Εσωτερικών και Διοικητικής Ανασυγκρότησης κ. Νικόλαος </w:t>
      </w:r>
      <w:proofErr w:type="spellStart"/>
      <w:r>
        <w:rPr>
          <w:rFonts w:eastAsia="Times New Roman" w:cs="Times New Roman"/>
          <w:szCs w:val="24"/>
        </w:rPr>
        <w:t>Τόσκας</w:t>
      </w:r>
      <w:proofErr w:type="spellEnd"/>
      <w:r>
        <w:rPr>
          <w:rFonts w:eastAsia="Times New Roman" w:cs="Times New Roman"/>
          <w:szCs w:val="24"/>
        </w:rPr>
        <w:t>.</w:t>
      </w:r>
    </w:p>
    <w:p w14:paraId="77AE18E9"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Κύριε Λυκούδη, έχετε τον λόγο για δύο λεπτά. </w:t>
      </w:r>
    </w:p>
    <w:p w14:paraId="77AE18EA"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ΣΠΥΡΙΔΩΝ ΛΥΚΟΥΔΗΣ: </w:t>
      </w:r>
      <w:r>
        <w:rPr>
          <w:rFonts w:eastAsia="Times New Roman" w:cs="Times New Roman"/>
          <w:szCs w:val="24"/>
        </w:rPr>
        <w:t>Ευχαριστώ, κυρ</w:t>
      </w:r>
      <w:r>
        <w:rPr>
          <w:rFonts w:eastAsia="Times New Roman" w:cs="Times New Roman"/>
          <w:szCs w:val="24"/>
        </w:rPr>
        <w:t xml:space="preserve">ία Πρόεδρε. </w:t>
      </w:r>
    </w:p>
    <w:p w14:paraId="77AE18EB"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κι εσείς κι εγώ και όλοι μας πληροφορηθήκαμε τις προάλλες ότι στον περίβολο το Πνευματικού Κέντρου της Αθήνας έγινε μία επίθεση, υπό μία έννοια, από δράστες και </w:t>
      </w:r>
      <w:proofErr w:type="spellStart"/>
      <w:r>
        <w:rPr>
          <w:rFonts w:eastAsia="Times New Roman" w:cs="Times New Roman"/>
          <w:szCs w:val="24"/>
        </w:rPr>
        <w:t>εκλάπησαν</w:t>
      </w:r>
      <w:proofErr w:type="spellEnd"/>
      <w:r>
        <w:rPr>
          <w:rFonts w:eastAsia="Times New Roman" w:cs="Times New Roman"/>
          <w:szCs w:val="24"/>
        </w:rPr>
        <w:t xml:space="preserve"> τέσσερις ορειχάλκινες προτομές τη μία μέρα και την επομέν</w:t>
      </w:r>
      <w:r>
        <w:rPr>
          <w:rFonts w:eastAsia="Times New Roman" w:cs="Times New Roman"/>
          <w:szCs w:val="24"/>
        </w:rPr>
        <w:t xml:space="preserve">η οι δράστες –υποθέτω ότι ήταν οι ίδιοι- προφανώς θεωρώντας ότι έναν περίπατο κάνουν και παίρνουν ό,τι θέλουν, επανήλθαν και πήραν και την πέμπτη προτομή. Με βάση την ειδησιογραφία ήταν οι ορειχάλκινες προτομές του Κώστα </w:t>
      </w:r>
      <w:proofErr w:type="spellStart"/>
      <w:r>
        <w:rPr>
          <w:rFonts w:eastAsia="Times New Roman" w:cs="Times New Roman"/>
          <w:szCs w:val="24"/>
        </w:rPr>
        <w:t>Ουράνη</w:t>
      </w:r>
      <w:proofErr w:type="spellEnd"/>
      <w:r>
        <w:rPr>
          <w:rFonts w:eastAsia="Times New Roman" w:cs="Times New Roman"/>
          <w:szCs w:val="24"/>
        </w:rPr>
        <w:t>, του Άγγελου Τερζάκη, του Κω</w:t>
      </w:r>
      <w:r>
        <w:rPr>
          <w:rFonts w:eastAsia="Times New Roman" w:cs="Times New Roman"/>
          <w:szCs w:val="24"/>
        </w:rPr>
        <w:t xml:space="preserve">στή </w:t>
      </w:r>
      <w:proofErr w:type="spellStart"/>
      <w:r>
        <w:rPr>
          <w:rFonts w:eastAsia="Times New Roman" w:cs="Times New Roman"/>
          <w:szCs w:val="24"/>
        </w:rPr>
        <w:t>Μπαστιά</w:t>
      </w:r>
      <w:proofErr w:type="spellEnd"/>
      <w:r>
        <w:rPr>
          <w:rFonts w:eastAsia="Times New Roman" w:cs="Times New Roman"/>
          <w:szCs w:val="24"/>
        </w:rPr>
        <w:t xml:space="preserve">, του Γιώργου </w:t>
      </w:r>
      <w:proofErr w:type="spellStart"/>
      <w:r>
        <w:rPr>
          <w:rFonts w:eastAsia="Times New Roman" w:cs="Times New Roman"/>
          <w:szCs w:val="24"/>
        </w:rPr>
        <w:t>Θεοτοκά</w:t>
      </w:r>
      <w:proofErr w:type="spellEnd"/>
      <w:r>
        <w:rPr>
          <w:rFonts w:eastAsia="Times New Roman" w:cs="Times New Roman"/>
          <w:szCs w:val="24"/>
        </w:rPr>
        <w:t xml:space="preserve"> και την επομένη του Παντελή Χορν.</w:t>
      </w:r>
    </w:p>
    <w:p w14:paraId="77AE18EC"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Αυτό το συμβάν φέρνει για άλλη μια φορά στην επικαιρότητα τα ζητήματα που έχουν σχέση με την εύρυθμη λειτουργία, τη ζωή, την ασφάλεια και τον τρόπο με τον οποίο βιώνουν οι κάτοικοι της Αθήν</w:t>
      </w:r>
      <w:r>
        <w:rPr>
          <w:rFonts w:eastAsia="Times New Roman" w:cs="Times New Roman"/>
          <w:szCs w:val="24"/>
        </w:rPr>
        <w:t>ας στην πρωτεύουσα.</w:t>
      </w:r>
    </w:p>
    <w:p w14:paraId="77AE18ED"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Υπάρχουν, κύριε Υπουργέ -και το ξέρετε- σημεία της πρωτεύουσας που σφύζουν από ζωή. Υπάρχουν δρόμοι που έχουν πολύ μεγάλο ενδιαφέρον και να τους περπατάς, ανοίγει η καρδιά σου να τους </w:t>
      </w:r>
      <w:r>
        <w:rPr>
          <w:rFonts w:eastAsia="Times New Roman" w:cs="Times New Roman"/>
          <w:szCs w:val="24"/>
        </w:rPr>
        <w:lastRenderedPageBreak/>
        <w:t>περπατάς. Είναι γεμάτοι από κόσμο και διάχυτο πολιτι</w:t>
      </w:r>
      <w:r>
        <w:rPr>
          <w:rFonts w:eastAsia="Times New Roman" w:cs="Times New Roman"/>
          <w:szCs w:val="24"/>
        </w:rPr>
        <w:t xml:space="preserve">σμό. Υπάρχουν και σημεία στην πρωτεύουσα που είναι διάχυτος ο φόβος και η παρακμή. </w:t>
      </w:r>
    </w:p>
    <w:p w14:paraId="77AE18EE"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Ένα από αυτά τα σημεία είναι και ο περί του Πνευματικού Κέντρου του </w:t>
      </w:r>
      <w:r>
        <w:rPr>
          <w:rFonts w:eastAsia="Times New Roman" w:cs="Times New Roman"/>
          <w:szCs w:val="24"/>
        </w:rPr>
        <w:t xml:space="preserve">δήμου </w:t>
      </w:r>
      <w:r>
        <w:rPr>
          <w:rFonts w:eastAsia="Times New Roman" w:cs="Times New Roman"/>
          <w:szCs w:val="24"/>
        </w:rPr>
        <w:t xml:space="preserve">χώρος. Εκεί υπάρχουν, δυστυχώς, </w:t>
      </w:r>
      <w:proofErr w:type="spellStart"/>
      <w:r>
        <w:rPr>
          <w:rFonts w:eastAsia="Times New Roman" w:cs="Times New Roman"/>
          <w:szCs w:val="24"/>
        </w:rPr>
        <w:t>τοξικοεξαρτημένοι</w:t>
      </w:r>
      <w:proofErr w:type="spellEnd"/>
      <w:r>
        <w:rPr>
          <w:rFonts w:eastAsia="Times New Roman" w:cs="Times New Roman"/>
          <w:szCs w:val="24"/>
        </w:rPr>
        <w:t xml:space="preserve"> συμπολίτες μας, οι οποίοι κάνουν χρήση </w:t>
      </w:r>
      <w:r>
        <w:rPr>
          <w:rFonts w:eastAsia="Times New Roman" w:cs="Times New Roman"/>
          <w:szCs w:val="24"/>
        </w:rPr>
        <w:t>ναρκωτικών είκοσι μέτρα από την οδό Ακαδημίας ή από την οδό Σόλωνος και υπάρχει και η αντικειμενική δυσκολία, που για όλους τους πολίτες της Αθήνας είναι προφανής, δηλαδή να διέρχονται τον χώρο και να τον επισκέπτονται με την άνεση που ένας πολίτης επισκέπ</w:t>
      </w:r>
      <w:r>
        <w:rPr>
          <w:rFonts w:eastAsia="Times New Roman" w:cs="Times New Roman"/>
          <w:szCs w:val="24"/>
        </w:rPr>
        <w:t>τεται το σπίτι του, που είναι η πόλη του.</w:t>
      </w:r>
    </w:p>
    <w:p w14:paraId="77AE18EF"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Ήθελα να σας ρωτήσω αν έχετε κατά νου ένα συγκεκριμένο σχέδιο, για να προστατευτούν αυτά τα σημεία της πόλης μας, της πρωτεύουσας, που έχουν τα προβλήματα της παρακμής και του φόβου και αν -δεν είναι δικό σας θέμα,</w:t>
      </w:r>
      <w:r>
        <w:rPr>
          <w:rFonts w:eastAsia="Times New Roman" w:cs="Times New Roman"/>
          <w:szCs w:val="24"/>
        </w:rPr>
        <w:t xml:space="preserve"> είναι περισσότερο θέμα του Υπουργείου Υγείας- σε σχέση με μία ενδεχομένως συνεργασία με τον Υπουργό Υγείας σκέφτεστε εάν μπορείτε να αντιμετωπίσετε και με έναν διαφορετικό τρόπο σε περιοχές που έχουν δομές υγείας τους </w:t>
      </w:r>
      <w:proofErr w:type="spellStart"/>
      <w:r>
        <w:rPr>
          <w:rFonts w:eastAsia="Times New Roman" w:cs="Times New Roman"/>
          <w:szCs w:val="24"/>
        </w:rPr>
        <w:t>τοξικοεξαρτημένους</w:t>
      </w:r>
      <w:proofErr w:type="spellEnd"/>
      <w:r>
        <w:rPr>
          <w:rFonts w:eastAsia="Times New Roman" w:cs="Times New Roman"/>
          <w:szCs w:val="24"/>
        </w:rPr>
        <w:t xml:space="preserve"> συμπολίτες μας, οι</w:t>
      </w:r>
      <w:r>
        <w:rPr>
          <w:rFonts w:eastAsia="Times New Roman" w:cs="Times New Roman"/>
          <w:szCs w:val="24"/>
        </w:rPr>
        <w:t xml:space="preserve"> οποίοι </w:t>
      </w:r>
      <w:r>
        <w:rPr>
          <w:rFonts w:eastAsia="Times New Roman" w:cs="Times New Roman"/>
          <w:szCs w:val="24"/>
        </w:rPr>
        <w:lastRenderedPageBreak/>
        <w:t>κάνουν μέρα-νύχτα χρήση ναρκωτικών στον συγκεκριμένο χώρο, που είναι ακριβώς στο κέντρο της Αθήνας.</w:t>
      </w:r>
    </w:p>
    <w:p w14:paraId="77AE18F0"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Ευχαριστώ.</w:t>
      </w:r>
    </w:p>
    <w:p w14:paraId="77AE18F1"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Τόσκα</w:t>
      </w:r>
      <w:proofErr w:type="spellEnd"/>
      <w:r>
        <w:rPr>
          <w:rFonts w:eastAsia="Times New Roman" w:cs="Times New Roman"/>
          <w:szCs w:val="24"/>
        </w:rPr>
        <w:t>, έχετε τον λόγο για τρία λεπτά.</w:t>
      </w:r>
    </w:p>
    <w:p w14:paraId="77AE18F2"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b/>
          <w:szCs w:val="24"/>
        </w:rPr>
        <w:t xml:space="preserve">και Διοικητικής Ανασυγκρότησης): </w:t>
      </w:r>
      <w:r>
        <w:rPr>
          <w:rFonts w:eastAsia="Times New Roman" w:cs="Times New Roman"/>
          <w:szCs w:val="24"/>
        </w:rPr>
        <w:t>Κυρία Πρόεδρε, κύριε Λυκούδη, πράγματι παρά τις τεράστιες προσπάθειες του Δήμου Αθηναίων που έχουν γίνει για την αστυνόμευση και τα σχέδια τα οποία έχει εφαρμόσει η Ελληνική Αστυνομία με τις κατευθύνσεις του Υπουργείου Προσ</w:t>
      </w:r>
      <w:r>
        <w:rPr>
          <w:rFonts w:eastAsia="Times New Roman" w:cs="Times New Roman"/>
          <w:szCs w:val="24"/>
        </w:rPr>
        <w:t xml:space="preserve">τασίας του Πολίτη και που έχουν αποδώσει σε πάρα πολλές περιοχές -να αναφέρω το Πεδίο του Άρεως, να αναφέρω την </w:t>
      </w:r>
      <w:r>
        <w:rPr>
          <w:rFonts w:eastAsia="Times New Roman" w:cs="Times New Roman"/>
          <w:szCs w:val="24"/>
        </w:rPr>
        <w:t xml:space="preserve">πλατεία </w:t>
      </w:r>
      <w:r>
        <w:rPr>
          <w:rFonts w:eastAsia="Times New Roman" w:cs="Times New Roman"/>
          <w:szCs w:val="24"/>
        </w:rPr>
        <w:t xml:space="preserve">Βικτωρίας σε ό,τι αφορά την ύπαρξη μεταναστών και προσφύγων- υπάρχουν και περιοχές σαν αυτή που αναφέρατε στο κέντρο της Αθήνας, για </w:t>
      </w:r>
      <w:r>
        <w:rPr>
          <w:rFonts w:eastAsia="Times New Roman" w:cs="Times New Roman"/>
          <w:szCs w:val="24"/>
        </w:rPr>
        <w:lastRenderedPageBreak/>
        <w:t>την</w:t>
      </w:r>
      <w:r>
        <w:rPr>
          <w:rFonts w:eastAsia="Times New Roman" w:cs="Times New Roman"/>
          <w:szCs w:val="24"/>
        </w:rPr>
        <w:t xml:space="preserve"> οποία δεν είμαστε ευχαριστημένοι για την κατάσταση η οποία επικρατεί και μας λυπεί και το περιστατικό της κλοπής των προτομών. </w:t>
      </w:r>
    </w:p>
    <w:p w14:paraId="77AE18F3" w14:textId="77777777" w:rsidR="00030F8B" w:rsidRDefault="007F68A1">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Ξέρετε, βέβαια, ότι όπου υπάρχει μεγάλη συγκέντρωση εξαρτημένων ατόμων, εκεί ανθεί κάθε είδους παραβατικότητα. </w:t>
      </w:r>
    </w:p>
    <w:p w14:paraId="77AE18F4"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Η κατάσταση σ’ αυτήν την περιοχή μεταξύ του Πανεπιστημίου, της Ακαδημίας, του Πολιτιστικού Κέντρου δεν είναι καλή σε ό,τι αφορά τη συσσώρευση εξαρτημένων ατόμων. </w:t>
      </w:r>
      <w:r>
        <w:rPr>
          <w:rFonts w:eastAsia="UB-Helvetica" w:cs="Times New Roman"/>
          <w:szCs w:val="24"/>
          <w:lang w:val="en-US"/>
        </w:rPr>
        <w:t>K</w:t>
      </w:r>
      <w:r>
        <w:rPr>
          <w:rFonts w:eastAsia="UB-Helvetica" w:cs="Times New Roman"/>
          <w:szCs w:val="24"/>
        </w:rPr>
        <w:t xml:space="preserve">αι εδώ θα σας εξηγήσω την κατάσταση, την οποία την ξέρετε, γιατί έχετε τις ευαισθησίες αυτές </w:t>
      </w:r>
      <w:r>
        <w:rPr>
          <w:rFonts w:eastAsia="UB-Helvetica" w:cs="Times New Roman"/>
          <w:szCs w:val="24"/>
        </w:rPr>
        <w:t>που έχουμε κι εμείς.</w:t>
      </w:r>
    </w:p>
    <w:p w14:paraId="77AE18F5"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Είχα αρχίσει να δίνω εντολές για την απομάκρυνση αυτών των ατόμων. Νόμισα ότι η απομάκρυνση αυτών των ατόμων θα επέφερε διαφοροποίηση της κατάστασης και κάποιο καλό αποτέλεσμα. Είχα συζήτηση με τον Δήμαρχο Αθηναίων, είχα συζήτηση με το</w:t>
      </w:r>
      <w:r>
        <w:rPr>
          <w:rFonts w:eastAsia="UB-Helvetica" w:cs="Times New Roman"/>
          <w:szCs w:val="24"/>
        </w:rPr>
        <w:t xml:space="preserve"> Υπουργείο Υγείας. Είναι πιο περίπλοκα τα πράγματα και δεν λύνονται μόνο με τη χρήση αστυνομικών μεθόδων.</w:t>
      </w:r>
    </w:p>
    <w:p w14:paraId="77AE18F6"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Η απομάκρυνση αυτών των ατόμων από εκεί θα επέφερε αποτέλεσμα άσχημο σε άλλες περιοχές. Έτσι, από τον προηγούμενο μήνα, από τις 20.5.2016, έγινε σύσκε</w:t>
      </w:r>
      <w:r>
        <w:rPr>
          <w:rFonts w:eastAsia="UB-Helvetica" w:cs="Times New Roman"/>
          <w:szCs w:val="24"/>
        </w:rPr>
        <w:t>ψη. Έχει υπάρξει συμφωνία και έχουν υπογραφεί μνημόνια μεταξύ της περιφέρειας του Δήμου Αθηναίων, του Υπουργείου Υγείας, του Υπουργείου Προστασίας του Πολίτη για συνεργασία και τη δημιουργία κέντρων μονάδων άμεσης πρόσβασης του ΟΚΑΝΑ -τον ΟΚΑΝΑ ξέχασα, που</w:t>
      </w:r>
      <w:r>
        <w:rPr>
          <w:rFonts w:eastAsia="UB-Helvetica" w:cs="Times New Roman"/>
          <w:szCs w:val="24"/>
        </w:rPr>
        <w:t xml:space="preserve"> παίζει κεντρικό ρόλο- έτσι ώστε αυτοί οι άνθρωποι να απομακρυνθούν από εκεί και να πάνε να βρουν ένα καταφύγιο με στοιχειώδη αξιοπρέπεια κι ένα εστιατόριο, το οποίο φτιάχνει ο Δήμος Αθηναίων κοντά σε αυτά τα κέντρα άμεσης πρόσβασης.</w:t>
      </w:r>
    </w:p>
    <w:p w14:paraId="77AE18F7"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Υπολογίζουμε χρονικά α</w:t>
      </w:r>
      <w:r>
        <w:rPr>
          <w:rFonts w:eastAsia="UB-Helvetica" w:cs="Times New Roman"/>
          <w:szCs w:val="24"/>
        </w:rPr>
        <w:t>πό τον Σεπτέμβριο και πέρα να μπορούμε να υλοποιήσουμε αυτόν τον σχεδιασμό. Εκεί χρονικά βλέπω μια διαφοροποίηση της κατάστασης και μια μείωση του φαινομένου.</w:t>
      </w:r>
    </w:p>
    <w:p w14:paraId="77AE18F8"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Φυσικά, το ερώτημα που τίθεται είναι</w:t>
      </w:r>
      <w:r>
        <w:rPr>
          <w:rFonts w:eastAsia="UB-Helvetica" w:cs="Times New Roman"/>
          <w:szCs w:val="24"/>
        </w:rPr>
        <w:t xml:space="preserve"> το εξής:</w:t>
      </w:r>
      <w:r>
        <w:rPr>
          <w:rFonts w:eastAsia="UB-Helvetica" w:cs="Times New Roman"/>
          <w:szCs w:val="24"/>
        </w:rPr>
        <w:t xml:space="preserve"> Τι κάνουμε σ’ αυτούς τους δύο-τρεις μήνες; Έχουμε α</w:t>
      </w:r>
      <w:r>
        <w:rPr>
          <w:rFonts w:eastAsia="UB-Helvetica" w:cs="Times New Roman"/>
          <w:szCs w:val="24"/>
        </w:rPr>
        <w:t>υξήσει ήδη την αστυνόμευση σ’ αυτήν την περιοχή. Όμως, μιλώντας για επιστημονικές, για σοβαρές αλλαγές, θα υλοποιηθούν από τότε που σας είπα.</w:t>
      </w:r>
    </w:p>
    <w:p w14:paraId="77AE18F9"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Υπάρχουν, βέβαια, λεπτομέρειες σ’ αυτόν τον σχεδιασμό.</w:t>
      </w:r>
    </w:p>
    <w:p w14:paraId="77AE18FA"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Εντάξει, κύριε </w:t>
      </w:r>
      <w:proofErr w:type="spellStart"/>
      <w:r>
        <w:rPr>
          <w:rFonts w:eastAsia="UB-Helvetica" w:cs="Times New Roman"/>
          <w:szCs w:val="24"/>
        </w:rPr>
        <w:t>Τόσκα</w:t>
      </w:r>
      <w:proofErr w:type="spellEnd"/>
      <w:r>
        <w:rPr>
          <w:rFonts w:eastAsia="UB-Helvetica" w:cs="Times New Roman"/>
          <w:szCs w:val="24"/>
        </w:rPr>
        <w:t>, γιατί έχω βάλει λάθος τον χρόνο. Συμπληρώσατε το τρίλεπτο.</w:t>
      </w:r>
    </w:p>
    <w:p w14:paraId="77AE18FB"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ΝΙΚΟΛΑΟΣ ΤΟΣΚΑΣ (Αναπληρωτής Υπουργός Εσωτερικών και Διοικητικής Ανασυγκρότησης):</w:t>
      </w:r>
      <w:r>
        <w:rPr>
          <w:rFonts w:eastAsia="UB-Helvetica" w:cs="Times New Roman"/>
          <w:szCs w:val="24"/>
        </w:rPr>
        <w:t xml:space="preserve"> Εντάξει. Σταματάω. Συνεχίζω στη δευτερολογία μου.</w:t>
      </w:r>
    </w:p>
    <w:p w14:paraId="77AE18FC"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Παρακαλώ, κύρι</w:t>
      </w:r>
      <w:r>
        <w:rPr>
          <w:rFonts w:eastAsia="UB-Helvetica" w:cs="Times New Roman"/>
          <w:szCs w:val="24"/>
        </w:rPr>
        <w:t>ε Λυκούδη, έχετε τον λόγο.</w:t>
      </w:r>
    </w:p>
    <w:p w14:paraId="77AE18FD"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ΣΠΥΡΙΔΩΝ ΛΥΚΟΥΔΗΣ:</w:t>
      </w:r>
      <w:r>
        <w:rPr>
          <w:rFonts w:eastAsia="UB-Helvetica" w:cs="Times New Roman"/>
          <w:szCs w:val="24"/>
        </w:rPr>
        <w:t xml:space="preserve"> Κύριε Υπουργέ, δεν συνέδεσα το θέμα των </w:t>
      </w:r>
      <w:proofErr w:type="spellStart"/>
      <w:r>
        <w:rPr>
          <w:rFonts w:eastAsia="UB-Helvetica" w:cs="Times New Roman"/>
          <w:szCs w:val="24"/>
        </w:rPr>
        <w:t>τοξικοεξαρτημένων</w:t>
      </w:r>
      <w:proofErr w:type="spellEnd"/>
      <w:r>
        <w:rPr>
          <w:rFonts w:eastAsia="UB-Helvetica" w:cs="Times New Roman"/>
          <w:szCs w:val="24"/>
        </w:rPr>
        <w:t xml:space="preserve"> συμπολιτών μας με τις κλοπές. Απλώς είπα ότι στον ίδιο χώρο υπήρχαν και υπάρχουν. Και το λέω, γιατί, κατ’ αρχάς, δεν έχω κανένα δικαίωμα να κάνω τέτοια </w:t>
      </w:r>
      <w:r>
        <w:rPr>
          <w:rFonts w:eastAsia="UB-Helvetica" w:cs="Times New Roman"/>
          <w:szCs w:val="24"/>
        </w:rPr>
        <w:t xml:space="preserve">σύνδεση. Οι </w:t>
      </w:r>
      <w:proofErr w:type="spellStart"/>
      <w:r>
        <w:rPr>
          <w:rFonts w:eastAsia="UB-Helvetica" w:cs="Times New Roman"/>
          <w:szCs w:val="24"/>
        </w:rPr>
        <w:t>τοξικοεξαρτημένοι</w:t>
      </w:r>
      <w:proofErr w:type="spellEnd"/>
      <w:r>
        <w:rPr>
          <w:rFonts w:eastAsia="UB-Helvetica" w:cs="Times New Roman"/>
          <w:szCs w:val="24"/>
        </w:rPr>
        <w:t xml:space="preserve"> συμπολίτες μας περισσότερο ανάγκη από φροντίδα, συμπαράσταση και αλληλεγγύη έχουν παρά από οποιαδήποτε άλλου τύπου καταστολή. </w:t>
      </w:r>
    </w:p>
    <w:p w14:paraId="77AE18FE"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 xml:space="preserve">Απλώς συνέδεσα τα δύο θέματα, για να σας πω πως υπάρχουν περιοχές στο κέντρο της Αθήνας, που είναι </w:t>
      </w:r>
      <w:r>
        <w:rPr>
          <w:rFonts w:eastAsia="UB-Helvetica" w:cs="Times New Roman"/>
          <w:szCs w:val="24"/>
        </w:rPr>
        <w:t xml:space="preserve">εξαιρετικά δυσφημιστικές για την ίδια την πόλη, για την πρωτεύουσα, για όποιον την αγαπάει, εν πάση </w:t>
      </w:r>
      <w:proofErr w:type="spellStart"/>
      <w:r>
        <w:rPr>
          <w:rFonts w:eastAsia="UB-Helvetica" w:cs="Times New Roman"/>
          <w:szCs w:val="24"/>
        </w:rPr>
        <w:t>περιπτώσει</w:t>
      </w:r>
      <w:proofErr w:type="spellEnd"/>
      <w:r>
        <w:rPr>
          <w:rFonts w:eastAsia="UB-Helvetica" w:cs="Times New Roman"/>
          <w:szCs w:val="24"/>
        </w:rPr>
        <w:t>. Έτσι; Είμαι ένας απ’ αυτούς που γεννήθηκαν, μεγάλωσαν στην Αθήνα και την αγαπάω την πόλη μου.</w:t>
      </w:r>
    </w:p>
    <w:p w14:paraId="77AE18FF"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Υπάρχει ένα ζήτημα, το ζήτημα του κατά πόσο αισθάν</w:t>
      </w:r>
      <w:r>
        <w:rPr>
          <w:rFonts w:eastAsia="UB-Helvetica" w:cs="Times New Roman"/>
          <w:szCs w:val="24"/>
        </w:rPr>
        <w:t xml:space="preserve">ονται ελεύθεροι όσοι επιδιώκουν και προχωρούν σε βανδαλισμούς, πολύ περισσότερο όταν αυτοί οι βανδαλισμοί δεν γίνονται ούτε καν ως ένα είδος αντίστασης απέναντι στο κατεστημένο, αλλά για πάρα πολύ συγκεκριμένους οικονομικούς λόγους. </w:t>
      </w:r>
    </w:p>
    <w:p w14:paraId="77AE1900"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Υπάρχουν διακόσιες προ</w:t>
      </w:r>
      <w:r>
        <w:rPr>
          <w:rFonts w:eastAsia="UB-Helvetica" w:cs="Times New Roman"/>
          <w:szCs w:val="24"/>
        </w:rPr>
        <w:t xml:space="preserve">τομές στην Αθήνα, διακόσια εβδομήντα τέσσερα γλυπτά, εκ των οποίων τα πενήντα τέσσερα είναι από ορείχαλκο. </w:t>
      </w:r>
    </w:p>
    <w:p w14:paraId="77AE1901"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Κινδυνεύουν όλα, κύριε Υπουργέ. Δεκαπέντε απ’ αυτά βρέθηκαν στον Ασπρόπυργο, σ’ ένα χυτήριο. Θα πάνε και άλλα εκεί για λόγους απολύτους φτηνούς, οικ</w:t>
      </w:r>
      <w:r>
        <w:rPr>
          <w:rFonts w:eastAsia="UB-Helvetica" w:cs="Times New Roman"/>
          <w:szCs w:val="24"/>
        </w:rPr>
        <w:t xml:space="preserve">ονομικούς. Κι αυτό είναι ένα ζήτημα. Δεν τα μαζεύει κανένας για τη συλλογή του, για να τα  βλέπει αυτός και να μην τα βλέπουν οι Αθηναίοι. Τα </w:t>
      </w:r>
      <w:r>
        <w:rPr>
          <w:rFonts w:eastAsia="UB-Helvetica" w:cs="Times New Roman"/>
          <w:szCs w:val="24"/>
        </w:rPr>
        <w:lastRenderedPageBreak/>
        <w:t>μαζεύουν και τα λιώνουν. Εδώ χρειάζεται μια προστασία επί της ουσίας και είσαστε αρμόδιος να την κάνετε.</w:t>
      </w:r>
    </w:p>
    <w:p w14:paraId="77AE1902"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Το θέμα τ</w:t>
      </w:r>
      <w:r>
        <w:rPr>
          <w:rFonts w:eastAsia="UB-Helvetica" w:cs="Times New Roman"/>
          <w:szCs w:val="24"/>
        </w:rPr>
        <w:t xml:space="preserve">ης πόλης μας, κύριε Υπουργέ, δεν είναι θέμα Αντιπολίτευσης. Σας το λέω καλοπροαίρετα. Κάνω μια τέτοιου τύπου κριτική για να συνεννοηθούμε τι θα κάνουμε με την πόλη. </w:t>
      </w:r>
    </w:p>
    <w:p w14:paraId="77AE1903"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Δεν είναι δυνατόν να διαβάζουμε και να ακούμε ότι ο Δήμαρχος της Αθήνας θα μαζέψει τις προ</w:t>
      </w:r>
      <w:r>
        <w:rPr>
          <w:rFonts w:eastAsia="UB-Helvetica" w:cs="Times New Roman"/>
          <w:szCs w:val="24"/>
        </w:rPr>
        <w:t>τομές που αφορούν τους χώρους, για τους οποίους έχει αρμοδιότητα, και θα τις πάει να τις αποθηκεύσει για να τις διασώσει. Ντρεπόμαστε με αυτήν την εξέλιξη. Και δεν ντρεπόμαστε γι’ αυτό που κάνει ο Δήμαρχος. Μπορεί να μην μπορεί να κάνει τίποτε άλλο ο άνθρω</w:t>
      </w:r>
      <w:r>
        <w:rPr>
          <w:rFonts w:eastAsia="UB-Helvetica" w:cs="Times New Roman"/>
          <w:szCs w:val="24"/>
        </w:rPr>
        <w:t>πος, να μην έχει άλλη δυνατότητα.</w:t>
      </w:r>
    </w:p>
    <w:p w14:paraId="77AE1904"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Αλλά, δεν είναι ντροπή για όλους εμάς, ως Αθηναίους πολίτες, τις προτομές αυτών που διαμόρφωσαν την ιστορική πορεία του πολιτισμού της πόλης ή της χώρας να τις κρύβουμε σε αποθήκες αντί να τις διατηρούμε στο κέντρο της πόλ</w:t>
      </w:r>
      <w:r>
        <w:rPr>
          <w:rFonts w:eastAsia="UB-Helvetica" w:cs="Times New Roman"/>
          <w:szCs w:val="24"/>
        </w:rPr>
        <w:t xml:space="preserve">ης, για να πηγαίνουμε τα σχολεία να τις βλέπουν και να λέμε στα παιδιά </w:t>
      </w:r>
      <w:r>
        <w:rPr>
          <w:rFonts w:eastAsia="UB-Helvetica" w:cs="Times New Roman"/>
          <w:szCs w:val="24"/>
        </w:rPr>
        <w:lastRenderedPageBreak/>
        <w:t xml:space="preserve">τι είναι ο καθένας από αυτούς; Είναι δυνατόν να τις κρύβουμε για να μην τις χάσουμε; Είναι ένα ζήτημα, κύριε Υπουργέ. </w:t>
      </w:r>
    </w:p>
    <w:p w14:paraId="77AE1905"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Επίσης, πρέπει να δούμε τι γίνεται και με το ζήτημα των καμένων λε</w:t>
      </w:r>
      <w:r>
        <w:rPr>
          <w:rFonts w:eastAsia="UB-Helvetica" w:cs="Times New Roman"/>
          <w:szCs w:val="24"/>
        </w:rPr>
        <w:t xml:space="preserve">ωφορείων. Ξέρω ότι κάνετε μια προσπάθεια, το διάβασα και στις εφημερίδες. </w:t>
      </w:r>
    </w:p>
    <w:p w14:paraId="77AE1906"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Υποθέτω ότι και εσείς δεν θα βάζατε την οικογένειά σας σε ένα λεωφορείο που θα φύγει από την Ομόνοια για να πάει στην Κυψέλη, γιατί θα φοβόσασταν μήπως δεν φτάσει ποτέ. Κάτι πρέπει </w:t>
      </w:r>
      <w:r>
        <w:rPr>
          <w:rFonts w:eastAsia="UB-Helvetica" w:cs="Times New Roman"/>
          <w:szCs w:val="24"/>
        </w:rPr>
        <w:t xml:space="preserve">να κάνουμε γι’ αυτό. Και η απάντηση προφανώς δεν είναι κάποιο κύμα καταστολής αλλά κάτι πρέπει να κάνουμε με συγκεκριμένο σχέδιο, ώστε να αντιμετωπίσουμε αυτού του είδους τη «λειτουργία»- στην ουσία την </w:t>
      </w:r>
      <w:proofErr w:type="spellStart"/>
      <w:r>
        <w:rPr>
          <w:rFonts w:eastAsia="UB-Helvetica" w:cs="Times New Roman"/>
          <w:szCs w:val="24"/>
        </w:rPr>
        <w:t>κακολειτουργία</w:t>
      </w:r>
      <w:proofErr w:type="spellEnd"/>
      <w:r>
        <w:rPr>
          <w:rFonts w:eastAsia="UB-Helvetica" w:cs="Times New Roman"/>
          <w:szCs w:val="24"/>
        </w:rPr>
        <w:t>- στον χώρο της πρωτεύουσας.</w:t>
      </w:r>
    </w:p>
    <w:p w14:paraId="77AE1907"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Κύριε Υπου</w:t>
      </w:r>
      <w:r>
        <w:rPr>
          <w:rFonts w:eastAsia="UB-Helvetica" w:cs="Times New Roman"/>
          <w:szCs w:val="24"/>
        </w:rPr>
        <w:t xml:space="preserve">ργέ, είμαι βέβαιος ότι και εσείς την πονάτε την Αθήνα. Κάτι πρέπει να κάνουμε. </w:t>
      </w:r>
    </w:p>
    <w:p w14:paraId="77AE1908"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 xml:space="preserve">Κύριε </w:t>
      </w:r>
      <w:proofErr w:type="spellStart"/>
      <w:r>
        <w:rPr>
          <w:rFonts w:eastAsia="UB-Helvetica" w:cs="Times New Roman"/>
          <w:szCs w:val="24"/>
        </w:rPr>
        <w:t>Τόσκα</w:t>
      </w:r>
      <w:proofErr w:type="spellEnd"/>
      <w:r>
        <w:rPr>
          <w:rFonts w:eastAsia="UB-Helvetica" w:cs="Times New Roman"/>
          <w:szCs w:val="24"/>
        </w:rPr>
        <w:t xml:space="preserve">, έχετε τον λόγο για τρία λεπτά. </w:t>
      </w:r>
    </w:p>
    <w:p w14:paraId="77AE1909"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lastRenderedPageBreak/>
        <w:t xml:space="preserve">ΝΙΚΟΛΑΟΣ ΤΟΣΚΑΣ (Αναπληρωτής Υπουργός Εσωτερικών και Διοικητικής Ανασυγκρότησης): </w:t>
      </w:r>
      <w:r>
        <w:rPr>
          <w:rFonts w:eastAsia="UB-Helvetica" w:cs="Times New Roman"/>
          <w:szCs w:val="24"/>
        </w:rPr>
        <w:t xml:space="preserve">Κύριε Λυκούδη, εκλαμβάνω τις προτάσεις και την κριτική σας σε ένα πλαίσιο εποικοδομητικό και ανταλλαγής απόψεων, προκειμένου να βρεθούν γρήγορα λύσεις για τα διάφορα προβλήματα. </w:t>
      </w:r>
    </w:p>
    <w:p w14:paraId="77AE190A"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Επομένως, δεν υπάρχει καμμία διάθεση αντιπαράθεσης αλλά μόνο εποικοδομητικού </w:t>
      </w:r>
      <w:r>
        <w:rPr>
          <w:rFonts w:eastAsia="UB-Helvetica" w:cs="Times New Roman"/>
          <w:szCs w:val="24"/>
        </w:rPr>
        <w:t xml:space="preserve">διαλόγου. </w:t>
      </w:r>
    </w:p>
    <w:p w14:paraId="77AE190B"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Ξέρετε ότι αυτή</w:t>
      </w:r>
      <w:r>
        <w:rPr>
          <w:rFonts w:eastAsia="UB-Helvetica" w:cs="Times New Roman"/>
          <w:szCs w:val="24"/>
        </w:rPr>
        <w:t>ν</w:t>
      </w:r>
      <w:r>
        <w:rPr>
          <w:rFonts w:eastAsia="UB-Helvetica" w:cs="Times New Roman"/>
          <w:szCs w:val="24"/>
        </w:rPr>
        <w:t xml:space="preserve"> τη στιγμή η </w:t>
      </w:r>
      <w:r>
        <w:rPr>
          <w:rFonts w:eastAsia="UB-Helvetica" w:cs="Times New Roman"/>
          <w:szCs w:val="24"/>
        </w:rPr>
        <w:t>Αστυνομία</w:t>
      </w:r>
      <w:r>
        <w:rPr>
          <w:rFonts w:eastAsia="UB-Helvetica" w:cs="Times New Roman"/>
          <w:szCs w:val="24"/>
        </w:rPr>
        <w:t>, ίσως μετά από πολλά χρόνια ενεργεί με πολύ μεγάλο σχεδιασμό και πολύ μεγάλη στόχευση. Αγγελικά πλασμένο κόσμο δεν δημιουργήσαμε. Υπάρχουν προβληματικές περιοχές και σε αυτό το</w:t>
      </w:r>
      <w:r>
        <w:rPr>
          <w:rFonts w:eastAsia="UB-Helvetica" w:cs="Times New Roman"/>
          <w:szCs w:val="24"/>
        </w:rPr>
        <w:t>ν</w:t>
      </w:r>
      <w:r>
        <w:rPr>
          <w:rFonts w:eastAsia="UB-Helvetica" w:cs="Times New Roman"/>
          <w:szCs w:val="24"/>
        </w:rPr>
        <w:t xml:space="preserve"> χώρο θα παλέψουμε όλοι, προκ</w:t>
      </w:r>
      <w:r>
        <w:rPr>
          <w:rFonts w:eastAsia="UB-Helvetica" w:cs="Times New Roman"/>
          <w:szCs w:val="24"/>
        </w:rPr>
        <w:t xml:space="preserve">ειμένου να διορθώσουμε καταστάσεις. </w:t>
      </w:r>
    </w:p>
    <w:p w14:paraId="77AE190C"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Βέβαια, οι διάφορες </w:t>
      </w:r>
      <w:proofErr w:type="spellStart"/>
      <w:r>
        <w:rPr>
          <w:rFonts w:eastAsia="UB-Helvetica" w:cs="Times New Roman"/>
          <w:szCs w:val="24"/>
        </w:rPr>
        <w:t>παραβατικότητες</w:t>
      </w:r>
      <w:proofErr w:type="spellEnd"/>
      <w:r>
        <w:rPr>
          <w:rFonts w:eastAsia="UB-Helvetica" w:cs="Times New Roman"/>
          <w:szCs w:val="24"/>
        </w:rPr>
        <w:t xml:space="preserve"> συνδέονται μεταξύ τους. Δεν είμαστε ευχαριστημένοι με τα διάφορα περιστατικά ούτε με τα περιστατικά τα οποία έχουν βάση και λόγο ύπαρξης προς τη δυτική Αττική και στα χυτήρια που είπα</w:t>
      </w:r>
      <w:r>
        <w:rPr>
          <w:rFonts w:eastAsia="UB-Helvetica" w:cs="Times New Roman"/>
          <w:szCs w:val="24"/>
        </w:rPr>
        <w:t xml:space="preserve">τε ούτε άλλα περιστατικά σε χώρους όπως είναι τα Εξάρχεια. Και εκεί προχωράμε με μέθοδο, με σύστημα και με σχεδιασμό. </w:t>
      </w:r>
    </w:p>
    <w:p w14:paraId="77AE190D"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 xml:space="preserve">Βέβαια, εάν νομίσει κάποιος ότι όλα αυτά λύνονται σε μια μέρα ή σε έναν μήνα θα λέει ψέματα. </w:t>
      </w:r>
      <w:r>
        <w:rPr>
          <w:rFonts w:eastAsia="UB-Helvetica" w:cs="Times New Roman"/>
          <w:szCs w:val="24"/>
        </w:rPr>
        <w:t>Αλλά οι όποιες προτάσεις, προκειμένου να επιταχυνθούν οι σχεδιασμοί και να έχουμε γρηγορότερα αποτελέσματα είναι πολύ ευχαρίστως ευπρόσδεκτες οποιαδήποτε στιγμή και η κριτική φυσικά. Γιατί κάνουμε λάθη σε καθημερινή βάση, όπως και προσπαθούμε σε καθημερινή</w:t>
      </w:r>
      <w:r>
        <w:rPr>
          <w:rFonts w:eastAsia="UB-Helvetica" w:cs="Times New Roman"/>
          <w:szCs w:val="24"/>
        </w:rPr>
        <w:t xml:space="preserve"> βάση. </w:t>
      </w:r>
    </w:p>
    <w:p w14:paraId="77AE190E"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Ερευνούμε για το θέμα των προτομών, όπως και στα διάφορα χυτήρια που υπάρχουν στις περιοχές που ξέρουμε όλοι και κοιτάζουμε να δούμε πώς μπορούμε να ελέγξουμε αυτές τις περιοχές σε ό,τι αφορά αυτούς τους χώρους που μερικές φορές είναι πρόχειροι χώρ</w:t>
      </w:r>
      <w:r>
        <w:rPr>
          <w:rFonts w:eastAsia="UB-Helvetica" w:cs="Times New Roman"/>
          <w:szCs w:val="24"/>
        </w:rPr>
        <w:t xml:space="preserve">οι χυτηρίων και ελέγχουμε και τους διάφορους που γυρίζουν στο κέντρο της Αθήνας, προκειμένου να συλλέξουν μεταλλικά αντικείμενα. Δεν είναι εύκολη υπόθεση. </w:t>
      </w:r>
    </w:p>
    <w:p w14:paraId="77AE190F"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Με τον ίδιο τρόπο προσπαθούμε να ελέγξουμε –και θα δείτε σύντομα αποτελέσματα- τους άλλους χώρους, π</w:t>
      </w:r>
      <w:r>
        <w:rPr>
          <w:rFonts w:eastAsia="UB-Helvetica" w:cs="Times New Roman"/>
          <w:szCs w:val="24"/>
        </w:rPr>
        <w:t xml:space="preserve">ου υπάρχει αυξημένη παραβατικότητα, είτε αφορά τα μέσα μαζικής μεταφοράς είτε άλλα θέματα. Έχετε δει αποτελέσματα πιστεύω στο διάστημα που προσπαθούμε και θα δείτε περισσότερα τώρα </w:t>
      </w:r>
      <w:r>
        <w:rPr>
          <w:rFonts w:eastAsia="UB-Helvetica" w:cs="Times New Roman"/>
          <w:szCs w:val="24"/>
        </w:rPr>
        <w:lastRenderedPageBreak/>
        <w:t>που κάπως σταθεροποιείται η κατάσταση σε ό,τι αφορά στο προσφυγικό και αποδ</w:t>
      </w:r>
      <w:r>
        <w:rPr>
          <w:rFonts w:eastAsia="UB-Helvetica" w:cs="Times New Roman"/>
          <w:szCs w:val="24"/>
        </w:rPr>
        <w:t xml:space="preserve">εσμεύονται δυνάμεις της </w:t>
      </w:r>
      <w:r>
        <w:rPr>
          <w:rFonts w:eastAsia="UB-Helvetica" w:cs="Times New Roman"/>
          <w:szCs w:val="24"/>
        </w:rPr>
        <w:t xml:space="preserve">Αστυνομίας </w:t>
      </w:r>
      <w:r>
        <w:rPr>
          <w:rFonts w:eastAsia="UB-Helvetica" w:cs="Times New Roman"/>
          <w:szCs w:val="24"/>
        </w:rPr>
        <w:t xml:space="preserve">για να κυνηγήσουν το κοινό έγκλημα και να υπάρξει καλύτερη αστυνόμευση. </w:t>
      </w:r>
    </w:p>
    <w:p w14:paraId="77AE1910"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Προσπαθούμε με τεράστια προβλήματα και με σχεδιασμό που ίσως δεν υπήρχε καθόλου και πιστεύω ότι σύντομα θα δούμε αποτελέσματα και εσείς και εμείς. </w:t>
      </w:r>
    </w:p>
    <w:p w14:paraId="77AE1911" w14:textId="77777777" w:rsidR="00030F8B" w:rsidRDefault="007F68A1">
      <w:pPr>
        <w:spacing w:after="0" w:line="600" w:lineRule="auto"/>
        <w:ind w:firstLine="720"/>
        <w:jc w:val="center"/>
        <w:rPr>
          <w:rFonts w:eastAsia="UB-Helvetica" w:cs="Times New Roman"/>
          <w:szCs w:val="24"/>
        </w:rPr>
      </w:pPr>
      <w:r>
        <w:rPr>
          <w:rFonts w:eastAsia="UB-Helvetica" w:cs="Times New Roman"/>
          <w:szCs w:val="24"/>
        </w:rPr>
        <w:t>(ΜΕΤΑ ΤΗΝ ΚΑΤΑΜΕΤΡΗΣΗ</w:t>
      </w:r>
      <w:r>
        <w:rPr>
          <w:rFonts w:eastAsia="UB-Helvetica" w:cs="Times New Roman"/>
          <w:szCs w:val="24"/>
        </w:rPr>
        <w:t>)</w:t>
      </w:r>
    </w:p>
    <w:p w14:paraId="77AE1912"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 xml:space="preserve">Κυρίες και 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 </w:t>
      </w:r>
    </w:p>
    <w:p w14:paraId="77AE1913"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Ψήφισαν συνολικά</w:t>
      </w:r>
      <w:r>
        <w:rPr>
          <w:rFonts w:eastAsia="UB-Helvetica" w:cs="Times New Roman"/>
          <w:szCs w:val="24"/>
        </w:rPr>
        <w:t xml:space="preserve"> 177 Βουλευτές. </w:t>
      </w:r>
    </w:p>
    <w:p w14:paraId="77AE1914"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Για την υπόθεση του συναδέλφου κ. Τριαντάφυλλου </w:t>
      </w:r>
      <w:proofErr w:type="spellStart"/>
      <w:r>
        <w:rPr>
          <w:rFonts w:eastAsia="UB-Helvetica" w:cs="Times New Roman"/>
          <w:szCs w:val="24"/>
        </w:rPr>
        <w:t>Μηταφίδη</w:t>
      </w:r>
      <w:proofErr w:type="spellEnd"/>
      <w:r>
        <w:rPr>
          <w:rFonts w:eastAsia="UB-Helvetica" w:cs="Times New Roman"/>
          <w:szCs w:val="24"/>
        </w:rPr>
        <w:t>:</w:t>
      </w:r>
    </w:p>
    <w:p w14:paraId="77AE1915"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Υπέρ της άρσεως ασυλίας, δηλαδή «ΝΑΙ»</w:t>
      </w:r>
      <w:r>
        <w:rPr>
          <w:rFonts w:eastAsia="UB-Helvetica" w:cs="Times New Roman"/>
          <w:szCs w:val="24"/>
        </w:rPr>
        <w:t>,</w:t>
      </w:r>
      <w:r>
        <w:rPr>
          <w:rFonts w:eastAsia="UB-Helvetica" w:cs="Times New Roman"/>
          <w:szCs w:val="24"/>
        </w:rPr>
        <w:t xml:space="preserve"> ψήφισαν 2 Βουλευτές. </w:t>
      </w:r>
    </w:p>
    <w:p w14:paraId="77AE1916"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Κατά της άρσεως ασυλίας, δηλαδή «ΟΧΙ»</w:t>
      </w:r>
      <w:r>
        <w:rPr>
          <w:rFonts w:eastAsia="UB-Helvetica" w:cs="Times New Roman"/>
          <w:szCs w:val="24"/>
        </w:rPr>
        <w:t>,</w:t>
      </w:r>
      <w:r>
        <w:rPr>
          <w:rFonts w:eastAsia="UB-Helvetica" w:cs="Times New Roman"/>
          <w:szCs w:val="24"/>
        </w:rPr>
        <w:t xml:space="preserve"> ψήφισαν 173 Βουλευτές. </w:t>
      </w:r>
    </w:p>
    <w:p w14:paraId="77AE1917"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 xml:space="preserve">Ψήφισαν «ΠΑΡΩΝ» 2 Βουλευτές. </w:t>
      </w:r>
    </w:p>
    <w:p w14:paraId="77AE1918"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Συνεπώς η αίτηση της εισαγγ</w:t>
      </w:r>
      <w:r>
        <w:rPr>
          <w:rFonts w:eastAsia="UB-Helvetica" w:cs="Times New Roman"/>
          <w:szCs w:val="24"/>
        </w:rPr>
        <w:t xml:space="preserve">ελικής αρχής απορρίπτεται. </w:t>
      </w:r>
    </w:p>
    <w:p w14:paraId="77AE1919"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Για την υπόθεση του συναδέλφου κ. Χρήστου </w:t>
      </w:r>
      <w:proofErr w:type="spellStart"/>
      <w:r>
        <w:rPr>
          <w:rFonts w:eastAsia="UB-Helvetica" w:cs="Times New Roman"/>
          <w:szCs w:val="24"/>
        </w:rPr>
        <w:t>Μπγιάλα</w:t>
      </w:r>
      <w:proofErr w:type="spellEnd"/>
      <w:r>
        <w:rPr>
          <w:rFonts w:eastAsia="UB-Helvetica" w:cs="Times New Roman"/>
          <w:szCs w:val="24"/>
        </w:rPr>
        <w:t>:</w:t>
      </w:r>
    </w:p>
    <w:p w14:paraId="77AE191A"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Υπέρ της άρσεως ασυλίας, δηλαδή «ΝΑΙ»</w:t>
      </w:r>
      <w:r>
        <w:rPr>
          <w:rFonts w:eastAsia="UB-Helvetica" w:cs="Times New Roman"/>
          <w:szCs w:val="24"/>
        </w:rPr>
        <w:t>,</w:t>
      </w:r>
      <w:r>
        <w:rPr>
          <w:rFonts w:eastAsia="UB-Helvetica" w:cs="Times New Roman"/>
          <w:szCs w:val="24"/>
        </w:rPr>
        <w:t xml:space="preserve"> ψήφισαν 105 Βουλευτές. </w:t>
      </w:r>
    </w:p>
    <w:p w14:paraId="77AE191B"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Κατά της άρσεως ασυλίας, δηλαδή «ΟΧΙ»</w:t>
      </w:r>
      <w:r>
        <w:rPr>
          <w:rFonts w:eastAsia="UB-Helvetica" w:cs="Times New Roman"/>
          <w:szCs w:val="24"/>
        </w:rPr>
        <w:t>,</w:t>
      </w:r>
      <w:r>
        <w:rPr>
          <w:rFonts w:eastAsia="UB-Helvetica" w:cs="Times New Roman"/>
          <w:szCs w:val="24"/>
        </w:rPr>
        <w:t xml:space="preserve"> ψήφισαν 68 Βουλευτές. </w:t>
      </w:r>
    </w:p>
    <w:p w14:paraId="77AE191C"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 xml:space="preserve">Ψήφισαν «ΠΑΡΩΝ» 4 Βουλευτές. </w:t>
      </w:r>
    </w:p>
    <w:p w14:paraId="77AE191D"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Συνεπώς η αίτηση της ε</w:t>
      </w:r>
      <w:r>
        <w:rPr>
          <w:rFonts w:eastAsia="UB-Helvetica" w:cs="Times New Roman"/>
          <w:szCs w:val="24"/>
        </w:rPr>
        <w:t xml:space="preserve">ισαγγελικής αρχής </w:t>
      </w:r>
      <w:r>
        <w:rPr>
          <w:rFonts w:eastAsia="UB-Helvetica" w:cs="Times New Roman"/>
          <w:szCs w:val="24"/>
        </w:rPr>
        <w:t xml:space="preserve">γίνεται </w:t>
      </w:r>
      <w:r>
        <w:rPr>
          <w:rFonts w:eastAsia="UB-Helvetica" w:cs="Times New Roman"/>
          <w:szCs w:val="24"/>
        </w:rPr>
        <w:t xml:space="preserve">δεκτή. </w:t>
      </w:r>
    </w:p>
    <w:p w14:paraId="77AE191E"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την υπόθεση του συνάδελφου κ. 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77AE191F"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Υπέρ της άρσεως ασυλίας, δηλαδή «ΝΑΙ», ψήφισαν 95 Βουλευτές. </w:t>
      </w:r>
    </w:p>
    <w:p w14:paraId="77AE1920"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Κατά της άρσεως ασυλίας, δηλαδή «ΟΧΙ», ψήφισαν 80 Βουλευτές. </w:t>
      </w:r>
    </w:p>
    <w:p w14:paraId="77AE1921"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Ψήφισαν «ΠΑΡΩΝ» 2 Βουλευτές. </w:t>
      </w:r>
    </w:p>
    <w:p w14:paraId="77AE1922"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γίνεται δεκτή. </w:t>
      </w:r>
    </w:p>
    <w:p w14:paraId="77AE1923"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υπόθεση του συνάδελφου κ. Νικολάου Μίχου: </w:t>
      </w:r>
    </w:p>
    <w:p w14:paraId="77AE1924"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Υπέρ της άρσεως ασυλίας, δηλαδή «ΝΑΙ», ψήφισαν 175 Βουλευτές. </w:t>
      </w:r>
    </w:p>
    <w:p w14:paraId="77AE1925"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Κατά της άρσεως ασυλίας, δηλαδή «ΟΧΙ», ψήφισαν 2 Βουλευτές. </w:t>
      </w:r>
    </w:p>
    <w:p w14:paraId="77AE1926"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Ψήφισε «ΠΑΡΩΝ» ουδείς. </w:t>
      </w:r>
    </w:p>
    <w:p w14:paraId="77AE1927"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γίνεται δεκτή.</w:t>
      </w:r>
    </w:p>
    <w:p w14:paraId="77AE1928"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πρωτόκολλο και τα ψη</w:t>
      </w:r>
      <w:r>
        <w:rPr>
          <w:rFonts w:eastAsia="Times New Roman" w:cs="Times New Roman"/>
          <w:szCs w:val="24"/>
        </w:rPr>
        <w:t>φοδέλτια της διεξαχθείσης ονομαστικής ψηφοφορίας καταχωρίζονται στα Πρακτικά και έχουν ως εξής:</w:t>
      </w:r>
    </w:p>
    <w:p w14:paraId="77AE1929" w14:textId="77777777" w:rsidR="00030F8B" w:rsidRDefault="007F68A1">
      <w:pPr>
        <w:tabs>
          <w:tab w:val="left" w:pos="2738"/>
          <w:tab w:val="center" w:pos="4753"/>
          <w:tab w:val="left" w:pos="5723"/>
        </w:tabs>
        <w:spacing w:after="0" w:line="600" w:lineRule="auto"/>
        <w:ind w:firstLine="720"/>
        <w:jc w:val="both"/>
        <w:rPr>
          <w:rFonts w:eastAsia="Times New Roman" w:cs="Times New Roman"/>
          <w:color w:val="FF0000"/>
          <w:szCs w:val="24"/>
        </w:rPr>
      </w:pPr>
      <w:r w:rsidRPr="00522787">
        <w:rPr>
          <w:rFonts w:eastAsia="Times New Roman" w:cs="Times New Roman"/>
          <w:color w:val="FF0000"/>
          <w:szCs w:val="24"/>
        </w:rPr>
        <w:t xml:space="preserve">          (Αλλαγή σελίδας)</w:t>
      </w:r>
    </w:p>
    <w:p w14:paraId="77AE192A" w14:textId="77777777" w:rsidR="00030F8B" w:rsidRDefault="007F68A1">
      <w:pPr>
        <w:tabs>
          <w:tab w:val="left" w:pos="2738"/>
          <w:tab w:val="center" w:pos="4753"/>
          <w:tab w:val="left" w:pos="5723"/>
        </w:tabs>
        <w:spacing w:after="0" w:line="600" w:lineRule="auto"/>
        <w:ind w:firstLine="720"/>
        <w:jc w:val="both"/>
        <w:rPr>
          <w:rFonts w:eastAsia="Times New Roman" w:cs="Times New Roman"/>
          <w:color w:val="FF0000"/>
          <w:szCs w:val="24"/>
        </w:rPr>
      </w:pPr>
      <w:r w:rsidRPr="00522787">
        <w:rPr>
          <w:rFonts w:eastAsia="Times New Roman" w:cs="Times New Roman"/>
          <w:color w:val="FF0000"/>
          <w:szCs w:val="24"/>
        </w:rPr>
        <w:t xml:space="preserve">           (Να μπουν οι σελίδες</w:t>
      </w:r>
      <w:r w:rsidRPr="00522787">
        <w:rPr>
          <w:rFonts w:eastAsia="Times New Roman" w:cs="Times New Roman"/>
          <w:color w:val="FF0000"/>
          <w:szCs w:val="24"/>
        </w:rPr>
        <w:t xml:space="preserve"> 241</w:t>
      </w:r>
      <w:r w:rsidRPr="00522787">
        <w:rPr>
          <w:rFonts w:eastAsia="Times New Roman" w:cs="Times New Roman"/>
          <w:color w:val="FF0000"/>
          <w:szCs w:val="24"/>
          <w:vertAlign w:val="superscript"/>
        </w:rPr>
        <w:t>α</w:t>
      </w:r>
      <w:r w:rsidRPr="00522787">
        <w:rPr>
          <w:rFonts w:eastAsia="Times New Roman" w:cs="Times New Roman"/>
          <w:color w:val="FF0000"/>
          <w:szCs w:val="24"/>
        </w:rPr>
        <w:t xml:space="preserve"> και 241β)</w:t>
      </w:r>
    </w:p>
    <w:p w14:paraId="77AE192B"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sidRPr="00FD50F5">
        <w:rPr>
          <w:rFonts w:eastAsia="Times New Roman" w:cs="Times New Roman"/>
          <w:color w:val="FF0000"/>
          <w:szCs w:val="24"/>
        </w:rPr>
        <w:t>(Αλλ</w:t>
      </w:r>
      <w:r w:rsidRPr="00FD50F5">
        <w:rPr>
          <w:rFonts w:eastAsia="Times New Roman" w:cs="Times New Roman"/>
          <w:color w:val="FF0000"/>
          <w:szCs w:val="24"/>
        </w:rPr>
        <w:t>αγή σελίδας)</w:t>
      </w:r>
    </w:p>
    <w:p w14:paraId="77AE192C"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sidRPr="009800D6">
        <w:rPr>
          <w:rFonts w:eastAsia="Times New Roman" w:cs="Times New Roman"/>
          <w:b/>
          <w:szCs w:val="24"/>
        </w:rPr>
        <w:t xml:space="preserve">ΠΡΟΕΔΡΕΥΟΥΣΑ </w:t>
      </w:r>
      <w:r>
        <w:rPr>
          <w:rFonts w:eastAsia="Times New Roman" w:cs="Times New Roman"/>
          <w:b/>
          <w:szCs w:val="24"/>
        </w:rPr>
        <w:t>(</w:t>
      </w:r>
      <w:r>
        <w:rPr>
          <w:rFonts w:eastAsia="Times New Roman" w:cs="Times New Roman"/>
          <w:b/>
          <w:szCs w:val="24"/>
        </w:rPr>
        <w:t>Αναστασία</w:t>
      </w:r>
      <w:r>
        <w:rPr>
          <w:rFonts w:eastAsia="Times New Roman" w:cs="Times New Roman"/>
          <w:b/>
          <w:szCs w:val="24"/>
        </w:rPr>
        <w:t xml:space="preserve"> </w:t>
      </w:r>
      <w:r w:rsidRPr="009800D6">
        <w:rPr>
          <w:rFonts w:eastAsia="Times New Roman" w:cs="Times New Roman"/>
          <w:b/>
          <w:szCs w:val="24"/>
        </w:rPr>
        <w:t>Χριστοδουλοπούλου):</w:t>
      </w:r>
      <w:r>
        <w:rPr>
          <w:rFonts w:eastAsia="Times New Roman" w:cs="Times New Roman"/>
          <w:b/>
          <w:szCs w:val="24"/>
        </w:rPr>
        <w:t xml:space="preserve"> </w:t>
      </w:r>
      <w:r>
        <w:rPr>
          <w:rFonts w:eastAsia="Times New Roman" w:cs="Times New Roman"/>
          <w:szCs w:val="24"/>
        </w:rPr>
        <w:t>Επανερχό</w:t>
      </w:r>
      <w:r>
        <w:rPr>
          <w:rFonts w:eastAsia="Times New Roman" w:cs="Times New Roman"/>
          <w:szCs w:val="24"/>
        </w:rPr>
        <w:t>μαστε</w:t>
      </w:r>
      <w:r>
        <w:rPr>
          <w:rFonts w:eastAsia="Times New Roman" w:cs="Times New Roman"/>
          <w:szCs w:val="24"/>
        </w:rPr>
        <w:t xml:space="preserve"> στη συζήτηση των επίκαιρων ερωτήσεων. </w:t>
      </w:r>
    </w:p>
    <w:p w14:paraId="77AE192D"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Θα συζητηθεί η τέταρτη με αριθμό 972/9-6-2016 επίκαιρη ερώτηση δευτέρου κύκλου του Βουλευτή Σερρών της Δημοκρατικής Συμπαράταξης ΠΑΣΟΚ-ΔΗΜΑΡ κ. Μιχαήλ Τζελέπη προς τον Υπουργό Εργασίας, Κοινωνικής Ασφάλισης και Κοινωνικής Αλληλεγγύης, σχετικά με τις επιπτώ</w:t>
      </w:r>
      <w:r>
        <w:rPr>
          <w:rFonts w:eastAsia="Times New Roman" w:cs="Times New Roman"/>
          <w:szCs w:val="24"/>
        </w:rPr>
        <w:t xml:space="preserve">σεις στους αγρότες συνταξιούχους από τον νέο ασφαλιστικό νόμο 4387/2016. </w:t>
      </w:r>
    </w:p>
    <w:p w14:paraId="77AE192E"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Υφυπουργός Εργασίας, Κοινωνικής Ασφάλισης και Κοινωνικής Αλληλεγγύης κ. Αναστάσιος Πετρόπουλος. </w:t>
      </w:r>
    </w:p>
    <w:p w14:paraId="77AE192F"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Ορίστε, κύριε Τζελέπη, έχετε τον λόγο για δύο λε</w:t>
      </w:r>
      <w:r>
        <w:rPr>
          <w:rFonts w:eastAsia="Times New Roman" w:cs="Times New Roman"/>
          <w:szCs w:val="24"/>
        </w:rPr>
        <w:t xml:space="preserve">πτά. </w:t>
      </w:r>
    </w:p>
    <w:p w14:paraId="77AE1930"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Ευχαριστώ, κυρία Πρόεδρε. </w:t>
      </w:r>
    </w:p>
    <w:p w14:paraId="77AE1931"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με την αρχή της εφαρμογής του νέου ασφαλιστικού νόμου, του </w:t>
      </w:r>
      <w:r>
        <w:rPr>
          <w:rFonts w:eastAsia="Times New Roman" w:cs="Times New Roman"/>
          <w:szCs w:val="24"/>
        </w:rPr>
        <w:t>ν.</w:t>
      </w:r>
      <w:r>
        <w:rPr>
          <w:rFonts w:eastAsia="Times New Roman" w:cs="Times New Roman"/>
          <w:szCs w:val="24"/>
        </w:rPr>
        <w:t xml:space="preserve">4387 της </w:t>
      </w:r>
      <w:r>
        <w:rPr>
          <w:rFonts w:eastAsia="Times New Roman" w:cs="Times New Roman"/>
          <w:szCs w:val="24"/>
        </w:rPr>
        <w:t xml:space="preserve">συγκυβέρνησης </w:t>
      </w:r>
      <w:r>
        <w:rPr>
          <w:rFonts w:eastAsia="Times New Roman" w:cs="Times New Roman"/>
          <w:szCs w:val="24"/>
        </w:rPr>
        <w:t xml:space="preserve">ΣΥΡΙΖΑ-ΑΝΕΛ ήδη άρχισαν να γίνονται ορατά τα αρνητικά αποτελέσματα του νόμου αυτού για τους συνταξιούχους. </w:t>
      </w:r>
      <w:r>
        <w:rPr>
          <w:rFonts w:eastAsia="Times New Roman" w:cs="Times New Roman"/>
          <w:szCs w:val="24"/>
        </w:rPr>
        <w:t xml:space="preserve">Άρχισαν να γίνονται ορατές οι μειώσεις στους συνταξιούχους όσον αφορά το </w:t>
      </w:r>
      <w:r>
        <w:rPr>
          <w:rFonts w:eastAsia="Times New Roman" w:cs="Times New Roman"/>
          <w:szCs w:val="24"/>
        </w:rPr>
        <w:lastRenderedPageBreak/>
        <w:t xml:space="preserve">ΕΚΑΣ, τις επικουρικές συντάξεις, το εφάπαξ και έπεται συνέχεια και για τις κύριες αλλά και για τις συντάξεις στους </w:t>
      </w:r>
      <w:proofErr w:type="spellStart"/>
      <w:r>
        <w:rPr>
          <w:rFonts w:eastAsia="Times New Roman" w:cs="Times New Roman"/>
          <w:szCs w:val="24"/>
        </w:rPr>
        <w:t>νεοεξερχόμενους</w:t>
      </w:r>
      <w:proofErr w:type="spellEnd"/>
      <w:r>
        <w:rPr>
          <w:rFonts w:eastAsia="Times New Roman" w:cs="Times New Roman"/>
          <w:szCs w:val="24"/>
        </w:rPr>
        <w:t xml:space="preserve"> από εδώ και πέρα ασφαλισμένους που προβλέπονται της </w:t>
      </w:r>
      <w:r>
        <w:rPr>
          <w:rFonts w:eastAsia="Times New Roman" w:cs="Times New Roman"/>
          <w:szCs w:val="24"/>
        </w:rPr>
        <w:t xml:space="preserve">τάξης του 30%. </w:t>
      </w:r>
    </w:p>
    <w:p w14:paraId="77AE1932"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όμως, να επικεντρωθώ ιδιαίτερα στους αγρότες. Ήδη οι αγρότες αυτές τις μέρες βλέπουν μια αύξηση στις ασφαλιστικές εισφορές τους που αγγίζει το 25%. Και μιλάω συγκεκριμένα για μία κατηγορία, για την τέταρτη κατηγορία από 1096 ευρώ σε 1</w:t>
      </w:r>
      <w:r>
        <w:rPr>
          <w:rFonts w:eastAsia="Times New Roman" w:cs="Times New Roman"/>
          <w:szCs w:val="24"/>
        </w:rPr>
        <w:t xml:space="preserve">467 ευρώ ΦΑΕ για εξακόσιες πενήντα επτά χιλιάδες αγρότες. </w:t>
      </w:r>
    </w:p>
    <w:p w14:paraId="77AE1933"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Εκείνο, όμως, που έχει αναστατώσει πραγματικά τους αγρότες είναι ότι με τον </w:t>
      </w:r>
      <w:r>
        <w:rPr>
          <w:rFonts w:eastAsia="Times New Roman" w:cs="Times New Roman"/>
          <w:szCs w:val="24"/>
        </w:rPr>
        <w:t>ν.</w:t>
      </w:r>
      <w:r>
        <w:rPr>
          <w:rFonts w:eastAsia="Times New Roman" w:cs="Times New Roman"/>
          <w:szCs w:val="24"/>
        </w:rPr>
        <w:t>4387 και το άρθρο 20 παράγραφος 6, όπως έχει περάσει, στους εξ ιδίου δικαιώματος συνταξιούχους, τους ασφαλισμένους στον</w:t>
      </w:r>
      <w:r>
        <w:rPr>
          <w:rFonts w:eastAsia="Times New Roman" w:cs="Times New Roman"/>
          <w:szCs w:val="24"/>
        </w:rPr>
        <w:t xml:space="preserve"> Ενιαίο Φορέα Κοινωνικής Ασφάλισης, οι οποίοι αναλαμβάνουν εργασία, αποκτούν ιδιότητα ή δραστηριότητα υποχρεωτικώς </w:t>
      </w:r>
      <w:proofErr w:type="spellStart"/>
      <w:r>
        <w:rPr>
          <w:rFonts w:eastAsia="Times New Roman" w:cs="Times New Roman"/>
          <w:szCs w:val="24"/>
        </w:rPr>
        <w:t>υπακτέα</w:t>
      </w:r>
      <w:proofErr w:type="spellEnd"/>
      <w:r>
        <w:rPr>
          <w:rFonts w:eastAsia="Times New Roman" w:cs="Times New Roman"/>
          <w:szCs w:val="24"/>
        </w:rPr>
        <w:t xml:space="preserve"> στην ασφάλιση του ΕΦΚΑ, οι ακαθάριστες συντάξεις –κύριες και επικουρικές- καταβάλλονται μειωμένες σε ποσοστό 60%. Δηλαδή, παρ’ όλες τ</w:t>
      </w:r>
      <w:r>
        <w:rPr>
          <w:rFonts w:eastAsia="Times New Roman" w:cs="Times New Roman"/>
          <w:szCs w:val="24"/>
        </w:rPr>
        <w:t>ις υποσχέσεις, με την κα</w:t>
      </w:r>
      <w:r>
        <w:rPr>
          <w:rFonts w:eastAsia="Times New Roman" w:cs="Times New Roman"/>
          <w:szCs w:val="24"/>
        </w:rPr>
        <w:lastRenderedPageBreak/>
        <w:t xml:space="preserve">τάργηση του ΟΓΑ και την ενσωμάτωσή του στον Ενιαίο Φορέα Κοινωνικής Ασφάλισης, με τη συγκεκριμένη διάταξη οι </w:t>
      </w:r>
      <w:proofErr w:type="spellStart"/>
      <w:r>
        <w:rPr>
          <w:rFonts w:eastAsia="Times New Roman" w:cs="Times New Roman"/>
          <w:szCs w:val="24"/>
        </w:rPr>
        <w:t>νεοεξερχόμενοι</w:t>
      </w:r>
      <w:proofErr w:type="spellEnd"/>
      <w:r>
        <w:rPr>
          <w:rFonts w:eastAsia="Times New Roman" w:cs="Times New Roman"/>
          <w:szCs w:val="24"/>
        </w:rPr>
        <w:t xml:space="preserve"> αγρότες, οι αγρότες οι οποίοι είναι συνδεδεμένοι με τη γη τους, οι αγρότες των 330 ευρώ θα δεχθούν μειώσεις </w:t>
      </w:r>
      <w:r>
        <w:rPr>
          <w:rFonts w:eastAsia="Times New Roman" w:cs="Times New Roman"/>
          <w:szCs w:val="24"/>
        </w:rPr>
        <w:t xml:space="preserve">της τάξης του 60%, δηλαδή θα παίρνουν 120 ευρώ σύνταξη; Θέλουμε να το καταλάβουμε αυτό. </w:t>
      </w:r>
    </w:p>
    <w:p w14:paraId="77AE1934"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να διευκρινίσετε, επίσης, σε σχέση με την </w:t>
      </w:r>
      <w:proofErr w:type="spellStart"/>
      <w:r>
        <w:rPr>
          <w:rFonts w:eastAsia="Times New Roman" w:cs="Times New Roman"/>
          <w:szCs w:val="24"/>
        </w:rPr>
        <w:t>εφαρμοστική</w:t>
      </w:r>
      <w:proofErr w:type="spellEnd"/>
      <w:r>
        <w:rPr>
          <w:rFonts w:eastAsia="Times New Roman" w:cs="Times New Roman"/>
          <w:szCs w:val="24"/>
        </w:rPr>
        <w:t xml:space="preserve"> εγκύκλιο τι γίνεται και με τους εν ενεργεία συνταξιούχους αγρότες πριν την ψήφιση του νόμου αυτού. </w:t>
      </w:r>
    </w:p>
    <w:p w14:paraId="77AE1935"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Μιας</w:t>
      </w:r>
      <w:r>
        <w:rPr>
          <w:rFonts w:eastAsia="Times New Roman" w:cs="Times New Roman"/>
          <w:szCs w:val="24"/>
        </w:rPr>
        <w:t xml:space="preserve"> και έχει ενταχθεί ο ΟΓΑ πλέον στον Ενιαίο Φορέα Κοινωνικής Ασφάλισης, θα ήθελα να ρωτήσω, κύριε Υπουργέ, αν είναι στις προθέσεις σας να διατηρήσετε την υφιστάμενη οργανωτική δομή του ΟΓΑ στην περιφέρεια με </w:t>
      </w:r>
      <w:r>
        <w:rPr>
          <w:rFonts w:eastAsia="Times New Roman" w:cs="Times New Roman"/>
          <w:szCs w:val="24"/>
        </w:rPr>
        <w:t xml:space="preserve">τις </w:t>
      </w:r>
      <w:r>
        <w:rPr>
          <w:rFonts w:eastAsia="Times New Roman" w:cs="Times New Roman"/>
          <w:szCs w:val="24"/>
        </w:rPr>
        <w:t xml:space="preserve">τρεισήμισι χιλιάδες </w:t>
      </w:r>
      <w:r>
        <w:rPr>
          <w:rFonts w:eastAsia="Times New Roman" w:cs="Times New Roman"/>
          <w:szCs w:val="24"/>
        </w:rPr>
        <w:t>των ανταποκριτών</w:t>
      </w:r>
      <w:r>
        <w:rPr>
          <w:rFonts w:eastAsia="Times New Roman" w:cs="Times New Roman"/>
          <w:szCs w:val="24"/>
        </w:rPr>
        <w:t>, γιατί κ</w:t>
      </w:r>
      <w:r>
        <w:rPr>
          <w:rFonts w:eastAsia="Times New Roman" w:cs="Times New Roman"/>
          <w:szCs w:val="24"/>
        </w:rPr>
        <w:t xml:space="preserve">αταλαβαίνετε και ξέρετε πολύ καλά ότι πλέον η αγροτική σύνταξη θα υπολογίζεται σε πέντε κομμάτια. Αυτά τα πέντε κομμάτια για να υπολογιστούν, χρειάζονται ένα εξειδικευμένο προσωπικό. Αν καταργηθούν οι τρεισήμισι χιλιάδες ανταποκριτές </w:t>
      </w:r>
      <w:r>
        <w:rPr>
          <w:rFonts w:eastAsia="Times New Roman" w:cs="Times New Roman"/>
          <w:szCs w:val="24"/>
        </w:rPr>
        <w:lastRenderedPageBreak/>
        <w:t>που είναι στην περιφέρ</w:t>
      </w:r>
      <w:r>
        <w:rPr>
          <w:rFonts w:eastAsia="Times New Roman" w:cs="Times New Roman"/>
          <w:szCs w:val="24"/>
        </w:rPr>
        <w:t xml:space="preserve">εια, θα αναγκάζεται ο αγρότης από τις ορεινές περιοχές –και κλείνω, κυρία Πρόεδρε- από τις απομακρυσμένες περιοχές, να πάει να βρει πληροφόρηση πού; Στον Ενιαίο Φορέα; Στα υποκαταστήματα του ΙΚΑ; Πώς; Θα ήθελα πραγματικά την απάντησή σας. </w:t>
      </w:r>
    </w:p>
    <w:p w14:paraId="77AE1936" w14:textId="77777777" w:rsidR="00030F8B" w:rsidRDefault="007F68A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Ευχαριστώ, κυρία</w:t>
      </w:r>
      <w:r>
        <w:rPr>
          <w:rFonts w:eastAsia="Times New Roman" w:cs="Times New Roman"/>
          <w:szCs w:val="24"/>
        </w:rPr>
        <w:t xml:space="preserve"> Πρόεδρε. </w:t>
      </w:r>
    </w:p>
    <w:p w14:paraId="77AE1937" w14:textId="77777777" w:rsidR="00030F8B" w:rsidRDefault="007F68A1">
      <w:pPr>
        <w:spacing w:after="0"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Πετρόπουλε, έχετε τον λόγο για τρία λεπτά. </w:t>
      </w:r>
      <w:r>
        <w:rPr>
          <w:rFonts w:eastAsia="Times New Roman" w:cs="Times New Roman"/>
          <w:szCs w:val="24"/>
        </w:rPr>
        <w:t xml:space="preserve"> </w:t>
      </w:r>
    </w:p>
    <w:p w14:paraId="77AE1938" w14:textId="77777777" w:rsidR="00030F8B" w:rsidRDefault="007F68A1">
      <w:pPr>
        <w:spacing w:after="0"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Κύριε Τζελέπη, η ερώτησή σας είναι πράγματι επί</w:t>
      </w:r>
      <w:r>
        <w:rPr>
          <w:rFonts w:eastAsia="Times New Roman"/>
          <w:szCs w:val="24"/>
        </w:rPr>
        <w:t xml:space="preserve">καιρη και μου δίνει την ευκαιρία να καθησυχάσω τους αγρότες, σχετικά με τις φήμες που διαχέονται απ’ άκρου εις άκρον στην Ελλάδα. </w:t>
      </w:r>
    </w:p>
    <w:p w14:paraId="77AE1939" w14:textId="77777777" w:rsidR="00030F8B" w:rsidRDefault="007F68A1">
      <w:pPr>
        <w:spacing w:after="0" w:line="600" w:lineRule="auto"/>
        <w:ind w:firstLine="720"/>
        <w:jc w:val="both"/>
        <w:rPr>
          <w:rFonts w:eastAsia="Times New Roman" w:cs="Times New Roman"/>
          <w:szCs w:val="24"/>
        </w:rPr>
      </w:pPr>
      <w:r>
        <w:rPr>
          <w:rFonts w:eastAsia="Times New Roman"/>
          <w:szCs w:val="24"/>
        </w:rPr>
        <w:t>Πρώτα από όλα, πρέπει να πω ότι και πολλοί Βουλευτές του ΣΥΡΙΖΑ και από όλες τις πτέρυγες –και η κ. Αραμπατζή έχει ίδια ερώτη</w:t>
      </w:r>
      <w:r>
        <w:rPr>
          <w:rFonts w:eastAsia="Times New Roman"/>
          <w:szCs w:val="24"/>
        </w:rPr>
        <w:t>ση για αύριο- μου έχουν θέσει το ίδιο ερώτημα και μου δίνεται η ευκαιρία να απαντήσω σε όλους αυτή</w:t>
      </w:r>
      <w:r>
        <w:rPr>
          <w:rFonts w:eastAsia="Times New Roman"/>
          <w:szCs w:val="24"/>
        </w:rPr>
        <w:t>ν</w:t>
      </w:r>
      <w:r>
        <w:rPr>
          <w:rFonts w:eastAsia="Times New Roman"/>
          <w:szCs w:val="24"/>
        </w:rPr>
        <w:t xml:space="preserve"> τη στιγμή. </w:t>
      </w:r>
    </w:p>
    <w:p w14:paraId="77AE193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Οι διατάξεις του νέου νόμου προβλέπουν την εθνική σύνταξη που παίρνουν πλέον και οι αγρότες, 384 ευρώ. Αυτό οδηγεί σε μία σύνταξη που είναι πολλαπλάσια εκείνης που θα έπαιρναν με τις παλιές διατάξεις. Δεν θα επανέλθω σε όλες τις λεπτομέρειες που ήδη έχω αν</w:t>
      </w:r>
      <w:r>
        <w:rPr>
          <w:rFonts w:eastAsia="Times New Roman" w:cs="Times New Roman"/>
          <w:szCs w:val="24"/>
        </w:rPr>
        <w:t xml:space="preserve">αλύσει σε άλλες ευκαιρίες και κατά τη σύσταση του νομοσχεδίου. </w:t>
      </w:r>
    </w:p>
    <w:p w14:paraId="77AE193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Θα πω μόνο τούτο, ότι η βασική σύνταξη που ο προηγούμενος νόμος έδινε στους αγρότες, μηδενιζόταν το 2026. Έχει τελειώσει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αυτή η παλιά κατάσταση, όπου οι αγρότες ήταν στο περιθώριο της</w:t>
      </w:r>
      <w:r>
        <w:rPr>
          <w:rFonts w:eastAsia="Times New Roman" w:cs="Times New Roman"/>
          <w:szCs w:val="24"/>
        </w:rPr>
        <w:t xml:space="preserve"> κοινωνίας και επομένως με μία σύνταξη αυτού του μεγέθους θα έπρεπε να πάρουμε ένα μέτρο που ίσχυε και για τους άλλους ασφαλισμένους. </w:t>
      </w:r>
    </w:p>
    <w:p w14:paraId="77AE193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Πράγματι, για όλους τους ασφαλισμένους προβλεπόταν περικοπή των συντάξεων. Επειδή οι κανόνες είναι ίδιοι, προβλέπεται και</w:t>
      </w:r>
      <w:r>
        <w:rPr>
          <w:rFonts w:eastAsia="Times New Roman" w:cs="Times New Roman"/>
          <w:szCs w:val="24"/>
        </w:rPr>
        <w:t xml:space="preserve"> για τους αγρότες περικοπή των συντάξεων. Όμως αυτή η περικοπή των συντάξεων έχει ως αφετηρία τη χρονική στιγμή που οι αγρότες θα παίρνουν, με τη μεταβατική περίοδο </w:t>
      </w:r>
      <w:r>
        <w:rPr>
          <w:rFonts w:eastAsia="Times New Roman" w:cs="Times New Roman"/>
          <w:szCs w:val="24"/>
        </w:rPr>
        <w:lastRenderedPageBreak/>
        <w:t>που προβλέπεται, την πληρότητα της σύνταξης αυτής. Συνεπώς δεν υπάρχει κανένας λόγος να ανη</w:t>
      </w:r>
      <w:r>
        <w:rPr>
          <w:rFonts w:eastAsia="Times New Roman" w:cs="Times New Roman"/>
          <w:szCs w:val="24"/>
        </w:rPr>
        <w:t>συχούν οι αγρότες.</w:t>
      </w:r>
    </w:p>
    <w:p w14:paraId="77AE193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Είναι σωστό αυτό που λέμε για τη μεταβίβαση των δικαιωμάτων. Καλό είναι οι πατεράδες και οι μανάδες στην ύπαιθρο χώρα να το κάνουν για τα παιδιά τους, μετά τη νέα δυνατότητα που παρέχεται για ανάπτυξη, μέσα από τα χρηματοδοτικά προγράμμα</w:t>
      </w:r>
      <w:r>
        <w:rPr>
          <w:rFonts w:eastAsia="Times New Roman" w:cs="Times New Roman"/>
          <w:szCs w:val="24"/>
        </w:rPr>
        <w:t>τα των νέων καλλιεργειών και των νέων αγροτών που θα ανοίξουν, ώστε να αναπτύξουν τέτοια δραστηριότητα. Δεν υπάρχει όμως θέμα μια και τέθηκε και αυτό.</w:t>
      </w:r>
    </w:p>
    <w:p w14:paraId="77AE193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Έχει τεθεί το θέμα ότι η υποβολή των δηλώσεων όριζε να γίνει μέχρι τις 15 Ιουνίου. Ήδη θα ξέρετε ότι έχει</w:t>
      </w:r>
      <w:r>
        <w:rPr>
          <w:rFonts w:eastAsia="Times New Roman" w:cs="Times New Roman"/>
          <w:szCs w:val="24"/>
        </w:rPr>
        <w:t xml:space="preserve"> παραταθεί μέχρι το τέλος του μήνα. Συνεπώς, υπάρχει η δυνατότητα όλοι να διευθετήσουν τα θέματα των μεταβιβάσεων. Έτσι και αλλιώς</w:t>
      </w:r>
      <w:r>
        <w:rPr>
          <w:rFonts w:eastAsia="Times New Roman" w:cs="Times New Roman"/>
          <w:szCs w:val="24"/>
        </w:rPr>
        <w:t>,</w:t>
      </w:r>
      <w:r>
        <w:rPr>
          <w:rFonts w:eastAsia="Times New Roman" w:cs="Times New Roman"/>
          <w:szCs w:val="24"/>
        </w:rPr>
        <w:t xml:space="preserve"> με αφορμή και κίνητρο αυτή τη διάταξη του νόμου, είναι καλό να εκκαθαρίσουν τα περιουσιακά ζητήματα και να μεταβιβάσουν στα </w:t>
      </w:r>
      <w:r>
        <w:rPr>
          <w:rFonts w:eastAsia="Times New Roman" w:cs="Times New Roman"/>
          <w:szCs w:val="24"/>
        </w:rPr>
        <w:t>παιδιά τους την περιουσία αυτή.</w:t>
      </w:r>
    </w:p>
    <w:p w14:paraId="77AE193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Επαναλαμβάνω ότι δεν θα υπάρξει πρόβλημα με τους αγρότες</w:t>
      </w:r>
      <w:r>
        <w:rPr>
          <w:rFonts w:eastAsia="Times New Roman" w:cs="Times New Roman"/>
          <w:szCs w:val="24"/>
        </w:rPr>
        <w:t>,</w:t>
      </w:r>
      <w:r>
        <w:rPr>
          <w:rFonts w:eastAsia="Times New Roman" w:cs="Times New Roman"/>
          <w:szCs w:val="24"/>
        </w:rPr>
        <w:t xml:space="preserve"> που ήδη λαμβάνουν σύνταξη. Προοπτικά βέβαια</w:t>
      </w:r>
      <w:r>
        <w:rPr>
          <w:rFonts w:eastAsia="Times New Roman" w:cs="Times New Roman"/>
          <w:szCs w:val="24"/>
        </w:rPr>
        <w:t>,</w:t>
      </w:r>
      <w:r>
        <w:rPr>
          <w:rFonts w:eastAsia="Times New Roman" w:cs="Times New Roman"/>
          <w:szCs w:val="24"/>
        </w:rPr>
        <w:t xml:space="preserve"> πρέπει να ρυθμιστεί αυτό το θέμα. Στο μεταξύ, θα το αντιμετωπίσουμε.</w:t>
      </w:r>
    </w:p>
    <w:p w14:paraId="77AE194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Σχετικά με τις εισφορές έχετε ένα δίκιο. Υπάρχει μια</w:t>
      </w:r>
      <w:r>
        <w:rPr>
          <w:rFonts w:eastAsia="Times New Roman" w:cs="Times New Roman"/>
          <w:szCs w:val="24"/>
        </w:rPr>
        <w:t xml:space="preserve"> αύξηση περίπου 11 ευρώ μηνιαίως για την τρίτη ασφαλιστική κατηγορία, που είναι ο κύριος όγκος των ασφαλισμένων, κάπου τριακόσιες ογδόντα χιλιάδες αγρότες από τους πεντακόσιους εβδομήντα χιλιάδες. Το 67% περίπου θα δώσει 11 ευρώ το μήνα παραπάνω. Αυτό ισχύ</w:t>
      </w:r>
      <w:r>
        <w:rPr>
          <w:rFonts w:eastAsia="Times New Roman" w:cs="Times New Roman"/>
          <w:szCs w:val="24"/>
        </w:rPr>
        <w:t>ει για την τρίτη ασφαλιστική κατηγορία. Είναι κάτι παραπάνω για την τέταρτη ασφαλιστική κατηγορία.</w:t>
      </w:r>
    </w:p>
    <w:p w14:paraId="77AE1941" w14:textId="77777777" w:rsidR="00030F8B" w:rsidRDefault="007F68A1">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77AE194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Να πω όμως το εξής </w:t>
      </w:r>
      <w:r>
        <w:rPr>
          <w:rFonts w:eastAsia="Times New Roman" w:cs="Times New Roman"/>
          <w:szCs w:val="24"/>
        </w:rPr>
        <w:t xml:space="preserve">για </w:t>
      </w:r>
      <w:r>
        <w:rPr>
          <w:rFonts w:eastAsia="Times New Roman" w:cs="Times New Roman"/>
          <w:szCs w:val="24"/>
        </w:rPr>
        <w:t xml:space="preserve">να το ακούσουν οι αγρότες μας </w:t>
      </w:r>
      <w:r>
        <w:rPr>
          <w:rFonts w:eastAsia="Times New Roman" w:cs="Times New Roman"/>
          <w:szCs w:val="24"/>
        </w:rPr>
        <w:t>-</w:t>
      </w:r>
      <w:r>
        <w:rPr>
          <w:rFonts w:eastAsia="Times New Roman" w:cs="Times New Roman"/>
          <w:szCs w:val="24"/>
        </w:rPr>
        <w:t>και με αυτό τελειών</w:t>
      </w:r>
      <w:r>
        <w:rPr>
          <w:rFonts w:eastAsia="Times New Roman" w:cs="Times New Roman"/>
          <w:szCs w:val="24"/>
        </w:rPr>
        <w:t>ω, κυρία Πρόεδρε- για την πληρότητα της απάντησης. Από το 2017, που θα έχει ενταχθεί στον ΕΦΚΑ συνολικά ο τρόπος υπολογισμού των εισφορών, θα έχουμε μικρότερη επιβάρυνση σε σχέση με αυτήν που υπήρχε το 2014 για όλους τους αγρότες</w:t>
      </w:r>
      <w:r>
        <w:rPr>
          <w:rFonts w:eastAsia="Times New Roman" w:cs="Times New Roman"/>
          <w:szCs w:val="24"/>
        </w:rPr>
        <w:t>,</w:t>
      </w:r>
      <w:r>
        <w:rPr>
          <w:rFonts w:eastAsia="Times New Roman" w:cs="Times New Roman"/>
          <w:szCs w:val="24"/>
        </w:rPr>
        <w:t xml:space="preserve"> διότι θα σχετίζεται, όπως</w:t>
      </w:r>
      <w:r>
        <w:rPr>
          <w:rFonts w:eastAsia="Times New Roman" w:cs="Times New Roman"/>
          <w:szCs w:val="24"/>
        </w:rPr>
        <w:t xml:space="preserve"> έχουμε πει, με το καθαρό εισόδημα, που σύμφωνα με τα στοιχεία του </w:t>
      </w:r>
      <w:r>
        <w:rPr>
          <w:rFonts w:eastAsia="Times New Roman" w:cs="Times New Roman"/>
          <w:szCs w:val="24"/>
          <w:lang w:val="en-US"/>
        </w:rPr>
        <w:t>TAXIS</w:t>
      </w:r>
      <w:r>
        <w:rPr>
          <w:rFonts w:eastAsia="Times New Roman" w:cs="Times New Roman"/>
          <w:szCs w:val="24"/>
        </w:rPr>
        <w:t xml:space="preserve"> και της Γενικής Γραμματείας Εσόδων θα είναι περίπου η ετήσια εισφορά στα 934 ευρώ, άρα πολύ μικρότερη από αυτή που προβλεπόταν πριν. </w:t>
      </w:r>
    </w:p>
    <w:p w14:paraId="77AE194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Πράγματι, είναι για δύο χρόνια μια επιβάρυνση των</w:t>
      </w:r>
      <w:r>
        <w:rPr>
          <w:rFonts w:eastAsia="Times New Roman" w:cs="Times New Roman"/>
          <w:szCs w:val="24"/>
        </w:rPr>
        <w:t xml:space="preserve"> 11 ευρώ το μήνα για την τρίτη κατηγορία και κάτι παραπάνω για την τέταρτη κατηγορία. Οι άλλες είναι μικρός πληθυσμός. Νομίζω ότι όταν είναι δύο χιλιάδες αγρότες σε μια κατηγορία, δεν είναι πολύ σημαντικό να το λέω.</w:t>
      </w:r>
    </w:p>
    <w:p w14:paraId="77AE194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Όσον αφορά τους ανταποκριτές του ΟΓΑ, αυ</w:t>
      </w:r>
      <w:r>
        <w:rPr>
          <w:rFonts w:eastAsia="Times New Roman" w:cs="Times New Roman"/>
          <w:szCs w:val="24"/>
        </w:rPr>
        <w:t>τοί διατηρούνται. Δεν σκοπεύουμε να καταργήσουμε τους ανταποκριτές του ΟΓΑ. Ο ΟΓΑ διατηρεί τη δουλειά που διατηρούσε για τις μη ασφαλιστικές παροχές. Θα ολοκληρώσω στη συνέχεια.</w:t>
      </w:r>
    </w:p>
    <w:p w14:paraId="77AE194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7AE194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Τζελέπη, έχετ</w:t>
      </w:r>
      <w:r>
        <w:rPr>
          <w:rFonts w:eastAsia="Times New Roman" w:cs="Times New Roman"/>
          <w:szCs w:val="24"/>
        </w:rPr>
        <w:t>ε τον λόγο για τρία λεπτά.</w:t>
      </w:r>
    </w:p>
    <w:p w14:paraId="77AE194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κυρία Πρόεδρε.</w:t>
      </w:r>
    </w:p>
    <w:p w14:paraId="77AE194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περιμένουμε να βγει η </w:t>
      </w:r>
      <w:proofErr w:type="spellStart"/>
      <w:r>
        <w:rPr>
          <w:rFonts w:eastAsia="Times New Roman" w:cs="Times New Roman"/>
          <w:szCs w:val="24"/>
        </w:rPr>
        <w:t>εφαρμοστική</w:t>
      </w:r>
      <w:proofErr w:type="spellEnd"/>
      <w:r>
        <w:rPr>
          <w:rFonts w:eastAsia="Times New Roman" w:cs="Times New Roman"/>
          <w:szCs w:val="24"/>
        </w:rPr>
        <w:t xml:space="preserve"> εγκύκλιος γι’ αυτά που είπατε. Ισχύει όμως, σύμφωνα με την τοποθέτησή σας, ότι και οι νέοι συνταξιούχοι αγρότες, οι γεννηθέντες το 1949 π</w:t>
      </w:r>
      <w:r>
        <w:rPr>
          <w:rFonts w:eastAsia="Times New Roman" w:cs="Times New Roman"/>
          <w:szCs w:val="24"/>
        </w:rPr>
        <w:t xml:space="preserve">ου θα </w:t>
      </w:r>
      <w:r>
        <w:rPr>
          <w:rFonts w:eastAsia="Times New Roman" w:cs="Times New Roman"/>
          <w:szCs w:val="24"/>
        </w:rPr>
        <w:lastRenderedPageBreak/>
        <w:t>βγουν σε σύνταξη από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πρέπει να μεταβιβάσουν την αγροτική τους περιουσία. Δεν μπορούν να ασκήσουν το επάγγελμα. Κατ’ επέκταση, δημιουργούμε στην ελληνική περιφέρεια κατηγορία πολιτών που καλείται να ζήσει με 3.500 ευρώ συνολικές αποδοχές από</w:t>
      </w:r>
      <w:r>
        <w:rPr>
          <w:rFonts w:eastAsia="Times New Roman" w:cs="Times New Roman"/>
          <w:szCs w:val="24"/>
        </w:rPr>
        <w:t xml:space="preserve"> τη σύνταξη των 330 ευρώ. Αν είναι δυνατόν!</w:t>
      </w:r>
    </w:p>
    <w:p w14:paraId="77AE194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Εγώ σας ρωτώ το εξής: Συνταξιούχος αγρότης αποβιώνει τώρα και οι καλλιέργειες που έχει πηγαίνουν κληρονομικά στη σύζυγό του. Η σύζυγός του θα θεωρηθεί ότι ασκεί τώρα για πρώτη φορά το επάγγελμα και θα της κόψετε </w:t>
      </w:r>
      <w:r>
        <w:rPr>
          <w:rFonts w:eastAsia="Times New Roman" w:cs="Times New Roman"/>
          <w:szCs w:val="24"/>
        </w:rPr>
        <w:t>τη σύνταξη κατά 60%; Υπόψιν ότι και η σύζυγος είναι συνταξιούχος.</w:t>
      </w:r>
      <w:r w:rsidDel="00EA2E9F">
        <w:rPr>
          <w:rFonts w:eastAsia="Times New Roman" w:cs="Times New Roman"/>
          <w:szCs w:val="24"/>
        </w:rPr>
        <w:t xml:space="preserve"> </w:t>
      </w:r>
      <w:r>
        <w:rPr>
          <w:rFonts w:eastAsia="Times New Roman" w:cs="Times New Roman"/>
          <w:szCs w:val="24"/>
        </w:rPr>
        <w:t xml:space="preserve">Ξέρετε ποιους θίγετε εδώ; Η συγκεκριμένη διάταξη θίγει τους </w:t>
      </w:r>
      <w:proofErr w:type="spellStart"/>
      <w:r>
        <w:rPr>
          <w:rFonts w:eastAsia="Times New Roman" w:cs="Times New Roman"/>
          <w:szCs w:val="24"/>
        </w:rPr>
        <w:t>μικροαγρότες</w:t>
      </w:r>
      <w:proofErr w:type="spellEnd"/>
      <w:r>
        <w:rPr>
          <w:rFonts w:eastAsia="Times New Roman" w:cs="Times New Roman"/>
          <w:szCs w:val="24"/>
        </w:rPr>
        <w:t xml:space="preserve"> της ελληνικής περιφέρειας. </w:t>
      </w:r>
    </w:p>
    <w:p w14:paraId="77AE194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Εγώ θα ήθελα πραγματικά, για να είμαστε δίκαιοι απέναντι στην αγροτική τάξη, η οποία κρατ</w:t>
      </w:r>
      <w:r>
        <w:rPr>
          <w:rFonts w:eastAsia="Times New Roman" w:cs="Times New Roman"/>
          <w:szCs w:val="24"/>
        </w:rPr>
        <w:t>ά την κοινωνική συνοχή στην ελληνική περιφέρεια, να ισχύσει αυτό που ίσχυε με τον ν.3863/2010, όταν η Κυβέρνηση ΠΑΣΟΚ είχε εξαιρέσει ρητά από αυτή τη διάταξη τους αγρότες, είτε εν ενεργεία είτε συνταξιούχους. Αυτό πρέπει να επανέλθει.</w:t>
      </w:r>
    </w:p>
    <w:p w14:paraId="77AE194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Σε σχέση τώρα με αυτό</w:t>
      </w:r>
      <w:r>
        <w:rPr>
          <w:rFonts w:eastAsia="Times New Roman" w:cs="Times New Roman"/>
          <w:szCs w:val="24"/>
        </w:rPr>
        <w:t xml:space="preserve"> που είπατε για την εθνική σύνταξη των 380 ευρώ και πλέον, ξέρετε ότι αυτό θα το πάρουν οι αγρότες το 2031. Και αν το 2026, που λέτε, μηδενιζόταν η κύρια σύνταξη και ερχόταν η βασική με όλες τις άλλες συμπληρωματικές και πρόσθετες, ο αγρότης δεν θα έχανε. </w:t>
      </w:r>
    </w:p>
    <w:p w14:paraId="77AE194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Όσο δε για το 11 ευρώ, δεν είναι 11 ευρώ, κύριε Υπουργέ. Στην τρίτη κατηγορία από 954 ευρώ που πλήρωνε ο αγρότης, σήμερα πληρώνει που του πήγαν τα χαρτάκια 1.189,88 ευρώ. Έχουμε αύξηση κατά 19,81%.</w:t>
      </w:r>
    </w:p>
    <w:p w14:paraId="77AE194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Και όσον αφορά αυτό που λέτε ότι μετά το 2017 οι αγρότες </w:t>
      </w:r>
      <w:r>
        <w:rPr>
          <w:rFonts w:eastAsia="Times New Roman" w:cs="Times New Roman"/>
          <w:szCs w:val="24"/>
        </w:rPr>
        <w:t>θα πληρώνουν λιγότερα, πώς θα πληρώνουν λιγότερα; Κοινή λογική είναι. Οι αγρότες μέχρι εχθές πλήρωναν 10% -δηλαδή 7% για την κύρια, σύμφωνα με τις κλίμακες, και 3% για την υγεία- και σήμερα καλούνται να πληρώσουν συνολικά και για τα δύο 14%. Από του χρόνου</w:t>
      </w:r>
      <w:r>
        <w:rPr>
          <w:rFonts w:eastAsia="Times New Roman" w:cs="Times New Roman"/>
          <w:szCs w:val="24"/>
        </w:rPr>
        <w:t xml:space="preserve"> θα πάνε στο 18% και μέχρι το 2022, επί του φορολογητέου εισοδήματός τους, θα πάνε στο 27%. </w:t>
      </w:r>
    </w:p>
    <w:p w14:paraId="77AE194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Και αν σε όλα αυτά λάβουμε υπόψη τη φοροεισπρακτική πολιτική εις βάρος των αγροτών, τα μέτρα τα οποία έχουν παρθεί μέχρι τώρα -και τα γνωρίζουν πολύ καλά οι αγρότε</w:t>
      </w:r>
      <w:r>
        <w:rPr>
          <w:rFonts w:eastAsia="Times New Roman" w:cs="Times New Roman"/>
          <w:szCs w:val="24"/>
        </w:rPr>
        <w:t>ς- που συρρικνώνουν το εισόδημά τους, συν τη φοροεισπρακτική πολιτική μέσω των εισφορών για τον ενιαίο φορέα κοινωνικής ασφάλισης, πραγματικά διαλύεται ο αγροτικός τομέας και η ελληνική πρωτογενής παραγωγή, που είναι τόσο αναγκαία σήμερα σε αυτή την κρίσιμ</w:t>
      </w:r>
      <w:r>
        <w:rPr>
          <w:rFonts w:eastAsia="Times New Roman" w:cs="Times New Roman"/>
          <w:szCs w:val="24"/>
        </w:rPr>
        <w:t>η στιγμή για την εθνική οικονομία.</w:t>
      </w:r>
    </w:p>
    <w:p w14:paraId="77AE194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Πραγματικά, ζητώ να παραμείνουν. Και κάνω έκκληση, αν θέλουμε να λέμε ότι σε κάτι πρέπει, επιτέλους, να συμφωνήσουμε, είναι ότι ο πρωτογενής τομέας πρέπει να τύχει εθνικής προσοχής από όλα τα κόμματα</w:t>
      </w:r>
      <w:r>
        <w:rPr>
          <w:rFonts w:eastAsia="Times New Roman" w:cs="Times New Roman"/>
          <w:szCs w:val="24"/>
        </w:rPr>
        <w:t>,</w:t>
      </w:r>
      <w:r>
        <w:rPr>
          <w:rFonts w:eastAsia="Times New Roman" w:cs="Times New Roman"/>
          <w:szCs w:val="24"/>
        </w:rPr>
        <w:t xml:space="preserve"> γιατί είναι ένας τομέας αναπτυξιακός, κοινωνικός, οικονομικός, ο οποίος κρατά, όπως προανέφερα, πέραν από την οικονομική συνεισφορά στην εθνική οικονομία, και την κοινωνική συνοχή.</w:t>
      </w:r>
    </w:p>
    <w:p w14:paraId="77AE195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Άρα, θα πρέπει να παραμείνει όπως ήταν ο προηγούμενος νόμος, ο ν.3853/2010</w:t>
      </w:r>
      <w:r>
        <w:rPr>
          <w:rFonts w:eastAsia="Times New Roman" w:cs="Times New Roman"/>
          <w:szCs w:val="24"/>
        </w:rPr>
        <w:t>, και να εξαιρούνται οι αγρότες από τις συγκεκριμένες διατάξεις του ασφαλιστικού νόμου της Κυβέρνησης ΣΥΡΙΖΑ-ΑΝΕΛ.</w:t>
      </w:r>
    </w:p>
    <w:p w14:paraId="77AE195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952" w14:textId="77777777" w:rsidR="00030F8B" w:rsidRDefault="007F68A1">
      <w:pPr>
        <w:spacing w:after="0"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Τον λόγο έχει ο κύριος Υπουργός.</w:t>
      </w:r>
    </w:p>
    <w:p w14:paraId="77AE1953"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w:t>
      </w:r>
      <w:r>
        <w:rPr>
          <w:rFonts w:eastAsia="Times New Roman" w:cs="Times New Roman"/>
          <w:b/>
          <w:szCs w:val="24"/>
        </w:rPr>
        <w:t>ής Ασφάλισης και Κοινωνικής Αλληλεγγύης):</w:t>
      </w:r>
      <w:r>
        <w:rPr>
          <w:rFonts w:eastAsia="Times New Roman" w:cs="Times New Roman"/>
          <w:szCs w:val="24"/>
        </w:rPr>
        <w:t xml:space="preserve"> Κύριε Τζελέπη, τα μαθηματικά είναι μαθηματικά. </w:t>
      </w:r>
    </w:p>
    <w:p w14:paraId="77AE195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Η τρίτη ασφαλιστική κατηγορία το 2014 σήμαινε 953,49 ευρώ το έτος. Και το 2015 καλείται να πληρώσει, γιατί πράγματι υπήρξε μια προσαύξηση, 1.084,80 ευρώ. Είναι 11 ευρ</w:t>
      </w:r>
      <w:r>
        <w:rPr>
          <w:rFonts w:eastAsia="Times New Roman" w:cs="Times New Roman"/>
          <w:szCs w:val="24"/>
        </w:rPr>
        <w:t>ώ περίπου τον μήνα και 131 ευρώ διαφορά τον χρόνο.</w:t>
      </w:r>
    </w:p>
    <w:p w14:paraId="77AE1955"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 είναι 1.189 ευρώ.</w:t>
      </w:r>
    </w:p>
    <w:p w14:paraId="77AE195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Για την τρίτη κατηγορία σας λέω που είναι ο κύριος όγκος, τριακόσιες ο</w:t>
      </w:r>
      <w:r>
        <w:rPr>
          <w:rFonts w:eastAsia="Times New Roman" w:cs="Times New Roman"/>
          <w:szCs w:val="24"/>
        </w:rPr>
        <w:t xml:space="preserve">γδόντα χιλιάδες άνθρωποι. </w:t>
      </w:r>
    </w:p>
    <w:p w14:paraId="77AE195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Μας ενδιαφέρει η ύπαιθρος και ο αγροτικός κόσμος και δώσαμε μεγάλη προσοχή στο ποια θα είναι αυτή η επιβάρυνση, γι’ αυτό και κάναμε μια μεταβατική κλιμακωτή προσαρμογή στο ύψος που τελικά θα καλούνται οι αγρότες να καταβάλλουν ως</w:t>
      </w:r>
      <w:r>
        <w:rPr>
          <w:rFonts w:eastAsia="Times New Roman" w:cs="Times New Roman"/>
          <w:szCs w:val="24"/>
        </w:rPr>
        <w:t xml:space="preserve"> ασφαλιστική εισφορά.</w:t>
      </w:r>
    </w:p>
    <w:p w14:paraId="77AE195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Γενικής Γραμματείας Εσόδων, το 80% των ασφαλισμένων του ΟΓΑ θα καλείται να πληρώνει 934,26 ευρώ, δηλαδή κάτι λιγότερα από ό,τι πλήρωνε το 2014. </w:t>
      </w:r>
    </w:p>
    <w:p w14:paraId="77AE195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Είπα και πριν, όμως, ότι δεν πρέπει να υπάρχει</w:t>
      </w:r>
      <w:r>
        <w:rPr>
          <w:rFonts w:eastAsia="Times New Roman" w:cs="Times New Roman"/>
          <w:szCs w:val="24"/>
        </w:rPr>
        <w:t>,</w:t>
      </w:r>
      <w:r>
        <w:rPr>
          <w:rFonts w:eastAsia="Times New Roman" w:cs="Times New Roman"/>
          <w:szCs w:val="24"/>
        </w:rPr>
        <w:t xml:space="preserve"> σε καμ</w:t>
      </w:r>
      <w:r>
        <w:rPr>
          <w:rFonts w:eastAsia="Times New Roman" w:cs="Times New Roman"/>
          <w:szCs w:val="24"/>
        </w:rPr>
        <w:t>μ</w:t>
      </w:r>
      <w:r>
        <w:rPr>
          <w:rFonts w:eastAsia="Times New Roman" w:cs="Times New Roman"/>
          <w:szCs w:val="24"/>
        </w:rPr>
        <w:t xml:space="preserve">ιά </w:t>
      </w:r>
      <w:r>
        <w:rPr>
          <w:rFonts w:eastAsia="Times New Roman" w:cs="Times New Roman"/>
          <w:szCs w:val="24"/>
        </w:rPr>
        <w:t>περίπτωση</w:t>
      </w:r>
      <w:r>
        <w:rPr>
          <w:rFonts w:eastAsia="Times New Roman" w:cs="Times New Roman"/>
          <w:szCs w:val="24"/>
        </w:rPr>
        <w:t>,</w:t>
      </w:r>
      <w:r>
        <w:rPr>
          <w:rFonts w:eastAsia="Times New Roman" w:cs="Times New Roman"/>
          <w:szCs w:val="24"/>
        </w:rPr>
        <w:t xml:space="preserve"> λόγος για τους αγρότες να ανησυχούν -με αφορμή τη δήλωση των δικαιωμάτων για τις επιδοτήσεις ξεκίνησε αυτή η σκέψη- ότι θα γίνει στη φάση αυτή περικοπή των συντάξεων. </w:t>
      </w:r>
    </w:p>
    <w:p w14:paraId="77AE195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Είπατε κι εσείς ότι, λόγω και της μετάβασης σε ένα άλλο καθεστώς εισφορών και</w:t>
      </w:r>
      <w:r>
        <w:rPr>
          <w:rFonts w:eastAsia="Times New Roman" w:cs="Times New Roman"/>
          <w:szCs w:val="24"/>
        </w:rPr>
        <w:t xml:space="preserve"> απολαβής συντάξεων, η οποία δεν είναι από την αρχή 384 ευρώ -υπάρχει και προβλέπεται από τον νόμο μια σταδιακή σύγκλιση του συστήματος- θα το αντιμετωπίσουμε αυτό το θέμα και δεν θα υπάρξει τέτοιο πρόβλημα και τέτοια ανάγκη.</w:t>
      </w:r>
    </w:p>
    <w:p w14:paraId="77AE195B" w14:textId="77777777" w:rsidR="00030F8B" w:rsidRDefault="007F68A1">
      <w:pPr>
        <w:spacing w:after="0" w:line="600" w:lineRule="auto"/>
        <w:ind w:firstLine="720"/>
        <w:jc w:val="both"/>
        <w:rPr>
          <w:rFonts w:eastAsia="Times New Roman"/>
          <w:szCs w:val="24"/>
        </w:rPr>
      </w:pPr>
      <w:r>
        <w:rPr>
          <w:rFonts w:eastAsia="Times New Roman"/>
          <w:szCs w:val="24"/>
        </w:rPr>
        <w:lastRenderedPageBreak/>
        <w:t>Μην επαναπαύονται, όμως, οι αγ</w:t>
      </w:r>
      <w:r>
        <w:rPr>
          <w:rFonts w:eastAsia="Times New Roman"/>
          <w:szCs w:val="24"/>
        </w:rPr>
        <w:t>ρότες σ’ αυτή τη μετάβαση, γιατί κάποια στιγμή πρέπει να το κάνουν. Θα ρυθμίσουμε τον τρόπο και τη χρονική στιγμή με την εγκύκλιο. Θα είναι όλοι ενήμεροι. Θα πρέπει, λοιπόν, να δουν εκείνο που ήδη προβλέπεται –και το ξέρετε, γιατί ασχολείστε με τον αγροτικ</w:t>
      </w:r>
      <w:r>
        <w:rPr>
          <w:rFonts w:eastAsia="Times New Roman"/>
          <w:szCs w:val="24"/>
        </w:rPr>
        <w:t xml:space="preserve">ό κόσμο- ότι δηλαδή η μεταβίβαση μερίδων, κλήρων, </w:t>
      </w:r>
      <w:proofErr w:type="spellStart"/>
      <w:r>
        <w:rPr>
          <w:rFonts w:eastAsia="Times New Roman"/>
          <w:szCs w:val="24"/>
        </w:rPr>
        <w:t>κλπ</w:t>
      </w:r>
      <w:proofErr w:type="spellEnd"/>
      <w:r>
        <w:rPr>
          <w:rFonts w:eastAsia="Times New Roman"/>
          <w:szCs w:val="24"/>
        </w:rPr>
        <w:t xml:space="preserve">, στη διαδικασία της οργάνωσης της αγροτικής παραγωγής προβλέπεται και από άλλες διατάξεις. </w:t>
      </w:r>
    </w:p>
    <w:p w14:paraId="77AE195C" w14:textId="77777777" w:rsidR="00030F8B" w:rsidRDefault="007F68A1">
      <w:pPr>
        <w:spacing w:after="0" w:line="600" w:lineRule="auto"/>
        <w:ind w:firstLine="720"/>
        <w:jc w:val="both"/>
        <w:rPr>
          <w:rFonts w:eastAsia="Times New Roman"/>
          <w:szCs w:val="24"/>
        </w:rPr>
      </w:pPr>
      <w:r>
        <w:rPr>
          <w:rFonts w:eastAsia="Times New Roman"/>
          <w:szCs w:val="24"/>
        </w:rPr>
        <w:t>Επομένως, καλό θα είναι να ρυθμίσει κανείς τα θέματα της αγροτικής του περιουσίας και τις καλλιέργειες, για να</w:t>
      </w:r>
      <w:r>
        <w:rPr>
          <w:rFonts w:eastAsia="Times New Roman"/>
          <w:szCs w:val="24"/>
        </w:rPr>
        <w:t xml:space="preserve"> τα μεταβιβάσει στα παιδιά του ή να αξιοποιήσουν τα νέα επενδυτικά προγράμματα</w:t>
      </w:r>
      <w:r>
        <w:rPr>
          <w:rFonts w:eastAsia="Times New Roman"/>
          <w:szCs w:val="24"/>
        </w:rPr>
        <w:t>,</w:t>
      </w:r>
      <w:r>
        <w:rPr>
          <w:rFonts w:eastAsia="Times New Roman"/>
          <w:szCs w:val="24"/>
        </w:rPr>
        <w:t xml:space="preserve"> που θα θέσουμε σε εφαρμογή για τις ενισχύσεις, την αγροτική παραγωγή και τους νέους αγρότες. </w:t>
      </w:r>
    </w:p>
    <w:p w14:paraId="77AE195D" w14:textId="77777777" w:rsidR="00030F8B" w:rsidRDefault="007F68A1">
      <w:pPr>
        <w:spacing w:after="0" w:line="600" w:lineRule="auto"/>
        <w:ind w:firstLine="720"/>
        <w:jc w:val="both"/>
        <w:rPr>
          <w:rFonts w:eastAsia="Times New Roman"/>
          <w:szCs w:val="24"/>
        </w:rPr>
      </w:pPr>
      <w:r>
        <w:rPr>
          <w:rFonts w:eastAsia="Times New Roman"/>
          <w:szCs w:val="24"/>
        </w:rPr>
        <w:t>Ας το σκεφτούν αυτό οι αγρότες μας. Είναι προτιμότερο να σκεφτόμαστε θετικά από το</w:t>
      </w:r>
      <w:r>
        <w:rPr>
          <w:rFonts w:eastAsia="Times New Roman"/>
          <w:szCs w:val="24"/>
        </w:rPr>
        <w:t xml:space="preserve"> να αμυνόμαστε πίσω από ένα σύστημα</w:t>
      </w:r>
      <w:r>
        <w:rPr>
          <w:rFonts w:eastAsia="Times New Roman"/>
          <w:szCs w:val="24"/>
        </w:rPr>
        <w:t>,</w:t>
      </w:r>
      <w:r>
        <w:rPr>
          <w:rFonts w:eastAsia="Times New Roman"/>
          <w:szCs w:val="24"/>
        </w:rPr>
        <w:t xml:space="preserve"> το οποίο δεν υπάρχει πια και που είχε τους αγρότες εκτός συστήματος εθνικής και κοινωνικής ασφάλισης.</w:t>
      </w:r>
    </w:p>
    <w:p w14:paraId="77AE195E" w14:textId="77777777" w:rsidR="00030F8B" w:rsidRDefault="007F68A1">
      <w:pPr>
        <w:spacing w:after="0" w:line="600" w:lineRule="auto"/>
        <w:ind w:firstLine="720"/>
        <w:jc w:val="both"/>
        <w:rPr>
          <w:rFonts w:eastAsia="Times New Roman"/>
          <w:szCs w:val="24"/>
        </w:rPr>
      </w:pPr>
      <w:r>
        <w:rPr>
          <w:rFonts w:eastAsia="Times New Roman"/>
          <w:szCs w:val="24"/>
        </w:rPr>
        <w:t>Τα 384 ευρώ εμείς θα τα δίνουμε στους αγρότες…</w:t>
      </w:r>
    </w:p>
    <w:p w14:paraId="77AE195F"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Μετά το 2031…</w:t>
      </w:r>
    </w:p>
    <w:p w14:paraId="77AE1960" w14:textId="77777777" w:rsidR="00030F8B" w:rsidRDefault="007F68A1">
      <w:pPr>
        <w:spacing w:after="0" w:line="600" w:lineRule="auto"/>
        <w:ind w:firstLine="720"/>
        <w:jc w:val="both"/>
        <w:rPr>
          <w:rFonts w:eastAsia="Times New Roman"/>
          <w:szCs w:val="24"/>
        </w:rPr>
      </w:pPr>
      <w:r>
        <w:rPr>
          <w:rFonts w:eastAsia="Times New Roman"/>
          <w:b/>
          <w:szCs w:val="24"/>
        </w:rPr>
        <w:t>ΑΝΑΣΤΑΣΙΟΣ ΠΕΤΡΟΠΟΥΛΟΣ (Υφυπουργός Εργα</w:t>
      </w:r>
      <w:r>
        <w:rPr>
          <w:rFonts w:eastAsia="Times New Roman"/>
          <w:b/>
          <w:szCs w:val="24"/>
        </w:rPr>
        <w:t xml:space="preserve">σίας, Κοινωνικής Ασφάλισης και Κοινωνικής Αλληλεγγύης): </w:t>
      </w:r>
      <w:r>
        <w:rPr>
          <w:rFonts w:eastAsia="Times New Roman"/>
          <w:szCs w:val="24"/>
        </w:rPr>
        <w:t>Δεν πρόκειται να πάμε στο προηγούμενο καθεστώς όπου δεν έπαιρναν τίποτα. Θα παίρνουν σύνταξη. Επειδή, όμως, αυτή η σύνταξη θα διαμορφώνεται υψηλά, πρέπει να ισχύσουν οι ίδιοι κανόνες και για τους αγρό</w:t>
      </w:r>
      <w:r>
        <w:rPr>
          <w:rFonts w:eastAsia="Times New Roman"/>
          <w:szCs w:val="24"/>
        </w:rPr>
        <w:t xml:space="preserve">τες, όπως και για τους άλλους που αποκομίζουν ωφέλειες από άλλη δραστηριότητα. Θα έχουν κάποια περικοπή, αυτή που έχουν και οι υπόλοιποι Έλληνες. Είναι δίκαιο και σ’ αυτό δεν μπορούμε να κάνουμε κάτι διαφορετικό απ’ ό,τι ισχύει για κάθε Έλληνα. </w:t>
      </w:r>
    </w:p>
    <w:p w14:paraId="77AE1961" w14:textId="77777777" w:rsidR="00030F8B" w:rsidRDefault="007F68A1">
      <w:pPr>
        <w:spacing w:after="0" w:line="600" w:lineRule="auto"/>
        <w:ind w:firstLine="720"/>
        <w:jc w:val="both"/>
        <w:rPr>
          <w:rFonts w:eastAsia="Times New Roman"/>
          <w:szCs w:val="24"/>
        </w:rPr>
      </w:pPr>
      <w:r>
        <w:rPr>
          <w:rFonts w:eastAsia="Times New Roman"/>
          <w:szCs w:val="24"/>
        </w:rPr>
        <w:t>Τα άλλα εί</w:t>
      </w:r>
      <w:r>
        <w:rPr>
          <w:rFonts w:eastAsia="Times New Roman"/>
          <w:szCs w:val="24"/>
        </w:rPr>
        <w:t>ναι θέμα νοικοκυροσύνης και οραματισμού. Εμείς θα συμβάλουμε στην καλύτερη ανάπτυξη των παραγωγικών δυνατοτήτων, ιδίως για τους νέους αγρότες</w:t>
      </w:r>
      <w:r>
        <w:rPr>
          <w:rFonts w:eastAsia="Times New Roman"/>
          <w:szCs w:val="24"/>
        </w:rPr>
        <w:t>,</w:t>
      </w:r>
      <w:r>
        <w:rPr>
          <w:rFonts w:eastAsia="Times New Roman"/>
          <w:szCs w:val="24"/>
        </w:rPr>
        <w:t xml:space="preserve"> που μπορούν να κάνουν την καλλιέργεια ακόμα καλύτερα από τους πατεράδες τους και τις μανάδες τους. Αυτό πρέπει να</w:t>
      </w:r>
      <w:r>
        <w:rPr>
          <w:rFonts w:eastAsia="Times New Roman"/>
          <w:szCs w:val="24"/>
        </w:rPr>
        <w:t xml:space="preserve"> πετύχουμε.</w:t>
      </w:r>
    </w:p>
    <w:p w14:paraId="77AE1962" w14:textId="77777777" w:rsidR="00030F8B" w:rsidRDefault="007F68A1">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w:t>
      </w:r>
    </w:p>
    <w:p w14:paraId="77AE1963" w14:textId="77777777" w:rsidR="00030F8B" w:rsidRDefault="007F68A1">
      <w:pPr>
        <w:spacing w:after="0" w:line="600" w:lineRule="auto"/>
        <w:ind w:firstLine="720"/>
        <w:jc w:val="both"/>
        <w:rPr>
          <w:rFonts w:eastAsia="Times New Roman"/>
          <w:szCs w:val="24"/>
        </w:rPr>
      </w:pPr>
      <w:r>
        <w:rPr>
          <w:rFonts w:eastAsia="Times New Roman"/>
          <w:szCs w:val="28"/>
        </w:rPr>
        <w:lastRenderedPageBreak/>
        <w:t>Κ</w:t>
      </w:r>
      <w:r>
        <w:rPr>
          <w:rFonts w:eastAsia="Times New Roman"/>
          <w:szCs w:val="28"/>
        </w:rPr>
        <w:t xml:space="preserve">υρίες και κύριοι συνάδελφοι, </w:t>
      </w:r>
      <w:r>
        <w:rPr>
          <w:rFonts w:eastAsia="Times New Roman"/>
          <w:szCs w:val="24"/>
        </w:rPr>
        <w:t xml:space="preserve">έχουμε τέσσερις επίκαιρες ερωτήσεις προς τον Αναπληρωτή Υπουργό Υγείας κ. Παύλο </w:t>
      </w:r>
      <w:proofErr w:type="spellStart"/>
      <w:r>
        <w:rPr>
          <w:rFonts w:eastAsia="Times New Roman"/>
          <w:szCs w:val="24"/>
        </w:rPr>
        <w:t>Πολάκη</w:t>
      </w:r>
      <w:proofErr w:type="spellEnd"/>
      <w:r>
        <w:rPr>
          <w:rFonts w:eastAsia="Times New Roman"/>
          <w:szCs w:val="24"/>
        </w:rPr>
        <w:t>.</w:t>
      </w:r>
    </w:p>
    <w:p w14:paraId="77AE1964"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szCs w:val="24"/>
        </w:rPr>
        <w:t xml:space="preserve">Ξεκινούμε με τη </w:t>
      </w:r>
      <w:r>
        <w:rPr>
          <w:rFonts w:eastAsia="Times New Roman"/>
          <w:szCs w:val="24"/>
        </w:rPr>
        <w:t xml:space="preserve">δέκατη τρίτη </w:t>
      </w:r>
      <w:r>
        <w:rPr>
          <w:rFonts w:eastAsia="Times New Roman"/>
          <w:szCs w:val="24"/>
        </w:rPr>
        <w:t>με</w:t>
      </w:r>
      <w:r>
        <w:rPr>
          <w:rFonts w:eastAsia="Times New Roman"/>
          <w:color w:val="000000"/>
          <w:szCs w:val="24"/>
          <w:shd w:val="clear" w:color="auto" w:fill="FFFFFF"/>
        </w:rPr>
        <w:t xml:space="preserve"> αριθμό 813/21-04-2016</w:t>
      </w:r>
      <w:r>
        <w:rPr>
          <w:rFonts w:eastAsia="Times New Roman"/>
          <w:color w:val="000000"/>
          <w:szCs w:val="24"/>
          <w:shd w:val="clear" w:color="auto" w:fill="FFFFFF"/>
        </w:rPr>
        <w:t xml:space="preserve"> επίκαιρη ερώτηση δεύτερου κύκλου του Βουλευτή Β΄ Αθηνών της Νέας Δημοκρατίας κ.</w:t>
      </w:r>
      <w:r>
        <w:rPr>
          <w:rFonts w:eastAsia="Times New Roman"/>
          <w:b/>
          <w:color w:val="000000"/>
          <w:szCs w:val="24"/>
          <w:shd w:val="clear" w:color="auto" w:fill="FFFFFF"/>
        </w:rPr>
        <w:t xml:space="preserve"> </w:t>
      </w:r>
      <w:r>
        <w:rPr>
          <w:rFonts w:eastAsia="Times New Roman"/>
          <w:bCs/>
          <w:color w:val="000000"/>
          <w:szCs w:val="24"/>
          <w:shd w:val="clear" w:color="auto" w:fill="FFFFFF"/>
        </w:rPr>
        <w:t>Σπυρίδωνος-</w:t>
      </w:r>
      <w:proofErr w:type="spellStart"/>
      <w:r>
        <w:rPr>
          <w:rFonts w:eastAsia="Times New Roman"/>
          <w:bCs/>
          <w:color w:val="000000"/>
          <w:szCs w:val="24"/>
          <w:shd w:val="clear" w:color="auto" w:fill="FFFFFF"/>
        </w:rPr>
        <w:t>Αδώνιδος</w:t>
      </w:r>
      <w:proofErr w:type="spellEnd"/>
      <w:r>
        <w:rPr>
          <w:rFonts w:eastAsia="Times New Roman"/>
          <w:bCs/>
          <w:color w:val="000000"/>
          <w:szCs w:val="24"/>
          <w:shd w:val="clear" w:color="auto" w:fill="FFFFFF"/>
        </w:rPr>
        <w:t xml:space="preserve"> Γεωργιάδη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Υγείας,</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 τη «διαφαινόμενη παρέμβαση του Υπουργείου στους διαγωνισμούς επιλογής 100 ιατρών και 400 νοσηλευτών».</w:t>
      </w:r>
    </w:p>
    <w:p w14:paraId="77AE1965"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Γ</w:t>
      </w:r>
      <w:r>
        <w:rPr>
          <w:rFonts w:eastAsia="Times New Roman"/>
          <w:color w:val="000000"/>
          <w:szCs w:val="24"/>
          <w:shd w:val="clear" w:color="auto" w:fill="FFFFFF"/>
        </w:rPr>
        <w:t>εωργιάδη, ορίστε, έχετε τον λόγο για δύο λεπτά.</w:t>
      </w:r>
    </w:p>
    <w:p w14:paraId="77AE1966"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ΣΠΥΡΙΔΩΝ-ΑΔΩΝΙΣ ΓΕΩΡΓΙΑΔΗΣ: </w:t>
      </w:r>
      <w:r>
        <w:rPr>
          <w:rFonts w:eastAsia="Times New Roman"/>
          <w:color w:val="000000"/>
          <w:szCs w:val="24"/>
          <w:shd w:val="clear" w:color="auto" w:fill="FFFFFF"/>
        </w:rPr>
        <w:t>Ευχαριστώ πάρα πολύ, κυρία Πρόεδρε.</w:t>
      </w:r>
    </w:p>
    <w:p w14:paraId="77AE1967"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8"/>
          <w:shd w:val="clear" w:color="auto" w:fill="FFFFFF"/>
        </w:rPr>
        <w:t xml:space="preserve">Κύριε Υπουργέ, </w:t>
      </w:r>
      <w:r>
        <w:rPr>
          <w:rFonts w:eastAsia="Times New Roman"/>
          <w:color w:val="000000"/>
          <w:szCs w:val="24"/>
          <w:shd w:val="clear" w:color="auto" w:fill="FFFFFF"/>
        </w:rPr>
        <w:t xml:space="preserve">θα ήθελα να κάνω δύο εισαγωγικές παρατηρήσεις. Πρώτον, καταδικάζουμε απερίφραστα τα γεγονότα στην Ιεράπετρα. Άλλο πράγμα είναι η </w:t>
      </w:r>
      <w:r>
        <w:rPr>
          <w:rFonts w:eastAsia="Times New Roman"/>
          <w:color w:val="000000"/>
          <w:szCs w:val="24"/>
          <w:shd w:val="clear" w:color="auto" w:fill="FFFFFF"/>
        </w:rPr>
        <w:t xml:space="preserve">πολιτική κριτική που θέλουμε να σας ασκήσουμε και άλλο πράγμα είναι οι προπηλακισμοί ενός Υπουργού. Για να ξέρετε, αυτή είναι η μεγάλη μας διαφορά. Όταν βάζατε κάποιους να κάνουν αυτά σε εμάς, εσείς χαιρόσασταν και φερόσασταν χαιρέκακα. </w:t>
      </w:r>
      <w:r>
        <w:rPr>
          <w:rFonts w:eastAsia="Times New Roman"/>
          <w:color w:val="000000"/>
          <w:szCs w:val="24"/>
          <w:shd w:val="clear" w:color="auto" w:fill="FFFFFF"/>
        </w:rPr>
        <w:lastRenderedPageBreak/>
        <w:t xml:space="preserve">Σε κάθε περίπτωση, </w:t>
      </w:r>
      <w:r>
        <w:rPr>
          <w:rFonts w:eastAsia="Times New Roman"/>
          <w:color w:val="000000"/>
          <w:szCs w:val="24"/>
          <w:shd w:val="clear" w:color="auto" w:fill="FFFFFF"/>
        </w:rPr>
        <w:t>πάντως, μην έχετε την παραμικρή αμφιβολία ότι η Νέα Δημοκρατία είναι μακριά από τέτοιου είδους γεγονότα.</w:t>
      </w:r>
    </w:p>
    <w:p w14:paraId="77AE1968"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Δεύτερον, </w:t>
      </w:r>
      <w:r>
        <w:rPr>
          <w:rFonts w:eastAsia="Times New Roman"/>
          <w:color w:val="000000"/>
          <w:szCs w:val="28"/>
          <w:shd w:val="clear" w:color="auto" w:fill="FFFFFF"/>
        </w:rPr>
        <w:t xml:space="preserve">κύριε Υπουργέ, </w:t>
      </w:r>
      <w:r>
        <w:rPr>
          <w:rFonts w:eastAsia="Times New Roman"/>
          <w:color w:val="000000"/>
          <w:szCs w:val="24"/>
          <w:shd w:val="clear" w:color="auto" w:fill="FFFFFF"/>
        </w:rPr>
        <w:t>είναι παντελώς αδιανόητο</w:t>
      </w:r>
      <w:r>
        <w:rPr>
          <w:rFonts w:eastAsia="Times New Roman"/>
          <w:color w:val="000000"/>
          <w:szCs w:val="24"/>
          <w:shd w:val="clear" w:color="auto" w:fill="FFFFFF"/>
        </w:rPr>
        <w:t>,</w:t>
      </w:r>
      <w:r>
        <w:rPr>
          <w:rFonts w:eastAsia="Times New Roman"/>
          <w:color w:val="000000"/>
          <w:szCs w:val="24"/>
          <w:shd w:val="clear" w:color="auto" w:fill="FFFFFF"/>
        </w:rPr>
        <w:t xml:space="preserve"> ο Υπουργός Υγείας της Ελλάδας να καπνίζει μέσα στο Υπουργείο Υγείας, να κυκλοφορεί στο διαδίκτυο η ε</w:t>
      </w:r>
      <w:r>
        <w:rPr>
          <w:rFonts w:eastAsia="Times New Roman"/>
          <w:color w:val="000000"/>
          <w:szCs w:val="24"/>
          <w:shd w:val="clear" w:color="auto" w:fill="FFFFFF"/>
        </w:rPr>
        <w:t xml:space="preserve">ικόνα σας με το τσιγάρο και πίσω να υπάρχει ο τίτλος «Υπουργείο Υγείας». Με </w:t>
      </w:r>
      <w:proofErr w:type="spellStart"/>
      <w:r>
        <w:rPr>
          <w:rFonts w:eastAsia="Times New Roman"/>
          <w:color w:val="000000"/>
          <w:szCs w:val="24"/>
          <w:shd w:val="clear" w:color="auto" w:fill="FFFFFF"/>
        </w:rPr>
        <w:t>συγχωρείτε</w:t>
      </w:r>
      <w:proofErr w:type="spellEnd"/>
      <w:r>
        <w:rPr>
          <w:rFonts w:eastAsia="Times New Roman"/>
          <w:color w:val="000000"/>
          <w:szCs w:val="24"/>
          <w:shd w:val="clear" w:color="auto" w:fill="FFFFFF"/>
        </w:rPr>
        <w:t>, αλλά αν το είχατε κάνει και ήσασταν Υπουργός Υγείας οποιασδήποτε άλλης χώρας, θα σας είχε «</w:t>
      </w:r>
      <w:proofErr w:type="spellStart"/>
      <w:r>
        <w:rPr>
          <w:rFonts w:eastAsia="Times New Roman"/>
          <w:color w:val="000000"/>
          <w:szCs w:val="24"/>
          <w:shd w:val="clear" w:color="auto" w:fill="FFFFFF"/>
        </w:rPr>
        <w:t>παραιτήσει</w:t>
      </w:r>
      <w:proofErr w:type="spellEnd"/>
      <w:r>
        <w:rPr>
          <w:rFonts w:eastAsia="Times New Roman"/>
          <w:color w:val="000000"/>
          <w:szCs w:val="24"/>
          <w:shd w:val="clear" w:color="auto" w:fill="FFFFFF"/>
        </w:rPr>
        <w:t>» ο κύριος Πρωθυπουργός την ίδια ημέρα μόνο γι’ αυτό. Επιτέλους, πρ</w:t>
      </w:r>
      <w:r>
        <w:rPr>
          <w:rFonts w:eastAsia="Times New Roman"/>
          <w:color w:val="000000"/>
          <w:szCs w:val="24"/>
          <w:shd w:val="clear" w:color="auto" w:fill="FFFFFF"/>
        </w:rPr>
        <w:t>έπει να καταλάβετε ότι είστε Υπουργός Υγείας της Ελλάδας και με την πράξη σας μπορείτε να παρασύρετε κι άλλους ανθρώπους στο κάπνισμα και να προκαλέσετε ανεπανόρθωτη βλάβη στην υγεία τους.</w:t>
      </w:r>
    </w:p>
    <w:p w14:paraId="77AE1969"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Εν πάση </w:t>
      </w:r>
      <w:proofErr w:type="spellStart"/>
      <w:r>
        <w:rPr>
          <w:rFonts w:eastAsia="Times New Roman"/>
          <w:color w:val="000000"/>
          <w:szCs w:val="24"/>
          <w:shd w:val="clear" w:color="auto" w:fill="FFFFFF"/>
        </w:rPr>
        <w:t>περιπτώσει</w:t>
      </w:r>
      <w:proofErr w:type="spellEnd"/>
      <w:r>
        <w:rPr>
          <w:rFonts w:eastAsia="Times New Roman"/>
          <w:color w:val="000000"/>
          <w:szCs w:val="24"/>
          <w:shd w:val="clear" w:color="auto" w:fill="FFFFFF"/>
        </w:rPr>
        <w:t xml:space="preserve">, αυτό φαίνεται ότι δεν σας αφορά, γιατί γενικώς </w:t>
      </w:r>
      <w:r>
        <w:rPr>
          <w:rFonts w:eastAsia="Times New Roman"/>
          <w:color w:val="000000"/>
          <w:szCs w:val="24"/>
          <w:shd w:val="clear" w:color="auto" w:fill="FFFFFF"/>
        </w:rPr>
        <w:t>δεν σας αφορά η τήρηση των νόμων.</w:t>
      </w:r>
    </w:p>
    <w:p w14:paraId="77AE196A" w14:textId="77777777" w:rsidR="00030F8B" w:rsidRDefault="007F68A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Είπε η κυρία Πρόεδρος για τη διαφαινόμενη παρέμβαση στον διαγωνισμό του ΚΕΕΛΠΝΟ. Θα καταθέσω εισαγωγικά, αφού αναφέρω, κυρία Πρόεδρε, ότι στις 20 Μαΐου έκανα μία αίτηση καταθέσεως εγγράφων. Ζήτησα να μου παραδώσει ο κύριος</w:t>
      </w:r>
      <w:r>
        <w:rPr>
          <w:rFonts w:eastAsia="Times New Roman"/>
          <w:color w:val="000000"/>
          <w:szCs w:val="24"/>
          <w:shd w:val="clear" w:color="auto" w:fill="FFFFFF"/>
        </w:rPr>
        <w:t xml:space="preserve"> Υπουργός την έκθεση της Νομικής Υπηρεσίας του ΚΕΕΛΠΝΟ, η οποία </w:t>
      </w:r>
      <w:proofErr w:type="spellStart"/>
      <w:r>
        <w:rPr>
          <w:rFonts w:eastAsia="Times New Roman"/>
          <w:color w:val="000000"/>
          <w:szCs w:val="24"/>
          <w:shd w:val="clear" w:color="auto" w:fill="FFFFFF"/>
        </w:rPr>
        <w:t>διενεμήθη</w:t>
      </w:r>
      <w:proofErr w:type="spellEnd"/>
      <w:r>
        <w:rPr>
          <w:rFonts w:eastAsia="Times New Roman"/>
          <w:color w:val="000000"/>
          <w:szCs w:val="24"/>
          <w:shd w:val="clear" w:color="auto" w:fill="FFFFFF"/>
        </w:rPr>
        <w:t xml:space="preserve"> στα νέα μέλη του </w:t>
      </w:r>
      <w:r>
        <w:rPr>
          <w:rFonts w:eastAsia="Times New Roman"/>
          <w:color w:val="000000"/>
          <w:szCs w:val="24"/>
          <w:shd w:val="clear" w:color="auto" w:fill="FFFFFF"/>
        </w:rPr>
        <w:t xml:space="preserve">διοικητικού </w:t>
      </w:r>
      <w:r>
        <w:rPr>
          <w:rFonts w:eastAsia="Times New Roman"/>
          <w:color w:val="000000"/>
          <w:szCs w:val="24"/>
          <w:shd w:val="clear" w:color="auto" w:fill="FFFFFF"/>
        </w:rPr>
        <w:t>σ</w:t>
      </w:r>
      <w:r>
        <w:rPr>
          <w:rFonts w:eastAsia="Times New Roman"/>
          <w:color w:val="000000"/>
          <w:szCs w:val="24"/>
          <w:shd w:val="clear" w:color="auto" w:fill="FFFFFF"/>
        </w:rPr>
        <w:t>υμβουλίου</w:t>
      </w:r>
      <w:r>
        <w:rPr>
          <w:rFonts w:eastAsia="Times New Roman"/>
          <w:color w:val="000000"/>
          <w:szCs w:val="24"/>
          <w:shd w:val="clear" w:color="auto" w:fill="FFFFFF"/>
        </w:rPr>
        <w:t>,</w:t>
      </w:r>
      <w:r>
        <w:rPr>
          <w:rFonts w:eastAsia="Times New Roman"/>
          <w:color w:val="000000"/>
          <w:szCs w:val="24"/>
          <w:shd w:val="clear" w:color="auto" w:fill="FFFFFF"/>
        </w:rPr>
        <w:t xml:space="preserve"> που διόρισε ο κύριος Υπουργός</w:t>
      </w:r>
      <w:r>
        <w:rPr>
          <w:rFonts w:eastAsia="Times New Roman"/>
          <w:color w:val="000000"/>
          <w:szCs w:val="24"/>
          <w:shd w:val="clear" w:color="auto" w:fill="FFFFFF"/>
        </w:rPr>
        <w:t>,</w:t>
      </w:r>
      <w:r>
        <w:rPr>
          <w:rFonts w:eastAsia="Times New Roman"/>
          <w:color w:val="000000"/>
          <w:szCs w:val="24"/>
          <w:shd w:val="clear" w:color="auto" w:fill="FFFFFF"/>
        </w:rPr>
        <w:t xml:space="preserve"> μετά τα γεγονότα για το τι πραγματικά συνέβη με τον εν λόγω διαγωνισμό για την πρόσληψη εκατό γιατρών και τετρακοσίων νοσηλευτών για τις </w:t>
      </w:r>
      <w:r>
        <w:rPr>
          <w:rFonts w:eastAsia="Times New Roman"/>
          <w:color w:val="000000"/>
          <w:szCs w:val="24"/>
          <w:shd w:val="clear" w:color="auto" w:fill="FFFFFF"/>
        </w:rPr>
        <w:t>μονάδες εντατικής θεραπείας</w:t>
      </w:r>
      <w:r>
        <w:rPr>
          <w:rFonts w:eastAsia="Times New Roman"/>
          <w:color w:val="000000"/>
          <w:szCs w:val="24"/>
          <w:shd w:val="clear" w:color="auto" w:fill="FFFFFF"/>
        </w:rPr>
        <w:t>, καθώς σ’ αυτή τη Βουλή δεσμεύτηκε ο κύριος Υπουργός</w:t>
      </w:r>
      <w:r>
        <w:rPr>
          <w:rFonts w:eastAsia="Times New Roman"/>
          <w:color w:val="000000"/>
          <w:szCs w:val="24"/>
          <w:shd w:val="clear" w:color="auto" w:fill="FFFFFF"/>
        </w:rPr>
        <w:t>,</w:t>
      </w:r>
      <w:r>
        <w:rPr>
          <w:rFonts w:eastAsia="Times New Roman"/>
          <w:color w:val="000000"/>
          <w:szCs w:val="24"/>
          <w:shd w:val="clear" w:color="auto" w:fill="FFFFFF"/>
        </w:rPr>
        <w:t xml:space="preserve"> προ πενήντα ημερών ότι σε είκοσι πέν</w:t>
      </w:r>
      <w:r>
        <w:rPr>
          <w:rFonts w:eastAsia="Times New Roman"/>
          <w:color w:val="000000"/>
          <w:szCs w:val="24"/>
          <w:shd w:val="clear" w:color="auto" w:fill="FFFFFF"/>
        </w:rPr>
        <w:t>τε ημέρες θα έχουν ανοίξει. Έχει διπλασιαστεί ο χρόνος και ακόμα δεν έχουν ανοίξει.</w:t>
      </w:r>
    </w:p>
    <w:p w14:paraId="77AE196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Προχωράει η διαδικασία όντως από το νέο </w:t>
      </w:r>
      <w:r>
        <w:rPr>
          <w:rFonts w:eastAsia="Times New Roman" w:cs="Times New Roman"/>
          <w:szCs w:val="24"/>
        </w:rPr>
        <w:t>διοικητικό συμβούλιο</w:t>
      </w:r>
      <w:r>
        <w:rPr>
          <w:rFonts w:eastAsia="Times New Roman" w:cs="Times New Roman"/>
          <w:szCs w:val="24"/>
        </w:rPr>
        <w:t xml:space="preserve"> του ΚΕΕΛΠΝΟ πάντα με την αίρεση ότι μπορεί οι αδικούμενοι να προσφύγουν στα δικαστήρια και να ακυρώσουν το διαγ</w:t>
      </w:r>
      <w:r>
        <w:rPr>
          <w:rFonts w:eastAsia="Times New Roman" w:cs="Times New Roman"/>
          <w:szCs w:val="24"/>
        </w:rPr>
        <w:t xml:space="preserve">ωνισμό. </w:t>
      </w:r>
    </w:p>
    <w:p w14:paraId="77AE196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Δεν </w:t>
      </w:r>
      <w:proofErr w:type="spellStart"/>
      <w:r>
        <w:rPr>
          <w:rFonts w:eastAsia="Times New Roman" w:cs="Times New Roman"/>
          <w:szCs w:val="24"/>
        </w:rPr>
        <w:t>παρεδόθη</w:t>
      </w:r>
      <w:proofErr w:type="spellEnd"/>
      <w:r>
        <w:rPr>
          <w:rFonts w:eastAsia="Times New Roman" w:cs="Times New Roman"/>
          <w:szCs w:val="24"/>
        </w:rPr>
        <w:t xml:space="preserve">, κυρία Πρόεδρε,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παρήλθε η προθεσμία των είκοσι ημερών, το σχετικό έγγραφο, το οποίο όμως έτυχε να βρεθεί στην κατοχή μου. Θα το καταθέσω μετά το πέρας της ερώτησης </w:t>
      </w:r>
      <w:r>
        <w:rPr>
          <w:rFonts w:eastAsia="Times New Roman" w:cs="Times New Roman"/>
          <w:szCs w:val="24"/>
        </w:rPr>
        <w:lastRenderedPageBreak/>
        <w:t>στα Πρακτικά. Θα το χρειαστώ για να το διαβάσω στη δευτερολογί</w:t>
      </w:r>
      <w:r>
        <w:rPr>
          <w:rFonts w:eastAsia="Times New Roman" w:cs="Times New Roman"/>
          <w:szCs w:val="24"/>
        </w:rPr>
        <w:t xml:space="preserve">α μου. Είναι αυστηρώς προσωπικό και εμπιστευτικό έγγραφο. Το υπογράφει η νομική υπηρεσία του ΚΕΕΛΠΝΟ και συγκεκριμένα η κ. Αθηνά Οικονόμου, νομικός σύμβουλος του ΚΕΕΛΠΝΟ. </w:t>
      </w:r>
    </w:p>
    <w:p w14:paraId="77AE196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Διαβάζω τα δύο κρίσιμα σημεία από όλη τη νομική εισήγηση:  «Πριν ολοκληρωθεί η διαδι</w:t>
      </w:r>
      <w:r>
        <w:rPr>
          <w:rFonts w:eastAsia="Times New Roman" w:cs="Times New Roman"/>
          <w:szCs w:val="24"/>
        </w:rPr>
        <w:t xml:space="preserve">κασία καταχώρησης και ενώ εκκρεμούσε η ολοκλήρωση της εισήγηση της </w:t>
      </w:r>
      <w:r>
        <w:rPr>
          <w:rFonts w:eastAsia="Times New Roman" w:cs="Times New Roman"/>
          <w:szCs w:val="24"/>
        </w:rPr>
        <w:t xml:space="preserve">επιτροπής </w:t>
      </w:r>
      <w:r>
        <w:rPr>
          <w:rFonts w:eastAsia="Times New Roman" w:cs="Times New Roman"/>
          <w:szCs w:val="24"/>
        </w:rPr>
        <w:t xml:space="preserve">αξιολόγησης υποψηφίων αιτήσεων προς το </w:t>
      </w:r>
      <w:r>
        <w:rPr>
          <w:rFonts w:eastAsia="Times New Roman" w:cs="Times New Roman"/>
          <w:szCs w:val="24"/>
        </w:rPr>
        <w:t>διοικητικό συμβούλιο</w:t>
      </w:r>
      <w:r>
        <w:rPr>
          <w:rFonts w:eastAsia="Times New Roman" w:cs="Times New Roman"/>
          <w:szCs w:val="24"/>
        </w:rPr>
        <w:t xml:space="preserve"> για τη λήψη απόφασης για την ανάρτηση των αποτελεσμάτων, </w:t>
      </w:r>
      <w:proofErr w:type="spellStart"/>
      <w:r>
        <w:rPr>
          <w:rFonts w:eastAsia="Times New Roman" w:cs="Times New Roman"/>
          <w:szCs w:val="24"/>
        </w:rPr>
        <w:t>παρενέβη</w:t>
      </w:r>
      <w:proofErr w:type="spellEnd"/>
      <w:r>
        <w:rPr>
          <w:rFonts w:eastAsia="Times New Roman" w:cs="Times New Roman"/>
          <w:szCs w:val="24"/>
        </w:rPr>
        <w:t xml:space="preserve"> στη διαδικασία ο Αναπληρωτής Υπουργός Υγείας κ. Παύλο</w:t>
      </w:r>
      <w:r>
        <w:rPr>
          <w:rFonts w:eastAsia="Times New Roman" w:cs="Times New Roman"/>
          <w:szCs w:val="24"/>
        </w:rPr>
        <w:t xml:space="preserve">ς </w:t>
      </w:r>
      <w:proofErr w:type="spellStart"/>
      <w:r>
        <w:rPr>
          <w:rFonts w:eastAsia="Times New Roman" w:cs="Times New Roman"/>
          <w:szCs w:val="24"/>
        </w:rPr>
        <w:t>Πολάκης</w:t>
      </w:r>
      <w:proofErr w:type="spellEnd"/>
      <w:r>
        <w:rPr>
          <w:rFonts w:eastAsia="Times New Roman" w:cs="Times New Roman"/>
          <w:szCs w:val="24"/>
        </w:rPr>
        <w:t xml:space="preserve"> και ζήτησε…» κ.λπ.</w:t>
      </w:r>
      <w:r>
        <w:rPr>
          <w:rFonts w:eastAsia="Times New Roman" w:cs="Times New Roman"/>
          <w:szCs w:val="24"/>
        </w:rPr>
        <w:t>.</w:t>
      </w:r>
      <w:r>
        <w:rPr>
          <w:rFonts w:eastAsia="Times New Roman" w:cs="Times New Roman"/>
          <w:szCs w:val="24"/>
        </w:rPr>
        <w:t xml:space="preserve"> Θα τα αναφέρω</w:t>
      </w:r>
      <w:r>
        <w:rPr>
          <w:rFonts w:eastAsia="Times New Roman" w:cs="Times New Roman"/>
          <w:szCs w:val="24"/>
        </w:rPr>
        <w:t>,</w:t>
      </w:r>
      <w:r>
        <w:rPr>
          <w:rFonts w:eastAsia="Times New Roman" w:cs="Times New Roman"/>
          <w:szCs w:val="24"/>
        </w:rPr>
        <w:t xml:space="preserve"> αν χρειαστεί</w:t>
      </w:r>
      <w:r>
        <w:rPr>
          <w:rFonts w:eastAsia="Times New Roman" w:cs="Times New Roman"/>
          <w:szCs w:val="24"/>
        </w:rPr>
        <w:t>,</w:t>
      </w:r>
      <w:r>
        <w:rPr>
          <w:rFonts w:eastAsia="Times New Roman" w:cs="Times New Roman"/>
          <w:szCs w:val="24"/>
        </w:rPr>
        <w:t xml:space="preserve"> στη δευτερολογία μου. </w:t>
      </w:r>
    </w:p>
    <w:p w14:paraId="77AE196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Πάω στο κρίσιμο: «Την 21</w:t>
      </w:r>
      <w:r>
        <w:rPr>
          <w:rFonts w:eastAsia="Times New Roman" w:cs="Times New Roman"/>
          <w:szCs w:val="24"/>
          <w:vertAlign w:val="superscript"/>
        </w:rPr>
        <w:t>η</w:t>
      </w:r>
      <w:r>
        <w:rPr>
          <w:rFonts w:eastAsia="Times New Roman" w:cs="Times New Roman"/>
          <w:szCs w:val="24"/>
        </w:rPr>
        <w:t xml:space="preserve"> Απριλίου 2016 και ενώ η </w:t>
      </w:r>
      <w:r>
        <w:rPr>
          <w:rFonts w:eastAsia="Times New Roman" w:cs="Times New Roman"/>
          <w:szCs w:val="24"/>
        </w:rPr>
        <w:t xml:space="preserve">επιτροπή </w:t>
      </w:r>
      <w:r>
        <w:rPr>
          <w:rFonts w:eastAsia="Times New Roman" w:cs="Times New Roman"/>
          <w:szCs w:val="24"/>
        </w:rPr>
        <w:t xml:space="preserve">εργαζόταν»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επιτροπή</w:t>
      </w:r>
      <w:r>
        <w:rPr>
          <w:rFonts w:eastAsia="Times New Roman" w:cs="Times New Roman"/>
          <w:szCs w:val="24"/>
        </w:rPr>
        <w:t xml:space="preserve">, κυρία Πρόεδρε, που θα </w:t>
      </w:r>
      <w:proofErr w:type="spellStart"/>
      <w:r>
        <w:rPr>
          <w:rFonts w:eastAsia="Times New Roman" w:cs="Times New Roman"/>
          <w:szCs w:val="24"/>
        </w:rPr>
        <w:t>μοριοδοτούσε</w:t>
      </w:r>
      <w:proofErr w:type="spellEnd"/>
      <w:r>
        <w:rPr>
          <w:rFonts w:eastAsia="Times New Roman" w:cs="Times New Roman"/>
          <w:szCs w:val="24"/>
        </w:rPr>
        <w:t xml:space="preserve"> τους υποψηφίους γιατρούς και τους υποψηφίους νοσηλευτές,</w:t>
      </w:r>
      <w:r>
        <w:rPr>
          <w:rFonts w:eastAsia="Times New Roman" w:cs="Times New Roman"/>
          <w:szCs w:val="24"/>
        </w:rPr>
        <w:t xml:space="preserve"> η κατά τον νόμο </w:t>
      </w:r>
      <w:proofErr w:type="spellStart"/>
      <w:r>
        <w:rPr>
          <w:rFonts w:eastAsia="Times New Roman" w:cs="Times New Roman"/>
          <w:szCs w:val="24"/>
        </w:rPr>
        <w:t>συγκληθείσα</w:t>
      </w:r>
      <w:proofErr w:type="spellEnd"/>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«κλιμάκιο του Υπουργείο Υγείας, αποτελούμενο από τους κ</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Τσισμετζιάν</w:t>
      </w:r>
      <w:proofErr w:type="spellEnd"/>
      <w:r>
        <w:rPr>
          <w:rFonts w:eastAsia="Times New Roman" w:cs="Times New Roman"/>
          <w:szCs w:val="24"/>
        </w:rPr>
        <w:t xml:space="preserve">, Μπακάλη και τον δικηγόρο κ. Ράπτη, συνεργάτη του </w:t>
      </w:r>
      <w:r>
        <w:rPr>
          <w:rFonts w:eastAsia="Times New Roman" w:cs="Times New Roman"/>
          <w:szCs w:val="24"/>
        </w:rPr>
        <w:t xml:space="preserve">γραφείου </w:t>
      </w:r>
      <w:r>
        <w:rPr>
          <w:rFonts w:eastAsia="Times New Roman" w:cs="Times New Roman"/>
          <w:szCs w:val="24"/>
        </w:rPr>
        <w:t xml:space="preserve">του Υπουργού κ </w:t>
      </w:r>
      <w:r>
        <w:rPr>
          <w:rFonts w:eastAsia="Times New Roman" w:cs="Times New Roman"/>
          <w:szCs w:val="24"/>
        </w:rPr>
        <w:t>.</w:t>
      </w:r>
      <w:proofErr w:type="spellStart"/>
      <w:r>
        <w:rPr>
          <w:rFonts w:eastAsia="Times New Roman" w:cs="Times New Roman"/>
          <w:szCs w:val="24"/>
        </w:rPr>
        <w:t>Πολάκη</w:t>
      </w:r>
      <w:proofErr w:type="spellEnd"/>
      <w:r>
        <w:rPr>
          <w:rFonts w:eastAsia="Times New Roman" w:cs="Times New Roman"/>
          <w:szCs w:val="24"/>
        </w:rPr>
        <w:t xml:space="preserve">, επισκέφτηκε τον </w:t>
      </w:r>
      <w:r>
        <w:rPr>
          <w:rFonts w:eastAsia="Times New Roman" w:cs="Times New Roman"/>
          <w:szCs w:val="24"/>
        </w:rPr>
        <w:lastRenderedPageBreak/>
        <w:t xml:space="preserve">χώρο όπου εργαζόταν η </w:t>
      </w:r>
      <w:r>
        <w:rPr>
          <w:rFonts w:eastAsia="Times New Roman" w:cs="Times New Roman"/>
          <w:szCs w:val="24"/>
        </w:rPr>
        <w:t xml:space="preserve">επιτροπή </w:t>
      </w:r>
      <w:r>
        <w:rPr>
          <w:rFonts w:eastAsia="Times New Roman" w:cs="Times New Roman"/>
          <w:szCs w:val="24"/>
        </w:rPr>
        <w:t>και εξέφρασε διά</w:t>
      </w:r>
      <w:r>
        <w:rPr>
          <w:rFonts w:eastAsia="Times New Roman" w:cs="Times New Roman"/>
          <w:szCs w:val="24"/>
        </w:rPr>
        <w:t xml:space="preserve">φορες ερμηνείες του τρόπου </w:t>
      </w:r>
      <w:r>
        <w:rPr>
          <w:rFonts w:eastAsia="Times New Roman" w:cs="Times New Roman"/>
          <w:szCs w:val="24"/>
        </w:rPr>
        <w:t>με τον οποίο</w:t>
      </w:r>
      <w:r>
        <w:rPr>
          <w:rFonts w:eastAsia="Times New Roman" w:cs="Times New Roman"/>
          <w:szCs w:val="24"/>
        </w:rPr>
        <w:t xml:space="preserve"> το ΚΕΕΛΠΝΟ </w:t>
      </w:r>
      <w:proofErr w:type="spellStart"/>
      <w:r>
        <w:rPr>
          <w:rFonts w:eastAsia="Times New Roman" w:cs="Times New Roman"/>
          <w:szCs w:val="24"/>
        </w:rPr>
        <w:t>μοριοδοτούσε</w:t>
      </w:r>
      <w:proofErr w:type="spellEnd"/>
      <w:r>
        <w:rPr>
          <w:rFonts w:eastAsia="Times New Roman" w:cs="Times New Roman"/>
          <w:szCs w:val="24"/>
        </w:rPr>
        <w:t xml:space="preserve"> τους υποψηφίους».</w:t>
      </w:r>
    </w:p>
    <w:p w14:paraId="77AE196F" w14:textId="77777777" w:rsidR="00030F8B" w:rsidRDefault="007F68A1">
      <w:pPr>
        <w:spacing w:after="0" w:line="600" w:lineRule="auto"/>
        <w:ind w:firstLine="720"/>
        <w:jc w:val="both"/>
        <w:rPr>
          <w:rFonts w:eastAsia="Times New Roman"/>
          <w:bCs/>
        </w:rPr>
      </w:pPr>
      <w:r>
        <w:rPr>
          <w:rFonts w:eastAsia="Times New Roman" w:cs="Times New Roman"/>
          <w:szCs w:val="24"/>
        </w:rPr>
        <w:t>Και κλείνει η εισήγηση ως εξής: «Κατόπιν των παραπάνω, η γνώμη της νομικής υπηρεσίες του ΚΕΕΛΠΝΟ είναι ότι</w:t>
      </w:r>
      <w:r>
        <w:rPr>
          <w:rFonts w:eastAsia="Times New Roman" w:cs="Times New Roman"/>
          <w:szCs w:val="24"/>
        </w:rPr>
        <w:t>,</w:t>
      </w:r>
      <w:r>
        <w:rPr>
          <w:rFonts w:eastAsia="Times New Roman" w:cs="Times New Roman"/>
          <w:szCs w:val="24"/>
        </w:rPr>
        <w:t xml:space="preserve"> επειδή η εν </w:t>
      </w:r>
      <w:r>
        <w:rPr>
          <w:rFonts w:eastAsia="Times New Roman"/>
          <w:bCs/>
        </w:rPr>
        <w:t xml:space="preserve">προκειμένω διαδικασία πάσχει από ακυρότητα, η οποία, </w:t>
      </w:r>
      <w:r>
        <w:rPr>
          <w:rFonts w:eastAsia="Times New Roman"/>
          <w:bCs/>
        </w:rPr>
        <w:t>κατά τη γνώμη μας, δεν θεραπεύεται με τη συνέχιση της διαδικασίας…» κ.λπ.</w:t>
      </w:r>
      <w:r>
        <w:rPr>
          <w:rFonts w:eastAsia="Times New Roman"/>
          <w:bCs/>
        </w:rPr>
        <w:t>.</w:t>
      </w:r>
      <w:r>
        <w:rPr>
          <w:rFonts w:eastAsia="Times New Roman"/>
          <w:bCs/>
        </w:rPr>
        <w:t xml:space="preserve"> Θα κατατεθεί στα Πρακτικά </w:t>
      </w:r>
      <w:r>
        <w:rPr>
          <w:rFonts w:eastAsia="Times New Roman"/>
          <w:bCs/>
        </w:rPr>
        <w:t xml:space="preserve">με </w:t>
      </w:r>
      <w:r>
        <w:rPr>
          <w:rFonts w:eastAsia="Times New Roman"/>
          <w:bCs/>
        </w:rPr>
        <w:t>το πέρας της ερωτήσεώς μου.</w:t>
      </w:r>
    </w:p>
    <w:p w14:paraId="77AE1970" w14:textId="77777777" w:rsidR="00030F8B" w:rsidRDefault="007F68A1">
      <w:pPr>
        <w:spacing w:after="0" w:line="600" w:lineRule="auto"/>
        <w:ind w:firstLine="720"/>
        <w:jc w:val="both"/>
        <w:rPr>
          <w:rFonts w:eastAsia="Times New Roman"/>
          <w:bCs/>
        </w:rPr>
      </w:pPr>
      <w:r>
        <w:rPr>
          <w:rFonts w:eastAsia="Times New Roman"/>
          <w:bCs/>
        </w:rPr>
        <w:t>Θα το συνοψίσω, κύριε Υπουργέ, για να έχετε τον λόγο. Κατά πρωτοφανή, παράνομο τρόπο, χωρίς να σεβαστείτε καμ</w:t>
      </w:r>
      <w:r>
        <w:rPr>
          <w:rFonts w:eastAsia="Times New Roman"/>
          <w:bCs/>
        </w:rPr>
        <w:t>μ</w:t>
      </w:r>
      <w:r>
        <w:rPr>
          <w:rFonts w:eastAsia="Times New Roman"/>
          <w:bCs/>
        </w:rPr>
        <w:t>ία διαδικασία,</w:t>
      </w:r>
      <w:r>
        <w:rPr>
          <w:rFonts w:eastAsia="Times New Roman"/>
          <w:bCs/>
        </w:rPr>
        <w:t xml:space="preserve"> χωρίς να έχετε συναίσθηση τι μπορεί και τι δεν μπορεί να κάνει ένας Υπουργός, διατάξατε τους συνεργάτες σας και παρεμβαίνοντας στη διαδικασία </w:t>
      </w:r>
      <w:proofErr w:type="spellStart"/>
      <w:r>
        <w:rPr>
          <w:rFonts w:eastAsia="Times New Roman"/>
          <w:bCs/>
        </w:rPr>
        <w:t>μοριοδοτήσατε</w:t>
      </w:r>
      <w:proofErr w:type="spellEnd"/>
      <w:r>
        <w:rPr>
          <w:rFonts w:eastAsia="Times New Roman"/>
          <w:bCs/>
        </w:rPr>
        <w:t xml:space="preserve"> κατά τον δικό σας τρόπο. Και, βεβαίως, έχετε στην πραγματικότητα τινάξει στον αέρα όλη τη διαδικασί</w:t>
      </w:r>
      <w:r>
        <w:rPr>
          <w:rFonts w:eastAsia="Times New Roman"/>
          <w:bCs/>
        </w:rPr>
        <w:t>α, με αποτέλεσμα να μην έχουν στελεχωθεί ακόμα οι μονάδες εντατικής θεραπείας, άνθρωποι να ψάχνουν</w:t>
      </w:r>
      <w:r>
        <w:rPr>
          <w:rFonts w:eastAsia="Times New Roman"/>
          <w:bCs/>
        </w:rPr>
        <w:t xml:space="preserve"> κρεβάτι</w:t>
      </w:r>
      <w:r>
        <w:rPr>
          <w:rFonts w:eastAsia="Times New Roman"/>
          <w:bCs/>
        </w:rPr>
        <w:t xml:space="preserve">, </w:t>
      </w:r>
      <w:r>
        <w:rPr>
          <w:rFonts w:eastAsia="Times New Roman"/>
          <w:bCs/>
        </w:rPr>
        <w:lastRenderedPageBreak/>
        <w:t xml:space="preserve">για τον εαυτό τους ή για συγγενείς τους, και να μην βρίσκουν, με ό,τι αυτό συνεπάγεται για ενδεχόμενες αστικές συνέπειες που έχει η παρέμβασή σας. </w:t>
      </w:r>
    </w:p>
    <w:p w14:paraId="77AE1971" w14:textId="77777777" w:rsidR="00030F8B" w:rsidRDefault="007F68A1">
      <w:pPr>
        <w:spacing w:after="0" w:line="600" w:lineRule="auto"/>
        <w:ind w:firstLine="720"/>
        <w:jc w:val="both"/>
        <w:rPr>
          <w:rFonts w:eastAsia="Times New Roman"/>
          <w:bCs/>
        </w:rPr>
      </w:pPr>
      <w:r>
        <w:rPr>
          <w:rFonts w:eastAsia="Times New Roman"/>
          <w:bCs/>
        </w:rPr>
        <w:t xml:space="preserve">Θα ήθελα να μας πληροφορήσετε με βάση ποιον νόμο και ποια διαδικασία ο Αναπληρωτής Υπουργός κ. </w:t>
      </w:r>
      <w:proofErr w:type="spellStart"/>
      <w:r>
        <w:rPr>
          <w:rFonts w:eastAsia="Times New Roman"/>
          <w:bCs/>
        </w:rPr>
        <w:t>Πολάκης</w:t>
      </w:r>
      <w:proofErr w:type="spellEnd"/>
      <w:r>
        <w:rPr>
          <w:rFonts w:eastAsia="Times New Roman"/>
          <w:bCs/>
        </w:rPr>
        <w:t xml:space="preserve"> </w:t>
      </w:r>
      <w:proofErr w:type="spellStart"/>
      <w:r>
        <w:rPr>
          <w:rFonts w:eastAsia="Times New Roman"/>
          <w:bCs/>
        </w:rPr>
        <w:t>παρενέβη</w:t>
      </w:r>
      <w:proofErr w:type="spellEnd"/>
      <w:r>
        <w:rPr>
          <w:rFonts w:eastAsia="Times New Roman"/>
          <w:bCs/>
        </w:rPr>
        <w:t xml:space="preserve"> κατ</w:t>
      </w:r>
      <w:r>
        <w:rPr>
          <w:rFonts w:eastAsia="Times New Roman"/>
          <w:bCs/>
        </w:rPr>
        <w:t>’</w:t>
      </w:r>
      <w:r>
        <w:rPr>
          <w:rFonts w:eastAsia="Times New Roman"/>
          <w:bCs/>
        </w:rPr>
        <w:t xml:space="preserve"> αυτόν τον τρόπο στη διαδικασία προσλήψεως γιατρών και νοσηλευτών.</w:t>
      </w:r>
    </w:p>
    <w:p w14:paraId="77AE1972" w14:textId="77777777" w:rsidR="00030F8B" w:rsidRDefault="007F68A1">
      <w:pPr>
        <w:spacing w:after="0" w:line="600" w:lineRule="auto"/>
        <w:ind w:firstLine="720"/>
        <w:jc w:val="both"/>
        <w:rPr>
          <w:rFonts w:eastAsia="Times New Roman"/>
          <w:bCs/>
        </w:rPr>
      </w:pPr>
      <w:r>
        <w:rPr>
          <w:rFonts w:eastAsia="Times New Roman"/>
          <w:bCs/>
        </w:rPr>
        <w:t>Ευχαριστώ πολύ, κυρία Πρόεδρε.</w:t>
      </w:r>
    </w:p>
    <w:p w14:paraId="77AE1973" w14:textId="77777777" w:rsidR="00030F8B" w:rsidRDefault="007F68A1">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
          <w:bCs/>
        </w:rPr>
        <w:t>:</w:t>
      </w:r>
      <w:r>
        <w:rPr>
          <w:rFonts w:eastAsia="Times New Roman"/>
          <w:bCs/>
        </w:rPr>
        <w:t xml:space="preserve"> Κύριε </w:t>
      </w:r>
      <w:proofErr w:type="spellStart"/>
      <w:r>
        <w:rPr>
          <w:rFonts w:eastAsia="Times New Roman"/>
          <w:bCs/>
        </w:rPr>
        <w:t>Πολάκη</w:t>
      </w:r>
      <w:proofErr w:type="spellEnd"/>
      <w:r>
        <w:rPr>
          <w:rFonts w:eastAsia="Times New Roman"/>
          <w:bCs/>
        </w:rPr>
        <w:t>, έχετε τον λόγο.</w:t>
      </w:r>
    </w:p>
    <w:p w14:paraId="77AE1974" w14:textId="77777777" w:rsidR="00030F8B" w:rsidRDefault="007F68A1">
      <w:pPr>
        <w:spacing w:after="0" w:line="600" w:lineRule="auto"/>
        <w:ind w:firstLine="720"/>
        <w:jc w:val="both"/>
        <w:rPr>
          <w:rFonts w:eastAsia="Times New Roman"/>
          <w:bCs/>
        </w:rPr>
      </w:pPr>
      <w:r>
        <w:rPr>
          <w:rFonts w:eastAsia="Times New Roman" w:cs="Times New Roman"/>
          <w:b/>
          <w:szCs w:val="24"/>
        </w:rPr>
        <w:t xml:space="preserve">ΠΑΥΛΟΣ ΠΟΛΑΚΗΣ (Αναπληρωτής Υπουργός Υγείας): </w:t>
      </w:r>
      <w:r>
        <w:rPr>
          <w:rFonts w:eastAsia="Times New Roman"/>
          <w:bCs/>
        </w:rPr>
        <w:t xml:space="preserve">Κύριε Γεωργιάδη, ευχαριστώ για τη ερώτηση. </w:t>
      </w:r>
    </w:p>
    <w:p w14:paraId="77AE1975" w14:textId="77777777" w:rsidR="00030F8B" w:rsidRDefault="007F68A1">
      <w:pPr>
        <w:spacing w:after="0" w:line="600" w:lineRule="auto"/>
        <w:ind w:firstLine="720"/>
        <w:jc w:val="both"/>
        <w:rPr>
          <w:rFonts w:eastAsia="Times New Roman"/>
          <w:bCs/>
        </w:rPr>
      </w:pPr>
      <w:r>
        <w:rPr>
          <w:rFonts w:eastAsia="Times New Roman"/>
          <w:bCs/>
        </w:rPr>
        <w:t>Κατ’ αρχάς, ευχαριστώ για τη συμπαράσταση που μου δείχνετε για το στημένο επεισόδιο που δημιούργησαν δέκα ακροδεξιοί και πέντε από συγκεκριμένο χώρο της εξωκοινοβουλευτικής Αριστεράς, με φόντο πολίτες της Ιεράπετρας οι οποίοι διαδήλωναν την αγωνία τους για</w:t>
      </w:r>
      <w:r>
        <w:rPr>
          <w:rFonts w:eastAsia="Times New Roman"/>
          <w:bCs/>
        </w:rPr>
        <w:t xml:space="preserve"> το </w:t>
      </w:r>
      <w:r>
        <w:rPr>
          <w:rFonts w:eastAsia="Times New Roman"/>
          <w:bCs/>
        </w:rPr>
        <w:t>νοσοκομείο</w:t>
      </w:r>
      <w:r>
        <w:rPr>
          <w:rFonts w:eastAsia="Times New Roman"/>
          <w:bCs/>
        </w:rPr>
        <w:t>!</w:t>
      </w:r>
    </w:p>
    <w:p w14:paraId="77AE1976" w14:textId="77777777" w:rsidR="00030F8B" w:rsidRDefault="007F68A1">
      <w:pPr>
        <w:spacing w:after="0" w:line="600" w:lineRule="auto"/>
        <w:ind w:firstLine="720"/>
        <w:jc w:val="both"/>
        <w:rPr>
          <w:rFonts w:eastAsia="Times New Roman"/>
          <w:bCs/>
        </w:rPr>
      </w:pPr>
      <w:r>
        <w:rPr>
          <w:rFonts w:eastAsia="Times New Roman"/>
          <w:bCs/>
        </w:rPr>
        <w:lastRenderedPageBreak/>
        <w:t xml:space="preserve">Πρόκειται για ένα </w:t>
      </w:r>
      <w:r>
        <w:rPr>
          <w:rFonts w:eastAsia="Times New Roman"/>
          <w:bCs/>
        </w:rPr>
        <w:t>νοσοκομείο</w:t>
      </w:r>
      <w:r>
        <w:rPr>
          <w:rFonts w:eastAsia="Times New Roman"/>
          <w:bCs/>
        </w:rPr>
        <w:t>, κύριε Γεωργιάδη, που εσείς και ο κ. Λοβέρδος κλείνατε και κουτσουρέψατε τον οργανισμό του στο μισό και εμείς αυτή τη στιγμή το προικίζουμε με είκοσι επτά άτομα νέο προσωπικό, όπως εξηγήσαμε σε όλους τους εργαζό</w:t>
      </w:r>
      <w:r>
        <w:rPr>
          <w:rFonts w:eastAsia="Times New Roman"/>
          <w:bCs/>
        </w:rPr>
        <w:t>μενους, οι οποίοι μαζεύτηκαν μέσα και κάναμε μια εξαιρετική κουβέντα για δυόμισι ώρες και απαντήσαμε πολύ συγκεκριμένα</w:t>
      </w:r>
      <w:r>
        <w:rPr>
          <w:rFonts w:eastAsia="Times New Roman"/>
          <w:bCs/>
        </w:rPr>
        <w:t>. Γ</w:t>
      </w:r>
      <w:r>
        <w:rPr>
          <w:rFonts w:eastAsia="Times New Roman"/>
          <w:bCs/>
        </w:rPr>
        <w:t>ιατί μια πληγή που εσείς ανοίξατε με την καταστροφή που φέρατε στο σύστημα υγείας, εμείς την επουλώνουμε, τη διορθώνουμε και τη θεραπεύ</w:t>
      </w:r>
      <w:r>
        <w:rPr>
          <w:rFonts w:eastAsia="Times New Roman"/>
          <w:bCs/>
        </w:rPr>
        <w:t xml:space="preserve">ουμε. </w:t>
      </w:r>
    </w:p>
    <w:p w14:paraId="77AE1977" w14:textId="77777777" w:rsidR="00030F8B" w:rsidRDefault="007F68A1">
      <w:pPr>
        <w:spacing w:after="0" w:line="600" w:lineRule="auto"/>
        <w:ind w:firstLine="720"/>
        <w:jc w:val="both"/>
        <w:rPr>
          <w:rFonts w:eastAsia="Times New Roman"/>
          <w:bCs/>
        </w:rPr>
      </w:pPr>
      <w:r>
        <w:rPr>
          <w:rFonts w:eastAsia="Times New Roman"/>
          <w:bCs/>
        </w:rPr>
        <w:t xml:space="preserve">Να σας εκφράσω και εγώ τη βαθιά μου συμπαράσταση για την αποτυχία της χθεσινής συγκέντρωσης των «Παραιτηθείτε», στην οποία ηγηθήκατε και βγήκατε με την πρωτοφανή δήλωση ότι είχε χιλιάδες λαού, αλλά είχανε πάει κάτω από τα </w:t>
      </w:r>
      <w:proofErr w:type="spellStart"/>
      <w:r>
        <w:rPr>
          <w:rFonts w:eastAsia="Times New Roman"/>
          <w:bCs/>
        </w:rPr>
        <w:t>δεντρά</w:t>
      </w:r>
      <w:proofErr w:type="spellEnd"/>
      <w:r>
        <w:rPr>
          <w:rFonts w:eastAsia="Times New Roman"/>
          <w:bCs/>
        </w:rPr>
        <w:t xml:space="preserve"> και δεν </w:t>
      </w:r>
      <w:proofErr w:type="spellStart"/>
      <w:r>
        <w:rPr>
          <w:rFonts w:eastAsia="Times New Roman"/>
          <w:bCs/>
        </w:rPr>
        <w:t>τσι</w:t>
      </w:r>
      <w:proofErr w:type="spellEnd"/>
      <w:r>
        <w:rPr>
          <w:rFonts w:eastAsia="Times New Roman"/>
          <w:bCs/>
        </w:rPr>
        <w:t xml:space="preserve"> παίρνανε</w:t>
      </w:r>
      <w:r>
        <w:rPr>
          <w:rFonts w:eastAsia="Times New Roman"/>
          <w:bCs/>
        </w:rPr>
        <w:t xml:space="preserve"> οι κάμερες. Ένα-μηδέν αυτό.</w:t>
      </w:r>
    </w:p>
    <w:p w14:paraId="77AE1978" w14:textId="77777777" w:rsidR="00030F8B" w:rsidRDefault="007F68A1">
      <w:pPr>
        <w:spacing w:after="0" w:line="600" w:lineRule="auto"/>
        <w:ind w:firstLine="720"/>
        <w:jc w:val="both"/>
        <w:rPr>
          <w:rFonts w:eastAsia="Times New Roman" w:cs="Times New Roman"/>
          <w:szCs w:val="24"/>
        </w:rPr>
      </w:pPr>
      <w:r>
        <w:rPr>
          <w:rFonts w:eastAsia="Times New Roman"/>
          <w:bCs/>
        </w:rPr>
        <w:t>Δεύτερον, για να τα πούμε επί της ουσίας. Το</w:t>
      </w:r>
      <w:r>
        <w:rPr>
          <w:rFonts w:eastAsia="Times New Roman" w:cs="Times New Roman"/>
          <w:szCs w:val="24"/>
        </w:rPr>
        <w:t xml:space="preserve"> ΚΕΕΛΠΝΟ είναι </w:t>
      </w:r>
      <w:r>
        <w:rPr>
          <w:rFonts w:eastAsia="Times New Roman" w:cs="Times New Roman"/>
          <w:szCs w:val="24"/>
        </w:rPr>
        <w:t>νομικό πρόσωπο ιδιωτικού δικαίου</w:t>
      </w:r>
      <w:r>
        <w:rPr>
          <w:rFonts w:eastAsia="Times New Roman" w:cs="Times New Roman"/>
          <w:szCs w:val="24"/>
        </w:rPr>
        <w:t>. Με βάση τα αναφερόμενα στο σύγγραμμα του κ. Σπηλιωτόπουλου Εγχειρίδιο Διοικητικού Δικαίου 2002 στις σελίδες 349 και 368, στο ΚΕΕΛΠΝΟ α</w:t>
      </w:r>
      <w:r>
        <w:rPr>
          <w:rFonts w:eastAsia="Times New Roman" w:cs="Times New Roman"/>
          <w:szCs w:val="24"/>
        </w:rPr>
        <w:t xml:space="preserve">σκείται εκ μέρους του κράτους διοικητική εποπτεία, ως ΝΠΙΔ, </w:t>
      </w:r>
      <w:r>
        <w:rPr>
          <w:rFonts w:eastAsia="Times New Roman" w:cs="Times New Roman"/>
          <w:szCs w:val="24"/>
        </w:rPr>
        <w:lastRenderedPageBreak/>
        <w:t>δηλαδή δυνατότητα ελέγχου</w:t>
      </w:r>
      <w:r>
        <w:rPr>
          <w:rFonts w:eastAsia="Times New Roman" w:cs="Times New Roman"/>
          <w:szCs w:val="24"/>
        </w:rPr>
        <w:t>,</w:t>
      </w:r>
      <w:r>
        <w:rPr>
          <w:rFonts w:eastAsia="Times New Roman" w:cs="Times New Roman"/>
          <w:szCs w:val="24"/>
        </w:rPr>
        <w:t xml:space="preserve"> η οποία είναι αναγκαία, </w:t>
      </w:r>
      <w:r>
        <w:rPr>
          <w:rFonts w:eastAsia="Times New Roman"/>
          <w:bCs/>
        </w:rPr>
        <w:t>προκειμένου να</w:t>
      </w:r>
      <w:r>
        <w:rPr>
          <w:rFonts w:eastAsia="Times New Roman" w:cs="Times New Roman"/>
          <w:szCs w:val="24"/>
        </w:rPr>
        <w:t xml:space="preserve"> εξασφαλίζεται η συνοχή της έννομης τάξης, η εφαρμογή της κυβερνητικής πολιτικής, η τήρηση των ισχυουσών διατάξεων και η πρόληψη κα</w:t>
      </w:r>
      <w:r>
        <w:rPr>
          <w:rFonts w:eastAsia="Times New Roman" w:cs="Times New Roman"/>
          <w:szCs w:val="24"/>
        </w:rPr>
        <w:t>ι η καταστολή καταστάσεων</w:t>
      </w:r>
      <w:r>
        <w:rPr>
          <w:rFonts w:eastAsia="Times New Roman" w:cs="Times New Roman"/>
          <w:szCs w:val="24"/>
        </w:rPr>
        <w:t>,</w:t>
      </w:r>
      <w:r>
        <w:rPr>
          <w:rFonts w:eastAsia="Times New Roman" w:cs="Times New Roman"/>
          <w:szCs w:val="24"/>
        </w:rPr>
        <w:t xml:space="preserve"> αντίθετων προς το έννομο συμφέρον.</w:t>
      </w:r>
    </w:p>
    <w:p w14:paraId="77AE197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Συνεπώς, ο έλεγχος που ασκείται μπορεί να είναι κατασταλτικός ή προληπτικός. Ο προληπτικός έλεγχος περιλαμβάνει τον έλεγχο πράξεων πριν την έκδοσή τους. </w:t>
      </w:r>
    </w:p>
    <w:p w14:paraId="77AE197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Εν προκειμένω –εφόσον θέλετε συγκεκριμέν</w:t>
      </w:r>
      <w:r>
        <w:rPr>
          <w:rFonts w:eastAsia="Times New Roman" w:cs="Times New Roman"/>
          <w:szCs w:val="24"/>
        </w:rPr>
        <w:t xml:space="preserve">ους νόμους- σύμφωνα με το άρθρο 7 του </w:t>
      </w:r>
      <w:proofErr w:type="spellStart"/>
      <w:r>
        <w:rPr>
          <w:rFonts w:eastAsia="Times New Roman" w:cs="Times New Roman"/>
          <w:szCs w:val="24"/>
        </w:rPr>
        <w:t>π.δ.</w:t>
      </w:r>
      <w:proofErr w:type="spellEnd"/>
      <w:r>
        <w:rPr>
          <w:rFonts w:eastAsia="Times New Roman" w:cs="Times New Roman"/>
          <w:szCs w:val="24"/>
        </w:rPr>
        <w:t xml:space="preserve"> 358/1992 -του ιδρυτικού νόμου του ΚΕΕΛΠΝΟ δηλαδή-</w:t>
      </w:r>
      <w:r>
        <w:rPr>
          <w:rFonts w:eastAsia="Times New Roman" w:cs="Times New Roman"/>
          <w:szCs w:val="24"/>
        </w:rPr>
        <w:t xml:space="preserve"> η εποπτεία εκ μέρους του Υπουργείου Υγείας περιλαμβάνει την άσκηση διαχειριστικού ελέγχου, τον διορισμό του διοικητικού του συμβουλίου. Άρα, μπορεί να προβεί σε κάθε έλεγχο είτε προληπτικό είτε κατασταλτικό, κάθε πράξης διαχείρισης του δημοσίου χρήματος, </w:t>
      </w:r>
      <w:r>
        <w:rPr>
          <w:rFonts w:eastAsia="Times New Roman" w:cs="Times New Roman"/>
          <w:szCs w:val="24"/>
        </w:rPr>
        <w:t>ειδικότερα δε διαδικασιών και πράξεων πρόσληψης προσωπικού με σύμβαση εργασίας</w:t>
      </w:r>
      <w:r>
        <w:rPr>
          <w:rFonts w:eastAsia="Times New Roman" w:cs="Times New Roman"/>
          <w:szCs w:val="24"/>
        </w:rPr>
        <w:t>,</w:t>
      </w:r>
      <w:r>
        <w:rPr>
          <w:rFonts w:eastAsia="Times New Roman" w:cs="Times New Roman"/>
          <w:szCs w:val="24"/>
        </w:rPr>
        <w:t xml:space="preserve"> που χρηματοδοτούνται από το ελληνικό δημόσιο και δη από τον τακτικό προϋπολογισμό». Αυτό είναι το νομικό κομμάτι. </w:t>
      </w:r>
    </w:p>
    <w:p w14:paraId="77AE197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άμε τώρα στα συγκεκριμένα, γιατί έχουμε μεγάλη διαφορά, πολύ</w:t>
      </w:r>
      <w:r>
        <w:rPr>
          <w:rFonts w:eastAsia="Times New Roman" w:cs="Times New Roman"/>
          <w:szCs w:val="24"/>
        </w:rPr>
        <w:t xml:space="preserve"> μεγάλη διαφορά. Και θα ήθελα να μου επιτρέψετε, κυρία Πρόεδρε, να συνεχίσω, γιατί πρέπει να γίνει μια σύγκριση και να γίνει κατανοητό τι έκανε ο κ. Γεωργιάδης στο παρελθόν και τι κάναμε εμείς σήμερα. </w:t>
      </w:r>
    </w:p>
    <w:p w14:paraId="77AE197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w:t>
      </w:r>
      <w:r>
        <w:rPr>
          <w:rFonts w:eastAsia="Times New Roman" w:cs="Times New Roman"/>
          <w:szCs w:val="24"/>
        </w:rPr>
        <w:t xml:space="preserve"> ομιλίας του κυρίου Αναπληρωτή Υπουργού)</w:t>
      </w:r>
    </w:p>
    <w:p w14:paraId="77AE197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Γεωργιάδη, έχω εδώ Πρακτικά συνεδριάσεων του διοικητικού συμβουλίου του ΚΕΕΛΠΝΟ στις 4 Ιουλίου του 2013. Ήσασταν Υπουργός Υγείας. Ο κ. Ευσταθίου -Αντιπρόεδρος τότε του ΚΕΕΛΠΝΟ- αλλάζει –μιλάω για την προηγούμε</w:t>
      </w:r>
      <w:r>
        <w:rPr>
          <w:rFonts w:eastAsia="Times New Roman" w:cs="Times New Roman"/>
          <w:szCs w:val="24"/>
        </w:rPr>
        <w:t xml:space="preserve">νη πρόσληψη στις ΜΕΘ σαράντα γιατρών και </w:t>
      </w:r>
      <w:proofErr w:type="spellStart"/>
      <w:r>
        <w:rPr>
          <w:rFonts w:eastAsia="Times New Roman" w:cs="Times New Roman"/>
          <w:szCs w:val="24"/>
        </w:rPr>
        <w:t>εκατόν</w:t>
      </w:r>
      <w:proofErr w:type="spellEnd"/>
      <w:r>
        <w:rPr>
          <w:rFonts w:eastAsia="Times New Roman" w:cs="Times New Roman"/>
          <w:szCs w:val="24"/>
        </w:rPr>
        <w:t xml:space="preserve"> ενενήντα νοσηλευτών ΠΕ, ΤΕ και ΔΕ- ενώ έχουν κατατεθεί οι αιτήσεις, έχουν βγει οι επιτροπές, αλλάζει –προφανώς όχι μόνος του, αλλά με άνωθεν εντολή- μεσοκαλόκαιρο και </w:t>
      </w:r>
      <w:proofErr w:type="spellStart"/>
      <w:r>
        <w:rPr>
          <w:rFonts w:eastAsia="Times New Roman" w:cs="Times New Roman"/>
          <w:szCs w:val="24"/>
        </w:rPr>
        <w:t>μεσούσης</w:t>
      </w:r>
      <w:proofErr w:type="spellEnd"/>
      <w:r>
        <w:rPr>
          <w:rFonts w:eastAsia="Times New Roman" w:cs="Times New Roman"/>
          <w:szCs w:val="24"/>
        </w:rPr>
        <w:t xml:space="preserve"> της </w:t>
      </w:r>
      <w:r>
        <w:rPr>
          <w:rFonts w:eastAsia="Times New Roman"/>
          <w:szCs w:val="24"/>
        </w:rPr>
        <w:t xml:space="preserve">διαδικασίας </w:t>
      </w:r>
      <w:r>
        <w:rPr>
          <w:rFonts w:eastAsia="Times New Roman" w:cs="Times New Roman"/>
          <w:szCs w:val="24"/>
        </w:rPr>
        <w:t>αξιολόγησης –και</w:t>
      </w:r>
      <w:r>
        <w:rPr>
          <w:rFonts w:eastAsia="Times New Roman" w:cs="Times New Roman"/>
          <w:szCs w:val="24"/>
        </w:rPr>
        <w:t xml:space="preserve"> καλά!- των φακέλων των υποψηφίων τη σύνθεση των επιτροπών αξιολόγησης. Επί των ημερών σας έγινε </w:t>
      </w:r>
      <w:r>
        <w:rPr>
          <w:rFonts w:eastAsia="Times New Roman" w:cs="Times New Roman"/>
          <w:szCs w:val="24"/>
        </w:rPr>
        <w:lastRenderedPageBreak/>
        <w:t xml:space="preserve">αυτό. Πού έχει </w:t>
      </w:r>
      <w:proofErr w:type="spellStart"/>
      <w:r>
        <w:rPr>
          <w:rFonts w:eastAsia="Times New Roman" w:cs="Times New Roman"/>
          <w:szCs w:val="24"/>
        </w:rPr>
        <w:t>περιγραφεί</w:t>
      </w:r>
      <w:proofErr w:type="spellEnd"/>
      <w:r>
        <w:rPr>
          <w:rFonts w:eastAsia="Times New Roman" w:cs="Times New Roman"/>
          <w:szCs w:val="24"/>
        </w:rPr>
        <w:t xml:space="preserve"> διαδικασία αλλαγής της επιτροπής αξιολόγησης, ενώ κάνει την αξιολόγηση; Εσείς το κάνατε αυτό.</w:t>
      </w:r>
    </w:p>
    <w:p w14:paraId="77AE197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Και έρχομαι στη συνεδρίαση της Τετάρτης</w:t>
      </w:r>
      <w:r>
        <w:rPr>
          <w:rFonts w:eastAsia="Times New Roman" w:cs="Times New Roman"/>
          <w:szCs w:val="24"/>
        </w:rPr>
        <w:t>, 4 Σεπτεμβρίου 2013. Εσείς Υπουργός. Έρχεστε να καλύψετε την προηγούμενη απόφαση</w:t>
      </w:r>
      <w:r>
        <w:rPr>
          <w:rFonts w:eastAsia="Times New Roman" w:cs="Times New Roman"/>
          <w:szCs w:val="24"/>
        </w:rPr>
        <w:t>,</w:t>
      </w:r>
      <w:r>
        <w:rPr>
          <w:rFonts w:eastAsia="Times New Roman" w:cs="Times New Roman"/>
          <w:szCs w:val="24"/>
        </w:rPr>
        <w:t xml:space="preserve"> με την οποία αλλάζετε –εδώ είναι και θα κατατεθούν στα Πρακτικά- τη σύνθεση των επιτροπών αξιολόγησης και για τους γιατρούς και για τις νοσηλεύτριες και ανακοινώνετε πίνακα </w:t>
      </w:r>
      <w:r>
        <w:rPr>
          <w:rFonts w:eastAsia="Times New Roman" w:cs="Times New Roman"/>
          <w:szCs w:val="24"/>
        </w:rPr>
        <w:t>αποτελεσμάτων -εισηγείται ο κ. Ευσταθίου και ψηφίζει με Πρόεδρο την κ. Τζένη Κουρέα-</w:t>
      </w:r>
      <w:proofErr w:type="spellStart"/>
      <w:r>
        <w:rPr>
          <w:rFonts w:eastAsia="Times New Roman" w:cs="Times New Roman"/>
          <w:szCs w:val="24"/>
        </w:rPr>
        <w:t>Κρεμαστινού</w:t>
      </w:r>
      <w:proofErr w:type="spellEnd"/>
      <w:r>
        <w:rPr>
          <w:rFonts w:eastAsia="Times New Roman" w:cs="Times New Roman"/>
          <w:szCs w:val="24"/>
        </w:rPr>
        <w:t>- με τον οποίο επιβεβαιώνουν ότι απομακρύνουν αυτούς και βάζουν αυτούς, οι επιτροπές που άλλαξαν κατέληξαν σε αυτόν τον κατάλογο. Με αυτόν διορίσατε μετά τους πρ</w:t>
      </w:r>
      <w:r>
        <w:rPr>
          <w:rFonts w:eastAsia="Times New Roman" w:cs="Times New Roman"/>
          <w:szCs w:val="24"/>
        </w:rPr>
        <w:t>οηγούμενους, λέει, και από προσωπικές συνεντεύξεις, όπου χρειάστηκε.</w:t>
      </w:r>
    </w:p>
    <w:p w14:paraId="77AE197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 Το πρακτικό της απόφασης με την οποία διορίστηκαν αυτοί οι άνθρωποι είναι εδώ. Δείτε το. Αν δεν το βλέπετε, να έρθετε πιο κοντά. Πού είναι το μόριο; Πού υπάρχει εδώ δίπλα στην απόφαση έν</w:t>
      </w:r>
      <w:r>
        <w:rPr>
          <w:rFonts w:eastAsia="Times New Roman" w:cs="Times New Roman"/>
          <w:szCs w:val="24"/>
        </w:rPr>
        <w:t xml:space="preserve">α μόριο; </w:t>
      </w:r>
    </w:p>
    <w:p w14:paraId="77AE198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Όλος αυτός ο πίνακας έγινε με μπιλιετάκια από εσάς και άλλους της παράταξής σας και με το μοίρασμα που κάνατε τότε με τη συγκυβέρνηση. Για να εξηγούμαστε, να μην παρεξηγούμαστε! Δεν υπάρχει ένα μόριο πουθενά! Ένα μόριο! Αυτά κατατίθενται. </w:t>
      </w:r>
    </w:p>
    <w:p w14:paraId="77AE198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 xml:space="preserve">ημείο αυτό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7AE198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Δεύτερον, ας δούμε τι κάναμε εμείς</w:t>
      </w:r>
      <w:r>
        <w:rPr>
          <w:rFonts w:eastAsia="Times New Roman" w:cs="Times New Roman"/>
          <w:szCs w:val="24"/>
        </w:rPr>
        <w:t>. Για να μην επαναληφθεί αυτό -γιατί οι παρακρατικοί μηχανισμοί ζουν και βασιλεύουν, αλλά τους ξεδοντιάζουμε και εκεί είναι ο πόνος σας ο μεγάλος- εμείς είχαμε πληροφορίες, ως οφείλαμε να έχουμε ως εποπτεύουσα αρχή του ΚΕΕΛΠΝΟ, ότι έχουν κατατεθεί –μιλώντα</w:t>
      </w:r>
      <w:r>
        <w:rPr>
          <w:rFonts w:eastAsia="Times New Roman" w:cs="Times New Roman"/>
          <w:szCs w:val="24"/>
        </w:rPr>
        <w:t>ς για τους γιατρούς- διακόσιες είκοσι αιτήσεις και ότι γίνεται το «</w:t>
      </w:r>
      <w:proofErr w:type="spellStart"/>
      <w:r>
        <w:rPr>
          <w:rFonts w:eastAsia="Times New Roman" w:cs="Times New Roman"/>
          <w:szCs w:val="24"/>
        </w:rPr>
        <w:t>μάλε</w:t>
      </w:r>
      <w:proofErr w:type="spellEnd"/>
      <w:r>
        <w:rPr>
          <w:rFonts w:eastAsia="Times New Roman" w:cs="Times New Roman"/>
          <w:szCs w:val="24"/>
        </w:rPr>
        <w:t xml:space="preserve"> βράσε». Και λέμε «</w:t>
      </w:r>
      <w:proofErr w:type="spellStart"/>
      <w:r>
        <w:rPr>
          <w:rFonts w:eastAsia="Times New Roman" w:cs="Times New Roman"/>
          <w:szCs w:val="24"/>
        </w:rPr>
        <w:t>Ώπα</w:t>
      </w:r>
      <w:proofErr w:type="spellEnd"/>
      <w:r>
        <w:rPr>
          <w:rFonts w:eastAsia="Times New Roman" w:cs="Times New Roman"/>
          <w:szCs w:val="24"/>
        </w:rPr>
        <w:t xml:space="preserve">, παιδιά, μισό λεπτό, να δούμε τι γίνεται». Έχουμε καταγγελίες. Έρχονταν καταγγελίες ότι στους φακέλους δεν είχε πρόσβαση ούτε καν η </w:t>
      </w:r>
      <w:r>
        <w:rPr>
          <w:rFonts w:eastAsia="Times New Roman" w:cs="Times New Roman"/>
          <w:szCs w:val="24"/>
        </w:rPr>
        <w:t>επιτροπή αξιολόγησης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είχε</w:t>
      </w:r>
      <w:r>
        <w:rPr>
          <w:rFonts w:eastAsia="Times New Roman" w:cs="Times New Roman"/>
          <w:szCs w:val="24"/>
        </w:rPr>
        <w:t xml:space="preserve"> οριστεί. Κάποιος παρακρατικός μηχανισμός εκεί </w:t>
      </w:r>
      <w:r>
        <w:rPr>
          <w:rFonts w:eastAsia="Times New Roman" w:cs="Times New Roman"/>
          <w:szCs w:val="24"/>
        </w:rPr>
        <w:lastRenderedPageBreak/>
        <w:t xml:space="preserve">μέσα σε κάποια γραφεία επί των ημερών μας έβγαζε την κατάσταση με το ποιοι θα προσληφθούν. Και λέμε «πίσω κλεφτόπουλα, δώστε μάς τα, για δείξτε μας την κατάσταση». </w:t>
      </w:r>
    </w:p>
    <w:p w14:paraId="77AE198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Μας στέλνουν, λοιπόν, μια κατάταξη τότε με μ</w:t>
      </w:r>
      <w:r>
        <w:rPr>
          <w:rFonts w:eastAsia="Times New Roman" w:cs="Times New Roman"/>
          <w:szCs w:val="24"/>
        </w:rPr>
        <w:t xml:space="preserve">ια υποτιθέμενη </w:t>
      </w:r>
      <w:proofErr w:type="spellStart"/>
      <w:r>
        <w:rPr>
          <w:rFonts w:eastAsia="Times New Roman" w:cs="Times New Roman"/>
          <w:szCs w:val="24"/>
        </w:rPr>
        <w:t>μοριοδότηση</w:t>
      </w:r>
      <w:proofErr w:type="spellEnd"/>
      <w:r>
        <w:rPr>
          <w:rFonts w:eastAsia="Times New Roman" w:cs="Times New Roman"/>
          <w:szCs w:val="24"/>
        </w:rPr>
        <w:t xml:space="preserve">. Μπράβο, συγχαρητήρια! Προσέξτε, να πω κάτι. Για πρώτη φορά εμείς επιβάλαμε να γίνει η προκήρυξη -παρά το ότι ο ιδρυτικός νόμος του ΚΕΕΛΠΝΟ έλεγε ότι εξαιρείται- με κριτήρια του ΑΣΕΠ. </w:t>
      </w:r>
    </w:p>
    <w:p w14:paraId="77AE1984" w14:textId="77777777" w:rsidR="00030F8B" w:rsidRDefault="007F68A1">
      <w:pPr>
        <w:spacing w:after="0" w:line="600" w:lineRule="auto"/>
        <w:ind w:firstLine="567"/>
        <w:jc w:val="both"/>
        <w:rPr>
          <w:rFonts w:eastAsia="Times New Roman" w:cs="Times New Roman"/>
          <w:szCs w:val="24"/>
        </w:rPr>
      </w:pPr>
      <w:r>
        <w:rPr>
          <w:rFonts w:eastAsia="Times New Roman" w:cs="Times New Roman"/>
          <w:szCs w:val="24"/>
        </w:rPr>
        <w:t xml:space="preserve">Η νομική σύμβουλος που αναφέρατε –και θα πω </w:t>
      </w:r>
      <w:r>
        <w:rPr>
          <w:rFonts w:eastAsia="Times New Roman" w:cs="Times New Roman"/>
          <w:szCs w:val="24"/>
        </w:rPr>
        <w:t>κάποια πράγματα για την κυρία αυτή μετά- λέει ότι εμείς εξαιρούμαστε, δηλαδή υπερασπίζεται το φαύλο και σάπιο καθεστώς</w:t>
      </w:r>
      <w:r>
        <w:rPr>
          <w:rFonts w:eastAsia="Times New Roman" w:cs="Times New Roman"/>
          <w:szCs w:val="24"/>
        </w:rPr>
        <w:t>. Η</w:t>
      </w:r>
      <w:r>
        <w:rPr>
          <w:rFonts w:eastAsia="Times New Roman" w:cs="Times New Roman"/>
          <w:szCs w:val="24"/>
        </w:rPr>
        <w:t xml:space="preserve"> Νομική Υπηρεσία του ΚΕΕΛΠΝΟ, που εσείς είχατε διορίσει και οι προκάτοχοι και οι προκάτοχοι των προκατόχων </w:t>
      </w:r>
      <w:r>
        <w:rPr>
          <w:rFonts w:eastAsia="Times New Roman" w:cs="Times New Roman"/>
          <w:szCs w:val="24"/>
        </w:rPr>
        <w:t>σας -</w:t>
      </w:r>
      <w:r>
        <w:rPr>
          <w:rFonts w:eastAsia="Times New Roman" w:cs="Times New Roman"/>
          <w:szCs w:val="24"/>
        </w:rPr>
        <w:t>γιατί οι ίδιοι άνθρωποι</w:t>
      </w:r>
      <w:r>
        <w:rPr>
          <w:rFonts w:eastAsia="Times New Roman" w:cs="Times New Roman"/>
          <w:szCs w:val="24"/>
        </w:rPr>
        <w:t xml:space="preserve"> είναι- υπερασπίζεται ότι το ΚΕΕΛΠΝΟ εξαιρείται, «γιατί μας βάζετε να κάνουμε διαγωνισμό με κριτήρια του ΑΣΕΠ;». Αυτό υπερασπίζεστε, κύριε Γεωργιάδη; </w:t>
      </w:r>
    </w:p>
    <w:p w14:paraId="77AE1985" w14:textId="77777777" w:rsidR="00030F8B" w:rsidRDefault="007F68A1">
      <w:pPr>
        <w:spacing w:after="0" w:line="600" w:lineRule="auto"/>
        <w:ind w:firstLine="567"/>
        <w:jc w:val="both"/>
        <w:rPr>
          <w:rFonts w:eastAsia="Times New Roman" w:cs="Times New Roman"/>
          <w:szCs w:val="24"/>
        </w:rPr>
      </w:pPr>
      <w:r>
        <w:rPr>
          <w:rFonts w:eastAsia="Times New Roman" w:cs="Times New Roman"/>
          <w:szCs w:val="24"/>
        </w:rPr>
        <w:t>Μας στέλνουν, λοιπόν, έναν κατάλογο</w:t>
      </w:r>
      <w:r>
        <w:rPr>
          <w:rFonts w:eastAsia="Times New Roman" w:cs="Times New Roman"/>
          <w:szCs w:val="24"/>
        </w:rPr>
        <w:t>,</w:t>
      </w:r>
      <w:r>
        <w:rPr>
          <w:rFonts w:eastAsia="Times New Roman" w:cs="Times New Roman"/>
          <w:szCs w:val="24"/>
        </w:rPr>
        <w:t xml:space="preserve"> τον οποίον βεβαίως -για να δούμε αν λένε αλήθεια στα μόρια, γιατί δε</w:t>
      </w:r>
      <w:r>
        <w:rPr>
          <w:rFonts w:eastAsia="Times New Roman" w:cs="Times New Roman"/>
          <w:szCs w:val="24"/>
        </w:rPr>
        <w:t>ν είχαμε εμπιστοσύνη και έπρεπε</w:t>
      </w:r>
      <w:r>
        <w:rPr>
          <w:rFonts w:eastAsia="Times New Roman" w:cs="Times New Roman"/>
          <w:szCs w:val="24"/>
        </w:rPr>
        <w:t>,</w:t>
      </w:r>
      <w:r>
        <w:rPr>
          <w:rFonts w:eastAsia="Times New Roman" w:cs="Times New Roman"/>
          <w:szCs w:val="24"/>
        </w:rPr>
        <w:t xml:space="preserve"> ως Υπουργός</w:t>
      </w:r>
      <w:r>
        <w:rPr>
          <w:rFonts w:eastAsia="Times New Roman" w:cs="Times New Roman"/>
          <w:szCs w:val="24"/>
        </w:rPr>
        <w:t>,</w:t>
      </w:r>
      <w:r>
        <w:rPr>
          <w:rFonts w:eastAsia="Times New Roman" w:cs="Times New Roman"/>
          <w:szCs w:val="24"/>
        </w:rPr>
        <w:t xml:space="preserve"> που θα νομιμοποιούσα μετά τις προσλήψεις </w:t>
      </w:r>
      <w:r>
        <w:rPr>
          <w:rFonts w:eastAsia="Times New Roman" w:cs="Times New Roman"/>
          <w:szCs w:val="24"/>
        </w:rPr>
        <w:lastRenderedPageBreak/>
        <w:t>αυτές να δω πού βάζω την υπογραφή μου. Έτσι, λέει, εν τέλει το Σύνταγμα να κάνω, κύριε Γεωργιάδη, να προστατεύσω το δημόσιο συμφέρον. Αυτό δεν είναι;- και είδαμε τους φα</w:t>
      </w:r>
      <w:r>
        <w:rPr>
          <w:rFonts w:eastAsia="Times New Roman" w:cs="Times New Roman"/>
          <w:szCs w:val="24"/>
        </w:rPr>
        <w:t xml:space="preserve">κέλους. Και τι βλέπουμε, λοιπόν; Ότι στα διακόσια είκοσι άτομα έχουν γίνει ογδόντα οκτώ λάθος </w:t>
      </w:r>
      <w:proofErr w:type="spellStart"/>
      <w:r>
        <w:rPr>
          <w:rFonts w:eastAsia="Times New Roman" w:cs="Times New Roman"/>
          <w:szCs w:val="24"/>
        </w:rPr>
        <w:t>μοριοδοτήσεις</w:t>
      </w:r>
      <w:proofErr w:type="spellEnd"/>
      <w:r>
        <w:rPr>
          <w:rFonts w:eastAsia="Times New Roman" w:cs="Times New Roman"/>
          <w:szCs w:val="24"/>
        </w:rPr>
        <w:t>. Λάθος. Άλλη προϋπηρεσία υπήρχε στα χαρτιά, άλλη βαθμολογούσαν. Άλλα μεταπτυχιακά ή τίτλοι υπήρχαν και άλλα μετρούσαν. Αλλού δεν είχαν και τους έβαζ</w:t>
      </w:r>
      <w:r>
        <w:rPr>
          <w:rFonts w:eastAsia="Times New Roman" w:cs="Times New Roman"/>
          <w:szCs w:val="24"/>
        </w:rPr>
        <w:t>αν μεταπτυχιακά, αλλού είχαν και δεν τους τα έβαζαν. Καθόμαστε, λοιπόν, και κάν</w:t>
      </w:r>
      <w:r>
        <w:rPr>
          <w:rFonts w:eastAsia="Times New Roman" w:cs="Times New Roman"/>
          <w:szCs w:val="24"/>
        </w:rPr>
        <w:t>ου</w:t>
      </w:r>
      <w:r>
        <w:rPr>
          <w:rFonts w:eastAsia="Times New Roman" w:cs="Times New Roman"/>
          <w:szCs w:val="24"/>
        </w:rPr>
        <w:t xml:space="preserve">με μια προεργασία και αποστέλλουμε πίσω στον τότε Πρόεδρο κ. Γιαννόπουλο ότι «κοιτάξτε, με βάση τα κριτήρια του ΑΣΕΠ και τη </w:t>
      </w:r>
      <w:proofErr w:type="spellStart"/>
      <w:r>
        <w:rPr>
          <w:rFonts w:eastAsia="Times New Roman" w:cs="Times New Roman"/>
          <w:szCs w:val="24"/>
        </w:rPr>
        <w:t>μοριοδότηση</w:t>
      </w:r>
      <w:proofErr w:type="spellEnd"/>
      <w:r>
        <w:rPr>
          <w:rFonts w:eastAsia="Times New Roman" w:cs="Times New Roman"/>
          <w:szCs w:val="24"/>
        </w:rPr>
        <w:t>, αυτή είναι η γνώμη μας και σας διαβιβά</w:t>
      </w:r>
      <w:r>
        <w:rPr>
          <w:rFonts w:eastAsia="Times New Roman" w:cs="Times New Roman"/>
          <w:szCs w:val="24"/>
        </w:rPr>
        <w:t xml:space="preserve">ζουμε το χαρτί για τις δικές σας νόμιμες ενέργειες». Ποιες ήταν οι δικές τους νόμιμες ενέργειες; Να συνεδριάσει η </w:t>
      </w:r>
      <w:r>
        <w:rPr>
          <w:rFonts w:eastAsia="Times New Roman" w:cs="Times New Roman"/>
          <w:szCs w:val="24"/>
        </w:rPr>
        <w:t xml:space="preserve">επιτροπή αξιολόγησης </w:t>
      </w:r>
      <w:r>
        <w:rPr>
          <w:rFonts w:eastAsia="Times New Roman" w:cs="Times New Roman"/>
          <w:szCs w:val="24"/>
        </w:rPr>
        <w:t xml:space="preserve">και να συγκρίνει –γιατί δεν τον είχε φτιάξει αυτόν τον πίνακα η </w:t>
      </w:r>
      <w:r>
        <w:rPr>
          <w:rFonts w:eastAsia="Times New Roman" w:cs="Times New Roman"/>
          <w:szCs w:val="24"/>
        </w:rPr>
        <w:t>επιτροπή αξιολόγησης</w:t>
      </w:r>
      <w:r>
        <w:rPr>
          <w:rFonts w:eastAsia="Times New Roman" w:cs="Times New Roman"/>
          <w:szCs w:val="24"/>
        </w:rPr>
        <w:t xml:space="preserve">- τη </w:t>
      </w:r>
      <w:proofErr w:type="spellStart"/>
      <w:r>
        <w:rPr>
          <w:rFonts w:eastAsia="Times New Roman" w:cs="Times New Roman"/>
          <w:szCs w:val="24"/>
        </w:rPr>
        <w:t>μοριοδότηση</w:t>
      </w:r>
      <w:proofErr w:type="spellEnd"/>
      <w:r>
        <w:rPr>
          <w:rFonts w:eastAsia="Times New Roman" w:cs="Times New Roman"/>
          <w:szCs w:val="24"/>
        </w:rPr>
        <w:t xml:space="preserve"> που έκαναν –ναι, και</w:t>
      </w:r>
      <w:r>
        <w:rPr>
          <w:rFonts w:eastAsia="Times New Roman" w:cs="Times New Roman"/>
          <w:szCs w:val="24"/>
        </w:rPr>
        <w:t xml:space="preserve"> οι υπάλληλοι του Υπουργείου, δημόσιοι υπάλληλοι που ξέρουν από </w:t>
      </w:r>
      <w:proofErr w:type="spellStart"/>
      <w:r>
        <w:rPr>
          <w:rFonts w:eastAsia="Times New Roman" w:cs="Times New Roman"/>
          <w:szCs w:val="24"/>
        </w:rPr>
        <w:t>μοριοδοτήσεις</w:t>
      </w:r>
      <w:proofErr w:type="spellEnd"/>
      <w:r>
        <w:rPr>
          <w:rFonts w:eastAsia="Times New Roman" w:cs="Times New Roman"/>
          <w:szCs w:val="24"/>
        </w:rPr>
        <w:t xml:space="preserve"> και διαδικασίες- με αυτό που είχε γίνει πριν, να δούμε ποιος έχει δίκιο, ρε παιδιά. </w:t>
      </w:r>
    </w:p>
    <w:p w14:paraId="77AE1986" w14:textId="77777777" w:rsidR="00030F8B" w:rsidRDefault="007F68A1">
      <w:pPr>
        <w:spacing w:after="0" w:line="600" w:lineRule="auto"/>
        <w:ind w:firstLine="567"/>
        <w:jc w:val="both"/>
        <w:rPr>
          <w:rFonts w:eastAsia="Times New Roman" w:cs="Times New Roman"/>
          <w:szCs w:val="24"/>
        </w:rPr>
      </w:pPr>
      <w:r>
        <w:rPr>
          <w:rFonts w:eastAsia="Times New Roman" w:cs="Times New Roman"/>
          <w:szCs w:val="24"/>
        </w:rPr>
        <w:lastRenderedPageBreak/>
        <w:t>Αντ’ αυτού το ανεβάζει, βάζετε την κ. Οικονόμου να αρχίσει να βγάζει τη διαδικασία, βλέπει ότ</w:t>
      </w:r>
      <w:r>
        <w:rPr>
          <w:rFonts w:eastAsia="Times New Roman" w:cs="Times New Roman"/>
          <w:szCs w:val="24"/>
        </w:rPr>
        <w:t>ι «</w:t>
      </w:r>
      <w:proofErr w:type="spellStart"/>
      <w:r>
        <w:rPr>
          <w:rFonts w:eastAsia="Times New Roman" w:cs="Times New Roman"/>
          <w:szCs w:val="24"/>
        </w:rPr>
        <w:t>Ώπα</w:t>
      </w:r>
      <w:proofErr w:type="spellEnd"/>
      <w:r>
        <w:rPr>
          <w:rFonts w:eastAsia="Times New Roman" w:cs="Times New Roman"/>
          <w:szCs w:val="24"/>
        </w:rPr>
        <w:t xml:space="preserve">! Εδώ μας πιάσατε παιδιά! Να πούμε ότι είναι παράνομο, γιατί έτσι θα σωθούμε». Κι αυτή είναι η γνωστή διελκυστίνδα, η οποία καθυστερεί. </w:t>
      </w:r>
    </w:p>
    <w:p w14:paraId="77AE1987" w14:textId="77777777" w:rsidR="00030F8B" w:rsidRDefault="007F68A1">
      <w:pPr>
        <w:spacing w:after="0" w:line="600" w:lineRule="auto"/>
        <w:ind w:firstLine="567"/>
        <w:jc w:val="both"/>
        <w:rPr>
          <w:rFonts w:eastAsia="Times New Roman" w:cs="Times New Roman"/>
          <w:szCs w:val="24"/>
        </w:rPr>
      </w:pPr>
      <w:r>
        <w:rPr>
          <w:rFonts w:eastAsia="Times New Roman" w:cs="Times New Roman"/>
          <w:szCs w:val="24"/>
        </w:rPr>
        <w:t>Επειδή εμείς έχουμε πάρει πολιτική απόφαση ότι αυτό το κοινωνικό συμβόλαιο του πελατειακού κράτους και της παραοι</w:t>
      </w:r>
      <w:r>
        <w:rPr>
          <w:rFonts w:eastAsia="Times New Roman" w:cs="Times New Roman"/>
          <w:szCs w:val="24"/>
        </w:rPr>
        <w:t xml:space="preserve">κονομίας θα το σπάσουμε, το τραβήξαμε μέχρι το τέλος. Τους ζητήσαμε να μας πουν: «Τι γίνεται εδώ, ποιος έχει δίκιο;». Άρχισαν να βγάζουν αυτά που βγάζανε, αρχίζουν να καθυστερούν τη διαδικασία, να εκβιάζουν τα μέλη της </w:t>
      </w:r>
      <w:r>
        <w:rPr>
          <w:rFonts w:eastAsia="Times New Roman" w:cs="Times New Roman"/>
          <w:szCs w:val="24"/>
        </w:rPr>
        <w:t xml:space="preserve">επιτροπής </w:t>
      </w:r>
      <w:r>
        <w:rPr>
          <w:rFonts w:eastAsia="Times New Roman" w:cs="Times New Roman"/>
          <w:szCs w:val="24"/>
        </w:rPr>
        <w:t>να μην υπογράφουν και να μη</w:t>
      </w:r>
      <w:r>
        <w:rPr>
          <w:rFonts w:eastAsia="Times New Roman" w:cs="Times New Roman"/>
          <w:szCs w:val="24"/>
        </w:rPr>
        <w:t xml:space="preserve">ν ελέγχουν τα </w:t>
      </w:r>
      <w:proofErr w:type="spellStart"/>
      <w:r>
        <w:rPr>
          <w:rFonts w:eastAsia="Times New Roman" w:cs="Times New Roman"/>
          <w:szCs w:val="24"/>
        </w:rPr>
        <w:t>τα</w:t>
      </w:r>
      <w:proofErr w:type="spellEnd"/>
      <w:r>
        <w:rPr>
          <w:rFonts w:eastAsia="Times New Roman" w:cs="Times New Roman"/>
          <w:szCs w:val="24"/>
        </w:rPr>
        <w:t xml:space="preserve"> μόρια αυτά και παρά τις προσπάθειες που έγιναν, προχωρήσαμε στην αλλαγή της διοίκησης του ΚΕΕΛΠΝΟ. </w:t>
      </w:r>
    </w:p>
    <w:p w14:paraId="77AE1988" w14:textId="77777777" w:rsidR="00030F8B" w:rsidRDefault="007F68A1">
      <w:pPr>
        <w:spacing w:after="0" w:line="600" w:lineRule="auto"/>
        <w:ind w:firstLine="567"/>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έρθουμε τώρα στο τελικό συμπέρασμα και όποιος έχει την παραμικρή αμφιβολία επ’ αυτών, να βγει και να το πει. Ο πίνακας στον οποίον </w:t>
      </w:r>
      <w:r>
        <w:rPr>
          <w:rFonts w:eastAsia="Times New Roman" w:cs="Times New Roman"/>
          <w:szCs w:val="24"/>
        </w:rPr>
        <w:t>κατέληξαν οι υπάλληλοι του Υπουργείου</w:t>
      </w:r>
      <w:r>
        <w:rPr>
          <w:rFonts w:eastAsia="Times New Roman" w:cs="Times New Roman"/>
          <w:szCs w:val="24"/>
        </w:rPr>
        <w:t>,</w:t>
      </w:r>
      <w:r>
        <w:rPr>
          <w:rFonts w:eastAsia="Times New Roman" w:cs="Times New Roman"/>
          <w:szCs w:val="24"/>
        </w:rPr>
        <w:t xml:space="preserve"> με δική μου εντολή να δουν και να </w:t>
      </w:r>
      <w:proofErr w:type="spellStart"/>
      <w:r>
        <w:rPr>
          <w:rFonts w:eastAsia="Times New Roman" w:cs="Times New Roman"/>
          <w:szCs w:val="24"/>
        </w:rPr>
        <w:t>μοριοδοτήσουν</w:t>
      </w:r>
      <w:proofErr w:type="spellEnd"/>
      <w:r>
        <w:rPr>
          <w:rFonts w:eastAsia="Times New Roman" w:cs="Times New Roman"/>
          <w:szCs w:val="24"/>
        </w:rPr>
        <w:t xml:space="preserve"> πραγματικά, είναι ακριβώς ο ίδιος, πλην τριών ονομάτων που δεν αποδέχθηκαν διορισμό, με τον πίνακα που έβγαλε η </w:t>
      </w:r>
      <w:r>
        <w:rPr>
          <w:rFonts w:eastAsia="Times New Roman" w:cs="Times New Roman"/>
          <w:szCs w:val="24"/>
        </w:rPr>
        <w:t xml:space="preserve">επιτροπή </w:t>
      </w:r>
      <w:r>
        <w:rPr>
          <w:rFonts w:eastAsia="Times New Roman" w:cs="Times New Roman"/>
          <w:szCs w:val="24"/>
        </w:rPr>
        <w:t xml:space="preserve">-η ίδια η </w:t>
      </w:r>
      <w:r>
        <w:rPr>
          <w:rFonts w:eastAsia="Times New Roman" w:cs="Times New Roman"/>
          <w:szCs w:val="24"/>
        </w:rPr>
        <w:t>επιτροπή</w:t>
      </w:r>
      <w:r>
        <w:rPr>
          <w:rFonts w:eastAsia="Times New Roman" w:cs="Times New Roman"/>
          <w:szCs w:val="24"/>
        </w:rPr>
        <w:t xml:space="preserve"> η πρώτη, δεν την αλλάξαμε, </w:t>
      </w:r>
      <w:r>
        <w:rPr>
          <w:rFonts w:eastAsia="Times New Roman" w:cs="Times New Roman"/>
          <w:szCs w:val="24"/>
        </w:rPr>
        <w:lastRenderedPageBreak/>
        <w:t>πο</w:t>
      </w:r>
      <w:r>
        <w:rPr>
          <w:rFonts w:eastAsia="Times New Roman" w:cs="Times New Roman"/>
          <w:szCs w:val="24"/>
        </w:rPr>
        <w:t xml:space="preserve">υ απελευθερώθηκε από τον ασφυκτικό ζυγό της προηγούμενης διοίκησης και του παρακρατικού μηχανισμού που ακόμα εμφιλοχωρεί, αλλά ξεδοντιάζεται, όπως λέω- έβγαλε τα αποτελέσματα, τα οποία, κύριε Γεωργιάδη, αναρτήθηκαν –εάν δεν το πήρατε χαμπάρι- χτες μετά τη </w:t>
      </w:r>
      <w:r>
        <w:rPr>
          <w:rFonts w:eastAsia="Times New Roman" w:cs="Times New Roman"/>
          <w:szCs w:val="24"/>
        </w:rPr>
        <w:t xml:space="preserve">εξέταση των ενστάσεων. </w:t>
      </w:r>
    </w:p>
    <w:p w14:paraId="77AE1989" w14:textId="77777777" w:rsidR="00030F8B" w:rsidRDefault="007F68A1">
      <w:pPr>
        <w:spacing w:after="0" w:line="600" w:lineRule="auto"/>
        <w:ind w:firstLine="567"/>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Ολοκληρώστε παρακαλώ. </w:t>
      </w:r>
    </w:p>
    <w:p w14:paraId="77AE198A" w14:textId="77777777" w:rsidR="00030F8B" w:rsidRDefault="007F68A1">
      <w:pPr>
        <w:spacing w:after="0" w:line="600" w:lineRule="auto"/>
        <w:ind w:firstLine="567"/>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Τελειώνω, κυρία Πρόεδρε.</w:t>
      </w:r>
    </w:p>
    <w:p w14:paraId="77AE198B" w14:textId="77777777" w:rsidR="00030F8B" w:rsidRDefault="007F68A1">
      <w:pPr>
        <w:spacing w:after="0" w:line="600" w:lineRule="auto"/>
        <w:ind w:firstLine="567"/>
        <w:jc w:val="both"/>
        <w:rPr>
          <w:rFonts w:eastAsia="Times New Roman" w:cs="Times New Roman"/>
          <w:szCs w:val="24"/>
        </w:rPr>
      </w:pPr>
      <w:r>
        <w:rPr>
          <w:rFonts w:eastAsia="Times New Roman" w:cs="Times New Roman"/>
          <w:szCs w:val="24"/>
        </w:rPr>
        <w:t>Διότι εκεί</w:t>
      </w:r>
      <w:r>
        <w:rPr>
          <w:rFonts w:eastAsia="Times New Roman" w:cs="Times New Roman"/>
          <w:szCs w:val="24"/>
        </w:rPr>
        <w:t>,</w:t>
      </w:r>
      <w:r>
        <w:rPr>
          <w:rFonts w:eastAsia="Times New Roman" w:cs="Times New Roman"/>
          <w:szCs w:val="24"/>
        </w:rPr>
        <w:t xml:space="preserve"> αυτός ο </w:t>
      </w:r>
      <w:proofErr w:type="spellStart"/>
      <w:r>
        <w:rPr>
          <w:rFonts w:eastAsia="Times New Roman" w:cs="Times New Roman"/>
          <w:szCs w:val="24"/>
        </w:rPr>
        <w:t>παραμηχανισμός</w:t>
      </w:r>
      <w:proofErr w:type="spellEnd"/>
      <w:r>
        <w:rPr>
          <w:rFonts w:eastAsia="Times New Roman" w:cs="Times New Roman"/>
          <w:szCs w:val="24"/>
        </w:rPr>
        <w:t xml:space="preserve"> έκανε άλλη μια προσπάθεια, γι’ αυτό έπεσα έξω στις μέρες, δ</w:t>
      </w:r>
      <w:r>
        <w:rPr>
          <w:rFonts w:eastAsia="Times New Roman" w:cs="Times New Roman"/>
          <w:szCs w:val="24"/>
        </w:rPr>
        <w:t xml:space="preserve">ιότι οι δυο δικηγόροι από τα τρία μέλη της </w:t>
      </w:r>
      <w:r>
        <w:rPr>
          <w:rFonts w:eastAsia="Times New Roman" w:cs="Times New Roman"/>
          <w:szCs w:val="24"/>
        </w:rPr>
        <w:t>επιτροπής ενστάσεων</w:t>
      </w:r>
      <w:r>
        <w:rPr>
          <w:rFonts w:eastAsia="Times New Roman" w:cs="Times New Roman"/>
          <w:szCs w:val="24"/>
        </w:rPr>
        <w:t xml:space="preserve"> έκαναν δώδεκα μέρες –που δεν τους αλλάξαμε ούτε αυτούς- να απαντήσουν στην νέα διοίκηση του ΚΕΕΛΠΝΟ </w:t>
      </w:r>
      <w:r>
        <w:rPr>
          <w:rFonts w:eastAsia="Times New Roman" w:cs="Times New Roman"/>
          <w:szCs w:val="24"/>
        </w:rPr>
        <w:t>«Δι</w:t>
      </w:r>
      <w:r>
        <w:rPr>
          <w:rFonts w:eastAsia="Times New Roman" w:cs="Times New Roman"/>
          <w:szCs w:val="24"/>
        </w:rPr>
        <w:t xml:space="preserve">ότι δεν μπορούμε να συμμετέχουμε στην </w:t>
      </w:r>
      <w:r>
        <w:rPr>
          <w:rFonts w:eastAsia="Times New Roman" w:cs="Times New Roman"/>
          <w:szCs w:val="24"/>
        </w:rPr>
        <w:t>επιτροπή ενστάσεων</w:t>
      </w:r>
      <w:r>
        <w:rPr>
          <w:rFonts w:eastAsia="Times New Roman" w:cs="Times New Roman"/>
          <w:szCs w:val="24"/>
        </w:rPr>
        <w:t>, εμείς απεργούμε!</w:t>
      </w:r>
      <w:r>
        <w:rPr>
          <w:rFonts w:eastAsia="Times New Roman" w:cs="Times New Roman"/>
          <w:szCs w:val="24"/>
        </w:rPr>
        <w:t>»</w:t>
      </w:r>
      <w:r>
        <w:rPr>
          <w:rFonts w:eastAsia="Times New Roman" w:cs="Times New Roman"/>
          <w:szCs w:val="24"/>
        </w:rPr>
        <w:t xml:space="preserve"> Λες και είναι </w:t>
      </w:r>
      <w:r>
        <w:rPr>
          <w:rFonts w:eastAsia="Times New Roman" w:cs="Times New Roman"/>
          <w:szCs w:val="24"/>
        </w:rPr>
        <w:t>δικαστήρια, λες και τους ζητήσαμε να παρασταθούν σε καμ</w:t>
      </w:r>
      <w:r>
        <w:rPr>
          <w:rFonts w:eastAsia="Times New Roman" w:cs="Times New Roman"/>
          <w:szCs w:val="24"/>
        </w:rPr>
        <w:t>μ</w:t>
      </w:r>
      <w:r>
        <w:rPr>
          <w:rFonts w:eastAsia="Times New Roman" w:cs="Times New Roman"/>
          <w:szCs w:val="24"/>
        </w:rPr>
        <w:t xml:space="preserve">ιά δίκη! Απλά τους είπαμε να δουν τις ενστάσεις. Οι ίδιοι ήταν και πριν. Με βάση, λοιπόν, την άρνησή τους, αλλάξαμε την </w:t>
      </w:r>
      <w:r>
        <w:rPr>
          <w:rFonts w:eastAsia="Times New Roman" w:cs="Times New Roman"/>
          <w:szCs w:val="24"/>
        </w:rPr>
        <w:t>επιτροπή ενστάσεων</w:t>
      </w:r>
      <w:r>
        <w:rPr>
          <w:rFonts w:eastAsia="Times New Roman" w:cs="Times New Roman"/>
          <w:szCs w:val="24"/>
        </w:rPr>
        <w:t xml:space="preserve">, εκδικάστηκαν οι ενστάσεις και βγήκε ο </w:t>
      </w:r>
      <w:r>
        <w:rPr>
          <w:rFonts w:eastAsia="Times New Roman" w:cs="Times New Roman"/>
          <w:szCs w:val="24"/>
        </w:rPr>
        <w:lastRenderedPageBreak/>
        <w:t>οριστικός κατάλογος. Κ</w:t>
      </w:r>
      <w:r>
        <w:rPr>
          <w:rFonts w:eastAsia="Times New Roman" w:cs="Times New Roman"/>
          <w:szCs w:val="24"/>
        </w:rPr>
        <w:t xml:space="preserve">αι επίσης, πάλι από την ίδια </w:t>
      </w:r>
      <w:r>
        <w:rPr>
          <w:rFonts w:eastAsia="Times New Roman" w:cs="Times New Roman"/>
          <w:szCs w:val="24"/>
        </w:rPr>
        <w:t xml:space="preserve">επιτροπή </w:t>
      </w:r>
      <w:r>
        <w:rPr>
          <w:rFonts w:eastAsia="Times New Roman" w:cs="Times New Roman"/>
          <w:szCs w:val="24"/>
        </w:rPr>
        <w:t xml:space="preserve">βγήκαν τα είκοσι άτομα ΠΕ Νοσηλεύτριες και τα </w:t>
      </w:r>
      <w:proofErr w:type="spellStart"/>
      <w:r>
        <w:rPr>
          <w:rFonts w:eastAsia="Times New Roman" w:cs="Times New Roman"/>
          <w:szCs w:val="24"/>
        </w:rPr>
        <w:t>εκατόν</w:t>
      </w:r>
      <w:proofErr w:type="spellEnd"/>
      <w:r>
        <w:rPr>
          <w:rFonts w:eastAsia="Times New Roman" w:cs="Times New Roman"/>
          <w:szCs w:val="24"/>
        </w:rPr>
        <w:t xml:space="preserve"> εβδομήντα άτομα ΤΕ Νοσηλεύτριες. </w:t>
      </w:r>
    </w:p>
    <w:p w14:paraId="77AE198C" w14:textId="77777777" w:rsidR="00030F8B" w:rsidRDefault="007F68A1">
      <w:pPr>
        <w:spacing w:after="0" w:line="600" w:lineRule="auto"/>
        <w:ind w:firstLine="720"/>
        <w:jc w:val="both"/>
        <w:rPr>
          <w:rFonts w:eastAsia="Times New Roman"/>
          <w:szCs w:val="24"/>
        </w:rPr>
      </w:pPr>
      <w:r>
        <w:rPr>
          <w:rFonts w:eastAsia="Times New Roman"/>
          <w:szCs w:val="24"/>
        </w:rPr>
        <w:t>Αναρτήθηκαν και αυτά και περιμένουμε να υπάρξουν ενστάσεις. Θα εκδικαστούν αυτές οι ενστάσεις και οι γιατροί μπορούν και θα διοριστ</w:t>
      </w:r>
      <w:r>
        <w:rPr>
          <w:rFonts w:eastAsia="Times New Roman"/>
          <w:szCs w:val="24"/>
        </w:rPr>
        <w:t xml:space="preserve">ούν άμεσα από τη στιγμή που αναρτήθηκε ο οριστικός πίνακας. </w:t>
      </w:r>
    </w:p>
    <w:p w14:paraId="77AE198D" w14:textId="77777777" w:rsidR="00030F8B" w:rsidRDefault="007F68A1">
      <w:pPr>
        <w:spacing w:after="0" w:line="600" w:lineRule="auto"/>
        <w:ind w:firstLine="720"/>
        <w:jc w:val="both"/>
        <w:rPr>
          <w:rFonts w:eastAsia="Times New Roman"/>
          <w:szCs w:val="24"/>
        </w:rPr>
      </w:pPr>
      <w:r>
        <w:rPr>
          <w:rFonts w:eastAsia="Times New Roman"/>
          <w:szCs w:val="24"/>
        </w:rPr>
        <w:t>Διάλειμμα για τα υπόλοιπα στη δευτερολογία.</w:t>
      </w:r>
    </w:p>
    <w:p w14:paraId="77AE198E" w14:textId="77777777" w:rsidR="00030F8B" w:rsidRDefault="007F68A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Ευχαριστώ. </w:t>
      </w:r>
    </w:p>
    <w:p w14:paraId="77AE198F" w14:textId="77777777" w:rsidR="00030F8B" w:rsidRDefault="007F68A1">
      <w:pPr>
        <w:spacing w:after="0" w:line="600" w:lineRule="auto"/>
        <w:ind w:firstLine="720"/>
        <w:jc w:val="both"/>
        <w:rPr>
          <w:rFonts w:eastAsia="Times New Roman"/>
          <w:szCs w:val="24"/>
        </w:rPr>
      </w:pPr>
      <w:r>
        <w:rPr>
          <w:rFonts w:eastAsia="Times New Roman"/>
          <w:szCs w:val="24"/>
        </w:rPr>
        <w:t>Να γίνει όμως, κύριε Υπουργέ, διότι φθάσαμε τον εξαπλάσιο χρόνο.</w:t>
      </w:r>
    </w:p>
    <w:p w14:paraId="77AE1990" w14:textId="77777777" w:rsidR="00030F8B" w:rsidRDefault="007F68A1">
      <w:pPr>
        <w:spacing w:after="0" w:line="600" w:lineRule="auto"/>
        <w:ind w:firstLine="720"/>
        <w:jc w:val="both"/>
        <w:rPr>
          <w:rFonts w:eastAsia="Times New Roman"/>
          <w:szCs w:val="24"/>
        </w:rPr>
      </w:pPr>
      <w:r>
        <w:rPr>
          <w:rFonts w:eastAsia="Times New Roman"/>
          <w:b/>
          <w:szCs w:val="24"/>
        </w:rPr>
        <w:t xml:space="preserve">ΠΑΥΛΟΣ ΠΟΛΑΚΗΣ (Αναπληρωτής </w:t>
      </w:r>
      <w:r>
        <w:rPr>
          <w:rFonts w:eastAsia="Times New Roman"/>
          <w:b/>
          <w:szCs w:val="24"/>
        </w:rPr>
        <w:t>Υπουργός Υγείας):</w:t>
      </w:r>
      <w:r>
        <w:rPr>
          <w:rFonts w:eastAsia="Times New Roman"/>
          <w:szCs w:val="24"/>
        </w:rPr>
        <w:t xml:space="preserve"> Είναι, αλλά έχει δημιουργηθεί μεγάλο πολιτικό ζήτημα.</w:t>
      </w:r>
    </w:p>
    <w:p w14:paraId="77AE1991" w14:textId="77777777" w:rsidR="00030F8B" w:rsidRDefault="007F68A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 καταλαβαίνω, κύριε </w:t>
      </w:r>
      <w:proofErr w:type="spellStart"/>
      <w:r>
        <w:rPr>
          <w:rFonts w:eastAsia="Times New Roman"/>
          <w:szCs w:val="24"/>
        </w:rPr>
        <w:t>Πολάκη</w:t>
      </w:r>
      <w:proofErr w:type="spellEnd"/>
      <w:r>
        <w:rPr>
          <w:rFonts w:eastAsia="Times New Roman"/>
          <w:szCs w:val="24"/>
        </w:rPr>
        <w:t>.</w:t>
      </w:r>
    </w:p>
    <w:p w14:paraId="77AE1992"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Κυρία Πρόεδρε, είναι απολαυστικός, μην τον σταματάτε. Εγώ μπορώ να τον ακούω μέχρι</w:t>
      </w:r>
      <w:r>
        <w:rPr>
          <w:rFonts w:eastAsia="Times New Roman"/>
          <w:szCs w:val="24"/>
        </w:rPr>
        <w:t xml:space="preserve"> το απόγευμα.</w:t>
      </w:r>
    </w:p>
    <w:p w14:paraId="77AE1993"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w:t>
      </w:r>
      <w:r>
        <w:rPr>
          <w:rFonts w:eastAsia="Times New Roman"/>
          <w:szCs w:val="24"/>
        </w:rPr>
        <w:t>Κ</w:t>
      </w:r>
      <w:r>
        <w:rPr>
          <w:rFonts w:eastAsia="Times New Roman"/>
          <w:szCs w:val="24"/>
        </w:rPr>
        <w:t xml:space="preserve">ύριε Γεωργιάδη, φροντίστε </w:t>
      </w:r>
      <w:r>
        <w:rPr>
          <w:rFonts w:eastAsia="Times New Roman"/>
          <w:szCs w:val="24"/>
        </w:rPr>
        <w:t xml:space="preserve">λοιπόν, </w:t>
      </w:r>
      <w:r>
        <w:rPr>
          <w:rFonts w:eastAsia="Times New Roman"/>
          <w:szCs w:val="24"/>
        </w:rPr>
        <w:t xml:space="preserve">κι </w:t>
      </w:r>
      <w:r>
        <w:rPr>
          <w:rFonts w:eastAsia="Times New Roman"/>
          <w:szCs w:val="24"/>
        </w:rPr>
        <w:t>εσείς,</w:t>
      </w:r>
      <w:r>
        <w:rPr>
          <w:rFonts w:eastAsia="Times New Roman"/>
          <w:szCs w:val="24"/>
        </w:rPr>
        <w:t xml:space="preserve"> όσο το δυνατόν</w:t>
      </w:r>
      <w:r>
        <w:rPr>
          <w:rFonts w:eastAsia="Times New Roman"/>
          <w:szCs w:val="24"/>
        </w:rPr>
        <w:t xml:space="preserve">, να τηρείτε </w:t>
      </w:r>
      <w:r>
        <w:rPr>
          <w:rFonts w:eastAsia="Times New Roman"/>
          <w:szCs w:val="24"/>
        </w:rPr>
        <w:t>τον χρόνο σας, παρακαλώ.</w:t>
      </w:r>
    </w:p>
    <w:p w14:paraId="77AE1994" w14:textId="77777777" w:rsidR="00030F8B" w:rsidRDefault="007F68A1">
      <w:pPr>
        <w:spacing w:after="0" w:line="600" w:lineRule="auto"/>
        <w:ind w:firstLine="720"/>
        <w:jc w:val="both"/>
        <w:rPr>
          <w:rFonts w:eastAsia="Times New Roman"/>
          <w:szCs w:val="24"/>
        </w:rPr>
      </w:pPr>
      <w:r>
        <w:rPr>
          <w:rFonts w:eastAsia="Times New Roman"/>
          <w:szCs w:val="24"/>
        </w:rPr>
        <w:t>Έχετε τον λόγο.</w:t>
      </w:r>
    </w:p>
    <w:p w14:paraId="77AE1995"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Ευτυχώς</w:t>
      </w:r>
      <w:r>
        <w:rPr>
          <w:rFonts w:eastAsia="Times New Roman"/>
          <w:szCs w:val="24"/>
        </w:rPr>
        <w:t>,</w:t>
      </w:r>
      <w:r>
        <w:rPr>
          <w:rFonts w:eastAsia="Times New Roman"/>
          <w:szCs w:val="24"/>
        </w:rPr>
        <w:t xml:space="preserve"> που κάθεται δίπλα σας ο κ. Πετρόπουλος</w:t>
      </w:r>
      <w:r>
        <w:rPr>
          <w:rFonts w:eastAsia="Times New Roman"/>
          <w:szCs w:val="24"/>
        </w:rPr>
        <w:t>,</w:t>
      </w:r>
      <w:r>
        <w:rPr>
          <w:rFonts w:eastAsia="Times New Roman"/>
          <w:szCs w:val="24"/>
        </w:rPr>
        <w:t xml:space="preserve"> που είναι νομικός και μπορεί </w:t>
      </w:r>
      <w:r>
        <w:rPr>
          <w:rFonts w:eastAsia="Times New Roman"/>
          <w:szCs w:val="24"/>
        </w:rPr>
        <w:t>–</w:t>
      </w:r>
      <w:r>
        <w:rPr>
          <w:rFonts w:eastAsia="Times New Roman"/>
          <w:szCs w:val="24"/>
        </w:rPr>
        <w:t>προφανώς</w:t>
      </w:r>
      <w:r>
        <w:rPr>
          <w:rFonts w:eastAsia="Times New Roman"/>
          <w:szCs w:val="24"/>
        </w:rPr>
        <w:t>,</w:t>
      </w:r>
      <w:r>
        <w:rPr>
          <w:rFonts w:eastAsia="Times New Roman"/>
          <w:szCs w:val="24"/>
        </w:rPr>
        <w:t xml:space="preserve"> όχι να το κάνει τώρα δημόσια- να σας τα εξηγήσει λίγο πίσω. </w:t>
      </w:r>
    </w:p>
    <w:p w14:paraId="77AE1996" w14:textId="77777777" w:rsidR="00030F8B" w:rsidRDefault="007F68A1">
      <w:pPr>
        <w:spacing w:after="0" w:line="600" w:lineRule="auto"/>
        <w:ind w:firstLine="720"/>
        <w:jc w:val="both"/>
        <w:rPr>
          <w:rFonts w:eastAsia="Times New Roman"/>
          <w:szCs w:val="24"/>
        </w:rPr>
      </w:pPr>
      <w:r>
        <w:rPr>
          <w:rFonts w:eastAsia="Times New Roman"/>
          <w:szCs w:val="24"/>
        </w:rPr>
        <w:t>Ο έλεγχος στο ΚΕΕΛΠΝΟ, κύριε Υπουργέ, γίνεται διά των αρμοδίων οργάνων</w:t>
      </w:r>
      <w:r>
        <w:rPr>
          <w:rFonts w:eastAsia="Times New Roman"/>
          <w:szCs w:val="24"/>
        </w:rPr>
        <w:t>,</w:t>
      </w:r>
      <w:r>
        <w:rPr>
          <w:rFonts w:eastAsia="Times New Roman"/>
          <w:szCs w:val="24"/>
        </w:rPr>
        <w:t xml:space="preserve"> που έχει η πολιτεία, δεν γίνεται από το πρόσωπό σας ή από τους υπαλλήλους του </w:t>
      </w:r>
      <w:r>
        <w:rPr>
          <w:rFonts w:eastAsia="Times New Roman"/>
          <w:szCs w:val="24"/>
        </w:rPr>
        <w:t>γραφ</w:t>
      </w:r>
      <w:r>
        <w:rPr>
          <w:rFonts w:eastAsia="Times New Roman"/>
          <w:szCs w:val="24"/>
        </w:rPr>
        <w:t xml:space="preserve">είου </w:t>
      </w:r>
      <w:r>
        <w:rPr>
          <w:rFonts w:eastAsia="Times New Roman"/>
          <w:szCs w:val="24"/>
        </w:rPr>
        <w:t>σας. Εάν, δηλαδή, είχατε πράγματι καταγγελίες…</w:t>
      </w:r>
    </w:p>
    <w:p w14:paraId="77AE1997" w14:textId="77777777" w:rsidR="00030F8B" w:rsidRDefault="007F68A1">
      <w:pPr>
        <w:spacing w:after="0" w:line="600" w:lineRule="auto"/>
        <w:ind w:firstLine="720"/>
        <w:jc w:val="both"/>
        <w:rPr>
          <w:rFonts w:eastAsia="Times New Roman"/>
          <w:szCs w:val="24"/>
        </w:rPr>
      </w:pPr>
      <w:r>
        <w:rPr>
          <w:rFonts w:eastAsia="Times New Roman"/>
          <w:szCs w:val="24"/>
        </w:rPr>
        <w:t>Παρακαλώ πολύ, κύριε Υπουργέ, την προσοχή σας.</w:t>
      </w:r>
    </w:p>
    <w:p w14:paraId="77AE1998"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Σας ακούω. Μπορώ να κάνω πολλά πράγματα ταυτόχρονα.</w:t>
      </w:r>
    </w:p>
    <w:p w14:paraId="77AE1999"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Εγώ προχωρώ λίγο γρήγορα, για ν</w:t>
      </w:r>
      <w:r>
        <w:rPr>
          <w:rFonts w:eastAsia="Times New Roman"/>
          <w:szCs w:val="24"/>
        </w:rPr>
        <w:t>α κερδίσουμε χρόνο. Ας δεχθώ ότι όσα είπατε είναι αληθή…</w:t>
      </w:r>
    </w:p>
    <w:p w14:paraId="77AE199A"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Είναι.</w:t>
      </w:r>
    </w:p>
    <w:p w14:paraId="77AE199B" w14:textId="77777777" w:rsidR="00030F8B" w:rsidRDefault="007F68A1">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Αυτό το λέτε εσείς. Αλλά ας το δεχθούμε.</w:t>
      </w:r>
    </w:p>
    <w:p w14:paraId="77AE199C" w14:textId="77777777" w:rsidR="00030F8B" w:rsidRDefault="007F68A1">
      <w:pPr>
        <w:spacing w:after="0" w:line="600" w:lineRule="auto"/>
        <w:ind w:firstLine="720"/>
        <w:jc w:val="both"/>
        <w:rPr>
          <w:rFonts w:eastAsia="Times New Roman"/>
          <w:szCs w:val="24"/>
        </w:rPr>
      </w:pPr>
      <w:r>
        <w:rPr>
          <w:rFonts w:eastAsia="Times New Roman"/>
          <w:szCs w:val="24"/>
        </w:rPr>
        <w:t>Τι μπορούσατε να κάνετε ως Υπουργός; Μπορούσατε να ζητήσετε από το Σώμα Επιθε</w:t>
      </w:r>
      <w:r>
        <w:rPr>
          <w:rFonts w:eastAsia="Times New Roman"/>
          <w:szCs w:val="24"/>
        </w:rPr>
        <w:t>ωρητών Υπηρεσιών Υγείας να ελέγξει αυτές τις καταγγελίες. Μπορούσατε, επίσης, να ζητήσετε από το ΚΕΕΛΠΝΟ να ξανακάνει τη διαδικασία από την αρχή. Τι δεν μπορούσατε να κάνετε, κύριε Υπουργέ; Να πάρετε στο χέρι σας τους φακέλους των διαγωνιζομένων, γιατί αυτ</w:t>
      </w:r>
      <w:r>
        <w:rPr>
          <w:rFonts w:eastAsia="Times New Roman"/>
          <w:szCs w:val="24"/>
        </w:rPr>
        <w:t>ό, αν δεν το έχετε καταλάβει ακόμα, εμπίπτει</w:t>
      </w:r>
      <w:r>
        <w:rPr>
          <w:rFonts w:eastAsia="Times New Roman"/>
          <w:szCs w:val="24"/>
        </w:rPr>
        <w:t>,</w:t>
      </w:r>
      <w:r>
        <w:rPr>
          <w:rFonts w:eastAsia="Times New Roman"/>
          <w:szCs w:val="24"/>
        </w:rPr>
        <w:t xml:space="preserve"> εκτός όλων των άλλων</w:t>
      </w:r>
      <w:r>
        <w:rPr>
          <w:rFonts w:eastAsia="Times New Roman"/>
          <w:szCs w:val="24"/>
        </w:rPr>
        <w:t>,</w:t>
      </w:r>
      <w:r>
        <w:rPr>
          <w:rFonts w:eastAsia="Times New Roman"/>
          <w:szCs w:val="24"/>
        </w:rPr>
        <w:t xml:space="preserve"> στον νόμο περί ευαίσθητων προσωπικών δεδομένων και επειδή έχετε παρέμβει στη διαδικασία, έχει και κακουργηματικό χαρακτήρα. Το ότι είστε Υπουργός</w:t>
      </w:r>
      <w:r>
        <w:rPr>
          <w:rFonts w:eastAsia="Times New Roman"/>
          <w:szCs w:val="24"/>
        </w:rPr>
        <w:t>,</w:t>
      </w:r>
      <w:r>
        <w:rPr>
          <w:rFonts w:eastAsia="Times New Roman"/>
          <w:szCs w:val="24"/>
        </w:rPr>
        <w:t xml:space="preserve"> πρέπει κάποια στιγμή να καταλάβετε ότι</w:t>
      </w:r>
      <w:r>
        <w:rPr>
          <w:rFonts w:eastAsia="Times New Roman"/>
          <w:szCs w:val="24"/>
        </w:rPr>
        <w:t>,</w:t>
      </w:r>
      <w:r>
        <w:rPr>
          <w:rFonts w:eastAsia="Times New Roman"/>
          <w:szCs w:val="24"/>
        </w:rPr>
        <w:t xml:space="preserve"> δ</w:t>
      </w:r>
      <w:r>
        <w:rPr>
          <w:rFonts w:eastAsia="Times New Roman"/>
          <w:szCs w:val="24"/>
        </w:rPr>
        <w:t xml:space="preserve">εν σας δίνει το δικαίωμα να κάνετε ό,τι θέλετε. </w:t>
      </w:r>
    </w:p>
    <w:p w14:paraId="77AE199D" w14:textId="77777777" w:rsidR="00030F8B" w:rsidRDefault="007F68A1">
      <w:pPr>
        <w:spacing w:after="0" w:line="600" w:lineRule="auto"/>
        <w:ind w:firstLine="720"/>
        <w:jc w:val="both"/>
        <w:rPr>
          <w:rFonts w:eastAsia="Times New Roman"/>
          <w:szCs w:val="24"/>
        </w:rPr>
      </w:pPr>
      <w:r>
        <w:rPr>
          <w:rFonts w:eastAsia="Times New Roman"/>
          <w:szCs w:val="24"/>
        </w:rPr>
        <w:lastRenderedPageBreak/>
        <w:t>Ο Υπουργός</w:t>
      </w:r>
      <w:r>
        <w:rPr>
          <w:rFonts w:eastAsia="Times New Roman"/>
          <w:szCs w:val="24"/>
        </w:rPr>
        <w:t>,</w:t>
      </w:r>
      <w:r>
        <w:rPr>
          <w:rFonts w:eastAsia="Times New Roman"/>
          <w:szCs w:val="24"/>
        </w:rPr>
        <w:t xml:space="preserve"> σε μια αστικού τύπου κοινοβουλευτική δημοκρατία, κύριε Υπουργέ, δρα κατά </w:t>
      </w:r>
      <w:proofErr w:type="spellStart"/>
      <w:r>
        <w:rPr>
          <w:rFonts w:eastAsia="Times New Roman"/>
          <w:szCs w:val="24"/>
        </w:rPr>
        <w:t>νόμον</w:t>
      </w:r>
      <w:proofErr w:type="spellEnd"/>
      <w:r>
        <w:rPr>
          <w:rFonts w:eastAsia="Times New Roman"/>
          <w:szCs w:val="24"/>
        </w:rPr>
        <w:t xml:space="preserve"> και κατά Σύνταγμα, όχι όπως νομίζει αυτός. Αν, λοιπόν, είχατε καταγγελίες, στα πλαίσια του εποπτικού ελέγχου του Υπο</w:t>
      </w:r>
      <w:r>
        <w:rPr>
          <w:rFonts w:eastAsia="Times New Roman"/>
          <w:szCs w:val="24"/>
        </w:rPr>
        <w:t xml:space="preserve">υργείου Υγείας, έπρεπε να ζητήσετε από τα αρμόδια όργανα να ελέγξουν αυτές τις καταγγελίες. Το ότι κάνατε παρέμβαση ο ίδιος καθιστά τη διαδικασία άκυρη. </w:t>
      </w:r>
    </w:p>
    <w:p w14:paraId="77AE199E" w14:textId="77777777" w:rsidR="00030F8B" w:rsidRDefault="007F68A1">
      <w:pPr>
        <w:spacing w:after="0" w:line="600" w:lineRule="auto"/>
        <w:ind w:firstLine="720"/>
        <w:jc w:val="both"/>
        <w:rPr>
          <w:rFonts w:eastAsia="Times New Roman"/>
          <w:szCs w:val="24"/>
        </w:rPr>
      </w:pPr>
      <w:r>
        <w:rPr>
          <w:rFonts w:eastAsia="Times New Roman"/>
          <w:szCs w:val="24"/>
        </w:rPr>
        <w:t>Προβλέπω και κάτι: Και μετά την οριστική ανάρτηση του πίνακα, θα πάνε στα δικαστήρια άνθρωποι</w:t>
      </w:r>
      <w:r>
        <w:rPr>
          <w:rFonts w:eastAsia="Times New Roman"/>
          <w:szCs w:val="24"/>
        </w:rPr>
        <w:t>,</w:t>
      </w:r>
      <w:r>
        <w:rPr>
          <w:rFonts w:eastAsia="Times New Roman"/>
          <w:szCs w:val="24"/>
        </w:rPr>
        <w:t xml:space="preserve"> οι οποί</w:t>
      </w:r>
      <w:r>
        <w:rPr>
          <w:rFonts w:eastAsia="Times New Roman"/>
          <w:szCs w:val="24"/>
        </w:rPr>
        <w:t>οι θα θεωρούν ότι έχουν αδικηθεί και θα μπλοκάρει η διαδικασία στα δικαστήρια, γιατί ο πίνακας που αναρτήσατε είναι εσωτερική διαδικασία του ΚΕΕΛΠΝΟ. Θα έχει και νομική συνέχεια όλο αυτό το πράγμα, από τη στιγμή που κυκλοφορεί η εισήγηση της νομικής υπηρεσ</w:t>
      </w:r>
      <w:r>
        <w:rPr>
          <w:rFonts w:eastAsia="Times New Roman"/>
          <w:szCs w:val="24"/>
        </w:rPr>
        <w:t xml:space="preserve">ίας του ΚΕΕΛΠΝΟ και λέει ότι όλη η διαδικασία που έχετε ακολουθήσει, λόγω της δικής σας παρεμβάσεως, είναι άκυρη. </w:t>
      </w:r>
    </w:p>
    <w:p w14:paraId="77AE199F" w14:textId="77777777" w:rsidR="00030F8B" w:rsidRDefault="007F68A1">
      <w:pPr>
        <w:spacing w:after="0" w:line="600" w:lineRule="auto"/>
        <w:ind w:firstLine="720"/>
        <w:jc w:val="both"/>
        <w:rPr>
          <w:rFonts w:eastAsia="Times New Roman"/>
          <w:szCs w:val="24"/>
        </w:rPr>
      </w:pPr>
      <w:r>
        <w:rPr>
          <w:rFonts w:eastAsia="Times New Roman"/>
          <w:szCs w:val="24"/>
        </w:rPr>
        <w:t xml:space="preserve">Αλλά, ακούστηκε και κάτι ακόμα, κύριε Υπουργέ, και αυτό δεν σας τιμά καθόλου. Μας καταθέσατε </w:t>
      </w:r>
      <w:r>
        <w:rPr>
          <w:rFonts w:eastAsia="Times New Roman"/>
          <w:szCs w:val="24"/>
        </w:rPr>
        <w:t>σ</w:t>
      </w:r>
      <w:r>
        <w:rPr>
          <w:rFonts w:eastAsia="Times New Roman"/>
          <w:szCs w:val="24"/>
        </w:rPr>
        <w:t>τα Πρακτικά -θα τα πάρω σε λίγο- διάφορες καταγ</w:t>
      </w:r>
      <w:r>
        <w:rPr>
          <w:rFonts w:eastAsia="Times New Roman"/>
          <w:szCs w:val="24"/>
        </w:rPr>
        <w:t xml:space="preserve">γελίες σας για παρελθούσες διαδικασίες του ΚΕΕΛΠΝΟ. Μπορείτε να μου πείτε σε ποιο σημείο αναφέρεται το όνομά μου; Γιατί εγώ σας αναφέρω σε </w:t>
      </w:r>
      <w:r>
        <w:rPr>
          <w:rFonts w:eastAsia="Times New Roman"/>
          <w:szCs w:val="24"/>
        </w:rPr>
        <w:lastRenderedPageBreak/>
        <w:t>ποιο σημείο αναφέρεται το όνομά σας. Μπορείτε να μου φέρετε ένα χαρτί με αριθμό πρωτοκόλλου, που να λέει ότι ο Υπουργ</w:t>
      </w:r>
      <w:r>
        <w:rPr>
          <w:rFonts w:eastAsia="Times New Roman"/>
          <w:szCs w:val="24"/>
        </w:rPr>
        <w:t xml:space="preserve">ός Υγείας Άδωνις Γεωργιάδης ζήτησε κάποιον φάκελο; Εγώ έχω να σας δείξω χαρτί που λέει ότι ο Υπουργός Υγείας </w:t>
      </w:r>
      <w:proofErr w:type="spellStart"/>
      <w:r>
        <w:rPr>
          <w:rFonts w:eastAsia="Times New Roman"/>
          <w:szCs w:val="24"/>
        </w:rPr>
        <w:t>Πολάκης</w:t>
      </w:r>
      <w:proofErr w:type="spellEnd"/>
      <w:r>
        <w:rPr>
          <w:rFonts w:eastAsia="Times New Roman"/>
          <w:szCs w:val="24"/>
        </w:rPr>
        <w:t xml:space="preserve"> ζήτησε κάποιον φάκελο. Άρα, τι συγκρίνετε; Συγκρίνετε την όποια άποψή σας για το αν το τότε </w:t>
      </w:r>
      <w:r>
        <w:rPr>
          <w:rFonts w:eastAsia="Times New Roman"/>
          <w:szCs w:val="24"/>
        </w:rPr>
        <w:t xml:space="preserve">διοικητικό συμβούλιο </w:t>
      </w:r>
      <w:r>
        <w:rPr>
          <w:rFonts w:eastAsia="Times New Roman"/>
          <w:szCs w:val="24"/>
        </w:rPr>
        <w:t>του ΚΕΕΛΠΝΟ ακολούθησε σωσ</w:t>
      </w:r>
      <w:r>
        <w:rPr>
          <w:rFonts w:eastAsia="Times New Roman"/>
          <w:szCs w:val="24"/>
        </w:rPr>
        <w:t>τά ή όχι τη διαδικασία</w:t>
      </w:r>
      <w:r>
        <w:rPr>
          <w:rFonts w:eastAsia="Times New Roman"/>
          <w:szCs w:val="24"/>
        </w:rPr>
        <w:t>,</w:t>
      </w:r>
      <w:r>
        <w:rPr>
          <w:rFonts w:eastAsia="Times New Roman"/>
          <w:szCs w:val="24"/>
        </w:rPr>
        <w:t xml:space="preserve"> με τη δική σας παράνομη παρέμβαση στη διαδικασία</w:t>
      </w:r>
      <w:r>
        <w:rPr>
          <w:rFonts w:eastAsia="Times New Roman"/>
          <w:szCs w:val="24"/>
        </w:rPr>
        <w:t>,</w:t>
      </w:r>
      <w:r>
        <w:rPr>
          <w:rFonts w:eastAsia="Times New Roman"/>
          <w:szCs w:val="24"/>
        </w:rPr>
        <w:t xml:space="preserve"> η οποία ήταν εν εξελίξει; Συγκρίνετε, δηλαδή, δύο μεταξύ τους άσχετα πράγματα, κύριε Υπουργέ, και το κάνετε εις γνώσιν σας, για να πετάξετε λάσπη. </w:t>
      </w:r>
    </w:p>
    <w:p w14:paraId="77AE19A0" w14:textId="77777777" w:rsidR="00030F8B" w:rsidRDefault="007F68A1">
      <w:pPr>
        <w:spacing w:after="0" w:line="600" w:lineRule="auto"/>
        <w:ind w:firstLine="720"/>
        <w:jc w:val="both"/>
        <w:rPr>
          <w:rFonts w:eastAsia="Times New Roman"/>
          <w:szCs w:val="24"/>
        </w:rPr>
      </w:pPr>
      <w:r>
        <w:rPr>
          <w:rFonts w:eastAsia="Times New Roman"/>
          <w:szCs w:val="24"/>
        </w:rPr>
        <w:t>Για να ανακεφαλαιώσω</w:t>
      </w:r>
      <w:r>
        <w:rPr>
          <w:rFonts w:eastAsia="Times New Roman"/>
          <w:szCs w:val="24"/>
        </w:rPr>
        <w:t>,</w:t>
      </w:r>
      <w:r>
        <w:rPr>
          <w:rFonts w:eastAsia="Times New Roman"/>
          <w:szCs w:val="24"/>
        </w:rPr>
        <w:t xml:space="preserve"> μέσα στην ει</w:t>
      </w:r>
      <w:r>
        <w:rPr>
          <w:rFonts w:eastAsia="Times New Roman"/>
          <w:szCs w:val="24"/>
        </w:rPr>
        <w:t xml:space="preserve">σήγηση -να το πω για να το ξέρουν και οι δημοσιογράφοι που ακούνε και ο ελληνικός λαός- αναφέρει η </w:t>
      </w:r>
      <w:r>
        <w:rPr>
          <w:rFonts w:eastAsia="Times New Roman"/>
          <w:szCs w:val="24"/>
        </w:rPr>
        <w:t xml:space="preserve">επιτροπή </w:t>
      </w:r>
      <w:r>
        <w:rPr>
          <w:rFonts w:eastAsia="Times New Roman"/>
          <w:szCs w:val="24"/>
        </w:rPr>
        <w:t xml:space="preserve">-η </w:t>
      </w:r>
      <w:r>
        <w:rPr>
          <w:rFonts w:eastAsia="Times New Roman"/>
          <w:szCs w:val="24"/>
        </w:rPr>
        <w:t>επιτροπή</w:t>
      </w:r>
      <w:r>
        <w:rPr>
          <w:rFonts w:eastAsia="Times New Roman"/>
          <w:szCs w:val="24"/>
        </w:rPr>
        <w:t xml:space="preserve"> που κρατήσ</w:t>
      </w:r>
      <w:r>
        <w:rPr>
          <w:rFonts w:eastAsia="Times New Roman"/>
          <w:szCs w:val="24"/>
        </w:rPr>
        <w:t>α</w:t>
      </w:r>
      <w:r>
        <w:rPr>
          <w:rFonts w:eastAsia="Times New Roman"/>
          <w:szCs w:val="24"/>
        </w:rPr>
        <w:t xml:space="preserve">τε τελικώς- ότι δεν μπορούν να ελέγξουν αν έχουν όλοι τα χαρτιά στα χέρια τους, γιατί κατά την επιστροφή των φακέλων από το </w:t>
      </w:r>
      <w:r>
        <w:rPr>
          <w:rFonts w:eastAsia="Times New Roman"/>
          <w:szCs w:val="24"/>
        </w:rPr>
        <w:t>γ</w:t>
      </w:r>
      <w:r>
        <w:rPr>
          <w:rFonts w:eastAsia="Times New Roman"/>
          <w:szCs w:val="24"/>
        </w:rPr>
        <w:t xml:space="preserve">ραφείο </w:t>
      </w:r>
      <w:r>
        <w:rPr>
          <w:rFonts w:eastAsia="Times New Roman"/>
          <w:szCs w:val="24"/>
        </w:rPr>
        <w:t xml:space="preserve">σας, είχατε αφαιρέσει χαρτιά από τους φακέλους, κύριε Υπουργέ. Το ξέρετε αυτό; Σας κατηγορεί </w:t>
      </w:r>
      <w:r>
        <w:rPr>
          <w:rFonts w:eastAsia="Times New Roman"/>
          <w:szCs w:val="24"/>
        </w:rPr>
        <w:lastRenderedPageBreak/>
        <w:t xml:space="preserve">η </w:t>
      </w:r>
      <w:r>
        <w:rPr>
          <w:rFonts w:eastAsia="Times New Roman"/>
          <w:szCs w:val="24"/>
        </w:rPr>
        <w:t xml:space="preserve">επιτροπή </w:t>
      </w:r>
      <w:r>
        <w:rPr>
          <w:rFonts w:eastAsia="Times New Roman"/>
          <w:szCs w:val="24"/>
        </w:rPr>
        <w:t xml:space="preserve">ότι αφαιρέσατε χαρτιά από τους φακέλους. Και έρχεστε και μας το παίζετε εδώ διαπρύσιος κήρυκας της ηθικής; </w:t>
      </w:r>
    </w:p>
    <w:p w14:paraId="77AE19A1" w14:textId="77777777" w:rsidR="00030F8B" w:rsidRDefault="007F68A1">
      <w:pPr>
        <w:spacing w:after="0" w:line="600" w:lineRule="auto"/>
        <w:ind w:firstLine="720"/>
        <w:jc w:val="both"/>
        <w:rPr>
          <w:rFonts w:eastAsia="Times New Roman"/>
          <w:szCs w:val="24"/>
        </w:rPr>
      </w:pPr>
      <w:r>
        <w:rPr>
          <w:rFonts w:eastAsia="Times New Roman"/>
          <w:szCs w:val="24"/>
        </w:rPr>
        <w:t xml:space="preserve">Θα μου επιτρέψετε και κάτι ακόμα. Δεν μου λέτε, αυτό το παρακρατικό </w:t>
      </w:r>
      <w:r>
        <w:rPr>
          <w:rFonts w:eastAsia="Times New Roman"/>
          <w:szCs w:val="24"/>
        </w:rPr>
        <w:t xml:space="preserve">διοικητικό συμβούλιο </w:t>
      </w:r>
      <w:r>
        <w:rPr>
          <w:rFonts w:eastAsia="Times New Roman"/>
          <w:szCs w:val="24"/>
        </w:rPr>
        <w:t>του ΚΕΕΛΠΝΟ, το οποίο έκανε όλα αυτά τα τρομερά πράγματα…</w:t>
      </w:r>
    </w:p>
    <w:p w14:paraId="77AE19A2"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Ο μηχανισμός.</w:t>
      </w:r>
    </w:p>
    <w:p w14:paraId="77AE19A3"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Ο μηχανισμός αυτός -μ</w:t>
      </w:r>
      <w:r>
        <w:rPr>
          <w:rFonts w:eastAsia="Times New Roman"/>
          <w:szCs w:val="24"/>
        </w:rPr>
        <w:t xml:space="preserve">ε τη συνέργεια του τότε </w:t>
      </w:r>
      <w:r>
        <w:rPr>
          <w:rFonts w:eastAsia="Times New Roman"/>
          <w:szCs w:val="24"/>
        </w:rPr>
        <w:t>διοικητικού συμβούλιου</w:t>
      </w:r>
      <w:r>
        <w:rPr>
          <w:rFonts w:eastAsia="Times New Roman"/>
          <w:szCs w:val="24"/>
        </w:rPr>
        <w:t xml:space="preserve"> και του τότε προέδρου του ΚΕΕΛΠΝΟ- από ποιον είχε διοριστεί, κύριε Υπουργέ; Ξέρετε; Από τον προκάτοχό σας κ. Παναγιώτη </w:t>
      </w:r>
      <w:proofErr w:type="spellStart"/>
      <w:r>
        <w:rPr>
          <w:rFonts w:eastAsia="Times New Roman"/>
          <w:szCs w:val="24"/>
        </w:rPr>
        <w:t>Κουρουμπλή</w:t>
      </w:r>
      <w:proofErr w:type="spellEnd"/>
      <w:r>
        <w:rPr>
          <w:rFonts w:eastAsia="Times New Roman"/>
          <w:szCs w:val="24"/>
        </w:rPr>
        <w:t xml:space="preserve">, νυν Υπουργό Εσωτερικών της Κυβερνήσεως ΣΥΡΙΖΑ. Τι μας λέτε, δηλαδή στη Βουλή; </w:t>
      </w:r>
      <w:r>
        <w:rPr>
          <w:rFonts w:eastAsia="Times New Roman"/>
          <w:szCs w:val="24"/>
        </w:rPr>
        <w:t xml:space="preserve">Ότι ο συνάδελφός σας κ. </w:t>
      </w:r>
      <w:proofErr w:type="spellStart"/>
      <w:r>
        <w:rPr>
          <w:rFonts w:eastAsia="Times New Roman"/>
          <w:szCs w:val="24"/>
        </w:rPr>
        <w:t>Κουρουμπλής</w:t>
      </w:r>
      <w:proofErr w:type="spellEnd"/>
      <w:r>
        <w:rPr>
          <w:rFonts w:eastAsia="Times New Roman"/>
          <w:szCs w:val="24"/>
        </w:rPr>
        <w:t xml:space="preserve"> είχε συνεργήσει σε ένα παρακρατικό μηχανισμό και για να τον επιβραβεύσει ο κύριος Πρωθυπουργός τον αναβίβασε σε Υπουργό Εσωτερικών; Αυτό λέτε στον ελληνικό λαό; Ότι ο συνάδελφός σας στο Υπουργικό Συμβούλιο είναι απατεώνα</w:t>
      </w:r>
      <w:r>
        <w:rPr>
          <w:rFonts w:eastAsia="Times New Roman"/>
          <w:szCs w:val="24"/>
        </w:rPr>
        <w:t>ς και διόρισε παρακρατικό οργανισμό; Δεν ντρέπεστε καθόλου!</w:t>
      </w:r>
    </w:p>
    <w:p w14:paraId="77AE19A4" w14:textId="77777777" w:rsidR="00030F8B" w:rsidRDefault="007F68A1">
      <w:pPr>
        <w:spacing w:after="0" w:line="600" w:lineRule="auto"/>
        <w:ind w:firstLine="720"/>
        <w:jc w:val="both"/>
        <w:rPr>
          <w:rFonts w:eastAsia="Times New Roman"/>
          <w:szCs w:val="24"/>
        </w:rPr>
      </w:pPr>
      <w:r>
        <w:rPr>
          <w:rFonts w:eastAsia="Times New Roman"/>
          <w:szCs w:val="24"/>
        </w:rPr>
        <w:lastRenderedPageBreak/>
        <w:t>Επί της ουσίας</w:t>
      </w:r>
      <w:r>
        <w:rPr>
          <w:rFonts w:eastAsia="Times New Roman"/>
          <w:szCs w:val="24"/>
        </w:rPr>
        <w:t>,</w:t>
      </w:r>
      <w:r>
        <w:rPr>
          <w:rFonts w:eastAsia="Times New Roman"/>
          <w:szCs w:val="24"/>
        </w:rPr>
        <w:t xml:space="preserve"> κάνατε μία παρέμβαση</w:t>
      </w:r>
      <w:r>
        <w:rPr>
          <w:rFonts w:eastAsia="Times New Roman"/>
          <w:szCs w:val="24"/>
        </w:rPr>
        <w:t>,</w:t>
      </w:r>
      <w:r>
        <w:rPr>
          <w:rFonts w:eastAsia="Times New Roman"/>
          <w:szCs w:val="24"/>
        </w:rPr>
        <w:t xml:space="preserve"> η οποία ήταν παράνομη. Αν έχετε και λεβεντιά κρητική, να ζητήσετε μόνος σας να γίνει η ανακριτική </w:t>
      </w:r>
      <w:r>
        <w:rPr>
          <w:rFonts w:eastAsia="Times New Roman"/>
          <w:szCs w:val="24"/>
        </w:rPr>
        <w:t xml:space="preserve">επιτροπή </w:t>
      </w:r>
      <w:r>
        <w:rPr>
          <w:rFonts w:eastAsia="Times New Roman"/>
          <w:szCs w:val="24"/>
        </w:rPr>
        <w:t xml:space="preserve">και να πάτε στο δικαστήριο να πείτε αυτά που λέτε, </w:t>
      </w:r>
      <w:r>
        <w:rPr>
          <w:rFonts w:eastAsia="Times New Roman"/>
          <w:szCs w:val="24"/>
        </w:rPr>
        <w:t xml:space="preserve">όχι στη Βουλή. Να πάτε στο δικαστήριο, όπως κάθε Έλληνας πολίτης, και να πείτε στον δικαστή «ναι, εγώ </w:t>
      </w:r>
      <w:proofErr w:type="spellStart"/>
      <w:r>
        <w:rPr>
          <w:rFonts w:eastAsia="Times New Roman"/>
          <w:szCs w:val="24"/>
        </w:rPr>
        <w:t>παρέβην</w:t>
      </w:r>
      <w:proofErr w:type="spellEnd"/>
      <w:r>
        <w:rPr>
          <w:rFonts w:eastAsia="Times New Roman"/>
          <w:szCs w:val="24"/>
        </w:rPr>
        <w:t xml:space="preserve"> τους νόμους γιατί έτσι νόμιζα» και να σας κρίνει το δικαστήριο</w:t>
      </w:r>
      <w:r>
        <w:rPr>
          <w:rFonts w:eastAsia="Times New Roman"/>
          <w:szCs w:val="24"/>
        </w:rPr>
        <w:t>. Όχι</w:t>
      </w:r>
      <w:r>
        <w:rPr>
          <w:rFonts w:eastAsia="Times New Roman"/>
          <w:szCs w:val="24"/>
        </w:rPr>
        <w:t xml:space="preserve"> να συγκαλύπτουν οι συνάδελφοι του ΣΥΡΙΖΑ με το κατάπτυστο άρθρο 86</w:t>
      </w:r>
      <w:r>
        <w:rPr>
          <w:rFonts w:eastAsia="Times New Roman"/>
          <w:szCs w:val="24"/>
        </w:rPr>
        <w:t>,</w:t>
      </w:r>
      <w:r>
        <w:rPr>
          <w:rFonts w:eastAsia="Times New Roman"/>
          <w:szCs w:val="24"/>
        </w:rPr>
        <w:t xml:space="preserve"> που δήθεν </w:t>
      </w:r>
      <w:r>
        <w:rPr>
          <w:rFonts w:eastAsia="Times New Roman"/>
          <w:szCs w:val="24"/>
        </w:rPr>
        <w:t>θέλετε να καταργήσετε.</w:t>
      </w:r>
    </w:p>
    <w:p w14:paraId="77AE19A5" w14:textId="77777777" w:rsidR="00030F8B" w:rsidRDefault="007F68A1">
      <w:pPr>
        <w:spacing w:after="0" w:line="600" w:lineRule="auto"/>
        <w:ind w:firstLine="720"/>
        <w:jc w:val="both"/>
        <w:rPr>
          <w:rFonts w:eastAsia="Times New Roman"/>
          <w:szCs w:val="24"/>
        </w:rPr>
      </w:pPr>
      <w:r>
        <w:rPr>
          <w:rFonts w:eastAsia="Times New Roman"/>
          <w:szCs w:val="24"/>
        </w:rPr>
        <w:t>Δεύτερον, χάρη στη δική σας παράνομη παρέμβαση</w:t>
      </w:r>
      <w:r>
        <w:rPr>
          <w:rFonts w:eastAsia="Times New Roman"/>
          <w:szCs w:val="24"/>
        </w:rPr>
        <w:t>,</w:t>
      </w:r>
      <w:r>
        <w:rPr>
          <w:rFonts w:eastAsia="Times New Roman"/>
          <w:szCs w:val="24"/>
        </w:rPr>
        <w:t xml:space="preserve"> έχουν μείνει πάνω από έξι μήνες τα κρεβάτια χωρίς γιατρούς και νοσηλευτές.</w:t>
      </w:r>
    </w:p>
    <w:p w14:paraId="77AE19A6" w14:textId="77777777" w:rsidR="00030F8B" w:rsidRDefault="007F68A1">
      <w:pPr>
        <w:spacing w:after="0" w:line="600" w:lineRule="auto"/>
        <w:ind w:firstLine="720"/>
        <w:jc w:val="both"/>
        <w:rPr>
          <w:rFonts w:eastAsia="Times New Roman"/>
          <w:szCs w:val="24"/>
        </w:rPr>
      </w:pPr>
      <w:r>
        <w:rPr>
          <w:rFonts w:eastAsia="Times New Roman"/>
          <w:szCs w:val="24"/>
        </w:rPr>
        <w:t>Δεν μου λέτε, κύριε Υπουργέ: Για όσους πέθαναν ή για όσους η υγεία τους υπέστη τεράστια βλάβη –γιατί μου κάνατ</w:t>
      </w:r>
      <w:r>
        <w:rPr>
          <w:rFonts w:eastAsia="Times New Roman"/>
          <w:szCs w:val="24"/>
        </w:rPr>
        <w:t xml:space="preserve">ε και μάθημα μέσω </w:t>
      </w:r>
      <w:proofErr w:type="spellStart"/>
      <w:r>
        <w:rPr>
          <w:rFonts w:eastAsia="Times New Roman"/>
          <w:szCs w:val="24"/>
          <w:lang w:val="en-US"/>
        </w:rPr>
        <w:t>facebook</w:t>
      </w:r>
      <w:proofErr w:type="spellEnd"/>
      <w:r>
        <w:rPr>
          <w:rFonts w:eastAsia="Times New Roman"/>
          <w:szCs w:val="24"/>
        </w:rPr>
        <w:t xml:space="preserve"> ότι σώζετε ζωές- έχετε να πείτε μια συγγνώμη που</w:t>
      </w:r>
      <w:r>
        <w:rPr>
          <w:rFonts w:eastAsia="Times New Roman"/>
          <w:szCs w:val="24"/>
        </w:rPr>
        <w:t>,</w:t>
      </w:r>
      <w:r>
        <w:rPr>
          <w:rFonts w:eastAsia="Times New Roman"/>
          <w:szCs w:val="24"/>
        </w:rPr>
        <w:t xml:space="preserve"> λόγω της παρέμβασής </w:t>
      </w:r>
      <w:r>
        <w:rPr>
          <w:rFonts w:eastAsia="Times New Roman"/>
          <w:szCs w:val="24"/>
        </w:rPr>
        <w:t>σας,</w:t>
      </w:r>
      <w:r>
        <w:rPr>
          <w:rFonts w:eastAsia="Times New Roman"/>
          <w:szCs w:val="24"/>
        </w:rPr>
        <w:t xml:space="preserve"> δεν βρήκαν κρεβάτι και άλλοι πέθαναν και άλλων η υγεία υπέστη βλάβη; Αισθάνεστε καθόλου τύψεις το βράδυ πριν πάτε να κοιμηθείτε, που άνθρωποι ψάχνουν τώρα</w:t>
      </w:r>
      <w:r>
        <w:rPr>
          <w:rFonts w:eastAsia="Times New Roman"/>
          <w:szCs w:val="24"/>
        </w:rPr>
        <w:t xml:space="preserve"> κρεβάτι εντατικής </w:t>
      </w:r>
      <w:r>
        <w:rPr>
          <w:rFonts w:eastAsia="Times New Roman"/>
          <w:szCs w:val="24"/>
        </w:rPr>
        <w:lastRenderedPageBreak/>
        <w:t>θεραπείας και δεν βρίσκουν</w:t>
      </w:r>
      <w:r>
        <w:rPr>
          <w:rFonts w:eastAsia="Times New Roman"/>
          <w:szCs w:val="24"/>
        </w:rPr>
        <w:t>,</w:t>
      </w:r>
      <w:r>
        <w:rPr>
          <w:rFonts w:eastAsia="Times New Roman"/>
          <w:szCs w:val="24"/>
        </w:rPr>
        <w:t xml:space="preserve"> εξαιτίας σας; Όταν έρχεστε εδώ, να μην έχετε το ύφος</w:t>
      </w:r>
      <w:r>
        <w:rPr>
          <w:rFonts w:eastAsia="Times New Roman"/>
          <w:szCs w:val="24"/>
        </w:rPr>
        <w:t>,</w:t>
      </w:r>
      <w:r>
        <w:rPr>
          <w:rFonts w:eastAsia="Times New Roman"/>
          <w:szCs w:val="24"/>
        </w:rPr>
        <w:t xml:space="preserve"> που έχετε συνηθίσει να έχετε, ιδιαίτερα όταν έχετε παρανομήσει. </w:t>
      </w:r>
    </w:p>
    <w:p w14:paraId="77AE19A7" w14:textId="77777777" w:rsidR="00030F8B" w:rsidRDefault="007F68A1">
      <w:pPr>
        <w:spacing w:after="0" w:line="600" w:lineRule="auto"/>
        <w:ind w:firstLine="720"/>
        <w:jc w:val="both"/>
        <w:rPr>
          <w:rFonts w:eastAsia="Times New Roman"/>
          <w:szCs w:val="24"/>
        </w:rPr>
      </w:pPr>
      <w:r>
        <w:rPr>
          <w:rFonts w:eastAsia="Times New Roman"/>
          <w:szCs w:val="24"/>
        </w:rPr>
        <w:t>Κλείνοντας, κυρία Πρόεδρε, θα μου επιτρέψετε να πω το εξής: Αυτήν την επίκαιρη ερώτηση την</w:t>
      </w:r>
      <w:r>
        <w:rPr>
          <w:rFonts w:eastAsia="Times New Roman"/>
          <w:szCs w:val="24"/>
        </w:rPr>
        <w:t xml:space="preserve"> έχω </w:t>
      </w:r>
      <w:proofErr w:type="spellStart"/>
      <w:r>
        <w:rPr>
          <w:rFonts w:eastAsia="Times New Roman"/>
          <w:szCs w:val="24"/>
        </w:rPr>
        <w:t>επανακαταθέσει</w:t>
      </w:r>
      <w:proofErr w:type="spellEnd"/>
      <w:r>
        <w:rPr>
          <w:rFonts w:eastAsia="Times New Roman"/>
          <w:szCs w:val="24"/>
        </w:rPr>
        <w:t xml:space="preserve"> πέντε συνεχόμενες φορές. Ο κ. </w:t>
      </w:r>
      <w:proofErr w:type="spellStart"/>
      <w:r>
        <w:rPr>
          <w:rFonts w:eastAsia="Times New Roman"/>
          <w:szCs w:val="24"/>
        </w:rPr>
        <w:t>Πολάκης</w:t>
      </w:r>
      <w:proofErr w:type="spellEnd"/>
      <w:r>
        <w:rPr>
          <w:rFonts w:eastAsia="Times New Roman"/>
          <w:szCs w:val="24"/>
        </w:rPr>
        <w:t xml:space="preserve"> ήρθε σήμερα</w:t>
      </w:r>
      <w:r>
        <w:rPr>
          <w:rFonts w:eastAsia="Times New Roman"/>
          <w:szCs w:val="24"/>
        </w:rPr>
        <w:t>,</w:t>
      </w:r>
      <w:r>
        <w:rPr>
          <w:rFonts w:eastAsia="Times New Roman"/>
          <w:szCs w:val="24"/>
        </w:rPr>
        <w:t xml:space="preserve"> μετά την φασαρία που έκανα την περασμένη εβδομάδα. </w:t>
      </w:r>
    </w:p>
    <w:p w14:paraId="77AE19A8" w14:textId="77777777" w:rsidR="00030F8B" w:rsidRDefault="007F68A1">
      <w:pPr>
        <w:spacing w:after="0" w:line="600" w:lineRule="auto"/>
        <w:ind w:firstLine="720"/>
        <w:jc w:val="both"/>
        <w:rPr>
          <w:rFonts w:eastAsia="Times New Roman"/>
          <w:szCs w:val="24"/>
        </w:rPr>
      </w:pPr>
      <w:r>
        <w:rPr>
          <w:rFonts w:eastAsia="Times New Roman"/>
          <w:szCs w:val="24"/>
        </w:rPr>
        <w:t xml:space="preserve">Μην διανοηθείτε ξανά να απαντάτε σε Βουλευτή του Ελληνικού Κοινοβουλίου για επίκαιρη ερώτηση μέσω </w:t>
      </w:r>
      <w:proofErr w:type="spellStart"/>
      <w:r>
        <w:rPr>
          <w:rFonts w:eastAsia="Times New Roman"/>
          <w:szCs w:val="24"/>
          <w:lang w:val="en-US"/>
        </w:rPr>
        <w:t>facebook</w:t>
      </w:r>
      <w:proofErr w:type="spellEnd"/>
      <w:r>
        <w:rPr>
          <w:rFonts w:eastAsia="Times New Roman"/>
          <w:szCs w:val="24"/>
        </w:rPr>
        <w:t>. Μην ευτελίζετε τη διαδικα</w:t>
      </w:r>
      <w:r>
        <w:rPr>
          <w:rFonts w:eastAsia="Times New Roman"/>
          <w:szCs w:val="24"/>
        </w:rPr>
        <w:t xml:space="preserve">σία και το Σύνταγμα, κύριε Υπουργέ. Είστε Υπουργός της Ελληνικής Δημοκρατίας. Είναι ατυχές για τη δημοκρατία μας αυτό, αλλά είναι αληθές από την άλλη. Να σέβεστε τον ρόλο σας. Είστε νομικά έκθετος, είστε παράνομος και να μην έχετε ύφος και να ζητήσετε μια </w:t>
      </w:r>
      <w:r>
        <w:rPr>
          <w:rFonts w:eastAsia="Times New Roman"/>
          <w:szCs w:val="24"/>
        </w:rPr>
        <w:t xml:space="preserve">συγγνώμη απ’ όλους αυτούς οι οποίοι υπέστησαν ανήκεστο βλάβη στην υγεία </w:t>
      </w:r>
      <w:r>
        <w:rPr>
          <w:rFonts w:eastAsia="Times New Roman"/>
          <w:szCs w:val="24"/>
        </w:rPr>
        <w:t>τους,</w:t>
      </w:r>
      <w:r>
        <w:rPr>
          <w:rFonts w:eastAsia="Times New Roman"/>
          <w:szCs w:val="24"/>
        </w:rPr>
        <w:t xml:space="preserve"> εξαιτίας σας.</w:t>
      </w:r>
    </w:p>
    <w:p w14:paraId="77AE19A9"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Σπυρίδων-Άδωνις Γεωργιάδης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w:t>
      </w:r>
      <w:r>
        <w:rPr>
          <w:rFonts w:eastAsia="Times New Roman"/>
          <w:szCs w:val="24"/>
        </w:rPr>
        <w:t>ίας της Διεύθυνσης Στενογραφίας και Πρακτικών της Βουλής)</w:t>
      </w:r>
    </w:p>
    <w:p w14:paraId="77AE19AA" w14:textId="77777777" w:rsidR="00030F8B" w:rsidRDefault="007F68A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έχετε τον λόγο. Σύντομα, όμως.</w:t>
      </w:r>
    </w:p>
    <w:p w14:paraId="77AE19AB"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Ευχαριστώ, κυρία Πρόεδρε. Πρέπει να απαντηθούν κάποια πράγματα. Θα είμαι όσο γίνεται πιο σύντομος.</w:t>
      </w:r>
    </w:p>
    <w:p w14:paraId="77AE19AC" w14:textId="77777777" w:rsidR="00030F8B" w:rsidRDefault="007F68A1">
      <w:pPr>
        <w:spacing w:after="0" w:line="600" w:lineRule="auto"/>
        <w:ind w:firstLine="720"/>
        <w:jc w:val="both"/>
        <w:rPr>
          <w:rFonts w:eastAsia="Times New Roman"/>
          <w:szCs w:val="24"/>
        </w:rPr>
      </w:pPr>
      <w:r>
        <w:rPr>
          <w:rFonts w:eastAsia="Times New Roman"/>
          <w:szCs w:val="24"/>
        </w:rPr>
        <w:t>Κύριε Γεωργιάδη, η απώλεια της ψυχραιμίας –διότι ήδη έχετε πάρει τις απαντήσεις επί του ουσιαστικού- σάς οδηγεί σε κραυγές και χαρακτηρισμούς και αισχρά ψέμ</w:t>
      </w:r>
      <w:r>
        <w:rPr>
          <w:rFonts w:eastAsia="Times New Roman"/>
          <w:szCs w:val="24"/>
        </w:rPr>
        <w:t>ατα. Πραγματικά</w:t>
      </w:r>
      <w:r>
        <w:rPr>
          <w:rFonts w:eastAsia="Times New Roman"/>
          <w:szCs w:val="24"/>
        </w:rPr>
        <w:t>,</w:t>
      </w:r>
      <w:r>
        <w:rPr>
          <w:rFonts w:eastAsia="Times New Roman"/>
          <w:szCs w:val="24"/>
        </w:rPr>
        <w:t xml:space="preserve"> ντρέπομαι για το επίπεδο στο οποίο κατεβαίνετε</w:t>
      </w:r>
      <w:r>
        <w:rPr>
          <w:rFonts w:eastAsia="Times New Roman"/>
          <w:szCs w:val="24"/>
        </w:rPr>
        <w:t>,</w:t>
      </w:r>
      <w:r>
        <w:rPr>
          <w:rFonts w:eastAsia="Times New Roman"/>
          <w:szCs w:val="24"/>
        </w:rPr>
        <w:t xml:space="preserve"> προκειμένου να υπερασπιστείτε κάτι στο οποίο σας απέδειξα πριν ότι έχετε καταφανές λάθος. Δεν υπάρχει πουθενά κανένα χαρτί σαν αυτό που λέτε</w:t>
      </w:r>
      <w:r>
        <w:rPr>
          <w:rFonts w:eastAsia="Times New Roman"/>
          <w:szCs w:val="24"/>
        </w:rPr>
        <w:t>,</w:t>
      </w:r>
      <w:r>
        <w:rPr>
          <w:rFonts w:eastAsia="Times New Roman"/>
          <w:szCs w:val="24"/>
        </w:rPr>
        <w:t xml:space="preserve"> ότι αφαιρέσαμε τα έγγραφα από μέσα. </w:t>
      </w:r>
    </w:p>
    <w:p w14:paraId="77AE19AD" w14:textId="77777777" w:rsidR="00030F8B" w:rsidRDefault="007F68A1">
      <w:pPr>
        <w:spacing w:after="0" w:line="600" w:lineRule="auto"/>
        <w:ind w:firstLine="720"/>
        <w:jc w:val="both"/>
        <w:rPr>
          <w:rFonts w:eastAsia="Times New Roman"/>
          <w:szCs w:val="24"/>
        </w:rPr>
      </w:pPr>
      <w:r>
        <w:rPr>
          <w:rFonts w:eastAsia="Times New Roman"/>
          <w:szCs w:val="24"/>
        </w:rPr>
        <w:lastRenderedPageBreak/>
        <w:t xml:space="preserve">Εγώ θα πω κάποια πράγματα για τη νομική υπηρεσία την οποία επικαλείστε, κύριε Γεωργιάδη, για να λέμε τα πράγματα με το όνομά τους, γιατί σημασία δεν έχει μόνο τι λες, αλλά ποιος είσαι εσύ που το λες και γιατί το λες. </w:t>
      </w:r>
    </w:p>
    <w:p w14:paraId="77AE19AE" w14:textId="77777777" w:rsidR="00030F8B" w:rsidRDefault="007F68A1">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 xml:space="preserve">Νομική Υπηρεσία </w:t>
      </w:r>
      <w:r>
        <w:rPr>
          <w:rFonts w:eastAsia="Times New Roman"/>
          <w:szCs w:val="24"/>
        </w:rPr>
        <w:t xml:space="preserve">του ΚΕΕΛΠΝΟ, δηλαδή </w:t>
      </w:r>
      <w:r>
        <w:rPr>
          <w:rFonts w:eastAsia="Times New Roman"/>
          <w:szCs w:val="24"/>
        </w:rPr>
        <w:t>η κ. Αθηνά Οικονόμου-</w:t>
      </w:r>
      <w:proofErr w:type="spellStart"/>
      <w:r>
        <w:rPr>
          <w:rFonts w:eastAsia="Times New Roman"/>
          <w:szCs w:val="24"/>
        </w:rPr>
        <w:t>Σκορδά</w:t>
      </w:r>
      <w:proofErr w:type="spellEnd"/>
      <w:r>
        <w:rPr>
          <w:rFonts w:eastAsia="Times New Roman"/>
          <w:szCs w:val="24"/>
        </w:rPr>
        <w:t xml:space="preserve"> –της γνωστής οικογενείας που είχε και Υπουργό η Νέα Δημοκρατία- επί τέσσερα έτη επίσημη </w:t>
      </w:r>
      <w:r>
        <w:rPr>
          <w:rFonts w:eastAsia="Times New Roman"/>
          <w:szCs w:val="24"/>
        </w:rPr>
        <w:t xml:space="preserve">Νομική Σύμβουλος </w:t>
      </w:r>
      <w:r>
        <w:rPr>
          <w:rFonts w:eastAsia="Times New Roman"/>
          <w:szCs w:val="24"/>
        </w:rPr>
        <w:t xml:space="preserve">του κ. Γεωργίου </w:t>
      </w:r>
      <w:proofErr w:type="spellStart"/>
      <w:r>
        <w:rPr>
          <w:rFonts w:eastAsia="Times New Roman"/>
          <w:szCs w:val="24"/>
        </w:rPr>
        <w:t>Σούρλα</w:t>
      </w:r>
      <w:proofErr w:type="spellEnd"/>
      <w:r>
        <w:rPr>
          <w:rFonts w:eastAsia="Times New Roman"/>
          <w:szCs w:val="24"/>
        </w:rPr>
        <w:t>, είναι μια κυρία η οποία για χρόνια είναι υπεύθυνη της νομικής υπηρεσίας του ΚΕΕΛΠΝΟ με αμοιβές μεγα</w:t>
      </w:r>
      <w:r>
        <w:rPr>
          <w:rFonts w:eastAsia="Times New Roman"/>
          <w:szCs w:val="24"/>
        </w:rPr>
        <w:t>λύτερες έως και πολλαπλάσιες γενικού γραμματέως Υπουργείου, μια κυρία η οποία είναι από πίσω ως νομική σύμβουλος. Θα πω μόνο αυτό, για να καταλάβουμε γιατί είπα ότι σημασία δεν έχει μόνο τι λες, αλλά και ποιος είσαι εσύ που το λες και ποιος σου δίνει και τ</w:t>
      </w:r>
      <w:r>
        <w:rPr>
          <w:rFonts w:eastAsia="Times New Roman"/>
          <w:szCs w:val="24"/>
        </w:rPr>
        <w:t>ο ηθικό ανάστημα να λες αυτό που λες. Η κυρία αυτή ήταν πίσω ως νομική σύμβουλος, ήταν αυτή που ενώ στην αγορά του κτηρίου του ΚΕΕΛΠΝΟ στο Μαρούσι μ’ αυτή την περίφημη διακήρυξη που έχει βγει στη δημοσιότητα με αντικειμενική αξία τρία εκατομμύρια δύο χιλιά</w:t>
      </w:r>
      <w:r>
        <w:rPr>
          <w:rFonts w:eastAsia="Times New Roman"/>
          <w:szCs w:val="24"/>
        </w:rPr>
        <w:t>δες τετρακόσια εβδομήντα δύο ευρώ…</w:t>
      </w:r>
    </w:p>
    <w:p w14:paraId="77AE19AF"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 (</w:t>
      </w:r>
      <w:r>
        <w:rPr>
          <w:rFonts w:eastAsia="Times New Roman"/>
          <w:szCs w:val="24"/>
        </w:rPr>
        <w:t>δ</w:t>
      </w:r>
      <w:r>
        <w:rPr>
          <w:rFonts w:eastAsia="Times New Roman"/>
          <w:szCs w:val="24"/>
        </w:rPr>
        <w:t>εν ακούστηκε)</w:t>
      </w:r>
    </w:p>
    <w:p w14:paraId="77AE19B0" w14:textId="77777777" w:rsidR="00030F8B" w:rsidRDefault="007F68A1">
      <w:pPr>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Μισό λεπτό, γιατί μιλήσαμε για παρακράτος κι εσείς επικαλείστε παρακράτος.</w:t>
      </w:r>
    </w:p>
    <w:p w14:paraId="77AE19B1" w14:textId="77777777" w:rsidR="00030F8B" w:rsidRDefault="007F68A1">
      <w:pPr>
        <w:spacing w:after="0" w:line="600" w:lineRule="auto"/>
        <w:ind w:firstLine="720"/>
        <w:jc w:val="both"/>
        <w:rPr>
          <w:rFonts w:eastAsia="Times New Roman"/>
          <w:szCs w:val="24"/>
        </w:rPr>
      </w:pPr>
      <w:r>
        <w:rPr>
          <w:rFonts w:eastAsia="Times New Roman"/>
          <w:szCs w:val="24"/>
        </w:rPr>
        <w:t>Αυτή η κυρία νομική σύμβουλος, υπερασπιζόμενη το δημόσ</w:t>
      </w:r>
      <w:r>
        <w:rPr>
          <w:rFonts w:eastAsia="Times New Roman"/>
          <w:szCs w:val="24"/>
        </w:rPr>
        <w:t>ιο συμφέρον, έκανε έρευνα στα μεσιτικά γραφεία της περιοχής, τα οποία της είπαν ότι η εμπορική αξία είναι δέκα εκατομμύρια το ένα, δέκα οκτακόσια το άλλο, έντεκα το τρίτο και όχι Σώμα Ορκωτών Λογιστών, όπως έπρεπε η υπεύθυνη κυρία νομική σύμβουλος του ΚΕΕΛ</w:t>
      </w:r>
      <w:r>
        <w:rPr>
          <w:rFonts w:eastAsia="Times New Roman"/>
          <w:szCs w:val="24"/>
        </w:rPr>
        <w:t>ΠΝΟ να κάνει, αυτή της οποίας τη γνωμάτευση επικαλείστε που με κατηγορεί εμένα για κακούργημα.</w:t>
      </w:r>
    </w:p>
    <w:p w14:paraId="77AE19B2"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w:t>
      </w:r>
      <w:r>
        <w:rPr>
          <w:rFonts w:eastAsia="Times New Roman"/>
          <w:szCs w:val="24"/>
        </w:rPr>
        <w:t>δ</w:t>
      </w:r>
      <w:r>
        <w:rPr>
          <w:rFonts w:eastAsia="Times New Roman"/>
          <w:szCs w:val="24"/>
        </w:rPr>
        <w:t>εν ακούστηκε)</w:t>
      </w:r>
    </w:p>
    <w:p w14:paraId="77AE19B3"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Αυτήν την κυρία, λοιπόν, που οδήγησε το ΚΕΕΛΠΝΟ να δώσει τελικά δεκαοκ</w:t>
      </w:r>
      <w:r>
        <w:rPr>
          <w:rFonts w:eastAsia="Times New Roman"/>
          <w:szCs w:val="24"/>
        </w:rPr>
        <w:t>τώ εκατομμύρια σ’ ένα κτήριο το οποίο είχε αντικειμενική αξία τρία, αυτήν την κυρία επικαλείστε ως νομική σύμβουλο του ΚΕΕΛΠΝΟ, η οποία καταδικάζει…</w:t>
      </w:r>
    </w:p>
    <w:p w14:paraId="77AE19B4"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Καταδικάζετε …</w:t>
      </w:r>
    </w:p>
    <w:p w14:paraId="77AE19B5"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Όχι δεν καταδικάζω</w:t>
      </w:r>
      <w:r>
        <w:rPr>
          <w:rFonts w:eastAsia="Times New Roman"/>
          <w:szCs w:val="24"/>
        </w:rPr>
        <w:t xml:space="preserve"> γενικώς. Με αυτά ασχολείται η </w:t>
      </w:r>
      <w:r>
        <w:rPr>
          <w:rFonts w:eastAsia="Times New Roman"/>
          <w:szCs w:val="24"/>
        </w:rPr>
        <w:t>δικαιοσύνη</w:t>
      </w:r>
      <w:r>
        <w:rPr>
          <w:rFonts w:eastAsia="Times New Roman"/>
          <w:szCs w:val="24"/>
        </w:rPr>
        <w:t>.</w:t>
      </w:r>
    </w:p>
    <w:p w14:paraId="77AE19B6"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Με εσάς ασχολείται… </w:t>
      </w:r>
    </w:p>
    <w:p w14:paraId="77AE19B7"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Σας άκουσα πολύ προσεκτικά και δεν άνοιξα το στόμα μου.</w:t>
      </w:r>
    </w:p>
    <w:p w14:paraId="77AE19B8"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Για μια κυρία απούσα…(δεν ακούστηκ</w:t>
      </w:r>
      <w:r>
        <w:rPr>
          <w:rFonts w:eastAsia="Times New Roman"/>
          <w:szCs w:val="24"/>
        </w:rPr>
        <w:t>ε)</w:t>
      </w:r>
    </w:p>
    <w:p w14:paraId="77AE19B9"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Μη χάνετε την ψυχραιμία σας. Ηρεμήστε. Πάρτε βαθιές αναπνοές, με ανοιχτό το στόμα. Ηρεμήστε. Έχει και συνέχεια.</w:t>
      </w:r>
    </w:p>
    <w:p w14:paraId="77AE19BA" w14:textId="77777777" w:rsidR="00030F8B" w:rsidRDefault="007F68A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μιλήστε για το θέμα και σύντομα, παρα</w:t>
      </w:r>
      <w:r>
        <w:rPr>
          <w:rFonts w:eastAsia="Times New Roman"/>
          <w:szCs w:val="24"/>
        </w:rPr>
        <w:t>καλώ.</w:t>
      </w:r>
    </w:p>
    <w:p w14:paraId="77AE19BB"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Φυσικά και το κάλεσα το ΣΕΥΤ και έβγαλε αυτήν την έκθεση, που λέει ότι 3,5 εκατομμύρια ευρώ και επί των ημερών σας δόθηκαν για διαφημιστική δαπάνη, η οποία δεν έπρεπε καν να πληρωθεί. Και όχι μόνο αυτό. Κ</w:t>
      </w:r>
      <w:r>
        <w:rPr>
          <w:rFonts w:eastAsia="Times New Roman"/>
          <w:szCs w:val="24"/>
        </w:rPr>
        <w:t>αλέσαμε και το Γενικό Λογιστήριο του Κράτους. Τι πιο μεγάλο</w:t>
      </w:r>
      <w:r>
        <w:rPr>
          <w:rFonts w:eastAsia="Times New Roman"/>
          <w:szCs w:val="24"/>
        </w:rPr>
        <w:t>ς</w:t>
      </w:r>
      <w:r>
        <w:rPr>
          <w:rFonts w:eastAsia="Times New Roman"/>
          <w:szCs w:val="24"/>
        </w:rPr>
        <w:t xml:space="preserve"> έλεγχο</w:t>
      </w:r>
      <w:r>
        <w:rPr>
          <w:rFonts w:eastAsia="Times New Roman"/>
          <w:szCs w:val="24"/>
        </w:rPr>
        <w:t>ς</w:t>
      </w:r>
      <w:r>
        <w:rPr>
          <w:rFonts w:eastAsia="Times New Roman"/>
          <w:szCs w:val="24"/>
        </w:rPr>
        <w:t xml:space="preserve"> από αυτήν την υπηρεσία; Τι πιο μεγάλος έλεγχος!</w:t>
      </w:r>
    </w:p>
    <w:p w14:paraId="77AE19BC" w14:textId="77777777" w:rsidR="00030F8B" w:rsidRDefault="007F68A1">
      <w:pPr>
        <w:spacing w:after="0" w:line="600" w:lineRule="auto"/>
        <w:ind w:firstLine="720"/>
        <w:jc w:val="both"/>
        <w:rPr>
          <w:rFonts w:eastAsia="Times New Roman"/>
          <w:szCs w:val="24"/>
        </w:rPr>
      </w:pPr>
      <w:r>
        <w:rPr>
          <w:rFonts w:eastAsia="Times New Roman"/>
          <w:szCs w:val="24"/>
        </w:rPr>
        <w:t>Το 2014, αν δεν με απατά η μνήμη μου, ήσασταν Υπουργός, για ένα μεγάλο χρονικό διάστημα, το μισό, άρα έχετε τη μισή ευθύνη από το ότι το ΚΕ</w:t>
      </w:r>
      <w:r>
        <w:rPr>
          <w:rFonts w:eastAsia="Times New Roman"/>
          <w:szCs w:val="24"/>
        </w:rPr>
        <w:t>ΕΛΠΝΟ εκείνη τη χρονιά έδωσε 5.860.000 ευρώ και κάτι ψιλά για διαφημιστική δαπάνη σε μια σειρά από εταιρείες. Την έχετε την ευθύνη, κύριε Γεωργιάδη ή δεν την έχετε;</w:t>
      </w:r>
    </w:p>
    <w:p w14:paraId="77AE19BD" w14:textId="77777777" w:rsidR="00030F8B" w:rsidRDefault="007F68A1">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Κυρία Πρόεδρε, απαντά στη δευτερολογία του, για να μην μπορώ να</w:t>
      </w:r>
      <w:r>
        <w:rPr>
          <w:rFonts w:eastAsia="Times New Roman"/>
          <w:szCs w:val="24"/>
        </w:rPr>
        <w:t xml:space="preserve"> ανταπαντήσω.</w:t>
      </w:r>
    </w:p>
    <w:p w14:paraId="77AE19BE"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Ηρεμήστε, ηρεμήστε. Βαθιές αναπνοές. </w:t>
      </w:r>
    </w:p>
    <w:p w14:paraId="77AE19BF"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Αυτό δεν είναι καθόλου σωστό, κύριε Υπουργέ. Δεν έχει ανδρεία αυτό που κάνετε. </w:t>
      </w:r>
    </w:p>
    <w:p w14:paraId="77AE19C0"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Ακού</w:t>
      </w:r>
      <w:r>
        <w:rPr>
          <w:rFonts w:eastAsia="Times New Roman"/>
          <w:szCs w:val="24"/>
        </w:rPr>
        <w:t>στε, έχουν δημοσιευτεί…</w:t>
      </w:r>
    </w:p>
    <w:p w14:paraId="77AE19C1"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Μπορούσατε να απαντήσετε από πριν επ’ αυτού, για να σας απαντήσω. Πετάτε λάσπη, επειδή δεν μπορώ να πάρω τον λόγο. Κύριε Υπουργέ, αυτά γιατί δεν μου τα είπατε πριν για να σας απαντήσω;</w:t>
      </w:r>
    </w:p>
    <w:p w14:paraId="77AE19C2"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w:t>
      </w:r>
      <w:r>
        <w:rPr>
          <w:rFonts w:eastAsia="Times New Roman"/>
          <w:b/>
          <w:szCs w:val="24"/>
        </w:rPr>
        <w:t>πληρωτής Υπουργός Υγείας):</w:t>
      </w:r>
      <w:r>
        <w:rPr>
          <w:rFonts w:eastAsia="Times New Roman"/>
          <w:szCs w:val="24"/>
        </w:rPr>
        <w:t xml:space="preserve"> Γιατί έπρεπε να απαντήσω στο επί της ουσίας ερώτημα</w:t>
      </w:r>
      <w:r>
        <w:rPr>
          <w:rFonts w:eastAsia="Times New Roman"/>
          <w:szCs w:val="24"/>
        </w:rPr>
        <w:t>,</w:t>
      </w:r>
      <w:r>
        <w:rPr>
          <w:rFonts w:eastAsia="Times New Roman"/>
          <w:szCs w:val="24"/>
        </w:rPr>
        <w:t xml:space="preserve"> το οποίο βάλατε.</w:t>
      </w:r>
    </w:p>
    <w:p w14:paraId="77AE19C3"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Νομίζετε ότι είναι αξιοπρεπές αυτό που κάνετε;</w:t>
      </w:r>
    </w:p>
    <w:p w14:paraId="77AE19C4"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Κυρία Πρόεδρε, μπορείτε να πείτε στον συνάδελφο να ηρεμήσει λίγο, για να τελειώσω την απάντηση;</w:t>
      </w:r>
    </w:p>
    <w:p w14:paraId="77AE19C5"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Κι εσείς να ολοκληρώστε, όμως, κύριε </w:t>
      </w:r>
      <w:proofErr w:type="spellStart"/>
      <w:r>
        <w:rPr>
          <w:rFonts w:eastAsia="Times New Roman"/>
          <w:szCs w:val="24"/>
        </w:rPr>
        <w:t>Πολάκη</w:t>
      </w:r>
      <w:proofErr w:type="spellEnd"/>
      <w:r>
        <w:rPr>
          <w:rFonts w:eastAsia="Times New Roman"/>
          <w:szCs w:val="24"/>
        </w:rPr>
        <w:t>, γιατί αυτή η ερώτηση έχει κρατήσει είκοσι λεπτά.</w:t>
      </w:r>
    </w:p>
    <w:p w14:paraId="77AE19C6" w14:textId="77777777" w:rsidR="00030F8B" w:rsidRDefault="007F68A1">
      <w:pPr>
        <w:spacing w:after="0" w:line="600" w:lineRule="auto"/>
        <w:ind w:firstLine="720"/>
        <w:jc w:val="both"/>
        <w:rPr>
          <w:rFonts w:eastAsia="Times New Roman"/>
          <w:szCs w:val="24"/>
        </w:rPr>
      </w:pPr>
      <w:r>
        <w:rPr>
          <w:rFonts w:eastAsia="Times New Roman"/>
          <w:b/>
          <w:szCs w:val="24"/>
        </w:rPr>
        <w:t xml:space="preserve">ΠΑΥΛΟΣ ΠΟΛΑΚΗΣ </w:t>
      </w:r>
      <w:r>
        <w:rPr>
          <w:rFonts w:eastAsia="Times New Roman"/>
          <w:b/>
          <w:szCs w:val="24"/>
        </w:rPr>
        <w:t>(Αναπληρωτής Υπουργός Υγείας):</w:t>
      </w:r>
      <w:r>
        <w:rPr>
          <w:rFonts w:eastAsia="Times New Roman"/>
          <w:szCs w:val="24"/>
        </w:rPr>
        <w:t xml:space="preserve"> Ήταν μια σημαντική ερώτηση, όμως. </w:t>
      </w:r>
    </w:p>
    <w:p w14:paraId="77AE19C7" w14:textId="77777777" w:rsidR="00030F8B" w:rsidRDefault="007F68A1">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ήταν σημαντική, αλλά ο Κανονισμός το αντιμετωπίζει και αυτό.</w:t>
      </w:r>
    </w:p>
    <w:p w14:paraId="77AE19C8"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Ξέρετε κάτι, κυρία Πρόεδρε; Ο μηχα</w:t>
      </w:r>
      <w:r>
        <w:rPr>
          <w:rFonts w:eastAsia="Times New Roman"/>
          <w:szCs w:val="24"/>
        </w:rPr>
        <w:t>νισμός του ΚΕΕΛΠΝΟ, τον οποίο υπηρέτησε ο κ. Γεωργιάδης ως πολιτικός προϊστάμενος, ήταν ένας από τους δύο μηχανισμούς</w:t>
      </w:r>
      <w:r>
        <w:rPr>
          <w:rFonts w:eastAsia="Times New Roman"/>
          <w:szCs w:val="24"/>
        </w:rPr>
        <w:t>,</w:t>
      </w:r>
      <w:r>
        <w:rPr>
          <w:rFonts w:eastAsia="Times New Roman"/>
          <w:szCs w:val="24"/>
        </w:rPr>
        <w:t xml:space="preserve"> με τους οποίους εξαγόραζαν συναίνεση και στήριξη από τα ΜΜΕ την προηγούμενη περίοδο και το ΠΑΣΟΚ και η Νέα Δημοκρατία.</w:t>
      </w:r>
    </w:p>
    <w:p w14:paraId="77AE19C9" w14:textId="77777777" w:rsidR="00030F8B" w:rsidRDefault="007F68A1">
      <w:pPr>
        <w:spacing w:after="0" w:line="600" w:lineRule="auto"/>
        <w:ind w:firstLine="720"/>
        <w:jc w:val="both"/>
        <w:rPr>
          <w:rFonts w:eastAsia="Times New Roman"/>
          <w:szCs w:val="24"/>
        </w:rPr>
      </w:pPr>
      <w:r>
        <w:rPr>
          <w:rFonts w:eastAsia="Times New Roman"/>
          <w:b/>
          <w:szCs w:val="24"/>
        </w:rPr>
        <w:t>ΠΡΟΕΔΡΕΥΟΥΣΑ (Ανασ</w:t>
      </w:r>
      <w:r>
        <w:rPr>
          <w:rFonts w:eastAsia="Times New Roman"/>
          <w:b/>
          <w:szCs w:val="24"/>
        </w:rPr>
        <w:t>τασία Χριστοδουλοπούλου):</w:t>
      </w:r>
      <w:r>
        <w:rPr>
          <w:rFonts w:eastAsia="Times New Roman"/>
          <w:szCs w:val="24"/>
        </w:rPr>
        <w:t xml:space="preserve"> Ναι, αλλά ο Κανονισμός δεν ασχολείται με αυτές τις λεπτομέρειες, ξέρετε.</w:t>
      </w:r>
    </w:p>
    <w:p w14:paraId="77AE19CA" w14:textId="77777777" w:rsidR="00030F8B" w:rsidRDefault="007F68A1">
      <w:pPr>
        <w:spacing w:after="0" w:line="600" w:lineRule="auto"/>
        <w:ind w:firstLine="720"/>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Και μια τελευταία κουβέντα, κύριε Γεωργιάδη, γιατί δεν είμαστε το ίδιο.</w:t>
      </w:r>
    </w:p>
    <w:p w14:paraId="77AE19CB" w14:textId="77777777" w:rsidR="00030F8B" w:rsidRDefault="007F68A1">
      <w:pPr>
        <w:spacing w:after="0" w:line="600" w:lineRule="auto"/>
        <w:ind w:firstLine="720"/>
        <w:jc w:val="both"/>
        <w:rPr>
          <w:rFonts w:eastAsia="Times New Roman"/>
          <w:szCs w:val="24"/>
        </w:rPr>
      </w:pPr>
      <w:r>
        <w:rPr>
          <w:rFonts w:eastAsia="Times New Roman"/>
          <w:szCs w:val="24"/>
        </w:rPr>
        <w:t>Έχω νοσηλεύσει με αποκλειστική και κύρι</w:t>
      </w:r>
      <w:r>
        <w:rPr>
          <w:rFonts w:eastAsia="Times New Roman"/>
          <w:szCs w:val="24"/>
        </w:rPr>
        <w:t xml:space="preserve">α </w:t>
      </w:r>
      <w:r>
        <w:rPr>
          <w:rFonts w:eastAsia="Times New Roman"/>
          <w:szCs w:val="24"/>
        </w:rPr>
        <w:t>ευθύνη</w:t>
      </w:r>
      <w:r>
        <w:rPr>
          <w:rFonts w:eastAsia="Times New Roman"/>
          <w:szCs w:val="24"/>
        </w:rPr>
        <w:t xml:space="preserve"> μου</w:t>
      </w:r>
      <w:r>
        <w:rPr>
          <w:rFonts w:eastAsia="Times New Roman"/>
          <w:szCs w:val="24"/>
        </w:rPr>
        <w:t>, πάνω από χίλιους τετρακόσιους ασθενείς σε μονάδες εντατικής θεραπείας, που ήμουν διευθυντής. Με ποσοστά θνησιμότητας που συγκρίνονταν –και αυτά γραμμένα είναι και δείτε τα- με πολύ μεγάλα κέντρα. Δεύτερον, έχω νοσηλεύσει πάνω από επτά χιλιάδε</w:t>
      </w:r>
      <w:r>
        <w:rPr>
          <w:rFonts w:eastAsia="Times New Roman"/>
          <w:szCs w:val="24"/>
        </w:rPr>
        <w:t xml:space="preserve">ς ασθενείς σε μονάδες αυξημένης φροντίδας, που ήμουν πάλι διευθυντής. Τρίτον, έχω χειρουργήσει πολλές χιλιάδες ασθενείς με κανέναν </w:t>
      </w:r>
      <w:proofErr w:type="spellStart"/>
      <w:r>
        <w:rPr>
          <w:rFonts w:eastAsia="Times New Roman"/>
          <w:szCs w:val="24"/>
        </w:rPr>
        <w:t>διεγχειρητικό</w:t>
      </w:r>
      <w:proofErr w:type="spellEnd"/>
      <w:r>
        <w:rPr>
          <w:rFonts w:eastAsia="Times New Roman"/>
          <w:szCs w:val="24"/>
        </w:rPr>
        <w:t xml:space="preserve"> θάνατο ή </w:t>
      </w:r>
      <w:proofErr w:type="spellStart"/>
      <w:r>
        <w:rPr>
          <w:rFonts w:eastAsia="Times New Roman"/>
          <w:szCs w:val="24"/>
        </w:rPr>
        <w:t>περιεγχειρητικό</w:t>
      </w:r>
      <w:proofErr w:type="spellEnd"/>
      <w:r>
        <w:rPr>
          <w:rFonts w:eastAsia="Times New Roman"/>
          <w:szCs w:val="24"/>
        </w:rPr>
        <w:t>.</w:t>
      </w:r>
    </w:p>
    <w:p w14:paraId="77AE19CC" w14:textId="77777777" w:rsidR="00030F8B" w:rsidRDefault="007F68A1">
      <w:pPr>
        <w:spacing w:after="0" w:line="600" w:lineRule="auto"/>
        <w:ind w:firstLine="720"/>
        <w:jc w:val="both"/>
        <w:rPr>
          <w:rFonts w:eastAsia="Times New Roman"/>
          <w:szCs w:val="24"/>
        </w:rPr>
      </w:pPr>
      <w:r>
        <w:rPr>
          <w:rFonts w:eastAsia="Times New Roman"/>
          <w:szCs w:val="24"/>
        </w:rPr>
        <w:t>Ξέρω πολύ καλά τι σημαίνει ανθρώπινη ζωή και ξέρω πολύ καλά τι σημαίνει να μην βρίσκε</w:t>
      </w:r>
      <w:r>
        <w:rPr>
          <w:rFonts w:eastAsia="Times New Roman"/>
          <w:szCs w:val="24"/>
        </w:rPr>
        <w:t xml:space="preserve">ις κρεβάτι εντατικής θεραπείας. Και γι’ αυτό, την περίοδο των πέντε ημερών που ανέβηκε πολύ η λίστα του ΕΚΑΒ, δώσαμε τη λύση με την ενεργοποίηση της σύμβασης </w:t>
      </w:r>
      <w:r>
        <w:rPr>
          <w:rFonts w:eastAsia="Times New Roman"/>
          <w:szCs w:val="24"/>
        </w:rPr>
        <w:t>-</w:t>
      </w:r>
      <w:r>
        <w:rPr>
          <w:rFonts w:eastAsia="Times New Roman"/>
          <w:szCs w:val="24"/>
        </w:rPr>
        <w:t>και με τις ιδιωτικές ΜΕΘ και με άνοιγμα άλλων κρεβατιών</w:t>
      </w:r>
      <w:r>
        <w:rPr>
          <w:rFonts w:eastAsia="Times New Roman"/>
          <w:szCs w:val="24"/>
        </w:rPr>
        <w:t>-</w:t>
      </w:r>
      <w:r>
        <w:rPr>
          <w:rFonts w:eastAsia="Times New Roman"/>
          <w:szCs w:val="24"/>
        </w:rPr>
        <w:t xml:space="preserve"> που ήταν ανενεργή, κάτι το οποίο δεν είχ</w:t>
      </w:r>
      <w:r>
        <w:rPr>
          <w:rFonts w:eastAsia="Times New Roman"/>
          <w:szCs w:val="24"/>
        </w:rPr>
        <w:t>ατε κάνει εσείς και το είχατε αφήσει «χυμού-</w:t>
      </w:r>
      <w:proofErr w:type="spellStart"/>
      <w:r>
        <w:rPr>
          <w:rFonts w:eastAsia="Times New Roman"/>
          <w:szCs w:val="24"/>
        </w:rPr>
        <w:t>λυμού</w:t>
      </w:r>
      <w:proofErr w:type="spellEnd"/>
      <w:r>
        <w:rPr>
          <w:rFonts w:eastAsia="Times New Roman"/>
          <w:szCs w:val="24"/>
        </w:rPr>
        <w:t xml:space="preserve">». Αυτό που είχατε κάνει εσείς ήταν να επιτρέπετε ένα ιδιωτικό νοσοκομείο, το οποίο νοσήλευε νεογνά, να </w:t>
      </w:r>
      <w:r>
        <w:rPr>
          <w:rFonts w:eastAsia="Times New Roman"/>
          <w:szCs w:val="24"/>
        </w:rPr>
        <w:lastRenderedPageBreak/>
        <w:t xml:space="preserve">πληρώνεται με τιμές ΜΕΘ ενηλίκων για τα νεογνά. Επί των ημερών σας έγινε αυτό. Και μπορώ να σας πω και </w:t>
      </w:r>
      <w:r>
        <w:rPr>
          <w:rFonts w:eastAsia="Times New Roman"/>
          <w:szCs w:val="24"/>
        </w:rPr>
        <w:t>πολλές λεπτομέρειες.</w:t>
      </w:r>
    </w:p>
    <w:p w14:paraId="77AE19CD" w14:textId="77777777" w:rsidR="00030F8B" w:rsidRDefault="007F68A1">
      <w:pPr>
        <w:spacing w:after="0" w:line="600" w:lineRule="auto"/>
        <w:ind w:firstLine="720"/>
        <w:jc w:val="both"/>
        <w:rPr>
          <w:rFonts w:eastAsia="Times New Roman"/>
          <w:szCs w:val="24"/>
        </w:rPr>
      </w:pPr>
      <w:r>
        <w:rPr>
          <w:rFonts w:eastAsia="Times New Roman"/>
          <w:szCs w:val="24"/>
        </w:rPr>
        <w:t>Π</w:t>
      </w:r>
      <w:r>
        <w:rPr>
          <w:rFonts w:eastAsia="Times New Roman"/>
          <w:szCs w:val="24"/>
        </w:rPr>
        <w:t>ροσέξτε, τη μεγαλύτερη συγγνώμη από τον ελληνικό λαό, κύριε Γεωργιάδη, πρέπει να τη ζητήσετε εσείς και ο προκάτοχός σας, κ. Λοβέρδος, και ο κ. Βορίδης, που κλείσατε μια σειρά από νοσοκομεία, που καταστρέψατε τη δημόσια πρωτοβάθμια περ</w:t>
      </w:r>
      <w:r>
        <w:rPr>
          <w:rFonts w:eastAsia="Times New Roman"/>
          <w:szCs w:val="24"/>
        </w:rPr>
        <w:t xml:space="preserve">ίθαλψη, την οποία ξαναστήνουμε εμείς στα πόδια της αυτήν τη στιγμή. Θα αλλάξουμε τους οργανισμούς που κουτσουρέψατε. </w:t>
      </w:r>
    </w:p>
    <w:p w14:paraId="77AE19CE" w14:textId="77777777" w:rsidR="00030F8B" w:rsidRDefault="007F68A1">
      <w:pPr>
        <w:spacing w:after="0" w:line="600" w:lineRule="auto"/>
        <w:ind w:firstLine="720"/>
        <w:jc w:val="both"/>
        <w:rPr>
          <w:rFonts w:eastAsia="Times New Roman"/>
          <w:szCs w:val="24"/>
        </w:rPr>
      </w:pPr>
      <w:r>
        <w:rPr>
          <w:rFonts w:eastAsia="Times New Roman"/>
          <w:szCs w:val="24"/>
        </w:rPr>
        <w:t>Γιατί δεν τολμήσατε εσείς να πάτε στην Ιεράπετρα, κύριε Γεωργιάδη; Διότι αν πηγαίνατε, δεν ξέρω πώς θα γυρίζατε. Γιατί τότε τους κουτσουρέ</w:t>
      </w:r>
      <w:r>
        <w:rPr>
          <w:rFonts w:eastAsia="Times New Roman"/>
          <w:szCs w:val="24"/>
        </w:rPr>
        <w:t>ψατε αυτούς τους οργανισμούς και το χαμηλώσατε.</w:t>
      </w:r>
    </w:p>
    <w:p w14:paraId="77AE19CF" w14:textId="77777777" w:rsidR="00030F8B" w:rsidRDefault="007F68A1">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…(δεν ακούστηκε).</w:t>
      </w:r>
    </w:p>
    <w:p w14:paraId="77AE19D0" w14:textId="77777777" w:rsidR="00030F8B" w:rsidRDefault="007F68A1">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Να πω κάτι, μήπως θυμάστε πώς πήγατε στο Νοσοκομείο Χανίων; </w:t>
      </w:r>
      <w:proofErr w:type="spellStart"/>
      <w:r>
        <w:rPr>
          <w:rFonts w:eastAsia="Times New Roman"/>
          <w:szCs w:val="24"/>
        </w:rPr>
        <w:t>Επτάμισι</w:t>
      </w:r>
      <w:proofErr w:type="spellEnd"/>
      <w:r>
        <w:rPr>
          <w:rFonts w:eastAsia="Times New Roman"/>
          <w:szCs w:val="24"/>
        </w:rPr>
        <w:t xml:space="preserve"> η ώρα το πρωί, γύρω-γύρω, με μια κλούβα ΜΑΤ.</w:t>
      </w:r>
    </w:p>
    <w:p w14:paraId="77AE19D1" w14:textId="77777777" w:rsidR="00030F8B" w:rsidRDefault="007F68A1">
      <w:pPr>
        <w:spacing w:after="0" w:line="600" w:lineRule="auto"/>
        <w:ind w:firstLine="720"/>
        <w:jc w:val="both"/>
        <w:rPr>
          <w:rFonts w:eastAsia="Times New Roman"/>
          <w:szCs w:val="24"/>
        </w:rPr>
      </w:pPr>
      <w:r>
        <w:rPr>
          <w:rFonts w:eastAsia="Times New Roman"/>
          <w:b/>
          <w:szCs w:val="24"/>
        </w:rPr>
        <w:t>ΠΡ</w:t>
      </w:r>
      <w:r>
        <w:rPr>
          <w:rFonts w:eastAsia="Times New Roman"/>
          <w:b/>
          <w:szCs w:val="24"/>
        </w:rPr>
        <w:t>ΟΕΔΡΕΥΟΥΣΑ (Αναστασία Χριστοδουλοπούλου):</w:t>
      </w:r>
      <w:r>
        <w:rPr>
          <w:rFonts w:eastAsia="Times New Roman"/>
          <w:szCs w:val="24"/>
        </w:rPr>
        <w:t xml:space="preserve"> Ελάτε, κύριε </w:t>
      </w:r>
      <w:proofErr w:type="spellStart"/>
      <w:r>
        <w:rPr>
          <w:rFonts w:eastAsia="Times New Roman"/>
          <w:szCs w:val="24"/>
        </w:rPr>
        <w:t>Πολάκη</w:t>
      </w:r>
      <w:proofErr w:type="spellEnd"/>
      <w:r>
        <w:rPr>
          <w:rFonts w:eastAsia="Times New Roman"/>
          <w:szCs w:val="24"/>
        </w:rPr>
        <w:t>. Ολοκληρώστε!</w:t>
      </w:r>
    </w:p>
    <w:p w14:paraId="77AE19D2"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
          <w:szCs w:val="24"/>
        </w:rPr>
        <w:lastRenderedPageBreak/>
        <w:t xml:space="preserve">ΠΑΥΛΟΣ ΠΟΛΑΚΗΣ (Αναπληρωτής Υπουργός </w:t>
      </w:r>
      <w:r>
        <w:rPr>
          <w:rFonts w:eastAsia="Times New Roman" w:cs="Times New Roman"/>
          <w:b/>
          <w:bCs/>
          <w:szCs w:val="24"/>
        </w:rPr>
        <w:t>Υγείας):</w:t>
      </w:r>
      <w:r>
        <w:rPr>
          <w:rFonts w:eastAsia="Times New Roman" w:cs="Times New Roman"/>
          <w:bCs/>
          <w:szCs w:val="24"/>
        </w:rPr>
        <w:t xml:space="preserve"> Ακούστε! Αναλογιστείτε το βράδυ στο σπίτι σας τι κακό έχετε κάνει</w:t>
      </w:r>
      <w:r>
        <w:rPr>
          <w:rFonts w:eastAsia="Times New Roman" w:cs="Times New Roman"/>
          <w:bCs/>
          <w:szCs w:val="24"/>
        </w:rPr>
        <w:t>,</w:t>
      </w:r>
      <w:r>
        <w:rPr>
          <w:rFonts w:eastAsia="Times New Roman" w:cs="Times New Roman"/>
          <w:bCs/>
          <w:szCs w:val="24"/>
        </w:rPr>
        <w:t xml:space="preserve"> εκτελώντας εντολές για τρία χρόνια στο χώρο της υγείας.</w:t>
      </w:r>
    </w:p>
    <w:p w14:paraId="77AE19D3"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Εμείς</w:t>
      </w:r>
      <w:r>
        <w:rPr>
          <w:rFonts w:eastAsia="Times New Roman" w:cs="Times New Roman"/>
          <w:bCs/>
          <w:szCs w:val="24"/>
        </w:rPr>
        <w:t>,</w:t>
      </w:r>
      <w:r>
        <w:rPr>
          <w:rFonts w:eastAsia="Times New Roman" w:cs="Times New Roman"/>
          <w:bCs/>
          <w:szCs w:val="24"/>
        </w:rPr>
        <w:t xml:space="preserve"> με τ</w:t>
      </w:r>
      <w:r>
        <w:rPr>
          <w:rFonts w:eastAsia="Times New Roman" w:cs="Times New Roman"/>
          <w:bCs/>
          <w:szCs w:val="24"/>
        </w:rPr>
        <w:t>ην σχέση που έχουμε με αυτόν τον χώρο, γιατί είμαστε σάρκα από την σάρκα του, ό,τι κακό κάματε, θα το φτιάξουμε, γιατί είναι πολιτική μας επιλογή να στήσουμε τον δημόσιο τομέα της υγείας στα πόδια του.</w:t>
      </w:r>
    </w:p>
    <w:p w14:paraId="77AE19D4"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 xml:space="preserve">Σας ευχαριστώ πολύ και να είστε πιο προσεκτικός, όταν </w:t>
      </w:r>
      <w:r>
        <w:rPr>
          <w:rFonts w:eastAsia="Times New Roman" w:cs="Times New Roman"/>
          <w:bCs/>
          <w:szCs w:val="24"/>
        </w:rPr>
        <w:t>πετάτε ψέματα στον αέρα.</w:t>
      </w:r>
    </w:p>
    <w:p w14:paraId="77AE19D5" w14:textId="77777777" w:rsidR="00030F8B" w:rsidRDefault="007F68A1">
      <w:pPr>
        <w:spacing w:after="0"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Επειδή</w:t>
      </w:r>
      <w:r>
        <w:rPr>
          <w:rFonts w:eastAsia="Times New Roman"/>
          <w:b/>
          <w:bCs/>
        </w:rPr>
        <w:t xml:space="preserve"> </w:t>
      </w:r>
      <w:r>
        <w:rPr>
          <w:rFonts w:eastAsia="Times New Roman"/>
          <w:bCs/>
        </w:rPr>
        <w:t>υπάρχουν πάρα πολλές ερωτήσεις που έχουν διαγραφεί και πρέπει να τις διαβάσω θα μιλήσω λίγο γρήγορα.</w:t>
      </w:r>
    </w:p>
    <w:p w14:paraId="77AE19D6" w14:textId="77777777" w:rsidR="00030F8B" w:rsidRDefault="007F68A1">
      <w:pPr>
        <w:spacing w:after="0" w:line="600" w:lineRule="auto"/>
        <w:ind w:firstLine="720"/>
        <w:jc w:val="both"/>
        <w:rPr>
          <w:rFonts w:eastAsia="Times New Roman"/>
          <w:bCs/>
        </w:rPr>
      </w:pPr>
      <w:r>
        <w:rPr>
          <w:rFonts w:eastAsia="Times New Roman" w:cs="Times New Roman"/>
          <w:szCs w:val="24"/>
        </w:rPr>
        <w:t xml:space="preserve">Η </w:t>
      </w:r>
      <w:r>
        <w:rPr>
          <w:rFonts w:eastAsia="Times New Roman" w:cs="Times New Roman"/>
          <w:szCs w:val="24"/>
        </w:rPr>
        <w:t>όγδοη</w:t>
      </w:r>
      <w:r>
        <w:rPr>
          <w:rFonts w:eastAsia="Times New Roman" w:cs="Times New Roman"/>
          <w:szCs w:val="24"/>
        </w:rPr>
        <w:t xml:space="preserve"> με αριθμό 978/10-6-2016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Λάρισας της Ένωσης Κεντρώων κ. </w:t>
      </w:r>
      <w:r>
        <w:rPr>
          <w:rFonts w:eastAsia="Times New Roman" w:cs="Times New Roman"/>
          <w:bCs/>
          <w:szCs w:val="24"/>
        </w:rPr>
        <w:t xml:space="preserve">Γεωργίου </w:t>
      </w:r>
      <w:proofErr w:type="spellStart"/>
      <w:r>
        <w:rPr>
          <w:rFonts w:eastAsia="Times New Roman" w:cs="Times New Roman"/>
          <w:bCs/>
          <w:szCs w:val="24"/>
        </w:rPr>
        <w:t>Κατσιαντώνη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την καθολική μείωση εσόδων ΕΛΤΑ (Ελληνικών Ταχυδρομείων) από την αναστολή λειτουργίας </w:t>
      </w:r>
      <w:r>
        <w:rPr>
          <w:rFonts w:eastAsia="Times New Roman" w:cs="Times New Roman"/>
          <w:szCs w:val="24"/>
        </w:rPr>
        <w:lastRenderedPageBreak/>
        <w:t xml:space="preserve">του διευρυμένου ωραρίου των </w:t>
      </w:r>
      <w:r>
        <w:rPr>
          <w:rFonts w:eastAsia="Times New Roman" w:cs="Times New Roman"/>
          <w:szCs w:val="24"/>
        </w:rPr>
        <w:t>ταχυδρομικών κατ</w:t>
      </w:r>
      <w:r>
        <w:rPr>
          <w:rFonts w:eastAsia="Times New Roman" w:cs="Times New Roman"/>
          <w:szCs w:val="24"/>
        </w:rPr>
        <w:t>αστημάτων</w:t>
      </w:r>
      <w:r>
        <w:rPr>
          <w:rFonts w:eastAsia="Times New Roman" w:cs="Times New Roman"/>
          <w:szCs w:val="24"/>
        </w:rPr>
        <w:t>, δ</w:t>
      </w:r>
      <w:r>
        <w:rPr>
          <w:rFonts w:eastAsia="Times New Roman"/>
          <w:bCs/>
        </w:rPr>
        <w:t xml:space="preserve">εν </w:t>
      </w:r>
      <w:r>
        <w:rPr>
          <w:rFonts w:eastAsia="Times New Roman"/>
          <w:bCs/>
        </w:rPr>
        <w:t>συζητείται</w:t>
      </w:r>
      <w:r>
        <w:rPr>
          <w:rFonts w:eastAsia="Times New Roman"/>
          <w:bCs/>
        </w:rPr>
        <w:t xml:space="preserve"> λόγω κωλύματος του ερωτώντος Βουλευτή, ο οποίος παρίσταται σε </w:t>
      </w:r>
      <w:r>
        <w:rPr>
          <w:rFonts w:eastAsia="Times New Roman"/>
          <w:bCs/>
        </w:rPr>
        <w:t xml:space="preserve">επιτροπή </w:t>
      </w:r>
      <w:r>
        <w:rPr>
          <w:rFonts w:eastAsia="Times New Roman"/>
          <w:bCs/>
        </w:rPr>
        <w:t>της Βουλής.</w:t>
      </w:r>
    </w:p>
    <w:p w14:paraId="77AE19D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δέκατη τέταρτη</w:t>
      </w:r>
      <w:r>
        <w:rPr>
          <w:rFonts w:eastAsia="Times New Roman" w:cs="Times New Roman"/>
          <w:szCs w:val="24"/>
        </w:rPr>
        <w:t xml:space="preserve"> με αριθμό 914/27-5-2016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Β΄ Πειραιά του Λαϊκού Συνδέσμου - Χρυσή Αυγή κ. </w:t>
      </w:r>
      <w:r>
        <w:rPr>
          <w:rFonts w:eastAsia="Times New Roman" w:cs="Times New Roman"/>
          <w:bCs/>
          <w:szCs w:val="24"/>
        </w:rPr>
        <w:t>Ιωάννη Λαγού</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 «δημιουργία παράνομων νηπιαγωγείων και οικοτροφείων στην Ξάνθη», δ</w:t>
      </w:r>
      <w:r>
        <w:rPr>
          <w:rFonts w:eastAsia="Times New Roman"/>
          <w:bCs/>
        </w:rPr>
        <w:t xml:space="preserve">εν </w:t>
      </w:r>
      <w:r>
        <w:rPr>
          <w:rFonts w:eastAsia="Times New Roman"/>
          <w:bCs/>
        </w:rPr>
        <w:t xml:space="preserve">συζητείται </w:t>
      </w:r>
      <w:r>
        <w:rPr>
          <w:rFonts w:eastAsia="Times New Roman" w:cs="Times New Roman"/>
          <w:szCs w:val="24"/>
        </w:rPr>
        <w:t>.</w:t>
      </w:r>
    </w:p>
    <w:p w14:paraId="77AE19D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δέκατη έκτη</w:t>
      </w:r>
      <w:r>
        <w:rPr>
          <w:rFonts w:eastAsia="Times New Roman" w:cs="Times New Roman"/>
          <w:szCs w:val="24"/>
        </w:rPr>
        <w:t xml:space="preserve"> με αριθμό 545/15-2-2016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Β΄ Αθηνών του Λαϊκού </w:t>
      </w:r>
      <w:r>
        <w:rPr>
          <w:rFonts w:eastAsia="Times New Roman" w:cs="Times New Roman"/>
          <w:szCs w:val="24"/>
        </w:rPr>
        <w:t xml:space="preserve">Συνδέσμου – Χρυσή Αυγή 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τα προβλήματα λειτουργίας στο ΕΚΑΒ, δ</w:t>
      </w:r>
      <w:r>
        <w:rPr>
          <w:rFonts w:eastAsia="Times New Roman"/>
          <w:bCs/>
        </w:rPr>
        <w:t xml:space="preserve">εν </w:t>
      </w:r>
      <w:r>
        <w:rPr>
          <w:rFonts w:eastAsia="Times New Roman"/>
          <w:bCs/>
        </w:rPr>
        <w:t>συζητείται</w:t>
      </w:r>
      <w:r>
        <w:rPr>
          <w:rFonts w:eastAsia="Times New Roman" w:cs="Times New Roman"/>
          <w:szCs w:val="24"/>
        </w:rPr>
        <w:t>.</w:t>
      </w:r>
    </w:p>
    <w:p w14:paraId="77AE19D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Επίσης, η με αριθμό 3812/9-3-2016 ερώτηση του Βουλευτή Λακωνίας της Νέας Δημοκρατίας κ. </w:t>
      </w:r>
      <w:r>
        <w:rPr>
          <w:rFonts w:eastAsia="Times New Roman" w:cs="Times New Roman"/>
          <w:bCs/>
          <w:szCs w:val="24"/>
        </w:rPr>
        <w:t>Αθανασίου</w:t>
      </w:r>
      <w:r>
        <w:rPr>
          <w:rFonts w:eastAsia="Times New Roman" w:cs="Times New Roman"/>
          <w:b/>
          <w:szCs w:val="24"/>
        </w:rPr>
        <w:t xml:space="preserve"> </w:t>
      </w:r>
      <w:r>
        <w:rPr>
          <w:rFonts w:eastAsia="Times New Roman" w:cs="Times New Roman"/>
          <w:bCs/>
          <w:szCs w:val="24"/>
        </w:rPr>
        <w:t>Δαβάκη</w:t>
      </w:r>
      <w:r>
        <w:rPr>
          <w:rFonts w:eastAsia="Times New Roman" w:cs="Times New Roman"/>
          <w:szCs w:val="24"/>
        </w:rPr>
        <w:t xml:space="preserve"> προς τον Υπουργό </w:t>
      </w:r>
      <w:r>
        <w:rPr>
          <w:rFonts w:eastAsia="Times New Roman" w:cs="Times New Roman"/>
          <w:bCs/>
          <w:szCs w:val="24"/>
        </w:rPr>
        <w:t>Πολι</w:t>
      </w:r>
      <w:r>
        <w:rPr>
          <w:rFonts w:eastAsia="Times New Roman" w:cs="Times New Roman"/>
          <w:bCs/>
          <w:szCs w:val="24"/>
        </w:rPr>
        <w:t>τισμού και Αθλητισμού,</w:t>
      </w:r>
      <w:r>
        <w:rPr>
          <w:rFonts w:eastAsia="Times New Roman" w:cs="Times New Roman"/>
          <w:b/>
          <w:bCs/>
          <w:szCs w:val="24"/>
        </w:rPr>
        <w:t xml:space="preserve"> </w:t>
      </w:r>
      <w:r>
        <w:rPr>
          <w:rFonts w:eastAsia="Times New Roman" w:cs="Times New Roman"/>
          <w:szCs w:val="24"/>
        </w:rPr>
        <w:t xml:space="preserve">σχετικά με τα αναστηλωτικά έργα του </w:t>
      </w:r>
      <w:r>
        <w:rPr>
          <w:rFonts w:eastAsia="Times New Roman" w:cs="Times New Roman"/>
          <w:szCs w:val="24"/>
        </w:rPr>
        <w:lastRenderedPageBreak/>
        <w:t xml:space="preserve">Αρχαιολογικού χώρου του Μυστρά, δεν </w:t>
      </w:r>
      <w:r>
        <w:rPr>
          <w:rFonts w:eastAsia="Times New Roman"/>
          <w:bCs/>
        </w:rPr>
        <w:t xml:space="preserve">συζητείται </w:t>
      </w:r>
      <w:r>
        <w:rPr>
          <w:rFonts w:eastAsia="Times New Roman" w:cs="Times New Roman"/>
          <w:szCs w:val="24"/>
        </w:rPr>
        <w:t>σε συνεννόηση του ερωτώντος Βουλευτή με τον αρμόδιο Υπουργό.</w:t>
      </w:r>
    </w:p>
    <w:p w14:paraId="77AE19D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Προχωράμε με τη δωδέκατη με αριθμό 952/6-6-2016 επίκαιρη ερώτηση δεύτερου κύκλου</w:t>
      </w:r>
      <w:r>
        <w:rPr>
          <w:rFonts w:eastAsia="Times New Roman" w:cs="Times New Roman"/>
          <w:szCs w:val="24"/>
        </w:rPr>
        <w:t xml:space="preserve"> του Βουλευτή Αιτωλοακαρνανίας του Κομμουνιστικού Κόμματος Ελλάδας κ. </w:t>
      </w:r>
      <w:r>
        <w:rPr>
          <w:rFonts w:eastAsia="Times New Roman" w:cs="Times New Roman"/>
          <w:bCs/>
          <w:szCs w:val="24"/>
        </w:rPr>
        <w:t>Νικολάου Μωραΐτη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τη λειτουργία του αξονικού τομογράφου στο Νοσοκομείο Άρτας.</w:t>
      </w:r>
    </w:p>
    <w:p w14:paraId="77AE19D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Μωραΐτη, έχετε τον λόγο για δύο λεπτά.</w:t>
      </w:r>
    </w:p>
    <w:p w14:paraId="77AE19DC"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
          <w:bCs/>
          <w:szCs w:val="24"/>
        </w:rPr>
        <w:t>ΝΙΚΟΛΑΟΣ ΜΩΡΑΪΤΗΣ</w:t>
      </w:r>
      <w:r>
        <w:rPr>
          <w:rFonts w:eastAsia="Times New Roman" w:cs="Times New Roman"/>
          <w:bCs/>
          <w:szCs w:val="24"/>
        </w:rPr>
        <w:t>: Ευχαριστώ</w:t>
      </w:r>
      <w:r>
        <w:rPr>
          <w:rFonts w:eastAsia="Times New Roman" w:cs="Times New Roman"/>
          <w:bCs/>
          <w:szCs w:val="24"/>
        </w:rPr>
        <w:t>, κυρία Πρόεδρε.</w:t>
      </w:r>
    </w:p>
    <w:p w14:paraId="77AE19DD"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Κύριε Υπουργέ, το ΚΚΕ</w:t>
      </w:r>
      <w:r>
        <w:rPr>
          <w:rFonts w:eastAsia="Times New Roman" w:cs="Times New Roman"/>
          <w:bCs/>
          <w:szCs w:val="24"/>
        </w:rPr>
        <w:t>,</w:t>
      </w:r>
      <w:r>
        <w:rPr>
          <w:rFonts w:eastAsia="Times New Roman" w:cs="Times New Roman"/>
          <w:bCs/>
          <w:szCs w:val="24"/>
        </w:rPr>
        <w:t xml:space="preserve"> για μια ακόμα φορά φέρνει στη Βουλή το μεγάλο πρόβλημα της λειτουργίας του </w:t>
      </w:r>
      <w:r>
        <w:rPr>
          <w:rFonts w:eastAsia="Times New Roman" w:cs="Times New Roman"/>
          <w:bCs/>
          <w:szCs w:val="24"/>
        </w:rPr>
        <w:t xml:space="preserve">Νοσοκομείου </w:t>
      </w:r>
      <w:r>
        <w:rPr>
          <w:rFonts w:eastAsia="Times New Roman" w:cs="Times New Roman"/>
          <w:bCs/>
          <w:szCs w:val="24"/>
        </w:rPr>
        <w:t>της Άρτας, με τα μεγάλα προβλήματα και τη μη λειτουργία του αξονικού τομογράφου. Δεν είναι η πρώτη φορά</w:t>
      </w:r>
      <w:r>
        <w:rPr>
          <w:rFonts w:eastAsia="Times New Roman" w:cs="Times New Roman"/>
          <w:bCs/>
          <w:szCs w:val="24"/>
        </w:rPr>
        <w:t>. Τ</w:t>
      </w:r>
      <w:r>
        <w:rPr>
          <w:rFonts w:eastAsia="Times New Roman" w:cs="Times New Roman"/>
          <w:bCs/>
          <w:szCs w:val="24"/>
        </w:rPr>
        <w:t>ο ίδιο πρόβλημα ακριβώς</w:t>
      </w:r>
      <w:r>
        <w:rPr>
          <w:rFonts w:eastAsia="Times New Roman" w:cs="Times New Roman"/>
          <w:bCs/>
          <w:szCs w:val="24"/>
        </w:rPr>
        <w:t xml:space="preserve"> υπήρχε και πριν τρία χρόνια για μεγάλο διάστημα. Εδώ δεν μπορούμε να μην αναφερθούμε σε αυτόν τον κάλπικο καυγά που είχαμε πριν λίγο μεταξύ αυτών που ευθύνονται για το κατάντημα στον χώρο της υγείας.</w:t>
      </w:r>
    </w:p>
    <w:p w14:paraId="77AE19DE"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Κύριε </w:t>
      </w:r>
      <w:proofErr w:type="spellStart"/>
      <w:r>
        <w:rPr>
          <w:rFonts w:eastAsia="Times New Roman" w:cs="Times New Roman"/>
          <w:bCs/>
          <w:szCs w:val="24"/>
        </w:rPr>
        <w:t>Πολάκη</w:t>
      </w:r>
      <w:proofErr w:type="spellEnd"/>
      <w:r>
        <w:rPr>
          <w:rFonts w:eastAsia="Times New Roman" w:cs="Times New Roman"/>
          <w:bCs/>
          <w:szCs w:val="24"/>
        </w:rPr>
        <w:t>, και σήμερα δεν λειτουργεί ο αξονικός τομο</w:t>
      </w:r>
      <w:r>
        <w:rPr>
          <w:rFonts w:eastAsia="Times New Roman" w:cs="Times New Roman"/>
          <w:bCs/>
          <w:szCs w:val="24"/>
        </w:rPr>
        <w:t xml:space="preserve">γράφος </w:t>
      </w:r>
      <w:r>
        <w:rPr>
          <w:rFonts w:eastAsia="Times New Roman" w:cs="Times New Roman"/>
          <w:bCs/>
          <w:szCs w:val="24"/>
        </w:rPr>
        <w:t>επί</w:t>
      </w:r>
      <w:r>
        <w:rPr>
          <w:rFonts w:eastAsia="Times New Roman" w:cs="Times New Roman"/>
          <w:bCs/>
          <w:szCs w:val="24"/>
        </w:rPr>
        <w:t xml:space="preserve"> δική</w:t>
      </w:r>
      <w:r>
        <w:rPr>
          <w:rFonts w:eastAsia="Times New Roman" w:cs="Times New Roman"/>
          <w:bCs/>
          <w:szCs w:val="24"/>
        </w:rPr>
        <w:t>ς</w:t>
      </w:r>
      <w:r>
        <w:rPr>
          <w:rFonts w:eastAsia="Times New Roman" w:cs="Times New Roman"/>
          <w:bCs/>
          <w:szCs w:val="24"/>
        </w:rPr>
        <w:t xml:space="preserve"> σας υπουργία</w:t>
      </w:r>
      <w:r>
        <w:rPr>
          <w:rFonts w:eastAsia="Times New Roman" w:cs="Times New Roman"/>
          <w:bCs/>
          <w:szCs w:val="24"/>
        </w:rPr>
        <w:t>ς</w:t>
      </w:r>
      <w:r>
        <w:rPr>
          <w:rFonts w:eastAsia="Times New Roman" w:cs="Times New Roman"/>
          <w:bCs/>
          <w:szCs w:val="24"/>
        </w:rPr>
        <w:t>. Και όπως γράφουμε και στην ερώτηση -έφυγε ο κ. Γεωργιάδης- πριν τρία χρόνια ακριβώς δεν λειτουργούσε και πάλι</w:t>
      </w:r>
      <w:r>
        <w:rPr>
          <w:rFonts w:eastAsia="Times New Roman" w:cs="Times New Roman"/>
          <w:bCs/>
          <w:szCs w:val="24"/>
        </w:rPr>
        <w:t>,</w:t>
      </w:r>
      <w:r>
        <w:rPr>
          <w:rFonts w:eastAsia="Times New Roman" w:cs="Times New Roman"/>
          <w:bCs/>
          <w:szCs w:val="24"/>
        </w:rPr>
        <w:t xml:space="preserve"> όταν στην υπουργία ήταν ο κ. Γεωργιάδης.</w:t>
      </w:r>
    </w:p>
    <w:p w14:paraId="77AE19DF"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Τώρα ποια είναι τα μεγάλα θύματα; Τα μεγάλα θύματα είναι οι λαϊκές οικογ</w:t>
      </w:r>
      <w:r>
        <w:rPr>
          <w:rFonts w:eastAsia="Times New Roman" w:cs="Times New Roman"/>
          <w:bCs/>
          <w:szCs w:val="24"/>
        </w:rPr>
        <w:t xml:space="preserve">ένειες, που με </w:t>
      </w:r>
      <w:r>
        <w:rPr>
          <w:rFonts w:eastAsia="Times New Roman" w:cs="Times New Roman"/>
          <w:bCs/>
          <w:szCs w:val="24"/>
        </w:rPr>
        <w:t xml:space="preserve">Κυβέρνηση </w:t>
      </w:r>
      <w:r>
        <w:rPr>
          <w:rFonts w:eastAsia="Times New Roman" w:cs="Times New Roman"/>
          <w:bCs/>
          <w:szCs w:val="24"/>
        </w:rPr>
        <w:t>ΣΥΡΙΖΑ – ΑΝΕΛ και με τις προηγούμενες κυβερνήσεις της Νέας Δημοκρατίας και ΠΑΣΟΚ πληρώνουν πανάκριβα την υγεία και τους παραδίδετε στους ιδιώτες.</w:t>
      </w:r>
    </w:p>
    <w:p w14:paraId="77AE19E0"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 xml:space="preserve">Τα προβλήματα ιδιαίτερα, κύριε </w:t>
      </w:r>
      <w:proofErr w:type="spellStart"/>
      <w:r>
        <w:rPr>
          <w:rFonts w:eastAsia="Times New Roman" w:cs="Times New Roman"/>
          <w:bCs/>
          <w:szCs w:val="24"/>
        </w:rPr>
        <w:t>Πολάκη</w:t>
      </w:r>
      <w:proofErr w:type="spellEnd"/>
      <w:r>
        <w:rPr>
          <w:rFonts w:eastAsia="Times New Roman" w:cs="Times New Roman"/>
          <w:bCs/>
          <w:szCs w:val="24"/>
        </w:rPr>
        <w:t>, στον αξονικό τομογράφο δεν είναι μόνο στους ασ</w:t>
      </w:r>
      <w:r>
        <w:rPr>
          <w:rFonts w:eastAsia="Times New Roman" w:cs="Times New Roman"/>
          <w:bCs/>
          <w:szCs w:val="24"/>
        </w:rPr>
        <w:t xml:space="preserve">θενείς </w:t>
      </w:r>
      <w:r>
        <w:rPr>
          <w:rFonts w:eastAsia="Times New Roman" w:cs="Times New Roman"/>
          <w:bCs/>
          <w:szCs w:val="24"/>
        </w:rPr>
        <w:t>,</w:t>
      </w:r>
      <w:r>
        <w:rPr>
          <w:rFonts w:eastAsia="Times New Roman" w:cs="Times New Roman"/>
          <w:bCs/>
          <w:szCs w:val="24"/>
        </w:rPr>
        <w:t>που μπορούν και μετακινούνται στους ιδιώτες που τους στέλνετε</w:t>
      </w:r>
      <w:r>
        <w:rPr>
          <w:rFonts w:eastAsia="Times New Roman" w:cs="Times New Roman"/>
          <w:bCs/>
          <w:szCs w:val="24"/>
        </w:rPr>
        <w:t>. Ε</w:t>
      </w:r>
      <w:r>
        <w:rPr>
          <w:rFonts w:eastAsia="Times New Roman" w:cs="Times New Roman"/>
          <w:bCs/>
          <w:szCs w:val="24"/>
        </w:rPr>
        <w:t xml:space="preserve">ίναι σε μια σειρά από ασθενείς, οι οποίοι είναι βαριά περιστατικά, δεν μπορούν να μεταφερθούν και εκεί πραγματικά εγκυμονεί σοβαρός κίνδυνος για την υγεία τους. </w:t>
      </w:r>
    </w:p>
    <w:p w14:paraId="77AE19E1" w14:textId="77777777" w:rsidR="00030F8B" w:rsidRDefault="007F68A1">
      <w:pPr>
        <w:spacing w:after="0" w:line="600" w:lineRule="auto"/>
        <w:ind w:firstLine="720"/>
        <w:jc w:val="both"/>
        <w:rPr>
          <w:rFonts w:eastAsia="Times New Roman" w:cs="Times New Roman"/>
          <w:bCs/>
          <w:szCs w:val="24"/>
        </w:rPr>
      </w:pPr>
      <w:r>
        <w:rPr>
          <w:rFonts w:eastAsia="Times New Roman" w:cs="Times New Roman"/>
          <w:bCs/>
          <w:szCs w:val="24"/>
        </w:rPr>
        <w:t>Ιδιαίτερα, δεν μπορούν</w:t>
      </w:r>
      <w:r>
        <w:rPr>
          <w:rFonts w:eastAsia="Times New Roman" w:cs="Times New Roman"/>
          <w:bCs/>
          <w:szCs w:val="24"/>
        </w:rPr>
        <w:t xml:space="preserve"> να μετακινηθούν μέρες, όπως είναι το Σαββατοκύριακο και οι αργίες, γιατί πρέπει να πάνε στο </w:t>
      </w:r>
      <w:r>
        <w:rPr>
          <w:rFonts w:eastAsia="Times New Roman" w:cs="Times New Roman"/>
          <w:bCs/>
          <w:szCs w:val="24"/>
        </w:rPr>
        <w:t>Ν</w:t>
      </w:r>
      <w:r>
        <w:rPr>
          <w:rFonts w:eastAsia="Times New Roman" w:cs="Times New Roman"/>
          <w:bCs/>
          <w:szCs w:val="24"/>
        </w:rPr>
        <w:t>οσοκομείο  Ιωαννίνων, που είναι σε μια απόσταση τουλάχιστον μίας ώρας.</w:t>
      </w:r>
    </w:p>
    <w:p w14:paraId="77AE19E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στην ερώτησή μας αναφέρουμε το εξής και αυτό αφορά και τη Νέα Δημοκρατία: Είναι απλήρωτες εφημερίες και δεδουλευμένα των εργαζόμενων από το 2012. Κι εσείς και η Νέα Δημοκρατία και το ΠΑΣΟΚ τσακίζετε τα εργασιακά δικαιώματα. </w:t>
      </w:r>
    </w:p>
    <w:p w14:paraId="77AE19E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Τώρα, εμείς δεν θ</w:t>
      </w:r>
      <w:r>
        <w:rPr>
          <w:rFonts w:eastAsia="Times New Roman" w:cs="Times New Roman"/>
          <w:szCs w:val="24"/>
        </w:rPr>
        <w:t>έλουμε να φτάσουμε στο σημείο που λένε κάποιοι ότι δεν λειτουργεί ο αξονικός τομογράφος, για να λειτουργεί απέναντι του ο ιδιώτης. Όμως, έχουμε να πούμε το εξής: Σήμερα δεν λειτουργεί για τρεις μήνες. Έχετε κάνει συμφωνία με τους ιδιώτες και πληρώνετε 20.0</w:t>
      </w:r>
      <w:r>
        <w:rPr>
          <w:rFonts w:eastAsia="Times New Roman" w:cs="Times New Roman"/>
          <w:szCs w:val="24"/>
        </w:rPr>
        <w:t xml:space="preserve">00 τον μήνα για μία λυχνία, η οποία, απ’ ό,τι ξέρουμε τουλάχιστον, αξίζει 60.000 ευρώ. </w:t>
      </w:r>
    </w:p>
    <w:p w14:paraId="77AE19E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Κι εμείς ρωτάμε κάτι πολύ απλό: Είναι παλιός αυτός ο αξονικός τομογράφος. Είναι δύσκολο για το Υπουργείο Υγείας, για την υγεία του λαού να έχει ρεζέρβα –να το πω έτσι λ</w:t>
      </w:r>
      <w:r>
        <w:rPr>
          <w:rFonts w:eastAsia="Times New Roman" w:cs="Times New Roman"/>
          <w:szCs w:val="24"/>
        </w:rPr>
        <w:t xml:space="preserve">αϊκά- και μία ακόμα λυχνία, ώστε να μην βρισκόμαστε σήμερα σ’ αυτήν την άσχημη κατάσταση; </w:t>
      </w:r>
    </w:p>
    <w:p w14:paraId="77AE19E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Εμείς λέμε καθαρά ότι αυτή είναι μια συνειδητή πολιτική υποβάθμισης του δημόσιου συστήματος υγείας και πρέπει να βγάλουν συμπεράσματα οι εργαζόμενοι, ο λαός της περι</w:t>
      </w:r>
      <w:r>
        <w:rPr>
          <w:rFonts w:eastAsia="Times New Roman" w:cs="Times New Roman"/>
          <w:szCs w:val="24"/>
        </w:rPr>
        <w:t xml:space="preserve">οχής, αλλά και γενικότερα οι εργαζόμενοι της χώρας. Κύριε Υπουργέ, θέλουμε να δώσετε συγκεκριμένες απαντήσεις. </w:t>
      </w:r>
    </w:p>
    <w:p w14:paraId="77AE19E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πω και στην συνέχεια -γιατί δεν είναι μόνο η λειτουργία του νοσοκομείου- για τα διαλυμένα κέντρα υγείας στην περιοχή. Όμως, να δώσετε απάντησ</w:t>
      </w:r>
      <w:r>
        <w:rPr>
          <w:rFonts w:eastAsia="Times New Roman" w:cs="Times New Roman"/>
          <w:szCs w:val="24"/>
        </w:rPr>
        <w:t xml:space="preserve">η για τη λειτουργία του αξονικού τομογράφου, για να επιλυθούν τα μεγάλα προβλήματα και ιδιαίτερα τα προβλήματα των εργαζομένων, στους οποίους χρωστάτε όλα αυτά τα δεδουλευμένα προηγούμενων ετών. </w:t>
      </w:r>
    </w:p>
    <w:p w14:paraId="77AE19E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w:t>
      </w:r>
      <w:r>
        <w:rPr>
          <w:rFonts w:eastAsia="Times New Roman" w:cs="Times New Roman"/>
          <w:szCs w:val="24"/>
        </w:rPr>
        <w:t xml:space="preserve">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xml:space="preserve">. </w:t>
      </w:r>
    </w:p>
    <w:p w14:paraId="77AE19E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Μωραΐτη, ευχαριστώ για την ερώτηση. </w:t>
      </w:r>
    </w:p>
    <w:p w14:paraId="77AE19E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Δεν είμαστε σαν τους άλλους και το δείχνουμε πολύ συγκεκριμένα. </w:t>
      </w:r>
    </w:p>
    <w:p w14:paraId="77AE19E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πέρσι το Νοσοκομείο της Άρτας είχε </w:t>
      </w:r>
      <w:r>
        <w:rPr>
          <w:rFonts w:eastAsia="Times New Roman" w:cs="Times New Roman"/>
          <w:szCs w:val="24"/>
        </w:rPr>
        <w:t xml:space="preserve">προγραμματιστεί να πάρει 6.671.000 ευρώ από τον κρατικό προϋπολογισμό –εννοώ από την Κυβέρνηση Σαμαρά- και τελικά εμείς δώσαμε 7.251.000 ευρώ. Ήδη η </w:t>
      </w:r>
      <w:proofErr w:type="spellStart"/>
      <w:r>
        <w:rPr>
          <w:rFonts w:eastAsia="Times New Roman" w:cs="Times New Roman"/>
          <w:szCs w:val="24"/>
        </w:rPr>
        <w:t>χρηματοροή</w:t>
      </w:r>
      <w:proofErr w:type="spellEnd"/>
      <w:r>
        <w:rPr>
          <w:rFonts w:eastAsia="Times New Roman" w:cs="Times New Roman"/>
          <w:szCs w:val="24"/>
        </w:rPr>
        <w:t xml:space="preserve"> τώρα είναι πολύ καλύτερη σε σύγκριση με πέρσι, που πέρσι τέτοιο καιρό είχε πάρει μόνο 583.000 ευ</w:t>
      </w:r>
      <w:r>
        <w:rPr>
          <w:rFonts w:eastAsia="Times New Roman" w:cs="Times New Roman"/>
          <w:szCs w:val="24"/>
        </w:rPr>
        <w:t>ρώ. Μέχρι στιγμής</w:t>
      </w:r>
      <w:r>
        <w:rPr>
          <w:rFonts w:eastAsia="Times New Roman" w:cs="Times New Roman"/>
          <w:szCs w:val="24"/>
        </w:rPr>
        <w:t>,</w:t>
      </w:r>
      <w:r>
        <w:rPr>
          <w:rFonts w:eastAsia="Times New Roman" w:cs="Times New Roman"/>
          <w:szCs w:val="24"/>
        </w:rPr>
        <w:t xml:space="preserve"> έχει χρηματοδοτηθεί με 2.284.000 ευρώ, σε έναν αυξημένο προϋπολογισμό</w:t>
      </w:r>
      <w:r>
        <w:rPr>
          <w:rFonts w:eastAsia="Times New Roman" w:cs="Times New Roman"/>
          <w:szCs w:val="24"/>
        </w:rPr>
        <w:t>,</w:t>
      </w:r>
      <w:r>
        <w:rPr>
          <w:rFonts w:eastAsia="Times New Roman" w:cs="Times New Roman"/>
          <w:szCs w:val="24"/>
        </w:rPr>
        <w:t xml:space="preserve"> σε σχέση με πέρσι. </w:t>
      </w:r>
    </w:p>
    <w:p w14:paraId="77AE19E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Δεύτερον, προβλέψαμε στις προκηρύξεις του Νοεμβρίου, που τώρα διορίζονται, γιατί βγήκαν και τα οριστικά των ΔΕ, τρεις θέσεις: Μία ΠΕ φαρμακοποιών,</w:t>
      </w:r>
      <w:r>
        <w:rPr>
          <w:rFonts w:eastAsia="Times New Roman" w:cs="Times New Roman"/>
          <w:szCs w:val="24"/>
        </w:rPr>
        <w:t xml:space="preserve"> μία ΤΕ ιατρικών εργαστηρίων, μία ΤΕ ραδιολόγου - ακτινολόγου. Από τους πεντακόσιους ογδόντα πέντε, που κι αυτοί είναι στην τελική φάση –και όλες οι υγειονομικές περιφέρειες έκαναν αυτές τον διαγωνισμό με κριτήρια ΑΣΕΠ- υπάρχουν άλλα τρία άτομα.</w:t>
      </w:r>
    </w:p>
    <w:p w14:paraId="77AE19E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Από την πρ</w:t>
      </w:r>
      <w:r>
        <w:rPr>
          <w:rFonts w:eastAsia="Times New Roman" w:cs="Times New Roman"/>
          <w:szCs w:val="24"/>
        </w:rPr>
        <w:t xml:space="preserve">οκήρυξη των μόνιμων θέσεων γιατρών του ΕΣΥ, με βάση τις ελλείψεις που υπήρχαν, προκηρύχθηκαν δύο θέσεις ψυχιατρικής. Και από την προκήρυξη που καλύπτεται από τους επιτυχόντες </w:t>
      </w:r>
      <w:r>
        <w:rPr>
          <w:rFonts w:eastAsia="Times New Roman" w:cs="Times New Roman"/>
          <w:szCs w:val="24"/>
        </w:rPr>
        <w:lastRenderedPageBreak/>
        <w:t>του ΑΣΕΠ του ’98</w:t>
      </w:r>
      <w:r>
        <w:rPr>
          <w:rFonts w:eastAsia="Times New Roman" w:cs="Times New Roman"/>
          <w:szCs w:val="24"/>
        </w:rPr>
        <w:t>,</w:t>
      </w:r>
      <w:r>
        <w:rPr>
          <w:rFonts w:eastAsia="Times New Roman" w:cs="Times New Roman"/>
          <w:szCs w:val="24"/>
        </w:rPr>
        <w:t xml:space="preserve"> υπάρχουν τέσσερα άτομα ΤΕ διοικητικού-λογιστικού, πέντε άτομα δ</w:t>
      </w:r>
      <w:r>
        <w:rPr>
          <w:rFonts w:eastAsia="Times New Roman" w:cs="Times New Roman"/>
          <w:szCs w:val="24"/>
        </w:rPr>
        <w:t xml:space="preserve">ιοικητικού-λογιστικού για το Κέντρο Υγείας </w:t>
      </w:r>
      <w:proofErr w:type="spellStart"/>
      <w:r>
        <w:rPr>
          <w:rFonts w:eastAsia="Times New Roman" w:cs="Times New Roman"/>
          <w:szCs w:val="24"/>
        </w:rPr>
        <w:t>Βουργαρελίου</w:t>
      </w:r>
      <w:proofErr w:type="spellEnd"/>
      <w:r>
        <w:rPr>
          <w:rFonts w:eastAsia="Times New Roman" w:cs="Times New Roman"/>
          <w:szCs w:val="24"/>
        </w:rPr>
        <w:t xml:space="preserve"> και δύο ακόμα άτομα διοικητικού-λογιστικού. Επίσης, έχουν πάει τέσσερις επικουρικοί γιατροί από τον Σεπτέμβρη και μετά, δύο άλλοι αρνήθηκαν και σε άλλη μία περίπτωση δεν υπήρχε υποψήφιος.</w:t>
      </w:r>
    </w:p>
    <w:p w14:paraId="77AE19E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Αυτό που θα </w:t>
      </w:r>
      <w:r>
        <w:rPr>
          <w:rFonts w:eastAsia="Times New Roman" w:cs="Times New Roman"/>
          <w:szCs w:val="24"/>
        </w:rPr>
        <w:t>ήθελα να πω, όσον αφορά τον αξονικό, είναι ότι είναι παλιό και γνωστό πρόβλημα, γιατί είναι παλιό και το μηχάνημα. Δεν είναι το θέμα να υπάρχει μια ρεζέρβα, κύριε Μωραΐτη. Δυστυχώς, οι εταιρείες –και σε έναν τρόπο να κερδίζουν- μετά από κάποιο χρονικό διάσ</w:t>
      </w:r>
      <w:r>
        <w:rPr>
          <w:rFonts w:eastAsia="Times New Roman" w:cs="Times New Roman"/>
          <w:szCs w:val="24"/>
        </w:rPr>
        <w:t>τημα δεν καλύπτουν πλήρως τη συντήρηση και την επάρκεια σε ανταλλακτικά που υπάρχουν. Προφασίζονται, για να ανεβάζουν  τις τιμές, ότι χρειαζόμαστε παραγγελία από το εξωτερικό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77AE19E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Αποφασίσαμε σε συνεργασία με την Περιφέρεια Ηπείρου</w:t>
      </w:r>
      <w:r>
        <w:rPr>
          <w:rFonts w:eastAsia="Times New Roman" w:cs="Times New Roman"/>
          <w:szCs w:val="24"/>
        </w:rPr>
        <w:t>,</w:t>
      </w:r>
      <w:r>
        <w:rPr>
          <w:rFonts w:eastAsia="Times New Roman" w:cs="Times New Roman"/>
          <w:szCs w:val="24"/>
        </w:rPr>
        <w:t xml:space="preserve"> να αγοραστεί το α</w:t>
      </w:r>
      <w:r>
        <w:rPr>
          <w:rFonts w:eastAsia="Times New Roman" w:cs="Times New Roman"/>
          <w:szCs w:val="24"/>
        </w:rPr>
        <w:t xml:space="preserve">νταλλακτικό που χρειάζεται. Ήδη εκτελείται αυτή η διαδικασία και το ξέρετε. Και παράλληλα έχει παρθεί η απόφαση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ν</w:t>
      </w:r>
      <w:r>
        <w:rPr>
          <w:rFonts w:eastAsia="Times New Roman" w:cs="Times New Roman"/>
          <w:szCs w:val="24"/>
        </w:rPr>
        <w:t xml:space="preserve">οσοκομείου και με χρηματοδότηση δική μας, όχι από ΕΣΠΑ, από αυτούς τους </w:t>
      </w:r>
      <w:r>
        <w:rPr>
          <w:rFonts w:eastAsia="Times New Roman" w:cs="Times New Roman"/>
          <w:szCs w:val="24"/>
        </w:rPr>
        <w:lastRenderedPageBreak/>
        <w:t xml:space="preserve">πόρους που έχει το </w:t>
      </w:r>
      <w:r>
        <w:rPr>
          <w:rFonts w:eastAsia="Times New Roman" w:cs="Times New Roman"/>
          <w:szCs w:val="24"/>
        </w:rPr>
        <w:t>ν</w:t>
      </w:r>
      <w:r>
        <w:rPr>
          <w:rFonts w:eastAsia="Times New Roman" w:cs="Times New Roman"/>
          <w:szCs w:val="24"/>
        </w:rPr>
        <w:t>οσοκομείο, θα υπάρξ</w:t>
      </w:r>
      <w:r>
        <w:rPr>
          <w:rFonts w:eastAsia="Times New Roman" w:cs="Times New Roman"/>
          <w:szCs w:val="24"/>
        </w:rPr>
        <w:t xml:space="preserve">ει αγορά νέου αξονικού τομογράφου με διαγωνισμό. Θα γίνει βέβαια δημόσιος, μεγάλος διαγωνισμός, γιατί αφορά μια δαπάνη 300.000 με 350.000 ευρώ, ώστε να αγοραστεί ένας σύγχρονος αξονικός τομογράφος. </w:t>
      </w:r>
    </w:p>
    <w:p w14:paraId="77AE19E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Από εκεί και πέρα το Νοσοκομείο της Άρτας πήρε πέρ</w:t>
      </w:r>
      <w:r>
        <w:rPr>
          <w:rFonts w:eastAsia="Times New Roman" w:cs="Times New Roman"/>
          <w:szCs w:val="24"/>
        </w:rPr>
        <w:t>υ</w:t>
      </w:r>
      <w:r>
        <w:rPr>
          <w:rFonts w:eastAsia="Times New Roman" w:cs="Times New Roman"/>
          <w:szCs w:val="24"/>
        </w:rPr>
        <w:t>σι τον</w:t>
      </w:r>
      <w:r>
        <w:rPr>
          <w:rFonts w:eastAsia="Times New Roman" w:cs="Times New Roman"/>
          <w:szCs w:val="24"/>
        </w:rPr>
        <w:t xml:space="preserve"> Μάιο περίπου 329.961 ευρώ για να καλυφθούν απλήρωτη εργασία, εφημερία ή υπερωριακή απασχόληση των ετών 2013 και 2014. Επίσης, πήρε γύρω στις 40.000 για να μην υπάρξει κα</w:t>
      </w:r>
      <w:r>
        <w:rPr>
          <w:rFonts w:eastAsia="Times New Roman" w:cs="Times New Roman"/>
          <w:szCs w:val="24"/>
        </w:rPr>
        <w:t>μ</w:t>
      </w:r>
      <w:r>
        <w:rPr>
          <w:rFonts w:eastAsia="Times New Roman" w:cs="Times New Roman"/>
          <w:szCs w:val="24"/>
        </w:rPr>
        <w:t>μία περικοπή τον Δεκέμβριο, για να μην υπάρξει κα</w:t>
      </w:r>
      <w:r>
        <w:rPr>
          <w:rFonts w:eastAsia="Times New Roman" w:cs="Times New Roman"/>
          <w:szCs w:val="24"/>
        </w:rPr>
        <w:t>μ</w:t>
      </w:r>
      <w:r>
        <w:rPr>
          <w:rFonts w:eastAsia="Times New Roman" w:cs="Times New Roman"/>
          <w:szCs w:val="24"/>
        </w:rPr>
        <w:t xml:space="preserve">μία περικοπή για πρώτη χρονιά μετά </w:t>
      </w:r>
      <w:r>
        <w:rPr>
          <w:rFonts w:eastAsia="Times New Roman" w:cs="Times New Roman"/>
          <w:szCs w:val="24"/>
        </w:rPr>
        <w:t xml:space="preserve">από επτά χρόνια, όπως και σε άλλα νοσοκομεία της χώρας, σε εφημερίες και υπερωρίες ιατρικού και νοσηλευτικού προσωπικού. </w:t>
      </w:r>
    </w:p>
    <w:p w14:paraId="77AE19F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Υπάρχει ένα ζήτημα με την πληρωμή των φετινών εφημεριών, που είναι θέμα λειτουργικής ανεπάρκειας του διοικητικού μηχανισμού, το οποίο </w:t>
      </w:r>
      <w:r>
        <w:rPr>
          <w:rFonts w:eastAsia="Times New Roman" w:cs="Times New Roman"/>
          <w:szCs w:val="24"/>
        </w:rPr>
        <w:t xml:space="preserve">θα λυθεί. Οι πιστώσεις έχουν μεταφερθεί και νομίζω ότι θα καλύψουμε το χαμένο έδαφος που υπάρχει. </w:t>
      </w:r>
    </w:p>
    <w:p w14:paraId="77AE19F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Για το 2012 υπάρχουν και αιτήματα από άλλα νοσοκομεία. Κοιτάζουμε να τα μαζέψουμε από παντού και ελπίζουμε από τον Σεπτέμβριο να είμαστε σε θέση να κάνουμε μ</w:t>
      </w:r>
      <w:r>
        <w:rPr>
          <w:rFonts w:eastAsia="Times New Roman" w:cs="Times New Roman"/>
          <w:szCs w:val="24"/>
        </w:rPr>
        <w:t xml:space="preserve">ια συνολική ρύθμιση για όλα τα νοσοκομεία που έχουν τέτοιο πρόβλημα –και το ΕΚΑΒ έχει ένα τέτοιο πρόβλημα, για κάποιες μέρες δηλαδή- και θέλουμε να δοθεί μια συνολική λύση σε αυτό, τώρα που αρχίζει και ομαλοποιείται η κατάσταση και οι </w:t>
      </w:r>
      <w:proofErr w:type="spellStart"/>
      <w:r>
        <w:rPr>
          <w:rFonts w:eastAsia="Times New Roman" w:cs="Times New Roman"/>
          <w:szCs w:val="24"/>
        </w:rPr>
        <w:t>χρηματορροές</w:t>
      </w:r>
      <w:proofErr w:type="spellEnd"/>
      <w:r>
        <w:rPr>
          <w:rFonts w:eastAsia="Times New Roman" w:cs="Times New Roman"/>
          <w:szCs w:val="24"/>
        </w:rPr>
        <w:t xml:space="preserve"> που υπάρ</w:t>
      </w:r>
      <w:r>
        <w:rPr>
          <w:rFonts w:eastAsia="Times New Roman" w:cs="Times New Roman"/>
          <w:szCs w:val="24"/>
        </w:rPr>
        <w:t xml:space="preserve">χουν. </w:t>
      </w:r>
    </w:p>
    <w:p w14:paraId="77AE19F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Επίσης, δράττομαι της ευκαιρίας να σας πω ότι θα υπάρξει μια πολύ μεγάλη ένεση ρευστότητας στην αγορά και ειδικά τους επόμενους μήνες -μιλάω από 20 Ιουνίου μέχρι 30 Ιουλίου-, όπου προγραμματίζουμε να εκταμιευθεί ένα πολύ μεγάλο ποσό χρεών των νοσοκο</w:t>
      </w:r>
      <w:r>
        <w:rPr>
          <w:rFonts w:eastAsia="Times New Roman" w:cs="Times New Roman"/>
          <w:szCs w:val="24"/>
        </w:rPr>
        <w:t xml:space="preserve">μείων, με βάση τη δόση που έρχεται και τα ληξιπρόθεσμα που πρόκειται να καλύψει. </w:t>
      </w:r>
    </w:p>
    <w:p w14:paraId="77AE19F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Μιλάμε για ένα ποσό που θα είναι ανάμεσα σε 500-600 εκατομμύρια ευρώ, το οποίο θα μπορέσει να στήσει, λειτουργικά, περαιτέρω τα νοσοκομεία στα πόδια τους και να μην έχουν τον</w:t>
      </w:r>
      <w:r>
        <w:rPr>
          <w:rFonts w:eastAsia="Times New Roman" w:cs="Times New Roman"/>
          <w:szCs w:val="24"/>
        </w:rPr>
        <w:t xml:space="preserve"> εκβιασμό από </w:t>
      </w:r>
      <w:r>
        <w:rPr>
          <w:rFonts w:eastAsia="Times New Roman" w:cs="Times New Roman"/>
          <w:szCs w:val="24"/>
        </w:rPr>
        <w:lastRenderedPageBreak/>
        <w:t>κάποιους προμηθευτές, οι οποίοι λένε δεν μου έχεις πληρώσει στο παρελθόν, δεν έχει</w:t>
      </w:r>
      <w:r>
        <w:rPr>
          <w:rFonts w:eastAsia="Times New Roman" w:cs="Times New Roman"/>
          <w:szCs w:val="24"/>
        </w:rPr>
        <w:t>ς</w:t>
      </w:r>
      <w:r>
        <w:rPr>
          <w:rFonts w:eastAsia="Times New Roman" w:cs="Times New Roman"/>
          <w:szCs w:val="24"/>
        </w:rPr>
        <w:t xml:space="preserve"> κάνει το ένα, δεν έχεις κάνει το άλλο. </w:t>
      </w:r>
    </w:p>
    <w:p w14:paraId="77AE19F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Επίσης, ολοκληρώθηκαν και οι οριστικοί πίνακες των προκηρύξεων 4Κ και 5Κ του Νοεμβρίου. Υπάρχουν οι χίλιοι επτακόσιοι </w:t>
      </w:r>
      <w:r>
        <w:rPr>
          <w:rFonts w:eastAsia="Times New Roman" w:cs="Times New Roman"/>
          <w:szCs w:val="24"/>
        </w:rPr>
        <w:t>που βγαίνουν τις επόμενες μέρες και υπάρχουν άλλοι χίλιοι –μιλάω για μόνιμο προσωπικό, λοιπό προσωπικό νοσοκομείων, όχι γιατρούς-, οι οποίοι θα προκηρυχθούν τον Σεπτέμβριο και θα καλυφθούν -το τονίζω αυτό- από τον τελικό πίνακα επιτυχόντων της πρώτης προκή</w:t>
      </w:r>
      <w:r>
        <w:rPr>
          <w:rFonts w:eastAsia="Times New Roman" w:cs="Times New Roman"/>
          <w:szCs w:val="24"/>
        </w:rPr>
        <w:t xml:space="preserve">ρυξης. Έκαναν πενήντα πέντε χιλιάδες άτομα αίτηση, οι οποίοι έχουν καταταχθεί. Από αυτόν το οριστικό κυλιόμενο πίνακα επιτυχόντων θα μπορέσουμε να πάρουμε και τους χίλιους επτακόσιους και τους χίλιους που θα προκηρύξουμε τον Σεπτέμβριο. Διότι, πραγματικά, </w:t>
      </w:r>
      <w:r>
        <w:rPr>
          <w:rFonts w:eastAsia="Times New Roman" w:cs="Times New Roman"/>
          <w:szCs w:val="24"/>
        </w:rPr>
        <w:t xml:space="preserve">αποτελεί στοίχημα η </w:t>
      </w:r>
      <w:proofErr w:type="spellStart"/>
      <w:r>
        <w:rPr>
          <w:rFonts w:eastAsia="Times New Roman" w:cs="Times New Roman"/>
          <w:szCs w:val="24"/>
        </w:rPr>
        <w:t>αιμοδότηση</w:t>
      </w:r>
      <w:proofErr w:type="spellEnd"/>
      <w:r>
        <w:rPr>
          <w:rFonts w:eastAsia="Times New Roman" w:cs="Times New Roman"/>
          <w:szCs w:val="24"/>
        </w:rPr>
        <w:t xml:space="preserve"> των νοσοκομείων με προσωπικό. </w:t>
      </w:r>
    </w:p>
    <w:p w14:paraId="77AE19F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7AE19F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Μωραΐτη, έχετε τον λόγο.</w:t>
      </w:r>
    </w:p>
    <w:p w14:paraId="77AE19F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ΜΩΡΑΪΤΗΣ: </w:t>
      </w:r>
      <w:r>
        <w:rPr>
          <w:rFonts w:eastAsia="Times New Roman" w:cs="Times New Roman"/>
          <w:szCs w:val="24"/>
        </w:rPr>
        <w:t xml:space="preserve">Κύριε </w:t>
      </w:r>
      <w:r>
        <w:rPr>
          <w:rFonts w:eastAsia="Times New Roman" w:cs="Times New Roman"/>
          <w:szCs w:val="24"/>
        </w:rPr>
        <w:t>Υ</w:t>
      </w:r>
      <w:r>
        <w:rPr>
          <w:rFonts w:eastAsia="Times New Roman" w:cs="Times New Roman"/>
          <w:szCs w:val="24"/>
        </w:rPr>
        <w:t>πουργέ, περιγράψατε μια κατάσταση. Βέβαια, δεν δώσατε κα</w:t>
      </w:r>
      <w:r>
        <w:rPr>
          <w:rFonts w:eastAsia="Times New Roman" w:cs="Times New Roman"/>
          <w:szCs w:val="24"/>
        </w:rPr>
        <w:t>μ</w:t>
      </w:r>
      <w:r>
        <w:rPr>
          <w:rFonts w:eastAsia="Times New Roman" w:cs="Times New Roman"/>
          <w:szCs w:val="24"/>
        </w:rPr>
        <w:t>μία συγκεκριμένη απάντησ</w:t>
      </w:r>
      <w:r>
        <w:rPr>
          <w:rFonts w:eastAsia="Times New Roman" w:cs="Times New Roman"/>
          <w:szCs w:val="24"/>
        </w:rPr>
        <w:t xml:space="preserve">η, κατά τη γνώμη μας, στα οξυμένα προβλήματα και αυτά που βάζουμε εμείς στην ερώτηση, αλλά και αυτά που βάζουν καθημερινά οι κάτοικοι της περιοχής. </w:t>
      </w:r>
    </w:p>
    <w:p w14:paraId="77AE19F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Εμείς δεν είπαμε να υπάρχει ρεζέρβα. Εμείς είμαστε υπέρ της αντικατάστασης τους αξονικού τομογράφου.</w:t>
      </w:r>
    </w:p>
    <w:p w14:paraId="77AE19F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ΠΑΥΛΟΣ</w:t>
      </w:r>
      <w:r>
        <w:rPr>
          <w:rFonts w:eastAsia="Times New Roman" w:cs="Times New Roman"/>
          <w:b/>
          <w:szCs w:val="24"/>
        </w:rPr>
        <w:t xml:space="preserve"> ΠΟΛΑΚΗΣ (Αναπληρωτής Υπουργός Υγείας):</w:t>
      </w:r>
      <w:r>
        <w:rPr>
          <w:rFonts w:eastAsia="Times New Roman" w:cs="Times New Roman"/>
          <w:szCs w:val="24"/>
        </w:rPr>
        <w:t xml:space="preserve"> Θέλει, όμως, έξι μήνες, γι’ αυτό θα αντικαταστήσουμε τη λυχνία.</w:t>
      </w:r>
    </w:p>
    <w:p w14:paraId="77AE19FA"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Πέρα από αυτό, εμείς βάζουμε συγκεκριμένα ερωτήματα. </w:t>
      </w:r>
    </w:p>
    <w:p w14:paraId="77AE19F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Να ρωτήσω, κύριε Υπουργέ: Πράγματι, η μόνη αλήθεια είναι ότι στην ψυχιατρική κλινική υπήρχαν αυτοί οι διορισμοί. Υπάρχει ένα κέντρο αποκατάστασης και φυσικής αποθεραπείας. Λειτουργεί; Υπάρχουν διανυκτερεύσεις; Είναι ένα από τα καλύτερα κέντρα της περιοχής </w:t>
      </w:r>
      <w:r>
        <w:rPr>
          <w:rFonts w:eastAsia="Times New Roman" w:cs="Times New Roman"/>
          <w:szCs w:val="24"/>
        </w:rPr>
        <w:t xml:space="preserve">και, όπως και αυτό της Άρτας και αυτό της Αμφιλοχίας, δεν λειτουργεί. </w:t>
      </w:r>
    </w:p>
    <w:p w14:paraId="77AE19F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Εμείς, όταν δίνουμε κάποια στοιχεία, φροντίζουμε τα στοιχεία αυτά να ανταποκρίνονται στην πραγματικότητα. Δεν ξέρω ποιος σας ενημερώνει, κύριε Υπουργέ. Και σας βάζω συγκεκριμένα ερωτήμα</w:t>
      </w:r>
      <w:r>
        <w:rPr>
          <w:rFonts w:eastAsia="Times New Roman" w:cs="Times New Roman"/>
          <w:szCs w:val="24"/>
        </w:rPr>
        <w:t xml:space="preserve">τα. Υπάρχουν τρία Κέντρα Υγείας στον Νομό Άρτας. Και τα τρία είναι στο ορεινό όγκο. Σας λέμε συγκεκριμένα. </w:t>
      </w:r>
      <w:r>
        <w:rPr>
          <w:rFonts w:eastAsia="Times New Roman" w:cs="Times New Roman"/>
          <w:szCs w:val="24"/>
        </w:rPr>
        <w:t xml:space="preserve">Το Κέντρο Υγείας στο </w:t>
      </w:r>
      <w:proofErr w:type="spellStart"/>
      <w:r>
        <w:rPr>
          <w:rFonts w:eastAsia="Times New Roman" w:cs="Times New Roman"/>
          <w:szCs w:val="24"/>
        </w:rPr>
        <w:t>Βουλγαρέλι</w:t>
      </w:r>
      <w:proofErr w:type="spellEnd"/>
      <w:r>
        <w:rPr>
          <w:rFonts w:eastAsia="Times New Roman" w:cs="Times New Roman"/>
          <w:szCs w:val="24"/>
        </w:rPr>
        <w:t xml:space="preserve"> εφημερεύει όλον τον μήνα ή ούτε τον μισό μήνα, κύριε Υπουργέ; Το Κέντρο Υγείας </w:t>
      </w:r>
      <w:proofErr w:type="spellStart"/>
      <w:r>
        <w:rPr>
          <w:rFonts w:eastAsia="Times New Roman" w:cs="Times New Roman"/>
          <w:szCs w:val="24"/>
        </w:rPr>
        <w:t>Αγνάντων</w:t>
      </w:r>
      <w:proofErr w:type="spellEnd"/>
      <w:r>
        <w:rPr>
          <w:rFonts w:eastAsia="Times New Roman" w:cs="Times New Roman"/>
          <w:szCs w:val="24"/>
        </w:rPr>
        <w:t xml:space="preserve"> ή το Κέντρο Υγείας στην </w:t>
      </w:r>
      <w:proofErr w:type="spellStart"/>
      <w:r>
        <w:rPr>
          <w:rFonts w:eastAsia="Times New Roman" w:cs="Times New Roman"/>
          <w:szCs w:val="24"/>
        </w:rPr>
        <w:t>Καλεν</w:t>
      </w:r>
      <w:r>
        <w:rPr>
          <w:rFonts w:eastAsia="Times New Roman" w:cs="Times New Roman"/>
          <w:szCs w:val="24"/>
        </w:rPr>
        <w:t>τίνη</w:t>
      </w:r>
      <w:proofErr w:type="spellEnd"/>
      <w:r>
        <w:rPr>
          <w:rFonts w:eastAsia="Times New Roman" w:cs="Times New Roman"/>
          <w:szCs w:val="24"/>
        </w:rPr>
        <w:t xml:space="preserve"> εφημερεύουν κανονικά ή κάνετε πασαλείμματα κι εσείς, όπως οι προηγούμενοι, παίρνοντας γιατρούς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και τους μεταφέρετε στο νοσοκομείο, για να «κλείσετε τρύπες», όπως λέει ο λαός μας; Λειτουργούν τα ασθενοφόρα σε εικοσιτετράωρη βάση; Ε</w:t>
      </w:r>
      <w:r>
        <w:rPr>
          <w:rFonts w:eastAsia="Times New Roman" w:cs="Times New Roman"/>
          <w:szCs w:val="24"/>
        </w:rPr>
        <w:t>μείς σας λέμε όχι.</w:t>
      </w:r>
    </w:p>
    <w:p w14:paraId="77AE19F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Και ξέρετε, κύριε Υπουργέ, ζούμε πρωτόγνωρες καταστάσεις. Οι ασθενείς μεταφέρονται από αυτά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σε καρότσες αγροτικών αυτοκινήτων. Και δεν το λέμε εμείς -που δεν κινδυνολογούμε- κύριε Υπουργέ, αλλά είναι μαρτυρίες κατοίκων κ</w:t>
      </w:r>
      <w:r>
        <w:rPr>
          <w:rFonts w:eastAsia="Times New Roman" w:cs="Times New Roman"/>
          <w:szCs w:val="24"/>
        </w:rPr>
        <w:t xml:space="preserve">αι των εργαζόμενων που υπάρχουν στην περιοχή. </w:t>
      </w:r>
    </w:p>
    <w:p w14:paraId="77AE19F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Εμείς ξέρουμε και το λέμε καθαρά</w:t>
      </w:r>
      <w:r>
        <w:rPr>
          <w:rFonts w:eastAsia="Times New Roman" w:cs="Times New Roman"/>
          <w:szCs w:val="24"/>
        </w:rPr>
        <w:t>,</w:t>
      </w:r>
      <w:r>
        <w:rPr>
          <w:rFonts w:eastAsia="Times New Roman" w:cs="Times New Roman"/>
          <w:szCs w:val="24"/>
        </w:rPr>
        <w:t xml:space="preserve"> ότι σε αυτό το βάρβαρο σύστημα η υγεία είναι εμπόρευμα και, δυστυχώς, είναι πανάκριβο, απλησίαστο εμπόρευμα, ιδιαίτερα για τις λαϊκές οικογένειες.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σίγουρο ότι είναι μια συνειδητή πολιτική υποβάθμισης του δημόσιου σ</w:t>
      </w:r>
      <w:r>
        <w:rPr>
          <w:rFonts w:eastAsia="Times New Roman" w:cs="Times New Roman"/>
          <w:szCs w:val="24"/>
        </w:rPr>
        <w:t xml:space="preserve">υστήματος υγείας. Τα θύματα αυτή της κατάστασης είναι οι εργαζόμενοι, είναι τα φτωχά, λαϊκά στρώματα. </w:t>
      </w:r>
    </w:p>
    <w:p w14:paraId="77AE19FF" w14:textId="77777777" w:rsidR="00030F8B" w:rsidRDefault="007F68A1">
      <w:pPr>
        <w:spacing w:after="0" w:line="600" w:lineRule="auto"/>
        <w:ind w:firstLine="720"/>
        <w:jc w:val="both"/>
        <w:rPr>
          <w:rFonts w:eastAsia="Times New Roman"/>
          <w:szCs w:val="24"/>
        </w:rPr>
      </w:pPr>
      <w:r>
        <w:rPr>
          <w:rFonts w:eastAsia="Times New Roman" w:cs="Times New Roman"/>
          <w:szCs w:val="24"/>
        </w:rPr>
        <w:t>Κύριε Υπουργέ, αυτά τα οποία σας λέμε είναι έτσι ακριβώς. Στα νοσοκομεία μπορεί να υπάρχει μια βελτίωση σε σχέση με το παρελθόν, αλλά εξακολουθούν να υπά</w:t>
      </w:r>
      <w:r>
        <w:rPr>
          <w:rFonts w:eastAsia="Times New Roman" w:cs="Times New Roman"/>
          <w:szCs w:val="24"/>
        </w:rPr>
        <w:t>ρχουν τεράστια προβλήματα. Ιδιαίτερα, όμως, προβλήματα υπάρχουν στα κέντρα υγείας και στα αγροτικά ιατρεία, όπου πρέπει να σας πω ότι σε απομακρυσμένες περιοχές γράφονται φάρμακα μία φορά τον μήνα.</w:t>
      </w:r>
    </w:p>
    <w:p w14:paraId="77AE1A00"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Και ευτυχώς βρήκατε αυτές τις συνταγές –δεν είμαι βέβαια σ</w:t>
      </w:r>
      <w:r>
        <w:rPr>
          <w:rFonts w:eastAsia="Times New Roman"/>
          <w:szCs w:val="24"/>
        </w:rPr>
        <w:t xml:space="preserve">τον κλάδο της υγείας, για να το ξέρω πολύ καλά- οι οποίες έχουν διάρκεια ενός μήνα και παραπάνω. Δεν είναι, όμως, μόνο θέμα </w:t>
      </w:r>
      <w:proofErr w:type="spellStart"/>
      <w:r>
        <w:rPr>
          <w:rFonts w:eastAsia="Times New Roman"/>
          <w:szCs w:val="24"/>
        </w:rPr>
        <w:t>συνταγογράφησης</w:t>
      </w:r>
      <w:proofErr w:type="spellEnd"/>
      <w:r>
        <w:rPr>
          <w:rFonts w:eastAsia="Times New Roman"/>
          <w:szCs w:val="24"/>
        </w:rPr>
        <w:t xml:space="preserve"> –εκεί έχετε καταντήσει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αλλά είναι και θέμα περίθαλψης ηλικιωμένων και ανθρώπων οι οποίοι βρίσκοντα</w:t>
      </w:r>
      <w:r>
        <w:rPr>
          <w:rFonts w:eastAsia="Times New Roman"/>
          <w:szCs w:val="24"/>
        </w:rPr>
        <w:t>ι σε απομακρυσμένες περιοχές.</w:t>
      </w:r>
    </w:p>
    <w:p w14:paraId="77AE1A01"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lastRenderedPageBreak/>
        <w:t>Σε αυτά ερωτήματα, κύριε Υπουργέ, να δώσετε απαντήσεις. Εμείς, όμως, ξέρουμε ποιες είναι οι απαντήσεις. Γι’ αυτό καλούμε τους εργαζόμενους της περιοχής να πάρουν την υπόθεση στα χέρια τους, να παλέψουν για μια υγεία που θα αντ</w:t>
      </w:r>
      <w:r>
        <w:rPr>
          <w:rFonts w:eastAsia="Times New Roman"/>
          <w:szCs w:val="24"/>
        </w:rPr>
        <w:t>αποκρίνεται στις πραγματικές τους ανάγκες.</w:t>
      </w:r>
    </w:p>
    <w:p w14:paraId="77AE1A02"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Ευχαριστώ.</w:t>
      </w:r>
    </w:p>
    <w:p w14:paraId="77AE1A03" w14:textId="77777777" w:rsidR="00030F8B" w:rsidRDefault="007F68A1">
      <w:pPr>
        <w:tabs>
          <w:tab w:val="left" w:pos="3695"/>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Υπουργός, κ. </w:t>
      </w:r>
      <w:proofErr w:type="spellStart"/>
      <w:r>
        <w:rPr>
          <w:rFonts w:eastAsia="Times New Roman" w:cs="Times New Roman"/>
          <w:szCs w:val="24"/>
        </w:rPr>
        <w:t>Πολάκης</w:t>
      </w:r>
      <w:proofErr w:type="spellEnd"/>
      <w:r>
        <w:rPr>
          <w:rFonts w:eastAsia="Times New Roman" w:cs="Times New Roman"/>
          <w:szCs w:val="24"/>
        </w:rPr>
        <w:t>.</w:t>
      </w:r>
    </w:p>
    <w:p w14:paraId="77AE1A04" w14:textId="77777777" w:rsidR="00030F8B" w:rsidRDefault="007F68A1">
      <w:pPr>
        <w:tabs>
          <w:tab w:val="left" w:pos="3695"/>
        </w:tabs>
        <w:spacing w:after="0" w:line="600" w:lineRule="auto"/>
        <w:ind w:firstLine="720"/>
        <w:jc w:val="both"/>
        <w:rPr>
          <w:rFonts w:eastAsia="Times New Roman"/>
          <w:szCs w:val="24"/>
        </w:rPr>
      </w:pPr>
      <w:r>
        <w:rPr>
          <w:rFonts w:eastAsia="Times New Roman" w:cs="Times New Roman"/>
          <w:b/>
          <w:szCs w:val="24"/>
        </w:rPr>
        <w:t>ΠΑΥΛΟΣ ΠΟΛΑΚΗΣ (Αναπληρωτής Υπουργός Υγείας):</w:t>
      </w:r>
      <w:r>
        <w:rPr>
          <w:rFonts w:eastAsia="Times New Roman"/>
          <w:szCs w:val="24"/>
        </w:rPr>
        <w:t xml:space="preserve"> Κύριε Μωραΐτη να είστε λίγο μεγαλόψυχοι πότε, πότε, δεν κάνει κακό.</w:t>
      </w:r>
    </w:p>
    <w:p w14:paraId="77AE1A05" w14:textId="77777777" w:rsidR="00030F8B" w:rsidRDefault="007F68A1">
      <w:pPr>
        <w:tabs>
          <w:tab w:val="left" w:pos="3695"/>
        </w:tabs>
        <w:spacing w:after="0" w:line="600" w:lineRule="auto"/>
        <w:ind w:firstLine="720"/>
        <w:jc w:val="both"/>
        <w:rPr>
          <w:rFonts w:eastAsia="Times New Roman"/>
          <w:szCs w:val="24"/>
        </w:rPr>
      </w:pPr>
      <w:r>
        <w:rPr>
          <w:rFonts w:eastAsia="Times New Roman"/>
          <w:b/>
          <w:szCs w:val="24"/>
        </w:rPr>
        <w:t>ΝΙΚΟΛΑ</w:t>
      </w:r>
      <w:r>
        <w:rPr>
          <w:rFonts w:eastAsia="Times New Roman"/>
          <w:b/>
          <w:szCs w:val="24"/>
        </w:rPr>
        <w:t xml:space="preserve">ΟΣ ΜΩΡΑΪΤΗΣ: </w:t>
      </w:r>
      <w:r>
        <w:rPr>
          <w:rFonts w:eastAsia="Times New Roman"/>
          <w:szCs w:val="24"/>
        </w:rPr>
        <w:t>Δεν άκουσα, κύριε Υπουργέ.</w:t>
      </w:r>
    </w:p>
    <w:p w14:paraId="77AE1A06" w14:textId="77777777" w:rsidR="00030F8B" w:rsidRDefault="007F68A1">
      <w:pPr>
        <w:tabs>
          <w:tab w:val="left" w:pos="3695"/>
        </w:tabs>
        <w:spacing w:after="0" w:line="600" w:lineRule="auto"/>
        <w:ind w:firstLine="720"/>
        <w:jc w:val="both"/>
        <w:rPr>
          <w:rFonts w:eastAsia="Times New Roman"/>
          <w:szCs w:val="24"/>
        </w:rPr>
      </w:pPr>
      <w:r>
        <w:rPr>
          <w:rFonts w:eastAsia="Times New Roman" w:cs="Times New Roman"/>
          <w:b/>
          <w:szCs w:val="24"/>
        </w:rPr>
        <w:t>ΠΑΥΛΟΣ ΠΟΛΑΚΗΣ (Αναπληρωτής Υπουργός Υγείας):</w:t>
      </w:r>
      <w:r>
        <w:rPr>
          <w:rFonts w:eastAsia="Times New Roman"/>
          <w:szCs w:val="24"/>
        </w:rPr>
        <w:t xml:space="preserve"> Λέω να είστε λίγο μεγαλόψυχοι πότε, πότε. Δεν κάνει κακό.</w:t>
      </w:r>
    </w:p>
    <w:p w14:paraId="77AE1A07"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lastRenderedPageBreak/>
        <w:t>Ενημερωτικά θα σα</w:t>
      </w:r>
      <w:r>
        <w:rPr>
          <w:rFonts w:eastAsia="Times New Roman"/>
          <w:szCs w:val="24"/>
        </w:rPr>
        <w:t>ς</w:t>
      </w:r>
      <w:r>
        <w:rPr>
          <w:rFonts w:eastAsia="Times New Roman"/>
          <w:szCs w:val="24"/>
        </w:rPr>
        <w:t xml:space="preserve"> πω ότι το περιφερειακό ιατρείο Γραικικού, το πολ</w:t>
      </w:r>
      <w:r>
        <w:rPr>
          <w:rFonts w:eastAsia="Times New Roman"/>
          <w:szCs w:val="24"/>
        </w:rPr>
        <w:t>υ</w:t>
      </w:r>
      <w:r>
        <w:rPr>
          <w:rFonts w:eastAsia="Times New Roman"/>
          <w:szCs w:val="24"/>
        </w:rPr>
        <w:t>δ</w:t>
      </w:r>
      <w:r>
        <w:rPr>
          <w:rFonts w:eastAsia="Times New Roman"/>
          <w:szCs w:val="24"/>
        </w:rPr>
        <w:t>ύ</w:t>
      </w:r>
      <w:r>
        <w:rPr>
          <w:rFonts w:eastAsia="Times New Roman"/>
          <w:szCs w:val="24"/>
        </w:rPr>
        <w:t xml:space="preserve">ναμο περιφερειακό ιατρείο </w:t>
      </w:r>
      <w:proofErr w:type="spellStart"/>
      <w:r>
        <w:rPr>
          <w:rFonts w:eastAsia="Times New Roman"/>
          <w:szCs w:val="24"/>
        </w:rPr>
        <w:t>Λεπιανών</w:t>
      </w:r>
      <w:proofErr w:type="spellEnd"/>
      <w:r>
        <w:rPr>
          <w:rFonts w:eastAsia="Times New Roman"/>
          <w:szCs w:val="24"/>
        </w:rPr>
        <w:t>, το περ</w:t>
      </w:r>
      <w:r>
        <w:rPr>
          <w:rFonts w:eastAsia="Times New Roman"/>
          <w:szCs w:val="24"/>
        </w:rPr>
        <w:t xml:space="preserve">ιφερειακό ιατρείο </w:t>
      </w:r>
      <w:proofErr w:type="spellStart"/>
      <w:r>
        <w:rPr>
          <w:rFonts w:eastAsia="Times New Roman"/>
          <w:szCs w:val="24"/>
        </w:rPr>
        <w:t>Ραμιάς</w:t>
      </w:r>
      <w:proofErr w:type="spellEnd"/>
      <w:r>
        <w:rPr>
          <w:rFonts w:eastAsia="Times New Roman"/>
          <w:szCs w:val="24"/>
        </w:rPr>
        <w:t xml:space="preserve">, το περιφερειακό ιατρείο Καταρράκτη, το Κέντρο Υγείας </w:t>
      </w:r>
      <w:proofErr w:type="spellStart"/>
      <w:r>
        <w:rPr>
          <w:rFonts w:eastAsia="Times New Roman"/>
          <w:szCs w:val="24"/>
        </w:rPr>
        <w:t>Βουργαρελίου</w:t>
      </w:r>
      <w:proofErr w:type="spellEnd"/>
      <w:r>
        <w:rPr>
          <w:rFonts w:eastAsia="Times New Roman"/>
          <w:szCs w:val="24"/>
        </w:rPr>
        <w:t xml:space="preserve">, το περιφερειακό ιατρείο Κυψέλης, το περιφερειακό ιατρείο Κεντρικού, το περιφερειακό ιατρείο </w:t>
      </w:r>
      <w:proofErr w:type="spellStart"/>
      <w:r>
        <w:rPr>
          <w:rFonts w:eastAsia="Times New Roman"/>
          <w:szCs w:val="24"/>
        </w:rPr>
        <w:t>Τετράκωμο</w:t>
      </w:r>
      <w:proofErr w:type="spellEnd"/>
      <w:r>
        <w:rPr>
          <w:rFonts w:eastAsia="Times New Roman"/>
          <w:szCs w:val="24"/>
        </w:rPr>
        <w:t xml:space="preserve">, το περιφερειακό ιατρείο </w:t>
      </w:r>
      <w:proofErr w:type="spellStart"/>
      <w:r>
        <w:rPr>
          <w:rFonts w:eastAsia="Times New Roman"/>
          <w:szCs w:val="24"/>
        </w:rPr>
        <w:t>Μυρόφυλλου</w:t>
      </w:r>
      <w:proofErr w:type="spellEnd"/>
      <w:r>
        <w:rPr>
          <w:rFonts w:eastAsia="Times New Roman"/>
          <w:szCs w:val="24"/>
        </w:rPr>
        <w:t xml:space="preserve">, το περιφερειακό ιατρείο </w:t>
      </w:r>
      <w:proofErr w:type="spellStart"/>
      <w:r>
        <w:rPr>
          <w:rFonts w:eastAsia="Times New Roman"/>
          <w:szCs w:val="24"/>
        </w:rPr>
        <w:t>Θεοδώριανου</w:t>
      </w:r>
      <w:proofErr w:type="spellEnd"/>
      <w:r>
        <w:rPr>
          <w:rFonts w:eastAsia="Times New Roman"/>
          <w:szCs w:val="24"/>
        </w:rPr>
        <w:t xml:space="preserve">, το περιφερειακό ιατρείο Ροδαυγής και το περιφερειακό ιατρείο </w:t>
      </w:r>
      <w:proofErr w:type="spellStart"/>
      <w:r>
        <w:rPr>
          <w:rFonts w:eastAsia="Times New Roman"/>
          <w:szCs w:val="24"/>
        </w:rPr>
        <w:t>Αδαμάνιου</w:t>
      </w:r>
      <w:proofErr w:type="spellEnd"/>
      <w:r>
        <w:rPr>
          <w:rFonts w:eastAsia="Times New Roman"/>
          <w:szCs w:val="24"/>
        </w:rPr>
        <w:t xml:space="preserve"> είναι δεκατέσσερα από τα τετρακόσια έντεκα αγροτικά ιατρεία, ορεινά ή νησιωτικά και μειονεκτικά, όπου εν καιρώ μνημονίου –και αναγνωρίστε το αυτό- και εν καιρώ δημοσιονομικ</w:t>
      </w:r>
      <w:r>
        <w:rPr>
          <w:rFonts w:eastAsia="Times New Roman"/>
          <w:szCs w:val="24"/>
        </w:rPr>
        <w:t xml:space="preserve">ής προσαρμογής και αυτής της θηλειάς που μας έχουν περασμένη οι εταίροι-δανειστές, επαναφέρουμε το επίδομα αγόνου με 400 ευρώ σαν κίνητρο για να μπορέσει να πάει κόσμος. Και πιστεύουμε ότι θα πάει. </w:t>
      </w:r>
    </w:p>
    <w:p w14:paraId="77AE1A08"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 xml:space="preserve">Και βάλαμε όλα τα περιφερειακά ιατρεία του ορεινού όγκου </w:t>
      </w:r>
      <w:r>
        <w:rPr>
          <w:rFonts w:eastAsia="Times New Roman"/>
          <w:szCs w:val="24"/>
        </w:rPr>
        <w:t xml:space="preserve">της περιοχής σας, ακριβώς γιατί ξέρουμε –και εγώ από ορεινό όγκο είμαι- τι σημαίνει να περιμένει ο γέρος να έρθει ο γιατρός στο χωριό για να του γράψει τα φάρμακα, να του πάρει την πίεση, να του πιάσει τη χέρα, να τον εξετάσει και να δει όλα αυτά </w:t>
      </w:r>
      <w:r>
        <w:rPr>
          <w:rFonts w:eastAsia="Times New Roman"/>
          <w:szCs w:val="24"/>
        </w:rPr>
        <w:lastRenderedPageBreak/>
        <w:t>τα πράγμα</w:t>
      </w:r>
      <w:r>
        <w:rPr>
          <w:rFonts w:eastAsia="Times New Roman"/>
          <w:szCs w:val="24"/>
        </w:rPr>
        <w:t>τα. Και γι’ αυτό το κάνουμε. Είναι τριακόσια έντεκα αγροτικά ιατρεία στην νησιωτική και ορεινή Ελλάδα και νομίζω ότι υπερκαλύπτεται η περιοχή σας με αυτό το πράγμα.</w:t>
      </w:r>
    </w:p>
    <w:p w14:paraId="77AE1A09"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Από εκεί και πέρα ό,τι μπορούμε, κάνουμε. Νομίζω ότι είναι σαφές. Είδατε και το προσχέδιο τ</w:t>
      </w:r>
      <w:r>
        <w:rPr>
          <w:rFonts w:eastAsia="Times New Roman"/>
          <w:szCs w:val="24"/>
        </w:rPr>
        <w:t>ου προϋπολογισμού του 2017. Προβλέπονται πέρα από τα φετινά τριακόσια εκατομμύρια, άλλα διακόσια εκατομμύρια ενίσχυση για τον προϋπολογισμό της υγείας. Και επίσης, υπάρχει και η αύξηση της χρηματοδότησης του ΕΟΠΥΥ, ακριβώς για να στηρίξει τις δημόσιες δομέ</w:t>
      </w:r>
      <w:r>
        <w:rPr>
          <w:rFonts w:eastAsia="Times New Roman"/>
          <w:szCs w:val="24"/>
        </w:rPr>
        <w:t>ς. Αυτό θα γίνει για πρώτη φορά φέτος μετά από πάρα πολλά χρόνια.</w:t>
      </w:r>
    </w:p>
    <w:p w14:paraId="77AE1A0A"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Προκηρύσσουμε πάρα πολλές θέσεις και υπάρχουν και στην περιοχή σας. Δεν ήξερα ότι θα με ρωτούσατε για τα Κέντρα Υγείας. Αυτό έτυχε και το είχα μαζί μου. Εννοώ για τις θέσεις που έχουν προκηρ</w:t>
      </w:r>
      <w:r>
        <w:rPr>
          <w:rFonts w:eastAsia="Times New Roman"/>
          <w:szCs w:val="24"/>
        </w:rPr>
        <w:t>υχτεί και στην περιοχή σας σαν μόνιμες θέσεις γιατρών</w:t>
      </w:r>
      <w:r>
        <w:rPr>
          <w:rFonts w:eastAsia="Times New Roman"/>
          <w:szCs w:val="24"/>
        </w:rPr>
        <w:t>,</w:t>
      </w:r>
      <w:r>
        <w:rPr>
          <w:rFonts w:eastAsia="Times New Roman"/>
          <w:szCs w:val="24"/>
        </w:rPr>
        <w:t xml:space="preserve"> μέσα στις εξακόσιες ενενήντα που έχουμε προκηρύξει μαζικά μετά από πολλά χρόνια.</w:t>
      </w:r>
    </w:p>
    <w:p w14:paraId="77AE1A0B"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lastRenderedPageBreak/>
        <w:t>Και επίσης, προχτές υπογράφτηκε άλλη μία συμπληρωματική προκήρυξη εβδομήντα θέσεων μόνιμων γιατρών, η οποία θα κατευθυνθ</w:t>
      </w:r>
      <w:r>
        <w:rPr>
          <w:rFonts w:eastAsia="Times New Roman"/>
          <w:szCs w:val="24"/>
        </w:rPr>
        <w:t xml:space="preserve">εί σε πολλές περιοχές με πολλά απομακρυσμένα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γείας, για να καλύψουμε ανάγκες.</w:t>
      </w:r>
    </w:p>
    <w:p w14:paraId="77AE1A0C"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Γίνεται μια σοβαρή συζήτηση στο εσωτερικό της Κυβέρνησης –δυστυχώς δεν μπορώ να ανακοινώσω αυτήν τη στιγμή- για το ποιος θα είναι ο αριθμός των προσλήψεων μόνιμων γιατρών</w:t>
      </w:r>
      <w:r>
        <w:rPr>
          <w:rFonts w:eastAsia="Times New Roman"/>
          <w:szCs w:val="24"/>
        </w:rPr>
        <w:t xml:space="preserve"> τα επόμενα τρία χρόνια. Και δεν μιλάμε για φραγκοδίφραγκα. Κάνουμε μια σοβαρή προσπάθεια να ενισχύσουμε το σύστημα με προσωπικό. Δεν μπορώ να πω το νούμερο τώρα. Θα το ανακοινώσουμε, όμως, πολύ σύντομα.</w:t>
      </w:r>
    </w:p>
    <w:p w14:paraId="77AE1A0D" w14:textId="77777777" w:rsidR="00030F8B" w:rsidRDefault="007F68A1">
      <w:pPr>
        <w:tabs>
          <w:tab w:val="left" w:pos="3695"/>
        </w:tabs>
        <w:spacing w:after="0" w:line="600" w:lineRule="auto"/>
        <w:ind w:firstLine="720"/>
        <w:jc w:val="both"/>
        <w:rPr>
          <w:rFonts w:eastAsia="Times New Roman"/>
          <w:szCs w:val="24"/>
        </w:rPr>
      </w:pPr>
      <w:r>
        <w:rPr>
          <w:rFonts w:eastAsia="Times New Roman"/>
          <w:szCs w:val="24"/>
        </w:rPr>
        <w:t xml:space="preserve">Και θέλουμε να δώσουμε ένα σήμα στη γενιά που έφυγε έξω στα προηγούμενα πέντε, έξι </w:t>
      </w:r>
      <w:proofErr w:type="spellStart"/>
      <w:r>
        <w:rPr>
          <w:rFonts w:eastAsia="Times New Roman"/>
          <w:szCs w:val="24"/>
        </w:rPr>
        <w:t>μνημονιακά</w:t>
      </w:r>
      <w:proofErr w:type="spellEnd"/>
      <w:r>
        <w:rPr>
          <w:rFonts w:eastAsia="Times New Roman"/>
          <w:szCs w:val="24"/>
        </w:rPr>
        <w:t xml:space="preserve"> χρόνια, να αρχίσει να έρχεται πίσω και να δει ότι έχει μέλλον στην Ελλάδα. Και για να το κάνεις αυτό, δεν μπορείς να πεις ότι προκηρύσσω πεντακόσιες θέσεις τα επό</w:t>
      </w:r>
      <w:r>
        <w:rPr>
          <w:rFonts w:eastAsia="Times New Roman"/>
          <w:szCs w:val="24"/>
        </w:rPr>
        <w:t xml:space="preserve">μενα χρόνια. Πρέπει να πεις έναν σοβαρό αριθμό, για να δείξεις ότι θες να τους τραβήξεις ξανά πίσω. </w:t>
      </w:r>
    </w:p>
    <w:p w14:paraId="77AE1A0E" w14:textId="77777777" w:rsidR="00030F8B" w:rsidRDefault="007F68A1">
      <w:pPr>
        <w:tabs>
          <w:tab w:val="left" w:pos="3695"/>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w:t>
      </w:r>
    </w:p>
    <w:p w14:paraId="77AE1A0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δέκατη </w:t>
      </w:r>
      <w:r>
        <w:rPr>
          <w:rFonts w:eastAsia="Times New Roman" w:cs="Times New Roman"/>
          <w:szCs w:val="24"/>
        </w:rPr>
        <w:t xml:space="preserve">με αριθμό 943/3-6-2016 επίκαιρη ερώτηση </w:t>
      </w:r>
      <w:r>
        <w:rPr>
          <w:rFonts w:eastAsia="Times New Roman" w:cs="Times New Roman"/>
          <w:szCs w:val="24"/>
        </w:rPr>
        <w:t xml:space="preserve">δεύτερου κύκλου </w:t>
      </w:r>
      <w:r>
        <w:rPr>
          <w:rFonts w:eastAsia="Times New Roman" w:cs="Times New Roman"/>
          <w:szCs w:val="24"/>
        </w:rPr>
        <w:t>του Βουλευτή Αχαΐας</w:t>
      </w:r>
      <w:r>
        <w:rPr>
          <w:rFonts w:eastAsia="Times New Roman" w:cs="Times New Roman"/>
          <w:szCs w:val="24"/>
        </w:rPr>
        <w:t xml:space="preserve">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τις ελλείψεις του ΕΚΑΒ στην ορεινή Αχαΐα.</w:t>
      </w:r>
    </w:p>
    <w:p w14:paraId="77AE1A1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Κατσανιώτης</w:t>
      </w:r>
      <w:proofErr w:type="spellEnd"/>
      <w:r>
        <w:rPr>
          <w:rFonts w:eastAsia="Times New Roman" w:cs="Times New Roman"/>
          <w:szCs w:val="24"/>
        </w:rPr>
        <w:t xml:space="preserve"> για δύο λεπτά.</w:t>
      </w:r>
    </w:p>
    <w:p w14:paraId="77AE1A1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Ευχαριστώ, κυρία Πρόεδρε.</w:t>
      </w:r>
    </w:p>
    <w:p w14:paraId="77AE1A1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 θα μου επιτρέψετε ξεκινώντα</w:t>
      </w:r>
      <w:r>
        <w:rPr>
          <w:rFonts w:eastAsia="Times New Roman" w:cs="Times New Roman"/>
          <w:szCs w:val="24"/>
        </w:rPr>
        <w:t>ς να πάρω αφορμή από την προηγούμενη συζήτηση και να σας πω ότι ο διαφημιστικός κλάδος στην Ελλάδα, οι διαφημιστικές εταιρείες στην Ελλάδα</w:t>
      </w:r>
      <w:r>
        <w:rPr>
          <w:rFonts w:eastAsia="Times New Roman" w:cs="Times New Roman"/>
          <w:szCs w:val="24"/>
        </w:rPr>
        <w:t>,</w:t>
      </w:r>
      <w:r>
        <w:rPr>
          <w:rFonts w:eastAsia="Times New Roman" w:cs="Times New Roman"/>
          <w:szCs w:val="24"/>
        </w:rPr>
        <w:t xml:space="preserve"> είναι ένας πολύ σημαντικός και μεγάλος κλάδος.</w:t>
      </w:r>
    </w:p>
    <w:p w14:paraId="77AE1A1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w:t>
      </w:r>
      <w:r>
        <w:rPr>
          <w:rFonts w:eastAsia="Times New Roman" w:cs="Times New Roman"/>
          <w:szCs w:val="24"/>
        </w:rPr>
        <w:t xml:space="preserve">ης Βουλής κ. </w:t>
      </w:r>
      <w:r w:rsidRPr="00D62BDB">
        <w:rPr>
          <w:rFonts w:eastAsia="Times New Roman" w:cs="Times New Roman"/>
          <w:b/>
          <w:szCs w:val="24"/>
        </w:rPr>
        <w:t>ΔΗΜΗΤΡΙΟΣ ΚΡΕΜΑΣΤΙΝΟΣ</w:t>
      </w:r>
      <w:r>
        <w:rPr>
          <w:rFonts w:eastAsia="Times New Roman" w:cs="Times New Roman"/>
          <w:szCs w:val="24"/>
        </w:rPr>
        <w:t>)</w:t>
      </w:r>
    </w:p>
    <w:p w14:paraId="77AE1A1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Απασχολεί χιλιάδες άτομα, έχει πολλά βραβεία στο εξωτερικό, έχει μια σειρά από καλούς επιστήμονες που έχουν να κάνουν με την έρευνα, κειμενογράφους, δημιουργικούς, παραγωγικούς. Καλό θα είναι να μην </w:t>
      </w:r>
      <w:proofErr w:type="spellStart"/>
      <w:r>
        <w:rPr>
          <w:rFonts w:eastAsia="Times New Roman" w:cs="Times New Roman"/>
          <w:szCs w:val="24"/>
        </w:rPr>
        <w:t>δαιμονοποιούμε</w:t>
      </w:r>
      <w:proofErr w:type="spellEnd"/>
      <w:r>
        <w:rPr>
          <w:rFonts w:eastAsia="Times New Roman" w:cs="Times New Roman"/>
          <w:szCs w:val="24"/>
        </w:rPr>
        <w:t xml:space="preserve"> κλάδου</w:t>
      </w:r>
      <w:r>
        <w:rPr>
          <w:rFonts w:eastAsia="Times New Roman" w:cs="Times New Roman"/>
          <w:szCs w:val="24"/>
        </w:rPr>
        <w:t xml:space="preserve">ς, όπως δεν πρέπει να </w:t>
      </w:r>
      <w:proofErr w:type="spellStart"/>
      <w:r>
        <w:rPr>
          <w:rFonts w:eastAsia="Times New Roman" w:cs="Times New Roman"/>
          <w:szCs w:val="24"/>
        </w:rPr>
        <w:t>δαιμονοποιούμε</w:t>
      </w:r>
      <w:proofErr w:type="spellEnd"/>
      <w:r>
        <w:rPr>
          <w:rFonts w:eastAsia="Times New Roman" w:cs="Times New Roman"/>
          <w:szCs w:val="24"/>
        </w:rPr>
        <w:t xml:space="preserve"> τα κανάλια, όπως δεν πρέπει να </w:t>
      </w:r>
      <w:proofErr w:type="spellStart"/>
      <w:r>
        <w:rPr>
          <w:rFonts w:eastAsia="Times New Roman" w:cs="Times New Roman"/>
          <w:szCs w:val="24"/>
        </w:rPr>
        <w:t>δαιμονοποιούμε</w:t>
      </w:r>
      <w:proofErr w:type="spellEnd"/>
      <w:r>
        <w:rPr>
          <w:rFonts w:eastAsia="Times New Roman" w:cs="Times New Roman"/>
          <w:szCs w:val="24"/>
        </w:rPr>
        <w:t xml:space="preserve"> τις εφημερίδες. Αυτό για την αποκατάσταση.</w:t>
      </w:r>
    </w:p>
    <w:p w14:paraId="77AE1A15" w14:textId="77777777" w:rsidR="00030F8B" w:rsidRDefault="007F68A1">
      <w:pPr>
        <w:tabs>
          <w:tab w:val="left" w:pos="1985"/>
        </w:tabs>
        <w:spacing w:after="0" w:line="600" w:lineRule="auto"/>
        <w:ind w:firstLine="720"/>
        <w:jc w:val="both"/>
        <w:rPr>
          <w:rFonts w:eastAsia="Times New Roman" w:cs="Times New Roman"/>
          <w:szCs w:val="24"/>
        </w:rPr>
      </w:pPr>
      <w:r>
        <w:rPr>
          <w:rFonts w:eastAsia="Times New Roman" w:cs="Times New Roman"/>
          <w:szCs w:val="24"/>
        </w:rPr>
        <w:t>Γιατί και για εσάς σήμερα</w:t>
      </w:r>
      <w:r>
        <w:rPr>
          <w:rFonts w:eastAsia="Times New Roman" w:cs="Times New Roman"/>
          <w:szCs w:val="24"/>
        </w:rPr>
        <w:t>,</w:t>
      </w:r>
      <w:r>
        <w:rPr>
          <w:rFonts w:eastAsia="Times New Roman" w:cs="Times New Roman"/>
          <w:szCs w:val="24"/>
        </w:rPr>
        <w:t xml:space="preserve"> είχαμε μία άρση της ασυλίας σας. Κανείς από εμάς δεν θεωρεί ότι έχετε κάνει κάτι. Άρα</w:t>
      </w:r>
      <w:r>
        <w:rPr>
          <w:rFonts w:eastAsia="Times New Roman" w:cs="Times New Roman"/>
          <w:szCs w:val="24"/>
        </w:rPr>
        <w:t xml:space="preserve"> μέχρι να λήξουν πράγματα</w:t>
      </w:r>
      <w:r>
        <w:rPr>
          <w:rFonts w:eastAsia="Times New Roman" w:cs="Times New Roman"/>
          <w:szCs w:val="24"/>
        </w:rPr>
        <w:t>,</w:t>
      </w:r>
      <w:r>
        <w:rPr>
          <w:rFonts w:eastAsia="Times New Roman" w:cs="Times New Roman"/>
          <w:szCs w:val="24"/>
        </w:rPr>
        <w:t xml:space="preserve"> είναι κακό να </w:t>
      </w:r>
      <w:proofErr w:type="spellStart"/>
      <w:r>
        <w:rPr>
          <w:rFonts w:eastAsia="Times New Roman" w:cs="Times New Roman"/>
          <w:szCs w:val="24"/>
        </w:rPr>
        <w:t>στοχοποιούμε</w:t>
      </w:r>
      <w:proofErr w:type="spellEnd"/>
      <w:r>
        <w:rPr>
          <w:rFonts w:eastAsia="Times New Roman" w:cs="Times New Roman"/>
          <w:szCs w:val="24"/>
        </w:rPr>
        <w:t xml:space="preserve"> κλάδους. Είναι κακό να </w:t>
      </w:r>
      <w:proofErr w:type="spellStart"/>
      <w:r>
        <w:rPr>
          <w:rFonts w:eastAsia="Times New Roman" w:cs="Times New Roman"/>
          <w:szCs w:val="24"/>
        </w:rPr>
        <w:t>στοχοποιείται</w:t>
      </w:r>
      <w:proofErr w:type="spellEnd"/>
      <w:r>
        <w:rPr>
          <w:rFonts w:eastAsia="Times New Roman" w:cs="Times New Roman"/>
          <w:szCs w:val="24"/>
        </w:rPr>
        <w:t xml:space="preserve"> ο κλάδος της διαφήμισης στο σύνολό του. Αυτό ως εισαγωγή.</w:t>
      </w:r>
    </w:p>
    <w:p w14:paraId="77AE1A1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 που θα ήθελα να σας πω, κύριε Υπουργέ, και αφορμή της ερώτησής μου, δυστυχώς, είναι ο χαμός ενός συναν</w:t>
      </w:r>
      <w:r>
        <w:rPr>
          <w:rFonts w:eastAsia="Times New Roman" w:cs="Times New Roman"/>
          <w:szCs w:val="24"/>
        </w:rPr>
        <w:t>θρώπου μας. Πριν μερικές μέρες, πριν κάποιες εβδομάδες ένας συνάνθρωπός μας στο Μπόσι Καλαβρύτων ένιωσε μια ξαφνική αδιαθεσία. Ειδοποιήθηκε το ΕΚΑΒ Καλαβρύτων, αλλά δυστυχώς, λόγω ελλείψεως προσωπικού, εκλήθη το ΕΚΑΒ από το Αίγιο. Ο χρόνος ήταν μεγάλος και</w:t>
      </w:r>
      <w:r>
        <w:rPr>
          <w:rFonts w:eastAsia="Times New Roman" w:cs="Times New Roman"/>
          <w:szCs w:val="24"/>
        </w:rPr>
        <w:t xml:space="preserve"> ο συνάνθρωπός μας δεν τα κατάφερε. </w:t>
      </w:r>
    </w:p>
    <w:p w14:paraId="77AE1A1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Καταλαβαίνω και αντιλαμβάνομαι τις ελλείψεις που υπάρχουν συνολικά στο </w:t>
      </w:r>
      <w:r>
        <w:rPr>
          <w:rFonts w:eastAsia="Times New Roman" w:cs="Times New Roman"/>
          <w:szCs w:val="24"/>
        </w:rPr>
        <w:t>δ</w:t>
      </w:r>
      <w:r>
        <w:rPr>
          <w:rFonts w:eastAsia="Times New Roman" w:cs="Times New Roman"/>
          <w:szCs w:val="24"/>
        </w:rPr>
        <w:t>ημόσιο. Καταλαβαίνω και αντιλαμβάνομαι τις ελλείψεις που υπάρχουν στον χώρο υγείας. Όμως ο χώρος της υγείας και κυρίως το ΕΚΑΒ στις ορεινές περιοχέ</w:t>
      </w:r>
      <w:r>
        <w:rPr>
          <w:rFonts w:eastAsia="Times New Roman" w:cs="Times New Roman"/>
          <w:szCs w:val="24"/>
        </w:rPr>
        <w:t xml:space="preserve">ς είναι, κύριε Υπουργέ, ζήτημα ζωής και θανάτου. </w:t>
      </w:r>
    </w:p>
    <w:p w14:paraId="77AE1A1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 που θα ήθελα να ακούσω από εσάς</w:t>
      </w:r>
      <w:r>
        <w:rPr>
          <w:rFonts w:eastAsia="Times New Roman" w:cs="Times New Roman"/>
          <w:szCs w:val="24"/>
        </w:rPr>
        <w:t>,</w:t>
      </w:r>
      <w:r>
        <w:rPr>
          <w:rFonts w:eastAsia="Times New Roman" w:cs="Times New Roman"/>
          <w:szCs w:val="24"/>
        </w:rPr>
        <w:t xml:space="preserve"> είναι τι κάνατε εσείς τους τελευταίους δεκαπέντε μήνες. Γιατί το να μας περιγράψετε τι συνέβη πριν πέντε ή πριν επτά ή πριν τρία χρόνια δεν έχει κανένα ενδιαφέρον για τ</w:t>
      </w:r>
      <w:r>
        <w:rPr>
          <w:rFonts w:eastAsia="Times New Roman" w:cs="Times New Roman"/>
          <w:szCs w:val="24"/>
        </w:rPr>
        <w:t>α Καλάβρυτα. Αυτό που έχει ενδιαφέρον είναι να μας πείτε τι κάνατε εσείς αυτούς τους δεκαπέντε μήνες και τι σχεδιάζετε να κάνετε. Γιατί, ξέρετε, οι άνθρωποι που ζουν σε αυτές τις ορεινές και απομακρυσμένες περιοχές πρέπει να έχουν απαντήσεις.</w:t>
      </w:r>
    </w:p>
    <w:p w14:paraId="77AE1A1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Ευχαριστώ.</w:t>
      </w:r>
    </w:p>
    <w:p w14:paraId="77AE1A1A" w14:textId="77777777" w:rsidR="00030F8B" w:rsidRDefault="007F68A1">
      <w:pPr>
        <w:spacing w:after="0" w:line="600" w:lineRule="auto"/>
        <w:ind w:firstLine="720"/>
        <w:jc w:val="both"/>
        <w:rPr>
          <w:rFonts w:eastAsia="Times New Roman" w:cs="Times New Roman"/>
          <w:szCs w:val="24"/>
        </w:rPr>
      </w:pPr>
      <w:r>
        <w:rPr>
          <w:rFonts w:eastAsia="Times New Roman"/>
          <w:b/>
          <w:szCs w:val="24"/>
        </w:rPr>
        <w:t>ΠΡ</w:t>
      </w:r>
      <w:r>
        <w:rPr>
          <w:rFonts w:eastAsia="Times New Roman"/>
          <w:b/>
          <w:szCs w:val="24"/>
        </w:rPr>
        <w:t xml:space="preserve">ΟΕΔΡΕΥΩΝ (Δημήτριος Κρεμαστινός): </w:t>
      </w:r>
      <w:r>
        <w:rPr>
          <w:rFonts w:eastAsia="Times New Roman" w:cs="Times New Roman"/>
          <w:szCs w:val="24"/>
        </w:rPr>
        <w:t>Ορίστε, κύριε Υπουργέ, έχετε τον λόγο.</w:t>
      </w:r>
    </w:p>
    <w:p w14:paraId="77AE1A1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συνάδελφε, ευχαριστώ για την ερώτηση.</w:t>
      </w:r>
    </w:p>
    <w:p w14:paraId="77AE1A1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w:t>
      </w:r>
      <w:proofErr w:type="spellStart"/>
      <w:r>
        <w:rPr>
          <w:rFonts w:eastAsia="Times New Roman" w:cs="Times New Roman"/>
          <w:szCs w:val="24"/>
        </w:rPr>
        <w:t>δαιμονοποίησα</w:t>
      </w:r>
      <w:proofErr w:type="spellEnd"/>
      <w:r>
        <w:rPr>
          <w:rFonts w:eastAsia="Times New Roman" w:cs="Times New Roman"/>
          <w:szCs w:val="24"/>
        </w:rPr>
        <w:t xml:space="preserve"> κανέναν κλάδο. Ανέδειξα τη διαπλοκή που υπάρχει μέσα από τον </w:t>
      </w:r>
      <w:proofErr w:type="spellStart"/>
      <w:r>
        <w:rPr>
          <w:rFonts w:eastAsia="Times New Roman" w:cs="Times New Roman"/>
          <w:szCs w:val="24"/>
        </w:rPr>
        <w:t>παραμηχανισμό</w:t>
      </w:r>
      <w:proofErr w:type="spellEnd"/>
      <w:r>
        <w:rPr>
          <w:rFonts w:eastAsia="Times New Roman" w:cs="Times New Roman"/>
          <w:szCs w:val="24"/>
        </w:rPr>
        <w:t xml:space="preserve"> </w:t>
      </w:r>
      <w:r>
        <w:rPr>
          <w:rFonts w:eastAsia="Times New Roman" w:cs="Times New Roman"/>
          <w:szCs w:val="24"/>
        </w:rPr>
        <w:t xml:space="preserve">του ΚΕΕΛΠΝΟ, ο οποίος τάιζε </w:t>
      </w:r>
      <w:r>
        <w:rPr>
          <w:rFonts w:eastAsia="Times New Roman" w:cs="Times New Roman"/>
          <w:szCs w:val="24"/>
          <w:lang w:val="en-US"/>
        </w:rPr>
        <w:t>site</w:t>
      </w:r>
      <w:r>
        <w:rPr>
          <w:rFonts w:eastAsia="Times New Roman" w:cs="Times New Roman"/>
          <w:szCs w:val="24"/>
        </w:rPr>
        <w:t xml:space="preserve"> με </w:t>
      </w:r>
      <w:proofErr w:type="spellStart"/>
      <w:r>
        <w:rPr>
          <w:rFonts w:eastAsia="Times New Roman" w:cs="Times New Roman"/>
          <w:szCs w:val="24"/>
        </w:rPr>
        <w:t>επισκεψιμότητα</w:t>
      </w:r>
      <w:proofErr w:type="spellEnd"/>
      <w:r>
        <w:rPr>
          <w:rFonts w:eastAsia="Times New Roman" w:cs="Times New Roman"/>
          <w:szCs w:val="24"/>
        </w:rPr>
        <w:t xml:space="preserve"> διακοσίων και εκατό επισκέψεων τον χρόνο με κάτι </w:t>
      </w:r>
      <w:proofErr w:type="spellStart"/>
      <w:r>
        <w:rPr>
          <w:rFonts w:eastAsia="Times New Roman" w:cs="Times New Roman"/>
          <w:szCs w:val="24"/>
        </w:rPr>
        <w:t>πενηνταριές</w:t>
      </w:r>
      <w:proofErr w:type="spellEnd"/>
      <w:r>
        <w:rPr>
          <w:rFonts w:eastAsia="Times New Roman" w:cs="Times New Roman"/>
          <w:szCs w:val="24"/>
        </w:rPr>
        <w:t xml:space="preserve"> και </w:t>
      </w:r>
      <w:proofErr w:type="spellStart"/>
      <w:r>
        <w:rPr>
          <w:rFonts w:eastAsia="Times New Roman" w:cs="Times New Roman"/>
          <w:szCs w:val="24"/>
        </w:rPr>
        <w:t>κατοσταριές</w:t>
      </w:r>
      <w:proofErr w:type="spellEnd"/>
      <w:r>
        <w:rPr>
          <w:rFonts w:eastAsia="Times New Roman" w:cs="Times New Roman"/>
          <w:szCs w:val="24"/>
        </w:rPr>
        <w:t xml:space="preserve"> χιλιάδες ευρώ.</w:t>
      </w:r>
    </w:p>
    <w:p w14:paraId="77AE1A1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Δεύτερον, όσον αφορά το ΕΚΑΒ, το πρώτο και το βασικότερο που κάναμε για το ΕΚΑΒ όλης της χώρας είναι ότι έναν δια</w:t>
      </w:r>
      <w:r>
        <w:rPr>
          <w:rFonts w:eastAsia="Times New Roman" w:cs="Times New Roman"/>
          <w:szCs w:val="24"/>
        </w:rPr>
        <w:t xml:space="preserve">γωνισμό που καρκινοβατούσε, για τους γνωστούς λόγους, από το 2007 εμείς τον ολοκληρώσαμε με μια διαδικασία που έσπασε παγκόσμια ρεκόρ για την ελληνική γραφειοκρατία από τον Σεπτέμβρη που αναλάβαμε. Και ήδη ενενήντα ασθενοφόρα είναι καθ’ οδόν στις διάφορες </w:t>
      </w:r>
      <w:r>
        <w:rPr>
          <w:rFonts w:eastAsia="Times New Roman" w:cs="Times New Roman"/>
          <w:szCs w:val="24"/>
        </w:rPr>
        <w:t>περιφέρειες και στην Περιφέρεια Πελοποννήσου δέκα. Το πρώτο και βασικότερο που κάναμε ήταν αυτό, διότι θα χάνονταν και αυτά τα ενενήντα ασθενοφόρα, εάν δεν δρούσαμε με τον τρόπο που δράσαμε τον Οκτώβρη, μόλις αναλάβαμε. Ήταν από τα πρώτα πράγματα που ασχολ</w:t>
      </w:r>
      <w:r>
        <w:rPr>
          <w:rFonts w:eastAsia="Times New Roman" w:cs="Times New Roman"/>
          <w:szCs w:val="24"/>
        </w:rPr>
        <w:t xml:space="preserve">ηθήκαμε. Γιατί εάν το Ελεγκτικό Συνέδριο μέσα από τη βοήθεια των Προέδρων και των Αντιπροέδρων του τότε δεν ολοκλήρωνε τον έλεγχο -που συνήθως </w:t>
      </w:r>
      <w:r>
        <w:rPr>
          <w:rFonts w:eastAsia="Times New Roman" w:cs="Times New Roman"/>
          <w:szCs w:val="24"/>
        </w:rPr>
        <w:lastRenderedPageBreak/>
        <w:t xml:space="preserve">κάνει πέντε και έξι μήνες- σε δεκαπέντε με δεκαεπτά μέρες, δεν θα υπήρχε η δυνατότητα να υπογραφεί καμία σύμβαση </w:t>
      </w:r>
      <w:r>
        <w:rPr>
          <w:rFonts w:eastAsia="Times New Roman" w:cs="Times New Roman"/>
          <w:szCs w:val="24"/>
        </w:rPr>
        <w:t>και θα χάναμε και αυτά τα ενενήντα ασθενοφόρα.</w:t>
      </w:r>
    </w:p>
    <w:p w14:paraId="77AE1A1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Δεύτερον, για το συγκεκριμένο, απ’ ό,τι με ενημέρωσαν γι’ αυτό το πολύ λυπηρό γεγονός το οποίο έγινε, το ασθενοφόρο από το Αίγιο πραγματοποίησε τόσο χιλιομετρική διαδρομή όσο και χρόνο που θα χρειαζόταν το ασθ</w:t>
      </w:r>
      <w:r>
        <w:rPr>
          <w:rFonts w:eastAsia="Times New Roman" w:cs="Times New Roman"/>
          <w:szCs w:val="24"/>
        </w:rPr>
        <w:t>ενοφόρο από τα Καλάβρυτα</w:t>
      </w:r>
      <w:r>
        <w:rPr>
          <w:rFonts w:eastAsia="Times New Roman" w:cs="Times New Roman"/>
          <w:szCs w:val="24"/>
        </w:rPr>
        <w:t>,</w:t>
      </w:r>
      <w:r>
        <w:rPr>
          <w:rFonts w:eastAsia="Times New Roman" w:cs="Times New Roman"/>
          <w:szCs w:val="24"/>
        </w:rPr>
        <w:t xml:space="preserve"> αφού η περιοχή του συμβάντος απείχε το ίδιο από το Αίγιο και τα Καλάβρυτα, περίπου τριάντα πέντε χιλιόμετρα. </w:t>
      </w:r>
    </w:p>
    <w:p w14:paraId="77AE1A1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Το τρίτο είναι το εξής: Το ΕΚΑΒ Καλαβρύτων έχει ενισχυθεί το τελευταίο διάστημα με δύο άτομα προσωπικό. Φανταστείτε πώς </w:t>
      </w:r>
      <w:r>
        <w:rPr>
          <w:rFonts w:eastAsia="Times New Roman" w:cs="Times New Roman"/>
          <w:szCs w:val="24"/>
        </w:rPr>
        <w:t xml:space="preserve">ήταν πριν. Ήταν από τους </w:t>
      </w:r>
      <w:proofErr w:type="spellStart"/>
      <w:r>
        <w:rPr>
          <w:rFonts w:eastAsia="Times New Roman" w:cs="Times New Roman"/>
          <w:szCs w:val="24"/>
        </w:rPr>
        <w:t>εκατόν</w:t>
      </w:r>
      <w:proofErr w:type="spellEnd"/>
      <w:r>
        <w:rPr>
          <w:rFonts w:eastAsia="Times New Roman" w:cs="Times New Roman"/>
          <w:szCs w:val="24"/>
        </w:rPr>
        <w:t xml:space="preserve"> ογδόντα επτά </w:t>
      </w:r>
      <w:proofErr w:type="spellStart"/>
      <w:r>
        <w:rPr>
          <w:rFonts w:eastAsia="Times New Roman" w:cs="Times New Roman"/>
          <w:szCs w:val="24"/>
        </w:rPr>
        <w:t>διασώστες</w:t>
      </w:r>
      <w:proofErr w:type="spellEnd"/>
      <w:r>
        <w:rPr>
          <w:rFonts w:eastAsia="Times New Roman" w:cs="Times New Roman"/>
          <w:szCs w:val="24"/>
        </w:rPr>
        <w:t xml:space="preserve"> που ορκίστηκαν τον Γενάρη και που και εκεί τρέξαμε πάρα πολύ για να ολοκληρωθεί όσο πιο γρήγορα γινόταν αυτή η διαδικασία. </w:t>
      </w:r>
    </w:p>
    <w:p w14:paraId="77AE1A2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Επίσης, προγραμματίζουμε άλλες δύο θέσεις για εκεί, γιατί ξέρουμε το πρόβλημα</w:t>
      </w:r>
      <w:r>
        <w:rPr>
          <w:rFonts w:eastAsia="Times New Roman" w:cs="Times New Roman"/>
          <w:szCs w:val="24"/>
        </w:rPr>
        <w:t xml:space="preserve"> που υπάρχει, από τους νέους εκατό που θα βγουν. Προσωρινά έχει βγει πρόσκληση ενδιαφέροντος μήπως υπάρξει για εκεί </w:t>
      </w:r>
      <w:r>
        <w:rPr>
          <w:rFonts w:eastAsia="Times New Roman" w:cs="Times New Roman"/>
          <w:szCs w:val="24"/>
        </w:rPr>
        <w:lastRenderedPageBreak/>
        <w:t>κατ’ αρχήν δυνατότητα μετακίνησης υπηρετούντος ήδη προσωπικού από τις υπηρεσίες του ΕΚΑΒ που βρίσκονται στα μεγάλα αστικά κέντρα. Αν υπάρξει</w:t>
      </w:r>
      <w:r>
        <w:rPr>
          <w:rFonts w:eastAsia="Times New Roman" w:cs="Times New Roman"/>
          <w:szCs w:val="24"/>
        </w:rPr>
        <w:t xml:space="preserve"> τέτοια επιθυμία, μπορεί να μεταφερθούν και πιο νωρίς. Έτσι και αλλιώς προβλέπονται οι δύο θέσεις που θα προκηρυχθούν. Αν καλυφθούν από την εσωτερική μετακίνηση, θα προκηρυχθούν οι νέες θέσεις εκεί από όπου μετακινήθηκαν αυτοί που πήγαν εκεί. Αν δεν καλυφθ</w:t>
      </w:r>
      <w:r>
        <w:rPr>
          <w:rFonts w:eastAsia="Times New Roman" w:cs="Times New Roman"/>
          <w:szCs w:val="24"/>
        </w:rPr>
        <w:t xml:space="preserve">ούν, θα προκηρυχθούν για εκεί. </w:t>
      </w:r>
    </w:p>
    <w:p w14:paraId="77AE1A2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Επίσης, να ξέρετε κάτι άλλο. Δράττομαι της ευκαιρίας για να πω κάτι γενικότερο, διότι ορισμένοι δεν καταλαβαίνουν ότι είμαστε σε κρίση και νομίζουν ότι διαφυλάσσουν το εργασιακό τους συμφέρον με το να στέκονται με έναν </w:t>
      </w:r>
      <w:r>
        <w:rPr>
          <w:rFonts w:eastAsia="Times New Roman" w:cs="Times New Roman"/>
          <w:szCs w:val="24"/>
        </w:rPr>
        <w:t>στείρο τρόπο απέναντι σε μια κατάσταση η οποία θα μπορούσε να είχε λυθεί.</w:t>
      </w:r>
    </w:p>
    <w:p w14:paraId="77AE1A2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Κοιτάξτε, το ΕΚΑΒ σε μεγάλα αστικά κέντρα δεν κινεί ασθενοφόρο, εάν δεν υπάρχουν δυο άτομα πλήρωμα, οδηγός και  </w:t>
      </w:r>
      <w:proofErr w:type="spellStart"/>
      <w:r>
        <w:rPr>
          <w:rFonts w:eastAsia="Times New Roman" w:cs="Times New Roman"/>
          <w:szCs w:val="24"/>
        </w:rPr>
        <w:t>διασώστης</w:t>
      </w:r>
      <w:proofErr w:type="spellEnd"/>
      <w:r>
        <w:rPr>
          <w:rFonts w:eastAsia="Times New Roman" w:cs="Times New Roman"/>
          <w:szCs w:val="24"/>
        </w:rPr>
        <w:t>. Και ορθώς το κάνει. Το θέμα είναι ότι σε κάποιες ορεινές κα</w:t>
      </w:r>
      <w:r>
        <w:rPr>
          <w:rFonts w:eastAsia="Times New Roman" w:cs="Times New Roman"/>
          <w:szCs w:val="24"/>
        </w:rPr>
        <w:t xml:space="preserve">ι απομακρυσμένες περιοχές, στις οποίες ο αριθμός των περιστατικών είναι μικρός, εάν δει κανείς την κίνηση που </w:t>
      </w:r>
      <w:r>
        <w:rPr>
          <w:rFonts w:eastAsia="Times New Roman" w:cs="Times New Roman"/>
          <w:szCs w:val="24"/>
        </w:rPr>
        <w:lastRenderedPageBreak/>
        <w:t>έχουν κάποιες τέτοιες απομακρυσμένες περιοχές, θα καταλάβει ότι δεν μπορούμε να απαιτούμε για περιοχές οι οποίες κάνουν –και δεν μιλώ για το συγκε</w:t>
      </w:r>
      <w:r>
        <w:rPr>
          <w:rFonts w:eastAsia="Times New Roman" w:cs="Times New Roman"/>
          <w:szCs w:val="24"/>
        </w:rPr>
        <w:t xml:space="preserve">κριμένο, δεν έχω άποψη, ξέρω για άλλα- τον χρόνο </w:t>
      </w:r>
      <w:proofErr w:type="spellStart"/>
      <w:r>
        <w:rPr>
          <w:rFonts w:eastAsia="Times New Roman" w:cs="Times New Roman"/>
          <w:szCs w:val="24"/>
        </w:rPr>
        <w:t>εκατόν</w:t>
      </w:r>
      <w:proofErr w:type="spellEnd"/>
      <w:r>
        <w:rPr>
          <w:rFonts w:eastAsia="Times New Roman" w:cs="Times New Roman"/>
          <w:szCs w:val="24"/>
        </w:rPr>
        <w:t xml:space="preserve"> πενήντα ή διακόσιες διακομιδές να υπάρχουν έντεκα άτομα πλήρωμα, για να καλύπτονται και όλες οι βάρδιες της εβδομάδας των ασθενοφόρων. Θα μπορούσε σε συνεργασία με οδηγούς του κέντρου υγείας, με γιατρ</w:t>
      </w:r>
      <w:r>
        <w:rPr>
          <w:rFonts w:eastAsia="Times New Roman" w:cs="Times New Roman"/>
          <w:szCs w:val="24"/>
        </w:rPr>
        <w:t xml:space="preserve">ό ή νοσηλεύτρια που εφημερεύει στο κέντρο υγείας ένα άτομο να είναι </w:t>
      </w:r>
      <w:r>
        <w:rPr>
          <w:rFonts w:eastAsia="Times New Roman" w:cs="Times New Roman"/>
          <w:szCs w:val="24"/>
          <w:lang w:val="en-US"/>
        </w:rPr>
        <w:t>stand</w:t>
      </w:r>
      <w:r>
        <w:rPr>
          <w:rFonts w:eastAsia="Times New Roman" w:cs="Times New Roman"/>
          <w:szCs w:val="24"/>
        </w:rPr>
        <w:t xml:space="preserve"> </w:t>
      </w:r>
      <w:r>
        <w:rPr>
          <w:rFonts w:eastAsia="Times New Roman" w:cs="Times New Roman"/>
          <w:szCs w:val="24"/>
          <w:lang w:val="en-US"/>
        </w:rPr>
        <w:t>by</w:t>
      </w:r>
      <w:r>
        <w:rPr>
          <w:rFonts w:eastAsia="Times New Roman" w:cs="Times New Roman"/>
          <w:szCs w:val="24"/>
        </w:rPr>
        <w:t xml:space="preserve"> και να μπορεί να μεταφέρει ένα τέτοιο περιστατικό, όταν υπάρχει ανάγκη.</w:t>
      </w:r>
    </w:p>
    <w:p w14:paraId="77AE1A2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Γι’ αυτό, λοιπόν, δώσαμε αυτή τη δυνατότητα στον νόμο του παράλληλου προγράμματος, ώστε να μπορούν σε κάποι</w:t>
      </w:r>
      <w:r>
        <w:rPr>
          <w:rFonts w:eastAsia="Times New Roman" w:cs="Times New Roman"/>
          <w:szCs w:val="24"/>
        </w:rPr>
        <w:t xml:space="preserve">ες περιοχές που υπάρχουν είτε υπηρεσίες της Πυροσβεστικής είτε οδηγοί των δήμων μέσα από ταχύρρυθμη εκπαίδευση να πάρουν ένα πιστοποιητικό ότι μπορούν να προσφέρουν τις στοιχειώδεις πρώτες βοήθειες, για να συμμετέχουν στην κάλυψη τέτοιων αναγκών. </w:t>
      </w:r>
    </w:p>
    <w:p w14:paraId="77AE1A2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Δεν είνα</w:t>
      </w:r>
      <w:r>
        <w:rPr>
          <w:rFonts w:eastAsia="Times New Roman" w:cs="Times New Roman"/>
          <w:szCs w:val="24"/>
        </w:rPr>
        <w:t xml:space="preserve">ι η οριστική λύση του προβλήματος. Κοιτάξτε, όμως, υπάρχουν πολλές περιοχές στην Ελλάδα, όπου αυτό που λέω γίνεται παρατύπως και έτσι έχουν σωθεί ανθρώπινες ζωές. </w:t>
      </w:r>
    </w:p>
    <w:p w14:paraId="77AE1A2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Εγώ δεν στέκομαι στο ότι θα τα σώσουμε όλα με το φιλότιμο. Να μην παρεξηγούμαστε. Όμως αυτή</w:t>
      </w:r>
      <w:r>
        <w:rPr>
          <w:rFonts w:eastAsia="Times New Roman" w:cs="Times New Roman"/>
          <w:szCs w:val="24"/>
        </w:rPr>
        <w:t>ν</w:t>
      </w:r>
      <w:r>
        <w:rPr>
          <w:rFonts w:eastAsia="Times New Roman" w:cs="Times New Roman"/>
          <w:szCs w:val="24"/>
        </w:rPr>
        <w:t xml:space="preserve"> τη στιγμή το ΕΚΑΒ έχει τέσσερις χιλιάδες άτομα, με σαφή κακή κατανομή πανελλαδικά και εσωτερική ανακατανομή σε διάφορες περιοχές</w:t>
      </w:r>
      <w:r>
        <w:rPr>
          <w:rFonts w:eastAsia="Times New Roman" w:cs="Times New Roman"/>
          <w:szCs w:val="24"/>
        </w:rPr>
        <w:t>,</w:t>
      </w:r>
      <w:r>
        <w:rPr>
          <w:rFonts w:eastAsia="Times New Roman" w:cs="Times New Roman"/>
          <w:szCs w:val="24"/>
        </w:rPr>
        <w:t xml:space="preserve"> ως αποτέλεσμα πελατειακού κράτους του παρελθόντος. Προσλαμβάνουμε </w:t>
      </w:r>
      <w:proofErr w:type="spellStart"/>
      <w:r>
        <w:rPr>
          <w:rFonts w:eastAsia="Times New Roman" w:cs="Times New Roman"/>
          <w:szCs w:val="24"/>
        </w:rPr>
        <w:t>εκατόν</w:t>
      </w:r>
      <w:proofErr w:type="spellEnd"/>
      <w:r>
        <w:rPr>
          <w:rFonts w:eastAsia="Times New Roman" w:cs="Times New Roman"/>
          <w:szCs w:val="24"/>
        </w:rPr>
        <w:t xml:space="preserve"> ογδόντα επτά, προσλαμβάνουμε άλλους εκατό, ενισχύθηκ</w:t>
      </w:r>
      <w:r>
        <w:rPr>
          <w:rFonts w:eastAsia="Times New Roman" w:cs="Times New Roman"/>
          <w:szCs w:val="24"/>
        </w:rPr>
        <w:t xml:space="preserve">ε με άλλα πενήντα άτομα στο Ανατολικό Αιγαίο για τις ανάγκες του προσφυγικού και θα ενισχυθεί και με άλλα άτομα τώρα για τα κέντρα φιλοξενίας, γιατί υπάρχει ένα νέο πρόγραμμα για οκτακόσια άτομα και μέσα σ’ αυτά αρκετοί </w:t>
      </w:r>
      <w:proofErr w:type="spellStart"/>
      <w:r>
        <w:rPr>
          <w:rFonts w:eastAsia="Times New Roman" w:cs="Times New Roman"/>
          <w:szCs w:val="24"/>
        </w:rPr>
        <w:t>διασώστες</w:t>
      </w:r>
      <w:proofErr w:type="spellEnd"/>
      <w:r>
        <w:rPr>
          <w:rFonts w:eastAsia="Times New Roman" w:cs="Times New Roman"/>
          <w:szCs w:val="24"/>
        </w:rPr>
        <w:t xml:space="preserve"> του ΕΚΑΒ. Επίσης, στην προ</w:t>
      </w:r>
      <w:r>
        <w:rPr>
          <w:rFonts w:eastAsia="Times New Roman" w:cs="Times New Roman"/>
          <w:szCs w:val="24"/>
        </w:rPr>
        <w:t xml:space="preserve">κήρυξη που θα βγει τον Σεπτέμβριο σκοπεύουμε να πάρουμε άλλα πενήντα άτομα. </w:t>
      </w:r>
    </w:p>
    <w:p w14:paraId="77AE1A2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 μπορούμε να κάνουμε αυτή</w:t>
      </w:r>
      <w:r>
        <w:rPr>
          <w:rFonts w:eastAsia="Times New Roman" w:cs="Times New Roman"/>
          <w:szCs w:val="24"/>
        </w:rPr>
        <w:t>ν</w:t>
      </w:r>
      <w:r>
        <w:rPr>
          <w:rFonts w:eastAsia="Times New Roman" w:cs="Times New Roman"/>
          <w:szCs w:val="24"/>
        </w:rPr>
        <w:t xml:space="preserve"> τη στιγμή και αυτό παλεύουμε να υλοποιήσουμε στα δημοσιονομικά πλαίσια τα οποία υπάρχουν, τα οποία τα ανοίγουμε για τον χώρο της υγείας όσο μπορούμε</w:t>
      </w:r>
      <w:r>
        <w:rPr>
          <w:rFonts w:eastAsia="Times New Roman" w:cs="Times New Roman"/>
          <w:szCs w:val="24"/>
        </w:rPr>
        <w:t xml:space="preserve"> περισσότερο.</w:t>
      </w:r>
    </w:p>
    <w:p w14:paraId="77AE1A2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κ. </w:t>
      </w:r>
      <w:proofErr w:type="spellStart"/>
      <w:r>
        <w:rPr>
          <w:rFonts w:eastAsia="Times New Roman" w:cs="Times New Roman"/>
          <w:szCs w:val="24"/>
        </w:rPr>
        <w:t>Κατσανιώτης</w:t>
      </w:r>
      <w:proofErr w:type="spellEnd"/>
      <w:r>
        <w:rPr>
          <w:rFonts w:eastAsia="Times New Roman" w:cs="Times New Roman"/>
          <w:szCs w:val="24"/>
        </w:rPr>
        <w:t xml:space="preserve"> για τρία λεπτά.</w:t>
      </w:r>
    </w:p>
    <w:p w14:paraId="77AE1A28"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ΚΑΤΣΑΝΙΩΤΗΣ: </w:t>
      </w:r>
      <w:r>
        <w:rPr>
          <w:rFonts w:eastAsia="Times New Roman" w:cs="Times New Roman"/>
          <w:szCs w:val="24"/>
        </w:rPr>
        <w:t xml:space="preserve">Κύριε Υπουργέ, να ξεκινήσω από το πελατειακό κράτος που το είπατε πάρα πολλές φορές σήμερα. </w:t>
      </w:r>
    </w:p>
    <w:p w14:paraId="77AE1A2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Σε αυτό το πελατειακό κράτος, ξέρετε, εκτός α</w:t>
      </w:r>
      <w:r>
        <w:rPr>
          <w:rFonts w:eastAsia="Times New Roman" w:cs="Times New Roman"/>
          <w:szCs w:val="24"/>
        </w:rPr>
        <w:t xml:space="preserve">πό κόμματα υπάρχουν και πρόσωπα. Θα έλεγα ότι ο πρώην Υπουργός Υγείας και σημερινός Υπουργός Εσωτερικών, ο κ. </w:t>
      </w:r>
      <w:proofErr w:type="spellStart"/>
      <w:r>
        <w:rPr>
          <w:rFonts w:eastAsia="Times New Roman" w:cs="Times New Roman"/>
          <w:szCs w:val="24"/>
        </w:rPr>
        <w:t>Κουρουμπλής</w:t>
      </w:r>
      <w:proofErr w:type="spellEnd"/>
      <w:r>
        <w:rPr>
          <w:rFonts w:eastAsia="Times New Roman" w:cs="Times New Roman"/>
          <w:szCs w:val="24"/>
        </w:rPr>
        <w:t>, έχει πολύ μεγαλύτερη ευθύνη από εσάς και από εμένα σ’ αυτό το πελατειακό κράτος. Πολλά χρόνια το υπηρέτησε. Άρα όποιος έχει υπηρετήσε</w:t>
      </w:r>
      <w:r>
        <w:rPr>
          <w:rFonts w:eastAsia="Times New Roman" w:cs="Times New Roman"/>
          <w:szCs w:val="24"/>
        </w:rPr>
        <w:t>ι αυτό το πελατειακό κράτος και έρχεται στην κολυμπήθρα του Σιλωάμ του ΣΥΡΙΖΑ</w:t>
      </w:r>
      <w:r>
        <w:rPr>
          <w:rFonts w:eastAsia="Times New Roman" w:cs="Times New Roman"/>
          <w:szCs w:val="24"/>
        </w:rPr>
        <w:t>,</w:t>
      </w:r>
      <w:r>
        <w:rPr>
          <w:rFonts w:eastAsia="Times New Roman" w:cs="Times New Roman"/>
          <w:szCs w:val="24"/>
        </w:rPr>
        <w:t xml:space="preserve"> το αντιμάχεται; Για να λέμε τα πράγματα όπως είναι.</w:t>
      </w:r>
    </w:p>
    <w:p w14:paraId="77AE1A2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Λέτε ότι είμαστε σε κρίση. Τα τελευταία έξι-επτά χρόνια είμαστε σε κρίση. Δάσκαλε που δίδασκες, θα έλεγαν έξω. Όταν οι συνδικ</w:t>
      </w:r>
      <w:r>
        <w:rPr>
          <w:rFonts w:eastAsia="Times New Roman" w:cs="Times New Roman"/>
          <w:szCs w:val="24"/>
        </w:rPr>
        <w:t>αλιστές στο παρελθόν άκουγαν ότι θα πρέπει λόγω κρίσης να δούμε κάποια πράγματα διαφορετικά, είχαμε επαναστάσεις. Θα συμφωνήσω μαζί σας και πιστεύω ότι το πιο σημαντικό είναι η υγεία των συνανθρώπων μας. Άρα θα πρέπει να βρούμε τρόπους ευέλικτα να γίνονται</w:t>
      </w:r>
      <w:r>
        <w:rPr>
          <w:rFonts w:eastAsia="Times New Roman" w:cs="Times New Roman"/>
          <w:szCs w:val="24"/>
        </w:rPr>
        <w:t xml:space="preserve"> πράγματα. </w:t>
      </w:r>
    </w:p>
    <w:p w14:paraId="77AE1A2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τα Καλάβρυτα, θα σας πω για το συγκεκριμένο γεγονός, κύριε Υπουργέ, ότι δεν έφταιγε η έλλειψη ασθενοφόρου. Ασθενοφόρο υπήρχε και στα Καλάβρυτα και στο Αίγιο. Δυστυχώς, δεν υπήρξε βάρδια στα Καλάβρυτα. Και ξέρετε, το πιο σημαντικό για</w:t>
      </w:r>
      <w:r>
        <w:rPr>
          <w:rFonts w:eastAsia="Times New Roman" w:cs="Times New Roman"/>
          <w:szCs w:val="24"/>
        </w:rPr>
        <w:t xml:space="preserve"> την ψυχολογία αυτών των ανθρώπων δεν είναι μόνο η κακή ώρα, είναι το να έχουν την αίσθηση ότι το κράτος τους προσέχει, να ξέρουν ότι εκεί υπάρχει ένα ασθενοφόρο, να ξέρουν ότι μπορεί να κινηθεί ένα ασθενοφόρο.</w:t>
      </w:r>
    </w:p>
    <w:p w14:paraId="77AE1A2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Εγώ δεν θα μιλήσω για το διάστημα από τον Οκτ</w:t>
      </w:r>
      <w:r>
        <w:rPr>
          <w:rFonts w:eastAsia="Times New Roman" w:cs="Times New Roman"/>
          <w:szCs w:val="24"/>
        </w:rPr>
        <w:t>ώβρη και μετά, αλλά από τον Γενάρη και μετά. Στον σημερινό Υπουργό -τότε Υφυπουργό- είχα κάνει μια ερώτηση τον Μάρτιο και είχαμε μιλήσει για την πιθανότητα να γίνει αυτόνομο και αυτοδύναμο το Νοσοκομείο των Καλαβρύτων.</w:t>
      </w:r>
    </w:p>
    <w:p w14:paraId="77AE1A2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 αυτό ήταν ένα αίτημα κ</w:t>
      </w:r>
      <w:r>
        <w:rPr>
          <w:rFonts w:eastAsia="Times New Roman" w:cs="Times New Roman"/>
          <w:szCs w:val="24"/>
        </w:rPr>
        <w:t xml:space="preserve">αι των κατοίκων, ένα αίτημα όλων των τότε Βουλευτών του ΣΥΡΙΖΑ του Νομού Αχαΐας, που με αλλεπάλληλες ερωτήσεις επέμεναν. Είναι ένα αίτημα, που νομίζω ότι </w:t>
      </w:r>
      <w:r>
        <w:rPr>
          <w:rFonts w:eastAsia="Times New Roman" w:cs="Times New Roman"/>
          <w:szCs w:val="24"/>
        </w:rPr>
        <w:lastRenderedPageBreak/>
        <w:t>είναι σωστό και πρέπει να το δείτε. Υπάρχει η δυνατότητα, κύριε Υπουργέ, της αυτονομίας του Νοσοκομείο</w:t>
      </w:r>
      <w:r>
        <w:rPr>
          <w:rFonts w:eastAsia="Times New Roman" w:cs="Times New Roman"/>
          <w:szCs w:val="24"/>
        </w:rPr>
        <w:t xml:space="preserve">υ των Καλαβρύτων; Αυτό είναι το ένα. Είναι σημαντικό για τους κατοίκους. Θα αλλάξει ο χάρτης ή όλα αυτά που καταγγέλλατε ως ΣΥΡΙΖΑ θα μείνουν ως έχουν; </w:t>
      </w:r>
    </w:p>
    <w:p w14:paraId="77AE1A2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 είναι το σημαντικό και αυτό πρέπει να βγει σήμερα. Αυτό πρέπει να πούμε στους κατοίκους της ορεινή</w:t>
      </w:r>
      <w:r>
        <w:rPr>
          <w:rFonts w:eastAsia="Times New Roman" w:cs="Times New Roman"/>
          <w:szCs w:val="24"/>
        </w:rPr>
        <w:t xml:space="preserve">ς Αχαΐας. Αυτό είναι το σημαντικό και σ’ αυτό θα ήθελα μία απάντηση. </w:t>
      </w:r>
    </w:p>
    <w:p w14:paraId="77AE1A2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7AE1A30"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ο κ. </w:t>
      </w:r>
      <w:proofErr w:type="spellStart"/>
      <w:r>
        <w:rPr>
          <w:rFonts w:eastAsia="Times New Roman" w:cs="Times New Roman"/>
          <w:szCs w:val="24"/>
        </w:rPr>
        <w:t>Πολάκης</w:t>
      </w:r>
      <w:proofErr w:type="spellEnd"/>
      <w:r>
        <w:rPr>
          <w:rFonts w:eastAsia="Times New Roman" w:cs="Times New Roman"/>
          <w:szCs w:val="24"/>
        </w:rPr>
        <w:t>.</w:t>
      </w:r>
    </w:p>
    <w:p w14:paraId="77AE1A3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Να απαντήσω στο τελευταίο, κύριε </w:t>
      </w:r>
      <w:proofErr w:type="spellStart"/>
      <w:r>
        <w:rPr>
          <w:rFonts w:eastAsia="Times New Roman" w:cs="Times New Roman"/>
          <w:szCs w:val="24"/>
        </w:rPr>
        <w:t>Κατσανιώτη</w:t>
      </w:r>
      <w:proofErr w:type="spellEnd"/>
      <w:r>
        <w:rPr>
          <w:rFonts w:eastAsia="Times New Roman" w:cs="Times New Roman"/>
          <w:szCs w:val="24"/>
        </w:rPr>
        <w:t xml:space="preserve">. Για τα υπόλοιπα δεν είναι ανάγκη να επαναλαμβανόμαστε. Τα είπα νομίζω και πριν. </w:t>
      </w:r>
    </w:p>
    <w:p w14:paraId="77AE1A3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Κοιτάξτε, είναι μέσα στις προθέσεις μας να υπάρξει μία αναδιαμόρφωση του χάρτη και των οργανισμών των νοσοκομείων, ο οποίος θα έρ</w:t>
      </w:r>
      <w:r>
        <w:rPr>
          <w:rFonts w:eastAsia="Times New Roman" w:cs="Times New Roman"/>
          <w:szCs w:val="24"/>
        </w:rPr>
        <w:t>θει αργότερα, εντός του 2016. Απλώς, αυτή</w:t>
      </w:r>
      <w:r>
        <w:rPr>
          <w:rFonts w:eastAsia="Times New Roman" w:cs="Times New Roman"/>
          <w:szCs w:val="24"/>
        </w:rPr>
        <w:t>ν</w:t>
      </w:r>
      <w:r>
        <w:rPr>
          <w:rFonts w:eastAsia="Times New Roman" w:cs="Times New Roman"/>
          <w:szCs w:val="24"/>
        </w:rPr>
        <w:t xml:space="preserve"> τη στιγμή, δυστυχώς, ξέρετε τι κάνουμε; Φτιάχνουμε μετά από έξι-επτά χρόνια οργανισμούς στις υγειονομικές περιφέρειες. </w:t>
      </w:r>
      <w:r>
        <w:rPr>
          <w:rFonts w:eastAsia="Times New Roman" w:cs="Times New Roman"/>
          <w:szCs w:val="24"/>
        </w:rPr>
        <w:lastRenderedPageBreak/>
        <w:t>Γιατί οι υγειονομικές περιφέρειες λειτουργούν εδώ και χρόνια χωρίς οργανισμούς. Και αν δεν φτι</w:t>
      </w:r>
      <w:r>
        <w:rPr>
          <w:rFonts w:eastAsia="Times New Roman" w:cs="Times New Roman"/>
          <w:szCs w:val="24"/>
        </w:rPr>
        <w:t xml:space="preserve">άξεις το ενδιάμεσο διοικητικό κομμάτι, πώς θα πας παρακάτω; </w:t>
      </w:r>
    </w:p>
    <w:p w14:paraId="77AE1A3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 φτιάχνουμε τώρα. Έχει γίνει ένας πλήρης κύκλος με όλους τους διοικητές και υποδιοικητές των υγειονομικών περιφερειών, έχουμε μαζέψει τις προτάσεις τους και με τους υπηρεσιακούς παράγοντες το</w:t>
      </w:r>
      <w:r>
        <w:rPr>
          <w:rFonts w:eastAsia="Times New Roman" w:cs="Times New Roman"/>
          <w:szCs w:val="24"/>
        </w:rPr>
        <w:t>υ Υπουργείου, τον Γενικό Γραμματέα του Υπουργείου Υγείας, που έχει και μία παραπάνω ευθύνη σε σχέση με αυτό το πράγμα, με την εκπόνηση των σχεδίων των οργανισμών αυτό προσπαθούμε να φτιάξουμε.</w:t>
      </w:r>
    </w:p>
    <w:p w14:paraId="77AE1A3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Από τις περιοδείες που έχουμε κάνει μέχρι στιγμής ανά την Ελλάδ</w:t>
      </w:r>
      <w:r>
        <w:rPr>
          <w:rFonts w:eastAsia="Times New Roman" w:cs="Times New Roman"/>
          <w:szCs w:val="24"/>
        </w:rPr>
        <w:t>α έχουμε δει ότι κάποιες συνενώσεις δεν προσέφεραν τίποτα απολύτως –τίποτα, μα τίποτα απολύτως!- ενώ έχουμε δει ότι κάποιες άλλες λειτούργησαν ως μηχανισμός αποδυνάμωσης των μικρών νοσοκομείων σε σχέση με το μεγαλύτερο που συνδέονταν. Γιατί για τον προκάτο</w:t>
      </w:r>
      <w:r>
        <w:rPr>
          <w:rFonts w:eastAsia="Times New Roman" w:cs="Times New Roman"/>
          <w:szCs w:val="24"/>
        </w:rPr>
        <w:t>χό μου, που καθόταν πριν δίπλα σας, στην προηγούμενη ερώτηση –</w:t>
      </w:r>
      <w:r>
        <w:rPr>
          <w:rFonts w:eastAsia="Times New Roman" w:cs="Times New Roman"/>
          <w:szCs w:val="24"/>
        </w:rPr>
        <w:lastRenderedPageBreak/>
        <w:t xml:space="preserve">για τον κ. Γεωργιάδη μιλώ- μαζί και με τον κ. Λοβέρδο η ιστορία ήταν «κοίταξε να δεις, κόψτε, καταστρέψτε αυτούς τους οργανισμούς». Βέβαια πρέπει να φτιάξουμε ξανά πολλούς τέτοιους οργανισμούς. </w:t>
      </w:r>
    </w:p>
    <w:p w14:paraId="77AE1A3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Δεν μπορώ να σας απαντήσω αυτή</w:t>
      </w:r>
      <w:r>
        <w:rPr>
          <w:rFonts w:eastAsia="Times New Roman" w:cs="Times New Roman"/>
          <w:szCs w:val="24"/>
        </w:rPr>
        <w:t>ν</w:t>
      </w:r>
      <w:r>
        <w:rPr>
          <w:rFonts w:eastAsia="Times New Roman" w:cs="Times New Roman"/>
          <w:szCs w:val="24"/>
        </w:rPr>
        <w:t xml:space="preserve"> τη στιγμή για το αν πρέπει να διαχωριστεί το Νοσοκομείο των Καλαβρύτων, γιατί για να απαντήσω κάτι, πρέπει να πάω να το δω με τα μάτια μου, για να σας το πω και έτσι. Όπως πήγα και στην Πτολεμαΐδα και στην Κοζάνη και κατέλη</w:t>
      </w:r>
      <w:r>
        <w:rPr>
          <w:rFonts w:eastAsia="Times New Roman" w:cs="Times New Roman"/>
          <w:szCs w:val="24"/>
        </w:rPr>
        <w:t xml:space="preserve">ξα στο τι πρέπει να γίνει,... </w:t>
      </w:r>
    </w:p>
    <w:p w14:paraId="77AE1A36"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Σας προσκαλώ.</w:t>
      </w:r>
    </w:p>
    <w:p w14:paraId="77AE1A37"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…όπως ξέρουμε με τον Ανδρέα τι πρέπει να γίνει στην Κρήτη με το </w:t>
      </w:r>
      <w:proofErr w:type="spellStart"/>
      <w:r>
        <w:rPr>
          <w:rFonts w:eastAsia="Times New Roman" w:cs="Times New Roman"/>
          <w:szCs w:val="24"/>
        </w:rPr>
        <w:t>Βενιζέλειο</w:t>
      </w:r>
      <w:proofErr w:type="spellEnd"/>
      <w:r>
        <w:rPr>
          <w:rFonts w:eastAsia="Times New Roman" w:cs="Times New Roman"/>
          <w:szCs w:val="24"/>
        </w:rPr>
        <w:t xml:space="preserve"> και το Πανεπιστημιακό, όπως ξέρουμε τι πρέπει να γίνει στην Ιεράπετρα</w:t>
      </w:r>
      <w:r>
        <w:rPr>
          <w:rFonts w:eastAsia="Times New Roman" w:cs="Times New Roman"/>
          <w:szCs w:val="24"/>
        </w:rPr>
        <w:t xml:space="preserve"> και στο Λασίθι, όπως ξέρουμε τι πρέπει να γίνει σε μία σειρά από νοσοκομεία. Θα το δούμε, θα το επαναδιαπραγματευθούμε. </w:t>
      </w:r>
    </w:p>
    <w:p w14:paraId="77AE1A3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Κοιτάξτε, υπάρχει και το θέμα του περιεχομένου. Δηλαδή, η λογική του ότι ένα μικρό νοσοκομείο μπορεί να στηριχθεί από τον μηχανισμό το</w:t>
      </w:r>
      <w:r>
        <w:rPr>
          <w:rFonts w:eastAsia="Times New Roman" w:cs="Times New Roman"/>
          <w:szCs w:val="24"/>
        </w:rPr>
        <w:t xml:space="preserve">υ μεγάλου δεν είναι λάθος. Το θέμα είναι ότι δεν γίνεται με </w:t>
      </w:r>
      <w:r>
        <w:rPr>
          <w:rFonts w:eastAsia="Times New Roman" w:cs="Times New Roman"/>
          <w:szCs w:val="24"/>
        </w:rPr>
        <w:lastRenderedPageBreak/>
        <w:t>αυτόν τον τρόπο. Έγινε, του μείωσαν τον οργανισμό και τραβούν κόσμο από εκεί, για να ενισχύσουν το μεγάλο λόγω της κακομοιριάς. Τώρα, προσπαθούμε να τα στηρίξουμε και στηρίζουμε τα μεγάλα νοσοκομε</w:t>
      </w:r>
      <w:r>
        <w:rPr>
          <w:rFonts w:eastAsia="Times New Roman" w:cs="Times New Roman"/>
          <w:szCs w:val="24"/>
        </w:rPr>
        <w:t xml:space="preserve">ία πολύ. Αυτό κάναμε στις αρχές. Γιατί, αν δεν στηρίζαμε τα μεγάλα νοσοκομεία, θα είχε καταρρεύσει το σύστημα. Τώρα προσπαθούμε να στηρίξουμε και τα υπόλοιπα. </w:t>
      </w:r>
    </w:p>
    <w:p w14:paraId="77AE1A3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E93C5F">
        <w:rPr>
          <w:rFonts w:eastAsia="Times New Roman" w:cs="Times New Roman"/>
          <w:b/>
          <w:szCs w:val="24"/>
        </w:rPr>
        <w:t>ΑΝΑΣΤΑΣΙΑ ΧΡΙΣΤ</w:t>
      </w:r>
      <w:r w:rsidRPr="00E93C5F">
        <w:rPr>
          <w:rFonts w:eastAsia="Times New Roman" w:cs="Times New Roman"/>
          <w:b/>
          <w:szCs w:val="24"/>
        </w:rPr>
        <w:t>ΟΔΟΥΛΟΠΟΥΛΟΥ</w:t>
      </w:r>
      <w:r>
        <w:rPr>
          <w:rFonts w:eastAsia="Times New Roman" w:cs="Times New Roman"/>
          <w:szCs w:val="24"/>
        </w:rPr>
        <w:t>)</w:t>
      </w:r>
    </w:p>
    <w:p w14:paraId="77AE1A3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Επιφυλάσσομαι γι’ αυτό που μου είπατε. Όλα αυτά θα επαναδιαπραγματευθούν στη λογική του, πρώτον, πώς θα προσφερθούν καλύτερες υπηρεσίες στους πολίτες και δεύτερον, τι θα είναι λειτουργικά πιο σωστό. Γιατί, αν έχεις ας πούμε ένα νοσοκομείο του</w:t>
      </w:r>
      <w:r>
        <w:rPr>
          <w:rFonts w:eastAsia="Times New Roman" w:cs="Times New Roman"/>
          <w:szCs w:val="24"/>
        </w:rPr>
        <w:t xml:space="preserve"> μεγέθους των Καλαβρύτων, αυτό πρέπει να καλύπτει κάποιες βασικές ανάγκες. Δεν μπορεί να έχει εξειδικευμένα τμήματα. Αυτό είναι το θέμα. Πρέπει </w:t>
      </w:r>
      <w:r>
        <w:rPr>
          <w:rFonts w:eastAsia="Times New Roman" w:cs="Times New Roman"/>
          <w:szCs w:val="24"/>
        </w:rPr>
        <w:lastRenderedPageBreak/>
        <w:t>να λειτουργεί αξιοπρεπώς με τα βασικά τμήματα τα οποία διαθέτει ένα επαρχιακό νοσοκομείο, που καλύπτει αυτή</w:t>
      </w:r>
      <w:r>
        <w:rPr>
          <w:rFonts w:eastAsia="Times New Roman" w:cs="Times New Roman"/>
          <w:szCs w:val="24"/>
        </w:rPr>
        <w:t>ν</w:t>
      </w:r>
      <w:r>
        <w:rPr>
          <w:rFonts w:eastAsia="Times New Roman" w:cs="Times New Roman"/>
          <w:szCs w:val="24"/>
        </w:rPr>
        <w:t xml:space="preserve"> την</w:t>
      </w:r>
      <w:r>
        <w:rPr>
          <w:rFonts w:eastAsia="Times New Roman" w:cs="Times New Roman"/>
          <w:szCs w:val="24"/>
        </w:rPr>
        <w:t xml:space="preserve"> περιοχή που καλύπτει. Τώρα, για το αν αυτό είναι λειτουργικό και στην ερώτηση «να είναι διασυνδεδεμένο ή να είναι αυτόνομο;» η απάντηση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ξαρτάται, δεν είναι απόλυτο». </w:t>
      </w:r>
    </w:p>
    <w:p w14:paraId="77AE1A3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Έχει μείνει μία τελευταία ερώτηση π</w:t>
      </w:r>
      <w:r>
        <w:rPr>
          <w:rFonts w:eastAsia="Times New Roman" w:cs="Times New Roman"/>
          <w:szCs w:val="24"/>
        </w:rPr>
        <w:t xml:space="preserve">ρος συζήτηση, αλλά θα διαβάσω τώρα ποιες δεν θα συζητηθούν. </w:t>
      </w:r>
    </w:p>
    <w:p w14:paraId="77AE1A3C"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Η πέμπτη με αριθμό 981/13-6-2016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Εργασίας, Κοινωνικής Ασφάλισης και Κ</w:t>
      </w:r>
      <w:r>
        <w:rPr>
          <w:rFonts w:eastAsia="Times New Roman" w:cs="Times New Roman"/>
          <w:szCs w:val="24"/>
        </w:rPr>
        <w:t xml:space="preserve">οινωνικής Αλληλεγγύης, σχετικά με τη διασφάλιση των εργασιακών και ασφαλιστικών δικαιωμάτων των εργαζομένων του ξενοδοχείου </w:t>
      </w:r>
      <w:r>
        <w:rPr>
          <w:rFonts w:eastAsia="Times New Roman" w:cs="Times New Roman"/>
          <w:szCs w:val="24"/>
          <w:lang w:val="en-US"/>
        </w:rPr>
        <w:t>Athens</w:t>
      </w:r>
      <w:r>
        <w:rPr>
          <w:rFonts w:eastAsia="Times New Roman" w:cs="Times New Roman"/>
          <w:szCs w:val="24"/>
        </w:rPr>
        <w:t xml:space="preserve"> </w:t>
      </w:r>
      <w:proofErr w:type="spellStart"/>
      <w:r>
        <w:rPr>
          <w:rFonts w:eastAsia="Times New Roman" w:cs="Times New Roman"/>
          <w:szCs w:val="24"/>
          <w:lang w:val="en-US"/>
        </w:rPr>
        <w:t>Ledra</w:t>
      </w:r>
      <w:proofErr w:type="spellEnd"/>
      <w:r>
        <w:rPr>
          <w:rFonts w:eastAsia="Times New Roman" w:cs="Times New Roman"/>
          <w:szCs w:val="24"/>
        </w:rPr>
        <w:t xml:space="preserve">, δεν </w:t>
      </w:r>
      <w:r>
        <w:rPr>
          <w:rFonts w:eastAsia="Times New Roman"/>
          <w:bCs/>
        </w:rPr>
        <w:t xml:space="preserve">συζητείται </w:t>
      </w:r>
      <w:r>
        <w:rPr>
          <w:rFonts w:eastAsia="Times New Roman" w:cs="Times New Roman"/>
          <w:szCs w:val="24"/>
        </w:rPr>
        <w:t xml:space="preserve"> λόγω απουσίας του αρμοδίου Υπουργού κ. </w:t>
      </w:r>
      <w:proofErr w:type="spellStart"/>
      <w:r>
        <w:rPr>
          <w:rFonts w:eastAsia="Times New Roman" w:cs="Times New Roman"/>
          <w:szCs w:val="24"/>
        </w:rPr>
        <w:t>Κατρούγκαλου</w:t>
      </w:r>
      <w:proofErr w:type="spellEnd"/>
      <w:r>
        <w:rPr>
          <w:rFonts w:eastAsia="Times New Roman" w:cs="Times New Roman"/>
          <w:szCs w:val="24"/>
        </w:rPr>
        <w:t xml:space="preserve"> στο εξωτερικό. </w:t>
      </w:r>
    </w:p>
    <w:p w14:paraId="77AE1A3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Επίσης, η δέκατη όγδοη με αριθμό 9</w:t>
      </w:r>
      <w:r>
        <w:rPr>
          <w:rFonts w:eastAsia="Times New Roman" w:cs="Times New Roman"/>
          <w:szCs w:val="24"/>
        </w:rPr>
        <w:t xml:space="preserve">29/30-5-2016 επίκαιρη ερώτηση δεύτερου κύκλου του ΣΤ΄ Αντιπροέδρου της Βουλής και Βουλευτή Δωδεκανήσου της Δημοκρατικής Συμπαράταξης ΠΑΣΟΚ-ΔΗΜΑΡ κ. </w:t>
      </w:r>
      <w:r>
        <w:rPr>
          <w:rFonts w:eastAsia="Times New Roman" w:cs="Times New Roman"/>
          <w:szCs w:val="24"/>
        </w:rPr>
        <w:lastRenderedPageBreak/>
        <w:t xml:space="preserve">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Οικονομικών, σχετικά με τη χρεοκοπία της χώρας και τη δημοσιονομική ε</w:t>
      </w:r>
      <w:r>
        <w:rPr>
          <w:rFonts w:eastAsia="Times New Roman" w:cs="Times New Roman"/>
          <w:szCs w:val="24"/>
        </w:rPr>
        <w:t xml:space="preserve">κτροπή, δεν </w:t>
      </w:r>
      <w:r>
        <w:rPr>
          <w:rFonts w:eastAsia="Times New Roman"/>
          <w:bCs/>
        </w:rPr>
        <w:t xml:space="preserve">συζητείται </w:t>
      </w:r>
      <w:r>
        <w:rPr>
          <w:rFonts w:eastAsia="Times New Roman" w:cs="Times New Roman"/>
          <w:szCs w:val="24"/>
        </w:rPr>
        <w:t xml:space="preserve">λόγω απουσίας του αρμοδίου Υπουργού κ. </w:t>
      </w:r>
      <w:proofErr w:type="spellStart"/>
      <w:r>
        <w:rPr>
          <w:rFonts w:eastAsia="Times New Roman" w:cs="Times New Roman"/>
          <w:szCs w:val="24"/>
        </w:rPr>
        <w:t>Χουλιαράκη</w:t>
      </w:r>
      <w:proofErr w:type="spellEnd"/>
      <w:r>
        <w:rPr>
          <w:rFonts w:eastAsia="Times New Roman" w:cs="Times New Roman"/>
          <w:szCs w:val="24"/>
        </w:rPr>
        <w:t xml:space="preserve"> στο εξωτερικό. </w:t>
      </w:r>
    </w:p>
    <w:p w14:paraId="77AE1A3E"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Η όγδοη με αριθμό 945/3-6-2016 επίκαιρη ερώτηση δεύτερου κύκλου του Βουλευτή Β΄ Αθηνών του Λαϊκού Συνδέσμου-Χρυσή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Εξωτερικών</w:t>
      </w:r>
      <w:r>
        <w:rPr>
          <w:rFonts w:eastAsia="Times New Roman" w:cs="Times New Roman"/>
          <w:szCs w:val="24"/>
        </w:rPr>
        <w:t xml:space="preserve">, σχετικά με «τις συνεχιζόμενες αλβανικές προκλήσεις», δεν </w:t>
      </w:r>
      <w:r>
        <w:rPr>
          <w:rFonts w:eastAsia="Times New Roman"/>
          <w:bCs/>
        </w:rPr>
        <w:t xml:space="preserve">συζητείται </w:t>
      </w:r>
      <w:r>
        <w:rPr>
          <w:rFonts w:eastAsia="Times New Roman" w:cs="Times New Roman"/>
          <w:szCs w:val="24"/>
        </w:rPr>
        <w:t xml:space="preserve">λόγω απουσίας του αρμοδίου Υπουργού κ. Κοτζιά στο εξωτερικό και θα επαναπροσδιοριστεί για συζήτηση. </w:t>
      </w:r>
    </w:p>
    <w:p w14:paraId="77AE1A3F"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 xml:space="preserve">Ομοίως, για τον ίδιο λόγο δεν </w:t>
      </w:r>
      <w:r>
        <w:rPr>
          <w:rFonts w:eastAsia="Times New Roman"/>
          <w:bCs/>
        </w:rPr>
        <w:t xml:space="preserve">συζητείται </w:t>
      </w:r>
      <w:r>
        <w:rPr>
          <w:rFonts w:eastAsia="Times New Roman" w:cs="Times New Roman"/>
          <w:szCs w:val="24"/>
        </w:rPr>
        <w:t>και θα επαναπροσδιοριστεί για συζήτηση η ενδ</w:t>
      </w:r>
      <w:r>
        <w:rPr>
          <w:rFonts w:eastAsia="Times New Roman" w:cs="Times New Roman"/>
          <w:szCs w:val="24"/>
        </w:rPr>
        <w:t>έκατη με αριθμό 946/3-6-2016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Συνδέσμου-Χρυσή Αυγή κ. Ιωάννη Λαγού προς τον Υπουργό Εξωτερικών, σχετικά με τη χρηματοδότηση της Τουρκίας μέσω του Προξενείου της Κομοτηνής, για την αγορά ακ</w:t>
      </w:r>
      <w:r>
        <w:rPr>
          <w:rFonts w:eastAsia="Times New Roman" w:cs="Times New Roman"/>
          <w:szCs w:val="24"/>
        </w:rPr>
        <w:t xml:space="preserve">ίνητων περιουσιών απελπισμένων Ελλήνων στη Θράκη. </w:t>
      </w:r>
    </w:p>
    <w:p w14:paraId="77AE1A40"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συνεχίσω αργότερα την ανάγνωση των επικαίρων ερωτήσεων, που </w:t>
      </w:r>
      <w:r>
        <w:rPr>
          <w:rFonts w:eastAsia="Times New Roman" w:cs="Times New Roman"/>
          <w:szCs w:val="24"/>
        </w:rPr>
        <w:t>δεν συζητούνται</w:t>
      </w:r>
      <w:r>
        <w:rPr>
          <w:rFonts w:eastAsia="Times New Roman" w:cs="Times New Roman"/>
          <w:szCs w:val="24"/>
        </w:rPr>
        <w:t xml:space="preserve"> προκειμένου τώρα να προχωρήσουμε στην τελευταία προς συζήτηση ερώτηση και να ολοκληρώσουμε.</w:t>
      </w:r>
    </w:p>
    <w:p w14:paraId="77AE1A41"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Ακολουθεί, λοιπόν, η τελευταία ερώ</w:t>
      </w:r>
      <w:r>
        <w:rPr>
          <w:rFonts w:eastAsia="Times New Roman" w:cs="Times New Roman"/>
          <w:szCs w:val="24"/>
        </w:rPr>
        <w:t xml:space="preserve">τηση προς τον κ. </w:t>
      </w:r>
      <w:proofErr w:type="spellStart"/>
      <w:r>
        <w:rPr>
          <w:rFonts w:eastAsia="Times New Roman" w:cs="Times New Roman"/>
          <w:szCs w:val="24"/>
        </w:rPr>
        <w:t>Πολάκη</w:t>
      </w:r>
      <w:proofErr w:type="spellEnd"/>
      <w:r>
        <w:rPr>
          <w:rFonts w:eastAsia="Times New Roman" w:cs="Times New Roman"/>
          <w:szCs w:val="24"/>
        </w:rPr>
        <w:t>. Είναι η δέκατη πέμπτη με αριθμό 794/18-4-2016 επίκαιρη ερώτηση δεύτερου κύκλου του Βουλευτή Μαγνησίας του Κομμουνιστικού Κόμματος Ελλάδας κ. Κωνσταντίνου Στεργίου προς τον Υπουργό Υγείας, σχετικά με την ανάγκη πρόληψης, θεραπείας κ</w:t>
      </w:r>
      <w:r>
        <w:rPr>
          <w:rFonts w:eastAsia="Times New Roman" w:cs="Times New Roman"/>
          <w:szCs w:val="24"/>
        </w:rPr>
        <w:t xml:space="preserve">αι στήριξης των καρκινοπαθών Βόλου. </w:t>
      </w:r>
    </w:p>
    <w:p w14:paraId="77AE1A42"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Κύριε Στεργίου, έχετε δυο λεπτά για να κάνετε την εισαγωγή σας.</w:t>
      </w:r>
    </w:p>
    <w:p w14:paraId="77AE1A43"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 xml:space="preserve">Ευχαριστώ, κυρία Πρόεδρε. </w:t>
      </w:r>
    </w:p>
    <w:p w14:paraId="77AE1A44"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Εισαγωγικά θα ήθελα να πω ότι αυτή την ερώτηση την έχουμε καταθέσει από τις 12</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2016 -είναι η έκτη φορά-</w:t>
      </w:r>
      <w:r>
        <w:rPr>
          <w:rFonts w:eastAsia="Times New Roman" w:cs="Times New Roman"/>
          <w:szCs w:val="24"/>
        </w:rPr>
        <w:t xml:space="preserve"> και τώρα τελικά έρχεται ο κύριος Υπουργός να απαντήσει.</w:t>
      </w:r>
    </w:p>
    <w:p w14:paraId="77AE1A45"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κάναμε να σας δούμε μαύρα μάτια. Επιτέλους σας είδαμε! Και να ξέρετε ότι εμείς δεν κάνουμε επίκαιρες ερωτήσεις για να έχουμε μια επικοινωνιακή πολιτική. Τις κάνουμε για να αναδείξουμε </w:t>
      </w:r>
      <w:r>
        <w:rPr>
          <w:rFonts w:eastAsia="Times New Roman" w:cs="Times New Roman"/>
          <w:szCs w:val="24"/>
        </w:rPr>
        <w:t>σοβαρά και υπαρκτά προβλήματα που υπάρχουν σε όλους τους χώρους και να δρομολογηθεί η επίλυσή τους και ιδιαιτέρως όσον αφορά το συγκεκριμένο θέμα, που είναι πάρα πολύ σοβαρό. Γιατί -και αν θέλετε, μπορούμε να το γενικεύσουμε, σε μια γενικότερη κατάσταση- τ</w:t>
      </w:r>
      <w:r>
        <w:rPr>
          <w:rFonts w:eastAsia="Times New Roman" w:cs="Times New Roman"/>
          <w:szCs w:val="24"/>
        </w:rPr>
        <w:t>α οξυμμένα προβλήματα που αντιμετωπίζει σήμερα ο λαός μας για την προστασία και την αποκατάσταση της υγείας του</w:t>
      </w:r>
      <w:r>
        <w:rPr>
          <w:rFonts w:eastAsia="Times New Roman" w:cs="Times New Roman"/>
          <w:szCs w:val="24"/>
        </w:rPr>
        <w:t>,</w:t>
      </w:r>
      <w:r>
        <w:rPr>
          <w:rFonts w:eastAsia="Times New Roman" w:cs="Times New Roman"/>
          <w:szCs w:val="24"/>
        </w:rPr>
        <w:t xml:space="preserve"> είναι ένα αποτέλεσμα της αντιλαϊκής πολιτικής όλων των προηγούμενων κυβερνήσεων αλλά και της σημερινής, η οποία τη συνεχίζει. Το αποτέλεσμα, λο</w:t>
      </w:r>
      <w:r>
        <w:rPr>
          <w:rFonts w:eastAsia="Times New Roman" w:cs="Times New Roman"/>
          <w:szCs w:val="24"/>
        </w:rPr>
        <w:t xml:space="preserve">ιπόν, είναι η νοσοκομειακή και ιατροφαρμακευτική περίθαλψη όλων των λαϊκών οικογενειών να αποτελεί ένα όλο πιο δύσκολο και ακριβό εμπόρευμα, με αύξηση παντός είδους πληρωμών. </w:t>
      </w:r>
    </w:p>
    <w:p w14:paraId="77AE1A46"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Οι ογκολογικοί ασθενείς, οι καρκινοπαθείς ασθενείς δηλαδή, έχουν πάρα πολλές και</w:t>
      </w:r>
      <w:r>
        <w:rPr>
          <w:rFonts w:eastAsia="Times New Roman" w:cs="Times New Roman"/>
          <w:szCs w:val="24"/>
        </w:rPr>
        <w:t xml:space="preserve"> τακτικές επισκέψεις στα νοσοκομεία. Χρειάζονται πολλαπλές και συχνές εργαστηριακές εξετάσεις, μακροχρόνιες </w:t>
      </w:r>
      <w:r>
        <w:rPr>
          <w:rFonts w:eastAsia="Times New Roman" w:cs="Times New Roman"/>
          <w:szCs w:val="24"/>
        </w:rPr>
        <w:lastRenderedPageBreak/>
        <w:t xml:space="preserve">θεραπευτικές παρεμβάσεις, έχουν πολλαπλά, </w:t>
      </w:r>
      <w:proofErr w:type="spellStart"/>
      <w:r>
        <w:rPr>
          <w:rFonts w:eastAsia="Times New Roman" w:cs="Times New Roman"/>
          <w:szCs w:val="24"/>
        </w:rPr>
        <w:t>συνοδά</w:t>
      </w:r>
      <w:proofErr w:type="spellEnd"/>
      <w:r>
        <w:rPr>
          <w:rFonts w:eastAsia="Times New Roman" w:cs="Times New Roman"/>
          <w:szCs w:val="24"/>
        </w:rPr>
        <w:t xml:space="preserve"> προβλήματα υγείας, που αφορούν πολλές συγχρόνως παθολογικές και χειρουργικές ειδικότητες –τα ξέρετε</w:t>
      </w:r>
      <w:r>
        <w:rPr>
          <w:rFonts w:eastAsia="Times New Roman" w:cs="Times New Roman"/>
          <w:szCs w:val="24"/>
        </w:rPr>
        <w:t xml:space="preserve"> καλά, κύριε Υπουργέ, αυτά- και έχουν και επιβαρυμένα ψυχολογικά προβλήματα, καθώς και οι συνοδοί τους. </w:t>
      </w:r>
    </w:p>
    <w:p w14:paraId="77AE1A47"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Είναι, λοιπόν, κατανοητό ότι αυτές οι σύνθετες και αυξημένες ανάγκες των ογκολογικών ασθενών, σε συνδυασμό με την εξαιρετική πενία κρατικών ογκολογικών</w:t>
      </w:r>
      <w:r>
        <w:rPr>
          <w:rFonts w:eastAsia="Times New Roman" w:cs="Times New Roman"/>
          <w:szCs w:val="24"/>
        </w:rPr>
        <w:t xml:space="preserve"> κέντρων και νοσοκομείων, δημιουργούν πάρα πολύ σοβαρά προβλήματα στους όρους για την έγκαιρη αντιμετώπισή τους και αποκατάστασή τους.</w:t>
      </w:r>
    </w:p>
    <w:p w14:paraId="77AE1A4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7AE1A49"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t>Επιστημονικές μελέτες –κυρία Πρόεδρε,</w:t>
      </w:r>
      <w:r>
        <w:rPr>
          <w:rFonts w:eastAsia="Times New Roman" w:cs="Times New Roman"/>
          <w:szCs w:val="24"/>
        </w:rPr>
        <w:t xml:space="preserve"> θα χρειαστώ ακόμη ένα λεπτό, με την ανοχή σας- δείχνουν ότι πάρα πολλοί ασθενείς με χρόνιες παθήσεις δεν εφαρμόζουν την κατάλληλη ή και καθόλου θεραπευτική αγωγή</w:t>
      </w:r>
      <w:r>
        <w:rPr>
          <w:rFonts w:eastAsia="Times New Roman" w:cs="Times New Roman"/>
          <w:szCs w:val="24"/>
        </w:rPr>
        <w:t>,</w:t>
      </w:r>
      <w:r>
        <w:rPr>
          <w:rFonts w:eastAsia="Times New Roman" w:cs="Times New Roman"/>
          <w:szCs w:val="24"/>
        </w:rPr>
        <w:t xml:space="preserve"> επειδή δεν μπορούν να πληρώσουν το ανάλογο αντίτιμο ή επειδή υπάρχουν τεράστιες ελλείψεις σε</w:t>
      </w:r>
      <w:r>
        <w:rPr>
          <w:rFonts w:eastAsia="Times New Roman" w:cs="Times New Roman"/>
          <w:szCs w:val="24"/>
        </w:rPr>
        <w:t xml:space="preserve"> υποδομές, σε εξοπλισμό, σε προσωπικό στις δημόσιες δομές υγείας.</w:t>
      </w:r>
    </w:p>
    <w:p w14:paraId="77AE1A4A"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Τώρα θα πάω λίγο στη Μαγνησία. Ιδιαίτερα εκεί, κύριε Υπουργέ, υπάρχουν διαγνωσμένα πάνω από πεντακόσια περιστατικά καρκινοπαθών και μεταξύ αυτών έχουμε και δεκαεπτά παιδιά την τελευταία διετ</w:t>
      </w:r>
      <w:r>
        <w:rPr>
          <w:rFonts w:eastAsia="Times New Roman" w:cs="Times New Roman"/>
          <w:szCs w:val="24"/>
        </w:rPr>
        <w:t>ία. Στην πραγματικότητα, από ό,τι έχουμε κουβεντιάσει με τους συναδέλφους σας γιατρούς του Βόλου, είναι πάρα πολλοί περισσότεροι. Αυτοί οι ασθενείς ζουν μια επώδυνη πραγματικότητα για τον εαυτό τους, όχι μόνο γιατί έχουν να αντιμετωπίσουν μια σοβαρή ασθένε</w:t>
      </w:r>
      <w:r>
        <w:rPr>
          <w:rFonts w:eastAsia="Times New Roman" w:cs="Times New Roman"/>
          <w:szCs w:val="24"/>
        </w:rPr>
        <w:t>ια, τον καρκίνο, αλλά και γιατί -το λέμε και έτσι ακριβώς είναι κυριολεκτικά- είναι ουσιαστικά και αντιμέτωποι με την απάνθρωπη περικοπή των δημόσιων δαπανών για την υγεία, όπου η θεραπεία τους θεωρείται δημοσιονομικό κόστος. Γι’ αυτούς, λοιπόν, ο τομέας τ</w:t>
      </w:r>
      <w:r>
        <w:rPr>
          <w:rFonts w:eastAsia="Times New Roman" w:cs="Times New Roman"/>
          <w:szCs w:val="24"/>
        </w:rPr>
        <w:t>ης υγείας, κύριε Υπουργέ, όχι μόνο μπάζει, αλλά είναι και πάρα πολύ αδύνατος. Συγκεκριμένα, στο Νοσοκομείο Βόλου υπάρχει μόνο ένας γιατρός παθολόγος-</w:t>
      </w:r>
      <w:proofErr w:type="spellStart"/>
      <w:r>
        <w:rPr>
          <w:rFonts w:eastAsia="Times New Roman" w:cs="Times New Roman"/>
          <w:szCs w:val="24"/>
        </w:rPr>
        <w:t>ογκολόγος</w:t>
      </w:r>
      <w:proofErr w:type="spellEnd"/>
      <w:r>
        <w:rPr>
          <w:rFonts w:eastAsia="Times New Roman" w:cs="Times New Roman"/>
          <w:szCs w:val="24"/>
        </w:rPr>
        <w:t xml:space="preserve">. Υπήρχε και ένας επικουρικός, του οποίου έληξε η σύμβαση τέλος του Απρίλη. </w:t>
      </w:r>
    </w:p>
    <w:p w14:paraId="77AE1A4B" w14:textId="77777777" w:rsidR="00030F8B" w:rsidRDefault="007F68A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Καταλαβαίνετε, λοιπόν</w:t>
      </w:r>
      <w:r>
        <w:rPr>
          <w:rFonts w:eastAsia="Times New Roman" w:cs="Times New Roman"/>
          <w:szCs w:val="24"/>
        </w:rPr>
        <w:t>, κύριε Υπουργέ, ότι αυτός ο άνθρωπος, αυτός ο γιατρός είναι φύσει αδύνατον να αντιμετωπίσει αποτελεσματικά και με πλήρη επιστημονική επάρκεια τον ανάλογο αυτό αριθμό ασθενών και ό,τι φιλότιμη προσπάθεια και αν κάνει, που κάνει πραγματικά φιλότιμες προσπάθ</w:t>
      </w:r>
      <w:r>
        <w:rPr>
          <w:rFonts w:eastAsia="Times New Roman" w:cs="Times New Roman"/>
          <w:szCs w:val="24"/>
        </w:rPr>
        <w:t xml:space="preserve">ειες που ξεπερνάνε τα όρια της αντοχής του, δεν μπορεί να καλύψει αυτόν τον μεγάλο αριθμό των εκατοντάδων ασθενών. Και να σας πω και χαρακτηριστικά, επειδή γνωριζόμαστε κιόλας στον Βόλο, ότι δεν μπορεί να απουσιάσει ούτε μια μέρα από το </w:t>
      </w:r>
      <w:r>
        <w:rPr>
          <w:rFonts w:eastAsia="Times New Roman" w:cs="Times New Roman"/>
          <w:szCs w:val="24"/>
        </w:rPr>
        <w:t>ν</w:t>
      </w:r>
      <w:r>
        <w:rPr>
          <w:rFonts w:eastAsia="Times New Roman" w:cs="Times New Roman"/>
          <w:szCs w:val="24"/>
        </w:rPr>
        <w:t xml:space="preserve">οσοκομείο. </w:t>
      </w:r>
    </w:p>
    <w:p w14:paraId="77AE1A4C" w14:textId="77777777" w:rsidR="00030F8B" w:rsidRDefault="007F68A1">
      <w:pPr>
        <w:spacing w:after="0" w:line="600" w:lineRule="auto"/>
        <w:ind w:firstLine="720"/>
        <w:jc w:val="both"/>
        <w:rPr>
          <w:rFonts w:eastAsia="Times New Roman"/>
          <w:bCs/>
        </w:rPr>
      </w:pPr>
      <w:r>
        <w:rPr>
          <w:rFonts w:eastAsia="Times New Roman" w:cs="Times New Roman"/>
          <w:szCs w:val="24"/>
        </w:rPr>
        <w:t>Από αυ</w:t>
      </w:r>
      <w:r>
        <w:rPr>
          <w:rFonts w:eastAsia="Times New Roman" w:cs="Times New Roman"/>
          <w:szCs w:val="24"/>
        </w:rPr>
        <w:t>τή</w:t>
      </w:r>
      <w:r>
        <w:rPr>
          <w:rFonts w:eastAsia="Times New Roman" w:cs="Times New Roman"/>
          <w:szCs w:val="24"/>
        </w:rPr>
        <w:t>ν</w:t>
      </w:r>
      <w:r>
        <w:rPr>
          <w:rFonts w:eastAsia="Times New Roman" w:cs="Times New Roman"/>
          <w:szCs w:val="24"/>
        </w:rPr>
        <w:t xml:space="preserve"> την άποψη, επιβάλλεται σήμερα οι γιατροί που θα πλαισιώσουν το </w:t>
      </w:r>
      <w:r>
        <w:rPr>
          <w:rFonts w:eastAsia="Times New Roman" w:cs="Times New Roman"/>
          <w:szCs w:val="24"/>
        </w:rPr>
        <w:t>τ</w:t>
      </w:r>
      <w:r>
        <w:rPr>
          <w:rFonts w:eastAsia="Times New Roman" w:cs="Times New Roman"/>
          <w:szCs w:val="24"/>
        </w:rPr>
        <w:t xml:space="preserve">μήμα της </w:t>
      </w:r>
      <w:r>
        <w:rPr>
          <w:rFonts w:eastAsia="Times New Roman"/>
          <w:bCs/>
        </w:rPr>
        <w:t xml:space="preserve">συγκεκριμένης κλινικής να είναι τουλάχιστον τέσσερις μόνιμοι γιατροί και να ενισχυθεί το νοσηλευτικό προσωπικό με άλλους δύο τουλάχιστον νοσηλευτές και νοσηλεύτριες. </w:t>
      </w:r>
    </w:p>
    <w:p w14:paraId="77AE1A4D" w14:textId="77777777" w:rsidR="00030F8B" w:rsidRDefault="007F68A1">
      <w:pPr>
        <w:spacing w:after="0" w:line="600" w:lineRule="auto"/>
        <w:ind w:firstLine="720"/>
        <w:jc w:val="both"/>
        <w:rPr>
          <w:rFonts w:eastAsia="Times New Roman"/>
          <w:bCs/>
        </w:rPr>
      </w:pPr>
      <w:r>
        <w:rPr>
          <w:rFonts w:eastAsia="Times New Roman"/>
          <w:bCs/>
        </w:rPr>
        <w:t>Ένα άλλο θέμ</w:t>
      </w:r>
      <w:r>
        <w:rPr>
          <w:rFonts w:eastAsia="Times New Roman"/>
          <w:bCs/>
        </w:rPr>
        <w:t>α, κύριε Υπουργέ, είναι η έλλειψη ακτινοθεραπειών…</w:t>
      </w:r>
    </w:p>
    <w:p w14:paraId="77AE1A4E" w14:textId="77777777" w:rsidR="00030F8B" w:rsidRDefault="007F68A1">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rPr>
        <w:t xml:space="preserve">Ελάτε, κύριε Στεργίου, τελειώστε. </w:t>
      </w:r>
    </w:p>
    <w:p w14:paraId="77AE1A4F" w14:textId="77777777" w:rsidR="00030F8B" w:rsidRDefault="007F68A1">
      <w:pPr>
        <w:spacing w:after="0" w:line="600" w:lineRule="auto"/>
        <w:ind w:firstLine="720"/>
        <w:jc w:val="both"/>
        <w:rPr>
          <w:rFonts w:eastAsia="Times New Roman"/>
          <w:bCs/>
        </w:rPr>
      </w:pPr>
      <w:r>
        <w:rPr>
          <w:rFonts w:eastAsia="Times New Roman"/>
          <w:b/>
          <w:bCs/>
        </w:rPr>
        <w:t>ΚΩΝΣΤΑΝΤΙΝΟΣ ΣΤΕΡΓΙΟΥ:</w:t>
      </w:r>
      <w:r>
        <w:rPr>
          <w:rFonts w:eastAsia="Times New Roman"/>
          <w:bCs/>
        </w:rPr>
        <w:t xml:space="preserve"> Τελείωσα. Βάζω τα αιτήματα. </w:t>
      </w:r>
    </w:p>
    <w:p w14:paraId="77AE1A50" w14:textId="77777777" w:rsidR="00030F8B" w:rsidRDefault="007F68A1">
      <w:pPr>
        <w:spacing w:after="0" w:line="600" w:lineRule="auto"/>
        <w:ind w:firstLine="720"/>
        <w:jc w:val="both"/>
        <w:rPr>
          <w:rFonts w:eastAsia="Times New Roman"/>
          <w:bCs/>
        </w:rPr>
      </w:pPr>
      <w:r>
        <w:rPr>
          <w:rFonts w:eastAsia="Times New Roman"/>
          <w:bCs/>
        </w:rPr>
        <w:lastRenderedPageBreak/>
        <w:t>Ένα άλλο θέμα είναι η έλλειψη ακτινοθεραπειών στο Νοσοκομείο του Βόλου. Σύ</w:t>
      </w:r>
      <w:r>
        <w:rPr>
          <w:rFonts w:eastAsia="Times New Roman"/>
          <w:bCs/>
        </w:rPr>
        <w:t xml:space="preserve">μφωνα με τα στοιχεία του Νοσοκομείου του Βόλου, </w:t>
      </w:r>
      <w:proofErr w:type="spellStart"/>
      <w:r>
        <w:rPr>
          <w:rFonts w:eastAsia="Times New Roman"/>
          <w:bCs/>
        </w:rPr>
        <w:t>εκατόν</w:t>
      </w:r>
      <w:proofErr w:type="spellEnd"/>
      <w:r>
        <w:rPr>
          <w:rFonts w:eastAsia="Times New Roman"/>
          <w:bCs/>
        </w:rPr>
        <w:t xml:space="preserve"> εβδομήντα ασθενείς χρήζουν ακτινοθεραπείας. Αυτοί οι ασθενείς, επειδή δεν υπάρχει στον Βόλο ακτινοθεραπεία, αναγκάζονται να μετακινούνται στο Πανεπιστημιακό Νοσοκομείο Λάρισας, με μεγάλη ταλαιπωρία. </w:t>
      </w:r>
    </w:p>
    <w:p w14:paraId="77AE1A51" w14:textId="77777777" w:rsidR="00030F8B" w:rsidRDefault="007F68A1">
      <w:pPr>
        <w:spacing w:after="0" w:line="600" w:lineRule="auto"/>
        <w:ind w:firstLine="720"/>
        <w:jc w:val="both"/>
        <w:rPr>
          <w:rFonts w:eastAsia="Times New Roman"/>
          <w:bCs/>
        </w:rPr>
      </w:pPr>
      <w:r>
        <w:rPr>
          <w:rFonts w:eastAsia="Times New Roman"/>
          <w:bCs/>
        </w:rPr>
        <w:t>Ν</w:t>
      </w:r>
      <w:r>
        <w:rPr>
          <w:rFonts w:eastAsia="Times New Roman"/>
          <w:bCs/>
        </w:rPr>
        <w:t xml:space="preserve">α πω, επίσης, κύριε Υπουργέ, -και δεν το λέμε για να ενοχοποιήσουμε κανέναν- ότι το μοναδικό </w:t>
      </w:r>
      <w:proofErr w:type="spellStart"/>
      <w:r>
        <w:rPr>
          <w:rFonts w:eastAsia="Times New Roman"/>
          <w:bCs/>
        </w:rPr>
        <w:t>Ακτινοθεραπευτικό</w:t>
      </w:r>
      <w:proofErr w:type="spellEnd"/>
      <w:r>
        <w:rPr>
          <w:rFonts w:eastAsia="Times New Roman"/>
          <w:bCs/>
        </w:rPr>
        <w:t xml:space="preserve"> Κέντρο στη Θεσσαλία, στην 5</w:t>
      </w:r>
      <w:r>
        <w:rPr>
          <w:rFonts w:eastAsia="Times New Roman"/>
          <w:bCs/>
          <w:vertAlign w:val="superscript"/>
        </w:rPr>
        <w:t>η</w:t>
      </w:r>
      <w:r>
        <w:rPr>
          <w:rFonts w:eastAsia="Times New Roman"/>
          <w:bCs/>
        </w:rPr>
        <w:t xml:space="preserve"> ΥΠΕ, είναι στη Λάρισα και το μηχάνημα είναι πάρα πολύ συχνά χαλασμένο. </w:t>
      </w:r>
    </w:p>
    <w:p w14:paraId="77AE1A52" w14:textId="77777777" w:rsidR="00030F8B" w:rsidRDefault="007F68A1">
      <w:pPr>
        <w:spacing w:after="0" w:line="600" w:lineRule="auto"/>
        <w:ind w:firstLine="720"/>
        <w:jc w:val="both"/>
        <w:rPr>
          <w:rFonts w:eastAsia="Times New Roman"/>
          <w:bCs/>
          <w:shd w:val="clear" w:color="auto" w:fill="FFFFFF"/>
        </w:rPr>
      </w:pPr>
      <w:r>
        <w:rPr>
          <w:rFonts w:eastAsia="Times New Roman"/>
          <w:bCs/>
        </w:rPr>
        <w:t xml:space="preserve">Κύριε Υπουργέ, για να τελειώσω, ερωτάσθε τι </w:t>
      </w:r>
      <w:r>
        <w:rPr>
          <w:rFonts w:eastAsia="Times New Roman"/>
          <w:bCs/>
        </w:rPr>
        <w:t>μέτρα θα πάρει η Κυβέρνηση για να στελεχωθεί το Γενικό Νοσοκομείο Βόλου άμεσα με τέσσερις μόνιμους γιατρούς και δύο επιπλέον νοσηλευτές για την κάλυψη των αναγκών περίθαλψης και χημειοθεραπείας των καρκινοπαθών, καθώς επίσης και σε ποιες ενέργειες θα προχω</w:t>
      </w:r>
      <w:r>
        <w:rPr>
          <w:rFonts w:eastAsia="Times New Roman"/>
          <w:bCs/>
        </w:rPr>
        <w:t xml:space="preserve">ρήσετε για την ίδρυση, χρηματοδότηση και </w:t>
      </w:r>
      <w:r>
        <w:rPr>
          <w:rFonts w:eastAsia="Times New Roman"/>
          <w:bCs/>
          <w:shd w:val="clear" w:color="auto" w:fill="FFFFFF"/>
        </w:rPr>
        <w:t xml:space="preserve">λειτουργία Μονάδας </w:t>
      </w:r>
      <w:proofErr w:type="spellStart"/>
      <w:r>
        <w:rPr>
          <w:rFonts w:eastAsia="Times New Roman"/>
          <w:bCs/>
          <w:shd w:val="clear" w:color="auto" w:fill="FFFFFF"/>
        </w:rPr>
        <w:t>Ογκοθεραπείας</w:t>
      </w:r>
      <w:proofErr w:type="spellEnd"/>
      <w:r>
        <w:rPr>
          <w:rFonts w:eastAsia="Times New Roman"/>
          <w:bCs/>
          <w:shd w:val="clear" w:color="auto" w:fill="FFFFFF"/>
        </w:rPr>
        <w:t xml:space="preserve"> με </w:t>
      </w:r>
      <w:r>
        <w:rPr>
          <w:rFonts w:eastAsia="Times New Roman"/>
          <w:bCs/>
          <w:shd w:val="clear" w:color="auto" w:fill="FFFFFF"/>
        </w:rPr>
        <w:lastRenderedPageBreak/>
        <w:t>Τμήματα Χημειοθεραπείας και Ακτινοθεραπείας ασθενών με καρκίνο, φυσικά, πλήρως εξοπλισμένης και στελεχωμένης με το απαραίτητο μόνιμο προσωπικό.</w:t>
      </w:r>
    </w:p>
    <w:p w14:paraId="77AE1A53" w14:textId="77777777" w:rsidR="00030F8B" w:rsidRDefault="007F68A1">
      <w:pPr>
        <w:spacing w:after="0" w:line="600" w:lineRule="auto"/>
        <w:ind w:firstLine="720"/>
        <w:jc w:val="both"/>
        <w:rPr>
          <w:rFonts w:eastAsia="Times New Roman"/>
          <w:bCs/>
          <w:shd w:val="clear" w:color="auto" w:fill="FFFFFF"/>
        </w:rPr>
      </w:pPr>
      <w:r>
        <w:rPr>
          <w:rFonts w:eastAsia="Times New Roman"/>
          <w:bCs/>
          <w:shd w:val="clear" w:color="auto" w:fill="FFFFFF"/>
        </w:rPr>
        <w:t>Ευχαριστώ, κυρία Πρόεδρε, για τον χ</w:t>
      </w:r>
      <w:r>
        <w:rPr>
          <w:rFonts w:eastAsia="Times New Roman"/>
          <w:bCs/>
          <w:shd w:val="clear" w:color="auto" w:fill="FFFFFF"/>
        </w:rPr>
        <w:t xml:space="preserve">ρόνο. </w:t>
      </w:r>
    </w:p>
    <w:p w14:paraId="77AE1A54" w14:textId="77777777" w:rsidR="00030F8B" w:rsidRDefault="007F68A1">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 xml:space="preserve">Κύριε </w:t>
      </w:r>
      <w:proofErr w:type="spellStart"/>
      <w:r>
        <w:rPr>
          <w:rFonts w:eastAsia="Times New Roman"/>
          <w:bCs/>
          <w:shd w:val="clear" w:color="auto" w:fill="FFFFFF"/>
        </w:rPr>
        <w:t>Πολάκη</w:t>
      </w:r>
      <w:proofErr w:type="spellEnd"/>
      <w:r>
        <w:rPr>
          <w:rFonts w:eastAsia="Times New Roman"/>
          <w:bCs/>
          <w:shd w:val="clear" w:color="auto" w:fill="FFFFFF"/>
        </w:rPr>
        <w:t xml:space="preserve">, η τελευταία απάντησή σας θα είναι και η πιο σύντομη φαντάζομαι. </w:t>
      </w:r>
    </w:p>
    <w:p w14:paraId="77AE1A55" w14:textId="77777777" w:rsidR="00030F8B" w:rsidRDefault="007F68A1">
      <w:pPr>
        <w:spacing w:after="0" w:line="600" w:lineRule="auto"/>
        <w:ind w:firstLine="720"/>
        <w:jc w:val="both"/>
        <w:rPr>
          <w:rFonts w:eastAsia="Times New Roman"/>
          <w:bCs/>
        </w:rPr>
      </w:pPr>
      <w:r>
        <w:rPr>
          <w:rFonts w:eastAsia="Times New Roman"/>
          <w:b/>
          <w:bCs/>
        </w:rPr>
        <w:t>ΚΩΝΣΤΑΝΤΙΝΟΣ ΣΤΕΡΓΙΟΥ:</w:t>
      </w:r>
      <w:r>
        <w:rPr>
          <w:rFonts w:eastAsia="Times New Roman"/>
          <w:bCs/>
        </w:rPr>
        <w:t xml:space="preserve"> Είναι σοβαρή η απάντηση και πρέπει να έχει χρόνο. </w:t>
      </w:r>
    </w:p>
    <w:p w14:paraId="77AE1A56" w14:textId="77777777" w:rsidR="00030F8B" w:rsidRDefault="007F68A1">
      <w:pPr>
        <w:spacing w:after="0" w:line="600" w:lineRule="auto"/>
        <w:ind w:firstLine="720"/>
        <w:jc w:val="both"/>
        <w:rPr>
          <w:rFonts w:eastAsia="Times New Roman"/>
          <w:bCs/>
        </w:rPr>
      </w:pPr>
      <w:r>
        <w:rPr>
          <w:rFonts w:eastAsia="Times New Roman"/>
          <w:b/>
          <w:bCs/>
        </w:rPr>
        <w:t>ΠΑΥΛΟΣ ΠΟΛΑΚΗΣ (Αναπληρωτής Υπουργός Υγείας):</w:t>
      </w:r>
      <w:r>
        <w:rPr>
          <w:rFonts w:eastAsia="Times New Roman"/>
          <w:bCs/>
        </w:rPr>
        <w:t xml:space="preserve"> Κύριε </w:t>
      </w:r>
      <w:r>
        <w:rPr>
          <w:rFonts w:eastAsia="Times New Roman"/>
          <w:bCs/>
        </w:rPr>
        <w:t>Στεργίου, ευχαριστώ για την ερώτηση. Άργησα να απαντήσω, αλλά θα απαντήσω. Πάντως να ξέρετε</w:t>
      </w:r>
      <w:r>
        <w:rPr>
          <w:rFonts w:eastAsia="Times New Roman"/>
          <w:bCs/>
        </w:rPr>
        <w:t>,</w:t>
      </w:r>
      <w:r>
        <w:rPr>
          <w:rFonts w:eastAsia="Times New Roman"/>
          <w:bCs/>
        </w:rPr>
        <w:t xml:space="preserve"> ότι δεν υπεκφεύγουμε να απαντήσουμε. Απαντάω και σε άλλους συναδέλφους, που μου έχουν ξαναβάλει την ερώτηση. Δυστυχώς, είναι τρελό το πρόγραμμα που βιώνουμε στο Υπ</w:t>
      </w:r>
      <w:r>
        <w:rPr>
          <w:rFonts w:eastAsia="Times New Roman"/>
          <w:bCs/>
        </w:rPr>
        <w:t xml:space="preserve">ουργείο σε μια προσπάθεια να ανταποκριθούμε σε κάποιες ανάγκες. </w:t>
      </w:r>
    </w:p>
    <w:p w14:paraId="77AE1A57" w14:textId="77777777" w:rsidR="00030F8B" w:rsidRDefault="007F68A1">
      <w:pPr>
        <w:spacing w:after="0" w:line="600" w:lineRule="auto"/>
        <w:ind w:firstLine="720"/>
        <w:jc w:val="both"/>
        <w:rPr>
          <w:rFonts w:eastAsia="Times New Roman"/>
          <w:bCs/>
        </w:rPr>
      </w:pPr>
      <w:r>
        <w:rPr>
          <w:rFonts w:eastAsia="Times New Roman"/>
          <w:bCs/>
        </w:rPr>
        <w:lastRenderedPageBreak/>
        <w:t xml:space="preserve">Το έχουμε ενισχύσει το Νοσοκομείο του Βόλου, κύριε Στεργίου. Έχουμε δώσει δείγματα γραφής. Θα σας τα πω συγκεκριμένα και θα απαντήσω και στο συγκεκριμένο ερώτημα που βάζετε. </w:t>
      </w:r>
    </w:p>
    <w:p w14:paraId="77AE1A58" w14:textId="77777777" w:rsidR="00030F8B" w:rsidRDefault="007F68A1">
      <w:pPr>
        <w:spacing w:after="0" w:line="600" w:lineRule="auto"/>
        <w:ind w:firstLine="720"/>
        <w:jc w:val="both"/>
        <w:rPr>
          <w:rFonts w:eastAsia="Times New Roman"/>
          <w:bCs/>
          <w:shd w:val="clear" w:color="auto" w:fill="FFFFFF"/>
        </w:rPr>
      </w:pPr>
      <w:r>
        <w:rPr>
          <w:rFonts w:eastAsia="Times New Roman"/>
          <w:bCs/>
        </w:rPr>
        <w:t>Πρώτον, πέρυσι τ</w:t>
      </w:r>
      <w:r>
        <w:rPr>
          <w:rFonts w:eastAsia="Times New Roman"/>
          <w:bCs/>
        </w:rPr>
        <w:t>έτοιο καιρό είχε πάρει 1.000.000 ευρώ. Αυτή</w:t>
      </w:r>
      <w:r>
        <w:rPr>
          <w:rFonts w:eastAsia="Times New Roman"/>
          <w:bCs/>
        </w:rPr>
        <w:t>ν</w:t>
      </w:r>
      <w:r>
        <w:rPr>
          <w:rFonts w:eastAsia="Times New Roman"/>
          <w:bCs/>
        </w:rPr>
        <w:t xml:space="preserve"> τη στιγμή, φέτος, έχει πάρει 3.414.000 ευρώ από τον κρατικό προϋπολογισμό. Είχαν προβλέψει ότι θα </w:t>
      </w:r>
      <w:r>
        <w:rPr>
          <w:rFonts w:eastAsia="Times New Roman"/>
          <w:bCs/>
        </w:rPr>
        <w:t>έπαιρναν</w:t>
      </w:r>
      <w:r>
        <w:rPr>
          <w:rFonts w:eastAsia="Times New Roman"/>
          <w:bCs/>
        </w:rPr>
        <w:t xml:space="preserve"> οι προηγούμενοι 9.229.000 ευρώ. Δώσαμε επίτηδες πέρυσι, για να στηριχτεί η </w:t>
      </w:r>
      <w:r>
        <w:rPr>
          <w:rFonts w:eastAsia="Times New Roman"/>
          <w:bCs/>
          <w:shd w:val="clear" w:color="auto" w:fill="FFFFFF"/>
        </w:rPr>
        <w:t>λειτουργία του, 10.600.000 ευ</w:t>
      </w:r>
      <w:r>
        <w:rPr>
          <w:rFonts w:eastAsia="Times New Roman"/>
          <w:bCs/>
          <w:shd w:val="clear" w:color="auto" w:fill="FFFFFF"/>
        </w:rPr>
        <w:t xml:space="preserve">ρώ. Φέτος, προβλέπεται να πάρει περίπου 600.000 παραπάνω από τον περυσινό προϋπολογισμό, δηλαδή, 9.812.000. </w:t>
      </w:r>
    </w:p>
    <w:p w14:paraId="77AE1A59" w14:textId="77777777" w:rsidR="00030F8B" w:rsidRDefault="007F68A1">
      <w:pPr>
        <w:spacing w:after="0" w:line="600" w:lineRule="auto"/>
        <w:ind w:firstLine="720"/>
        <w:jc w:val="both"/>
        <w:rPr>
          <w:rFonts w:eastAsia="Times New Roman"/>
          <w:bCs/>
          <w:shd w:val="clear" w:color="auto" w:fill="FFFFFF"/>
        </w:rPr>
      </w:pPr>
      <w:r>
        <w:rPr>
          <w:rFonts w:eastAsia="Times New Roman"/>
          <w:bCs/>
          <w:shd w:val="clear" w:color="auto" w:fill="FFFFFF"/>
        </w:rPr>
        <w:t>Δεύτερον, όσον αφορά το ιατρικό και νοσηλευτικό προσωπικό, ο προγραμματισμός που υπάρχει αυτή</w:t>
      </w:r>
      <w:r>
        <w:rPr>
          <w:rFonts w:eastAsia="Times New Roman"/>
          <w:bCs/>
          <w:shd w:val="clear" w:color="auto" w:fill="FFFFFF"/>
        </w:rPr>
        <w:t>ν</w:t>
      </w:r>
      <w:r>
        <w:rPr>
          <w:rFonts w:eastAsia="Times New Roman"/>
          <w:bCs/>
          <w:shd w:val="clear" w:color="auto" w:fill="FFFFFF"/>
        </w:rPr>
        <w:t xml:space="preserve"> τη στιγμή είναι ο εξής. Από την προκήρυξη που τελείωσε, μετά την ιστορία που έγινε και με το ΑΣΕΠ, έχετε δύο άτομα ΤΕ </w:t>
      </w:r>
      <w:r>
        <w:rPr>
          <w:rFonts w:eastAsia="Times New Roman"/>
          <w:bCs/>
          <w:shd w:val="clear" w:color="auto" w:fill="FFFFFF"/>
        </w:rPr>
        <w:t>ν</w:t>
      </w:r>
      <w:r>
        <w:rPr>
          <w:rFonts w:eastAsia="Times New Roman"/>
          <w:bCs/>
          <w:shd w:val="clear" w:color="auto" w:fill="FFFFFF"/>
        </w:rPr>
        <w:t>οσηλευτικής. Αυτοί μπορεί να διοριστούν τώρα, πλέον, άμεσα. Είναι σε αυτή</w:t>
      </w:r>
      <w:r>
        <w:rPr>
          <w:rFonts w:eastAsia="Times New Roman"/>
          <w:bCs/>
          <w:shd w:val="clear" w:color="auto" w:fill="FFFFFF"/>
        </w:rPr>
        <w:t>ν</w:t>
      </w:r>
      <w:r>
        <w:rPr>
          <w:rFonts w:eastAsia="Times New Roman"/>
          <w:bCs/>
          <w:shd w:val="clear" w:color="auto" w:fill="FFFFFF"/>
        </w:rPr>
        <w:t xml:space="preserve"> τη διαδικασία. Τους καλούν να φέρουν τα δικαιολογητικά σε όλα</w:t>
      </w:r>
      <w:r>
        <w:rPr>
          <w:rFonts w:eastAsia="Times New Roman"/>
          <w:bCs/>
          <w:shd w:val="clear" w:color="auto" w:fill="FFFFFF"/>
        </w:rPr>
        <w:t xml:space="preserve"> τα νοσοκομεία. Έχετε, λοιπόν, δύο ΤΕ </w:t>
      </w:r>
      <w:r>
        <w:rPr>
          <w:rFonts w:eastAsia="Times New Roman"/>
          <w:bCs/>
          <w:shd w:val="clear" w:color="auto" w:fill="FFFFFF"/>
        </w:rPr>
        <w:lastRenderedPageBreak/>
        <w:t>ν</w:t>
      </w:r>
      <w:r>
        <w:rPr>
          <w:rFonts w:eastAsia="Times New Roman"/>
          <w:bCs/>
          <w:shd w:val="clear" w:color="auto" w:fill="FFFFFF"/>
        </w:rPr>
        <w:t xml:space="preserve">οσηλευτικής, δύο ΔΕ </w:t>
      </w:r>
      <w:r>
        <w:rPr>
          <w:rFonts w:eastAsia="Times New Roman"/>
          <w:bCs/>
          <w:shd w:val="clear" w:color="auto" w:fill="FFFFFF"/>
        </w:rPr>
        <w:t>β</w:t>
      </w:r>
      <w:r>
        <w:rPr>
          <w:rFonts w:eastAsia="Times New Roman"/>
          <w:bCs/>
          <w:shd w:val="clear" w:color="auto" w:fill="FFFFFF"/>
        </w:rPr>
        <w:t xml:space="preserve">οηθών </w:t>
      </w:r>
      <w:r>
        <w:rPr>
          <w:rFonts w:eastAsia="Times New Roman"/>
          <w:bCs/>
          <w:shd w:val="clear" w:color="auto" w:fill="FFFFFF"/>
        </w:rPr>
        <w:t>ν</w:t>
      </w:r>
      <w:r>
        <w:rPr>
          <w:rFonts w:eastAsia="Times New Roman"/>
          <w:bCs/>
          <w:shd w:val="clear" w:color="auto" w:fill="FFFFFF"/>
        </w:rPr>
        <w:t xml:space="preserve">οσηλευτικής, έναν ΥΕ </w:t>
      </w:r>
      <w:r>
        <w:rPr>
          <w:rFonts w:eastAsia="Times New Roman"/>
          <w:bCs/>
          <w:shd w:val="clear" w:color="auto" w:fill="FFFFFF"/>
        </w:rPr>
        <w:t>β</w:t>
      </w:r>
      <w:r>
        <w:rPr>
          <w:rFonts w:eastAsia="Times New Roman"/>
          <w:bCs/>
          <w:shd w:val="clear" w:color="auto" w:fill="FFFFFF"/>
        </w:rPr>
        <w:t xml:space="preserve">οηθητικό </w:t>
      </w:r>
      <w:r>
        <w:rPr>
          <w:rFonts w:eastAsia="Times New Roman"/>
          <w:bCs/>
          <w:shd w:val="clear" w:color="auto" w:fill="FFFFFF"/>
        </w:rPr>
        <w:t>υ</w:t>
      </w:r>
      <w:r>
        <w:rPr>
          <w:rFonts w:eastAsia="Times New Roman"/>
          <w:bCs/>
          <w:shd w:val="clear" w:color="auto" w:fill="FFFFFF"/>
        </w:rPr>
        <w:t>γειονομικό-</w:t>
      </w:r>
      <w:r>
        <w:rPr>
          <w:rFonts w:eastAsia="Times New Roman"/>
          <w:bCs/>
          <w:shd w:val="clear" w:color="auto" w:fill="FFFFFF"/>
        </w:rPr>
        <w:t>μ</w:t>
      </w:r>
      <w:r>
        <w:rPr>
          <w:rFonts w:eastAsia="Times New Roman"/>
          <w:bCs/>
          <w:shd w:val="clear" w:color="auto" w:fill="FFFFFF"/>
        </w:rPr>
        <w:t xml:space="preserve">εταφορέα ασθενών και έναν ΤΕ </w:t>
      </w:r>
      <w:r>
        <w:rPr>
          <w:rFonts w:eastAsia="Times New Roman"/>
          <w:bCs/>
          <w:shd w:val="clear" w:color="auto" w:fill="FFFFFF"/>
        </w:rPr>
        <w:t>ρ</w:t>
      </w:r>
      <w:r>
        <w:rPr>
          <w:rFonts w:eastAsia="Times New Roman"/>
          <w:bCs/>
          <w:shd w:val="clear" w:color="auto" w:fill="FFFFFF"/>
        </w:rPr>
        <w:t xml:space="preserve">αδιολόγο </w:t>
      </w:r>
      <w:r>
        <w:rPr>
          <w:rFonts w:eastAsia="Times New Roman"/>
          <w:bCs/>
          <w:shd w:val="clear" w:color="auto" w:fill="FFFFFF"/>
        </w:rPr>
        <w:t>α</w:t>
      </w:r>
      <w:r>
        <w:rPr>
          <w:rFonts w:eastAsia="Times New Roman"/>
          <w:bCs/>
          <w:shd w:val="clear" w:color="auto" w:fill="FFFFFF"/>
        </w:rPr>
        <w:t xml:space="preserve">κτινολόγο. </w:t>
      </w:r>
    </w:p>
    <w:p w14:paraId="77AE1A5A" w14:textId="77777777" w:rsidR="00030F8B" w:rsidRDefault="007F68A1">
      <w:pPr>
        <w:spacing w:after="0" w:line="600" w:lineRule="auto"/>
        <w:ind w:firstLine="720"/>
        <w:jc w:val="both"/>
        <w:rPr>
          <w:rFonts w:eastAsia="Times New Roman"/>
          <w:bCs/>
          <w:shd w:val="clear" w:color="auto" w:fill="FFFFFF"/>
        </w:rPr>
      </w:pPr>
      <w:r>
        <w:rPr>
          <w:rFonts w:eastAsia="Times New Roman"/>
          <w:bCs/>
          <w:shd w:val="clear" w:color="auto" w:fill="FFFFFF"/>
        </w:rPr>
        <w:t>Στους πεντακόσιους ογδόντα πέντε επικουρικούς, που και αυτοί τελειώνουν, έχετε δεκατέσσερα άτ</w:t>
      </w:r>
      <w:r>
        <w:rPr>
          <w:rFonts w:eastAsia="Times New Roman"/>
          <w:bCs/>
          <w:shd w:val="clear" w:color="auto" w:fill="FFFFFF"/>
        </w:rPr>
        <w:t xml:space="preserve">ομα. Είναι τέσσερις ΤΕ </w:t>
      </w:r>
      <w:r>
        <w:rPr>
          <w:rFonts w:eastAsia="Times New Roman"/>
          <w:bCs/>
          <w:shd w:val="clear" w:color="auto" w:fill="FFFFFF"/>
        </w:rPr>
        <w:t>ν</w:t>
      </w:r>
      <w:r>
        <w:rPr>
          <w:rFonts w:eastAsia="Times New Roman"/>
          <w:bCs/>
          <w:shd w:val="clear" w:color="auto" w:fill="FFFFFF"/>
        </w:rPr>
        <w:t xml:space="preserve">οσηλευτικοί, δύο ΤΕ </w:t>
      </w:r>
      <w:r>
        <w:rPr>
          <w:rFonts w:eastAsia="Times New Roman"/>
          <w:bCs/>
          <w:shd w:val="clear" w:color="auto" w:fill="FFFFFF"/>
        </w:rPr>
        <w:t>δ</w:t>
      </w:r>
      <w:r>
        <w:rPr>
          <w:rFonts w:eastAsia="Times New Roman"/>
          <w:bCs/>
          <w:shd w:val="clear" w:color="auto" w:fill="FFFFFF"/>
        </w:rPr>
        <w:t xml:space="preserve">ιοικητικών </w:t>
      </w:r>
      <w:r>
        <w:rPr>
          <w:rFonts w:eastAsia="Times New Roman"/>
          <w:bCs/>
          <w:shd w:val="clear" w:color="auto" w:fill="FFFFFF"/>
        </w:rPr>
        <w:t>γ</w:t>
      </w:r>
      <w:r>
        <w:rPr>
          <w:rFonts w:eastAsia="Times New Roman"/>
          <w:bCs/>
          <w:shd w:val="clear" w:color="auto" w:fill="FFFFFF"/>
        </w:rPr>
        <w:t xml:space="preserve">ραμματέων, δύο ΔΕ </w:t>
      </w:r>
      <w:r>
        <w:rPr>
          <w:rFonts w:eastAsia="Times New Roman"/>
          <w:bCs/>
          <w:shd w:val="clear" w:color="auto" w:fill="FFFFFF"/>
        </w:rPr>
        <w:t>χ</w:t>
      </w:r>
      <w:r>
        <w:rPr>
          <w:rFonts w:eastAsia="Times New Roman"/>
          <w:bCs/>
          <w:shd w:val="clear" w:color="auto" w:fill="FFFFFF"/>
        </w:rPr>
        <w:t xml:space="preserve">ειριστών </w:t>
      </w:r>
      <w:r>
        <w:rPr>
          <w:rFonts w:eastAsia="Times New Roman"/>
          <w:bCs/>
          <w:shd w:val="clear" w:color="auto" w:fill="FFFFFF"/>
        </w:rPr>
        <w:t>ι</w:t>
      </w:r>
      <w:r>
        <w:rPr>
          <w:rFonts w:eastAsia="Times New Roman"/>
          <w:bCs/>
          <w:shd w:val="clear" w:color="auto" w:fill="FFFFFF"/>
        </w:rPr>
        <w:t xml:space="preserve">ατρικών </w:t>
      </w:r>
      <w:r>
        <w:rPr>
          <w:rFonts w:eastAsia="Times New Roman"/>
          <w:bCs/>
          <w:shd w:val="clear" w:color="auto" w:fill="FFFFFF"/>
        </w:rPr>
        <w:t>σ</w:t>
      </w:r>
      <w:r>
        <w:rPr>
          <w:rFonts w:eastAsia="Times New Roman"/>
          <w:bCs/>
          <w:shd w:val="clear" w:color="auto" w:fill="FFFFFF"/>
        </w:rPr>
        <w:t xml:space="preserve">υσκευών, ένας ΔΕ </w:t>
      </w:r>
      <w:r>
        <w:rPr>
          <w:rFonts w:eastAsia="Times New Roman"/>
          <w:bCs/>
          <w:shd w:val="clear" w:color="auto" w:fill="FFFFFF"/>
        </w:rPr>
        <w:t>β</w:t>
      </w:r>
      <w:r>
        <w:rPr>
          <w:rFonts w:eastAsia="Times New Roman"/>
          <w:bCs/>
          <w:shd w:val="clear" w:color="auto" w:fill="FFFFFF"/>
        </w:rPr>
        <w:t xml:space="preserve">οηθών </w:t>
      </w:r>
      <w:r>
        <w:rPr>
          <w:rFonts w:eastAsia="Times New Roman"/>
          <w:bCs/>
          <w:shd w:val="clear" w:color="auto" w:fill="FFFFFF"/>
        </w:rPr>
        <w:t>ι</w:t>
      </w:r>
      <w:r>
        <w:rPr>
          <w:rFonts w:eastAsia="Times New Roman"/>
          <w:bCs/>
          <w:shd w:val="clear" w:color="auto" w:fill="FFFFFF"/>
        </w:rPr>
        <w:t xml:space="preserve">ατρικών και </w:t>
      </w:r>
      <w:r>
        <w:rPr>
          <w:rFonts w:eastAsia="Times New Roman"/>
          <w:bCs/>
          <w:shd w:val="clear" w:color="auto" w:fill="FFFFFF"/>
        </w:rPr>
        <w:t>β</w:t>
      </w:r>
      <w:r>
        <w:rPr>
          <w:rFonts w:eastAsia="Times New Roman"/>
          <w:bCs/>
          <w:shd w:val="clear" w:color="auto" w:fill="FFFFFF"/>
        </w:rPr>
        <w:t xml:space="preserve">ιολογικών </w:t>
      </w:r>
      <w:r>
        <w:rPr>
          <w:rFonts w:eastAsia="Times New Roman"/>
          <w:bCs/>
          <w:shd w:val="clear" w:color="auto" w:fill="FFFFFF"/>
        </w:rPr>
        <w:t>ε</w:t>
      </w:r>
      <w:r>
        <w:rPr>
          <w:rFonts w:eastAsia="Times New Roman"/>
          <w:bCs/>
          <w:shd w:val="clear" w:color="auto" w:fill="FFFFFF"/>
        </w:rPr>
        <w:t xml:space="preserve">ργαστηρίων, ένας ΔΕ </w:t>
      </w:r>
      <w:r>
        <w:rPr>
          <w:rFonts w:eastAsia="Times New Roman"/>
          <w:bCs/>
          <w:shd w:val="clear" w:color="auto" w:fill="FFFFFF"/>
        </w:rPr>
        <w:t>τ</w:t>
      </w:r>
      <w:r>
        <w:rPr>
          <w:rFonts w:eastAsia="Times New Roman"/>
          <w:bCs/>
          <w:shd w:val="clear" w:color="auto" w:fill="FFFFFF"/>
        </w:rPr>
        <w:t xml:space="preserve">εχνικού - ειδικότητας </w:t>
      </w:r>
      <w:r>
        <w:rPr>
          <w:rFonts w:eastAsia="Times New Roman"/>
          <w:bCs/>
          <w:shd w:val="clear" w:color="auto" w:fill="FFFFFF"/>
        </w:rPr>
        <w:t>η</w:t>
      </w:r>
      <w:r>
        <w:rPr>
          <w:rFonts w:eastAsia="Times New Roman"/>
          <w:bCs/>
          <w:shd w:val="clear" w:color="auto" w:fill="FFFFFF"/>
        </w:rPr>
        <w:t xml:space="preserve">λεκτρολόγων, τρεις ΥΕ </w:t>
      </w:r>
      <w:r>
        <w:rPr>
          <w:rFonts w:eastAsia="Times New Roman"/>
          <w:bCs/>
          <w:shd w:val="clear" w:color="auto" w:fill="FFFFFF"/>
        </w:rPr>
        <w:t>β</w:t>
      </w:r>
      <w:r>
        <w:rPr>
          <w:rFonts w:eastAsia="Times New Roman"/>
          <w:bCs/>
          <w:shd w:val="clear" w:color="auto" w:fill="FFFFFF"/>
        </w:rPr>
        <w:t xml:space="preserve">οηθητικό </w:t>
      </w:r>
      <w:r>
        <w:rPr>
          <w:rFonts w:eastAsia="Times New Roman"/>
          <w:bCs/>
          <w:shd w:val="clear" w:color="auto" w:fill="FFFFFF"/>
        </w:rPr>
        <w:t>υ</w:t>
      </w:r>
      <w:r>
        <w:rPr>
          <w:rFonts w:eastAsia="Times New Roman"/>
          <w:bCs/>
          <w:shd w:val="clear" w:color="auto" w:fill="FFFFFF"/>
        </w:rPr>
        <w:t xml:space="preserve">γειονομικό </w:t>
      </w:r>
      <w:r>
        <w:rPr>
          <w:rFonts w:eastAsia="Times New Roman"/>
          <w:bCs/>
          <w:shd w:val="clear" w:color="auto" w:fill="FFFFFF"/>
        </w:rPr>
        <w:t>π</w:t>
      </w:r>
      <w:r>
        <w:rPr>
          <w:rFonts w:eastAsia="Times New Roman"/>
          <w:bCs/>
          <w:shd w:val="clear" w:color="auto" w:fill="FFFFFF"/>
        </w:rPr>
        <w:t>ροσωπικό, πάλι για μετα</w:t>
      </w:r>
      <w:r>
        <w:rPr>
          <w:rFonts w:eastAsia="Times New Roman"/>
          <w:bCs/>
          <w:shd w:val="clear" w:color="auto" w:fill="FFFFFF"/>
        </w:rPr>
        <w:t xml:space="preserve">φορές ασθενών, και ένας ΔΕ </w:t>
      </w:r>
      <w:r>
        <w:rPr>
          <w:rFonts w:eastAsia="Times New Roman"/>
          <w:bCs/>
          <w:shd w:val="clear" w:color="auto" w:fill="FFFFFF"/>
        </w:rPr>
        <w:t>τ</w:t>
      </w:r>
      <w:r>
        <w:rPr>
          <w:rFonts w:eastAsia="Times New Roman"/>
          <w:bCs/>
          <w:shd w:val="clear" w:color="auto" w:fill="FFFFFF"/>
        </w:rPr>
        <w:t xml:space="preserve">εχνικού </w:t>
      </w:r>
      <w:r>
        <w:rPr>
          <w:rFonts w:eastAsia="Times New Roman"/>
          <w:bCs/>
          <w:shd w:val="clear" w:color="auto" w:fill="FFFFFF"/>
        </w:rPr>
        <w:t>θ</w:t>
      </w:r>
      <w:r>
        <w:rPr>
          <w:rFonts w:eastAsia="Times New Roman"/>
          <w:bCs/>
          <w:shd w:val="clear" w:color="auto" w:fill="FFFFFF"/>
        </w:rPr>
        <w:t xml:space="preserve">ερμαστών. </w:t>
      </w:r>
    </w:p>
    <w:p w14:paraId="77AE1A5B" w14:textId="77777777" w:rsidR="00030F8B" w:rsidRDefault="007F68A1">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Στην προκήρυξη του ΚΕΕΛΠΝΟ -που είχαμε τον καβγά προηγουμένως- παίρνετε ένα άτομο ΠΕ </w:t>
      </w:r>
      <w:r>
        <w:rPr>
          <w:rFonts w:eastAsia="Times New Roman"/>
          <w:bCs/>
          <w:shd w:val="clear" w:color="auto" w:fill="FFFFFF"/>
        </w:rPr>
        <w:t>ι</w:t>
      </w:r>
      <w:r>
        <w:rPr>
          <w:rFonts w:eastAsia="Times New Roman"/>
          <w:bCs/>
          <w:shd w:val="clear" w:color="auto" w:fill="FFFFFF"/>
        </w:rPr>
        <w:t xml:space="preserve">ατρών και ένα άτομο ΤΕ </w:t>
      </w:r>
      <w:r>
        <w:rPr>
          <w:rFonts w:eastAsia="Times New Roman"/>
          <w:bCs/>
          <w:shd w:val="clear" w:color="auto" w:fill="FFFFFF"/>
        </w:rPr>
        <w:t>ν</w:t>
      </w:r>
      <w:r>
        <w:rPr>
          <w:rFonts w:eastAsia="Times New Roman"/>
          <w:bCs/>
          <w:shd w:val="clear" w:color="auto" w:fill="FFFFFF"/>
        </w:rPr>
        <w:t xml:space="preserve">οσηλευτών, για ενίσχυση της </w:t>
      </w:r>
      <w:r>
        <w:rPr>
          <w:rFonts w:eastAsia="Times New Roman"/>
          <w:bCs/>
          <w:shd w:val="clear" w:color="auto" w:fill="FFFFFF"/>
        </w:rPr>
        <w:t>μ</w:t>
      </w:r>
      <w:r>
        <w:rPr>
          <w:rFonts w:eastAsia="Times New Roman"/>
          <w:bCs/>
          <w:shd w:val="clear" w:color="auto" w:fill="FFFFFF"/>
        </w:rPr>
        <w:t xml:space="preserve">ονάδας σας. </w:t>
      </w:r>
    </w:p>
    <w:p w14:paraId="77AE1A5C" w14:textId="77777777" w:rsidR="00030F8B" w:rsidRDefault="007F68A1">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Στην προκήρυξη που υπάρχει τώρα, των εξακοσίων ενενήντα </w:t>
      </w:r>
      <w:r>
        <w:rPr>
          <w:rFonts w:eastAsia="Times New Roman"/>
          <w:bCs/>
          <w:shd w:val="clear" w:color="auto" w:fill="FFFFFF"/>
        </w:rPr>
        <w:t xml:space="preserve">μόνιμων γιατρών, -και θα πω γιατί δεν υπάρχει </w:t>
      </w:r>
      <w:proofErr w:type="spellStart"/>
      <w:r>
        <w:rPr>
          <w:rFonts w:eastAsia="Times New Roman"/>
          <w:bCs/>
          <w:shd w:val="clear" w:color="auto" w:fill="FFFFFF"/>
        </w:rPr>
        <w:t>ογκολόγος</w:t>
      </w:r>
      <w:proofErr w:type="spellEnd"/>
      <w:r>
        <w:rPr>
          <w:rFonts w:eastAsia="Times New Roman"/>
          <w:bCs/>
          <w:shd w:val="clear" w:color="auto" w:fill="FFFFFF"/>
        </w:rPr>
        <w:t xml:space="preserve">. Επειδή δεν υπάρχει κενή οργανική θέση- προκηρύσσονται δύο παιδίατροι, ένας ΩΡΛ, ένας παιδοψυχίατρος, δύο ψυχίατροι, ένας αναισθησιολόγος κι ένας για τη Μονάδα Εντατικής Θεραπείας. </w:t>
      </w:r>
    </w:p>
    <w:p w14:paraId="77AE1A5D" w14:textId="77777777" w:rsidR="00030F8B" w:rsidRDefault="007F68A1">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Στην επόμενη προκή</w:t>
      </w:r>
      <w:r>
        <w:rPr>
          <w:rFonts w:eastAsia="Times New Roman"/>
          <w:bCs/>
          <w:shd w:val="clear" w:color="auto" w:fill="FFFFFF"/>
        </w:rPr>
        <w:t xml:space="preserve">ρυξη του ΑΣΕΠ, που θα βγει μέχρι τέλος του μήνα, τα χίλια επτακόσια άτομα, που όπως ακούσατε πριν θα διοριστούν από τον κατάλογο των εννιακοσίων ογδόντα πέντε, είναι ακόμα άλλα δεκατέσσερα άτομα από τα οποία δεκατέσσερα άτομα οι έξι είναι </w:t>
      </w:r>
      <w:r>
        <w:rPr>
          <w:rFonts w:eastAsia="Times New Roman"/>
          <w:bCs/>
          <w:shd w:val="clear" w:color="auto" w:fill="FFFFFF"/>
        </w:rPr>
        <w:t>ν</w:t>
      </w:r>
      <w:r>
        <w:rPr>
          <w:rFonts w:eastAsia="Times New Roman"/>
          <w:bCs/>
          <w:shd w:val="clear" w:color="auto" w:fill="FFFFFF"/>
        </w:rPr>
        <w:t>οσηλευτές και οι</w:t>
      </w:r>
      <w:r>
        <w:rPr>
          <w:rFonts w:eastAsia="Times New Roman"/>
          <w:bCs/>
          <w:shd w:val="clear" w:color="auto" w:fill="FFFFFF"/>
        </w:rPr>
        <w:t xml:space="preserve"> δύο είναι ΥΕ, πάλι νοσηλευτές, </w:t>
      </w:r>
      <w:r>
        <w:rPr>
          <w:rFonts w:eastAsia="Times New Roman"/>
          <w:bCs/>
          <w:shd w:val="clear" w:color="auto" w:fill="FFFFFF"/>
        </w:rPr>
        <w:t>β</w:t>
      </w:r>
      <w:r>
        <w:rPr>
          <w:rFonts w:eastAsia="Times New Roman"/>
          <w:bCs/>
          <w:shd w:val="clear" w:color="auto" w:fill="FFFFFF"/>
        </w:rPr>
        <w:t xml:space="preserve">οηθητικό </w:t>
      </w:r>
      <w:r>
        <w:rPr>
          <w:rFonts w:eastAsia="Times New Roman"/>
          <w:bCs/>
          <w:shd w:val="clear" w:color="auto" w:fill="FFFFFF"/>
        </w:rPr>
        <w:t>υ</w:t>
      </w:r>
      <w:r>
        <w:rPr>
          <w:rFonts w:eastAsia="Times New Roman"/>
          <w:bCs/>
          <w:shd w:val="clear" w:color="auto" w:fill="FFFFFF"/>
        </w:rPr>
        <w:t xml:space="preserve">γειονομικό </w:t>
      </w:r>
      <w:r>
        <w:rPr>
          <w:rFonts w:eastAsia="Times New Roman"/>
          <w:bCs/>
          <w:shd w:val="clear" w:color="auto" w:fill="FFFFFF"/>
        </w:rPr>
        <w:t>π</w:t>
      </w:r>
      <w:r>
        <w:rPr>
          <w:rFonts w:eastAsia="Times New Roman"/>
          <w:bCs/>
          <w:shd w:val="clear" w:color="auto" w:fill="FFFFFF"/>
        </w:rPr>
        <w:t xml:space="preserve">ροσωπικό. Είναι μια σαφής ενίσχυση του νοσοκομείου μετά από πάρα πολλά χρόνια. </w:t>
      </w:r>
    </w:p>
    <w:p w14:paraId="77AE1A5E" w14:textId="77777777" w:rsidR="00030F8B" w:rsidRDefault="007F68A1">
      <w:pPr>
        <w:spacing w:after="0" w:line="600" w:lineRule="auto"/>
        <w:ind w:firstLine="720"/>
        <w:jc w:val="both"/>
        <w:rPr>
          <w:rFonts w:eastAsia="Times New Roman"/>
          <w:bCs/>
          <w:shd w:val="clear" w:color="auto" w:fill="FFFFFF"/>
        </w:rPr>
      </w:pPr>
      <w:r>
        <w:rPr>
          <w:rFonts w:eastAsia="Times New Roman"/>
          <w:bCs/>
          <w:shd w:val="clear" w:color="auto" w:fill="FFFFFF"/>
        </w:rPr>
        <w:t xml:space="preserve">Τρίτον, κοιτάξτε τώρα τι συμβαίνει με το θέμα της </w:t>
      </w:r>
      <w:r>
        <w:rPr>
          <w:rFonts w:eastAsia="Times New Roman"/>
          <w:bCs/>
          <w:shd w:val="clear" w:color="auto" w:fill="FFFFFF"/>
        </w:rPr>
        <w:t>ο</w:t>
      </w:r>
      <w:r>
        <w:rPr>
          <w:rFonts w:eastAsia="Times New Roman"/>
          <w:bCs/>
          <w:shd w:val="clear" w:color="auto" w:fill="FFFFFF"/>
        </w:rPr>
        <w:t xml:space="preserve">γκολογικής </w:t>
      </w:r>
      <w:r>
        <w:rPr>
          <w:rFonts w:eastAsia="Times New Roman"/>
          <w:bCs/>
          <w:shd w:val="clear" w:color="auto" w:fill="FFFFFF"/>
        </w:rPr>
        <w:t>κ</w:t>
      </w:r>
      <w:r>
        <w:rPr>
          <w:rFonts w:eastAsia="Times New Roman"/>
          <w:bCs/>
          <w:shd w:val="clear" w:color="auto" w:fill="FFFFFF"/>
        </w:rPr>
        <w:t xml:space="preserve">λινικής. Δεν υπάρχει κενή θέση. Κατ’ αρχάς, έχουμε προκηρύξει τη θέση του δεύτερου επικουρικού παθολόγου </w:t>
      </w:r>
      <w:proofErr w:type="spellStart"/>
      <w:r>
        <w:rPr>
          <w:rFonts w:eastAsia="Times New Roman"/>
          <w:bCs/>
          <w:shd w:val="clear" w:color="auto" w:fill="FFFFFF"/>
        </w:rPr>
        <w:t>ογκολόγου</w:t>
      </w:r>
      <w:proofErr w:type="spellEnd"/>
      <w:r>
        <w:rPr>
          <w:rFonts w:eastAsia="Times New Roman"/>
          <w:bCs/>
          <w:shd w:val="clear" w:color="auto" w:fill="FFFFFF"/>
        </w:rPr>
        <w:t xml:space="preserve"> τρεις φορές, γιατί ξέρουμε ότι έχει κίνηση το </w:t>
      </w:r>
      <w:r>
        <w:rPr>
          <w:rFonts w:eastAsia="Times New Roman"/>
          <w:bCs/>
          <w:shd w:val="clear" w:color="auto" w:fill="FFFFFF"/>
        </w:rPr>
        <w:t>τ</w:t>
      </w:r>
      <w:r>
        <w:rPr>
          <w:rFonts w:eastAsia="Times New Roman"/>
          <w:bCs/>
          <w:shd w:val="clear" w:color="auto" w:fill="FFFFFF"/>
        </w:rPr>
        <w:t>μήμα. Η τελευταία πράξη έγινε στις 31-3-2016. Όμως αρνήθηκε τον διορισμό και είχαν προηγηθεί ά</w:t>
      </w:r>
      <w:r>
        <w:rPr>
          <w:rFonts w:eastAsia="Times New Roman"/>
          <w:bCs/>
          <w:shd w:val="clear" w:color="auto" w:fill="FFFFFF"/>
        </w:rPr>
        <w:t xml:space="preserve">λλες δύο. </w:t>
      </w:r>
    </w:p>
    <w:p w14:paraId="77AE1A5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Αυτός που έρχεται τώρα ως επικουρικός δεν θα τελειώσει τον Απρίλη. Έχει παράταση μέχρι το τέλος του Σεπτέμβρη στον βαθμό που το θέλει…</w:t>
      </w:r>
    </w:p>
    <w:p w14:paraId="77AE1A60"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 xml:space="preserve">Έφυγε στις 31 Απριλίου. </w:t>
      </w:r>
    </w:p>
    <w:p w14:paraId="77AE1A61"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Αν έφυγε, είναι </w:t>
      </w:r>
      <w:r>
        <w:rPr>
          <w:rFonts w:eastAsia="Times New Roman" w:cs="Times New Roman"/>
          <w:szCs w:val="24"/>
        </w:rPr>
        <w:t xml:space="preserve">άλλου παπά ευαγγέλιο. </w:t>
      </w:r>
    </w:p>
    <w:p w14:paraId="77AE1A6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Επίσης, υπάρχει πρόταση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ν</w:t>
      </w:r>
      <w:r>
        <w:rPr>
          <w:rFonts w:eastAsia="Times New Roman" w:cs="Times New Roman"/>
          <w:szCs w:val="24"/>
        </w:rPr>
        <w:t xml:space="preserve">οσοκομείου, που έχει και τη σύμφωνη γνώμη της 5ης Υγειονομικής Περιφέρειας, για μετατροπή μιας θέσης ιατρού ειδικότητας πνευμονολογίας, φυματιολογίας, σε θέση παθολόγου, </w:t>
      </w:r>
      <w:proofErr w:type="spellStart"/>
      <w:r>
        <w:rPr>
          <w:rFonts w:eastAsia="Times New Roman" w:cs="Times New Roman"/>
          <w:szCs w:val="24"/>
        </w:rPr>
        <w:t>ογκολό</w:t>
      </w:r>
      <w:r>
        <w:rPr>
          <w:rFonts w:eastAsia="Times New Roman" w:cs="Times New Roman"/>
          <w:szCs w:val="24"/>
        </w:rPr>
        <w:t>γου</w:t>
      </w:r>
      <w:proofErr w:type="spellEnd"/>
      <w:r>
        <w:rPr>
          <w:rFonts w:eastAsia="Times New Roman" w:cs="Times New Roman"/>
          <w:szCs w:val="24"/>
        </w:rPr>
        <w:t>, ώστε να υπάρξει δυνατότητα προκήρυξης. Αυτό μπορούμε να το προγραμματίσουμε, υπό την έννοια να περάσει από το Κεντρικό Συμβούλιο Περιφερειαρχών ή το ΚΕΣΥΠΕ.</w:t>
      </w:r>
    </w:p>
    <w:p w14:paraId="77AE1A6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Σας είπα ότι μέχρι αυτή τη στιγμή έχουμε προκηρύξει τρεις φορές επικουρικό και δεν έχουν πάει. Τους διορίζουμε και δεν έχουν πάει. </w:t>
      </w:r>
    </w:p>
    <w:p w14:paraId="77AE1A64"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Δεύτερον, αυτός που είχατε, ο δεύτερος, ξέρω ότι μπορούσε να μείνει μέχρι τον Σεπτέμβρη. Τρίτον, για να διορίσουμε μόνιμο πρ</w:t>
      </w:r>
      <w:r>
        <w:rPr>
          <w:rFonts w:eastAsia="Times New Roman" w:cs="Times New Roman"/>
          <w:szCs w:val="24"/>
        </w:rPr>
        <w:t>έπει να υπάρξει κενή θέση στον οργανισμό. Ο τρόπος για να υπάρξει</w:t>
      </w:r>
      <w:r>
        <w:rPr>
          <w:rFonts w:eastAsia="Times New Roman" w:cs="Times New Roman"/>
          <w:szCs w:val="24"/>
        </w:rPr>
        <w:t>,</w:t>
      </w:r>
      <w:r>
        <w:rPr>
          <w:rFonts w:eastAsia="Times New Roman" w:cs="Times New Roman"/>
          <w:szCs w:val="24"/>
        </w:rPr>
        <w:t xml:space="preserve"> είναι αυτός που σας λέω. </w:t>
      </w:r>
    </w:p>
    <w:p w14:paraId="77AE1A6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και η πρόταση για να υπάρξουν τέσσερα άτομα στον νέο οργανισμό του νοσοκομείου. Αυτό είναι κάτι που θα κουβεντιαστεί με βάση και τις ανάγκες που υπάρχουν, </w:t>
      </w:r>
      <w:r>
        <w:rPr>
          <w:rFonts w:eastAsia="Times New Roman" w:cs="Times New Roman"/>
          <w:szCs w:val="24"/>
        </w:rPr>
        <w:t xml:space="preserve">κύριε Στεργίου. Διότι κι αλλού έχουν πεντακόσιους ή τριακόσιους ή τετρακόσιους ασθενείς και είναι δύο. Δεν είναι έτσι τα πράγματα ακριβώς. </w:t>
      </w:r>
    </w:p>
    <w:p w14:paraId="77AE1A66"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Πάντως, καταλαβαίνουμε ότι υπάρχει μεγάλη ανάγκη. Για τον λόγο αυτό προκηρύσσουμε διακόσιες θέσεις και θα θέλαμε να </w:t>
      </w:r>
      <w:r>
        <w:rPr>
          <w:rFonts w:eastAsia="Times New Roman" w:cs="Times New Roman"/>
          <w:szCs w:val="24"/>
        </w:rPr>
        <w:t xml:space="preserve">βάλουμε και δεύτερο επικουρικό εκεί. Τη θέση θα τη μετατρέψουμε, για να προκηρυχθεί στην επόμενη παρτίδα με τους μόνιμους γιατρούς. Τώρα έρχεται και νέος διοικητής στο </w:t>
      </w:r>
      <w:r>
        <w:rPr>
          <w:rFonts w:eastAsia="Times New Roman" w:cs="Times New Roman"/>
          <w:szCs w:val="24"/>
        </w:rPr>
        <w:t>ν</w:t>
      </w:r>
      <w:r>
        <w:rPr>
          <w:rFonts w:eastAsia="Times New Roman" w:cs="Times New Roman"/>
          <w:szCs w:val="24"/>
        </w:rPr>
        <w:t xml:space="preserve">οσοκομείο, οπότε νομίζω, μια σειρά από διαδικασίες, σε σχέση με αυτά, θα επιταχυνθούν. </w:t>
      </w:r>
    </w:p>
    <w:p w14:paraId="77AE1A67"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αυτή είναι η προοπτική. Για την αναπροσαρμογή του οργανισμού του </w:t>
      </w:r>
      <w:r>
        <w:rPr>
          <w:rFonts w:eastAsia="Times New Roman" w:cs="Times New Roman"/>
          <w:szCs w:val="24"/>
        </w:rPr>
        <w:t>ν</w:t>
      </w:r>
      <w:r>
        <w:rPr>
          <w:rFonts w:eastAsia="Times New Roman" w:cs="Times New Roman"/>
          <w:szCs w:val="24"/>
        </w:rPr>
        <w:t>οσοκομείου συνολικά, που να προβλέπει τέσσερις θέσεις, δεν μπορώ να σας απαντήσω θετικά αυτή</w:t>
      </w:r>
      <w:r>
        <w:rPr>
          <w:rFonts w:eastAsia="Times New Roman" w:cs="Times New Roman"/>
          <w:szCs w:val="24"/>
        </w:rPr>
        <w:t>ν</w:t>
      </w:r>
      <w:r>
        <w:rPr>
          <w:rFonts w:eastAsia="Times New Roman" w:cs="Times New Roman"/>
          <w:szCs w:val="24"/>
        </w:rPr>
        <w:t xml:space="preserve"> τη στιγμή. Αυτό θα εξαρτηθεί από την αναμόρφωση των εργαζομένων την οποία θα κ</w:t>
      </w:r>
      <w:r>
        <w:rPr>
          <w:rFonts w:eastAsia="Times New Roman" w:cs="Times New Roman"/>
          <w:szCs w:val="24"/>
        </w:rPr>
        <w:t xml:space="preserve">άνουμε. Θα μετατραπεί μια θέση </w:t>
      </w:r>
      <w:r>
        <w:rPr>
          <w:rFonts w:eastAsia="Times New Roman" w:cs="Times New Roman"/>
          <w:szCs w:val="24"/>
        </w:rPr>
        <w:lastRenderedPageBreak/>
        <w:t xml:space="preserve">για να προκηρυχθεί σε θέση μόνιμου γιατρού. Και βέβαια, τώρα υπάρχει ξανά η δυνατότητα να προκηρυχθεί θέση επικουρικού παθολόγου με εξειδίκευση στην ογκολογία. </w:t>
      </w:r>
    </w:p>
    <w:p w14:paraId="77AE1A6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Όσον αφορά το νοσηλευτικό προσωπικό, είναι πολύ μεγάλη ένεση που</w:t>
      </w:r>
      <w:r>
        <w:rPr>
          <w:rFonts w:eastAsia="Times New Roman" w:cs="Times New Roman"/>
          <w:szCs w:val="24"/>
        </w:rPr>
        <w:t xml:space="preserve"> γίνεται στο Νοσοκομείο του Βόλου, όταν θα έρθουν όλοι αυτοί. Ήδη, μπορεί να ξεκινούν να έρχονται. Νομίζω ότι στα πλαίσια αυτά θα στηριχθεί και η δυνατότητα και η λειτουργία της κλινικής αυτής. </w:t>
      </w:r>
    </w:p>
    <w:p w14:paraId="77AE1A69"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Νομίζω ότι δεν χρ</w:t>
      </w:r>
      <w:r>
        <w:rPr>
          <w:rFonts w:eastAsia="Times New Roman" w:cs="Times New Roman"/>
          <w:szCs w:val="24"/>
        </w:rPr>
        <w:t xml:space="preserve">ειάζεται να απαντήσετε ξανά ούτε εσείς ούτε ο κύριος Υπουργός. Καλυφθήκατε όλοι. </w:t>
      </w:r>
    </w:p>
    <w:p w14:paraId="77AE1A6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Θέλετε κάτι να πείτε; </w:t>
      </w:r>
    </w:p>
    <w:p w14:paraId="77AE1A6B"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 xml:space="preserve">Έχουμε τη δευτερολογία. </w:t>
      </w:r>
    </w:p>
    <w:p w14:paraId="77AE1A6C"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να ακούσουμε. </w:t>
      </w:r>
    </w:p>
    <w:p w14:paraId="77AE1A6D"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κύριε Στεργίου. </w:t>
      </w:r>
    </w:p>
    <w:p w14:paraId="77AE1A6E" w14:textId="77777777" w:rsidR="00030F8B" w:rsidRDefault="007F68A1">
      <w:pPr>
        <w:spacing w:after="0" w:line="600" w:lineRule="auto"/>
        <w:ind w:firstLine="720"/>
        <w:jc w:val="both"/>
        <w:rPr>
          <w:rFonts w:eastAsia="Times New Roman" w:cs="Times New Roman"/>
          <w:szCs w:val="24"/>
        </w:rPr>
      </w:pPr>
      <w:r>
        <w:rPr>
          <w:rFonts w:eastAsia="Times New Roman" w:cs="Times New Roman"/>
          <w:b/>
          <w:szCs w:val="24"/>
        </w:rPr>
        <w:lastRenderedPageBreak/>
        <w:t>ΚΩΝΣΤΑΝ</w:t>
      </w:r>
      <w:r>
        <w:rPr>
          <w:rFonts w:eastAsia="Times New Roman" w:cs="Times New Roman"/>
          <w:b/>
          <w:szCs w:val="24"/>
        </w:rPr>
        <w:t xml:space="preserve">ΤΙΝΟΣ ΣΤΕΡΓΙΟΥ: </w:t>
      </w:r>
      <w:r>
        <w:rPr>
          <w:rFonts w:eastAsia="Times New Roman" w:cs="Times New Roman"/>
          <w:szCs w:val="24"/>
        </w:rPr>
        <w:t xml:space="preserve">Δεν είναι αυθαίρετο το νούμερο τέσσερα που λέμε, κύριε Υπουργέ. Είναι η επιστημονικά τεκμηριωμένη άποψη του μοναδικού γιατρού </w:t>
      </w:r>
      <w:proofErr w:type="spellStart"/>
      <w:r>
        <w:rPr>
          <w:rFonts w:eastAsia="Times New Roman" w:cs="Times New Roman"/>
          <w:szCs w:val="24"/>
        </w:rPr>
        <w:t>ογκολόγου</w:t>
      </w:r>
      <w:proofErr w:type="spellEnd"/>
      <w:r>
        <w:rPr>
          <w:rFonts w:eastAsia="Times New Roman" w:cs="Times New Roman"/>
          <w:szCs w:val="24"/>
        </w:rPr>
        <w:t>, παθολόγου, ο οποίος υπηρετεί στο Νοσοκομείο του Βόλου. Δεν λέμε το όνομά του για λόγους προσωπικών δεδο</w:t>
      </w:r>
      <w:r>
        <w:rPr>
          <w:rFonts w:eastAsia="Times New Roman" w:cs="Times New Roman"/>
          <w:szCs w:val="24"/>
        </w:rPr>
        <w:t xml:space="preserve">μένων. Είναι επίσημο έγγραφο και έχει σταλεί και στο </w:t>
      </w:r>
      <w:r>
        <w:rPr>
          <w:rFonts w:eastAsia="Times New Roman" w:cs="Times New Roman"/>
          <w:szCs w:val="24"/>
        </w:rPr>
        <w:t>Ν</w:t>
      </w:r>
      <w:r>
        <w:rPr>
          <w:rFonts w:eastAsia="Times New Roman" w:cs="Times New Roman"/>
          <w:szCs w:val="24"/>
        </w:rPr>
        <w:t xml:space="preserve">οσοκομείο. Αν θέλετε, μπορείτε να το πάρετε κι εσείς. </w:t>
      </w:r>
    </w:p>
    <w:p w14:paraId="77AE1A6F"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 θα μπορούσαμε να πούμε κάλλιστα ότι έχετε καλές προθέσεις να λύσετε μια σειρά από προβλήματα και ζητήματα που αφορούν συνολικότερα τ</w:t>
      </w:r>
      <w:r>
        <w:rPr>
          <w:rFonts w:eastAsia="Times New Roman" w:cs="Times New Roman"/>
          <w:szCs w:val="24"/>
        </w:rPr>
        <w:t xml:space="preserve">ον χώρο της υγείας. Αυτό δεν έχουμε λόγο να το αμφισβητήσουμε. </w:t>
      </w:r>
    </w:p>
    <w:p w14:paraId="77AE1A70"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όμως, κύριε Υπουργέ, λέμε ότι σας διαψεύδει, γιατί είστε και γιατρός. Νομίζουμε ότι κάνετε μια τεράστια προσπάθεια να επουλώσετε πληγές, αλλά παράλληλα και να εξωραΐσετε μια </w:t>
      </w:r>
      <w:r>
        <w:rPr>
          <w:rFonts w:eastAsia="Times New Roman" w:cs="Times New Roman"/>
          <w:szCs w:val="24"/>
        </w:rPr>
        <w:t xml:space="preserve">τραγική κατάσταση, η οποία υπάρχει σήμερα σε όλο τον χώρο της υγείας. </w:t>
      </w:r>
    </w:p>
    <w:p w14:paraId="77AE1A71"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Έχουμε υποβάλει άλλη μία ερώτηση, όχι επίκαιρη, στο Υπουργείο σας από τις αρχές του χρόνου, η οποία φυσικά δεν έχει απαντηθεί, για το συνολικότερο πρόβλημα που αντιμετωπίζει ο Νομός Μαγ</w:t>
      </w:r>
      <w:r>
        <w:rPr>
          <w:rFonts w:eastAsia="Times New Roman" w:cs="Times New Roman"/>
          <w:szCs w:val="24"/>
        </w:rPr>
        <w:t xml:space="preserve">νησίας στο </w:t>
      </w:r>
      <w:r>
        <w:rPr>
          <w:rFonts w:eastAsia="Times New Roman" w:cs="Times New Roman"/>
          <w:szCs w:val="24"/>
        </w:rPr>
        <w:t>ν</w:t>
      </w:r>
      <w:r>
        <w:rPr>
          <w:rFonts w:eastAsia="Times New Roman" w:cs="Times New Roman"/>
          <w:szCs w:val="24"/>
        </w:rPr>
        <w:t xml:space="preserve">οσοκομείο και στα κέντρα υγείας και αναδεικνύουμε ακριβώς όλα αυτά τα ζητήματα. </w:t>
      </w:r>
    </w:p>
    <w:p w14:paraId="77AE1A72"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Κύριε Υπουργέ, οι προθέσεις σας –είπα και πάλι- μπορεί να είναι πάρα πολύ καλές και να έχετε πραγματικά μέσα στο μυαλό σας το να λύσετε ζητήματα της υγείας. Σκοντά</w:t>
      </w:r>
      <w:r>
        <w:rPr>
          <w:rFonts w:eastAsia="Times New Roman" w:cs="Times New Roman"/>
          <w:szCs w:val="24"/>
        </w:rPr>
        <w:t>φτουν, όμως –θα το πω ακριβώς- στο ότι η πολιτική της Κυβέρνησης συνολικά –γιατί δεν είναι μια προσωπική επιλογή δική σας, είστε Υπουργός της Κυβέρνησης- για την υγεία οικοδομείται πάνω σε ένα χοντρό ψέμα. Το άκουσα και πριν, που το είπατε λίγο περιγραφικά</w:t>
      </w:r>
      <w:r>
        <w:rPr>
          <w:rFonts w:eastAsia="Times New Roman" w:cs="Times New Roman"/>
          <w:szCs w:val="24"/>
        </w:rPr>
        <w:t xml:space="preserve"> και με τον κ. Γεωργιάδη, που είχατε έναν καβγά. </w:t>
      </w:r>
    </w:p>
    <w:p w14:paraId="77AE1A73"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πλαίσιο, λοιπόν –το λέτε συνέχεια- της αντιμετώπισης της οικονομικής κρίσης συνολικότερα –σήμερα ψηφίσαμε τον αναπτυξιακό νόμο- και της πολιτικής για την ανάκαμψη της εθνικής οικονομίας και της ανταγωνι</w:t>
      </w:r>
      <w:r>
        <w:rPr>
          <w:rFonts w:eastAsia="Times New Roman" w:cs="Times New Roman"/>
          <w:szCs w:val="24"/>
        </w:rPr>
        <w:t xml:space="preserve">στικότητας της, μπορεί ο λαός να καταθέσει προσωρινές θυσίες –και μια θυσία είναι αυτή, </w:t>
      </w:r>
      <w:r>
        <w:rPr>
          <w:rFonts w:eastAsia="Times New Roman" w:cs="Times New Roman"/>
          <w:szCs w:val="24"/>
        </w:rPr>
        <w:lastRenderedPageBreak/>
        <w:t>του λέτε «κάντε, υπομονή, βρε παιδιά. Εντάξει, είστε καρκινοπαθείς. Θα πεθάνετε ένα χρόνο πιο μπροστά», μακάβριο αυτό που λέω, αλλά μάλλον έτσι είναι- αλλά θα βελτιωθού</w:t>
      </w:r>
      <w:r>
        <w:rPr>
          <w:rFonts w:eastAsia="Times New Roman" w:cs="Times New Roman"/>
          <w:szCs w:val="24"/>
        </w:rPr>
        <w:t xml:space="preserve">ν αποφασιστικά στην πορεία μιας τέτοιας οικονομικής κατάστασης η θεραπεία και η αποκατάστασή σας. </w:t>
      </w:r>
    </w:p>
    <w:p w14:paraId="77AE1A74"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 xml:space="preserve">Κύριε Υπουργέ, συνδέετε άμεσα ως Κυβέρνηση την κρατική χρηματοδότηση και τις προσλήψεις προσωπικού στις επικίνδυνα </w:t>
      </w:r>
      <w:proofErr w:type="spellStart"/>
      <w:r>
        <w:rPr>
          <w:rFonts w:eastAsia="Times New Roman"/>
          <w:szCs w:val="24"/>
        </w:rPr>
        <w:t>υποστελεχωμένες</w:t>
      </w:r>
      <w:proofErr w:type="spellEnd"/>
      <w:r>
        <w:rPr>
          <w:rFonts w:eastAsia="Times New Roman"/>
          <w:szCs w:val="24"/>
        </w:rPr>
        <w:t xml:space="preserve"> δημόσιες μονάδες υγείας, </w:t>
      </w:r>
      <w:r>
        <w:rPr>
          <w:rFonts w:eastAsia="Times New Roman"/>
          <w:szCs w:val="24"/>
        </w:rPr>
        <w:t>τους όρους και τις προϋποθέσεις για ιατρικές επισκέψεις, εργαστηριακές εξετάσεις, θεραπείες, τις υπηρεσίες πρωτοβάθμιας φροντίδας υγείας, τα φάρμακα, την περίθαλψη, με το κόστος. Έχει σημασία γιατί και τα νούμερα που είπατε, κύριε Υπουργέ, είναι ανάλογα με</w:t>
      </w:r>
      <w:r>
        <w:rPr>
          <w:rFonts w:eastAsia="Times New Roman"/>
          <w:szCs w:val="24"/>
        </w:rPr>
        <w:t xml:space="preserve"> τι επιτρέπει σήμερα η δημοσιονομική προσαρμογή. Και τα συνδέετε με τις αντοχές της οικονομίας, όπως ακριβώς έκαναν και οι προηγούμενες από εσάς κυβερνήσεις και ο κ. Γεωργιάδης.</w:t>
      </w:r>
    </w:p>
    <w:p w14:paraId="77AE1A75"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w:t>
      </w:r>
      <w:r>
        <w:rPr>
          <w:rFonts w:eastAsia="Times New Roman" w:cs="Times New Roman"/>
          <w:szCs w:val="24"/>
        </w:rPr>
        <w:t>ευτή)</w:t>
      </w:r>
    </w:p>
    <w:p w14:paraId="77AE1A76"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Τελειώνω, κυρία Πρόεδρε.</w:t>
      </w:r>
    </w:p>
    <w:p w14:paraId="77AE1A77"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lastRenderedPageBreak/>
        <w:t xml:space="preserve">Από τη μια, λοιπόν, έχουμε δραστικό περιορισμό του κρατικού </w:t>
      </w:r>
      <w:r>
        <w:rPr>
          <w:rFonts w:eastAsia="Times New Roman"/>
          <w:szCs w:val="24"/>
        </w:rPr>
        <w:t>π</w:t>
      </w:r>
      <w:r>
        <w:rPr>
          <w:rFonts w:eastAsia="Times New Roman"/>
          <w:szCs w:val="24"/>
        </w:rPr>
        <w:t xml:space="preserve">ροϋπολογισμού και από την άλλη μεταφορά μεγαλύτερου μέρους των δαπανών άμεσα ή έμμεσα στον λαό. </w:t>
      </w:r>
    </w:p>
    <w:p w14:paraId="77AE1A78"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Γιατί τι θα κάνει, κύριε Υπουργέ, ένας που χρειάζεται ακτινοθεραπεί</w:t>
      </w:r>
      <w:r>
        <w:rPr>
          <w:rFonts w:eastAsia="Times New Roman"/>
          <w:szCs w:val="24"/>
        </w:rPr>
        <w:t>α; Στον Βόλο δεν υπάρχει μηχάνημα. Πάει στη Λάρισα. Το ξέρετε πάρα πολύ καλά και δεν υπονοώ τίποτα. Πάει, λοιπόν, στη Λάρισα, στο μοναδικό μηχάνημα σε όλη την 5</w:t>
      </w:r>
      <w:r>
        <w:rPr>
          <w:rFonts w:eastAsia="Times New Roman"/>
          <w:szCs w:val="24"/>
          <w:vertAlign w:val="superscript"/>
        </w:rPr>
        <w:t>η</w:t>
      </w:r>
      <w:r>
        <w:rPr>
          <w:rFonts w:eastAsia="Times New Roman"/>
          <w:szCs w:val="24"/>
        </w:rPr>
        <w:t xml:space="preserve"> ΥΠΕ, το οποίο σύμφωνα με τα στοιχεία -θα σας το δώσω μετά προσωπικά, αν θέλετε, δεν έχω πρόβλη</w:t>
      </w:r>
      <w:r>
        <w:rPr>
          <w:rFonts w:eastAsia="Times New Roman"/>
          <w:szCs w:val="24"/>
        </w:rPr>
        <w:t>μα- είναι μόνιμο χαλασμένο και πρέπει να πάει μετά ή Θεσσαλονίκη ή Αθήνα. Και καλά αν έχει η τσέπη του πέντε παράδες και μπορεί να πληρώσει. Όμως άμα δεν έχει, τι θα κάνει, κύριε Υπουργέ; Δεν θα κάνει ακτινοθεραπεία και πιο γρήγορα έρχεται η ώρα να κόψει τ</w:t>
      </w:r>
      <w:r>
        <w:rPr>
          <w:rFonts w:eastAsia="Times New Roman"/>
          <w:szCs w:val="24"/>
        </w:rPr>
        <w:t>ο νήμα της ζωής του ακριβώς από μια ασθένεια η οποία είναι πάρα πολύ σοβαρή.</w:t>
      </w:r>
    </w:p>
    <w:p w14:paraId="77AE1A79"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Από αυτή</w:t>
      </w:r>
      <w:r>
        <w:rPr>
          <w:rFonts w:eastAsia="Times New Roman"/>
          <w:szCs w:val="24"/>
        </w:rPr>
        <w:t>ν</w:t>
      </w:r>
      <w:r>
        <w:rPr>
          <w:rFonts w:eastAsia="Times New Roman"/>
          <w:szCs w:val="24"/>
        </w:rPr>
        <w:t xml:space="preserve"> την άποψη, κύριε Υπουργέ, εμείς θέλαμε να σας πούμε το βασικό μας αίτημα στο οποίο δεν απαντήσατε. Κάνατε κάποιες εξαγγελίες και εδώ. Και πέρσι ο Πρωθυπουργός έκανε μια </w:t>
      </w:r>
      <w:r>
        <w:rPr>
          <w:rFonts w:eastAsia="Times New Roman"/>
          <w:szCs w:val="24"/>
        </w:rPr>
        <w:t xml:space="preserve">μεγάλη εξαγγελία για την πρόσληψη τρεισήμισι χιλιάδων γιατρών, αλλά ακόμη δεν τους έχουμε δει. </w:t>
      </w:r>
    </w:p>
    <w:p w14:paraId="77AE1A7A"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lastRenderedPageBreak/>
        <w:t>Να, λοιπόν, γιατί λέμε –και να κλείσω- ότι αυτό το σύστημα υγείας, το οποίο λειτουργεί μέσα σε αυτό το πλαίσιο οργάνωσης της οικονομίας και έχει μοναδικό κριτήρ</w:t>
      </w:r>
      <w:r>
        <w:rPr>
          <w:rFonts w:eastAsia="Times New Roman"/>
          <w:szCs w:val="24"/>
        </w:rPr>
        <w:t xml:space="preserve">ιο το κέρδος, φαίνεται ανάγλυφα και με τραγικό τρόπο στον τομέα της υγείας. Γιατί είναι κυρίαρχη σήμερα η αντίληψη που λέει -το είπα και πριν- ότι αν έχεις λεφτά, μπορείς να γιατρευτείς, αν δεν έχεις, θα πας σαν το σκυλί στο αμπέλι. Δεν μπορεί, λοιπόν, να </w:t>
      </w:r>
      <w:r>
        <w:rPr>
          <w:rFonts w:eastAsia="Times New Roman"/>
          <w:szCs w:val="24"/>
        </w:rPr>
        <w:t xml:space="preserve">δώσει τίποτα καλό στον άνθρωπο και πιο συγκεκριμένα σε έναν ασθενή. </w:t>
      </w:r>
    </w:p>
    <w:p w14:paraId="77AE1A7B"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Εμείς, από τη μεριά μας, καλούμε τους ασθενείς, καλούμε και εσάς να πάρετε όλα τα μέτρα που σας προτείνουμε, αλλά ιδιαίτερα τους ασθενείς, τους καρκινοπαθείς του Βόλου και τις οικογένειές</w:t>
      </w:r>
      <w:r>
        <w:rPr>
          <w:rFonts w:eastAsia="Times New Roman"/>
          <w:szCs w:val="24"/>
        </w:rPr>
        <w:t xml:space="preserve"> </w:t>
      </w:r>
      <w:r>
        <w:rPr>
          <w:rFonts w:eastAsia="Times New Roman"/>
          <w:szCs w:val="24"/>
        </w:rPr>
        <w:t>τους,</w:t>
      </w:r>
      <w:r>
        <w:rPr>
          <w:rFonts w:eastAsia="Times New Roman"/>
          <w:szCs w:val="24"/>
        </w:rPr>
        <w:t xml:space="preserve"> να απαιτήσουν δυναμικά και αγωνιστικά ένα ενιαίο, καθολικό, αποκλειστικό, δημόσιο σύστημα υγείας και πρόνοιας. </w:t>
      </w:r>
    </w:p>
    <w:p w14:paraId="77AE1A7C" w14:textId="77777777" w:rsidR="00030F8B" w:rsidRDefault="007F68A1">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 λέτε ότι τελειώνετε, αλλά δεν τελειώνετε.</w:t>
      </w:r>
    </w:p>
    <w:p w14:paraId="77AE1A7D" w14:textId="77777777" w:rsidR="00030F8B" w:rsidRDefault="007F68A1">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ΣΤΕΡΓΙΟΥ: </w:t>
      </w:r>
      <w:r>
        <w:rPr>
          <w:rFonts w:eastAsia="Times New Roman"/>
          <w:szCs w:val="24"/>
        </w:rPr>
        <w:t>Έχει σημασία, κυρία</w:t>
      </w:r>
      <w:r>
        <w:rPr>
          <w:rFonts w:eastAsia="Times New Roman"/>
          <w:szCs w:val="24"/>
        </w:rPr>
        <w:t xml:space="preserve"> Πρόεδρε.</w:t>
      </w:r>
    </w:p>
    <w:p w14:paraId="77AE1A7E"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lastRenderedPageBreak/>
        <w:t xml:space="preserve">Χρειάζεται πλήρης και δωρεάν νοσοκομειακή περίθαλψη σε όλους τους ασθενείς </w:t>
      </w:r>
      <w:r>
        <w:rPr>
          <w:rFonts w:eastAsia="Times New Roman"/>
          <w:szCs w:val="24"/>
        </w:rPr>
        <w:t>αυτούς,</w:t>
      </w:r>
      <w:r>
        <w:rPr>
          <w:rFonts w:eastAsia="Times New Roman"/>
          <w:szCs w:val="24"/>
        </w:rPr>
        <w:t xml:space="preserve"> οι οποίοι πραγματικά θέλουν μια ιδιαίτερη μεταχείριση.</w:t>
      </w:r>
    </w:p>
    <w:p w14:paraId="77AE1A7F"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Σας ευχαριστώ και πάλι για την ανοχή σας.</w:t>
      </w:r>
    </w:p>
    <w:p w14:paraId="77AE1A80" w14:textId="77777777" w:rsidR="00030F8B" w:rsidRDefault="007F68A1">
      <w:pPr>
        <w:tabs>
          <w:tab w:val="left" w:pos="2820"/>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έχετε το</w:t>
      </w:r>
      <w:r>
        <w:rPr>
          <w:rFonts w:eastAsia="Times New Roman"/>
          <w:szCs w:val="24"/>
        </w:rPr>
        <w:t>ν λόγο για να απαντήσετε.</w:t>
      </w:r>
    </w:p>
    <w:p w14:paraId="77AE1A81" w14:textId="77777777" w:rsidR="00030F8B" w:rsidRDefault="007F68A1">
      <w:pPr>
        <w:tabs>
          <w:tab w:val="left" w:pos="2820"/>
        </w:tabs>
        <w:spacing w:after="0"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Αναγνωρίστε, συνάδελφε, ότι για πρώτη φορά μετά από εφτά χρόνια αυξάνονται οι δαπάνες. Μην λέτε συνέχεια ότι μειώνονται και μειώνονται. Αυξηθήκανε φέτος 800.000.000 ευρώ. Αν δεν μας αρ</w:t>
      </w:r>
      <w:r>
        <w:rPr>
          <w:rFonts w:eastAsia="Times New Roman"/>
          <w:szCs w:val="24"/>
        </w:rPr>
        <w:t>έσει η πραγματικότητα, δεν μπορούμε να επαναλαμβάνουμε το ίδιο.</w:t>
      </w:r>
    </w:p>
    <w:p w14:paraId="77AE1A82"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Δεύτερον, το αν υπάρχει ανάγκη στο ακτινολογικό στο Βόλο δεν είναι απλά το αίτημα. Έχει να κάνει με το τι αριθμούς εξυπηρετεί η ευρύτερη περιφέρεια. Αν μπορεί η Λάρισα να το καλύψει, που απάντ</w:t>
      </w:r>
      <w:r>
        <w:rPr>
          <w:rFonts w:eastAsia="Times New Roman"/>
          <w:szCs w:val="24"/>
        </w:rPr>
        <w:t xml:space="preserve">ησα προ καιρού σε κάποια ερώτηση και που η αναμονή στη Λάρισα δεν είναι εξαιρετικά μεγάλη. Βλάβες έχουν </w:t>
      </w:r>
      <w:r>
        <w:rPr>
          <w:rFonts w:eastAsia="Times New Roman"/>
          <w:szCs w:val="24"/>
        </w:rPr>
        <w:lastRenderedPageBreak/>
        <w:t>τα μηχανήματα και τις διορθώνουν. Παλιά δεν τις διορθώνανε, τώρα τις διορθώνουν όπου υπάρχουν οι βλάβες. Και σε όλη την Κρήτη δύο μηχανήματα έχει μόνο σ</w:t>
      </w:r>
      <w:r>
        <w:rPr>
          <w:rFonts w:eastAsia="Times New Roman"/>
          <w:szCs w:val="24"/>
        </w:rPr>
        <w:t xml:space="preserve">το Ηράκλειο. Δεν σημαίνει ότι υπάρχει ανάγκη να υπάρχει κι ένα στο Λασίθι και ένα στα Χανιά. Έχει να κάνει με τον πληθυσμό στον οποίο απευθύνεσαι για να καλύψεις της ανάγκες σου σε σχέση με την ακτινοθεραπεία. </w:t>
      </w:r>
    </w:p>
    <w:p w14:paraId="77AE1A83" w14:textId="77777777" w:rsidR="00030F8B" w:rsidRDefault="007F68A1">
      <w:pPr>
        <w:tabs>
          <w:tab w:val="left" w:pos="2820"/>
        </w:tabs>
        <w:spacing w:after="0" w:line="600" w:lineRule="auto"/>
        <w:ind w:firstLine="720"/>
        <w:jc w:val="both"/>
        <w:rPr>
          <w:rFonts w:eastAsia="Times New Roman"/>
          <w:szCs w:val="24"/>
        </w:rPr>
      </w:pPr>
      <w:r>
        <w:rPr>
          <w:rFonts w:eastAsia="Times New Roman"/>
          <w:szCs w:val="24"/>
        </w:rPr>
        <w:t>Από κει και πέρα, αναγνωρίστε, επιτέλους, ότι</w:t>
      </w:r>
      <w:r>
        <w:rPr>
          <w:rFonts w:eastAsia="Times New Roman"/>
          <w:szCs w:val="24"/>
        </w:rPr>
        <w:t xml:space="preserve"> μετά από πέντε χρόνια -και δεν είναι θέμα καλών προθέσεων, είναι θέμα καλής πολιτικής- ξέρουμε τον συμβιβασμό τον οποίο έχουμε δεχτεί, ξέρουμε ότι έχουμε ψηφίσει και σκληρά μέτρα και μέτρα που δεν τα πιστεύουμε και προσπαθούμε σαν κοινωνικό αντιστάθμισμα,</w:t>
      </w:r>
      <w:r>
        <w:rPr>
          <w:rFonts w:eastAsia="Times New Roman"/>
          <w:szCs w:val="24"/>
        </w:rPr>
        <w:t xml:space="preserve"> μέσα από την υγεία και την παιδεία, να ισορροπήσουμε επιπτώσεις και στη λαϊκή οικογένεια και στους φτωχούς ανθρώπους και στα μεσαία στρώματα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και κάνουμε για πρώτη φορά μια σοβαρή προσπάθεια ενίσχυσης του συστήματος.</w:t>
      </w:r>
    </w:p>
    <w:p w14:paraId="77AE1A84"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lastRenderedPageBreak/>
        <w:t>Για το συγκεκριμένο σας απάντ</w:t>
      </w:r>
      <w:r>
        <w:rPr>
          <w:rFonts w:eastAsia="UB-Helvetica" w:cs="Times New Roman"/>
          <w:szCs w:val="24"/>
        </w:rPr>
        <w:t>ησα. Αυτήν τη στιγμή, η δυνατότητα είναι αυτή, να μετατραπεί η θέση και να προκηρυχθεί στις επόμενες εβδομήντα θέσεις που έχουμε ή με τροποποίηση που μπορεί να κάνουν στην τωρινή προκήρυξη για τη θέση του παθολόγου-</w:t>
      </w:r>
      <w:proofErr w:type="spellStart"/>
      <w:r>
        <w:rPr>
          <w:rFonts w:eastAsia="UB-Helvetica" w:cs="Times New Roman"/>
          <w:szCs w:val="24"/>
        </w:rPr>
        <w:t>ογκολόγου</w:t>
      </w:r>
      <w:proofErr w:type="spellEnd"/>
      <w:r>
        <w:rPr>
          <w:rFonts w:eastAsia="UB-Helvetica" w:cs="Times New Roman"/>
          <w:szCs w:val="24"/>
        </w:rPr>
        <w:t xml:space="preserve"> σαν μόνιμη θέση.</w:t>
      </w:r>
    </w:p>
    <w:p w14:paraId="77AE1A85"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Το θέμα των τε</w:t>
      </w:r>
      <w:r>
        <w:rPr>
          <w:rFonts w:eastAsia="UB-Helvetica" w:cs="Times New Roman"/>
          <w:szCs w:val="24"/>
        </w:rPr>
        <w:t>σσάρων θέσεων συνολικά είναι κάτι που θα το δούμε, όταν θα κουβεντιάζουμε με τη νέα διοίκηση και τη Διοίκηση Υγειονομικής Περιφέρειας του Οργανισμού του Νοσοκομείου του Βόλου.</w:t>
      </w:r>
    </w:p>
    <w:p w14:paraId="77AE1A86" w14:textId="77777777" w:rsidR="00030F8B" w:rsidRDefault="007F68A1">
      <w:pPr>
        <w:spacing w:after="0" w:line="600" w:lineRule="auto"/>
        <w:ind w:firstLine="720"/>
        <w:jc w:val="both"/>
        <w:rPr>
          <w:rFonts w:eastAsia="UB-Helvetica" w:cs="Times New Roman"/>
          <w:szCs w:val="24"/>
        </w:rPr>
      </w:pPr>
      <w:r>
        <w:rPr>
          <w:rFonts w:eastAsia="UB-Helvetica" w:cs="Times New Roman"/>
          <w:szCs w:val="24"/>
        </w:rPr>
        <w:t>Ευχαριστώ.</w:t>
      </w:r>
    </w:p>
    <w:p w14:paraId="77AE1A87" w14:textId="77777777" w:rsidR="00030F8B" w:rsidRDefault="007F68A1">
      <w:pPr>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Ευχαριστούμε.</w:t>
      </w:r>
    </w:p>
    <w:p w14:paraId="77AE1A88"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Η με αριθμό</w:t>
      </w:r>
      <w:r>
        <w:rPr>
          <w:rFonts w:eastAsia="Times New Roman" w:cs="Times New Roman"/>
          <w:szCs w:val="24"/>
        </w:rPr>
        <w:t xml:space="preserve"> 942/3-6-2016 έβδομη επίκαιρη ερώτηση δεύτερου κύκλου του Βουλευτή Β΄ Θεσσαλονίκης της Νέας Δημοκρατίας κ. </w:t>
      </w:r>
      <w:r>
        <w:rPr>
          <w:rFonts w:eastAsia="Times New Roman" w:cs="Times New Roman"/>
          <w:bCs/>
          <w:szCs w:val="24"/>
        </w:rPr>
        <w:t>Σάββα Αναστασιάδη</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 xml:space="preserve">σχετικά με τις απεργιακές κινητοποιήσεις στο λιμάνι της Θεσσαλονίκης, δεν </w:t>
      </w:r>
      <w:r>
        <w:rPr>
          <w:rFonts w:eastAsia="Times New Roman"/>
          <w:bCs/>
        </w:rPr>
        <w:t xml:space="preserve">συζητείται </w:t>
      </w:r>
      <w:r>
        <w:rPr>
          <w:rFonts w:eastAsia="Times New Roman" w:cs="Times New Roman"/>
          <w:szCs w:val="24"/>
        </w:rPr>
        <w:t>λόγω κωλύματος του Υπουργού Ναυτιλίας και Νησιωτικής Πολιτικής. Αιτία: Ορκωμοσία υπαξιωματικών στον Σκαραμαγκά.</w:t>
      </w:r>
    </w:p>
    <w:p w14:paraId="77AE1A89"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 αριθμό 985/13-6-2016 έβδομη επίκαιρη ερώτηση πρώτου κύκλου του Βουλευτή Β΄ Αθηνών των Ανεξαρτήτων Ελλήνων κ. </w:t>
      </w:r>
      <w:r>
        <w:rPr>
          <w:rFonts w:eastAsia="Times New Roman" w:cs="Times New Roman"/>
          <w:bCs/>
          <w:szCs w:val="24"/>
        </w:rPr>
        <w:t xml:space="preserve">Αθανασίου </w:t>
      </w:r>
      <w:proofErr w:type="spellStart"/>
      <w:r>
        <w:rPr>
          <w:rFonts w:eastAsia="Times New Roman" w:cs="Times New Roman"/>
          <w:bCs/>
          <w:szCs w:val="24"/>
        </w:rPr>
        <w:t>Παπαχριστ</w:t>
      </w:r>
      <w:r>
        <w:rPr>
          <w:rFonts w:eastAsia="Times New Roman" w:cs="Times New Roman"/>
          <w:bCs/>
          <w:szCs w:val="24"/>
        </w:rPr>
        <w:t>όπουλου</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εξομοίωση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 με τις πολύτεκνες, δεν </w:t>
      </w:r>
      <w:r>
        <w:rPr>
          <w:rFonts w:eastAsia="Times New Roman"/>
          <w:bCs/>
        </w:rPr>
        <w:t xml:space="preserve">συζητείται </w:t>
      </w:r>
      <w:r>
        <w:rPr>
          <w:rFonts w:eastAsia="Times New Roman" w:cs="Times New Roman"/>
          <w:szCs w:val="24"/>
        </w:rPr>
        <w:t xml:space="preserve">λόγω κωλύματος της Αναπληρώτριας Υπουργού </w:t>
      </w:r>
      <w:r>
        <w:rPr>
          <w:rFonts w:eastAsia="Times New Roman" w:cs="Times New Roman"/>
          <w:bCs/>
          <w:szCs w:val="24"/>
        </w:rPr>
        <w:t>Εργασίας, Κοινωνικής Ασφάλισης και Κοινωνικής</w:t>
      </w:r>
      <w:r>
        <w:rPr>
          <w:rFonts w:eastAsia="Times New Roman" w:cs="Times New Roman"/>
          <w:bCs/>
          <w:szCs w:val="24"/>
        </w:rPr>
        <w:t xml:space="preserve"> Αλληλεγγύης</w:t>
      </w:r>
      <w:r>
        <w:rPr>
          <w:rFonts w:eastAsia="Times New Roman" w:cs="Times New Roman"/>
          <w:szCs w:val="24"/>
        </w:rPr>
        <w:t xml:space="preserve"> κυρίας Θεανώς Φωτίου. Αιτία: φόρτος εργασίας.</w:t>
      </w:r>
    </w:p>
    <w:p w14:paraId="77AE1A8A"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πρώτη </w:t>
      </w:r>
      <w:r>
        <w:rPr>
          <w:rFonts w:eastAsia="Times New Roman" w:cs="Times New Roman"/>
          <w:szCs w:val="24"/>
        </w:rPr>
        <w:t xml:space="preserve">με αριθμό 984/13-6-2016 επίκαιρη ερώτηση δεύτερου κύκλου του Βουλευτή Σάμου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Σεβαστάκη</w:t>
      </w:r>
      <w:proofErr w:type="spellEnd"/>
      <w:r>
        <w:rPr>
          <w:rFonts w:eastAsia="Times New Roman" w:cs="Times New Roman"/>
          <w:szCs w:val="24"/>
        </w:rPr>
        <w:t xml:space="preserve"> προς τον Υπουργό </w:t>
      </w:r>
      <w:r>
        <w:rPr>
          <w:rFonts w:eastAsia="Times New Roman" w:cs="Times New Roman"/>
          <w:bCs/>
          <w:szCs w:val="24"/>
        </w:rPr>
        <w:t>Εργασίας, Κοινωνικής Ασφά</w:t>
      </w:r>
      <w:r>
        <w:rPr>
          <w:rFonts w:eastAsia="Times New Roman" w:cs="Times New Roman"/>
          <w:bCs/>
          <w:szCs w:val="24"/>
        </w:rPr>
        <w:t>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 μη συμπερίληψη της Σάμου στην πιλοτική φάση εφαρμογής του Κοινωνικού Εισοδήματος Αλληλεγγύης, δεν </w:t>
      </w:r>
      <w:r>
        <w:rPr>
          <w:rFonts w:eastAsia="Times New Roman"/>
          <w:bCs/>
        </w:rPr>
        <w:t xml:space="preserve">συζητείται </w:t>
      </w:r>
      <w:r>
        <w:rPr>
          <w:rFonts w:eastAsia="Times New Roman" w:cs="Times New Roman"/>
          <w:szCs w:val="24"/>
        </w:rPr>
        <w:t>για τον ίδιο λόγο.</w:t>
      </w:r>
    </w:p>
    <w:p w14:paraId="77AE1A8B" w14:textId="77777777" w:rsidR="00030F8B" w:rsidRDefault="007F68A1">
      <w:pPr>
        <w:spacing w:after="0" w:line="600" w:lineRule="auto"/>
        <w:ind w:firstLine="720"/>
        <w:jc w:val="both"/>
        <w:rPr>
          <w:rFonts w:eastAsia="Times New Roman" w:cs="Times New Roman"/>
          <w:szCs w:val="24"/>
        </w:rPr>
      </w:pPr>
      <w:r>
        <w:rPr>
          <w:rFonts w:eastAsia="Times New Roman" w:cs="Times New Roman"/>
          <w:szCs w:val="24"/>
        </w:rPr>
        <w:lastRenderedPageBreak/>
        <w:t>Τέλος, η με αριθμό 3141/12-2-2016 ερώτηση του Βουλευτή Φθιώτιδας του Συνασπισμού</w:t>
      </w:r>
      <w:r>
        <w:rPr>
          <w:rFonts w:eastAsia="Times New Roman" w:cs="Times New Roman"/>
          <w:szCs w:val="24"/>
        </w:rPr>
        <w:t xml:space="preserve"> Ριζοσπαστικής Αριστεράς κ. </w:t>
      </w:r>
      <w:r>
        <w:rPr>
          <w:rFonts w:eastAsia="Times New Roman" w:cs="Times New Roman"/>
          <w:bCs/>
          <w:szCs w:val="24"/>
        </w:rPr>
        <w:t>Αθανασίου Μιχελή</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το κληροδότημα της Ιωάννας </w:t>
      </w:r>
      <w:proofErr w:type="spellStart"/>
      <w:r>
        <w:rPr>
          <w:rFonts w:eastAsia="Times New Roman" w:cs="Times New Roman"/>
          <w:szCs w:val="24"/>
        </w:rPr>
        <w:t>Κρίκκη</w:t>
      </w:r>
      <w:proofErr w:type="spellEnd"/>
      <w:r>
        <w:rPr>
          <w:rFonts w:eastAsia="Times New Roman" w:cs="Times New Roman"/>
          <w:szCs w:val="24"/>
        </w:rPr>
        <w:t xml:space="preserve"> στο Ορφανοτροφείο Λάρισας, δεν </w:t>
      </w:r>
      <w:r>
        <w:rPr>
          <w:rFonts w:eastAsia="Times New Roman"/>
          <w:bCs/>
        </w:rPr>
        <w:t xml:space="preserve">συζητείται </w:t>
      </w:r>
      <w:r>
        <w:rPr>
          <w:rFonts w:eastAsia="Times New Roman" w:cs="Times New Roman"/>
          <w:szCs w:val="24"/>
        </w:rPr>
        <w:t>για τον ίδιο λόγο.</w:t>
      </w:r>
    </w:p>
    <w:p w14:paraId="77AE1A8C" w14:textId="77777777" w:rsidR="00030F8B" w:rsidRDefault="007F68A1">
      <w:pPr>
        <w:spacing w:after="0" w:line="600" w:lineRule="auto"/>
        <w:ind w:firstLine="54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έχουν διανεμηθεί τα Πρακτικά της Παρασκευής 1</w:t>
      </w:r>
      <w:r>
        <w:rPr>
          <w:rFonts w:eastAsia="Times New Roman" w:cs="Times New Roman"/>
          <w:szCs w:val="24"/>
          <w:vertAlign w:val="superscript"/>
        </w:rPr>
        <w:t>ης</w:t>
      </w:r>
      <w:r>
        <w:rPr>
          <w:rFonts w:eastAsia="Times New Roman" w:cs="Times New Roman"/>
          <w:szCs w:val="24"/>
        </w:rPr>
        <w:t xml:space="preserve"> Απριλίου 2016, της Πέμπτης 7 Απριλίου 2016, της Δευτέρας 18 Απριλίου 2016 και της Τρίτης 19 Απριλίου 2016 και ερωτάται το Σώμα αν τα επικυρώνει. </w:t>
      </w:r>
    </w:p>
    <w:p w14:paraId="77AE1A8D" w14:textId="77777777" w:rsidR="00030F8B" w:rsidRDefault="007F68A1">
      <w:pPr>
        <w:spacing w:after="0"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77AE1A8E" w14:textId="77777777" w:rsidR="00030F8B" w:rsidRDefault="007F68A1">
      <w:pPr>
        <w:spacing w:after="0" w:line="600" w:lineRule="auto"/>
        <w:ind w:firstLine="540"/>
        <w:jc w:val="both"/>
        <w:rPr>
          <w:rFonts w:eastAsia="Times New Roman" w:cs="Times New Roman"/>
          <w:szCs w:val="24"/>
        </w:rPr>
      </w:pPr>
      <w:r>
        <w:rPr>
          <w:rFonts w:eastAsia="Times New Roman" w:cs="Times New Roman"/>
          <w:b/>
          <w:bCs/>
          <w:szCs w:val="24"/>
        </w:rPr>
        <w:t xml:space="preserve">ΠΡΟΕΔΡΕΥΟΥΣΑ (Αναστασία </w:t>
      </w:r>
      <w:r>
        <w:rPr>
          <w:rFonts w:eastAsia="Times New Roman" w:cs="Times New Roman"/>
          <w:b/>
          <w:bCs/>
          <w:szCs w:val="24"/>
        </w:rPr>
        <w:t xml:space="preserve">Χριστοδουλοπούλου): </w:t>
      </w:r>
      <w:r>
        <w:rPr>
          <w:rFonts w:eastAsia="Times New Roman" w:cs="Times New Roman"/>
          <w:szCs w:val="24"/>
        </w:rPr>
        <w:t>Συνεπώς τα Πρακτικά της Παρασκευής 1</w:t>
      </w:r>
      <w:r>
        <w:rPr>
          <w:rFonts w:eastAsia="Times New Roman" w:cs="Times New Roman"/>
          <w:szCs w:val="24"/>
          <w:vertAlign w:val="superscript"/>
        </w:rPr>
        <w:t>ης</w:t>
      </w:r>
      <w:r>
        <w:rPr>
          <w:rFonts w:eastAsia="Times New Roman" w:cs="Times New Roman"/>
          <w:szCs w:val="24"/>
        </w:rPr>
        <w:t xml:space="preserve"> Απριλίου 2016, της Πέμπτης 7 Απριλίου 2016, της Δευτέρας 18 Απριλίου 2016 και της Τρίτης 19 Απριλίου 2016 επικυρώθηκαν.</w:t>
      </w:r>
    </w:p>
    <w:p w14:paraId="77AE1A8F" w14:textId="77777777" w:rsidR="00030F8B" w:rsidRDefault="007F68A1">
      <w:pPr>
        <w:spacing w:after="0"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w:t>
      </w:r>
      <w:r>
        <w:rPr>
          <w:rFonts w:eastAsia="Times New Roman" w:cs="Times New Roman"/>
          <w:szCs w:val="24"/>
        </w:rPr>
        <w:t>η;</w:t>
      </w:r>
    </w:p>
    <w:p w14:paraId="77AE1A90" w14:textId="77777777" w:rsidR="00030F8B" w:rsidRDefault="007F68A1">
      <w:pPr>
        <w:spacing w:after="0" w:line="600" w:lineRule="auto"/>
        <w:ind w:firstLine="54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77AE1A91" w14:textId="77777777" w:rsidR="00030F8B" w:rsidRDefault="007F68A1">
      <w:pPr>
        <w:spacing w:after="0" w:line="600" w:lineRule="auto"/>
        <w:ind w:firstLine="54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Με τη συναίνεση του Σώματος και ώρα 17.02΄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Παρασκευή 17 Ιουνίου 2016 και ώρα 10.00΄, με αντικείμενο εργασιών του Σώματος κοινοβουλευτικ</w:t>
      </w:r>
      <w:r>
        <w:rPr>
          <w:rFonts w:eastAsia="Times New Roman" w:cs="Times New Roman"/>
          <w:szCs w:val="24"/>
        </w:rPr>
        <w:t>ό έλεγχο</w:t>
      </w:r>
      <w:r>
        <w:rPr>
          <w:rFonts w:eastAsia="Times New Roman" w:cs="Times New Roman"/>
          <w:szCs w:val="24"/>
        </w:rPr>
        <w:t>:</w:t>
      </w:r>
      <w:r>
        <w:rPr>
          <w:rFonts w:eastAsia="Times New Roman" w:cs="Times New Roman"/>
          <w:szCs w:val="24"/>
        </w:rPr>
        <w:t xml:space="preserve"> α) συζήτηση επικαίρων ερωτήσεων και β) συζήτηση </w:t>
      </w:r>
      <w:r>
        <w:rPr>
          <w:rFonts w:eastAsia="Times New Roman" w:cs="Times New Roman"/>
          <w:szCs w:val="24"/>
        </w:rPr>
        <w:t xml:space="preserve">της υπ’ αριθμόν </w:t>
      </w:r>
      <w:r>
        <w:t xml:space="preserve">28/22/26-5-2016 </w:t>
      </w:r>
      <w:r>
        <w:rPr>
          <w:rFonts w:eastAsia="Times New Roman" w:cs="Times New Roman"/>
          <w:szCs w:val="24"/>
        </w:rPr>
        <w:t xml:space="preserve">επίκαιρης επερώτησης με θέμα «Πρωτοφανής κρίση στη </w:t>
      </w:r>
      <w:r>
        <w:rPr>
          <w:rFonts w:eastAsia="Times New Roman" w:cs="Times New Roman"/>
          <w:szCs w:val="24"/>
        </w:rPr>
        <w:t>δ</w:t>
      </w:r>
      <w:r>
        <w:rPr>
          <w:rFonts w:eastAsia="Times New Roman" w:cs="Times New Roman"/>
          <w:szCs w:val="24"/>
        </w:rPr>
        <w:t>ικαιοσύνη».</w:t>
      </w:r>
    </w:p>
    <w:p w14:paraId="77AE1A92" w14:textId="77777777" w:rsidR="00030F8B" w:rsidRDefault="00030F8B">
      <w:pPr>
        <w:spacing w:after="0" w:line="600" w:lineRule="auto"/>
        <w:jc w:val="both"/>
        <w:rPr>
          <w:rFonts w:eastAsia="Times New Roman" w:cs="Times New Roman"/>
          <w:b/>
          <w:bCs/>
          <w:szCs w:val="24"/>
        </w:rPr>
      </w:pPr>
    </w:p>
    <w:p w14:paraId="77AE1A93" w14:textId="77777777" w:rsidR="00030F8B" w:rsidRDefault="007F68A1">
      <w:pPr>
        <w:spacing w:after="0" w:line="600" w:lineRule="auto"/>
        <w:jc w:val="both"/>
        <w:rPr>
          <w:rFonts w:eastAsia="UB-Helvetica" w:cs="Times New Roman"/>
          <w:szCs w:val="24"/>
        </w:rPr>
      </w:pP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030F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Roboto Slab">
    <w:altName w:val="Times New Roman"/>
    <w:panose1 w:val="00000000000000000000"/>
    <w:charset w:val="00"/>
    <w:family w:val="roman"/>
    <w:notTrueType/>
    <w:pitch w:val="default"/>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Cdf3Xz5JlqjyMVbUtu1GG5sOKGw=" w:salt="XhVW0Mt2jXmmgnQZVUl3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8B"/>
    <w:rsid w:val="00030F8B"/>
    <w:rsid w:val="00547C3B"/>
    <w:rsid w:val="007F68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1266"/>
  <w15:docId w15:val="{1D43F64A-CC2A-4A31-BD1A-6E72894C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701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E7014"/>
    <w:rPr>
      <w:rFonts w:ascii="Segoe UI" w:hAnsi="Segoe UI" w:cs="Segoe UI"/>
      <w:sz w:val="18"/>
      <w:szCs w:val="18"/>
    </w:rPr>
  </w:style>
  <w:style w:type="paragraph" w:styleId="a4">
    <w:name w:val="Revision"/>
    <w:hidden/>
    <w:uiPriority w:val="99"/>
    <w:semiHidden/>
    <w:rsid w:val="00054354"/>
    <w:pPr>
      <w:spacing w:after="0" w:line="240" w:lineRule="auto"/>
    </w:pPr>
  </w:style>
  <w:style w:type="paragraph" w:styleId="a5">
    <w:name w:val="header"/>
    <w:basedOn w:val="a"/>
    <w:link w:val="Char0"/>
    <w:uiPriority w:val="99"/>
    <w:unhideWhenUsed/>
    <w:rsid w:val="00BC258F"/>
    <w:pPr>
      <w:tabs>
        <w:tab w:val="center" w:pos="4153"/>
        <w:tab w:val="right" w:pos="8306"/>
      </w:tabs>
      <w:spacing w:after="0" w:line="240" w:lineRule="auto"/>
    </w:pPr>
  </w:style>
  <w:style w:type="character" w:customStyle="1" w:styleId="Char0">
    <w:name w:val="Κεφαλίδα Char"/>
    <w:basedOn w:val="a0"/>
    <w:link w:val="a5"/>
    <w:uiPriority w:val="99"/>
    <w:rsid w:val="00BC258F"/>
  </w:style>
  <w:style w:type="paragraph" w:styleId="a6">
    <w:name w:val="footer"/>
    <w:basedOn w:val="a"/>
    <w:link w:val="Char1"/>
    <w:uiPriority w:val="99"/>
    <w:unhideWhenUsed/>
    <w:rsid w:val="00BC258F"/>
    <w:pPr>
      <w:tabs>
        <w:tab w:val="center" w:pos="4153"/>
        <w:tab w:val="right" w:pos="8306"/>
      </w:tabs>
      <w:spacing w:after="0" w:line="240" w:lineRule="auto"/>
    </w:pPr>
  </w:style>
  <w:style w:type="character" w:customStyle="1" w:styleId="Char1">
    <w:name w:val="Υποσέλιδο Char"/>
    <w:basedOn w:val="a0"/>
    <w:link w:val="a6"/>
    <w:uiPriority w:val="99"/>
    <w:rsid w:val="00BC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266</MetadataID>
    <Session xmlns="641f345b-441b-4b81-9152-adc2e73ba5e1">Α´</Session>
    <Date xmlns="641f345b-441b-4b81-9152-adc2e73ba5e1">2016-06-15T21:00:00+00:00</Date>
    <Status xmlns="641f345b-441b-4b81-9152-adc2e73ba5e1">
      <Url>http://srv-sp1/praktika/Lists/Incoming_Metadata/EditForm.aspx?ID=266&amp;Source=/praktika/Recordings_Library/Forms/AllItems.aspx</Url>
      <Description>Δημοσιεύτηκε</Description>
    </Status>
    <Meeting xmlns="641f345b-441b-4b81-9152-adc2e73ba5e1">ΡΜΕ´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16CC7E-0A65-4096-AFF9-D90469573458}">
  <ds:schemaRef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purl.org/dc/elements/1.1/"/>
    <ds:schemaRef ds:uri="641f345b-441b-4b81-9152-adc2e73ba5e1"/>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F4CE0CF1-D24E-427C-8250-13420C4D0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FD9E4-891D-4C1D-BF8D-04DE04E8A8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287</Pages>
  <Words>50883</Words>
  <Characters>274769</Characters>
  <Application>Microsoft Office Word</Application>
  <DocSecurity>0</DocSecurity>
  <Lines>2289</Lines>
  <Paragraphs>650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325002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2016-06-30T07:45:00Z</dcterms:created>
  <dcterms:modified xsi:type="dcterms:W3CDTF">2016-06-30T07:45:00Z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