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FB23F" w14:textId="77777777" w:rsidR="0044197E" w:rsidRPr="0044197E" w:rsidRDefault="0044197E" w:rsidP="0044197E">
      <w:pPr>
        <w:spacing w:after="0" w:line="360" w:lineRule="auto"/>
        <w:rPr>
          <w:ins w:id="0" w:author="Φλούδα Χριστίνα" w:date="2017-11-23T13:21:00Z"/>
          <w:rFonts w:eastAsia="Times New Roman"/>
          <w:szCs w:val="24"/>
          <w:lang w:eastAsia="en-US"/>
        </w:rPr>
      </w:pPr>
      <w:bookmarkStart w:id="1" w:name="_GoBack"/>
      <w:bookmarkEnd w:id="1"/>
      <w:ins w:id="2" w:author="Φλούδα Χριστίνα" w:date="2017-11-23T13:21:00Z">
        <w:r w:rsidRPr="0044197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2760F1B" w14:textId="77777777" w:rsidR="0044197E" w:rsidRPr="0044197E" w:rsidRDefault="0044197E" w:rsidP="0044197E">
      <w:pPr>
        <w:spacing w:after="0" w:line="360" w:lineRule="auto"/>
        <w:rPr>
          <w:ins w:id="3" w:author="Φλούδα Χριστίνα" w:date="2017-11-23T13:21:00Z"/>
          <w:rFonts w:eastAsia="Times New Roman"/>
          <w:szCs w:val="24"/>
          <w:lang w:eastAsia="en-US"/>
        </w:rPr>
      </w:pPr>
    </w:p>
    <w:p w14:paraId="062E27CC" w14:textId="77777777" w:rsidR="0044197E" w:rsidRPr="0044197E" w:rsidRDefault="0044197E" w:rsidP="0044197E">
      <w:pPr>
        <w:spacing w:after="0" w:line="360" w:lineRule="auto"/>
        <w:rPr>
          <w:ins w:id="4" w:author="Φλούδα Χριστίνα" w:date="2017-11-23T13:21:00Z"/>
          <w:rFonts w:eastAsia="Times New Roman"/>
          <w:szCs w:val="24"/>
          <w:lang w:eastAsia="en-US"/>
        </w:rPr>
      </w:pPr>
      <w:ins w:id="5" w:author="Φλούδα Χριστίνα" w:date="2017-11-23T13:21:00Z">
        <w:r w:rsidRPr="0044197E">
          <w:rPr>
            <w:rFonts w:eastAsia="Times New Roman"/>
            <w:szCs w:val="24"/>
            <w:lang w:eastAsia="en-US"/>
          </w:rPr>
          <w:t>ΠΙΝΑΚΑΣ ΠΕΡΙΕΧΟΜΕΝΩΝ</w:t>
        </w:r>
      </w:ins>
    </w:p>
    <w:p w14:paraId="33B97E4D" w14:textId="77777777" w:rsidR="0044197E" w:rsidRPr="0044197E" w:rsidRDefault="0044197E" w:rsidP="0044197E">
      <w:pPr>
        <w:spacing w:after="0" w:line="360" w:lineRule="auto"/>
        <w:rPr>
          <w:ins w:id="6" w:author="Φλούδα Χριστίνα" w:date="2017-11-23T13:21:00Z"/>
          <w:rFonts w:eastAsia="Times New Roman"/>
          <w:szCs w:val="24"/>
          <w:lang w:eastAsia="en-US"/>
        </w:rPr>
      </w:pPr>
      <w:ins w:id="7" w:author="Φλούδα Χριστίνα" w:date="2017-11-23T13:21:00Z">
        <w:r w:rsidRPr="0044197E">
          <w:rPr>
            <w:rFonts w:eastAsia="Times New Roman"/>
            <w:szCs w:val="24"/>
            <w:lang w:eastAsia="en-US"/>
          </w:rPr>
          <w:t xml:space="preserve">ΙΖ΄ ΠΕΡΙΟΔΟΣ </w:t>
        </w:r>
      </w:ins>
    </w:p>
    <w:p w14:paraId="6E2F1B7D" w14:textId="77777777" w:rsidR="0044197E" w:rsidRPr="0044197E" w:rsidRDefault="0044197E" w:rsidP="0044197E">
      <w:pPr>
        <w:spacing w:after="0" w:line="360" w:lineRule="auto"/>
        <w:rPr>
          <w:ins w:id="8" w:author="Φλούδα Χριστίνα" w:date="2017-11-23T13:21:00Z"/>
          <w:rFonts w:eastAsia="Times New Roman"/>
          <w:szCs w:val="24"/>
          <w:lang w:eastAsia="en-US"/>
        </w:rPr>
      </w:pPr>
      <w:ins w:id="9" w:author="Φλούδα Χριστίνα" w:date="2017-11-23T13:21:00Z">
        <w:r w:rsidRPr="0044197E">
          <w:rPr>
            <w:rFonts w:eastAsia="Times New Roman"/>
            <w:szCs w:val="24"/>
            <w:lang w:eastAsia="en-US"/>
          </w:rPr>
          <w:t>ΠΡΟΕΔΡΕΥΟΜΕΝΗΣ ΚΟΙΝΟΒΟΥΛΕΥΤΙΚΗΣ ΔΗΜΟΚΡΑΤΙΑΣ</w:t>
        </w:r>
      </w:ins>
    </w:p>
    <w:p w14:paraId="203E7EF7" w14:textId="77777777" w:rsidR="0044197E" w:rsidRPr="0044197E" w:rsidRDefault="0044197E" w:rsidP="0044197E">
      <w:pPr>
        <w:spacing w:after="0" w:line="360" w:lineRule="auto"/>
        <w:rPr>
          <w:ins w:id="10" w:author="Φλούδα Χριστίνα" w:date="2017-11-23T13:21:00Z"/>
          <w:rFonts w:eastAsia="Times New Roman"/>
          <w:szCs w:val="24"/>
          <w:lang w:eastAsia="en-US"/>
        </w:rPr>
      </w:pPr>
      <w:ins w:id="11" w:author="Φλούδα Χριστίνα" w:date="2017-11-23T13:21:00Z">
        <w:r w:rsidRPr="0044197E">
          <w:rPr>
            <w:rFonts w:eastAsia="Times New Roman"/>
            <w:szCs w:val="24"/>
            <w:lang w:eastAsia="en-US"/>
          </w:rPr>
          <w:t>ΣΥΝΟΔΟΣ Γ΄</w:t>
        </w:r>
      </w:ins>
    </w:p>
    <w:p w14:paraId="18997EDB" w14:textId="77777777" w:rsidR="0044197E" w:rsidRPr="0044197E" w:rsidRDefault="0044197E" w:rsidP="0044197E">
      <w:pPr>
        <w:spacing w:after="0" w:line="360" w:lineRule="auto"/>
        <w:rPr>
          <w:ins w:id="12" w:author="Φλούδα Χριστίνα" w:date="2017-11-23T13:21:00Z"/>
          <w:rFonts w:eastAsia="Times New Roman"/>
          <w:szCs w:val="24"/>
          <w:lang w:eastAsia="en-US"/>
        </w:rPr>
      </w:pPr>
    </w:p>
    <w:p w14:paraId="53A46914" w14:textId="77777777" w:rsidR="0044197E" w:rsidRPr="0044197E" w:rsidRDefault="0044197E" w:rsidP="0044197E">
      <w:pPr>
        <w:spacing w:after="0" w:line="360" w:lineRule="auto"/>
        <w:rPr>
          <w:ins w:id="13" w:author="Φλούδα Χριστίνα" w:date="2017-11-23T13:21:00Z"/>
          <w:rFonts w:eastAsia="Times New Roman"/>
          <w:szCs w:val="24"/>
          <w:lang w:eastAsia="en-US"/>
        </w:rPr>
      </w:pPr>
      <w:ins w:id="14" w:author="Φλούδα Χριστίνα" w:date="2017-11-23T13:21:00Z">
        <w:r w:rsidRPr="0044197E">
          <w:rPr>
            <w:rFonts w:eastAsia="Times New Roman"/>
            <w:szCs w:val="24"/>
            <w:lang w:eastAsia="en-US"/>
          </w:rPr>
          <w:t>ΣΥΝΕΔΡΙΑΣΗ ΛΑ΄</w:t>
        </w:r>
      </w:ins>
    </w:p>
    <w:p w14:paraId="65601614" w14:textId="77777777" w:rsidR="0044197E" w:rsidRPr="0044197E" w:rsidRDefault="0044197E" w:rsidP="0044197E">
      <w:pPr>
        <w:spacing w:after="0" w:line="360" w:lineRule="auto"/>
        <w:rPr>
          <w:ins w:id="15" w:author="Φλούδα Χριστίνα" w:date="2017-11-23T13:21:00Z"/>
          <w:rFonts w:eastAsia="Times New Roman"/>
          <w:szCs w:val="24"/>
          <w:lang w:eastAsia="en-US"/>
        </w:rPr>
      </w:pPr>
      <w:ins w:id="16" w:author="Φλούδα Χριστίνα" w:date="2017-11-23T13:21:00Z">
        <w:r w:rsidRPr="0044197E">
          <w:rPr>
            <w:rFonts w:eastAsia="Times New Roman"/>
            <w:szCs w:val="24"/>
            <w:lang w:eastAsia="en-US"/>
          </w:rPr>
          <w:t>Δευτέρα  20 Νοεμβρίου 2017</w:t>
        </w:r>
      </w:ins>
    </w:p>
    <w:p w14:paraId="323BFA19" w14:textId="77777777" w:rsidR="0044197E" w:rsidRPr="0044197E" w:rsidRDefault="0044197E" w:rsidP="0044197E">
      <w:pPr>
        <w:spacing w:after="0" w:line="360" w:lineRule="auto"/>
        <w:rPr>
          <w:ins w:id="17" w:author="Φλούδα Χριστίνα" w:date="2017-11-23T13:21:00Z"/>
          <w:rFonts w:eastAsia="Times New Roman"/>
          <w:szCs w:val="24"/>
          <w:lang w:eastAsia="en-US"/>
        </w:rPr>
      </w:pPr>
    </w:p>
    <w:p w14:paraId="41F65C16" w14:textId="77777777" w:rsidR="0044197E" w:rsidRPr="0044197E" w:rsidRDefault="0044197E" w:rsidP="0044197E">
      <w:pPr>
        <w:spacing w:after="0" w:line="360" w:lineRule="auto"/>
        <w:rPr>
          <w:ins w:id="18" w:author="Φλούδα Χριστίνα" w:date="2017-11-23T13:21:00Z"/>
          <w:rFonts w:eastAsia="Times New Roman"/>
          <w:szCs w:val="24"/>
          <w:lang w:eastAsia="en-US"/>
        </w:rPr>
      </w:pPr>
      <w:ins w:id="19" w:author="Φλούδα Χριστίνα" w:date="2017-11-23T13:21:00Z">
        <w:r w:rsidRPr="0044197E">
          <w:rPr>
            <w:rFonts w:eastAsia="Times New Roman"/>
            <w:szCs w:val="24"/>
            <w:lang w:eastAsia="en-US"/>
          </w:rPr>
          <w:t>ΘΕΜΑΤΑ</w:t>
        </w:r>
      </w:ins>
    </w:p>
    <w:p w14:paraId="23378B04" w14:textId="77777777" w:rsidR="0044197E" w:rsidRPr="0044197E" w:rsidRDefault="0044197E" w:rsidP="0044197E">
      <w:pPr>
        <w:spacing w:after="0" w:line="360" w:lineRule="auto"/>
        <w:rPr>
          <w:ins w:id="20" w:author="Φλούδα Χριστίνα" w:date="2017-11-23T13:21:00Z"/>
          <w:rFonts w:eastAsia="Times New Roman"/>
          <w:szCs w:val="24"/>
          <w:lang w:eastAsia="en-US"/>
        </w:rPr>
      </w:pPr>
      <w:ins w:id="21" w:author="Φλούδα Χριστίνα" w:date="2017-11-23T13:21:00Z">
        <w:r w:rsidRPr="0044197E">
          <w:rPr>
            <w:rFonts w:eastAsia="Times New Roman"/>
            <w:szCs w:val="24"/>
            <w:lang w:eastAsia="en-US"/>
          </w:rPr>
          <w:t xml:space="preserve"> </w:t>
        </w:r>
        <w:r w:rsidRPr="0044197E">
          <w:rPr>
            <w:rFonts w:eastAsia="Times New Roman"/>
            <w:szCs w:val="24"/>
            <w:lang w:eastAsia="en-US"/>
          </w:rPr>
          <w:br/>
          <w:t xml:space="preserve">Α. ΕΙΔΙΚΑ ΘΕΜΑΤΑ </w:t>
        </w:r>
        <w:r w:rsidRPr="0044197E">
          <w:rPr>
            <w:rFonts w:eastAsia="Times New Roman"/>
            <w:szCs w:val="24"/>
            <w:lang w:eastAsia="en-US"/>
          </w:rPr>
          <w:br/>
          <w:t xml:space="preserve">1. Επικύρωση Πρακτικών, σελ. </w:t>
        </w:r>
        <w:r w:rsidRPr="0044197E">
          <w:rPr>
            <w:rFonts w:eastAsia="Times New Roman"/>
            <w:szCs w:val="24"/>
            <w:lang w:eastAsia="en-US"/>
          </w:rPr>
          <w:br/>
          <w:t xml:space="preserve">2.  Άδεια απουσίας των Βουλευτών κ.κ. Ο Φωτήλα και Γ. Κασαπίδη, σελ. </w:t>
        </w:r>
        <w:r w:rsidRPr="0044197E">
          <w:rPr>
            <w:rFonts w:eastAsia="Times New Roman"/>
            <w:szCs w:val="24"/>
            <w:lang w:eastAsia="en-US"/>
          </w:rPr>
          <w:br/>
          <w:t xml:space="preserve">3. Ανακοινώνεται ότι τη συνεδρίαση παρακολουθούν μαθητές από το 3ο Γενικό Λύκειο Αργυρούπολης, το Β' Γυμνάσιο Αχαρνών, το 1ο Γενικό Λύκειο </w:t>
        </w:r>
        <w:proofErr w:type="spellStart"/>
        <w:r w:rsidRPr="0044197E">
          <w:rPr>
            <w:rFonts w:eastAsia="Times New Roman"/>
            <w:szCs w:val="24"/>
            <w:lang w:eastAsia="en-US"/>
          </w:rPr>
          <w:t>Ναυπάκτου</w:t>
        </w:r>
        <w:proofErr w:type="spellEnd"/>
        <w:r w:rsidRPr="0044197E">
          <w:rPr>
            <w:rFonts w:eastAsia="Times New Roman"/>
            <w:szCs w:val="24"/>
            <w:lang w:eastAsia="en-US"/>
          </w:rPr>
          <w:t xml:space="preserve">, το Γυμνάσιο Παραλίας Τυρού Αρκαδίας, το 4ο Γυμνάσιο Κομοτηνής, το 10ο Γενικό Λύκειο Λάρισας και το 2ο Γυμνάσιο </w:t>
        </w:r>
        <w:proofErr w:type="spellStart"/>
        <w:r w:rsidRPr="0044197E">
          <w:rPr>
            <w:rFonts w:eastAsia="Times New Roman"/>
            <w:szCs w:val="24"/>
            <w:lang w:eastAsia="en-US"/>
          </w:rPr>
          <w:t>Συκεών</w:t>
        </w:r>
        <w:proofErr w:type="spellEnd"/>
        <w:r w:rsidRPr="0044197E">
          <w:rPr>
            <w:rFonts w:eastAsia="Times New Roman"/>
            <w:szCs w:val="24"/>
            <w:lang w:eastAsia="en-US"/>
          </w:rPr>
          <w:t xml:space="preserve"> Θεσσαλονίκης, σελ. </w:t>
        </w:r>
        <w:r w:rsidRPr="0044197E">
          <w:rPr>
            <w:rFonts w:eastAsia="Times New Roman"/>
            <w:szCs w:val="24"/>
            <w:lang w:eastAsia="en-US"/>
          </w:rPr>
          <w:br/>
          <w:t xml:space="preserve">4. Επί διαδικαστικού θέματος, σελ. </w:t>
        </w:r>
        <w:r w:rsidRPr="0044197E">
          <w:rPr>
            <w:rFonts w:eastAsia="Times New Roman"/>
            <w:szCs w:val="24"/>
            <w:lang w:eastAsia="en-US"/>
          </w:rPr>
          <w:br/>
          <w:t xml:space="preserve">5.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17.11.2017 Ποινική δικογραφία που αφορά στον Υπουργό Εθνικής  Άμυνας, κ. Παναγιώτη Καμμένο και τον Υπουργό Ναυτιλίας και Νησιωτικής Πολιτικής, κ. Παναγιώτη </w:t>
        </w:r>
        <w:proofErr w:type="spellStart"/>
        <w:r w:rsidRPr="0044197E">
          <w:rPr>
            <w:rFonts w:eastAsia="Times New Roman"/>
            <w:szCs w:val="24"/>
            <w:lang w:eastAsia="en-US"/>
          </w:rPr>
          <w:t>Κουρουμπλή</w:t>
        </w:r>
        <w:proofErr w:type="spellEnd"/>
        <w:r w:rsidRPr="0044197E">
          <w:rPr>
            <w:rFonts w:eastAsia="Times New Roman"/>
            <w:szCs w:val="24"/>
            <w:lang w:eastAsia="en-US"/>
          </w:rPr>
          <w:t xml:space="preserve">, σελ. </w:t>
        </w:r>
        <w:r w:rsidRPr="0044197E">
          <w:rPr>
            <w:rFonts w:eastAsia="Times New Roman"/>
            <w:szCs w:val="24"/>
            <w:lang w:eastAsia="en-US"/>
          </w:rPr>
          <w:br/>
          <w:t xml:space="preserve"> </w:t>
        </w:r>
        <w:r w:rsidRPr="0044197E">
          <w:rPr>
            <w:rFonts w:eastAsia="Times New Roman"/>
            <w:szCs w:val="24"/>
            <w:lang w:eastAsia="en-US"/>
          </w:rPr>
          <w:br/>
          <w:t xml:space="preserve">Β. ΝΟΜΟΘΕΤΙΚΗ ΕΡΓΑΣΙΑ </w:t>
        </w:r>
        <w:r w:rsidRPr="0044197E">
          <w:rPr>
            <w:rFonts w:eastAsia="Times New Roman"/>
            <w:szCs w:val="24"/>
            <w:lang w:eastAsia="en-US"/>
          </w:rPr>
          <w:br/>
          <w:t xml:space="preserve">Συζήτηση και ψήφιση επί της αρχής, των άρθρων και του συνόλου του σχεδίου νόμου του Υπουργείου Οικονομικών: «Διανομή Κοινωνικού Μερίσματος και άλλες διατάξεις», σελ. </w:t>
        </w:r>
        <w:r w:rsidRPr="0044197E">
          <w:rPr>
            <w:rFonts w:eastAsia="Times New Roman"/>
            <w:szCs w:val="24"/>
            <w:lang w:eastAsia="en-US"/>
          </w:rPr>
          <w:br/>
          <w:t xml:space="preserve"> </w:t>
        </w:r>
        <w:r w:rsidRPr="0044197E">
          <w:rPr>
            <w:rFonts w:eastAsia="Times New Roman"/>
            <w:szCs w:val="24"/>
            <w:lang w:eastAsia="en-US"/>
          </w:rPr>
          <w:br/>
          <w:t>ΠΡΟΕΔΡΟΣ</w:t>
        </w:r>
      </w:ins>
    </w:p>
    <w:p w14:paraId="24DCD5D2" w14:textId="77777777" w:rsidR="0044197E" w:rsidRPr="0044197E" w:rsidRDefault="0044197E" w:rsidP="0044197E">
      <w:pPr>
        <w:spacing w:after="0" w:line="360" w:lineRule="auto"/>
        <w:rPr>
          <w:ins w:id="22" w:author="Φλούδα Χριστίνα" w:date="2017-11-23T13:21:00Z"/>
          <w:rFonts w:eastAsia="Times New Roman"/>
          <w:szCs w:val="24"/>
          <w:lang w:eastAsia="en-US"/>
        </w:rPr>
      </w:pPr>
      <w:ins w:id="23" w:author="Φλούδα Χριστίνα" w:date="2017-11-23T13:21:00Z">
        <w:r w:rsidRPr="0044197E">
          <w:rPr>
            <w:rFonts w:eastAsia="Times New Roman"/>
            <w:szCs w:val="24"/>
            <w:lang w:eastAsia="en-US"/>
          </w:rPr>
          <w:t>ΒΟΥΤΣΗΣ Ν. , σελ.</w:t>
        </w:r>
      </w:ins>
    </w:p>
    <w:p w14:paraId="4703AA10" w14:textId="77777777" w:rsidR="0044197E" w:rsidRPr="0044197E" w:rsidRDefault="0044197E" w:rsidP="0044197E">
      <w:pPr>
        <w:spacing w:after="0" w:line="360" w:lineRule="auto"/>
        <w:rPr>
          <w:ins w:id="24" w:author="Φλούδα Χριστίνα" w:date="2017-11-23T13:21:00Z"/>
          <w:rFonts w:eastAsia="Times New Roman"/>
          <w:szCs w:val="24"/>
          <w:lang w:eastAsia="en-US"/>
        </w:rPr>
      </w:pPr>
    </w:p>
    <w:p w14:paraId="729FFA4E" w14:textId="77777777" w:rsidR="0044197E" w:rsidRPr="0044197E" w:rsidRDefault="0044197E" w:rsidP="0044197E">
      <w:pPr>
        <w:spacing w:after="0" w:line="360" w:lineRule="auto"/>
        <w:rPr>
          <w:ins w:id="25" w:author="Φλούδα Χριστίνα" w:date="2017-11-23T13:21:00Z"/>
          <w:rFonts w:eastAsia="Times New Roman"/>
          <w:szCs w:val="24"/>
          <w:lang w:eastAsia="en-US"/>
        </w:rPr>
      </w:pPr>
      <w:ins w:id="26" w:author="Φλούδα Χριστίνα" w:date="2017-11-23T13:21:00Z">
        <w:r w:rsidRPr="0044197E">
          <w:rPr>
            <w:rFonts w:eastAsia="Times New Roman"/>
            <w:szCs w:val="24"/>
            <w:lang w:eastAsia="en-US"/>
          </w:rPr>
          <w:t>ΠΡΟΕΔΡΕΥΟΝΤΕΣ</w:t>
        </w:r>
      </w:ins>
    </w:p>
    <w:p w14:paraId="7E528203" w14:textId="77777777" w:rsidR="0044197E" w:rsidRPr="0044197E" w:rsidRDefault="0044197E" w:rsidP="0044197E">
      <w:pPr>
        <w:spacing w:after="0" w:line="360" w:lineRule="auto"/>
        <w:rPr>
          <w:ins w:id="27" w:author="Φλούδα Χριστίνα" w:date="2017-11-23T13:21:00Z"/>
          <w:rFonts w:eastAsia="Times New Roman"/>
          <w:szCs w:val="24"/>
          <w:lang w:eastAsia="en-US"/>
        </w:rPr>
      </w:pPr>
      <w:ins w:id="28" w:author="Φλούδα Χριστίνα" w:date="2017-11-23T13:21:00Z">
        <w:r w:rsidRPr="0044197E">
          <w:rPr>
            <w:rFonts w:eastAsia="Times New Roman"/>
            <w:szCs w:val="24"/>
            <w:lang w:eastAsia="en-US"/>
          </w:rPr>
          <w:t>ΒΑΡΕΜΕΝΟΣ Γ. , σελ.</w:t>
        </w:r>
        <w:r w:rsidRPr="0044197E">
          <w:rPr>
            <w:rFonts w:eastAsia="Times New Roman"/>
            <w:szCs w:val="24"/>
            <w:lang w:eastAsia="en-US"/>
          </w:rPr>
          <w:br/>
          <w:t>ΓΕΩΡΓΙΑΔΗΣ Μ. , σελ.</w:t>
        </w:r>
        <w:r w:rsidRPr="0044197E">
          <w:rPr>
            <w:rFonts w:eastAsia="Times New Roman"/>
            <w:szCs w:val="24"/>
            <w:lang w:eastAsia="en-US"/>
          </w:rPr>
          <w:br/>
          <w:t>ΚΑΚΛΑΜΑΝΗΣ Ν. , σελ.</w:t>
        </w:r>
        <w:r w:rsidRPr="0044197E">
          <w:rPr>
            <w:rFonts w:eastAsia="Times New Roman"/>
            <w:szCs w:val="24"/>
            <w:lang w:eastAsia="en-US"/>
          </w:rPr>
          <w:br/>
          <w:t>ΛΑΜΠΡΟΥΛΗΣ Γ. , σελ.</w:t>
        </w:r>
        <w:r w:rsidRPr="0044197E">
          <w:rPr>
            <w:rFonts w:eastAsia="Times New Roman"/>
            <w:szCs w:val="24"/>
            <w:lang w:eastAsia="en-US"/>
          </w:rPr>
          <w:br/>
          <w:t>ΧΡΙΣΤΟΔΟΥΛΟΠΟΥΛΟΥ Α. , σελ.</w:t>
        </w:r>
        <w:r w:rsidRPr="0044197E">
          <w:rPr>
            <w:rFonts w:eastAsia="Times New Roman"/>
            <w:szCs w:val="24"/>
            <w:lang w:eastAsia="en-US"/>
          </w:rPr>
          <w:br/>
        </w:r>
      </w:ins>
    </w:p>
    <w:p w14:paraId="3E529AB6" w14:textId="77777777" w:rsidR="0044197E" w:rsidRPr="0044197E" w:rsidRDefault="0044197E" w:rsidP="0044197E">
      <w:pPr>
        <w:spacing w:after="0" w:line="360" w:lineRule="auto"/>
        <w:rPr>
          <w:ins w:id="29" w:author="Φλούδα Χριστίνα" w:date="2017-11-23T13:21:00Z"/>
          <w:rFonts w:eastAsia="Times New Roman"/>
          <w:szCs w:val="24"/>
          <w:lang w:eastAsia="en-US"/>
        </w:rPr>
      </w:pPr>
      <w:ins w:id="30" w:author="Φλούδα Χριστίνα" w:date="2017-11-23T13:21:00Z">
        <w:r w:rsidRPr="0044197E">
          <w:rPr>
            <w:rFonts w:eastAsia="Times New Roman"/>
            <w:szCs w:val="24"/>
            <w:lang w:eastAsia="en-US"/>
          </w:rPr>
          <w:t xml:space="preserve"> </w:t>
        </w:r>
        <w:r w:rsidRPr="0044197E">
          <w:rPr>
            <w:rFonts w:eastAsia="Times New Roman"/>
            <w:szCs w:val="24"/>
            <w:lang w:eastAsia="en-US"/>
          </w:rPr>
          <w:br/>
        </w:r>
      </w:ins>
    </w:p>
    <w:p w14:paraId="02060812" w14:textId="77777777" w:rsidR="0044197E" w:rsidRPr="0044197E" w:rsidRDefault="0044197E" w:rsidP="0044197E">
      <w:pPr>
        <w:spacing w:after="0" w:line="360" w:lineRule="auto"/>
        <w:rPr>
          <w:ins w:id="31" w:author="Φλούδα Χριστίνα" w:date="2017-11-23T13:21:00Z"/>
          <w:rFonts w:eastAsia="Times New Roman"/>
          <w:szCs w:val="24"/>
          <w:lang w:eastAsia="en-US"/>
        </w:rPr>
      </w:pPr>
      <w:ins w:id="32" w:author="Φλούδα Χριστίνα" w:date="2017-11-23T13:21:00Z">
        <w:r w:rsidRPr="0044197E">
          <w:rPr>
            <w:rFonts w:eastAsia="Times New Roman"/>
            <w:szCs w:val="24"/>
            <w:lang w:eastAsia="en-US"/>
          </w:rPr>
          <w:t>ΟΜΙΛΗΤΕΣ</w:t>
        </w:r>
      </w:ins>
    </w:p>
    <w:p w14:paraId="3C7046BF" w14:textId="77777777" w:rsidR="0044197E" w:rsidRPr="0044197E" w:rsidRDefault="0044197E" w:rsidP="0044197E">
      <w:pPr>
        <w:spacing w:after="0" w:line="360" w:lineRule="auto"/>
        <w:rPr>
          <w:ins w:id="33" w:author="Φλούδα Χριστίνα" w:date="2017-11-23T13:21:00Z"/>
          <w:rFonts w:eastAsia="Times New Roman"/>
          <w:szCs w:val="24"/>
          <w:lang w:eastAsia="en-US"/>
        </w:rPr>
      </w:pPr>
      <w:ins w:id="34" w:author="Φλούδα Χριστίνα" w:date="2017-11-23T13:21:00Z">
        <w:r w:rsidRPr="0044197E">
          <w:rPr>
            <w:rFonts w:eastAsia="Times New Roman"/>
            <w:szCs w:val="24"/>
            <w:lang w:eastAsia="en-US"/>
          </w:rPr>
          <w:br/>
          <w:t>Α. Επί διαδικαστικού θέματος:</w:t>
        </w:r>
        <w:r w:rsidRPr="0044197E">
          <w:rPr>
            <w:rFonts w:eastAsia="Times New Roman"/>
            <w:szCs w:val="24"/>
            <w:lang w:eastAsia="en-US"/>
          </w:rPr>
          <w:br/>
          <w:t>ΑΧΤΣΙΟΓΛΟΥ Ε. , σελ.</w:t>
        </w:r>
        <w:r w:rsidRPr="0044197E">
          <w:rPr>
            <w:rFonts w:eastAsia="Times New Roman"/>
            <w:szCs w:val="24"/>
            <w:lang w:eastAsia="en-US"/>
          </w:rPr>
          <w:br/>
          <w:t>ΒΑΡΕΜΕΝΟΣ Γ. , σελ.</w:t>
        </w:r>
        <w:r w:rsidRPr="0044197E">
          <w:rPr>
            <w:rFonts w:eastAsia="Times New Roman"/>
            <w:szCs w:val="24"/>
            <w:lang w:eastAsia="en-US"/>
          </w:rPr>
          <w:br/>
          <w:t>ΒΡΟΥΤΣΗΣ Ι. , σελ.</w:t>
        </w:r>
        <w:r w:rsidRPr="0044197E">
          <w:rPr>
            <w:rFonts w:eastAsia="Times New Roman"/>
            <w:szCs w:val="24"/>
            <w:lang w:eastAsia="en-US"/>
          </w:rPr>
          <w:br/>
          <w:t>ΓΕΩΡΓΙΑΔΗΣ Μ. , σελ.</w:t>
        </w:r>
        <w:r w:rsidRPr="0044197E">
          <w:rPr>
            <w:rFonts w:eastAsia="Times New Roman"/>
            <w:szCs w:val="24"/>
            <w:lang w:eastAsia="en-US"/>
          </w:rPr>
          <w:br/>
          <w:t>ΔΑΝΕΛΛΗΣ Σ. , σελ.</w:t>
        </w:r>
        <w:r w:rsidRPr="0044197E">
          <w:rPr>
            <w:rFonts w:eastAsia="Times New Roman"/>
            <w:szCs w:val="24"/>
            <w:lang w:eastAsia="en-US"/>
          </w:rPr>
          <w:br/>
          <w:t>ΔΕΝΔΙΑΣ Ν. , σελ.</w:t>
        </w:r>
        <w:r w:rsidRPr="0044197E">
          <w:rPr>
            <w:rFonts w:eastAsia="Times New Roman"/>
            <w:szCs w:val="24"/>
            <w:lang w:eastAsia="en-US"/>
          </w:rPr>
          <w:br/>
          <w:t>ΘΕΟΧΑΡΗΣ Θ. , σελ.</w:t>
        </w:r>
        <w:r w:rsidRPr="0044197E">
          <w:rPr>
            <w:rFonts w:eastAsia="Times New Roman"/>
            <w:szCs w:val="24"/>
            <w:lang w:eastAsia="en-US"/>
          </w:rPr>
          <w:br/>
          <w:t>ΚΑΚΛΑΜΑΝΗΣ Ν. , σελ.</w:t>
        </w:r>
        <w:r w:rsidRPr="0044197E">
          <w:rPr>
            <w:rFonts w:eastAsia="Times New Roman"/>
            <w:szCs w:val="24"/>
            <w:lang w:eastAsia="en-US"/>
          </w:rPr>
          <w:br/>
          <w:t>ΚΑΡΑΘΑΝΑΣΟΠΟΥΛΟΣ Ν. , σελ.</w:t>
        </w:r>
        <w:r w:rsidRPr="0044197E">
          <w:rPr>
            <w:rFonts w:eastAsia="Times New Roman"/>
            <w:szCs w:val="24"/>
            <w:lang w:eastAsia="en-US"/>
          </w:rPr>
          <w:br/>
          <w:t>ΚΟΥΤΣΟΥΚΟΣ Γ. , σελ.</w:t>
        </w:r>
        <w:r w:rsidRPr="0044197E">
          <w:rPr>
            <w:rFonts w:eastAsia="Times New Roman"/>
            <w:szCs w:val="24"/>
            <w:lang w:eastAsia="en-US"/>
          </w:rPr>
          <w:br/>
          <w:t>ΛΑΜΠΡΟΥΛΗΣ Γ. , σελ.</w:t>
        </w:r>
        <w:r w:rsidRPr="0044197E">
          <w:rPr>
            <w:rFonts w:eastAsia="Times New Roman"/>
            <w:szCs w:val="24"/>
            <w:lang w:eastAsia="en-US"/>
          </w:rPr>
          <w:br/>
          <w:t>ΛΟΒΕΡΔΟΣ Α. , σελ.</w:t>
        </w:r>
        <w:r w:rsidRPr="0044197E">
          <w:rPr>
            <w:rFonts w:eastAsia="Times New Roman"/>
            <w:szCs w:val="24"/>
            <w:lang w:eastAsia="en-US"/>
          </w:rPr>
          <w:br/>
          <w:t>ΜΑΝΤΑΣ Χ. , σελ.</w:t>
        </w:r>
        <w:r w:rsidRPr="0044197E">
          <w:rPr>
            <w:rFonts w:eastAsia="Times New Roman"/>
            <w:szCs w:val="24"/>
            <w:lang w:eastAsia="en-US"/>
          </w:rPr>
          <w:br/>
          <w:t>ΜΑΥΡΩΤΑΣ Γ. , σελ.</w:t>
        </w:r>
        <w:r w:rsidRPr="0044197E">
          <w:rPr>
            <w:rFonts w:eastAsia="Times New Roman"/>
            <w:szCs w:val="24"/>
            <w:lang w:eastAsia="en-US"/>
          </w:rPr>
          <w:br/>
          <w:t>ΜΙΧΑΛΟΛΙΑΚΟΣ Ν. , σελ.</w:t>
        </w:r>
        <w:r w:rsidRPr="0044197E">
          <w:rPr>
            <w:rFonts w:eastAsia="Times New Roman"/>
            <w:szCs w:val="24"/>
            <w:lang w:eastAsia="en-US"/>
          </w:rPr>
          <w:br/>
          <w:t>ΜΠΑΚΟΓΙΑΝΝΗ Θ. , σελ.</w:t>
        </w:r>
        <w:r w:rsidRPr="0044197E">
          <w:rPr>
            <w:rFonts w:eastAsia="Times New Roman"/>
            <w:szCs w:val="24"/>
            <w:lang w:eastAsia="en-US"/>
          </w:rPr>
          <w:br/>
          <w:t>ΜΠΑΛΑΟΥΡΑΣ Γ. , σελ.</w:t>
        </w:r>
        <w:r w:rsidRPr="0044197E">
          <w:rPr>
            <w:rFonts w:eastAsia="Times New Roman"/>
            <w:szCs w:val="24"/>
            <w:lang w:eastAsia="en-US"/>
          </w:rPr>
          <w:br/>
          <w:t>ΜΠΟΥΡΑΣ Α. , σελ.</w:t>
        </w:r>
        <w:r w:rsidRPr="0044197E">
          <w:rPr>
            <w:rFonts w:eastAsia="Times New Roman"/>
            <w:szCs w:val="24"/>
            <w:lang w:eastAsia="en-US"/>
          </w:rPr>
          <w:br/>
          <w:t>ΣΚΟΥΡΟΛΙΑΚΟΣ Π. , σελ.</w:t>
        </w:r>
        <w:r w:rsidRPr="0044197E">
          <w:rPr>
            <w:rFonts w:eastAsia="Times New Roman"/>
            <w:szCs w:val="24"/>
            <w:lang w:eastAsia="en-US"/>
          </w:rPr>
          <w:br/>
          <w:t>ΧΡΙΣΤΟΔΟΥΛΟΠΟΥΛΟΥ Α. , σελ.</w:t>
        </w:r>
        <w:r w:rsidRPr="0044197E">
          <w:rPr>
            <w:rFonts w:eastAsia="Times New Roman"/>
            <w:szCs w:val="24"/>
            <w:lang w:eastAsia="en-US"/>
          </w:rPr>
          <w:br/>
        </w:r>
        <w:r w:rsidRPr="0044197E">
          <w:rPr>
            <w:rFonts w:eastAsia="Times New Roman"/>
            <w:szCs w:val="24"/>
            <w:lang w:eastAsia="en-US"/>
          </w:rPr>
          <w:br/>
          <w:t>Β. Επί του σχεδίου νόμου του Υπουργείου Οικονομικών:</w:t>
        </w:r>
        <w:r w:rsidRPr="0044197E">
          <w:rPr>
            <w:rFonts w:eastAsia="Times New Roman"/>
            <w:szCs w:val="24"/>
            <w:lang w:eastAsia="en-US"/>
          </w:rPr>
          <w:br/>
          <w:t>ΑΧΤΣΙΟΓΛΟΥ Ε. , σελ.</w:t>
        </w:r>
        <w:r w:rsidRPr="0044197E">
          <w:rPr>
            <w:rFonts w:eastAsia="Times New Roman"/>
            <w:szCs w:val="24"/>
            <w:lang w:eastAsia="en-US"/>
          </w:rPr>
          <w:br/>
          <w:t>ΒΑΚΗ Φ. , σελ.</w:t>
        </w:r>
        <w:r w:rsidRPr="0044197E">
          <w:rPr>
            <w:rFonts w:eastAsia="Times New Roman"/>
            <w:szCs w:val="24"/>
            <w:lang w:eastAsia="en-US"/>
          </w:rPr>
          <w:br/>
          <w:t>ΒΕΝΙΖΕΛΟΣ Ε. , σελ.</w:t>
        </w:r>
        <w:r w:rsidRPr="0044197E">
          <w:rPr>
            <w:rFonts w:eastAsia="Times New Roman"/>
            <w:szCs w:val="24"/>
            <w:lang w:eastAsia="en-US"/>
          </w:rPr>
          <w:br/>
          <w:t>ΒΛΑΧΟΣ Γ. , σελ.</w:t>
        </w:r>
        <w:r w:rsidRPr="0044197E">
          <w:rPr>
            <w:rFonts w:eastAsia="Times New Roman"/>
            <w:szCs w:val="24"/>
            <w:lang w:eastAsia="en-US"/>
          </w:rPr>
          <w:br/>
          <w:t>ΒΡΟΥΤΣΗΣ Ι. , σελ.</w:t>
        </w:r>
        <w:r w:rsidRPr="0044197E">
          <w:rPr>
            <w:rFonts w:eastAsia="Times New Roman"/>
            <w:szCs w:val="24"/>
            <w:lang w:eastAsia="en-US"/>
          </w:rPr>
          <w:br/>
          <w:t>ΓΕΝΝΗΜΑΤΑ Φ. , σελ.</w:t>
        </w:r>
        <w:r w:rsidRPr="0044197E">
          <w:rPr>
            <w:rFonts w:eastAsia="Times New Roman"/>
            <w:szCs w:val="24"/>
            <w:lang w:eastAsia="en-US"/>
          </w:rPr>
          <w:br/>
          <w:t>ΓΕΩΡΓΙΑΔΗΣ Μ. , σελ.</w:t>
        </w:r>
        <w:r w:rsidRPr="0044197E">
          <w:rPr>
            <w:rFonts w:eastAsia="Times New Roman"/>
            <w:szCs w:val="24"/>
            <w:lang w:eastAsia="en-US"/>
          </w:rPr>
          <w:br/>
          <w:t>ΔΑΝΕΛΛΗΣ Σ. , σελ.</w:t>
        </w:r>
        <w:r w:rsidRPr="0044197E">
          <w:rPr>
            <w:rFonts w:eastAsia="Times New Roman"/>
            <w:szCs w:val="24"/>
            <w:lang w:eastAsia="en-US"/>
          </w:rPr>
          <w:br/>
          <w:t>ΔΕΝΔΙΑΣ Ν. , σελ.</w:t>
        </w:r>
        <w:r w:rsidRPr="0044197E">
          <w:rPr>
            <w:rFonts w:eastAsia="Times New Roman"/>
            <w:szCs w:val="24"/>
            <w:lang w:eastAsia="en-US"/>
          </w:rPr>
          <w:br/>
          <w:t>ΔΟΥΖΙΝΑΣ Κ. , σελ.</w:t>
        </w:r>
        <w:r w:rsidRPr="0044197E">
          <w:rPr>
            <w:rFonts w:eastAsia="Times New Roman"/>
            <w:szCs w:val="24"/>
            <w:lang w:eastAsia="en-US"/>
          </w:rPr>
          <w:br/>
          <w:t>ΔΡΙΤΣΑΣ Θ. , σελ.</w:t>
        </w:r>
        <w:r w:rsidRPr="0044197E">
          <w:rPr>
            <w:rFonts w:eastAsia="Times New Roman"/>
            <w:szCs w:val="24"/>
            <w:lang w:eastAsia="en-US"/>
          </w:rPr>
          <w:br/>
          <w:t>ΘΕΟΔΩΡΑΚΗΣ Σ. , σελ.</w:t>
        </w:r>
        <w:r w:rsidRPr="0044197E">
          <w:rPr>
            <w:rFonts w:eastAsia="Times New Roman"/>
            <w:szCs w:val="24"/>
            <w:lang w:eastAsia="en-US"/>
          </w:rPr>
          <w:br/>
          <w:t>ΘΕΟΧΑΡΗΣ Θ. , σελ.</w:t>
        </w:r>
        <w:r w:rsidRPr="0044197E">
          <w:rPr>
            <w:rFonts w:eastAsia="Times New Roman"/>
            <w:szCs w:val="24"/>
            <w:lang w:eastAsia="en-US"/>
          </w:rPr>
          <w:br/>
          <w:t>ΘΕΟΧΑΡΟΠΟΥΛΟΣ Α. , σελ.</w:t>
        </w:r>
        <w:r w:rsidRPr="0044197E">
          <w:rPr>
            <w:rFonts w:eastAsia="Times New Roman"/>
            <w:szCs w:val="24"/>
            <w:lang w:eastAsia="en-US"/>
          </w:rPr>
          <w:br/>
          <w:t>ΚΑΜΜΕΝΟΣ Π. , σελ.</w:t>
        </w:r>
        <w:r w:rsidRPr="0044197E">
          <w:rPr>
            <w:rFonts w:eastAsia="Times New Roman"/>
            <w:szCs w:val="24"/>
            <w:lang w:eastAsia="en-US"/>
          </w:rPr>
          <w:br/>
          <w:t>ΚΑΡΑΘΑΝΑΣΟΠΟΥΛΟΣ Ν. , σελ.</w:t>
        </w:r>
        <w:r w:rsidRPr="0044197E">
          <w:rPr>
            <w:rFonts w:eastAsia="Times New Roman"/>
            <w:szCs w:val="24"/>
            <w:lang w:eastAsia="en-US"/>
          </w:rPr>
          <w:br/>
          <w:t>ΚΑΤΣΙΚΗΣ Κ. , σελ.</w:t>
        </w:r>
        <w:r w:rsidRPr="0044197E">
          <w:rPr>
            <w:rFonts w:eastAsia="Times New Roman"/>
            <w:szCs w:val="24"/>
            <w:lang w:eastAsia="en-US"/>
          </w:rPr>
          <w:br/>
          <w:t>ΚΑΤΣΩΤΗΣ Χ. , σελ.</w:t>
        </w:r>
        <w:r w:rsidRPr="0044197E">
          <w:rPr>
            <w:rFonts w:eastAsia="Times New Roman"/>
            <w:szCs w:val="24"/>
            <w:lang w:eastAsia="en-US"/>
          </w:rPr>
          <w:br/>
          <w:t>ΚΑΦΑΝΤΑΡΗ Χ. , σελ.</w:t>
        </w:r>
        <w:r w:rsidRPr="0044197E">
          <w:rPr>
            <w:rFonts w:eastAsia="Times New Roman"/>
            <w:szCs w:val="24"/>
            <w:lang w:eastAsia="en-US"/>
          </w:rPr>
          <w:br/>
          <w:t>ΚΟΥΤΣΟΥΚΟΣ Γ. , σελ.</w:t>
        </w:r>
        <w:r w:rsidRPr="0044197E">
          <w:rPr>
            <w:rFonts w:eastAsia="Times New Roman"/>
            <w:szCs w:val="24"/>
            <w:lang w:eastAsia="en-US"/>
          </w:rPr>
          <w:br/>
          <w:t>ΚΟΥΤΣΟΥΜΠΑΣ Δ. , σελ.</w:t>
        </w:r>
        <w:r w:rsidRPr="0044197E">
          <w:rPr>
            <w:rFonts w:eastAsia="Times New Roman"/>
            <w:szCs w:val="24"/>
            <w:lang w:eastAsia="en-US"/>
          </w:rPr>
          <w:br/>
          <w:t>ΛΑΓΟΣ Ι. , σελ.</w:t>
        </w:r>
        <w:r w:rsidRPr="0044197E">
          <w:rPr>
            <w:rFonts w:eastAsia="Times New Roman"/>
            <w:szCs w:val="24"/>
            <w:lang w:eastAsia="en-US"/>
          </w:rPr>
          <w:br/>
          <w:t>ΛΑΖΑΡΙΔΗΣ Γ. , σελ.</w:t>
        </w:r>
        <w:r w:rsidRPr="0044197E">
          <w:rPr>
            <w:rFonts w:eastAsia="Times New Roman"/>
            <w:szCs w:val="24"/>
            <w:lang w:eastAsia="en-US"/>
          </w:rPr>
          <w:br/>
          <w:t>ΛΕΒΕΝΤΗΣ Β. , σελ.</w:t>
        </w:r>
        <w:r w:rsidRPr="0044197E">
          <w:rPr>
            <w:rFonts w:eastAsia="Times New Roman"/>
            <w:szCs w:val="24"/>
            <w:lang w:eastAsia="en-US"/>
          </w:rPr>
          <w:br/>
          <w:t>ΛΟΒΕΡΔΟΣ Α. , σελ.</w:t>
        </w:r>
        <w:r w:rsidRPr="0044197E">
          <w:rPr>
            <w:rFonts w:eastAsia="Times New Roman"/>
            <w:szCs w:val="24"/>
            <w:lang w:eastAsia="en-US"/>
          </w:rPr>
          <w:br/>
          <w:t>ΜΑΝΤΑΣ Χ. , σελ.</w:t>
        </w:r>
        <w:r w:rsidRPr="0044197E">
          <w:rPr>
            <w:rFonts w:eastAsia="Times New Roman"/>
            <w:szCs w:val="24"/>
            <w:lang w:eastAsia="en-US"/>
          </w:rPr>
          <w:br/>
          <w:t>ΜΑΝΩΛΑΚΟΥ Δ. , σελ.</w:t>
        </w:r>
        <w:r w:rsidRPr="0044197E">
          <w:rPr>
            <w:rFonts w:eastAsia="Times New Roman"/>
            <w:szCs w:val="24"/>
            <w:lang w:eastAsia="en-US"/>
          </w:rPr>
          <w:br/>
          <w:t>ΜΑΥΡΑΓΑΝΗΣ Ν. , σελ.</w:t>
        </w:r>
        <w:r w:rsidRPr="0044197E">
          <w:rPr>
            <w:rFonts w:eastAsia="Times New Roman"/>
            <w:szCs w:val="24"/>
            <w:lang w:eastAsia="en-US"/>
          </w:rPr>
          <w:br/>
          <w:t>ΜΑΥΡΩΤΑΣ Γ. , σελ.</w:t>
        </w:r>
        <w:r w:rsidRPr="0044197E">
          <w:rPr>
            <w:rFonts w:eastAsia="Times New Roman"/>
            <w:szCs w:val="24"/>
            <w:lang w:eastAsia="en-US"/>
          </w:rPr>
          <w:br/>
          <w:t>ΜΕΓΑΛΟΜΥΣΤΑΚΑΣ Α. , σελ.</w:t>
        </w:r>
        <w:r w:rsidRPr="0044197E">
          <w:rPr>
            <w:rFonts w:eastAsia="Times New Roman"/>
            <w:szCs w:val="24"/>
            <w:lang w:eastAsia="en-US"/>
          </w:rPr>
          <w:br/>
          <w:t>ΜΗΤΣΟΤΑΚΗΣ Κ. , σελ.</w:t>
        </w:r>
        <w:r w:rsidRPr="0044197E">
          <w:rPr>
            <w:rFonts w:eastAsia="Times New Roman"/>
            <w:szCs w:val="24"/>
            <w:lang w:eastAsia="en-US"/>
          </w:rPr>
          <w:br/>
          <w:t>ΜΙΧΑΛΟΛΙΑΚΟΣ Ν. , σελ.</w:t>
        </w:r>
        <w:r w:rsidRPr="0044197E">
          <w:rPr>
            <w:rFonts w:eastAsia="Times New Roman"/>
            <w:szCs w:val="24"/>
            <w:lang w:eastAsia="en-US"/>
          </w:rPr>
          <w:br/>
          <w:t>ΜΠΑΚΟΓΙΑΝΝΗ Θ. , σελ.</w:t>
        </w:r>
        <w:r w:rsidRPr="0044197E">
          <w:rPr>
            <w:rFonts w:eastAsia="Times New Roman"/>
            <w:szCs w:val="24"/>
            <w:lang w:eastAsia="en-US"/>
          </w:rPr>
          <w:br/>
          <w:t>ΜΠΑΛΑΟΥΡΑΣ Γ. , σελ.</w:t>
        </w:r>
        <w:r w:rsidRPr="0044197E">
          <w:rPr>
            <w:rFonts w:eastAsia="Times New Roman"/>
            <w:szCs w:val="24"/>
            <w:lang w:eastAsia="en-US"/>
          </w:rPr>
          <w:br/>
          <w:t>ΜΠΟΥΡΑΣ Α. , σελ.</w:t>
        </w:r>
        <w:r w:rsidRPr="0044197E">
          <w:rPr>
            <w:rFonts w:eastAsia="Times New Roman"/>
            <w:szCs w:val="24"/>
            <w:lang w:eastAsia="en-US"/>
          </w:rPr>
          <w:br/>
          <w:t>ΠΑΠΑΚΩΣΤΑ - ΣΙΔΗΡΟΠΟΥΛΟΥ Α. , σελ.</w:t>
        </w:r>
        <w:r w:rsidRPr="0044197E">
          <w:rPr>
            <w:rFonts w:eastAsia="Times New Roman"/>
            <w:szCs w:val="24"/>
            <w:lang w:eastAsia="en-US"/>
          </w:rPr>
          <w:br/>
          <w:t>ΠΑΠΑΝΑΤΣΙΟΥ Α. , σελ.</w:t>
        </w:r>
        <w:r w:rsidRPr="0044197E">
          <w:rPr>
            <w:rFonts w:eastAsia="Times New Roman"/>
            <w:szCs w:val="24"/>
            <w:lang w:eastAsia="en-US"/>
          </w:rPr>
          <w:br/>
          <w:t>ΠΑΠΑΧΡΙΣΤΟΠΟΥΛΟΣ Α. , σελ.</w:t>
        </w:r>
        <w:r w:rsidRPr="0044197E">
          <w:rPr>
            <w:rFonts w:eastAsia="Times New Roman"/>
            <w:szCs w:val="24"/>
            <w:lang w:eastAsia="en-US"/>
          </w:rPr>
          <w:br/>
          <w:t>ΠΑΠΠΑΣ Χ. , σελ.</w:t>
        </w:r>
        <w:r w:rsidRPr="0044197E">
          <w:rPr>
            <w:rFonts w:eastAsia="Times New Roman"/>
            <w:szCs w:val="24"/>
            <w:lang w:eastAsia="en-US"/>
          </w:rPr>
          <w:br/>
          <w:t>ΣΑΡΙΔΗΣ Ι. , σελ.</w:t>
        </w:r>
        <w:r w:rsidRPr="0044197E">
          <w:rPr>
            <w:rFonts w:eastAsia="Times New Roman"/>
            <w:szCs w:val="24"/>
            <w:lang w:eastAsia="en-US"/>
          </w:rPr>
          <w:br/>
          <w:t>ΣΑΧΙΝΙΔΗΣ Ι. , σελ.</w:t>
        </w:r>
        <w:r w:rsidRPr="0044197E">
          <w:rPr>
            <w:rFonts w:eastAsia="Times New Roman"/>
            <w:szCs w:val="24"/>
            <w:lang w:eastAsia="en-US"/>
          </w:rPr>
          <w:br/>
          <w:t>ΣΚΟΥΡΟΛΙΑΚΟΣ Π. , σελ.</w:t>
        </w:r>
        <w:r w:rsidRPr="0044197E">
          <w:rPr>
            <w:rFonts w:eastAsia="Times New Roman"/>
            <w:szCs w:val="24"/>
            <w:lang w:eastAsia="en-US"/>
          </w:rPr>
          <w:br/>
          <w:t>ΣΤΑΘΑΚΗΣ Γ. , σελ.</w:t>
        </w:r>
        <w:r w:rsidRPr="0044197E">
          <w:rPr>
            <w:rFonts w:eastAsia="Times New Roman"/>
            <w:szCs w:val="24"/>
            <w:lang w:eastAsia="en-US"/>
          </w:rPr>
          <w:br/>
          <w:t>ΤΑΣΟΥΛΑΣ Κ. , σελ.</w:t>
        </w:r>
        <w:r w:rsidRPr="0044197E">
          <w:rPr>
            <w:rFonts w:eastAsia="Times New Roman"/>
            <w:szCs w:val="24"/>
            <w:lang w:eastAsia="en-US"/>
          </w:rPr>
          <w:br/>
          <w:t>ΤΣΑΚΑΛΩΤΟΣ Ε. , σελ.</w:t>
        </w:r>
        <w:r w:rsidRPr="0044197E">
          <w:rPr>
            <w:rFonts w:eastAsia="Times New Roman"/>
            <w:szCs w:val="24"/>
            <w:lang w:eastAsia="en-US"/>
          </w:rPr>
          <w:br/>
          <w:t>ΤΣΙΑΡΑΣ Κ. , σελ.</w:t>
        </w:r>
        <w:r w:rsidRPr="0044197E">
          <w:rPr>
            <w:rFonts w:eastAsia="Times New Roman"/>
            <w:szCs w:val="24"/>
            <w:lang w:eastAsia="en-US"/>
          </w:rPr>
          <w:br/>
          <w:t>ΤΣΙΠΡΑΣ Α. , σελ.</w:t>
        </w:r>
      </w:ins>
    </w:p>
    <w:p w14:paraId="21B9C1E2" w14:textId="3A56EDAC" w:rsidR="0044197E" w:rsidRDefault="0044197E" w:rsidP="0044197E">
      <w:pPr>
        <w:spacing w:line="600" w:lineRule="auto"/>
        <w:ind w:firstLine="720"/>
        <w:contextualSpacing/>
        <w:jc w:val="center"/>
        <w:rPr>
          <w:ins w:id="35" w:author="Φλούδα Χριστίνα" w:date="2017-11-23T13:21:00Z"/>
          <w:rFonts w:eastAsia="Times New Roman" w:cs="Times New Roman"/>
          <w:szCs w:val="24"/>
        </w:rPr>
      </w:pPr>
      <w:ins w:id="36" w:author="Φλούδα Χριστίνα" w:date="2017-11-23T13:21:00Z">
        <w:r w:rsidRPr="0044197E">
          <w:rPr>
            <w:rFonts w:eastAsia="Times New Roman"/>
            <w:szCs w:val="24"/>
            <w:lang w:eastAsia="en-US"/>
          </w:rPr>
          <w:t>ΤΡΑΓΑΚΗΣ Ι. , σελ.</w:t>
        </w:r>
        <w:r w:rsidRPr="0044197E">
          <w:rPr>
            <w:rFonts w:eastAsia="Times New Roman"/>
            <w:szCs w:val="24"/>
            <w:lang w:eastAsia="en-US"/>
          </w:rPr>
          <w:br/>
          <w:t>ΧΟΥΛΙΑΡΑΚΗΣ Γ. , σελ.</w:t>
        </w:r>
        <w:r w:rsidRPr="0044197E">
          <w:rPr>
            <w:rFonts w:eastAsia="Times New Roman"/>
            <w:szCs w:val="24"/>
            <w:lang w:eastAsia="en-US"/>
          </w:rPr>
          <w:br/>
        </w:r>
        <w:r w:rsidRPr="0044197E">
          <w:rPr>
            <w:rFonts w:eastAsia="Times New Roman"/>
            <w:szCs w:val="24"/>
            <w:lang w:eastAsia="en-US"/>
          </w:rPr>
          <w:br/>
          <w:t>ΠΑΡΕΜΒΑΣΕΙΣ:</w:t>
        </w:r>
        <w:r w:rsidRPr="0044197E">
          <w:rPr>
            <w:rFonts w:eastAsia="Times New Roman"/>
            <w:szCs w:val="24"/>
            <w:lang w:eastAsia="en-US"/>
          </w:rPr>
          <w:br/>
          <w:t>ΑΝΤΩΝΙΟΥ Χ. , σελ.</w:t>
        </w:r>
        <w:r w:rsidRPr="0044197E">
          <w:rPr>
            <w:rFonts w:eastAsia="Times New Roman"/>
            <w:szCs w:val="24"/>
            <w:lang w:eastAsia="en-US"/>
          </w:rPr>
          <w:br/>
          <w:t>ΓΚΑΡΑ Α. , σελ.</w:t>
        </w:r>
        <w:r w:rsidRPr="0044197E">
          <w:rPr>
            <w:rFonts w:eastAsia="Times New Roman"/>
            <w:szCs w:val="24"/>
            <w:lang w:eastAsia="en-US"/>
          </w:rPr>
          <w:br/>
          <w:t>ΚΑΚΛΑΜΑΝΗΣ Ν. , σελ.</w:t>
        </w:r>
        <w:r w:rsidRPr="0044197E">
          <w:rPr>
            <w:rFonts w:eastAsia="Times New Roman"/>
            <w:szCs w:val="24"/>
            <w:lang w:eastAsia="en-US"/>
          </w:rPr>
          <w:br/>
          <w:t>ΚΟΝΣΟΛΑΣ Ε. , σελ.</w:t>
        </w:r>
        <w:r w:rsidRPr="0044197E">
          <w:rPr>
            <w:rFonts w:eastAsia="Times New Roman"/>
            <w:szCs w:val="24"/>
            <w:lang w:eastAsia="en-US"/>
          </w:rPr>
          <w:br/>
          <w:t>ΚΩΝΣΤΑΝΤΙΝΟΠΟΥΛΟΣ Ο. , σελ.</w:t>
        </w:r>
        <w:r w:rsidRPr="0044197E">
          <w:rPr>
            <w:rFonts w:eastAsia="Times New Roman"/>
            <w:szCs w:val="24"/>
            <w:lang w:eastAsia="en-US"/>
          </w:rPr>
          <w:br/>
          <w:t>ΜΠΑΛΑΦΑΣ Ι. , σελ.</w:t>
        </w:r>
        <w:r w:rsidRPr="0044197E">
          <w:rPr>
            <w:rFonts w:eastAsia="Times New Roman"/>
            <w:szCs w:val="24"/>
            <w:lang w:eastAsia="en-US"/>
          </w:rPr>
          <w:br/>
          <w:t>ΣΚΡΕΚΑΣ Κ. , σελ.</w:t>
        </w:r>
        <w:r w:rsidRPr="0044197E">
          <w:rPr>
            <w:rFonts w:eastAsia="Times New Roman"/>
            <w:szCs w:val="24"/>
            <w:lang w:eastAsia="en-US"/>
          </w:rPr>
          <w:br/>
        </w:r>
      </w:ins>
    </w:p>
    <w:p w14:paraId="6EF7223C"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6EF7223D"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 xml:space="preserve">ΙΖ΄ ΠΕΡΙΟΔΟΣ </w:t>
      </w:r>
    </w:p>
    <w:p w14:paraId="6EF7223E"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EF7223F"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6EF72240"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ΣΥΝΕΔΡΙΑΣΗ ΛΑ΄</w:t>
      </w:r>
    </w:p>
    <w:p w14:paraId="6EF72241"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Δευτέρα 20 Νοεμβρίου 2017</w:t>
      </w:r>
    </w:p>
    <w:p w14:paraId="6EF7224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20 Νοεμβρίου 2017, ημέρα Δευτέρα και ώρα 12.10΄</w:t>
      </w:r>
      <w:r w:rsidRPr="00CD65E1">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rPr>
        <w:t>Δ</w:t>
      </w:r>
      <w:r>
        <w:rPr>
          <w:rFonts w:eastAsia="Times New Roman" w:cs="Times New Roman"/>
          <w:szCs w:val="24"/>
        </w:rPr>
        <w:t xml:space="preserve">΄ Αντιπροέδρου αυτής κ. </w:t>
      </w:r>
      <w:r w:rsidRPr="005F4677">
        <w:rPr>
          <w:rFonts w:eastAsia="Times New Roman" w:cs="Times New Roman"/>
          <w:b/>
          <w:szCs w:val="24"/>
        </w:rPr>
        <w:t>ΝΙΚΗΤΑ ΚΑΚΛΑΜΑΝΗ</w:t>
      </w:r>
      <w:r>
        <w:rPr>
          <w:rFonts w:eastAsia="Times New Roman" w:cs="Times New Roman"/>
          <w:szCs w:val="24"/>
        </w:rPr>
        <w:t>.</w:t>
      </w:r>
    </w:p>
    <w:p w14:paraId="6EF72243" w14:textId="77777777" w:rsidR="00E92729" w:rsidRDefault="0044197E">
      <w:pPr>
        <w:spacing w:line="600" w:lineRule="auto"/>
        <w:ind w:firstLine="720"/>
        <w:contextualSpacing/>
        <w:jc w:val="both"/>
        <w:rPr>
          <w:rFonts w:eastAsia="Times New Roman" w:cs="Times New Roman"/>
          <w:szCs w:val="24"/>
        </w:rPr>
      </w:pPr>
      <w:r>
        <w:rPr>
          <w:rFonts w:eastAsia="Times New Roman"/>
          <w:b/>
          <w:bCs/>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6EF72244"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(ΕΠΙΚΥΡΩΣΗ </w:t>
      </w:r>
      <w:r>
        <w:rPr>
          <w:rFonts w:eastAsia="Times New Roman"/>
          <w:szCs w:val="24"/>
        </w:rPr>
        <w:t>ΠΡΑΚΤΙΚΩΝ: Σύμφωνα με την από 17</w:t>
      </w:r>
      <w:r w:rsidRPr="005F4677">
        <w:rPr>
          <w:rFonts w:eastAsia="Times New Roman"/>
          <w:szCs w:val="24"/>
        </w:rPr>
        <w:t>-</w:t>
      </w:r>
      <w:r>
        <w:rPr>
          <w:rFonts w:eastAsia="Times New Roman"/>
          <w:szCs w:val="24"/>
        </w:rPr>
        <w:t>11</w:t>
      </w:r>
      <w:r w:rsidRPr="005F4677">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Λ΄ συνεδριάσεώς του, της Παρασκευής 17 Νοεμβρίου 2017, σε ό,τι αφορά</w:t>
      </w:r>
      <w:r>
        <w:rPr>
          <w:rFonts w:eastAsia="Times New Roman"/>
          <w:szCs w:val="24"/>
        </w:rPr>
        <w:t>:</w:t>
      </w:r>
      <w:r>
        <w:rPr>
          <w:rFonts w:eastAsia="Times New Roman"/>
          <w:szCs w:val="24"/>
        </w:rPr>
        <w:t xml:space="preserve"> α) την έγκριση του Απολογισμού Δαπανών της </w:t>
      </w:r>
      <w:r>
        <w:rPr>
          <w:rFonts w:eastAsia="Times New Roman"/>
          <w:bCs/>
        </w:rPr>
        <w:t>Βουλή</w:t>
      </w:r>
      <w:r>
        <w:rPr>
          <w:rFonts w:eastAsia="Times New Roman"/>
          <w:szCs w:val="24"/>
        </w:rPr>
        <w:t>ς, οικονομικού έτ</w:t>
      </w:r>
      <w:r>
        <w:rPr>
          <w:rFonts w:eastAsia="Times New Roman"/>
          <w:szCs w:val="24"/>
        </w:rPr>
        <w:t xml:space="preserve">ους 2016 και </w:t>
      </w:r>
      <w:r>
        <w:rPr>
          <w:rFonts w:eastAsia="Times New Roman"/>
          <w:szCs w:val="24"/>
        </w:rPr>
        <w:lastRenderedPageBreak/>
        <w:t xml:space="preserve">β) την ψήφιση του </w:t>
      </w:r>
      <w:r>
        <w:rPr>
          <w:rFonts w:eastAsia="Times New Roman"/>
          <w:bCs/>
          <w:shd w:val="clear" w:color="auto" w:fill="FFFFFF"/>
        </w:rPr>
        <w:t>Προϋπολογισμού</w:t>
      </w:r>
      <w:r>
        <w:rPr>
          <w:rFonts w:eastAsia="Times New Roman"/>
          <w:szCs w:val="24"/>
        </w:rPr>
        <w:t xml:space="preserve"> Δαπανών της </w:t>
      </w:r>
      <w:r>
        <w:rPr>
          <w:rFonts w:eastAsia="Times New Roman"/>
          <w:bCs/>
        </w:rPr>
        <w:t>Βουλή</w:t>
      </w:r>
      <w:r>
        <w:rPr>
          <w:rFonts w:eastAsia="Times New Roman"/>
          <w:szCs w:val="24"/>
        </w:rPr>
        <w:t>ς, οικονομικού έτους 2018.</w:t>
      </w:r>
      <w:r>
        <w:rPr>
          <w:rFonts w:eastAsia="Times New Roman"/>
          <w:szCs w:val="24"/>
        </w:rPr>
        <w:t>)</w:t>
      </w:r>
    </w:p>
    <w:p w14:paraId="6EF72245" w14:textId="77777777" w:rsidR="00E92729" w:rsidRDefault="0044197E">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w:t>
      </w:r>
      <w:r>
        <w:rPr>
          <w:rFonts w:eastAsia="Times New Roman" w:cs="Times New Roman"/>
        </w:rPr>
        <w:t>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τρεις εκπαιδευτικοί συνοδοί τους από το 3</w:t>
      </w:r>
      <w:r>
        <w:rPr>
          <w:rFonts w:eastAsia="Times New Roman" w:cs="Times New Roman"/>
          <w:vertAlign w:val="superscript"/>
        </w:rPr>
        <w:t>ο</w:t>
      </w:r>
      <w:r>
        <w:rPr>
          <w:rFonts w:eastAsia="Times New Roman" w:cs="Times New Roman"/>
        </w:rPr>
        <w:t xml:space="preserve"> Γενικό Λύκειο της Αργυρούπολης. </w:t>
      </w:r>
    </w:p>
    <w:p w14:paraId="6EF72246" w14:textId="77777777" w:rsidR="00E92729" w:rsidRDefault="0044197E">
      <w:pPr>
        <w:spacing w:line="600" w:lineRule="auto"/>
        <w:ind w:firstLine="720"/>
        <w:contextualSpacing/>
        <w:jc w:val="both"/>
        <w:rPr>
          <w:rFonts w:eastAsia="Times New Roman" w:cs="Times New Roman"/>
        </w:rPr>
      </w:pPr>
      <w:r>
        <w:rPr>
          <w:rFonts w:eastAsia="Times New Roman" w:cs="Times New Roman"/>
        </w:rPr>
        <w:t>Η Βουλή</w:t>
      </w:r>
      <w:r>
        <w:rPr>
          <w:rFonts w:eastAsia="Times New Roman" w:cs="Times New Roman"/>
        </w:rPr>
        <w:t xml:space="preserve"> τούς καλωσορίζει. </w:t>
      </w:r>
    </w:p>
    <w:p w14:paraId="6EF72247" w14:textId="77777777" w:rsidR="00E92729" w:rsidRDefault="0044197E">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6EF7224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Εισερχόμα</w:t>
      </w:r>
      <w:r>
        <w:rPr>
          <w:rFonts w:eastAsia="Times New Roman" w:cs="Times New Roman"/>
          <w:szCs w:val="24"/>
        </w:rPr>
        <w:t>στε</w:t>
      </w:r>
      <w:r>
        <w:rPr>
          <w:rFonts w:eastAsia="Times New Roman" w:cs="Times New Roman"/>
          <w:szCs w:val="24"/>
        </w:rPr>
        <w:t xml:space="preserve"> στην ημερήσια διάταξη της </w:t>
      </w:r>
    </w:p>
    <w:p w14:paraId="6EF72249" w14:textId="77777777" w:rsidR="00E92729" w:rsidRDefault="0044197E">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6EF7224A" w14:textId="77777777" w:rsidR="00E92729" w:rsidRDefault="0044197E">
      <w:pPr>
        <w:spacing w:line="600" w:lineRule="auto"/>
        <w:ind w:firstLine="709"/>
        <w:contextualSpacing/>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Οικονομικών: «Διανομή </w:t>
      </w:r>
      <w:r>
        <w:rPr>
          <w:rFonts w:eastAsia="Times New Roman" w:cs="Times New Roman"/>
          <w:szCs w:val="24"/>
        </w:rPr>
        <w:t xml:space="preserve">Κοινωνικού Μερίσματος και άλλες διατάξεις». </w:t>
      </w:r>
    </w:p>
    <w:p w14:paraId="6EF7224B"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 xml:space="preserve">Το παραπάνω νομοσχέδιο, μετά την απόφαση την οποία έλαβαν οι Διαρκείς Επιτροπές Οικονομικών και Κοινωνικών Υποθέσεων και Παραγωγής και Εμπορίου, ύστερα από πρόταση </w:t>
      </w:r>
      <w:r>
        <w:rPr>
          <w:rFonts w:eastAsia="Times New Roman"/>
          <w:szCs w:val="24"/>
        </w:rPr>
        <w:lastRenderedPageBreak/>
        <w:t>του αρμόδιου Υπουργού, συζητείται με τη διαδικα</w:t>
      </w:r>
      <w:r>
        <w:rPr>
          <w:rFonts w:eastAsia="Times New Roman"/>
          <w:szCs w:val="24"/>
        </w:rPr>
        <w:t>σία του κατεπείγοντος, σύμφωνα με το άρθρο 76 παράγραφος 4 του Συντάγματος και το άρθρο 109 του Κανονισμού της Βουλής.</w:t>
      </w:r>
    </w:p>
    <w:p w14:paraId="6EF7224C"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Υπενθυμίζω ότι η συζήτηση και ψήφιση του νομοσχεδίου στην Ολομέλεια είχε προγραμματιστεί για την Πέμπτη 16 Νοεμβρίου 2017, όμως αναβλήθηκ</w:t>
      </w:r>
      <w:r>
        <w:rPr>
          <w:rFonts w:eastAsia="Times New Roman"/>
          <w:szCs w:val="24"/>
        </w:rPr>
        <w:t xml:space="preserve">ε με απόφαση του Προέδρου της Βουλής κ. Νικολάου </w:t>
      </w:r>
      <w:proofErr w:type="spellStart"/>
      <w:r>
        <w:rPr>
          <w:rFonts w:eastAsia="Times New Roman"/>
          <w:szCs w:val="24"/>
        </w:rPr>
        <w:t>Βούτση</w:t>
      </w:r>
      <w:proofErr w:type="spellEnd"/>
      <w:r>
        <w:rPr>
          <w:rFonts w:eastAsia="Times New Roman"/>
          <w:szCs w:val="24"/>
        </w:rPr>
        <w:t xml:space="preserve">, μετά από επικοινωνία που είχε με τον Πρωθυπουργό κ. Τσίπρα, λόγω του εθνικού πένθους για την ανείπωτη τραγωδία που έπληξε τη </w:t>
      </w:r>
      <w:r>
        <w:rPr>
          <w:rFonts w:eastAsia="Times New Roman"/>
          <w:szCs w:val="24"/>
        </w:rPr>
        <w:t>δ</w:t>
      </w:r>
      <w:r>
        <w:rPr>
          <w:rFonts w:eastAsia="Times New Roman"/>
          <w:szCs w:val="24"/>
        </w:rPr>
        <w:t>υτική Αττική.</w:t>
      </w:r>
    </w:p>
    <w:p w14:paraId="6EF7224D"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Θα ήθελα, επίσης, να σας υπενθυμίσω ότι σύμφωνα με την απόφ</w:t>
      </w:r>
      <w:r>
        <w:rPr>
          <w:rFonts w:eastAsia="Times New Roman"/>
          <w:szCs w:val="24"/>
        </w:rPr>
        <w:t>αση της Διάσκεψης των Προέδρων, κατά πλειοψηφία</w:t>
      </w:r>
      <w:r>
        <w:rPr>
          <w:rFonts w:eastAsia="Times New Roman"/>
          <w:szCs w:val="24"/>
        </w:rPr>
        <w:t>,</w:t>
      </w:r>
      <w:r>
        <w:rPr>
          <w:rFonts w:eastAsia="Times New Roman"/>
          <w:szCs w:val="24"/>
        </w:rPr>
        <w:t xml:space="preserve"> βέβαια, της 15</w:t>
      </w:r>
      <w:r>
        <w:rPr>
          <w:rFonts w:eastAsia="Times New Roman"/>
          <w:szCs w:val="24"/>
          <w:vertAlign w:val="superscript"/>
        </w:rPr>
        <w:t>ης</w:t>
      </w:r>
      <w:r>
        <w:rPr>
          <w:rFonts w:eastAsia="Times New Roman"/>
          <w:szCs w:val="24"/>
        </w:rPr>
        <w:t xml:space="preserve"> Νοεμβρίου 2017, η συζήτηση επί της αρχής και επί των άρθρων θα ολοκληρωθεί σε μία συνεδρίαση διάρκειας κατ’ ανώτατο όριο δέκα ωρών. </w:t>
      </w:r>
    </w:p>
    <w:p w14:paraId="6EF7224E"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Στη συζήτηση μετέχουν οι εισηγητές και οι ειδικοί αγορητέ</w:t>
      </w:r>
      <w:r>
        <w:rPr>
          <w:rFonts w:eastAsia="Times New Roman"/>
          <w:szCs w:val="24"/>
        </w:rPr>
        <w:t xml:space="preserve">ς, ο Πρωθυπουργός ή ο αρμόδιος Υπουργός, οι Πρόεδροι των Κοινοβουλευτικών Ομάδων και από ένας εκπρόσωπός τους, καθώς και ένας </w:t>
      </w:r>
      <w:r>
        <w:rPr>
          <w:rFonts w:eastAsia="Times New Roman"/>
          <w:szCs w:val="24"/>
        </w:rPr>
        <w:t>Α</w:t>
      </w:r>
      <w:r>
        <w:rPr>
          <w:rFonts w:eastAsia="Times New Roman"/>
          <w:szCs w:val="24"/>
        </w:rPr>
        <w:t xml:space="preserve">νεξάρτητος Βουλευτής. Η ομιλία τους περιορίζεται στο ήμισυ του χρόνου που προβλέπεται από τα άρθρα 97 και 103 του Κανονισμού της </w:t>
      </w:r>
      <w:r>
        <w:rPr>
          <w:rFonts w:eastAsia="Times New Roman"/>
          <w:szCs w:val="24"/>
        </w:rPr>
        <w:t>Βουλής.</w:t>
      </w:r>
    </w:p>
    <w:p w14:paraId="6EF7224F"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lastRenderedPageBreak/>
        <w:t>Προτείνω, αν και δεν προβλέπεται από τον Κανονισμό της Βουλής, να λάβουν τον λόγο πέντε ορισμένοι ομιλητές από τον ΣΥΡΙΖΑ, τρεις ορισμένοι ομιλητές από τη Νέα Δημοκρατία, ένας ορισμένος ομιλητής από τη Δημοκρατική Συμπαράταξη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ένας ορ</w:t>
      </w:r>
      <w:r>
        <w:rPr>
          <w:rFonts w:eastAsia="Times New Roman"/>
          <w:szCs w:val="24"/>
        </w:rPr>
        <w:t>ισμένος ομιλητής από τον Λαϊκό Σύνδεσμο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ένας ορισμένος ομιλητής από το Κομμουνιστικό Κόμμα Ελλάδ</w:t>
      </w:r>
      <w:r>
        <w:rPr>
          <w:rFonts w:eastAsia="Times New Roman"/>
          <w:szCs w:val="24"/>
        </w:rPr>
        <w:t>α</w:t>
      </w:r>
      <w:r>
        <w:rPr>
          <w:rFonts w:eastAsia="Times New Roman"/>
          <w:szCs w:val="24"/>
        </w:rPr>
        <w:t>ς, ένας ορισμένος ομιλητής από τους Ανεξάρτητους Έλληνες, ένας ορισμένος ομιλητής από την Ένωση Κεντρώων, ένας ορισμένος ομιλητής από το Ποτάμι κ</w:t>
      </w:r>
      <w:r>
        <w:rPr>
          <w:rFonts w:eastAsia="Times New Roman"/>
          <w:szCs w:val="24"/>
        </w:rPr>
        <w:t xml:space="preserve">αθώς κι ένας ορισμένος ομιλητής από τους </w:t>
      </w:r>
      <w:r>
        <w:rPr>
          <w:rFonts w:eastAsia="Times New Roman"/>
          <w:szCs w:val="24"/>
        </w:rPr>
        <w:t>Α</w:t>
      </w:r>
      <w:r>
        <w:rPr>
          <w:rFonts w:eastAsia="Times New Roman"/>
          <w:szCs w:val="24"/>
        </w:rPr>
        <w:t>νεξάρτητους Βουλευτές.</w:t>
      </w:r>
    </w:p>
    <w:p w14:paraId="6EF72250"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 xml:space="preserve">Τέλος, προτείνω η συζήτηση επί της αρχής και επί των άρθρων να είναι ενιαία. </w:t>
      </w:r>
    </w:p>
    <w:p w14:paraId="6EF72251"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Ως προς τους χρόνους ομιλίας, προτείνω οι εισηγητές και οι ειδικοί αγορητές να έχουν περισσότερο από τον ήμισυ το</w:t>
      </w:r>
      <w:r>
        <w:rPr>
          <w:rFonts w:eastAsia="Times New Roman"/>
          <w:szCs w:val="24"/>
        </w:rPr>
        <w:t>υ χρόνου που είπα στην αρχή, να έχουν δηλαδή χρόνο ομιλίας δώδεκα λεπτά, οι αρμόδιοι Υπουργοί δεκατρία λεπτά, οι τυχόν λοιποί Υπουργοί και Υφυπουργοί οκτώ λεπτά, ο Πρωθυπουργός και Πρόεδρος της Κοινοβουλευτικής Ομάδας του ΣΥΡΙΖΑ καθώς και ο Πρόεδρος της Κο</w:t>
      </w:r>
      <w:r>
        <w:rPr>
          <w:rFonts w:eastAsia="Times New Roman"/>
          <w:szCs w:val="24"/>
        </w:rPr>
        <w:t>ινοβουλευτικής Ομάδας της Νέας Δημοκρα</w:t>
      </w:r>
      <w:r>
        <w:rPr>
          <w:rFonts w:eastAsia="Times New Roman"/>
          <w:szCs w:val="24"/>
        </w:rPr>
        <w:lastRenderedPageBreak/>
        <w:t>τίας δεκατέσσερα λεπτά, οι Πρόεδροι των υπολοίπων Κοινοβουλευτικών Ομάδων δώδεκα λεπτά, οι Κοινοβουλευτικοί Εκπρόσωποι δέκα λεπτά, οι ορισθέντες από τα κόμματα ομιλητές πέντε λεπτά.</w:t>
      </w:r>
    </w:p>
    <w:p w14:paraId="6EF72252" w14:textId="77777777" w:rsidR="00E92729" w:rsidRDefault="0044197E">
      <w:pPr>
        <w:tabs>
          <w:tab w:val="left" w:pos="2608"/>
        </w:tabs>
        <w:spacing w:line="600" w:lineRule="auto"/>
        <w:ind w:firstLine="720"/>
        <w:contextualSpacing/>
        <w:jc w:val="both"/>
        <w:rPr>
          <w:rFonts w:eastAsia="Times New Roman"/>
          <w:szCs w:val="24"/>
        </w:rPr>
      </w:pPr>
      <w:r>
        <w:rPr>
          <w:rFonts w:eastAsia="Times New Roman"/>
          <w:szCs w:val="24"/>
        </w:rPr>
        <w:t>Πριν ρωτήσω το Σώμα αν συμφωνεί, μου</w:t>
      </w:r>
      <w:r>
        <w:rPr>
          <w:rFonts w:eastAsia="Times New Roman"/>
          <w:szCs w:val="24"/>
        </w:rPr>
        <w:t xml:space="preserve"> είχε ζητήσει τον λόγο ο κ. Λοβέρδος.</w:t>
      </w:r>
    </w:p>
    <w:p w14:paraId="6EF72253"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Έχετε τον λόγο για τρία λεπτά, κύριε Λοβέρδο.</w:t>
      </w:r>
    </w:p>
    <w:p w14:paraId="6EF72254"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Ευχαριστώ.</w:t>
      </w:r>
    </w:p>
    <w:p w14:paraId="6EF72255"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Κύριε Πρόεδρε, έγινε μια συζήτηση στις επιτροπές και μια μικρή στη Διάσκεψη </w:t>
      </w:r>
      <w:r>
        <w:rPr>
          <w:rFonts w:eastAsia="Times New Roman"/>
          <w:szCs w:val="24"/>
        </w:rPr>
        <w:t xml:space="preserve">των Προέδρων </w:t>
      </w:r>
      <w:r>
        <w:rPr>
          <w:rFonts w:eastAsia="Times New Roman"/>
          <w:szCs w:val="24"/>
        </w:rPr>
        <w:t xml:space="preserve">για το κατεπείγον. Οι επιτροπές αποφάσισαν. </w:t>
      </w:r>
    </w:p>
    <w:p w14:paraId="6EF72256"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Τώρα η συ</w:t>
      </w:r>
      <w:r>
        <w:rPr>
          <w:rFonts w:eastAsia="Times New Roman"/>
          <w:szCs w:val="24"/>
        </w:rPr>
        <w:t>ζήτηση αυτή, κύριε Πρόεδρε, έχει μόνο νόημα την καταγραφή στα Πρακτικά της στάσης του Σώματος.</w:t>
      </w:r>
    </w:p>
    <w:p w14:paraId="6EF72257"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Ο Υπουργός στην ομιλία του, όπως διάβασα στις </w:t>
      </w:r>
      <w:r>
        <w:rPr>
          <w:rFonts w:eastAsia="Times New Roman"/>
          <w:szCs w:val="24"/>
        </w:rPr>
        <w:t>ε</w:t>
      </w:r>
      <w:r>
        <w:rPr>
          <w:rFonts w:eastAsia="Times New Roman"/>
          <w:szCs w:val="24"/>
        </w:rPr>
        <w:t>πιτροπές, αναφέρθηκε στους λόγους του κατεπείγοντος, κυρίως σε πρακτικούς λόγους για ενέργειες που είναι να γίνουν</w:t>
      </w:r>
      <w:r>
        <w:rPr>
          <w:rFonts w:eastAsia="Times New Roman"/>
          <w:szCs w:val="24"/>
        </w:rPr>
        <w:t xml:space="preserve">, αφού την Πέμπτη θα ψήφιζε η Εθνική Αντιπροσωπεία το παρόν σχέδιο νόμου. </w:t>
      </w:r>
    </w:p>
    <w:p w14:paraId="6EF72258"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Ήλθε, όμως, η ζωή να τον διαψεύσει. </w:t>
      </w:r>
      <w:r>
        <w:rPr>
          <w:rFonts w:eastAsia="Times New Roman"/>
          <w:szCs w:val="24"/>
        </w:rPr>
        <w:t>Έ</w:t>
      </w:r>
      <w:r>
        <w:rPr>
          <w:rFonts w:eastAsia="Times New Roman"/>
          <w:szCs w:val="24"/>
        </w:rPr>
        <w:t>πρεπε να θρηνήσουμε είκοσι νεκρούς</w:t>
      </w:r>
      <w:r>
        <w:rPr>
          <w:rFonts w:eastAsia="Times New Roman"/>
          <w:szCs w:val="24"/>
        </w:rPr>
        <w:t>,</w:t>
      </w:r>
      <w:r>
        <w:rPr>
          <w:rFonts w:eastAsia="Times New Roman"/>
          <w:szCs w:val="24"/>
        </w:rPr>
        <w:t xml:space="preserve"> για να φανεί στην πράξη, κύριε Πρόεδρε, </w:t>
      </w:r>
      <w:r>
        <w:rPr>
          <w:rFonts w:eastAsia="Times New Roman"/>
          <w:szCs w:val="24"/>
        </w:rPr>
        <w:lastRenderedPageBreak/>
        <w:t>ότι μπορούσαμε να ακούσουμε μια μέρα τους φορείς; Υπήρχε χώρος αντικ</w:t>
      </w:r>
      <w:r>
        <w:rPr>
          <w:rFonts w:eastAsia="Times New Roman"/>
          <w:szCs w:val="24"/>
        </w:rPr>
        <w:t>ειμενικά, όπως προκύπτει, αφού σήμερα θα κάνουμε την τελική συζήτηση και θα πάρουμε την απόφαση. Έπρεπε να γίνουν όλα αυτά τα τραγικά</w:t>
      </w:r>
      <w:r>
        <w:rPr>
          <w:rFonts w:eastAsia="Times New Roman"/>
          <w:szCs w:val="24"/>
        </w:rPr>
        <w:t>,</w:t>
      </w:r>
      <w:r>
        <w:rPr>
          <w:rFonts w:eastAsia="Times New Roman"/>
          <w:szCs w:val="24"/>
        </w:rPr>
        <w:t xml:space="preserve"> για να αποδειχθεί ότι δεν είχε δίκιο, ότι δεν έλεγε την αλήθεια στο Σώμα, ότι ήθελε να αποφύγει τελικά η Πλειοψηφία και ο</w:t>
      </w:r>
      <w:r>
        <w:rPr>
          <w:rFonts w:eastAsia="Times New Roman"/>
          <w:szCs w:val="24"/>
        </w:rPr>
        <w:t xml:space="preserve"> ίδιος τη συζήτηση με τους φορείς; Γιατί αν έρχονταν οι φορείς εδώ και έλεγαν τις απόψεις τους, αυτά τα δήθεν γενναιόδωρα και δήθεν φιλάνθρωπα που κάνει η Κυβέρνηση</w:t>
      </w:r>
      <w:r>
        <w:rPr>
          <w:rFonts w:eastAsia="Times New Roman"/>
          <w:szCs w:val="24"/>
        </w:rPr>
        <w:t>,</w:t>
      </w:r>
      <w:r>
        <w:rPr>
          <w:rFonts w:eastAsia="Times New Roman"/>
          <w:szCs w:val="24"/>
        </w:rPr>
        <w:t xml:space="preserve"> θα αποδεικνύονταν στην πράξη τι ακριβώς είναι.</w:t>
      </w:r>
    </w:p>
    <w:p w14:paraId="6EF72259"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Άρα, υπογραμμίζοντας, κύριε Πρόεδρε, ότι έγινε μια ακόμη κοινοβουλευτική λαθροχειρία, θέλω να παρακαλέσω τουλάχιστον η τροπολογία, η οποία ανακοινώθηκε από τον Κυβερνητικό Εκπρόσωπο το πρωί πως θα κατατεθεί για να ψηφιστεί σήμερα και αφορά τους ανθρώπους π</w:t>
      </w:r>
      <w:r>
        <w:rPr>
          <w:rFonts w:eastAsia="Times New Roman"/>
          <w:szCs w:val="24"/>
        </w:rPr>
        <w:t xml:space="preserve">ου επλήγησαν στη </w:t>
      </w:r>
      <w:r>
        <w:rPr>
          <w:rFonts w:eastAsia="Times New Roman"/>
          <w:szCs w:val="24"/>
        </w:rPr>
        <w:t>δ</w:t>
      </w:r>
      <w:r>
        <w:rPr>
          <w:rFonts w:eastAsia="Times New Roman"/>
          <w:szCs w:val="24"/>
        </w:rPr>
        <w:t xml:space="preserve">υτική Αττική, αλλά και σε άλλα μέρη της Ελλάδας, να κατατεθεί πριν αγορεύσουν οι εκπρόσωποί μας. Ειδάλλως, να προβλεφθεί άλλη ειδική διαδικασία γι’ αυτό, διότι είναι αλλιώς σχεδιασμένες όλες οι τοποθετήσεις για τα πολλά θέματα που έχουμε </w:t>
      </w:r>
      <w:r>
        <w:rPr>
          <w:rFonts w:eastAsia="Times New Roman"/>
          <w:szCs w:val="24"/>
        </w:rPr>
        <w:t>σήμερα να συζητήσουμε και μια τέτοια τροπολογία θέλει και μια ανάλυση</w:t>
      </w:r>
      <w:r>
        <w:rPr>
          <w:rFonts w:eastAsia="Times New Roman"/>
          <w:szCs w:val="24"/>
        </w:rPr>
        <w:t>,</w:t>
      </w:r>
      <w:r>
        <w:rPr>
          <w:rFonts w:eastAsia="Times New Roman"/>
          <w:szCs w:val="24"/>
        </w:rPr>
        <w:t xml:space="preserve"> για </w:t>
      </w:r>
      <w:r>
        <w:rPr>
          <w:rFonts w:eastAsia="Times New Roman"/>
          <w:szCs w:val="24"/>
        </w:rPr>
        <w:lastRenderedPageBreak/>
        <w:t>να δούμε τι ακριβώς διαβάζουμε, αλλά και έναν χρόνο για να τοποθετηθούμε. Σ</w:t>
      </w:r>
      <w:r>
        <w:rPr>
          <w:rFonts w:eastAsia="Times New Roman"/>
          <w:szCs w:val="24"/>
        </w:rPr>
        <w:t>ε</w:t>
      </w:r>
      <w:r>
        <w:rPr>
          <w:rFonts w:eastAsia="Times New Roman"/>
          <w:szCs w:val="24"/>
        </w:rPr>
        <w:t xml:space="preserve"> αυτό σας παρακαλώ πάρα πολύ να πάρετε θέση.</w:t>
      </w:r>
    </w:p>
    <w:p w14:paraId="6EF7225A"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Επίσης, θα σας παρακαλέσω και κάτι άλλο. Αυτό είναι προσωπικ</w:t>
      </w:r>
      <w:r>
        <w:rPr>
          <w:rFonts w:eastAsia="Times New Roman"/>
          <w:szCs w:val="24"/>
        </w:rPr>
        <w:t xml:space="preserve">ό και αφορά εσάς και απευθύνεται από την Κοινοβουλευτική μας Ομάδα. Χθες είχαμε μια διαδικασία, η οποία ολοκλήρωσε την εκλογή του νέου επικεφαλής του χώρου του Κέντρου και της Κεντροαριστεράς. </w:t>
      </w:r>
    </w:p>
    <w:p w14:paraId="6EF7225B"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Επειδή κι αυτή τη διαδικασία ειρωνεύτηκε ο Υπουργός Οικονομικώ</w:t>
      </w:r>
      <w:r>
        <w:rPr>
          <w:rFonts w:eastAsia="Times New Roman"/>
          <w:szCs w:val="24"/>
        </w:rPr>
        <w:t xml:space="preserve">ν με τις τοποθετήσεις του, χωρίς να κάνει χιούμορ αυτή τη φορά, αλλά με κάποια επιχειρήματα που τα καταλάβαινε ως σοβαρά, θα ήθελα τουλάχιστον εσείς, κύριε Πρόεδρε, ως </w:t>
      </w:r>
      <w:proofErr w:type="spellStart"/>
      <w:r>
        <w:rPr>
          <w:rFonts w:eastAsia="Times New Roman"/>
          <w:szCs w:val="24"/>
        </w:rPr>
        <w:t>Π</w:t>
      </w:r>
      <w:r>
        <w:rPr>
          <w:rFonts w:eastAsia="Times New Roman"/>
          <w:szCs w:val="24"/>
        </w:rPr>
        <w:t>ροεδρεύων</w:t>
      </w:r>
      <w:proofErr w:type="spellEnd"/>
      <w:r>
        <w:rPr>
          <w:rFonts w:eastAsia="Times New Roman"/>
          <w:szCs w:val="24"/>
        </w:rPr>
        <w:t xml:space="preserve"> της σημερινής συνεδρίασης, να πείτε μια καλή κουβέντα που να μας εκφράσει όλο</w:t>
      </w:r>
      <w:r>
        <w:rPr>
          <w:rFonts w:eastAsia="Times New Roman"/>
          <w:szCs w:val="24"/>
        </w:rPr>
        <w:t>υς.</w:t>
      </w:r>
    </w:p>
    <w:p w14:paraId="6EF7225C"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Ευχαριστώ.</w:t>
      </w:r>
    </w:p>
    <w:p w14:paraId="6EF7225D"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Πριν δώσω τον λόγο στον κ. Μαντά, που έχει ζητήσει προφανώς για το πρώτο θέμα, το διαδικαστικό, θα πω πως παρ</w:t>
      </w:r>
      <w:r>
        <w:rPr>
          <w:rFonts w:eastAsia="Times New Roman"/>
          <w:szCs w:val="24"/>
        </w:rPr>
        <w:t xml:space="preserve">’ </w:t>
      </w:r>
      <w:r>
        <w:rPr>
          <w:rFonts w:eastAsia="Times New Roman"/>
          <w:szCs w:val="24"/>
        </w:rPr>
        <w:t>ότι, κύριε Λοβέρδο, η διαδικασία στην οποία αναφερθήκατε ήταν καθαρά εσωκομματική διαδικασία,…</w:t>
      </w:r>
    </w:p>
    <w:p w14:paraId="6EF7225E"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lastRenderedPageBreak/>
        <w:t>ΑΝ</w:t>
      </w:r>
      <w:r>
        <w:rPr>
          <w:rFonts w:eastAsia="Times New Roman"/>
          <w:b/>
          <w:szCs w:val="24"/>
        </w:rPr>
        <w:t>ΔΡΕΑΣ ΛΟΒΕΡΔΟΣ:</w:t>
      </w:r>
      <w:r>
        <w:rPr>
          <w:rFonts w:eastAsia="Times New Roman"/>
          <w:szCs w:val="24"/>
        </w:rPr>
        <w:t xml:space="preserve"> Δύο κόμματα είμαστε.</w:t>
      </w:r>
    </w:p>
    <w:p w14:paraId="6EF7225F"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…έχει πιστεύω άμεση σχέση με την </w:t>
      </w:r>
      <w:r>
        <w:rPr>
          <w:rFonts w:eastAsia="Times New Roman"/>
          <w:szCs w:val="24"/>
        </w:rPr>
        <w:t>Κ</w:t>
      </w:r>
      <w:r>
        <w:rPr>
          <w:rFonts w:eastAsia="Times New Roman"/>
          <w:szCs w:val="24"/>
        </w:rPr>
        <w:t xml:space="preserve">οινοβουλευτική </w:t>
      </w:r>
      <w:r>
        <w:rPr>
          <w:rFonts w:eastAsia="Times New Roman"/>
          <w:szCs w:val="24"/>
        </w:rPr>
        <w:t>Δ</w:t>
      </w:r>
      <w:r>
        <w:rPr>
          <w:rFonts w:eastAsia="Times New Roman"/>
          <w:szCs w:val="24"/>
        </w:rPr>
        <w:t>ημοκρατία και ήταν μια διαδικασία, που όπως όλοι παρακολουθήσαμε, έγινε κατά άψογο τρόπο.</w:t>
      </w:r>
    </w:p>
    <w:p w14:paraId="6EF72260"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να συγχαρώ εκ μέρους όλης της Βουλ</w:t>
      </w:r>
      <w:r>
        <w:rPr>
          <w:rFonts w:eastAsia="Times New Roman"/>
          <w:szCs w:val="24"/>
        </w:rPr>
        <w:t>ής –πιστεύω- την κ</w:t>
      </w:r>
      <w:r>
        <w:rPr>
          <w:rFonts w:eastAsia="Times New Roman"/>
          <w:szCs w:val="24"/>
        </w:rPr>
        <w:t>.</w:t>
      </w:r>
      <w:r>
        <w:rPr>
          <w:rFonts w:eastAsia="Times New Roman"/>
          <w:szCs w:val="24"/>
        </w:rPr>
        <w:t xml:space="preserve"> Φώφη Γεννηματά διά την επανεκλογή της στον υπό διαμόρφωση φορέα, επανεκλογή με την έννοια ότι και τώρα είναι </w:t>
      </w:r>
      <w:r>
        <w:rPr>
          <w:rFonts w:eastAsia="Times New Roman"/>
          <w:szCs w:val="24"/>
        </w:rPr>
        <w:t>Α</w:t>
      </w:r>
      <w:r>
        <w:rPr>
          <w:rFonts w:eastAsia="Times New Roman"/>
          <w:szCs w:val="24"/>
        </w:rPr>
        <w:t>ρχηγός της Δημοκρατικής Συμπαράταξης. Να ευχηθούμε καλή δύναμη. Θεωρώ ότι είναι μια διαδικασία, που τιμάει γενικότερα τ</w:t>
      </w:r>
      <w:r>
        <w:rPr>
          <w:rFonts w:eastAsia="Times New Roman"/>
          <w:szCs w:val="24"/>
        </w:rPr>
        <w:t>ο</w:t>
      </w:r>
      <w:r>
        <w:rPr>
          <w:rFonts w:eastAsia="Times New Roman"/>
          <w:szCs w:val="24"/>
        </w:rPr>
        <w:t xml:space="preserve"> δημοκ</w:t>
      </w:r>
      <w:r>
        <w:rPr>
          <w:rFonts w:eastAsia="Times New Roman"/>
          <w:szCs w:val="24"/>
        </w:rPr>
        <w:t>ρατικό μας πολίτευμα. Δεν το συζητάμε. Μπορεί ο καθένας να έχει την άποψή του, αλλά ως προς τη διαδικασία και το γεγονός δεν νομίζω ότι μπορεί να υπάρχει άλλη άποψη. Αυτό είναι το ένα.</w:t>
      </w:r>
    </w:p>
    <w:p w14:paraId="6EF72261"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Το δεύτερο είναι ότι θα δώσω τον λόγο και στον Υπουργό να μας πει πότε </w:t>
      </w:r>
      <w:r>
        <w:rPr>
          <w:rFonts w:eastAsia="Times New Roman"/>
          <w:szCs w:val="24"/>
        </w:rPr>
        <w:t>θα κατατεθεί, γιατί</w:t>
      </w:r>
      <w:r>
        <w:rPr>
          <w:rFonts w:eastAsia="Times New Roman"/>
          <w:szCs w:val="24"/>
        </w:rPr>
        <w:t>,</w:t>
      </w:r>
      <w:r>
        <w:rPr>
          <w:rFonts w:eastAsia="Times New Roman"/>
          <w:szCs w:val="24"/>
        </w:rPr>
        <w:t xml:space="preserve"> μέχρι στιγμής, όπως ενημερώθηκα από τις Υπηρεσίες, η τροπολογία δεν έχει κατατεθεί ούτε στις Υπηρεσίες.</w:t>
      </w:r>
    </w:p>
    <w:p w14:paraId="6EF72262"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lastRenderedPageBreak/>
        <w:t>Επομένως δεν είμαι εις θέση να σας πω, κύριε Λοβέρδο. Όμως, επειδή είναι παρών ο αρμόδιος Υπουργός, εφόσον θελήσει, μετά τον κ. Μαν</w:t>
      </w:r>
      <w:r>
        <w:rPr>
          <w:rFonts w:eastAsia="Times New Roman"/>
          <w:szCs w:val="24"/>
        </w:rPr>
        <w:t xml:space="preserve">τά να μας ενημερώσει. Εκτιμώ κι εγώ ότι τουλάχιστον πριν τοποθετηθούν οι Κοινοβουλευτικοί Εκπρόσωποι –γιατί το να περιμένουμε να κατατεθεί και να έλθει εδώ πριν ξεκινήσει ο κ. </w:t>
      </w:r>
      <w:proofErr w:type="spellStart"/>
      <w:r>
        <w:rPr>
          <w:rFonts w:eastAsia="Times New Roman"/>
          <w:szCs w:val="24"/>
        </w:rPr>
        <w:t>Μπαλαούρας</w:t>
      </w:r>
      <w:proofErr w:type="spellEnd"/>
      <w:r>
        <w:rPr>
          <w:rFonts w:eastAsia="Times New Roman"/>
          <w:szCs w:val="24"/>
        </w:rPr>
        <w:t>,</w:t>
      </w:r>
      <w:r>
        <w:rPr>
          <w:rFonts w:eastAsia="Times New Roman"/>
          <w:szCs w:val="24"/>
        </w:rPr>
        <w:t xml:space="preserve"> θα χάσουμε φοβάμαι μια ώρα και δεν είναι υπέρ της διαδικασίας-, καλό</w:t>
      </w:r>
      <w:r>
        <w:rPr>
          <w:rFonts w:eastAsia="Times New Roman"/>
          <w:szCs w:val="24"/>
        </w:rPr>
        <w:t xml:space="preserve"> θα ήταν να είχε κατατεθεί. Όμως, θα ρωτήσω τον κύριο Υπουργό αν θέλει να μας ενημερώσει και να πάρει τον λόγο.</w:t>
      </w:r>
    </w:p>
    <w:p w14:paraId="6EF72263"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Ως προς το κατεπείγον, ήσασταν παρών κι εσείς. Είναι γνωστό. Γι</w:t>
      </w:r>
      <w:r>
        <w:rPr>
          <w:rFonts w:eastAsia="Times New Roman"/>
          <w:szCs w:val="24"/>
        </w:rPr>
        <w:t>α</w:t>
      </w:r>
      <w:r>
        <w:rPr>
          <w:rFonts w:eastAsia="Times New Roman"/>
          <w:szCs w:val="24"/>
        </w:rPr>
        <w:t xml:space="preserve"> αυτό και είπα, παρ</w:t>
      </w:r>
      <w:r>
        <w:rPr>
          <w:rFonts w:eastAsia="Times New Roman"/>
          <w:szCs w:val="24"/>
        </w:rPr>
        <w:t xml:space="preserve">’ </w:t>
      </w:r>
      <w:r>
        <w:rPr>
          <w:rFonts w:eastAsia="Times New Roman"/>
          <w:szCs w:val="24"/>
        </w:rPr>
        <w:t xml:space="preserve">ότι δεν ήταν γραμμένο στο χαρτί, ότι είναι κατά πλειοψηφία </w:t>
      </w:r>
      <w:r>
        <w:rPr>
          <w:rFonts w:eastAsia="Times New Roman"/>
          <w:szCs w:val="24"/>
        </w:rPr>
        <w:t>και σε ό,τι αφορά τη Διάσκεψη των Προέδρων.</w:t>
      </w:r>
    </w:p>
    <w:p w14:paraId="6EF72264"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Τώρα, κύριε Μαντά, έχετε τον λόγο επί της διαδικασίας για τρία λεπτά.</w:t>
      </w:r>
    </w:p>
    <w:p w14:paraId="6EF72265"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Πάει να γίνει</w:t>
      </w:r>
      <w:r>
        <w:rPr>
          <w:rFonts w:eastAsia="Times New Roman" w:cs="Times New Roman"/>
          <w:szCs w:val="24"/>
        </w:rPr>
        <w:t>,</w:t>
      </w:r>
      <w:r>
        <w:rPr>
          <w:rFonts w:eastAsia="Times New Roman" w:cs="Times New Roman"/>
          <w:szCs w:val="24"/>
        </w:rPr>
        <w:t xml:space="preserve"> θα έλεγα</w:t>
      </w:r>
      <w:r>
        <w:rPr>
          <w:rFonts w:eastAsia="Times New Roman" w:cs="Times New Roman"/>
          <w:szCs w:val="24"/>
        </w:rPr>
        <w:t>,</w:t>
      </w:r>
      <w:r>
        <w:rPr>
          <w:rFonts w:eastAsia="Times New Roman" w:cs="Times New Roman"/>
          <w:szCs w:val="24"/>
        </w:rPr>
        <w:t xml:space="preserve"> κύριε Πρόεδρε –και με </w:t>
      </w:r>
      <w:proofErr w:type="spellStart"/>
      <w:r>
        <w:rPr>
          <w:rFonts w:eastAsia="Times New Roman" w:cs="Times New Roman"/>
          <w:szCs w:val="24"/>
        </w:rPr>
        <w:t>συγχωρείτε</w:t>
      </w:r>
      <w:proofErr w:type="spellEnd"/>
      <w:r>
        <w:rPr>
          <w:rFonts w:eastAsia="Times New Roman" w:cs="Times New Roman"/>
          <w:szCs w:val="24"/>
        </w:rPr>
        <w:t>, οι εκτιμήσεις μου είναι πολιτικές-</w:t>
      </w:r>
      <w:r>
        <w:rPr>
          <w:rFonts w:eastAsia="Times New Roman" w:cs="Times New Roman"/>
          <w:szCs w:val="24"/>
        </w:rPr>
        <w:t>,</w:t>
      </w:r>
      <w:r>
        <w:rPr>
          <w:rFonts w:eastAsia="Times New Roman" w:cs="Times New Roman"/>
          <w:szCs w:val="24"/>
        </w:rPr>
        <w:t xml:space="preserve"> πολιτικό έθιμο κάθε φορά που ξε</w:t>
      </w:r>
      <w:r>
        <w:rPr>
          <w:rFonts w:eastAsia="Times New Roman" w:cs="Times New Roman"/>
          <w:szCs w:val="24"/>
        </w:rPr>
        <w:t xml:space="preserve">κινάμε μια διαδικασία να επιχειρεί ο κ. Λοβέρδος να θέσει διάφορα ζητήματα. Είναι δικαίωμά του, αλλά το επισημαίνω, για να το ξέρουμε. Αυτό είναι το πρώτο. </w:t>
      </w:r>
    </w:p>
    <w:p w14:paraId="6EF72266"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αυτό το οποίο, όμως, πολιτικά με εξόργισε είναι ότι με έναν κυνικό και χυδαίο πολιτικά τρ</w:t>
      </w:r>
      <w:r>
        <w:rPr>
          <w:rFonts w:eastAsia="Times New Roman" w:cs="Times New Roman"/>
          <w:szCs w:val="24"/>
        </w:rPr>
        <w:t>όπο επιχείρησε να αντιπαρατεθεί…</w:t>
      </w:r>
    </w:p>
    <w:p w14:paraId="6EF72267"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Καλά, εσείς είστε τώρα ήπιος άνθρωπος. Αν θέλετε, το «χυδαίο» αποσύρετέ το από τα Πρακτικά. </w:t>
      </w:r>
    </w:p>
    <w:p w14:paraId="6EF72268"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Όχι, ακούστε με και το ξαναλέω: Με έναν πολιτικά κυνικό και πολιτικά χυδαίο τρόπο</w:t>
      </w:r>
      <w:r>
        <w:rPr>
          <w:rFonts w:eastAsia="Times New Roman" w:cs="Times New Roman"/>
          <w:szCs w:val="24"/>
        </w:rPr>
        <w:t xml:space="preserve"> επιχείρησε…</w:t>
      </w:r>
    </w:p>
    <w:p w14:paraId="6EF72269"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Τι έκανα;</w:t>
      </w:r>
    </w:p>
    <w:p w14:paraId="6EF7226A"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…να στηρίξει το επιχείρημα ότι κατέρρευσε η διαδικασία του κατεπείγοντος πάνω στην τραγωδία που έζησαν και ζουν οι άνθρωποι που χτυπήθηκαν από αυτή τη φυσική καταστροφή, που έδεσε –αν θέλετε- με τις διαχρονικές ανεπάρκειες συνολικά των μέτρων αντιπλημμυρικ</w:t>
      </w:r>
      <w:r>
        <w:rPr>
          <w:rFonts w:eastAsia="Times New Roman" w:cs="Times New Roman"/>
          <w:szCs w:val="24"/>
        </w:rPr>
        <w:t xml:space="preserve">ής προστασίας. Αυτό το θεωρώ πολιτικά και χυδαίο και κυνικό. </w:t>
      </w:r>
    </w:p>
    <w:p w14:paraId="6EF7226B"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κατεπείγουσα διαδικασία και τα επιχειρήματα για το τι είναι και το τι δεν είναι, έχουν ειπωθεί ήδη στις </w:t>
      </w:r>
      <w:r>
        <w:rPr>
          <w:rFonts w:eastAsia="Times New Roman" w:cs="Times New Roman"/>
          <w:szCs w:val="24"/>
        </w:rPr>
        <w:t>ε</w:t>
      </w:r>
      <w:r>
        <w:rPr>
          <w:rFonts w:eastAsia="Times New Roman" w:cs="Times New Roman"/>
          <w:szCs w:val="24"/>
        </w:rPr>
        <w:t>πιτροπές και αυτό το θέμα έχει –κατά τη γνώμη μου- κλείσει. Για τα υπόλοιπ</w:t>
      </w:r>
      <w:r>
        <w:rPr>
          <w:rFonts w:eastAsia="Times New Roman" w:cs="Times New Roman"/>
          <w:szCs w:val="24"/>
        </w:rPr>
        <w:t xml:space="preserve">α προφανώς πρέπει να έρθει η τροπολογία κάποια </w:t>
      </w:r>
      <w:r>
        <w:rPr>
          <w:rFonts w:eastAsia="Times New Roman" w:cs="Times New Roman"/>
          <w:szCs w:val="24"/>
        </w:rPr>
        <w:lastRenderedPageBreak/>
        <w:t xml:space="preserve">στιγμή, έτσι ώστε να μπορούν οι πολιτικές δυνάμεις να τοποθετηθούν με επάρκεια. </w:t>
      </w:r>
    </w:p>
    <w:p w14:paraId="6EF7226C"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αυτό σε καμμία περίπτωση δεν μειώνει –και νομίζω ότι εκεί θα συμφωνήσουμε όλοι- την ανάγκη να υπάρξει αυτή η πρωτοβουλία κα</w:t>
      </w:r>
      <w:r>
        <w:rPr>
          <w:rFonts w:eastAsia="Times New Roman" w:cs="Times New Roman"/>
          <w:szCs w:val="24"/>
        </w:rPr>
        <w:t>ι να ενισχυθούν οι άνθρωποι με ό,τι μέσα διαθέτουμε σε αυτή την περιοχή.</w:t>
      </w:r>
    </w:p>
    <w:p w14:paraId="6EF7226D"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EF7226E"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Εγώ, από ό,τι κατάλαβα, ο κ. Λοβέρδος δεν έθεσε θέμα αλλαγής της διαδικασίας. </w:t>
      </w:r>
    </w:p>
    <w:p w14:paraId="6EF7226F"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w:t>
      </w:r>
    </w:p>
    <w:p w14:paraId="6EF72270"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Λοβέρδο, σας έχω δει. Περιμένετε. </w:t>
      </w:r>
    </w:p>
    <w:p w14:paraId="6EF72271"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Απλώς είπε τις ενστάσεις του σχετικά με τη λέξη «κατεπείγον». Δεν ζήτησε κάτι άλλο. Είναι γνωστό ότι</w:t>
      </w:r>
      <w:r>
        <w:rPr>
          <w:rFonts w:eastAsia="Times New Roman" w:cs="Times New Roman"/>
          <w:szCs w:val="24"/>
        </w:rPr>
        <w:t>,</w:t>
      </w:r>
      <w:r>
        <w:rPr>
          <w:rFonts w:eastAsia="Times New Roman" w:cs="Times New Roman"/>
          <w:szCs w:val="24"/>
        </w:rPr>
        <w:t xml:space="preserve"> αν έχουν ψηφίσει οι </w:t>
      </w:r>
      <w:r>
        <w:rPr>
          <w:rFonts w:eastAsia="Times New Roman" w:cs="Times New Roman"/>
          <w:szCs w:val="24"/>
        </w:rPr>
        <w:t>ε</w:t>
      </w:r>
      <w:r>
        <w:rPr>
          <w:rFonts w:eastAsia="Times New Roman" w:cs="Times New Roman"/>
          <w:szCs w:val="24"/>
        </w:rPr>
        <w:t>πιτροπές και η Διάσκεψη των Προέδρων, θεωρείται τετελεσμέν</w:t>
      </w:r>
      <w:r>
        <w:rPr>
          <w:rFonts w:eastAsia="Times New Roman" w:cs="Times New Roman"/>
          <w:szCs w:val="24"/>
        </w:rPr>
        <w:t xml:space="preserve">ο αυτό. </w:t>
      </w:r>
    </w:p>
    <w:p w14:paraId="6EF72272"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Έφυγε ο κύριος Υπουργός; </w:t>
      </w:r>
    </w:p>
    <w:p w14:paraId="6EF72273"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ΕΦΗ ΑΧΤΣΙΟΓΛΟΥ (Υπουργός Εργασίας, Κοινωνικής Ασφάλισης και Κοινωνικής Αλληλεγγύης): </w:t>
      </w:r>
      <w:r>
        <w:rPr>
          <w:rFonts w:eastAsia="Times New Roman" w:cs="Times New Roman"/>
          <w:szCs w:val="24"/>
        </w:rPr>
        <w:t xml:space="preserve">Βγήκε έξω για λίγο. </w:t>
      </w:r>
    </w:p>
    <w:p w14:paraId="6EF72274"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Ήθελα να τον ρωτήσω επί του θέματος της τροπολογίας. </w:t>
      </w:r>
    </w:p>
    <w:p w14:paraId="6EF72275"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w:t>
      </w:r>
      <w:r>
        <w:rPr>
          <w:rFonts w:eastAsia="Times New Roman" w:cs="Times New Roman"/>
          <w:szCs w:val="24"/>
        </w:rPr>
        <w:t xml:space="preserve"> τον λόγο για ένα λεπτό, αλλά μην ξεκινήσουμε τώρα τσακωμό. </w:t>
      </w:r>
    </w:p>
    <w:p w14:paraId="6EF72276"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έχω, κύριε Πρόεδρε, καμμία τέτοια διάθεση. Απλώς θέλω να κάνω μια διευκρίνιση, αφού ο συνάδελφος της Πλειοψηφίας τη θεωρεί αναγκαία. Εγώ είπα ότι η αναβολή που </w:t>
      </w:r>
      <w:proofErr w:type="spellStart"/>
      <w:r>
        <w:rPr>
          <w:rFonts w:eastAsia="Times New Roman" w:cs="Times New Roman"/>
          <w:szCs w:val="24"/>
        </w:rPr>
        <w:t>εδόθη</w:t>
      </w:r>
      <w:proofErr w:type="spellEnd"/>
      <w:r>
        <w:rPr>
          <w:rFonts w:eastAsia="Times New Roman" w:cs="Times New Roman"/>
          <w:szCs w:val="24"/>
        </w:rPr>
        <w:t xml:space="preserve"> εξαιτία</w:t>
      </w:r>
      <w:r>
        <w:rPr>
          <w:rFonts w:eastAsia="Times New Roman" w:cs="Times New Roman"/>
          <w:szCs w:val="24"/>
        </w:rPr>
        <w:t xml:space="preserve">ς ενός τραγικού γεγονότος απέδειξε ότι εξ αντικειμένου χρόνος υπήρχε. Ούτε αναφέρθηκα στα γεγονότα αυτά καθαυτά ούτε άρχισα την κριτική. Τα προβλήματα κατανόησης που έχει ο </w:t>
      </w:r>
      <w:r>
        <w:rPr>
          <w:rFonts w:eastAsia="Times New Roman" w:cs="Times New Roman"/>
          <w:szCs w:val="24"/>
        </w:rPr>
        <w:t>ε</w:t>
      </w:r>
      <w:r>
        <w:rPr>
          <w:rFonts w:eastAsia="Times New Roman" w:cs="Times New Roman"/>
          <w:szCs w:val="24"/>
        </w:rPr>
        <w:t>κπρόσωπος της Πλειοψηφίας είναι δικά του προβλήματα. Εγώ δεν μπορώ να κάνω κάτι γι</w:t>
      </w:r>
      <w:r>
        <w:rPr>
          <w:rFonts w:eastAsia="Times New Roman" w:cs="Times New Roman"/>
          <w:szCs w:val="24"/>
        </w:rPr>
        <w:t xml:space="preserve">α αυτό. </w:t>
      </w:r>
    </w:p>
    <w:p w14:paraId="6EF72277"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w:t>
      </w:r>
    </w:p>
    <w:p w14:paraId="6EF72278"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έχει τον λόγο για τρία λεπτά. </w:t>
      </w:r>
    </w:p>
    <w:p w14:paraId="6EF72279"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Κύριε Πρόεδρε, θα ήθελα τον λόγο. </w:t>
      </w:r>
    </w:p>
    <w:p w14:paraId="6EF7227A"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Μαντά, εντάξει. Μην κάνουμε τώρα θέμα. Δεν είπε τίποτα το ιδιαίτερο. </w:t>
      </w:r>
    </w:p>
    <w:p w14:paraId="6EF7227B"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ΧΡ</w:t>
      </w:r>
      <w:r>
        <w:rPr>
          <w:rFonts w:eastAsia="Times New Roman" w:cs="Times New Roman"/>
          <w:b/>
          <w:szCs w:val="24"/>
        </w:rPr>
        <w:t xml:space="preserve">ΗΣΤΟΣ ΜΑΝΤΑΣ: </w:t>
      </w:r>
      <w:r>
        <w:rPr>
          <w:rFonts w:eastAsia="Times New Roman" w:cs="Times New Roman"/>
          <w:szCs w:val="24"/>
        </w:rPr>
        <w:t>Όχι, κύριε Πρόεδρε, θα μου δώσετε τον λόγο και εμένα πάλι. Δεν γίνεται!</w:t>
      </w:r>
    </w:p>
    <w:p w14:paraId="6EF7227C"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Είναι που είναι περιορισμένος ο χρόνος, εάν χάσουμε μία ώρα με διαδικαστικά…</w:t>
      </w:r>
    </w:p>
    <w:p w14:paraId="6EF7227D"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Δευτερόλεπτα μόνο!</w:t>
      </w:r>
    </w:p>
    <w:p w14:paraId="6EF7227E"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w:t>
      </w:r>
      <w:r>
        <w:rPr>
          <w:rFonts w:eastAsia="Times New Roman" w:cs="Times New Roman"/>
          <w:b/>
          <w:szCs w:val="24"/>
        </w:rPr>
        <w:t xml:space="preserve">μάνης): </w:t>
      </w: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w:t>
      </w:r>
    </w:p>
    <w:p w14:paraId="6EF7227F"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εγώ απλώς θέλω να ρωτήσω την Κυβέρνηση τι προτίθεται να κάνει σχετικά με τις σημερινές ανακοινώσεις, όσον αφορά τα μέτρα για τους πληγέντες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 προτίθεται να φέρει τροπολογία, ποια είναι αυτή η τροπολογία, πότε θα κατατεθεί. </w:t>
      </w:r>
    </w:p>
    <w:p w14:paraId="6EF72280"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Έχει γίνει σύνηθες στην Κυβέρνηση να νομοθετεί δι</w:t>
      </w:r>
      <w:r>
        <w:rPr>
          <w:rFonts w:eastAsia="Times New Roman" w:cs="Times New Roman"/>
          <w:szCs w:val="24"/>
        </w:rPr>
        <w:t>’</w:t>
      </w:r>
      <w:r>
        <w:rPr>
          <w:rFonts w:eastAsia="Times New Roman" w:cs="Times New Roman"/>
          <w:szCs w:val="24"/>
        </w:rPr>
        <w:t xml:space="preserve"> ανακοινώσεων εκτός της Αιθούσης. Νομίζω ότι</w:t>
      </w:r>
      <w:r>
        <w:rPr>
          <w:rFonts w:eastAsia="Times New Roman" w:cs="Times New Roman"/>
          <w:szCs w:val="24"/>
        </w:rPr>
        <w:t>,</w:t>
      </w:r>
      <w:r>
        <w:rPr>
          <w:rFonts w:eastAsia="Times New Roman" w:cs="Times New Roman"/>
          <w:szCs w:val="24"/>
        </w:rPr>
        <w:t xml:space="preserve"> για αλλαγή</w:t>
      </w:r>
      <w:r>
        <w:rPr>
          <w:rFonts w:eastAsia="Times New Roman" w:cs="Times New Roman"/>
          <w:szCs w:val="24"/>
        </w:rPr>
        <w:t>,</w:t>
      </w:r>
      <w:r>
        <w:rPr>
          <w:rFonts w:eastAsia="Times New Roman" w:cs="Times New Roman"/>
          <w:szCs w:val="24"/>
        </w:rPr>
        <w:t xml:space="preserve"> θα ήταν φρόνιμο, χρήσιμο, ωφέλιμο και ορθό η Κυβέρνηση να είχε ε</w:t>
      </w:r>
      <w:r>
        <w:rPr>
          <w:rFonts w:eastAsia="Times New Roman" w:cs="Times New Roman"/>
          <w:szCs w:val="24"/>
        </w:rPr>
        <w:t xml:space="preserve">νημερώσει πρώτα την Εθνική Αντιπροσωπεία. Δεν το έπραξε.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ξέρουμε, εάν φέρει τροπολογία, πότε θα τη φέρει, για να μπορούμε να τη δούμε, να τη συζητήσουμε, να εισηγηθούμε και εμείς τις απόψεις μας. </w:t>
      </w:r>
    </w:p>
    <w:p w14:paraId="6EF72281"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w:t>
      </w:r>
      <w:r>
        <w:rPr>
          <w:rFonts w:eastAsia="Times New Roman" w:cs="Times New Roman"/>
          <w:szCs w:val="24"/>
        </w:rPr>
        <w:t xml:space="preserve">ιε </w:t>
      </w:r>
      <w:proofErr w:type="spellStart"/>
      <w:r>
        <w:rPr>
          <w:rFonts w:eastAsia="Times New Roman" w:cs="Times New Roman"/>
          <w:szCs w:val="24"/>
        </w:rPr>
        <w:t>Δένδια</w:t>
      </w:r>
      <w:proofErr w:type="spellEnd"/>
      <w:r>
        <w:rPr>
          <w:rFonts w:eastAsia="Times New Roman" w:cs="Times New Roman"/>
          <w:szCs w:val="24"/>
        </w:rPr>
        <w:t>, έχετε δίκιο. Την ώρα που μπαίνατε στην Αίθουσα ακριβώς αυτό είπα και για αυτό ρώτησα τώρα πού είναι ο Υπουργός, γιατί είχα πει ότι</w:t>
      </w:r>
      <w:r>
        <w:rPr>
          <w:rFonts w:eastAsia="Times New Roman" w:cs="Times New Roman"/>
          <w:szCs w:val="24"/>
        </w:rPr>
        <w:t>,</w:t>
      </w:r>
      <w:r>
        <w:rPr>
          <w:rFonts w:eastAsia="Times New Roman" w:cs="Times New Roman"/>
          <w:szCs w:val="24"/>
        </w:rPr>
        <w:t xml:space="preserve"> πριν αρχίσουμε, εάν ήθελε ο Υπουργός, να ενημερώσει, για να ξέρουμε εκ των προτέρων. </w:t>
      </w:r>
    </w:p>
    <w:p w14:paraId="6EF72282"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Είπα, επίσης, για να το έχε</w:t>
      </w:r>
      <w:r>
        <w:rPr>
          <w:rFonts w:eastAsia="Times New Roman" w:cs="Times New Roman"/>
          <w:szCs w:val="24"/>
        </w:rPr>
        <w:t xml:space="preserve">τε υπ’ </w:t>
      </w:r>
      <w:proofErr w:type="spellStart"/>
      <w:r>
        <w:rPr>
          <w:rFonts w:eastAsia="Times New Roman" w:cs="Times New Roman"/>
          <w:szCs w:val="24"/>
        </w:rPr>
        <w:t>όψιν</w:t>
      </w:r>
      <w:proofErr w:type="spellEnd"/>
      <w:r>
        <w:rPr>
          <w:rFonts w:eastAsia="Times New Roman" w:cs="Times New Roman"/>
          <w:szCs w:val="24"/>
        </w:rPr>
        <w:t xml:space="preserve"> σας, ότι τουλάχιστον πριν πάρουν τον λόγο οι Κοινοβουλευτικοί Εκπρόσωποι πρέπει απαραιτήτως να έχει κατατεθεί η τροπολογία. Απλώς να μη χάσουμε χρόνο, περιμένοντας να ανέβει στο Βήμα ο κ. </w:t>
      </w:r>
      <w:proofErr w:type="spellStart"/>
      <w:r>
        <w:rPr>
          <w:rFonts w:eastAsia="Times New Roman" w:cs="Times New Roman"/>
          <w:szCs w:val="24"/>
        </w:rPr>
        <w:t>Μπαλαούρας</w:t>
      </w:r>
      <w:proofErr w:type="spellEnd"/>
      <w:r>
        <w:rPr>
          <w:rFonts w:eastAsia="Times New Roman" w:cs="Times New Roman"/>
          <w:szCs w:val="24"/>
        </w:rPr>
        <w:t>,</w:t>
      </w:r>
      <w:r>
        <w:rPr>
          <w:rFonts w:eastAsia="Times New Roman" w:cs="Times New Roman"/>
          <w:szCs w:val="24"/>
        </w:rPr>
        <w:t xml:space="preserve"> που είναι παρών. </w:t>
      </w:r>
    </w:p>
    <w:p w14:paraId="6EF72283"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Ορίστε, κύριε Μαντά, έχετε</w:t>
      </w:r>
      <w:r>
        <w:rPr>
          <w:rFonts w:eastAsia="Times New Roman" w:cs="Times New Roman"/>
          <w:szCs w:val="24"/>
        </w:rPr>
        <w:t xml:space="preserve"> τον λόγο για ένα λεπτό και κλείνει το διαδικαστικό. </w:t>
      </w:r>
    </w:p>
    <w:p w14:paraId="6EF72284"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Ένα δευτερόλεπτο θα μιλήσω, κύριε Πρόεδρε. </w:t>
      </w:r>
    </w:p>
    <w:p w14:paraId="6EF72285"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Τα περί κατανόησης του τα επιστρέφω του Κοινοβουλευτικού Εκπροσώπου της Δημοκρατικής Συμπαράταξης, γιατί όλοι καταλαβαίνουν σε αυτή την Αίθουσα πώς χρησιμοποιεί καθένας και καθεμιά από εμάς την επικαιρότητα και τα γεγονότα. </w:t>
      </w:r>
    </w:p>
    <w:p w14:paraId="6EF7228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Η γνώμη μου είναι ότι σήμερα πρέπει να είμαστε όσο μπορούμε πιο ήρεμοι. </w:t>
      </w:r>
    </w:p>
    <w:p w14:paraId="6EF7228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Όχι, όχι δεν θα είμαστε!</w:t>
      </w:r>
    </w:p>
    <w:p w14:paraId="6EF72288" w14:textId="77777777" w:rsidR="00E92729" w:rsidRDefault="0044197E">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Απ</w:t>
      </w:r>
      <w:r>
        <w:rPr>
          <w:rFonts w:eastAsia="Times New Roman" w:cs="Times New Roman"/>
          <w:szCs w:val="24"/>
        </w:rPr>
        <w:t>ό</w:t>
      </w:r>
      <w:r>
        <w:rPr>
          <w:rFonts w:eastAsia="Times New Roman" w:cs="Times New Roman"/>
          <w:szCs w:val="24"/>
        </w:rPr>
        <w:t xml:space="preserve"> ό,τι έχω αντιληφθεί από τις ψηφοφορίες, πλην της Χρυσής Αυγής</w:t>
      </w:r>
      <w:r>
        <w:rPr>
          <w:rFonts w:eastAsia="Times New Roman" w:cs="Times New Roman"/>
          <w:szCs w:val="24"/>
        </w:rPr>
        <w:t>,</w:t>
      </w:r>
      <w:r>
        <w:rPr>
          <w:rFonts w:eastAsia="Times New Roman" w:cs="Times New Roman"/>
          <w:szCs w:val="24"/>
        </w:rPr>
        <w:t xml:space="preserve"> που εξέφρασε επιφύλαξη και θα ακούσουμε </w:t>
      </w:r>
      <w:r>
        <w:rPr>
          <w:rFonts w:eastAsia="Times New Roman" w:cs="Times New Roman"/>
          <w:szCs w:val="24"/>
        </w:rPr>
        <w:t>σήμερα ποια είναι η τελική της θέση</w:t>
      </w:r>
      <w:r>
        <w:rPr>
          <w:rFonts w:eastAsia="Times New Roman" w:cs="Times New Roman"/>
          <w:szCs w:val="24"/>
        </w:rPr>
        <w:t>,</w:t>
      </w:r>
      <w:r>
        <w:rPr>
          <w:rFonts w:eastAsia="Times New Roman" w:cs="Times New Roman"/>
          <w:szCs w:val="24"/>
        </w:rPr>
        <w:t xml:space="preserve"> όλα τα υπόλοιπα κόμματα ψηφίζουμε </w:t>
      </w:r>
      <w:r>
        <w:rPr>
          <w:rFonts w:eastAsia="Times New Roman" w:cs="Times New Roman"/>
          <w:szCs w:val="24"/>
        </w:rPr>
        <w:t>υπέρ</w:t>
      </w:r>
      <w:r>
        <w:rPr>
          <w:rFonts w:eastAsia="Times New Roman" w:cs="Times New Roman"/>
          <w:szCs w:val="24"/>
        </w:rPr>
        <w:t xml:space="preserve">. </w:t>
      </w:r>
    </w:p>
    <w:p w14:paraId="6EF7228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Αυτό δεν αφορά εμάς, όμως.</w:t>
      </w:r>
    </w:p>
    <w:p w14:paraId="6EF7228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Μιλάω γενικά, κύριε Μαντά.</w:t>
      </w:r>
    </w:p>
    <w:p w14:paraId="6EF7228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Αν αρχίσουμε τους τσακωμούς, πριν τοποθετηθεί ο πρώτος εισηγητής</w:t>
      </w:r>
      <w:r>
        <w:rPr>
          <w:rFonts w:eastAsia="Times New Roman" w:cs="Times New Roman"/>
          <w:szCs w:val="24"/>
        </w:rPr>
        <w:t>,</w:t>
      </w:r>
      <w:r>
        <w:rPr>
          <w:rFonts w:eastAsia="Times New Roman" w:cs="Times New Roman"/>
          <w:szCs w:val="24"/>
        </w:rPr>
        <w:t xml:space="preserve"> νομίζω ότ</w:t>
      </w:r>
      <w:r>
        <w:rPr>
          <w:rFonts w:eastAsia="Times New Roman" w:cs="Times New Roman"/>
          <w:szCs w:val="24"/>
        </w:rPr>
        <w:t>ι δεν βοηθάει.</w:t>
      </w:r>
    </w:p>
    <w:p w14:paraId="6EF7228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Κύριε Πρόεδρε, θα ήθελα τον λόγο. </w:t>
      </w:r>
    </w:p>
    <w:p w14:paraId="6EF7228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Γεωργιάδη, έχετε τον λόγο για ένα λεπτό και τελειώνουμε. Θέλουμε όλοι τώρα να κάνουμε δήλωση για το κατεπείγον!</w:t>
      </w:r>
    </w:p>
    <w:p w14:paraId="6EF7228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Δεν είναι τόσο για το κατεπείγον</w:t>
      </w:r>
      <w:r>
        <w:rPr>
          <w:rFonts w:eastAsia="Times New Roman" w:cs="Times New Roman"/>
          <w:szCs w:val="24"/>
        </w:rPr>
        <w:t>,</w:t>
      </w:r>
      <w:r>
        <w:rPr>
          <w:rFonts w:eastAsia="Times New Roman" w:cs="Times New Roman"/>
          <w:szCs w:val="24"/>
        </w:rPr>
        <w:t xml:space="preserve"> γιατί γνωρίζουμε ότι η απαξίωση και η νομοθέτηση «στο πόδι» είναι πλέον πανάκεια. </w:t>
      </w:r>
    </w:p>
    <w:p w14:paraId="6EF7228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που είναι σημαντικό να ακουστεί στην Αίθουσα είναι ότι την Παρασκευή η Βουλή των Ελλήνων </w:t>
      </w:r>
      <w:r>
        <w:rPr>
          <w:rFonts w:eastAsia="Times New Roman" w:cs="Times New Roman"/>
          <w:szCs w:val="24"/>
        </w:rPr>
        <w:t xml:space="preserve">άνοιξε κωδικό ενισχύοντας με 1.000.0000 ευρώ τους πληγέντες. Καλό θα είναι να το ξέρουν όλοι. Έτυχε εγώ να προεδρεύω την Παρασκευή. Ο ίδιος ο Πρόεδρος της Βουλής ο κ. </w:t>
      </w:r>
      <w:proofErr w:type="spellStart"/>
      <w:r>
        <w:rPr>
          <w:rFonts w:eastAsia="Times New Roman" w:cs="Times New Roman"/>
          <w:szCs w:val="24"/>
        </w:rPr>
        <w:t>Βούτσης</w:t>
      </w:r>
      <w:proofErr w:type="spellEnd"/>
      <w:r>
        <w:rPr>
          <w:rFonts w:eastAsia="Times New Roman" w:cs="Times New Roman"/>
          <w:szCs w:val="24"/>
        </w:rPr>
        <w:t xml:space="preserve"> άνοιξε κωδικό δίνοντας 1.000.000 προς ενίσχυση στους πληγέντες. Αυτό κάναμε σαν Β</w:t>
      </w:r>
      <w:r>
        <w:rPr>
          <w:rFonts w:eastAsia="Times New Roman" w:cs="Times New Roman"/>
          <w:szCs w:val="24"/>
        </w:rPr>
        <w:t>ουλή, εμείς. Το τι σκοπεύει να κάνει η Κυβέρνηση αναμένουμε να το δούμε.</w:t>
      </w:r>
    </w:p>
    <w:p w14:paraId="6EF7229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Είναι γνωστό αυτό.</w:t>
      </w:r>
    </w:p>
    <w:p w14:paraId="6EF7229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Περιμένουμε, λοιπόν, να δούμε και εμείς τι θα γίνει με την τροπολογία, γιατί έχει δ</w:t>
      </w:r>
      <w:r>
        <w:rPr>
          <w:rFonts w:eastAsia="Times New Roman" w:cs="Times New Roman"/>
          <w:szCs w:val="24"/>
        </w:rPr>
        <w:t xml:space="preserve">ίκιο ο κ. Λοβέρδος ότι έχει σημασία για το πώς θα τοποθετηθούμε και σαν εισηγητές και σαν </w:t>
      </w:r>
      <w:r>
        <w:rPr>
          <w:rFonts w:eastAsia="Times New Roman" w:cs="Times New Roman"/>
          <w:szCs w:val="24"/>
        </w:rPr>
        <w:t>κ</w:t>
      </w:r>
      <w:r>
        <w:rPr>
          <w:rFonts w:eastAsia="Times New Roman" w:cs="Times New Roman"/>
          <w:szCs w:val="24"/>
        </w:rPr>
        <w:t xml:space="preserve">όμματα. </w:t>
      </w:r>
    </w:p>
    <w:p w14:paraId="6EF7229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EF7229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μας ενημερώσετε εσείς, κυρία Υπουργέ; Δεν σας βάζω χρόνο</w:t>
      </w:r>
      <w:r>
        <w:rPr>
          <w:rFonts w:eastAsia="Times New Roman" w:cs="Times New Roman"/>
          <w:szCs w:val="24"/>
        </w:rPr>
        <w:t>,</w:t>
      </w:r>
      <w:r>
        <w:rPr>
          <w:rFonts w:eastAsia="Times New Roman" w:cs="Times New Roman"/>
          <w:szCs w:val="24"/>
        </w:rPr>
        <w:t xml:space="preserve"> γιατί υποθέτω ότι θα είστε σύντομη.</w:t>
      </w:r>
    </w:p>
    <w:p w14:paraId="6EF72294" w14:textId="77777777" w:rsidR="00E92729" w:rsidRDefault="0044197E">
      <w:pPr>
        <w:spacing w:line="600" w:lineRule="auto"/>
        <w:ind w:firstLine="720"/>
        <w:contextualSpacing/>
        <w:jc w:val="both"/>
        <w:rPr>
          <w:rFonts w:eastAsia="Times New Roman" w:cs="Times New Roman"/>
          <w:szCs w:val="24"/>
        </w:rPr>
      </w:pPr>
      <w:r>
        <w:rPr>
          <w:rFonts w:eastAsia="Times New Roman"/>
          <w:b/>
          <w:bCs/>
          <w:color w:val="242424"/>
        </w:rPr>
        <w:lastRenderedPageBreak/>
        <w:t>ΕΦΗ ΑΧΤΣΙΟ</w:t>
      </w:r>
      <w:r>
        <w:rPr>
          <w:rFonts w:eastAsia="Times New Roman"/>
          <w:b/>
          <w:bCs/>
          <w:color w:val="242424"/>
        </w:rPr>
        <w:t>ΓΛΟΥ (Υπουργός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Θέλω να πω, κύριε Πρόεδρε, ότι θα υπάρξει τροπολογία για την έκτακτη ενίσχυση των πληγέντων που θα έρθει στη Βουλή περίπου στις 14.00΄.</w:t>
      </w:r>
    </w:p>
    <w:p w14:paraId="6EF7229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Αυτό σημαίνε</w:t>
      </w:r>
      <w:r>
        <w:rPr>
          <w:rFonts w:eastAsia="Times New Roman" w:cs="Times New Roman"/>
          <w:szCs w:val="24"/>
        </w:rPr>
        <w:t xml:space="preserve">ι πρακτικά -για να έχετε όλοι μια εικόνα- ότι θα έρθει όταν θα τελειώνουν –δεν θα έχουν τελειώσει ακριβώς- οι γενικοί εισηγητές και οι ειδικοί αγορητές. </w:t>
      </w:r>
    </w:p>
    <w:p w14:paraId="6EF7229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w:t>
      </w:r>
    </w:p>
    <w:p w14:paraId="6EF7229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Κουτσούκο, μίλησε ο Κοινοβο</w:t>
      </w:r>
      <w:r>
        <w:rPr>
          <w:rFonts w:eastAsia="Times New Roman" w:cs="Times New Roman"/>
          <w:szCs w:val="24"/>
        </w:rPr>
        <w:t>υλευτικός σας Εκπρόσωπος.</w:t>
      </w:r>
    </w:p>
    <w:p w14:paraId="6EF7229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Θα μιλήσουμε και μετά την τροπολογία. Δεν μπορείτε να μας το</w:t>
      </w:r>
      <w:r>
        <w:rPr>
          <w:rFonts w:eastAsia="Times New Roman" w:cs="Times New Roman"/>
          <w:szCs w:val="24"/>
        </w:rPr>
        <w:t>ν</w:t>
      </w:r>
      <w:r>
        <w:rPr>
          <w:rFonts w:eastAsia="Times New Roman" w:cs="Times New Roman"/>
          <w:szCs w:val="24"/>
        </w:rPr>
        <w:t xml:space="preserve"> στερήσετε τον λόγο.</w:t>
      </w:r>
    </w:p>
    <w:p w14:paraId="6EF7229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Άλλο αυτό. Πρέπει να δούμε και πόσες σελίδες θα είναι η τροπολογία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Έχετε δίκιο σε αυ</w:t>
      </w:r>
      <w:r>
        <w:rPr>
          <w:rFonts w:eastAsia="Times New Roman" w:cs="Times New Roman"/>
          <w:szCs w:val="24"/>
        </w:rPr>
        <w:t>τό. Σας λέω ότι πρακτικά, όπως το είπε η κυρία Υπουργός, σημαίνει ότι τελειώνοντας οι ειδικοί αγορητές θα έρθει η τροπολογία, ώστε οι υπόλοιποι ομιλητές και οι Κοινοβουλευτικοί Εκπρόσωποι να την έχουν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πριν ανέβουν στο Βήμα. Κατάλαβα τι είπατε</w:t>
      </w:r>
      <w:r>
        <w:rPr>
          <w:rFonts w:eastAsia="Times New Roman" w:cs="Times New Roman"/>
          <w:szCs w:val="24"/>
        </w:rPr>
        <w:t xml:space="preserve"> και ναι, μπορεί γι’ αυτό το </w:t>
      </w:r>
      <w:r>
        <w:rPr>
          <w:rFonts w:eastAsia="Times New Roman" w:cs="Times New Roman"/>
          <w:szCs w:val="24"/>
        </w:rPr>
        <w:lastRenderedPageBreak/>
        <w:t>θέμα να υπάρξει ένα επιπλέον δίλεπτο στο</w:t>
      </w:r>
      <w:r>
        <w:rPr>
          <w:rFonts w:eastAsia="Times New Roman" w:cs="Times New Roman"/>
          <w:szCs w:val="24"/>
        </w:rPr>
        <w:t>ν</w:t>
      </w:r>
      <w:r>
        <w:rPr>
          <w:rFonts w:eastAsia="Times New Roman" w:cs="Times New Roman"/>
          <w:szCs w:val="24"/>
        </w:rPr>
        <w:t xml:space="preserve"> χρόνο σας για να μιλήσετε για την τροπολογία.</w:t>
      </w:r>
    </w:p>
    <w:p w14:paraId="6EF7229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τους εισηγητές. Πρώτος είναι ο κ. </w:t>
      </w:r>
      <w:proofErr w:type="spellStart"/>
      <w:r>
        <w:rPr>
          <w:rFonts w:eastAsia="Times New Roman" w:cs="Times New Roman"/>
          <w:szCs w:val="24"/>
        </w:rPr>
        <w:t>Μπαλαούρας</w:t>
      </w:r>
      <w:proofErr w:type="spellEnd"/>
      <w:r>
        <w:rPr>
          <w:rFonts w:eastAsia="Times New Roman" w:cs="Times New Roman"/>
          <w:szCs w:val="24"/>
        </w:rPr>
        <w:t>, γενικός εισηγητής εκ μέρους του ΣΥΡΙΖΑ.</w:t>
      </w:r>
    </w:p>
    <w:p w14:paraId="6EF7229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Μπαλαούρα</w:t>
      </w:r>
      <w:proofErr w:type="spellEnd"/>
      <w:r>
        <w:rPr>
          <w:rFonts w:eastAsia="Times New Roman" w:cs="Times New Roman"/>
          <w:szCs w:val="24"/>
        </w:rPr>
        <w:t>, έχετε τον λόγο.</w:t>
      </w:r>
    </w:p>
    <w:p w14:paraId="6EF7229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ΓΕΡΑΣΙΜΟ</w:t>
      </w:r>
      <w:r>
        <w:rPr>
          <w:rFonts w:eastAsia="Times New Roman" w:cs="Times New Roman"/>
          <w:b/>
          <w:szCs w:val="24"/>
        </w:rPr>
        <w:t xml:space="preserve">Σ (ΜΑΚΗΣ) ΜΠΑΛΑΟΥΡΑΣ: </w:t>
      </w:r>
      <w:r>
        <w:rPr>
          <w:rFonts w:eastAsia="Times New Roman" w:cs="Times New Roman"/>
          <w:szCs w:val="24"/>
        </w:rPr>
        <w:t>Ευχαριστώ, κύριε Πρόεδρε.</w:t>
      </w:r>
    </w:p>
    <w:p w14:paraId="6EF7229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Συνάδελφοι και </w:t>
      </w:r>
      <w:proofErr w:type="spellStart"/>
      <w:r>
        <w:rPr>
          <w:rFonts w:eastAsia="Times New Roman" w:cs="Times New Roman"/>
          <w:szCs w:val="24"/>
        </w:rPr>
        <w:t>συναδέλφισσες</w:t>
      </w:r>
      <w:proofErr w:type="spellEnd"/>
      <w:r>
        <w:rPr>
          <w:rFonts w:eastAsia="Times New Roman" w:cs="Times New Roman"/>
          <w:szCs w:val="24"/>
        </w:rPr>
        <w:t>, μέσα στην τραγικότητα των ημερών, με το</w:t>
      </w:r>
      <w:r>
        <w:rPr>
          <w:rFonts w:eastAsia="Times New Roman" w:cs="Times New Roman"/>
          <w:szCs w:val="24"/>
        </w:rPr>
        <w:t>ν</w:t>
      </w:r>
      <w:r>
        <w:rPr>
          <w:rFonts w:eastAsia="Times New Roman" w:cs="Times New Roman"/>
          <w:szCs w:val="24"/>
        </w:rPr>
        <w:t xml:space="preserve"> μεγάλο αριθμό νεκρών και την καταστροφή του βίου από το υστέρημα των φτωχών νοικοκυριών, τα φίλια προς την Αντιπολίτευση μέσα δεν ορρωδούν ούτε στον ανθρώπινο πόνο. </w:t>
      </w:r>
    </w:p>
    <w:p w14:paraId="6EF7229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Λένε ότι φταίει η </w:t>
      </w:r>
      <w:r>
        <w:rPr>
          <w:rFonts w:eastAsia="Times New Roman" w:cs="Times New Roman"/>
          <w:szCs w:val="24"/>
        </w:rPr>
        <w:t>π</w:t>
      </w:r>
      <w:r>
        <w:rPr>
          <w:rFonts w:eastAsia="Times New Roman" w:cs="Times New Roman"/>
          <w:szCs w:val="24"/>
        </w:rPr>
        <w:t xml:space="preserve">εριφέρεια και η Δούρου για τα σαράντα τουλάχιστον χρόνια ανομίας, για </w:t>
      </w:r>
      <w:r>
        <w:rPr>
          <w:rFonts w:eastAsia="Times New Roman" w:cs="Times New Roman"/>
          <w:szCs w:val="24"/>
        </w:rPr>
        <w:t>το μπάζωμα των χειμάρρων και την αποψίλωση των δασών, με την κάλυψη, όχι όμως με το αζημίωτο και την προτροπή μάλιστα του παλιού πολιτικού συστήματος. «</w:t>
      </w:r>
      <w:proofErr w:type="spellStart"/>
      <w:r>
        <w:rPr>
          <w:rFonts w:eastAsia="Times New Roman" w:cs="Times New Roman"/>
          <w:szCs w:val="24"/>
        </w:rPr>
        <w:t>Ουαί</w:t>
      </w:r>
      <w:proofErr w:type="spellEnd"/>
      <w:r>
        <w:rPr>
          <w:rFonts w:eastAsia="Times New Roman" w:cs="Times New Roman"/>
          <w:szCs w:val="24"/>
        </w:rPr>
        <w:t xml:space="preserve"> υμίν</w:t>
      </w:r>
      <w:r>
        <w:rPr>
          <w:rFonts w:eastAsia="Times New Roman" w:cs="Times New Roman"/>
          <w:szCs w:val="24"/>
        </w:rPr>
        <w:t>,</w:t>
      </w:r>
      <w:r>
        <w:rPr>
          <w:rFonts w:eastAsia="Times New Roman" w:cs="Times New Roman"/>
          <w:szCs w:val="24"/>
        </w:rPr>
        <w:t xml:space="preserve"> γραμματείς και </w:t>
      </w:r>
      <w:r>
        <w:rPr>
          <w:rFonts w:eastAsia="Times New Roman" w:cs="Times New Roman"/>
          <w:szCs w:val="24"/>
        </w:rPr>
        <w:t>Φ</w:t>
      </w:r>
      <w:r>
        <w:rPr>
          <w:rFonts w:eastAsia="Times New Roman" w:cs="Times New Roman"/>
          <w:szCs w:val="24"/>
        </w:rPr>
        <w:t>αρισαίοι υποκριτές»!</w:t>
      </w:r>
    </w:p>
    <w:p w14:paraId="6EF7229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Συνάδελφοι, έρχεται σήμερα ένα νομοσχέδιο για το κοινωνι</w:t>
      </w:r>
      <w:r>
        <w:rPr>
          <w:rFonts w:eastAsia="Times New Roman" w:cs="Times New Roman"/>
          <w:szCs w:val="24"/>
        </w:rPr>
        <w:t xml:space="preserve">κό μέρισμα που, εκόντες άκοντες, η συντριπτική πλειοψηφία </w:t>
      </w:r>
      <w:r>
        <w:rPr>
          <w:rFonts w:eastAsia="Times New Roman" w:cs="Times New Roman"/>
          <w:szCs w:val="24"/>
        </w:rPr>
        <w:lastRenderedPageBreak/>
        <w:t xml:space="preserve">των </w:t>
      </w:r>
      <w:r>
        <w:rPr>
          <w:rFonts w:eastAsia="Times New Roman" w:cs="Times New Roman"/>
          <w:szCs w:val="24"/>
        </w:rPr>
        <w:t>κ</w:t>
      </w:r>
      <w:r>
        <w:rPr>
          <w:rFonts w:eastAsia="Times New Roman" w:cs="Times New Roman"/>
          <w:szCs w:val="24"/>
        </w:rPr>
        <w:t>ομμάτων το υπερψηφίζει. Πέρυσι, τέτοιες ημέρες, Νέα Δημοκρατία και ΠΑΣΟΚ</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και τα φιλικά προς αυτούς ΜΜΕ είχαν βγει στα κάγκελα, όχι μόνο εντός, αλλά</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και εκτός της χώρας. Εγκα</w:t>
      </w:r>
      <w:r>
        <w:rPr>
          <w:rFonts w:eastAsia="Times New Roman" w:cs="Times New Roman"/>
          <w:szCs w:val="24"/>
        </w:rPr>
        <w:t xml:space="preserve">λούσαν, παρακαλούσαν, θα έλεγα, την τρόικα να επέμβει. «Βάστα, </w:t>
      </w:r>
      <w:proofErr w:type="spellStart"/>
      <w:r>
        <w:rPr>
          <w:rFonts w:eastAsia="Times New Roman" w:cs="Times New Roman"/>
          <w:szCs w:val="24"/>
        </w:rPr>
        <w:t>Γερούν</w:t>
      </w:r>
      <w:proofErr w:type="spellEnd"/>
      <w:r>
        <w:rPr>
          <w:rFonts w:eastAsia="Times New Roman" w:cs="Times New Roman"/>
          <w:szCs w:val="24"/>
        </w:rPr>
        <w:t>», φώναζαν, εκλιπαρούσαν. Εισέπραξαν, όμως, τη χλεύη και την αγανάκτηση του κόσμου και αναγκάστηκαν να δείξουν, χωρίς να το πιστεύουν, ότι συμφωνούν. Έστω και έτσι, καλοδεχούμενοι.</w:t>
      </w:r>
    </w:p>
    <w:p w14:paraId="6EF722A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Τι είν</w:t>
      </w:r>
      <w:r>
        <w:rPr>
          <w:rFonts w:eastAsia="Times New Roman" w:cs="Times New Roman"/>
          <w:szCs w:val="24"/>
        </w:rPr>
        <w:t xml:space="preserve">αι και ποιους αφορά το κοινωνικό μέρισμα; Γιατί τώρα και πού βρέθηκαν τα λεφτά; Γιατί δίνεται; Μοιράζονται 1.400.000.000 </w:t>
      </w:r>
      <w:r>
        <w:rPr>
          <w:rFonts w:eastAsia="Times New Roman" w:cs="Times New Roman"/>
          <w:szCs w:val="24"/>
        </w:rPr>
        <w:t xml:space="preserve">ευρώ </w:t>
      </w:r>
      <w:r>
        <w:rPr>
          <w:rFonts w:eastAsia="Times New Roman" w:cs="Times New Roman"/>
          <w:szCs w:val="24"/>
        </w:rPr>
        <w:t>σε τρ</w:t>
      </w:r>
      <w:r>
        <w:rPr>
          <w:rFonts w:eastAsia="Times New Roman" w:cs="Times New Roman"/>
          <w:szCs w:val="24"/>
        </w:rPr>
        <w:t>ιά</w:t>
      </w:r>
      <w:r>
        <w:rPr>
          <w:rFonts w:eastAsia="Times New Roman" w:cs="Times New Roman"/>
          <w:szCs w:val="24"/>
        </w:rPr>
        <w:t>μισι εκατομμύρια περίπου ανθρώπους, δηλαδή σε πάνω από το 1/3 του πληθυσμού, που όμως έχουν πληγεί περισσότερο από την κρίσ</w:t>
      </w:r>
      <w:r>
        <w:rPr>
          <w:rFonts w:eastAsia="Times New Roman" w:cs="Times New Roman"/>
          <w:szCs w:val="24"/>
        </w:rPr>
        <w:t xml:space="preserve">η. </w:t>
      </w:r>
    </w:p>
    <w:p w14:paraId="6EF722A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Δεν είναι απλώς ένα βοήθημα, συνάδελφοι, προς αυτούς. Απορρέει από την ιδεολογία μας, από την ψυχή της Αριστεράς</w:t>
      </w:r>
      <w:r>
        <w:rPr>
          <w:rFonts w:eastAsia="Times New Roman" w:cs="Times New Roman"/>
          <w:szCs w:val="24"/>
        </w:rPr>
        <w:t>,</w:t>
      </w:r>
      <w:r>
        <w:rPr>
          <w:rFonts w:eastAsia="Times New Roman" w:cs="Times New Roman"/>
          <w:szCs w:val="24"/>
        </w:rPr>
        <w:t xml:space="preserve"> και εντός του μνημονίου δείχνουμε και συνεχίζουμε να δείχνουμε -και θα το συνεχίσουμε πολύ περισσότερο όταν φύγουμε από τα μνημόνια- την τ</w:t>
      </w:r>
      <w:r>
        <w:rPr>
          <w:rFonts w:eastAsia="Times New Roman" w:cs="Times New Roman"/>
          <w:szCs w:val="24"/>
        </w:rPr>
        <w:t>αξική μεροληψία στους μη έχοντες και κατέχοντες.</w:t>
      </w:r>
    </w:p>
    <w:p w14:paraId="6EF722A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Άμεσα δίνονται στους πολίτες 720 εκατομμύρια ευρώ, ποσά που είναι αφορολόγητα, ακατάσχετα, χωρίς κρατήσεις και χωρίς αλλαγή -πάρα πολύ σημαντικό- εισοδηματικών κριτηρίων. </w:t>
      </w:r>
    </w:p>
    <w:p w14:paraId="6EF722A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Δίνονται, επίσης, 300 εκατομμύρια σ</w:t>
      </w:r>
      <w:r>
        <w:rPr>
          <w:rFonts w:eastAsia="Times New Roman" w:cs="Times New Roman"/>
          <w:szCs w:val="24"/>
        </w:rPr>
        <w:t>τους συνταξιούχους</w:t>
      </w:r>
      <w:r>
        <w:rPr>
          <w:rFonts w:eastAsia="Times New Roman" w:cs="Times New Roman"/>
          <w:szCs w:val="24"/>
        </w:rPr>
        <w:t>,</w:t>
      </w:r>
      <w:r>
        <w:rPr>
          <w:rFonts w:eastAsia="Times New Roman" w:cs="Times New Roman"/>
          <w:szCs w:val="24"/>
        </w:rPr>
        <w:t xml:space="preserve"> που η κυβέρνηση Νέας Δημοκρατίας - ΠΑΣΟΚ παράνομα τσεκούρωσε. Το καταργήσαμε πέρσι και τώρα δίνουμε πίσω και τα αναδρομικά. </w:t>
      </w:r>
    </w:p>
    <w:p w14:paraId="6EF722A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Μέσω της ΔΕΗ δίνονται 360 εκατομμύρια ευρώ, με αποτέλεσμα το κοινωνικό οικιακό τιμολόγιο να μειωθεί κατά 70%. Θ</w:t>
      </w:r>
      <w:r>
        <w:rPr>
          <w:rFonts w:eastAsia="Times New Roman" w:cs="Times New Roman"/>
          <w:szCs w:val="24"/>
        </w:rPr>
        <w:t>α διπλασιαστεί, δηλαδή, σε σχέση με πέρσι. Ξαναλέω τη φράση: Θα μειωθεί κατά 70% το κοινωνικό τιμολόγιο!</w:t>
      </w:r>
    </w:p>
    <w:p w14:paraId="6EF722A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Ρωτάει η Αντιπολίτευση -και προηγουμένως και ο κ. Λοβέρδος- γιατί δίνουμε τώρα το μέρισμα. </w:t>
      </w:r>
    </w:p>
    <w:p w14:paraId="6EF722A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όλοι το ήξεραν. Με δηλώσεις τους και ο </w:t>
      </w:r>
      <w:r>
        <w:rPr>
          <w:rFonts w:eastAsia="Times New Roman" w:cs="Times New Roman"/>
          <w:szCs w:val="24"/>
        </w:rPr>
        <w:t>Κ</w:t>
      </w:r>
      <w:r>
        <w:rPr>
          <w:rFonts w:eastAsia="Times New Roman" w:cs="Times New Roman"/>
          <w:szCs w:val="24"/>
        </w:rPr>
        <w:t>υβερνητι</w:t>
      </w:r>
      <w:r>
        <w:rPr>
          <w:rFonts w:eastAsia="Times New Roman" w:cs="Times New Roman"/>
          <w:szCs w:val="24"/>
        </w:rPr>
        <w:t xml:space="preserve">κός </w:t>
      </w:r>
      <w:r>
        <w:rPr>
          <w:rFonts w:eastAsia="Times New Roman" w:cs="Times New Roman"/>
          <w:szCs w:val="24"/>
        </w:rPr>
        <w:t>Ε</w:t>
      </w:r>
      <w:r>
        <w:rPr>
          <w:rFonts w:eastAsia="Times New Roman" w:cs="Times New Roman"/>
          <w:szCs w:val="24"/>
        </w:rPr>
        <w:t>κπρόσωπος και κυβερνητικά στελέχη και Υπουργοί</w:t>
      </w:r>
      <w:r>
        <w:rPr>
          <w:rFonts w:eastAsia="Times New Roman" w:cs="Times New Roman"/>
          <w:szCs w:val="24"/>
        </w:rPr>
        <w:t>,</w:t>
      </w:r>
      <w:r>
        <w:rPr>
          <w:rFonts w:eastAsia="Times New Roman" w:cs="Times New Roman"/>
          <w:szCs w:val="24"/>
        </w:rPr>
        <w:t xml:space="preserve"> αρμόδιοι και μη αρμόδιοι</w:t>
      </w:r>
      <w:r>
        <w:rPr>
          <w:rFonts w:eastAsia="Times New Roman" w:cs="Times New Roman"/>
          <w:szCs w:val="24"/>
        </w:rPr>
        <w:t>,</w:t>
      </w:r>
      <w:r>
        <w:rPr>
          <w:rFonts w:eastAsia="Times New Roman" w:cs="Times New Roman"/>
          <w:szCs w:val="24"/>
        </w:rPr>
        <w:t xml:space="preserve"> είχαν πει ότι φέτος θα δοθεί -δεν ξέραμε τότε το ποσόν- κοινωνικό μέρισμα. Δεν ήταν κεραυνός εν αιθρία. </w:t>
      </w:r>
    </w:p>
    <w:p w14:paraId="6EF722A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Εδώ μπορεί να πιάνουν γέλωτες τον ελληνικό λαό και φυσικά και εμάς εδώ μ</w:t>
      </w:r>
      <w:r>
        <w:rPr>
          <w:rFonts w:eastAsia="Times New Roman" w:cs="Times New Roman"/>
          <w:szCs w:val="24"/>
        </w:rPr>
        <w:t xml:space="preserve">έσα, αλλά ακόμα και την Αντιπολίτευση, που θα κρυφογελάει για το κατάντημα αυτό, όταν λένε ότι έρχεται το </w:t>
      </w:r>
      <w:r>
        <w:rPr>
          <w:rFonts w:eastAsia="Times New Roman" w:cs="Times New Roman"/>
          <w:szCs w:val="24"/>
        </w:rPr>
        <w:lastRenderedPageBreak/>
        <w:t xml:space="preserve">νομοσχέδιο για τον </w:t>
      </w:r>
      <w:proofErr w:type="spellStart"/>
      <w:r>
        <w:rPr>
          <w:rFonts w:eastAsia="Times New Roman" w:cs="Times New Roman"/>
          <w:szCs w:val="24"/>
        </w:rPr>
        <w:t>Κουφοντίνα</w:t>
      </w:r>
      <w:proofErr w:type="spellEnd"/>
      <w:r>
        <w:rPr>
          <w:rFonts w:eastAsia="Times New Roman" w:cs="Times New Roman"/>
          <w:szCs w:val="24"/>
        </w:rPr>
        <w:t xml:space="preserve"> που πήρε άδεια, για τις εκλογές της Κεντροαριστεράς. Καλοδεχούμενες οι εκλογές και ελπίζω ο κ. Μάνος και ο κ. Ψωμιάδης, </w:t>
      </w:r>
      <w:r>
        <w:rPr>
          <w:rFonts w:eastAsia="Times New Roman" w:cs="Times New Roman"/>
          <w:szCs w:val="24"/>
        </w:rPr>
        <w:t>που ήταν κεντρικά στελέχη της ψηφοφορίας στην προχθεσινή διαδικασία, να…</w:t>
      </w:r>
    </w:p>
    <w:p w14:paraId="6EF722A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Όλα τα παρακολουθείτε!</w:t>
      </w:r>
    </w:p>
    <w:p w14:paraId="6EF722A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Πώς να το κάνουμε; Δεν θα τα πούμε; Θα τα πούμε. Προκαλείτε κιόλας! Ξύνεστε στην γκλίτσα του τσοπάνη! </w:t>
      </w:r>
      <w:r>
        <w:rPr>
          <w:rFonts w:eastAsia="Times New Roman" w:cs="Times New Roman"/>
          <w:szCs w:val="24"/>
        </w:rPr>
        <w:t>Προκαλείτε διότι λέτε ότι το φέραμε για να αλλάξουμε την ατζέντα. Ποια είναι η ατζέντα; Ότι γίνονται εκλογές στο κόμμα σας, χωρίς ιδεολογική κατεύθυνση, χωρίς ιδεολογική στόχευση, χωρίς τίποτα.</w:t>
      </w:r>
    </w:p>
    <w:p w14:paraId="6EF722A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Πείτε μας, κύριε Κουτσούκο, αν εκφράζετε το κόμμα σας, ποια εί</w:t>
      </w:r>
      <w:r>
        <w:rPr>
          <w:rFonts w:eastAsia="Times New Roman" w:cs="Times New Roman"/>
          <w:szCs w:val="24"/>
        </w:rPr>
        <w:t>ναι η κατεύθυνσή σας;</w:t>
      </w:r>
    </w:p>
    <w:p w14:paraId="6EF722A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w:t>
      </w:r>
      <w:r w:rsidRPr="00AD0553">
        <w:rPr>
          <w:rFonts w:eastAsia="Times New Roman" w:cs="Times New Roman"/>
          <w:szCs w:val="24"/>
          <w:rPrChange w:id="37" w:author="Φλούδα Χριστίνα" w:date="2017-11-23T13:19:00Z">
            <w:rPr>
              <w:rFonts w:eastAsia="Times New Roman" w:cs="Times New Roman"/>
              <w:szCs w:val="24"/>
              <w:lang w:val="en-US"/>
            </w:rPr>
          </w:rPrChange>
        </w:rPr>
        <w:t>(</w:t>
      </w:r>
      <w:r>
        <w:rPr>
          <w:rFonts w:eastAsia="Times New Roman" w:cs="Times New Roman"/>
          <w:szCs w:val="24"/>
        </w:rPr>
        <w:t>δ</w:t>
      </w:r>
      <w:r>
        <w:rPr>
          <w:rFonts w:eastAsia="Times New Roman" w:cs="Times New Roman"/>
          <w:szCs w:val="24"/>
        </w:rPr>
        <w:t>εν ακούστηκε)</w:t>
      </w:r>
    </w:p>
    <w:p w14:paraId="6EF722A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κάνετε προσωπικές αναφορές.</w:t>
      </w:r>
    </w:p>
    <w:p w14:paraId="6EF722A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Ωραία.</w:t>
      </w:r>
    </w:p>
    <w:p w14:paraId="6EF722A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Δίνεται, λοιπόν, το μέρισμα</w:t>
      </w:r>
      <w:r>
        <w:rPr>
          <w:rFonts w:eastAsia="Times New Roman" w:cs="Times New Roman"/>
          <w:szCs w:val="24"/>
        </w:rPr>
        <w:t>,</w:t>
      </w:r>
      <w:r>
        <w:rPr>
          <w:rFonts w:eastAsia="Times New Roman" w:cs="Times New Roman"/>
          <w:szCs w:val="24"/>
        </w:rPr>
        <w:t xml:space="preserve"> για να μπορέσει να λειτουργήσει ο πολλαπλασιαστής. Ξέρετε όλοι ότι η ελαστικότητα στην </w:t>
      </w:r>
      <w:r>
        <w:rPr>
          <w:rFonts w:eastAsia="Times New Roman" w:cs="Times New Roman"/>
          <w:szCs w:val="24"/>
        </w:rPr>
        <w:lastRenderedPageBreak/>
        <w:t xml:space="preserve">κατανάλωση των εγχώριων προϊόντων τα ευνοεί. Οι «ριγμένοι» στην κοινωνία θα πάρουν χαβιάρι; Θα πάρουν τα αναγκαία προς το ζην. </w:t>
      </w:r>
      <w:r>
        <w:rPr>
          <w:rFonts w:eastAsia="Times New Roman" w:cs="Times New Roman"/>
          <w:szCs w:val="24"/>
        </w:rPr>
        <w:t>Ε</w:t>
      </w:r>
      <w:r>
        <w:rPr>
          <w:rFonts w:eastAsia="Times New Roman" w:cs="Times New Roman"/>
          <w:szCs w:val="24"/>
        </w:rPr>
        <w:t>ξαιτίας αυτού θα ενισχυθεί η ανάπτυξη το</w:t>
      </w:r>
      <w:r>
        <w:rPr>
          <w:rFonts w:eastAsia="Times New Roman" w:cs="Times New Roman"/>
          <w:szCs w:val="24"/>
        </w:rPr>
        <w:t xml:space="preserve"> 2017 και θα δημιουργηθούν δεδομένα για την ανάπτυξη το 2018. Άρα αυτά θα έπρεπε να γίνονται όσο το δυνατόν νωρίτερα. </w:t>
      </w:r>
    </w:p>
    <w:p w14:paraId="6EF722A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Από πού προέρχονται τα λεφτά; Και ο κ. Θεοχάρης και άλλοι προχθές είπαν ότι είναι προϊόν </w:t>
      </w:r>
      <w:proofErr w:type="spellStart"/>
      <w:r>
        <w:rPr>
          <w:rFonts w:eastAsia="Times New Roman" w:cs="Times New Roman"/>
          <w:szCs w:val="24"/>
        </w:rPr>
        <w:t>υπερφορολόγησης</w:t>
      </w:r>
      <w:proofErr w:type="spellEnd"/>
      <w:r>
        <w:rPr>
          <w:rFonts w:eastAsia="Times New Roman" w:cs="Times New Roman"/>
          <w:szCs w:val="24"/>
        </w:rPr>
        <w:t>. Ο κ. Θεοχάρης, μάλιστα, ξέρει π</w:t>
      </w:r>
      <w:r>
        <w:rPr>
          <w:rFonts w:eastAsia="Times New Roman" w:cs="Times New Roman"/>
          <w:szCs w:val="24"/>
        </w:rPr>
        <w:t>ολύ καλά -έχει ασχοληθεί με αυτά και έχει συμμετάσχει σε συζητήσεις με την τρόικα- ότι αυτά είναι μη παραμετρικά μέτρα, συνάδελφοι, που οι θεσμοί δεν τα δέχονται στον υπολογισμό των δημοσιονομικών αποτελεσμάτων. Είναι τέτοια μέτρα</w:t>
      </w:r>
      <w:r>
        <w:rPr>
          <w:rFonts w:eastAsia="Times New Roman" w:cs="Times New Roman"/>
          <w:szCs w:val="24"/>
        </w:rPr>
        <w:t>,</w:t>
      </w:r>
      <w:r>
        <w:rPr>
          <w:rFonts w:eastAsia="Times New Roman" w:cs="Times New Roman"/>
          <w:szCs w:val="24"/>
        </w:rPr>
        <w:t xml:space="preserve"> όπως η φοροδιαφυγή, που </w:t>
      </w:r>
      <w:r>
        <w:rPr>
          <w:rFonts w:eastAsia="Times New Roman" w:cs="Times New Roman"/>
          <w:szCs w:val="24"/>
        </w:rPr>
        <w:t>λένε</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οι άλλοι μ</w:t>
      </w:r>
      <w:r>
        <w:rPr>
          <w:rFonts w:eastAsia="Times New Roman" w:cs="Times New Roman"/>
          <w:szCs w:val="24"/>
        </w:rPr>
        <w:t>ά</w:t>
      </w:r>
      <w:r>
        <w:rPr>
          <w:rFonts w:eastAsia="Times New Roman" w:cs="Times New Roman"/>
          <w:szCs w:val="24"/>
        </w:rPr>
        <w:t>ς έλεγαν ότι θα χτυπήσουν τη φοροδιαφυγή και τίποτα δεν έκαναν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 την </w:t>
      </w:r>
      <w:proofErr w:type="spellStart"/>
      <w:r>
        <w:rPr>
          <w:rFonts w:eastAsia="Times New Roman" w:cs="Times New Roman"/>
          <w:szCs w:val="24"/>
        </w:rPr>
        <w:t>εισπραξιμότητα</w:t>
      </w:r>
      <w:proofErr w:type="spellEnd"/>
      <w:r>
        <w:rPr>
          <w:rFonts w:eastAsia="Times New Roman" w:cs="Times New Roman"/>
          <w:szCs w:val="24"/>
        </w:rPr>
        <w:t xml:space="preserve"> του ΦΠΑ μ</w:t>
      </w:r>
      <w:r>
        <w:rPr>
          <w:rFonts w:eastAsia="Times New Roman" w:cs="Times New Roman"/>
          <w:szCs w:val="24"/>
        </w:rPr>
        <w:t>ά</w:t>
      </w:r>
      <w:r>
        <w:rPr>
          <w:rFonts w:eastAsia="Times New Roman" w:cs="Times New Roman"/>
          <w:szCs w:val="24"/>
        </w:rPr>
        <w:t>ς λένε</w:t>
      </w:r>
      <w:r>
        <w:rPr>
          <w:rFonts w:eastAsia="Times New Roman" w:cs="Times New Roman"/>
          <w:szCs w:val="24"/>
        </w:rPr>
        <w:t>:</w:t>
      </w:r>
      <w:r>
        <w:rPr>
          <w:rFonts w:eastAsia="Times New Roman" w:cs="Times New Roman"/>
          <w:szCs w:val="24"/>
        </w:rPr>
        <w:t xml:space="preserve"> «Και οι προηγούμενες κυβερνήσεις μάς έλεγαν ότι θα την αυξήσουν και τίποτα δεν έκαναν</w:t>
      </w:r>
      <w:r>
        <w:rPr>
          <w:rFonts w:eastAsia="Times New Roman" w:cs="Times New Roman"/>
          <w:szCs w:val="24"/>
        </w:rPr>
        <w:t>.</w:t>
      </w:r>
      <w:r>
        <w:rPr>
          <w:rFonts w:eastAsia="Times New Roman" w:cs="Times New Roman"/>
          <w:szCs w:val="24"/>
        </w:rPr>
        <w:t xml:space="preserve">». </w:t>
      </w:r>
    </w:p>
    <w:p w14:paraId="6EF722B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Επομένως, για να πάμε αναλυτικά: Υπάρ</w:t>
      </w:r>
      <w:r>
        <w:rPr>
          <w:rFonts w:eastAsia="Times New Roman" w:cs="Times New Roman"/>
          <w:szCs w:val="24"/>
        </w:rPr>
        <w:t>χει περίσσευμα ύψους 448 εκατομμυρίων ευρώ από τις ασφαλιστικές εισφορές</w:t>
      </w:r>
      <w:r>
        <w:rPr>
          <w:rFonts w:eastAsia="Times New Roman" w:cs="Times New Roman"/>
          <w:szCs w:val="24"/>
        </w:rPr>
        <w:t>,</w:t>
      </w:r>
      <w:r>
        <w:rPr>
          <w:rFonts w:eastAsia="Times New Roman" w:cs="Times New Roman"/>
          <w:szCs w:val="24"/>
        </w:rPr>
        <w:t xml:space="preserve"> επειδή αυξήθηκε η απασχόληση. Η ανεργία μόλις πρόσφατα έπεσε κάτω από το ένα εκατομμύριο και αυτό είναι ένα πραγματικά </w:t>
      </w:r>
      <w:r>
        <w:rPr>
          <w:rFonts w:eastAsia="Times New Roman" w:cs="Times New Roman"/>
          <w:szCs w:val="24"/>
        </w:rPr>
        <w:lastRenderedPageBreak/>
        <w:t>σημαντικό γεγονός, το οποίο δείχνει την τάση. Όταν θα πέσει και</w:t>
      </w:r>
      <w:r>
        <w:rPr>
          <w:rFonts w:eastAsia="Times New Roman" w:cs="Times New Roman"/>
          <w:szCs w:val="24"/>
        </w:rPr>
        <w:t xml:space="preserve"> κάτω από το 20%</w:t>
      </w:r>
      <w:r>
        <w:rPr>
          <w:rFonts w:eastAsia="Times New Roman" w:cs="Times New Roman"/>
          <w:szCs w:val="24"/>
        </w:rPr>
        <w:t>,</w:t>
      </w:r>
      <w:r>
        <w:rPr>
          <w:rFonts w:eastAsia="Times New Roman" w:cs="Times New Roman"/>
          <w:szCs w:val="24"/>
        </w:rPr>
        <w:t xml:space="preserve"> θα είναι ένα ακόμα σημαντικό γεγονός. </w:t>
      </w:r>
    </w:p>
    <w:p w14:paraId="6EF722B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Δεν πανηγυρίζουμε. Εξακολουθούμε να πονάμε, γιατί το ένα εκατομμύριο άνεργοι συμπολίτες μας και κυρίως νέοι άνθρωποι, δεν είναι να το περνάς και να πανηγυρίζεις</w:t>
      </w:r>
      <w:r>
        <w:rPr>
          <w:rFonts w:eastAsia="Times New Roman" w:cs="Times New Roman"/>
          <w:szCs w:val="24"/>
        </w:rPr>
        <w:t>,</w:t>
      </w:r>
      <w:r>
        <w:rPr>
          <w:rFonts w:eastAsia="Times New Roman" w:cs="Times New Roman"/>
          <w:szCs w:val="24"/>
        </w:rPr>
        <w:t xml:space="preserve"> όπως έκαναν άλλες κυβερνήσεις. </w:t>
      </w:r>
    </w:p>
    <w:p w14:paraId="6EF722B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Ταυτό</w:t>
      </w:r>
      <w:r>
        <w:rPr>
          <w:rFonts w:eastAsia="Times New Roman" w:cs="Times New Roman"/>
          <w:szCs w:val="24"/>
        </w:rPr>
        <w:t xml:space="preserve">χρονα, χτυπάμε την αδήλωτη και τη μαύρη εργασία. </w:t>
      </w:r>
      <w:r>
        <w:rPr>
          <w:rFonts w:eastAsia="Times New Roman" w:cs="Times New Roman"/>
          <w:szCs w:val="24"/>
        </w:rPr>
        <w:t>Ξ</w:t>
      </w:r>
      <w:r>
        <w:rPr>
          <w:rFonts w:eastAsia="Times New Roman" w:cs="Times New Roman"/>
          <w:szCs w:val="24"/>
        </w:rPr>
        <w:t xml:space="preserve">έρετε ότι δεν χαϊδεύουμε κανένα «δικό μας παιδί», γιατί δεν έχουμε «δικά μας παιδιά» όπως γινόταν στο προηγούμενο σύστημα. </w:t>
      </w:r>
    </w:p>
    <w:p w14:paraId="6EF722B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έχουμε 598.930.000 ευρώ βεβαιωμένους φόρους από το </w:t>
      </w:r>
      <w:r>
        <w:rPr>
          <w:rFonts w:eastAsia="Times New Roman" w:cs="Times New Roman"/>
          <w:szCs w:val="24"/>
          <w:lang w:val="en-US"/>
        </w:rPr>
        <w:t>VDI</w:t>
      </w:r>
      <w:r>
        <w:rPr>
          <w:rFonts w:eastAsia="Times New Roman" w:cs="Times New Roman"/>
          <w:szCs w:val="24"/>
        </w:rPr>
        <w:t>, δηλαδή την εθελο</w:t>
      </w:r>
      <w:r>
        <w:rPr>
          <w:rFonts w:eastAsia="Times New Roman" w:cs="Times New Roman"/>
          <w:szCs w:val="24"/>
        </w:rPr>
        <w:t>ύσια αποκάλυψη εισοδημάτων. Καταγράφηκαν 6,6 δισεκατομμύρια και ήδη μπήκαν 208 εκατομμύρια ευρώ. Από αυτά δίνουμε -τόσο υπολογίζουμε ότι θα φτάσουν μέχρι τέλος του χρόνου, λόγω του ότι υπάρχουν δόσεις- περίπου 450 εκατομμύρια ευρώ. Άρα, με αυτά τα δύο μέτρ</w:t>
      </w:r>
      <w:r>
        <w:rPr>
          <w:rFonts w:eastAsia="Times New Roman" w:cs="Times New Roman"/>
          <w:szCs w:val="24"/>
        </w:rPr>
        <w:t>α μόνο, το ύψος φτάνει στο 1 δισεκατομμύριο ευρώ.</w:t>
      </w:r>
    </w:p>
    <w:p w14:paraId="6EF722B4"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Λαθρεμπόριο: Μέχρι το 2014 που είχαμε κυβέρνηση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το αποτέλεσμα ήταν να καταλογιστούν </w:t>
      </w:r>
      <w:r>
        <w:rPr>
          <w:rFonts w:eastAsia="Times New Roman" w:cs="Times New Roman"/>
          <w:szCs w:val="24"/>
        </w:rPr>
        <w:lastRenderedPageBreak/>
        <w:t>165 εκατομμύρια ευρώ. Εμείς το 2016 -για να μην πω το ολόκληρο νούμερο μέχρι τα δυόμισι χρόνια- κ</w:t>
      </w:r>
      <w:r>
        <w:rPr>
          <w:rFonts w:eastAsia="Times New Roman" w:cs="Times New Roman"/>
          <w:szCs w:val="24"/>
        </w:rPr>
        <w:t xml:space="preserve">αταλογίσαμε 525 εκατομμύρια ευρώ. Ξαναλέω τα νούμερα: Μέχρι το 2014 η Νέα Δημοκρατία και το ΠΑΣΟΚ πήραν 165 εκατομμύρια ευρώ. Το 2016 εμείς καταφέραμε και καταλογίσαμε 525 εκατομμύρια ευρώ. </w:t>
      </w:r>
    </w:p>
    <w:p w14:paraId="6EF722B5"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Η εφαρμογή πλαστικού χρήματος αυξήθηκε το 2016 κατά 108%. Ήμασταν</w:t>
      </w:r>
      <w:r>
        <w:rPr>
          <w:rFonts w:eastAsia="Times New Roman" w:cs="Times New Roman"/>
          <w:szCs w:val="24"/>
        </w:rPr>
        <w:t xml:space="preserve"> πρώτοι σε όλη την Ευρωπαϊκή Ένωση. Οι συνολικές συναλλαγές πια με κάρτες γίνονται με το 47% των συνολικών. Λίστα </w:t>
      </w:r>
      <w:proofErr w:type="spellStart"/>
      <w:r>
        <w:rPr>
          <w:rFonts w:eastAsia="Times New Roman" w:cs="Times New Roman"/>
          <w:szCs w:val="24"/>
        </w:rPr>
        <w:t>Λαγκάρντ</w:t>
      </w:r>
      <w:proofErr w:type="spellEnd"/>
      <w:r>
        <w:rPr>
          <w:rFonts w:eastAsia="Times New Roman" w:cs="Times New Roman"/>
          <w:szCs w:val="24"/>
        </w:rPr>
        <w:t>: Βεβαιωθέντα</w:t>
      </w:r>
      <w:r>
        <w:rPr>
          <w:rFonts w:eastAsia="Times New Roman" w:cs="Times New Roman"/>
          <w:szCs w:val="24"/>
        </w:rPr>
        <w:t>,</w:t>
      </w:r>
      <w:r>
        <w:rPr>
          <w:rFonts w:eastAsia="Times New Roman" w:cs="Times New Roman"/>
          <w:szCs w:val="24"/>
        </w:rPr>
        <w:t xml:space="preserve"> μέχρι το 2014, 23 εκατομμύρια ευρώ. Ήταν κρυμμένα σε συρτάρια, δεν τα έβρισκαν. Στην Κυβέρνησή μας, 279 εκατομμύρια ευρώ. </w:t>
      </w:r>
    </w:p>
    <w:p w14:paraId="6EF722B6"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πόνος πολύς βγαίνει από εδώ μέσα για τα φορολογικά και τα ασφαλιστικά δεδομένα των επαγγελματιών, θέλω να πω ότι όχι μόνο οι </w:t>
      </w:r>
      <w:r>
        <w:rPr>
          <w:rFonts w:eastAsia="Times New Roman" w:cs="Times New Roman"/>
          <w:szCs w:val="24"/>
        </w:rPr>
        <w:t xml:space="preserve">επαγγελματίες, αλλά και οι αγρότες, έχουν κατά 75% έως 90% του πληθυσμού τους μικρότερη επιβάρυνση. </w:t>
      </w:r>
    </w:p>
    <w:p w14:paraId="6EF722B7"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για τη διανομή του μερίσματος το 2014, που ανέφερε προχθές ο κ. </w:t>
      </w:r>
      <w:proofErr w:type="spellStart"/>
      <w:r>
        <w:rPr>
          <w:rFonts w:eastAsia="Times New Roman" w:cs="Times New Roman"/>
          <w:szCs w:val="24"/>
        </w:rPr>
        <w:t>Βρούτσης</w:t>
      </w:r>
      <w:proofErr w:type="spellEnd"/>
      <w:r>
        <w:rPr>
          <w:rFonts w:eastAsia="Times New Roman" w:cs="Times New Roman"/>
          <w:szCs w:val="24"/>
        </w:rPr>
        <w:t>, αλλά και άλλοι. Η διανομή έγινε τον Απρίλη του 2014, δηλαδή βάρυνε</w:t>
      </w:r>
      <w:r>
        <w:rPr>
          <w:rFonts w:eastAsia="Times New Roman" w:cs="Times New Roman"/>
          <w:szCs w:val="24"/>
        </w:rPr>
        <w:t xml:space="preserve"> τη χρήση αυτού του έτους. Ο δημοσιονομικός τότε στόχος ήταν για 1,5% του ΑΕΠ, δηλαδή 3 δισεκατομμύρια ευρώ. Τι πιάσανε; Τι πιάσατε, κύριε </w:t>
      </w:r>
      <w:proofErr w:type="spellStart"/>
      <w:r>
        <w:rPr>
          <w:rFonts w:eastAsia="Times New Roman" w:cs="Times New Roman"/>
          <w:szCs w:val="24"/>
        </w:rPr>
        <w:lastRenderedPageBreak/>
        <w:t>Βρούτση</w:t>
      </w:r>
      <w:proofErr w:type="spellEnd"/>
      <w:r>
        <w:rPr>
          <w:rFonts w:eastAsia="Times New Roman" w:cs="Times New Roman"/>
          <w:szCs w:val="24"/>
        </w:rPr>
        <w:t>; Μόνο 77 εκατομμύρια ευρώ, δηλαδή το 0,043%. Γι</w:t>
      </w:r>
      <w:r>
        <w:rPr>
          <w:rFonts w:eastAsia="Times New Roman" w:cs="Times New Roman"/>
          <w:szCs w:val="24"/>
        </w:rPr>
        <w:t>α</w:t>
      </w:r>
      <w:r>
        <w:rPr>
          <w:rFonts w:eastAsia="Times New Roman" w:cs="Times New Roman"/>
          <w:szCs w:val="24"/>
        </w:rPr>
        <w:t xml:space="preserve"> αυτό δεν μπορούσατε να κλείσετε την πέμπτη αξιολόγηση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ε</w:t>
      </w:r>
      <w:r>
        <w:rPr>
          <w:rFonts w:eastAsia="Times New Roman" w:cs="Times New Roman"/>
          <w:szCs w:val="24"/>
        </w:rPr>
        <w:t>πειδή βλέπατε ότι ο ΣΥΡΙΖΑ επελαύνει, ο «</w:t>
      </w:r>
      <w:proofErr w:type="spellStart"/>
      <w:r>
        <w:rPr>
          <w:rFonts w:eastAsia="Times New Roman" w:cs="Times New Roman"/>
          <w:szCs w:val="24"/>
        </w:rPr>
        <w:t>σώζων</w:t>
      </w:r>
      <w:proofErr w:type="spellEnd"/>
      <w:r>
        <w:rPr>
          <w:rFonts w:eastAsia="Times New Roman" w:cs="Times New Roman"/>
          <w:szCs w:val="24"/>
        </w:rPr>
        <w:t xml:space="preserve"> εαυτόν </w:t>
      </w:r>
      <w:proofErr w:type="spellStart"/>
      <w:r>
        <w:rPr>
          <w:rFonts w:eastAsia="Times New Roman" w:cs="Times New Roman"/>
          <w:szCs w:val="24"/>
        </w:rPr>
        <w:t>σωθήτω</w:t>
      </w:r>
      <w:proofErr w:type="spellEnd"/>
      <w:r>
        <w:rPr>
          <w:rFonts w:eastAsia="Times New Roman" w:cs="Times New Roman"/>
          <w:szCs w:val="24"/>
        </w:rPr>
        <w:t xml:space="preserve">». </w:t>
      </w:r>
      <w:r>
        <w:rPr>
          <w:rFonts w:eastAsia="Times New Roman" w:cs="Times New Roman"/>
          <w:szCs w:val="24"/>
        </w:rPr>
        <w:t>Τ</w:t>
      </w:r>
      <w:r>
        <w:rPr>
          <w:rFonts w:eastAsia="Times New Roman" w:cs="Times New Roman"/>
          <w:szCs w:val="24"/>
        </w:rPr>
        <w:t>ο «</w:t>
      </w:r>
      <w:proofErr w:type="spellStart"/>
      <w:r>
        <w:rPr>
          <w:rFonts w:eastAsia="Times New Roman" w:cs="Times New Roman"/>
          <w:szCs w:val="24"/>
        </w:rPr>
        <w:t>σώζων</w:t>
      </w:r>
      <w:proofErr w:type="spellEnd"/>
      <w:r>
        <w:rPr>
          <w:rFonts w:eastAsia="Times New Roman" w:cs="Times New Roman"/>
          <w:szCs w:val="24"/>
        </w:rPr>
        <w:t xml:space="preserve"> εαυτόν </w:t>
      </w:r>
      <w:proofErr w:type="spellStart"/>
      <w:r>
        <w:rPr>
          <w:rFonts w:eastAsia="Times New Roman" w:cs="Times New Roman"/>
          <w:szCs w:val="24"/>
        </w:rPr>
        <w:t>σωθήτω</w:t>
      </w:r>
      <w:proofErr w:type="spellEnd"/>
      <w:r>
        <w:rPr>
          <w:rFonts w:eastAsia="Times New Roman" w:cs="Times New Roman"/>
          <w:szCs w:val="24"/>
        </w:rPr>
        <w:t xml:space="preserve">» δεν μας ενδιέφερε πολύ. Καλά κάνατε και φύγατε. Όμως, αφήσατε και τα ταμεία αδειανά και μάλιστα με προβλήματα τέτοιου είδους, όπως είπα πριν. </w:t>
      </w:r>
    </w:p>
    <w:p w14:paraId="6EF722B8"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Για να υλοποιήσετε, λοιπό</w:t>
      </w:r>
      <w:r>
        <w:rPr>
          <w:rFonts w:eastAsia="Times New Roman" w:cs="Times New Roman"/>
          <w:szCs w:val="24"/>
        </w:rPr>
        <w:t>ν, τη γραμμή σας για «παρένθεση», κάνατε τότε το εξής</w:t>
      </w:r>
      <w:r>
        <w:rPr>
          <w:rFonts w:eastAsia="Times New Roman" w:cs="Times New Roman"/>
          <w:szCs w:val="24"/>
        </w:rPr>
        <w:t>:</w:t>
      </w:r>
      <w:r>
        <w:rPr>
          <w:rFonts w:eastAsia="Times New Roman" w:cs="Times New Roman"/>
          <w:szCs w:val="24"/>
        </w:rPr>
        <w:t xml:space="preserve"> Στις </w:t>
      </w:r>
      <w:proofErr w:type="spellStart"/>
      <w:r>
        <w:rPr>
          <w:rFonts w:eastAsia="Times New Roman" w:cs="Times New Roman"/>
          <w:szCs w:val="24"/>
        </w:rPr>
        <w:t>εκατόν</w:t>
      </w:r>
      <w:proofErr w:type="spellEnd"/>
      <w:r>
        <w:rPr>
          <w:rFonts w:eastAsia="Times New Roman" w:cs="Times New Roman"/>
          <w:szCs w:val="24"/>
        </w:rPr>
        <w:t xml:space="preserve"> εξήντα ημέρες που τάραξαν την Ευρώπη και οι ακραίοι των δανειστών ως σύγχρονοι του </w:t>
      </w:r>
      <w:proofErr w:type="spellStart"/>
      <w:r>
        <w:rPr>
          <w:rFonts w:eastAsia="Times New Roman" w:cs="Times New Roman"/>
          <w:szCs w:val="24"/>
        </w:rPr>
        <w:t>Κάτωνα</w:t>
      </w:r>
      <w:proofErr w:type="spellEnd"/>
      <w:r>
        <w:rPr>
          <w:rFonts w:eastAsia="Times New Roman" w:cs="Times New Roman"/>
          <w:szCs w:val="24"/>
        </w:rPr>
        <w:t>, που έλεγε «</w:t>
      </w:r>
      <w:r>
        <w:rPr>
          <w:rFonts w:eastAsia="Times New Roman" w:cs="Times New Roman"/>
          <w:szCs w:val="24"/>
        </w:rPr>
        <w:t>η</w:t>
      </w:r>
      <w:r>
        <w:rPr>
          <w:rFonts w:eastAsia="Times New Roman" w:cs="Times New Roman"/>
          <w:szCs w:val="24"/>
        </w:rPr>
        <w:t xml:space="preserve"> </w:t>
      </w:r>
      <w:proofErr w:type="spellStart"/>
      <w:r>
        <w:rPr>
          <w:rFonts w:eastAsia="Times New Roman" w:cs="Times New Roman"/>
          <w:szCs w:val="24"/>
        </w:rPr>
        <w:t>Καρχηδόνα</w:t>
      </w:r>
      <w:proofErr w:type="spellEnd"/>
      <w:r>
        <w:rPr>
          <w:rFonts w:eastAsia="Times New Roman" w:cs="Times New Roman"/>
          <w:szCs w:val="24"/>
        </w:rPr>
        <w:t xml:space="preserve"> πρέπει να καταστραφεί», οι απέξω</w:t>
      </w:r>
      <w:r>
        <w:rPr>
          <w:rFonts w:eastAsia="Times New Roman" w:cs="Times New Roman"/>
          <w:szCs w:val="24"/>
        </w:rPr>
        <w:t>,</w:t>
      </w:r>
      <w:r>
        <w:rPr>
          <w:rFonts w:eastAsia="Times New Roman" w:cs="Times New Roman"/>
          <w:szCs w:val="24"/>
        </w:rPr>
        <w:t xml:space="preserve"> αντί για «</w:t>
      </w:r>
      <w:proofErr w:type="spellStart"/>
      <w:r>
        <w:rPr>
          <w:rFonts w:eastAsia="Times New Roman" w:cs="Times New Roman"/>
          <w:szCs w:val="24"/>
        </w:rPr>
        <w:t>Carthago</w:t>
      </w:r>
      <w:proofErr w:type="spellEnd"/>
      <w:r>
        <w:rPr>
          <w:rFonts w:eastAsia="Times New Roman" w:cs="Times New Roman"/>
          <w:szCs w:val="24"/>
        </w:rPr>
        <w:t xml:space="preserve"> </w:t>
      </w:r>
      <w:proofErr w:type="spellStart"/>
      <w:r>
        <w:rPr>
          <w:rFonts w:eastAsia="Times New Roman" w:cs="Times New Roman"/>
          <w:szCs w:val="24"/>
        </w:rPr>
        <w:t>delenda</w:t>
      </w:r>
      <w:proofErr w:type="spellEnd"/>
      <w:r>
        <w:rPr>
          <w:rFonts w:eastAsia="Times New Roman" w:cs="Times New Roman"/>
          <w:szCs w:val="24"/>
        </w:rPr>
        <w:t xml:space="preserve"> est», έλεγαν «</w:t>
      </w:r>
      <w:proofErr w:type="spellStart"/>
      <w:r>
        <w:rPr>
          <w:rFonts w:eastAsia="Times New Roman" w:cs="Times New Roman"/>
          <w:szCs w:val="24"/>
          <w:lang w:val="en-US"/>
        </w:rPr>
        <w:t>Athenae</w:t>
      </w:r>
      <w:proofErr w:type="spellEnd"/>
      <w:r>
        <w:rPr>
          <w:rFonts w:eastAsia="Times New Roman" w:cs="Times New Roman"/>
          <w:szCs w:val="24"/>
        </w:rPr>
        <w:t xml:space="preserve"> </w:t>
      </w:r>
      <w:proofErr w:type="spellStart"/>
      <w:r>
        <w:rPr>
          <w:rFonts w:eastAsia="Times New Roman" w:cs="Times New Roman"/>
          <w:szCs w:val="24"/>
        </w:rPr>
        <w:t>delenda</w:t>
      </w:r>
      <w:proofErr w:type="spellEnd"/>
      <w:r>
        <w:rPr>
          <w:rFonts w:eastAsia="Times New Roman" w:cs="Times New Roman"/>
          <w:szCs w:val="24"/>
        </w:rPr>
        <w:t xml:space="preserve"> est» κι εσείς λέγατε «ΣΥΡΙΖΑ </w:t>
      </w:r>
      <w:proofErr w:type="spellStart"/>
      <w:r>
        <w:rPr>
          <w:rFonts w:eastAsia="Times New Roman" w:cs="Times New Roman"/>
          <w:szCs w:val="24"/>
          <w:lang w:val="en-US"/>
        </w:rPr>
        <w:t>delend</w:t>
      </w:r>
      <w:r>
        <w:rPr>
          <w:rFonts w:eastAsia="Times New Roman" w:cs="Times New Roman"/>
          <w:szCs w:val="24"/>
          <w:lang w:val="en-US"/>
        </w:rPr>
        <w:t>a</w:t>
      </w:r>
      <w:proofErr w:type="spellEnd"/>
      <w:r w:rsidRPr="00A47E50">
        <w:rPr>
          <w:rFonts w:eastAsia="Times New Roman" w:cs="Times New Roman"/>
          <w:szCs w:val="24"/>
        </w:rPr>
        <w:t xml:space="preserve"> </w:t>
      </w:r>
      <w:r>
        <w:rPr>
          <w:rFonts w:eastAsia="Times New Roman" w:cs="Times New Roman"/>
          <w:szCs w:val="24"/>
        </w:rPr>
        <w:t xml:space="preserve">est». </w:t>
      </w:r>
    </w:p>
    <w:p w14:paraId="6EF722B9"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Πού το λέγαμε;</w:t>
      </w:r>
    </w:p>
    <w:p w14:paraId="6EF722BA"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Λέγατε δημοσίως</w:t>
      </w:r>
      <w:r>
        <w:rPr>
          <w:rFonts w:eastAsia="Times New Roman" w:cs="Times New Roman"/>
          <w:szCs w:val="24"/>
        </w:rPr>
        <w:t>:</w:t>
      </w:r>
      <w:r>
        <w:rPr>
          <w:rFonts w:eastAsia="Times New Roman" w:cs="Times New Roman"/>
          <w:szCs w:val="24"/>
        </w:rPr>
        <w:t xml:space="preserve"> «Ο ΣΥΡΙΖΑ να καταστραφεί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Σόιμπλε και η παρέα του έλεγαν</w:t>
      </w:r>
      <w:r>
        <w:rPr>
          <w:rFonts w:eastAsia="Times New Roman" w:cs="Times New Roman"/>
          <w:szCs w:val="24"/>
        </w:rPr>
        <w:t xml:space="preserve">: </w:t>
      </w:r>
      <w:r>
        <w:rPr>
          <w:rFonts w:eastAsia="Times New Roman" w:cs="Times New Roman"/>
          <w:szCs w:val="24"/>
        </w:rPr>
        <w:t>«Η Αθήνα να καταστραφεί</w:t>
      </w:r>
      <w:r>
        <w:rPr>
          <w:rFonts w:eastAsia="Times New Roman" w:cs="Times New Roman"/>
          <w:szCs w:val="24"/>
        </w:rPr>
        <w:t>.</w:t>
      </w:r>
      <w:r>
        <w:rPr>
          <w:rFonts w:eastAsia="Times New Roman" w:cs="Times New Roman"/>
          <w:szCs w:val="24"/>
        </w:rPr>
        <w:t>».</w:t>
      </w:r>
    </w:p>
    <w:p w14:paraId="6EF722BB"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Με </w:t>
      </w:r>
      <w:proofErr w:type="spellStart"/>
      <w:r>
        <w:rPr>
          <w:rFonts w:eastAsia="Times New Roman" w:cs="Times New Roman"/>
          <w:szCs w:val="24"/>
        </w:rPr>
        <w:t>συ</w:t>
      </w:r>
      <w:r>
        <w:rPr>
          <w:rFonts w:eastAsia="Times New Roman" w:cs="Times New Roman"/>
          <w:szCs w:val="24"/>
        </w:rPr>
        <w:t>γχωρείτε</w:t>
      </w:r>
      <w:proofErr w:type="spellEnd"/>
      <w:r>
        <w:rPr>
          <w:rFonts w:eastAsia="Times New Roman" w:cs="Times New Roman"/>
          <w:szCs w:val="24"/>
        </w:rPr>
        <w:t>, «</w:t>
      </w:r>
      <w:proofErr w:type="spellStart"/>
      <w:r>
        <w:rPr>
          <w:rFonts w:eastAsia="Times New Roman" w:cs="Times New Roman"/>
          <w:szCs w:val="24"/>
        </w:rPr>
        <w:t>delenda</w:t>
      </w:r>
      <w:proofErr w:type="spellEnd"/>
      <w:r>
        <w:rPr>
          <w:rFonts w:eastAsia="Times New Roman" w:cs="Times New Roman"/>
          <w:szCs w:val="24"/>
        </w:rPr>
        <w:t xml:space="preserve">» είναι θηλυκό. «ΣΥΡΙΖΑ </w:t>
      </w:r>
      <w:proofErr w:type="spellStart"/>
      <w:r>
        <w:rPr>
          <w:rFonts w:eastAsia="Times New Roman" w:cs="Times New Roman"/>
          <w:szCs w:val="24"/>
        </w:rPr>
        <w:t>delenda</w:t>
      </w:r>
      <w:proofErr w:type="spellEnd"/>
      <w:r>
        <w:rPr>
          <w:rFonts w:eastAsia="Times New Roman" w:cs="Times New Roman"/>
          <w:szCs w:val="24"/>
        </w:rPr>
        <w:t xml:space="preserve"> </w:t>
      </w:r>
      <w:proofErr w:type="spellStart"/>
      <w:r>
        <w:rPr>
          <w:rFonts w:eastAsia="Times New Roman" w:cs="Times New Roman"/>
          <w:szCs w:val="24"/>
          <w:lang w:val="en-US"/>
        </w:rPr>
        <w:t>est</w:t>
      </w:r>
      <w:proofErr w:type="spellEnd"/>
      <w:r>
        <w:rPr>
          <w:rFonts w:eastAsia="Times New Roman" w:cs="Times New Roman"/>
          <w:szCs w:val="24"/>
        </w:rPr>
        <w:t>»;</w:t>
      </w:r>
    </w:p>
    <w:p w14:paraId="6EF722BC"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Προχωράμε.</w:t>
      </w:r>
    </w:p>
    <w:p w14:paraId="6EF722BD"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ΓΕΡΑΣΙΜΟΣ (ΜΑΚΗΣ) ΜΠΑΛΑΟΥΡΑΣ: </w:t>
      </w:r>
      <w:r>
        <w:rPr>
          <w:rFonts w:eastAsia="Times New Roman" w:cs="Times New Roman"/>
          <w:szCs w:val="24"/>
        </w:rPr>
        <w:t xml:space="preserve">Θα κάνουμε μετά σεμινάριο λατινικών. </w:t>
      </w:r>
    </w:p>
    <w:p w14:paraId="6EF722B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Μιας και το είπατε, κύριε συνάδελφε. Διεκδικείτε τη θηλυκότητ</w:t>
      </w:r>
      <w:r>
        <w:rPr>
          <w:rFonts w:eastAsia="Times New Roman" w:cs="Times New Roman"/>
          <w:szCs w:val="24"/>
        </w:rPr>
        <w:t>α στον ΣΥΡΙΖΑ.</w:t>
      </w:r>
    </w:p>
    <w:p w14:paraId="6EF722B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σας καταλαβαίνω, γιατί όλοι οι κεντρικοί άξονες της πολιτικής σας έχουν καταρρεύσει. Καθημερινά αιτήματα για εκλογές. Μη κλείσιμο, λέγατε, της αξιολόγησης. </w:t>
      </w:r>
      <w:r>
        <w:rPr>
          <w:rFonts w:eastAsia="Times New Roman" w:cs="Times New Roman"/>
          <w:szCs w:val="24"/>
        </w:rPr>
        <w:t>Π</w:t>
      </w:r>
      <w:r>
        <w:rPr>
          <w:rFonts w:eastAsia="Times New Roman" w:cs="Times New Roman"/>
          <w:szCs w:val="24"/>
        </w:rPr>
        <w:t xml:space="preserve">ροσπαθήσατε, μάλιστα, να μην κλείσει η </w:t>
      </w:r>
      <w:r>
        <w:rPr>
          <w:rFonts w:eastAsia="Times New Roman" w:cs="Times New Roman"/>
          <w:szCs w:val="24"/>
        </w:rPr>
        <w:t>αξιολόγηση. Τώρα φωνάζατε «όρμα</w:t>
      </w:r>
      <w:r>
        <w:rPr>
          <w:rFonts w:eastAsia="Times New Roman" w:cs="Times New Roman"/>
          <w:szCs w:val="24"/>
        </w:rPr>
        <w:t>,</w:t>
      </w:r>
      <w:r>
        <w:rPr>
          <w:rFonts w:eastAsia="Times New Roman" w:cs="Times New Roman"/>
          <w:szCs w:val="24"/>
        </w:rPr>
        <w:t xml:space="preserve"> Σόιμπλε», δεν φωνάζατε «</w:t>
      </w:r>
      <w:proofErr w:type="spellStart"/>
      <w:r>
        <w:rPr>
          <w:rFonts w:eastAsia="Times New Roman" w:cs="Times New Roman"/>
          <w:szCs w:val="24"/>
          <w:lang w:val="en-US"/>
        </w:rPr>
        <w:t>basta</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Γερούν</w:t>
      </w:r>
      <w:proofErr w:type="spellEnd"/>
      <w:r>
        <w:rPr>
          <w:rFonts w:eastAsia="Times New Roman" w:cs="Times New Roman"/>
          <w:szCs w:val="24"/>
        </w:rPr>
        <w:t xml:space="preserve">». </w:t>
      </w:r>
    </w:p>
    <w:p w14:paraId="6EF722C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στρατηγική σε εσάς. Υπάρχει παραπολιτική. Υπάρχει αμηχανία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όταν υπάρχει αμηχανία, δημιουργείται ένα κενό. Το κενό ποιος το καταλαμβάνει; Οι δυνάμεις εκείνες στο κόμμ</w:t>
      </w:r>
      <w:r>
        <w:rPr>
          <w:rFonts w:eastAsia="Times New Roman" w:cs="Times New Roman"/>
          <w:szCs w:val="24"/>
        </w:rPr>
        <w:t>α σας που είναι ακροδεξιές και δίνουν τη σφραγίδα και την ταυτότητα στη Νέα Δημοκρατία.</w:t>
      </w:r>
    </w:p>
    <w:p w14:paraId="6EF722C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Σκανδαλολογία: Είπαμε προηγουμένως τι λέτε και τι κάνατε. Ασυναρτησία. Εδώ μας είπατε ότι πάμε να αλλάξουμε το πολίτευμα. Απελπισία τελικά και υπονόμευση -λόγω της απελ</w:t>
      </w:r>
      <w:r>
        <w:rPr>
          <w:rFonts w:eastAsia="Times New Roman" w:cs="Times New Roman"/>
          <w:szCs w:val="24"/>
        </w:rPr>
        <w:t>πισίας- όπως έκανε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Ξαφά</w:t>
      </w:r>
      <w:proofErr w:type="spellEnd"/>
      <w:r>
        <w:rPr>
          <w:rFonts w:eastAsia="Times New Roman" w:cs="Times New Roman"/>
          <w:szCs w:val="24"/>
        </w:rPr>
        <w:t xml:space="preserve"> στο εξωτερικό.</w:t>
      </w:r>
    </w:p>
    <w:p w14:paraId="6EF722C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6EF722C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λα αυτά</w:t>
      </w:r>
      <w:r>
        <w:rPr>
          <w:rFonts w:eastAsia="Times New Roman" w:cs="Times New Roman"/>
          <w:szCs w:val="24"/>
        </w:rPr>
        <w:t>,</w:t>
      </w:r>
      <w:r>
        <w:rPr>
          <w:rFonts w:eastAsia="Times New Roman" w:cs="Times New Roman"/>
          <w:szCs w:val="24"/>
        </w:rPr>
        <w:t xml:space="preserve"> ενώ όλοι -και η Κομισιόν και το ΔΝΤ και οι διεθνείς </w:t>
      </w:r>
      <w:r>
        <w:rPr>
          <w:rFonts w:eastAsia="Times New Roman" w:cs="Times New Roman"/>
          <w:szCs w:val="24"/>
        </w:rPr>
        <w:t>ο</w:t>
      </w:r>
      <w:r>
        <w:rPr>
          <w:rFonts w:eastAsia="Times New Roman" w:cs="Times New Roman"/>
          <w:szCs w:val="24"/>
        </w:rPr>
        <w:t>ργανισμοί και οι αναλυτές και τα διεθνή μέσα ενημέρωσης- μιλούν γ</w:t>
      </w:r>
      <w:r>
        <w:rPr>
          <w:rFonts w:eastAsia="Times New Roman" w:cs="Times New Roman"/>
          <w:szCs w:val="24"/>
        </w:rPr>
        <w:t>ια εντυπωσιακή ανάκαμψη της ελληνικής οικονομίας με ανάπτυξη, με βελτίωση επενδυτικού κλίματος και διόρθωση μακροοικονομικών δεδομένων. Εσείς, όμως, κάνατε αυτές τις επιλογές απλώς για να σκορπίζετε φόβο και ανασφάλεια στους πολίτες.</w:t>
      </w:r>
    </w:p>
    <w:p w14:paraId="6EF722C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Ο ΣΥΡΙΖΑ έχει πολλά ακ</w:t>
      </w:r>
      <w:r>
        <w:rPr>
          <w:rFonts w:eastAsia="Times New Roman" w:cs="Times New Roman"/>
          <w:szCs w:val="24"/>
        </w:rPr>
        <w:t>όμα να κάνει, προσηλωμένος στον κόσμο της εργασίας. Θα σας κατηγορούμε, όμως, συνεχώς -όχι μόνο εμείς, αλλά όλη η κοινωνία- γιατί αλλάξατε το ηθικό υπόδειγμα της κοινωνίας. Καθιερώσατε το υπόδειγμα της ανομίας και διασπάσατε την κοινωνική συνείδηση. Και συ</w:t>
      </w:r>
      <w:r>
        <w:rPr>
          <w:rFonts w:eastAsia="Times New Roman" w:cs="Times New Roman"/>
          <w:szCs w:val="24"/>
        </w:rPr>
        <w:t>νεχίζετε να το κάνετε.</w:t>
      </w:r>
    </w:p>
    <w:p w14:paraId="6EF722C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Σας καλώ να βγάλουμε ένα ψήφισμα κάποια στιγμή και να πούμε τι μέτρα εισηγούμεθα να πάρει η Ευρωπαϊκή Ένωση για την πάταξη της νομιμοφανούς φοροδιαφυγής. Σας λέω ένα γεγονός: Πέντε δισεκατομμύρια στα τρία χρόνια που μας πέρασαν φο</w:t>
      </w:r>
      <w:r>
        <w:rPr>
          <w:rFonts w:eastAsia="Times New Roman" w:cs="Times New Roman"/>
          <w:szCs w:val="24"/>
        </w:rPr>
        <w:lastRenderedPageBreak/>
        <w:t>ρολ</w:t>
      </w:r>
      <w:r>
        <w:rPr>
          <w:rFonts w:eastAsia="Times New Roman" w:cs="Times New Roman"/>
          <w:szCs w:val="24"/>
        </w:rPr>
        <w:t xml:space="preserve">ογική διευκόλυνση -ας την πω έτσι- είχαν δύο μεγάλες εταιρείες -μια εκ των οποίων ήταν η </w:t>
      </w:r>
      <w:r>
        <w:rPr>
          <w:rFonts w:eastAsia="Times New Roman" w:cs="Times New Roman"/>
          <w:szCs w:val="24"/>
        </w:rPr>
        <w:t>«G</w:t>
      </w:r>
      <w:r>
        <w:rPr>
          <w:rFonts w:eastAsia="Times New Roman" w:cs="Times New Roman"/>
          <w:szCs w:val="24"/>
          <w:lang w:val="en-GB"/>
        </w:rPr>
        <w:t>OOGLE</w:t>
      </w:r>
      <w:r>
        <w:rPr>
          <w:rFonts w:eastAsia="Times New Roman" w:cs="Times New Roman"/>
          <w:szCs w:val="24"/>
        </w:rPr>
        <w:t>»</w:t>
      </w:r>
      <w:r>
        <w:rPr>
          <w:rFonts w:eastAsia="Times New Roman" w:cs="Times New Roman"/>
          <w:szCs w:val="24"/>
        </w:rPr>
        <w:t xml:space="preserve">- από τις δοσοληψίες της με την Ευρώπη. Ασύλληπτα ποσά! </w:t>
      </w:r>
    </w:p>
    <w:p w14:paraId="6EF722C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σας αναφέρω και ένα άλλο: Έλαβα ένα </w:t>
      </w:r>
      <w:r>
        <w:rPr>
          <w:rFonts w:eastAsia="Times New Roman" w:cs="Times New Roman"/>
          <w:szCs w:val="24"/>
          <w:lang w:val="en-GB"/>
        </w:rPr>
        <w:t>e</w:t>
      </w:r>
      <w:r>
        <w:rPr>
          <w:rFonts w:eastAsia="Times New Roman" w:cs="Times New Roman"/>
          <w:szCs w:val="24"/>
        </w:rPr>
        <w:t>-</w:t>
      </w:r>
      <w:r>
        <w:rPr>
          <w:rFonts w:eastAsia="Times New Roman" w:cs="Times New Roman"/>
          <w:szCs w:val="24"/>
          <w:lang w:val="en-GB"/>
        </w:rPr>
        <w:t>mail</w:t>
      </w:r>
      <w:r>
        <w:rPr>
          <w:rFonts w:eastAsia="Times New Roman" w:cs="Times New Roman"/>
          <w:szCs w:val="24"/>
        </w:rPr>
        <w:t xml:space="preserve"> από τον </w:t>
      </w:r>
      <w:proofErr w:type="spellStart"/>
      <w:r>
        <w:rPr>
          <w:rFonts w:eastAsia="Times New Roman" w:cs="Times New Roman"/>
          <w:szCs w:val="24"/>
        </w:rPr>
        <w:t>Γκόρντον</w:t>
      </w:r>
      <w:proofErr w:type="spellEnd"/>
      <w:r>
        <w:rPr>
          <w:rFonts w:eastAsia="Times New Roman" w:cs="Times New Roman"/>
          <w:szCs w:val="24"/>
        </w:rPr>
        <w:t xml:space="preserve"> Μπράουν, τον προηγούμενο Πρωθυπουργό τω</w:t>
      </w:r>
      <w:r>
        <w:rPr>
          <w:rFonts w:eastAsia="Times New Roman" w:cs="Times New Roman"/>
          <w:szCs w:val="24"/>
        </w:rPr>
        <w:t xml:space="preserve">ν Εργατικών στη Μεγάλη Βρετανία, ο οποίος ζήτησε στήριξη για να υλοποιήσουν αυτά τα μέτρα που είχαν πάρει το 2010 στη Σύνοδο των </w:t>
      </w:r>
      <w:r>
        <w:rPr>
          <w:rFonts w:eastAsia="Times New Roman" w:cs="Times New Roman"/>
          <w:szCs w:val="24"/>
          <w:lang w:val="en-US"/>
        </w:rPr>
        <w:t>G</w:t>
      </w:r>
      <w:r>
        <w:rPr>
          <w:rFonts w:eastAsia="Times New Roman" w:cs="Times New Roman"/>
          <w:szCs w:val="24"/>
        </w:rPr>
        <w:t>20</w:t>
      </w:r>
      <w:r>
        <w:rPr>
          <w:rFonts w:eastAsia="Times New Roman" w:cs="Times New Roman"/>
          <w:szCs w:val="24"/>
        </w:rPr>
        <w:t>.</w:t>
      </w:r>
    </w:p>
    <w:p w14:paraId="6EF722C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ολοκληρώστε.</w:t>
      </w:r>
    </w:p>
    <w:p w14:paraId="6EF722C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Τελειώνω σε ένα λεπτό, κύριε </w:t>
      </w:r>
      <w:r>
        <w:rPr>
          <w:rFonts w:eastAsia="Times New Roman" w:cs="Times New Roman"/>
          <w:szCs w:val="24"/>
        </w:rPr>
        <w:t>Πρόεδρε. Με διακόψανε κιόλας. Αφαιρέστε τον χρόνο, σας παρακαλώ.</w:t>
      </w:r>
    </w:p>
    <w:p w14:paraId="6EF722C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Ζ</w:t>
      </w:r>
      <w:r>
        <w:rPr>
          <w:rFonts w:eastAsia="Times New Roman" w:cs="Times New Roman"/>
          <w:szCs w:val="24"/>
        </w:rPr>
        <w:t xml:space="preserve">ήτησε ο </w:t>
      </w:r>
      <w:proofErr w:type="spellStart"/>
      <w:r>
        <w:rPr>
          <w:rFonts w:eastAsia="Times New Roman" w:cs="Times New Roman"/>
          <w:szCs w:val="24"/>
        </w:rPr>
        <w:t>Γκόρντον</w:t>
      </w:r>
      <w:proofErr w:type="spellEnd"/>
      <w:r>
        <w:rPr>
          <w:rFonts w:eastAsia="Times New Roman" w:cs="Times New Roman"/>
          <w:szCs w:val="24"/>
        </w:rPr>
        <w:t xml:space="preserve"> Μπράουν να γίνει ευρεία υποστήριξη</w:t>
      </w:r>
      <w:r>
        <w:rPr>
          <w:rFonts w:eastAsia="Times New Roman" w:cs="Times New Roman"/>
          <w:szCs w:val="24"/>
        </w:rPr>
        <w:t>,</w:t>
      </w:r>
      <w:r>
        <w:rPr>
          <w:rFonts w:eastAsia="Times New Roman" w:cs="Times New Roman"/>
          <w:szCs w:val="24"/>
        </w:rPr>
        <w:t xml:space="preserve"> για να καυτηριαστούν, επιτέλους, αυτά. </w:t>
      </w:r>
    </w:p>
    <w:p w14:paraId="6EF722C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λέγοντας αυτό το οποίο είπε ο </w:t>
      </w:r>
      <w:proofErr w:type="spellStart"/>
      <w:r>
        <w:rPr>
          <w:rFonts w:eastAsia="Times New Roman" w:cs="Times New Roman"/>
          <w:szCs w:val="24"/>
        </w:rPr>
        <w:t>Τζέρεμι</w:t>
      </w:r>
      <w:proofErr w:type="spellEnd"/>
      <w:r>
        <w:rPr>
          <w:rFonts w:eastAsia="Times New Roman" w:cs="Times New Roman"/>
          <w:szCs w:val="24"/>
        </w:rPr>
        <w:t xml:space="preserve"> </w:t>
      </w:r>
      <w:proofErr w:type="spellStart"/>
      <w:r>
        <w:rPr>
          <w:rFonts w:eastAsia="Times New Roman" w:cs="Times New Roman"/>
          <w:szCs w:val="24"/>
        </w:rPr>
        <w:t>Κόρμπιν</w:t>
      </w:r>
      <w:proofErr w:type="spellEnd"/>
      <w:r>
        <w:rPr>
          <w:rFonts w:eastAsia="Times New Roman" w:cs="Times New Roman"/>
          <w:szCs w:val="24"/>
        </w:rPr>
        <w:t xml:space="preserve">, ο </w:t>
      </w:r>
      <w:r>
        <w:rPr>
          <w:rFonts w:eastAsia="Times New Roman" w:cs="Times New Roman"/>
          <w:szCs w:val="24"/>
        </w:rPr>
        <w:t>Α</w:t>
      </w:r>
      <w:r>
        <w:rPr>
          <w:rFonts w:eastAsia="Times New Roman" w:cs="Times New Roman"/>
          <w:szCs w:val="24"/>
        </w:rPr>
        <w:t xml:space="preserve">ρχηγός των Εργατικών, </w:t>
      </w:r>
      <w:r>
        <w:rPr>
          <w:rFonts w:eastAsia="Times New Roman" w:cs="Times New Roman"/>
          <w:szCs w:val="24"/>
        </w:rPr>
        <w:t>ο οποίος επελαύνει και αυτός στη Μεγάλη Βρετανία: «Οποιοσδήποτε βάζει χρήματα σε φορολογικούς παραδείσους για να αποφύγει τη φορολογία, θα πρέπει να κάνει δύο πράγματα: Πρώτον, να απολογηθεί 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δεύτερον, να αναγνωρίσει τι κάνει στην κοινωνία μας</w:t>
      </w:r>
      <w:r>
        <w:rPr>
          <w:rFonts w:eastAsia="Times New Roman" w:cs="Times New Roman"/>
          <w:szCs w:val="24"/>
        </w:rPr>
        <w:t>.</w:t>
      </w:r>
      <w:r>
        <w:rPr>
          <w:rFonts w:eastAsia="Times New Roman" w:cs="Times New Roman"/>
          <w:szCs w:val="24"/>
        </w:rPr>
        <w:t>». Το εί</w:t>
      </w:r>
      <w:r>
        <w:rPr>
          <w:rFonts w:eastAsia="Times New Roman" w:cs="Times New Roman"/>
          <w:szCs w:val="24"/>
        </w:rPr>
        <w:t xml:space="preserve">πε απευθυνόμενος στη Βασίλισσα Ελισάβετ. </w:t>
      </w:r>
    </w:p>
    <w:p w14:paraId="6EF722C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εγώ, λοιπόν, και όλοι μας απευθυνόμαστε σε εσάς: Τι κάνετε στην κοινωνία μας; Όσο και να θέλετε, βεβαίως, δεν θα καταφέρετε να γίνετε πάλι «ο λύκος που θα φυλάξει ξανά τα πρόβατα». Ο ελληνικός λαός πλήρωσε ακρι</w:t>
      </w:r>
      <w:r>
        <w:rPr>
          <w:rFonts w:eastAsia="Times New Roman" w:cs="Times New Roman"/>
          <w:szCs w:val="24"/>
        </w:rPr>
        <w:t>βά τη λεηλασία σας, τη διαφθορά, τα θαλασσοδάνεια, τη χρεοκοπία, τη διάλυση των πάντων, αλλά έμαθε. Ερχόμαστε για ένα ξέφωτο ελπίδας για έξοδο από τη μαύρη τρύπα, που ρίξατε τη χώρα.</w:t>
      </w:r>
    </w:p>
    <w:p w14:paraId="6EF722C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EF722CD"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EF722C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κύριε </w:t>
      </w:r>
      <w:proofErr w:type="spellStart"/>
      <w:r>
        <w:rPr>
          <w:rFonts w:eastAsia="Times New Roman" w:cs="Times New Roman"/>
          <w:szCs w:val="24"/>
        </w:rPr>
        <w:t>Μπαλαούρα</w:t>
      </w:r>
      <w:proofErr w:type="spellEnd"/>
      <w:r>
        <w:rPr>
          <w:rFonts w:eastAsia="Times New Roman" w:cs="Times New Roman"/>
          <w:szCs w:val="24"/>
        </w:rPr>
        <w:t>.</w:t>
      </w:r>
    </w:p>
    <w:p w14:paraId="6EF722C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ισηγητής της Νέας Δημοκρατίας κ. Ιωάννης </w:t>
      </w:r>
      <w:proofErr w:type="spellStart"/>
      <w:r>
        <w:rPr>
          <w:rFonts w:eastAsia="Times New Roman" w:cs="Times New Roman"/>
          <w:szCs w:val="24"/>
        </w:rPr>
        <w:t>Βρούτσης</w:t>
      </w:r>
      <w:proofErr w:type="spellEnd"/>
      <w:r>
        <w:rPr>
          <w:rFonts w:eastAsia="Times New Roman" w:cs="Times New Roman"/>
          <w:szCs w:val="24"/>
        </w:rPr>
        <w:t>.</w:t>
      </w:r>
    </w:p>
    <w:p w14:paraId="6EF722D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Ευχαριστώ, κύριε Πρόεδρε.</w:t>
      </w:r>
    </w:p>
    <w:p w14:paraId="6EF722D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συνεχίζεται να διεξάγεται σήμερα η συζήτηση στην Ολομέλεια της Βουλής κάτω από το βαρύ εθνικό πένθος αυτής της ανείπωτης τραγωδίας, που πολύ </w:t>
      </w:r>
      <w:r>
        <w:rPr>
          <w:rFonts w:eastAsia="Times New Roman" w:cs="Times New Roman"/>
          <w:szCs w:val="24"/>
        </w:rPr>
        <w:lastRenderedPageBreak/>
        <w:t>απλά θα έλεγε κάποιος «δεν τη χωράει ο νους». Θυμάμαι χαρακτηριστικά την Τετάρτη, κατ</w:t>
      </w:r>
      <w:r>
        <w:rPr>
          <w:rFonts w:eastAsia="Times New Roman" w:cs="Times New Roman"/>
          <w:szCs w:val="24"/>
        </w:rPr>
        <w:t xml:space="preserve">ά τη διεξαγωγή της συζήτησης στην </w:t>
      </w:r>
      <w:r>
        <w:rPr>
          <w:rFonts w:eastAsia="Times New Roman" w:cs="Times New Roman"/>
          <w:szCs w:val="24"/>
        </w:rPr>
        <w:t>ε</w:t>
      </w:r>
      <w:r>
        <w:rPr>
          <w:rFonts w:eastAsia="Times New Roman" w:cs="Times New Roman"/>
          <w:szCs w:val="24"/>
        </w:rPr>
        <w:t>πιτροπή της Βουλής, όταν άρχισε να αποκαλύπτεται το μέγεθος της τραγωδίας, όλοι οι Βουλευτές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ομιλητές του ΣΥΡΙΖΑ, ο ένας μετά τον άλλον, στην τοποθέτησή τους είχαν βγάλει και το συμπέρασμα. Οι μισοί έλεγαν ότι για την α</w:t>
      </w:r>
      <w:r>
        <w:rPr>
          <w:rFonts w:eastAsia="Times New Roman" w:cs="Times New Roman"/>
          <w:szCs w:val="24"/>
        </w:rPr>
        <w:t>νείπωτη αυτή τραγωδία φταίνε τα σαράντα χρόνια των προηγούμενων κυβερνήσεων και οι άλλοι μισοί ότι φταίει η παγκόσμια κλιματική αλλαγή. Αυτή ήταν η θέση των Βουλευτών του ΣΥΡΙΖΑ.</w:t>
      </w:r>
    </w:p>
    <w:p w14:paraId="6EF722D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Σήμερα, όμως, που ο κουρνιαχτός της λάσπης έπεσε, σήμερα που βλέπουμε όλοι με</w:t>
      </w:r>
      <w:r>
        <w:rPr>
          <w:rFonts w:eastAsia="Times New Roman" w:cs="Times New Roman"/>
          <w:szCs w:val="24"/>
        </w:rPr>
        <w:t xml:space="preserve"> δέος την ανείπωτη αυτή τραγωδία με τους είκοσι νεκρούς -και ευχόμαστε να σταματήσουν εδώ- και ακόμα αγνοούμενους, πιστεύω ότι όλοι πρέπει να σταθούμε πάνω από μικροκομματικές, μικρόψυχες</w:t>
      </w:r>
      <w:r>
        <w:rPr>
          <w:rFonts w:eastAsia="Times New Roman" w:cs="Times New Roman"/>
          <w:szCs w:val="24"/>
        </w:rPr>
        <w:t>,</w:t>
      </w:r>
      <w:r>
        <w:rPr>
          <w:rFonts w:eastAsia="Times New Roman" w:cs="Times New Roman"/>
          <w:szCs w:val="24"/>
        </w:rPr>
        <w:t xml:space="preserve"> τοποθετήσεις, να σταθούμε με υπευθυνότητα απέναντι σε έναν κόσμο ο </w:t>
      </w:r>
      <w:r>
        <w:rPr>
          <w:rFonts w:eastAsia="Times New Roman" w:cs="Times New Roman"/>
          <w:szCs w:val="24"/>
        </w:rPr>
        <w:t>οποίος έχει πληγεί. Πιστεύω ότι πρέπει να ενώσουμε τις δυνάμεις μας, να σταθούμε δίπλα στον κόσμο και να συζητήσουμε μέτρα, τα οποία θα απαλύνουν τον πόνο αυτών που θίχτηκαν. Είναι πολιτική και ηθική υποχρέωση του πολιτικού συστήματος να βρει δρόμους που θ</w:t>
      </w:r>
      <w:r>
        <w:rPr>
          <w:rFonts w:eastAsia="Times New Roman" w:cs="Times New Roman"/>
          <w:szCs w:val="24"/>
        </w:rPr>
        <w:t xml:space="preserve">α απαλύνουν και θα μειώσουν τον πόνο αυτών των ανθρώπων, θα </w:t>
      </w:r>
      <w:r>
        <w:rPr>
          <w:rFonts w:eastAsia="Times New Roman" w:cs="Times New Roman"/>
          <w:szCs w:val="24"/>
        </w:rPr>
        <w:lastRenderedPageBreak/>
        <w:t>σταθούν δίπλα στο πρόβλημά τους και κυρίως στις οικογένειες των αδικοχαμένων. Ταυτόχρονα, όμως, είναι πολιτική και ηθική υποχρέωση του πολιτικού συστήματος ευρύτερα, όλων των κομμάτων, να δώσει απ</w:t>
      </w:r>
      <w:r>
        <w:rPr>
          <w:rFonts w:eastAsia="Times New Roman" w:cs="Times New Roman"/>
          <w:szCs w:val="24"/>
        </w:rPr>
        <w:t>αντήσεις σε αμείλικτα ερωτηματικά, τα οποία πλέον εγείρονται σε κάθε πολίτη, πέρα από κόμματα, ερωτηματικά τα οποία έχουν να κάνουν με ευθύνες. Εάν υπάρχουν ευθύνες, δηλαδή, πού εστιάζονται αυτές και να καταλογιστούν.</w:t>
      </w:r>
    </w:p>
    <w:p w14:paraId="6EF722D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Νομίζω ότι αυτό απορρέει και από τη συ</w:t>
      </w:r>
      <w:r>
        <w:rPr>
          <w:rFonts w:eastAsia="Times New Roman" w:cs="Times New Roman"/>
          <w:szCs w:val="24"/>
        </w:rPr>
        <w:t xml:space="preserve">ζήτηση όλων των πολιτικών κομμάτων, των εισηγητών και των Βουλευτών, αλλά είναι και τα αμείλικτα ερωτήματα και αιτήματα της κοινωνίας που μπαίνουν για να τα διορθώσουμε και να μην υπάρχουν στο μέλλον. Μπαίνουν αμείλικτα ερωτήματα και εγείρονται ερωτήματα, </w:t>
      </w:r>
      <w:r>
        <w:rPr>
          <w:rFonts w:eastAsia="Times New Roman" w:cs="Times New Roman"/>
          <w:szCs w:val="24"/>
        </w:rPr>
        <w:t xml:space="preserve">όπως αυτό </w:t>
      </w:r>
      <w:r>
        <w:rPr>
          <w:rFonts w:eastAsia="Times New Roman" w:cs="Times New Roman"/>
          <w:szCs w:val="24"/>
        </w:rPr>
        <w:t xml:space="preserve">που </w:t>
      </w:r>
      <w:r>
        <w:rPr>
          <w:rFonts w:eastAsia="Times New Roman" w:cs="Times New Roman"/>
          <w:szCs w:val="24"/>
        </w:rPr>
        <w:t>θα περιγράψω παρακάτω</w:t>
      </w:r>
      <w:r>
        <w:rPr>
          <w:rFonts w:eastAsia="Times New Roman" w:cs="Times New Roman"/>
          <w:szCs w:val="24"/>
        </w:rPr>
        <w:t>,</w:t>
      </w:r>
      <w:r>
        <w:rPr>
          <w:rFonts w:eastAsia="Times New Roman" w:cs="Times New Roman"/>
          <w:szCs w:val="24"/>
        </w:rPr>
        <w:t xml:space="preserve"> και το οποίο νομίζω ότι αφορά </w:t>
      </w:r>
      <w:r>
        <w:rPr>
          <w:rFonts w:eastAsia="Times New Roman" w:cs="Times New Roman"/>
          <w:szCs w:val="24"/>
        </w:rPr>
        <w:t xml:space="preserve">όλες και </w:t>
      </w:r>
      <w:r>
        <w:rPr>
          <w:rFonts w:eastAsia="Times New Roman" w:cs="Times New Roman"/>
          <w:szCs w:val="24"/>
        </w:rPr>
        <w:t>όλους μας.</w:t>
      </w:r>
    </w:p>
    <w:p w14:paraId="6EF722D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Είχαν προβλεφθεί, ναι ή όχι, ακραία καιρικά φαινόμενα από τη </w:t>
      </w:r>
      <w:r>
        <w:rPr>
          <w:rFonts w:eastAsia="Times New Roman" w:cs="Times New Roman"/>
          <w:szCs w:val="24"/>
        </w:rPr>
        <w:t>Μ</w:t>
      </w:r>
      <w:r>
        <w:rPr>
          <w:rFonts w:eastAsia="Times New Roman" w:cs="Times New Roman"/>
          <w:szCs w:val="24"/>
        </w:rPr>
        <w:t xml:space="preserve">ετεωρολογική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Α</w:t>
      </w:r>
      <w:r>
        <w:rPr>
          <w:rFonts w:eastAsia="Times New Roman" w:cs="Times New Roman"/>
          <w:szCs w:val="24"/>
        </w:rPr>
        <w:t>ν είχαν προβλεφθεί τα ακραία καιρικά φαινόμενα, τι μέτρα πήρε η Πολιτική Προστασία</w:t>
      </w:r>
      <w:r>
        <w:rPr>
          <w:rFonts w:eastAsia="Times New Roman" w:cs="Times New Roman"/>
          <w:szCs w:val="24"/>
        </w:rPr>
        <w:t>,</w:t>
      </w:r>
      <w:r>
        <w:rPr>
          <w:rFonts w:eastAsia="Times New Roman" w:cs="Times New Roman"/>
          <w:szCs w:val="24"/>
        </w:rPr>
        <w:t xml:space="preserve"> που είναι αρμόδια για τα συγκεκριμένα ζητήματα; Αν είχαν προβλεφθεί τα ακραία καιρικά φαινόμενα, η Πολιτική Προστασία έβγαλε ειδοποίηση</w:t>
      </w:r>
      <w:r>
        <w:rPr>
          <w:rFonts w:eastAsia="Times New Roman" w:cs="Times New Roman"/>
          <w:szCs w:val="24"/>
        </w:rPr>
        <w:t>,</w:t>
      </w:r>
      <w:r>
        <w:rPr>
          <w:rFonts w:eastAsia="Times New Roman" w:cs="Times New Roman"/>
          <w:szCs w:val="24"/>
        </w:rPr>
        <w:t xml:space="preserve"> ως όφειλε</w:t>
      </w:r>
      <w:r>
        <w:rPr>
          <w:rFonts w:eastAsia="Times New Roman" w:cs="Times New Roman"/>
          <w:szCs w:val="24"/>
        </w:rPr>
        <w:t>,</w:t>
      </w:r>
      <w:r>
        <w:rPr>
          <w:rFonts w:eastAsia="Times New Roman" w:cs="Times New Roman"/>
          <w:szCs w:val="24"/>
        </w:rPr>
        <w:t xml:space="preserve"> προς τους κατοίκους, πήρε μέτρα </w:t>
      </w:r>
      <w:r>
        <w:rPr>
          <w:rFonts w:eastAsia="Times New Roman" w:cs="Times New Roman"/>
          <w:szCs w:val="24"/>
        </w:rPr>
        <w:lastRenderedPageBreak/>
        <w:t>ενημέρωσης των κατοίκων και προστασίας τους, ειδικά στις ευαίσθητες και ευά</w:t>
      </w:r>
      <w:r>
        <w:rPr>
          <w:rFonts w:eastAsia="Times New Roman" w:cs="Times New Roman"/>
          <w:szCs w:val="24"/>
        </w:rPr>
        <w:t xml:space="preserve">λωτες περιοχές, όπως ήταν η Μάνδρα; </w:t>
      </w:r>
    </w:p>
    <w:p w14:paraId="6EF722D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Μετά τις φωτιές του όρους Πατέρα, η </w:t>
      </w:r>
      <w:r>
        <w:rPr>
          <w:rFonts w:eastAsia="Times New Roman" w:cs="Times New Roman"/>
          <w:szCs w:val="24"/>
        </w:rPr>
        <w:t>π</w:t>
      </w:r>
      <w:r>
        <w:rPr>
          <w:rFonts w:eastAsia="Times New Roman" w:cs="Times New Roman"/>
          <w:szCs w:val="24"/>
        </w:rPr>
        <w:t xml:space="preserve">εριφέρεια, που είναι και αρμόδια, πήρε μέτρα για την επικινδυνότητα της κατάστασης όπως διαμορφώθηκε; </w:t>
      </w:r>
    </w:p>
    <w:p w14:paraId="6EF722D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Τα ρέματα ποιανού είναι αρμοδιότητα; </w:t>
      </w:r>
      <w:r>
        <w:rPr>
          <w:rFonts w:eastAsia="Times New Roman" w:cs="Times New Roman"/>
          <w:szCs w:val="24"/>
        </w:rPr>
        <w:t>Ε</w:t>
      </w:r>
      <w:r>
        <w:rPr>
          <w:rFonts w:eastAsia="Times New Roman" w:cs="Times New Roman"/>
          <w:szCs w:val="24"/>
        </w:rPr>
        <w:t xml:space="preserve">δώ μπαίνει το αμείλικτο ερώτημα: Τα ρέματα φέτος καθαρίστηκαν; Ποιος έχει την ευθύνη γι’ αυτό; </w:t>
      </w:r>
    </w:p>
    <w:p w14:paraId="6EF722D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 xml:space="preserve">Όποιος τα μπάζωσε. </w:t>
      </w:r>
    </w:p>
    <w:p w14:paraId="6EF722D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Τι ενέργειες έκανε η περιφέρεια όσον αφορά στην αντιπλημμυρική θωράκιση και τα δελτία εκτάκτ</w:t>
      </w:r>
      <w:r>
        <w:rPr>
          <w:rFonts w:eastAsia="Times New Roman" w:cs="Times New Roman"/>
          <w:szCs w:val="24"/>
        </w:rPr>
        <w:t xml:space="preserve">ων καιρικών συνθηκών; Γιατί και η </w:t>
      </w:r>
      <w:r>
        <w:rPr>
          <w:rFonts w:eastAsia="Times New Roman" w:cs="Times New Roman"/>
          <w:szCs w:val="24"/>
        </w:rPr>
        <w:t>π</w:t>
      </w:r>
      <w:r>
        <w:rPr>
          <w:rFonts w:eastAsia="Times New Roman" w:cs="Times New Roman"/>
          <w:szCs w:val="24"/>
        </w:rPr>
        <w:t>εριφέρεια έπρεπε να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έκτακτες καιρικές συνθήκες. </w:t>
      </w:r>
    </w:p>
    <w:p w14:paraId="6EF722D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ή δεν είναι αλήθεια ότι η αντιπλημμυρική μελέτη για τη συγκεκριμένη περιοχή είχε ολοκληρωθεί από το τέλος του 2014; </w:t>
      </w:r>
      <w:r>
        <w:rPr>
          <w:rFonts w:eastAsia="Times New Roman" w:cs="Times New Roman"/>
          <w:szCs w:val="24"/>
        </w:rPr>
        <w:t>Α</w:t>
      </w:r>
      <w:r>
        <w:rPr>
          <w:rFonts w:eastAsia="Times New Roman" w:cs="Times New Roman"/>
          <w:szCs w:val="24"/>
        </w:rPr>
        <w:t>ν είναι αλήθεια, τι έκ</w:t>
      </w:r>
      <w:r>
        <w:rPr>
          <w:rFonts w:eastAsia="Times New Roman" w:cs="Times New Roman"/>
          <w:szCs w:val="24"/>
        </w:rPr>
        <w:t xml:space="preserve">ανε η </w:t>
      </w:r>
      <w:r>
        <w:rPr>
          <w:rFonts w:eastAsia="Times New Roman" w:cs="Times New Roman"/>
          <w:szCs w:val="24"/>
        </w:rPr>
        <w:t>π</w:t>
      </w:r>
      <w:r>
        <w:rPr>
          <w:rFonts w:eastAsia="Times New Roman" w:cs="Times New Roman"/>
          <w:szCs w:val="24"/>
        </w:rPr>
        <w:t xml:space="preserve">εριφέρεια τρία ολόκληρα χρόνια και δεν την ολοκλήρωσε; </w:t>
      </w:r>
    </w:p>
    <w:p w14:paraId="6EF722D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Υπήρχε πρόβλημα χρηματοδότησης της αντιπλημμυρικής θωράκισης και του έργου που έπρεπε να κάνει η </w:t>
      </w:r>
      <w:r>
        <w:rPr>
          <w:rFonts w:eastAsia="Times New Roman" w:cs="Times New Roman"/>
          <w:szCs w:val="24"/>
        </w:rPr>
        <w:t>π</w:t>
      </w:r>
      <w:r>
        <w:rPr>
          <w:rFonts w:eastAsia="Times New Roman" w:cs="Times New Roman"/>
          <w:szCs w:val="24"/>
        </w:rPr>
        <w:t xml:space="preserve">εριφέρεια τρία </w:t>
      </w:r>
      <w:r>
        <w:rPr>
          <w:rFonts w:eastAsia="Times New Roman" w:cs="Times New Roman"/>
          <w:szCs w:val="24"/>
        </w:rPr>
        <w:lastRenderedPageBreak/>
        <w:t xml:space="preserve">ολόκληρα χρόνια στη συγκεκριμένη περιοχή; </w:t>
      </w:r>
      <w:r>
        <w:rPr>
          <w:rFonts w:eastAsia="Times New Roman" w:cs="Times New Roman"/>
          <w:szCs w:val="24"/>
        </w:rPr>
        <w:t>Α</w:t>
      </w:r>
      <w:r>
        <w:rPr>
          <w:rFonts w:eastAsia="Times New Roman" w:cs="Times New Roman"/>
          <w:szCs w:val="24"/>
        </w:rPr>
        <w:t>ν υπήρχε πρόβλημα χρηματοδότησης, ρωτ</w:t>
      </w:r>
      <w:r>
        <w:rPr>
          <w:rFonts w:eastAsia="Times New Roman" w:cs="Times New Roman"/>
          <w:szCs w:val="24"/>
        </w:rPr>
        <w:t>άμε το γιατί. Η προηγούμενη περιφερειακή διοίκηση παρέδωσε ένα πολύ σημαντικό ποσό ως υπόλοιπο στη νέα περιφερειακή διοίκηση, της κ</w:t>
      </w:r>
      <w:r>
        <w:rPr>
          <w:rFonts w:eastAsia="Times New Roman" w:cs="Times New Roman"/>
          <w:szCs w:val="24"/>
        </w:rPr>
        <w:t>.</w:t>
      </w:r>
      <w:r>
        <w:rPr>
          <w:rFonts w:eastAsia="Times New Roman" w:cs="Times New Roman"/>
          <w:szCs w:val="24"/>
        </w:rPr>
        <w:t xml:space="preserve"> Δούρου. Τα χρήματα αυτά τι έγιναν; Είναι ή δεν είναι αλήθεια ότι 220 εκατομμύρια ευρώ από τα ταμεία της </w:t>
      </w:r>
      <w:r>
        <w:rPr>
          <w:rFonts w:eastAsia="Times New Roman" w:cs="Times New Roman"/>
          <w:szCs w:val="24"/>
        </w:rPr>
        <w:t>π</w:t>
      </w:r>
      <w:r>
        <w:rPr>
          <w:rFonts w:eastAsia="Times New Roman" w:cs="Times New Roman"/>
          <w:szCs w:val="24"/>
        </w:rPr>
        <w:t>εριφέρειας πήγαν σ</w:t>
      </w:r>
      <w:r>
        <w:rPr>
          <w:rFonts w:eastAsia="Times New Roman" w:cs="Times New Roman"/>
          <w:szCs w:val="24"/>
        </w:rPr>
        <w:t xml:space="preserve">την Τράπεζα της Ελλάδος; Θα απαντήσει κάποιος σε αυτό; </w:t>
      </w:r>
    </w:p>
    <w:p w14:paraId="6EF722D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άμε στο ζήτημα, το οποίο ακούστηκε από την πλευρά της </w:t>
      </w:r>
      <w:r>
        <w:rPr>
          <w:rFonts w:eastAsia="Times New Roman" w:cs="Times New Roman"/>
          <w:szCs w:val="24"/>
        </w:rPr>
        <w:t>π</w:t>
      </w:r>
      <w:r>
        <w:rPr>
          <w:rFonts w:eastAsia="Times New Roman" w:cs="Times New Roman"/>
          <w:szCs w:val="24"/>
        </w:rPr>
        <w:t>εριφέρειας και από την πλευρά του ΣΥΡΙΖΑ. Είναι λογικό. Θέλει να τη δικαιολογήσει. Δικός σας άνθρωπος είναι. Δική του επιλογή ήταν στις εκλογές.</w:t>
      </w:r>
      <w:r>
        <w:rPr>
          <w:rFonts w:eastAsia="Times New Roman" w:cs="Times New Roman"/>
          <w:szCs w:val="24"/>
        </w:rPr>
        <w:t xml:space="preserve"> Ακούστηκε, λοιπόν, το επιχείρημα περί γραφειοκρατίας. Εγώ ρωτάω, λοιπόν, το εξής: Στα τρία χρόνια που κυβερνάει ο ΣΥΡΙΖΑ και στα άλλα τρ</w:t>
      </w:r>
      <w:r>
        <w:rPr>
          <w:rFonts w:eastAsia="Times New Roman" w:cs="Times New Roman"/>
          <w:szCs w:val="24"/>
        </w:rPr>
        <w:t>ιά</w:t>
      </w:r>
      <w:r>
        <w:rPr>
          <w:rFonts w:eastAsia="Times New Roman" w:cs="Times New Roman"/>
          <w:szCs w:val="24"/>
        </w:rPr>
        <w:t>μισι χρόνια που η κ</w:t>
      </w:r>
      <w:r>
        <w:rPr>
          <w:rFonts w:eastAsia="Times New Roman" w:cs="Times New Roman"/>
          <w:szCs w:val="24"/>
        </w:rPr>
        <w:t>.</w:t>
      </w:r>
      <w:r>
        <w:rPr>
          <w:rFonts w:eastAsia="Times New Roman" w:cs="Times New Roman"/>
          <w:szCs w:val="24"/>
        </w:rPr>
        <w:t xml:space="preserve"> Δούρου είναι στο τιμόνι της </w:t>
      </w:r>
      <w:r>
        <w:rPr>
          <w:rFonts w:eastAsia="Times New Roman" w:cs="Times New Roman"/>
          <w:szCs w:val="24"/>
        </w:rPr>
        <w:t>π</w:t>
      </w:r>
      <w:r>
        <w:rPr>
          <w:rFonts w:eastAsia="Times New Roman" w:cs="Times New Roman"/>
          <w:szCs w:val="24"/>
        </w:rPr>
        <w:t>εριφέρειας υπήρξε νομοθετική πρωτοβουλία από την κ</w:t>
      </w:r>
      <w:r>
        <w:rPr>
          <w:rFonts w:eastAsia="Times New Roman" w:cs="Times New Roman"/>
          <w:szCs w:val="24"/>
        </w:rPr>
        <w:t>.</w:t>
      </w:r>
      <w:r>
        <w:rPr>
          <w:rFonts w:eastAsia="Times New Roman" w:cs="Times New Roman"/>
          <w:szCs w:val="24"/>
        </w:rPr>
        <w:t xml:space="preserve"> Δούρου που ήρθε</w:t>
      </w:r>
      <w:r>
        <w:rPr>
          <w:rFonts w:eastAsia="Times New Roman" w:cs="Times New Roman"/>
          <w:szCs w:val="24"/>
        </w:rPr>
        <w:t xml:space="preserve"> προς το Κοινοβούλιο ή προς την πλευρά του ΣΥΡΙΖΑ για να μειώσει τη γραφειοκρατία και ο ΣΥΡΙΖΑ ως Κυβέρνηση δεν τ</w:t>
      </w:r>
      <w:r>
        <w:rPr>
          <w:rFonts w:eastAsia="Times New Roman" w:cs="Times New Roman"/>
          <w:szCs w:val="24"/>
        </w:rPr>
        <w:t>ην</w:t>
      </w:r>
      <w:r>
        <w:rPr>
          <w:rFonts w:eastAsia="Times New Roman" w:cs="Times New Roman"/>
          <w:szCs w:val="24"/>
        </w:rPr>
        <w:t xml:space="preserve"> έκανε αποδεκτ</w:t>
      </w:r>
      <w:r>
        <w:rPr>
          <w:rFonts w:eastAsia="Times New Roman" w:cs="Times New Roman"/>
          <w:szCs w:val="24"/>
        </w:rPr>
        <w:t>ή</w:t>
      </w:r>
      <w:r>
        <w:rPr>
          <w:rFonts w:eastAsia="Times New Roman" w:cs="Times New Roman"/>
          <w:szCs w:val="24"/>
        </w:rPr>
        <w:t>; Και οι ΑΝΕΛ μαζί, γιατί τους ξεχνάμε κα</w:t>
      </w:r>
      <w:r>
        <w:rPr>
          <w:rFonts w:eastAsia="Times New Roman" w:cs="Times New Roman"/>
          <w:szCs w:val="24"/>
        </w:rPr>
        <w:t>μ</w:t>
      </w:r>
      <w:r>
        <w:rPr>
          <w:rFonts w:eastAsia="Times New Roman" w:cs="Times New Roman"/>
          <w:szCs w:val="24"/>
        </w:rPr>
        <w:t xml:space="preserve">μιά φορά. Υπήρξε; Υπήρξε νομοθετική πρόταση από την </w:t>
      </w:r>
      <w:r>
        <w:rPr>
          <w:rFonts w:eastAsia="Times New Roman" w:cs="Times New Roman"/>
          <w:szCs w:val="24"/>
        </w:rPr>
        <w:t>π</w:t>
      </w:r>
      <w:r>
        <w:rPr>
          <w:rFonts w:eastAsia="Times New Roman" w:cs="Times New Roman"/>
          <w:szCs w:val="24"/>
        </w:rPr>
        <w:t>εριφέρεια</w:t>
      </w:r>
      <w:r>
        <w:rPr>
          <w:rFonts w:eastAsia="Times New Roman" w:cs="Times New Roman"/>
          <w:szCs w:val="24"/>
        </w:rPr>
        <w:t>,</w:t>
      </w:r>
      <w:r>
        <w:rPr>
          <w:rFonts w:eastAsia="Times New Roman" w:cs="Times New Roman"/>
          <w:szCs w:val="24"/>
        </w:rPr>
        <w:t xml:space="preserve"> για να λυθούν τα γρα</w:t>
      </w:r>
      <w:r>
        <w:rPr>
          <w:rFonts w:eastAsia="Times New Roman" w:cs="Times New Roman"/>
          <w:szCs w:val="24"/>
        </w:rPr>
        <w:t xml:space="preserve">φειοκρατικά προβλήματα; </w:t>
      </w:r>
    </w:p>
    <w:p w14:paraId="6EF722D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να τελευταίο ερώτημα</w:t>
      </w:r>
      <w:r>
        <w:rPr>
          <w:rFonts w:eastAsia="Times New Roman" w:cs="Times New Roman"/>
          <w:szCs w:val="24"/>
        </w:rPr>
        <w:t>,</w:t>
      </w:r>
      <w:r>
        <w:rPr>
          <w:rFonts w:eastAsia="Times New Roman" w:cs="Times New Roman"/>
          <w:szCs w:val="24"/>
        </w:rPr>
        <w:t xml:space="preserve"> το οποίο νομίζω ότι τις επόμενες μέρες θα ακουστεί πολύ έντονα: Στις υπόλοιπες περιπτώσεις, όπου υπήρξαν καταστροφές χωρίς θύματα αυτά τα τρία τελευταία χρόνια και η Κυβέρνηση προέβη σε μέτρα ανακούφισης και </w:t>
      </w:r>
      <w:r>
        <w:rPr>
          <w:rFonts w:eastAsia="Times New Roman" w:cs="Times New Roman"/>
          <w:szCs w:val="24"/>
        </w:rPr>
        <w:t xml:space="preserve">σε ανακοινώσεις, τα λεφτά έφτασαν τελικά μετά από ένα χρονικό διάστημα σήμερα που συζητάμε; Στη Σκόπελο, παραδείγματος χάριν, στην τελευταία καταστροφή, έφτασαν τα λεφτά μετά τις υποσχέσεις και τις δεσμεύσεις της Κυβέρνησης; </w:t>
      </w:r>
      <w:r>
        <w:rPr>
          <w:rFonts w:eastAsia="Times New Roman" w:cs="Times New Roman"/>
          <w:szCs w:val="24"/>
        </w:rPr>
        <w:t>Ε</w:t>
      </w:r>
      <w:r>
        <w:rPr>
          <w:rFonts w:eastAsia="Times New Roman" w:cs="Times New Roman"/>
          <w:szCs w:val="24"/>
        </w:rPr>
        <w:t xml:space="preserve">ίναι και μια σειρά από άλλες περιοχές στις οποίες δεν έχουν αποδοθεί οι </w:t>
      </w:r>
      <w:proofErr w:type="spellStart"/>
      <w:r>
        <w:rPr>
          <w:rFonts w:eastAsia="Times New Roman" w:cs="Times New Roman"/>
          <w:szCs w:val="24"/>
        </w:rPr>
        <w:t>υποσχεθέντες</w:t>
      </w:r>
      <w:proofErr w:type="spellEnd"/>
      <w:r>
        <w:rPr>
          <w:rFonts w:eastAsia="Times New Roman" w:cs="Times New Roman"/>
          <w:szCs w:val="24"/>
        </w:rPr>
        <w:t xml:space="preserve"> πόροι. </w:t>
      </w:r>
    </w:p>
    <w:p w14:paraId="6EF722D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Όλα αυτά τα αμείλικτα ερωτ</w:t>
      </w:r>
      <w:r>
        <w:rPr>
          <w:rFonts w:eastAsia="Times New Roman" w:cs="Times New Roman"/>
          <w:szCs w:val="24"/>
        </w:rPr>
        <w:t>ήματα</w:t>
      </w:r>
      <w:r>
        <w:rPr>
          <w:rFonts w:eastAsia="Times New Roman" w:cs="Times New Roman"/>
          <w:szCs w:val="24"/>
        </w:rPr>
        <w:t xml:space="preserve">, κυρίες και κύριοι συνάδελφοι, νομίζω ότι αφορούν και τη σημερινή μας κουβέντα. </w:t>
      </w:r>
    </w:p>
    <w:p w14:paraId="6EF722D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Ακούσαμε τον Υπουργό και τον Κυβερνητικό Εκπρόσωπο</w:t>
      </w:r>
      <w:r>
        <w:rPr>
          <w:rFonts w:eastAsia="Times New Roman" w:cs="Times New Roman"/>
          <w:szCs w:val="24"/>
        </w:rPr>
        <w:t xml:space="preserve"> να ανακοινώνει μέτρα ανακούφισης του πληθυσμού, για τα οποία δεν έχουμε κα</w:t>
      </w:r>
      <w:r>
        <w:rPr>
          <w:rFonts w:eastAsia="Times New Roman" w:cs="Times New Roman"/>
          <w:szCs w:val="24"/>
        </w:rPr>
        <w:t>μ</w:t>
      </w:r>
      <w:r>
        <w:rPr>
          <w:rFonts w:eastAsia="Times New Roman" w:cs="Times New Roman"/>
          <w:szCs w:val="24"/>
        </w:rPr>
        <w:t>μία αντίρρηση. Καλοδεχούμενα είναι κι άλλα τόσα. Όμως, πρέπει να είναι πραγματικά, ρεαλιστικά.</w:t>
      </w:r>
    </w:p>
    <w:p w14:paraId="6EF722D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πιτέλους -και το λέω προς την κυβερνητική </w:t>
      </w:r>
      <w:r>
        <w:rPr>
          <w:rFonts w:eastAsia="Times New Roman" w:cs="Times New Roman"/>
          <w:szCs w:val="24"/>
        </w:rPr>
        <w:t>π</w:t>
      </w:r>
      <w:r>
        <w:rPr>
          <w:rFonts w:eastAsia="Times New Roman" w:cs="Times New Roman"/>
          <w:szCs w:val="24"/>
        </w:rPr>
        <w:t>λειοψηφία- πηγαίνετε κι εσείς δίπλα στους</w:t>
      </w:r>
      <w:r>
        <w:rPr>
          <w:rFonts w:eastAsia="Times New Roman" w:cs="Times New Roman"/>
          <w:szCs w:val="24"/>
        </w:rPr>
        <w:t xml:space="preserve"> κατοίκους. </w:t>
      </w:r>
      <w:r>
        <w:rPr>
          <w:rFonts w:eastAsia="Times New Roman" w:cs="Times New Roman"/>
          <w:szCs w:val="24"/>
        </w:rPr>
        <w:t>Τ</w:t>
      </w:r>
      <w:r>
        <w:rPr>
          <w:rFonts w:eastAsia="Times New Roman" w:cs="Times New Roman"/>
          <w:szCs w:val="24"/>
        </w:rPr>
        <w:t xml:space="preserve">ο λέω καλοπροαίρετα, διότι συμφωνώ με αυτό που ακούγεται, ότι η παρουσία του Πρωθυπουργού, του κάθε Πρωθυπουργού -δεν αναφέρομαι </w:t>
      </w:r>
      <w:r>
        <w:rPr>
          <w:rFonts w:eastAsia="Times New Roman" w:cs="Times New Roman"/>
          <w:szCs w:val="24"/>
        </w:rPr>
        <w:lastRenderedPageBreak/>
        <w:t xml:space="preserve">στον κ. Τσίπρα- έχει συμβολικό χαρακτήρα, το να είναι δίπλα στους κατοίκους που είναι κατατρεγμένοι. Έχει έναν </w:t>
      </w:r>
      <w:proofErr w:type="spellStart"/>
      <w:r>
        <w:rPr>
          <w:rFonts w:eastAsia="Times New Roman" w:cs="Times New Roman"/>
          <w:szCs w:val="24"/>
        </w:rPr>
        <w:t>αξι</w:t>
      </w:r>
      <w:r>
        <w:rPr>
          <w:rFonts w:eastAsia="Times New Roman" w:cs="Times New Roman"/>
          <w:szCs w:val="24"/>
        </w:rPr>
        <w:t>ακό</w:t>
      </w:r>
      <w:proofErr w:type="spellEnd"/>
      <w:r>
        <w:rPr>
          <w:rFonts w:eastAsia="Times New Roman" w:cs="Times New Roman"/>
          <w:szCs w:val="24"/>
        </w:rPr>
        <w:t xml:space="preserve"> συμβολισμό</w:t>
      </w:r>
      <w:r>
        <w:rPr>
          <w:rFonts w:eastAsia="Times New Roman" w:cs="Times New Roman"/>
          <w:szCs w:val="24"/>
        </w:rPr>
        <w:t>,</w:t>
      </w:r>
      <w:r>
        <w:rPr>
          <w:rFonts w:eastAsia="Times New Roman" w:cs="Times New Roman"/>
          <w:szCs w:val="24"/>
        </w:rPr>
        <w:t xml:space="preserve"> που ενθαρρύνει και προτρέπει και τις ομάδες της πρώτης γραμμής, που ανακουφίζουν και λύνουν το πρόβλημα κοντά στον συνάνθρωπό μας που έχει πληγεί, να τον ενθαρρύνει και να τον παροτρύνει. </w:t>
      </w:r>
    </w:p>
    <w:p w14:paraId="6EF722E0" w14:textId="77777777" w:rsidR="00E92729" w:rsidRDefault="0044197E">
      <w:pPr>
        <w:spacing w:line="600" w:lineRule="auto"/>
        <w:ind w:firstLine="720"/>
        <w:contextualSpacing/>
        <w:jc w:val="both"/>
        <w:rPr>
          <w:rFonts w:eastAsia="Times New Roman"/>
          <w:szCs w:val="24"/>
        </w:rPr>
      </w:pPr>
      <w:r>
        <w:rPr>
          <w:rFonts w:eastAsia="Times New Roman"/>
          <w:szCs w:val="24"/>
        </w:rPr>
        <w:t>Ακολουθήστε το παράδειγμ</w:t>
      </w:r>
      <w:r>
        <w:rPr>
          <w:rFonts w:eastAsia="Times New Roman"/>
          <w:szCs w:val="24"/>
        </w:rPr>
        <w:t>ά</w:t>
      </w:r>
      <w:r>
        <w:rPr>
          <w:rFonts w:eastAsia="Times New Roman"/>
          <w:szCs w:val="24"/>
        </w:rPr>
        <w:t xml:space="preserve"> μας χωρίς φθόνους, χωρίς </w:t>
      </w:r>
      <w:r>
        <w:rPr>
          <w:rFonts w:eastAsia="Times New Roman"/>
          <w:szCs w:val="24"/>
        </w:rPr>
        <w:t>να θέλουμε να επιρρίψουμε ευθύνες. Ο Κυριάκος Μητσοτάκης, χωρίς μεγάλες φωνές, πήγε, βρέθηκε κοντά στους ανθρώπους. Ανακοινώσαμε μέτρα. Θα σταθούμε δίπλα στα μέτρα τα οποία θα φέρετε, θα τα στηρίξουμε. Επαναλαμβάνω, όμως, ότι πρέπει να είναι ρεαλιστικά και</w:t>
      </w:r>
      <w:r>
        <w:rPr>
          <w:rFonts w:eastAsia="Times New Roman"/>
          <w:szCs w:val="24"/>
        </w:rPr>
        <w:t xml:space="preserve"> πραγματικά. </w:t>
      </w:r>
    </w:p>
    <w:p w14:paraId="6EF722E1"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Στη συνέχεια, τώρα, της συζήτησής μας θέλω να πω κάτι για την </w:t>
      </w:r>
      <w:r>
        <w:rPr>
          <w:rFonts w:eastAsia="Times New Roman"/>
          <w:szCs w:val="24"/>
        </w:rPr>
        <w:t>ε</w:t>
      </w:r>
      <w:r>
        <w:rPr>
          <w:rFonts w:eastAsia="Times New Roman"/>
          <w:szCs w:val="24"/>
        </w:rPr>
        <w:t>πιτροπή, γιατί υπήρξαν και νέα δεδομένα στα ζητήματα που αφορούν το κοινωνικό μέρισμα αυτό καθ’ εαυτό. Δεν μπορώ να μην περιγράψω μια αρνητική εικόνα την οποία διαμόρφωσε ο Υπουργ</w:t>
      </w:r>
      <w:r>
        <w:rPr>
          <w:rFonts w:eastAsia="Times New Roman"/>
          <w:szCs w:val="24"/>
        </w:rPr>
        <w:t xml:space="preserve">ός Οικονομικών, ο κ. </w:t>
      </w:r>
      <w:proofErr w:type="spellStart"/>
      <w:r>
        <w:rPr>
          <w:rFonts w:eastAsia="Times New Roman"/>
          <w:szCs w:val="24"/>
        </w:rPr>
        <w:t>Τσακαλώτος</w:t>
      </w:r>
      <w:proofErr w:type="spellEnd"/>
      <w:r>
        <w:rPr>
          <w:rFonts w:eastAsia="Times New Roman"/>
          <w:szCs w:val="24"/>
        </w:rPr>
        <w:t xml:space="preserve">, στην τοποθέτησή του κατά το κλείσιμο της </w:t>
      </w:r>
      <w:r>
        <w:rPr>
          <w:rFonts w:eastAsia="Times New Roman"/>
          <w:szCs w:val="24"/>
        </w:rPr>
        <w:t>ε</w:t>
      </w:r>
      <w:r>
        <w:rPr>
          <w:rFonts w:eastAsia="Times New Roman"/>
          <w:szCs w:val="24"/>
        </w:rPr>
        <w:t>πιτροπής, ο οποίος με ένα</w:t>
      </w:r>
      <w:r>
        <w:rPr>
          <w:rFonts w:eastAsia="Times New Roman"/>
          <w:szCs w:val="24"/>
        </w:rPr>
        <w:t>ν</w:t>
      </w:r>
      <w:r>
        <w:rPr>
          <w:rFonts w:eastAsia="Times New Roman"/>
          <w:szCs w:val="24"/>
        </w:rPr>
        <w:t xml:space="preserve"> ειρωνικό και προκλητικό τρόπο, κουνώντας το δάχτυλο -σαν σε μαθητές- </w:t>
      </w:r>
      <w:r>
        <w:rPr>
          <w:rFonts w:eastAsia="Times New Roman"/>
          <w:szCs w:val="24"/>
        </w:rPr>
        <w:lastRenderedPageBreak/>
        <w:t>προς την Αξιωματική Αντιπολίτευση, μας εγκαλούσε και μας μάλωνε γιατί τολμήσαμε, κύρι</w:t>
      </w:r>
      <w:r>
        <w:rPr>
          <w:rFonts w:eastAsia="Times New Roman"/>
          <w:szCs w:val="24"/>
        </w:rPr>
        <w:t>ε Υπουργέ των Οικονομικών, να πούμε ότι τα τρία αυτά χρόνια</w:t>
      </w:r>
      <w:r>
        <w:rPr>
          <w:rFonts w:eastAsia="Times New Roman"/>
          <w:szCs w:val="24"/>
        </w:rPr>
        <w:t>,</w:t>
      </w:r>
      <w:r>
        <w:rPr>
          <w:rFonts w:eastAsia="Times New Roman"/>
          <w:szCs w:val="24"/>
        </w:rPr>
        <w:t xml:space="preserve"> με τη δική σας οικονομική πολιτική, με τον δημοσιονομικό εκτροχιασμό του Υπουργείου Οικονομικών </w:t>
      </w:r>
      <w:proofErr w:type="spellStart"/>
      <w:r>
        <w:rPr>
          <w:rFonts w:eastAsia="Times New Roman"/>
          <w:szCs w:val="24"/>
        </w:rPr>
        <w:t>Βαρουφάκη</w:t>
      </w:r>
      <w:proofErr w:type="spellEnd"/>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Τσακαλώτου</w:t>
      </w:r>
      <w:proofErr w:type="spellEnd"/>
      <w:r>
        <w:rPr>
          <w:rFonts w:eastAsia="Times New Roman"/>
          <w:szCs w:val="24"/>
        </w:rPr>
        <w:t xml:space="preserve"> -μαζί ήσασταν!- χάσαμε 30 δισεκατομμύρια ευρώ πλούτου. Αυτός είναι ένας πλού</w:t>
      </w:r>
      <w:r>
        <w:rPr>
          <w:rFonts w:eastAsia="Times New Roman"/>
          <w:szCs w:val="24"/>
        </w:rPr>
        <w:t xml:space="preserve">τος που χάθηκε από τις τσέπες κάθε νοικοκυριού, κάθε ανέργου, κάθε Έλληνα πολίτη. </w:t>
      </w:r>
    </w:p>
    <w:p w14:paraId="6EF722E2"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Μας εγκαλέσατε και μας ειρωνευτήκατε, γιατί είπαμε ότι αυτό το κοινωνικό μέρισμα είναι προϊόν </w:t>
      </w:r>
      <w:proofErr w:type="spellStart"/>
      <w:r>
        <w:rPr>
          <w:rFonts w:eastAsia="Times New Roman"/>
          <w:szCs w:val="24"/>
        </w:rPr>
        <w:t>υπερφορολόγησης</w:t>
      </w:r>
      <w:proofErr w:type="spellEnd"/>
      <w:r>
        <w:rPr>
          <w:rFonts w:eastAsia="Times New Roman"/>
          <w:szCs w:val="24"/>
        </w:rPr>
        <w:t xml:space="preserve"> και της αριστερά καθήμενής σας, προϊόν ολέθριων εισφορών, που ο</w:t>
      </w:r>
      <w:r>
        <w:rPr>
          <w:rFonts w:eastAsia="Times New Roman"/>
          <w:szCs w:val="24"/>
        </w:rPr>
        <w:t xml:space="preserve"> προκάτοχός της, ο κ. </w:t>
      </w:r>
      <w:proofErr w:type="spellStart"/>
      <w:r>
        <w:rPr>
          <w:rFonts w:eastAsia="Times New Roman"/>
          <w:szCs w:val="24"/>
        </w:rPr>
        <w:t>Κατρούγκαλος</w:t>
      </w:r>
      <w:proofErr w:type="spellEnd"/>
      <w:r>
        <w:rPr>
          <w:rFonts w:eastAsia="Times New Roman"/>
          <w:szCs w:val="24"/>
        </w:rPr>
        <w:t>,</w:t>
      </w:r>
      <w:r>
        <w:rPr>
          <w:rFonts w:eastAsia="Times New Roman"/>
          <w:szCs w:val="24"/>
        </w:rPr>
        <w:t xml:space="preserve"> ονόμασε </w:t>
      </w:r>
      <w:r>
        <w:rPr>
          <w:rFonts w:eastAsia="Times New Roman"/>
          <w:szCs w:val="24"/>
        </w:rPr>
        <w:t>«</w:t>
      </w:r>
      <w:r>
        <w:rPr>
          <w:rFonts w:eastAsia="Times New Roman"/>
          <w:szCs w:val="24"/>
        </w:rPr>
        <w:t>ταξική επιλογή». Μας εγκαλέσατε γι’ αυτό και μας μαλώσατε. Μας εγκαλέσατε γιατί τολμήσαμε να πούμε ότι τα στοιχεία δείχνουν πως υπάρχει καθυστέρηση στην αποκλιμάκωση της ανεργίας και ότι με ευθύνη δική σας χάθηκ</w:t>
      </w:r>
      <w:r>
        <w:rPr>
          <w:rFonts w:eastAsia="Times New Roman"/>
          <w:szCs w:val="24"/>
        </w:rPr>
        <w:t xml:space="preserve">αν διακόσιες χιλιάδες θέσεις εργασίας μέχρι το τέλος του 2016. </w:t>
      </w:r>
      <w:r>
        <w:rPr>
          <w:rFonts w:eastAsia="Times New Roman"/>
          <w:szCs w:val="24"/>
        </w:rPr>
        <w:t>Π</w:t>
      </w:r>
      <w:r>
        <w:rPr>
          <w:rFonts w:eastAsia="Times New Roman"/>
          <w:szCs w:val="24"/>
        </w:rPr>
        <w:t xml:space="preserve">ράγματι πλέον συντελείται αποκλιμάκωση, κάτι το οποίο δείχνουν αξιόπιστες πηγές, όπως είναι και η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και η ΕΛΣΤΑΤ, τις οποίες δεν αποδεχόσασταν εσείς ως καθηγητής, υποτίθεται, όταν ήσαστ</w:t>
      </w:r>
      <w:r>
        <w:rPr>
          <w:rFonts w:eastAsia="Times New Roman"/>
          <w:szCs w:val="24"/>
        </w:rPr>
        <w:t xml:space="preserve">αν αντιπολίτευση από την πλατεία </w:t>
      </w:r>
      <w:r>
        <w:rPr>
          <w:rFonts w:eastAsia="Times New Roman"/>
          <w:szCs w:val="24"/>
        </w:rPr>
        <w:lastRenderedPageBreak/>
        <w:t>Συντάγματος. Αποδεχόσασταν μόνο την ανεργία της ΙΝΕ-ΓΣΕΕ, που σήμερα την ξεχάσατε. Στο 38% λέει η ΙΝΕ-ΓΣΕΕ ότι βρίσκεται σήμερα η ανεργία. Αυτά επικαλούταν ο ΣΥΡΙΖΑ.</w:t>
      </w:r>
    </w:p>
    <w:p w14:paraId="6EF722E3" w14:textId="77777777" w:rsidR="00E92729" w:rsidRDefault="0044197E">
      <w:pPr>
        <w:spacing w:line="600" w:lineRule="auto"/>
        <w:ind w:firstLine="720"/>
        <w:contextualSpacing/>
        <w:jc w:val="both"/>
        <w:rPr>
          <w:rFonts w:eastAsia="Times New Roman"/>
          <w:szCs w:val="24"/>
        </w:rPr>
      </w:pPr>
      <w:r>
        <w:rPr>
          <w:rFonts w:eastAsia="Times New Roman"/>
          <w:szCs w:val="24"/>
        </w:rPr>
        <w:t>Τα στοιχεία, λοιπόν, δείχνουν ότι η αποκλιμάκωση, που πρά</w:t>
      </w:r>
      <w:r>
        <w:rPr>
          <w:rFonts w:eastAsia="Times New Roman"/>
          <w:szCs w:val="24"/>
        </w:rPr>
        <w:t>γματι συντελείται, ξεκίνησε το 2013</w:t>
      </w:r>
      <w:r>
        <w:rPr>
          <w:rFonts w:eastAsia="Times New Roman"/>
          <w:szCs w:val="24"/>
        </w:rPr>
        <w:t>,</w:t>
      </w:r>
      <w:r>
        <w:rPr>
          <w:rFonts w:eastAsia="Times New Roman"/>
          <w:szCs w:val="24"/>
        </w:rPr>
        <w:t xml:space="preserve"> λόγω των μεταρρυθμίσεων που έγιναν, τις οποίες δεν ασπάζεστε, αλλά θέλετε να γεύεστε τους καρπούς τους. Δυστυχώς, όμως, η ανεργία που αποκλιμακώνεται δεν συντελείται μόνο με καθυστέρηση, συντελείται και με μη υγιή τρόπο</w:t>
      </w:r>
      <w:r>
        <w:rPr>
          <w:rFonts w:eastAsia="Times New Roman"/>
          <w:szCs w:val="24"/>
        </w:rPr>
        <w:t xml:space="preserve">, διότι ανταλλάσσονται θέσεις πλήρους απασχόλησης με μερική απασχόληση. </w:t>
      </w:r>
    </w:p>
    <w:p w14:paraId="6EF722E4"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Δυστυχώς στο 62,26% έδειξε η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τον μήνα Οκτώβριο τη μερική απασχόληση και την εκ περιτροπής απασχόληση, σπάζοντας όλα τα ρεκόρ. </w:t>
      </w:r>
      <w:r>
        <w:rPr>
          <w:rFonts w:eastAsia="Times New Roman"/>
          <w:szCs w:val="24"/>
        </w:rPr>
        <w:t>Θ</w:t>
      </w:r>
      <w:r>
        <w:rPr>
          <w:rFonts w:eastAsia="Times New Roman"/>
          <w:szCs w:val="24"/>
        </w:rPr>
        <w:t xml:space="preserve">ριαμβολογείτε γι’ αυτό, για τη γενιά των </w:t>
      </w:r>
      <w:r>
        <w:rPr>
          <w:rFonts w:eastAsia="Times New Roman"/>
          <w:szCs w:val="24"/>
        </w:rPr>
        <w:t>εργαζο</w:t>
      </w:r>
      <w:r>
        <w:rPr>
          <w:rFonts w:eastAsia="Times New Roman"/>
          <w:szCs w:val="24"/>
        </w:rPr>
        <w:t xml:space="preserve">μένων </w:t>
      </w:r>
      <w:r>
        <w:rPr>
          <w:rFonts w:eastAsia="Times New Roman"/>
          <w:szCs w:val="24"/>
        </w:rPr>
        <w:t xml:space="preserve">των 360 ευρώ; Αυτή είναι η φιλολαϊκή πολιτική του ΣΥΡΙΖΑ; </w:t>
      </w:r>
      <w:r>
        <w:rPr>
          <w:rFonts w:eastAsia="Times New Roman"/>
          <w:szCs w:val="24"/>
        </w:rPr>
        <w:t xml:space="preserve">Γενιά εργαζομένων των </w:t>
      </w:r>
      <w:r>
        <w:rPr>
          <w:rFonts w:eastAsia="Times New Roman"/>
          <w:szCs w:val="24"/>
        </w:rPr>
        <w:t xml:space="preserve">360 ευρώ, 360 ευρώ συντάξεις, όπως κάνατε με τις συντάξεις χηρείας. </w:t>
      </w:r>
    </w:p>
    <w:p w14:paraId="6EF722E5"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Μας εγκαλέσατε γιατί τολμήσαμε να πούμε ότι αυτοί οι οποίοι θα πάρουν σήμερα αυτό το μέρισμα, αλλά </w:t>
      </w:r>
      <w:r>
        <w:rPr>
          <w:rFonts w:eastAsia="Times New Roman"/>
          <w:szCs w:val="24"/>
        </w:rPr>
        <w:t xml:space="preserve">και οι υπόλοιποι πολίτες και η μεσαία τάξη, την οποία προσδιόρισε από Βήματος Βουλής ο Υπουργός Οικονομικών από 12.000 ευρώ έως 18.000 </w:t>
      </w:r>
      <w:r>
        <w:rPr>
          <w:rFonts w:eastAsia="Times New Roman"/>
          <w:szCs w:val="24"/>
        </w:rPr>
        <w:lastRenderedPageBreak/>
        <w:t>ευρώ -αυτή είναι η μεσαία τάξη κατά το</w:t>
      </w:r>
      <w:r>
        <w:rPr>
          <w:rFonts w:eastAsia="Times New Roman"/>
          <w:szCs w:val="24"/>
        </w:rPr>
        <w:t>ν</w:t>
      </w:r>
      <w:r>
        <w:rPr>
          <w:rFonts w:eastAsia="Times New Roman"/>
          <w:szCs w:val="24"/>
        </w:rPr>
        <w:t xml:space="preserve"> ΣΥΡΙΖΑ, πλέον-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2022 θα πληρώσει 7,5 δισεκατομμύρια ευρώ </w:t>
      </w:r>
      <w:r>
        <w:rPr>
          <w:rFonts w:eastAsia="Times New Roman"/>
          <w:szCs w:val="24"/>
        </w:rPr>
        <w:t>μέτρα, νέα μέτρα! Μόνο για το 2018 θα είναι 1,9 δισεκατομμύρι</w:t>
      </w:r>
      <w:r>
        <w:rPr>
          <w:rFonts w:eastAsia="Times New Roman"/>
          <w:szCs w:val="24"/>
        </w:rPr>
        <w:t>ο</w:t>
      </w:r>
      <w:r>
        <w:rPr>
          <w:rFonts w:eastAsia="Times New Roman"/>
          <w:szCs w:val="24"/>
        </w:rPr>
        <w:t xml:space="preserve"> ευρώ. Δεν το αμφισβητείτε. Είναι το ΕΚΑΣ των χαμηλοσυνταξιούχων, είναι ο ΦΠΑ των νησιωτών για τα υπόλοιπα τριάντα δύο νησιά, είναι οι εξοντωτικές εισφορές, οι ταξικές, που είναι δική σας επιλογ</w:t>
      </w:r>
      <w:r>
        <w:rPr>
          <w:rFonts w:eastAsia="Times New Roman"/>
          <w:szCs w:val="24"/>
        </w:rPr>
        <w:t xml:space="preserve">ή, όπως και η </w:t>
      </w:r>
      <w:proofErr w:type="spellStart"/>
      <w:r>
        <w:rPr>
          <w:rFonts w:eastAsia="Times New Roman"/>
          <w:szCs w:val="24"/>
        </w:rPr>
        <w:t>υπερφορολόγηση</w:t>
      </w:r>
      <w:proofErr w:type="spellEnd"/>
      <w:r>
        <w:rPr>
          <w:rFonts w:eastAsia="Times New Roman"/>
          <w:szCs w:val="24"/>
        </w:rPr>
        <w:t xml:space="preserve"> της μεσαίας τάξης</w:t>
      </w:r>
      <w:r>
        <w:rPr>
          <w:rFonts w:eastAsia="Times New Roman"/>
          <w:szCs w:val="24"/>
        </w:rPr>
        <w:t>,</w:t>
      </w:r>
      <w:r>
        <w:rPr>
          <w:rFonts w:eastAsia="Times New Roman"/>
          <w:szCs w:val="24"/>
        </w:rPr>
        <w:t xml:space="preserve"> που είπε ο κ. </w:t>
      </w:r>
      <w:proofErr w:type="spellStart"/>
      <w:r>
        <w:rPr>
          <w:rFonts w:eastAsia="Times New Roman"/>
          <w:szCs w:val="24"/>
        </w:rPr>
        <w:t>Χουλιαράκης</w:t>
      </w:r>
      <w:proofErr w:type="spellEnd"/>
      <w:r>
        <w:rPr>
          <w:rFonts w:eastAsia="Times New Roman"/>
          <w:szCs w:val="24"/>
        </w:rPr>
        <w:t xml:space="preserve">, είναι το ειδικό τέλος πάνω στα δωμάτια και πάνω στα ξενοδοχεία, είναι όλα αυτά </w:t>
      </w:r>
      <w:r>
        <w:rPr>
          <w:rFonts w:eastAsia="Times New Roman"/>
          <w:szCs w:val="24"/>
        </w:rPr>
        <w:t xml:space="preserve">για </w:t>
      </w:r>
      <w:r>
        <w:rPr>
          <w:rFonts w:eastAsia="Times New Roman"/>
          <w:szCs w:val="24"/>
        </w:rPr>
        <w:t xml:space="preserve">τα οποία αντιδράσατε όταν σας τα είπαμε. </w:t>
      </w:r>
    </w:p>
    <w:p w14:paraId="6EF722E6" w14:textId="77777777" w:rsidR="00E92729" w:rsidRDefault="0044197E">
      <w:pPr>
        <w:spacing w:line="600" w:lineRule="auto"/>
        <w:ind w:firstLine="720"/>
        <w:contextualSpacing/>
        <w:jc w:val="both"/>
        <w:rPr>
          <w:rFonts w:eastAsia="Times New Roman"/>
          <w:szCs w:val="24"/>
        </w:rPr>
      </w:pPr>
      <w:r>
        <w:rPr>
          <w:rFonts w:eastAsia="Times New Roman"/>
          <w:szCs w:val="24"/>
        </w:rPr>
        <w:t>Σε κάθε περίπτωση</w:t>
      </w:r>
      <w:r>
        <w:rPr>
          <w:rFonts w:eastAsia="Times New Roman"/>
          <w:szCs w:val="24"/>
        </w:rPr>
        <w:t>,</w:t>
      </w:r>
      <w:r>
        <w:rPr>
          <w:rFonts w:eastAsia="Times New Roman"/>
          <w:szCs w:val="24"/>
        </w:rPr>
        <w:t xml:space="preserve"> τονίζω και ξαναλέω ότι η Νέα Δημοκρατ</w:t>
      </w:r>
      <w:r>
        <w:rPr>
          <w:rFonts w:eastAsia="Times New Roman"/>
          <w:szCs w:val="24"/>
        </w:rPr>
        <w:t xml:space="preserve">ία θα ψηφίσει το κοινωνικό μέρισμα. Και γι’ αυτό μας εγκαλέσατε. </w:t>
      </w:r>
      <w:r>
        <w:rPr>
          <w:rFonts w:eastAsia="Times New Roman"/>
          <w:szCs w:val="24"/>
        </w:rPr>
        <w:t>Ρ</w:t>
      </w:r>
      <w:r>
        <w:rPr>
          <w:rFonts w:eastAsia="Times New Roman"/>
          <w:szCs w:val="24"/>
        </w:rPr>
        <w:t xml:space="preserve">ωτάω πολύ απλά τους συναδέλφους του ΣΥΡΙΖΑ: Ο δικός σας </w:t>
      </w:r>
      <w:r>
        <w:rPr>
          <w:rFonts w:eastAsia="Times New Roman"/>
          <w:szCs w:val="24"/>
        </w:rPr>
        <w:t>ε</w:t>
      </w:r>
      <w:r>
        <w:rPr>
          <w:rFonts w:eastAsia="Times New Roman"/>
          <w:szCs w:val="24"/>
        </w:rPr>
        <w:t xml:space="preserve">ισηγητής, ο κ. </w:t>
      </w:r>
      <w:proofErr w:type="spellStart"/>
      <w:r>
        <w:rPr>
          <w:rFonts w:eastAsia="Times New Roman"/>
          <w:szCs w:val="24"/>
        </w:rPr>
        <w:t>Μπαλαούρας</w:t>
      </w:r>
      <w:proofErr w:type="spellEnd"/>
      <w:r>
        <w:rPr>
          <w:rFonts w:eastAsia="Times New Roman"/>
          <w:szCs w:val="24"/>
        </w:rPr>
        <w:t xml:space="preserve">, στην ομιλία του στην </w:t>
      </w:r>
      <w:r>
        <w:rPr>
          <w:rFonts w:eastAsia="Times New Roman"/>
          <w:szCs w:val="24"/>
        </w:rPr>
        <w:t>ε</w:t>
      </w:r>
      <w:r>
        <w:rPr>
          <w:rFonts w:eastAsia="Times New Roman"/>
          <w:szCs w:val="24"/>
        </w:rPr>
        <w:t xml:space="preserve">πιτροπή είπε ότι ήταν λάθος ο τρόπος που μοιράστηκε το κοινωνικό μέρισμα πέρυσι. </w:t>
      </w:r>
    </w:p>
    <w:p w14:paraId="6EF722E7" w14:textId="77777777" w:rsidR="00E92729" w:rsidRDefault="0044197E">
      <w:pPr>
        <w:spacing w:line="600" w:lineRule="auto"/>
        <w:ind w:firstLine="720"/>
        <w:contextualSpacing/>
        <w:jc w:val="both"/>
        <w:rPr>
          <w:rFonts w:eastAsia="Times New Roman"/>
          <w:szCs w:val="24"/>
        </w:rPr>
      </w:pPr>
      <w:r>
        <w:rPr>
          <w:rFonts w:eastAsia="Times New Roman"/>
          <w:b/>
          <w:szCs w:val="24"/>
        </w:rPr>
        <w:t>ΓΕ</w:t>
      </w:r>
      <w:r>
        <w:rPr>
          <w:rFonts w:eastAsia="Times New Roman"/>
          <w:b/>
          <w:szCs w:val="24"/>
        </w:rPr>
        <w:t>ΡΑΣΙΜΟΣ (ΜΑΚΗΣ) ΜΠΑΛΑΟΥΡΑΣ:</w:t>
      </w:r>
      <w:r>
        <w:rPr>
          <w:rFonts w:eastAsia="Times New Roman"/>
          <w:szCs w:val="24"/>
        </w:rPr>
        <w:t xml:space="preserve"> Είπα ότι υπήρξαν ορισμένα λάθη.</w:t>
      </w:r>
    </w:p>
    <w:p w14:paraId="6EF722E8" w14:textId="77777777" w:rsidR="00E92729" w:rsidRDefault="0044197E">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Αφήνω πέρα τα περί αιματοβαμμένου μερίσματος που αναφέρατε στο μέρισμα Σαμαρά το 2014. </w:t>
      </w:r>
      <w:r>
        <w:rPr>
          <w:rFonts w:eastAsia="Times New Roman"/>
          <w:szCs w:val="24"/>
        </w:rPr>
        <w:lastRenderedPageBreak/>
        <w:t>Το αφήνω. Δεν το αναφέρω ξανά. Λέω, όμως, ότι πέρυσι η Νέα Δημοκρατία δεν καταψήφισε το μέρ</w:t>
      </w:r>
      <w:r>
        <w:rPr>
          <w:rFonts w:eastAsia="Times New Roman"/>
          <w:szCs w:val="24"/>
        </w:rPr>
        <w:t>ισμα, η Νέα Δημοκρατία ψήφισε «παρών»</w:t>
      </w:r>
      <w:r>
        <w:rPr>
          <w:rFonts w:eastAsia="Times New Roman"/>
          <w:szCs w:val="24"/>
        </w:rPr>
        <w:t>,</w:t>
      </w:r>
      <w:r>
        <w:rPr>
          <w:rFonts w:eastAsia="Times New Roman"/>
          <w:szCs w:val="24"/>
        </w:rPr>
        <w:t xml:space="preserve"> γιατί είπε ότι πρέπει να δοθεί με </w:t>
      </w:r>
      <w:proofErr w:type="spellStart"/>
      <w:r>
        <w:rPr>
          <w:rFonts w:eastAsia="Times New Roman"/>
          <w:szCs w:val="24"/>
        </w:rPr>
        <w:t>στοχευμένο</w:t>
      </w:r>
      <w:proofErr w:type="spellEnd"/>
      <w:r>
        <w:rPr>
          <w:rFonts w:eastAsia="Times New Roman"/>
          <w:szCs w:val="24"/>
        </w:rPr>
        <w:t xml:space="preserve"> και δίκαιο τρόπο, με εισοδηματικά κριτήρια, διότι, όπως αποδείχθηκε, το κοινωνικό μέρισμα το πήραν Βουλευτές και άτομα τα οποία είχαν εισοδηματική επιφάνεια</w:t>
      </w:r>
      <w:r>
        <w:rPr>
          <w:rFonts w:eastAsia="Times New Roman"/>
          <w:szCs w:val="24"/>
        </w:rPr>
        <w:t>,</w:t>
      </w:r>
      <w:r>
        <w:rPr>
          <w:rFonts w:eastAsia="Times New Roman"/>
          <w:szCs w:val="24"/>
        </w:rPr>
        <w:t xml:space="preserve"> που δεν έπρεπε</w:t>
      </w:r>
      <w:r>
        <w:rPr>
          <w:rFonts w:eastAsia="Times New Roman"/>
          <w:szCs w:val="24"/>
        </w:rPr>
        <w:t xml:space="preserve"> να το πάρουν. </w:t>
      </w:r>
    </w:p>
    <w:p w14:paraId="6EF722E9" w14:textId="77777777" w:rsidR="00E92729" w:rsidRDefault="0044197E">
      <w:pPr>
        <w:spacing w:line="600" w:lineRule="auto"/>
        <w:ind w:firstLine="720"/>
        <w:contextualSpacing/>
        <w:jc w:val="both"/>
        <w:rPr>
          <w:rFonts w:eastAsia="Times New Roman" w:cs="Times New Roman"/>
          <w:szCs w:val="24"/>
        </w:rPr>
      </w:pPr>
      <w:r>
        <w:rPr>
          <w:rFonts w:eastAsia="Times New Roman"/>
          <w:szCs w:val="24"/>
        </w:rPr>
        <w:t xml:space="preserve">Υπήρχε, όμως, και κάτι άλλο το οποίο παρέλειψε ο κ. </w:t>
      </w:r>
      <w:proofErr w:type="spellStart"/>
      <w:r>
        <w:rPr>
          <w:rFonts w:eastAsia="Times New Roman"/>
          <w:szCs w:val="24"/>
        </w:rPr>
        <w:t>Τσακαλώτος</w:t>
      </w:r>
      <w:proofErr w:type="spellEnd"/>
      <w:r>
        <w:rPr>
          <w:rFonts w:eastAsia="Times New Roman"/>
          <w:szCs w:val="24"/>
        </w:rPr>
        <w:t xml:space="preserve"> και οι Βουλευτές του ΣΥΡΙΖΑ να πουν:</w:t>
      </w:r>
      <w:r>
        <w:rPr>
          <w:rFonts w:eastAsia="Times New Roman"/>
          <w:szCs w:val="24"/>
        </w:rPr>
        <w:t xml:space="preserve"> </w:t>
      </w:r>
      <w:r>
        <w:rPr>
          <w:rFonts w:eastAsia="Times New Roman"/>
          <w:szCs w:val="24"/>
        </w:rPr>
        <w:t>η</w:t>
      </w:r>
      <w:r>
        <w:rPr>
          <w:rFonts w:eastAsia="Times New Roman" w:cs="Times New Roman"/>
          <w:szCs w:val="24"/>
        </w:rPr>
        <w:t xml:space="preserve"> ταπεινωτική επιστολή, πρωτοφανής για χώρα, για Κυβέρνηση και Υπουργό Οικονομικών, την οποία καταθέτω,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Τσακαλώτου</w:t>
      </w:r>
      <w:proofErr w:type="spellEnd"/>
      <w:r>
        <w:rPr>
          <w:rFonts w:eastAsia="Times New Roman" w:cs="Times New Roman"/>
          <w:szCs w:val="24"/>
        </w:rPr>
        <w:t xml:space="preserve"> που ζητάει συγγνώμ</w:t>
      </w:r>
      <w:r>
        <w:rPr>
          <w:rFonts w:eastAsia="Times New Roman" w:cs="Times New Roman"/>
          <w:szCs w:val="24"/>
        </w:rPr>
        <w:t>η και μεταμέλεια από την πλευρά των θεσμών και της τρόικα</w:t>
      </w:r>
      <w:r>
        <w:rPr>
          <w:rFonts w:eastAsia="Times New Roman" w:cs="Times New Roman"/>
          <w:szCs w:val="24"/>
        </w:rPr>
        <w:t>ς</w:t>
      </w:r>
      <w:r>
        <w:rPr>
          <w:rFonts w:eastAsia="Times New Roman" w:cs="Times New Roman"/>
          <w:szCs w:val="24"/>
        </w:rPr>
        <w:t xml:space="preserve"> για τον τρόπο που δεν δόθηκε και λέει ότι «δεν θα το ξανακάνουμε». </w:t>
      </w:r>
    </w:p>
    <w:p w14:paraId="6EF722EA"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6EF722E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επιστολή η οποία δεν είχε μόνο απόηχο πολιτικά και ηθικά κατακριτέο, αλλά είχε και ένα ουσιαστικό, αρνητικό αποτέλεσμα στην τσέπη των Ελλήνων. Γιατί καθυστέρησε την αξιολόγηση και έφερε αρνητικά αποτελέσματα. </w:t>
      </w:r>
    </w:p>
    <w:p w14:paraId="6EF722E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Ιωάν</w:t>
      </w:r>
      <w:r>
        <w:rPr>
          <w:rFonts w:eastAsia="Times New Roman" w:cs="Times New Roman"/>
          <w:szCs w:val="24"/>
        </w:rPr>
        <w:t xml:space="preserve">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6EF722ED" w14:textId="77777777" w:rsidR="00E92729" w:rsidRDefault="0044197E">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ολοκληρώνοντας, βεβαίως και το ένα ευρώ να πάει στ</w:t>
      </w:r>
      <w:r>
        <w:rPr>
          <w:rFonts w:eastAsia="Times New Roman" w:cs="Times New Roman"/>
          <w:szCs w:val="24"/>
        </w:rPr>
        <w:t>ους αδύναμους της χώρας μας και το ένα ευρώ να κατευθυνθεί στις αδύναμες κοινωνικές ομάδες. Αυτή είναι η φιλοσοφία της Νέας Δημοκρατίας. Διαφοροποιούμαστε, όμως, γιατί είναι σκοτεινό πολιτικό σχέδιο του ΣΥΡΙΖΑ η φτωχοποίηση των Ελλήνων και η λογική της δημ</w:t>
      </w:r>
      <w:r>
        <w:rPr>
          <w:rFonts w:eastAsia="Times New Roman" w:cs="Times New Roman"/>
          <w:szCs w:val="24"/>
        </w:rPr>
        <w:t xml:space="preserve">ιουργίας μιας πολιτικής επιδομάτων. </w:t>
      </w:r>
    </w:p>
    <w:p w14:paraId="6EF722EE" w14:textId="77777777" w:rsidR="00E92729" w:rsidRDefault="0044197E">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722EF" w14:textId="77777777" w:rsidR="00E92729" w:rsidRDefault="0044197E">
      <w:pPr>
        <w:tabs>
          <w:tab w:val="left" w:pos="3189"/>
          <w:tab w:val="center" w:pos="4513"/>
        </w:tabs>
        <w:spacing w:line="600" w:lineRule="auto"/>
        <w:ind w:firstLine="720"/>
        <w:contextualSpacing/>
        <w:jc w:val="both"/>
        <w:rPr>
          <w:rFonts w:eastAsia="Times New Roman" w:cs="Times New Roman"/>
          <w:szCs w:val="24"/>
        </w:rPr>
      </w:pPr>
      <w:proofErr w:type="spellStart"/>
      <w:r>
        <w:rPr>
          <w:rFonts w:eastAsia="Times New Roman" w:cs="Times New Roman"/>
          <w:szCs w:val="24"/>
        </w:rPr>
        <w:t>Φτωχοποιούμε</w:t>
      </w:r>
      <w:proofErr w:type="spellEnd"/>
      <w:r>
        <w:rPr>
          <w:rFonts w:eastAsia="Times New Roman" w:cs="Times New Roman"/>
          <w:szCs w:val="24"/>
        </w:rPr>
        <w:t xml:space="preserve"> και δίνουμε επίδομα, με έναν και μόνο σκοπό, να εξαρτήσουμε πελατειακά έναν κόσμο καθημαγμένο και να τον εξαρτήσουμε από αυτή την καθεστωτική τριτοκοσμι</w:t>
      </w:r>
      <w:r>
        <w:rPr>
          <w:rFonts w:eastAsia="Times New Roman" w:cs="Times New Roman"/>
          <w:szCs w:val="24"/>
        </w:rPr>
        <w:t xml:space="preserve">κή αντίληψη μιας Κυβέρνησης η οποία αυτό και μόνο επιδιώκει, με </w:t>
      </w:r>
      <w:proofErr w:type="spellStart"/>
      <w:r>
        <w:rPr>
          <w:rFonts w:eastAsia="Times New Roman" w:cs="Times New Roman"/>
          <w:szCs w:val="24"/>
        </w:rPr>
        <w:t>υπερφορολόγηση</w:t>
      </w:r>
      <w:proofErr w:type="spellEnd"/>
      <w:r>
        <w:rPr>
          <w:rFonts w:eastAsia="Times New Roman" w:cs="Times New Roman"/>
          <w:szCs w:val="24"/>
        </w:rPr>
        <w:t xml:space="preserve"> και με εξοντωτικές εισφορές! </w:t>
      </w:r>
    </w:p>
    <w:p w14:paraId="6EF722F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Είμαστε διαφορετικοί. Βεβαίως και είμαστε διαφορετικοί. Είμαστε καλύτεροι. Βεβαίως και είμαστε καλύτεροι, διότι δεν θέλουμε τη φτωχοποίηση. Θέλουμε</w:t>
      </w:r>
      <w:r>
        <w:rPr>
          <w:rFonts w:eastAsia="Times New Roman" w:cs="Times New Roman"/>
          <w:szCs w:val="24"/>
        </w:rPr>
        <w:t xml:space="preserve"> την αύξηση του βιοτικού επιπέδου των Ελλήνων. Θέλουμε να απελευθερώσουμε τις δημιουργικές δυνάμεις του κάθε Έλληνα. Θέλουμε να είναι περήφανος για την Ελλάδα, για τον τόπο του και να του δώσουμε την ευκαιρία να δημιουργήσει πλούτο </w:t>
      </w:r>
      <w:r>
        <w:rPr>
          <w:rFonts w:eastAsia="Times New Roman" w:cs="Times New Roman"/>
          <w:szCs w:val="24"/>
        </w:rPr>
        <w:t>κ</w:t>
      </w:r>
      <w:r>
        <w:rPr>
          <w:rFonts w:eastAsia="Times New Roman" w:cs="Times New Roman"/>
          <w:szCs w:val="24"/>
        </w:rPr>
        <w:t>αι μέσα από αυτόν τον π</w:t>
      </w:r>
      <w:r>
        <w:rPr>
          <w:rFonts w:eastAsia="Times New Roman" w:cs="Times New Roman"/>
          <w:szCs w:val="24"/>
        </w:rPr>
        <w:t xml:space="preserve">λούτο, που είναι εργαλείο, να στηρίξουμε τις αδύναμες κοινωνικές ομάδες. </w:t>
      </w:r>
    </w:p>
    <w:p w14:paraId="6EF722F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Σύντομα την κρίση του λαού θα την αισθανθείτε από κοντά. </w:t>
      </w:r>
    </w:p>
    <w:p w14:paraId="6EF722F2" w14:textId="77777777" w:rsidR="00E92729" w:rsidRDefault="0044197E">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722F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εμένα θα μου επιτρέψετε να καταθέ</w:t>
      </w:r>
      <w:r>
        <w:rPr>
          <w:rFonts w:eastAsia="Times New Roman" w:cs="Times New Roman"/>
          <w:szCs w:val="24"/>
        </w:rPr>
        <w:t xml:space="preserve">σω στα Πρακτικά της Βουλής, γιατί αισθάνθηκα πάρα πολύ άβολα όταν άκουσα από τον αγαπητό μου φίλο και συνάδελφο, τον Μάκη </w:t>
      </w:r>
      <w:proofErr w:type="spellStart"/>
      <w:r>
        <w:rPr>
          <w:rFonts w:eastAsia="Times New Roman" w:cs="Times New Roman"/>
          <w:szCs w:val="24"/>
        </w:rPr>
        <w:t>Μπαλαούρα</w:t>
      </w:r>
      <w:proofErr w:type="spellEnd"/>
      <w:r>
        <w:rPr>
          <w:rFonts w:eastAsia="Times New Roman" w:cs="Times New Roman"/>
          <w:szCs w:val="24"/>
        </w:rPr>
        <w:t xml:space="preserve">, ότι εισπράχθηκαν 555 εκατομμύρια ευρώ από λαθρεμπόριο. Είναι η απάντηση που μου είχε δώσει η κ. </w:t>
      </w:r>
      <w:proofErr w:type="spellStart"/>
      <w:r>
        <w:rPr>
          <w:rFonts w:eastAsia="Times New Roman" w:cs="Times New Roman"/>
          <w:szCs w:val="24"/>
        </w:rPr>
        <w:t>Παπανάτσιου</w:t>
      </w:r>
      <w:proofErr w:type="spellEnd"/>
      <w:r>
        <w:rPr>
          <w:rFonts w:eastAsia="Times New Roman" w:cs="Times New Roman"/>
          <w:szCs w:val="24"/>
        </w:rPr>
        <w:t xml:space="preserve"> επί του ιδίου θ</w:t>
      </w:r>
      <w:r>
        <w:rPr>
          <w:rFonts w:eastAsia="Times New Roman" w:cs="Times New Roman"/>
          <w:szCs w:val="24"/>
        </w:rPr>
        <w:t xml:space="preserve">έματος και λέει ότι τα βεβαιωθέντα είναι 611 εκατομμύρια ευρώ και τα εισπραχθέντα για τα δύο χρόνια είναι 13 εκατομμύρια ευρώ. Παρακαλώ </w:t>
      </w:r>
      <w:r>
        <w:rPr>
          <w:rFonts w:eastAsia="Times New Roman" w:cs="Times New Roman"/>
          <w:szCs w:val="24"/>
        </w:rPr>
        <w:lastRenderedPageBreak/>
        <w:t>πολύ να κατατεθούν στα Πρακτικά για όποιον συνάδελφο θέλει να τα πάρει και να τα διαβάσει. Δεν είναι δικά μου λόγια. Είν</w:t>
      </w:r>
      <w:r>
        <w:rPr>
          <w:rFonts w:eastAsia="Times New Roman" w:cs="Times New Roman"/>
          <w:szCs w:val="24"/>
        </w:rPr>
        <w:t xml:space="preserve">αι της Κυβέρνησης. </w:t>
      </w:r>
    </w:p>
    <w:p w14:paraId="6EF722F4"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(Στο σημείο αυτό ο Δ΄ Αντιπρόεδρος της Βουλής κ. </w:t>
      </w:r>
      <w:r>
        <w:rPr>
          <w:rFonts w:eastAsia="Times New Roman" w:cs="Times New Roman"/>
          <w:szCs w:val="24"/>
        </w:rPr>
        <w:t xml:space="preserve">Νικήτας Κακλαμάνης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EF722F5" w14:textId="77777777" w:rsidR="00E92729" w:rsidRDefault="0044197E">
      <w:pPr>
        <w:spacing w:line="600" w:lineRule="auto"/>
        <w:ind w:firstLine="720"/>
        <w:contextualSpacing/>
        <w:jc w:val="both"/>
        <w:rPr>
          <w:rFonts w:eastAsia="Times New Roman"/>
          <w:szCs w:val="24"/>
        </w:rPr>
      </w:pPr>
      <w:r>
        <w:rPr>
          <w:rFonts w:eastAsia="Times New Roman"/>
          <w:b/>
          <w:szCs w:val="24"/>
        </w:rPr>
        <w:t>ΓΕΡΑΣΙΜΟ</w:t>
      </w:r>
      <w:r>
        <w:rPr>
          <w:rFonts w:eastAsia="Times New Roman"/>
          <w:b/>
          <w:szCs w:val="24"/>
        </w:rPr>
        <w:t>Σ</w:t>
      </w:r>
      <w:r>
        <w:rPr>
          <w:rFonts w:eastAsia="Times New Roman"/>
          <w:b/>
          <w:szCs w:val="24"/>
        </w:rPr>
        <w:t xml:space="preserve"> (ΜΑΚΗΣ) </w:t>
      </w:r>
      <w:r>
        <w:rPr>
          <w:rFonts w:eastAsia="Times New Roman"/>
          <w:b/>
          <w:szCs w:val="24"/>
        </w:rPr>
        <w:t xml:space="preserve">ΜΠΑΛΑΟΥΡΑΣ: </w:t>
      </w:r>
      <w:r>
        <w:rPr>
          <w:rFonts w:eastAsia="Times New Roman"/>
          <w:szCs w:val="24"/>
        </w:rPr>
        <w:t xml:space="preserve">Κύριε Πρόεδρε, τα βεβαιωθέντα είπα και εγώ. </w:t>
      </w:r>
    </w:p>
    <w:p w14:paraId="6EF722F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Πάρτε να δείτε την απάντηση και μετά, εάν θέλετε τον λόγο</w:t>
      </w:r>
      <w:r>
        <w:rPr>
          <w:rFonts w:eastAsia="Times New Roman" w:cs="Times New Roman"/>
          <w:szCs w:val="24"/>
        </w:rPr>
        <w:t>,</w:t>
      </w:r>
      <w:r>
        <w:rPr>
          <w:rFonts w:eastAsia="Times New Roman" w:cs="Times New Roman"/>
          <w:szCs w:val="24"/>
        </w:rPr>
        <w:t xml:space="preserve"> θα σας τον δώσω. </w:t>
      </w:r>
    </w:p>
    <w:p w14:paraId="6EF722F7" w14:textId="77777777" w:rsidR="00E92729" w:rsidRDefault="0044197E">
      <w:pPr>
        <w:spacing w:line="600" w:lineRule="auto"/>
        <w:ind w:firstLine="720"/>
        <w:contextualSpacing/>
        <w:jc w:val="both"/>
        <w:rPr>
          <w:rFonts w:eastAsia="Times New Roman" w:cs="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 xml:space="preserve">ΜΠΑΛΑΟΥΡΑΣ: </w:t>
      </w:r>
      <w:r>
        <w:rPr>
          <w:rFonts w:eastAsia="Times New Roman" w:cs="Times New Roman"/>
          <w:szCs w:val="24"/>
        </w:rPr>
        <w:t xml:space="preserve">Κύριε Πρόεδρε, να σας διαβάσω ακριβώς τι είπα. </w:t>
      </w:r>
    </w:p>
    <w:p w14:paraId="6EF722F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(Νικήτας Κακλαμάνης): </w:t>
      </w:r>
      <w:r>
        <w:rPr>
          <w:rFonts w:eastAsia="Times New Roman" w:cs="Times New Roman"/>
          <w:szCs w:val="24"/>
        </w:rPr>
        <w:t xml:space="preserve">Δείτε την απάντηση και μετά ευχαρίστως θα σας δώσω τον λόγο εγώ για δύο λεπτά να το διαβάσετε. Δεν θα σας </w:t>
      </w:r>
      <w:proofErr w:type="spellStart"/>
      <w:r>
        <w:rPr>
          <w:rFonts w:eastAsia="Times New Roman" w:cs="Times New Roman"/>
          <w:szCs w:val="24"/>
        </w:rPr>
        <w:t>το</w:t>
      </w:r>
      <w:r>
        <w:rPr>
          <w:rFonts w:eastAsia="Times New Roman" w:cs="Times New Roman"/>
          <w:szCs w:val="24"/>
        </w:rPr>
        <w:t>Ν</w:t>
      </w:r>
      <w:proofErr w:type="spellEnd"/>
      <w:r>
        <w:rPr>
          <w:rFonts w:eastAsia="Times New Roman" w:cs="Times New Roman"/>
          <w:szCs w:val="24"/>
        </w:rPr>
        <w:t xml:space="preserve"> στερήσω. </w:t>
      </w:r>
    </w:p>
    <w:p w14:paraId="6EF722F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Προχωράμε με τον ειδικό αγορητή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Ιωάννη Κουτσούκο. </w:t>
      </w:r>
    </w:p>
    <w:p w14:paraId="6EF722F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ΓΙΑΝΝΗ</w:t>
      </w:r>
      <w:r>
        <w:rPr>
          <w:rFonts w:eastAsia="Times New Roman" w:cs="Times New Roman"/>
          <w:b/>
          <w:szCs w:val="24"/>
        </w:rPr>
        <w:t xml:space="preserve">Σ ΚΟΥΤΣΟΥΚΟΣ: </w:t>
      </w:r>
      <w:r>
        <w:rPr>
          <w:rFonts w:eastAsia="Times New Roman" w:cs="Times New Roman"/>
          <w:szCs w:val="24"/>
        </w:rPr>
        <w:t xml:space="preserve">Ευχαριστώ, κύριε Πρόεδρε. </w:t>
      </w:r>
    </w:p>
    <w:p w14:paraId="6EF722FB" w14:textId="77777777" w:rsidR="00E92729" w:rsidRDefault="0044197E">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Αντιπαρατεθήκαμε με την </w:t>
      </w:r>
      <w:r>
        <w:rPr>
          <w:rFonts w:eastAsia="Times New Roman" w:cs="Times New Roman"/>
          <w:szCs w:val="24"/>
        </w:rPr>
        <w:t>Π</w:t>
      </w:r>
      <w:r>
        <w:rPr>
          <w:rFonts w:eastAsia="Times New Roman" w:cs="Times New Roman"/>
          <w:szCs w:val="24"/>
        </w:rPr>
        <w:t>λειοψηφία την Πέμπτη κατά τη συζήτηση του νομοσχεδίου στις επιτροπές, κύριε Πρόεδρε, και πιστεύω ότι δικαιωνόμαστε.</w:t>
      </w:r>
    </w:p>
    <w:p w14:paraId="6EF722FC" w14:textId="77777777" w:rsidR="00E92729" w:rsidRDefault="0044197E">
      <w:pPr>
        <w:spacing w:line="600" w:lineRule="auto"/>
        <w:ind w:firstLine="709"/>
        <w:contextualSpacing/>
        <w:jc w:val="both"/>
        <w:rPr>
          <w:rFonts w:eastAsia="Times New Roman" w:cs="Times New Roman"/>
          <w:szCs w:val="24"/>
        </w:rPr>
      </w:pPr>
      <w:r>
        <w:rPr>
          <w:rFonts w:eastAsia="Times New Roman" w:cs="Times New Roman"/>
          <w:szCs w:val="24"/>
        </w:rPr>
        <w:t>Διότι, μπορεί να μεσολάβησε ένα τραγικό γεγονός</w:t>
      </w:r>
      <w:r>
        <w:rPr>
          <w:rFonts w:eastAsia="Times New Roman" w:cs="Times New Roman"/>
          <w:szCs w:val="24"/>
        </w:rPr>
        <w:t>,</w:t>
      </w:r>
      <w:r>
        <w:rPr>
          <w:rFonts w:eastAsia="Times New Roman" w:cs="Times New Roman"/>
          <w:szCs w:val="24"/>
        </w:rPr>
        <w:t xml:space="preserve"> που είχε κόστος είκοσι αν</w:t>
      </w:r>
      <w:r>
        <w:rPr>
          <w:rFonts w:eastAsia="Times New Roman" w:cs="Times New Roman"/>
          <w:szCs w:val="24"/>
        </w:rPr>
        <w:t>θρώπινες ζωές</w:t>
      </w:r>
      <w:r>
        <w:rPr>
          <w:rFonts w:eastAsia="Times New Roman" w:cs="Times New Roman"/>
          <w:szCs w:val="24"/>
        </w:rPr>
        <w:t>,</w:t>
      </w:r>
      <w:r>
        <w:rPr>
          <w:rFonts w:eastAsia="Times New Roman" w:cs="Times New Roman"/>
          <w:szCs w:val="24"/>
        </w:rPr>
        <w:t xml:space="preserve"> και να άλλαξε την ημερήσια διάταξη, αλλά τα επιχειρήματα που ανέπτυξα γιατί το νομοσχέδιο αυτό δεν μπορούσε να είναι κατεπείγον, ισχύουν και επιβεβαιώνονται. </w:t>
      </w:r>
    </w:p>
    <w:p w14:paraId="6EF722FD" w14:textId="77777777" w:rsidR="00E92729" w:rsidRDefault="0044197E">
      <w:pPr>
        <w:spacing w:line="600" w:lineRule="auto"/>
        <w:ind w:firstLine="709"/>
        <w:contextualSpacing/>
        <w:jc w:val="both"/>
        <w:rPr>
          <w:rFonts w:eastAsia="Times New Roman" w:cs="Times New Roman"/>
          <w:szCs w:val="24"/>
        </w:rPr>
      </w:pPr>
      <w:r>
        <w:rPr>
          <w:rFonts w:eastAsia="Times New Roman" w:cs="Times New Roman"/>
          <w:szCs w:val="24"/>
        </w:rPr>
        <w:t xml:space="preserve">Δεν είναι μόνο οι εκλογές στην Κεντροαριστερά τις οποίες προσπάθησε να λοιδορήσει </w:t>
      </w:r>
      <w:r>
        <w:rPr>
          <w:rFonts w:eastAsia="Times New Roman" w:cs="Times New Roman"/>
          <w:szCs w:val="24"/>
        </w:rPr>
        <w:t xml:space="preserve">απαντώντας μου ο κ. </w:t>
      </w:r>
      <w:proofErr w:type="spellStart"/>
      <w:r>
        <w:rPr>
          <w:rFonts w:eastAsia="Times New Roman" w:cs="Times New Roman"/>
          <w:szCs w:val="24"/>
        </w:rPr>
        <w:t>Τσακαλώτος</w:t>
      </w:r>
      <w:proofErr w:type="spellEnd"/>
      <w:r>
        <w:rPr>
          <w:rFonts w:eastAsia="Times New Roman" w:cs="Times New Roman"/>
          <w:szCs w:val="24"/>
        </w:rPr>
        <w:t xml:space="preserve">, αναφερόμενος στον κ. Ψωμιάδη και στον κ. Μάνο. Διότι έχει γυαλιά μυωπίας. Δεν μπορεί να δει διακόσιες δέκα χιλιάδες πολίτες και τους μικραίνει σε δύο. Το ίδιο και ο φίλος μου ο Μάκης </w:t>
      </w:r>
      <w:proofErr w:type="spellStart"/>
      <w:r>
        <w:rPr>
          <w:rFonts w:eastAsia="Times New Roman" w:cs="Times New Roman"/>
          <w:szCs w:val="24"/>
        </w:rPr>
        <w:t>Μπαλαούρας</w:t>
      </w:r>
      <w:proofErr w:type="spellEnd"/>
      <w:r>
        <w:rPr>
          <w:rFonts w:eastAsia="Times New Roman" w:cs="Times New Roman"/>
          <w:szCs w:val="24"/>
        </w:rPr>
        <w:t>, που δεν μπορεί να δει τους δι</w:t>
      </w:r>
      <w:r>
        <w:rPr>
          <w:rFonts w:eastAsia="Times New Roman" w:cs="Times New Roman"/>
          <w:szCs w:val="24"/>
        </w:rPr>
        <w:t xml:space="preserve">ακόσιους πενήντα που ψήφισαν στα Λεχαινά και που ήταν ψηφοφόροι του και τους ευχαριστούσε και τώρα έχουν αλλάξει στρατόπεδο, γιατί απογοητεύτηκαν οι άνθρωποι από τα ψέματα. </w:t>
      </w:r>
    </w:p>
    <w:p w14:paraId="6EF722FE"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EF722FF" w14:textId="77777777" w:rsidR="00E92729" w:rsidRDefault="0044197E">
      <w:pPr>
        <w:spacing w:line="600" w:lineRule="auto"/>
        <w:ind w:firstLine="709"/>
        <w:contextualSpacing/>
        <w:jc w:val="both"/>
        <w:rPr>
          <w:rFonts w:eastAsia="Times New Roman"/>
          <w:szCs w:val="24"/>
        </w:rPr>
      </w:pPr>
      <w:r>
        <w:rPr>
          <w:rFonts w:eastAsia="Times New Roman" w:cs="Times New Roman"/>
          <w:szCs w:val="24"/>
        </w:rPr>
        <w:lastRenderedPageBreak/>
        <w:t>Κυρίες και κύριοι συνάδελφοι, μπορεί ένα τραγικό γεγονός να</w:t>
      </w:r>
      <w:r>
        <w:rPr>
          <w:rFonts w:eastAsia="Times New Roman" w:cs="Times New Roman"/>
          <w:szCs w:val="24"/>
        </w:rPr>
        <w:t xml:space="preserve"> μετέθεσε τη συζήτηση κατά τρεις μέρες, ό</w:t>
      </w:r>
      <w:r>
        <w:rPr>
          <w:rFonts w:eastAsia="Times New Roman" w:cs="Times New Roman"/>
          <w:szCs w:val="24"/>
        </w:rPr>
        <w:t>π</w:t>
      </w:r>
      <w:r>
        <w:rPr>
          <w:rFonts w:eastAsia="Times New Roman" w:cs="Times New Roman"/>
          <w:szCs w:val="24"/>
        </w:rPr>
        <w:t xml:space="preserve">ως </w:t>
      </w:r>
      <w:r>
        <w:rPr>
          <w:rFonts w:eastAsia="Times New Roman" w:cs="Times New Roman"/>
          <w:szCs w:val="24"/>
        </w:rPr>
        <w:t xml:space="preserve">έδειξαν </w:t>
      </w:r>
      <w:r>
        <w:rPr>
          <w:rFonts w:eastAsia="Times New Roman" w:cs="Times New Roman"/>
          <w:szCs w:val="24"/>
        </w:rPr>
        <w:t xml:space="preserve">οι εξελίξεις </w:t>
      </w:r>
      <w:r>
        <w:rPr>
          <w:rFonts w:eastAsia="Times New Roman" w:cs="Times New Roman"/>
          <w:szCs w:val="24"/>
        </w:rPr>
        <w:t>δικαιωνόμαστε,</w:t>
      </w:r>
      <w:r>
        <w:rPr>
          <w:rFonts w:eastAsia="Times New Roman"/>
          <w:szCs w:val="24"/>
        </w:rPr>
        <w:t xml:space="preserve"> δ</w:t>
      </w:r>
      <w:r>
        <w:rPr>
          <w:rFonts w:eastAsia="Times New Roman"/>
          <w:szCs w:val="24"/>
        </w:rPr>
        <w:t xml:space="preserve">ιότι πιστεύω να γίνατε κι εσείς δέκτες πολλών ερωτημάτων στις περιφέρειές σας, που προκύπτουν από την ασάφεια της νομοθετικής ρύθμισης και από τις εξαγγελίες του Πρωθυπουργού. Με το τεκμαρτό </w:t>
      </w:r>
      <w:r>
        <w:rPr>
          <w:rFonts w:eastAsia="Times New Roman"/>
          <w:szCs w:val="24"/>
        </w:rPr>
        <w:t xml:space="preserve">εισόδημα </w:t>
      </w:r>
      <w:r>
        <w:rPr>
          <w:rFonts w:eastAsia="Times New Roman"/>
          <w:szCs w:val="24"/>
        </w:rPr>
        <w:t>θα πάμε; Οι φιλοξενούμενοι θα πάρουν</w:t>
      </w:r>
      <w:r>
        <w:rPr>
          <w:rFonts w:eastAsia="Times New Roman"/>
          <w:szCs w:val="24"/>
        </w:rPr>
        <w:t xml:space="preserve"> κοινωνικό μέρισμα</w:t>
      </w:r>
      <w:r>
        <w:rPr>
          <w:rFonts w:eastAsia="Times New Roman"/>
          <w:szCs w:val="24"/>
        </w:rPr>
        <w:t>;</w:t>
      </w:r>
    </w:p>
    <w:p w14:paraId="6EF72300" w14:textId="77777777" w:rsidR="00E92729" w:rsidRDefault="0044197E">
      <w:pPr>
        <w:spacing w:line="600" w:lineRule="auto"/>
        <w:ind w:firstLine="720"/>
        <w:contextualSpacing/>
        <w:jc w:val="both"/>
        <w:rPr>
          <w:rFonts w:eastAsia="Times New Roman"/>
          <w:szCs w:val="24"/>
        </w:rPr>
      </w:pPr>
      <w:r>
        <w:rPr>
          <w:rFonts w:eastAsia="Times New Roman"/>
          <w:szCs w:val="24"/>
        </w:rPr>
        <w:t>Τίθενται και άλλα πολλά ερωτήματα και, 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η έκθεση του Επιστημονικού Συμβουλίου της Βουλής, κύριοι Υπουργοί, δεν σας έχει προβληματίσει, που λέει ότι δεν μπορείτε να πάρετε γενική εξουσιοδότηση, δεν μπορεί να νομοθετήσει η Βουλή για να μοι</w:t>
      </w:r>
      <w:r>
        <w:rPr>
          <w:rFonts w:eastAsia="Times New Roman"/>
          <w:szCs w:val="24"/>
        </w:rPr>
        <w:t xml:space="preserve">ράζει ένας Υπουργός όπως θέλει τα λεφτά; Δεν τα έχετε διαβάσει αυτά; </w:t>
      </w:r>
    </w:p>
    <w:p w14:paraId="6EF72301" w14:textId="77777777" w:rsidR="00E92729" w:rsidRDefault="0044197E">
      <w:pPr>
        <w:spacing w:line="600" w:lineRule="auto"/>
        <w:ind w:firstLine="720"/>
        <w:contextualSpacing/>
        <w:jc w:val="both"/>
        <w:rPr>
          <w:rFonts w:eastAsia="Times New Roman"/>
          <w:szCs w:val="24"/>
        </w:rPr>
      </w:pPr>
      <w:r>
        <w:rPr>
          <w:rFonts w:eastAsia="Times New Roman"/>
          <w:szCs w:val="24"/>
        </w:rPr>
        <w:t>Πιστεύω, μια</w:t>
      </w:r>
      <w:r>
        <w:rPr>
          <w:rFonts w:eastAsia="Times New Roman"/>
          <w:szCs w:val="24"/>
        </w:rPr>
        <w:t>ς</w:t>
      </w:r>
      <w:r>
        <w:rPr>
          <w:rFonts w:eastAsia="Times New Roman"/>
          <w:szCs w:val="24"/>
        </w:rPr>
        <w:t xml:space="preserve"> και κάθε φορά μ</w:t>
      </w:r>
      <w:r>
        <w:rPr>
          <w:rFonts w:eastAsia="Times New Roman"/>
          <w:szCs w:val="24"/>
        </w:rPr>
        <w:t>ά</w:t>
      </w:r>
      <w:r>
        <w:rPr>
          <w:rFonts w:eastAsia="Times New Roman"/>
          <w:szCs w:val="24"/>
        </w:rPr>
        <w:t>ς κάνετε μαθήματα εδώ από τα περίφημα πανεπιστήμια που διδάσκετε, ότι τουλάχιστον αυτό το μάθημα θα πρέπει να το μάθετε καλά, ότι πρέπει να σέβεστε αυτά που</w:t>
      </w:r>
      <w:r>
        <w:rPr>
          <w:rFonts w:eastAsia="Times New Roman"/>
          <w:szCs w:val="24"/>
        </w:rPr>
        <w:t xml:space="preserve"> λένε οι επιστήμονες της Βουλής. Μια τέτοια εξουσιοδότηση δεν μπορείτε να την πάρετε.</w:t>
      </w:r>
    </w:p>
    <w:p w14:paraId="6EF72302"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όμως, πιστεύω ότι το βλέμμα μας αυτή την ημέρα πρέπει να το έχουμε στις οικογένειες </w:t>
      </w:r>
      <w:r>
        <w:rPr>
          <w:rFonts w:eastAsia="Times New Roman"/>
          <w:szCs w:val="24"/>
        </w:rPr>
        <w:lastRenderedPageBreak/>
        <w:t xml:space="preserve">των θυμάτων και στους πληγέντες. </w:t>
      </w:r>
      <w:r>
        <w:rPr>
          <w:rFonts w:eastAsia="Times New Roman"/>
          <w:szCs w:val="24"/>
        </w:rPr>
        <w:t>Κ</w:t>
      </w:r>
      <w:r>
        <w:rPr>
          <w:rFonts w:eastAsia="Times New Roman"/>
          <w:szCs w:val="24"/>
        </w:rPr>
        <w:t>ύριε Πρόεδρε, όταν κατ</w:t>
      </w:r>
      <w:r>
        <w:rPr>
          <w:rFonts w:eastAsia="Times New Roman"/>
          <w:szCs w:val="24"/>
        </w:rPr>
        <w:t xml:space="preserve">ατεθεί η τροπολογία, θα επιμείνω να πάρω τον λόγο επί της τροπολογίας, διότι πρέπει να βρούμε με ποιους πρακτικούς τρόπους </w:t>
      </w:r>
      <w:r w:rsidRPr="00047E08">
        <w:rPr>
          <w:rFonts w:eastAsia="Times New Roman"/>
          <w:szCs w:val="24"/>
        </w:rPr>
        <w:t>θα ενισχύσουμε τους πληγέντες.</w:t>
      </w:r>
    </w:p>
    <w:p w14:paraId="6EF72303"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Μπαλαούρας</w:t>
      </w:r>
      <w:proofErr w:type="spellEnd"/>
      <w:r>
        <w:rPr>
          <w:rFonts w:eastAsia="Times New Roman"/>
          <w:szCs w:val="24"/>
        </w:rPr>
        <w:t>, που κάθεται εδώ μπροστά μου, ο αγαπητός φίλος Μάκης, ξέρει πολύ καλά ότι στις πλημμύρ</w:t>
      </w:r>
      <w:r>
        <w:rPr>
          <w:rFonts w:eastAsia="Times New Roman"/>
          <w:szCs w:val="24"/>
        </w:rPr>
        <w:t>ες στη Βάρδα εδώ και δύο χρόνια, το 2015, που επλήγησαν πάνω από εκατό επιχειρήσεις, δεν έχει καταβληθεί ακόμα το πεντοχίλιαρο, αυτό που θα νομοθετήσουμε εδώ. Και ξέρει πολύ καλά ως Βουλευτής Ηλ</w:t>
      </w:r>
      <w:r>
        <w:rPr>
          <w:rFonts w:eastAsia="Times New Roman"/>
          <w:szCs w:val="24"/>
        </w:rPr>
        <w:t>ε</w:t>
      </w:r>
      <w:r>
        <w:rPr>
          <w:rFonts w:eastAsia="Times New Roman"/>
          <w:szCs w:val="24"/>
        </w:rPr>
        <w:t>ίας ότι έχουμε εκκρεμότητες από τις πυρκαγιές του 2007 και το</w:t>
      </w:r>
      <w:r>
        <w:rPr>
          <w:rFonts w:eastAsia="Times New Roman"/>
          <w:szCs w:val="24"/>
        </w:rPr>
        <w:t>υς σεισμούς του 2008. Άρα πρέπει να δούμε πώς θα νομοθετήσουμε με έναν τρόπο πρακτικό, πώς θα συντονιστεί αυτή η βοήθεια, ώστε να έχει αποτέλεσμα. Δεν λύνονται αυτά με τροπολογίες της πλάκας και την τελευταία στιγμή. Γι’ αυτό θέλουμε να μιλήσουμε.</w:t>
      </w:r>
    </w:p>
    <w:p w14:paraId="6EF72304" w14:textId="77777777" w:rsidR="00E92729" w:rsidRDefault="0044197E">
      <w:pPr>
        <w:spacing w:line="600" w:lineRule="auto"/>
        <w:ind w:firstLine="720"/>
        <w:contextualSpacing/>
        <w:jc w:val="both"/>
        <w:rPr>
          <w:rFonts w:eastAsia="Times New Roman"/>
          <w:szCs w:val="24"/>
        </w:rPr>
      </w:pPr>
      <w:r>
        <w:rPr>
          <w:rFonts w:eastAsia="Times New Roman"/>
          <w:szCs w:val="24"/>
        </w:rPr>
        <w:t>Αγαπητοί</w:t>
      </w:r>
      <w:r>
        <w:rPr>
          <w:rFonts w:eastAsia="Times New Roman"/>
          <w:szCs w:val="24"/>
        </w:rPr>
        <w:t xml:space="preserve"> φίλοι του ΣΥΡΙΖΑ κι εσύ αγαπητέ Μάκη, μην έχετε αυτή την πρεμούρα να προστατεύσετε την κ</w:t>
      </w:r>
      <w:r>
        <w:rPr>
          <w:rFonts w:eastAsia="Times New Roman"/>
          <w:szCs w:val="24"/>
        </w:rPr>
        <w:t>.</w:t>
      </w:r>
      <w:r>
        <w:rPr>
          <w:rFonts w:eastAsia="Times New Roman"/>
          <w:szCs w:val="24"/>
        </w:rPr>
        <w:t xml:space="preserve"> Δούρου. Η κ</w:t>
      </w:r>
      <w:r>
        <w:rPr>
          <w:rFonts w:eastAsia="Times New Roman"/>
          <w:szCs w:val="24"/>
        </w:rPr>
        <w:t>.</w:t>
      </w:r>
      <w:r>
        <w:rPr>
          <w:rFonts w:eastAsia="Times New Roman"/>
          <w:szCs w:val="24"/>
        </w:rPr>
        <w:t xml:space="preserve"> Δούρου είναι περιφερειάρχης τρία χρόνια κι εσείς Κυβέρνηση. Δεν μπορεί να μην έχει ευθύνη. Δεν μπορεί να φταίω εγώ από την Αμαλιάδα και η κ</w:t>
      </w:r>
      <w:r>
        <w:rPr>
          <w:rFonts w:eastAsia="Times New Roman"/>
          <w:szCs w:val="24"/>
        </w:rPr>
        <w:t>.</w:t>
      </w:r>
      <w:r>
        <w:rPr>
          <w:rFonts w:eastAsia="Times New Roman"/>
          <w:szCs w:val="24"/>
        </w:rPr>
        <w:t xml:space="preserve"> Δούρου να μ</w:t>
      </w:r>
      <w:r>
        <w:rPr>
          <w:rFonts w:eastAsia="Times New Roman"/>
          <w:szCs w:val="24"/>
        </w:rPr>
        <w:t xml:space="preserve">ην έχει καμμία ευθύνη. Θέλεις </w:t>
      </w:r>
      <w:r>
        <w:rPr>
          <w:rFonts w:eastAsia="Times New Roman"/>
          <w:szCs w:val="24"/>
        </w:rPr>
        <w:lastRenderedPageBreak/>
        <w:t>να σου θυμίσω, αγαπητέ Μάκη, γιατί δικάστηκε ο Νομάρχης Ηλείας; Θέλεις να σου θυμίσω;</w:t>
      </w:r>
    </w:p>
    <w:p w14:paraId="6EF72305"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Βλέπω μία τρυφερότητα. Καλό είναι να μην γίνονται προσωπικές αναφορές.</w:t>
      </w:r>
    </w:p>
    <w:p w14:paraId="6EF72306" w14:textId="77777777" w:rsidR="00E92729" w:rsidRDefault="0044197E">
      <w:pPr>
        <w:spacing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szCs w:val="24"/>
        </w:rPr>
        <w:t xml:space="preserve"> Γι’ αυτό, λοιπόν</w:t>
      </w:r>
      <w:r>
        <w:rPr>
          <w:rFonts w:eastAsia="Times New Roman"/>
          <w:szCs w:val="24"/>
        </w:rPr>
        <w:t>, σας παρακαλώ να είσαστε πολύ προσεκτικοί όταν αναφέρεστε σε ευθύνες. Αυτή τη στιγμή τα μάτια μας είναι στα θύματα και στην αποκατάσταση των ζημιών. Τις ευθύνες θα τις βρούμε κι εμείς πολιτικά κι αυτοί που πρέπει.</w:t>
      </w:r>
    </w:p>
    <w:p w14:paraId="6EF72307" w14:textId="77777777" w:rsidR="00E92729" w:rsidRDefault="0044197E">
      <w:pPr>
        <w:spacing w:line="600" w:lineRule="auto"/>
        <w:ind w:firstLine="720"/>
        <w:contextualSpacing/>
        <w:jc w:val="both"/>
        <w:rPr>
          <w:rFonts w:eastAsia="Times New Roman"/>
          <w:szCs w:val="24"/>
        </w:rPr>
      </w:pPr>
      <w:r>
        <w:rPr>
          <w:rFonts w:eastAsia="Times New Roman"/>
          <w:szCs w:val="24"/>
        </w:rPr>
        <w:t>Έρχομαι τώρα, κυρίες και κύριοι, στο επίκ</w:t>
      </w:r>
      <w:r>
        <w:rPr>
          <w:rFonts w:eastAsia="Times New Roman"/>
          <w:szCs w:val="24"/>
        </w:rPr>
        <w:t xml:space="preserve">εντρο αυτής της συζήτησης. Εμείς δείξαμε μια συνέπεια. Το ξέρετε πάρα πολύ καλά. Συμβάλαμε, ως μέρος της </w:t>
      </w:r>
      <w:r>
        <w:rPr>
          <w:rFonts w:eastAsia="Times New Roman"/>
          <w:szCs w:val="24"/>
        </w:rPr>
        <w:t>κ</w:t>
      </w:r>
      <w:r>
        <w:rPr>
          <w:rFonts w:eastAsia="Times New Roman"/>
          <w:szCs w:val="24"/>
        </w:rPr>
        <w:t>υβέρνησης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Βενιζέλου, στο να καταβληθεί το μέρισμα του 2014, αυτό που ο κ. Τσίπρας αποκαλούσε «ματωμένο», αποκαλούσε «τη ζωή εν </w:t>
      </w:r>
      <w:proofErr w:type="spellStart"/>
      <w:r>
        <w:rPr>
          <w:rFonts w:eastAsia="Times New Roman"/>
          <w:szCs w:val="24"/>
        </w:rPr>
        <w:t>τάφω</w:t>
      </w:r>
      <w:proofErr w:type="spellEnd"/>
      <w:r>
        <w:rPr>
          <w:rFonts w:eastAsia="Times New Roman"/>
          <w:szCs w:val="24"/>
        </w:rPr>
        <w:t>», τα ψυχι</w:t>
      </w:r>
      <w:r>
        <w:rPr>
          <w:rFonts w:eastAsia="Times New Roman"/>
          <w:szCs w:val="24"/>
        </w:rPr>
        <w:t xml:space="preserve">ατρεία, τα νοσοκομεία, τα μαγκάλια. </w:t>
      </w:r>
    </w:p>
    <w:p w14:paraId="6EF72308" w14:textId="77777777" w:rsidR="00E92729" w:rsidRDefault="0044197E">
      <w:pPr>
        <w:spacing w:line="600" w:lineRule="auto"/>
        <w:ind w:firstLine="720"/>
        <w:contextualSpacing/>
        <w:jc w:val="both"/>
        <w:rPr>
          <w:rFonts w:eastAsia="Times New Roman"/>
          <w:szCs w:val="24"/>
        </w:rPr>
      </w:pPr>
      <w:r>
        <w:rPr>
          <w:rFonts w:eastAsia="Times New Roman"/>
          <w:szCs w:val="24"/>
        </w:rPr>
        <w:t>Κι όταν εσείς φέρατε το μέρισμα πέρυσι, εμείς με την ίδια συνέπεια το υποστηρίξαμε. Παρ</w:t>
      </w:r>
      <w:r>
        <w:rPr>
          <w:rFonts w:eastAsia="Times New Roman"/>
          <w:szCs w:val="24"/>
        </w:rPr>
        <w:t xml:space="preserve">’ </w:t>
      </w:r>
      <w:r>
        <w:rPr>
          <w:rFonts w:eastAsia="Times New Roman"/>
          <w:szCs w:val="24"/>
        </w:rPr>
        <w:t xml:space="preserve">ότι ήταν από την </w:t>
      </w:r>
      <w:proofErr w:type="spellStart"/>
      <w:r>
        <w:rPr>
          <w:rFonts w:eastAsia="Times New Roman"/>
          <w:szCs w:val="24"/>
        </w:rPr>
        <w:t>υπερφορολόγηση</w:t>
      </w:r>
      <w:proofErr w:type="spellEnd"/>
      <w:r>
        <w:rPr>
          <w:rFonts w:eastAsia="Times New Roman"/>
          <w:szCs w:val="24"/>
        </w:rPr>
        <w:t xml:space="preserve">, είπαμε ότι ακόμη κι 1 ευρώ να είναι, να πάει σε έναν φτωχό και σε έναν αναξιοπαθούντα. </w:t>
      </w:r>
    </w:p>
    <w:p w14:paraId="6EF72309"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Σας καταθ</w:t>
      </w:r>
      <w:r>
        <w:rPr>
          <w:rFonts w:eastAsia="Times New Roman"/>
          <w:szCs w:val="24"/>
        </w:rPr>
        <w:t>έσαμε πρόταση πέρυσι που έλεγε ότι το μέρισμα πρέπει να είναι 1,9 δισεκατομμύρια, όχι 670 που μοιράσατε και είπαμε ότι αυτό πρέπει να πάει στην προστασία της οικογένειας, να πάνε όλα τα παιδιά στους βρεφονηπιακούς σταθμούς, να πάει στην ενίσχυση της απασχό</w:t>
      </w:r>
      <w:r>
        <w:rPr>
          <w:rFonts w:eastAsia="Times New Roman"/>
          <w:szCs w:val="24"/>
        </w:rPr>
        <w:t>λησης, ιδίως των νέων επιστημόνων, με μείωση των εισφορών, να πάει, κυρίες και κύριοι συνάδελφοι, στην παραγωγή, στην εστίαση, με μείωση των φόρων, εκεί που είναι η αιχμή της ανάπτυξης, για να πολλαπλασιάσουμε το προϊόν και να δημιουργήσουμε εισοδήματα, να</w:t>
      </w:r>
      <w:r>
        <w:rPr>
          <w:rFonts w:eastAsia="Times New Roman"/>
          <w:szCs w:val="24"/>
        </w:rPr>
        <w:t xml:space="preserve"> μην στερούμε. Δεν μας ακούσατε.</w:t>
      </w:r>
    </w:p>
    <w:p w14:paraId="6EF7230A" w14:textId="77777777" w:rsidR="00E92729" w:rsidRDefault="0044197E">
      <w:pPr>
        <w:spacing w:line="600" w:lineRule="auto"/>
        <w:ind w:firstLine="720"/>
        <w:contextualSpacing/>
        <w:jc w:val="both"/>
        <w:rPr>
          <w:rFonts w:eastAsia="Times New Roman"/>
          <w:szCs w:val="24"/>
        </w:rPr>
      </w:pPr>
      <w:r>
        <w:rPr>
          <w:rFonts w:eastAsia="Times New Roman"/>
          <w:szCs w:val="24"/>
        </w:rPr>
        <w:t>Και ερχόσαστε τώρα πάλι με την ίδια συνταγή. Ερχόσαστε με μια νομοθετική ρύθμιση, η οποία είναι γενικού χαρακτήρα, η οποία λέει ότι θα πάρουν 3,4 εκατομμύρια και ότι θα μοιράσετε 720</w:t>
      </w:r>
      <w:r>
        <w:rPr>
          <w:rFonts w:eastAsia="Times New Roman"/>
          <w:szCs w:val="24"/>
        </w:rPr>
        <w:t xml:space="preserve"> εκατομμύρια</w:t>
      </w:r>
      <w:r>
        <w:rPr>
          <w:rFonts w:eastAsia="Times New Roman"/>
          <w:szCs w:val="24"/>
        </w:rPr>
        <w:t xml:space="preserve">. Και διαβάζω χθες, βέβαια, </w:t>
      </w:r>
      <w:r>
        <w:rPr>
          <w:rFonts w:eastAsia="Times New Roman"/>
          <w:szCs w:val="24"/>
        </w:rPr>
        <w:t>ότι υπάρχει κι ένα σενάριο να αυξήσετε το πλεόνασμα από 2,21</w:t>
      </w:r>
      <w:r>
        <w:rPr>
          <w:rFonts w:eastAsia="Times New Roman"/>
          <w:szCs w:val="24"/>
        </w:rPr>
        <w:t>%</w:t>
      </w:r>
      <w:r>
        <w:rPr>
          <w:rFonts w:eastAsia="Times New Roman"/>
          <w:szCs w:val="24"/>
        </w:rPr>
        <w:t xml:space="preserve"> που προβλέπει το προσχέδιο του προϋπολογισμού και να το πάτε στο 3,1</w:t>
      </w:r>
      <w:r>
        <w:rPr>
          <w:rFonts w:eastAsia="Times New Roman"/>
          <w:szCs w:val="24"/>
        </w:rPr>
        <w:t>%</w:t>
      </w:r>
      <w:r>
        <w:rPr>
          <w:rFonts w:eastAsia="Times New Roman"/>
          <w:szCs w:val="24"/>
        </w:rPr>
        <w:t xml:space="preserve">, δηλαδή άλλα περίπου 700 εκατομμύρια. </w:t>
      </w:r>
    </w:p>
    <w:p w14:paraId="6EF7230B" w14:textId="77777777" w:rsidR="00E92729" w:rsidRDefault="0044197E">
      <w:pPr>
        <w:spacing w:line="600" w:lineRule="auto"/>
        <w:ind w:firstLine="720"/>
        <w:contextualSpacing/>
        <w:jc w:val="both"/>
        <w:rPr>
          <w:rFonts w:eastAsia="Times New Roman"/>
          <w:szCs w:val="24"/>
        </w:rPr>
      </w:pPr>
      <w:r>
        <w:rPr>
          <w:rFonts w:eastAsia="Times New Roman"/>
          <w:szCs w:val="24"/>
        </w:rPr>
        <w:t>Ελάτε, λοιπόν, να συζητήσουμε πώς θα συνδυάσουμε τη βοήθεια στους φτωχούς και στους α</w:t>
      </w:r>
      <w:r>
        <w:rPr>
          <w:rFonts w:eastAsia="Times New Roman"/>
          <w:szCs w:val="24"/>
        </w:rPr>
        <w:t xml:space="preserve">δύναμους με τη βοήθεια στην </w:t>
      </w:r>
      <w:r>
        <w:rPr>
          <w:rFonts w:eastAsia="Times New Roman"/>
          <w:szCs w:val="24"/>
        </w:rPr>
        <w:lastRenderedPageBreak/>
        <w:t>πραγματική οικονομία και σε αυτούς που μπορούν να πολλαπλασιάσουν το αποτέλεσμα. Γιατί ο στόχος μας δεν είναι να φτωχαίνουμε τους πολίτες και μετά να λέμε ότι τους βοηθάμε. Στόχος μας είναι να παράγουμε πλούτο. Και αυτή η διαδικ</w:t>
      </w:r>
      <w:r>
        <w:rPr>
          <w:rFonts w:eastAsia="Times New Roman"/>
          <w:szCs w:val="24"/>
        </w:rPr>
        <w:t xml:space="preserve">ασία της </w:t>
      </w:r>
      <w:proofErr w:type="spellStart"/>
      <w:r>
        <w:rPr>
          <w:rFonts w:eastAsia="Times New Roman"/>
          <w:szCs w:val="24"/>
        </w:rPr>
        <w:t>υπερφορολόγησης</w:t>
      </w:r>
      <w:proofErr w:type="spellEnd"/>
      <w:r>
        <w:rPr>
          <w:rFonts w:eastAsia="Times New Roman"/>
          <w:szCs w:val="24"/>
        </w:rPr>
        <w:t xml:space="preserve"> προφανώς, κυρίες και κύριοι συνάδελφοι, καθηλώνει την οικονομία.</w:t>
      </w:r>
    </w:p>
    <w:p w14:paraId="6EF7230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πάρα πολύ καλά -γιατί τα έχετε ψηφίσει- ότι τα τρία χρόνια της </w:t>
      </w:r>
      <w:r>
        <w:rPr>
          <w:rFonts w:eastAsia="Times New Roman" w:cs="Times New Roman"/>
          <w:szCs w:val="24"/>
        </w:rPr>
        <w:t>Κ</w:t>
      </w:r>
      <w:r>
        <w:rPr>
          <w:rFonts w:eastAsia="Times New Roman" w:cs="Times New Roman"/>
          <w:szCs w:val="24"/>
        </w:rPr>
        <w:t>υβέρνησής σας 2015 – 2018, τα πλεονάσματα είναι 18 δισεκατομμύρια. Αυτά τα 18 δισεκατομμύρια</w:t>
      </w:r>
      <w:r>
        <w:rPr>
          <w:rFonts w:eastAsia="Times New Roman" w:cs="Times New Roman"/>
          <w:szCs w:val="24"/>
        </w:rPr>
        <w:t xml:space="preserve"> πλεονάσματα βγήκαν, κυρίες και κύριοι συνάδελφοι, από τα μέτρα του τρίτου μνημονίου που ήταν σωρευτικά 12,5 δισεκατομμύρια και από τα μέτρα του τετάρτου μνημονίου που είναι 4,9 δισεκατομμύρια. Είναι δεκαεπτά φόροι και είκοσι επτά περικοπές. Αυτό είναι το </w:t>
      </w:r>
      <w:r>
        <w:rPr>
          <w:rFonts w:eastAsia="Times New Roman" w:cs="Times New Roman"/>
          <w:szCs w:val="24"/>
        </w:rPr>
        <w:t>κατόρθωμά σας.</w:t>
      </w:r>
    </w:p>
    <w:p w14:paraId="6EF7230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Κι επειδή μπορεί κάποιος από εσάς να τα αμφισβητήσει, αυτές είναι οι εισηγητικές εκθέσεις των προϋπολογισμών του 2016 και του 2017 με τα μέτρα τα αθροιστικά του τρίτου μνημονίου. Και αυτές οι περικοπές στις δαπάνες, περιλαμβάνουν μεταξύ άλλω</w:t>
      </w:r>
      <w:r>
        <w:rPr>
          <w:rFonts w:eastAsia="Times New Roman" w:cs="Times New Roman"/>
          <w:szCs w:val="24"/>
        </w:rPr>
        <w:t xml:space="preserve">ν το ΕΚΑΣ, τις χήρες και τα ορφανά. Μην μου λέτε ότι </w:t>
      </w:r>
      <w:r>
        <w:rPr>
          <w:rFonts w:eastAsia="Times New Roman" w:cs="Times New Roman"/>
          <w:szCs w:val="24"/>
        </w:rPr>
        <w:lastRenderedPageBreak/>
        <w:t>κάνετε ταξική πολιτική, διότι βγήκαν τα στοιχεία χθες και δεν πληρώνει η</w:t>
      </w:r>
      <w:r>
        <w:rPr>
          <w:rFonts w:eastAsia="Times New Roman" w:cs="Times New Roman"/>
          <w:szCs w:val="24"/>
        </w:rPr>
        <w:t xml:space="preserve"> </w:t>
      </w:r>
      <w:r>
        <w:rPr>
          <w:rFonts w:eastAsia="Times New Roman" w:cs="Times New Roman"/>
          <w:szCs w:val="24"/>
        </w:rPr>
        <w:t xml:space="preserve">πλειονότητα </w:t>
      </w:r>
      <w:r>
        <w:rPr>
          <w:rFonts w:eastAsia="Times New Roman" w:cs="Times New Roman"/>
          <w:szCs w:val="24"/>
        </w:rPr>
        <w:t>, γιατί πλέον έχετε κάνει ένα σύστημα εισφορών, το οποίο οδήγησε πολλούς ελεύθερους επαγγελματίες να δηλώσουν συνειδητ</w:t>
      </w:r>
      <w:r>
        <w:rPr>
          <w:rFonts w:eastAsia="Times New Roman" w:cs="Times New Roman"/>
          <w:szCs w:val="24"/>
        </w:rPr>
        <w:t xml:space="preserve">ά μειωμένα έσοδα το 2016. Αυτό δεν σας προβληματίζει. </w:t>
      </w:r>
    </w:p>
    <w:p w14:paraId="6EF7230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Πώς συμβιβάζετε, αγαπητοί συνάδελφοι, το να λέτε ότι έχουμε ανάπτυξη, ότι ήρθε η ανάπτυξη, το ότι βγήκατε να την προϋπαντήσετε, πανηγυρίζετε κιόλας, ενώ πέφτουν τα δηλούμενα εισοδήματα; Μπορείτε να μου</w:t>
      </w:r>
      <w:r>
        <w:rPr>
          <w:rFonts w:eastAsia="Times New Roman" w:cs="Times New Roman"/>
          <w:szCs w:val="24"/>
        </w:rPr>
        <w:t xml:space="preserve"> το πείτε αυτό;</w:t>
      </w:r>
    </w:p>
    <w:p w14:paraId="6EF7230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κυρίες και κύριοι συνάδελφοι, υπάρχει ένα πρόβλημα που συνδέεται με την </w:t>
      </w:r>
      <w:proofErr w:type="spellStart"/>
      <w:r>
        <w:rPr>
          <w:rFonts w:eastAsia="Times New Roman" w:cs="Times New Roman"/>
          <w:szCs w:val="24"/>
        </w:rPr>
        <w:t>υπερφορολόγηση</w:t>
      </w:r>
      <w:proofErr w:type="spellEnd"/>
      <w:r>
        <w:rPr>
          <w:rFonts w:eastAsia="Times New Roman" w:cs="Times New Roman"/>
          <w:szCs w:val="24"/>
        </w:rPr>
        <w:t>, υπάρχει ένα πρόβλημα που συνδέεται με το γεγονός ότι είχαμε απώλεια προσδοκώμενου ΑΕΠ 19 δισεκατομμυρίων τα τρία χρόνια, αφού έπεσαν έξω όλ</w:t>
      </w:r>
      <w:r>
        <w:rPr>
          <w:rFonts w:eastAsia="Times New Roman" w:cs="Times New Roman"/>
          <w:szCs w:val="24"/>
        </w:rPr>
        <w:t xml:space="preserve">ες οι προβλέψεις, μια και το 2015 ήταν ένα έτος καταστροφικό με ευθύνες δικές σας και του κ. </w:t>
      </w:r>
      <w:proofErr w:type="spellStart"/>
      <w:r>
        <w:rPr>
          <w:rFonts w:eastAsia="Times New Roman" w:cs="Times New Roman"/>
          <w:szCs w:val="24"/>
        </w:rPr>
        <w:t>Βαρουφάκη</w:t>
      </w:r>
      <w:proofErr w:type="spellEnd"/>
      <w:r>
        <w:rPr>
          <w:rFonts w:eastAsia="Times New Roman" w:cs="Times New Roman"/>
          <w:szCs w:val="24"/>
        </w:rPr>
        <w:t xml:space="preserve"> και του </w:t>
      </w:r>
      <w:proofErr w:type="spellStart"/>
      <w:r>
        <w:rPr>
          <w:rFonts w:eastAsia="Times New Roman" w:cs="Times New Roman"/>
          <w:szCs w:val="24"/>
        </w:rPr>
        <w:t>παρακαθήμενού</w:t>
      </w:r>
      <w:proofErr w:type="spellEnd"/>
      <w:r>
        <w:rPr>
          <w:rFonts w:eastAsia="Times New Roman" w:cs="Times New Roman"/>
          <w:szCs w:val="24"/>
        </w:rPr>
        <w:t xml:space="preserve"> του, κ. </w:t>
      </w:r>
      <w:proofErr w:type="spellStart"/>
      <w:r>
        <w:rPr>
          <w:rFonts w:eastAsia="Times New Roman" w:cs="Times New Roman"/>
          <w:szCs w:val="24"/>
        </w:rPr>
        <w:t>Τσακαλώτου</w:t>
      </w:r>
      <w:proofErr w:type="spellEnd"/>
      <w:r>
        <w:rPr>
          <w:rFonts w:eastAsia="Times New Roman" w:cs="Times New Roman"/>
          <w:szCs w:val="24"/>
        </w:rPr>
        <w:t xml:space="preserve">, ο οποίος προχθές μας έκανε και μάθημα. Μας είπε </w:t>
      </w:r>
      <w:r>
        <w:rPr>
          <w:rFonts w:eastAsia="Times New Roman" w:cs="Times New Roman"/>
          <w:szCs w:val="24"/>
        </w:rPr>
        <w:t xml:space="preserve">ότι </w:t>
      </w:r>
      <w:r>
        <w:rPr>
          <w:rFonts w:eastAsia="Times New Roman" w:cs="Times New Roman"/>
          <w:szCs w:val="24"/>
        </w:rPr>
        <w:t>«</w:t>
      </w:r>
      <w:r>
        <w:rPr>
          <w:rFonts w:eastAsia="Times New Roman" w:cs="Times New Roman"/>
          <w:szCs w:val="24"/>
        </w:rPr>
        <w:t>α</w:t>
      </w:r>
      <w:r>
        <w:rPr>
          <w:rFonts w:eastAsia="Times New Roman" w:cs="Times New Roman"/>
          <w:szCs w:val="24"/>
        </w:rPr>
        <w:t>ν θέλατε να κάνετε έξοδο το 2014, θα βγάζατε Πρόεδρο Δημο</w:t>
      </w:r>
      <w:r>
        <w:rPr>
          <w:rFonts w:eastAsia="Times New Roman" w:cs="Times New Roman"/>
          <w:szCs w:val="24"/>
        </w:rPr>
        <w:t>κρατίας τον κ. Κουβέλη, δεν θα πηγαίνατε σε εκλογές». Έλεος!</w:t>
      </w:r>
    </w:p>
    <w:p w14:paraId="6EF7231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Ότι βάζατε τα παπαγαλάκια να κατηγορούν τον κ. Κουβέλη ως νέο Τσιριμώκο, το ξεχάσατε; Ξεχάσατε ότι λέγατε ότι «</w:t>
      </w:r>
      <w:r>
        <w:rPr>
          <w:rFonts w:eastAsia="Times New Roman" w:cs="Times New Roman"/>
          <w:szCs w:val="24"/>
        </w:rPr>
        <w:t>α</w:t>
      </w:r>
      <w:r>
        <w:rPr>
          <w:rFonts w:eastAsia="Times New Roman" w:cs="Times New Roman"/>
          <w:szCs w:val="24"/>
        </w:rPr>
        <w:t>κόμα και τον κ. Τσίπρα να ψηφίσετε, εμείς θα σας πάμε σε εκλογές», ότι οδηγήσατε τη</w:t>
      </w:r>
      <w:r>
        <w:rPr>
          <w:rFonts w:eastAsia="Times New Roman" w:cs="Times New Roman"/>
          <w:szCs w:val="24"/>
        </w:rPr>
        <w:t xml:space="preserve">ν ανακοπή μιας πορείας της χώρας που την είχε πληρώσει ο ελληνικός λαός με τις θυσίες του, για να ισοσκελίσουμε τα ελλείμματα και να δρομολογήσουμε μια διαδικασία ανάπτυξης που </w:t>
      </w:r>
      <w:proofErr w:type="spellStart"/>
      <w:r>
        <w:rPr>
          <w:rFonts w:eastAsia="Times New Roman" w:cs="Times New Roman"/>
          <w:szCs w:val="24"/>
        </w:rPr>
        <w:t>αχνοφαινόταν</w:t>
      </w:r>
      <w:proofErr w:type="spellEnd"/>
      <w:r>
        <w:rPr>
          <w:rFonts w:eastAsia="Times New Roman" w:cs="Times New Roman"/>
          <w:szCs w:val="24"/>
        </w:rPr>
        <w:t xml:space="preserve"> στο τέλος του 2014 και την πήγατε σε ύφεση το 2015 και το 2016; Κα</w:t>
      </w:r>
      <w:r>
        <w:rPr>
          <w:rFonts w:eastAsia="Times New Roman" w:cs="Times New Roman"/>
          <w:szCs w:val="24"/>
        </w:rPr>
        <w:t>ι μας κατηγορείτε κιόλας; Μας κουνάτε και το δάχτυλο για τα μαθήματα; Το πρώτο μάθημα είναι η αλήθεια! Θα συμβιβαστείτε με την αλήθεια και μετά θα έρθετε να κουβεντιάσετε, κυρίες και κύριοι συνάδελφοι.</w:t>
      </w:r>
    </w:p>
    <w:p w14:paraId="6EF7231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Γιατί δεν</w:t>
      </w:r>
      <w:r>
        <w:rPr>
          <w:rFonts w:eastAsia="Times New Roman" w:cs="Times New Roman"/>
          <w:szCs w:val="24"/>
        </w:rPr>
        <w:t xml:space="preserve"> κλείσατε την πέμπτη αξιολόγηση; Δεν μας απαντήσατε.</w:t>
      </w:r>
    </w:p>
    <w:p w14:paraId="6EF7231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xml:space="preserve">, δεν κλείσαμε την πέμπτη αξιολόγηση, διότι πήγε ο κ. Τσίπρας και είπε «μην τους λογαριάζετε αυτούς, εμείς θα είμαστε </w:t>
      </w:r>
      <w:r>
        <w:rPr>
          <w:rFonts w:eastAsia="Times New Roman" w:cs="Times New Roman"/>
          <w:szCs w:val="24"/>
        </w:rPr>
        <w:t>κ</w:t>
      </w:r>
      <w:r>
        <w:rPr>
          <w:rFonts w:eastAsia="Times New Roman" w:cs="Times New Roman"/>
          <w:szCs w:val="24"/>
        </w:rPr>
        <w:t xml:space="preserve">υβέρνηση». </w:t>
      </w:r>
    </w:p>
    <w:p w14:paraId="6EF7231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w:t>
      </w:r>
      <w:r>
        <w:rPr>
          <w:rFonts w:eastAsia="Times New Roman" w:cs="Times New Roman"/>
          <w:b/>
          <w:szCs w:val="24"/>
        </w:rPr>
        <w:t>μικών):</w:t>
      </w:r>
      <w:r>
        <w:rPr>
          <w:rFonts w:eastAsia="Times New Roman" w:cs="Times New Roman"/>
          <w:szCs w:val="24"/>
        </w:rPr>
        <w:t xml:space="preserve"> Ναι, ναι, έτσι ακριβώς έγινε!</w:t>
      </w:r>
    </w:p>
    <w:p w14:paraId="6EF7231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Ναι, ναι. Είναι γνωστά αυτά. Κι όταν εμείς προτείναμε να κλείσουμε την πέμπτη αξιολόγηση με το περίφημο </w:t>
      </w:r>
      <w:r>
        <w:rPr>
          <w:rFonts w:eastAsia="Times New Roman" w:cs="Times New Roman"/>
          <w:szCs w:val="24"/>
          <w:lang w:val="en-US"/>
        </w:rPr>
        <w:t>e</w:t>
      </w:r>
      <w:r w:rsidRPr="002B424E">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του ενός δισεκατομμυρίου, εσείς λέγατε ότι θα πάρουμε μέτρα τριών δισεκατομ</w:t>
      </w:r>
      <w:r>
        <w:rPr>
          <w:rFonts w:eastAsia="Times New Roman" w:cs="Times New Roman"/>
          <w:szCs w:val="24"/>
        </w:rPr>
        <w:t xml:space="preserve">μυρίων. Και ήρθατε μετά και πήρατε 12,5 προς </w:t>
      </w:r>
      <w:proofErr w:type="spellStart"/>
      <w:r>
        <w:rPr>
          <w:rFonts w:eastAsia="Times New Roman" w:cs="Times New Roman"/>
          <w:szCs w:val="24"/>
        </w:rPr>
        <w:t>δόξαν</w:t>
      </w:r>
      <w:proofErr w:type="spellEnd"/>
      <w:r>
        <w:rPr>
          <w:rFonts w:eastAsia="Times New Roman" w:cs="Times New Roman"/>
          <w:szCs w:val="24"/>
        </w:rPr>
        <w:t xml:space="preserve"> της περίφημης διαπραγμάτευσης που κατέληξε σε μια ηττοπαθή, με όρους ηττημένου, συνθηκολόγηση.</w:t>
      </w:r>
    </w:p>
    <w:p w14:paraId="6EF7231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Γιατί δεν την κλείσατε; Άσχετα με το τι λέγαμε εμείς, εσείς γιατί</w:t>
      </w:r>
      <w:r>
        <w:rPr>
          <w:rFonts w:eastAsia="Times New Roman" w:cs="Times New Roman"/>
          <w:szCs w:val="24"/>
        </w:rPr>
        <w:t xml:space="preserve"> δεν την κλείσατε;</w:t>
      </w:r>
    </w:p>
    <w:p w14:paraId="6EF7231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Αυτή είναι η πραγματικότητα. Θα σας συνοδεύει, κύριε </w:t>
      </w:r>
      <w:proofErr w:type="spellStart"/>
      <w:r>
        <w:rPr>
          <w:rFonts w:eastAsia="Times New Roman" w:cs="Times New Roman"/>
          <w:szCs w:val="24"/>
        </w:rPr>
        <w:t>Τσακαλώτο</w:t>
      </w:r>
      <w:proofErr w:type="spellEnd"/>
      <w:r>
        <w:rPr>
          <w:rFonts w:eastAsia="Times New Roman" w:cs="Times New Roman"/>
          <w:szCs w:val="24"/>
        </w:rPr>
        <w:t>.</w:t>
      </w:r>
    </w:p>
    <w:p w14:paraId="6EF7231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w:t>
      </w:r>
      <w:r w:rsidRPr="00836C81">
        <w:rPr>
          <w:rFonts w:eastAsia="Times New Roman" w:cs="Times New Roman"/>
          <w:szCs w:val="24"/>
        </w:rPr>
        <w:t xml:space="preserve"> </w:t>
      </w:r>
      <w:r>
        <w:rPr>
          <w:rFonts w:eastAsia="Times New Roman" w:cs="Times New Roman"/>
          <w:szCs w:val="24"/>
        </w:rPr>
        <w:t>ΔΗΜΑΡ)</w:t>
      </w:r>
    </w:p>
    <w:p w14:paraId="6EF7231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Μία κουβέντα πείτε μας. Γιατί δεν την κλείσατε; </w:t>
      </w:r>
    </w:p>
    <w:p w14:paraId="6EF7231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μη με αναγκάσετε να σας κάνω παρατήρηση. Όταν μιλήσετε, θα τα πείτε.</w:t>
      </w:r>
    </w:p>
    <w:p w14:paraId="6EF7231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Κυρίες και κύριοι συνάδελφοι, έρχομαι με βάση όλα αυτά τα οικονομικά </w:t>
      </w:r>
      <w:r>
        <w:rPr>
          <w:rFonts w:eastAsia="Times New Roman" w:cs="Times New Roman"/>
          <w:szCs w:val="24"/>
        </w:rPr>
        <w:t xml:space="preserve">στοιχεία που κατέθεσα στην </w:t>
      </w:r>
      <w:r>
        <w:rPr>
          <w:rFonts w:eastAsia="Times New Roman" w:cs="Times New Roman"/>
          <w:szCs w:val="24"/>
        </w:rPr>
        <w:t>ε</w:t>
      </w:r>
      <w:r>
        <w:rPr>
          <w:rFonts w:eastAsia="Times New Roman" w:cs="Times New Roman"/>
          <w:szCs w:val="24"/>
        </w:rPr>
        <w:t xml:space="preserve">πιτροπή και που καταθέτω και σήμερα, να σας πω ότι τα 613 </w:t>
      </w:r>
      <w:r>
        <w:rPr>
          <w:rFonts w:eastAsia="Times New Roman" w:cs="Times New Roman"/>
          <w:szCs w:val="24"/>
        </w:rPr>
        <w:t xml:space="preserve">εκατομμύρια </w:t>
      </w:r>
      <w:r>
        <w:rPr>
          <w:rFonts w:eastAsia="Times New Roman" w:cs="Times New Roman"/>
          <w:szCs w:val="24"/>
        </w:rPr>
        <w:t xml:space="preserve">και τα 720 </w:t>
      </w:r>
      <w:r>
        <w:rPr>
          <w:rFonts w:eastAsia="Times New Roman" w:cs="Times New Roman"/>
          <w:szCs w:val="24"/>
        </w:rPr>
        <w:t xml:space="preserve">εκατομμύρια </w:t>
      </w:r>
      <w:r>
        <w:rPr>
          <w:rFonts w:eastAsia="Times New Roman" w:cs="Times New Roman"/>
          <w:szCs w:val="24"/>
        </w:rPr>
        <w:t xml:space="preserve">αθροιστικά είναι το 1/10 απ’ αυτό που πήρατε με το μακρύ χέρι της εφορίας και τις περικοπές, ακόμα κι από τις χήρες και τα ορφανά, από </w:t>
      </w:r>
      <w:r>
        <w:rPr>
          <w:rFonts w:eastAsia="Times New Roman" w:cs="Times New Roman"/>
          <w:szCs w:val="24"/>
        </w:rPr>
        <w:t>το ΕΚΑΣ, από τη μείωση των συντάξεων, από τους Έλληνες πολίτες.</w:t>
      </w:r>
    </w:p>
    <w:p w14:paraId="6EF7231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υπάρχει στο νομοσχέδιό σας φυσικά η διάταξη για να επιστρέψετε αυτό που δικαιούνται οι συνταξιούχοι, με βάση τις δικαστικές αποφάσεις. Και ξεχνάτε –το γράφει μέσα βέβαια η εισηγητική έκθεσ</w:t>
      </w:r>
      <w:r>
        <w:rPr>
          <w:rFonts w:eastAsia="Times New Roman" w:cs="Times New Roman"/>
          <w:szCs w:val="24"/>
        </w:rPr>
        <w:t>η και οι τροποποιούμενες διατάξεις, ότι το 2016 αυξήσατε την εισφορά υπέρ του ΕΟΠΥΥ 6% στις κύριες συντάξεις και 4% στις επικουρικές και παίρνετε 700 εκατομμύρια τον χρόνο. Και τώρα θα δώσετε 320 για όλη την περίοδο. Κι έχετε και μια επιχειρηματολογία να δ</w:t>
      </w:r>
      <w:r>
        <w:rPr>
          <w:rFonts w:eastAsia="Times New Roman" w:cs="Times New Roman"/>
          <w:szCs w:val="24"/>
        </w:rPr>
        <w:t>ώσουμε κι άλλα 340 στη ΔΕΗ για τις υπηρεσίες κοινής ωφέλειας για να μην τις πληρώσουν οι καταναλωτές.</w:t>
      </w:r>
    </w:p>
    <w:p w14:paraId="6EF7231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κυρίες και κύριοι συνάδελφοι, έχετε ξεχάσει που έχετε φτάσει τη ΔΕΗ με τη διαχείρισή σας; Ότι η ΔΕΗ είχε </w:t>
      </w:r>
      <w:r>
        <w:rPr>
          <w:rFonts w:eastAsia="Times New Roman" w:cs="Times New Roman"/>
          <w:szCs w:val="24"/>
        </w:rPr>
        <w:lastRenderedPageBreak/>
        <w:t>1,4 ανείσπρακτα το 2014 και τώρα α</w:t>
      </w:r>
      <w:r>
        <w:rPr>
          <w:rFonts w:eastAsia="Times New Roman" w:cs="Times New Roman"/>
          <w:szCs w:val="24"/>
        </w:rPr>
        <w:t>υτά έχουν υπερβεί τα 3 δισεκατομμύρια;</w:t>
      </w:r>
    </w:p>
    <w:p w14:paraId="6EF7231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Ότι είχε μετοχική αξία 2,5 δισεκατομμύρια και τώρα έχει κάτι λίγα εκατομμύρια; Ότι πουλάτε το 50%, ακόμα και τη </w:t>
      </w:r>
      <w:proofErr w:type="spellStart"/>
      <w:r>
        <w:rPr>
          <w:rFonts w:eastAsia="Times New Roman" w:cs="Times New Roman"/>
          <w:szCs w:val="24"/>
        </w:rPr>
        <w:t>λιγνιτική</w:t>
      </w:r>
      <w:proofErr w:type="spellEnd"/>
      <w:r>
        <w:rPr>
          <w:rFonts w:eastAsia="Times New Roman" w:cs="Times New Roman"/>
          <w:szCs w:val="24"/>
        </w:rPr>
        <w:t xml:space="preserve"> μονάδα της Μεγαλόπολης, που κρατάει την ισορροπία στο νότιο δίκτυο;</w:t>
      </w:r>
    </w:p>
    <w:p w14:paraId="6EF7231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ψηφίσουμε και για </w:t>
      </w:r>
      <w:r>
        <w:rPr>
          <w:rFonts w:eastAsia="Times New Roman" w:cs="Times New Roman"/>
          <w:szCs w:val="24"/>
        </w:rPr>
        <w:t>τη ΔΕΗ, αλλά η ευχή μας είναι να μην το πληρώσουν δύο φορές οι Έλληνες πολίτες.</w:t>
      </w:r>
    </w:p>
    <w:p w14:paraId="6EF7231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 να κλείσω, εμείς θα επιμείνουμε ότι η νομοθετική σας ρύθμιση, με τον τρόπο που γίνεται, είναι ατελέσφορη και προβληματική και χρειάζεται αυτά </w:t>
      </w:r>
      <w:r>
        <w:rPr>
          <w:rFonts w:eastAsia="Times New Roman" w:cs="Times New Roman"/>
          <w:szCs w:val="24"/>
        </w:rPr>
        <w:t>που είπε ο κύριος Πρωθυπουργός στο διάγγελμά του, και τα έχω εδώ, να τα καταθέσετε με τη μορφή νομοθετικής ρύθμισης, που να είναι δεσμευτική στον Υπουργό. Γιατί, όπως λέει και το Επιστημονικό Συμβούλιο, κανένας Υπουργός δεν μπορεί να μοιράζει χωρίς να έχει</w:t>
      </w:r>
      <w:r>
        <w:rPr>
          <w:rFonts w:eastAsia="Times New Roman" w:cs="Times New Roman"/>
          <w:szCs w:val="24"/>
        </w:rPr>
        <w:t xml:space="preserve"> περιγράψει ο νομοθέτης, δηλαδή εμείς, τις ουσιώδεις ρυθμίσεις και τους σκοπούς της ρύθμισης.</w:t>
      </w:r>
    </w:p>
    <w:p w14:paraId="6EF7232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Εφόσον βλέπω ότι δεν είστε διατεθειμένοι, γιατί θέλατε όλα να τα περάσετε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χωρίς συζήτηση, </w:t>
      </w:r>
      <w:r>
        <w:rPr>
          <w:rFonts w:eastAsia="Times New Roman" w:cs="Times New Roman"/>
          <w:szCs w:val="24"/>
        </w:rPr>
        <w:t>με το κατεπείγον, τουλάχιστον θα διεκδικήσουμε να τοποθετηθούμε όταν θα</w:t>
      </w:r>
      <w:r>
        <w:rPr>
          <w:rFonts w:eastAsia="Times New Roman" w:cs="Times New Roman"/>
          <w:szCs w:val="24"/>
        </w:rPr>
        <w:t xml:space="preserve"> καταθέσετε τη </w:t>
      </w:r>
      <w:r>
        <w:rPr>
          <w:rFonts w:eastAsia="Times New Roman" w:cs="Times New Roman"/>
          <w:szCs w:val="24"/>
        </w:rPr>
        <w:lastRenderedPageBreak/>
        <w:t>ρύθμιση για την ενίσχυση των πληγέντων, διότι θεωρώ ότι είναι πάρα πολύ σοβαρό το ζήτημα.</w:t>
      </w:r>
    </w:p>
    <w:p w14:paraId="6EF7232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Με πρόλαβε ο κ. Κακλαμάνης. Είχα και εγώ τα στοιχεία εδώ για τη φοροδιαφυγή. Διότι, κυρίες και κύριοι συνάδελφοι, είναι για λύπηση ότι από τη λίστα </w:t>
      </w:r>
      <w:proofErr w:type="spellStart"/>
      <w:r>
        <w:rPr>
          <w:rFonts w:eastAsia="Times New Roman" w:cs="Times New Roman"/>
          <w:szCs w:val="24"/>
        </w:rPr>
        <w:t>Λαγ</w:t>
      </w:r>
      <w:r>
        <w:rPr>
          <w:rFonts w:eastAsia="Times New Roman" w:cs="Times New Roman"/>
          <w:szCs w:val="24"/>
        </w:rPr>
        <w:t>κάρντ</w:t>
      </w:r>
      <w:proofErr w:type="spellEnd"/>
      <w:r>
        <w:rPr>
          <w:rFonts w:eastAsia="Times New Roman" w:cs="Times New Roman"/>
          <w:szCs w:val="24"/>
        </w:rPr>
        <w:t xml:space="preserve"> έχετε εισπράξει μόνο 43 εκατομμύρια, από τη λίστα </w:t>
      </w:r>
      <w:proofErr w:type="spellStart"/>
      <w:r>
        <w:rPr>
          <w:rFonts w:eastAsia="Times New Roman" w:cs="Times New Roman"/>
          <w:szCs w:val="24"/>
        </w:rPr>
        <w:t>Μπόργιανς</w:t>
      </w:r>
      <w:proofErr w:type="spellEnd"/>
      <w:r>
        <w:rPr>
          <w:rFonts w:eastAsia="Times New Roman" w:cs="Times New Roman"/>
          <w:szCs w:val="24"/>
        </w:rPr>
        <w:t xml:space="preserve"> μόνο 137 εκατομμύρια και από τα εμβάσματα εξωτερικού μόνο 44 εκατομμύρια.</w:t>
      </w:r>
    </w:p>
    <w:p w14:paraId="6EF7232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Αυτά, λοιπόν, δεν είναι η πάταξη της φοροδιαφυγής, από την οποία λέτε ότι δίνετε το πλεόνασμα. Αυτά είναι ότι σας έμ</w:t>
      </w:r>
      <w:r>
        <w:rPr>
          <w:rFonts w:eastAsia="Times New Roman" w:cs="Times New Roman"/>
          <w:szCs w:val="24"/>
        </w:rPr>
        <w:t>ειναν οι λίστες στα χέρια, μετά και την απόφαση τους Συμβουλίου της Επικρατείας. Ξεζουμίζετε τον κόσμο, λέγοντας ότι τους δίνετε στη συνέχεια βοηθήματα. Τους κάνετε φτωχούς και μετά «να σε κάψω Γιάννη, να σε αλείψω λάδι».</w:t>
      </w:r>
    </w:p>
    <w:p w14:paraId="6EF7232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Να είστε </w:t>
      </w:r>
      <w:r>
        <w:rPr>
          <w:rFonts w:eastAsia="Times New Roman" w:cs="Times New Roman"/>
          <w:szCs w:val="24"/>
        </w:rPr>
        <w:t xml:space="preserve">καλά. </w:t>
      </w:r>
    </w:p>
    <w:p w14:paraId="6EF7232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 xml:space="preserve">ν πτέρυγα της </w:t>
      </w:r>
      <w:r>
        <w:rPr>
          <w:rFonts w:eastAsia="Times New Roman" w:cs="Times New Roman"/>
          <w:szCs w:val="24"/>
        </w:rPr>
        <w:t>Δημοκρατική</w:t>
      </w:r>
      <w:r>
        <w:rPr>
          <w:rFonts w:eastAsia="Times New Roman" w:cs="Times New Roman"/>
          <w:szCs w:val="24"/>
        </w:rPr>
        <w:t>ς</w:t>
      </w:r>
      <w:r>
        <w:rPr>
          <w:rFonts w:eastAsia="Times New Roman" w:cs="Times New Roman"/>
          <w:szCs w:val="24"/>
        </w:rPr>
        <w:t xml:space="preserve"> Συμπαράταξη</w:t>
      </w:r>
      <w:r>
        <w:rPr>
          <w:rFonts w:eastAsia="Times New Roman" w:cs="Times New Roman"/>
          <w:szCs w:val="24"/>
        </w:rPr>
        <w:t>ς</w:t>
      </w:r>
      <w:r>
        <w:rPr>
          <w:rFonts w:eastAsia="Times New Roman" w:cs="Times New Roman"/>
          <w:szCs w:val="24"/>
        </w:rPr>
        <w:t xml:space="preserve">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EF7232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εγώ σας ευχαριστώ, που ήσασταν σχετικά σύντομος.</w:t>
      </w:r>
    </w:p>
    <w:p w14:paraId="6EF7232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Κύριε Πρόεδρε, θα ήθελα τον λόγο.</w:t>
      </w:r>
    </w:p>
    <w:p w14:paraId="6EF7232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w:t>
      </w:r>
      <w:r>
        <w:rPr>
          <w:rFonts w:eastAsia="Times New Roman" w:cs="Times New Roman"/>
          <w:b/>
          <w:szCs w:val="24"/>
        </w:rPr>
        <w:t xml:space="preserve">κλαμάνης): </w:t>
      </w:r>
      <w:r>
        <w:rPr>
          <w:rFonts w:eastAsia="Times New Roman" w:cs="Times New Roman"/>
          <w:szCs w:val="24"/>
        </w:rPr>
        <w:t xml:space="preserve">Κύριε </w:t>
      </w:r>
      <w:proofErr w:type="spellStart"/>
      <w:r>
        <w:rPr>
          <w:rFonts w:eastAsia="Times New Roman" w:cs="Times New Roman"/>
          <w:szCs w:val="24"/>
        </w:rPr>
        <w:t>Μπαλαούρα</w:t>
      </w:r>
      <w:proofErr w:type="spellEnd"/>
      <w:r>
        <w:rPr>
          <w:rFonts w:eastAsia="Times New Roman" w:cs="Times New Roman"/>
          <w:szCs w:val="24"/>
        </w:rPr>
        <w:t xml:space="preserve">, έχετε τον λόγο για ένα λεπτό, για να μην σας αδικήσω. </w:t>
      </w:r>
    </w:p>
    <w:p w14:paraId="6EF7232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Κύριε Πρόεδρε, είπατε ότι ο κ. Κουτσούκος μου μίλησε με τρυφερότητα. Η κατάληξη πού οδηγεί, όμως; Θα πω για εσάς τώρα, για την «τρυφερότητα» -μ</w:t>
      </w:r>
      <w:r>
        <w:rPr>
          <w:rFonts w:eastAsia="Times New Roman" w:cs="Times New Roman"/>
          <w:szCs w:val="24"/>
        </w:rPr>
        <w:t>ε εισαγωγικά- τη δική σας.</w:t>
      </w:r>
    </w:p>
    <w:p w14:paraId="6EF7232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Εγώ είπα στην τοποθέτησή μου «καταλογισμός από το λαθρεμπόριο» και ανέφερα τα νούμερα. Δεν είπα κα</w:t>
      </w:r>
      <w:r>
        <w:rPr>
          <w:rFonts w:eastAsia="Times New Roman" w:cs="Times New Roman"/>
          <w:szCs w:val="24"/>
        </w:rPr>
        <w:t>μ</w:t>
      </w:r>
      <w:r>
        <w:rPr>
          <w:rFonts w:eastAsia="Times New Roman" w:cs="Times New Roman"/>
          <w:szCs w:val="24"/>
        </w:rPr>
        <w:t xml:space="preserve">μία άλλη λέξη. </w:t>
      </w:r>
    </w:p>
    <w:p w14:paraId="6EF7232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Όσον αφορά το 1 δισεκατομμύριο –σας ρώτησα και μου είπατε- αυτό είναι από τον ΕΝΦΙΑ, λόγω αύξησης…</w:t>
      </w:r>
    </w:p>
    <w:p w14:paraId="6EF7232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μίλησα γι’ αυτά. Την ερώτηση την έχετε μπροστά σας. Δεν μιλάει για ΕΝΦΙΑ. </w:t>
      </w:r>
    </w:p>
    <w:p w14:paraId="6EF7232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Από τον ΕΦΚΑ.</w:t>
      </w:r>
    </w:p>
    <w:p w14:paraId="6EF7232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από το </w:t>
      </w:r>
      <w:r>
        <w:rPr>
          <w:rFonts w:eastAsia="Times New Roman" w:cs="Times New Roman"/>
          <w:szCs w:val="24"/>
          <w:lang w:val="en-US"/>
        </w:rPr>
        <w:t>VDI</w:t>
      </w:r>
      <w:r>
        <w:rPr>
          <w:rFonts w:eastAsia="Times New Roman" w:cs="Times New Roman"/>
          <w:szCs w:val="24"/>
        </w:rPr>
        <w:t>, δηλαδή την οικειοθελή αποκάλυψη εισοδημάτων. Αυτά είναι. Τα υπόλοιπα…</w:t>
      </w:r>
    </w:p>
    <w:p w14:paraId="6EF7232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(Νικήτας Κακλαμάνης): </w:t>
      </w:r>
      <w:r>
        <w:rPr>
          <w:rFonts w:eastAsia="Times New Roman" w:cs="Times New Roman"/>
          <w:szCs w:val="24"/>
        </w:rPr>
        <w:t>Το μισό δισεκατομμύριο είναι στα χαρτιά.</w:t>
      </w:r>
    </w:p>
    <w:p w14:paraId="6EF7232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Θα ήθελα να πω και μία φράση για τις πλημμύρες της Μάνδρας.</w:t>
      </w:r>
    </w:p>
    <w:p w14:paraId="6EF7233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Μπαλαούρα</w:t>
      </w:r>
      <w:proofErr w:type="spellEnd"/>
      <w:r>
        <w:rPr>
          <w:rFonts w:eastAsia="Times New Roman" w:cs="Times New Roman"/>
          <w:szCs w:val="24"/>
        </w:rPr>
        <w:t>, όχι τώρα. Μετά, ναι.</w:t>
      </w:r>
    </w:p>
    <w:p w14:paraId="6EF7233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στον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της Χρυσής Αυγής, τον συνάδελφο κ. Ιωάννη Λαγό. </w:t>
      </w:r>
    </w:p>
    <w:p w14:paraId="6EF7233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Ευχαριστώ. </w:t>
      </w:r>
    </w:p>
    <w:p w14:paraId="6EF7233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θέλω να ξεκινήσω την ομιλία μου λέγοντας ότι την περασμένη Τετάρτη που συζητήσαμε το θέμα στην </w:t>
      </w:r>
      <w:r>
        <w:rPr>
          <w:rFonts w:eastAsia="Times New Roman" w:cs="Times New Roman"/>
          <w:szCs w:val="24"/>
        </w:rPr>
        <w:t>ε</w:t>
      </w:r>
      <w:r>
        <w:rPr>
          <w:rFonts w:eastAsia="Times New Roman" w:cs="Times New Roman"/>
          <w:szCs w:val="24"/>
        </w:rPr>
        <w:t xml:space="preserve">πιτροπή αποδείχθηκε για άλλη μία φορά πόσο ψεύτες είναι αυτοί </w:t>
      </w:r>
      <w:r>
        <w:rPr>
          <w:rFonts w:eastAsia="Times New Roman" w:cs="Times New Roman"/>
          <w:szCs w:val="24"/>
        </w:rPr>
        <w:t>που συγκυβερνούν, οι ΣΥΡΙΖΑ και οι ΑΝΕΛ.</w:t>
      </w:r>
    </w:p>
    <w:p w14:paraId="6EF7233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Όταν κάναμε εμείς –μαζί και με άλλα κόμματα- την πρόταση ότι έπρεπε να έρθουν φορείς  για να ακουστούν, για να ακούσουμε τις απόψεις τους και να δούμε τι λένε, ο Υπουργός, ο οποίος απουσιάζει αυτή τη στιγμή, ο </w:t>
      </w:r>
      <w:proofErr w:type="spellStart"/>
      <w:r>
        <w:rPr>
          <w:rFonts w:eastAsia="Times New Roman" w:cs="Times New Roman"/>
          <w:szCs w:val="24"/>
        </w:rPr>
        <w:t>Τσακα</w:t>
      </w:r>
      <w:r>
        <w:rPr>
          <w:rFonts w:eastAsia="Times New Roman" w:cs="Times New Roman"/>
          <w:szCs w:val="24"/>
        </w:rPr>
        <w:t>λώτος</w:t>
      </w:r>
      <w:proofErr w:type="spellEnd"/>
      <w:r>
        <w:rPr>
          <w:rFonts w:eastAsia="Times New Roman" w:cs="Times New Roman"/>
          <w:szCs w:val="24"/>
        </w:rPr>
        <w:t>, μας έλεγε ότι δεν γίνεται, γιατί ο χρόνος είναι ασφυκτικός και πιέζει και ότι αν δεν προλάβουμε τις υπάρχουσες διαδικασίες και ημερομηνίες, θα χαθούν τα χρήματα αυτά. Και μας έλεγε ότι πρέπει την άλλη μέρα οπωσδήποτε μέχρι τις 20.00΄ να έχουμε ψηφίσ</w:t>
      </w:r>
      <w:r>
        <w:rPr>
          <w:rFonts w:eastAsia="Times New Roman" w:cs="Times New Roman"/>
          <w:szCs w:val="24"/>
        </w:rPr>
        <w:t>ει. Ειδάλλως</w:t>
      </w:r>
      <w:r>
        <w:rPr>
          <w:rFonts w:eastAsia="Times New Roman" w:cs="Times New Roman"/>
          <w:szCs w:val="24"/>
        </w:rPr>
        <w:t>,</w:t>
      </w:r>
      <w:r>
        <w:rPr>
          <w:rFonts w:eastAsia="Times New Roman" w:cs="Times New Roman"/>
          <w:szCs w:val="24"/>
        </w:rPr>
        <w:t xml:space="preserve"> θα χάναμε τα χρήματα. </w:t>
      </w:r>
    </w:p>
    <w:p w14:paraId="6EF7233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με τη θεομηνία και με τους νεκρούς που είχαμε –δυστυχώς, και συλλυπητήρια στα θύματα και τις οικογένειές τους- τι αποδείχθηκε; Ότι δεν υπήρχε τίποτα τέτοιο.</w:t>
      </w:r>
    </w:p>
    <w:p w14:paraId="6EF72336" w14:textId="77777777" w:rsidR="00E92729" w:rsidRDefault="0044197E">
      <w:pPr>
        <w:spacing w:line="600" w:lineRule="auto"/>
        <w:ind w:firstLine="720"/>
        <w:contextualSpacing/>
        <w:jc w:val="both"/>
        <w:rPr>
          <w:rFonts w:eastAsia="Times New Roman"/>
          <w:szCs w:val="24"/>
        </w:rPr>
      </w:pPr>
      <w:r>
        <w:rPr>
          <w:rFonts w:eastAsia="Times New Roman"/>
          <w:szCs w:val="24"/>
        </w:rPr>
        <w:t>Απλά, για άλλη μία φορά, αυτοί οι ψεύτες, που έτσι έχουν</w:t>
      </w:r>
      <w:r>
        <w:rPr>
          <w:rFonts w:eastAsia="Times New Roman"/>
          <w:szCs w:val="24"/>
        </w:rPr>
        <w:t xml:space="preserve"> μάθει να κινούνται, αυτά έχουν μάθει να κάνουν και να λένε, μας κορόιδευαν μπροστά στα μάτια μας. Κι όχι μόνο εμάς, φυσικά, αλλά όλον τον ελληνικό λαό. Και φώναζε ο </w:t>
      </w:r>
      <w:r>
        <w:rPr>
          <w:rFonts w:eastAsia="Times New Roman"/>
          <w:szCs w:val="24"/>
        </w:rPr>
        <w:t>ε</w:t>
      </w:r>
      <w:r>
        <w:rPr>
          <w:rFonts w:eastAsia="Times New Roman"/>
          <w:szCs w:val="24"/>
        </w:rPr>
        <w:t>ισηγητής του ΣΥΡΙΖΑ τότε «ελάτε, τρέξτε να προλάβουμε».</w:t>
      </w:r>
    </w:p>
    <w:p w14:paraId="6EF72337"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Κι έτσι, ήταν η πρώτη ίσως φορά, </w:t>
      </w:r>
      <w:r>
        <w:rPr>
          <w:rFonts w:eastAsia="Times New Roman"/>
          <w:szCs w:val="24"/>
        </w:rPr>
        <w:t xml:space="preserve">όσο τουλάχιστον εγώ είμαι στο Κοινοβούλιο, που ήρθε ένα νομοσχέδιο, έστω και με κατεπείγουσα μορφή, και δεν ακούσαμε τους φορείς. Γιατί άραγε; Αφού δίνετε λεφτά στον κόσμο, απατεώνες του ΣΥΡΙΖΑ και των ΑΝΕΛ, γιατί δεν θέλατε να έρθουν και οι φορείς και να </w:t>
      </w:r>
      <w:r>
        <w:rPr>
          <w:rFonts w:eastAsia="Times New Roman"/>
          <w:szCs w:val="24"/>
        </w:rPr>
        <w:t xml:space="preserve">ακουστούν οι απόψεις τους και να σας ευχαριστήσουν γιατί είστε τόσο φιλεύσπλαχνοι; Απεναντίας, τα κάνατε όλα αυτά εν </w:t>
      </w:r>
      <w:proofErr w:type="spellStart"/>
      <w:r>
        <w:rPr>
          <w:rFonts w:eastAsia="Times New Roman"/>
          <w:szCs w:val="24"/>
        </w:rPr>
        <w:t>κρυπτώ</w:t>
      </w:r>
      <w:proofErr w:type="spellEnd"/>
      <w:r>
        <w:rPr>
          <w:rFonts w:eastAsia="Times New Roman"/>
          <w:szCs w:val="24"/>
        </w:rPr>
        <w:t>, για άλλη μία φορά, προκειμένου να δικαιολογήσετε τις παρατυπίες και τις ανομίες τις οποίες κάνετε.</w:t>
      </w:r>
    </w:p>
    <w:p w14:paraId="6EF72338" w14:textId="77777777" w:rsidR="00E92729" w:rsidRDefault="0044197E">
      <w:pPr>
        <w:spacing w:line="600" w:lineRule="auto"/>
        <w:ind w:firstLine="720"/>
        <w:contextualSpacing/>
        <w:jc w:val="both"/>
        <w:rPr>
          <w:rFonts w:eastAsia="Times New Roman"/>
          <w:szCs w:val="24"/>
        </w:rPr>
      </w:pPr>
      <w:r>
        <w:rPr>
          <w:rFonts w:eastAsia="Times New Roman"/>
          <w:szCs w:val="24"/>
        </w:rPr>
        <w:t>Αυτά, για να λέμε πώς νομοθετούμ</w:t>
      </w:r>
      <w:r>
        <w:rPr>
          <w:rFonts w:eastAsia="Times New Roman"/>
          <w:szCs w:val="24"/>
        </w:rPr>
        <w:t xml:space="preserve">ε μέσα εδώ στην ελληνική Βουλή, τι όργια κάνουν οι συγκυβερνώντες ΣΥΡΙΖΑ και ΑΝΕΛ και πόσο αδύναμη δείχνει η Αξιωματική Αντιπολίτευση της </w:t>
      </w:r>
      <w:r>
        <w:rPr>
          <w:rFonts w:eastAsia="Times New Roman"/>
          <w:szCs w:val="24"/>
        </w:rPr>
        <w:lastRenderedPageBreak/>
        <w:t>Νέας Δημοκρατίας, που δεν μπορεί να ρίξει αυτές τις καρικατούρες από τις κυβερνητικές καρέκλες.</w:t>
      </w:r>
    </w:p>
    <w:p w14:paraId="6EF72339" w14:textId="77777777" w:rsidR="00E92729" w:rsidRDefault="0044197E">
      <w:pPr>
        <w:spacing w:line="600" w:lineRule="auto"/>
        <w:ind w:firstLine="720"/>
        <w:contextualSpacing/>
        <w:jc w:val="both"/>
        <w:rPr>
          <w:rFonts w:eastAsia="Times New Roman"/>
          <w:szCs w:val="24"/>
        </w:rPr>
      </w:pPr>
      <w:r>
        <w:rPr>
          <w:rFonts w:eastAsia="Times New Roman"/>
          <w:szCs w:val="24"/>
        </w:rPr>
        <w:t>Είδαμε, λοιπόν, να συζ</w:t>
      </w:r>
      <w:r>
        <w:rPr>
          <w:rFonts w:eastAsia="Times New Roman"/>
          <w:szCs w:val="24"/>
        </w:rPr>
        <w:t xml:space="preserve">ητιέται στη Βουλή και στην </w:t>
      </w:r>
      <w:r>
        <w:rPr>
          <w:rFonts w:eastAsia="Times New Roman"/>
          <w:szCs w:val="24"/>
        </w:rPr>
        <w:t>ε</w:t>
      </w:r>
      <w:r>
        <w:rPr>
          <w:rFonts w:eastAsia="Times New Roman"/>
          <w:szCs w:val="24"/>
        </w:rPr>
        <w:t xml:space="preserve">πιτροπή το ποιοι θα πάρουν αυτό το χαρτζιλίκι στην ουσία. Ένα χαρτζιλίκι δίνετε, από αυτά που έχετε κλέψει μέσα από τις τσέπες του ελληνικού λαού και μέσα από τα οποία θα τους </w:t>
      </w:r>
      <w:proofErr w:type="spellStart"/>
      <w:r>
        <w:rPr>
          <w:rFonts w:eastAsia="Times New Roman"/>
          <w:szCs w:val="24"/>
        </w:rPr>
        <w:t>ξανακλέψετε</w:t>
      </w:r>
      <w:proofErr w:type="spellEnd"/>
      <w:r>
        <w:rPr>
          <w:rFonts w:eastAsia="Times New Roman"/>
          <w:szCs w:val="24"/>
        </w:rPr>
        <w:t xml:space="preserve"> το 2018, από την αρχή του χρόνου, που θα</w:t>
      </w:r>
      <w:r>
        <w:rPr>
          <w:rFonts w:eastAsia="Times New Roman"/>
          <w:szCs w:val="24"/>
        </w:rPr>
        <w:t xml:space="preserve"> τους ξαναπάρετε διπλά και τριπλά αυτά τα οποία, δήθεν, θα τους δώσετε.</w:t>
      </w:r>
    </w:p>
    <w:p w14:paraId="6EF7233A"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Και δεν ξέρουμε, ακόμα και τώρα –το είχαμε ζητήσει στην </w:t>
      </w:r>
      <w:r>
        <w:rPr>
          <w:rFonts w:eastAsia="Times New Roman"/>
          <w:szCs w:val="24"/>
        </w:rPr>
        <w:t>ε</w:t>
      </w:r>
      <w:r>
        <w:rPr>
          <w:rFonts w:eastAsia="Times New Roman"/>
          <w:szCs w:val="24"/>
        </w:rPr>
        <w:t xml:space="preserve">πιτροπή, σας το ζητάμε και τώρα- να δούμε ποιοι θα είναι αυτοί που θα λάβουν αυτό το χαρτζιλίκι. Ποιοι θα είναι; Δεν μας λέτε. </w:t>
      </w:r>
      <w:r>
        <w:rPr>
          <w:rFonts w:eastAsia="Times New Roman"/>
          <w:szCs w:val="24"/>
        </w:rPr>
        <w:t xml:space="preserve">Μας λέτε ότι με μία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θα δοθούν τα χρήματα, κάπου, κάποτε, σε κάποιους. Εμάς αυτό δεν μας ικανοποιεί και δεν μας καλύπτει, επειδή ξέρουμε τι απατεώνες πολιτικοί είσαστε.</w:t>
      </w:r>
    </w:p>
    <w:p w14:paraId="6EF7233B"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Περιμένουμε, λοιπόν, με στοιχεία, να μας πείτε σήμερα, μέχρι να </w:t>
      </w:r>
      <w:r>
        <w:rPr>
          <w:rFonts w:eastAsia="Times New Roman"/>
          <w:szCs w:val="24"/>
        </w:rPr>
        <w:t xml:space="preserve">τελειώσει η συζήτηση στην Ολομέλεια, πού θα δοθούν τα χρήματα αυτά και πόσα θα είναι τα λεφτά αυτά που θα δώσετε κι όχι έτσι γενικά κι αόριστα, για να ρίχνετε στάχτη στα μάτια του </w:t>
      </w:r>
      <w:r>
        <w:rPr>
          <w:rFonts w:eastAsia="Times New Roman"/>
          <w:szCs w:val="24"/>
        </w:rPr>
        <w:lastRenderedPageBreak/>
        <w:t>κόσμου. Σας προκαλούμε, λοιπόν, και περιμένουμε εσάς, που έχετε λειτουργήσει</w:t>
      </w:r>
      <w:r>
        <w:rPr>
          <w:rFonts w:eastAsia="Times New Roman"/>
          <w:szCs w:val="24"/>
        </w:rPr>
        <w:t xml:space="preserve"> επαγγελματικά και δουλεύετε, να μας πείτε ποιοι και πότε θα τα πάρουν. Δεν ξέρετε.</w:t>
      </w:r>
    </w:p>
    <w:p w14:paraId="6EF7233C" w14:textId="77777777" w:rsidR="00E92729" w:rsidRDefault="0044197E">
      <w:pPr>
        <w:spacing w:line="600" w:lineRule="auto"/>
        <w:ind w:firstLine="720"/>
        <w:contextualSpacing/>
        <w:jc w:val="both"/>
        <w:rPr>
          <w:rFonts w:eastAsia="Times New Roman"/>
          <w:szCs w:val="24"/>
        </w:rPr>
      </w:pPr>
      <w:r>
        <w:rPr>
          <w:rFonts w:eastAsia="Times New Roman"/>
          <w:szCs w:val="24"/>
        </w:rPr>
        <w:t>Θέλετε να κάνετε διαβουλεύσεις μετά, με την πάροδο του χρόνου, και να δείτε πού θα τα δώσετε. Όλα αυτά, λοιπόν, είναι επικοινωνιακά και αποδείχθηκε για άλλη μια φορά περίτρ</w:t>
      </w:r>
      <w:r>
        <w:rPr>
          <w:rFonts w:eastAsia="Times New Roman"/>
          <w:szCs w:val="24"/>
        </w:rPr>
        <w:t>ανα, δυστυχώς, με τον θάνατο συνανθρώπων μας, συμπολιτών μας.</w:t>
      </w:r>
    </w:p>
    <w:p w14:paraId="6EF7233D"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Βγήκε, λοιπόν, η ανάλγητη αυτή Κυβέρνηση, η οποία κοροϊδεύει εδώ και δυόμισι χρόνια και ο Πρωθυπουργός κήρυξε –λέει- την Ελλάδα σε κατάσταση τριήμερου πένθους. Το τριήμερο πένθος ποιο ήταν; Την </w:t>
      </w:r>
      <w:r>
        <w:rPr>
          <w:rFonts w:eastAsia="Times New Roman"/>
          <w:szCs w:val="24"/>
        </w:rPr>
        <w:t>επόμενη μέρα αναβλήθηκε η συζήτηση στην Ολομέλεια, γιατί σας βόλευε, προφανώς, να πάει άλλες δυο-τρεις μέρες πιο πίσω για να ξεφύγετε από τα τεράστια προβλήματα που σας δημιουργεί ο συγκυβερνήτης σας ο Καμμένος, με τα σκάνδαλα που κάνει. Το πήγατε, λοιπόν,</w:t>
      </w:r>
      <w:r>
        <w:rPr>
          <w:rFonts w:eastAsia="Times New Roman"/>
          <w:szCs w:val="24"/>
        </w:rPr>
        <w:t xml:space="preserve"> πιο πίσω. Την Παρασκευή εδώ η Βουλή κανονικά έκανε τις διεργασίες της. Εκεί δεν υπήρχε τριήμερο πένθος. Είδαμε τον Πρωθυπουργό –ο Θεός να τον κάνει- της Ελλάδος να έχει φύγει και να πηγαίνει στη Σουηδία </w:t>
      </w:r>
      <w:r>
        <w:rPr>
          <w:rFonts w:eastAsia="Times New Roman"/>
          <w:szCs w:val="24"/>
        </w:rPr>
        <w:lastRenderedPageBreak/>
        <w:t xml:space="preserve">την επόμενη μέρα και να βγάζει φωτογραφίες σαν κάτι </w:t>
      </w:r>
      <w:r>
        <w:rPr>
          <w:rFonts w:eastAsia="Times New Roman"/>
          <w:szCs w:val="24"/>
        </w:rPr>
        <w:t xml:space="preserve">χαζοχαρούμενους που γύρναγαν εκεί πέρα, κάνοντας </w:t>
      </w:r>
      <w:proofErr w:type="spellStart"/>
      <w:r>
        <w:rPr>
          <w:rFonts w:eastAsia="Times New Roman"/>
          <w:szCs w:val="24"/>
        </w:rPr>
        <w:t>πικ</w:t>
      </w:r>
      <w:r>
        <w:rPr>
          <w:rFonts w:eastAsia="Times New Roman"/>
          <w:szCs w:val="24"/>
        </w:rPr>
        <w:t>-</w:t>
      </w:r>
      <w:r>
        <w:rPr>
          <w:rFonts w:eastAsia="Times New Roman"/>
          <w:szCs w:val="24"/>
        </w:rPr>
        <w:t>νικ</w:t>
      </w:r>
      <w:proofErr w:type="spellEnd"/>
      <w:r>
        <w:rPr>
          <w:rFonts w:eastAsia="Times New Roman"/>
          <w:szCs w:val="24"/>
        </w:rPr>
        <w:t>. Αυτή ήταν η διαδικασία.</w:t>
      </w:r>
    </w:p>
    <w:p w14:paraId="6EF7233E"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Και το επιστέγασμα του τριήμερου πένθους ήταν όταν είδαμε Βουλευτή του ΣΥΡΙΖΑ να πηγαίνει σε τηλεοπτικά κανάλια και να υβρίζει τη </w:t>
      </w:r>
      <w:r>
        <w:rPr>
          <w:rFonts w:eastAsia="Times New Roman"/>
          <w:szCs w:val="24"/>
        </w:rPr>
        <w:t>δ</w:t>
      </w:r>
      <w:r>
        <w:rPr>
          <w:rFonts w:eastAsia="Times New Roman"/>
          <w:szCs w:val="24"/>
        </w:rPr>
        <w:t>ήμαρχο της Μάνδρας και των περιοχών οι οποί</w:t>
      </w:r>
      <w:r>
        <w:rPr>
          <w:rFonts w:eastAsia="Times New Roman"/>
          <w:szCs w:val="24"/>
        </w:rPr>
        <w:t>ες είχαν πληγεί, αντί να κλείσει το στόμα του και να σεβαστεί το πένθος που υπήρχε και την ταλαιπωρία που τραβούσαν αυτοί οι άνθρωποι. Ήταν το τριήμερο πένθος της Αριστεράς. Να είστε καλά!</w:t>
      </w:r>
    </w:p>
    <w:p w14:paraId="6EF7233F"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Εμείς, λοιπόν, ανάμεσα στα μέτρα που προτείνουμε για την κατάσταση </w:t>
      </w:r>
      <w:r>
        <w:rPr>
          <w:rFonts w:eastAsia="Times New Roman"/>
          <w:szCs w:val="24"/>
        </w:rPr>
        <w:t xml:space="preserve">των πληγέντων στη Μάνδρα, στον Ασπρόπυργο και σε όλες περιοχές της </w:t>
      </w:r>
      <w:r>
        <w:rPr>
          <w:rFonts w:eastAsia="Times New Roman"/>
          <w:szCs w:val="24"/>
        </w:rPr>
        <w:t>δ</w:t>
      </w:r>
      <w:r>
        <w:rPr>
          <w:rFonts w:eastAsia="Times New Roman"/>
          <w:szCs w:val="24"/>
        </w:rPr>
        <w:t xml:space="preserve">υτικής Αττικής, είναι και τα εξής: </w:t>
      </w:r>
    </w:p>
    <w:p w14:paraId="6EF72340" w14:textId="77777777" w:rsidR="00E92729" w:rsidRDefault="0044197E">
      <w:pPr>
        <w:spacing w:line="600" w:lineRule="auto"/>
        <w:ind w:firstLine="720"/>
        <w:contextualSpacing/>
        <w:jc w:val="both"/>
        <w:rPr>
          <w:rFonts w:eastAsia="Times New Roman"/>
          <w:szCs w:val="24"/>
        </w:rPr>
      </w:pPr>
      <w:r>
        <w:rPr>
          <w:rFonts w:eastAsia="Times New Roman"/>
          <w:szCs w:val="24"/>
        </w:rPr>
        <w:t>Η απαλλαγή από τον ΕΝΦΙΑ για μία πενταετία, τουλάχιστον, των ανθρώπων που έχουν πληγεί.</w:t>
      </w:r>
    </w:p>
    <w:p w14:paraId="6EF72341" w14:textId="77777777" w:rsidR="00E92729" w:rsidRDefault="0044197E">
      <w:pPr>
        <w:spacing w:line="600" w:lineRule="auto"/>
        <w:ind w:firstLine="720"/>
        <w:contextualSpacing/>
        <w:jc w:val="both"/>
        <w:rPr>
          <w:rFonts w:eastAsia="Times New Roman"/>
          <w:szCs w:val="24"/>
        </w:rPr>
      </w:pPr>
      <w:r>
        <w:rPr>
          <w:rFonts w:eastAsia="Times New Roman"/>
          <w:szCs w:val="24"/>
        </w:rPr>
        <w:t>Η άμεση αποτίμηση και καταγραφή ζημιών για να ενεργοποιηθεί το Τ</w:t>
      </w:r>
      <w:r>
        <w:rPr>
          <w:rFonts w:eastAsia="Times New Roman"/>
          <w:szCs w:val="24"/>
        </w:rPr>
        <w:t>αμείο Αλληλεγγύης της Ευρωπαϊκής Ένωσης και όλων των υπολοίπων πηγών χρηματοδότησης της Ευρωπαϊκής Ένωσης.</w:t>
      </w:r>
    </w:p>
    <w:p w14:paraId="6EF72342"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Η δωρεάν παροχή ηλεκτροδότησης και ύδρευσης για όσο διάστημα απαιτείται για την αποκατάσταση των ζημιών.</w:t>
      </w:r>
    </w:p>
    <w:p w14:paraId="6EF72343" w14:textId="77777777" w:rsidR="00E92729" w:rsidRDefault="0044197E">
      <w:pPr>
        <w:spacing w:line="600" w:lineRule="auto"/>
        <w:ind w:firstLine="720"/>
        <w:contextualSpacing/>
        <w:jc w:val="both"/>
        <w:rPr>
          <w:rFonts w:eastAsia="Times New Roman"/>
          <w:szCs w:val="24"/>
        </w:rPr>
      </w:pPr>
      <w:r>
        <w:rPr>
          <w:rFonts w:eastAsia="Times New Roman"/>
          <w:szCs w:val="24"/>
        </w:rPr>
        <w:t>Η άμεση ενεργοποίηση ρητρών ασφαλιστικών συμ</w:t>
      </w:r>
      <w:r>
        <w:rPr>
          <w:rFonts w:eastAsia="Times New Roman"/>
          <w:szCs w:val="24"/>
        </w:rPr>
        <w:t xml:space="preserve">βολαίων για ΙΧ, για σπίτια και για επιχειρήσεις, όπου αναφέρονται μέσα, κατηγορηματικά, οι περιπτώσεις από θεομηνία, χωρίς την προσκόμιση δεκάδων δικαιολογητικών που χρειάζονται, αλλά μόνο με την έκθεση αυτοψίας της αρμόδιας επιτροπής του </w:t>
      </w:r>
      <w:r>
        <w:rPr>
          <w:rFonts w:eastAsia="Times New Roman"/>
          <w:szCs w:val="24"/>
        </w:rPr>
        <w:t>δ</w:t>
      </w:r>
      <w:r>
        <w:rPr>
          <w:rFonts w:eastAsia="Times New Roman"/>
          <w:szCs w:val="24"/>
        </w:rPr>
        <w:t>ημοσίου, έτσι ώσ</w:t>
      </w:r>
      <w:r>
        <w:rPr>
          <w:rFonts w:eastAsia="Times New Roman"/>
          <w:szCs w:val="24"/>
        </w:rPr>
        <w:t>τε οι άνθρωποι να πάρουν τα χρήματά τους και να μπορέσουν να σταθούν στα πόδια τους λίγο πιο γρήγορα. Να τους βοηθήσουμε με ό,τι μπορούμε.</w:t>
      </w:r>
    </w:p>
    <w:p w14:paraId="6EF72344" w14:textId="77777777" w:rsidR="00E92729" w:rsidRDefault="0044197E">
      <w:pPr>
        <w:spacing w:line="600" w:lineRule="auto"/>
        <w:ind w:firstLine="720"/>
        <w:contextualSpacing/>
        <w:jc w:val="both"/>
        <w:rPr>
          <w:rFonts w:eastAsia="Times New Roman"/>
          <w:szCs w:val="24"/>
        </w:rPr>
      </w:pPr>
      <w:r>
        <w:rPr>
          <w:rFonts w:eastAsia="Times New Roman"/>
          <w:szCs w:val="24"/>
        </w:rPr>
        <w:t>Επίσης, προτείνουμε την κήρυξη όσων επλήγησαν ως ευπαθούς κοινωνικής ομάδας. Είναι κάτι το οποίο το, δήθεν, δημοκρατι</w:t>
      </w:r>
      <w:r>
        <w:rPr>
          <w:rFonts w:eastAsia="Times New Roman"/>
          <w:szCs w:val="24"/>
        </w:rPr>
        <w:t>κό σας τόξο το έχει κάνει καραμέλα για τον οποιονδήποτε λαθρομετανάστη μπαίνει παράνομα στην πατρίδα μας.</w:t>
      </w:r>
    </w:p>
    <w:p w14:paraId="6EF72345" w14:textId="77777777" w:rsidR="00E92729" w:rsidRDefault="0044197E">
      <w:pPr>
        <w:spacing w:line="600" w:lineRule="auto"/>
        <w:ind w:firstLine="720"/>
        <w:contextualSpacing/>
        <w:jc w:val="both"/>
        <w:rPr>
          <w:rFonts w:eastAsia="Times New Roman"/>
          <w:szCs w:val="24"/>
        </w:rPr>
      </w:pPr>
      <w:r>
        <w:rPr>
          <w:rFonts w:eastAsia="Times New Roman"/>
          <w:szCs w:val="24"/>
        </w:rPr>
        <w:t>Εμείς, λοιπόν, καλούμε την Κυβέρνηση να αγορεύσει ως ευπαθή κοινωνική ομάδα και τους πληγέντες στην περιοχή αυτή και να τους δώσει όλα τα δικαιώματα τ</w:t>
      </w:r>
      <w:r>
        <w:rPr>
          <w:rFonts w:eastAsia="Times New Roman"/>
          <w:szCs w:val="24"/>
        </w:rPr>
        <w:t>α οποία χαριστικά δίνετε σε όλους τους μετανάστες. Περιμένουμε να το κάνετε, για να μας δείξετε ότι είστε κοινωνικά αλληλέγγυοι και ευαίσθητοι.</w:t>
      </w:r>
    </w:p>
    <w:p w14:paraId="6EF72346"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Και τέλος, είναι κάποια χρήματα, ένα ποσό που ανέρχεται γύρω στα 6.5 εκατομμύρια ευρώ αυτή τη στιγμή, κύριοι κλέ</w:t>
      </w:r>
      <w:r>
        <w:rPr>
          <w:rFonts w:eastAsia="Times New Roman"/>
          <w:szCs w:val="24"/>
        </w:rPr>
        <w:t xml:space="preserve">φτες του </w:t>
      </w:r>
      <w:r>
        <w:rPr>
          <w:rFonts w:eastAsia="Times New Roman"/>
          <w:szCs w:val="24"/>
        </w:rPr>
        <w:t>δ</w:t>
      </w:r>
      <w:r>
        <w:rPr>
          <w:rFonts w:eastAsia="Times New Roman"/>
          <w:szCs w:val="24"/>
        </w:rPr>
        <w:t xml:space="preserve">ημοκρατικού </w:t>
      </w:r>
      <w:r>
        <w:rPr>
          <w:rFonts w:eastAsia="Times New Roman"/>
          <w:szCs w:val="24"/>
        </w:rPr>
        <w:t>τ</w:t>
      </w:r>
      <w:r>
        <w:rPr>
          <w:rFonts w:eastAsia="Times New Roman"/>
          <w:szCs w:val="24"/>
        </w:rPr>
        <w:t xml:space="preserve">όξου, που μας τα </w:t>
      </w:r>
      <w:proofErr w:type="spellStart"/>
      <w:r>
        <w:rPr>
          <w:rFonts w:eastAsia="Times New Roman"/>
          <w:szCs w:val="24"/>
        </w:rPr>
        <w:t>παρακρατάτε</w:t>
      </w:r>
      <w:proofErr w:type="spellEnd"/>
      <w:r>
        <w:rPr>
          <w:rFonts w:eastAsia="Times New Roman"/>
          <w:szCs w:val="24"/>
        </w:rPr>
        <w:t xml:space="preserve"> με το έτσι θέλω με κάποια απόφαση που πήρατε μόνοι σας εσείς εδώ, γιατί φοβόσασταν τη Χρυσή Αυγή, γιατί ήμασταν οι μοναδικοί που δίναμε χρήματα στους Έλληνες συμπολίτες μας, γιατί ήμασταν οι μοναδικοί που</w:t>
      </w:r>
      <w:r>
        <w:rPr>
          <w:rFonts w:eastAsia="Times New Roman"/>
          <w:szCs w:val="24"/>
        </w:rPr>
        <w:t xml:space="preserve"> δίναμε ό,τι μπορούσαμε. Είχαμε κάνει κοινωνικά ιατρεία και φροντίζαμε τους Έλληνες πολίτες και μας κατηγορήσατε για ρατσισμό. Εμείς λοιπόν, ζητήσαμε –επειδή μόνο εμείς δίναμε χρήματα στους Έλληνες πολίτες- με απόφαση του Αρχηγού μας το ποσό του 1.000.000 </w:t>
      </w:r>
      <w:r>
        <w:rPr>
          <w:rFonts w:eastAsia="Times New Roman"/>
          <w:szCs w:val="24"/>
        </w:rPr>
        <w:t>ευρώ να δοθεί αυτή τη στιγμή στους πληγέντες από τη θεομηνία.</w:t>
      </w:r>
    </w:p>
    <w:p w14:paraId="6EF72347" w14:textId="77777777" w:rsidR="00E92729" w:rsidRDefault="0044197E">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6EF72348"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Να πάρετε τα χρήματα αυτά που μας έχετε παρακρατήσει παράνομα, από το </w:t>
      </w:r>
      <w:r>
        <w:rPr>
          <w:rFonts w:eastAsia="Times New Roman"/>
          <w:szCs w:val="24"/>
        </w:rPr>
        <w:t>τ</w:t>
      </w:r>
      <w:r>
        <w:rPr>
          <w:rFonts w:eastAsia="Times New Roman"/>
          <w:szCs w:val="24"/>
        </w:rPr>
        <w:t xml:space="preserve">αμείο, εκτός και εάν τα έχετε βάλει σε τίποτα τσέπες -μπορεί να τα έχετε </w:t>
      </w:r>
      <w:r>
        <w:rPr>
          <w:rFonts w:eastAsia="Times New Roman"/>
          <w:szCs w:val="24"/>
        </w:rPr>
        <w:t>πάρει αυτά, γιατί τα συνηθίζετε κάτι τέτοια- και να τα δώσετε στους πληγέντες. Αυτές είναι οι προτάσεις της Χρυσής Αυγής. Είναι οι προτάσεις αυτών που δεν έχουν προτάσεις, ενώ όλοι εσείς εδώ έχετε προτάσεις για το πώς θα τα βάζετε στην τσέπη! Έχετε τις καλ</w:t>
      </w:r>
      <w:r>
        <w:rPr>
          <w:rFonts w:eastAsia="Times New Roman"/>
          <w:szCs w:val="24"/>
        </w:rPr>
        <w:t>ύτερες προτάσεις!</w:t>
      </w:r>
    </w:p>
    <w:p w14:paraId="6EF72349" w14:textId="77777777" w:rsidR="00E92729" w:rsidRDefault="0044197E">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Επιτρέψτε μου μία διακοπή, κύριε Λαγέ. </w:t>
      </w:r>
    </w:p>
    <w:p w14:paraId="6EF7234A" w14:textId="77777777" w:rsidR="00E92729" w:rsidRDefault="0044197E">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Pr>
          <w:rFonts w:eastAsia="Times New Roman"/>
          <w:bCs/>
          <w:szCs w:val="24"/>
        </w:rPr>
        <w:t xml:space="preserve">από τα άνω δυτικά θεωρεία, αφού </w:t>
      </w:r>
      <w:r>
        <w:rPr>
          <w:rFonts w:eastAsia="Times New Roman"/>
          <w:bCs/>
          <w:szCs w:val="24"/>
        </w:rPr>
        <w:t xml:space="preserve">προηγουμένως </w:t>
      </w:r>
      <w:r>
        <w:rPr>
          <w:rFonts w:eastAsia="Times New Roman"/>
          <w:bCs/>
          <w:szCs w:val="24"/>
        </w:rPr>
        <w:t>συμμετείχαν στο εκπαιδευτικό π</w:t>
      </w:r>
      <w:r>
        <w:rPr>
          <w:rFonts w:eastAsia="Times New Roman"/>
          <w:bCs/>
          <w:szCs w:val="24"/>
        </w:rPr>
        <w:t xml:space="preserve">ρόγραμμα «Ερευνάμε και </w:t>
      </w:r>
      <w:r>
        <w:rPr>
          <w:rFonts w:eastAsia="Times New Roman"/>
          <w:bCs/>
          <w:szCs w:val="24"/>
        </w:rPr>
        <w:t>σ</w:t>
      </w:r>
      <w:r>
        <w:rPr>
          <w:rFonts w:eastAsia="Times New Roman"/>
          <w:bCs/>
          <w:szCs w:val="24"/>
        </w:rPr>
        <w:t>υζητάμε για τον Κυβερνήτη Ιωάννη Καποδίστρια»</w:t>
      </w:r>
      <w:r>
        <w:rPr>
          <w:rFonts w:eastAsia="Times New Roman"/>
          <w:bCs/>
          <w:szCs w:val="24"/>
        </w:rPr>
        <w:t>,</w:t>
      </w:r>
      <w:r>
        <w:rPr>
          <w:rFonts w:eastAsia="Times New Roman"/>
          <w:bCs/>
          <w:szCs w:val="24"/>
        </w:rPr>
        <w:t xml:space="preserve"> είκοσι μαθήτριες και μαθητές και επτά εκπαιδευτικοί από το </w:t>
      </w:r>
      <w:r>
        <w:rPr>
          <w:rFonts w:eastAsia="Times New Roman"/>
          <w:bCs/>
          <w:szCs w:val="24"/>
        </w:rPr>
        <w:t>2</w:t>
      </w:r>
      <w:r w:rsidRPr="00045172">
        <w:rPr>
          <w:rFonts w:eastAsia="Times New Roman"/>
          <w:bCs/>
          <w:szCs w:val="24"/>
          <w:vertAlign w:val="superscript"/>
        </w:rPr>
        <w:t>ο</w:t>
      </w:r>
      <w:r>
        <w:rPr>
          <w:rFonts w:eastAsia="Times New Roman"/>
          <w:bCs/>
          <w:szCs w:val="24"/>
        </w:rPr>
        <w:t xml:space="preserve"> </w:t>
      </w:r>
      <w:r>
        <w:rPr>
          <w:rFonts w:eastAsia="Times New Roman"/>
          <w:bCs/>
          <w:szCs w:val="24"/>
        </w:rPr>
        <w:t>Γυμνάσιο Αχαρνών.</w:t>
      </w:r>
    </w:p>
    <w:p w14:paraId="6EF7234B" w14:textId="77777777" w:rsidR="00E92729" w:rsidRDefault="0044197E">
      <w:pPr>
        <w:spacing w:line="600" w:lineRule="auto"/>
        <w:ind w:firstLine="720"/>
        <w:contextualSpacing/>
        <w:jc w:val="both"/>
        <w:rPr>
          <w:rFonts w:eastAsia="Times New Roman"/>
          <w:bCs/>
          <w:szCs w:val="24"/>
        </w:rPr>
      </w:pPr>
      <w:r>
        <w:rPr>
          <w:rFonts w:eastAsia="Times New Roman"/>
          <w:bCs/>
          <w:szCs w:val="24"/>
        </w:rPr>
        <w:t>Η Βουλή τούς καλωσορίζει.</w:t>
      </w:r>
    </w:p>
    <w:p w14:paraId="6EF7234C" w14:textId="77777777" w:rsidR="00E92729" w:rsidRDefault="0044197E">
      <w:pPr>
        <w:spacing w:line="600" w:lineRule="auto"/>
        <w:ind w:firstLine="720"/>
        <w:contextualSpacing/>
        <w:jc w:val="center"/>
        <w:rPr>
          <w:rFonts w:eastAsia="Times New Roman"/>
          <w:bCs/>
          <w:szCs w:val="24"/>
        </w:rPr>
      </w:pPr>
      <w:r>
        <w:rPr>
          <w:rFonts w:eastAsia="Times New Roman"/>
          <w:bCs/>
          <w:szCs w:val="24"/>
        </w:rPr>
        <w:t>(Χειροκροτήματα απ</w:t>
      </w:r>
      <w:r>
        <w:rPr>
          <w:rFonts w:eastAsia="Times New Roman"/>
          <w:bCs/>
          <w:szCs w:val="24"/>
        </w:rPr>
        <w:t>’</w:t>
      </w:r>
      <w:r>
        <w:rPr>
          <w:rFonts w:eastAsia="Times New Roman"/>
          <w:bCs/>
          <w:szCs w:val="24"/>
        </w:rPr>
        <w:t xml:space="preserve"> όλες τις πτέρυγες της Βουλής)</w:t>
      </w:r>
    </w:p>
    <w:p w14:paraId="6EF7234D" w14:textId="77777777" w:rsidR="00E92729" w:rsidRDefault="0044197E">
      <w:pPr>
        <w:spacing w:line="600" w:lineRule="auto"/>
        <w:ind w:firstLine="720"/>
        <w:contextualSpacing/>
        <w:jc w:val="both"/>
        <w:rPr>
          <w:rFonts w:eastAsia="Times New Roman"/>
          <w:bCs/>
          <w:szCs w:val="24"/>
        </w:rPr>
      </w:pPr>
      <w:r>
        <w:rPr>
          <w:rFonts w:eastAsia="Times New Roman"/>
          <w:bCs/>
          <w:szCs w:val="24"/>
        </w:rPr>
        <w:t>Συνεχίστε, κύριε Λαγέ.</w:t>
      </w:r>
    </w:p>
    <w:p w14:paraId="6EF7234E" w14:textId="77777777" w:rsidR="00E92729" w:rsidRDefault="0044197E">
      <w:pPr>
        <w:spacing w:line="600" w:lineRule="auto"/>
        <w:ind w:firstLine="720"/>
        <w:contextualSpacing/>
        <w:jc w:val="both"/>
        <w:rPr>
          <w:rFonts w:eastAsia="Times New Roman"/>
          <w:szCs w:val="24"/>
        </w:rPr>
      </w:pPr>
      <w:r>
        <w:rPr>
          <w:rFonts w:eastAsia="Times New Roman"/>
          <w:b/>
          <w:szCs w:val="24"/>
        </w:rPr>
        <w:t>ΙΩΑΝΝΗΣ ΛΑΓΟΣ:</w:t>
      </w:r>
      <w:r>
        <w:rPr>
          <w:rFonts w:eastAsia="Times New Roman"/>
          <w:szCs w:val="24"/>
        </w:rPr>
        <w:t xml:space="preserve"> Και πάμε και σε κάποια θέματα επικαιρότητας.</w:t>
      </w:r>
    </w:p>
    <w:p w14:paraId="6EF7234F" w14:textId="77777777" w:rsidR="00E92729" w:rsidRDefault="0044197E">
      <w:pPr>
        <w:spacing w:line="600" w:lineRule="auto"/>
        <w:ind w:firstLine="720"/>
        <w:contextualSpacing/>
        <w:jc w:val="both"/>
        <w:rPr>
          <w:rFonts w:eastAsia="Times New Roman"/>
          <w:szCs w:val="24"/>
        </w:rPr>
      </w:pPr>
      <w:r>
        <w:rPr>
          <w:rFonts w:eastAsia="Times New Roman"/>
          <w:szCs w:val="24"/>
        </w:rPr>
        <w:t>Βλέπουμε, λοιπόν, εσάς, τους «κοινωνικά ευαίσθητους» σε μία περίοδο στην οποία οι Έλληνες περνάνε πραγματικά πολύ δύσκολες καταστάσεις στην καθημερινότητά τους, να αυξάνετε την Παρασκευή –εάν θυμά</w:t>
      </w:r>
      <w:r>
        <w:rPr>
          <w:rFonts w:eastAsia="Times New Roman"/>
          <w:szCs w:val="24"/>
        </w:rPr>
        <w:t xml:space="preserve">μαι καλά- τα έξοδα της </w:t>
      </w:r>
      <w:r>
        <w:rPr>
          <w:rFonts w:eastAsia="Times New Roman"/>
          <w:szCs w:val="24"/>
        </w:rPr>
        <w:t>ε</w:t>
      </w:r>
      <w:r>
        <w:rPr>
          <w:rFonts w:eastAsia="Times New Roman"/>
          <w:szCs w:val="24"/>
        </w:rPr>
        <w:t>λληνικής Βουλής κατά 1.000.000 ευρώ. Σοβαρά; Τόσο καλά πάμε;</w:t>
      </w:r>
    </w:p>
    <w:p w14:paraId="6EF72350"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Θα έπρεπε πρώτα από όλα τα χρήματα αυτά, αφού τα έχετε και σας περισσεύουν, να τα δώσετε στους συνταξιούχους </w:t>
      </w:r>
      <w:r>
        <w:rPr>
          <w:rFonts w:eastAsia="Times New Roman"/>
          <w:szCs w:val="24"/>
        </w:rPr>
        <w:lastRenderedPageBreak/>
        <w:t>και στους μισθωτούς, στους ανθρώπους που δουλεύουν για 500 ευρ</w:t>
      </w:r>
      <w:r>
        <w:rPr>
          <w:rFonts w:eastAsia="Times New Roman"/>
          <w:szCs w:val="24"/>
        </w:rPr>
        <w:t xml:space="preserve">ώ. Εκεί θα έπρεπε να πάνε και όχι να τα παίρνετε δήθεν για τα έξοδα της </w:t>
      </w:r>
      <w:r>
        <w:rPr>
          <w:rFonts w:eastAsia="Times New Roman"/>
          <w:szCs w:val="24"/>
        </w:rPr>
        <w:t>ε</w:t>
      </w:r>
      <w:r>
        <w:rPr>
          <w:rFonts w:eastAsia="Times New Roman"/>
          <w:szCs w:val="24"/>
        </w:rPr>
        <w:t xml:space="preserve">λληνικής Βουλής. Μια χαρά λειτούργησε η </w:t>
      </w:r>
      <w:r>
        <w:rPr>
          <w:rFonts w:eastAsia="Times New Roman"/>
          <w:szCs w:val="24"/>
        </w:rPr>
        <w:t>ε</w:t>
      </w:r>
      <w:r>
        <w:rPr>
          <w:rFonts w:eastAsia="Times New Roman"/>
          <w:szCs w:val="24"/>
        </w:rPr>
        <w:t>λληνική Βουλή την περασμένη χρονιά χωρίς το επιπλέον εκατομμύριο. Αφήστε τα λοιπόν, αυτά.</w:t>
      </w:r>
    </w:p>
    <w:p w14:paraId="6EF72351" w14:textId="77777777" w:rsidR="00E92729" w:rsidRDefault="0044197E">
      <w:pPr>
        <w:spacing w:line="600" w:lineRule="auto"/>
        <w:ind w:firstLine="720"/>
        <w:contextualSpacing/>
        <w:jc w:val="both"/>
        <w:rPr>
          <w:rFonts w:eastAsia="Times New Roman"/>
          <w:szCs w:val="24"/>
        </w:rPr>
      </w:pPr>
      <w:r>
        <w:rPr>
          <w:rFonts w:eastAsia="Times New Roman"/>
          <w:szCs w:val="24"/>
        </w:rPr>
        <w:t>Όπως επίσης, θα καταγγείλουμε για άλλη μία φορά όλου</w:t>
      </w:r>
      <w:r>
        <w:rPr>
          <w:rFonts w:eastAsia="Times New Roman"/>
          <w:szCs w:val="24"/>
        </w:rPr>
        <w:t>ς τους κλέφτες του δημοκρατικού τόξου οι οποίοι μοιράστηκαν πριν από λίγες μέρες 1.577.000.000 ευρώ πάνω σε χρήματα τα οποία είναι κομματικές επιδοτήσεις. Αυτά τα χρήματα θα έπρεπε να τα δώσετε –επαναλαμβάνω- στους ανθρώπους που πεινάνε και όχι να τα μοιρά</w:t>
      </w:r>
      <w:r>
        <w:rPr>
          <w:rFonts w:eastAsia="Times New Roman"/>
          <w:szCs w:val="24"/>
        </w:rPr>
        <w:t>ζετε μεταξύ σας. Εδώ θα έπρεπε το κάθε κόμμα να μπορεί να λειτουργήσει μόνο του. Όπως σας έχει αποδείξει η Χρυσή Αυγή κόντρα στις παράνομες διώξεις που μας έχετε ασκήσει εδώ και τόσα χρόνια. Δώστε, λοιπόν, αυτά τα χρήματα. Και μην τα μοιράζετε εσείς από τη</w:t>
      </w:r>
      <w:r>
        <w:rPr>
          <w:rFonts w:eastAsia="Times New Roman"/>
          <w:szCs w:val="24"/>
        </w:rPr>
        <w:t xml:space="preserve"> δεξιά στην αριστερή σας τσέπη, γιατί έτσι έχετε μάθει να κάνετε.</w:t>
      </w:r>
    </w:p>
    <w:p w14:paraId="6EF72352" w14:textId="77777777" w:rsidR="00E92729" w:rsidRDefault="0044197E">
      <w:pPr>
        <w:spacing w:line="600" w:lineRule="auto"/>
        <w:ind w:firstLine="720"/>
        <w:contextualSpacing/>
        <w:jc w:val="both"/>
        <w:rPr>
          <w:rFonts w:eastAsia="Times New Roman"/>
          <w:szCs w:val="24"/>
        </w:rPr>
      </w:pPr>
      <w:r>
        <w:rPr>
          <w:rFonts w:eastAsia="Times New Roman"/>
          <w:szCs w:val="24"/>
        </w:rPr>
        <w:t>Πάμε στα επεισόδια που συνέβησαν πριν από λίγες μέρες για άλλη μία φορά ως είθισται στα Εξάρχεια και όχι μόνο στα Εξάρχεια. Σε όλη την Αθήνα πλέον γίνονται και σε όλη την επικρά</w:t>
      </w:r>
      <w:r>
        <w:rPr>
          <w:rFonts w:eastAsia="Times New Roman"/>
          <w:szCs w:val="24"/>
        </w:rPr>
        <w:lastRenderedPageBreak/>
        <w:t>τεια σιγά, σι</w:t>
      </w:r>
      <w:r>
        <w:rPr>
          <w:rFonts w:eastAsia="Times New Roman"/>
          <w:szCs w:val="24"/>
        </w:rPr>
        <w:t>γά. Βλέπουμε να γίνονται σημεία και τέρατα. Βλέπουμε ανθρώπους να σφαδάζουν γιατί δέχονται φωτοβολίδες στα πόδια. Οι φωτοβολίδες φυσικά δεν πήγαιναν γι’ αυτούς. Γιατί εκεί υπήρξε ένα περιστατικό ενδοοικογενειακής βίας. Υπήρξαν παράπλευρες απώλειες. Οι φωτο</w:t>
      </w:r>
      <w:r>
        <w:rPr>
          <w:rFonts w:eastAsia="Times New Roman"/>
          <w:szCs w:val="24"/>
        </w:rPr>
        <w:t>βολίδες πήγαιναν για τους αστυνομικούς που υπήρχαν εκεί. Αλλά αυτό δεν θα πείραζε κανέναν.</w:t>
      </w:r>
    </w:p>
    <w:p w14:paraId="6EF72353" w14:textId="77777777" w:rsidR="00E92729" w:rsidRDefault="0044197E">
      <w:pPr>
        <w:spacing w:line="600" w:lineRule="auto"/>
        <w:ind w:firstLine="720"/>
        <w:contextualSpacing/>
        <w:jc w:val="both"/>
        <w:rPr>
          <w:rFonts w:eastAsia="Times New Roman"/>
          <w:szCs w:val="24"/>
        </w:rPr>
      </w:pPr>
      <w:r>
        <w:rPr>
          <w:rFonts w:eastAsia="Times New Roman"/>
          <w:szCs w:val="24"/>
        </w:rPr>
        <w:t>Βλέπουμε, λοιπόν, άτομα του αναρχικού και του κομμουνιστικού χώρου –να ξέρουμε τι λέμε- να μπαίνουν στο Υπουργείο Εθνικής Άμυνας, να γελοιοποιούν τα πάντα και να φεύ</w:t>
      </w:r>
      <w:r>
        <w:rPr>
          <w:rFonts w:eastAsia="Times New Roman"/>
          <w:szCs w:val="24"/>
        </w:rPr>
        <w:t>γουν και να μην υπάρχουν ούτε προσαγωγές, ούτε συλλήψεις, ούτε τίποτα. Βλέπουμε, λοιπόν, μία ανομία για όλα τα αριστερά αποβράσματα τα οποία έχουν βρει πάτημα στη δική σας διακυβέρνηση και κάνουν πραγματικά ό,τι θέλουν.</w:t>
      </w:r>
    </w:p>
    <w:p w14:paraId="6EF72354" w14:textId="77777777" w:rsidR="00E92729" w:rsidRDefault="0044197E">
      <w:pPr>
        <w:spacing w:line="600" w:lineRule="auto"/>
        <w:ind w:firstLine="720"/>
        <w:contextualSpacing/>
        <w:jc w:val="both"/>
        <w:rPr>
          <w:rFonts w:eastAsia="Times New Roman"/>
          <w:szCs w:val="24"/>
        </w:rPr>
      </w:pPr>
      <w:r>
        <w:rPr>
          <w:rFonts w:eastAsia="Times New Roman"/>
          <w:szCs w:val="24"/>
        </w:rPr>
        <w:t>Για να μην κρυβόμαστε, είστε οι ιδεο</w:t>
      </w:r>
      <w:r>
        <w:rPr>
          <w:rFonts w:eastAsia="Times New Roman"/>
          <w:szCs w:val="24"/>
        </w:rPr>
        <w:t>λογικοί τους αλλά και οι βιολογικοί τους, σε πολλές περιπτώσεις, πατέρες. Είστε αυτοί που τους καλύπτετε τόσα χρόνια. Είστε αυτοί που τους έχετε βάλει να αισθάνονται ότι είναι στο απυρόβλητο. Και φυσικά τα προηγούμενα χρόνια, δυστυχώς, η Νέα Δημοκρατία και</w:t>
      </w:r>
      <w:r>
        <w:rPr>
          <w:rFonts w:eastAsia="Times New Roman"/>
          <w:szCs w:val="24"/>
        </w:rPr>
        <w:t xml:space="preserve"> το ΠΑΣΟΚ, </w:t>
      </w:r>
      <w:r>
        <w:rPr>
          <w:rFonts w:eastAsia="Times New Roman"/>
          <w:szCs w:val="24"/>
        </w:rPr>
        <w:lastRenderedPageBreak/>
        <w:t>που συγκυβέρνησαν για σαράντα χρόνια περίπου, ήταν οι πολιτικοί τους προστάτες. Ήταν αυτοί οι οποίοι τους εξέθρεψαν και κάλυπταν την αριστερή ανομία. Γιατί πρέπει επιτέλους να λέμε από ποιον προέρχονται όλα αυτά. Γιατί, ξέρετε, η τρομοκρατία στη</w:t>
      </w:r>
      <w:r>
        <w:rPr>
          <w:rFonts w:eastAsia="Times New Roman"/>
          <w:szCs w:val="24"/>
        </w:rPr>
        <w:t>ν Ελλάδα έχει όνομα. Όλοι όσοι έχουν σκοτώσει, όλοι όσοι έχουν δολοφονήσει και όλοι όσοι έχουν κάνει τέτοιες ζημιές, προέρχονται από τον χώρο της άκρας Αριστεράς.</w:t>
      </w:r>
    </w:p>
    <w:p w14:paraId="6EF7235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Αυτά να τα λέμε, γιατί διαβάσαμε και κάτι ανακοινώσεις του ΣΥΡΙΖΑ που δεν ήξεραν τι να πούνε </w:t>
      </w:r>
      <w:r>
        <w:rPr>
          <w:rFonts w:eastAsia="Times New Roman" w:cs="Times New Roman"/>
          <w:szCs w:val="24"/>
        </w:rPr>
        <w:t>και μιλάγανε για φασιστικές ενέργειες, για κάτι τέτοια πράγματα.</w:t>
      </w:r>
    </w:p>
    <w:p w14:paraId="6EF7235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Μάθετε να λέτε τα πράγματα με το όνομά τους: κομμουνιστικές ενέργειες ήταν. Και φροντίστε να σταματήσετε αυτούς τους αλήτες τους οποίους όταν μπαίνουν και μέσα στην </w:t>
      </w:r>
      <w:r>
        <w:rPr>
          <w:rFonts w:eastAsia="Times New Roman" w:cs="Times New Roman"/>
          <w:szCs w:val="24"/>
        </w:rPr>
        <w:t>ε</w:t>
      </w:r>
      <w:r>
        <w:rPr>
          <w:rFonts w:eastAsia="Times New Roman" w:cs="Times New Roman"/>
          <w:szCs w:val="24"/>
        </w:rPr>
        <w:t>λληνική Βουλή, ο δικός σα</w:t>
      </w:r>
      <w:r>
        <w:rPr>
          <w:rFonts w:eastAsia="Times New Roman" w:cs="Times New Roman"/>
          <w:szCs w:val="24"/>
        </w:rPr>
        <w:t>ς Πρόεδρος της Βουλής, ο Πρωθυπουργός και ο Υπουργός Δημοσίας Τάξης δίνουν εντολές στην Ελληνική Αστυνομία και στην Ελληνική Δικαιοσύνη να τους αφήσουν ελευθέρους.</w:t>
      </w:r>
    </w:p>
    <w:p w14:paraId="6EF7235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Επίσης, να τονίσουμε, και να δώσουμε συγχαρητήρια στην Κυβέρνηση, ότι εξελίσσεται η κατάστασ</w:t>
      </w:r>
      <w:r>
        <w:rPr>
          <w:rFonts w:eastAsia="Times New Roman" w:cs="Times New Roman"/>
          <w:szCs w:val="24"/>
        </w:rPr>
        <w:t xml:space="preserve">η. Από εκεί που είχαμε μόνο </w:t>
      </w:r>
      <w:proofErr w:type="spellStart"/>
      <w:r>
        <w:rPr>
          <w:rFonts w:eastAsia="Times New Roman" w:cs="Times New Roman"/>
          <w:szCs w:val="24"/>
        </w:rPr>
        <w:t>λαθροεισβολείς</w:t>
      </w:r>
      <w:proofErr w:type="spellEnd"/>
      <w:r>
        <w:rPr>
          <w:rFonts w:eastAsia="Times New Roman" w:cs="Times New Roman"/>
          <w:szCs w:val="24"/>
        </w:rPr>
        <w:t xml:space="preserve">, λαθρομετανάστες που μπαίναν από </w:t>
      </w:r>
      <w:r>
        <w:rPr>
          <w:rFonts w:eastAsia="Times New Roman" w:cs="Times New Roman"/>
          <w:szCs w:val="24"/>
        </w:rPr>
        <w:lastRenderedPageBreak/>
        <w:t>όπου θέλαν από τα σύνορά μας και κάνανε ό,τι θέλαν στην πατρίδα μας, πλέον έχουμε και λαθραίους οι οποίοι μπαίνουν και συμμετέχουν στα επεισόδια. Έρχονται, συμμετέχουν, φεύγουν, κά</w:t>
      </w:r>
      <w:r>
        <w:rPr>
          <w:rFonts w:eastAsia="Times New Roman" w:cs="Times New Roman"/>
          <w:szCs w:val="24"/>
        </w:rPr>
        <w:t>ποιοι λίγοι συλλαμβάνονται, κάποιοι άλλοι φεύγουν και κάνουν ό,τι θέλουν. Είδαμε τις περασμένες ημέρες να υπάρχει ένα ανακοινωθέν για τις συλλήψεις που έγιναν στα επεισόδια και ήταν σαν κάτι ανέκδοτα που ακουγόντουσαν παλιά: Ήταν, λέει, δύο Γάλλοι, δύο Γερ</w:t>
      </w:r>
      <w:r>
        <w:rPr>
          <w:rFonts w:eastAsia="Times New Roman" w:cs="Times New Roman"/>
          <w:szCs w:val="24"/>
        </w:rPr>
        <w:t>μανοί, ένας Ιταλός, ένας Λιθουανός και ένας Ιρακινός. Καλά τα πάτε, μια χαρά τα πάτε. Φροντίστε να συνεχίσετε έτσι.</w:t>
      </w:r>
    </w:p>
    <w:p w14:paraId="6EF7235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Η κατάσταση δεν πάει καθόλου καλά. Η συγκυβέρνησή σας είναι πραγματικά απαράδεκτη, είναι γελοία. Κρατιέστε με το ζόρι από τις καρέκλες. Αλλά</w:t>
      </w:r>
      <w:r>
        <w:rPr>
          <w:rFonts w:eastAsia="Times New Roman" w:cs="Times New Roman"/>
          <w:szCs w:val="24"/>
        </w:rPr>
        <w:t xml:space="preserve"> υπάρχει και μία ανίκανη Αξιωματική Αντιπολίτευση, η οποία δεν μπορεί να σας ρίξει δυστυχώς. Από εκεί και πέρα υπάρχει μία εθνική αντιπολίτευση της Χρυσής Αυγής, που θα συνεχίσει να μιλάει για τους Έλληνες, οι οποίοι ταλαιπωρούνται στην πατρίδα μας.</w:t>
      </w:r>
    </w:p>
    <w:p w14:paraId="6EF72359"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την πτέρυγα της Χρυσής Αυγής)</w:t>
      </w:r>
    </w:p>
    <w:p w14:paraId="6EF7235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Καλείται στο Βήμα ο ειδικός αγορητής του Κομμουνιστικού Κόμματος Ελλάδ</w:t>
      </w:r>
      <w:r>
        <w:rPr>
          <w:rFonts w:eastAsia="Times New Roman" w:cs="Times New Roman"/>
          <w:szCs w:val="24"/>
        </w:rPr>
        <w:t>ας</w:t>
      </w:r>
      <w:r>
        <w:rPr>
          <w:rFonts w:eastAsia="Times New Roman" w:cs="Times New Roman"/>
          <w:szCs w:val="24"/>
        </w:rPr>
        <w:t xml:space="preserve"> κ. Χρήστος </w:t>
      </w:r>
      <w:proofErr w:type="spellStart"/>
      <w:r>
        <w:rPr>
          <w:rFonts w:eastAsia="Times New Roman" w:cs="Times New Roman"/>
          <w:szCs w:val="24"/>
        </w:rPr>
        <w:t>Κατσώτης</w:t>
      </w:r>
      <w:proofErr w:type="spellEnd"/>
      <w:r>
        <w:rPr>
          <w:rFonts w:eastAsia="Times New Roman" w:cs="Times New Roman"/>
          <w:szCs w:val="24"/>
        </w:rPr>
        <w:t>.</w:t>
      </w:r>
    </w:p>
    <w:p w14:paraId="6EF7235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6EF7235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πλειονότητα</w:t>
      </w:r>
      <w:r>
        <w:rPr>
          <w:rFonts w:eastAsia="Times New Roman" w:cs="Times New Roman"/>
          <w:szCs w:val="24"/>
        </w:rPr>
        <w:t xml:space="preserve"> </w:t>
      </w:r>
      <w:r>
        <w:rPr>
          <w:rFonts w:eastAsia="Times New Roman" w:cs="Times New Roman"/>
          <w:szCs w:val="24"/>
        </w:rPr>
        <w:t xml:space="preserve">του λαού μας ζει την αγριότητα της διαχρονικής ταξικής αντιλαϊκής πολιτικής των κυβερνήσεων πρώτα της Νέας Δημοκρατίας και του ΠΑΣΟΚ και τώρα του ΣΥΡΙΖΑ με υποβάθμιση της ζωής τους, με απανωτά εγκλήματα σε βάρος τους, όπως αυτό στη </w:t>
      </w:r>
      <w:r>
        <w:rPr>
          <w:rFonts w:eastAsia="Times New Roman" w:cs="Times New Roman"/>
          <w:szCs w:val="24"/>
        </w:rPr>
        <w:t>δ</w:t>
      </w:r>
      <w:r>
        <w:rPr>
          <w:rFonts w:eastAsia="Times New Roman" w:cs="Times New Roman"/>
          <w:szCs w:val="24"/>
        </w:rPr>
        <w:t>υτική Αττική.</w:t>
      </w:r>
    </w:p>
    <w:p w14:paraId="6EF7235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Η πραγματ</w:t>
      </w:r>
      <w:r>
        <w:rPr>
          <w:rFonts w:eastAsia="Times New Roman" w:cs="Times New Roman"/>
          <w:szCs w:val="24"/>
        </w:rPr>
        <w:t xml:space="preserve">ική αιτία που γεννά αυτή την κατάσταση, τη μία πίσω από την άλλη τις τραγωδίες για την εργατική τάξη, είναι ακριβώς το κυνήγι του κέρδους για το οποίο το κεφάλαιο δεν διστάζει μπροστά σε κανένα έγκλημα. Οι τεράστιες καταστροφές στη </w:t>
      </w:r>
      <w:r>
        <w:rPr>
          <w:rFonts w:eastAsia="Times New Roman" w:cs="Times New Roman"/>
          <w:szCs w:val="24"/>
        </w:rPr>
        <w:t>δ</w:t>
      </w:r>
      <w:r>
        <w:rPr>
          <w:rFonts w:eastAsia="Times New Roman" w:cs="Times New Roman"/>
          <w:szCs w:val="24"/>
        </w:rPr>
        <w:t xml:space="preserve">υτική Αττική, αλλά και </w:t>
      </w:r>
      <w:r>
        <w:rPr>
          <w:rFonts w:eastAsia="Times New Roman" w:cs="Times New Roman"/>
          <w:szCs w:val="24"/>
        </w:rPr>
        <w:t>αλλού, αναδεικνύουν για μια ακόμα φορά την τραγική έλλειψη υποδομών και κυβερνητικού σχεδιασμού για την προστασία από τα φυσικά φαινόμενα. Αναδεικνύουν τον άναρχο, αντιλαϊκό χαρακτήρα της καπιταλιστικής ανάπτυξης. Αναδεικνύουν τελικά την περιφρονητική στάσ</w:t>
      </w:r>
      <w:r>
        <w:rPr>
          <w:rFonts w:eastAsia="Times New Roman" w:cs="Times New Roman"/>
          <w:szCs w:val="24"/>
        </w:rPr>
        <w:t>η απέναντι στον άνθρωπο, που χαρακτηρίζει το καπιταλιστικό σύστημα και όσους το υπηρετούν.</w:t>
      </w:r>
    </w:p>
    <w:p w14:paraId="6EF7235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εγκληματικές οι ευθύνες της σημερινής Κυβέρνησης, όπως βέβαια και των προηγούμενων, καθώς και της Περιφέρειας Αττικής και των δημοτικών αρχών, που διαχρονικά υ</w:t>
      </w:r>
      <w:r>
        <w:rPr>
          <w:rFonts w:eastAsia="Times New Roman" w:cs="Times New Roman"/>
          <w:szCs w:val="24"/>
        </w:rPr>
        <w:t>πηρετούν τα μεγάλα επιχειρηματικά μονοπώλια. Τα αντιπλημμυρικά έργα τα αντιμετωπίζουν ως κόστος. Δεν τα επιλέγουν γιατί δεν είναι ανταποδοτικά, δεν είναι διόδια για να αποφέρουν εκατομμύρια ευρώ κέρδη.</w:t>
      </w:r>
    </w:p>
    <w:p w14:paraId="6EF7235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Αυτοί που εμφανίζουν σαν αιτίες την κλιματική αλλαγή κ</w:t>
      </w:r>
      <w:r>
        <w:rPr>
          <w:rFonts w:eastAsia="Times New Roman" w:cs="Times New Roman"/>
          <w:szCs w:val="24"/>
        </w:rPr>
        <w:t>αι τα ακραία καιρικά φαινόμενα, πρέπει να απαντήσουν πώς πάντα θύματα είναι οι φτωχογειτονιές. Αυτή η προπαγάνδα γίνεται πιο αισχρή όταν τολμά να ρίχνει τις ευθύνες στον κόσμο, που μια ζωή παλεύει για να βάλει ένα κεραμίδι στο κεφάλι του σε μια αναρχία δόμ</w:t>
      </w:r>
      <w:r>
        <w:rPr>
          <w:rFonts w:eastAsia="Times New Roman" w:cs="Times New Roman"/>
          <w:szCs w:val="24"/>
        </w:rPr>
        <w:t xml:space="preserve">ησης, που το ίδιο το κράτος εκθρέφει. Και την ίδια ώρα δεν λένε κουβέντα για τις μεγάλες επιχειρήσεις που έχουν </w:t>
      </w:r>
      <w:r>
        <w:rPr>
          <w:rFonts w:eastAsia="Times New Roman" w:cs="Times New Roman"/>
          <w:szCs w:val="24"/>
        </w:rPr>
        <w:t>κ</w:t>
      </w:r>
      <w:r>
        <w:rPr>
          <w:rFonts w:eastAsia="Times New Roman" w:cs="Times New Roman"/>
          <w:szCs w:val="24"/>
        </w:rPr>
        <w:t>τίσει πάνω στα ρέματα. Προσπαθούν να ρίξουν τις ευθύνες στα ίδια τα θύματα για να κρύψουν τις πραγματικές αιτίες και τους πραγματικούς ενόχους.</w:t>
      </w:r>
    </w:p>
    <w:p w14:paraId="6EF7236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Η Κυβέρνηση ανακοίνωσε το πρωί για τους πληγέντες από τις πλημμύρες τα προβλεπόμενα από τον νόμο μέτρα, τα ο</w:t>
      </w:r>
      <w:r>
        <w:rPr>
          <w:rFonts w:eastAsia="Times New Roman" w:cs="Times New Roman"/>
          <w:szCs w:val="24"/>
        </w:rPr>
        <w:lastRenderedPageBreak/>
        <w:t>ποία βέβαια θεωρούνται ανεπαρκή. Σε μια προσπάθεια να κατευνάσει την οργή που ξεχειλίζει αυτές τις ημέρες για την ανυπαρξία υποδομών που βαραίνει κ</w:t>
      </w:r>
      <w:r>
        <w:rPr>
          <w:rFonts w:eastAsia="Times New Roman" w:cs="Times New Roman"/>
          <w:szCs w:val="24"/>
        </w:rPr>
        <w:t>αι τη σημερινή Κυβέρνηση, όπως και τις προηγούμενες όπως είπα, προσθέτει σε αυτά ένα ποσό που σύμφωνα με τις εξαγγελίες είναι 5.000 ευρώ για κάθε οικογένεια και 8.000 ευρώ για επιχειρήσεις.</w:t>
      </w:r>
    </w:p>
    <w:p w14:paraId="6EF7236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Θα δούμε την τροπολογία όταν έρθει, όμως, καταθέτουμε εκ των προτέ</w:t>
      </w:r>
      <w:r>
        <w:rPr>
          <w:rFonts w:eastAsia="Times New Roman" w:cs="Times New Roman"/>
          <w:szCs w:val="24"/>
        </w:rPr>
        <w:t xml:space="preserve">ρων τα αιτήματα των σωματείων, όπως τα συζήτησαν σε σύσκεψη στην περιοχή και τα διεκδικούν από την Κυβέρνηση. </w:t>
      </w:r>
    </w:p>
    <w:p w14:paraId="6EF7236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 για να μην τρώμε τον χρόνο.</w:t>
      </w:r>
    </w:p>
    <w:p w14:paraId="6EF7236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Κατσώτης</w:t>
      </w:r>
      <w:proofErr w:type="spellEnd"/>
      <w:r>
        <w:rPr>
          <w:rFonts w:eastAsia="Times New Roman" w:cs="Times New Roman"/>
          <w:szCs w:val="24"/>
        </w:rPr>
        <w:t xml:space="preserve"> καταθέτει για τα Πρακτικά το προαναφερθέ</w:t>
      </w:r>
      <w:r>
        <w:rPr>
          <w:rFonts w:eastAsia="Times New Roman" w:cs="Times New Roman"/>
          <w:szCs w:val="24"/>
        </w:rPr>
        <w:t>ν έγγραφο, το οποίο βρίσκεται στο αρχείο του Τμήματος Γραμματείας της Διεύθυνσης Στενογραφίας και Πρακτικών της Βουλής)</w:t>
      </w:r>
    </w:p>
    <w:p w14:paraId="6EF7236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Κύριοι, η φτώχεια, η εξαθλίωση, οι χαμένες ζωές όπως και οι κόποι μιας ζωής από τις πλημμύρες και τις φωτιές, τα εργατικά ατυχήματα ή στ</w:t>
      </w:r>
      <w:r>
        <w:rPr>
          <w:rFonts w:eastAsia="Times New Roman" w:cs="Times New Roman"/>
          <w:szCs w:val="24"/>
        </w:rPr>
        <w:t xml:space="preserve">ην πραγματικότητα τα εργοδοτικά εγκλήματα αποκαλύπτουν το αποκρουστικό πρόσωπο αυτής της πολιτικής, που </w:t>
      </w:r>
      <w:r>
        <w:rPr>
          <w:rFonts w:eastAsia="Times New Roman" w:cs="Times New Roman"/>
          <w:szCs w:val="24"/>
        </w:rPr>
        <w:lastRenderedPageBreak/>
        <w:t>υποτάσσει κάθε λαϊκή ανάγκη στην ανάκαμψη των κερδών των επιχειρηματικών ομίλων.</w:t>
      </w:r>
    </w:p>
    <w:p w14:paraId="6EF7236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Αυτή είναι η καπιταλιστική ανάπτυξη: άγριες περικοπές σε μισθούς και συ</w:t>
      </w:r>
      <w:r>
        <w:rPr>
          <w:rFonts w:eastAsia="Times New Roman" w:cs="Times New Roman"/>
          <w:szCs w:val="24"/>
        </w:rPr>
        <w:t xml:space="preserve">ντάξεις, κατάργηση των συλλογικών συμβάσεων, δυσβάστακτη φορολογία άμεση και έμμεση, χαράτσια, συνεχείς περικοπές των κονδυλίων για την υγεία, την παιδεία και την πρόνοια, πετσόκομμα των αναπηρικών συντάξεων,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περικοπή ακόμα και τ</w:t>
      </w:r>
      <w:r>
        <w:rPr>
          <w:rFonts w:eastAsia="Times New Roman" w:cs="Times New Roman"/>
          <w:szCs w:val="24"/>
        </w:rPr>
        <w:t>ου επιδόματος ανεργίας, εγκληματική απουσία των αναγκαίων αντιπλημμυρικών έργων και μέτρων αντισεισμικής προστασίας και άλλες αντεργατικές, αντιλαϊκές επιλογές, που υλοποιήθηκαν από τις κυβερνήσεις της Νέας Δημοκρατίας και του ΠΑΣΟΚ και που συνεχίστηκαν απ</w:t>
      </w:r>
      <w:r>
        <w:rPr>
          <w:rFonts w:eastAsia="Times New Roman" w:cs="Times New Roman"/>
          <w:szCs w:val="24"/>
        </w:rPr>
        <w:t>ό τη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6EF7236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Ενισχύθηκε αυτή η βαρβαρότητα με την από κοινού ψήφιση του τρίτου μνημονίου, προσθέτοντας νέα μέτρα-φωτιά, τα οποία συνεχίστηκαν και για την ολοκλήρωση των αξιολογήσεων από το κεφάλαιο.</w:t>
      </w:r>
    </w:p>
    <w:p w14:paraId="6EF7236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Κοινή στρατηγική σας η ανάκαμψη της </w:t>
      </w:r>
      <w:r>
        <w:rPr>
          <w:rFonts w:eastAsia="Times New Roman" w:cs="Times New Roman"/>
          <w:szCs w:val="24"/>
        </w:rPr>
        <w:t xml:space="preserve">καπιταλιστικής οικονομίας, η δημιουργία του φιλικού επενδυτικού περιβάλλοντος, η δημιουργία ματωμένων πλεονασμάτων για την αποπληρωμή </w:t>
      </w:r>
      <w:r>
        <w:rPr>
          <w:rFonts w:eastAsia="Times New Roman" w:cs="Times New Roman"/>
          <w:szCs w:val="24"/>
        </w:rPr>
        <w:lastRenderedPageBreak/>
        <w:t>του χρέους, που δημιουργήθηκε ακριβώς για τη χρηματοδότηση των επιχειρηματικών και μονοπωλιακών ομίλων, και βεβαίως, για ν</w:t>
      </w:r>
      <w:r>
        <w:rPr>
          <w:rFonts w:eastAsia="Times New Roman" w:cs="Times New Roman"/>
          <w:szCs w:val="24"/>
        </w:rPr>
        <w:t>α χρηματοδοτηθούν εκ νέου, για να κάνουν δήθεν επενδύσεις, να έρθει η κανονικότητα στην κερδοφορία τους ή αλλιώς, η «δίκαιη ανάπτυξη», όπως την έχετε χαρακτηρίσει.</w:t>
      </w:r>
    </w:p>
    <w:p w14:paraId="6EF7236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Ο λαός πληρώνει την ανάπτυξη, κατακρεουργείται στην κρίση και το πολιτικό προσωπικό του κεφα</w:t>
      </w:r>
      <w:r>
        <w:rPr>
          <w:rFonts w:eastAsia="Times New Roman" w:cs="Times New Roman"/>
          <w:szCs w:val="24"/>
        </w:rPr>
        <w:t>λαίου κοροϊδεύει, μοιράζοντας μία φορά τον χρόνο ένα μικρό εφάπαξ ποσό από το μεγάλο πλιάτσικο, αποκαλώντας το «κοινωνικό μέρισμα».</w:t>
      </w:r>
    </w:p>
    <w:p w14:paraId="6EF7236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που κάποτε χαρακτήριζε το πλεόνασμα και αυτός «ματωμένο», τώρα μιλά για </w:t>
      </w:r>
      <w:proofErr w:type="spellStart"/>
      <w:r>
        <w:rPr>
          <w:rFonts w:eastAsia="Times New Roman" w:cs="Times New Roman"/>
          <w:szCs w:val="24"/>
        </w:rPr>
        <w:t>υπεραπόδοση</w:t>
      </w:r>
      <w:proofErr w:type="spellEnd"/>
      <w:r>
        <w:rPr>
          <w:rFonts w:eastAsia="Times New Roman" w:cs="Times New Roman"/>
          <w:szCs w:val="24"/>
        </w:rPr>
        <w:t xml:space="preserve"> της οικονομίας, για τάξη στα δ</w:t>
      </w:r>
      <w:r>
        <w:rPr>
          <w:rFonts w:eastAsia="Times New Roman" w:cs="Times New Roman"/>
          <w:szCs w:val="24"/>
        </w:rPr>
        <w:t xml:space="preserve">ημοσιονομικά, για αποτελεσματικότητα στη </w:t>
      </w:r>
      <w:proofErr w:type="spellStart"/>
      <w:r>
        <w:rPr>
          <w:rFonts w:eastAsia="Times New Roman" w:cs="Times New Roman"/>
          <w:szCs w:val="24"/>
        </w:rPr>
        <w:t>φοροαποφυγή</w:t>
      </w:r>
      <w:proofErr w:type="spellEnd"/>
      <w:r>
        <w:rPr>
          <w:rFonts w:eastAsia="Times New Roman" w:cs="Times New Roman"/>
          <w:szCs w:val="24"/>
        </w:rPr>
        <w:t xml:space="preserve"> και άλλα τέτοια επιχειρήματα, προσπαθώντας να συγκαλύψει την αγριότητα της φορομπηχτικής και αντιλαϊκής πολιτικής, να δημιουργήσει κλίμα ανοχής και πολύ περισσότερο, προσμονής στις εργατικές, λαϊκές οικο</w:t>
      </w:r>
      <w:r>
        <w:rPr>
          <w:rFonts w:eastAsia="Times New Roman" w:cs="Times New Roman"/>
          <w:szCs w:val="24"/>
        </w:rPr>
        <w:t>γένειες.</w:t>
      </w:r>
    </w:p>
    <w:p w14:paraId="6EF7236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συγκαλύπτει την προέλευση της </w:t>
      </w:r>
      <w:proofErr w:type="spellStart"/>
      <w:r>
        <w:rPr>
          <w:rFonts w:eastAsia="Times New Roman" w:cs="Times New Roman"/>
          <w:szCs w:val="24"/>
        </w:rPr>
        <w:t>υπεραπόδοσης</w:t>
      </w:r>
      <w:proofErr w:type="spellEnd"/>
      <w:r>
        <w:rPr>
          <w:rFonts w:eastAsia="Times New Roman" w:cs="Times New Roman"/>
          <w:szCs w:val="24"/>
        </w:rPr>
        <w:t xml:space="preserve"> των μέτρων. Είπε ο Πρωθυπουργός στο διάγγελμά του προχθές</w:t>
      </w:r>
      <w:r>
        <w:rPr>
          <w:rFonts w:eastAsia="Times New Roman" w:cs="Times New Roman"/>
          <w:szCs w:val="24"/>
        </w:rPr>
        <w:t>,</w:t>
      </w:r>
      <w:r>
        <w:rPr>
          <w:rFonts w:eastAsia="Times New Roman" w:cs="Times New Roman"/>
          <w:szCs w:val="24"/>
        </w:rPr>
        <w:t xml:space="preserve"> «Διαπραγματευτήκαμε σκληρά, ώστε το πρόγραμμα προσαρμογής να αποσυμπιέσει τα χαμηλά στρώματα, να δώσει </w:t>
      </w:r>
      <w:r>
        <w:rPr>
          <w:rFonts w:eastAsia="Times New Roman" w:cs="Times New Roman"/>
          <w:szCs w:val="24"/>
        </w:rPr>
        <w:lastRenderedPageBreak/>
        <w:t>ανάσα». Θυμίζει το ανέκδοτο με</w:t>
      </w:r>
      <w:r>
        <w:rPr>
          <w:rFonts w:eastAsia="Times New Roman" w:cs="Times New Roman"/>
          <w:szCs w:val="24"/>
        </w:rPr>
        <w:t xml:space="preserve"> τον Χότζα. Φαντάζομαι ότι το ξέρετε όλοι, το ξέρει και ο λαός μας.</w:t>
      </w:r>
    </w:p>
    <w:p w14:paraId="6EF7236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Τα τεκμήρια φορολόγησης οδήγησαν εκατοντάδες χιλιάδες εργαζόμενους να δουν αυξήσεις στους φόρους εκατοντάδες ή και χιλιάδες ευρώ. Οι αυξήσεις στην έμμεση φορολογία, οι αυξήσεις στον ΦΠΑ ακ</w:t>
      </w:r>
      <w:r>
        <w:rPr>
          <w:rFonts w:eastAsia="Times New Roman" w:cs="Times New Roman"/>
          <w:szCs w:val="24"/>
        </w:rPr>
        <w:t>όμη και στα ακριτικά νησιά, οδήγησαν σε αυξήσεις της έμμεσης φορολογίας σχεδόν 1.000 ευρώ ανά οικογένεια.</w:t>
      </w:r>
    </w:p>
    <w:p w14:paraId="6EF7236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Οι ασφαλιστικές εισφορές αυτοαπασχολουμένων έχουν εκτιναχθεί, ενώ οι συντάξεις μειώνονται συνεχώς. Μόνο οι μειώσεις στις συντάξεις που έχει κάνει η Κυ</w:t>
      </w:r>
      <w:r>
        <w:rPr>
          <w:rFonts w:eastAsia="Times New Roman" w:cs="Times New Roman"/>
          <w:szCs w:val="24"/>
        </w:rPr>
        <w:t>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ανέρχονται στα 16 δισεκατομμύρια ευρώ, όπως είπα και προχθές. Δεν μιλάμε για τη βύθιση των κατώτατων και </w:t>
      </w:r>
      <w:proofErr w:type="spellStart"/>
      <w:r>
        <w:rPr>
          <w:rFonts w:eastAsia="Times New Roman" w:cs="Times New Roman"/>
          <w:szCs w:val="24"/>
        </w:rPr>
        <w:t>υποκατώτατων</w:t>
      </w:r>
      <w:proofErr w:type="spellEnd"/>
      <w:r>
        <w:rPr>
          <w:rFonts w:eastAsia="Times New Roman" w:cs="Times New Roman"/>
          <w:szCs w:val="24"/>
        </w:rPr>
        <w:t xml:space="preserve"> μισθών, που αποφάσισε η προηγούμενη κυβέρνηση και συνεχίζει και η σημερινή, που σε συνδυασμό με την κατάργηση των σ</w:t>
      </w:r>
      <w:r>
        <w:rPr>
          <w:rFonts w:eastAsia="Times New Roman" w:cs="Times New Roman"/>
          <w:szCs w:val="24"/>
        </w:rPr>
        <w:t>υλλογικών συμβάσεων εργασίας, έχει μειώσει συνολικά τους μισθούς των εργαζομένων πάνω από 30% έως και 40%;</w:t>
      </w:r>
    </w:p>
    <w:p w14:paraId="6EF7236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γενίκευση των ευέλικτων μορφών απασχόλησης επιδεινώνει ακόμη περισσότερο τη ζωή των εργαζομένων. Μόνο από </w:t>
      </w:r>
      <w:r>
        <w:rPr>
          <w:rFonts w:eastAsia="Times New Roman" w:cs="Times New Roman"/>
          <w:szCs w:val="24"/>
        </w:rPr>
        <w:lastRenderedPageBreak/>
        <w:t>την ευελιξία χάνονται κάθε χρόνο 2,4 δισε</w:t>
      </w:r>
      <w:r>
        <w:rPr>
          <w:rFonts w:eastAsia="Times New Roman" w:cs="Times New Roman"/>
          <w:szCs w:val="24"/>
        </w:rPr>
        <w:t>κατομμύρια από την ασφάλιση, σύμφωνα με τους αναλογιστές, που πάντα επικαλείστε. Φανταστείτε πόσα χάνει ο ευέλικτα εργαζόμενος, πώς είναι η ζωή του.</w:t>
      </w:r>
    </w:p>
    <w:p w14:paraId="6EF7236E" w14:textId="77777777" w:rsidR="00E92729" w:rsidRDefault="0044197E">
      <w:pPr>
        <w:spacing w:line="600" w:lineRule="auto"/>
        <w:ind w:firstLine="720"/>
        <w:contextualSpacing/>
        <w:jc w:val="both"/>
        <w:rPr>
          <w:rFonts w:eastAsia="Times New Roman" w:cs="Times New Roman"/>
          <w:szCs w:val="24"/>
        </w:rPr>
      </w:pPr>
      <w:proofErr w:type="spellStart"/>
      <w:r>
        <w:rPr>
          <w:rFonts w:eastAsia="Times New Roman" w:cs="Times New Roman"/>
          <w:szCs w:val="24"/>
        </w:rPr>
        <w:t>Αφαιμάζετε</w:t>
      </w:r>
      <w:proofErr w:type="spellEnd"/>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λαό με αβάστακτη φορολογία, μεγάλες ασφαλιστικές εισφορές, με εκτίναξη των έμμεσων φόρων, με</w:t>
      </w:r>
      <w:r>
        <w:rPr>
          <w:rFonts w:eastAsia="Times New Roman" w:cs="Times New Roman"/>
          <w:szCs w:val="24"/>
        </w:rPr>
        <w:t xml:space="preserve"> ισοπέδωση των κοινωνικών παροχών, των κουρεμένων συντάξεων, και στο πλεόνασμα της φτώχειας, που δημιουργείτε, απαντάτε με μέρισμα την ανακύκλωσή της. Από τα εκατό, που περικόβετε από τους μισθωτούς και τους αυτοαπασχολούμενος, δίνετε πίσω ένα στους πιο εξ</w:t>
      </w:r>
      <w:r>
        <w:rPr>
          <w:rFonts w:eastAsia="Times New Roman" w:cs="Times New Roman"/>
          <w:szCs w:val="24"/>
        </w:rPr>
        <w:t xml:space="preserve">αθλιωμένους και το παρουσιάζετε ως δικαιοσύνη, ως κοινωνική πολιτική. </w:t>
      </w:r>
    </w:p>
    <w:p w14:paraId="6EF7236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Απαιτεί πράγματι απύθμενο θράσος να ζητάς απ’ όλους αυτούς, που πλήρωσαν και πληρώνουν χιλιάδες ευρώ παραπάνω φόρους, ασφάλιστρα, μειωμένες κοινωνικές παροχές, να ικανοποιηθούν με επιστ</w:t>
      </w:r>
      <w:r>
        <w:rPr>
          <w:rFonts w:eastAsia="Times New Roman" w:cs="Times New Roman"/>
          <w:szCs w:val="24"/>
        </w:rPr>
        <w:t>ροφές μερικών εκατοντάδων ευρώ, που δεν επαρκούν για να καλύψουν τίποτα.</w:t>
      </w:r>
    </w:p>
    <w:p w14:paraId="6EF7237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Η Κυβέρνηση καλλιεργεί στη συνείδηση του λαού ότι πρέπει να συμβιβαστεί με αυτή τη δυστυχία, ότι δεν μπορεί να γίνει αλλιώς, ότι να, οι θυσίες, όπου να ‘ναι πιάνουν τόπο.</w:t>
      </w:r>
    </w:p>
    <w:p w14:paraId="6EF72371" w14:textId="77777777" w:rsidR="00E92729" w:rsidRDefault="0044197E">
      <w:pPr>
        <w:spacing w:line="600" w:lineRule="auto"/>
        <w:ind w:firstLine="720"/>
        <w:contextualSpacing/>
        <w:jc w:val="both"/>
        <w:rPr>
          <w:rFonts w:eastAsia="Times New Roman" w:cs="Times New Roman"/>
        </w:rPr>
      </w:pPr>
      <w:r>
        <w:rPr>
          <w:rFonts w:eastAsia="Times New Roman" w:cs="Times New Roman"/>
        </w:rPr>
        <w:lastRenderedPageBreak/>
        <w:t xml:space="preserve">Σημειώνουμε </w:t>
      </w:r>
      <w:r>
        <w:rPr>
          <w:rFonts w:eastAsia="Times New Roman" w:cs="Times New Roman"/>
        </w:rPr>
        <w:t xml:space="preserve">ότι ένα μικρό μέρος αυτής της </w:t>
      </w:r>
      <w:proofErr w:type="spellStart"/>
      <w:r>
        <w:rPr>
          <w:rFonts w:eastAsia="Times New Roman" w:cs="Times New Roman"/>
        </w:rPr>
        <w:t>υπεραπόδοσης</w:t>
      </w:r>
      <w:proofErr w:type="spellEnd"/>
      <w:r>
        <w:rPr>
          <w:rFonts w:eastAsia="Times New Roman" w:cs="Times New Roman"/>
        </w:rPr>
        <w:t xml:space="preserve"> θα διανεμηθεί σε όσους εξαθλιωμένους δημιουργεί αυτή η πολιτική. Το μεγαλύτερο μέρος θα αξιοποιηθεί για νέα προνόμια και επιδοτήσεις στο κεφάλαιο.</w:t>
      </w:r>
    </w:p>
    <w:p w14:paraId="6EF72372"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Η </w:t>
      </w:r>
      <w:r>
        <w:rPr>
          <w:rFonts w:eastAsia="Times New Roman"/>
          <w:bCs/>
        </w:rPr>
        <w:t>Κυβέρνηση</w:t>
      </w:r>
      <w:r>
        <w:rPr>
          <w:rFonts w:eastAsia="Times New Roman" w:cs="Times New Roman"/>
        </w:rPr>
        <w:t xml:space="preserve"> επιδίωξε να μας εξαπατήσει με το μέγεθος του λεγόμενου</w:t>
      </w:r>
      <w:r>
        <w:rPr>
          <w:rFonts w:eastAsia="Times New Roman" w:cs="Times New Roman"/>
        </w:rPr>
        <w:t xml:space="preserve"> κοινωνικού μερίσματος, καθώς και με τον αριθμό των δικαιούχων. Μίλησαν για 1,4 </w:t>
      </w:r>
      <w:r>
        <w:rPr>
          <w:rFonts w:eastAsia="Times New Roman" w:cs="Times New Roman"/>
          <w:bCs/>
          <w:shd w:val="clear" w:color="auto" w:fill="FFFFFF"/>
        </w:rPr>
        <w:t xml:space="preserve">δισεκατομμύρια ευρώ </w:t>
      </w:r>
      <w:r>
        <w:rPr>
          <w:rFonts w:eastAsia="Times New Roman" w:cs="Times New Roman"/>
        </w:rPr>
        <w:t xml:space="preserve">και τρεισήμισι εκατομμύρια δικαιούχους. Βέβαια, οι δικαιούχοι, όπως χθες ακούστηκε από στελέχη του κυβερνώντος κόμματος, θα </w:t>
      </w:r>
      <w:r>
        <w:rPr>
          <w:rFonts w:eastAsia="Times New Roman"/>
          <w:bCs/>
        </w:rPr>
        <w:t>είναι</w:t>
      </w:r>
      <w:r>
        <w:rPr>
          <w:rFonts w:eastAsia="Times New Roman" w:cs="Times New Roman"/>
        </w:rPr>
        <w:t xml:space="preserve"> ένα εκατομμύριο.</w:t>
      </w:r>
    </w:p>
    <w:p w14:paraId="6EF72373"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Από τα 1,4 </w:t>
      </w:r>
      <w:r>
        <w:rPr>
          <w:rFonts w:eastAsia="Times New Roman" w:cs="Times New Roman"/>
          <w:bCs/>
          <w:shd w:val="clear" w:color="auto" w:fill="FFFFFF"/>
        </w:rPr>
        <w:t xml:space="preserve">δισεκατομμύρια ευρώ, υπολογίζουμε και </w:t>
      </w:r>
      <w:r>
        <w:rPr>
          <w:rFonts w:eastAsia="Times New Roman" w:cs="Times New Roman"/>
        </w:rPr>
        <w:t xml:space="preserve">ένα μέρος από τα ποσά που παράνομα </w:t>
      </w:r>
      <w:proofErr w:type="spellStart"/>
      <w:r>
        <w:rPr>
          <w:rFonts w:eastAsia="Times New Roman" w:cs="Times New Roman"/>
        </w:rPr>
        <w:t>παρακρατήθηκαν</w:t>
      </w:r>
      <w:proofErr w:type="spellEnd"/>
      <w:r>
        <w:rPr>
          <w:rFonts w:eastAsia="Times New Roman" w:cs="Times New Roman"/>
        </w:rPr>
        <w:t xml:space="preserve"> από τους συνταξιούχους για τον κλάδο υγείας. Το Γενικό Λογιστήριο του Κράτους το υπολογίζει στα 315 εκατομμύρια ευρώ.</w:t>
      </w:r>
    </w:p>
    <w:p w14:paraId="6EF72374" w14:textId="77777777" w:rsidR="00E92729" w:rsidRDefault="0044197E">
      <w:pPr>
        <w:spacing w:line="600" w:lineRule="auto"/>
        <w:ind w:firstLine="720"/>
        <w:contextualSpacing/>
        <w:jc w:val="both"/>
        <w:rPr>
          <w:rFonts w:eastAsia="Times New Roman" w:cs="Times New Roman"/>
        </w:rPr>
      </w:pPr>
      <w:r>
        <w:rPr>
          <w:rFonts w:eastAsia="Times New Roman" w:cs="Times New Roman"/>
          <w:bCs/>
          <w:shd w:val="clear" w:color="auto" w:fill="FFFFFF"/>
        </w:rPr>
        <w:t xml:space="preserve">Επίσης,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rPr>
        <w:t>και η επιδότηση προς τη Δ</w:t>
      </w:r>
      <w:r>
        <w:rPr>
          <w:rFonts w:eastAsia="Times New Roman" w:cs="Times New Roman"/>
        </w:rPr>
        <w:t>ΕΗ με 360 εκατομμύρια ευρώ, προκειμένου να στηρίξει την κερδοφορία των πράσινων ομίλων, των ΑΠΕ, που πωλούν στη ΔΕΗ πανάκριβα ηλεκτρικό ρεύμα.</w:t>
      </w:r>
    </w:p>
    <w:p w14:paraId="6EF72375" w14:textId="77777777" w:rsidR="00E92729" w:rsidRDefault="0044197E">
      <w:pPr>
        <w:spacing w:line="600" w:lineRule="auto"/>
        <w:ind w:firstLine="720"/>
        <w:contextualSpacing/>
        <w:jc w:val="both"/>
        <w:rPr>
          <w:rFonts w:eastAsia="Times New Roman" w:cs="Times New Roman"/>
        </w:rPr>
      </w:pPr>
      <w:r>
        <w:rPr>
          <w:rFonts w:eastAsia="Times New Roman" w:cs="Times New Roman"/>
        </w:rPr>
        <w:lastRenderedPageBreak/>
        <w:t xml:space="preserve">Και σε αυτή τη θρασύτατη κυβερνητική προσπάθεια να κάνει το άσπρο μαύρο και να εξασφαλίσει στήριξη και ανοχή, οι </w:t>
      </w:r>
      <w:r>
        <w:rPr>
          <w:rFonts w:eastAsia="Times New Roman" w:cs="Times New Roman"/>
        </w:rPr>
        <w:t xml:space="preserve">εργαζόμενοι πρέπει να απαντήσουν με την οργάνωση των αγώνων τους για την ανατροπή αυτής της πολιτικής. </w:t>
      </w:r>
    </w:p>
    <w:p w14:paraId="6EF72376"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Η </w:t>
      </w:r>
      <w:r>
        <w:rPr>
          <w:rFonts w:eastAsia="Times New Roman"/>
          <w:bCs/>
        </w:rPr>
        <w:t>Κυβέρνηση</w:t>
      </w:r>
      <w:r>
        <w:rPr>
          <w:rFonts w:eastAsia="Times New Roman" w:cs="Times New Roman"/>
        </w:rPr>
        <w:t xml:space="preserve"> προετοιμάζει νέο γύρο με τα νέα αντιλαϊκά </w:t>
      </w:r>
      <w:proofErr w:type="spellStart"/>
      <w:r>
        <w:rPr>
          <w:rFonts w:eastAsia="Times New Roman" w:cs="Times New Roman"/>
        </w:rPr>
        <w:t>προαπαιτούμενα</w:t>
      </w:r>
      <w:proofErr w:type="spellEnd"/>
      <w:r>
        <w:rPr>
          <w:rFonts w:eastAsia="Times New Roman" w:cs="Times New Roman"/>
        </w:rPr>
        <w:t xml:space="preserve"> για να κλείσει και η τρίτη αξιολόγηση, </w:t>
      </w:r>
      <w:proofErr w:type="spellStart"/>
      <w:r>
        <w:rPr>
          <w:rFonts w:eastAsia="Times New Roman" w:cs="Times New Roman"/>
        </w:rPr>
        <w:t>προαπαιτούμενα</w:t>
      </w:r>
      <w:proofErr w:type="spellEnd"/>
      <w:r>
        <w:rPr>
          <w:rFonts w:eastAsia="Times New Roman" w:cs="Times New Roman"/>
        </w:rPr>
        <w:t xml:space="preserve"> που αφορούν το τσάκισμα όσων </w:t>
      </w:r>
      <w:proofErr w:type="spellStart"/>
      <w:r>
        <w:rPr>
          <w:rFonts w:eastAsia="Times New Roman" w:cs="Times New Roman"/>
        </w:rPr>
        <w:t>προνοιακών</w:t>
      </w:r>
      <w:proofErr w:type="spellEnd"/>
      <w:r>
        <w:rPr>
          <w:rFonts w:eastAsia="Times New Roman" w:cs="Times New Roman"/>
        </w:rPr>
        <w:t xml:space="preserve"> επιδομάτων έχουν απομείνει ακόμα και </w:t>
      </w:r>
      <w:r>
        <w:rPr>
          <w:rFonts w:eastAsia="Times New Roman" w:cs="Times New Roman"/>
        </w:rPr>
        <w:t>κ</w:t>
      </w:r>
      <w:r>
        <w:rPr>
          <w:rFonts w:eastAsia="Times New Roman" w:cs="Times New Roman"/>
        </w:rPr>
        <w:t xml:space="preserve">τυπά τα συνδικάτα, βάζοντας στο στόχαστρο πιο αποφασιστικά ακόμα και το </w:t>
      </w:r>
      <w:r>
        <w:rPr>
          <w:rFonts w:eastAsia="Times New Roman" w:cs="Times New Roman"/>
          <w:bCs/>
          <w:shd w:val="clear" w:color="auto" w:fill="FFFFFF"/>
        </w:rPr>
        <w:t>δικαίωμα</w:t>
      </w:r>
      <w:r>
        <w:rPr>
          <w:rFonts w:eastAsia="Times New Roman" w:cs="Times New Roman"/>
        </w:rPr>
        <w:t xml:space="preserve"> στην απεργία.</w:t>
      </w:r>
    </w:p>
    <w:p w14:paraId="6EF72377"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Η </w:t>
      </w:r>
      <w:r>
        <w:rPr>
          <w:rFonts w:eastAsia="Times New Roman"/>
          <w:bCs/>
        </w:rPr>
        <w:t>Κυβέρνηση</w:t>
      </w:r>
      <w:r>
        <w:rPr>
          <w:rFonts w:eastAsia="Times New Roman" w:cs="Times New Roman"/>
        </w:rPr>
        <w:t xml:space="preserve"> εγκαινιάζει τους ηλεκτρονικούς πλειστηριασμούς των λαϊκών περιουσιών. Στις 29 Νοέμβρη αρχίζει τις κα</w:t>
      </w:r>
      <w:r>
        <w:rPr>
          <w:rFonts w:eastAsia="Times New Roman" w:cs="Times New Roman"/>
        </w:rPr>
        <w:t xml:space="preserve">τασχέσεις ηλεκτρονικά και απειλεί με καταστολή των αγώνων όσων αντιδρούν. Η εργατική τάξη με τα συνδικάτα της </w:t>
      </w:r>
      <w:r>
        <w:rPr>
          <w:rFonts w:eastAsia="Times New Roman"/>
          <w:bCs/>
          <w:shd w:val="clear" w:color="auto" w:fill="FFFFFF"/>
        </w:rPr>
        <w:t xml:space="preserve">χρειάζεται </w:t>
      </w:r>
      <w:r>
        <w:rPr>
          <w:rFonts w:eastAsia="Times New Roman" w:cs="Times New Roman"/>
        </w:rPr>
        <w:t xml:space="preserve">να δυναμώσουν την αλληλεγγύη τους και τον αγώνα τους, για να μην περάσει κανένα σπίτι στα χέρια τραπεζίτη και στα </w:t>
      </w:r>
      <w:r>
        <w:rPr>
          <w:rFonts w:eastAsia="Times New Roman" w:cs="Times New Roman"/>
          <w:lang w:val="en-US"/>
        </w:rPr>
        <w:t>f</w:t>
      </w:r>
      <w:r>
        <w:rPr>
          <w:rFonts w:eastAsia="Times New Roman" w:cs="Times New Roman"/>
          <w:lang w:val="en-US"/>
        </w:rPr>
        <w:t>unds</w:t>
      </w:r>
      <w:r>
        <w:rPr>
          <w:rFonts w:eastAsia="Times New Roman" w:cs="Times New Roman"/>
        </w:rPr>
        <w:t>, που έρχονται σ</w:t>
      </w:r>
      <w:r>
        <w:rPr>
          <w:rFonts w:eastAsia="Times New Roman" w:cs="Times New Roman"/>
        </w:rPr>
        <w:t>αν τα κοράκια να αρπάξουν τη λεία.</w:t>
      </w:r>
    </w:p>
    <w:p w14:paraId="6EF72378" w14:textId="77777777" w:rsidR="00E92729" w:rsidRDefault="0044197E">
      <w:pPr>
        <w:spacing w:line="600" w:lineRule="auto"/>
        <w:ind w:firstLine="720"/>
        <w:contextualSpacing/>
        <w:jc w:val="both"/>
        <w:rPr>
          <w:rFonts w:eastAsia="Times New Roman" w:cs="Times New Roman"/>
          <w:bCs/>
          <w:shd w:val="clear" w:color="auto" w:fill="FFFFFF"/>
        </w:rPr>
      </w:pPr>
      <w:r>
        <w:rPr>
          <w:rFonts w:eastAsia="Times New Roman" w:cs="Times New Roman"/>
        </w:rPr>
        <w:lastRenderedPageBreak/>
        <w:t xml:space="preserve">Η </w:t>
      </w:r>
      <w:r>
        <w:rPr>
          <w:rFonts w:eastAsia="Times New Roman"/>
          <w:bCs/>
        </w:rPr>
        <w:t>Κυβέρνηση</w:t>
      </w:r>
      <w:r>
        <w:rPr>
          <w:rFonts w:eastAsia="Times New Roman" w:cs="Times New Roman"/>
        </w:rPr>
        <w:t xml:space="preserve"> φέρνει τον </w:t>
      </w:r>
      <w:r>
        <w:rPr>
          <w:rFonts w:eastAsia="Times New Roman" w:cs="Times New Roman"/>
          <w:bCs/>
          <w:shd w:val="clear" w:color="auto" w:fill="FFFFFF"/>
        </w:rPr>
        <w:t>π</w:t>
      </w:r>
      <w:r>
        <w:rPr>
          <w:rFonts w:eastAsia="Times New Roman" w:cs="Times New Roman"/>
          <w:bCs/>
          <w:shd w:val="clear" w:color="auto" w:fill="FFFFFF"/>
        </w:rPr>
        <w:t>ροϋπολογισμό του 2018, προϋπολογισμό φορομπηχτικό, για τη δημιουργία των πλεονασμάτων, με παραπέρα περικοπές των κονδυλίων που αφορούν λαϊκές ανάγκες.</w:t>
      </w:r>
    </w:p>
    <w:p w14:paraId="6EF72379" w14:textId="77777777" w:rsidR="00E92729" w:rsidRDefault="0044197E">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Η έγνοιά της, όπως και των προηγούμενων κυβερν</w:t>
      </w:r>
      <w:r>
        <w:rPr>
          <w:rFonts w:eastAsia="Times New Roman" w:cs="Times New Roman"/>
          <w:bCs/>
          <w:shd w:val="clear" w:color="auto" w:fill="FFFFFF"/>
        </w:rPr>
        <w:t xml:space="preserve">ήσεων, </w:t>
      </w:r>
      <w:r>
        <w:rPr>
          <w:rFonts w:eastAsia="Times New Roman"/>
          <w:bCs/>
          <w:shd w:val="clear" w:color="auto" w:fill="FFFFFF"/>
        </w:rPr>
        <w:t>είναι</w:t>
      </w:r>
      <w:r>
        <w:rPr>
          <w:rFonts w:eastAsia="Times New Roman" w:cs="Times New Roman"/>
          <w:bCs/>
          <w:shd w:val="clear" w:color="auto" w:fill="FFFFFF"/>
        </w:rPr>
        <w:t xml:space="preserve"> η διασφάλιση της κερδοφορίας των μονοπωλιακών ομίλων. Γι’ αυτή θυσιάζουν τις λαϊκές ανάγκες. Γι’ αυτό και τα συγχαρητήρια του ΣΕΒ, της Ευρωπαϊκής </w:t>
      </w:r>
      <w:r>
        <w:rPr>
          <w:rFonts w:eastAsia="Times New Roman"/>
          <w:bCs/>
          <w:shd w:val="clear" w:color="auto" w:fill="FFFFFF"/>
        </w:rPr>
        <w:t>Έ</w:t>
      </w:r>
      <w:r>
        <w:rPr>
          <w:rFonts w:eastAsia="Times New Roman" w:cs="Times New Roman"/>
          <w:bCs/>
          <w:shd w:val="clear" w:color="auto" w:fill="FFFFFF"/>
        </w:rPr>
        <w:t>νωσης, του Διεθνούς Νομισματικού Ταμείου.</w:t>
      </w:r>
    </w:p>
    <w:p w14:paraId="6EF7237A" w14:textId="77777777" w:rsidR="00E92729" w:rsidRDefault="0044197E">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Αυτό επιβεβαιώνει αυτό που λέει το ΚΚΕ, ότι ο ΣΥΡΙΖΑ α</w:t>
      </w:r>
      <w:r>
        <w:rPr>
          <w:rFonts w:eastAsia="Times New Roman" w:cs="Times New Roman"/>
          <w:bCs/>
          <w:shd w:val="clear" w:color="auto" w:fill="FFFFFF"/>
        </w:rPr>
        <w:t>νέλαβε να κάνει με περισσότερη μαεστρία, με περισσότερη τέχνη, τη βρώμικη δουλειά. Γι’ αυτό και η στήριξη από τους εκπροσώπους του κεφαλαίου.</w:t>
      </w:r>
    </w:p>
    <w:p w14:paraId="6EF7237B" w14:textId="77777777" w:rsidR="00E92729" w:rsidRDefault="0044197E">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Το ΚΚΕ θα ψηφίσει το σχέδιο νόμου επί της αρχής και επί των άρθρων, γιατί αφορά επιστροφή ενός μικρού -πολύ μικρού</w:t>
      </w:r>
      <w:r>
        <w:rPr>
          <w:rFonts w:eastAsia="Times New Roman" w:cs="Times New Roman"/>
          <w:bCs/>
          <w:shd w:val="clear" w:color="auto" w:fill="FFFFFF"/>
        </w:rPr>
        <w:t>- ποσού από τη μεγάλη ληστεία, τη μεγάλη αρπαγή του έτσι και αλλιώς ισχνού εισοδήματος των εργαζομένων και των άλλων λαϊκών στρωμάτων από τον αμύθητο πλούτο που παράγουν και τσεπώνουν τα «παράσιτα».</w:t>
      </w:r>
    </w:p>
    <w:p w14:paraId="6EF7237C" w14:textId="77777777" w:rsidR="00E92729" w:rsidRDefault="0044197E">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Το ΚΚΕ καλεί τους εργαζόμενους, τον λαό, να μην συμβιβαστ</w:t>
      </w:r>
      <w:r>
        <w:rPr>
          <w:rFonts w:eastAsia="Times New Roman" w:cs="Times New Roman"/>
          <w:bCs/>
          <w:shd w:val="clear" w:color="auto" w:fill="FFFFFF"/>
        </w:rPr>
        <w:t xml:space="preserve">ούν με την ανακύκλωση της φτώχειας και να οργανωθούν, να βάλουν μπροστά τις δικές τους ανάγκες και να αγωνιστούν για αυτές μαζί με το ΚΚΕ ενάντια συνολικά στη στρατηγική του κεφαλαίου, παλεύοντας για την υπογραφή συλλογικών συμβάσεων εργασίας, με αυξήσεις </w:t>
      </w:r>
      <w:r>
        <w:rPr>
          <w:rFonts w:eastAsia="Times New Roman" w:cs="Times New Roman"/>
          <w:bCs/>
          <w:shd w:val="clear" w:color="auto" w:fill="FFFFFF"/>
        </w:rPr>
        <w:t>στους μισθούς και κάλυψη των απωλειών, την αποκατάσταση των συντάξεων, τη μεταφορά των φορολογικών βαρών στο μεγάλο κεφάλαιο, ουσιαστικά μέτρα προστασίας των ανέργων, ενάντια στις ιδιωτικοποιήσεις και τους πλειστηριασμούς, αντιπλημμυρικά έργα και μέτρα αντ</w:t>
      </w:r>
      <w:r>
        <w:rPr>
          <w:rFonts w:eastAsia="Times New Roman" w:cs="Times New Roman"/>
          <w:bCs/>
          <w:shd w:val="clear" w:color="auto" w:fill="FFFFFF"/>
        </w:rPr>
        <w:t>ισεισμικής προστασίας.</w:t>
      </w:r>
    </w:p>
    <w:p w14:paraId="6EF7237D" w14:textId="77777777" w:rsidR="00E92729" w:rsidRDefault="0044197E">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Τους καλούμε να συζητήσουν στους χώρους δουλειάς, στους κλάδους, την προετοιμασία απεργίας ενάντια στα νέα μέτρα φωτιά, ώστε να </w:t>
      </w:r>
      <w:r>
        <w:rPr>
          <w:rFonts w:eastAsia="Times New Roman"/>
          <w:bCs/>
          <w:shd w:val="clear" w:color="auto" w:fill="FFFFFF"/>
        </w:rPr>
        <w:t>είναι</w:t>
      </w:r>
      <w:r>
        <w:rPr>
          <w:rFonts w:eastAsia="Times New Roman" w:cs="Times New Roman"/>
          <w:bCs/>
          <w:shd w:val="clear" w:color="auto" w:fill="FFFFFF"/>
        </w:rPr>
        <w:t xml:space="preserve"> καθολική, μαζική η αντίδραση, η αντίσταση, η κινητοποίηση των εργαζομένων, αλλά και των άλλων λαϊκώ</w:t>
      </w:r>
      <w:r>
        <w:rPr>
          <w:rFonts w:eastAsia="Times New Roman" w:cs="Times New Roman"/>
          <w:bCs/>
          <w:shd w:val="clear" w:color="auto" w:fill="FFFFFF"/>
        </w:rPr>
        <w:t>ν στρωμάτων.</w:t>
      </w:r>
    </w:p>
    <w:p w14:paraId="6EF7237E" w14:textId="77777777" w:rsidR="00E92729" w:rsidRDefault="0044197E">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Ευχαριστώ, κύριε Πρόεδρε. </w:t>
      </w:r>
    </w:p>
    <w:p w14:paraId="6EF7237F" w14:textId="77777777" w:rsidR="00E92729" w:rsidRDefault="0044197E">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Κι εγώ, κύριε συνάδελφε.</w:t>
      </w:r>
    </w:p>
    <w:p w14:paraId="6EF7238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Προχωράμε με τον ειδικό </w:t>
      </w:r>
      <w:r>
        <w:rPr>
          <w:rFonts w:eastAsia="Times New Roman" w:cs="Times New Roman"/>
          <w:szCs w:val="24"/>
        </w:rPr>
        <w:t>α</w:t>
      </w:r>
      <w:r>
        <w:rPr>
          <w:rFonts w:eastAsia="Times New Roman" w:cs="Times New Roman"/>
          <w:szCs w:val="24"/>
        </w:rPr>
        <w:t xml:space="preserve">γορητή των Ανεξαρτήτων Ελλήνων, τον συνάδελφο κ. Γιώργο Λαζαρίδη. Ελάτε, κύριε Λαζαρίδη. </w:t>
      </w:r>
    </w:p>
    <w:p w14:paraId="6EF7238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w:t>
      </w:r>
      <w:r>
        <w:rPr>
          <w:rFonts w:eastAsia="Times New Roman" w:cs="Times New Roman"/>
        </w:rPr>
        <w:t xml:space="preserve">Σας ευχαριστώ, κύριε Πρόεδρε. </w:t>
      </w:r>
    </w:p>
    <w:p w14:paraId="6EF7238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Πριν ξεκινήσω, θα ήθελα για άλλη </w:t>
      </w:r>
      <w:r>
        <w:rPr>
          <w:rFonts w:eastAsia="Times New Roman"/>
          <w:bCs/>
          <w:shd w:val="clear" w:color="auto" w:fill="FFFFFF"/>
        </w:rPr>
        <w:t>μια</w:t>
      </w:r>
      <w:r>
        <w:rPr>
          <w:rFonts w:eastAsia="Times New Roman" w:cs="Times New Roman"/>
          <w:szCs w:val="24"/>
        </w:rPr>
        <w:t xml:space="preserve"> φορά να εκφράσω τη θλίψη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Ελλήνων για τα αθώα θύματα και τα ειλικρινή και βαθιά συλλυπητήρια στους συγγενείς των θυμάτων αυτής της απίστευτης καταστροφής. Σεβόμενος πάντα τη</w:t>
      </w:r>
      <w:r>
        <w:rPr>
          <w:rFonts w:eastAsia="Times New Roman" w:cs="Times New Roman"/>
          <w:szCs w:val="24"/>
        </w:rPr>
        <w:t xml:space="preserve"> μνήμη των θυμάτων, προχωράω στη </w:t>
      </w:r>
      <w:r>
        <w:rPr>
          <w:rFonts w:eastAsia="Times New Roman"/>
          <w:szCs w:val="24"/>
        </w:rPr>
        <w:t>συζήτηση</w:t>
      </w:r>
      <w:r>
        <w:rPr>
          <w:rFonts w:eastAsia="Times New Roman" w:cs="Times New Roman"/>
          <w:szCs w:val="24"/>
        </w:rPr>
        <w:t>.</w:t>
      </w:r>
    </w:p>
    <w:p w14:paraId="6EF7238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ξεκινήσω από κάποιες απαντήσεις σε ερωτηματικά, τα οποία, μάλιστα, τα χαρακτήρισε και αμείλικτα η Αντιπολίτευση, για το τι έχει συμβεί. Για να δούμε τι έχει συμβεί και έχουν δημιουργηθεί αυτά τα προβλήματα. Και μιλάμε για προβλήματα ως προς τη </w:t>
      </w:r>
      <w:r>
        <w:rPr>
          <w:rFonts w:eastAsia="Times New Roman" w:cs="Times New Roman"/>
          <w:szCs w:val="24"/>
        </w:rPr>
        <w:t xml:space="preserve">διαχείριση του περιβάλλοντος. Αυτά τα προβλήματα είναι τωρινά ή υπάρχουν ευθύνες οι οποίες έχουν βάθος δεκαετιών; Διότι έχουμε συζητήσει πολλές φορές, κι εδώ και στις </w:t>
      </w:r>
      <w:r>
        <w:rPr>
          <w:rFonts w:eastAsia="Times New Roman" w:cs="Times New Roman"/>
          <w:szCs w:val="24"/>
        </w:rPr>
        <w:t>ε</w:t>
      </w:r>
      <w:r>
        <w:rPr>
          <w:rFonts w:eastAsia="Times New Roman" w:cs="Times New Roman"/>
          <w:szCs w:val="24"/>
        </w:rPr>
        <w:t xml:space="preserve">πιτροπές, είτε στο νομοσχέδιο που αφορούσε τους δασικούς χάρτες είτε στο νομοσχέδιο που </w:t>
      </w:r>
      <w:r>
        <w:rPr>
          <w:rFonts w:eastAsia="Times New Roman" w:cs="Times New Roman"/>
          <w:szCs w:val="24"/>
        </w:rPr>
        <w:t xml:space="preserve">είχε έρθει πρόσφατα για τις δομημένες επιφάνειες και έχουμε τονίσει τα προβλήματα που δημιουργήθηκαν με την άναρχη δόμηση μέσα σε βάθος δεκαετιών. </w:t>
      </w:r>
    </w:p>
    <w:p w14:paraId="6EF72384"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αυτή δεν είναι η πρώτη καταστροφή που έγινε εδώ στην πατρίδα μας. Συγκεκριμένα, στις 6 Νοεμβρίου 196</w:t>
      </w:r>
      <w:r>
        <w:rPr>
          <w:rFonts w:eastAsia="Times New Roman" w:cs="Times New Roman"/>
          <w:szCs w:val="24"/>
        </w:rPr>
        <w:t>1 καταγράφεται μία ισχυρή θεομηνία εδώ στην Αττική, η οποία άφησε πίσω της σαράντα νεκρούς και κατέρρευσαν περισσότερα από τετρακόσια σπίτια και περίπου πεντακόσιες οικογένειες έμειναν άστεγες. Αυτό έγινε το 1961, πριν από πενήντα έξι χρόνια. Τι έγινε; Τίπ</w:t>
      </w:r>
      <w:r>
        <w:rPr>
          <w:rFonts w:eastAsia="Times New Roman" w:cs="Times New Roman"/>
          <w:szCs w:val="24"/>
        </w:rPr>
        <w:t>οτε.</w:t>
      </w:r>
    </w:p>
    <w:p w14:paraId="6EF72385"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Στις 2 Νοεμβρίου 1977, σημειώθηκε βροχή που κράτησε μιάμιση ώρα. Πλημμύρισαν δύο χιλιάδες σπίτια και παρασύρθηκαν </w:t>
      </w:r>
      <w:proofErr w:type="spellStart"/>
      <w:r>
        <w:rPr>
          <w:rFonts w:eastAsia="Times New Roman" w:cs="Times New Roman"/>
          <w:szCs w:val="24"/>
        </w:rPr>
        <w:t>εκατόν</w:t>
      </w:r>
      <w:proofErr w:type="spellEnd"/>
      <w:r>
        <w:rPr>
          <w:rFonts w:eastAsia="Times New Roman" w:cs="Times New Roman"/>
          <w:szCs w:val="24"/>
        </w:rPr>
        <w:t xml:space="preserve"> εβδομήντα δύο αυτοκίνητα. Απολογισμός: τριάντα επτά νεκροί. Τι έγινε από τότε, πριν από σαράντα χρόνια; Τίποτε.</w:t>
      </w:r>
    </w:p>
    <w:p w14:paraId="6EF72386"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Άλλη </w:t>
      </w:r>
      <w:r>
        <w:rPr>
          <w:rFonts w:eastAsia="Times New Roman" w:cs="Times New Roman"/>
          <w:szCs w:val="24"/>
        </w:rPr>
        <w:t xml:space="preserve">καταστροφή: Μέσα δεκαετίας του ’90, τον Οκτώβριο του 1994. Ισχυρή βροχόπτωση που σημειώθηκε είχε σαν αποτέλεσμα την υπερχείλιση του </w:t>
      </w:r>
      <w:proofErr w:type="spellStart"/>
      <w:r>
        <w:rPr>
          <w:rFonts w:eastAsia="Times New Roman" w:cs="Times New Roman"/>
          <w:szCs w:val="24"/>
        </w:rPr>
        <w:t>Ποδονίφτη</w:t>
      </w:r>
      <w:proofErr w:type="spellEnd"/>
      <w:r>
        <w:rPr>
          <w:rFonts w:eastAsia="Times New Roman" w:cs="Times New Roman"/>
          <w:szCs w:val="24"/>
        </w:rPr>
        <w:t>. Αποτέλεσμα: Έχασαν τη ζωή τους δέκα επτά άνθρωποι. Τι έγινε από τότε; Τίποτε.</w:t>
      </w:r>
    </w:p>
    <w:p w14:paraId="6EF72387"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Φθάνουμε στο σήμερα. Τα αθώα θύματα</w:t>
      </w:r>
      <w:r>
        <w:rPr>
          <w:rFonts w:eastAsia="Times New Roman" w:cs="Times New Roman"/>
          <w:szCs w:val="24"/>
        </w:rPr>
        <w:t xml:space="preserve"> που θρηνήσαμε προχθές ήταν ακριβώς αποτέλεσμα του ότι μέσα σε όλα αυτά τα χρόνια δεν έγινε τίποτα. Έχουμε κι εκθέσεις τις οποίες κατέθεσαν διάφοροι καθηγητές όλα αυτά τα χρόνια, οι οποίοι κάλεσαν τις </w:t>
      </w:r>
      <w:r>
        <w:rPr>
          <w:rFonts w:eastAsia="Times New Roman" w:cs="Times New Roman"/>
          <w:szCs w:val="24"/>
        </w:rPr>
        <w:lastRenderedPageBreak/>
        <w:t>Κυβερνήσεις των δύο κομμάτων που κυβερνούσαν όλες αυτές</w:t>
      </w:r>
      <w:r>
        <w:rPr>
          <w:rFonts w:eastAsia="Times New Roman" w:cs="Times New Roman"/>
          <w:szCs w:val="24"/>
        </w:rPr>
        <w:t xml:space="preserve"> τις δεκαετίες. Διότι αυτή η Κυβέρνηση έχει δύο χρόνια. Στα δύο χρόνια, τι μπορούσε να διαχειριστεί.</w:t>
      </w:r>
    </w:p>
    <w:p w14:paraId="6EF72388"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Έχω λίγο χρόνο. Θα σας διαβάσω δηλώσεις του γεωλόγου του κ. </w:t>
      </w:r>
      <w:proofErr w:type="spellStart"/>
      <w:r>
        <w:rPr>
          <w:rFonts w:eastAsia="Times New Roman" w:cs="Times New Roman"/>
          <w:szCs w:val="24"/>
        </w:rPr>
        <w:t>Βαζίμα</w:t>
      </w:r>
      <w:proofErr w:type="spellEnd"/>
      <w:r>
        <w:rPr>
          <w:rFonts w:eastAsia="Times New Roman" w:cs="Times New Roman"/>
          <w:szCs w:val="24"/>
        </w:rPr>
        <w:t>, ο οποίος λέει ότι την περίοδο 2005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κατεγράφησαν τετρακόσιες σαράντα πέντε πυρκαγ</w:t>
      </w:r>
      <w:r>
        <w:rPr>
          <w:rFonts w:eastAsia="Times New Roman" w:cs="Times New Roman"/>
          <w:szCs w:val="24"/>
        </w:rPr>
        <w:t xml:space="preserve">ιές, οι οποίες έκαψαν τρεις χιλιάδες επτακόσια στρέμματα. Μάλιστα, λέει ότι τα τρεις χιλιάδες επτακόσια στέμματα ήταν δασικές και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εκτάσεις, δηλαδή, οι οποίες λειτουργούν κυρίως ως φυσικά εμπόδια σε μια βροχή, σε μια πλημμύρα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w:t>
      </w:r>
      <w:r>
        <w:rPr>
          <w:rFonts w:eastAsia="Times New Roman" w:cs="Times New Roman"/>
          <w:szCs w:val="24"/>
        </w:rPr>
        <w:t xml:space="preserve"> Έκανε πάρα πολλές παρατηρήσεις.</w:t>
      </w:r>
    </w:p>
    <w:p w14:paraId="6EF72389"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Σε άλλο σημείο τονίζει: Είναι τραγικό να εμπλέκονται δεκαο</w:t>
      </w:r>
      <w:r>
        <w:rPr>
          <w:rFonts w:eastAsia="Times New Roman" w:cs="Times New Roman"/>
          <w:szCs w:val="24"/>
        </w:rPr>
        <w:t>κ</w:t>
      </w:r>
      <w:r>
        <w:rPr>
          <w:rFonts w:eastAsia="Times New Roman" w:cs="Times New Roman"/>
          <w:szCs w:val="24"/>
        </w:rPr>
        <w:t>τώ φορείς για το αντιπλημμυρικό σχεδιασμό μιας περιοχής. Είναι αυτό το νομικό πλαίσιο που φρόντισαν και δημιούργησαν αυτά τα δύο κόμματα που κυβέρνησαν τόσα χρόνια.</w:t>
      </w:r>
      <w:r>
        <w:rPr>
          <w:rFonts w:eastAsia="Times New Roman" w:cs="Times New Roman"/>
          <w:szCs w:val="24"/>
        </w:rPr>
        <w:t xml:space="preserve"> Είναι αυτά που έχουμε τονίσει εδώ πολλές φορές: γραφειοκρατία, πολυνομία, δαιδαλώδεις υπηρεσίες, στις οποίες χάνεται κάποιος, ο οποίος θέλει να ξεκινήσει και να φτάσει κάπου.</w:t>
      </w:r>
    </w:p>
    <w:p w14:paraId="6EF7238A"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Σε άλλη έκθεση του κ. Παπανικολάου, ο οποίος μάλιστα χαρακτήρισε ότι ήταν εγκλημ</w:t>
      </w:r>
      <w:r>
        <w:rPr>
          <w:rFonts w:eastAsia="Times New Roman" w:cs="Times New Roman"/>
          <w:szCs w:val="24"/>
        </w:rPr>
        <w:t>ατικές οι συμπεριφορές των υπηρεσιών κ</w:t>
      </w:r>
      <w:r>
        <w:rPr>
          <w:rFonts w:eastAsia="Times New Roman" w:cs="Times New Roman"/>
          <w:szCs w:val="24"/>
        </w:rPr>
        <w:t>.λπ</w:t>
      </w:r>
      <w:r>
        <w:rPr>
          <w:rFonts w:eastAsia="Times New Roman" w:cs="Times New Roman"/>
          <w:szCs w:val="24"/>
        </w:rPr>
        <w:t>.. λέει: «Η Μάνδρα είναι μια ορεινή περιοχή με ένα δίκτυο από μικρά ποτάμια που ενώνονται και κάνουν ένα μεγαλύτερο χείμαρρο, ο οποίος είχε μπαζωθεί επί μήκους πάνω από πεντακόσια μέτρα. Πάνω σε αυτό το μπάζωμα ήταν</w:t>
      </w:r>
      <w:r>
        <w:rPr>
          <w:rFonts w:eastAsia="Times New Roman" w:cs="Times New Roman"/>
          <w:szCs w:val="24"/>
        </w:rPr>
        <w:t xml:space="preserve"> το αμαξοστάσιο του δήμου και το σο</w:t>
      </w:r>
      <w:r>
        <w:rPr>
          <w:rFonts w:eastAsia="Times New Roman" w:cs="Times New Roman"/>
          <w:szCs w:val="24"/>
        </w:rPr>
        <w:t>υ</w:t>
      </w:r>
      <w:r>
        <w:rPr>
          <w:rFonts w:eastAsia="Times New Roman" w:cs="Times New Roman"/>
          <w:szCs w:val="24"/>
        </w:rPr>
        <w:t xml:space="preserve">περμάρκετ». Μιλάμε δηλαδή για εγκληματικά λάθη. Και σας τα διαβάζω αυτολεξεί, όπως ακριβώς έχει κάνει τις δηλώσεις. </w:t>
      </w:r>
    </w:p>
    <w:p w14:paraId="6EF7238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τραγικό» λέει «είναι ότι το 1996 είχαμε και δ</w:t>
      </w:r>
      <w:r>
        <w:rPr>
          <w:rFonts w:eastAsia="Times New Roman" w:cs="Times New Roman"/>
          <w:szCs w:val="24"/>
        </w:rPr>
        <w:t>ύ</w:t>
      </w:r>
      <w:r>
        <w:rPr>
          <w:rFonts w:eastAsia="Times New Roman" w:cs="Times New Roman"/>
          <w:szCs w:val="24"/>
        </w:rPr>
        <w:t>ο θύματα ακριβώς σε αυτή τη συγκεκριμένη περιοχή». Τι</w:t>
      </w:r>
      <w:r>
        <w:rPr>
          <w:rFonts w:eastAsia="Times New Roman" w:cs="Times New Roman"/>
          <w:szCs w:val="24"/>
        </w:rPr>
        <w:t xml:space="preserve"> έγινε από τότε; Δηλαδή οι ευθύνες είναι αυτής της Κυβέρνησης που είναι δ</w:t>
      </w:r>
      <w:r>
        <w:rPr>
          <w:rFonts w:eastAsia="Times New Roman" w:cs="Times New Roman"/>
          <w:szCs w:val="24"/>
        </w:rPr>
        <w:t>ύ</w:t>
      </w:r>
      <w:r>
        <w:rPr>
          <w:rFonts w:eastAsia="Times New Roman" w:cs="Times New Roman"/>
          <w:szCs w:val="24"/>
        </w:rPr>
        <w:t>ο χρόνια;</w:t>
      </w:r>
    </w:p>
    <w:p w14:paraId="6EF7238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ότι όλα αυτά τα περιστατικά και όλοι αυτοί οι συναγερμοί και τα μηνύματα, όλα αυτά, ότι είναι η κατάσταση τραγική και πρέπει κάποια στιγμή να τη διαχειριστούμε </w:t>
      </w:r>
      <w:r>
        <w:rPr>
          <w:rFonts w:eastAsia="Times New Roman" w:cs="Times New Roman"/>
          <w:szCs w:val="24"/>
        </w:rPr>
        <w:t>έχουν βάθος δεκαετιών κι όμως κανείς δεν φρόντισε να κάνει τίποτα.</w:t>
      </w:r>
    </w:p>
    <w:p w14:paraId="6EF7238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ξέρετε ότι μέσα σε αυτές τις δεκαετίες που περάσανε, ως χώρα είχαμε και την οικονομική δυνατότητα, είχαμε και τα κον</w:t>
      </w:r>
      <w:r>
        <w:rPr>
          <w:rFonts w:eastAsia="Times New Roman" w:cs="Times New Roman"/>
          <w:szCs w:val="24"/>
        </w:rPr>
        <w:lastRenderedPageBreak/>
        <w:t>δύλια που έρρεαν σε απίστευτα μεγέθη από την Ευρωπαϊκή Ένωση και με τ</w:t>
      </w:r>
      <w:r>
        <w:rPr>
          <w:rFonts w:eastAsia="Times New Roman" w:cs="Times New Roman"/>
          <w:szCs w:val="24"/>
        </w:rPr>
        <w:t xml:space="preserve">α οποία μπορούσαμε να κάνουμε θαύματα σε όλες αυτές τις περιοχές. Και όμως, δεν έγινε τίποτα. Αφήσαμε και εξελίχθηκε αυτή η άναρχη δόμηση με αποτέλεσμα να έρχεται το </w:t>
      </w:r>
      <w:r>
        <w:rPr>
          <w:rFonts w:eastAsia="Times New Roman" w:cs="Times New Roman"/>
          <w:szCs w:val="24"/>
        </w:rPr>
        <w:t>δ</w:t>
      </w:r>
      <w:r>
        <w:rPr>
          <w:rFonts w:eastAsia="Times New Roman" w:cs="Times New Roman"/>
          <w:szCs w:val="24"/>
        </w:rPr>
        <w:t xml:space="preserve">ημόσιο να νομιμοποιεί πίσω από τις δομημένες επιφάνειες, οι οποίες σαφώς κλείσανε ρέματα </w:t>
      </w:r>
      <w:r>
        <w:rPr>
          <w:rFonts w:eastAsia="Times New Roman" w:cs="Times New Roman"/>
          <w:szCs w:val="24"/>
        </w:rPr>
        <w:t xml:space="preserve">κ.λπ., γιατί δεν ήξεραν οι πολίτες που </w:t>
      </w:r>
      <w:r>
        <w:rPr>
          <w:rFonts w:eastAsia="Times New Roman" w:cs="Times New Roman"/>
          <w:szCs w:val="24"/>
        </w:rPr>
        <w:t>κ</w:t>
      </w:r>
      <w:r>
        <w:rPr>
          <w:rFonts w:eastAsia="Times New Roman" w:cs="Times New Roman"/>
          <w:szCs w:val="24"/>
        </w:rPr>
        <w:t>τίζανε ότι δημιουργούσαν αυτά τα προβλήματα.</w:t>
      </w:r>
    </w:p>
    <w:p w14:paraId="6EF7238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Δεν είχα το</w:t>
      </w:r>
      <w:r>
        <w:rPr>
          <w:rFonts w:eastAsia="Times New Roman" w:cs="Times New Roman"/>
          <w:szCs w:val="24"/>
        </w:rPr>
        <w:t>ν</w:t>
      </w:r>
      <w:r>
        <w:rPr>
          <w:rFonts w:eastAsia="Times New Roman" w:cs="Times New Roman"/>
          <w:szCs w:val="24"/>
        </w:rPr>
        <w:t xml:space="preserve"> χρόνο, αλλά εδώ έχουν μια περιγραφή οι συγκεκριμένοι καθηγητές για την κατάσταση εκεί στην Μάνδρα –θα σας τα πω εν τάχει- που είναι πραγματικά εντυπωσιακή και</w:t>
      </w:r>
      <w:r>
        <w:rPr>
          <w:rFonts w:eastAsia="Times New Roman" w:cs="Times New Roman"/>
          <w:szCs w:val="24"/>
        </w:rPr>
        <w:t xml:space="preserve"> ανατριχιαστική. Λέει ότι ξεκινάει από την κορυφή των </w:t>
      </w:r>
      <w:proofErr w:type="spellStart"/>
      <w:r>
        <w:rPr>
          <w:rFonts w:eastAsia="Times New Roman" w:cs="Times New Roman"/>
          <w:szCs w:val="24"/>
        </w:rPr>
        <w:t>ορέων</w:t>
      </w:r>
      <w:proofErr w:type="spellEnd"/>
      <w:r>
        <w:rPr>
          <w:rFonts w:eastAsia="Times New Roman" w:cs="Times New Roman"/>
          <w:szCs w:val="24"/>
        </w:rPr>
        <w:t>, μεταξύ των οποίων αναφέρει και το όρος Πατέρα, αν θυμάμαι καλά, με πολύ μεγάλες κλίσεις -μιλάμε για τους χείμαρρους- και κατεβαίνουν αυτοί οι χείμαρροι και φτάνοντας κοντά στην Μάνδρα μηδενίζεται</w:t>
      </w:r>
      <w:r>
        <w:rPr>
          <w:rFonts w:eastAsia="Times New Roman" w:cs="Times New Roman"/>
          <w:szCs w:val="24"/>
        </w:rPr>
        <w:t xml:space="preserve"> η κλίση, με αποτέλεσμα η μεγάλη ορμή με την οποία κατεβαίνει το νερό, ανακατεύεται με χώμα, οπότε αυτό έχει άλλα αποτελέσματα, ανεβάζει το ειδικό βάρος του ύδατος, το οποίο αποκτά πολύ μεγάλη κρουστική ισχύ, με αποτέλεσμα αυτά που είδαμε, να παρασύρει αυτ</w:t>
      </w:r>
      <w:r>
        <w:rPr>
          <w:rFonts w:eastAsia="Times New Roman" w:cs="Times New Roman"/>
          <w:szCs w:val="24"/>
        </w:rPr>
        <w:t xml:space="preserve">οκίνητα, να γκρεμίζει φράχτες, τοιχία κ.λπ.. Προσέξτε τώρα, όταν φτάνει στη Μάνδρα εκεί που μηδενίζεται η </w:t>
      </w:r>
      <w:r>
        <w:rPr>
          <w:rFonts w:eastAsia="Times New Roman" w:cs="Times New Roman"/>
          <w:szCs w:val="24"/>
        </w:rPr>
        <w:lastRenderedPageBreak/>
        <w:t xml:space="preserve">κλίση, έχουμε τη μεγάλη διάχυση πλέον του ύδατος, γι’ αυτό είδαμε αυτή την εκτεταμένη καταστροφή. Τι έγινε; Τίποτα. </w:t>
      </w:r>
    </w:p>
    <w:p w14:paraId="6EF7238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θα πρέπει πρά</w:t>
      </w:r>
      <w:r>
        <w:rPr>
          <w:rFonts w:eastAsia="Times New Roman" w:cs="Times New Roman"/>
          <w:szCs w:val="24"/>
        </w:rPr>
        <w:t>γματι κάποια στιγμή να κάτσουμε εδώ είτε με τη μορφή επιτροπών είτε να αποφασίσουμε όλα τα κόμματα, γιατί είναι κάτι το οποίο αφορά όλα τα κόμματα, μας αφορά όλους ως Βουλευτές, να δούμε τι μπορούμε να κάνουμε πάνω σε αυτά τα θέματα.</w:t>
      </w:r>
    </w:p>
    <w:p w14:paraId="6EF7239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w:t>
      </w:r>
      <w:r>
        <w:rPr>
          <w:rFonts w:eastAsia="Times New Roman" w:cs="Times New Roman"/>
          <w:szCs w:val="24"/>
        </w:rPr>
        <w:t>δελφοι, η ενίσχυση της κοινωνικής προστασίας κρίνεται επιβεβλημένη και τον σκοπό αυτό επιδιώκει η νομοθετική πρωτοβουλία της Κυβέρνησης. Για δεύτερη χρονιά δίδεται κοινωνικό μέρισμα προς στήριξη των κοινωνικά αδύναμων συμπολιτών μας και των ευάλωτων νοικοκ</w:t>
      </w:r>
      <w:r>
        <w:rPr>
          <w:rFonts w:eastAsia="Times New Roman" w:cs="Times New Roman"/>
          <w:szCs w:val="24"/>
        </w:rPr>
        <w:t>υριών με εφάπαξ καταβολή παροχής κοινωνικού χαρακτήρα με τη μορφή διανομής κοινωνικού μερίσματος.</w:t>
      </w:r>
    </w:p>
    <w:p w14:paraId="6EF7239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ένα πλεόνασμα που καταφέραμε στο 3% του ΑΕΠ, από το 1,75% που είχαμε υποχρέωση και το διαχειριζόμαστε προς όφελος όλων αυτών των συμπολιτών μας που το </w:t>
      </w:r>
      <w:r>
        <w:rPr>
          <w:rFonts w:eastAsia="Times New Roman" w:cs="Times New Roman"/>
          <w:szCs w:val="24"/>
        </w:rPr>
        <w:t xml:space="preserve">χρειάζονται. Επομένως 720 εκατομμύρια δίνονται και μοιράζονται σε 3,4 εκατομμύρια πολίτες που έχουν πληγεί περισσότερο από την </w:t>
      </w:r>
      <w:r>
        <w:rPr>
          <w:rFonts w:eastAsia="Times New Roman" w:cs="Times New Roman"/>
          <w:szCs w:val="24"/>
        </w:rPr>
        <w:lastRenderedPageBreak/>
        <w:t>κρίση. Το μέρισμα κυμαίνεται από 250 έως 900 ευρώ ανάλογα με τα οικογενειακά και τα εισοδηματικά τους κριτήρια.</w:t>
      </w:r>
    </w:p>
    <w:p w14:paraId="6EF7239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Υπάρχουν επιστροφ</w:t>
      </w:r>
      <w:r>
        <w:rPr>
          <w:rFonts w:eastAsia="Times New Roman" w:cs="Times New Roman"/>
          <w:szCs w:val="24"/>
        </w:rPr>
        <w:t>ές προς τους συνταξιούχους που τους είχαν βάλει κρατήσεις παρανόμως και ήρθαμε εμείς το 2016 και καταργήσαμε αυτή την αφαίμαξη των συνταξιούχων. Τώρα ερχόμαστε ξανά και δίνουμε αναδρομικά για όλα τα χρόνια που εσείς παράνομα κρατήσατε από το 2012 και δίνου</w:t>
      </w:r>
      <w:r>
        <w:rPr>
          <w:rFonts w:eastAsia="Times New Roman" w:cs="Times New Roman"/>
          <w:szCs w:val="24"/>
        </w:rPr>
        <w:t>με από 240 έως 450 ευρώ σαν επιστροφές.</w:t>
      </w:r>
    </w:p>
    <w:p w14:paraId="6EF7239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Τέλος, δίνουμε από το περίσσευμα του ελληνικού λαού, από το πλεόνασμα, 360 εκατομμύρια στη ΔΕΗ, προκειμένου να ενισχύσουμε το κοινωνικό τιμολόγιο και να μην υπάρχουν περαιτέρω αυξήσεις για τους ευάλωτους συμπολίτες μ</w:t>
      </w:r>
      <w:r>
        <w:rPr>
          <w:rFonts w:eastAsia="Times New Roman" w:cs="Times New Roman"/>
          <w:szCs w:val="24"/>
        </w:rPr>
        <w:t>ας.</w:t>
      </w:r>
    </w:p>
    <w:p w14:paraId="6EF7239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απόφαση για τη διανομή του κοινωνικού μερίσματος δεν πάρθηκε </w:t>
      </w:r>
      <w:r>
        <w:rPr>
          <w:rFonts w:eastAsia="Times New Roman" w:cs="Times New Roman"/>
          <w:szCs w:val="24"/>
        </w:rPr>
        <w:t>αψήφιστα</w:t>
      </w:r>
      <w:r>
        <w:rPr>
          <w:rFonts w:eastAsia="Times New Roman" w:cs="Times New Roman"/>
          <w:szCs w:val="24"/>
        </w:rPr>
        <w:t>. Οι δείκτες της οικονομίας δείχνουν ότι υπάρχει ανάκαμψη και προοπτικές που αποτελούν τη βάση για αυτή την απόφαση. Το κλίμα για την οικονομία, μετά τ</w:t>
      </w:r>
      <w:r>
        <w:rPr>
          <w:rFonts w:eastAsia="Times New Roman" w:cs="Times New Roman"/>
          <w:szCs w:val="24"/>
        </w:rPr>
        <w:t>ην τρίτη αξιολόγηση που πάει καλά, είναι θετικό.</w:t>
      </w:r>
    </w:p>
    <w:p w14:paraId="6EF72395" w14:textId="77777777" w:rsidR="00E92729" w:rsidRDefault="0044197E">
      <w:pPr>
        <w:tabs>
          <w:tab w:val="left" w:pos="2940"/>
        </w:tabs>
        <w:spacing w:line="600" w:lineRule="auto"/>
        <w:ind w:firstLine="851"/>
        <w:contextualSpacing/>
        <w:jc w:val="both"/>
        <w:rPr>
          <w:rFonts w:eastAsia="Times New Roman"/>
          <w:szCs w:val="24"/>
        </w:rPr>
      </w:pPr>
      <w:r>
        <w:rPr>
          <w:rFonts w:eastAsia="Times New Roman"/>
          <w:szCs w:val="24"/>
        </w:rPr>
        <w:t xml:space="preserve">Δρομολογείται ήδη η έξοδος από τα μνημόνια και την επιτροπεία και προχωρούμε στην παραγωγική ανασυγκρότηση της χώρας. Βλέπουμε τα πρώτα θετικά δείγματα σε αντίθεση με </w:t>
      </w:r>
      <w:r>
        <w:rPr>
          <w:rFonts w:eastAsia="Times New Roman"/>
          <w:szCs w:val="24"/>
        </w:rPr>
        <w:lastRenderedPageBreak/>
        <w:t>τις προηγούμενες κυβερνήσεις, που επί πέ</w:t>
      </w:r>
      <w:r>
        <w:rPr>
          <w:rFonts w:eastAsia="Times New Roman"/>
          <w:szCs w:val="24"/>
        </w:rPr>
        <w:t>ντε χρόνια μόνο αρνητικά μεγέθη είχαν να επιδείξουν.</w:t>
      </w:r>
    </w:p>
    <w:p w14:paraId="6EF72396"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Μέσα σε αυτές τις πρωτοφανείς τότε συνθήκες οικονομικής ασφυξίας και πολιτικής πίεσης αναδείχθηκε η Κυβέρνηση μας. Από την πρώτη μέρα δώσαμε διπλή μάχη, στο εσωτερικό απέναντι στη χαοτική κατάσταση που π</w:t>
      </w:r>
      <w:r>
        <w:rPr>
          <w:rFonts w:eastAsia="Times New Roman"/>
          <w:szCs w:val="24"/>
        </w:rPr>
        <w:t>αρέδωσαν η Νέα Δημοκρατία και το ΠΑΣΟΚ και στο εξωτερικό απέναντι σε όσους επέμεναν στην επιθετική λιτότητα.</w:t>
      </w:r>
    </w:p>
    <w:p w14:paraId="6EF72397"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Το 2015 υπερκαλύφθηκε ο στόχος για το πρωτογενές πλεόνασμα. Διαμορφώθηκε στο 0,7% έναντι 0,25% που ήταν ο στόχος και το 2016 ο προβλεπόμενος στόχος</w:t>
      </w:r>
      <w:r>
        <w:rPr>
          <w:rFonts w:eastAsia="Times New Roman"/>
          <w:szCs w:val="24"/>
        </w:rPr>
        <w:t xml:space="preserve"> του πρωτογενούς υπερκαλύφθηκε για δεύτερη συνεχόμενη χρονικά.</w:t>
      </w:r>
    </w:p>
    <w:p w14:paraId="6EF72398"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Σύμφωνα με τα προσωρινά στοιχεία εκτέλεσης του κρατικού προϋπολογισμού διαμορφώθηκε στα 4,437 δισεκατομμύρια ευρώ έναντι </w:t>
      </w:r>
      <w:r>
        <w:rPr>
          <w:rFonts w:eastAsia="Times New Roman"/>
          <w:szCs w:val="24"/>
        </w:rPr>
        <w:t xml:space="preserve">του </w:t>
      </w:r>
      <w:r>
        <w:rPr>
          <w:rFonts w:eastAsia="Times New Roman"/>
          <w:szCs w:val="24"/>
        </w:rPr>
        <w:t xml:space="preserve">στόχου </w:t>
      </w:r>
      <w:r>
        <w:rPr>
          <w:rFonts w:eastAsia="Times New Roman"/>
          <w:szCs w:val="24"/>
        </w:rPr>
        <w:t>του</w:t>
      </w:r>
      <w:r>
        <w:rPr>
          <w:rFonts w:eastAsia="Times New Roman"/>
          <w:szCs w:val="24"/>
        </w:rPr>
        <w:t xml:space="preserve"> 1,983 δισεκατομμ</w:t>
      </w:r>
      <w:r>
        <w:rPr>
          <w:rFonts w:eastAsia="Times New Roman"/>
          <w:szCs w:val="24"/>
        </w:rPr>
        <w:t>υ</w:t>
      </w:r>
      <w:r>
        <w:rPr>
          <w:rFonts w:eastAsia="Times New Roman"/>
          <w:szCs w:val="24"/>
        </w:rPr>
        <w:t>ρ</w:t>
      </w:r>
      <w:r>
        <w:rPr>
          <w:rFonts w:eastAsia="Times New Roman"/>
          <w:szCs w:val="24"/>
        </w:rPr>
        <w:t>ίου</w:t>
      </w:r>
      <w:r>
        <w:rPr>
          <w:rFonts w:eastAsia="Times New Roman"/>
          <w:szCs w:val="24"/>
        </w:rPr>
        <w:t>. Γίνεται λόγος για το αν η Κυβέρνησ</w:t>
      </w:r>
      <w:r>
        <w:rPr>
          <w:rFonts w:eastAsia="Times New Roman"/>
          <w:szCs w:val="24"/>
        </w:rPr>
        <w:t xml:space="preserve">η δικαιούται να δώσει </w:t>
      </w:r>
      <w:proofErr w:type="spellStart"/>
      <w:r>
        <w:rPr>
          <w:rFonts w:eastAsia="Times New Roman"/>
          <w:szCs w:val="24"/>
        </w:rPr>
        <w:t>στοχευμένα</w:t>
      </w:r>
      <w:proofErr w:type="spellEnd"/>
      <w:r>
        <w:rPr>
          <w:rFonts w:eastAsia="Times New Roman"/>
          <w:szCs w:val="24"/>
        </w:rPr>
        <w:t xml:space="preserve"> ένα μέρος του πλεονάζοντος προϋπολογισμού για να ωφεληθούν σημαντικά όσοι και όσες το έχουν πραγματικά ανάγκη.</w:t>
      </w:r>
    </w:p>
    <w:p w14:paraId="6EF72399"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Φυσικά, λόγος γίνεται και από την Αξιωματική Αντιπολίτευση, η οποία δεν το ψήφισε πέρυσι. Βέβαια, φέτος, αφού </w:t>
      </w:r>
      <w:r>
        <w:rPr>
          <w:rFonts w:eastAsia="Times New Roman"/>
          <w:szCs w:val="24"/>
        </w:rPr>
        <w:t>άκουσε την κοινωνία, το στηρίζει, αλλά βέβαια προσπαθεί με τις τοποθετήσεις της να δημιουργήσει κάποιες εντυπώσεις.</w:t>
      </w:r>
    </w:p>
    <w:p w14:paraId="6EF7239A"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EF7239B"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Σε ένα λεπτό τελειώνω, κύριε Πρόεδρε.</w:t>
      </w:r>
    </w:p>
    <w:p w14:paraId="6EF7239C"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Η σημερινή Κυβέρνη</w:t>
      </w:r>
      <w:r>
        <w:rPr>
          <w:rFonts w:eastAsia="Times New Roman"/>
          <w:szCs w:val="24"/>
        </w:rPr>
        <w:t>ση κατάφερε στα δύο χρόνια να μειώσει για πρώτη φορά από την έναρξη της κρίσης την ανεργία. Τη μείωσε κατά επτά μονάδες. Την πήγε στο 21% από το 28% που τ</w:t>
      </w:r>
      <w:r>
        <w:rPr>
          <w:rFonts w:eastAsia="Times New Roman"/>
          <w:szCs w:val="24"/>
        </w:rPr>
        <w:t>ην</w:t>
      </w:r>
      <w:r>
        <w:rPr>
          <w:rFonts w:eastAsia="Times New Roman"/>
          <w:szCs w:val="24"/>
        </w:rPr>
        <w:t xml:space="preserve"> παρέλαβε. </w:t>
      </w:r>
    </w:p>
    <w:p w14:paraId="6EF7239D"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Ο τουρισμός στα δύο χρόνια κατέρριψε συνεχόμενα ρεκόρ αφίξεων.</w:t>
      </w:r>
    </w:p>
    <w:p w14:paraId="6EF7239E"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Στη γεωργία βλέπουμε η Κυ</w:t>
      </w:r>
      <w:r>
        <w:rPr>
          <w:rFonts w:eastAsia="Times New Roman"/>
          <w:szCs w:val="24"/>
        </w:rPr>
        <w:t xml:space="preserve">βέρνηση να εξοφλεί υποχρεώσεις των προηγούμενων </w:t>
      </w:r>
      <w:r>
        <w:rPr>
          <w:rFonts w:eastAsia="Times New Roman"/>
          <w:szCs w:val="24"/>
        </w:rPr>
        <w:t>κ</w:t>
      </w:r>
      <w:r>
        <w:rPr>
          <w:rFonts w:eastAsia="Times New Roman"/>
          <w:szCs w:val="24"/>
        </w:rPr>
        <w:t>υβερνήσεων. Μέχρι υποχρεώσεις του 2008 τακτοποίησε η παρούσα Κυβέρνηση και προχωρά στις τρέχουσες υποχρεώσεις, έχοντας κλείσει τις υποχρεώσεις του κράτους προς τους αγρότες ως σήμερα. Μπαίνουν με τα προγράμμ</w:t>
      </w:r>
      <w:r>
        <w:rPr>
          <w:rFonts w:eastAsia="Times New Roman"/>
          <w:szCs w:val="24"/>
        </w:rPr>
        <w:t xml:space="preserve">ατα στήριξης και ενίσχυσης νέοι αγρότες στην παραγωγή </w:t>
      </w:r>
      <w:r>
        <w:rPr>
          <w:rFonts w:eastAsia="Times New Roman"/>
          <w:szCs w:val="24"/>
        </w:rPr>
        <w:lastRenderedPageBreak/>
        <w:t>και είναι πολύ σημαντικό μετά τη συρρίκνωση που υπέστη η γεωργία τα τελευταία τριάντα πέντε χρόνια. Από 22% του ΑΕΠ το 1981 περιορίστηκε στο 3% τον Δεκέμβριο του 2014.</w:t>
      </w:r>
    </w:p>
    <w:p w14:paraId="6EF7239F"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Επομένως δικαιούται η Κυβέρνηση αυ</w:t>
      </w:r>
      <w:r>
        <w:rPr>
          <w:rFonts w:eastAsia="Times New Roman"/>
          <w:szCs w:val="24"/>
        </w:rPr>
        <w:t>τή να λέει ότι άρχισε να φαίνεται φως στην άκρη του τούνελ και δικαιούται να φέρνει τέτοια μέτρα ελάφρυνσης της κοινωνίας, αποτέλεσμα της πολιτικής μας στόχευσης. Πρώτα απ’ όλα, είναι η κοινωνία και ο άνθρωπος σε αντίθεση με τις προηγούμενες Κυβερνήσεις, π</w:t>
      </w:r>
      <w:r>
        <w:rPr>
          <w:rFonts w:eastAsia="Times New Roman"/>
          <w:szCs w:val="24"/>
        </w:rPr>
        <w:t>ου πάνω απ’ όλα είχαν τους αριθμούς, αλλά και σε αυτούς απέτυχαν.</w:t>
      </w:r>
    </w:p>
    <w:p w14:paraId="6EF723A0"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Θεμελιώδης προτεραιότητα της Κυβέρνησης ήταν και παραμένει η ενίσχυση και η θωράκιση της κοινωνικής προστασίας και πράξη τέτοια αποτελεί η έκτακτη νομοθετική πρωτοβουλία.</w:t>
      </w:r>
    </w:p>
    <w:p w14:paraId="6EF723A1"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Πριν κλείσω, θέλω ν</w:t>
      </w:r>
      <w:r>
        <w:rPr>
          <w:rFonts w:eastAsia="Times New Roman"/>
          <w:szCs w:val="24"/>
        </w:rPr>
        <w:t xml:space="preserve">α </w:t>
      </w:r>
      <w:proofErr w:type="spellStart"/>
      <w:r>
        <w:rPr>
          <w:rFonts w:eastAsia="Times New Roman"/>
          <w:szCs w:val="24"/>
        </w:rPr>
        <w:t>επιστήσω</w:t>
      </w:r>
      <w:proofErr w:type="spellEnd"/>
      <w:r>
        <w:rPr>
          <w:rFonts w:eastAsia="Times New Roman"/>
          <w:szCs w:val="24"/>
        </w:rPr>
        <w:t xml:space="preserve"> την προσοχή σας, κύριοι Υπουργοί, για τα άτομα που φιλοξενούνται. Δεν φιλοξενούνται. </w:t>
      </w:r>
      <w:r>
        <w:rPr>
          <w:rFonts w:eastAsia="Times New Roman"/>
          <w:szCs w:val="24"/>
        </w:rPr>
        <w:t>Πρόκειται για</w:t>
      </w:r>
      <w:r>
        <w:rPr>
          <w:rFonts w:eastAsia="Times New Roman"/>
          <w:szCs w:val="24"/>
        </w:rPr>
        <w:t xml:space="preserve"> μηνύματα, τα οποία τα πήραν οι Ανεξάρτητοι Έλληνες και θέλουμε να σας τα μεταφέρουμε. Δεν φιλοξενούνται γιατί το επέλεξαν, η ανάγκη το επέβαλε. Πέ</w:t>
      </w:r>
      <w:r>
        <w:rPr>
          <w:rFonts w:eastAsia="Times New Roman"/>
          <w:szCs w:val="24"/>
        </w:rPr>
        <w:t>ρ</w:t>
      </w:r>
      <w:r>
        <w:rPr>
          <w:rFonts w:eastAsia="Times New Roman"/>
          <w:szCs w:val="24"/>
        </w:rPr>
        <w:t>υ</w:t>
      </w:r>
      <w:r>
        <w:rPr>
          <w:rFonts w:eastAsia="Times New Roman"/>
          <w:szCs w:val="24"/>
        </w:rPr>
        <w:t xml:space="preserve">σι δεν πήραν το επίδομα. Φέτος, σας παρακαλώ να το δείτε με προσοχή αυτό το ζήτημα, με ιδιαίτερη ευαισθησία, να μην γίνει ξανά το ίδιο λάθος, γιατί ξέρετε </w:t>
      </w:r>
      <w:r>
        <w:rPr>
          <w:rFonts w:eastAsia="Times New Roman"/>
          <w:szCs w:val="24"/>
        </w:rPr>
        <w:lastRenderedPageBreak/>
        <w:t xml:space="preserve">ότι δεν είναι επιλογή δική τους στο να φιλοξενούνται από γονείς ή από παππούδες κ.λπ.. Η ανάγκη </w:t>
      </w:r>
      <w:r>
        <w:rPr>
          <w:rFonts w:eastAsia="Times New Roman"/>
          <w:szCs w:val="24"/>
        </w:rPr>
        <w:t>τους έκανε έτσι.</w:t>
      </w:r>
    </w:p>
    <w:p w14:paraId="6EF723A2"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Κλείνοντας, οι Ανεξάρτητοι Έλληνες στηρίζουμε τη διανομή του κοινωνικού μερίσματος.</w:t>
      </w:r>
    </w:p>
    <w:p w14:paraId="6EF723A3"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Σας ευχαριστώ.</w:t>
      </w:r>
    </w:p>
    <w:p w14:paraId="6EF723A4" w14:textId="77777777" w:rsidR="00E92729" w:rsidRDefault="0044197E">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6EF723A5"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Συνεχίζουμε με τον κ. Μάριο Γεωργιάδη, ειδικό αγο</w:t>
      </w:r>
      <w:r>
        <w:rPr>
          <w:rFonts w:eastAsia="Times New Roman"/>
          <w:szCs w:val="24"/>
        </w:rPr>
        <w:t>ρητή της Ένωσης Κεντρώων.</w:t>
      </w:r>
    </w:p>
    <w:p w14:paraId="6EF723A6"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Ευχαριστώ πολύ, κύριε Πρόεδρε.</w:t>
      </w:r>
    </w:p>
    <w:p w14:paraId="6EF723A7"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Ειλικρινά απορώ αν η σημερινή διαδικασία και η σημερινή συνεδρίαση αφορά τη Μάνδρα ή το κοινωνικό μέρισμα. Σαφέστατα και είναι σημαντικότερο το θέμα τη</w:t>
      </w:r>
      <w:r>
        <w:rPr>
          <w:rFonts w:eastAsia="Times New Roman"/>
          <w:szCs w:val="24"/>
        </w:rPr>
        <w:t>ς Μάνδρας και ίσως θα έπρεπε να αφιερώσουμε ειδική συνεδρίαση για το τι θα κάνουμε με αυτ</w:t>
      </w:r>
      <w:r>
        <w:rPr>
          <w:rFonts w:eastAsia="Times New Roman"/>
          <w:szCs w:val="24"/>
        </w:rPr>
        <w:t>ό</w:t>
      </w:r>
      <w:r>
        <w:rPr>
          <w:rFonts w:eastAsia="Times New Roman"/>
          <w:szCs w:val="24"/>
        </w:rPr>
        <w:t>. Αναμένουμε και την τροπολογία. Πλησιάζει δύο η ώρα. Ελπίζουμε να είναι συνεπείς από το Υπουργείο και να μας τη φέρουν νωρίς για να μπορέσουμε να τοποθετηθούμε.</w:t>
      </w:r>
    </w:p>
    <w:p w14:paraId="6EF723A8"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lastRenderedPageBreak/>
        <w:t>Επιρ</w:t>
      </w:r>
      <w:r>
        <w:rPr>
          <w:rFonts w:eastAsia="Times New Roman"/>
          <w:szCs w:val="24"/>
        </w:rPr>
        <w:t>ρίψατε όλοι ευθύνες στην κ</w:t>
      </w:r>
      <w:r>
        <w:rPr>
          <w:rFonts w:eastAsia="Times New Roman"/>
          <w:szCs w:val="24"/>
        </w:rPr>
        <w:t>.</w:t>
      </w:r>
      <w:r>
        <w:rPr>
          <w:rFonts w:eastAsia="Times New Roman"/>
          <w:szCs w:val="24"/>
        </w:rPr>
        <w:t xml:space="preserve"> Δούρου. Σαφέστατα, εφόσον αυτή</w:t>
      </w:r>
      <w:r>
        <w:rPr>
          <w:rFonts w:eastAsia="Times New Roman"/>
          <w:szCs w:val="24"/>
        </w:rPr>
        <w:t xml:space="preserve"> </w:t>
      </w:r>
      <w:r>
        <w:rPr>
          <w:rFonts w:eastAsia="Times New Roman"/>
          <w:szCs w:val="24"/>
        </w:rPr>
        <w:t>τη στιγμή βρίσκεται στο κεφάλι της τοπικής αυτοδιοίκησης, φέρει σημαντική ευθύνη μόνο και μόνο για τη μελέτη, την οποία έχει στο συρτάρι και δεν την έχει υλοποιήσει.</w:t>
      </w:r>
    </w:p>
    <w:p w14:paraId="6EF723A9"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Όλες οι προηγούμενες κυβερνήσει</w:t>
      </w:r>
      <w:r>
        <w:rPr>
          <w:rFonts w:eastAsia="Times New Roman" w:cs="Times New Roman"/>
          <w:szCs w:val="24"/>
        </w:rPr>
        <w:t xml:space="preserve">ς τι κάνατε, όμως, όλα αυτά τα χρόνια; Τα αυθαίρετα τώρα κτίστηκαν; Το ρέμα τώρα μπαζώθηκε; Όλα αυτά είναι μόνο απόρροια της τωρινής Κυβέρνησης; </w:t>
      </w:r>
    </w:p>
    <w:p w14:paraId="6EF723AA"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Όλοι φέρετε ευθύνη, κύριοι και όλοι πρέπει να αναλογιστείτε αυτή τη</w:t>
      </w:r>
      <w:r>
        <w:rPr>
          <w:rFonts w:eastAsia="Times New Roman" w:cs="Times New Roman"/>
          <w:szCs w:val="24"/>
        </w:rPr>
        <w:t>ν</w:t>
      </w:r>
      <w:r>
        <w:rPr>
          <w:rFonts w:eastAsia="Times New Roman" w:cs="Times New Roman"/>
          <w:szCs w:val="24"/>
        </w:rPr>
        <w:t xml:space="preserve"> ευθύνη και όχι απλώς να βγαίνετε και να κ</w:t>
      </w:r>
      <w:r>
        <w:rPr>
          <w:rFonts w:eastAsia="Times New Roman" w:cs="Times New Roman"/>
          <w:szCs w:val="24"/>
        </w:rPr>
        <w:t>ατηγορείτε αποσπασματικά κάποιους. Αυτά τα σαράντα χρόνια που έχουν περάσει τα έχετε κάνει όλοι, ας μην πω πώς.</w:t>
      </w:r>
    </w:p>
    <w:p w14:paraId="6EF723AB"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πρωθυπουργός δεν είναι αυτός που απαλύνει τον πόνο μετά από μια τραγωδία. Ο ικανός πρωθυπουργός είναι αυτός που προλαμβάνει. Και μέχρι στιγμ</w:t>
      </w:r>
      <w:r>
        <w:rPr>
          <w:rFonts w:eastAsia="Times New Roman" w:cs="Times New Roman"/>
          <w:szCs w:val="24"/>
        </w:rPr>
        <w:t>ής δεν έχουμε συναντήσει κάποιον ικανό πρωθυπουργό.</w:t>
      </w:r>
    </w:p>
    <w:p w14:paraId="6EF723AC"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το θέμα της Μάνδρας, γιατί όλοι έχετε σπαταλήσει οκτώ και δέκα λεπτά από την ομιλία σας για αυτό το θέμα, το οποίο </w:t>
      </w:r>
      <w:r>
        <w:rPr>
          <w:rFonts w:eastAsia="Times New Roman" w:cs="Times New Roman"/>
          <w:szCs w:val="24"/>
        </w:rPr>
        <w:t xml:space="preserve">συμφωνώ </w:t>
      </w:r>
      <w:r>
        <w:rPr>
          <w:rFonts w:eastAsia="Times New Roman" w:cs="Times New Roman"/>
          <w:szCs w:val="24"/>
        </w:rPr>
        <w:t>ότι είναι σημαντικό.</w:t>
      </w:r>
    </w:p>
    <w:p w14:paraId="6EF723AD"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Αγαπητοί συνάδελφοι Βουλευτές, πριν μπούμε στα</w:t>
      </w:r>
      <w:r>
        <w:rPr>
          <w:rFonts w:eastAsia="Times New Roman" w:cs="Times New Roman"/>
          <w:szCs w:val="24"/>
        </w:rPr>
        <w:t xml:space="preserve"> ενδότερα, θα ήθελα να καταδείξω τη μέγιστη απάτη της Κυβέρνησης στο άρθρο 2. Αφορά την άτοκη επιστροφή σε δικαιούχους ποσών που </w:t>
      </w:r>
      <w:proofErr w:type="spellStart"/>
      <w:r>
        <w:rPr>
          <w:rFonts w:eastAsia="Times New Roman" w:cs="Times New Roman"/>
          <w:szCs w:val="24"/>
        </w:rPr>
        <w:t>παρακρατήθηκαν</w:t>
      </w:r>
      <w:proofErr w:type="spellEnd"/>
      <w:r>
        <w:rPr>
          <w:rFonts w:eastAsia="Times New Roman" w:cs="Times New Roman"/>
          <w:szCs w:val="24"/>
        </w:rPr>
        <w:t xml:space="preserve"> για τη μηνιαία εισφορά υπέρ υγειονομικής περίθαλψης και προβλέπεται επιστροφή των εν λόγω ποσών στη σύνταξη του </w:t>
      </w:r>
      <w:r>
        <w:rPr>
          <w:rFonts w:eastAsia="Times New Roman" w:cs="Times New Roman"/>
          <w:szCs w:val="24"/>
        </w:rPr>
        <w:t>μηνός Δεκεμβρίου 2017. Συγκεκριμένα, αφορά την καταβολή συντάξεων κατά την περίοδο 1-1-2012 έως 30-6-2016 προς ευθυγράμμιση με προβλέψεις του ν.4387/2016.</w:t>
      </w:r>
    </w:p>
    <w:p w14:paraId="6EF723AE"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το άρθρο 44 του εν λόγω νόμου μεταβλήθηκε ο τρόπος υπολογισμού της κράτησης, η οποία έκτοτε υπολογ</w:t>
      </w:r>
      <w:r>
        <w:rPr>
          <w:rFonts w:eastAsia="Times New Roman" w:cs="Times New Roman"/>
          <w:szCs w:val="24"/>
        </w:rPr>
        <w:t>ίζεται επί του καταβαλλόμενου ποσού κυρίας σύνταξης.</w:t>
      </w:r>
    </w:p>
    <w:p w14:paraId="6EF723AF"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Δηλαδή, κύριοι της Κυβερνήσεως, βαφτίζετε κοινωνικό μέρισμα τα αναδρομικά των συνταξιούχων, που νομίμως -ούτως ή άλλως- δικαιούνται. Τα χρήματα που επιστρέφετε σε αυτούς τους ανθρώπους δεν έχουν να κάνου</w:t>
      </w:r>
      <w:r>
        <w:rPr>
          <w:rFonts w:eastAsia="Times New Roman" w:cs="Times New Roman"/>
          <w:szCs w:val="24"/>
        </w:rPr>
        <w:t>ν με κοινωνικό μέρισμα, αλλά με επιστροφή εισφορών ασθενείας. Σταματήστε, λοιπόν, να κοροϊδεύετε τον ελληνικό λαό και να παίζετε με τον πόνο του!</w:t>
      </w:r>
    </w:p>
    <w:p w14:paraId="6EF723B0"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σημαντικότερο, όμως, εν προκειμένω είναι </w:t>
      </w:r>
      <w:r>
        <w:rPr>
          <w:rFonts w:eastAsia="Times New Roman" w:cs="Times New Roman"/>
          <w:szCs w:val="24"/>
        </w:rPr>
        <w:t>ότι τ</w:t>
      </w:r>
      <w:r>
        <w:rPr>
          <w:rFonts w:eastAsia="Times New Roman" w:cs="Times New Roman"/>
          <w:szCs w:val="24"/>
        </w:rPr>
        <w:t>ο σχέδιο νόμου με τον τρόπο που έχει διατυπωθεί αφήνει ανοι</w:t>
      </w:r>
      <w:r>
        <w:rPr>
          <w:rFonts w:eastAsia="Times New Roman" w:cs="Times New Roman"/>
          <w:szCs w:val="24"/>
        </w:rPr>
        <w:t>κ</w:t>
      </w:r>
      <w:r>
        <w:rPr>
          <w:rFonts w:eastAsia="Times New Roman" w:cs="Times New Roman"/>
          <w:szCs w:val="24"/>
        </w:rPr>
        <w:t xml:space="preserve">τό το ενδεχόμενο να επιστραφούν «κουτσουρεμένες» -σε εισαγωγικά- </w:t>
      </w:r>
      <w:r>
        <w:rPr>
          <w:rFonts w:eastAsia="Times New Roman" w:cs="Times New Roman"/>
          <w:szCs w:val="24"/>
        </w:rPr>
        <w:lastRenderedPageBreak/>
        <w:t xml:space="preserve">οι λεγόμενες «παράνομες κρατήσεις» κατά 30% μέχρι 50%. Και αυτό γιατί; Διότι ενώ αφαιρούνται οι εν λόγω </w:t>
      </w:r>
      <w:proofErr w:type="spellStart"/>
      <w:r>
        <w:rPr>
          <w:rFonts w:eastAsia="Times New Roman" w:cs="Times New Roman"/>
          <w:szCs w:val="24"/>
        </w:rPr>
        <w:t>μνημονιακές</w:t>
      </w:r>
      <w:proofErr w:type="spellEnd"/>
      <w:r>
        <w:rPr>
          <w:rFonts w:eastAsia="Times New Roman" w:cs="Times New Roman"/>
          <w:szCs w:val="24"/>
        </w:rPr>
        <w:t xml:space="preserve"> κρατήσεις των ν.4024/2011, 4051/2012 και 4093/2012, δεν υπάρχει καμμία αναφ</w:t>
      </w:r>
      <w:r>
        <w:rPr>
          <w:rFonts w:eastAsia="Times New Roman" w:cs="Times New Roman"/>
          <w:szCs w:val="24"/>
        </w:rPr>
        <w:t>ορά στις κρατήσεις του ν.3865/2010, του λεγόμενου «νόμου Λοβέρδου», όπως τροποποιήθηκε με τον ν.3986/2011.</w:t>
      </w:r>
    </w:p>
    <w:p w14:paraId="6EF723B1"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Ας ελπίσουμε ότι αυτό δεν έχει γίνει σκόπιμα και ότι έχει γίνει από αβλεψία και να διορθωθεί, γιατί ετοιμάζουμε και </w:t>
      </w:r>
      <w:r>
        <w:rPr>
          <w:rFonts w:eastAsia="Times New Roman" w:cs="Times New Roman"/>
          <w:szCs w:val="24"/>
        </w:rPr>
        <w:t>μί</w:t>
      </w:r>
      <w:r>
        <w:rPr>
          <w:rFonts w:eastAsia="Times New Roman" w:cs="Times New Roman"/>
          <w:szCs w:val="24"/>
        </w:rPr>
        <w:t>α τροπολογία να σας καταθέσουμε</w:t>
      </w:r>
      <w:r>
        <w:rPr>
          <w:rFonts w:eastAsia="Times New Roman" w:cs="Times New Roman"/>
          <w:szCs w:val="24"/>
        </w:rPr>
        <w:t xml:space="preserve"> και θα θέλαμε να την λάβετε σοβαρά υπ’ </w:t>
      </w:r>
      <w:proofErr w:type="spellStart"/>
      <w:r>
        <w:rPr>
          <w:rFonts w:eastAsia="Times New Roman" w:cs="Times New Roman"/>
          <w:szCs w:val="24"/>
        </w:rPr>
        <w:t>όψιν</w:t>
      </w:r>
      <w:proofErr w:type="spellEnd"/>
      <w:r>
        <w:rPr>
          <w:rFonts w:eastAsia="Times New Roman" w:cs="Times New Roman"/>
          <w:szCs w:val="24"/>
        </w:rPr>
        <w:t xml:space="preserve"> σας.</w:t>
      </w:r>
    </w:p>
    <w:p w14:paraId="6EF723B2"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σας διακόψω για ένα λεπτό, κύριε Γεωργιάδη.</w:t>
      </w:r>
    </w:p>
    <w:p w14:paraId="6EF723B3" w14:textId="77777777" w:rsidR="00E92729" w:rsidRDefault="0044197E">
      <w:pPr>
        <w:spacing w:line="600" w:lineRule="auto"/>
        <w:ind w:left="357" w:firstLine="720"/>
        <w:contextualSpacing/>
        <w:jc w:val="both"/>
        <w:rPr>
          <w:rFonts w:eastAsia="Times New Roman" w:cs="Times New Roman"/>
          <w:color w:val="000000" w:themeColor="text1"/>
        </w:rPr>
      </w:pPr>
      <w:r w:rsidRPr="00967BE9">
        <w:rPr>
          <w:rFonts w:eastAsia="Times New Roman" w:cs="Times New Roman"/>
          <w:color w:val="000000" w:themeColor="text1"/>
        </w:rPr>
        <w:t>Κυρίες και κύριοι συνάδελφοι, έχω την τιμή να ανακοινώσω στο Σώμα ότι τη συνεδρίασή μας παρακολουθούν από τα άνω δυτικά θεωρεί</w:t>
      </w:r>
      <w:r w:rsidRPr="00967BE9">
        <w:rPr>
          <w:rFonts w:eastAsia="Times New Roman" w:cs="Times New Roman"/>
          <w:color w:val="000000" w:themeColor="text1"/>
        </w:rPr>
        <w:t>α, αφού προηγουμένως ξεναγήθηκαν στην έκθεση της αίθουσας «ΕΛΕΥΘΕΡΙΟΣ ΒΕΝΙΖΕΛΟΣ», τριάντα δ</w:t>
      </w:r>
      <w:r w:rsidRPr="00967BE9">
        <w:rPr>
          <w:rFonts w:eastAsia="Times New Roman" w:cs="Times New Roman"/>
          <w:color w:val="000000" w:themeColor="text1"/>
        </w:rPr>
        <w:t>ύ</w:t>
      </w:r>
      <w:r w:rsidRPr="00967BE9">
        <w:rPr>
          <w:rFonts w:eastAsia="Times New Roman" w:cs="Times New Roman"/>
          <w:color w:val="000000" w:themeColor="text1"/>
        </w:rPr>
        <w:t>ο μαθήτριες και μαθητές και τρεις συνοδοί εκπαιδευτικοί από το 6</w:t>
      </w:r>
      <w:r w:rsidRPr="00967BE9">
        <w:rPr>
          <w:rFonts w:eastAsia="Times New Roman" w:cs="Times New Roman"/>
          <w:color w:val="000000" w:themeColor="text1"/>
          <w:vertAlign w:val="superscript"/>
        </w:rPr>
        <w:t>ο</w:t>
      </w:r>
      <w:r w:rsidRPr="00967BE9">
        <w:rPr>
          <w:rFonts w:eastAsia="Times New Roman" w:cs="Times New Roman"/>
          <w:color w:val="000000" w:themeColor="text1"/>
        </w:rPr>
        <w:t xml:space="preserve"> Γενικό Λύκειο Πάτρας. </w:t>
      </w:r>
    </w:p>
    <w:p w14:paraId="6EF723B4" w14:textId="77777777" w:rsidR="00E92729" w:rsidRDefault="0044197E">
      <w:pPr>
        <w:spacing w:line="600" w:lineRule="auto"/>
        <w:ind w:left="357" w:firstLine="720"/>
        <w:contextualSpacing/>
        <w:jc w:val="both"/>
        <w:rPr>
          <w:rFonts w:eastAsia="Times New Roman" w:cs="Times New Roman"/>
        </w:rPr>
      </w:pPr>
      <w:r>
        <w:rPr>
          <w:rFonts w:eastAsia="Times New Roman" w:cs="Times New Roman"/>
        </w:rPr>
        <w:t xml:space="preserve">Καλώς ορίσατε στη Βουλή! </w:t>
      </w:r>
    </w:p>
    <w:p w14:paraId="6EF723B5" w14:textId="77777777" w:rsidR="00E92729" w:rsidRDefault="0044197E">
      <w:pPr>
        <w:spacing w:line="600" w:lineRule="auto"/>
        <w:ind w:firstLine="709"/>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EF723B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rPr>
        <w:t>Συνεχίστε, κύριε συνάδελφε.</w:t>
      </w:r>
    </w:p>
    <w:p w14:paraId="6EF723B7"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ΜΑΡΙΟΣ ΓΕΩΡΓΙΑΔΗΣ (Θ΄ Αντιπρόεδρος της Βουλής): </w:t>
      </w:r>
      <w:r>
        <w:rPr>
          <w:rFonts w:eastAsia="Times New Roman" w:cs="Times New Roman"/>
          <w:szCs w:val="24"/>
        </w:rPr>
        <w:t xml:space="preserve">Ευχαριστώ, κύριε Πρόεδρε. </w:t>
      </w:r>
    </w:p>
    <w:p w14:paraId="6EF723B8"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Παιδιά, καλώς ήρθατε. </w:t>
      </w:r>
    </w:p>
    <w:p w14:paraId="6EF723B9"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Κυβέρνησης, μπορείτε, αλήθεια, να μας πείτε σε τι διαφέρει ο δικός σας τρόπος της διανομής του κοινωνικού μ</w:t>
      </w:r>
      <w:r>
        <w:rPr>
          <w:rFonts w:eastAsia="Times New Roman" w:cs="Times New Roman"/>
          <w:szCs w:val="24"/>
        </w:rPr>
        <w:t>ερίσματος σε σχέση με τους αντίστοιχους μποναμάδες που είχαν δώσει οι προηγούμενες κυβερνήσεις; Πολύ απλά, σε τίποτα. Ίσα</w:t>
      </w:r>
      <w:r>
        <w:rPr>
          <w:rFonts w:eastAsia="Times New Roman" w:cs="Times New Roman"/>
          <w:szCs w:val="24"/>
        </w:rPr>
        <w:t>-</w:t>
      </w:r>
      <w:r>
        <w:rPr>
          <w:rFonts w:eastAsia="Times New Roman" w:cs="Times New Roman"/>
          <w:szCs w:val="24"/>
        </w:rPr>
        <w:t xml:space="preserve">ίσα που μπορεί ο δικός σας τρόπος να έχει καταφέρει και κάτι παραπάνω, που λέμε. </w:t>
      </w:r>
    </w:p>
    <w:p w14:paraId="6EF723BA"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Προσδιόρισε η ίδια η Κυβέρνηση στα </w:t>
      </w:r>
      <w:r>
        <w:rPr>
          <w:rFonts w:eastAsia="Times New Roman" w:cs="Times New Roman"/>
          <w:szCs w:val="24"/>
        </w:rPr>
        <w:t xml:space="preserve">τρία </w:t>
      </w:r>
      <w:r>
        <w:rPr>
          <w:rFonts w:eastAsia="Times New Roman" w:cs="Times New Roman"/>
          <w:szCs w:val="24"/>
        </w:rPr>
        <w:t xml:space="preserve">εκατομμύρια </w:t>
      </w:r>
      <w:r>
        <w:rPr>
          <w:rFonts w:eastAsia="Times New Roman" w:cs="Times New Roman"/>
          <w:szCs w:val="24"/>
        </w:rPr>
        <w:t xml:space="preserve">τετρακόσιες χιλιάδες </w:t>
      </w:r>
      <w:r>
        <w:rPr>
          <w:rFonts w:eastAsia="Times New Roman" w:cs="Times New Roman"/>
          <w:szCs w:val="24"/>
        </w:rPr>
        <w:t>τους συμπολίτες μας, που ουσιαστικά εδώ και σχεδόν τρία χρόνια αποτελούν τα θύματά της εξαιτίας των αποκλειστικών δικών σας επιτευγμάτων, όπως τα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w:t>
      </w:r>
      <w:r>
        <w:rPr>
          <w:rFonts w:eastAsia="Times New Roman" w:cs="Times New Roman"/>
          <w:szCs w:val="24"/>
        </w:rPr>
        <w:t>και βλέπουμε- μνημόνια, τους μισθούς των 400 ευρώ και κάτω, την εξαΰλωση συντάξεων κ</w:t>
      </w:r>
      <w:r>
        <w:rPr>
          <w:rFonts w:eastAsia="Times New Roman" w:cs="Times New Roman"/>
          <w:szCs w:val="24"/>
        </w:rPr>
        <w:t xml:space="preserve">αι την ανεργία στα ύψη, που έχουν φθάσει στο σημείο της ολοκληρωτικής εξαθλίωσης.  </w:t>
      </w:r>
    </w:p>
    <w:p w14:paraId="6EF723BB"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το φετινό, επίσης, ψευδεπίγραφο κοινωνικό μέρισμα αποτελεί την ύστατη προσπάθεια άμβλυνσης της γενικευμένης αναλγησίας που κυριαρχεί στην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ύστερ</w:t>
      </w:r>
      <w:r>
        <w:rPr>
          <w:rFonts w:eastAsia="Times New Roman" w:cs="Times New Roman"/>
          <w:szCs w:val="24"/>
        </w:rPr>
        <w:t xml:space="preserve">α από το πρωτοφανές μπαράζ φορομπηχτικών πολιτικών σε </w:t>
      </w:r>
      <w:r>
        <w:rPr>
          <w:rFonts w:eastAsia="Times New Roman" w:cs="Times New Roman"/>
          <w:szCs w:val="24"/>
        </w:rPr>
        <w:lastRenderedPageBreak/>
        <w:t xml:space="preserve">βάρος των πιο αδύναμων και φτωχών, που πληρώνουν φόρους βάσει απαράδεκτων τεκμηρίων και ανύπαρκτων εισοδημάτων. </w:t>
      </w:r>
    </w:p>
    <w:p w14:paraId="6EF723BC"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Ακόμα και τα διογκωμένα ανύπαρκτα ποσά που ανακοινώθηκαν για διανομή αποτελούν ελάχιστο π</w:t>
      </w:r>
      <w:r>
        <w:rPr>
          <w:rFonts w:eastAsia="Times New Roman" w:cs="Times New Roman"/>
          <w:szCs w:val="24"/>
        </w:rPr>
        <w:t xml:space="preserve">οσοστό των όσων έχετε ήδη υφαρπάξει από την αφαίμαξη και τη συρρίκνωση των πάντων -μισθοί, συντάξεις, κοινωνικά επιδόματα, δαπάνες υγείας, επιστροφές φόρων, επενδύσεων- και όλα αυτά, βεβαίως, χωρίς τα απλήρωτα από το </w:t>
      </w:r>
      <w:r>
        <w:rPr>
          <w:rFonts w:eastAsia="Times New Roman" w:cs="Times New Roman"/>
          <w:szCs w:val="24"/>
        </w:rPr>
        <w:t>δ</w:t>
      </w:r>
      <w:r>
        <w:rPr>
          <w:rFonts w:eastAsia="Times New Roman" w:cs="Times New Roman"/>
          <w:szCs w:val="24"/>
        </w:rPr>
        <w:t>ημόσιο χρέη, που μήνα με τον μήνα πλησ</w:t>
      </w:r>
      <w:r>
        <w:rPr>
          <w:rFonts w:eastAsia="Times New Roman" w:cs="Times New Roman"/>
          <w:szCs w:val="24"/>
        </w:rPr>
        <w:t xml:space="preserve">ιάζουν να φθάσουν σε επίπεδο στρατόσφαιρας. </w:t>
      </w:r>
    </w:p>
    <w:p w14:paraId="6EF723B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Μπορεί να μην έχετε ικανότητα να κυβερνήσετε αυτή τη χώρα, μπορεί να μας φορτώσατε κατακέφαλα μεσοπρόθεσμες και μακροπρόθεσμες υποχρεώσεις, που ούτε καν φανταζόμασταν ότι θα γίνονταν με την ανάληψη της διακυβέρν</w:t>
      </w:r>
      <w:r>
        <w:rPr>
          <w:rFonts w:eastAsia="Times New Roman" w:cs="Times New Roman"/>
          <w:szCs w:val="24"/>
        </w:rPr>
        <w:t>ησης από την πλευρά σας, μπορεί να μην έχετε ιδέα για το πώς λειτουργεί μια σύγχρονη δυτική οικονομία, μπορεί αρκετοί από εσάς να μην έχετε περάσει ούτε έξω από την πόρτα ενός λογιστηρίου…</w:t>
      </w:r>
    </w:p>
    <w:p w14:paraId="6EF723BE" w14:textId="77777777" w:rsidR="00E92729" w:rsidRDefault="0044197E">
      <w:pPr>
        <w:spacing w:line="600" w:lineRule="auto"/>
        <w:ind w:firstLine="720"/>
        <w:contextualSpacing/>
        <w:jc w:val="center"/>
        <w:rPr>
          <w:rFonts w:eastAsia="Times New Roman"/>
          <w:bCs/>
        </w:rPr>
      </w:pPr>
      <w:r>
        <w:rPr>
          <w:rFonts w:eastAsia="Times New Roman"/>
          <w:bCs/>
        </w:rPr>
        <w:t>(Θόρυβος από την πτέρυγα του ΣΥΡΙΖΑ)</w:t>
      </w:r>
    </w:p>
    <w:p w14:paraId="6EF723B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ενοχλούν; Δεν πειράζει. Κα</w:t>
      </w:r>
      <w:r>
        <w:rPr>
          <w:rFonts w:eastAsia="Times New Roman" w:cs="Times New Roman"/>
          <w:szCs w:val="24"/>
        </w:rPr>
        <w:t>ι κάποιοι από εσάς δεν έχετε κολλήσει ούτε καν ένσημα! Ένα πράγμα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σ</w:t>
      </w:r>
      <w:r>
        <w:rPr>
          <w:rFonts w:eastAsia="Times New Roman" w:cs="Times New Roman"/>
          <w:szCs w:val="24"/>
        </w:rPr>
        <w:t>α</w:t>
      </w:r>
      <w:r>
        <w:rPr>
          <w:rFonts w:eastAsia="Times New Roman" w:cs="Times New Roman"/>
          <w:szCs w:val="24"/>
        </w:rPr>
        <w:t>ς αναγνωρίζουμε. Στην προπαγάνδα και στο</w:t>
      </w:r>
      <w:r>
        <w:rPr>
          <w:rFonts w:eastAsia="Times New Roman" w:cs="Times New Roman"/>
          <w:szCs w:val="24"/>
        </w:rPr>
        <w:t>ν</w:t>
      </w:r>
      <w:r>
        <w:rPr>
          <w:rFonts w:eastAsia="Times New Roman" w:cs="Times New Roman"/>
          <w:szCs w:val="24"/>
        </w:rPr>
        <w:t xml:space="preserve"> λαϊκισμό σάς βγάζουμε το καπέλο. </w:t>
      </w:r>
    </w:p>
    <w:p w14:paraId="6EF723C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Πόσα ένσημα έχετε κολλήσει; </w:t>
      </w:r>
    </w:p>
    <w:p w14:paraId="6EF723C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Είκοσι χρόνια ένσημα έχω στον ιδιωτικό τομέα, καταγεγραμμένα. </w:t>
      </w:r>
    </w:p>
    <w:p w14:paraId="6EF723C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Από δεκαπέντε χρονών; </w:t>
      </w:r>
    </w:p>
    <w:p w14:paraId="6EF723C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Είμαι σαράντα ενός χρονών, κύριε Αντωνίου. Μπορεί να φαίνομαι λίγο νεότερος. Σας ευχαριστώ πολύ.  </w:t>
      </w:r>
    </w:p>
    <w:p w14:paraId="6EF723C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Έχετε μελετήσει από τα νιάτα σας την ψυχολογία του μέσου ψηφοφόρου και ξέρετε άριστα να απευθύνεστε στα ένστικτά του. Σε μια εξαθλιωμένη κοινωνία, </w:t>
      </w:r>
      <w:r>
        <w:rPr>
          <w:rFonts w:eastAsia="Times New Roman" w:cs="Times New Roman"/>
          <w:szCs w:val="24"/>
        </w:rPr>
        <w:t>της οποίας</w:t>
      </w:r>
      <w:r>
        <w:rPr>
          <w:rFonts w:eastAsia="Times New Roman" w:cs="Times New Roman"/>
          <w:szCs w:val="24"/>
        </w:rPr>
        <w:t xml:space="preserve"> το ατομικό εισόδημα μειώνεται ολοένα και περισσότερο, δημιουργείτε οικονομικά ανάπηρους πολίτες πο</w:t>
      </w:r>
      <w:r>
        <w:rPr>
          <w:rFonts w:eastAsia="Times New Roman" w:cs="Times New Roman"/>
          <w:szCs w:val="24"/>
        </w:rPr>
        <w:t>υ εξαρτώνται από τα φιλοδωρήματά σας και τη δική σας ελεημοσύνη και όλα αυτά τη στιγμή που η Κυβέρνηση επιλέγει συνειδητά να μην προχωρήσει στην έκδοση τριακοσίων χιλιάδων εκκρεμών συντάξεων.</w:t>
      </w:r>
    </w:p>
    <w:p w14:paraId="6EF723C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όποιος Έλληνας πολίτης λάβει φέτος το κοινωνικό μέρισμα</w:t>
      </w:r>
      <w:r>
        <w:rPr>
          <w:rFonts w:eastAsia="Times New Roman" w:cs="Times New Roman"/>
          <w:szCs w:val="24"/>
        </w:rPr>
        <w:t>, ας αναλογιστεί ότι πιθανότ</w:t>
      </w:r>
      <w:r>
        <w:rPr>
          <w:rFonts w:eastAsia="Times New Roman" w:cs="Times New Roman"/>
          <w:szCs w:val="24"/>
        </w:rPr>
        <w:t>α</w:t>
      </w:r>
      <w:r>
        <w:rPr>
          <w:rFonts w:eastAsia="Times New Roman" w:cs="Times New Roman"/>
          <w:szCs w:val="24"/>
        </w:rPr>
        <w:t>τα στους επόμενους δώδεκα μήνες του 2018 θα του το πάρετε πίσω, μέσω των χαμηλών μισθών κάτω των 300 ευρώ, τα οποία μπορεί να είναι του παιδιού του ή του εγγονιού του, μέσω της σύνταξης που μπορεί να πάρει ο ίδιος ή ο πατέρας τ</w:t>
      </w:r>
      <w:r>
        <w:rPr>
          <w:rFonts w:eastAsia="Times New Roman" w:cs="Times New Roman"/>
          <w:szCs w:val="24"/>
        </w:rPr>
        <w:t>ου. Με αυτή την Κυβέρνηση όλες οι λέξεις έχουν χάσει το νόημά τους 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είναι απαράδεκτο που με μεθοδεύσεις το μαύρο το παρουσιάζετε άσπρο. </w:t>
      </w:r>
    </w:p>
    <w:p w14:paraId="6EF723C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Αυτό το σχέδιο νόμου, όπως και το αντίστοιχο περσινό, χαρακτηρίζεται στην καλύτερη των περιπτώσ</w:t>
      </w:r>
      <w:r>
        <w:rPr>
          <w:rFonts w:eastAsia="Times New Roman" w:cs="Times New Roman"/>
          <w:szCs w:val="24"/>
        </w:rPr>
        <w:t xml:space="preserve">εων εξόφθαλμα αποσπασματικό και στη χειρότερη αποτελεί –και πρέπει εδώ να το παραδεχτώ- άξια επανάληψη του πραγματικά τρομερού και διαχρονικού συνθήματος «Τσοβόλα, </w:t>
      </w:r>
      <w:proofErr w:type="spellStart"/>
      <w:r>
        <w:rPr>
          <w:rFonts w:eastAsia="Times New Roman" w:cs="Times New Roman"/>
          <w:szCs w:val="24"/>
        </w:rPr>
        <w:t>δώσ</w:t>
      </w:r>
      <w:proofErr w:type="spellEnd"/>
      <w:r>
        <w:rPr>
          <w:rFonts w:eastAsia="Times New Roman" w:cs="Times New Roman"/>
          <w:szCs w:val="24"/>
        </w:rPr>
        <w:t xml:space="preserve">’ </w:t>
      </w:r>
      <w:r>
        <w:rPr>
          <w:rFonts w:eastAsia="Times New Roman" w:cs="Times New Roman"/>
          <w:szCs w:val="24"/>
        </w:rPr>
        <w:t>τα όλα».</w:t>
      </w:r>
    </w:p>
    <w:p w14:paraId="6EF723C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ποιος έσπευσε να ζητωκραυγάσει τις ενέργειες της Κυβέρνησης αυτής; Μα, η π</w:t>
      </w:r>
      <w:r>
        <w:rPr>
          <w:rFonts w:eastAsia="Times New Roman" w:cs="Times New Roman"/>
          <w:szCs w:val="24"/>
        </w:rPr>
        <w:t>άλαι ποτέ κραταιά ΔΕΗ, με τη διορισμένη από εσάς διοίκηση. Αντί να σπαταλά πολύτιμες εργατοώρες για να συντάξει δελτία Τύπου εξυμνώντας τη φορομπηχτική ικανότητα της Κυβέρνησης, καλύτερα θα ήταν να βρει επιτέλους κάποιο</w:t>
      </w:r>
      <w:r>
        <w:rPr>
          <w:rFonts w:eastAsia="Times New Roman" w:cs="Times New Roman"/>
          <w:szCs w:val="24"/>
        </w:rPr>
        <w:t>ν</w:t>
      </w:r>
      <w:r>
        <w:rPr>
          <w:rFonts w:eastAsia="Times New Roman" w:cs="Times New Roman"/>
          <w:szCs w:val="24"/>
        </w:rPr>
        <w:t xml:space="preserve"> τρόπο να </w:t>
      </w:r>
      <w:proofErr w:type="spellStart"/>
      <w:r>
        <w:rPr>
          <w:rFonts w:eastAsia="Times New Roman" w:cs="Times New Roman"/>
          <w:szCs w:val="24"/>
        </w:rPr>
        <w:t>απεντάξει</w:t>
      </w:r>
      <w:proofErr w:type="spellEnd"/>
      <w:r>
        <w:rPr>
          <w:rFonts w:eastAsia="Times New Roman" w:cs="Times New Roman"/>
          <w:szCs w:val="24"/>
        </w:rPr>
        <w:t xml:space="preserve"> από το κοινωνικό</w:t>
      </w:r>
      <w:r>
        <w:rPr>
          <w:rFonts w:eastAsia="Times New Roman" w:cs="Times New Roman"/>
          <w:szCs w:val="24"/>
        </w:rPr>
        <w:t xml:space="preserve"> τιμολόγιο τις βίλες </w:t>
      </w:r>
      <w:r>
        <w:rPr>
          <w:rFonts w:eastAsia="Times New Roman" w:cs="Times New Roman"/>
          <w:szCs w:val="24"/>
        </w:rPr>
        <w:lastRenderedPageBreak/>
        <w:t>των πεντακοσίων τετραγωνικών, να καταφέρει να μειώσει με λογικές πρακτικές τα 2,2 δισεκατομμύρια ευρώ που της χρωστάνε, μέσω των απλήρωτων λογαριασμών και να μην αναθέτει σε εισπρακτικές εταιρείες το στραγγάλισμα και τον εκβιασμό των α</w:t>
      </w:r>
      <w:r>
        <w:rPr>
          <w:rFonts w:eastAsia="Times New Roman" w:cs="Times New Roman"/>
          <w:szCs w:val="24"/>
        </w:rPr>
        <w:t xml:space="preserve">νήμπορων καταναλωτών της. </w:t>
      </w:r>
    </w:p>
    <w:p w14:paraId="6EF723C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και ο λόγος μας είναι για τη ΔΕΗ, να πω για άλλη μια φορά ότι η Κυβέρνηση, ενώ δαπανά 360.000.000 ευρώ για τις υπηρεσίες κοινωνικής ωφέλειας των τιμολογίων της ΔΕΗ, επιδεικτικά και αναιτιολόγητα αγνοεί την τροπολογία μας, κο</w:t>
      </w:r>
      <w:r>
        <w:rPr>
          <w:rFonts w:eastAsia="Times New Roman" w:cs="Times New Roman"/>
          <w:szCs w:val="24"/>
        </w:rPr>
        <w:t xml:space="preserve">στολογημένη κοντά στα 160.000.000 ευρώ, για την εξίσωση των </w:t>
      </w:r>
      <w:proofErr w:type="spellStart"/>
      <w:r>
        <w:rPr>
          <w:rFonts w:eastAsia="Times New Roman" w:cs="Times New Roman"/>
          <w:szCs w:val="24"/>
        </w:rPr>
        <w:t>τριτέκνων</w:t>
      </w:r>
      <w:proofErr w:type="spellEnd"/>
      <w:r>
        <w:rPr>
          <w:rFonts w:eastAsia="Times New Roman" w:cs="Times New Roman"/>
          <w:szCs w:val="24"/>
        </w:rPr>
        <w:t xml:space="preserve"> με τους πολύτεκνους, κάτι που είναι ένα δίκαιο αίτημα τα τελευταία χρόνια αλλά δεν βλέπουμε να υλοποιείται ποτέ. </w:t>
      </w:r>
    </w:p>
    <w:p w14:paraId="6EF723C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Πάμε τώρα να δούμε τι θα έκανε κάποιος λογικός διαχειριστής στη θέση σας</w:t>
      </w:r>
      <w:r>
        <w:rPr>
          <w:rFonts w:eastAsia="Times New Roman" w:cs="Times New Roman"/>
          <w:szCs w:val="24"/>
        </w:rPr>
        <w:t>. Θα κοιτούσε την αιτία του προβλήματος. Θα διαπίστωνε ότι η πληγή των τραγικών ελλειμμάτων του παρελθόντος, που γιγάντωσαν το δημόσιο χρέος, ήταν τα έξοδα του κράτους. Τεράστιες κρατικές δαπάνες σε αγαπημένες κοινωνικές ομάδες και συντεχνίες. Ποιος ήταν ο</w:t>
      </w:r>
      <w:r>
        <w:rPr>
          <w:rFonts w:eastAsia="Times New Roman" w:cs="Times New Roman"/>
          <w:szCs w:val="24"/>
        </w:rPr>
        <w:t xml:space="preserve"> σκοπός; Μα, φυσικά η ψήφος και η εδραίωση του πελατειακού κράτους. Ποια ήταν η λύση; </w:t>
      </w:r>
      <w:r>
        <w:rPr>
          <w:rFonts w:eastAsia="Times New Roman" w:cs="Times New Roman"/>
          <w:szCs w:val="24"/>
        </w:rPr>
        <w:lastRenderedPageBreak/>
        <w:t xml:space="preserve">Η περικοπή των δαπανών και ο περιορισμός του κρατισμού που διακατέχει όλους σας εδώ μέσα. </w:t>
      </w:r>
    </w:p>
    <w:p w14:paraId="6EF723C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Μιλάμε για μικρό και ευέλικτο κράτος, με σύγχρονη αντίληψη και τεχνοκρατική διά</w:t>
      </w:r>
      <w:r>
        <w:rPr>
          <w:rFonts w:eastAsia="Times New Roman" w:cs="Times New Roman"/>
          <w:szCs w:val="24"/>
        </w:rPr>
        <w:t xml:space="preserve">θεση. Έτσι θα έπαιρνε ανάσα η πραγματική οικονομία, θα μειώνονταν οι φόροι και οι εισφορές, θα μειωνόταν η γραφειοκρατία και ο λαβύρινθος του δημοσίου και επιτέλους να προσελκύαμε εγχώριες και διεθνείς επενδύσεις. </w:t>
      </w:r>
    </w:p>
    <w:p w14:paraId="6EF723C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Έτσι οι άνεργοι θα έβρισκαν καλά αμειβόμε</w:t>
      </w:r>
      <w:r>
        <w:rPr>
          <w:rFonts w:eastAsia="Times New Roman" w:cs="Times New Roman"/>
          <w:szCs w:val="24"/>
        </w:rPr>
        <w:t>νη εργασία, καθώς ο ανταγωνισμός θα ήταν μεγαλύτερος και θα έψαχναν να βρουν τους κατάλληλους και τους πιο παραγωγικούς συνεργάτες και υπαλλήλους. Με αυτό τον τρόπο οι άνεργοι δεν θα είχαν ανάγκη από κα</w:t>
      </w:r>
      <w:r>
        <w:rPr>
          <w:rFonts w:eastAsia="Times New Roman" w:cs="Times New Roman"/>
          <w:szCs w:val="24"/>
        </w:rPr>
        <w:t>μ</w:t>
      </w:r>
      <w:r>
        <w:rPr>
          <w:rFonts w:eastAsia="Times New Roman" w:cs="Times New Roman"/>
          <w:szCs w:val="24"/>
        </w:rPr>
        <w:t>μία ελεημοσύνη σας στο τέλος κάθε χρόνου. Θα στέκοντα</w:t>
      </w:r>
      <w:r>
        <w:rPr>
          <w:rFonts w:eastAsia="Times New Roman" w:cs="Times New Roman"/>
          <w:szCs w:val="24"/>
        </w:rPr>
        <w:t xml:space="preserve">ν μόνοι τους στα πόδια τους. Απλά πράγματα απλής και κοινής λογικής. </w:t>
      </w:r>
    </w:p>
    <w:p w14:paraId="6EF723C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ερωτώ: </w:t>
      </w:r>
      <w:r>
        <w:rPr>
          <w:rFonts w:eastAsia="Times New Roman" w:cs="Times New Roman"/>
          <w:szCs w:val="24"/>
        </w:rPr>
        <w:t>σ</w:t>
      </w:r>
      <w:r>
        <w:rPr>
          <w:rFonts w:eastAsia="Times New Roman" w:cs="Times New Roman"/>
          <w:szCs w:val="24"/>
        </w:rPr>
        <w:t>ας συμφέρει κάτι τέτοιο; Η απάντηση είναι σαφής και κοφτή</w:t>
      </w:r>
      <w:r>
        <w:rPr>
          <w:rFonts w:eastAsia="Times New Roman" w:cs="Times New Roman"/>
          <w:szCs w:val="24"/>
        </w:rPr>
        <w:t>:</w:t>
      </w:r>
      <w:r>
        <w:rPr>
          <w:rFonts w:eastAsia="Times New Roman" w:cs="Times New Roman"/>
          <w:szCs w:val="24"/>
        </w:rPr>
        <w:t xml:space="preserve"> «όχι». </w:t>
      </w:r>
    </w:p>
    <w:p w14:paraId="6EF723C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όχι, δεν σας συμφέρει και δεν θέλετε να έχετε πολίτες που να στέκονται στα πόδια τους, διότι δεν θα</w:t>
      </w:r>
      <w:r>
        <w:rPr>
          <w:rFonts w:eastAsia="Times New Roman" w:cs="Times New Roman"/>
          <w:szCs w:val="24"/>
        </w:rPr>
        <w:t xml:space="preserve"> είναι εξαρτώμενοι από εσάς. Ο πολίτης που εργάζεται και αμείβεται καλά από την εργασία του, δεν σας έχει ανάγκη. Και όχι μόνο δεν έχει ανάγκη </w:t>
      </w:r>
      <w:r>
        <w:rPr>
          <w:rFonts w:eastAsia="Times New Roman" w:cs="Times New Roman"/>
          <w:szCs w:val="24"/>
        </w:rPr>
        <w:lastRenderedPageBreak/>
        <w:t xml:space="preserve">την ελεημοσύνη σας, αλλά είναι και ελεύθερος να σας αμφισβητήσει κιόλας. Ένας ελεύθερος πολίτης που στέκεται στα </w:t>
      </w:r>
      <w:r>
        <w:rPr>
          <w:rFonts w:eastAsia="Times New Roman" w:cs="Times New Roman"/>
          <w:szCs w:val="24"/>
        </w:rPr>
        <w:t xml:space="preserve">πόδια του, ψηφίζει με το μυαλό του και όχι με το στομάχι του. </w:t>
      </w:r>
    </w:p>
    <w:p w14:paraId="6EF723C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Τέτοιους πολίτες εσείς εδώ μέσα δεν τους γουστάρετε. Πολίτες που σκέφτονται ελεύθερα και είναι έτοιμοι να εκλέξουν τους άξιους, δεν θέλετε ούτε να τους βλέπετε, διότι πολύ απλά, όπως σας είπα, </w:t>
      </w:r>
      <w:r>
        <w:rPr>
          <w:rFonts w:eastAsia="Times New Roman" w:cs="Times New Roman"/>
          <w:szCs w:val="24"/>
        </w:rPr>
        <w:t>δεν εξαρτώνται από εσάς. Το μόνο όπλο που έχετε για να σας επιλέξει ο κόσμος, είναι να τον κάνετε να πεινάσει και μετά να του δώσετε έναν μποναμά για να απαλύνει τον πόνο του, όπως έκανε και ο Αλή Πασάς στα Γιάννενα που έγδερνε τον κόσμο και μετά έδινε δύο</w:t>
      </w:r>
      <w:r>
        <w:rPr>
          <w:rFonts w:eastAsia="Times New Roman" w:cs="Times New Roman"/>
          <w:szCs w:val="24"/>
        </w:rPr>
        <w:t xml:space="preserve"> δεκάρες για να του χρυσώσει το χάπι.</w:t>
      </w:r>
    </w:p>
    <w:p w14:paraId="6EF723C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η πρώτη παράγραφος του άρθρου 5 του Συντάγματος της χώρας μας αναφέρει επί λέξει το εξής: «Καθένας έχει δικαίωμα να αναπτύσσει ελεύθερα την προσωπικότητά του και να συμμετέχει στην κοινωνική, οικονομική και πολιτική ζωή της χώρας». Εσε</w:t>
      </w:r>
      <w:r>
        <w:rPr>
          <w:rFonts w:eastAsia="Times New Roman" w:cs="Times New Roman"/>
          <w:szCs w:val="24"/>
        </w:rPr>
        <w:t>ίς, εξαθλιώνοντας μία χώρα με την εξαντλητική φορολόγηση και τη συρρίκνωση του ατομικού εισοδήματος, στερείτε από τους πολίτες το δικαίωμα αυτό που το Σύνταγμα προβλέπει. Ο φτωχός πολίτης, που πεινάει και έχει ανάγκη από την ελεημοσύνη σας, δεν είναι ελεύθ</w:t>
      </w:r>
      <w:r>
        <w:rPr>
          <w:rFonts w:eastAsia="Times New Roman" w:cs="Times New Roman"/>
          <w:szCs w:val="24"/>
        </w:rPr>
        <w:t xml:space="preserve">ερος να αναπτύξει </w:t>
      </w:r>
      <w:r>
        <w:rPr>
          <w:rFonts w:eastAsia="Times New Roman" w:cs="Times New Roman"/>
          <w:szCs w:val="24"/>
        </w:rPr>
        <w:lastRenderedPageBreak/>
        <w:t xml:space="preserve">την προσωπικότητά του ούτε είναι ελεύθερος να συμμετέχει στην κοινωνική, οικονομική και πολιτική ζωή της χώρας. </w:t>
      </w:r>
    </w:p>
    <w:p w14:paraId="6EF723D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 xml:space="preserve">κυρίου </w:t>
      </w:r>
      <w:r>
        <w:rPr>
          <w:rFonts w:eastAsia="Times New Roman" w:cs="Times New Roman"/>
          <w:szCs w:val="24"/>
        </w:rPr>
        <w:t xml:space="preserve">Θ΄ </w:t>
      </w:r>
      <w:r>
        <w:rPr>
          <w:rFonts w:eastAsia="Times New Roman" w:cs="Times New Roman"/>
          <w:szCs w:val="24"/>
        </w:rPr>
        <w:t>Αντιπροέδρου</w:t>
      </w:r>
      <w:r>
        <w:rPr>
          <w:rFonts w:eastAsia="Times New Roman" w:cs="Times New Roman"/>
          <w:szCs w:val="24"/>
        </w:rPr>
        <w:t xml:space="preserve"> της Βουλής</w:t>
      </w:r>
      <w:r>
        <w:rPr>
          <w:rFonts w:eastAsia="Times New Roman" w:cs="Times New Roman"/>
          <w:szCs w:val="24"/>
        </w:rPr>
        <w:t>)</w:t>
      </w:r>
    </w:p>
    <w:p w14:paraId="6EF723D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πρώτιστο μέλημά του </w:t>
      </w:r>
      <w:r>
        <w:rPr>
          <w:rFonts w:eastAsia="Times New Roman" w:cs="Times New Roman"/>
          <w:szCs w:val="24"/>
        </w:rPr>
        <w:t>δεν είναι άλλο από το να γεμίσει το στομάχι του και να επιβιώσει. Θα ψηφίσει αυτόν που θα του εξασφαλίσει ένα πιάτο φαΐ, ένα μπουκάλι γάλα και μία φραντζόλα ψωμί. Ένας άνθρωπος που αναγκάστηκε να κλείσει την επιχείρησή του λόγω χρεών και ένας υπάλληλος που</w:t>
      </w:r>
      <w:r>
        <w:rPr>
          <w:rFonts w:eastAsia="Times New Roman" w:cs="Times New Roman"/>
          <w:szCs w:val="24"/>
        </w:rPr>
        <w:t xml:space="preserve"> δούλευε σε αυτή την επιχείρηση και έμεινε άνεργος από το κλείσιμο αυτής, θα συναντηθούν στο ταμείο για να εισπράξουν το λεγόμενο «κοινωνικό μέρισμα» από την Κυβέρνηση ΣΥΡΙΖΑ – ΑΝΕΛ. </w:t>
      </w:r>
    </w:p>
    <w:p w14:paraId="6EF723D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όλοι αυτοί το έχουν πληρώσει με το αίμα τους και στο πολλαπλάσιο μάλ</w:t>
      </w:r>
      <w:r>
        <w:rPr>
          <w:rFonts w:eastAsia="Times New Roman" w:cs="Times New Roman"/>
          <w:szCs w:val="24"/>
        </w:rPr>
        <w:t>ιστα. Οπότε σας θεωρούμε εξίσου συνένοχους με τις προηγούμενες κυβερνήσεις για την εξαθλίωση της κοινωνίας. Το μόνο που έχετε καταφέρει όλοι εδώ και δεκαετίες είναι να νομοθετείτε για το καλό το δικό σας και όχι για το καλό των πολιτών και της Ελλάδας. Γι’</w:t>
      </w:r>
      <w:r>
        <w:rPr>
          <w:rFonts w:eastAsia="Times New Roman" w:cs="Times New Roman"/>
          <w:szCs w:val="24"/>
        </w:rPr>
        <w:t xml:space="preserve"> αυτό έχουν αποξενωθεί οι νέοι από την πολιτική. Γι’ αυτό η αποχή πλησιάζει το 50%. Γι’ αυτόν το</w:t>
      </w:r>
      <w:r>
        <w:rPr>
          <w:rFonts w:eastAsia="Times New Roman" w:cs="Times New Roman"/>
          <w:szCs w:val="24"/>
        </w:rPr>
        <w:t>ν</w:t>
      </w:r>
      <w:r>
        <w:rPr>
          <w:rFonts w:eastAsia="Times New Roman" w:cs="Times New Roman"/>
          <w:szCs w:val="24"/>
        </w:rPr>
        <w:t xml:space="preserve"> λόγο πολλοί από εσάς δεν μπορείτε ούτε καν να κυκλοφορήσετε στον </w:t>
      </w:r>
      <w:r>
        <w:rPr>
          <w:rFonts w:eastAsia="Times New Roman" w:cs="Times New Roman"/>
          <w:szCs w:val="24"/>
        </w:rPr>
        <w:lastRenderedPageBreak/>
        <w:t>δρόμο και κάποιοι άλλοι ντρέπονται να πουν την ιδιότητά τους. Αυτός ο εξευτελισμός κρατάει δε</w:t>
      </w:r>
      <w:r>
        <w:rPr>
          <w:rFonts w:eastAsia="Times New Roman" w:cs="Times New Roman"/>
          <w:szCs w:val="24"/>
        </w:rPr>
        <w:t>καετίες.</w:t>
      </w:r>
    </w:p>
    <w:p w14:paraId="6EF723D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θέλετε να μας πείτε ότι πρέπει να σας πουν και «ευχαριστώ» γι’ αυτά που τους δίνετε. Η νέα γενιά σάς απαξιώνει και φεύγει στο εξωτερικό. Και εσείς, κύριοι του ΣΥΡΙΖΑ, συνεχίζεται την εποχή του αδιέξοδου κρατισμού και της δημιουργίας μιας </w:t>
      </w:r>
      <w:r>
        <w:rPr>
          <w:rFonts w:eastAsia="Times New Roman" w:cs="Times New Roman"/>
          <w:szCs w:val="24"/>
        </w:rPr>
        <w:t>νέας κατηγορίας πολιτών, οικονομικά ανάπηρων μέσα στις βουλήσεις και στις ορέξεις σας.</w:t>
      </w:r>
    </w:p>
    <w:p w14:paraId="6EF723D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 ολοκληρώστε παρακαλώ.</w:t>
      </w:r>
    </w:p>
    <w:p w14:paraId="6EF723D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Ολοκληρώνω, κύριε Πρόεδρε.</w:t>
      </w:r>
    </w:p>
    <w:p w14:paraId="6EF723D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επειδή όπως είπα σ</w:t>
      </w:r>
      <w:r>
        <w:rPr>
          <w:rFonts w:eastAsia="Times New Roman" w:cs="Times New Roman"/>
          <w:szCs w:val="24"/>
        </w:rPr>
        <w:t>την αρχή είστε μάστορες του λαϊκισμού και της δημαγωγίας ξέρετε να χειρίζεστε και τα μέσα προπαγάνδας. Και αν μας τεθεί εκ μέρους της Κυβέρνησης η γνωστή «σούπερ» εμπνεύσεως εκβιαστική ερώτηση που τελικά συνηθίζετε «</w:t>
      </w:r>
      <w:r>
        <w:rPr>
          <w:rFonts w:eastAsia="Times New Roman" w:cs="Times New Roman"/>
          <w:szCs w:val="24"/>
        </w:rPr>
        <w:t>εσείς,</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δεν θέλετε να βοηθηθούν ο</w:t>
      </w:r>
      <w:r>
        <w:rPr>
          <w:rFonts w:eastAsia="Times New Roman" w:cs="Times New Roman"/>
          <w:szCs w:val="24"/>
        </w:rPr>
        <w:t xml:space="preserve">ι κοινωνικές ομάδες;», λέμε ότι φυσικά επιθυμούμε να πάρουν αυτά τα ανύπαρκτα ποσά, που στην ουσία είναι υπαρκτά </w:t>
      </w:r>
      <w:r>
        <w:rPr>
          <w:rFonts w:eastAsia="Times New Roman" w:cs="Times New Roman"/>
          <w:szCs w:val="24"/>
        </w:rPr>
        <w:t xml:space="preserve">επειδή </w:t>
      </w:r>
      <w:r>
        <w:rPr>
          <w:rFonts w:eastAsia="Times New Roman" w:cs="Times New Roman"/>
          <w:szCs w:val="24"/>
        </w:rPr>
        <w:t>τους τα έχετε παρακρατήσει.</w:t>
      </w:r>
    </w:p>
    <w:p w14:paraId="6EF723D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Η πάγια θέση, όμως, της Ένωσης Κεντρώων είναι να υπάρχει ένα σταθερό πλαίσιο κοινωνικής πολιτικής, βασισμένο</w:t>
      </w:r>
      <w:r>
        <w:rPr>
          <w:rFonts w:eastAsia="Times New Roman" w:cs="Times New Roman"/>
          <w:szCs w:val="24"/>
        </w:rPr>
        <w:t xml:space="preserve"> σε πραγματικά μεγέθη και σε αληθινές μελέτες και το οποίο δεν θα εξαρτάται από τις ορέξεις των κυβερνώντων και το χαμηλό επίπεδο, με παιδαριώδη πολιτικά προεκλογικά παιχνίδια, που δεν αποσκοπούν σε τίποτα άλλο από την εξαπάτηση του λαού και την ψηφοθηρία.</w:t>
      </w:r>
    </w:p>
    <w:p w14:paraId="6EF723D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Περιμένουμε και την τροπολογία. Δεν ξέρω αν την έχετε καταθέσει.</w:t>
      </w:r>
    </w:p>
    <w:p w14:paraId="6EF723D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έχει κατατεθεί. Ολοκληρώστε παρακαλώ.</w:t>
      </w:r>
    </w:p>
    <w:p w14:paraId="6EF723D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Έχουμε πει «ναι» επί της αρχής και επί των άρθρων. Θα τοποθετηθούμε</w:t>
      </w:r>
      <w:r>
        <w:rPr>
          <w:rFonts w:eastAsia="Times New Roman" w:cs="Times New Roman"/>
          <w:szCs w:val="24"/>
        </w:rPr>
        <w:t xml:space="preserve"> αναλυτικά στην αποψινή ψηφοφορία.</w:t>
      </w:r>
    </w:p>
    <w:p w14:paraId="6EF723D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 για την ανοχή σας.</w:t>
      </w:r>
    </w:p>
    <w:p w14:paraId="6EF723DC"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EF723D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θα ήθελα να σας ενημερώσω ότι κλείνοντας με </w:t>
      </w:r>
      <w:r>
        <w:rPr>
          <w:rFonts w:eastAsia="Times New Roman" w:cs="Times New Roman"/>
          <w:szCs w:val="24"/>
        </w:rPr>
        <w:lastRenderedPageBreak/>
        <w:t>τον κ. Θεοχά</w:t>
      </w:r>
      <w:r>
        <w:rPr>
          <w:rFonts w:eastAsia="Times New Roman" w:cs="Times New Roman"/>
          <w:szCs w:val="24"/>
        </w:rPr>
        <w:t xml:space="preserve">ρη </w:t>
      </w:r>
      <w:proofErr w:type="spellStart"/>
      <w:r>
        <w:rPr>
          <w:rFonts w:eastAsia="Times New Roman" w:cs="Times New Roman"/>
          <w:szCs w:val="24"/>
        </w:rPr>
        <w:t>Θεοχάρη</w:t>
      </w:r>
      <w:proofErr w:type="spellEnd"/>
      <w:r>
        <w:rPr>
          <w:rFonts w:eastAsia="Times New Roman" w:cs="Times New Roman"/>
          <w:szCs w:val="24"/>
        </w:rPr>
        <w:t>, θα μιλήσει ο κατ’ εξοχήν αρμόδιος Υπουργός</w:t>
      </w:r>
      <w:r>
        <w:rPr>
          <w:rFonts w:eastAsia="Times New Roman" w:cs="Times New Roman"/>
          <w:szCs w:val="24"/>
        </w:rPr>
        <w:t>,</w:t>
      </w:r>
      <w:r>
        <w:rPr>
          <w:rFonts w:eastAsia="Times New Roman" w:cs="Times New Roman"/>
          <w:szCs w:val="24"/>
        </w:rPr>
        <w:t xml:space="preserve"> ο κ. Ευκλείδης </w:t>
      </w:r>
      <w:proofErr w:type="spellStart"/>
      <w:r>
        <w:rPr>
          <w:rFonts w:eastAsia="Times New Roman" w:cs="Times New Roman"/>
          <w:szCs w:val="24"/>
        </w:rPr>
        <w:t>Τσακαλώτος</w:t>
      </w:r>
      <w:proofErr w:type="spellEnd"/>
      <w:r>
        <w:rPr>
          <w:rFonts w:eastAsia="Times New Roman" w:cs="Times New Roman"/>
          <w:szCs w:val="24"/>
        </w:rPr>
        <w:t>, μετά ο κ. Σταθάκης για οκτώ λεπτά για το κομμάτι της ΔΕΗ. Μετά συνεχίζουμε κανονικά με τους Κοινοβουλευτικούς Εκπροσώπους και με τους συναδέλφους που έχουν οριστεί από τα κό</w:t>
      </w:r>
      <w:r>
        <w:rPr>
          <w:rFonts w:eastAsia="Times New Roman" w:cs="Times New Roman"/>
          <w:szCs w:val="24"/>
        </w:rPr>
        <w:t>μματα.</w:t>
      </w:r>
    </w:p>
    <w:p w14:paraId="6EF723D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w:t>
      </w:r>
    </w:p>
    <w:p w14:paraId="6EF723DF"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olor w:val="000000"/>
          <w:szCs w:val="24"/>
        </w:rPr>
        <w:t>Ευχαριστώ, κύριε Πρόεδρε.</w:t>
      </w:r>
      <w:r>
        <w:rPr>
          <w:rFonts w:eastAsia="Times New Roman" w:cs="Times New Roman"/>
          <w:szCs w:val="24"/>
        </w:rPr>
        <w:t xml:space="preserve"> </w:t>
      </w:r>
    </w:p>
    <w:p w14:paraId="6EF723E0"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νομοσχέδιο για το κοινωνικό μέρισμα, που συζητάμε σήμερα, ήταν να ολοκληρωθεί την περασμένη Πέμπτη. Τα τραγικά γεγονότα, όμως, στη δυτική Αττική του έδωσαν τελικά αναβολή ολίγων ημερών. Υπήρχε, λοιπόν, όντως το περιθώριο της μικρής αναβολής που και εμεί</w:t>
      </w:r>
      <w:r>
        <w:rPr>
          <w:rFonts w:eastAsia="Times New Roman" w:cs="Times New Roman"/>
          <w:szCs w:val="24"/>
        </w:rPr>
        <w:t xml:space="preserve">ς ζητάγαμε. Απλώς είναι άλλο να το ζητάει η Αντιπολίτευση και άλλο τα γεγονότα. Τα γεγονότα είναι πάντα πιο πειστικά. </w:t>
      </w:r>
    </w:p>
    <w:p w14:paraId="6EF723E1"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Από τη συζήτηση στις </w:t>
      </w:r>
      <w:r>
        <w:rPr>
          <w:rFonts w:eastAsia="Times New Roman" w:cs="Times New Roman"/>
          <w:szCs w:val="24"/>
        </w:rPr>
        <w:t>ε</w:t>
      </w:r>
      <w:r>
        <w:rPr>
          <w:rFonts w:eastAsia="Times New Roman" w:cs="Times New Roman"/>
          <w:szCs w:val="24"/>
        </w:rPr>
        <w:t>πιτροπές φάνηκε ότι το νομοσχέδιο για το κοινωνικό μέρισμα θα ψηφιστεί από όλες τις Κοινοβουλευτικές Ομάδες, όχι γι</w:t>
      </w:r>
      <w:r>
        <w:rPr>
          <w:rFonts w:eastAsia="Times New Roman" w:cs="Times New Roman"/>
          <w:szCs w:val="24"/>
        </w:rPr>
        <w:t xml:space="preserve">ατί είναι σωστά μελετημένο, αλλά γιατί είναι έστω κάτι σε μια εποχή που οι πολίτες δοκιμάζονται. </w:t>
      </w:r>
    </w:p>
    <w:p w14:paraId="6EF723E2"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ότι δεν είναι σωστά μελετημένο το συγκεκριμένο νομοσχέδιο αποδεικνύεται και από την </w:t>
      </w:r>
      <w:r>
        <w:rPr>
          <w:rFonts w:eastAsia="Times New Roman" w:cs="Times New Roman"/>
          <w:szCs w:val="24"/>
        </w:rPr>
        <w:t>έ</w:t>
      </w:r>
      <w:r>
        <w:rPr>
          <w:rFonts w:eastAsia="Times New Roman" w:cs="Times New Roman"/>
          <w:szCs w:val="24"/>
        </w:rPr>
        <w:t>κθεση της Επιστημονικής Επιτροπής της Βουλής</w:t>
      </w:r>
      <w:r>
        <w:rPr>
          <w:rFonts w:eastAsia="Times New Roman" w:cs="Times New Roman"/>
          <w:szCs w:val="24"/>
        </w:rPr>
        <w:t>,</w:t>
      </w:r>
      <w:r>
        <w:rPr>
          <w:rFonts w:eastAsia="Times New Roman" w:cs="Times New Roman"/>
          <w:szCs w:val="24"/>
        </w:rPr>
        <w:t xml:space="preserve"> που λέει αυτά που σας λέγαμε και εμείς την Τετάρτη</w:t>
      </w:r>
      <w:r>
        <w:rPr>
          <w:rFonts w:eastAsia="Times New Roman" w:cs="Times New Roman"/>
          <w:szCs w:val="24"/>
        </w:rPr>
        <w:t>, δηλαδή</w:t>
      </w:r>
      <w:r>
        <w:rPr>
          <w:rFonts w:eastAsia="Times New Roman" w:cs="Times New Roman"/>
          <w:szCs w:val="24"/>
        </w:rPr>
        <w:t xml:space="preserve"> ότι πρόκειται για ένα νομοσχέδιο «λευκή επιταγή», ένα νομοσχέδιο που κάνει τη Βουλή διακοσμητική και δίνει την εξουσία στη διοίκηση να αποφασίσει. </w:t>
      </w:r>
    </w:p>
    <w:p w14:paraId="6EF723E3"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Η απορία είναι η εξής: Αν ήταν όλα έτοιμα την Τε</w:t>
      </w:r>
      <w:r>
        <w:rPr>
          <w:rFonts w:eastAsia="Times New Roman" w:cs="Times New Roman"/>
          <w:szCs w:val="24"/>
        </w:rPr>
        <w:t>τάρτη, γιατί δεν μπήκαν στο νομοσχέδιο; Και αν δεν ήταν όλα έτοιμα, γιατί ήρθε ως κατεπείγον και δεν πήγε με την κανονική διαδικασία μία εβδομάδα έστω αργότερα</w:t>
      </w:r>
      <w:r>
        <w:rPr>
          <w:rFonts w:eastAsia="Times New Roman" w:cs="Times New Roman"/>
          <w:szCs w:val="24"/>
        </w:rPr>
        <w:t>,</w:t>
      </w:r>
      <w:r>
        <w:rPr>
          <w:rFonts w:eastAsia="Times New Roman" w:cs="Times New Roman"/>
          <w:szCs w:val="24"/>
        </w:rPr>
        <w:t xml:space="preserve"> ώστε να ακούσετε και καμμιά ιδέα; Τελικά χρειάζεται ολόκληρο νομοσχέδιο για να δοθεί το μέρισμα</w:t>
      </w:r>
      <w:r>
        <w:rPr>
          <w:rFonts w:eastAsia="Times New Roman" w:cs="Times New Roman"/>
          <w:szCs w:val="24"/>
        </w:rPr>
        <w:t xml:space="preserve"> ή αρκούν οι υπουργικές αποφάσεις; </w:t>
      </w:r>
    </w:p>
    <w:p w14:paraId="6EF723E4"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Η Επιστημονική Επιτροπή ξεκάθαρα αναφέρει ότι η νομοθετική εξουσιοδότηση που επιχειρείται προς τους Υπουργούς, πρέπει να αφορά ουσιαστική ρύθμιση</w:t>
      </w:r>
      <w:r>
        <w:rPr>
          <w:rFonts w:eastAsia="Times New Roman" w:cs="Times New Roman"/>
          <w:szCs w:val="24"/>
        </w:rPr>
        <w:t>,</w:t>
      </w:r>
      <w:r>
        <w:rPr>
          <w:rFonts w:eastAsia="Times New Roman" w:cs="Times New Roman"/>
          <w:szCs w:val="24"/>
        </w:rPr>
        <w:t xml:space="preserve"> η οποία να αναφέρεται στο νομοθέτημα, κάτι το οποίο δεν κάνετε. </w:t>
      </w:r>
    </w:p>
    <w:p w14:paraId="6EF723E5"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Μήπως το</w:t>
      </w:r>
      <w:r>
        <w:rPr>
          <w:rFonts w:eastAsia="Times New Roman" w:cs="Times New Roman"/>
          <w:szCs w:val="24"/>
        </w:rPr>
        <w:t xml:space="preserve"> νομοσχέδιο έχει, τελικά, τον χαρακτήρα του τελάλη της φιλευσπλαχνίας της Κυβέρνησης, όταν όλα θα μπορούσαν να γίνουν με υπουργικές αποφάσεις; Μήπως, τελικά, αυτό το </w:t>
      </w:r>
      <w:r>
        <w:rPr>
          <w:rFonts w:eastAsia="Times New Roman" w:cs="Times New Roman"/>
          <w:szCs w:val="24"/>
        </w:rPr>
        <w:lastRenderedPageBreak/>
        <w:t>νομοσχέδιο χρειαζόταν όχι μόνο ως μία διαδικασία διανομής κοινωνικού μερίσματος αλλά διανο</w:t>
      </w:r>
      <w:r>
        <w:rPr>
          <w:rFonts w:eastAsia="Times New Roman" w:cs="Times New Roman"/>
          <w:szCs w:val="24"/>
        </w:rPr>
        <w:t>μής επικοινωνιακού ερείσματος στην Κυβέρνηση;</w:t>
      </w:r>
    </w:p>
    <w:p w14:paraId="6EF723E6"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παρασυρθούμε εμείς στο γαϊτανάκι της πόλωσης που επιδιώκουν η Κυβέρνηση και η Αξιωματική Αντιπολίτευση. Η επικοινωνία μπορεί να έχει ανάγκη από αντιθέσεις. Η κοινωνία, όμως, έχει ανάγκη από συνθέσεις. </w:t>
      </w:r>
    </w:p>
    <w:p w14:paraId="6EF723E7"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ην Τετάρτη, λοιπόν, κάναμε κάποιες προτάσεις και εισακούστηκε η βασική μας πρόταση για βοήθεια προς του πληγέντες της δυτικής Αττικής. Μπορείτε να δείτε και κάποια άλλα άμεσα μέτρα όπως: Προμήθεια φαρμάκων για όσους χρειάζονται και τα έχασαν, παραδείγματος</w:t>
      </w:r>
      <w:r>
        <w:rPr>
          <w:rFonts w:eastAsia="Times New Roman" w:cs="Times New Roman"/>
          <w:szCs w:val="24"/>
        </w:rPr>
        <w:t xml:space="preserve"> χάρ</w:t>
      </w:r>
      <w:r>
        <w:rPr>
          <w:rFonts w:eastAsia="Times New Roman" w:cs="Times New Roman"/>
          <w:szCs w:val="24"/>
        </w:rPr>
        <w:t>ιν</w:t>
      </w:r>
      <w:r>
        <w:rPr>
          <w:rFonts w:eastAsia="Times New Roman" w:cs="Times New Roman"/>
          <w:szCs w:val="24"/>
        </w:rPr>
        <w:t xml:space="preserve">, από το </w:t>
      </w:r>
      <w:r>
        <w:rPr>
          <w:rFonts w:eastAsia="Times New Roman" w:cs="Times New Roman"/>
          <w:szCs w:val="24"/>
        </w:rPr>
        <w:t>«</w:t>
      </w:r>
      <w:proofErr w:type="spellStart"/>
      <w:r>
        <w:rPr>
          <w:rFonts w:eastAsia="Times New Roman" w:cs="Times New Roman"/>
          <w:szCs w:val="24"/>
        </w:rPr>
        <w:t>Θριάσιο</w:t>
      </w:r>
      <w:proofErr w:type="spellEnd"/>
      <w:r>
        <w:rPr>
          <w:rFonts w:eastAsia="Times New Roman" w:cs="Times New Roman"/>
          <w:szCs w:val="24"/>
        </w:rPr>
        <w:t xml:space="preserve"> Νοσοκομείο</w:t>
      </w:r>
      <w:r>
        <w:rPr>
          <w:rFonts w:eastAsia="Times New Roman" w:cs="Times New Roman"/>
          <w:szCs w:val="24"/>
        </w:rPr>
        <w:t>»</w:t>
      </w:r>
      <w:r>
        <w:rPr>
          <w:rFonts w:eastAsia="Times New Roman" w:cs="Times New Roman"/>
          <w:szCs w:val="24"/>
        </w:rPr>
        <w:t xml:space="preserve">, εφόσον με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υπάρχει αυτή η πληροφορία. Η γρήγορη καταγραφή και εκτίμηση των ζημιών. Δάνεια με συνοπτικές διαδικασίες. Επιδοτήσεις για ένα πρώτο κεφάλαιο κίνησης, ώστε να στηθούν </w:t>
      </w:r>
      <w:r>
        <w:rPr>
          <w:rFonts w:eastAsia="Times New Roman" w:cs="Times New Roman"/>
          <w:szCs w:val="24"/>
        </w:rPr>
        <w:t xml:space="preserve">πάλι </w:t>
      </w:r>
      <w:r>
        <w:rPr>
          <w:rFonts w:eastAsia="Times New Roman" w:cs="Times New Roman"/>
          <w:szCs w:val="24"/>
        </w:rPr>
        <w:t>στα πόδ</w:t>
      </w:r>
      <w:r>
        <w:rPr>
          <w:rFonts w:eastAsia="Times New Roman" w:cs="Times New Roman"/>
          <w:szCs w:val="24"/>
        </w:rPr>
        <w:t>ια τους νοικοκυριά και επιχειρήσεις της περιοχής.</w:t>
      </w:r>
    </w:p>
    <w:p w14:paraId="6EF723E8"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Πάμε και στα υπόλοιπα. Φαίνεται, από ό,τι είπε και ο κύριος Υπουργός, ότι η πρότασή μας να συνυπολογίζεται στα κρι</w:t>
      </w:r>
      <w:r>
        <w:rPr>
          <w:rFonts w:eastAsia="Times New Roman" w:cs="Times New Roman"/>
          <w:szCs w:val="24"/>
        </w:rPr>
        <w:lastRenderedPageBreak/>
        <w:t>τήρια και το ποσό των καταθέσεων, εκτός από το εισόδημα, μελετάται. Αυτό θα συμβάλει, κατά τ</w:t>
      </w:r>
      <w:r>
        <w:rPr>
          <w:rFonts w:eastAsia="Times New Roman" w:cs="Times New Roman"/>
          <w:szCs w:val="24"/>
        </w:rPr>
        <w:t xml:space="preserve">η γνώμη μας, στο να βρεθούν οι αντικειμενικά πιο αδύναμοι για να επιμεριστεί το μέρισμα. </w:t>
      </w:r>
    </w:p>
    <w:p w14:paraId="6EF723E9"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Όμως, υπάρχουν και άλλα που είπαμε και έχουν μείνει μετέωρα. Για παράδειγμα, η προσαύξηση για κάθε παιδί δεν πρέπει να υπολογίζεται μόνο στα εισοδηματικά κριτήρια, δη</w:t>
      </w:r>
      <w:r>
        <w:rPr>
          <w:rFonts w:eastAsia="Times New Roman" w:cs="Times New Roman"/>
          <w:szCs w:val="24"/>
        </w:rPr>
        <w:t>λαδή στο ποιος δικαιούται το μέρισμα αλλά να υπάρχει προσαύξηση και για το επίδομα κάθε οικογενείας ανάλογα με τον αριθμό των παιδιών. Η πολυτεκνία, δηλαδή, να ανταμείβεται ανάλογα.</w:t>
      </w:r>
    </w:p>
    <w:p w14:paraId="6EF723EA"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Έτσι όπως είναι διατυπωμένο και όπως φάνηκε από τις εξαγγελίες του Πρωθυπο</w:t>
      </w:r>
      <w:r>
        <w:rPr>
          <w:rFonts w:eastAsia="Times New Roman" w:cs="Times New Roman"/>
          <w:szCs w:val="24"/>
        </w:rPr>
        <w:t>υργού -γιατί αυτό έχουμε μέχρι στιγμής στα χέρια μας- είτε δύο παιδιά έχει μια οικογένεια είτε πέντε</w:t>
      </w:r>
      <w:r>
        <w:rPr>
          <w:rFonts w:eastAsia="Times New Roman" w:cs="Times New Roman"/>
          <w:szCs w:val="24"/>
        </w:rPr>
        <w:t>,</w:t>
      </w:r>
      <w:r>
        <w:rPr>
          <w:rFonts w:eastAsia="Times New Roman" w:cs="Times New Roman"/>
          <w:szCs w:val="24"/>
        </w:rPr>
        <w:t xml:space="preserve"> θα πάρει το ίδιο επίδομα, με μόνη διαφορά ότι ο πολύτεκνος σε σχέση με τον </w:t>
      </w:r>
      <w:proofErr w:type="spellStart"/>
      <w:r>
        <w:rPr>
          <w:rFonts w:eastAsia="Times New Roman" w:cs="Times New Roman"/>
          <w:szCs w:val="24"/>
        </w:rPr>
        <w:t>δίτεκνο</w:t>
      </w:r>
      <w:proofErr w:type="spellEnd"/>
      <w:r>
        <w:rPr>
          <w:rFonts w:eastAsia="Times New Roman" w:cs="Times New Roman"/>
          <w:szCs w:val="24"/>
        </w:rPr>
        <w:t xml:space="preserve"> έχει αυξημένο εισοδηματικό πλαφόν.</w:t>
      </w:r>
    </w:p>
    <w:p w14:paraId="6EF723EB"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Στη συζήτηση στις </w:t>
      </w:r>
      <w:r>
        <w:rPr>
          <w:rFonts w:eastAsia="Times New Roman" w:cs="Times New Roman"/>
          <w:szCs w:val="24"/>
        </w:rPr>
        <w:t>ε</w:t>
      </w:r>
      <w:r>
        <w:rPr>
          <w:rFonts w:eastAsia="Times New Roman" w:cs="Times New Roman"/>
          <w:szCs w:val="24"/>
        </w:rPr>
        <w:t>πιτροπές έκανα μι</w:t>
      </w:r>
      <w:r>
        <w:rPr>
          <w:rFonts w:eastAsia="Times New Roman" w:cs="Times New Roman"/>
          <w:szCs w:val="24"/>
        </w:rPr>
        <w:t>α πρόταση την οποία είτε κάποιοι δεν την κατάλαβαν είτε σκόπιμα τη διαστρέβλωσαν. Η πρόταση αναφέρεται σε απαλλαγή της πέμπτης δόσης του ΕΝΦΙΑ -περίπου 500 εκατομμύρια ευρώ- με την προϋπό</w:t>
      </w:r>
      <w:r>
        <w:rPr>
          <w:rFonts w:eastAsia="Times New Roman" w:cs="Times New Roman"/>
          <w:szCs w:val="24"/>
        </w:rPr>
        <w:lastRenderedPageBreak/>
        <w:t>θεση ότι τουλάχιστον το 70% της τελευταίας δόσης για κάθε φορολογούμε</w:t>
      </w:r>
      <w:r>
        <w:rPr>
          <w:rFonts w:eastAsia="Times New Roman" w:cs="Times New Roman"/>
          <w:szCs w:val="24"/>
        </w:rPr>
        <w:t>νο θα πάει σε δραστηριότητες ανακαίνισης και ενεργειακής αναβάθμισης των κτ</w:t>
      </w:r>
      <w:r>
        <w:rPr>
          <w:rFonts w:eastAsia="Times New Roman" w:cs="Times New Roman"/>
          <w:szCs w:val="24"/>
        </w:rPr>
        <w:t>η</w:t>
      </w:r>
      <w:r>
        <w:rPr>
          <w:rFonts w:eastAsia="Times New Roman" w:cs="Times New Roman"/>
          <w:szCs w:val="24"/>
        </w:rPr>
        <w:t>ρίων.</w:t>
      </w:r>
    </w:p>
    <w:p w14:paraId="6EF723EC"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Κάποιοι βιαστικοί είπαν ότι έτσι θα απαλλαγούν οι πιο πλούσιοι που έχουν μεγάλη ακίνητη περιουσία. Ας το δούμε λίγο αυτό. Πρώτα από όλα, κάποιος που έχει ένα ακίνητο από τους</w:t>
      </w:r>
      <w:r>
        <w:rPr>
          <w:rFonts w:eastAsia="Times New Roman" w:cs="Times New Roman"/>
          <w:szCs w:val="24"/>
        </w:rPr>
        <w:t xml:space="preserve"> γονείς του, δεν σημαίνει ότι είναι και πλούσιος επειδή η περιοχή έχει αυξημένο ΕΝΦΙΑ. Να το πουλήσει, λέτε. Αν δεν μπορεί να το συντηρήσει, να το πουλήσει. Μάλιστα! Δηλαδή οι «</w:t>
      </w:r>
      <w:proofErr w:type="spellStart"/>
      <w:r>
        <w:rPr>
          <w:rFonts w:eastAsia="Times New Roman" w:cs="Times New Roman"/>
          <w:szCs w:val="24"/>
        </w:rPr>
        <w:t>απεταξάμην</w:t>
      </w:r>
      <w:proofErr w:type="spellEnd"/>
      <w:r>
        <w:rPr>
          <w:rFonts w:eastAsia="Times New Roman" w:cs="Times New Roman"/>
          <w:szCs w:val="24"/>
        </w:rPr>
        <w:t xml:space="preserve"> τον νεοφιλελευθερισμό» γίνεστε εδώ πέρα πιο νεοφιλελεύθεροι και από </w:t>
      </w:r>
      <w:r>
        <w:rPr>
          <w:rFonts w:eastAsia="Times New Roman" w:cs="Times New Roman"/>
          <w:szCs w:val="24"/>
        </w:rPr>
        <w:t>τη Θάτσερ</w:t>
      </w:r>
      <w:r>
        <w:rPr>
          <w:rFonts w:eastAsia="Times New Roman" w:cs="Times New Roman"/>
          <w:szCs w:val="24"/>
        </w:rPr>
        <w:t>!</w:t>
      </w:r>
      <w:r>
        <w:rPr>
          <w:rFonts w:eastAsia="Times New Roman" w:cs="Times New Roman"/>
          <w:szCs w:val="24"/>
        </w:rPr>
        <w:t xml:space="preserve"> Σε ποι</w:t>
      </w:r>
      <w:r>
        <w:rPr>
          <w:rFonts w:eastAsia="Times New Roman" w:cs="Times New Roman"/>
          <w:szCs w:val="24"/>
        </w:rPr>
        <w:t>ο</w:t>
      </w:r>
      <w:r>
        <w:rPr>
          <w:rFonts w:eastAsia="Times New Roman" w:cs="Times New Roman"/>
          <w:szCs w:val="24"/>
        </w:rPr>
        <w:t xml:space="preserve">ν να το πουλήσει σήμερα; Μήπως εννοείτε να το «σκοτώσει» ουσιαστικά; Μήπως αυτοί είναι οι νέοι αδύναμοι, τους οποίους και αυτούς πρέπει να δούμε, που πληρώνουν υπέρογκο νοίκι για το ίδιο τους το σπίτι; </w:t>
      </w:r>
    </w:p>
    <w:p w14:paraId="6EF723ED"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Και προσοχή, δεν λέμε να τους χαρισ</w:t>
      </w:r>
      <w:r>
        <w:rPr>
          <w:rFonts w:eastAsia="Times New Roman" w:cs="Times New Roman"/>
          <w:szCs w:val="24"/>
        </w:rPr>
        <w:t>τεί η τελευταία δόση, αλλά να ξοδέψουν υποχρεωτικά το 70% της τελευταίας τους δόσης για ανακαίνιση και ενεργειακή αναβάθμιση. Έτσι θα επωφεληθούν αυτοί το 30% της τελευταίας δόσης και το 70% -δηλαδή 350 εκατομμύρια ευρώ- θα πέσουν στην αγορά στα επαγγέλματ</w:t>
      </w:r>
      <w:r>
        <w:rPr>
          <w:rFonts w:eastAsia="Times New Roman" w:cs="Times New Roman"/>
          <w:szCs w:val="24"/>
        </w:rPr>
        <w:t xml:space="preserve">α της οικοδομής. </w:t>
      </w:r>
    </w:p>
    <w:p w14:paraId="6EF723EE" w14:textId="77777777" w:rsidR="00E92729" w:rsidRDefault="0044197E">
      <w:pPr>
        <w:spacing w:line="600" w:lineRule="auto"/>
        <w:contextualSpacing/>
        <w:jc w:val="both"/>
        <w:rPr>
          <w:rFonts w:eastAsia="Times New Roman"/>
          <w:szCs w:val="24"/>
        </w:rPr>
      </w:pPr>
      <w:r>
        <w:rPr>
          <w:rFonts w:eastAsia="Times New Roman" w:cs="Times New Roman"/>
          <w:szCs w:val="24"/>
        </w:rPr>
        <w:lastRenderedPageBreak/>
        <w:t>Επιχειρηματολογήσατε και είπατε κάποιοι Βουλευτές ότι υπάρχουν ειδικά ΕΣΠΑ γι</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w:t>
      </w:r>
      <w:r>
        <w:rPr>
          <w:rFonts w:eastAsia="Times New Roman"/>
          <w:szCs w:val="24"/>
        </w:rPr>
        <w:t xml:space="preserve">Είσαστε, όμως, κύριοι της Κυβέρνησης, ικανοποιημένοι από την απορροφητικότητα και τις διαδικασίες των ΕΣΠΑ; Και γιατί να μην επαυξηθούν αυτά τα κονδύλια </w:t>
      </w:r>
      <w:r>
        <w:rPr>
          <w:rFonts w:eastAsia="Times New Roman"/>
          <w:szCs w:val="24"/>
        </w:rPr>
        <w:t xml:space="preserve">κατά 350 εκατομμύρια ευρώ; </w:t>
      </w:r>
    </w:p>
    <w:p w14:paraId="6EF723EF" w14:textId="77777777" w:rsidR="00E92729" w:rsidRDefault="0044197E">
      <w:pPr>
        <w:spacing w:line="600" w:lineRule="auto"/>
        <w:ind w:firstLine="720"/>
        <w:contextualSpacing/>
        <w:jc w:val="both"/>
        <w:rPr>
          <w:rFonts w:eastAsia="Times New Roman"/>
          <w:szCs w:val="24"/>
        </w:rPr>
      </w:pPr>
      <w:r>
        <w:rPr>
          <w:rFonts w:eastAsia="Times New Roman"/>
          <w:szCs w:val="24"/>
        </w:rPr>
        <w:t>Το μέτρο αυτό, λοιπόν, είναι και ανακουφιστικό για μια μερίδα νεόπτωχων συμπολιτών μας και αναζωογονητικό για την οικοδομή, την οικονομία δηλαδή.</w:t>
      </w:r>
    </w:p>
    <w:p w14:paraId="6EF723F0" w14:textId="77777777" w:rsidR="00E92729" w:rsidRDefault="0044197E">
      <w:pPr>
        <w:spacing w:line="600" w:lineRule="auto"/>
        <w:ind w:firstLine="720"/>
        <w:contextualSpacing/>
        <w:jc w:val="both"/>
        <w:rPr>
          <w:rFonts w:eastAsia="Times New Roman"/>
          <w:szCs w:val="24"/>
        </w:rPr>
      </w:pPr>
      <w:r>
        <w:rPr>
          <w:rFonts w:eastAsia="Times New Roman"/>
          <w:szCs w:val="24"/>
        </w:rPr>
        <w:t>Το κοινωνικό μέρισμα που δίνετε σήμερα είναι εξάλλου η μισή ιστορία. Η άλλη μισή ε</w:t>
      </w:r>
      <w:r>
        <w:rPr>
          <w:rFonts w:eastAsia="Times New Roman"/>
          <w:szCs w:val="24"/>
        </w:rPr>
        <w:t xml:space="preserve">ίναι η προέλευσή του, από ένα </w:t>
      </w:r>
      <w:proofErr w:type="spellStart"/>
      <w:r>
        <w:rPr>
          <w:rFonts w:eastAsia="Times New Roman"/>
          <w:szCs w:val="24"/>
        </w:rPr>
        <w:t>υπερπλεόνασμα</w:t>
      </w:r>
      <w:proofErr w:type="spellEnd"/>
      <w:r>
        <w:rPr>
          <w:rFonts w:eastAsia="Times New Roman"/>
          <w:szCs w:val="24"/>
        </w:rPr>
        <w:t xml:space="preserve">, δηλαδή, το οποίο προήλθε κυρίως από </w:t>
      </w:r>
      <w:proofErr w:type="spellStart"/>
      <w:r>
        <w:rPr>
          <w:rFonts w:eastAsia="Times New Roman"/>
          <w:szCs w:val="24"/>
        </w:rPr>
        <w:t>υπεροφολογόγηση</w:t>
      </w:r>
      <w:proofErr w:type="spellEnd"/>
      <w:r>
        <w:rPr>
          <w:rFonts w:eastAsia="Times New Roman"/>
          <w:szCs w:val="24"/>
        </w:rPr>
        <w:t xml:space="preserve"> της μεσαίας τάξης. Οι πολύ πλούσιοι, άλλωστε, βρίσκουν τις άκρες τους και οι κυβερνήσεις τα βρίσκουν μαζί τους, όπως πολύ καλά ξέρετε. Το </w:t>
      </w:r>
      <w:proofErr w:type="spellStart"/>
      <w:r>
        <w:rPr>
          <w:rFonts w:eastAsia="Times New Roman"/>
          <w:szCs w:val="24"/>
        </w:rPr>
        <w:t>υπερπλεόνασμα</w:t>
      </w:r>
      <w:proofErr w:type="spellEnd"/>
      <w:r>
        <w:rPr>
          <w:rFonts w:eastAsia="Times New Roman"/>
          <w:szCs w:val="24"/>
        </w:rPr>
        <w:t xml:space="preserve"> δεν προ</w:t>
      </w:r>
      <w:r>
        <w:rPr>
          <w:rFonts w:eastAsia="Times New Roman"/>
          <w:szCs w:val="24"/>
        </w:rPr>
        <w:t xml:space="preserve">ήλθε από την πάταξη της φοροδιαφυγής ούτε του λαθρεμπορίου. Προήλθε από την </w:t>
      </w:r>
      <w:proofErr w:type="spellStart"/>
      <w:r>
        <w:rPr>
          <w:rFonts w:eastAsia="Times New Roman"/>
          <w:szCs w:val="24"/>
        </w:rPr>
        <w:t>υπερφορολόγηση</w:t>
      </w:r>
      <w:proofErr w:type="spellEnd"/>
      <w:r>
        <w:rPr>
          <w:rFonts w:eastAsia="Times New Roman"/>
          <w:szCs w:val="24"/>
        </w:rPr>
        <w:t xml:space="preserve"> των συνήθων υποζυγίων, των συνεπών φορολογουμένων της μεσαίας τάξης. Γίνεται, δηλαδή, ουσιαστικά όχι μια αναδιανομή του πλούτου, αλλά μια αναδιανομή της μιζέριας. Η </w:t>
      </w:r>
      <w:r>
        <w:rPr>
          <w:rFonts w:eastAsia="Times New Roman"/>
          <w:szCs w:val="24"/>
        </w:rPr>
        <w:t>πολιτική αυτή δεν είναι ταξική. Δυστυχώς είναι τοξική, γιατί δημιουργεί έναν φαύλο κύκλο.</w:t>
      </w:r>
    </w:p>
    <w:p w14:paraId="6EF723F1"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 xml:space="preserve">Η μεσαία τάξη, το πιο δημιουργικό κομμάτι της κοινωνίας, στραγγαλίζεται: </w:t>
      </w:r>
      <w:proofErr w:type="spellStart"/>
      <w:r>
        <w:rPr>
          <w:rFonts w:eastAsia="Times New Roman"/>
          <w:szCs w:val="24"/>
        </w:rPr>
        <w:t>Υπερφορολόγηση</w:t>
      </w:r>
      <w:proofErr w:type="spellEnd"/>
      <w:r>
        <w:rPr>
          <w:rFonts w:eastAsia="Times New Roman"/>
          <w:szCs w:val="24"/>
        </w:rPr>
        <w:t xml:space="preserve"> -κι αν βάλουμε και τις ασφαλιστικές εισφορές που κι αυτές ουσιαστικά είναι μια</w:t>
      </w:r>
      <w:r>
        <w:rPr>
          <w:rFonts w:eastAsia="Times New Roman"/>
          <w:szCs w:val="24"/>
        </w:rPr>
        <w:t xml:space="preserve"> επιπλέον φορολογία- ληξιπρόθεσμες οφειλές που τους οφείλονται και δεν έχουν καταβληθεί. Αυτό για τη μεσαία τάξη σημαίνει μεγαλύτερη φτωχοποίηση όσων κουτσά-στραβά τα έβγαζαν πέρα. Έτσι, ένα όλο και μεγαλύτερο μέρος του πληθυσμού θα οδηγείται στο να εξαρτά</w:t>
      </w:r>
      <w:r>
        <w:rPr>
          <w:rFonts w:eastAsia="Times New Roman"/>
          <w:szCs w:val="24"/>
        </w:rPr>
        <w:t xml:space="preserve">ται από τα επιδόματα και την καλοσύνη της εκάστοτε κυβέρνησης. </w:t>
      </w:r>
    </w:p>
    <w:p w14:paraId="6EF723F2"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Είναι αυτός ο στόχος, η </w:t>
      </w:r>
      <w:r>
        <w:rPr>
          <w:rFonts w:eastAsia="Times New Roman"/>
          <w:szCs w:val="24"/>
        </w:rPr>
        <w:t>«</w:t>
      </w:r>
      <w:proofErr w:type="spellStart"/>
      <w:r>
        <w:rPr>
          <w:rFonts w:eastAsia="Times New Roman"/>
          <w:szCs w:val="24"/>
        </w:rPr>
        <w:t>πληβειοποίηση</w:t>
      </w:r>
      <w:proofErr w:type="spellEnd"/>
      <w:r>
        <w:rPr>
          <w:rFonts w:eastAsia="Times New Roman"/>
          <w:szCs w:val="24"/>
        </w:rPr>
        <w:t>»</w:t>
      </w:r>
      <w:r>
        <w:rPr>
          <w:rFonts w:eastAsia="Times New Roman"/>
          <w:szCs w:val="24"/>
        </w:rPr>
        <w:t xml:space="preserve"> της κοινωνίας, για να αντλούν κάποιοι πολιτικά οφέλη από τη μιζέρια του λαού; Δεν νομίζω.</w:t>
      </w:r>
    </w:p>
    <w:p w14:paraId="6EF723F3"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Πώς μπορεί, όμως, να σπάσει αυτός ο φαύλος κύκλος; Με μια </w:t>
      </w:r>
      <w:r>
        <w:rPr>
          <w:rFonts w:eastAsia="Times New Roman"/>
          <w:szCs w:val="24"/>
        </w:rPr>
        <w:t>διαφορετική κυβερνητική πολιτική, με μια διαφορετική προσέγγιση. Είμαστε μια χώρα που έχει ούτως ή άλλως χρεοκοπήσει. Πρέπει να αρχίσει να παράγει. Και για να παρ</w:t>
      </w:r>
      <w:r>
        <w:rPr>
          <w:rFonts w:eastAsia="Times New Roman"/>
          <w:szCs w:val="24"/>
        </w:rPr>
        <w:t>αγάγ</w:t>
      </w:r>
      <w:r>
        <w:rPr>
          <w:rFonts w:eastAsia="Times New Roman"/>
          <w:szCs w:val="24"/>
        </w:rPr>
        <w:t>εις πλούτο, χρειάζεσαι επενδύσεις. Δεν έχεις δικά σου χρήματα για επενδύσεις, δεν έχεις δη</w:t>
      </w:r>
      <w:r>
        <w:rPr>
          <w:rFonts w:eastAsia="Times New Roman"/>
          <w:szCs w:val="24"/>
        </w:rPr>
        <w:t xml:space="preserve">μόσιες δαπάνες. Πρέπει να προσελκύσεις επενδύσεις, επενδύσεις στα συγκριτικά σου πλεονεκτήματα, σε διεθνώς εμπορεύσιμους κλάδους. Το επενδυτικό κλίμα, όμως, στην </w:t>
      </w:r>
      <w:r>
        <w:rPr>
          <w:rFonts w:eastAsia="Times New Roman"/>
          <w:szCs w:val="24"/>
        </w:rPr>
        <w:lastRenderedPageBreak/>
        <w:t xml:space="preserve">Ελλάδα είναι αφιλόξενο για τους γνωστούς λόγους: γραφειοκρατία, </w:t>
      </w:r>
      <w:proofErr w:type="spellStart"/>
      <w:r>
        <w:rPr>
          <w:rFonts w:eastAsia="Times New Roman"/>
          <w:szCs w:val="24"/>
        </w:rPr>
        <w:t>υπερφορολόγηση</w:t>
      </w:r>
      <w:proofErr w:type="spellEnd"/>
      <w:r>
        <w:rPr>
          <w:rFonts w:eastAsia="Times New Roman"/>
          <w:szCs w:val="24"/>
        </w:rPr>
        <w:t>, ταχύτητα απονο</w:t>
      </w:r>
      <w:r>
        <w:rPr>
          <w:rFonts w:eastAsia="Times New Roman"/>
          <w:szCs w:val="24"/>
        </w:rPr>
        <w:t>μής δικαιοσύνης που δεν υπάρχει, ασαφές θεσμικό πλαίσιο κ.λπ</w:t>
      </w:r>
      <w:r>
        <w:rPr>
          <w:rFonts w:eastAsia="Times New Roman"/>
          <w:szCs w:val="24"/>
        </w:rPr>
        <w:t>.</w:t>
      </w:r>
      <w:r>
        <w:rPr>
          <w:rFonts w:eastAsia="Times New Roman"/>
          <w:szCs w:val="24"/>
        </w:rPr>
        <w:t xml:space="preserve">. Σε όλα αυτά προστίθεται και η </w:t>
      </w:r>
      <w:proofErr w:type="spellStart"/>
      <w:r>
        <w:rPr>
          <w:rFonts w:eastAsia="Times New Roman"/>
          <w:szCs w:val="24"/>
        </w:rPr>
        <w:t>δαιμονοποίηση</w:t>
      </w:r>
      <w:proofErr w:type="spellEnd"/>
      <w:r>
        <w:rPr>
          <w:rFonts w:eastAsia="Times New Roman"/>
          <w:szCs w:val="24"/>
        </w:rPr>
        <w:t xml:space="preserve"> της επιχειρηματικότητας επί θητείας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p>
    <w:p w14:paraId="6EF723F4" w14:textId="77777777" w:rsidR="00E92729" w:rsidRDefault="0044197E">
      <w:pPr>
        <w:spacing w:line="600" w:lineRule="auto"/>
        <w:ind w:firstLine="720"/>
        <w:contextualSpacing/>
        <w:jc w:val="both"/>
        <w:rPr>
          <w:rFonts w:eastAsia="Times New Roman"/>
          <w:szCs w:val="24"/>
        </w:rPr>
      </w:pPr>
      <w:r>
        <w:rPr>
          <w:rFonts w:eastAsia="Times New Roman"/>
          <w:szCs w:val="24"/>
        </w:rPr>
        <w:t>Υπάρχουν, όμως, διαχρονικά οριζόντια συμφέροντα, ένα κατεστημένο που δεν θέλει να προχωράει τίποτα</w:t>
      </w:r>
      <w:r>
        <w:rPr>
          <w:rFonts w:eastAsia="Times New Roman"/>
          <w:szCs w:val="24"/>
        </w:rPr>
        <w:t xml:space="preserve">, αν δεν είναι δικό του. Βάζουν, λοιπόν έναν ιδεολογικό μανδύα στις επιδιώξεις τους και αντιστέκονται με νύχια και με δόντια να μη γίνεται τίποτα. Και οι εκάστοτε κυβερνήσεις παρακολουθούν ανήμπορες αυτή την οριζόντια «ιερή συμμαχία» της αδράνειας και της </w:t>
      </w:r>
      <w:r>
        <w:rPr>
          <w:rFonts w:eastAsia="Times New Roman"/>
          <w:szCs w:val="24"/>
        </w:rPr>
        <w:t>συντήρησης.</w:t>
      </w:r>
    </w:p>
    <w:p w14:paraId="6EF723F5" w14:textId="77777777" w:rsidR="00E92729" w:rsidRDefault="0044197E">
      <w:pPr>
        <w:spacing w:line="600" w:lineRule="auto"/>
        <w:ind w:firstLine="720"/>
        <w:contextualSpacing/>
        <w:jc w:val="both"/>
        <w:rPr>
          <w:rFonts w:eastAsia="Times New Roman"/>
          <w:szCs w:val="24"/>
        </w:rPr>
      </w:pPr>
      <w:r>
        <w:rPr>
          <w:rFonts w:eastAsia="Times New Roman"/>
          <w:szCs w:val="24"/>
        </w:rPr>
        <w:t>Το ίδιο, σε μεγαλύτερο βαθμό, λόγω ιδεολογικής δυσανεξίας, κάνει και η σημερινή Κυβέρνηση. Αυτό είναι, όμως, το κράτος μας. Νομοθετεί πρόχειρα, επιβαρύνει αδικαιολόγητα, εξοφλεί καθυστερημένα τα χρέη του κι όταν το κάνει, θέλει να του φιλούμε κ</w:t>
      </w:r>
      <w:r>
        <w:rPr>
          <w:rFonts w:eastAsia="Times New Roman"/>
          <w:szCs w:val="24"/>
        </w:rPr>
        <w:t>αι το χέρι με ευγνωμοσύνη.</w:t>
      </w:r>
    </w:p>
    <w:p w14:paraId="6EF723F6"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Πολιτική, όμως, σημαίνει προτεραιότητες. Προτεραιότητα, λοιπόν, πρέπει να είναι η βιώσιμη ανάπτυξη και το πώς θα αναπτύξει και τους τρεις πυλώνες της: την οικονομική ανάπτυξη, την </w:t>
      </w:r>
      <w:r>
        <w:rPr>
          <w:rFonts w:eastAsia="Times New Roman"/>
          <w:szCs w:val="24"/>
        </w:rPr>
        <w:lastRenderedPageBreak/>
        <w:t xml:space="preserve">κοινωνική συνοχή και τον σεβασμό στο περιβάλλον. </w:t>
      </w:r>
      <w:r>
        <w:rPr>
          <w:rFonts w:eastAsia="Times New Roman"/>
          <w:szCs w:val="24"/>
        </w:rPr>
        <w:t>Το βέλτιστο μείγμα των τριών αυτών κριτηρίων είναι το μυστικό της επιτυχίας των πετυχημένων κρατών. Εύκολο; Όχι. Σε κάθε απόφαση πρέπει και τα τρία αυτά κριτήρια να είναι η πυξίδα. Τα τρία αυτά κριτήρια -η οικονομική ανάπτυξη, η κοινωνική συνοχή και ο σεβα</w:t>
      </w:r>
      <w:r>
        <w:rPr>
          <w:rFonts w:eastAsia="Times New Roman"/>
          <w:szCs w:val="24"/>
        </w:rPr>
        <w:t xml:space="preserve">σμός στο περιβάλλον- δεν είναι ομόρροπα και πρέπει να βρίσκουμε εκείνες τις λύσεις που παντρεύονται αρμονικά, δηλαδή, να έχουμε ικανοποιητικές τιμές και για τα τρία κριτήρια κι όχι μόνο απ’ αυτά, αδιαφορώντας για τα υπόλοιπα. Για παράδειγμα, δεν μπορεί οι </w:t>
      </w:r>
      <w:r>
        <w:rPr>
          <w:rFonts w:eastAsia="Times New Roman"/>
          <w:szCs w:val="24"/>
        </w:rPr>
        <w:t xml:space="preserve">αποφάσεις μας να λαμβάνονται χωρίς να λογαριάζεται καθόλου ο σεβασμός στο περιβάλλον, γιατί έρχεται η φύση κι εκδικείται. Και το είδαμε αυτό να συμβαίνει με τον χειρότερο τρόπο στη </w:t>
      </w:r>
      <w:r>
        <w:rPr>
          <w:rFonts w:eastAsia="Times New Roman"/>
          <w:szCs w:val="24"/>
        </w:rPr>
        <w:t>δ</w:t>
      </w:r>
      <w:r>
        <w:rPr>
          <w:rFonts w:eastAsia="Times New Roman"/>
          <w:szCs w:val="24"/>
        </w:rPr>
        <w:t>υτική Αττική, όπου η σημερινή Κυβέρνηση μπήκε και αυτή εμφατικά στη φωτογρ</w:t>
      </w:r>
      <w:r>
        <w:rPr>
          <w:rFonts w:eastAsia="Times New Roman"/>
          <w:szCs w:val="24"/>
        </w:rPr>
        <w:t>αφία των υπευθύνων για ένα διαχρονικό έγκλημα. Άλλωστε, τα σχεδόν τρία χρόνια ΣΥΡΙΖΑ δεν είναι λίγα. Δεν είστε καινούργιοι πια για να κάνετε τον Πόντιο Πιλάτο. Ο «μήνας του μέλιτος» έχει τελειώσει.</w:t>
      </w:r>
    </w:p>
    <w:p w14:paraId="6EF723F7" w14:textId="77777777" w:rsidR="00E92729" w:rsidRDefault="0044197E">
      <w:pPr>
        <w:spacing w:line="600" w:lineRule="auto"/>
        <w:ind w:firstLine="720"/>
        <w:contextualSpacing/>
        <w:jc w:val="both"/>
        <w:rPr>
          <w:rFonts w:eastAsia="Times New Roman"/>
          <w:color w:val="000000" w:themeColor="text1"/>
          <w:szCs w:val="24"/>
        </w:rPr>
      </w:pPr>
      <w:r>
        <w:rPr>
          <w:rFonts w:eastAsia="Times New Roman"/>
          <w:szCs w:val="24"/>
        </w:rPr>
        <w:t xml:space="preserve">Δεν μπορώ να πιστέψω την ανικανότητα. Είναι μάλλον επιτηδευμένη αδράνεια. Αυθαιρεσίες πολιτών </w:t>
      </w:r>
      <w:r>
        <w:rPr>
          <w:rFonts w:eastAsia="Times New Roman"/>
          <w:szCs w:val="24"/>
        </w:rPr>
        <w:t>για τις οποίες</w:t>
      </w:r>
      <w:r>
        <w:rPr>
          <w:rFonts w:eastAsia="Times New Roman"/>
          <w:szCs w:val="24"/>
        </w:rPr>
        <w:t xml:space="preserve"> το </w:t>
      </w:r>
      <w:r>
        <w:rPr>
          <w:rFonts w:eastAsia="Times New Roman"/>
          <w:szCs w:val="24"/>
        </w:rPr>
        <w:lastRenderedPageBreak/>
        <w:t xml:space="preserve">κράτος κάνει τα στραβά μάτια, γιατί υπάρχει πολιτικό κόστος. </w:t>
      </w:r>
      <w:proofErr w:type="spellStart"/>
      <w:r>
        <w:rPr>
          <w:rFonts w:eastAsia="Times New Roman"/>
          <w:szCs w:val="24"/>
        </w:rPr>
        <w:t>Αδειοδοτήσεις</w:t>
      </w:r>
      <w:proofErr w:type="spellEnd"/>
      <w:r>
        <w:rPr>
          <w:rFonts w:eastAsia="Times New Roman"/>
          <w:szCs w:val="24"/>
        </w:rPr>
        <w:t xml:space="preserve"> εκεί που δεν πρέπει, γιατί υπάρχει πολιτικό κόστος. Εκ των υστέρων νο</w:t>
      </w:r>
      <w:r>
        <w:rPr>
          <w:rFonts w:eastAsia="Times New Roman"/>
          <w:szCs w:val="24"/>
        </w:rPr>
        <w:t>μιμοποιήσεις, γιατί υπάρχει πολιτικό κόστος. Επίορκοι δημόσιοι λειτουργοί που κανένας δεν τους αγγίζει, γιατί υπάρχει πολιτικό κόστος.</w:t>
      </w:r>
    </w:p>
    <w:p w14:paraId="6EF723F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Τις είκοσι ζωές που χάθηκαν, όμως, σε ποιο κόστος να τις κατατάξουμε; Στις παράπλευρες απώλειες; Πότε θα το καταλάβουμε; </w:t>
      </w:r>
      <w:r>
        <w:rPr>
          <w:rFonts w:eastAsia="Times New Roman" w:cs="Times New Roman"/>
          <w:szCs w:val="24"/>
        </w:rPr>
        <w:t>Προτιμάμε αποφάσεις με πολιτικό κόστος ή κηδείες δημοσία δαπάνη; Οι νόμοι έχουν παραθυράκια, γιατί πολλοί αντλούν εξουσία απ’ αυτά. Όχι μόνο σήμερα. Διαχρονικά. Παραθυράκια που υπηρετούν ένα πελατειακό παρασιτικό σύστημα.</w:t>
      </w:r>
    </w:p>
    <w:p w14:paraId="6EF723F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ήρθατε λέγο</w:t>
      </w:r>
      <w:r>
        <w:rPr>
          <w:rFonts w:eastAsia="Times New Roman" w:cs="Times New Roman"/>
          <w:szCs w:val="24"/>
        </w:rPr>
        <w:t>ντας ότι θα τα αλλάξετε όλα αυτά. Είπατε «τέλος τα ρουσφέτια», «τέλος οι πελατειακές σχέσεις», «τέλος όλα αυτά». Αν κάνατε ένα βήμα προς αυτή την κατεύθυνση, να είστε σίγουροι πως θα σας χειροκροτούσαμε. Εσείς, όμως, πάτε από εκεί που πήγαιναν κι άλλοι. Όμ</w:t>
      </w:r>
      <w:r>
        <w:rPr>
          <w:rFonts w:eastAsia="Times New Roman" w:cs="Times New Roman"/>
          <w:szCs w:val="24"/>
        </w:rPr>
        <w:t xml:space="preserve">ως, έχετε προσφέρει και κάποιες καλές υπηρεσίες. Καταρρίψατε τις όποιες ψευδαισθήσεις ότι μπορούμε να βγούμε από την κρίση με έναν νόμο και ένα άρθρο, ότι πατώντας ένα κουμπί τα σβήνουμε όλα, ότι εμείς θα παίζουμε το νταούλι και οι άλλοι θα χορεύουν. </w:t>
      </w:r>
    </w:p>
    <w:p w14:paraId="6EF723F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w:t>
      </w:r>
      <w:r>
        <w:rPr>
          <w:rFonts w:eastAsia="Times New Roman" w:cs="Times New Roman"/>
          <w:szCs w:val="24"/>
        </w:rPr>
        <w:t xml:space="preserve"> οι πολίτες έχουν καταλάβει</w:t>
      </w:r>
      <w:r>
        <w:rPr>
          <w:rFonts w:eastAsia="Times New Roman" w:cs="Times New Roman"/>
          <w:szCs w:val="24"/>
        </w:rPr>
        <w:t>,</w:t>
      </w:r>
      <w:r>
        <w:rPr>
          <w:rFonts w:eastAsia="Times New Roman" w:cs="Times New Roman"/>
          <w:szCs w:val="24"/>
        </w:rPr>
        <w:t xml:space="preserve"> ελπίζω. Δεν υπάρχουν μα</w:t>
      </w:r>
      <w:r>
        <w:rPr>
          <w:rFonts w:eastAsia="Times New Roman" w:cs="Times New Roman"/>
          <w:szCs w:val="24"/>
        </w:rPr>
        <w:t>ν</w:t>
      </w:r>
      <w:r>
        <w:rPr>
          <w:rFonts w:eastAsia="Times New Roman" w:cs="Times New Roman"/>
          <w:szCs w:val="24"/>
        </w:rPr>
        <w:t xml:space="preserve">τζούνια και μαγικά. Η έξοδος από την κρίση είναι ανηφορική πορεία και δεν υπάρχει ασανσέρ. Πρέπει να πάμε από τις σκάλες. </w:t>
      </w:r>
    </w:p>
    <w:p w14:paraId="6EF723F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ξεβόλεμα</w:t>
      </w:r>
      <w:proofErr w:type="spellEnd"/>
      <w:r>
        <w:rPr>
          <w:rFonts w:eastAsia="Times New Roman" w:cs="Times New Roman"/>
          <w:szCs w:val="24"/>
        </w:rPr>
        <w:t>, όμως, έχει πολιτικό κόστος που δεν ήμασταν ποτέ διατεθειμέν</w:t>
      </w:r>
      <w:r>
        <w:rPr>
          <w:rFonts w:eastAsia="Times New Roman" w:cs="Times New Roman"/>
          <w:szCs w:val="24"/>
        </w:rPr>
        <w:t>οι</w:t>
      </w:r>
      <w:r>
        <w:rPr>
          <w:rFonts w:eastAsia="Times New Roman" w:cs="Times New Roman"/>
          <w:szCs w:val="24"/>
        </w:rPr>
        <w:t xml:space="preserve"> να αν</w:t>
      </w:r>
      <w:r>
        <w:rPr>
          <w:rFonts w:eastAsia="Times New Roman" w:cs="Times New Roman"/>
          <w:szCs w:val="24"/>
        </w:rPr>
        <w:t xml:space="preserve">αλάβουμε. Η χώρα μας, όμως, έχει ανάγκη από </w:t>
      </w:r>
      <w:proofErr w:type="spellStart"/>
      <w:r>
        <w:rPr>
          <w:rFonts w:eastAsia="Times New Roman" w:cs="Times New Roman"/>
          <w:szCs w:val="24"/>
        </w:rPr>
        <w:t>ξεβόλεμα</w:t>
      </w:r>
      <w:proofErr w:type="spellEnd"/>
      <w:r>
        <w:rPr>
          <w:rFonts w:eastAsia="Times New Roman" w:cs="Times New Roman"/>
          <w:szCs w:val="24"/>
        </w:rPr>
        <w:t>, από αλλαγές, από μεταρρυθμίσεις. Μόνο που στην Ελλάδα όταν μιλάμε για αλλαγές, για μεταρρυθμίσεις, για ευθύνες, όλοι δείχνουν τον άλλον. Κανένας δεν δείχνει τον εαυτό του, κανένας δεν κοιτάζεται στον κα</w:t>
      </w:r>
      <w:r>
        <w:rPr>
          <w:rFonts w:eastAsia="Times New Roman" w:cs="Times New Roman"/>
          <w:szCs w:val="24"/>
        </w:rPr>
        <w:t xml:space="preserve">θρέφτη. </w:t>
      </w:r>
    </w:p>
    <w:p w14:paraId="6EF723F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ότι η διανομή του κοινωνικού μερίσματος είναι η μισή ιστορία. Ένα ωραίο </w:t>
      </w:r>
      <w:r>
        <w:rPr>
          <w:rFonts w:eastAsia="Times New Roman" w:cs="Times New Roman"/>
          <w:szCs w:val="24"/>
          <w:lang w:val="en-US"/>
        </w:rPr>
        <w:t>sequel</w:t>
      </w:r>
      <w:r>
        <w:rPr>
          <w:rFonts w:eastAsia="Times New Roman" w:cs="Times New Roman"/>
          <w:szCs w:val="24"/>
        </w:rPr>
        <w:t xml:space="preserve">, όπως λέμε στον κινηματογράφο. Η άλλη μισή ιστορία, το προηγούμενο επεισόδιο, το </w:t>
      </w:r>
      <w:r>
        <w:rPr>
          <w:rFonts w:eastAsia="Times New Roman" w:cs="Times New Roman"/>
          <w:szCs w:val="24"/>
          <w:lang w:val="en-US"/>
        </w:rPr>
        <w:t>prequel</w:t>
      </w:r>
      <w:r>
        <w:rPr>
          <w:rFonts w:eastAsia="Times New Roman" w:cs="Times New Roman"/>
          <w:szCs w:val="24"/>
        </w:rPr>
        <w:t>,</w:t>
      </w:r>
      <w:r>
        <w:rPr>
          <w:rFonts w:eastAsia="Times New Roman" w:cs="Times New Roman"/>
          <w:szCs w:val="24"/>
        </w:rPr>
        <w:t xml:space="preserve"> είναι η </w:t>
      </w:r>
      <w:proofErr w:type="spellStart"/>
      <w:r>
        <w:rPr>
          <w:rFonts w:eastAsia="Times New Roman" w:cs="Times New Roman"/>
          <w:szCs w:val="24"/>
        </w:rPr>
        <w:t>υπερφορολόγηση</w:t>
      </w:r>
      <w:proofErr w:type="spellEnd"/>
      <w:r>
        <w:rPr>
          <w:rFonts w:eastAsia="Times New Roman" w:cs="Times New Roman"/>
          <w:szCs w:val="24"/>
        </w:rPr>
        <w:t xml:space="preserve"> των συνήθων υποζυγίων, της μεσαί</w:t>
      </w:r>
      <w:r>
        <w:rPr>
          <w:rFonts w:eastAsia="Times New Roman" w:cs="Times New Roman"/>
          <w:szCs w:val="24"/>
        </w:rPr>
        <w:t>ας τάξης. Αντί να δίνει ελπίδα η Κυβέρνηση, δίνει επιδόματα. Η χώρα, όμως, έχει ανάγκη από αναπτυξιακή κι όχι από επιδοματική πολιτική, έχει ανάγκη από τη συστηματική μεγέθυνση της πίτας της οικονομίας και όχι απλώς την αναδιανομή ενός στάσιμου εισοδήματος</w:t>
      </w:r>
      <w:r>
        <w:rPr>
          <w:rFonts w:eastAsia="Times New Roman" w:cs="Times New Roman"/>
          <w:szCs w:val="24"/>
        </w:rPr>
        <w:t xml:space="preserve">, μια βιώσιμη ανάπτυξη που θα μοιράζει προοπτική και όχι επιδόματα. </w:t>
      </w:r>
    </w:p>
    <w:p w14:paraId="6EF723F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Εύχομαι όλοι οι πολιτικοί χώροι</w:t>
      </w:r>
      <w:r>
        <w:rPr>
          <w:rFonts w:eastAsia="Times New Roman" w:cs="Times New Roman"/>
          <w:szCs w:val="24"/>
        </w:rPr>
        <w:t>,</w:t>
      </w:r>
      <w:r>
        <w:rPr>
          <w:rFonts w:eastAsia="Times New Roman" w:cs="Times New Roman"/>
          <w:szCs w:val="24"/>
        </w:rPr>
        <w:t xml:space="preserve"> είτε στα δεξιά είτε στο κέντρο είτε στ’ αριστερά</w:t>
      </w:r>
      <w:r>
        <w:rPr>
          <w:rFonts w:eastAsia="Times New Roman" w:cs="Times New Roman"/>
          <w:szCs w:val="24"/>
        </w:rPr>
        <w:t>,</w:t>
      </w:r>
      <w:r>
        <w:rPr>
          <w:rFonts w:eastAsia="Times New Roman" w:cs="Times New Roman"/>
          <w:szCs w:val="24"/>
        </w:rPr>
        <w:t xml:space="preserve"> να λαμβάνουμε το μήνυμα, να βάλουμε τέλος στην πολωτική παράλυση και να προχωρήσουμε στη βιώσιμη επίλυση</w:t>
      </w:r>
      <w:r>
        <w:rPr>
          <w:rFonts w:eastAsia="Times New Roman" w:cs="Times New Roman"/>
          <w:szCs w:val="24"/>
        </w:rPr>
        <w:t xml:space="preserve"> των προβλημάτων, ώστε να βγει η χώρα στο ξέφωτο. Αυτό είναι το δικό μας καθήκον. Δεδομένων των ευθυνών του παρελθόντος, απώτερου και πρόσφατου, πρέπει να γυρίσουμε σελίδα, να δούμε τις προκλήσεις του μέλλοντος.</w:t>
      </w:r>
    </w:p>
    <w:p w14:paraId="6EF723F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EF723F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τις πτέρυγες</w:t>
      </w:r>
      <w:r>
        <w:rPr>
          <w:rFonts w:eastAsia="Times New Roman" w:cs="Times New Roman"/>
          <w:szCs w:val="24"/>
        </w:rPr>
        <w:t xml:space="preserve"> του Ποταμιού και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EF7240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Θεοχάρη</w:t>
      </w:r>
      <w:r>
        <w:rPr>
          <w:rFonts w:eastAsia="Times New Roman" w:cs="Times New Roman"/>
          <w:szCs w:val="24"/>
        </w:rPr>
        <w:t>,</w:t>
      </w:r>
      <w:r>
        <w:rPr>
          <w:rFonts w:eastAsia="Times New Roman" w:cs="Times New Roman"/>
          <w:szCs w:val="24"/>
        </w:rPr>
        <w:t xml:space="preserve"> να υποθέσω ότι ευγενώς παραχωρήσατε τη θέση σας στον κ. </w:t>
      </w:r>
      <w:proofErr w:type="spellStart"/>
      <w:r>
        <w:rPr>
          <w:rFonts w:eastAsia="Times New Roman" w:cs="Times New Roman"/>
          <w:szCs w:val="24"/>
        </w:rPr>
        <w:t>Τσακαλώτο</w:t>
      </w:r>
      <w:proofErr w:type="spellEnd"/>
      <w:r>
        <w:rPr>
          <w:rFonts w:eastAsia="Times New Roman" w:cs="Times New Roman"/>
          <w:szCs w:val="24"/>
        </w:rPr>
        <w:t>.</w:t>
      </w:r>
    </w:p>
    <w:p w14:paraId="6EF7240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Μου απαντάει συνήθως ο Υπουργός. Θα προτιμούσα να τ</w:t>
      </w:r>
      <w:r>
        <w:rPr>
          <w:rFonts w:eastAsia="Times New Roman" w:cs="Times New Roman"/>
          <w:szCs w:val="24"/>
        </w:rPr>
        <w:t xml:space="preserve">ον ακούσω. </w:t>
      </w:r>
    </w:p>
    <w:p w14:paraId="6EF7240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w:t>
      </w:r>
    </w:p>
    <w:p w14:paraId="6EF7240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Επομένως τον λόγο έχει ο Υπουργός.</w:t>
      </w:r>
    </w:p>
    <w:p w14:paraId="6EF7240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Ευχαριστώ, κύριε Πρόεδρε. Ευχαριστώ, κύριε συνάδελφε. </w:t>
      </w:r>
    </w:p>
    <w:p w14:paraId="6EF7240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αρχίσω με την τραγωδία στην Αττική. Όπως σας έχω πει</w:t>
      </w:r>
      <w:r>
        <w:rPr>
          <w:rFonts w:eastAsia="Times New Roman" w:cs="Times New Roman"/>
          <w:szCs w:val="24"/>
        </w:rPr>
        <w:t>,</w:t>
      </w:r>
      <w:r>
        <w:rPr>
          <w:rFonts w:eastAsia="Times New Roman" w:cs="Times New Roman"/>
          <w:szCs w:val="24"/>
        </w:rPr>
        <w:t xml:space="preserve"> μέσα</w:t>
      </w:r>
      <w:r>
        <w:rPr>
          <w:rFonts w:eastAsia="Times New Roman" w:cs="Times New Roman"/>
          <w:szCs w:val="24"/>
        </w:rPr>
        <w:t xml:space="preserve"> σε λίγα λεπτά θα έχουμε την τροπολογία για την πρώτη βοήθεια που θα υπάρχει γι’ αυτή την περιοχή. Δεν θα είναι από το μέρισμα, γιατί προφανώς αυτό που θα έρθει τώρα θα είναι μια πρώτη δόση και όπως σας είπα στην </w:t>
      </w:r>
      <w:r>
        <w:rPr>
          <w:rFonts w:eastAsia="Times New Roman" w:cs="Times New Roman"/>
          <w:szCs w:val="24"/>
        </w:rPr>
        <w:t>ε</w:t>
      </w:r>
      <w:r>
        <w:rPr>
          <w:rFonts w:eastAsia="Times New Roman" w:cs="Times New Roman"/>
          <w:szCs w:val="24"/>
        </w:rPr>
        <w:t xml:space="preserve">πιτροπή, οτιδήποτε αφορά στις δαπάνες από </w:t>
      </w:r>
      <w:r>
        <w:rPr>
          <w:rFonts w:eastAsia="Times New Roman" w:cs="Times New Roman"/>
          <w:szCs w:val="24"/>
        </w:rPr>
        <w:t xml:space="preserve">το μέρισμα πρέπει να ξοδευτεί το 2017. Οπότε οι άλλες δαπάνες θα βγουν από τον </w:t>
      </w:r>
      <w:r>
        <w:rPr>
          <w:rFonts w:eastAsia="Times New Roman" w:cs="Times New Roman"/>
          <w:szCs w:val="24"/>
        </w:rPr>
        <w:t>π</w:t>
      </w:r>
      <w:r>
        <w:rPr>
          <w:rFonts w:eastAsia="Times New Roman" w:cs="Times New Roman"/>
          <w:szCs w:val="24"/>
        </w:rPr>
        <w:t xml:space="preserve">ροϋπολογισμό για το 2018. </w:t>
      </w:r>
    </w:p>
    <w:p w14:paraId="6EF7240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Είπε ο εκπρόσωπος το πρωί ότι θα δοθούν τώρα τα χρήματα.</w:t>
      </w:r>
    </w:p>
    <w:p w14:paraId="6EF7240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Ναι, αλλά δεν θα πάρουμε άλλα</w:t>
      </w:r>
      <w:r>
        <w:rPr>
          <w:rFonts w:eastAsia="Times New Roman" w:cs="Times New Roman"/>
          <w:szCs w:val="24"/>
        </w:rPr>
        <w:t xml:space="preserve"> από το μέρισμα, γιατί από το μέρισμα πρέπει να ξοδευτούν το 2017. Οπότε όποιες άλλες δαπάνες γίνουν, θα γίνουν από τον </w:t>
      </w:r>
      <w:r>
        <w:rPr>
          <w:rFonts w:eastAsia="Times New Roman" w:cs="Times New Roman"/>
          <w:szCs w:val="24"/>
        </w:rPr>
        <w:t>π</w:t>
      </w:r>
      <w:r>
        <w:rPr>
          <w:rFonts w:eastAsia="Times New Roman" w:cs="Times New Roman"/>
          <w:szCs w:val="24"/>
        </w:rPr>
        <w:t xml:space="preserve">ροϋπολογισμό του 2018. Ό,τι έρθει τώρα, θα είναι από τον </w:t>
      </w:r>
      <w:r>
        <w:rPr>
          <w:rFonts w:eastAsia="Times New Roman" w:cs="Times New Roman"/>
          <w:szCs w:val="24"/>
        </w:rPr>
        <w:t>π</w:t>
      </w:r>
      <w:r>
        <w:rPr>
          <w:rFonts w:eastAsia="Times New Roman" w:cs="Times New Roman"/>
          <w:szCs w:val="24"/>
        </w:rPr>
        <w:t xml:space="preserve">ροϋπολογισμό του 2017. </w:t>
      </w:r>
    </w:p>
    <w:p w14:paraId="6EF7240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Κουτσούκο, έχετε δίκιο. Μαζί με την τροπολογία </w:t>
      </w:r>
      <w:r>
        <w:rPr>
          <w:rFonts w:eastAsia="Times New Roman" w:cs="Times New Roman"/>
          <w:szCs w:val="24"/>
        </w:rPr>
        <w:t xml:space="preserve">θα καταθέσουμε και νομοθετικές βελτιώσεις που θα εξηγήσουν τις παραμέτρους που υπάρχουν μέσα στο κοινωνικό μέρισμα. Όπως είπε ο κύριος Πρόεδρος, υπάρχει χρόνος να το μελετήσουν </w:t>
      </w:r>
      <w:r>
        <w:rPr>
          <w:rFonts w:eastAsia="Times New Roman" w:cs="Times New Roman"/>
          <w:szCs w:val="24"/>
        </w:rPr>
        <w:lastRenderedPageBreak/>
        <w:t xml:space="preserve">πριν μιλήσουν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Αυτά τα δ</w:t>
      </w:r>
      <w:r>
        <w:rPr>
          <w:rFonts w:eastAsia="Times New Roman" w:cs="Times New Roman"/>
          <w:szCs w:val="24"/>
        </w:rPr>
        <w:t>ύ</w:t>
      </w:r>
      <w:r>
        <w:rPr>
          <w:rFonts w:eastAsia="Times New Roman" w:cs="Times New Roman"/>
          <w:szCs w:val="24"/>
        </w:rPr>
        <w:t>ο θα έρθουν σε λίγα λεπ</w:t>
      </w:r>
      <w:r>
        <w:rPr>
          <w:rFonts w:eastAsia="Times New Roman" w:cs="Times New Roman"/>
          <w:szCs w:val="24"/>
        </w:rPr>
        <w:t>τά.</w:t>
      </w:r>
    </w:p>
    <w:p w14:paraId="6EF72409" w14:textId="77777777" w:rsidR="00E92729" w:rsidRDefault="0044197E">
      <w:pPr>
        <w:spacing w:line="600" w:lineRule="auto"/>
        <w:ind w:firstLine="709"/>
        <w:contextualSpacing/>
        <w:jc w:val="both"/>
        <w:rPr>
          <w:rFonts w:eastAsia="Times New Roman" w:cs="Times New Roman"/>
          <w:szCs w:val="24"/>
        </w:rPr>
      </w:pPr>
      <w:r>
        <w:rPr>
          <w:rFonts w:eastAsia="Times New Roman" w:cs="Times New Roman"/>
          <w:szCs w:val="24"/>
        </w:rPr>
        <w:t>Αρχίζω αυτή τη συζήτηση με το 2014. Ένα από τα πράγματα που με στενοχωρούν είναι ότι δεν προχωρεί ο διάλογος από την επιτροπή στην Ολομέλεια. Λέγονται όλα τα επιχειρήματα ξανά και ξανά και κα</w:t>
      </w:r>
      <w:r>
        <w:rPr>
          <w:rFonts w:eastAsia="Times New Roman" w:cs="Times New Roman"/>
          <w:szCs w:val="24"/>
        </w:rPr>
        <w:t>μ</w:t>
      </w:r>
      <w:r>
        <w:rPr>
          <w:rFonts w:eastAsia="Times New Roman" w:cs="Times New Roman"/>
          <w:szCs w:val="24"/>
        </w:rPr>
        <w:t xml:space="preserve">μιά μεριά δεν προσπαθεί να ακούσει την άλλη. Εγώ θέλω να πω </w:t>
      </w:r>
      <w:r>
        <w:rPr>
          <w:rFonts w:eastAsia="Times New Roman" w:cs="Times New Roman"/>
          <w:szCs w:val="24"/>
        </w:rPr>
        <w:t>ότι το 2014 δεν κλείσατε την πέμπτη αξιολόγηση. Δεν την κλείσατε -όπως μας είπ</w:t>
      </w:r>
      <w:r>
        <w:rPr>
          <w:rFonts w:eastAsia="Times New Roman" w:cs="Times New Roman"/>
          <w:szCs w:val="24"/>
        </w:rPr>
        <w:t>ε</w:t>
      </w:r>
      <w:r>
        <w:rPr>
          <w:rFonts w:eastAsia="Times New Roman" w:cs="Times New Roman"/>
          <w:szCs w:val="24"/>
        </w:rPr>
        <w:t xml:space="preserve"> ο κ. Κουτσούκος- γιατί ήταν ο κ. Τσίπρας. Σας εξήγησα γιατί δεν την κλείσατε. Δεν έχει καμμία σχέση με τον κ. Τσίπρα. Όλοι ξέρουμε ότι εάν μπορούσατε να κλείσετε την πέμπτη αξι</w:t>
      </w:r>
      <w:r>
        <w:rPr>
          <w:rFonts w:eastAsia="Times New Roman" w:cs="Times New Roman"/>
          <w:szCs w:val="24"/>
        </w:rPr>
        <w:t xml:space="preserve">ολόγηση, θα μπορούσατε να βρείτε και Πρόεδρο και δεν θα μπορούσε ούτε ο Τσίπρας ούτε κανένας άλλος να σας εμποδίσει. </w:t>
      </w:r>
    </w:p>
    <w:p w14:paraId="6EF7240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Να σας πω το γιατί και να μου απαντήσετε γι</w:t>
      </w:r>
      <w:r>
        <w:rPr>
          <w:rFonts w:eastAsia="Times New Roman" w:cs="Times New Roman"/>
          <w:szCs w:val="24"/>
        </w:rPr>
        <w:t>’</w:t>
      </w:r>
      <w:r>
        <w:rPr>
          <w:rFonts w:eastAsia="Times New Roman" w:cs="Times New Roman"/>
          <w:szCs w:val="24"/>
        </w:rPr>
        <w:t xml:space="preserve"> αυτό. Δεν την κλείσατε, γιατί το καλοκαίρι του 2014 η πρόταση που σας ήρθε στο τραπέζι ήταν γ</w:t>
      </w:r>
      <w:r>
        <w:rPr>
          <w:rFonts w:eastAsia="Times New Roman" w:cs="Times New Roman"/>
          <w:szCs w:val="24"/>
        </w:rPr>
        <w:t>ια μια προληπτική γραμμή πίστωσης. Εσείς κρίνατε τότε ότι δεν μπορείτε να ζήσετε με αυτό. Και γιατί δεν μπορούσατε να ζήσετε με αυτό; Πρώτον, γιατί δεν είχατε δημιουργήσει αποθέματα για να σταθείτε στα πόδια σας όταν βγείτε και</w:t>
      </w:r>
      <w:r>
        <w:rPr>
          <w:rFonts w:eastAsia="Times New Roman" w:cs="Times New Roman"/>
          <w:szCs w:val="24"/>
        </w:rPr>
        <w:t>,</w:t>
      </w:r>
      <w:r>
        <w:rPr>
          <w:rFonts w:eastAsia="Times New Roman" w:cs="Times New Roman"/>
          <w:szCs w:val="24"/>
        </w:rPr>
        <w:t xml:space="preserve"> δεύτερον, δεν είχατε λύσει </w:t>
      </w:r>
      <w:r>
        <w:rPr>
          <w:rFonts w:eastAsia="Times New Roman" w:cs="Times New Roman"/>
          <w:szCs w:val="24"/>
        </w:rPr>
        <w:t xml:space="preserve">το θέμα του χρέους. </w:t>
      </w:r>
    </w:p>
    <w:p w14:paraId="6EF7240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έχουμε μάθει από τα λάθη σας. Γι</w:t>
      </w:r>
      <w:r>
        <w:rPr>
          <w:rFonts w:eastAsia="Times New Roman" w:cs="Times New Roman"/>
          <w:szCs w:val="24"/>
        </w:rPr>
        <w:t>’</w:t>
      </w:r>
      <w:r>
        <w:rPr>
          <w:rFonts w:eastAsia="Times New Roman" w:cs="Times New Roman"/>
          <w:szCs w:val="24"/>
        </w:rPr>
        <w:t xml:space="preserve"> αυτό δεν δεχθήκαμε το συμβιβασμό του Μαΐου του 2015 και πήγαμε στο δημοψήφισμα. Γιατί αυτή η πρόταση που υπήρχε εκεί, πάλι δεν έδινε αποθέματα και πάλι δεν έγινε συζήτηση για το χρέος. Έδινε ένα </w:t>
      </w:r>
      <w:r>
        <w:rPr>
          <w:rFonts w:eastAsia="Times New Roman" w:cs="Times New Roman"/>
          <w:szCs w:val="24"/>
        </w:rPr>
        <w:t xml:space="preserve">πρόγραμμα για πέντε μήνες </w:t>
      </w:r>
      <w:r>
        <w:rPr>
          <w:rFonts w:eastAsia="Times New Roman" w:cs="Times New Roman"/>
          <w:szCs w:val="24"/>
        </w:rPr>
        <w:t>,</w:t>
      </w:r>
      <w:r>
        <w:rPr>
          <w:rFonts w:eastAsia="Times New Roman" w:cs="Times New Roman"/>
          <w:szCs w:val="24"/>
        </w:rPr>
        <w:t>που ήταν σχεδόν το ίδιο πρόγραμμα</w:t>
      </w:r>
      <w:r>
        <w:rPr>
          <w:rFonts w:eastAsia="Times New Roman" w:cs="Times New Roman"/>
          <w:szCs w:val="24"/>
        </w:rPr>
        <w:t>,</w:t>
      </w:r>
      <w:r>
        <w:rPr>
          <w:rFonts w:eastAsia="Times New Roman" w:cs="Times New Roman"/>
          <w:szCs w:val="24"/>
        </w:rPr>
        <w:t xml:space="preserve"> που είναι για τρία χρόνια, αλλά με συζήτηση και για το χρέος. </w:t>
      </w:r>
    </w:p>
    <w:p w14:paraId="6EF7240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είδατε, εμείς βγήκαμε για δεύτερη φορά στις αγορές και θα βγούμε και τρίτη. Χτίζουμε τα αποθέματα για να βγούμε από το </w:t>
      </w:r>
      <w:r>
        <w:rPr>
          <w:rFonts w:eastAsia="Times New Roman" w:cs="Times New Roman"/>
          <w:szCs w:val="24"/>
        </w:rPr>
        <w:t>πρόγραμμα, χωρίς αυτή την προληπτική γραμμή πίστωσης. Γι</w:t>
      </w:r>
      <w:r>
        <w:rPr>
          <w:rFonts w:eastAsia="Times New Roman" w:cs="Times New Roman"/>
          <w:szCs w:val="24"/>
        </w:rPr>
        <w:t>’</w:t>
      </w:r>
      <w:r>
        <w:rPr>
          <w:rFonts w:eastAsia="Times New Roman" w:cs="Times New Roman"/>
          <w:szCs w:val="24"/>
        </w:rPr>
        <w:t xml:space="preserve"> αυτό είναι διαφορετική η στρατηγική μας. Μάθαμε από αυτό. </w:t>
      </w:r>
    </w:p>
    <w:p w14:paraId="6EF7240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ένα σχέδιο. Σε αυτό το σχέδιο μάθαμε και πώς γίνεται με το μέρισμα. Γιατί δεν μου απαντήσατε ότι το 2014 το δικό σας το μέρισμα δεν </w:t>
      </w:r>
      <w:r>
        <w:rPr>
          <w:rFonts w:eastAsia="Times New Roman" w:cs="Times New Roman"/>
          <w:szCs w:val="24"/>
        </w:rPr>
        <w:t xml:space="preserve">ήταν από την </w:t>
      </w:r>
      <w:proofErr w:type="spellStart"/>
      <w:r>
        <w:rPr>
          <w:rFonts w:eastAsia="Times New Roman" w:cs="Times New Roman"/>
          <w:szCs w:val="24"/>
        </w:rPr>
        <w:t>υπεραπόδοση</w:t>
      </w:r>
      <w:proofErr w:type="spellEnd"/>
      <w:r>
        <w:rPr>
          <w:rFonts w:eastAsia="Times New Roman" w:cs="Times New Roman"/>
          <w:szCs w:val="24"/>
        </w:rPr>
        <w:t xml:space="preserve"> των δημοσιονομικών. Σας εξήγησα με πολύ ευγενικό τρόπο και με στοιχεία, ότι τότε είχατε 1,5 δισεκατομμύριο ευρώ στόχο για το 2014 και αντί για αυτό είχατε 77 εκατομμύρια ευρώ. Αυτό ήταν. Φέρατε το μέρισμα χωρίς να έχετε την </w:t>
      </w:r>
      <w:proofErr w:type="spellStart"/>
      <w:r>
        <w:rPr>
          <w:rFonts w:eastAsia="Times New Roman" w:cs="Times New Roman"/>
          <w:szCs w:val="24"/>
        </w:rPr>
        <w:t>υπεραπό</w:t>
      </w:r>
      <w:r>
        <w:rPr>
          <w:rFonts w:eastAsia="Times New Roman" w:cs="Times New Roman"/>
          <w:szCs w:val="24"/>
        </w:rPr>
        <w:t>δοση</w:t>
      </w:r>
      <w:proofErr w:type="spellEnd"/>
      <w:r>
        <w:rPr>
          <w:rFonts w:eastAsia="Times New Roman" w:cs="Times New Roman"/>
          <w:szCs w:val="24"/>
        </w:rPr>
        <w:t xml:space="preserve">. Τον Απρίλιο του 2014 -εάν δεν κάνω λάθος- φέρατε την ΚΥΑ για τα 450 εκατομμύρια </w:t>
      </w:r>
      <w:r>
        <w:rPr>
          <w:rFonts w:eastAsia="Times New Roman" w:cs="Times New Roman"/>
          <w:szCs w:val="24"/>
        </w:rPr>
        <w:lastRenderedPageBreak/>
        <w:t xml:space="preserve">ευρώ και στο τέλος δεν είχατε </w:t>
      </w:r>
      <w:proofErr w:type="spellStart"/>
      <w:r>
        <w:rPr>
          <w:rFonts w:eastAsia="Times New Roman" w:cs="Times New Roman"/>
          <w:szCs w:val="24"/>
        </w:rPr>
        <w:t>υπεραπόδοση</w:t>
      </w:r>
      <w:proofErr w:type="spellEnd"/>
      <w:r>
        <w:rPr>
          <w:rFonts w:eastAsia="Times New Roman" w:cs="Times New Roman"/>
          <w:szCs w:val="24"/>
        </w:rPr>
        <w:t xml:space="preserve">. Ίσα-ίσα υστερήσατε στον στόχο σας που ήταν το 1,5 δισεκατομμύριο ευρώ </w:t>
      </w:r>
    </w:p>
    <w:p w14:paraId="6EF7240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εμείς δεν σας ακούσαμε τον Απρίλη του 2017 -φέτ</w:t>
      </w:r>
      <w:r>
        <w:rPr>
          <w:rFonts w:eastAsia="Times New Roman" w:cs="Times New Roman"/>
          <w:szCs w:val="24"/>
        </w:rPr>
        <w:t xml:space="preserve">ος- να ξοδέψουμε το μέρισμα τότε. Περιμέναμε να δούμε πόση θα είναι η </w:t>
      </w:r>
      <w:proofErr w:type="spellStart"/>
      <w:r>
        <w:rPr>
          <w:rFonts w:eastAsia="Times New Roman" w:cs="Times New Roman"/>
          <w:szCs w:val="24"/>
        </w:rPr>
        <w:t>υπεραπόδοση</w:t>
      </w:r>
      <w:proofErr w:type="spellEnd"/>
      <w:r>
        <w:rPr>
          <w:rFonts w:eastAsia="Times New Roman" w:cs="Times New Roman"/>
          <w:szCs w:val="24"/>
        </w:rPr>
        <w:t>, για να μπορούμε να είμαστε δημοσιονομικά σωστοί και να μπορούμε να έχουμε ένα αφήγημα που μέσα σε αυτό είναι το μέρισμα, μέσα σε αυτό είναι η έξοδος στις αγορές, μέσα σε αυτ</w:t>
      </w:r>
      <w:r>
        <w:rPr>
          <w:rFonts w:eastAsia="Times New Roman" w:cs="Times New Roman"/>
          <w:szCs w:val="24"/>
        </w:rPr>
        <w:t xml:space="preserve">ό είναι να τηρούμε τους στόχους μας, μέσα σε αυτό είναι να μπορούμε να βγούμε στις αγορές και να βγούμε από το πρόγραμμα. </w:t>
      </w:r>
    </w:p>
    <w:p w14:paraId="6EF7240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Πάμε τώρα στην ταξική πολιτική που εξόντωσε τις μεσαίες τάξεις, όπως λέτε εσείς. Αρχίζω με κάποιες σκέψεις. Όταν μειώσατε το εισόδημα</w:t>
      </w:r>
      <w:r>
        <w:rPr>
          <w:rFonts w:eastAsia="Times New Roman" w:cs="Times New Roman"/>
          <w:szCs w:val="24"/>
        </w:rPr>
        <w:t xml:space="preserve"> κατά 25%, αυτό ήταν καλό για τις μεσαίες τάξεις; Όταν για τα τελευταία τριάντα, σαράντα χρόνια δημιουργήσατε το πλαίσιο των </w:t>
      </w:r>
      <w:r>
        <w:rPr>
          <w:rFonts w:eastAsia="Times New Roman" w:cs="Times New Roman"/>
          <w:szCs w:val="24"/>
          <w:lang w:val="en-US"/>
        </w:rPr>
        <w:t>P</w:t>
      </w:r>
      <w:r>
        <w:rPr>
          <w:rFonts w:eastAsia="Times New Roman" w:cs="Times New Roman"/>
          <w:szCs w:val="24"/>
          <w:lang w:val="en-US"/>
        </w:rPr>
        <w:t>aradise</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αυτό ήταν ταξική αγάπη προς τα μεσαία στρώματα; Όταν δεν κάνατε τίποτα για τη φοροδιαφυγή τα τελευταία χρόνια και </w:t>
      </w:r>
      <w:r>
        <w:rPr>
          <w:rFonts w:eastAsia="Times New Roman" w:cs="Times New Roman"/>
          <w:szCs w:val="24"/>
        </w:rPr>
        <w:t xml:space="preserve">υπήρχαν έξι με επτά ποσοστιαίες μονάδες υστέρηση στη φορολογία σε σχέση με την Ευρώπη τα οκτώ χρόνια πριν από την κρίση, αυτό ήταν προς όφελος των μεσαίων τάξεων ή μήπως χτίσατε ένα σύστημα που ήταν βιώσιμο </w:t>
      </w:r>
      <w:r>
        <w:rPr>
          <w:rFonts w:eastAsia="Times New Roman" w:cs="Times New Roman"/>
          <w:szCs w:val="24"/>
        </w:rPr>
        <w:lastRenderedPageBreak/>
        <w:t>και «δεν πειράζει, θα μπορούσαν οι μεσαίες τάξεις</w:t>
      </w:r>
      <w:r>
        <w:rPr>
          <w:rFonts w:eastAsia="Times New Roman" w:cs="Times New Roman"/>
          <w:szCs w:val="24"/>
        </w:rPr>
        <w:t xml:space="preserve"> να κερδίσουν»; Αυτό μας λέτε; Μας λέτε, δηλαδή, ότι για τριάντα χρόνια φτιάξατε ένα σύστημα που ήταν σταθερό, είχε άποψη για τις μεσαίες τάξεις, για το πώς θα εξελιχθεί ο αγροτικός τομέας, για το πώς θα εξελιχθούν οι μικρομεσαίες επιχειρήσεις και το 2008 </w:t>
      </w:r>
      <w:r>
        <w:rPr>
          <w:rFonts w:eastAsia="Times New Roman" w:cs="Times New Roman"/>
          <w:szCs w:val="24"/>
        </w:rPr>
        <w:t xml:space="preserve">αυτό κατέρρευσε; Και μιλάτε εσείς για ταξική πολιτική; </w:t>
      </w:r>
    </w:p>
    <w:p w14:paraId="6EF7241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Εγώ την δέχομαι την κριτική. Είναι ταξική πολιτική. Αυτό που κάνουμε είναι ταξική πολιτική. Δεν μου έχετε απαντήσει, όμως, και θέλω μια απάντηση. Δηλαδή, σε μια χώρα που έχει χάσει το 25% του εισοδήμα</w:t>
      </w:r>
      <w:r>
        <w:rPr>
          <w:rFonts w:eastAsia="Times New Roman" w:cs="Times New Roman"/>
          <w:szCs w:val="24"/>
        </w:rPr>
        <w:t xml:space="preserve">τος, δεν έπρεπε να είχαμε προτεραιότητα την ανθρωπιστική κρίση; Αυτό μου λέτε; Ότι έπρεπε να βάλουμε όλα τα λεφτά στην ανάπτυξη και θα υπήρχε το </w:t>
      </w:r>
      <w:proofErr w:type="spellStart"/>
      <w:r>
        <w:rPr>
          <w:rFonts w:eastAsia="Times New Roman" w:cs="Times New Roman"/>
          <w:szCs w:val="24"/>
        </w:rPr>
        <w:t>trickle</w:t>
      </w:r>
      <w:proofErr w:type="spellEnd"/>
      <w:r>
        <w:rPr>
          <w:rFonts w:eastAsia="Times New Roman" w:cs="Times New Roman"/>
          <w:szCs w:val="24"/>
        </w:rPr>
        <w:t xml:space="preserve"> </w:t>
      </w:r>
      <w:proofErr w:type="spellStart"/>
      <w:r>
        <w:rPr>
          <w:rFonts w:eastAsia="Times New Roman" w:cs="Times New Roman"/>
          <w:szCs w:val="24"/>
        </w:rPr>
        <w:t>down</w:t>
      </w:r>
      <w:proofErr w:type="spellEnd"/>
      <w:r>
        <w:rPr>
          <w:rFonts w:eastAsia="Times New Roman" w:cs="Times New Roman"/>
          <w:szCs w:val="24"/>
        </w:rPr>
        <w:t>, αυτό που σιγά-σιγά πέφτει από τους πλούσιους στους φτωχούς και έτσι θα αντιμετωπίζαμε τη φτώχεια;</w:t>
      </w:r>
      <w:r>
        <w:rPr>
          <w:rFonts w:eastAsia="Times New Roman" w:cs="Times New Roman"/>
          <w:szCs w:val="24"/>
        </w:rPr>
        <w:t xml:space="preserve"> </w:t>
      </w:r>
    </w:p>
    <w:p w14:paraId="6EF72411"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Έτσι θα αντιμετωπίζαμε τους ανασφάλιστους στα νοσοκομεία; Έτσι θα αντιμετωπίζαμε τους φτωχούς που δεν είχαν κανένα εισόδημα και ούτε έναν άνθρωπο στην οικογένεια που να δουλεύει; </w:t>
      </w:r>
    </w:p>
    <w:p w14:paraId="6EF72412"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Μη</w:t>
      </w:r>
      <w:r>
        <w:rPr>
          <w:rFonts w:eastAsia="Times New Roman"/>
          <w:szCs w:val="24"/>
        </w:rPr>
        <w:t xml:space="preserve"> μας λέτε, λοιπόν, ότι είχαμε στόχο τη μεσαία τάξη. Πείτε μας τι θα κάνατε εσείς. Δεν θα αντιμετωπίζατε την ανθρωπιστική κρίση; Δεν υπήρχε; Δεν υπήρχε η φτώχεια; Τι θα κάνατε εσείς; </w:t>
      </w:r>
    </w:p>
    <w:p w14:paraId="6EF72413" w14:textId="77777777" w:rsidR="00E92729" w:rsidRDefault="0044197E">
      <w:pPr>
        <w:spacing w:line="600" w:lineRule="auto"/>
        <w:ind w:firstLine="720"/>
        <w:contextualSpacing/>
        <w:jc w:val="both"/>
        <w:rPr>
          <w:rFonts w:eastAsia="Times New Roman"/>
          <w:szCs w:val="24"/>
        </w:rPr>
      </w:pPr>
      <w:r>
        <w:rPr>
          <w:rFonts w:eastAsia="Times New Roman"/>
          <w:szCs w:val="24"/>
        </w:rPr>
        <w:t>Άρα σωστά τα κάναμε και σωστά αντιμετωπίσαμε αυτή την ανθρωπιστική κρίση,</w:t>
      </w:r>
      <w:r>
        <w:rPr>
          <w:rFonts w:eastAsia="Times New Roman"/>
          <w:szCs w:val="24"/>
        </w:rPr>
        <w:t xml:space="preserve"> γιατί δεν μπορεί να πηγαίνει μπροστά η οικονομία και το 1/3 της οικονομίας να ζει στη φτώχεια και να μην ξέρει πότε θα έρθει το επόμενο φαγητό.</w:t>
      </w:r>
    </w:p>
    <w:p w14:paraId="6EF72414"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Και τώρα έρχομαι στο θέμα της </w:t>
      </w:r>
      <w:proofErr w:type="spellStart"/>
      <w:r>
        <w:rPr>
          <w:rFonts w:eastAsia="Times New Roman"/>
          <w:szCs w:val="24"/>
        </w:rPr>
        <w:t>υπερφορολόγησης</w:t>
      </w:r>
      <w:proofErr w:type="spellEnd"/>
      <w:r>
        <w:rPr>
          <w:rFonts w:eastAsia="Times New Roman"/>
          <w:szCs w:val="24"/>
        </w:rPr>
        <w:t xml:space="preserve">, στο ότι αυτός είναι ο βασικός λόγος που υπήρχε το πλεόνασμα και </w:t>
      </w:r>
      <w:r>
        <w:rPr>
          <w:rFonts w:eastAsia="Times New Roman"/>
          <w:szCs w:val="24"/>
        </w:rPr>
        <w:t xml:space="preserve">γι’ αυτό έχουμε το μέρισμα. Εσείς και οι εφημερίδες σας δεν ήσασταν που λέγατε ότι καταρρέουν τα έσοδα; Εσείς δεν λέγατε ότι στον φόρο εισοδήματος έχουμε μια μεγάλη μείωση; Τι ισχύει τελικά; </w:t>
      </w:r>
    </w:p>
    <w:p w14:paraId="6EF72415" w14:textId="77777777" w:rsidR="00E92729" w:rsidRDefault="0044197E">
      <w:pPr>
        <w:spacing w:line="600" w:lineRule="auto"/>
        <w:ind w:firstLine="720"/>
        <w:contextualSpacing/>
        <w:jc w:val="both"/>
        <w:rPr>
          <w:rFonts w:eastAsia="Times New Roman"/>
          <w:szCs w:val="24"/>
        </w:rPr>
      </w:pPr>
      <w:r>
        <w:rPr>
          <w:rFonts w:eastAsia="Times New Roman"/>
          <w:szCs w:val="24"/>
        </w:rPr>
        <w:t>Στον φόρο εισοδήματος είχαμε μια μείωση σε σχέση με αυτό που περ</w:t>
      </w:r>
      <w:r>
        <w:rPr>
          <w:rFonts w:eastAsia="Times New Roman"/>
          <w:szCs w:val="24"/>
        </w:rPr>
        <w:t>ιμέναμε; Είχαμε. Είχαμε, όμως, και άλλες επιτυχίες. Όχι όσες θα θέλαμε, γιατί από την αρχή είπαμε ότι είμαστε σε μνημόνιο. Κρύψαμε εμείς ότι είμαστε σε μνημόνιο και ότι προσπαθούμε να βρούμε μια στρατηγική εξόδου από αυτό το μνημόνιο; Κρύψαμε ότι το ΔΝΤ πά</w:t>
      </w:r>
      <w:r>
        <w:rPr>
          <w:rFonts w:eastAsia="Times New Roman"/>
          <w:szCs w:val="24"/>
        </w:rPr>
        <w:t xml:space="preserve">ντα κάνει υποτίμηση στην απόδοση των μέτρων; Βεβαίως, αλλά μην κρύβετε κι εσείς την </w:t>
      </w:r>
      <w:proofErr w:type="spellStart"/>
      <w:r>
        <w:rPr>
          <w:rFonts w:eastAsia="Times New Roman"/>
          <w:szCs w:val="24"/>
        </w:rPr>
        <w:t>υπεραπόδοση</w:t>
      </w:r>
      <w:proofErr w:type="spellEnd"/>
      <w:r>
        <w:rPr>
          <w:rFonts w:eastAsia="Times New Roman"/>
          <w:szCs w:val="24"/>
        </w:rPr>
        <w:t xml:space="preserve"> </w:t>
      </w:r>
      <w:r>
        <w:rPr>
          <w:rFonts w:eastAsia="Times New Roman"/>
          <w:szCs w:val="24"/>
        </w:rPr>
        <w:lastRenderedPageBreak/>
        <w:t>του ΕΦΚΑ. Μην το κρύβετε σαν να μην καταλαβαίνετε τι λέει η Υπουργός Εργασίας</w:t>
      </w:r>
      <w:r>
        <w:rPr>
          <w:rFonts w:eastAsia="Times New Roman"/>
          <w:szCs w:val="24"/>
        </w:rPr>
        <w:t>,</w:t>
      </w:r>
      <w:r>
        <w:rPr>
          <w:rFonts w:eastAsia="Times New Roman"/>
          <w:szCs w:val="24"/>
        </w:rPr>
        <w:t xml:space="preserve"> όταν σας </w:t>
      </w:r>
      <w:r>
        <w:rPr>
          <w:rFonts w:eastAsia="Times New Roman"/>
          <w:szCs w:val="24"/>
        </w:rPr>
        <w:t xml:space="preserve">αναφέρει </w:t>
      </w:r>
      <w:r>
        <w:rPr>
          <w:rFonts w:eastAsia="Times New Roman"/>
          <w:szCs w:val="24"/>
        </w:rPr>
        <w:t>ότι έχουν αυξηθεί οι άνθρωποι που δουλεύουν και άρα υπάρχουν πε</w:t>
      </w:r>
      <w:r>
        <w:rPr>
          <w:rFonts w:eastAsia="Times New Roman"/>
          <w:szCs w:val="24"/>
        </w:rPr>
        <w:t>ρισσότερες κοινωνικές εισφορές. Μην ξεχνάτε τι σας λέει η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για τις κάρτες και ο κ. Στουρνάρας -ο δικός σας κ. Στουρνάρας- για το πόσα χρήματα έχουν φέρει οι πιστωτικές κάρτες. Μην κάνετε ότι δεν καταλαβαίνετε ότι υπάρχει εθελούσια αποκάλυψη π</w:t>
      </w:r>
      <w:r>
        <w:rPr>
          <w:rFonts w:eastAsia="Times New Roman"/>
          <w:szCs w:val="24"/>
        </w:rPr>
        <w:t xml:space="preserve">ου θα φέρει 400 εκατομμύρια μέχρι το τέλος της χρονιάς. </w:t>
      </w:r>
    </w:p>
    <w:p w14:paraId="6EF72416" w14:textId="77777777" w:rsidR="00E92729" w:rsidRDefault="0044197E">
      <w:pPr>
        <w:spacing w:line="600" w:lineRule="auto"/>
        <w:ind w:firstLine="720"/>
        <w:contextualSpacing/>
        <w:jc w:val="both"/>
        <w:rPr>
          <w:rFonts w:eastAsia="Times New Roman"/>
          <w:szCs w:val="24"/>
        </w:rPr>
      </w:pPr>
      <w:r>
        <w:rPr>
          <w:rFonts w:eastAsia="Times New Roman"/>
          <w:szCs w:val="24"/>
        </w:rPr>
        <w:t>Αυτή είναι μια ταξική πολιτική που βασίζεται όχι μόνο στους φτωχούς αλλά στους εργαζόμενους και στις εργαζόμενες και σε ένα κομμάτι της μεσαίας τάξης. Εγώ ποτέ δεν είπα αυτό που είπαν όλες οι εφημερί</w:t>
      </w:r>
      <w:r>
        <w:rPr>
          <w:rFonts w:eastAsia="Times New Roman"/>
          <w:szCs w:val="24"/>
        </w:rPr>
        <w:t xml:space="preserve">δες ότι αυτοί με 18.000 και 20.000 είναι η μεσαία τάξη. Είπα ότι πιάνει το κατώτερο μέρος της μεσαίας τάξης. Το είπα δύο και τρεις φορές. Όμως, σε αυτή τη χώρα, πια, με τις δικές σας εφημερίδες, υπάρχουν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Δεν υπάρχει καν η διαφοροποίηση της είδησ</w:t>
      </w:r>
      <w:r>
        <w:rPr>
          <w:rFonts w:eastAsia="Times New Roman"/>
          <w:szCs w:val="24"/>
        </w:rPr>
        <w:t xml:space="preserve">ης από το σχόλιο. Γράφουμε ό,τι </w:t>
      </w:r>
      <w:proofErr w:type="spellStart"/>
      <w:r>
        <w:rPr>
          <w:rFonts w:eastAsia="Times New Roman"/>
          <w:szCs w:val="24"/>
        </w:rPr>
        <w:t>νά</w:t>
      </w:r>
      <w:proofErr w:type="spellEnd"/>
      <w:r>
        <w:rPr>
          <w:rFonts w:eastAsia="Times New Roman"/>
          <w:szCs w:val="24"/>
        </w:rPr>
        <w:t xml:space="preserve"> </w:t>
      </w:r>
      <w:r>
        <w:rPr>
          <w:rFonts w:eastAsia="Times New Roman"/>
          <w:szCs w:val="24"/>
        </w:rPr>
        <w:t xml:space="preserve">’ναι για να κάνουμε το σχόλιο. Δεν πειράζει αν διαστρεβλώνουμε αυτό που είπε ο ένας Υπουργός ή αυτό που είπε η άλλη Υπουργός. Όλα γίνονται για να χτυπήσουμε την Κυβέρνηση. </w:t>
      </w:r>
    </w:p>
    <w:p w14:paraId="6EF72417"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Κοιτάξτε, κυρίες και κύριοι συνάδελφοι, εμείς έχ</w:t>
      </w:r>
      <w:r>
        <w:rPr>
          <w:rFonts w:eastAsia="Times New Roman"/>
          <w:szCs w:val="24"/>
        </w:rPr>
        <w:t xml:space="preserve">ουμε μια στρατηγική και για τους εργαζόμενους, έχουμε μια στρατηγική και για τις εργαζόμενες γυναίκες, έχουμε μια στρατηγική για τις εργασιακές σχέσεις με την αναβάθμιση του ΣΕΠΕ, έχουμε μια στρατηγική για τις μεσαίες τάξεις και τη </w:t>
      </w:r>
      <w:proofErr w:type="spellStart"/>
      <w:r>
        <w:rPr>
          <w:rFonts w:eastAsia="Times New Roman"/>
          <w:szCs w:val="24"/>
        </w:rPr>
        <w:t>φοροελάφρυνση</w:t>
      </w:r>
      <w:proofErr w:type="spellEnd"/>
      <w:r>
        <w:rPr>
          <w:rFonts w:eastAsia="Times New Roman"/>
          <w:szCs w:val="24"/>
        </w:rPr>
        <w:t xml:space="preserve"> ύψους 5 δι</w:t>
      </w:r>
      <w:r>
        <w:rPr>
          <w:rFonts w:eastAsia="Times New Roman"/>
          <w:szCs w:val="24"/>
        </w:rPr>
        <w:t>σεκατομμυρίων που έχουμε βάλει στο μεσοπρόθεσμο. Έχουμε, όμως, και μια διαφορετική συνολική στρατηγική με εσάς, γιατί όταν υποστηρίζουμε εμείς τους εργαζόμενους και τις εργαζόμενες και τη μεσαία τάξη, καταλαβαίνουμε ότι αυτοί οι άνθρωποι έχουν πολλαπλές τα</w:t>
      </w:r>
      <w:r>
        <w:rPr>
          <w:rFonts w:eastAsia="Times New Roman"/>
          <w:szCs w:val="24"/>
        </w:rPr>
        <w:t>υτότητες. Αυτοί οι άνθρωποι δεν είναι μόνο άνθρωποι που παίρνουν μισθό και πρέπει να πάρουν περισσότερο, αλλά είναι άνθρωποι στην παραγωγή. Γι’ αυτό έχουμε αλλάξει όλη την αναπτυξιακή πολιτική και το πώς μοιράζονται τα κονδύλια του ΕΣΠΑ -σε ποιους και με π</w:t>
      </w:r>
      <w:r>
        <w:rPr>
          <w:rFonts w:eastAsia="Times New Roman"/>
          <w:szCs w:val="24"/>
        </w:rPr>
        <w:t xml:space="preserve">οια κριτήρια- για να πιάσει πραγματικά τους μικρομεσαίους. Γι’ αυτό πήγαν τόσο καλά τα αναπτυξιακά μας συνέδρια, γιατί ήρθε κόσμος να ακούσει σε ποιους πηγαίνουν αυτά τα λεφτά. Είναι άνθρωποι που έχουν </w:t>
      </w:r>
      <w:r>
        <w:rPr>
          <w:rFonts w:eastAsia="Times New Roman"/>
          <w:szCs w:val="24"/>
        </w:rPr>
        <w:t xml:space="preserve">ιδιαίτερη </w:t>
      </w:r>
      <w:r>
        <w:rPr>
          <w:rFonts w:eastAsia="Times New Roman"/>
          <w:szCs w:val="24"/>
        </w:rPr>
        <w:t>σεξουαλικότητα και γι’ αυτό περνάμε νόμους ό</w:t>
      </w:r>
      <w:r>
        <w:rPr>
          <w:rFonts w:eastAsia="Times New Roman"/>
          <w:szCs w:val="24"/>
        </w:rPr>
        <w:t xml:space="preserve">πως η ταυτότητα φύλου. Είναι άνθρωποι που μπορεί να έχουν παιδιά στη φυλακή και γι’ αυτό περνάμε νόμους για να είναι ανθρώπινες </w:t>
      </w:r>
      <w:r>
        <w:rPr>
          <w:rFonts w:eastAsia="Times New Roman"/>
          <w:szCs w:val="24"/>
        </w:rPr>
        <w:lastRenderedPageBreak/>
        <w:t>οι φυλακές. Είναι άνθρωποι που έχουν παιδιά και τους ενδιαφέρει το σχολείο και η ασφάλεια στη γειτονιά και γι’ αυτό πρέπει να υπ</w:t>
      </w:r>
      <w:r>
        <w:rPr>
          <w:rFonts w:eastAsia="Times New Roman"/>
          <w:szCs w:val="24"/>
        </w:rPr>
        <w:t xml:space="preserve">άρχει κράτος που να μπορεί να τους υποστηρίξει. Είναι άνθρωποι που αρρωσταίνουν και είναι σημαντική η υγεία, γι’ αυτό και καταθέτουμε νομοσχέδια βελτίωσης της πρωτοβάθμιας </w:t>
      </w:r>
      <w:r>
        <w:rPr>
          <w:rFonts w:eastAsia="Times New Roman"/>
          <w:szCs w:val="24"/>
        </w:rPr>
        <w:t>υ</w:t>
      </w:r>
      <w:r>
        <w:rPr>
          <w:rFonts w:eastAsia="Times New Roman"/>
          <w:szCs w:val="24"/>
        </w:rPr>
        <w:t>γείας. Είναι πολλαπλές οι ταυτότητες των ανθρώπων που υποστηρίζουμε. Είναι και οικο</w:t>
      </w:r>
      <w:r>
        <w:rPr>
          <w:rFonts w:eastAsia="Times New Roman"/>
          <w:szCs w:val="24"/>
        </w:rPr>
        <w:t xml:space="preserve">νομικές αλλά </w:t>
      </w:r>
      <w:r>
        <w:rPr>
          <w:rFonts w:eastAsia="Times New Roman"/>
          <w:szCs w:val="24"/>
        </w:rPr>
        <w:t>και όχι μόνο</w:t>
      </w:r>
      <w:r>
        <w:rPr>
          <w:rFonts w:eastAsia="Times New Roman"/>
          <w:szCs w:val="24"/>
        </w:rPr>
        <w:t xml:space="preserve">. Και στο τέλος πρέπει να αποφασίσουμε τη στρατηγική και να κάνουμε αντιπαράθεση σε αυτή τη στρατηγική. </w:t>
      </w:r>
    </w:p>
    <w:p w14:paraId="6EF7241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Οι μεσαίες τάξεις, που τόσο σας καίνε, τι περιμένουν από εσάς; Τους έχετε εξηγήσει τι θα κόψετε απ’ όλα αυτά που είπα</w:t>
      </w:r>
      <w:r>
        <w:rPr>
          <w:rFonts w:eastAsia="Times New Roman" w:cs="Times New Roman"/>
          <w:szCs w:val="24"/>
        </w:rPr>
        <w:t>,</w:t>
      </w:r>
      <w:r>
        <w:rPr>
          <w:rFonts w:eastAsia="Times New Roman" w:cs="Times New Roman"/>
          <w:szCs w:val="24"/>
        </w:rPr>
        <w:t xml:space="preserve"> ώστε να μειώσετε τους φόρους; Στην υγεία περισσότερο ή στην παιδεία; Φαντάζομαι ούτε στην ασφάλεια ούτε στον στρατό, δεν είναι του χαρακτήρα σας. Όμως, από κάπου πρέπει να κόψετε. Μπορούμε να κάνουμε μια αντιπαράθεση γι’ αυτό; Έχουν οι άνθρωποι πολλαπλές </w:t>
      </w:r>
      <w:r>
        <w:rPr>
          <w:rFonts w:eastAsia="Times New Roman" w:cs="Times New Roman"/>
          <w:szCs w:val="24"/>
        </w:rPr>
        <w:t>ταυτότητες, όπως λέμε εμείς και άρα η υγεία και η παιδεία και η ασφάλεια η πραγματική και η συμμετοχή στην πολιτική είναι σημαντική; Να κάνουμε μια τέτοια συζήτηση; Όχι μια συζήτηση σαν αυτή που κάνουμε τώρα ότι εμείς γενικώς θα είμαστε στην ανάπτυξη. Εσεί</w:t>
      </w:r>
      <w:r>
        <w:rPr>
          <w:rFonts w:eastAsia="Times New Roman" w:cs="Times New Roman"/>
          <w:szCs w:val="24"/>
        </w:rPr>
        <w:t xml:space="preserve">ς έχετε αλλάξει άποψη για το </w:t>
      </w:r>
      <w:r>
        <w:rPr>
          <w:rFonts w:eastAsia="Times New Roman" w:cs="Times New Roman"/>
          <w:szCs w:val="24"/>
          <w:lang w:val="en-US"/>
        </w:rPr>
        <w:t>trickle</w:t>
      </w:r>
      <w:r>
        <w:rPr>
          <w:rFonts w:eastAsia="Times New Roman" w:cs="Times New Roman"/>
          <w:szCs w:val="24"/>
        </w:rPr>
        <w:t xml:space="preserve"> </w:t>
      </w:r>
      <w:r>
        <w:rPr>
          <w:rFonts w:eastAsia="Times New Roman" w:cs="Times New Roman"/>
          <w:szCs w:val="24"/>
          <w:lang w:val="en-US"/>
        </w:rPr>
        <w:lastRenderedPageBreak/>
        <w:t>down</w:t>
      </w:r>
      <w:r>
        <w:rPr>
          <w:rFonts w:eastAsia="Times New Roman" w:cs="Times New Roman"/>
          <w:szCs w:val="24"/>
        </w:rPr>
        <w:t>, γι’ αυτή τη στρατηγική ότι θα τα δώσουμε όλα στην επιχειρηματικότητα και σιγά</w:t>
      </w:r>
      <w:r>
        <w:rPr>
          <w:rFonts w:eastAsia="Times New Roman" w:cs="Times New Roman"/>
          <w:szCs w:val="24"/>
        </w:rPr>
        <w:t>-</w:t>
      </w:r>
      <w:r>
        <w:rPr>
          <w:rFonts w:eastAsia="Times New Roman" w:cs="Times New Roman"/>
          <w:szCs w:val="24"/>
        </w:rPr>
        <w:t xml:space="preserve">σιγά θα πάει στους φτωχούς; Αυτό έχετε καταλάβει ότι είναι πίσω από την πτώση της σοσιαλδημοκρατίας παντού; Θα αποφασίσετε με ποιον θα </w:t>
      </w:r>
      <w:r>
        <w:rPr>
          <w:rFonts w:eastAsia="Times New Roman" w:cs="Times New Roman"/>
          <w:szCs w:val="24"/>
        </w:rPr>
        <w:t xml:space="preserve">πάτε και ποιον θα αφήσετε; Και αν η στρατηγική ότι τα δίνουμε όλα στις τράπεζες και μετά μειώνουμε τους φόρους δεν δουλεύει; Να κάνουμε τέτοια συζήτηση. </w:t>
      </w:r>
    </w:p>
    <w:p w14:paraId="6EF7241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w:t>
      </w:r>
      <w:r>
        <w:rPr>
          <w:rFonts w:eastAsia="Times New Roman" w:cs="Times New Roman"/>
          <w:b/>
          <w:szCs w:val="24"/>
        </w:rPr>
        <w:t xml:space="preserve"> </w:t>
      </w:r>
      <w:r>
        <w:rPr>
          <w:rFonts w:eastAsia="Times New Roman" w:cs="Times New Roman"/>
          <w:szCs w:val="24"/>
        </w:rPr>
        <w:t>η Γ</w:t>
      </w:r>
      <w:r>
        <w:rPr>
          <w:rFonts w:eastAsia="Times New Roman" w:cs="Times New Roman"/>
          <w:szCs w:val="24"/>
        </w:rPr>
        <w:t>΄</w:t>
      </w:r>
      <w:r>
        <w:rPr>
          <w:rFonts w:eastAsia="Times New Roman" w:cs="Times New Roman"/>
          <w:szCs w:val="24"/>
        </w:rPr>
        <w:t xml:space="preserve"> Αντιπρόεδρος της Βουλής κ.</w:t>
      </w:r>
      <w:r>
        <w:rPr>
          <w:rFonts w:eastAsia="Times New Roman" w:cs="Times New Roman"/>
          <w:b/>
          <w:szCs w:val="24"/>
        </w:rPr>
        <w:t xml:space="preserve"> </w:t>
      </w:r>
      <w:r w:rsidRPr="00A01CD0">
        <w:rPr>
          <w:rFonts w:eastAsia="Times New Roman" w:cs="Times New Roman"/>
          <w:b/>
          <w:szCs w:val="24"/>
        </w:rPr>
        <w:t>ΑΝΑΣΤΑΣΙΑ ΧΡΙΣΤΟΔΟΥΛΟ</w:t>
      </w:r>
      <w:r w:rsidRPr="00A01CD0">
        <w:rPr>
          <w:rFonts w:eastAsia="Times New Roman" w:cs="Times New Roman"/>
          <w:b/>
          <w:szCs w:val="24"/>
        </w:rPr>
        <w:t>ΠΟΥΛΟΥ</w:t>
      </w:r>
      <w:r>
        <w:rPr>
          <w:rFonts w:eastAsia="Times New Roman" w:cs="Times New Roman"/>
          <w:szCs w:val="24"/>
        </w:rPr>
        <w:t xml:space="preserve">) </w:t>
      </w:r>
    </w:p>
    <w:p w14:paraId="6EF7241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το μέρισμα είναι η αρχή αυτής της συζήτησης. Ίσως είναι το μέσο αυτής της συζήτησης. Δεν είναι ούτε η βασική μας στρατηγική για τους φτωχούς ούτε το πρώτο ούτε το τελευταίο. Είναι μέρος μιας συνολικής στρατηγικής. </w:t>
      </w:r>
    </w:p>
    <w:p w14:paraId="6EF7241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w:t>
      </w:r>
      <w:r>
        <w:rPr>
          <w:rFonts w:eastAsia="Times New Roman" w:cs="Times New Roman"/>
          <w:szCs w:val="24"/>
        </w:rPr>
        <w:t>ι το κουδούνι λήξεως του χρόνου ομιλίας του κυρίου Υπουργού)</w:t>
      </w:r>
    </w:p>
    <w:p w14:paraId="6EF7241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θέλω μόνο, κυρία Πρόεδρε. </w:t>
      </w:r>
    </w:p>
    <w:p w14:paraId="6EF7241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χρειάζεται η χώρα μια συνολική στρατηγική για ανθρώπους που έχουν αυτές τις πολλαπλές ταυτότητες, για ανθρώπους που έχασαν 25% του εισοδήματός τους, με μι</w:t>
      </w:r>
      <w:r>
        <w:rPr>
          <w:rFonts w:eastAsia="Times New Roman" w:cs="Times New Roman"/>
          <w:szCs w:val="24"/>
        </w:rPr>
        <w:t xml:space="preserve">α στρατηγική </w:t>
      </w:r>
      <w:r>
        <w:rPr>
          <w:rFonts w:eastAsia="Times New Roman" w:cs="Times New Roman"/>
          <w:szCs w:val="24"/>
        </w:rPr>
        <w:lastRenderedPageBreak/>
        <w:t xml:space="preserve">που αλλάζει στην Ευρώπη, που συζητάνε στο </w:t>
      </w:r>
      <w:proofErr w:type="spellStart"/>
      <w:r>
        <w:rPr>
          <w:rFonts w:eastAsia="Times New Roman" w:cs="Times New Roman"/>
          <w:szCs w:val="24"/>
        </w:rPr>
        <w:t>Γκέτεμποργκ</w:t>
      </w:r>
      <w:proofErr w:type="spellEnd"/>
      <w:r>
        <w:rPr>
          <w:rFonts w:eastAsia="Times New Roman" w:cs="Times New Roman"/>
          <w:szCs w:val="24"/>
        </w:rPr>
        <w:t xml:space="preserve"> </w:t>
      </w:r>
      <w:r>
        <w:rPr>
          <w:rFonts w:eastAsia="Times New Roman" w:cs="Times New Roman"/>
          <w:szCs w:val="24"/>
        </w:rPr>
        <w:t>και τον κοινωνικό πυλώνα της Ευρωπαϊκής Ένωσης, που ακούνε για πρώτη φορά ότι πρέπει να υπάρχουν και κοινωνικά κριτήρια στα μακροοικονομικά κι όχι μόνο για τα πλεονάσματα, για μια στρατηγικ</w:t>
      </w:r>
      <w:r>
        <w:rPr>
          <w:rFonts w:eastAsia="Times New Roman" w:cs="Times New Roman"/>
          <w:szCs w:val="24"/>
        </w:rPr>
        <w:t xml:space="preserve">ή που θα μας βγάλει από αυτή </w:t>
      </w:r>
      <w:r>
        <w:rPr>
          <w:rFonts w:eastAsia="Times New Roman" w:cs="Times New Roman"/>
          <w:szCs w:val="24"/>
        </w:rPr>
        <w:t xml:space="preserve">την κατάσταση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χώρα</w:t>
      </w:r>
      <w:r>
        <w:rPr>
          <w:rFonts w:eastAsia="Times New Roman" w:cs="Times New Roman"/>
          <w:szCs w:val="24"/>
        </w:rPr>
        <w:t>,</w:t>
      </w:r>
      <w:r>
        <w:rPr>
          <w:rFonts w:eastAsia="Times New Roman" w:cs="Times New Roman"/>
          <w:szCs w:val="24"/>
        </w:rPr>
        <w:t xml:space="preserve"> που μάθαμε από τα δικά σας λάθη, που μαθαίνουμε και περισσότερο κάθε μέρα. Και να είστε σίγουροι ότι είναι μέρος μιας συνολικής απάντησης στην κρίση και όχι η απάντηση, όπως είπατε. </w:t>
      </w:r>
    </w:p>
    <w:p w14:paraId="6EF7241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Δεν είναι ελεημοσύνη</w:t>
      </w:r>
      <w:r>
        <w:rPr>
          <w:rFonts w:eastAsia="Times New Roman" w:cs="Times New Roman"/>
          <w:szCs w:val="24"/>
        </w:rPr>
        <w:t>, δεν είμαστε ευεργέτες, δεν θεωρούμε ότι αυτό που κάνουμε είναι ό,τι καλύτερο θα μπορούσαμε να κάνουμε, αλλά δεν ζούμε στους καλύτερους απ’ όλους τους κόσμους, που έλεγε στον «</w:t>
      </w:r>
      <w:proofErr w:type="spellStart"/>
      <w:r>
        <w:rPr>
          <w:rFonts w:eastAsia="Times New Roman" w:cs="Times New Roman"/>
          <w:szCs w:val="24"/>
        </w:rPr>
        <w:t>Καντίντ</w:t>
      </w:r>
      <w:proofErr w:type="spellEnd"/>
      <w:r>
        <w:rPr>
          <w:rFonts w:eastAsia="Times New Roman" w:cs="Times New Roman"/>
          <w:szCs w:val="24"/>
        </w:rPr>
        <w:t xml:space="preserve">» του </w:t>
      </w:r>
      <w:proofErr w:type="spellStart"/>
      <w:r>
        <w:rPr>
          <w:rFonts w:eastAsia="Times New Roman" w:cs="Times New Roman"/>
          <w:szCs w:val="24"/>
        </w:rPr>
        <w:t>Βολταίρου</w:t>
      </w:r>
      <w:proofErr w:type="spellEnd"/>
      <w:r>
        <w:rPr>
          <w:rFonts w:eastAsia="Times New Roman" w:cs="Times New Roman"/>
          <w:szCs w:val="24"/>
        </w:rPr>
        <w:t xml:space="preserve"> ο Δόκτωρ </w:t>
      </w:r>
      <w:proofErr w:type="spellStart"/>
      <w:r>
        <w:rPr>
          <w:rFonts w:eastAsia="Times New Roman" w:cs="Times New Roman"/>
          <w:szCs w:val="24"/>
        </w:rPr>
        <w:t>Πάνγκλος</w:t>
      </w:r>
      <w:proofErr w:type="spellEnd"/>
      <w:r>
        <w:rPr>
          <w:rFonts w:eastAsia="Times New Roman" w:cs="Times New Roman"/>
          <w:szCs w:val="24"/>
        </w:rPr>
        <w:t xml:space="preserve">. Δεν είμαστε στους καλύτερους. Έχουμε </w:t>
      </w:r>
      <w:r>
        <w:rPr>
          <w:rFonts w:eastAsia="Times New Roman" w:cs="Times New Roman"/>
          <w:szCs w:val="24"/>
        </w:rPr>
        <w:t>αυτούς τους περιορισμούς. Το 2015 είπαμε πώς θα δουλέψουμε εντός και εκτός αυτών των περιορισμών και πιστεύουμε ότι μια στρατηγική που μπορεί να αντιμετωπίσει αυτά τα προβλήματα καθημερινά των εργαζομένων, είναι καλύτερη από το να πούμε «τι να κάνουμε, αυτ</w:t>
      </w:r>
      <w:r>
        <w:rPr>
          <w:rFonts w:eastAsia="Times New Roman" w:cs="Times New Roman"/>
          <w:szCs w:val="24"/>
        </w:rPr>
        <w:t xml:space="preserve">οί είναι οι περιορισμοί, πηγαίνουμε σπίτι μας». Εμείς δεν θα πάμε σπίτι μας. </w:t>
      </w:r>
    </w:p>
    <w:p w14:paraId="6EF7241F"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lastRenderedPageBreak/>
        <w:t xml:space="preserve">(Χειροκροτήματα από την πτέρυγα του ΣΥΡΙΖΑ και των </w:t>
      </w:r>
      <w:r>
        <w:rPr>
          <w:rFonts w:eastAsia="Times New Roman" w:cs="Times New Roman"/>
          <w:szCs w:val="24"/>
        </w:rPr>
        <w:t>ΑΝΕΛ</w:t>
      </w:r>
      <w:r>
        <w:rPr>
          <w:rFonts w:eastAsia="Times New Roman" w:cs="Times New Roman"/>
          <w:szCs w:val="24"/>
        </w:rPr>
        <w:t>)</w:t>
      </w:r>
    </w:p>
    <w:p w14:paraId="6EF7242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παρακαλώ τον λόγο. </w:t>
      </w:r>
    </w:p>
    <w:p w14:paraId="6EF72421"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EF7242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w:t>
      </w:r>
      <w:r>
        <w:rPr>
          <w:rFonts w:eastAsia="Times New Roman" w:cs="Times New Roman"/>
          <w:szCs w:val="24"/>
        </w:rPr>
        <w:t xml:space="preserve">ας παρακαλώ, μόλις </w:t>
      </w:r>
      <w:r>
        <w:rPr>
          <w:rFonts w:eastAsia="Times New Roman" w:cs="Times New Roman"/>
          <w:szCs w:val="24"/>
        </w:rPr>
        <w:t xml:space="preserve">ανέλαβα </w:t>
      </w:r>
      <w:r>
        <w:rPr>
          <w:rFonts w:eastAsia="Times New Roman" w:cs="Times New Roman"/>
          <w:szCs w:val="24"/>
        </w:rPr>
        <w:t xml:space="preserve">τα ηνία. Να καταλάβω. Τι θέλετε, κύριε Λοβέρδο; </w:t>
      </w:r>
    </w:p>
    <w:p w14:paraId="6EF7242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θέλω τον λόγο</w:t>
      </w:r>
      <w:r>
        <w:rPr>
          <w:rFonts w:eastAsia="Times New Roman" w:cs="Times New Roman"/>
          <w:szCs w:val="24"/>
        </w:rPr>
        <w:t>,</w:t>
      </w:r>
      <w:r>
        <w:rPr>
          <w:rFonts w:eastAsia="Times New Roman" w:cs="Times New Roman"/>
          <w:szCs w:val="24"/>
        </w:rPr>
        <w:t xml:space="preserve"> ως έχω το δικαίωμα. Μπορεί να διαμαρτύρονται οι συνάδελφοι, αλλά τι να κάνουμε. Όταν θα γίνουν αυτοί Κοινοβουλευτικοί Εκπρόσωποι, </w:t>
      </w:r>
      <w:r>
        <w:rPr>
          <w:rFonts w:eastAsia="Times New Roman" w:cs="Times New Roman"/>
          <w:szCs w:val="24"/>
        </w:rPr>
        <w:t xml:space="preserve">ας μην το ασκούν. Εγώ έχω το δικαίωμα να ζητήσω τον λόγο μετά την τοποθέτηση του κυρίου Υπουργού. </w:t>
      </w:r>
    </w:p>
    <w:p w14:paraId="6EF7242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χετε το δικαίωμα, αλλά έχουμε προγραμματίσει. Νόμιζα ότι θέλετε να κάνετε κάποιο σχόλιο. </w:t>
      </w:r>
    </w:p>
    <w:p w14:paraId="6EF7242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w:t>
      </w:r>
      <w:r>
        <w:rPr>
          <w:rFonts w:eastAsia="Times New Roman" w:cs="Times New Roman"/>
          <w:szCs w:val="24"/>
        </w:rPr>
        <w:t>α Πρόεδρε και αγαπητές και αγαπητοί συνάδελφοι…</w:t>
      </w:r>
    </w:p>
    <w:p w14:paraId="6EF7242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σας έδωσα τον λόγο, γιατί πρέπει να δούμε αν θα μιλήσετε </w:t>
      </w:r>
      <w:r>
        <w:rPr>
          <w:rFonts w:eastAsia="Times New Roman" w:cs="Times New Roman"/>
          <w:szCs w:val="24"/>
        </w:rPr>
        <w:lastRenderedPageBreak/>
        <w:t xml:space="preserve">σαν Κοινοβουλευτικός Εκπρόσωπος. Έχουν ζητήσει κι άλλοι τον λόγο πριν από εσάς. </w:t>
      </w:r>
    </w:p>
    <w:p w14:paraId="6EF7242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Έχω </w:t>
      </w:r>
      <w:r>
        <w:rPr>
          <w:rFonts w:eastAsia="Times New Roman" w:cs="Times New Roman"/>
          <w:szCs w:val="24"/>
        </w:rPr>
        <w:t xml:space="preserve">ζητήσει τον λόγο ως Κοινοβουλευτικός Εκπρόσωπος, αλλά αργότερα. Τώρα ζητώ μια παρέμβαση μετά την ομιλία του Υπουργού. Η ομιλία μου θα γίνει αργότερα. </w:t>
      </w:r>
    </w:p>
    <w:p w14:paraId="6EF7242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Ως τι; Θέλετε να σχολιάσετε την ομιλία; </w:t>
      </w:r>
    </w:p>
    <w:p w14:paraId="6EF7242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w:t>
      </w:r>
      <w:r>
        <w:rPr>
          <w:rFonts w:eastAsia="Times New Roman" w:cs="Times New Roman"/>
          <w:szCs w:val="24"/>
        </w:rPr>
        <w:t>λω να κάνω μια τοποθέτηση επί της τοποθετήσεως του Υπουργού</w:t>
      </w:r>
      <w:r>
        <w:rPr>
          <w:rFonts w:eastAsia="Times New Roman" w:cs="Times New Roman"/>
          <w:szCs w:val="24"/>
        </w:rPr>
        <w:t>,</w:t>
      </w:r>
      <w:r>
        <w:rPr>
          <w:rFonts w:eastAsia="Times New Roman" w:cs="Times New Roman"/>
          <w:szCs w:val="24"/>
        </w:rPr>
        <w:t xml:space="preserve"> ως έχω το δικαίωμα. </w:t>
      </w:r>
    </w:p>
    <w:p w14:paraId="6EF7242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Γιατί δεν το αφήνετε για την ομιλία σας; Θα σας δώσω τον λόγο μετά από έναν-δύο ομιλητές. </w:t>
      </w:r>
    </w:p>
    <w:p w14:paraId="6EF7242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Αυτή είναι η διαδικασία, κυρία Πρόεδρε, όταν θα τελειώσουν οι Υπουργοί και θα μιλήσουν κι άλλοι Υπουργοί και θα κλείσουμε τον κατάλογο. </w:t>
      </w:r>
    </w:p>
    <w:p w14:paraId="6EF7242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το ξέρω. Για την οικονομία </w:t>
      </w:r>
      <w:r>
        <w:rPr>
          <w:rFonts w:eastAsia="Times New Roman" w:cs="Times New Roman"/>
          <w:szCs w:val="24"/>
        </w:rPr>
        <w:t xml:space="preserve">του χρόνου </w:t>
      </w:r>
      <w:r>
        <w:rPr>
          <w:rFonts w:eastAsia="Times New Roman" w:cs="Times New Roman"/>
          <w:szCs w:val="24"/>
        </w:rPr>
        <w:t>λέω, κύριε Λοβέρδο, για να μιλή</w:t>
      </w:r>
      <w:r>
        <w:rPr>
          <w:rFonts w:eastAsia="Times New Roman" w:cs="Times New Roman"/>
          <w:szCs w:val="24"/>
        </w:rPr>
        <w:t xml:space="preserve">σουν οι Βουλευτές. </w:t>
      </w:r>
    </w:p>
    <w:p w14:paraId="6EF7242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Θα τη σεβαστώ κι εγώ την οικονομία. Άλλωστε έχουμε χρόνο. Θα πάμε μέχρις ότου τραβήξει η συνεδρίαση. Δύο λεπτά θέλω τον λόγο.</w:t>
      </w:r>
    </w:p>
    <w:p w14:paraId="6EF7242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Λοβέρδο, έχετε τον λόγο για δύο λε</w:t>
      </w:r>
      <w:r>
        <w:rPr>
          <w:rFonts w:eastAsia="Times New Roman" w:cs="Times New Roman"/>
          <w:szCs w:val="24"/>
        </w:rPr>
        <w:t xml:space="preserve">πτά. </w:t>
      </w:r>
    </w:p>
    <w:p w14:paraId="6EF7242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Κοιτάξτε, κύριε Υπουργέ των Οικονομικών, αύριο κλείνουμε τον ισολογισμό και τον απολογισμό του κράτους για το έτος 2015. Πριν από έναν χρόνο κάναμε το ίδιο για το έτος 2014. </w:t>
      </w:r>
    </w:p>
    <w:p w14:paraId="6EF7243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τις δικές σας εισηγήσεις, το έτος αυτό είχαμε </w:t>
      </w:r>
      <w:r>
        <w:rPr>
          <w:rFonts w:eastAsia="Times New Roman" w:cs="Times New Roman"/>
          <w:szCs w:val="24"/>
        </w:rPr>
        <w:t>ανάπτυξη 0,3%, -διορθώθηκε σε 0,7%, απ’ ό,τι μάθαμε πριν από λίγες εβδομάδες- και σε ό,τι αφορά τη σχέση εσόδων και εξόδων, κλείσαμε με πλεόνασμα 0,2%. Αυτά είναι επιβεβαιωμένα. Είναι δικοί σας αριθμοί. Δεν τα λέγαμε μόνο εμείς. Προτείνατε να τα ψηφίσει το</w:t>
      </w:r>
      <w:r>
        <w:rPr>
          <w:rFonts w:eastAsia="Times New Roman" w:cs="Times New Roman"/>
          <w:szCs w:val="24"/>
        </w:rPr>
        <w:t xml:space="preserve"> Σώμα και αυτά ψηφίστηκαν. </w:t>
      </w:r>
    </w:p>
    <w:p w14:paraId="6EF7243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Άρα και η παρέμβασή μας για τα 500 εκατομμύρια τον Απρίλιο του 2014, αν δεν κάνω λάθος, είχε θετικό αποτέλεσμα σε σχέση με την κοινωνία, χωρίς να επιβαρύνει τα μεγέθη τα οποία θέλαμε να μην επιβαρυνθούν, για να έχουμε θετικό κλε</w:t>
      </w:r>
      <w:r>
        <w:rPr>
          <w:rFonts w:eastAsia="Times New Roman" w:cs="Times New Roman"/>
          <w:szCs w:val="24"/>
        </w:rPr>
        <w:t xml:space="preserve">ίσιμο εκείνης της χρονιάς. Ένα το κρατούμενο. </w:t>
      </w:r>
    </w:p>
    <w:p w14:paraId="6EF7243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 κρατούμενο, σε σχέση με αυτά που είπατε και στις </w:t>
      </w:r>
      <w:r>
        <w:rPr>
          <w:rFonts w:eastAsia="Times New Roman" w:cs="Times New Roman"/>
          <w:szCs w:val="24"/>
        </w:rPr>
        <w:t>ε</w:t>
      </w:r>
      <w:r>
        <w:rPr>
          <w:rFonts w:eastAsia="Times New Roman" w:cs="Times New Roman"/>
          <w:szCs w:val="24"/>
        </w:rPr>
        <w:t xml:space="preserve">πιτροπές αλλά επαναλάβατε και σήμερα και δημιουργείτε από μόνος σας την ανάγκη να υπάρξουν νέες και νέες τοποθετήσεις. </w:t>
      </w:r>
    </w:p>
    <w:p w14:paraId="6EF7243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Μιλήσατε για τα δεδομένα του κλ</w:t>
      </w:r>
      <w:r>
        <w:rPr>
          <w:rFonts w:eastAsia="Times New Roman" w:cs="Times New Roman"/>
          <w:szCs w:val="24"/>
        </w:rPr>
        <w:t>εισίματος του προγράμματος στο τέλος του 2014. Επειδή δεν μπορεί να έχετε πάθει απώλεια προσφάτου μνήμης, είστε εδώ, φρεσκάρεται η μνήμη μας από τα δεδομένα του κοινοβουλευτικού διαλόγου και από τα στοιχεία που έχετε πρέπει να θυμάστε πάρα πολύ καλά ότι τό</w:t>
      </w:r>
      <w:r>
        <w:rPr>
          <w:rFonts w:eastAsia="Times New Roman" w:cs="Times New Roman"/>
          <w:szCs w:val="24"/>
        </w:rPr>
        <w:t xml:space="preserve">τε είχαμε προτείνει και εμείς το κλείσιμο του προγράμματος, κάνοντας με την πρόταση </w:t>
      </w:r>
      <w:proofErr w:type="spellStart"/>
      <w:r>
        <w:rPr>
          <w:rFonts w:eastAsia="Times New Roman" w:cs="Times New Roman"/>
          <w:szCs w:val="24"/>
        </w:rPr>
        <w:t>Χαρδούβελη</w:t>
      </w:r>
      <w:proofErr w:type="spellEnd"/>
      <w:r>
        <w:rPr>
          <w:rFonts w:eastAsia="Times New Roman" w:cs="Times New Roman"/>
          <w:szCs w:val="24"/>
        </w:rPr>
        <w:t xml:space="preserve"> μία πρόταση στους δανειστές να κλείσει το πρόγραμμα με επιπρόσθετα μέτρα, που δεν ξεπερνούσαν το 1 δισεκατομμύριο, και που υπολογίζαμε ότι ο συμβιβασμός θα ήταν </w:t>
      </w:r>
      <w:r>
        <w:rPr>
          <w:rFonts w:eastAsia="Times New Roman" w:cs="Times New Roman"/>
          <w:szCs w:val="24"/>
        </w:rPr>
        <w:t xml:space="preserve">κάπου κοντά στο 1,5 δισεκατομμύριο και αν ήταν. Εσείς υποσχόσασταν άλλα. Κάνατε αυτά που κάνατε. Δεν θέλω να τα επαναλάβω. </w:t>
      </w:r>
    </w:p>
    <w:p w14:paraId="6EF7243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Ενώ αυτό «έτρεχε» και η διαπραγμάτευση συνεχιζόταν και ήταν και σκληρή, μεσολάβησε η πτώση της κυβέρνησης, που εσείς προκαλέσατε. Δε</w:t>
      </w:r>
      <w:r>
        <w:rPr>
          <w:rFonts w:eastAsia="Times New Roman" w:cs="Times New Roman"/>
          <w:szCs w:val="24"/>
        </w:rPr>
        <w:t>ν μπορεί να λέτε τώρα, μετά από τόσο</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καιρό και με τέτοια εμπειρία, ότι αν είχαμε προτείνει τον κ. Κουβέλη, θα τον είχατε ψηφίσει. Γιατί ήμασταν εδώ όταν ο οποιοσδήποτε Βουλευτής στις ψηφοφορίες ψήφιζε υπέρ του Προέδρου της Δημοκρατίας και τον καταγγέλλατε</w:t>
      </w:r>
      <w:r>
        <w:rPr>
          <w:rFonts w:eastAsia="Times New Roman" w:cs="Times New Roman"/>
          <w:szCs w:val="24"/>
        </w:rPr>
        <w:t xml:space="preserve"> ως αργυρώνητο, από τα πιο επίσημα χείλη και των δύο εταίρων</w:t>
      </w:r>
      <w:r>
        <w:rPr>
          <w:rFonts w:eastAsia="Times New Roman" w:cs="Times New Roman"/>
          <w:szCs w:val="24"/>
        </w:rPr>
        <w:t>, δηλαδή</w:t>
      </w:r>
      <w:r>
        <w:rPr>
          <w:rFonts w:eastAsia="Times New Roman" w:cs="Times New Roman"/>
          <w:szCs w:val="24"/>
        </w:rPr>
        <w:t xml:space="preserve"> και του Αρχηγού του ΣΥΡΙΖΑ και του Αρχηγού των Ανεξαρτήτων Ελλήνων. </w:t>
      </w:r>
    </w:p>
    <w:p w14:paraId="6EF7243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«Σπάσατε» μία διαδικασία και πήγατε τη χώρα πίσω. Τώρα το έχετε καταλάβει. Ελπίζουμε τουλάχιστον, αφού το έχετε καταλά</w:t>
      </w:r>
      <w:r>
        <w:rPr>
          <w:rFonts w:eastAsia="Times New Roman" w:cs="Times New Roman"/>
          <w:szCs w:val="24"/>
        </w:rPr>
        <w:t xml:space="preserve">βει, ο πολιτικός σας λόγος να είναι λιγότερο διχαστικός, λιγότερο προσβλητικός και περισσότερο ειλικρινής. Είναι μία πραγματική ελπίδα. </w:t>
      </w:r>
    </w:p>
    <w:p w14:paraId="6EF7243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6EF7243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Θεοχάρη, είχατε προγραμματιστεί για τώρα, αλλά θα δώσω τον λόγο στον κ. </w:t>
      </w:r>
      <w:proofErr w:type="spellStart"/>
      <w:r>
        <w:rPr>
          <w:rFonts w:eastAsia="Times New Roman" w:cs="Times New Roman"/>
          <w:szCs w:val="24"/>
        </w:rPr>
        <w:t>Τσακαλώτο</w:t>
      </w:r>
      <w:proofErr w:type="spellEnd"/>
      <w:r>
        <w:rPr>
          <w:rFonts w:eastAsia="Times New Roman" w:cs="Times New Roman"/>
          <w:szCs w:val="24"/>
        </w:rPr>
        <w:t xml:space="preserve"> και μετά στον κ. Σταθάκη. Έχει σοβαρό λόγο να φύγει. </w:t>
      </w:r>
    </w:p>
    <w:p w14:paraId="6EF7243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Δεν έχει κλείσει ο κύκλος των </w:t>
      </w:r>
      <w:r>
        <w:rPr>
          <w:rFonts w:eastAsia="Times New Roman" w:cs="Times New Roman"/>
          <w:szCs w:val="24"/>
        </w:rPr>
        <w:t>ε</w:t>
      </w:r>
      <w:r>
        <w:rPr>
          <w:rFonts w:eastAsia="Times New Roman" w:cs="Times New Roman"/>
          <w:szCs w:val="24"/>
        </w:rPr>
        <w:t>ισηγητών. Δε</w:t>
      </w:r>
      <w:r>
        <w:rPr>
          <w:rFonts w:eastAsia="Times New Roman" w:cs="Times New Roman"/>
          <w:szCs w:val="24"/>
        </w:rPr>
        <w:t xml:space="preserve">ν είναι σωστό. Ο κύριος Υπουργός έκανε μια παραχώρηση για τον κύριο Υπουργό. Δεν είναι δυνατόν να </w:t>
      </w:r>
      <w:r>
        <w:rPr>
          <w:rFonts w:eastAsia="Times New Roman" w:cs="Times New Roman"/>
          <w:szCs w:val="24"/>
        </w:rPr>
        <w:lastRenderedPageBreak/>
        <w:t xml:space="preserve">μπουν όλοι οι Υπουργοί ο ένας μετά τον άλλο. Η συμφωνία ήταν να κλείσει ο κύκλος των </w:t>
      </w:r>
      <w:r>
        <w:rPr>
          <w:rFonts w:eastAsia="Times New Roman" w:cs="Times New Roman"/>
          <w:szCs w:val="24"/>
        </w:rPr>
        <w:t>ε</w:t>
      </w:r>
      <w:r>
        <w:rPr>
          <w:rFonts w:eastAsia="Times New Roman" w:cs="Times New Roman"/>
          <w:szCs w:val="24"/>
        </w:rPr>
        <w:t xml:space="preserve">ισηγητών. </w:t>
      </w:r>
    </w:p>
    <w:p w14:paraId="6EF7243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Έχει δίκιο. Αυτή</w:t>
      </w:r>
      <w:r>
        <w:rPr>
          <w:rFonts w:eastAsia="Times New Roman" w:cs="Times New Roman"/>
          <w:szCs w:val="24"/>
        </w:rPr>
        <w:t xml:space="preserve"> ήταν η συμφωνία. </w:t>
      </w:r>
    </w:p>
    <w:p w14:paraId="6EF7243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Εγώ δεν τη γνωρίζω τη συμφωνία. Μου ζήτησε ο κύριος Υπουργός να μιλήσει, γιατί έχει κατεπείγοντα λόγο να φύγει. </w:t>
      </w:r>
    </w:p>
    <w:p w14:paraId="6EF7243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xml:space="preserve">, έχετε το λόγο. </w:t>
      </w:r>
    </w:p>
    <w:p w14:paraId="6EF7243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Πρ</w:t>
      </w:r>
      <w:r>
        <w:rPr>
          <w:rFonts w:eastAsia="Times New Roman" w:cs="Times New Roman"/>
          <w:szCs w:val="24"/>
        </w:rPr>
        <w:t xml:space="preserve">ώτον, δεν μου απάντησε ο κ. Λοβέρδος: Τον πιάσατε τον στόχο το 2014; Δεν τον πιάσατε. </w:t>
      </w:r>
    </w:p>
    <w:p w14:paraId="6EF7243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Δεύτερον, είχατε την πρόταση για την προληπτική γραμμή πίστωσης ή δεν είχατε; Γιατί εγώ γι’ αυτό σας κατηγορώ, ότι σας έδωσαν μία γραμμή πίστωσης, δεν την πήρατε και μετ</w:t>
      </w:r>
      <w:r>
        <w:rPr>
          <w:rFonts w:eastAsia="Times New Roman" w:cs="Times New Roman"/>
          <w:szCs w:val="24"/>
        </w:rPr>
        <w:t xml:space="preserve">ά έγινε το άλλο. Δεν το δεχθήκατε, γιατί δεν είχατε ούτε αποθέματα ούτε συμφωνία για το χρέος, δεν είχατε ούτε στρατηγική. Και, δυστυχώς για εσάς, ακόμα δεν έχετε στρατηγική. </w:t>
      </w:r>
    </w:p>
    <w:p w14:paraId="6EF7243E" w14:textId="77777777" w:rsidR="00E92729" w:rsidRDefault="0044197E">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EF7243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w:t>
      </w:r>
      <w:r>
        <w:rPr>
          <w:rFonts w:eastAsia="Times New Roman" w:cs="Times New Roman"/>
          <w:b/>
          <w:szCs w:val="24"/>
        </w:rPr>
        <w:t xml:space="preserve">ούλου): </w:t>
      </w:r>
      <w:r>
        <w:rPr>
          <w:rFonts w:eastAsia="Times New Roman" w:cs="Times New Roman"/>
          <w:szCs w:val="24"/>
        </w:rPr>
        <w:t xml:space="preserve">Κύριε Σταθάκη, να προηγηθεί τελικά ο κ. Θεοχάρης; Μπορούμε να το διαχειριστούμε το ζήτημα; </w:t>
      </w:r>
    </w:p>
    <w:p w14:paraId="6EF7244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Κύριε Θεοχάρη, έχετε τον λόγο, αλλά θα πρέπει να είστε ακριβ</w:t>
      </w:r>
      <w:r>
        <w:rPr>
          <w:rFonts w:eastAsia="Times New Roman" w:cs="Times New Roman"/>
          <w:szCs w:val="24"/>
        </w:rPr>
        <w:t>ή</w:t>
      </w:r>
      <w:r>
        <w:rPr>
          <w:rFonts w:eastAsia="Times New Roman" w:cs="Times New Roman"/>
          <w:szCs w:val="24"/>
        </w:rPr>
        <w:t xml:space="preserve">ς στα δώδεκα λεπτά. </w:t>
      </w:r>
    </w:p>
    <w:p w14:paraId="6EF7244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Είμαι </w:t>
      </w:r>
      <w:r>
        <w:rPr>
          <w:rFonts w:eastAsia="Times New Roman" w:cs="Times New Roman"/>
          <w:szCs w:val="24"/>
        </w:rPr>
        <w:t xml:space="preserve">ειδικός αγορητής </w:t>
      </w:r>
      <w:r>
        <w:rPr>
          <w:rFonts w:eastAsia="Times New Roman" w:cs="Times New Roman"/>
          <w:szCs w:val="24"/>
        </w:rPr>
        <w:t xml:space="preserve">και </w:t>
      </w:r>
      <w:r>
        <w:rPr>
          <w:rFonts w:eastAsia="Times New Roman" w:cs="Times New Roman"/>
          <w:szCs w:val="24"/>
        </w:rPr>
        <w:t xml:space="preserve">κανονικά </w:t>
      </w:r>
      <w:r>
        <w:rPr>
          <w:rFonts w:eastAsia="Times New Roman" w:cs="Times New Roman"/>
          <w:szCs w:val="24"/>
        </w:rPr>
        <w:t>δεν σπάει η</w:t>
      </w:r>
      <w:r>
        <w:rPr>
          <w:rFonts w:eastAsia="Times New Roman" w:cs="Times New Roman"/>
          <w:szCs w:val="24"/>
        </w:rPr>
        <w:t xml:space="preserve"> διαδικασία. </w:t>
      </w:r>
    </w:p>
    <w:p w14:paraId="6EF7244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σας λέω για τον χρόνο. </w:t>
      </w:r>
    </w:p>
    <w:p w14:paraId="6EF7244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Κυρία Πρόεδρε, επειδή τώρα άλλαξε η Έδρα, υπήρχε σε όλους τους </w:t>
      </w:r>
      <w:r>
        <w:rPr>
          <w:rFonts w:eastAsia="Times New Roman" w:cs="Times New Roman"/>
          <w:szCs w:val="24"/>
        </w:rPr>
        <w:t xml:space="preserve">ειδικούς αγορητές </w:t>
      </w:r>
      <w:r>
        <w:rPr>
          <w:rFonts w:eastAsia="Times New Roman" w:cs="Times New Roman"/>
          <w:szCs w:val="24"/>
        </w:rPr>
        <w:t>μια ανοχή δύο, δυόμισ</w:t>
      </w:r>
      <w:r>
        <w:rPr>
          <w:rFonts w:eastAsia="Times New Roman" w:cs="Times New Roman"/>
          <w:szCs w:val="24"/>
        </w:rPr>
        <w:t>ι</w:t>
      </w:r>
      <w:r>
        <w:rPr>
          <w:rFonts w:eastAsia="Times New Roman" w:cs="Times New Roman"/>
          <w:szCs w:val="24"/>
        </w:rPr>
        <w:t xml:space="preserve"> λεπτών. Θα προσπαθήσω να μην τη χρησιμ</w:t>
      </w:r>
      <w:r>
        <w:rPr>
          <w:rFonts w:eastAsia="Times New Roman" w:cs="Times New Roman"/>
          <w:szCs w:val="24"/>
        </w:rPr>
        <w:t xml:space="preserve">οποιήσω, αλλά θα παρακαλούσα για ισηγορία. </w:t>
      </w:r>
    </w:p>
    <w:p w14:paraId="6EF7244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«από τη μ</w:t>
      </w:r>
      <w:r>
        <w:rPr>
          <w:rFonts w:eastAsia="Times New Roman" w:cs="Times New Roman"/>
          <w:szCs w:val="24"/>
        </w:rPr>
        <w:t>ί</w:t>
      </w:r>
      <w:r>
        <w:rPr>
          <w:rFonts w:eastAsia="Times New Roman" w:cs="Times New Roman"/>
          <w:szCs w:val="24"/>
        </w:rPr>
        <w:t xml:space="preserve">α, αρπάζουν το ψωμί από το τραπέζι εκατομμυρίων ανθρώπων και από την άλλη, τους πετούν κάποια ψίχουλα για να εξαγοράσουν τη στήριξή τους στην ίδια πολιτική που τους έκλεψε </w:t>
      </w:r>
      <w:r>
        <w:rPr>
          <w:rFonts w:eastAsia="Times New Roman" w:cs="Times New Roman"/>
          <w:szCs w:val="24"/>
        </w:rPr>
        <w:t xml:space="preserve">το ψωμί και έχει σκοπό να τους κλέψει και το τραπέζι και τις καρέκλες και το σπίτι. Αν αυτό δεν είναι ο απόλυτος πολιτικός ξεπεσμός, τότε οι λέξεις </w:t>
      </w:r>
      <w:r>
        <w:rPr>
          <w:rFonts w:eastAsia="Times New Roman" w:cs="Times New Roman"/>
          <w:szCs w:val="24"/>
        </w:rPr>
        <w:lastRenderedPageBreak/>
        <w:t>έχουν χάσει το νόημά τους. Πρόκειται για μια πράξη βαθιά ανήθικη, που δείχνει το</w:t>
      </w:r>
      <w:r>
        <w:rPr>
          <w:rFonts w:eastAsia="Times New Roman" w:cs="Times New Roman"/>
          <w:szCs w:val="24"/>
        </w:rPr>
        <w:t>ν</w:t>
      </w:r>
      <w:r>
        <w:rPr>
          <w:rFonts w:eastAsia="Times New Roman" w:cs="Times New Roman"/>
          <w:szCs w:val="24"/>
        </w:rPr>
        <w:t xml:space="preserve"> φόβο τους μπροστά στις κάλ</w:t>
      </w:r>
      <w:r>
        <w:rPr>
          <w:rFonts w:eastAsia="Times New Roman" w:cs="Times New Roman"/>
          <w:szCs w:val="24"/>
        </w:rPr>
        <w:t xml:space="preserve">πες». </w:t>
      </w:r>
    </w:p>
    <w:p w14:paraId="6EF7244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απόσπασμα από ομιλία του τότε Αρχηγού </w:t>
      </w:r>
      <w:r>
        <w:rPr>
          <w:rFonts w:eastAsia="Times New Roman" w:cs="Times New Roman"/>
          <w:szCs w:val="24"/>
        </w:rPr>
        <w:t>της αξιωματικής αντιπολίτευσης</w:t>
      </w:r>
      <w:r>
        <w:rPr>
          <w:rFonts w:eastAsia="Times New Roman" w:cs="Times New Roman"/>
          <w:szCs w:val="24"/>
        </w:rPr>
        <w:t xml:space="preserve">, νυν Πρωθυπουργού κ. Τσίπρα, στα Γιάννενα στις 21 Μαρτίου 2014. </w:t>
      </w:r>
    </w:p>
    <w:p w14:paraId="6EF72446"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Πώς σας ακούγονται τα λόγια αυτά το 2017; Σας ακούγονται ως λόγια δίχως νόημα; Είναι </w:t>
      </w:r>
      <w:r>
        <w:rPr>
          <w:rFonts w:eastAsia="Times New Roman"/>
          <w:szCs w:val="24"/>
        </w:rPr>
        <w:t>λόγια δίχως νόημα! Είναι και κορώνες αντιπολιτευτικές</w:t>
      </w:r>
      <w:r>
        <w:rPr>
          <w:rFonts w:eastAsia="Times New Roman"/>
          <w:szCs w:val="24"/>
        </w:rPr>
        <w:t>,</w:t>
      </w:r>
      <w:r>
        <w:rPr>
          <w:rFonts w:eastAsia="Times New Roman"/>
          <w:szCs w:val="24"/>
        </w:rPr>
        <w:t xml:space="preserve"> που έθρεψαν τις φωτιές του διχασμού. Με τι αποτέλεσμα; Ελάχιστο. Σήμερα που γίνατε Κυβέρνηση</w:t>
      </w:r>
      <w:r>
        <w:rPr>
          <w:rFonts w:eastAsia="Times New Roman"/>
          <w:szCs w:val="24"/>
        </w:rPr>
        <w:t>,</w:t>
      </w:r>
      <w:r>
        <w:rPr>
          <w:rFonts w:eastAsia="Times New Roman"/>
          <w:szCs w:val="24"/>
        </w:rPr>
        <w:t xml:space="preserve"> αφήνετε στη</w:t>
      </w:r>
      <w:r>
        <w:rPr>
          <w:rFonts w:eastAsia="Times New Roman"/>
          <w:szCs w:val="24"/>
        </w:rPr>
        <w:t>ν</w:t>
      </w:r>
      <w:r>
        <w:rPr>
          <w:rFonts w:eastAsia="Times New Roman"/>
          <w:szCs w:val="24"/>
        </w:rPr>
        <w:t xml:space="preserve"> τύχη τους τους αδυνάμους. Αφήνετε στη</w:t>
      </w:r>
      <w:r>
        <w:rPr>
          <w:rFonts w:eastAsia="Times New Roman"/>
          <w:szCs w:val="24"/>
        </w:rPr>
        <w:t>ν</w:t>
      </w:r>
      <w:r>
        <w:rPr>
          <w:rFonts w:eastAsia="Times New Roman"/>
          <w:szCs w:val="24"/>
        </w:rPr>
        <w:t xml:space="preserve"> τύχη τους τα σπίτια αυτών που κινδυνεύουν με πλειστηριασμό. Αφήνετε στη</w:t>
      </w:r>
      <w:r>
        <w:rPr>
          <w:rFonts w:eastAsia="Times New Roman"/>
          <w:szCs w:val="24"/>
        </w:rPr>
        <w:t>ν</w:t>
      </w:r>
      <w:r>
        <w:rPr>
          <w:rFonts w:eastAsia="Times New Roman"/>
          <w:szCs w:val="24"/>
        </w:rPr>
        <w:t xml:space="preserve"> τύχη τους αυτούς που τρέφονται στα συσσίτια και δεν βλέπετε καν αυτούς που ψάχνουν για φαΐ στους κάδους απορριμμάτων. </w:t>
      </w:r>
    </w:p>
    <w:p w14:paraId="6EF72447" w14:textId="77777777" w:rsidR="00E92729" w:rsidRDefault="0044197E">
      <w:pPr>
        <w:spacing w:line="600" w:lineRule="auto"/>
        <w:ind w:firstLine="720"/>
        <w:contextualSpacing/>
        <w:jc w:val="both"/>
        <w:rPr>
          <w:rFonts w:eastAsia="Times New Roman"/>
          <w:szCs w:val="24"/>
        </w:rPr>
      </w:pPr>
      <w:r>
        <w:rPr>
          <w:rFonts w:eastAsia="Times New Roman"/>
          <w:szCs w:val="24"/>
        </w:rPr>
        <w:t>Κυρίες και κύριοι συνάδελφοι, προβληματίστηκα πάρα πολύ γι’ αυτ</w:t>
      </w:r>
      <w:r>
        <w:rPr>
          <w:rFonts w:eastAsia="Times New Roman"/>
          <w:szCs w:val="24"/>
        </w:rPr>
        <w:t>ά που ήθελα να πω σήμερα. Δεν θα ακολουθήσω τον δρόμο του κ. Τσίπρα, τον δρόμο του παρελθόντος. Εξάλλου, το θέμα της συνεδρίασης υποτίθεται πως είναι μια πράξη αλληλεγγύης, μια πράξη ανθρωπιάς, παροχή μερίσματος σε οικονομικά αδύναμους συμπολίτες μας. Μακά</w:t>
      </w:r>
      <w:r>
        <w:rPr>
          <w:rFonts w:eastAsia="Times New Roman"/>
          <w:szCs w:val="24"/>
        </w:rPr>
        <w:t xml:space="preserve">ρι να ήταν έτσι.  </w:t>
      </w:r>
    </w:p>
    <w:p w14:paraId="6EF72448"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Ουσιαστικά, όμως, είναι μια κίνηση κομματικού εντυπωσιασμού, παραμονές των Χριστουγέννων, με το προσωπείο κοινωνικής αλληλεγγύης που της φόρεσε μ</w:t>
      </w:r>
      <w:r>
        <w:rPr>
          <w:rFonts w:eastAsia="Times New Roman"/>
          <w:szCs w:val="24"/>
        </w:rPr>
        <w:t>ί</w:t>
      </w:r>
      <w:r>
        <w:rPr>
          <w:rFonts w:eastAsia="Times New Roman"/>
          <w:szCs w:val="24"/>
        </w:rPr>
        <w:t xml:space="preserve">α, κατ’ επίφαση, </w:t>
      </w:r>
      <w:r>
        <w:rPr>
          <w:rFonts w:eastAsia="Times New Roman"/>
          <w:szCs w:val="24"/>
        </w:rPr>
        <w:t>α</w:t>
      </w:r>
      <w:r>
        <w:rPr>
          <w:rFonts w:eastAsia="Times New Roman"/>
          <w:szCs w:val="24"/>
        </w:rPr>
        <w:t xml:space="preserve">ριστερή Κυβέρνηση. Και λυπάμαι αληθινά γι’ αυτό. Θα ευχόμουν να ήταν μια </w:t>
      </w:r>
      <w:r>
        <w:rPr>
          <w:rFonts w:eastAsia="Times New Roman"/>
          <w:szCs w:val="24"/>
        </w:rPr>
        <w:t xml:space="preserve">αληθινή πράξη ανθρωπιάς. </w:t>
      </w:r>
    </w:p>
    <w:p w14:paraId="6EF72449"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Το Σάββατο πήγα στη Μάνδρα μαζί με συναδέλφους </w:t>
      </w:r>
      <w:r>
        <w:rPr>
          <w:rFonts w:eastAsia="Times New Roman"/>
          <w:szCs w:val="24"/>
        </w:rPr>
        <w:t>Α</w:t>
      </w:r>
      <w:r>
        <w:rPr>
          <w:rFonts w:eastAsia="Times New Roman"/>
          <w:szCs w:val="24"/>
        </w:rPr>
        <w:t>νεξάρτητους Βουλευτές. Κι άλλοι, ασφαλώς, από εσάς θα πήγαν. Κάποιοι μπορεί να έχουν συγγενείς ή φίλους που έχουν πληγεί. Δεν θα μιλήσω για τα όσα τραγικά είδα ή άκουσα, αλλά κάνω μι</w:t>
      </w:r>
      <w:r>
        <w:rPr>
          <w:rFonts w:eastAsia="Times New Roman"/>
          <w:szCs w:val="24"/>
        </w:rPr>
        <w:t>α μικρή παρένθεση για να εκφράσω, πρώτα ως πολίτης και άνθρωπος και ύστερα ως πολιτικός, την ευγνωμοσύνη μου για όλους αυτούς που έδωσαν χείρα βοηθείας στους κατοίκους της Μάνδρας και της ευρύτερης περιοχής. Δεν θα κατονομάσω κανέναν. Τέτοιες ώρες η βοήθει</w:t>
      </w:r>
      <w:r>
        <w:rPr>
          <w:rFonts w:eastAsia="Times New Roman"/>
          <w:szCs w:val="24"/>
        </w:rPr>
        <w:t>α είναι εξίσου σημαντική απ’ όπου κι αν προέρχεται, απ’ όποιον φορέα, οργανισμό, εταιρεία, ιδιώτη ή έστω απλό γείτονα. Κι αυτά που προσφέρονται είναι εξίσου σημαντικά, είτε είναι φάρμακα είτε είναι τρόφιμα είτε είναι εθελοντική εργασία για τη σίτιση και τη</w:t>
      </w:r>
      <w:r>
        <w:rPr>
          <w:rFonts w:eastAsia="Times New Roman"/>
          <w:szCs w:val="24"/>
        </w:rPr>
        <w:t xml:space="preserve">ν υποστήριξη αυτών των ανθρώπων. </w:t>
      </w:r>
    </w:p>
    <w:p w14:paraId="6EF7244A"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Ας πω, κλείνοντας την παρένθεση, πως φυσικά στηρίζουμε την τροπολογία στήριξης των πληγέντων της Μάνδρας, </w:t>
      </w:r>
      <w:r>
        <w:rPr>
          <w:rFonts w:eastAsia="Times New Roman"/>
          <w:szCs w:val="24"/>
        </w:rPr>
        <w:lastRenderedPageBreak/>
        <w:t>αρκεί να γίνει πράξη. Γιατί διαβάζουμε στον «Βηματοδότη» πως ακόμα και σήμερα οι πληγέντες, οι σεισμοπαθείς της Κω π</w:t>
      </w:r>
      <w:r>
        <w:rPr>
          <w:rFonts w:eastAsia="Times New Roman"/>
          <w:szCs w:val="24"/>
        </w:rPr>
        <w:t xml:space="preserve">εριμένουν και δεν έχουν δει ούτε </w:t>
      </w:r>
      <w:r>
        <w:rPr>
          <w:rFonts w:eastAsia="Times New Roman"/>
          <w:szCs w:val="24"/>
        </w:rPr>
        <w:t>1</w:t>
      </w:r>
      <w:r>
        <w:rPr>
          <w:rFonts w:eastAsia="Times New Roman"/>
          <w:szCs w:val="24"/>
        </w:rPr>
        <w:t xml:space="preserve"> ευρώ στήριξης, από αυτά που ο κ. </w:t>
      </w:r>
      <w:proofErr w:type="spellStart"/>
      <w:r>
        <w:rPr>
          <w:rFonts w:eastAsia="Times New Roman"/>
          <w:szCs w:val="24"/>
        </w:rPr>
        <w:t>Τζανακόπουλος</w:t>
      </w:r>
      <w:proofErr w:type="spellEnd"/>
      <w:r>
        <w:rPr>
          <w:rFonts w:eastAsia="Times New Roman"/>
          <w:szCs w:val="24"/>
        </w:rPr>
        <w:t xml:space="preserve">, με περίσσιο στόμφο, έλεγε ότι θα τους δοθούν.  </w:t>
      </w:r>
    </w:p>
    <w:p w14:paraId="6EF7244B"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Επανέρχομαι, λοιπόν, στο μέρισμα. Με ρωτούν αυτές τις μέρες, καλόπιστα: «Εάν ήσουν εσύ </w:t>
      </w:r>
      <w:r>
        <w:rPr>
          <w:rFonts w:eastAsia="Times New Roman"/>
          <w:szCs w:val="24"/>
        </w:rPr>
        <w:t>Π</w:t>
      </w:r>
      <w:r>
        <w:rPr>
          <w:rFonts w:eastAsia="Times New Roman"/>
          <w:szCs w:val="24"/>
        </w:rPr>
        <w:t>ρωθυπουργός, δεν θα το έδινες το μέρι</w:t>
      </w:r>
      <w:r>
        <w:rPr>
          <w:rFonts w:eastAsia="Times New Roman"/>
          <w:szCs w:val="24"/>
        </w:rPr>
        <w:t>σμα;». Και για να είμαι ειλικρινής, η απάντησή μου δεν είναι, κατ</w:t>
      </w:r>
      <w:r>
        <w:rPr>
          <w:rFonts w:eastAsia="Times New Roman"/>
          <w:szCs w:val="24"/>
        </w:rPr>
        <w:t xml:space="preserve">’ </w:t>
      </w:r>
      <w:r>
        <w:rPr>
          <w:rFonts w:eastAsia="Times New Roman"/>
          <w:szCs w:val="24"/>
        </w:rPr>
        <w:t>αρχάς, ούτε αρνητική ούτε θετική. Είναι ουδέτερη. Μόνο αν βοηθάει τη χώρα και τους πολίτες της. Πότε θα γινόταν αυτό; Θα γινόταν σε δύο περιπτώσεις. Αν τα χρήματα ήταν απ</w:t>
      </w:r>
      <w:r>
        <w:rPr>
          <w:rFonts w:eastAsia="Times New Roman"/>
          <w:szCs w:val="24"/>
        </w:rPr>
        <w:t>’</w:t>
      </w:r>
      <w:r>
        <w:rPr>
          <w:rFonts w:eastAsia="Times New Roman"/>
          <w:szCs w:val="24"/>
        </w:rPr>
        <w:t xml:space="preserve"> έξω και </w:t>
      </w:r>
      <w:proofErr w:type="spellStart"/>
      <w:r>
        <w:rPr>
          <w:rFonts w:eastAsia="Times New Roman"/>
          <w:szCs w:val="24"/>
        </w:rPr>
        <w:t>αιμοδοτού</w:t>
      </w:r>
      <w:r>
        <w:rPr>
          <w:rFonts w:eastAsia="Times New Roman"/>
          <w:szCs w:val="24"/>
        </w:rPr>
        <w:t>σαν</w:t>
      </w:r>
      <w:proofErr w:type="spellEnd"/>
      <w:r>
        <w:rPr>
          <w:rFonts w:eastAsia="Times New Roman"/>
          <w:szCs w:val="24"/>
        </w:rPr>
        <w:t xml:space="preserve"> την οικονομία και την κοινωνία ή αν παίρνατε χρήματα από τους πιο ισχυρούς και δίνατε στους πιο αδύναμους, τότε θα ήταν μια πραγματική βοήθεια σε μια ώρα δοκιμασίας. </w:t>
      </w:r>
    </w:p>
    <w:p w14:paraId="6EF7244C" w14:textId="77777777" w:rsidR="00E92729" w:rsidRDefault="0044197E">
      <w:pPr>
        <w:spacing w:line="600" w:lineRule="auto"/>
        <w:ind w:firstLine="720"/>
        <w:contextualSpacing/>
        <w:jc w:val="both"/>
        <w:rPr>
          <w:rFonts w:eastAsia="Times New Roman"/>
          <w:szCs w:val="24"/>
        </w:rPr>
      </w:pPr>
      <w:r>
        <w:rPr>
          <w:rFonts w:eastAsia="Times New Roman"/>
          <w:szCs w:val="24"/>
        </w:rPr>
        <w:t>Για το πρώτο δεν χρειάζεται καν να επιχειρηματολογήσω. Όχι μόνο δεν φέρνετε χρήματα σ</w:t>
      </w:r>
      <w:r>
        <w:rPr>
          <w:rFonts w:eastAsia="Times New Roman"/>
          <w:szCs w:val="24"/>
        </w:rPr>
        <w:t xml:space="preserve">τη χώρα απ’ έξω, αλλά απ’ αυτά που τραβάτε από τη χώρα, κρατάτε τα μισά ως «μαξιλάρι» των δανειστών και δίνετε μόνο τα υπόλοιπα μισά. Κάνετε, λοιπόν, το αντίθετο από αυτό που θα έπρεπε να κάνετε. </w:t>
      </w:r>
    </w:p>
    <w:p w14:paraId="6EF7244D"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 xml:space="preserve">Για το δεύτερο τώρα. Για να δούμε, λοιπόν, από πού προήλθε </w:t>
      </w:r>
      <w:r>
        <w:rPr>
          <w:rFonts w:eastAsia="Times New Roman"/>
          <w:szCs w:val="24"/>
        </w:rPr>
        <w:t xml:space="preserve">αυτό το μέρισμα. Πρώτη υπόθεση. Προήλθε γιατί ο </w:t>
      </w:r>
      <w:r>
        <w:rPr>
          <w:rFonts w:eastAsia="Times New Roman"/>
          <w:szCs w:val="24"/>
        </w:rPr>
        <w:t>π</w:t>
      </w:r>
      <w:r>
        <w:rPr>
          <w:rFonts w:eastAsia="Times New Roman"/>
          <w:szCs w:val="24"/>
        </w:rPr>
        <w:t xml:space="preserve">ροϋπολογισμός προέβλεπε μικρότερη ανάπτυξη από αυτή που έχουμε τελικά; Αν ήταν έτσι, τότε κι ακόμα περισσότερα έσοδα να είχαμε, θα ήταν ευπρόσδεκτα. Ο περσινός </w:t>
      </w:r>
      <w:r>
        <w:rPr>
          <w:rFonts w:eastAsia="Times New Roman"/>
          <w:szCs w:val="24"/>
        </w:rPr>
        <w:t>π</w:t>
      </w:r>
      <w:r>
        <w:rPr>
          <w:rFonts w:eastAsia="Times New Roman"/>
          <w:szCs w:val="24"/>
        </w:rPr>
        <w:t xml:space="preserve">ροϋπολογισμός, όμως, έδινε 2,7% ανάπτυξη. Και </w:t>
      </w:r>
      <w:r>
        <w:rPr>
          <w:rFonts w:eastAsia="Times New Roman"/>
          <w:szCs w:val="24"/>
        </w:rPr>
        <w:t xml:space="preserve">φέτος, λένε οι πληροφορίες –αύριο θα καταθέσετε </w:t>
      </w:r>
      <w:r>
        <w:rPr>
          <w:rFonts w:eastAsia="Times New Roman"/>
          <w:szCs w:val="24"/>
        </w:rPr>
        <w:t>π</w:t>
      </w:r>
      <w:r>
        <w:rPr>
          <w:rFonts w:eastAsia="Times New Roman"/>
          <w:szCs w:val="24"/>
        </w:rPr>
        <w:t xml:space="preserve">ροϋπολογισμό- θα λέει 1,4%, δηλαδή μικρότερη ανάπτυξη, σχεδόν κατά μιάμιση ποσοστιαία μονάδα. Συμπέρασμα πρώτο: Το μέρισμα δεν προήλθε από την ανάπτυξη.     </w:t>
      </w:r>
    </w:p>
    <w:p w14:paraId="6EF7244E" w14:textId="77777777" w:rsidR="00E92729" w:rsidRDefault="0044197E">
      <w:pPr>
        <w:spacing w:line="600" w:lineRule="auto"/>
        <w:ind w:firstLine="720"/>
        <w:contextualSpacing/>
        <w:jc w:val="both"/>
        <w:rPr>
          <w:rFonts w:eastAsia="Times New Roman"/>
          <w:szCs w:val="24"/>
        </w:rPr>
      </w:pPr>
      <w:r>
        <w:rPr>
          <w:rFonts w:eastAsia="Times New Roman"/>
          <w:szCs w:val="24"/>
        </w:rPr>
        <w:t>Δεύτερη υπόθεση. Μήπως προήλθε από την καταπολέμη</w:t>
      </w:r>
      <w:r>
        <w:rPr>
          <w:rFonts w:eastAsia="Times New Roman"/>
          <w:szCs w:val="24"/>
        </w:rPr>
        <w:t xml:space="preserve">ση της φοροδιαφυγής, όπως υποστήριξε και πριν από λίγο ο κ. </w:t>
      </w:r>
      <w:proofErr w:type="spellStart"/>
      <w:r>
        <w:rPr>
          <w:rFonts w:eastAsia="Times New Roman"/>
          <w:szCs w:val="24"/>
        </w:rPr>
        <w:t>Τσακαλώτος</w:t>
      </w:r>
      <w:proofErr w:type="spellEnd"/>
      <w:r>
        <w:rPr>
          <w:rFonts w:eastAsia="Times New Roman"/>
          <w:szCs w:val="24"/>
        </w:rPr>
        <w:t xml:space="preserve"> και υποστηρίζει η Κυβέρνηση; Αυτό σίγουρα θα ήταν πολύ ευχάριστο και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δίκαιο, κατά κάποιον τρόπο.  </w:t>
      </w:r>
    </w:p>
    <w:p w14:paraId="6EF7244F" w14:textId="77777777" w:rsidR="00E92729" w:rsidRDefault="0044197E">
      <w:pPr>
        <w:spacing w:line="600" w:lineRule="auto"/>
        <w:ind w:firstLine="720"/>
        <w:contextualSpacing/>
        <w:jc w:val="both"/>
        <w:rPr>
          <w:rFonts w:eastAsia="Times New Roman"/>
          <w:szCs w:val="24"/>
        </w:rPr>
      </w:pPr>
      <w:proofErr w:type="spellStart"/>
      <w:r>
        <w:rPr>
          <w:rFonts w:eastAsia="Times New Roman"/>
          <w:szCs w:val="24"/>
        </w:rPr>
        <w:t>Επικαιροποίησα</w:t>
      </w:r>
      <w:proofErr w:type="spellEnd"/>
      <w:r>
        <w:rPr>
          <w:rFonts w:eastAsia="Times New Roman"/>
          <w:szCs w:val="24"/>
        </w:rPr>
        <w:t xml:space="preserve">, όμως, την ανάλυση που είχα κάνει το καλοκαίρι με </w:t>
      </w:r>
      <w:r>
        <w:rPr>
          <w:rFonts w:eastAsia="Times New Roman"/>
          <w:szCs w:val="24"/>
        </w:rPr>
        <w:t>τα στοιχεία Σεπτεμβρίου και το καταθέτω στα Πρακτικά για να δείτε ακριβώς πώς υπολογίζονται.</w:t>
      </w:r>
    </w:p>
    <w:p w14:paraId="6EF72450" w14:textId="77777777" w:rsidR="00E92729" w:rsidRDefault="0044197E">
      <w:pPr>
        <w:spacing w:line="600" w:lineRule="auto"/>
        <w:ind w:firstLine="720"/>
        <w:contextualSpacing/>
        <w:jc w:val="both"/>
        <w:rPr>
          <w:rFonts w:eastAsia="Times New Roman"/>
          <w:bCs/>
          <w:szCs w:val="24"/>
        </w:rPr>
      </w:pPr>
      <w:r>
        <w:rPr>
          <w:rFonts w:eastAsia="Times New Roman" w:cs="Times New Roman"/>
          <w:szCs w:val="24"/>
        </w:rPr>
        <w:t>(</w:t>
      </w:r>
      <w:r>
        <w:rPr>
          <w:rFonts w:eastAsia="Times New Roman"/>
          <w:bCs/>
          <w:szCs w:val="24"/>
        </w:rPr>
        <w:t>Στο σημείο αυτό ο Βουλευτής κ. Θεοχάρης (Χάρης) Θεοχάρης</w:t>
      </w:r>
      <w:r>
        <w:rPr>
          <w:rFonts w:eastAsia="Times New Roman"/>
          <w:bCs/>
          <w:szCs w:val="24"/>
        </w:rPr>
        <w:t xml:space="preserve"> καταθέτει</w:t>
      </w:r>
      <w:r>
        <w:rPr>
          <w:rFonts w:eastAsia="Times New Roman"/>
          <w:bCs/>
          <w:szCs w:val="24"/>
        </w:rPr>
        <w:t xml:space="preserve"> για τα Πρακτικά το προαναφερθέν έγγραφο, το </w:t>
      </w:r>
      <w:r>
        <w:rPr>
          <w:rFonts w:eastAsia="Times New Roman"/>
          <w:bCs/>
          <w:szCs w:val="24"/>
        </w:rPr>
        <w:lastRenderedPageBreak/>
        <w:t xml:space="preserve">οποίο βρίσκεται στο </w:t>
      </w:r>
      <w:r>
        <w:rPr>
          <w:rFonts w:eastAsia="Times New Roman"/>
          <w:bCs/>
          <w:szCs w:val="24"/>
        </w:rPr>
        <w:t>α</w:t>
      </w:r>
      <w:r>
        <w:rPr>
          <w:rFonts w:eastAsia="Times New Roman"/>
          <w:bCs/>
          <w:szCs w:val="24"/>
        </w:rPr>
        <w:t>ρχείο του Τμήματος Γραμματείας</w:t>
      </w:r>
      <w:r>
        <w:rPr>
          <w:rFonts w:eastAsia="Times New Roman"/>
          <w:bCs/>
          <w:szCs w:val="24"/>
        </w:rPr>
        <w:t xml:space="preserve"> της Διεύθυνσης Στενογραφίας και Πρακτικών της Βουλής)</w:t>
      </w:r>
    </w:p>
    <w:p w14:paraId="6EF72451" w14:textId="77777777" w:rsidR="00E92729" w:rsidRDefault="0044197E">
      <w:pPr>
        <w:spacing w:line="600" w:lineRule="auto"/>
        <w:ind w:firstLine="720"/>
        <w:contextualSpacing/>
        <w:jc w:val="both"/>
        <w:rPr>
          <w:rFonts w:eastAsia="Times New Roman"/>
          <w:bCs/>
          <w:szCs w:val="24"/>
        </w:rPr>
      </w:pPr>
      <w:r>
        <w:rPr>
          <w:rFonts w:eastAsia="Times New Roman"/>
          <w:bCs/>
          <w:szCs w:val="24"/>
        </w:rPr>
        <w:t>Και δυστυχώς κατά 650 εκατομμύρια ευρώ περίπου αυξήθηκε η φοροδιαφυγή στους πρώτους εννιά μήνες του 2017 σε σχέση με το 2016. Δεύτερο συμπέρασμα: Το μέρισμα δεν προήλθε από την καταπολέμηση της φοροδια</w:t>
      </w:r>
      <w:r>
        <w:rPr>
          <w:rFonts w:eastAsia="Times New Roman"/>
          <w:bCs/>
          <w:szCs w:val="24"/>
        </w:rPr>
        <w:t>φυγής. Το αντίθετο.</w:t>
      </w:r>
    </w:p>
    <w:p w14:paraId="6EF72452" w14:textId="77777777" w:rsidR="00E92729" w:rsidRDefault="0044197E">
      <w:pPr>
        <w:spacing w:line="600" w:lineRule="auto"/>
        <w:ind w:firstLine="720"/>
        <w:contextualSpacing/>
        <w:jc w:val="both"/>
        <w:rPr>
          <w:rFonts w:eastAsia="Times New Roman"/>
          <w:bCs/>
          <w:szCs w:val="24"/>
        </w:rPr>
      </w:pPr>
      <w:r>
        <w:rPr>
          <w:rFonts w:eastAsia="Times New Roman"/>
          <w:bCs/>
          <w:szCs w:val="24"/>
        </w:rPr>
        <w:t xml:space="preserve">Τρίτη υπόθεση: Μήπως το μέρισμα προήλθε από την </w:t>
      </w:r>
      <w:proofErr w:type="spellStart"/>
      <w:r>
        <w:rPr>
          <w:rFonts w:eastAsia="Times New Roman"/>
          <w:bCs/>
          <w:szCs w:val="24"/>
        </w:rPr>
        <w:t>υπερφορολόγηση</w:t>
      </w:r>
      <w:proofErr w:type="spellEnd"/>
      <w:r>
        <w:rPr>
          <w:rFonts w:eastAsia="Times New Roman"/>
          <w:bCs/>
          <w:szCs w:val="24"/>
        </w:rPr>
        <w:t xml:space="preserve"> των ανώτερων μισθολογικά στρωμάτων και της πολύπαθης μεσαίας τάξης; Αυτό μας λέει η Νέα Δημοκρατία. Το άκουσα και από τα χείλη του συναδέλφου κ. </w:t>
      </w:r>
      <w:proofErr w:type="spellStart"/>
      <w:r>
        <w:rPr>
          <w:rFonts w:eastAsia="Times New Roman"/>
          <w:bCs/>
          <w:szCs w:val="24"/>
        </w:rPr>
        <w:t>Μαυρωτά</w:t>
      </w:r>
      <w:proofErr w:type="spellEnd"/>
      <w:r>
        <w:rPr>
          <w:rFonts w:eastAsia="Times New Roman"/>
          <w:bCs/>
          <w:szCs w:val="24"/>
        </w:rPr>
        <w:t xml:space="preserve"> και από άλλους. Εάν,</w:t>
      </w:r>
      <w:r>
        <w:rPr>
          <w:rFonts w:eastAsia="Times New Roman"/>
          <w:bCs/>
          <w:szCs w:val="24"/>
        </w:rPr>
        <w:t xml:space="preserve"> όμως, ήταν έτσι, εγώ πάλι θα το δεχόμουν. Είναι μια αναδιανομή, ανορθόδοξη μεν, αλλά αναδιανομή δε. </w:t>
      </w:r>
    </w:p>
    <w:p w14:paraId="6EF72453" w14:textId="77777777" w:rsidR="00E92729" w:rsidRDefault="0044197E">
      <w:pPr>
        <w:spacing w:line="600" w:lineRule="auto"/>
        <w:ind w:firstLine="720"/>
        <w:contextualSpacing/>
        <w:jc w:val="both"/>
        <w:rPr>
          <w:rFonts w:eastAsia="Times New Roman"/>
          <w:bCs/>
          <w:szCs w:val="24"/>
        </w:rPr>
      </w:pPr>
      <w:r>
        <w:rPr>
          <w:rFonts w:eastAsia="Times New Roman"/>
          <w:bCs/>
          <w:szCs w:val="24"/>
        </w:rPr>
        <w:t xml:space="preserve">Σας παραπέμπω, όμως, στο </w:t>
      </w:r>
      <w:r>
        <w:rPr>
          <w:rFonts w:eastAsia="Times New Roman"/>
          <w:bCs/>
          <w:szCs w:val="24"/>
        </w:rPr>
        <w:t>δ</w:t>
      </w:r>
      <w:r>
        <w:rPr>
          <w:rFonts w:eastAsia="Times New Roman"/>
          <w:bCs/>
          <w:szCs w:val="24"/>
        </w:rPr>
        <w:t>ελτίο εκτέλεσης του Σεπτεμβρίου και θα δείτε ότι η στέρηση φορολογικών εσόδων από τους στόχους είναι 650 εκατομμύρια. Συνεπώς</w:t>
      </w:r>
      <w:r>
        <w:rPr>
          <w:rFonts w:eastAsia="Times New Roman"/>
          <w:bCs/>
          <w:szCs w:val="24"/>
        </w:rPr>
        <w:t xml:space="preserve"> είναι καλή η κριτική για </w:t>
      </w:r>
      <w:proofErr w:type="spellStart"/>
      <w:r>
        <w:rPr>
          <w:rFonts w:eastAsia="Times New Roman"/>
          <w:bCs/>
          <w:szCs w:val="24"/>
        </w:rPr>
        <w:t>υπερφορολόγηση</w:t>
      </w:r>
      <w:proofErr w:type="spellEnd"/>
      <w:r>
        <w:rPr>
          <w:rFonts w:eastAsia="Times New Roman"/>
          <w:bCs/>
          <w:szCs w:val="24"/>
        </w:rPr>
        <w:t xml:space="preserve">, αλλά δεν ταιριάζει παντού. Το </w:t>
      </w:r>
      <w:proofErr w:type="spellStart"/>
      <w:r>
        <w:rPr>
          <w:rFonts w:eastAsia="Times New Roman"/>
          <w:bCs/>
          <w:szCs w:val="24"/>
        </w:rPr>
        <w:t>υπερπλεόνασμα</w:t>
      </w:r>
      <w:proofErr w:type="spellEnd"/>
      <w:r>
        <w:rPr>
          <w:rFonts w:eastAsia="Times New Roman"/>
          <w:bCs/>
          <w:szCs w:val="24"/>
        </w:rPr>
        <w:t xml:space="preserve"> δεν ήρθε από την </w:t>
      </w:r>
      <w:proofErr w:type="spellStart"/>
      <w:r>
        <w:rPr>
          <w:rFonts w:eastAsia="Times New Roman"/>
          <w:bCs/>
          <w:szCs w:val="24"/>
        </w:rPr>
        <w:t>υπερφορολόγηση</w:t>
      </w:r>
      <w:proofErr w:type="spellEnd"/>
      <w:r>
        <w:rPr>
          <w:rFonts w:eastAsia="Times New Roman"/>
          <w:bCs/>
          <w:szCs w:val="24"/>
        </w:rPr>
        <w:t>. Το αντίθετο.</w:t>
      </w:r>
    </w:p>
    <w:p w14:paraId="6EF72454" w14:textId="77777777" w:rsidR="00E92729" w:rsidRDefault="0044197E">
      <w:pPr>
        <w:spacing w:line="600" w:lineRule="auto"/>
        <w:ind w:firstLine="720"/>
        <w:contextualSpacing/>
        <w:jc w:val="both"/>
        <w:rPr>
          <w:rFonts w:eastAsia="Times New Roman"/>
          <w:bCs/>
          <w:szCs w:val="24"/>
        </w:rPr>
      </w:pPr>
      <w:r>
        <w:rPr>
          <w:rFonts w:eastAsia="Times New Roman"/>
          <w:bCs/>
          <w:szCs w:val="24"/>
        </w:rPr>
        <w:t xml:space="preserve">Υπόθεση τέταρτη: Μήπως –όπως γράφτηκε- το μέρισμα προήλθε γιατί σταμάτησαν οι επενδύσεις, υποθηκεύοντας έτσι την πολυπόθητη </w:t>
      </w:r>
      <w:r>
        <w:rPr>
          <w:rFonts w:eastAsia="Times New Roman"/>
          <w:bCs/>
          <w:szCs w:val="24"/>
        </w:rPr>
        <w:t xml:space="preserve">ανάπτυξη, που μας λέτε συνέχεια ότι θα έρθει; </w:t>
      </w:r>
      <w:r>
        <w:rPr>
          <w:rFonts w:eastAsia="Times New Roman"/>
          <w:bCs/>
          <w:szCs w:val="24"/>
        </w:rPr>
        <w:lastRenderedPageBreak/>
        <w:t xml:space="preserve">Εάν ήταν έτσι, εγώ πάλι θα δεχόμουν έστω την προτεραιότητα της ελεημοσύνης έναντι της ανάπτυξης. Να αποδεχτώ ότι τώρα χρειάζεται η χώρα ελεημοσύνη, και όχι ανάπτυξη. Σας παραπέμπω και πάλι στο </w:t>
      </w:r>
      <w:r>
        <w:rPr>
          <w:rFonts w:eastAsia="Times New Roman"/>
          <w:bCs/>
          <w:szCs w:val="24"/>
        </w:rPr>
        <w:t>δ</w:t>
      </w:r>
      <w:r>
        <w:rPr>
          <w:rFonts w:eastAsia="Times New Roman"/>
          <w:bCs/>
          <w:szCs w:val="24"/>
        </w:rPr>
        <w:t>ελτίο του Σεπτεμ</w:t>
      </w:r>
      <w:r>
        <w:rPr>
          <w:rFonts w:eastAsia="Times New Roman"/>
          <w:bCs/>
          <w:szCs w:val="24"/>
        </w:rPr>
        <w:t>βρίου. Το «κέρδος» από τις επενδύσεις που πάγωσαν είναι 600 εκατομμύρια. Ούτε καν αντιστάθμισαν τα φορολογικά έσοδα που χάσαμε.</w:t>
      </w:r>
    </w:p>
    <w:p w14:paraId="6EF72455" w14:textId="77777777" w:rsidR="00E92729" w:rsidRDefault="0044197E">
      <w:pPr>
        <w:spacing w:line="600" w:lineRule="auto"/>
        <w:ind w:firstLine="720"/>
        <w:contextualSpacing/>
        <w:jc w:val="both"/>
        <w:rPr>
          <w:rFonts w:eastAsia="Times New Roman"/>
          <w:bCs/>
          <w:szCs w:val="24"/>
        </w:rPr>
      </w:pPr>
      <w:r>
        <w:rPr>
          <w:rFonts w:eastAsia="Times New Roman"/>
          <w:bCs/>
          <w:szCs w:val="24"/>
        </w:rPr>
        <w:t>Τέταρτο συμπέρασμα: Ούτε από την καθυστέρηση των επενδύσεων προήλθε το μέρισμα.</w:t>
      </w:r>
    </w:p>
    <w:p w14:paraId="6EF72456" w14:textId="77777777" w:rsidR="00E92729" w:rsidRDefault="0044197E">
      <w:pPr>
        <w:spacing w:line="600" w:lineRule="auto"/>
        <w:ind w:firstLine="720"/>
        <w:contextualSpacing/>
        <w:jc w:val="both"/>
        <w:rPr>
          <w:rFonts w:eastAsia="Times New Roman"/>
          <w:bCs/>
          <w:szCs w:val="24"/>
        </w:rPr>
      </w:pPr>
      <w:r>
        <w:rPr>
          <w:rFonts w:eastAsia="Times New Roman"/>
          <w:bCs/>
          <w:szCs w:val="24"/>
        </w:rPr>
        <w:t>Κυρίες και κύριοι συνάδελφοι, ας δούμε με τη βοή</w:t>
      </w:r>
      <w:r>
        <w:rPr>
          <w:rFonts w:eastAsia="Times New Roman"/>
          <w:bCs/>
          <w:szCs w:val="24"/>
        </w:rPr>
        <w:t xml:space="preserve">θεια του </w:t>
      </w:r>
      <w:r>
        <w:rPr>
          <w:rFonts w:eastAsia="Times New Roman"/>
          <w:bCs/>
          <w:szCs w:val="24"/>
        </w:rPr>
        <w:t>δ</w:t>
      </w:r>
      <w:r>
        <w:rPr>
          <w:rFonts w:eastAsia="Times New Roman"/>
          <w:bCs/>
          <w:szCs w:val="24"/>
        </w:rPr>
        <w:t xml:space="preserve">ελτίου της </w:t>
      </w:r>
      <w:r>
        <w:rPr>
          <w:rFonts w:eastAsia="Times New Roman"/>
          <w:bCs/>
          <w:szCs w:val="24"/>
        </w:rPr>
        <w:t xml:space="preserve">γενικής κυβέρνησης </w:t>
      </w:r>
      <w:r>
        <w:rPr>
          <w:rFonts w:eastAsia="Times New Roman"/>
          <w:bCs/>
          <w:szCs w:val="24"/>
        </w:rPr>
        <w:t xml:space="preserve">του μήνα Σεπτεμβρίου από πού προήλθε αυτό το περίφημο </w:t>
      </w:r>
      <w:proofErr w:type="spellStart"/>
      <w:r>
        <w:rPr>
          <w:rFonts w:eastAsia="Times New Roman"/>
          <w:bCs/>
          <w:szCs w:val="24"/>
        </w:rPr>
        <w:t>υπερπλεόνασμα</w:t>
      </w:r>
      <w:proofErr w:type="spellEnd"/>
      <w:r>
        <w:rPr>
          <w:rFonts w:eastAsia="Times New Roman"/>
          <w:bCs/>
          <w:szCs w:val="24"/>
        </w:rPr>
        <w:t>. Μειώθηκαν τα έσοδα πολύ παραπάνω, πάνω από 2 δισεκατομμύρια, παραπάνω από τα 650 εκατομμύρια της φοροδιαφυγής που ανέφερα προηγουμένως και μειώθηκα</w:t>
      </w:r>
      <w:r>
        <w:rPr>
          <w:rFonts w:eastAsia="Times New Roman"/>
          <w:bCs/>
          <w:szCs w:val="24"/>
        </w:rPr>
        <w:t>ν και οι δαπάνες πολύ περισσότερο.</w:t>
      </w:r>
    </w:p>
    <w:p w14:paraId="6EF72457" w14:textId="77777777" w:rsidR="00E92729" w:rsidRDefault="0044197E">
      <w:pPr>
        <w:spacing w:line="600" w:lineRule="auto"/>
        <w:ind w:firstLine="720"/>
        <w:contextualSpacing/>
        <w:jc w:val="both"/>
        <w:rPr>
          <w:rFonts w:eastAsia="Times New Roman"/>
          <w:bCs/>
          <w:szCs w:val="24"/>
        </w:rPr>
      </w:pPr>
      <w:r>
        <w:rPr>
          <w:rFonts w:eastAsia="Times New Roman"/>
          <w:bCs/>
          <w:szCs w:val="24"/>
        </w:rPr>
        <w:t xml:space="preserve">Άρα, λοιπόν, το συμπέρασμα είναι ότι το </w:t>
      </w:r>
      <w:proofErr w:type="spellStart"/>
      <w:r>
        <w:rPr>
          <w:rFonts w:eastAsia="Times New Roman"/>
          <w:bCs/>
          <w:szCs w:val="24"/>
        </w:rPr>
        <w:t>υπερπλεόνασμα</w:t>
      </w:r>
      <w:proofErr w:type="spellEnd"/>
      <w:r>
        <w:rPr>
          <w:rFonts w:eastAsia="Times New Roman"/>
          <w:bCs/>
          <w:szCs w:val="24"/>
        </w:rPr>
        <w:t xml:space="preserve"> προήλθε από τις δαπάνες. Και από ποιες δαπάνες συγκεκριμένα; Της μισθοδοσίας; Όχι. Αυτές αυξάνονται. Από τις σπατάλες; Παραμένουν στάσιμες.</w:t>
      </w:r>
    </w:p>
    <w:p w14:paraId="6EF72458" w14:textId="77777777" w:rsidR="00E92729" w:rsidRDefault="0044197E">
      <w:pPr>
        <w:spacing w:line="600" w:lineRule="auto"/>
        <w:ind w:firstLine="720"/>
        <w:contextualSpacing/>
        <w:jc w:val="both"/>
        <w:rPr>
          <w:rFonts w:eastAsia="Times New Roman"/>
          <w:bCs/>
          <w:szCs w:val="24"/>
        </w:rPr>
      </w:pPr>
      <w:r>
        <w:rPr>
          <w:rFonts w:eastAsia="Times New Roman"/>
          <w:bCs/>
          <w:szCs w:val="24"/>
        </w:rPr>
        <w:t>Δυστυχώς, αυτές που μειώνον</w:t>
      </w:r>
      <w:r>
        <w:rPr>
          <w:rFonts w:eastAsia="Times New Roman"/>
          <w:bCs/>
          <w:szCs w:val="24"/>
        </w:rPr>
        <w:t xml:space="preserve">ται είναι οι κοινωνικές δαπάνες, μεταβιβάσεις και κοινωνικές παροχές. Να δούμε, λοιπόν, </w:t>
      </w:r>
      <w:r>
        <w:rPr>
          <w:rFonts w:eastAsia="Times New Roman"/>
          <w:bCs/>
          <w:szCs w:val="24"/>
        </w:rPr>
        <w:lastRenderedPageBreak/>
        <w:t xml:space="preserve">αναλυτικά από πού προήλθε το μέρισμα. Πρώτον, από το κοινωνικό επίδομα αλληλεγγύης, αυτό που ο κόσμος λέει «ελάχιστον εγγυημένο εισόδημα», το οποίο ξεκίνησε τον Μάρτιο </w:t>
      </w:r>
      <w:r>
        <w:rPr>
          <w:rFonts w:eastAsia="Times New Roman"/>
          <w:bCs/>
          <w:szCs w:val="24"/>
        </w:rPr>
        <w:t xml:space="preserve">αντί τον Ιανουάριο που το είχατε εγγράψει στον προϋπολογισμό. </w:t>
      </w:r>
      <w:proofErr w:type="spellStart"/>
      <w:r>
        <w:rPr>
          <w:rFonts w:eastAsia="Times New Roman"/>
          <w:bCs/>
          <w:szCs w:val="24"/>
        </w:rPr>
        <w:t>Υπερπλεόνασμα</w:t>
      </w:r>
      <w:proofErr w:type="spellEnd"/>
      <w:r>
        <w:rPr>
          <w:rFonts w:eastAsia="Times New Roman"/>
          <w:bCs/>
          <w:szCs w:val="24"/>
        </w:rPr>
        <w:t xml:space="preserve"> 100 εκατομμυρίων από τους πιο φτωχούς πολίτες της χώρας.</w:t>
      </w:r>
    </w:p>
    <w:p w14:paraId="6EF72459" w14:textId="77777777" w:rsidR="00E92729" w:rsidRDefault="0044197E">
      <w:pPr>
        <w:spacing w:line="600" w:lineRule="auto"/>
        <w:ind w:firstLine="720"/>
        <w:contextualSpacing/>
        <w:jc w:val="both"/>
        <w:rPr>
          <w:rFonts w:eastAsia="Times New Roman"/>
          <w:bCs/>
          <w:szCs w:val="24"/>
        </w:rPr>
      </w:pPr>
      <w:r>
        <w:rPr>
          <w:rFonts w:eastAsia="Times New Roman"/>
          <w:bCs/>
          <w:szCs w:val="24"/>
        </w:rPr>
        <w:t>Δεύτερον, από τον ΟΑΕΔ υπάρχουν 230 εκατομμύρια από μη υλοποιημένα προγράμματα στήριξης ανέργων. Τρίτον, από το πρόγραμμα σ</w:t>
      </w:r>
      <w:r>
        <w:rPr>
          <w:rFonts w:eastAsia="Times New Roman"/>
          <w:bCs/>
          <w:szCs w:val="24"/>
        </w:rPr>
        <w:t xml:space="preserve">τήριξης των οικογενειών σε ανέχεια που δεν πληρώνουν τις δόσεις του στεγαστικού τους δανείου και ενδέχεται να το χάσουν από τους πλειστηριασμούς. Τόσο τα διαφημίζατε </w:t>
      </w:r>
      <w:r>
        <w:rPr>
          <w:rFonts w:eastAsia="Times New Roman"/>
          <w:bCs/>
          <w:szCs w:val="24"/>
        </w:rPr>
        <w:t>-</w:t>
      </w:r>
      <w:r>
        <w:rPr>
          <w:rFonts w:eastAsia="Times New Roman"/>
          <w:bCs/>
          <w:szCs w:val="24"/>
        </w:rPr>
        <w:t>εδώ ήμασταν όλοι- στη Βουλή αυτά τα 100 εκατομμύρια που θα δίνατε σε αυτούς τους ανθρώπου</w:t>
      </w:r>
      <w:r>
        <w:rPr>
          <w:rFonts w:eastAsia="Times New Roman"/>
          <w:bCs/>
          <w:szCs w:val="24"/>
        </w:rPr>
        <w:t>ς. Τίποτα δεν δώσατε και ξεκινάτε και μεθαύριο τους πλειστηριασμούς, χωρίς περίσκεψη, χωρίς λύπη, χωρίς αιδώ, που θα έλεγε και ο μεγάλος Αλεξανδρινός.</w:t>
      </w:r>
    </w:p>
    <w:p w14:paraId="6EF7245A" w14:textId="77777777" w:rsidR="00E92729" w:rsidRDefault="0044197E">
      <w:pPr>
        <w:spacing w:line="600" w:lineRule="auto"/>
        <w:ind w:firstLine="720"/>
        <w:contextualSpacing/>
        <w:jc w:val="both"/>
        <w:rPr>
          <w:rFonts w:eastAsia="Times New Roman"/>
          <w:bCs/>
          <w:szCs w:val="24"/>
        </w:rPr>
      </w:pPr>
      <w:r>
        <w:rPr>
          <w:rFonts w:eastAsia="Times New Roman"/>
          <w:bCs/>
          <w:szCs w:val="24"/>
        </w:rPr>
        <w:t>Τέταρτον, από άλλα προγράμματα κοινωνικής πολιτικής για παιδεία, υγεία είναι περίπου άλλα 300 εκατομμύρια</w:t>
      </w:r>
      <w:r>
        <w:rPr>
          <w:rFonts w:eastAsia="Times New Roman"/>
          <w:bCs/>
          <w:szCs w:val="24"/>
        </w:rPr>
        <w:t>. Το σύ</w:t>
      </w:r>
      <w:r>
        <w:rPr>
          <w:rFonts w:eastAsia="Times New Roman"/>
          <w:bCs/>
          <w:szCs w:val="24"/>
        </w:rPr>
        <w:lastRenderedPageBreak/>
        <w:t>νολο είναι 730 εκατομμύρια</w:t>
      </w:r>
      <w:r>
        <w:rPr>
          <w:rFonts w:eastAsia="Times New Roman"/>
          <w:bCs/>
          <w:szCs w:val="24"/>
        </w:rPr>
        <w:t>,</w:t>
      </w:r>
      <w:r>
        <w:rPr>
          <w:rFonts w:eastAsia="Times New Roman"/>
          <w:bCs/>
          <w:szCs w:val="24"/>
        </w:rPr>
        <w:t xml:space="preserve"> που αφορούν μη εκτέλεση κοινωνικής πολιτικής</w:t>
      </w:r>
      <w:r>
        <w:rPr>
          <w:rFonts w:eastAsia="Times New Roman"/>
          <w:bCs/>
          <w:szCs w:val="24"/>
        </w:rPr>
        <w:t>,</w:t>
      </w:r>
      <w:r>
        <w:rPr>
          <w:rFonts w:eastAsia="Times New Roman"/>
          <w:bCs/>
          <w:szCs w:val="24"/>
        </w:rPr>
        <w:t xml:space="preserve"> για να δώσετε 720 εκατομμύρια μέρισμα. Ιδού από πού ήρθε. </w:t>
      </w:r>
    </w:p>
    <w:p w14:paraId="6EF7245B" w14:textId="77777777" w:rsidR="00E92729" w:rsidRDefault="0044197E">
      <w:pPr>
        <w:spacing w:line="600" w:lineRule="auto"/>
        <w:ind w:firstLine="720"/>
        <w:contextualSpacing/>
        <w:jc w:val="both"/>
        <w:rPr>
          <w:rFonts w:eastAsia="Times New Roman"/>
          <w:bCs/>
          <w:szCs w:val="24"/>
        </w:rPr>
      </w:pPr>
      <w:r>
        <w:rPr>
          <w:rFonts w:eastAsia="Times New Roman"/>
          <w:bCs/>
          <w:szCs w:val="24"/>
        </w:rPr>
        <w:t>Και έτσι απαντώ στο αρχικό μου ερώτημα</w:t>
      </w:r>
      <w:r>
        <w:rPr>
          <w:rFonts w:eastAsia="Times New Roman"/>
          <w:bCs/>
          <w:szCs w:val="24"/>
        </w:rPr>
        <w:t>,</w:t>
      </w:r>
      <w:r>
        <w:rPr>
          <w:rFonts w:eastAsia="Times New Roman"/>
          <w:bCs/>
          <w:szCs w:val="24"/>
        </w:rPr>
        <w:t xml:space="preserve"> εάν εγώ θα έδινα αυτό το μέρισμα. Όχι, κυρίες και κύριοι συνάδελφοι, δεν θα </w:t>
      </w:r>
      <w:r>
        <w:rPr>
          <w:rFonts w:eastAsia="Times New Roman"/>
          <w:bCs/>
          <w:szCs w:val="24"/>
        </w:rPr>
        <w:t xml:space="preserve">το έδινα. Γιατί δεν βοηθά τη χώρα, δεν βοηθά τους πολίτες. Δεν θα πρόσφερα για λόγους κομματικής </w:t>
      </w:r>
      <w:r w:rsidRPr="000D6773">
        <w:rPr>
          <w:rFonts w:eastAsia="Times New Roman"/>
          <w:bCs/>
          <w:color w:val="000000" w:themeColor="text1"/>
          <w:szCs w:val="24"/>
        </w:rPr>
        <w:t>προβολής ένα μέρισμα που παίρνει από τους φτωχότερους και τους άνεργους και δίνει στους λιγότερο φτωχούς. Εάν ο ΟΑΕΔ από λάθος των συστημάτων του δεν έδινε επί</w:t>
      </w:r>
      <w:r w:rsidRPr="000D6773">
        <w:rPr>
          <w:rFonts w:eastAsia="Times New Roman"/>
          <w:bCs/>
          <w:color w:val="000000" w:themeColor="text1"/>
          <w:szCs w:val="24"/>
        </w:rPr>
        <w:t>δομα ανεργίας για έναν χρόνο, θα ερχόσασταν εδώ χαρούμενοι και θα μου λέγατε, «βρήκαμε 1 δισεκατομμύριο και το μοιράζουμε μέρισμα»; Αυτά κάνετε και χειρότερα. Δεν θα απαιτούσατε την παραίτηση του Υπουργού ως ελάχιστη ένδειξη ότι καταλαβαίνει το τι έχει κάν</w:t>
      </w:r>
      <w:r w:rsidRPr="000D6773">
        <w:rPr>
          <w:rFonts w:eastAsia="Times New Roman"/>
          <w:bCs/>
          <w:color w:val="000000" w:themeColor="text1"/>
          <w:szCs w:val="24"/>
        </w:rPr>
        <w:t>ει;</w:t>
      </w:r>
    </w:p>
    <w:p w14:paraId="6EF7245C" w14:textId="77777777" w:rsidR="00E92729" w:rsidRDefault="0044197E">
      <w:pPr>
        <w:spacing w:line="600" w:lineRule="auto"/>
        <w:ind w:firstLine="720"/>
        <w:contextualSpacing/>
        <w:jc w:val="both"/>
        <w:rPr>
          <w:rFonts w:eastAsia="Times New Roman" w:cs="Times New Roman"/>
          <w:szCs w:val="24"/>
        </w:rPr>
      </w:pPr>
      <w:r w:rsidRPr="00DD6496">
        <w:rPr>
          <w:rFonts w:eastAsia="Times New Roman" w:cs="Times New Roman"/>
          <w:szCs w:val="24"/>
        </w:rPr>
        <w:t>Ήθελα να ήξερα</w:t>
      </w:r>
      <w:r w:rsidRPr="00DD6496">
        <w:rPr>
          <w:rFonts w:eastAsia="Times New Roman" w:cs="Times New Roman"/>
          <w:szCs w:val="24"/>
        </w:rPr>
        <w:t>,</w:t>
      </w:r>
      <w:r w:rsidRPr="00DD6496">
        <w:rPr>
          <w:rFonts w:eastAsia="Times New Roman" w:cs="Times New Roman"/>
          <w:szCs w:val="24"/>
        </w:rPr>
        <w:t xml:space="preserve"> πώς μας ζητάτε να ψηφίσουμε μια τέτοια πρόταση. Δεν ξέρω καν πώς θα ένιωθα αν ήμουν πολίτης, πο</w:t>
      </w:r>
      <w:r w:rsidRPr="00AF33EA">
        <w:rPr>
          <w:rFonts w:eastAsia="Times New Roman" w:cs="Times New Roman"/>
          <w:szCs w:val="24"/>
        </w:rPr>
        <w:t>υ δικαιούμουν αυτό το μέρισμα, και ήξερα πως παίρνω χρήματα που τα έχω ανάγκη</w:t>
      </w:r>
      <w:r w:rsidRPr="00DD6496">
        <w:rPr>
          <w:rFonts w:eastAsia="Times New Roman" w:cs="Times New Roman"/>
          <w:szCs w:val="24"/>
        </w:rPr>
        <w:t>,</w:t>
      </w:r>
      <w:r w:rsidRPr="00DD6496">
        <w:rPr>
          <w:rFonts w:eastAsia="Times New Roman" w:cs="Times New Roman"/>
          <w:szCs w:val="24"/>
        </w:rPr>
        <w:t xml:space="preserve"> από ανθρώπους που είναι φτωχότεροι από εμένα.</w:t>
      </w:r>
    </w:p>
    <w:p w14:paraId="6EF7245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κοιτώ στα μά</w:t>
      </w:r>
      <w:r>
        <w:rPr>
          <w:rFonts w:eastAsia="Times New Roman" w:cs="Times New Roman"/>
          <w:szCs w:val="24"/>
        </w:rPr>
        <w:t>τια και σας ρωτάω, κυρίες και κύριοι συνάδελφοι του ΣΥΡΙΖΑ και των ΑΝΕΛ: Πώς θα ψηφίσετε αυτή την αναδιανομή από τα κάτω προς τα πάνω; Λυπάμαι που δεν βρίσκω έναν άνθρωπο μέσα σε αυτή την Αίθουσα σύμμαχο στη μάχη ενάντια στην υποκρισία.</w:t>
      </w:r>
    </w:p>
    <w:p w14:paraId="6EF7245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w:t>
      </w:r>
      <w:r>
        <w:rPr>
          <w:rFonts w:eastAsia="Times New Roman" w:cs="Times New Roman"/>
          <w:szCs w:val="24"/>
        </w:rPr>
        <w:t>υνάδελφοι, κλείνω</w:t>
      </w:r>
      <w:r>
        <w:rPr>
          <w:rFonts w:eastAsia="Times New Roman" w:cs="Times New Roman"/>
          <w:szCs w:val="24"/>
        </w:rPr>
        <w:t>,</w:t>
      </w:r>
      <w:r>
        <w:rPr>
          <w:rFonts w:eastAsia="Times New Roman" w:cs="Times New Roman"/>
          <w:szCs w:val="24"/>
        </w:rPr>
        <w:t xml:space="preserve"> λέγοντας πως καταθέσαμε τέσσερις ανεξάρτητοι Βουλευτές μία τροπολογία, που αν τη δεχτείτε, μπορείτε να ξεπλύνετε το όνειδος αυτού του νομοσχεδίου.</w:t>
      </w:r>
    </w:p>
    <w:p w14:paraId="6EF7245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Συγκεκριμένα προτείνουμε:</w:t>
      </w:r>
    </w:p>
    <w:p w14:paraId="6EF7246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Δώστε τα 100 εκατομμύρια, που πήρατε από το ΚΕΑ, ξανά πίσω στους</w:t>
      </w:r>
      <w:r>
        <w:rPr>
          <w:rFonts w:eastAsia="Times New Roman" w:cs="Times New Roman"/>
          <w:szCs w:val="24"/>
        </w:rPr>
        <w:t xml:space="preserve"> φτωχότερους πολίτες της χώρας. Έχετε ακόμα τον χρόνο να το αλλάξετε.</w:t>
      </w:r>
    </w:p>
    <w:p w14:paraId="6EF7246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Δώστε 220 εκατομμύρια με κριτήρια, όπως προτείνετε κι εσείς, αλλά για χαμηλότερα εισοδήματα για τους πιο φτωχούς.</w:t>
      </w:r>
    </w:p>
    <w:p w14:paraId="6EF7246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Δώστε 150 εκατομμύρια στους ένστολους</w:t>
      </w:r>
      <w:r>
        <w:rPr>
          <w:rFonts w:eastAsia="Times New Roman" w:cs="Times New Roman"/>
          <w:szCs w:val="24"/>
        </w:rPr>
        <w:t>,</w:t>
      </w:r>
      <w:r>
        <w:rPr>
          <w:rFonts w:eastAsia="Times New Roman" w:cs="Times New Roman"/>
          <w:szCs w:val="24"/>
        </w:rPr>
        <w:t xml:space="preserve"> που έχουν κερδίσει δικαστικά αυτά τα χρήματα, αφού δίνετε</w:t>
      </w:r>
      <w:r>
        <w:rPr>
          <w:rFonts w:eastAsia="Times New Roman" w:cs="Times New Roman"/>
          <w:szCs w:val="24"/>
        </w:rPr>
        <w:t>,</w:t>
      </w:r>
      <w:r>
        <w:rPr>
          <w:rFonts w:eastAsia="Times New Roman" w:cs="Times New Roman"/>
          <w:szCs w:val="24"/>
        </w:rPr>
        <w:t xml:space="preserve"> ορθώς</w:t>
      </w:r>
      <w:r>
        <w:rPr>
          <w:rFonts w:eastAsia="Times New Roman" w:cs="Times New Roman"/>
          <w:szCs w:val="24"/>
        </w:rPr>
        <w:t>,</w:t>
      </w:r>
      <w:r>
        <w:rPr>
          <w:rFonts w:eastAsia="Times New Roman" w:cs="Times New Roman"/>
          <w:szCs w:val="24"/>
        </w:rPr>
        <w:t xml:space="preserve"> 315 εκατομμύρια σε συνταξιούχους</w:t>
      </w:r>
      <w:r>
        <w:rPr>
          <w:rFonts w:eastAsia="Times New Roman" w:cs="Times New Roman"/>
          <w:szCs w:val="24"/>
        </w:rPr>
        <w:t>,</w:t>
      </w:r>
      <w:r>
        <w:rPr>
          <w:rFonts w:eastAsia="Times New Roman" w:cs="Times New Roman"/>
          <w:szCs w:val="24"/>
        </w:rPr>
        <w:t xml:space="preserve"> που δεν έχουν κερδίσει δικαστικά. </w:t>
      </w:r>
      <w:r>
        <w:rPr>
          <w:rFonts w:eastAsia="Times New Roman" w:cs="Times New Roman"/>
          <w:szCs w:val="24"/>
        </w:rPr>
        <w:lastRenderedPageBreak/>
        <w:t>Έτσι, τουλάχιστον</w:t>
      </w:r>
      <w:r>
        <w:rPr>
          <w:rFonts w:eastAsia="Times New Roman" w:cs="Times New Roman"/>
          <w:szCs w:val="24"/>
        </w:rPr>
        <w:t>,</w:t>
      </w:r>
      <w:r>
        <w:rPr>
          <w:rFonts w:eastAsia="Times New Roman" w:cs="Times New Roman"/>
          <w:szCs w:val="24"/>
        </w:rPr>
        <w:t xml:space="preserve"> θα αποκαταστήσετε ένα αίσθημα δικαιοσύνης. Βάλτε τα υπόλοιπα χρήματα των </w:t>
      </w:r>
      <w:proofErr w:type="spellStart"/>
      <w:r>
        <w:rPr>
          <w:rFonts w:eastAsia="Times New Roman" w:cs="Times New Roman"/>
          <w:szCs w:val="24"/>
        </w:rPr>
        <w:t>ενστόλων</w:t>
      </w:r>
      <w:proofErr w:type="spellEnd"/>
      <w:r>
        <w:rPr>
          <w:rFonts w:eastAsia="Times New Roman" w:cs="Times New Roman"/>
          <w:szCs w:val="24"/>
        </w:rPr>
        <w:t>,</w:t>
      </w:r>
      <w:r>
        <w:rPr>
          <w:rFonts w:eastAsia="Times New Roman" w:cs="Times New Roman"/>
          <w:szCs w:val="24"/>
        </w:rPr>
        <w:t xml:space="preserve"> στον </w:t>
      </w:r>
      <w:r>
        <w:rPr>
          <w:rFonts w:eastAsia="Times New Roman" w:cs="Times New Roman"/>
          <w:szCs w:val="24"/>
        </w:rPr>
        <w:t>π</w:t>
      </w:r>
      <w:r>
        <w:rPr>
          <w:rFonts w:eastAsia="Times New Roman" w:cs="Times New Roman"/>
          <w:szCs w:val="24"/>
        </w:rPr>
        <w:t xml:space="preserve">ροϋπολογισμό </w:t>
      </w:r>
      <w:r>
        <w:rPr>
          <w:rFonts w:eastAsia="Times New Roman" w:cs="Times New Roman"/>
          <w:szCs w:val="24"/>
        </w:rPr>
        <w:t>που θα καταθέσετε αύριο για το 2018.</w:t>
      </w:r>
    </w:p>
    <w:p w14:paraId="6EF7246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Δώστε 250 εκατομμύρια</w:t>
      </w:r>
      <w:r>
        <w:rPr>
          <w:rFonts w:eastAsia="Times New Roman" w:cs="Times New Roman"/>
          <w:szCs w:val="24"/>
        </w:rPr>
        <w:t>,</w:t>
      </w:r>
      <w:r>
        <w:rPr>
          <w:rFonts w:eastAsia="Times New Roman" w:cs="Times New Roman"/>
          <w:szCs w:val="24"/>
        </w:rPr>
        <w:t xml:space="preserve"> για να αποπληρωθεί η δόση του Δεκεμβρίου από όλα τα δάνεια φυσικών προσώπων που δεν είναι ληξιπρόθεσμα, για να επιβραβευθούν κάποτε οι ταλαίπωροι συνεπείς, αυτοί που έσωσαν τις τράπεζες από νέα </w:t>
      </w:r>
      <w:proofErr w:type="spellStart"/>
      <w:r>
        <w:rPr>
          <w:rFonts w:eastAsia="Times New Roman" w:cs="Times New Roman"/>
          <w:szCs w:val="24"/>
        </w:rPr>
        <w:t>αν</w:t>
      </w:r>
      <w:r>
        <w:rPr>
          <w:rFonts w:eastAsia="Times New Roman" w:cs="Times New Roman"/>
          <w:szCs w:val="24"/>
        </w:rPr>
        <w:t>ακεφαλαιοποίηση</w:t>
      </w:r>
      <w:proofErr w:type="spellEnd"/>
      <w:r>
        <w:rPr>
          <w:rFonts w:eastAsia="Times New Roman" w:cs="Times New Roman"/>
          <w:szCs w:val="24"/>
        </w:rPr>
        <w:t xml:space="preserve"> και έσωσαν τα χρήματα και τις καταθέσεις των συνανθρώπων τους από «κούρεμα».</w:t>
      </w:r>
    </w:p>
    <w:p w14:paraId="6EF7246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Έτσι το μέρισμα της άδικης ελεημοσύνης θα γίνει τουλάχιστον μέρισμα αλληλεγγύης και επιβράβευσης. Οι συμπολίτες μας θα δουν ότι κάτι μικρό αλλάζει σήμερα και ίσως </w:t>
      </w:r>
      <w:r>
        <w:rPr>
          <w:rFonts w:eastAsia="Times New Roman" w:cs="Times New Roman"/>
          <w:szCs w:val="24"/>
        </w:rPr>
        <w:t>φωλιάσει η ελπίδα ότι κάτι μεγαλύτερο θα αλλάξει αύριο.</w:t>
      </w:r>
    </w:p>
    <w:p w14:paraId="6EF7246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EF72466"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6EF7246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6EF7246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έχουν ζητήσει τον λόγο ταυτόχρονα Κοινοβουλευτικοί Εκπρόσωποι και Πρόεδροι </w:t>
      </w:r>
      <w:r>
        <w:rPr>
          <w:rFonts w:eastAsia="Times New Roman" w:cs="Times New Roman"/>
          <w:szCs w:val="24"/>
        </w:rPr>
        <w:t>κ</w:t>
      </w:r>
      <w:r>
        <w:rPr>
          <w:rFonts w:eastAsia="Times New Roman" w:cs="Times New Roman"/>
          <w:szCs w:val="24"/>
        </w:rPr>
        <w:t xml:space="preserve">ομμάτων, θα κάνουμε τώρα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Προεδρείο μια διαχείριση χρόνου.</w:t>
      </w:r>
    </w:p>
    <w:p w14:paraId="6EF72469" w14:textId="77777777" w:rsidR="00E92729" w:rsidRDefault="0044197E">
      <w:pPr>
        <w:spacing w:line="600" w:lineRule="auto"/>
        <w:ind w:firstLine="720"/>
        <w:contextualSpacing/>
        <w:jc w:val="both"/>
        <w:rPr>
          <w:rFonts w:eastAsia="Times New Roman" w:cs="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w:t>
      </w:r>
      <w:r>
        <w:rPr>
          <w:rFonts w:eastAsia="Times New Roman"/>
          <w:szCs w:val="24"/>
        </w:rPr>
        <w:t>ν για την ιστορία του κτηρίου και τον τρόπο οργάνωσης και λειτουργίας της Βουλής, εξήντα τέσσερις μαθήτριες και μαθητές και τέσσερις συνοδοί εκπαιδευτικοί από το 1</w:t>
      </w:r>
      <w:r>
        <w:rPr>
          <w:rFonts w:eastAsia="Times New Roman"/>
          <w:szCs w:val="24"/>
          <w:vertAlign w:val="superscript"/>
        </w:rPr>
        <w:t>ο</w:t>
      </w:r>
      <w:r>
        <w:rPr>
          <w:rFonts w:eastAsia="Times New Roman"/>
          <w:szCs w:val="24"/>
        </w:rPr>
        <w:t xml:space="preserve"> Γενικό Λύκειο </w:t>
      </w:r>
      <w:proofErr w:type="spellStart"/>
      <w:r>
        <w:rPr>
          <w:rFonts w:eastAsia="Times New Roman"/>
          <w:szCs w:val="24"/>
        </w:rPr>
        <w:t>Ναυπάκτου</w:t>
      </w:r>
      <w:proofErr w:type="spellEnd"/>
      <w:r>
        <w:rPr>
          <w:rFonts w:eastAsia="Times New Roman"/>
          <w:szCs w:val="24"/>
        </w:rPr>
        <w:t>.</w:t>
      </w:r>
    </w:p>
    <w:p w14:paraId="6EF7246A" w14:textId="77777777" w:rsidR="00E92729" w:rsidRDefault="0044197E">
      <w:pPr>
        <w:spacing w:line="600" w:lineRule="auto"/>
        <w:ind w:firstLine="720"/>
        <w:contextualSpacing/>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6EF7246B"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w:t>
      </w:r>
      <w:r>
        <w:rPr>
          <w:rFonts w:eastAsia="Times New Roman" w:cs="Times New Roman"/>
          <w:szCs w:val="24"/>
        </w:rPr>
        <w:t>ς Βουλής)</w:t>
      </w:r>
    </w:p>
    <w:p w14:paraId="6EF7246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Κύριε Σταθάκη, έχετε τον λόγο για οκτώ λεπτά.</w:t>
      </w:r>
    </w:p>
    <w:p w14:paraId="6EF7246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Αγαπητές και αγαπητοί συνάδελφοι, προτίθεμαι να κάνω τρία πράγματα. Το πρώτο</w:t>
      </w:r>
      <w:r>
        <w:rPr>
          <w:rFonts w:eastAsia="Times New Roman" w:cs="Times New Roman"/>
          <w:szCs w:val="24"/>
        </w:rPr>
        <w:t>,</w:t>
      </w:r>
      <w:r>
        <w:rPr>
          <w:rFonts w:eastAsia="Times New Roman" w:cs="Times New Roman"/>
          <w:szCs w:val="24"/>
        </w:rPr>
        <w:t xml:space="preserve"> είναι να εξηγήσω τι είναι αυτό που εισάγεται σήμερα. Το δεύτερο</w:t>
      </w:r>
      <w:r>
        <w:rPr>
          <w:rFonts w:eastAsia="Times New Roman" w:cs="Times New Roman"/>
          <w:szCs w:val="24"/>
        </w:rPr>
        <w:t>,</w:t>
      </w:r>
      <w:r>
        <w:rPr>
          <w:rFonts w:eastAsia="Times New Roman" w:cs="Times New Roman"/>
          <w:szCs w:val="24"/>
        </w:rPr>
        <w:t xml:space="preserve"> είναι να απαντήσω σε μερικά από τα ερωτήματα που τέθηκαν από την Αντιπολίτευση, ποια είναι δηλαδή αυτά τα ΥΚΩ που πληρώνουμε. Είναι τωρινά; Εμείς τα δημιουργήσαμε ή έχουν ένα άλλο παρελθόν; Αν αποτελούν κοινωνικό μέρισμα ή όχι, ακούω ότι είναι χρήματα που</w:t>
      </w:r>
      <w:r>
        <w:rPr>
          <w:rFonts w:eastAsia="Times New Roman" w:cs="Times New Roman"/>
          <w:szCs w:val="24"/>
        </w:rPr>
        <w:t xml:space="preserve"> πάνε στη ΔΕΗ και δεν αποτελούν κοινωνικό μέρισμα </w:t>
      </w:r>
      <w:r>
        <w:rPr>
          <w:rFonts w:eastAsia="Times New Roman" w:cs="Times New Roman"/>
          <w:szCs w:val="24"/>
        </w:rPr>
        <w:t>κ</w:t>
      </w:r>
      <w:r>
        <w:rPr>
          <w:rFonts w:eastAsia="Times New Roman" w:cs="Times New Roman"/>
          <w:szCs w:val="24"/>
        </w:rPr>
        <w:t xml:space="preserve">αι το τρίτο που θα </w:t>
      </w:r>
      <w:r>
        <w:rPr>
          <w:rFonts w:eastAsia="Times New Roman" w:cs="Times New Roman"/>
          <w:szCs w:val="24"/>
        </w:rPr>
        <w:lastRenderedPageBreak/>
        <w:t>κάνω</w:t>
      </w:r>
      <w:r>
        <w:rPr>
          <w:rFonts w:eastAsia="Times New Roman" w:cs="Times New Roman"/>
          <w:szCs w:val="24"/>
        </w:rPr>
        <w:t>,</w:t>
      </w:r>
      <w:r>
        <w:rPr>
          <w:rFonts w:eastAsia="Times New Roman" w:cs="Times New Roman"/>
          <w:szCs w:val="24"/>
        </w:rPr>
        <w:t xml:space="preserve"> είναι ότι θα αναλύσω πώς μεταρρυθμίζουμε εμείς τα ισχύοντα ΥΚΩ και το κοινωνικό τιμολόγιο.</w:t>
      </w:r>
    </w:p>
    <w:p w14:paraId="6EF7246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Ξεκινάω από το πρώτο ερώτημα. Τα ΥΚΩ είναι τα χρήματα που πληρώνουμε για την ακριβή παραγ</w:t>
      </w:r>
      <w:r>
        <w:rPr>
          <w:rFonts w:eastAsia="Times New Roman" w:cs="Times New Roman"/>
          <w:szCs w:val="24"/>
        </w:rPr>
        <w:t>ωγής ενέργειας στα νησιά. Είναι κατά μέσο όρο 700</w:t>
      </w:r>
      <w:r>
        <w:rPr>
          <w:rFonts w:eastAsia="Times New Roman" w:cs="Times New Roman"/>
          <w:szCs w:val="24"/>
          <w:vertAlign w:val="superscript"/>
        </w:rPr>
        <w:t xml:space="preserve"> </w:t>
      </w:r>
      <w:r>
        <w:rPr>
          <w:rFonts w:eastAsia="Times New Roman" w:cs="Times New Roman"/>
          <w:szCs w:val="24"/>
        </w:rPr>
        <w:t>εκατομμύρια τον χρόνο, αφορά όλο το νησιωτικό σύμπλεγμα της χώρας. Εκεί η παραγωγή ενέργειας γίνεται, όπως ξέρετε, με πετρέλαιο, μαζούτ κ.λπ.</w:t>
      </w:r>
      <w:r>
        <w:rPr>
          <w:rFonts w:eastAsia="Times New Roman" w:cs="Times New Roman"/>
          <w:szCs w:val="24"/>
        </w:rPr>
        <w:t>.</w:t>
      </w:r>
      <w:r>
        <w:rPr>
          <w:rFonts w:eastAsia="Times New Roman" w:cs="Times New Roman"/>
          <w:szCs w:val="24"/>
        </w:rPr>
        <w:t xml:space="preserve"> Τα μισά είναι της Κρήτης και τα άλλα μισά των υπόλοιπων νησιών. </w:t>
      </w:r>
    </w:p>
    <w:p w14:paraId="6EF7246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δεύτερο είναι το κοινωνικό τιμολόγιο, το οποίο σήμερα λειτουργεί σε ένα επίπεδο γύρω στα 70 εκατομμύρια.</w:t>
      </w:r>
    </w:p>
    <w:p w14:paraId="6EF7247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Μέχρι στιγμής τα ΥΚΩ τα πληρώνουν αποκλειστικά όλοι οι καταναλωτές ενέργειας της χ</w:t>
      </w:r>
      <w:r>
        <w:rPr>
          <w:rFonts w:eastAsia="Times New Roman" w:cs="Times New Roman"/>
          <w:szCs w:val="24"/>
        </w:rPr>
        <w:t>ώρας. Άρα αυτή η διαφορά που κοστίζει η παραγωγή ρεύματος στα νησιά σε σχέση με την παραγωγή ρεύματος στην υπόλοιπη Ελλάδα -επαναλαμβάνω είναι πολύ μεγάλη η διαφορά του κόστους- όλα αυτά ενοποιούνται εντός του λογαριασμού</w:t>
      </w:r>
      <w:r>
        <w:rPr>
          <w:rFonts w:eastAsia="Times New Roman" w:cs="Times New Roman"/>
          <w:szCs w:val="24"/>
        </w:rPr>
        <w:t>,</w:t>
      </w:r>
      <w:r>
        <w:rPr>
          <w:rFonts w:eastAsia="Times New Roman" w:cs="Times New Roman"/>
          <w:szCs w:val="24"/>
        </w:rPr>
        <w:t xml:space="preserve"> που πληρώνουν κάθε μορφής καταναλ</w:t>
      </w:r>
      <w:r>
        <w:rPr>
          <w:rFonts w:eastAsia="Times New Roman" w:cs="Times New Roman"/>
          <w:szCs w:val="24"/>
        </w:rPr>
        <w:t>ωτές, νοικοκυριά, βιομηχανίες και ούτω καθεξής και ενοποιούμενα αυτά αποδίδονται στον παραγωγό αυτής της ενέργειας. Εν προκειμένω υπενθυμίζω ότι στα νησιά αποκλειστικός παραγωγός της ενέργειας είναι η ΔΕΗ.</w:t>
      </w:r>
    </w:p>
    <w:p w14:paraId="6EF7247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Μέχρι στιγμής, λοιπόν, όλα αυτά παράγονται, πληρών</w:t>
      </w:r>
      <w:r>
        <w:rPr>
          <w:rFonts w:eastAsia="Times New Roman" w:cs="Times New Roman"/>
          <w:szCs w:val="24"/>
        </w:rPr>
        <w:t>ονται από τους καταναλωτές. Η εισαγωγή σήμερα που κάνει η παρούσα Κυβέρνηση</w:t>
      </w:r>
      <w:r>
        <w:rPr>
          <w:rFonts w:eastAsia="Times New Roman" w:cs="Times New Roman"/>
          <w:szCs w:val="24"/>
        </w:rPr>
        <w:t>,</w:t>
      </w:r>
      <w:r>
        <w:rPr>
          <w:rFonts w:eastAsia="Times New Roman" w:cs="Times New Roman"/>
          <w:szCs w:val="24"/>
        </w:rPr>
        <w:t xml:space="preserve"> είναι ότι για πρώτη φορά ένα μέρος του κόστους των ΥΚΩ</w:t>
      </w:r>
      <w:r>
        <w:rPr>
          <w:rFonts w:eastAsia="Times New Roman" w:cs="Times New Roman"/>
          <w:szCs w:val="24"/>
        </w:rPr>
        <w:t>,</w:t>
      </w:r>
      <w:r>
        <w:rPr>
          <w:rFonts w:eastAsia="Times New Roman" w:cs="Times New Roman"/>
          <w:szCs w:val="24"/>
        </w:rPr>
        <w:t xml:space="preserve"> θα το πληρώσει ο </w:t>
      </w:r>
      <w:r>
        <w:rPr>
          <w:rFonts w:eastAsia="Times New Roman" w:cs="Times New Roman"/>
          <w:szCs w:val="24"/>
        </w:rPr>
        <w:t>π</w:t>
      </w:r>
      <w:r>
        <w:rPr>
          <w:rFonts w:eastAsia="Times New Roman" w:cs="Times New Roman"/>
          <w:szCs w:val="24"/>
        </w:rPr>
        <w:t xml:space="preserve">ροϋπολογισμός. Επαναλαμβάνω, η καινοτομία του άρθρου αυτού έγκειται στο ότι για πρώτη φορά ένα μέρος του </w:t>
      </w:r>
      <w:r>
        <w:rPr>
          <w:rFonts w:eastAsia="Times New Roman" w:cs="Times New Roman"/>
          <w:szCs w:val="24"/>
        </w:rPr>
        <w:t>βάρους αυτού</w:t>
      </w:r>
      <w:r>
        <w:rPr>
          <w:rFonts w:eastAsia="Times New Roman" w:cs="Times New Roman"/>
          <w:szCs w:val="24"/>
        </w:rPr>
        <w:t>,</w:t>
      </w:r>
      <w:r>
        <w:rPr>
          <w:rFonts w:eastAsia="Times New Roman" w:cs="Times New Roman"/>
          <w:szCs w:val="24"/>
        </w:rPr>
        <w:t xml:space="preserve"> θα το φέρει ο </w:t>
      </w:r>
      <w:r>
        <w:rPr>
          <w:rFonts w:eastAsia="Times New Roman" w:cs="Times New Roman"/>
          <w:szCs w:val="24"/>
        </w:rPr>
        <w:t>π</w:t>
      </w:r>
      <w:r>
        <w:rPr>
          <w:rFonts w:eastAsia="Times New Roman" w:cs="Times New Roman"/>
          <w:szCs w:val="24"/>
        </w:rPr>
        <w:t xml:space="preserve">ροϋπολογισμός. </w:t>
      </w:r>
    </w:p>
    <w:p w14:paraId="6EF7247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Ο στόχος είναι προφανής. Υπάρχει σε πάρα πολλές ευρωπαϊκές χώρες ένας επιμερισμός της πληρωμής των ΥΚΩ από καταναλωτές και προϋπολογισμό -σε πολλές χώρες φτάνει και το 50%, όπως στην Ισπανία και σε άλλες. Αυτός </w:t>
      </w:r>
      <w:r>
        <w:rPr>
          <w:rFonts w:eastAsia="Times New Roman" w:cs="Times New Roman"/>
          <w:szCs w:val="24"/>
        </w:rPr>
        <w:t xml:space="preserve">ο επιμερισμός είναι επιβεβλημένος για κοινωνικούς και άλλους λόγους. Στη συγκεκριμένη συγκυρία εάν δεν το έφερε ο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w:t>
      </w:r>
      <w:r>
        <w:rPr>
          <w:rFonts w:eastAsia="Times New Roman" w:cs="Times New Roman"/>
          <w:szCs w:val="24"/>
        </w:rPr>
        <w:t xml:space="preserve"> μιλάμε για μια αύξηση των τιμολογίων του ηλεκτρικού ρεύματος της τάξης του 7% με 10%. Φαντάζομαι κανείς σε αυτή την Αίθουσα</w:t>
      </w:r>
      <w:r>
        <w:rPr>
          <w:rFonts w:eastAsia="Times New Roman" w:cs="Times New Roman"/>
          <w:szCs w:val="24"/>
        </w:rPr>
        <w:t>,</w:t>
      </w:r>
      <w:r>
        <w:rPr>
          <w:rFonts w:eastAsia="Times New Roman" w:cs="Times New Roman"/>
          <w:szCs w:val="24"/>
        </w:rPr>
        <w:t xml:space="preserve"> δ</w:t>
      </w:r>
      <w:r>
        <w:rPr>
          <w:rFonts w:eastAsia="Times New Roman" w:cs="Times New Roman"/>
          <w:szCs w:val="24"/>
        </w:rPr>
        <w:t>εν είναι έτοιμος να προκρίνει αυτή τη λύση για τα επόμενα χρόνια.</w:t>
      </w:r>
    </w:p>
    <w:p w14:paraId="6EF7247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και τελειώνω με την εισαγωγή για τα ΥΚΩ, τα τελευταία αποκλιμακώνονται από τούδε και στο εξής εξαιτίας των διασυνδέσεων των νησιών και του γεγονότος ότι σταδιακά θα τεθούν μέχρι το </w:t>
      </w:r>
      <w:r>
        <w:rPr>
          <w:rFonts w:eastAsia="Times New Roman" w:cs="Times New Roman"/>
          <w:szCs w:val="24"/>
        </w:rPr>
        <w:t xml:space="preserve">2023 εκτός λειτουργίας οι μονάδες που παράγουν </w:t>
      </w:r>
      <w:r>
        <w:rPr>
          <w:rFonts w:eastAsia="Times New Roman" w:cs="Times New Roman"/>
          <w:szCs w:val="24"/>
        </w:rPr>
        <w:lastRenderedPageBreak/>
        <w:t>ενέργεια στα νησιά. Στην Κρήτη, εάν ισχύσει το πρόγραμμα 2020 και 2023, θα αποσυνδεθούν οι μονάδες και θα είναι μόνο κάποιες</w:t>
      </w:r>
      <w:r>
        <w:rPr>
          <w:rFonts w:eastAsia="Times New Roman" w:cs="Times New Roman"/>
          <w:szCs w:val="24"/>
        </w:rPr>
        <w:t>,</w:t>
      </w:r>
      <w:r>
        <w:rPr>
          <w:rFonts w:eastAsia="Times New Roman" w:cs="Times New Roman"/>
          <w:szCs w:val="24"/>
        </w:rPr>
        <w:t xml:space="preserve"> που χρειάζονται για τη σταθερότητα του συστήματος μόλις διασυνδεθεί με Πελοπόννησο </w:t>
      </w:r>
      <w:r>
        <w:rPr>
          <w:rFonts w:eastAsia="Times New Roman" w:cs="Times New Roman"/>
          <w:szCs w:val="24"/>
        </w:rPr>
        <w:t>και Αττική. Στις Κυκλάδες</w:t>
      </w:r>
      <w:r>
        <w:rPr>
          <w:rFonts w:eastAsia="Times New Roman" w:cs="Times New Roman"/>
          <w:szCs w:val="24"/>
        </w:rPr>
        <w:t>,</w:t>
      </w:r>
      <w:r>
        <w:rPr>
          <w:rFonts w:eastAsia="Times New Roman" w:cs="Times New Roman"/>
          <w:szCs w:val="24"/>
        </w:rPr>
        <w:t xml:space="preserve"> η πρώτη φάση ολοκληρώνεται το 2018 -άρα είναι μια μεγάλη μερίδα νησιών</w:t>
      </w:r>
      <w:r>
        <w:rPr>
          <w:rFonts w:eastAsia="Times New Roman" w:cs="Times New Roman"/>
          <w:szCs w:val="24"/>
        </w:rPr>
        <w:t>,</w:t>
      </w:r>
      <w:r>
        <w:rPr>
          <w:rFonts w:eastAsia="Times New Roman" w:cs="Times New Roman"/>
          <w:szCs w:val="24"/>
        </w:rPr>
        <w:t xml:space="preserve"> που θα διασυνδεθεί- και η δεύτερη φάση το 2020.</w:t>
      </w:r>
    </w:p>
    <w:p w14:paraId="6EF7247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Μπαίνω στο δεύτερο ερώτημα</w:t>
      </w:r>
      <w:r>
        <w:rPr>
          <w:rFonts w:eastAsia="Times New Roman" w:cs="Times New Roman"/>
          <w:szCs w:val="24"/>
        </w:rPr>
        <w:t>,</w:t>
      </w:r>
      <w:r>
        <w:rPr>
          <w:rFonts w:eastAsia="Times New Roman" w:cs="Times New Roman"/>
          <w:szCs w:val="24"/>
        </w:rPr>
        <w:t xml:space="preserve"> σχετικά με το ποια ΥΚΩ πληρώνουμε και αν είναι κοινωνικό μέρισμα ή όχι. Καταθέτω </w:t>
      </w:r>
      <w:r>
        <w:rPr>
          <w:rFonts w:eastAsia="Times New Roman" w:cs="Times New Roman"/>
          <w:szCs w:val="24"/>
        </w:rPr>
        <w:t xml:space="preserve">στη Βουλή το συσσωρευτικό έλλειμμα των ΥΚΩ. </w:t>
      </w:r>
    </w:p>
    <w:p w14:paraId="6EF7247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κ. Γεώργιος Σταθάκης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EF7247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2012 και κάθε χρόνο βγαίνει ένα ισοζύγιο, δηλαδή, αυτά που πλήρωσαν οι καταναλωτές</w:t>
      </w:r>
      <w:r>
        <w:rPr>
          <w:rFonts w:eastAsia="Times New Roman" w:cs="Times New Roman"/>
          <w:szCs w:val="24"/>
        </w:rPr>
        <w:t>,</w:t>
      </w:r>
      <w:r>
        <w:rPr>
          <w:rFonts w:eastAsia="Times New Roman" w:cs="Times New Roman"/>
          <w:szCs w:val="24"/>
        </w:rPr>
        <w:t xml:space="preserve"> έφταναν για το κόστος παραγωγής της ενέργειας στα νησιά; Το 2012 δεν έφτασαν. Για την ακρίβεια υπήρχε ένα έλλειμμα 156 εκατομμυρίων. Το 2013 πάλι δεν έφτασαν και προστέθηκ</w:t>
      </w:r>
      <w:r>
        <w:rPr>
          <w:rFonts w:eastAsia="Times New Roman" w:cs="Times New Roman"/>
          <w:szCs w:val="24"/>
        </w:rPr>
        <w:t xml:space="preserve">αν άλλα 148 εκατομμύρια </w:t>
      </w:r>
      <w:r>
        <w:rPr>
          <w:rFonts w:eastAsia="Times New Roman" w:cs="Times New Roman"/>
          <w:szCs w:val="24"/>
        </w:rPr>
        <w:t>κ</w:t>
      </w:r>
      <w:r>
        <w:rPr>
          <w:rFonts w:eastAsia="Times New Roman" w:cs="Times New Roman"/>
          <w:szCs w:val="24"/>
        </w:rPr>
        <w:t xml:space="preserve">αι το 2014 -άκουγα με δέος τον κ. Κουτσούκο- προστέθηκαν άλλα 92 εκατομμύρια. Το άθροισμα είναι 393 το 2012, 2013 και το 2014. </w:t>
      </w:r>
    </w:p>
    <w:p w14:paraId="6EF7247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Μετά ήρθε αυτή η «φρικτή» Κυβέρνηση του ΣΥΡΙΖΑ και για διάφορους λόγους ακόμα και τα ΥΚΩ το 2015 και το</w:t>
      </w:r>
      <w:r>
        <w:rPr>
          <w:rFonts w:eastAsia="Times New Roman" w:cs="Times New Roman"/>
          <w:szCs w:val="24"/>
        </w:rPr>
        <w:t xml:space="preserve"> 2016 ήταν 22 εκατομμύρια και μείον 55 εκατομμύρια, δηλαδή, συν 33 εκατομμύρια. Τα 360 που δίνουμε σήμερα</w:t>
      </w:r>
      <w:r>
        <w:rPr>
          <w:rFonts w:eastAsia="Times New Roman" w:cs="Times New Roman"/>
          <w:szCs w:val="24"/>
        </w:rPr>
        <w:t>,</w:t>
      </w:r>
      <w:r>
        <w:rPr>
          <w:rFonts w:eastAsia="Times New Roman" w:cs="Times New Roman"/>
          <w:szCs w:val="24"/>
        </w:rPr>
        <w:t xml:space="preserve"> είναι τα ελλείμματα του 2012, 2013, 2014</w:t>
      </w:r>
      <w:r>
        <w:rPr>
          <w:rFonts w:eastAsia="Times New Roman" w:cs="Times New Roman"/>
          <w:szCs w:val="24"/>
        </w:rPr>
        <w:t>,</w:t>
      </w:r>
      <w:r>
        <w:rPr>
          <w:rFonts w:eastAsia="Times New Roman" w:cs="Times New Roman"/>
          <w:szCs w:val="24"/>
        </w:rPr>
        <w:t xml:space="preserve"> μειωμένα κατά 30 εκατομμύρια από τη «φρικτή» περίοδο του ΣΥΡΙΖΑ.</w:t>
      </w:r>
    </w:p>
    <w:p w14:paraId="6EF72478"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w:t>
      </w:r>
      <w:r>
        <w:rPr>
          <w:rFonts w:eastAsia="Times New Roman" w:cs="Times New Roman"/>
          <w:szCs w:val="24"/>
        </w:rPr>
        <w:t>Α και των ΑΝΕΛ)</w:t>
      </w:r>
    </w:p>
    <w:p w14:paraId="6EF7247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Δεύτερο ερώτημα</w:t>
      </w:r>
      <w:r>
        <w:rPr>
          <w:rFonts w:eastAsia="Times New Roman" w:cs="Times New Roman"/>
          <w:szCs w:val="24"/>
        </w:rPr>
        <w:t>.</w:t>
      </w:r>
      <w:r>
        <w:rPr>
          <w:rFonts w:eastAsia="Times New Roman" w:cs="Times New Roman"/>
          <w:szCs w:val="24"/>
        </w:rPr>
        <w:t xml:space="preserve"> Είναι κοινωνικό μέρισμα ή όχι; Γιατί ακούω όλες αυτές τις ιστορίες ότι δίνουμε μεν ένα και πλέον δισεκατομμύριο, αλλά μόνο τα 720 είναι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Η απάντησή μου είναι απόλυτα σαφής</w:t>
      </w:r>
      <w:r>
        <w:rPr>
          <w:rFonts w:eastAsia="Times New Roman" w:cs="Times New Roman"/>
          <w:szCs w:val="24"/>
        </w:rPr>
        <w:t>.</w:t>
      </w:r>
      <w:r>
        <w:rPr>
          <w:rFonts w:eastAsia="Times New Roman" w:cs="Times New Roman"/>
          <w:szCs w:val="24"/>
        </w:rPr>
        <w:t xml:space="preserve"> Σαφώς και είναι κοινωνικό μέρισμα</w:t>
      </w:r>
      <w:r>
        <w:rPr>
          <w:rFonts w:eastAsia="Times New Roman" w:cs="Times New Roman"/>
          <w:szCs w:val="24"/>
        </w:rPr>
        <w:t>,</w:t>
      </w:r>
      <w:r>
        <w:rPr>
          <w:rFonts w:eastAsia="Times New Roman" w:cs="Times New Roman"/>
          <w:szCs w:val="24"/>
        </w:rPr>
        <w:t xml:space="preserve"> παίρνοντα</w:t>
      </w:r>
      <w:r>
        <w:rPr>
          <w:rFonts w:eastAsia="Times New Roman" w:cs="Times New Roman"/>
          <w:szCs w:val="24"/>
        </w:rPr>
        <w:t>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δεδομένα αυτά που μόλις σας ανέλυσα και ότι η εναλλακτική λύση για την αποπληρωμή αυτού του συσσωρευμένου χρέους είναι η αύξηση των λογαριασμών του ηλεκτρισμού.</w:t>
      </w:r>
    </w:p>
    <w:p w14:paraId="6EF7247A"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Είναι μία σαφής επιλογή της Κυβέρνησης</w:t>
      </w:r>
      <w:r>
        <w:rPr>
          <w:rFonts w:eastAsia="Times New Roman" w:cs="Times New Roman"/>
          <w:szCs w:val="24"/>
        </w:rPr>
        <w:t>,</w:t>
      </w:r>
      <w:r>
        <w:rPr>
          <w:rFonts w:eastAsia="Times New Roman" w:cs="Times New Roman"/>
          <w:szCs w:val="24"/>
        </w:rPr>
        <w:t xml:space="preserve"> αυτό το μεγάλο συσσωρευμένο έλλειμμα να το αποδώσει τώρα και ταυτόχρονα να μην </w:t>
      </w:r>
      <w:r w:rsidRPr="00DD6496">
        <w:rPr>
          <w:rFonts w:eastAsia="Times New Roman" w:cs="Times New Roman"/>
          <w:szCs w:val="24"/>
        </w:rPr>
        <w:t xml:space="preserve">οδηγήσει σε μία αύξηση των τιμών, η οποία θα ήταν δυσανάλογη με τις οικονομικές συνθήκες και θα έχει μεγάλο κοινωνικό </w:t>
      </w:r>
      <w:r w:rsidRPr="00AF33EA">
        <w:rPr>
          <w:rFonts w:eastAsia="Times New Roman" w:cs="Times New Roman"/>
          <w:szCs w:val="24"/>
        </w:rPr>
        <w:t xml:space="preserve">κόστος. </w:t>
      </w:r>
    </w:p>
    <w:p w14:paraId="6EF7247B" w14:textId="77777777" w:rsidR="00E92729" w:rsidRDefault="0044197E">
      <w:pPr>
        <w:spacing w:after="0" w:line="600" w:lineRule="auto"/>
        <w:ind w:firstLine="720"/>
        <w:contextualSpacing/>
        <w:jc w:val="both"/>
        <w:rPr>
          <w:rFonts w:eastAsia="Times New Roman" w:cs="Times New Roman"/>
          <w:szCs w:val="24"/>
        </w:rPr>
      </w:pPr>
      <w:r w:rsidRPr="00DD6496">
        <w:rPr>
          <w:rFonts w:eastAsia="Times New Roman" w:cs="Times New Roman"/>
          <w:szCs w:val="24"/>
        </w:rPr>
        <w:lastRenderedPageBreak/>
        <w:t xml:space="preserve">Ως προς το εάν είναι κρατική ενίσχυση ή όχι, </w:t>
      </w:r>
      <w:r w:rsidRPr="00DD6496">
        <w:rPr>
          <w:rFonts w:eastAsia="Times New Roman" w:cs="Times New Roman"/>
          <w:szCs w:val="24"/>
        </w:rPr>
        <w:t>απορρίπτω μετά βεβαιότητας οποιαδήποτε τέτοια συζήτηση. Τα ΥΚΩ είναι αναγνωρισμένο στοιχείο και επιτρέπεται να προσφέρουν, όπως ανέφερα και τα παραδείγματα πριν, αναγνωρισμένη πολιτική στις χώρες που έχουν νησιά και δεν θα πρέπει να μας απασχολεί σε κα</w:t>
      </w:r>
      <w:r w:rsidRPr="00DD6496">
        <w:rPr>
          <w:rFonts w:eastAsia="Times New Roman" w:cs="Times New Roman"/>
          <w:szCs w:val="24"/>
        </w:rPr>
        <w:t>μ</w:t>
      </w:r>
      <w:r w:rsidRPr="00DD6496">
        <w:rPr>
          <w:rFonts w:eastAsia="Times New Roman" w:cs="Times New Roman"/>
          <w:szCs w:val="24"/>
        </w:rPr>
        <w:t>μία</w:t>
      </w:r>
      <w:r w:rsidRPr="00DD6496">
        <w:rPr>
          <w:rFonts w:eastAsia="Times New Roman" w:cs="Times New Roman"/>
          <w:szCs w:val="24"/>
        </w:rPr>
        <w:t xml:space="preserve"> περίπτωση αυτό το θέμα. </w:t>
      </w:r>
    </w:p>
    <w:p w14:paraId="6EF7247C" w14:textId="77777777" w:rsidR="00E92729" w:rsidRDefault="0044197E">
      <w:pPr>
        <w:spacing w:after="0" w:line="600" w:lineRule="auto"/>
        <w:ind w:firstLine="720"/>
        <w:contextualSpacing/>
        <w:jc w:val="both"/>
        <w:rPr>
          <w:rFonts w:eastAsia="Times New Roman" w:cs="Times New Roman"/>
          <w:szCs w:val="24"/>
        </w:rPr>
      </w:pPr>
      <w:r w:rsidRPr="00DD6496">
        <w:rPr>
          <w:rFonts w:eastAsia="Times New Roman" w:cs="Times New Roman"/>
          <w:szCs w:val="24"/>
        </w:rPr>
        <w:t xml:space="preserve">Σχετικά με το τρίτο και τελευταίο θέμα το τι αλλάζουμε στα ΥΚΩ και στον </w:t>
      </w:r>
      <w:r w:rsidRPr="00AF33EA">
        <w:rPr>
          <w:rFonts w:eastAsia="Times New Roman" w:cs="Times New Roman"/>
          <w:szCs w:val="24"/>
        </w:rPr>
        <w:t>ΚΟΤ από τώρα μέχρι το 20</w:t>
      </w:r>
      <w:r>
        <w:rPr>
          <w:rFonts w:eastAsia="Times New Roman" w:cs="Times New Roman"/>
          <w:szCs w:val="24"/>
        </w:rPr>
        <w:t>2</w:t>
      </w:r>
      <w:r w:rsidRPr="00AF33EA">
        <w:rPr>
          <w:rFonts w:eastAsia="Times New Roman" w:cs="Times New Roman"/>
          <w:szCs w:val="24"/>
        </w:rPr>
        <w:t xml:space="preserve">3 η αποτίμηση των ΥΚΩ ετησίως, έστω και </w:t>
      </w:r>
      <w:proofErr w:type="spellStart"/>
      <w:r w:rsidRPr="00282040">
        <w:rPr>
          <w:rFonts w:eastAsia="Times New Roman" w:cs="Times New Roman"/>
          <w:szCs w:val="24"/>
        </w:rPr>
        <w:t>αποκλιμακούμενα</w:t>
      </w:r>
      <w:proofErr w:type="spellEnd"/>
      <w:r w:rsidRPr="00282040">
        <w:rPr>
          <w:rFonts w:eastAsia="Times New Roman" w:cs="Times New Roman"/>
          <w:szCs w:val="24"/>
        </w:rPr>
        <w:t xml:space="preserve"> λόγω των διασυνδέσεων, αποτελεί αντικείμενο υπολογισμού. </w:t>
      </w:r>
    </w:p>
    <w:p w14:paraId="6EF7247D"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Το κάνουμε αυτό και</w:t>
      </w:r>
      <w:r>
        <w:rPr>
          <w:rFonts w:eastAsia="Times New Roman" w:cs="Times New Roman"/>
          <w:szCs w:val="24"/>
        </w:rPr>
        <w:t xml:space="preserve"> ένα μέρος από αυτά θα συνεχίσει να πληρώνεται από τον προϋπολογισμό, προκειμένου να αποφύγουμε οποιαδήποτε αύξηση ρεύματος, πολύ περισσότερο να έχουμε μία ευχέρεια καλύτερης διαχείρισης των ΥΚΩ </w:t>
      </w:r>
      <w:r>
        <w:rPr>
          <w:rFonts w:eastAsia="Times New Roman" w:cs="Times New Roman"/>
          <w:szCs w:val="24"/>
        </w:rPr>
        <w:t>κ</w:t>
      </w:r>
      <w:r>
        <w:rPr>
          <w:rFonts w:eastAsia="Times New Roman" w:cs="Times New Roman"/>
          <w:szCs w:val="24"/>
        </w:rPr>
        <w:t xml:space="preserve">αι εδώ μπαίνω στην πρώτη μεταρρύθμιση που ετοιμάζουμε. </w:t>
      </w:r>
    </w:p>
    <w:p w14:paraId="6EF7247E"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Τα Υ</w:t>
      </w:r>
      <w:r>
        <w:rPr>
          <w:rFonts w:eastAsia="Times New Roman" w:cs="Times New Roman"/>
          <w:szCs w:val="24"/>
        </w:rPr>
        <w:t>ΚΩ όπως ξέρετε και το καταλάβαμε οι περισσότεροι πέρυσι τον χειμώνα, τιμολογούνται μέσα από μία διαδικασία προοδευτικής φορολόγησης, που έχει τον χαρακτήρα μίας απότομης σκάλας</w:t>
      </w:r>
      <w:r>
        <w:rPr>
          <w:rFonts w:eastAsia="Times New Roman" w:cs="Times New Roman"/>
          <w:szCs w:val="24"/>
        </w:rPr>
        <w:t>.</w:t>
      </w:r>
      <w:r>
        <w:rPr>
          <w:rFonts w:eastAsia="Times New Roman" w:cs="Times New Roman"/>
          <w:szCs w:val="24"/>
        </w:rPr>
        <w:t xml:space="preserve"> Εάν δαπανάτε μέχρι 1</w:t>
      </w:r>
      <w:r>
        <w:rPr>
          <w:rFonts w:eastAsia="Times New Roman" w:cs="Times New Roman"/>
          <w:szCs w:val="24"/>
        </w:rPr>
        <w:t xml:space="preserve">. </w:t>
      </w:r>
      <w:r>
        <w:rPr>
          <w:rFonts w:eastAsia="Times New Roman" w:cs="Times New Roman"/>
          <w:szCs w:val="24"/>
        </w:rPr>
        <w:t>600</w:t>
      </w:r>
      <w:r>
        <w:rPr>
          <w:rFonts w:eastAsia="Times New Roman" w:cs="Times New Roman"/>
          <w:szCs w:val="24"/>
        </w:rPr>
        <w:t xml:space="preserve"> </w:t>
      </w:r>
      <w:r>
        <w:rPr>
          <w:rFonts w:eastAsia="Times New Roman" w:cs="Times New Roman"/>
          <w:szCs w:val="24"/>
          <w:lang w:val="en-US"/>
        </w:rPr>
        <w:t>KWh</w:t>
      </w:r>
      <w:r>
        <w:rPr>
          <w:rFonts w:eastAsia="Times New Roman" w:cs="Times New Roman"/>
          <w:szCs w:val="24"/>
        </w:rPr>
        <w:t xml:space="preserve">, πληρώνετε ένα </w:t>
      </w:r>
      <w:r>
        <w:rPr>
          <w:rFonts w:eastAsia="Times New Roman" w:cs="Times New Roman"/>
          <w:szCs w:val="24"/>
        </w:rPr>
        <w:lastRenderedPageBreak/>
        <w:t>συγκεκριμένο ποσοστό ΥΚΩ. Μόλις π</w:t>
      </w:r>
      <w:r>
        <w:rPr>
          <w:rFonts w:eastAsia="Times New Roman" w:cs="Times New Roman"/>
          <w:szCs w:val="24"/>
        </w:rPr>
        <w:t>άτε 1</w:t>
      </w:r>
      <w:r>
        <w:rPr>
          <w:rFonts w:eastAsia="Times New Roman" w:cs="Times New Roman"/>
          <w:szCs w:val="24"/>
        </w:rPr>
        <w:t>.</w:t>
      </w:r>
      <w:r>
        <w:rPr>
          <w:rFonts w:eastAsia="Times New Roman" w:cs="Times New Roman"/>
          <w:szCs w:val="24"/>
        </w:rPr>
        <w:t>601 μονάδες στην κατανάλωσή σας, η σκάλα ανεβαίνει το επόμενο σκαλί και πληρώνετε και όλη την ενέργεια με αυτόν τον τρόπο. Μόλις περάσετε τις 2</w:t>
      </w:r>
      <w:r>
        <w:rPr>
          <w:rFonts w:eastAsia="Times New Roman" w:cs="Times New Roman"/>
          <w:szCs w:val="24"/>
        </w:rPr>
        <w:t>.</w:t>
      </w:r>
      <w:r>
        <w:rPr>
          <w:rFonts w:eastAsia="Times New Roman" w:cs="Times New Roman"/>
          <w:szCs w:val="24"/>
        </w:rPr>
        <w:t>001</w:t>
      </w:r>
      <w:r>
        <w:rPr>
          <w:rFonts w:eastAsia="Times New Roman" w:cs="Times New Roman"/>
          <w:szCs w:val="24"/>
        </w:rPr>
        <w:t xml:space="preserve"> </w:t>
      </w:r>
      <w:r>
        <w:rPr>
          <w:rFonts w:eastAsia="Times New Roman" w:cs="Times New Roman"/>
          <w:szCs w:val="24"/>
          <w:lang w:val="en-US"/>
        </w:rPr>
        <w:t>KWh</w:t>
      </w:r>
      <w:r>
        <w:rPr>
          <w:rFonts w:eastAsia="Times New Roman" w:cs="Times New Roman"/>
          <w:szCs w:val="24"/>
        </w:rPr>
        <w:t xml:space="preserve">, πάλι έχουμε μία τεράστια σκάλα. </w:t>
      </w:r>
    </w:p>
    <w:p w14:paraId="6EF7247F"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ο τρόπος αποτίμησης δημιουργεί αλλαγή γι’ αυτούς που πέρυσι </w:t>
      </w:r>
      <w:r>
        <w:rPr>
          <w:rFonts w:eastAsia="Times New Roman" w:cs="Times New Roman"/>
          <w:szCs w:val="24"/>
        </w:rPr>
        <w:t>είχαν μία μικρή αύξηση κατανάλωσης και άλλαξαν κλίμακα και σκάλα και είδαν μία δυσανάλογη αύξηση των ΥΚΩ.</w:t>
      </w:r>
    </w:p>
    <w:p w14:paraId="6EF72480"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Η πρώτη βασική αλλαγή που κάνουμε</w:t>
      </w:r>
      <w:r>
        <w:rPr>
          <w:rFonts w:eastAsia="Times New Roman" w:cs="Times New Roman"/>
          <w:szCs w:val="24"/>
        </w:rPr>
        <w:t>,</w:t>
      </w:r>
      <w:r>
        <w:rPr>
          <w:rFonts w:eastAsia="Times New Roman" w:cs="Times New Roman"/>
          <w:szCs w:val="24"/>
        </w:rPr>
        <w:t xml:space="preserve"> είναι ότι αυτή τη σκάλα την κάνουμε ευθεία ή με μία καμπύλη, διατηρώντας αυτή την προοδευτικότητα, προκειμένου τα ν</w:t>
      </w:r>
      <w:r>
        <w:rPr>
          <w:rFonts w:eastAsia="Times New Roman" w:cs="Times New Roman"/>
          <w:szCs w:val="24"/>
        </w:rPr>
        <w:t>οικοκυριά που έχουν πολύ υψηλές καταναλώσεις, όπως πληρώνουν κατά τι μεγαλύτερη τιμή ρεύματος, το ίδιο να συμβαίνει και με τα ΥΚΩ.</w:t>
      </w:r>
    </w:p>
    <w:p w14:paraId="6EF72481"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Άρα η πρώτη βασική αλλαγή που κάνουμε</w:t>
      </w:r>
      <w:r>
        <w:rPr>
          <w:rFonts w:eastAsia="Times New Roman" w:cs="Times New Roman"/>
          <w:szCs w:val="24"/>
        </w:rPr>
        <w:t>,</w:t>
      </w:r>
      <w:r>
        <w:rPr>
          <w:rFonts w:eastAsia="Times New Roman" w:cs="Times New Roman"/>
          <w:szCs w:val="24"/>
        </w:rPr>
        <w:t xml:space="preserve"> είναι να εξομαλύνουμε αυτή την καμπύλη των ΥΚΩ, ακριβώς για να γίνει δικαιότερη αποτίμ</w:t>
      </w:r>
      <w:r>
        <w:rPr>
          <w:rFonts w:eastAsia="Times New Roman" w:cs="Times New Roman"/>
          <w:szCs w:val="24"/>
        </w:rPr>
        <w:t xml:space="preserve">ηση και να αποφύγουμε φαινόμενα, όπως υπήρχαν μέχρι τώρα. </w:t>
      </w:r>
    </w:p>
    <w:p w14:paraId="6EF72482"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Αυτή είναι τομή, σε συνδυασμό με την αλλαγή των τιμών κατά τι, η οποία θα επηρεάσει απόλυτα δύο κατηγορίες καταναλωτών, τη μεγάλη μάζα των καταναλωτών που είναι ανάμεσα στις 1</w:t>
      </w:r>
      <w:r>
        <w:rPr>
          <w:rFonts w:eastAsia="Times New Roman" w:cs="Times New Roman"/>
          <w:szCs w:val="24"/>
        </w:rPr>
        <w:t>.</w:t>
      </w:r>
      <w:r>
        <w:rPr>
          <w:rFonts w:eastAsia="Times New Roman" w:cs="Times New Roman"/>
          <w:szCs w:val="24"/>
        </w:rPr>
        <w:t>600 και 2</w:t>
      </w:r>
      <w:r>
        <w:rPr>
          <w:rFonts w:eastAsia="Times New Roman" w:cs="Times New Roman"/>
          <w:szCs w:val="24"/>
        </w:rPr>
        <w:t>.</w:t>
      </w:r>
      <w:r>
        <w:rPr>
          <w:rFonts w:eastAsia="Times New Roman" w:cs="Times New Roman"/>
          <w:szCs w:val="24"/>
        </w:rPr>
        <w:t>000</w:t>
      </w:r>
      <w:r>
        <w:rPr>
          <w:rFonts w:eastAsia="Times New Roman" w:cs="Times New Roman"/>
          <w:szCs w:val="24"/>
        </w:rPr>
        <w:t xml:space="preserve"> </w:t>
      </w:r>
      <w:r>
        <w:rPr>
          <w:rFonts w:eastAsia="Times New Roman" w:cs="Times New Roman"/>
          <w:szCs w:val="24"/>
          <w:lang w:val="en-US"/>
        </w:rPr>
        <w:t>KWh</w:t>
      </w:r>
      <w:r w:rsidRPr="004F5F1F">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κυρίως τη μεσαία τάξη που είναι </w:t>
      </w:r>
      <w:r>
        <w:rPr>
          <w:rFonts w:eastAsia="Times New Roman" w:cs="Times New Roman"/>
          <w:szCs w:val="24"/>
        </w:rPr>
        <w:lastRenderedPageBreak/>
        <w:t>λίγο πάνω από τις 2</w:t>
      </w:r>
      <w:r>
        <w:rPr>
          <w:rFonts w:eastAsia="Times New Roman" w:cs="Times New Roman"/>
          <w:szCs w:val="24"/>
        </w:rPr>
        <w:t>.</w:t>
      </w:r>
      <w:r>
        <w:rPr>
          <w:rFonts w:eastAsia="Times New Roman" w:cs="Times New Roman"/>
          <w:szCs w:val="24"/>
        </w:rPr>
        <w:t>000</w:t>
      </w:r>
      <w:r>
        <w:rPr>
          <w:rFonts w:eastAsia="Times New Roman" w:cs="Times New Roman"/>
          <w:szCs w:val="24"/>
        </w:rPr>
        <w:t xml:space="preserve"> </w:t>
      </w:r>
      <w:r>
        <w:rPr>
          <w:rFonts w:eastAsia="Times New Roman" w:cs="Times New Roman"/>
          <w:szCs w:val="24"/>
          <w:lang w:val="en-US"/>
        </w:rPr>
        <w:t>KWh</w:t>
      </w:r>
      <w:r>
        <w:rPr>
          <w:rFonts w:eastAsia="Times New Roman" w:cs="Times New Roman"/>
          <w:szCs w:val="24"/>
        </w:rPr>
        <w:t>, δηλαδή 2</w:t>
      </w:r>
      <w:r>
        <w:rPr>
          <w:rFonts w:eastAsia="Times New Roman" w:cs="Times New Roman"/>
          <w:szCs w:val="24"/>
        </w:rPr>
        <w:t>.</w:t>
      </w:r>
      <w:r>
        <w:rPr>
          <w:rFonts w:eastAsia="Times New Roman" w:cs="Times New Roman"/>
          <w:szCs w:val="24"/>
        </w:rPr>
        <w:t>001 με 2</w:t>
      </w:r>
      <w:r>
        <w:rPr>
          <w:rFonts w:eastAsia="Times New Roman" w:cs="Times New Roman"/>
          <w:szCs w:val="24"/>
        </w:rPr>
        <w:t>.</w:t>
      </w:r>
      <w:r>
        <w:rPr>
          <w:rFonts w:eastAsia="Times New Roman" w:cs="Times New Roman"/>
          <w:szCs w:val="24"/>
        </w:rPr>
        <w:t>500. Σε αυτή την κατηγορία η διαφορά στην αποτίμηση των ΥΚΩ θα είναι σημαντική. Άρα προχωράμε σε μία ελάφρυνση ταυτόχρονα των λογαριασμών</w:t>
      </w:r>
      <w:r w:rsidRPr="004F5F1F">
        <w:rPr>
          <w:rFonts w:eastAsia="Times New Roman" w:cs="Times New Roman"/>
          <w:szCs w:val="24"/>
        </w:rPr>
        <w:t>,</w:t>
      </w:r>
      <w:r>
        <w:rPr>
          <w:rFonts w:eastAsia="Times New Roman" w:cs="Times New Roman"/>
          <w:szCs w:val="24"/>
        </w:rPr>
        <w:t xml:space="preserve"> που θα φανεί μόλις εφαρμοστεί ο νέος τρόπος αποτίμησης των ΥΚΩ. </w:t>
      </w:r>
    </w:p>
    <w:p w14:paraId="6EF72483"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Κλείνω με το κοινωνικό τιμολόγιο, στο οποίο ετοιμάζουμε μία πολύ μεγάλη αλλαγή και είναι έτοιμη και η υπουργική απόφαση. Κάνουμε δύο βασικές τομές. Μέχρι τώρα το κοινωνικό τιμολόγιο ήταν περ</w:t>
      </w:r>
      <w:r>
        <w:rPr>
          <w:rFonts w:eastAsia="Times New Roman" w:cs="Times New Roman"/>
          <w:szCs w:val="24"/>
        </w:rPr>
        <w:t xml:space="preserve">ίπου οριζόντιο. Όσοι εντάσσονταν εκεί </w:t>
      </w:r>
      <w:r>
        <w:rPr>
          <w:rFonts w:eastAsia="Times New Roman" w:cs="Times New Roman"/>
          <w:szCs w:val="24"/>
        </w:rPr>
        <w:t xml:space="preserve">με </w:t>
      </w:r>
      <w:r>
        <w:rPr>
          <w:rFonts w:eastAsia="Times New Roman" w:cs="Times New Roman"/>
          <w:szCs w:val="24"/>
        </w:rPr>
        <w:t>μόνο κριτήριο το εισόδημα</w:t>
      </w:r>
      <w:r w:rsidRPr="004F5F1F">
        <w:rPr>
          <w:rFonts w:eastAsia="Times New Roman" w:cs="Times New Roman"/>
          <w:szCs w:val="24"/>
        </w:rPr>
        <w:t>,</w:t>
      </w:r>
      <w:r>
        <w:rPr>
          <w:rFonts w:eastAsia="Times New Roman" w:cs="Times New Roman"/>
          <w:szCs w:val="24"/>
        </w:rPr>
        <w:t xml:space="preserve"> είχαν περίπου μία δεδομένη τιμή έκπτωσης γύρω στο 30-35%. </w:t>
      </w:r>
    </w:p>
    <w:p w14:paraId="6EF72484"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Σήμερα εισάγουμε μία δεύτερη κατηγορία που θα έχει 70% έκπτωση και αυτή θα είναι όσοι έχουν δικαίωμα στο εισόδημα αλληλεγγύης. Άρ</w:t>
      </w:r>
      <w:r>
        <w:rPr>
          <w:rFonts w:eastAsia="Times New Roman" w:cs="Times New Roman"/>
          <w:szCs w:val="24"/>
        </w:rPr>
        <w:t xml:space="preserve">α </w:t>
      </w:r>
      <w:r>
        <w:rPr>
          <w:rFonts w:eastAsia="Times New Roman" w:cs="Times New Roman"/>
          <w:szCs w:val="24"/>
        </w:rPr>
        <w:t>στις</w:t>
      </w:r>
      <w:r>
        <w:rPr>
          <w:rFonts w:eastAsia="Times New Roman" w:cs="Times New Roman"/>
          <w:szCs w:val="24"/>
        </w:rPr>
        <w:t xml:space="preserve"> τριακόσιες χιλιάδες </w:t>
      </w:r>
      <w:r>
        <w:rPr>
          <w:rFonts w:eastAsia="Times New Roman" w:cs="Times New Roman"/>
          <w:szCs w:val="24"/>
        </w:rPr>
        <w:t xml:space="preserve">των </w:t>
      </w:r>
      <w:r>
        <w:rPr>
          <w:rFonts w:eastAsia="Times New Roman" w:cs="Times New Roman"/>
          <w:szCs w:val="24"/>
        </w:rPr>
        <w:t>νοικοκυρι</w:t>
      </w:r>
      <w:r>
        <w:rPr>
          <w:rFonts w:eastAsia="Times New Roman" w:cs="Times New Roman"/>
          <w:szCs w:val="24"/>
        </w:rPr>
        <w:t>ών</w:t>
      </w:r>
      <w:r>
        <w:rPr>
          <w:rFonts w:eastAsia="Times New Roman" w:cs="Times New Roman"/>
          <w:szCs w:val="24"/>
        </w:rPr>
        <w:t xml:space="preserve"> τα οποία έχουν πολύ χαμηλό εισόδημα και λαμβάνουν εισόδημα κοινωνικής αλληλεγγύης, η έκπτωση στο ρεύμα και σε όλες τις συνεπαγόμενες χρεώσεις θα φτάσει το 70%. </w:t>
      </w:r>
    </w:p>
    <w:p w14:paraId="6EF7248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Είναι ένα μέτρο ισχυρής στήριξης των κοινωνικά αδύνα</w:t>
      </w:r>
      <w:r>
        <w:rPr>
          <w:rFonts w:eastAsia="Times New Roman" w:cs="Times New Roman"/>
          <w:szCs w:val="24"/>
        </w:rPr>
        <w:t xml:space="preserve">μων, αυτών που πραγματικά απαιτούν και χρειάζονται στήριξη. </w:t>
      </w:r>
      <w:r>
        <w:rPr>
          <w:rFonts w:eastAsia="Times New Roman" w:cs="Times New Roman"/>
          <w:szCs w:val="24"/>
        </w:rPr>
        <w:lastRenderedPageBreak/>
        <w:t>Επιθυμούμε με τον τρόπο αυτό</w:t>
      </w:r>
      <w:r>
        <w:rPr>
          <w:rFonts w:eastAsia="Times New Roman" w:cs="Times New Roman"/>
          <w:szCs w:val="24"/>
        </w:rPr>
        <w:t>,</w:t>
      </w:r>
      <w:r>
        <w:rPr>
          <w:rFonts w:eastAsia="Times New Roman" w:cs="Times New Roman"/>
          <w:szCs w:val="24"/>
        </w:rPr>
        <w:t xml:space="preserve"> να δώσουμε ένα ισχυρό κοινωνικό μήνυμα και να αντιμετωπίσουμε ένα από τα φαινόμενα της ενεργειακής φτώχειας, που αντιμετωπίζει η κοινωνία μας.</w:t>
      </w:r>
    </w:p>
    <w:p w14:paraId="6EF7248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Συνεπώς η μια μεγάλη με</w:t>
      </w:r>
      <w:r>
        <w:rPr>
          <w:rFonts w:eastAsia="Times New Roman" w:cs="Times New Roman"/>
          <w:szCs w:val="24"/>
        </w:rPr>
        <w:t>ταρρύθμιση αφορά την αύξηση του ποσοστού έκπτωσης για την κοινωνική ομάδα που λαμβάνει εισόδημα κοινωνικής αλληλεγγύης, από 30% που είναι σήμερα η έκπτωση στο ρεύμα στο 70%.</w:t>
      </w:r>
    </w:p>
    <w:p w14:paraId="6EF7248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Η δεύτερη αλλαγή που κάνουμε, είναι για αυτούς που λαμβάνουν το κοινωνικό τιμολόγι</w:t>
      </w:r>
      <w:r>
        <w:rPr>
          <w:rFonts w:eastAsia="Times New Roman" w:cs="Times New Roman"/>
          <w:szCs w:val="24"/>
        </w:rPr>
        <w:t>ο σήμερα. Δίπλα στο εισοδηματικό κριτήριο εισάγουμε και το περιουσιακό κριτήριο, προκειμένου  να αποφευχθούν όλες οι περιπτώσεις</w:t>
      </w:r>
      <w:r>
        <w:rPr>
          <w:rFonts w:eastAsia="Times New Roman" w:cs="Times New Roman"/>
          <w:szCs w:val="24"/>
        </w:rPr>
        <w:t>,</w:t>
      </w:r>
      <w:r>
        <w:rPr>
          <w:rFonts w:eastAsia="Times New Roman" w:cs="Times New Roman"/>
          <w:szCs w:val="24"/>
        </w:rPr>
        <w:t xml:space="preserve"> που κατά καιρούς βλέπουμε ότι υπάρχουν, κάποιος να εκμεταλλευτεί το κοινωνικό τιμολόγιο, ενώ η περιουσία του υπερβαίνει τα ανε</w:t>
      </w:r>
      <w:r>
        <w:rPr>
          <w:rFonts w:eastAsia="Times New Roman" w:cs="Times New Roman"/>
          <w:szCs w:val="24"/>
        </w:rPr>
        <w:t>κτά όρια, 150.000 ευρώ ακίνητη περιουσία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Άρα η δεύτερη εισαγωγή και αλλαγή που κάνουμε είναι αυτή. </w:t>
      </w:r>
    </w:p>
    <w:p w14:paraId="6EF7248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Με αυτές τις δυο παρεμβάσεις ΥΚΩ και κοινωνικό τιμολόγιο επιτυγχάνουμε –νομίζω- μια πολύ καλή αντιμετώπιση της ενεργειακής φτώχειας. Εισάγουμε μια δι</w:t>
      </w:r>
      <w:r>
        <w:rPr>
          <w:rFonts w:eastAsia="Times New Roman" w:cs="Times New Roman"/>
          <w:szCs w:val="24"/>
        </w:rPr>
        <w:t>καιότερη κατανομή του κόστους της κοινωνικής πολιτικής και</w:t>
      </w:r>
      <w:r>
        <w:rPr>
          <w:rFonts w:eastAsia="Times New Roman" w:cs="Times New Roman"/>
          <w:szCs w:val="24"/>
        </w:rPr>
        <w:t>,</w:t>
      </w:r>
      <w:r>
        <w:rPr>
          <w:rFonts w:eastAsia="Times New Roman" w:cs="Times New Roman"/>
          <w:szCs w:val="24"/>
        </w:rPr>
        <w:t xml:space="preserve"> κυρίως, διαμορφώνουμε ένα σταθερό πλαίσιο, εγκαταλείποντας πλέον τις πρακτικές των </w:t>
      </w:r>
      <w:r>
        <w:rPr>
          <w:rFonts w:eastAsia="Times New Roman" w:cs="Times New Roman"/>
          <w:szCs w:val="24"/>
        </w:rPr>
        <w:lastRenderedPageBreak/>
        <w:t>προηγούμενων κυβερνήσεων να συσσωρεύουν ελλείμματα και μετά να έρχονται να λένε ότι στην καμπή, που ήταν όλα έτοι</w:t>
      </w:r>
      <w:r>
        <w:rPr>
          <w:rFonts w:eastAsia="Times New Roman" w:cs="Times New Roman"/>
          <w:szCs w:val="24"/>
        </w:rPr>
        <w:t>μα να απογειωθούν, εμφανιστήκαμε εμείς.</w:t>
      </w:r>
    </w:p>
    <w:p w14:paraId="6EF7248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EF7248A"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EF7248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ανακοινώσω τέσσερις ομιλητές. Πρώτος θα μιλήσει ο κ. </w:t>
      </w:r>
      <w:proofErr w:type="spellStart"/>
      <w:r>
        <w:rPr>
          <w:rFonts w:eastAsia="Times New Roman" w:cs="Times New Roman"/>
          <w:szCs w:val="24"/>
        </w:rPr>
        <w:t>Δένδιας</w:t>
      </w:r>
      <w:proofErr w:type="spellEnd"/>
      <w:r>
        <w:rPr>
          <w:rFonts w:eastAsia="Times New Roman" w:cs="Times New Roman"/>
          <w:szCs w:val="24"/>
        </w:rPr>
        <w:t>, Κοινοβουλευτικός Εκπρόσωπος, για δ</w:t>
      </w:r>
      <w:r>
        <w:rPr>
          <w:rFonts w:eastAsia="Times New Roman" w:cs="Times New Roman"/>
          <w:szCs w:val="24"/>
        </w:rPr>
        <w:t xml:space="preserve">έκα λεπτά –ελάτε σιγά-σιγά στο Βήμα- μετά θα μιλήσει ο κ. </w:t>
      </w:r>
      <w:proofErr w:type="spellStart"/>
      <w:r>
        <w:rPr>
          <w:rFonts w:eastAsia="Times New Roman" w:cs="Times New Roman"/>
          <w:szCs w:val="24"/>
        </w:rPr>
        <w:t>Σκουρολιάκος</w:t>
      </w:r>
      <w:proofErr w:type="spellEnd"/>
      <w:r>
        <w:rPr>
          <w:rFonts w:eastAsia="Times New Roman" w:cs="Times New Roman"/>
          <w:szCs w:val="24"/>
        </w:rPr>
        <w:t xml:space="preserve"> και ο κ. Τασούλας από τους ομιλητές και μετά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από τους Υπουργούς. </w:t>
      </w:r>
    </w:p>
    <w:p w14:paraId="6EF7248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6EF7248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Ευχαριστώ, κυρία Πρόεδρε.</w:t>
      </w:r>
    </w:p>
    <w:p w14:paraId="6EF7248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Δεν θα καταχραστώ του χρόνου</w:t>
      </w:r>
      <w:r>
        <w:rPr>
          <w:rFonts w:eastAsia="Times New Roman" w:cs="Times New Roman"/>
          <w:szCs w:val="24"/>
        </w:rPr>
        <w:t>, ούτε έχω κάποια πρόθεση να υψώσω τόνους. Άλλωστε η ομιλία του Υπουργού, του κ. Σταθάκη, συνήθως γίνεται με τόνο</w:t>
      </w:r>
      <w:r>
        <w:rPr>
          <w:rFonts w:eastAsia="Times New Roman" w:cs="Times New Roman"/>
          <w:szCs w:val="24"/>
        </w:rPr>
        <w:t>,</w:t>
      </w:r>
      <w:r>
        <w:rPr>
          <w:rFonts w:eastAsia="Times New Roman" w:cs="Times New Roman"/>
          <w:szCs w:val="24"/>
        </w:rPr>
        <w:t xml:space="preserve"> που δεν σου επιτρέπει μετά να απαντήσεις έντονα. Λυπάμαι που έχουμε χάσει τον κ. </w:t>
      </w:r>
      <w:proofErr w:type="spellStart"/>
      <w:r>
        <w:rPr>
          <w:rFonts w:eastAsia="Times New Roman" w:cs="Times New Roman"/>
          <w:szCs w:val="24"/>
        </w:rPr>
        <w:t>Τσακαλώτο</w:t>
      </w:r>
      <w:proofErr w:type="spellEnd"/>
      <w:r>
        <w:rPr>
          <w:rFonts w:eastAsia="Times New Roman" w:cs="Times New Roman"/>
          <w:szCs w:val="24"/>
        </w:rPr>
        <w:t>, ο οποίος βγάζει κάτι φιλιππικούς, οι οποίοι διεγε</w:t>
      </w:r>
      <w:r>
        <w:rPr>
          <w:rFonts w:eastAsia="Times New Roman" w:cs="Times New Roman"/>
          <w:szCs w:val="24"/>
        </w:rPr>
        <w:t xml:space="preserve">ίρουν τα </w:t>
      </w:r>
      <w:r>
        <w:rPr>
          <w:rFonts w:eastAsia="Times New Roman" w:cs="Times New Roman"/>
          <w:szCs w:val="24"/>
        </w:rPr>
        <w:lastRenderedPageBreak/>
        <w:t xml:space="preserve">ένστικτα κοινοβουλευτικής απάντησης,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αφού έχει φύγει και δεν είναι στην Αίθουσα</w:t>
      </w:r>
      <w:r>
        <w:rPr>
          <w:rFonts w:eastAsia="Times New Roman" w:cs="Times New Roman"/>
          <w:szCs w:val="24"/>
        </w:rPr>
        <w:t>,</w:t>
      </w:r>
      <w:r>
        <w:rPr>
          <w:rFonts w:eastAsia="Times New Roman" w:cs="Times New Roman"/>
          <w:szCs w:val="24"/>
        </w:rPr>
        <w:t xml:space="preserve"> θα φυλάξουμε να κάνουμε αυτή τη συζήτηση μαζί του στον </w:t>
      </w:r>
      <w:r>
        <w:rPr>
          <w:rFonts w:eastAsia="Times New Roman" w:cs="Times New Roman"/>
          <w:szCs w:val="24"/>
        </w:rPr>
        <w:t>π</w:t>
      </w:r>
      <w:r>
        <w:rPr>
          <w:rFonts w:eastAsia="Times New Roman" w:cs="Times New Roman"/>
          <w:szCs w:val="24"/>
        </w:rPr>
        <w:t>ροϋπολογισμό. Τις μέρες που έρχονται, τον καιρό που έρχεται</w:t>
      </w:r>
      <w:r>
        <w:rPr>
          <w:rFonts w:eastAsia="Times New Roman" w:cs="Times New Roman"/>
          <w:szCs w:val="24"/>
        </w:rPr>
        <w:t>,</w:t>
      </w:r>
      <w:r>
        <w:rPr>
          <w:rFonts w:eastAsia="Times New Roman" w:cs="Times New Roman"/>
          <w:szCs w:val="24"/>
        </w:rPr>
        <w:t xml:space="preserve"> θα έχουμε την χαρά να τον</w:t>
      </w:r>
      <w:r>
        <w:rPr>
          <w:rFonts w:eastAsia="Times New Roman" w:cs="Times New Roman"/>
          <w:szCs w:val="24"/>
        </w:rPr>
        <w:t xml:space="preserve"> βλέπουμε συχνά. </w:t>
      </w:r>
    </w:p>
    <w:p w14:paraId="6EF7248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με διάφορους τόνους από τους λατινικούς του συναδέλφου, του κ. </w:t>
      </w:r>
      <w:proofErr w:type="spellStart"/>
      <w:r>
        <w:rPr>
          <w:rFonts w:eastAsia="Times New Roman" w:cs="Times New Roman"/>
          <w:szCs w:val="24"/>
        </w:rPr>
        <w:t>Μπαλαούρα</w:t>
      </w:r>
      <w:proofErr w:type="spellEnd"/>
      <w:r>
        <w:rPr>
          <w:rFonts w:eastAsia="Times New Roman" w:cs="Times New Roman"/>
          <w:szCs w:val="24"/>
        </w:rPr>
        <w:t>, μέχρι και τους τόνους του Υπουργείου Οικονομικών δεν αποφεύχθηκε να ακούσουμε σε αυτή την Αίθουσα πάλι το γνωστό σενάριο της καταστροφολογίας των σαράντα ετώ</w:t>
      </w:r>
      <w:r>
        <w:rPr>
          <w:rFonts w:eastAsia="Times New Roman" w:cs="Times New Roman"/>
          <w:szCs w:val="24"/>
        </w:rPr>
        <w:t xml:space="preserve">ν εξαιτίας της μεγάλης συμφοράς, της μεγάλης ζημιάς και της απώλειας ανθρώπινων ζωών, για την οποία έχουμε επανειλημμένα εκφράσει την λύπη μας στην Αττική τις τελευταίες μέρες. </w:t>
      </w:r>
    </w:p>
    <w:p w14:paraId="6EF7249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Ακούσαμε πάλι ότι η εθνοσωτήρια Κυβέρνηση, κύριε Σταθάκη, διότι έτσι την παρου</w:t>
      </w:r>
      <w:r>
        <w:rPr>
          <w:rFonts w:eastAsia="Times New Roman" w:cs="Times New Roman"/>
          <w:szCs w:val="24"/>
        </w:rPr>
        <w:t>σιάζετε εσείς…</w:t>
      </w:r>
    </w:p>
    <w:p w14:paraId="6EF7249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Εγώ είπα τέτοιο πράγμα;</w:t>
      </w:r>
    </w:p>
    <w:p w14:paraId="6EF7249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Όχι, εσείς δεν το είπατε. Εσείς είστε πονηρότερος, το γυρνάτε ανάποδα. Τη λέτε «φρικτή»</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lastRenderedPageBreak/>
        <w:t xml:space="preserve">μην μπορέσουμε να σας πούμε εμείς τίποτα χειρότερο. Όμως πρέπει να σας πω ειλικρινά ότι περίπου κυριολεκτείτε. </w:t>
      </w:r>
    </w:p>
    <w:p w14:paraId="6EF7249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αυτή, λοιπόν, η οποία τρία χρόνια πια είναι στην εξουσία και η οποία εξελέγη με </w:t>
      </w:r>
      <w:proofErr w:type="spellStart"/>
      <w:r>
        <w:rPr>
          <w:rFonts w:eastAsia="Times New Roman" w:cs="Times New Roman"/>
          <w:szCs w:val="24"/>
        </w:rPr>
        <w:t>πρόταγμα</w:t>
      </w:r>
      <w:proofErr w:type="spellEnd"/>
      <w:r>
        <w:rPr>
          <w:rFonts w:eastAsia="Times New Roman" w:cs="Times New Roman"/>
          <w:szCs w:val="24"/>
        </w:rPr>
        <w:t xml:space="preserve"> τη θεραπεία όλων των δεινών και τη </w:t>
      </w:r>
      <w:r>
        <w:rPr>
          <w:rFonts w:eastAsia="Times New Roman" w:cs="Times New Roman"/>
          <w:szCs w:val="24"/>
        </w:rPr>
        <w:t>θεραπεία όλων των προβλημάτων, δεν έχει κα</w:t>
      </w:r>
      <w:r>
        <w:rPr>
          <w:rFonts w:eastAsia="Times New Roman" w:cs="Times New Roman"/>
          <w:szCs w:val="24"/>
        </w:rPr>
        <w:t>μ</w:t>
      </w:r>
      <w:r>
        <w:rPr>
          <w:rFonts w:eastAsia="Times New Roman" w:cs="Times New Roman"/>
          <w:szCs w:val="24"/>
        </w:rPr>
        <w:t>μία ευθύνη για τίποτα. Για ό,τι συμβαίνει στη χώρα</w:t>
      </w:r>
      <w:r>
        <w:rPr>
          <w:rFonts w:eastAsia="Times New Roman" w:cs="Times New Roman"/>
          <w:szCs w:val="24"/>
        </w:rPr>
        <w:t>,</w:t>
      </w:r>
      <w:r>
        <w:rPr>
          <w:rFonts w:eastAsia="Times New Roman" w:cs="Times New Roman"/>
          <w:szCs w:val="24"/>
        </w:rPr>
        <w:t xml:space="preserve"> ανατρέχει, βεβαίως, στα προηγούμενα σαράντα χρόνια </w:t>
      </w:r>
      <w:r>
        <w:rPr>
          <w:rFonts w:eastAsia="Times New Roman" w:cs="Times New Roman"/>
          <w:szCs w:val="24"/>
        </w:rPr>
        <w:t>κ</w:t>
      </w:r>
      <w:r>
        <w:rPr>
          <w:rFonts w:eastAsia="Times New Roman" w:cs="Times New Roman"/>
          <w:szCs w:val="24"/>
        </w:rPr>
        <w:t>αι επειδή κανείς, βέβαια, δεν βρίσκει άκρη απέναντι στον λαϊκισμό, αυτά τα σαράντα χρόνια διανθίζονται στην ι</w:t>
      </w:r>
      <w:r>
        <w:rPr>
          <w:rFonts w:eastAsia="Times New Roman" w:cs="Times New Roman"/>
          <w:szCs w:val="24"/>
        </w:rPr>
        <w:t>στορική μνήμη με διάφορες αναφορές του Πρωθυπουργού στον Ανδρέα Παπανδρέου κ</w:t>
      </w:r>
      <w:r>
        <w:rPr>
          <w:rFonts w:eastAsia="Times New Roman" w:cs="Times New Roman"/>
          <w:szCs w:val="24"/>
        </w:rPr>
        <w:t>.</w:t>
      </w:r>
      <w:r>
        <w:rPr>
          <w:rFonts w:eastAsia="Times New Roman" w:cs="Times New Roman"/>
          <w:szCs w:val="24"/>
        </w:rPr>
        <w:t>λπ., αναλόγως τι βολεύει την κυβερνητική πλειοψηφία, δηλαδή διασπώνται τα σαράντα χρόνια.</w:t>
      </w:r>
    </w:p>
    <w:p w14:paraId="6EF72494"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Αρνείται η κυβερνητική </w:t>
      </w:r>
      <w:r>
        <w:rPr>
          <w:rFonts w:eastAsia="Times New Roman" w:cs="Times New Roman"/>
        </w:rPr>
        <w:t>π</w:t>
      </w:r>
      <w:r>
        <w:rPr>
          <w:rFonts w:eastAsia="Times New Roman" w:cs="Times New Roman"/>
        </w:rPr>
        <w:t xml:space="preserve">λειοψηφία να θυμηθεί ότι παρά τα λάθη που έγιναν αυτά τα σαράντα </w:t>
      </w:r>
      <w:r>
        <w:rPr>
          <w:rFonts w:eastAsia="Times New Roman" w:cs="Times New Roman"/>
        </w:rPr>
        <w:t xml:space="preserve">χρόνια, το εισόδημα των Ελλήνων ή αν θέλετε το ΑΕΠ </w:t>
      </w:r>
      <w:r>
        <w:rPr>
          <w:rFonts w:eastAsia="Times New Roman"/>
          <w:bCs/>
        </w:rPr>
        <w:t>έχει</w:t>
      </w:r>
      <w:r>
        <w:rPr>
          <w:rFonts w:eastAsia="Times New Roman" w:cs="Times New Roman"/>
        </w:rPr>
        <w:t xml:space="preserve"> ανέβει μερικές δεκάδες φορές. Αυτό δεν υπάρχει καταγεγραμμένο στην ιστορική μνήμη του ΣΥΡΙΖΑ και των ΑΝΕΛ. </w:t>
      </w:r>
    </w:p>
    <w:p w14:paraId="6EF72495" w14:textId="77777777" w:rsidR="00E92729" w:rsidRDefault="0044197E">
      <w:pPr>
        <w:spacing w:line="600" w:lineRule="auto"/>
        <w:ind w:firstLine="720"/>
        <w:contextualSpacing/>
        <w:jc w:val="both"/>
        <w:rPr>
          <w:rFonts w:eastAsia="Times New Roman" w:cs="Times New Roman"/>
        </w:rPr>
      </w:pPr>
      <w:r>
        <w:rPr>
          <w:rFonts w:eastAsia="Times New Roman" w:cs="Times New Roman"/>
          <w:bCs/>
          <w:shd w:val="clear" w:color="auto" w:fill="FFFFFF"/>
        </w:rPr>
        <w:t xml:space="preserve">Επίσης </w:t>
      </w:r>
      <w:r>
        <w:rPr>
          <w:rFonts w:eastAsia="Times New Roman" w:cs="Times New Roman"/>
        </w:rPr>
        <w:t>δεν μας εξηγεί ευθέως -έρχομαι τώρα στην καταστροφή που έγινε στην Μάνδρα- πρώτον, αυ</w:t>
      </w:r>
      <w:r>
        <w:rPr>
          <w:rFonts w:eastAsia="Times New Roman" w:cs="Times New Roman"/>
        </w:rPr>
        <w:t xml:space="preserve">τό για το οποίο ρωτήθηκε από τον </w:t>
      </w:r>
      <w:r>
        <w:rPr>
          <w:rFonts w:eastAsia="Times New Roman" w:cs="Times New Roman"/>
        </w:rPr>
        <w:t>ε</w:t>
      </w:r>
      <w:r>
        <w:rPr>
          <w:rFonts w:eastAsia="Times New Roman" w:cs="Times New Roman"/>
        </w:rPr>
        <w:t xml:space="preserve">ισηγητή μας, τον κ. Γιάννη </w:t>
      </w:r>
      <w:proofErr w:type="spellStart"/>
      <w:r>
        <w:rPr>
          <w:rFonts w:eastAsia="Times New Roman" w:cs="Times New Roman"/>
        </w:rPr>
        <w:t>Βρούτση</w:t>
      </w:r>
      <w:proofErr w:type="spellEnd"/>
      <w:r>
        <w:rPr>
          <w:rFonts w:eastAsia="Times New Roman" w:cs="Times New Roman"/>
        </w:rPr>
        <w:t>.</w:t>
      </w:r>
      <w:r>
        <w:rPr>
          <w:rFonts w:eastAsia="Times New Roman" w:cs="Times New Roman"/>
        </w:rPr>
        <w:t xml:space="preserve"> Η Πολιτική </w:t>
      </w:r>
      <w:r>
        <w:rPr>
          <w:rFonts w:eastAsia="Times New Roman" w:cs="Times New Roman"/>
        </w:rPr>
        <w:lastRenderedPageBreak/>
        <w:t xml:space="preserve">Προστασία είχε ενδείξεις για τα καιρικά φαινόμενα; Η απάντηση </w:t>
      </w:r>
      <w:r>
        <w:rPr>
          <w:rFonts w:eastAsia="Times New Roman"/>
          <w:bCs/>
        </w:rPr>
        <w:t>είναι</w:t>
      </w:r>
      <w:r>
        <w:rPr>
          <w:rFonts w:eastAsia="Times New Roman" w:cs="Times New Roman"/>
        </w:rPr>
        <w:t xml:space="preserve"> ότι είχε, </w:t>
      </w:r>
      <w:r>
        <w:rPr>
          <w:rFonts w:eastAsia="Times New Roman"/>
          <w:bCs/>
          <w:shd w:val="clear" w:color="auto" w:fill="FFFFFF"/>
        </w:rPr>
        <w:t>βεβαίως,</w:t>
      </w:r>
      <w:r>
        <w:rPr>
          <w:rFonts w:eastAsia="Times New Roman" w:cs="Times New Roman"/>
        </w:rPr>
        <w:t xml:space="preserve"> έστω και αν η </w:t>
      </w:r>
      <w:r>
        <w:rPr>
          <w:rFonts w:eastAsia="Times New Roman"/>
          <w:bCs/>
        </w:rPr>
        <w:t>Κυβέρνηση</w:t>
      </w:r>
      <w:r>
        <w:rPr>
          <w:rFonts w:eastAsia="Times New Roman" w:cs="Times New Roman"/>
        </w:rPr>
        <w:t xml:space="preserve"> αρνείται να μας τη δώσει. </w:t>
      </w:r>
    </w:p>
    <w:p w14:paraId="6EF72496"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Επί τη βάσει, λοιπόν, αυτών τι έκανε </w:t>
      </w:r>
      <w:r>
        <w:rPr>
          <w:rFonts w:eastAsia="Times New Roman" w:cs="Times New Roman"/>
        </w:rPr>
        <w:t xml:space="preserve">η </w:t>
      </w:r>
      <w:r>
        <w:rPr>
          <w:rFonts w:eastAsia="Times New Roman"/>
          <w:bCs/>
        </w:rPr>
        <w:t>Κυβέρνηση</w:t>
      </w:r>
      <w:r>
        <w:rPr>
          <w:rFonts w:eastAsia="Times New Roman" w:cs="Times New Roman"/>
        </w:rPr>
        <w:t xml:space="preserve"> για να προλάβει τη ζημιά, για να προλάβει την καταστροφή; Τι μέτρα έλαβε; Ποιους ειδοποίησε; Πώς ενήργησε; Ή μήπως και οι ειδοποιήσεις της </w:t>
      </w:r>
      <w:r>
        <w:rPr>
          <w:rFonts w:eastAsia="Times New Roman"/>
          <w:bCs/>
        </w:rPr>
        <w:t>Κυβέρνησης</w:t>
      </w:r>
      <w:r>
        <w:rPr>
          <w:rFonts w:eastAsia="Times New Roman" w:cs="Times New Roman"/>
        </w:rPr>
        <w:t xml:space="preserve"> ή μάλλον οι μη ειδοποιήσεις ανατρέχουν στην ευθύνη των προηγούμενων σαράντα χρόνων; </w:t>
      </w:r>
    </w:p>
    <w:p w14:paraId="6EF72497"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Εάν δεν </w:t>
      </w:r>
      <w:proofErr w:type="spellStart"/>
      <w:r>
        <w:rPr>
          <w:rFonts w:eastAsia="Times New Roman" w:cs="Times New Roman"/>
        </w:rPr>
        <w:t>α</w:t>
      </w:r>
      <w:r>
        <w:rPr>
          <w:rFonts w:eastAsia="Times New Roman" w:cs="Times New Roman"/>
        </w:rPr>
        <w:t>πατώμαι</w:t>
      </w:r>
      <w:proofErr w:type="spellEnd"/>
      <w:r>
        <w:rPr>
          <w:rFonts w:eastAsia="Times New Roman" w:cs="Times New Roman"/>
        </w:rPr>
        <w:t xml:space="preserve">, </w:t>
      </w:r>
      <w:r>
        <w:rPr>
          <w:rFonts w:eastAsia="Times New Roman" w:cs="Times New Roman"/>
          <w:bCs/>
          <w:shd w:val="clear" w:color="auto" w:fill="FFFFFF"/>
        </w:rPr>
        <w:t xml:space="preserve">επίσης, </w:t>
      </w:r>
      <w:r>
        <w:rPr>
          <w:rFonts w:eastAsia="Times New Roman" w:cs="Times New Roman"/>
        </w:rPr>
        <w:t xml:space="preserve">στην Περιφέρεια Αττικής ο ΣΥΡΙΖΑ πολιτικοποίησε απολύτως τις εκλογές. </w:t>
      </w:r>
      <w:r>
        <w:rPr>
          <w:rFonts w:eastAsia="Times New Roman" w:cs="Times New Roman"/>
        </w:rPr>
        <w:t>Μ</w:t>
      </w:r>
      <w:r>
        <w:rPr>
          <w:rFonts w:eastAsia="Times New Roman" w:cs="Times New Roman"/>
        </w:rPr>
        <w:t xml:space="preserve">άλιστα θριαμβολόγησε για την εκλογή της σημερινής </w:t>
      </w:r>
      <w:proofErr w:type="spellStart"/>
      <w:r>
        <w:rPr>
          <w:rFonts w:eastAsia="Times New Roman" w:cs="Times New Roman"/>
        </w:rPr>
        <w:t>Περιφερειάρχου</w:t>
      </w:r>
      <w:proofErr w:type="spellEnd"/>
      <w:r>
        <w:rPr>
          <w:rFonts w:eastAsia="Times New Roman" w:cs="Times New Roman"/>
        </w:rPr>
        <w:t>, της κ</w:t>
      </w:r>
      <w:r>
        <w:rPr>
          <w:rFonts w:eastAsia="Times New Roman" w:cs="Times New Roman"/>
        </w:rPr>
        <w:t>.</w:t>
      </w:r>
      <w:r>
        <w:rPr>
          <w:rFonts w:eastAsia="Times New Roman" w:cs="Times New Roman"/>
        </w:rPr>
        <w:t xml:space="preserve"> Δούρου. Νομίζω ότι θυμάστε όλοι τις σκηνές με τον κ. Τσίπρα, τους εναγκαλισμούς, τους ασπασμούς</w:t>
      </w:r>
      <w:r>
        <w:rPr>
          <w:rFonts w:eastAsia="Times New Roman" w:cs="Times New Roman"/>
        </w:rPr>
        <w:t xml:space="preserve"> και όλα τα σχετικά. Ο ΣΥΡΙΖΑ </w:t>
      </w:r>
      <w:r>
        <w:rPr>
          <w:rFonts w:eastAsia="Times New Roman"/>
          <w:bCs/>
        </w:rPr>
        <w:t>έχει</w:t>
      </w:r>
      <w:r>
        <w:rPr>
          <w:rFonts w:eastAsia="Times New Roman" w:cs="Times New Roman"/>
        </w:rPr>
        <w:t xml:space="preserve"> αναλάβει ευθέως την πολιτική ευθύνη και την πολιτική πατρότητα της παρούσας </w:t>
      </w:r>
      <w:r>
        <w:rPr>
          <w:rFonts w:eastAsia="Times New Roman" w:cs="Times New Roman"/>
        </w:rPr>
        <w:t>δ</w:t>
      </w:r>
      <w:r>
        <w:rPr>
          <w:rFonts w:eastAsia="Times New Roman" w:cs="Times New Roman"/>
        </w:rPr>
        <w:t xml:space="preserve">ιοίκησης στην </w:t>
      </w:r>
      <w:r>
        <w:rPr>
          <w:rFonts w:eastAsia="Times New Roman" w:cs="Times New Roman"/>
        </w:rPr>
        <w:t>π</w:t>
      </w:r>
      <w:r>
        <w:rPr>
          <w:rFonts w:eastAsia="Times New Roman" w:cs="Times New Roman"/>
        </w:rPr>
        <w:t xml:space="preserve">εριφέρεια αυτή. </w:t>
      </w:r>
      <w:r>
        <w:rPr>
          <w:rFonts w:eastAsia="Times New Roman"/>
          <w:bCs/>
        </w:rPr>
        <w:t>Είναι</w:t>
      </w:r>
      <w:r>
        <w:rPr>
          <w:rFonts w:eastAsia="Times New Roman" w:cs="Times New Roman"/>
        </w:rPr>
        <w:t xml:space="preserve"> έτσι ή δεν </w:t>
      </w:r>
      <w:r>
        <w:rPr>
          <w:rFonts w:eastAsia="Times New Roman"/>
          <w:bCs/>
        </w:rPr>
        <w:t>είναι</w:t>
      </w:r>
      <w:r>
        <w:rPr>
          <w:rFonts w:eastAsia="Times New Roman" w:cs="Times New Roman"/>
        </w:rPr>
        <w:t xml:space="preserve"> έτσι; </w:t>
      </w:r>
      <w:r>
        <w:rPr>
          <w:rFonts w:eastAsia="Times New Roman" w:cs="Times New Roman"/>
          <w:bCs/>
          <w:shd w:val="clear" w:color="auto" w:fill="FFFFFF"/>
        </w:rPr>
        <w:t>Γιατί</w:t>
      </w:r>
      <w:r>
        <w:rPr>
          <w:rFonts w:eastAsia="Times New Roman" w:cs="Times New Roman"/>
        </w:rPr>
        <w:t xml:space="preserve"> βλέπω ή διαισθάνομαι κάποιες αποστάσεις τελευταία. </w:t>
      </w:r>
    </w:p>
    <w:p w14:paraId="6EF72498" w14:textId="77777777" w:rsidR="00E92729" w:rsidRDefault="0044197E">
      <w:pPr>
        <w:spacing w:line="600" w:lineRule="auto"/>
        <w:ind w:firstLine="720"/>
        <w:contextualSpacing/>
        <w:jc w:val="both"/>
        <w:rPr>
          <w:rFonts w:eastAsia="Times New Roman"/>
        </w:rPr>
      </w:pPr>
      <w:r>
        <w:rPr>
          <w:rFonts w:eastAsia="Times New Roman" w:cs="Times New Roman"/>
        </w:rPr>
        <w:t>Αλλά πέραν αυτού, με δεδομ</w:t>
      </w:r>
      <w:r>
        <w:rPr>
          <w:rFonts w:eastAsia="Times New Roman" w:cs="Times New Roman"/>
        </w:rPr>
        <w:t>ένη την πολιτική πατρότητα, ερωτώ: Ήταν πρόγραμμα του συνδυασμού που κέρδισε τις εκλο</w:t>
      </w:r>
      <w:r>
        <w:rPr>
          <w:rFonts w:eastAsia="Times New Roman" w:cs="Times New Roman"/>
        </w:rPr>
        <w:lastRenderedPageBreak/>
        <w:t xml:space="preserve">γές η αντιμετώπιση των </w:t>
      </w:r>
      <w:r>
        <w:rPr>
          <w:rFonts w:eastAsia="Times New Roman"/>
        </w:rPr>
        <w:t xml:space="preserve">προβλημάτων των πλημμυρών στην περιοχή αυτή ή δεν ήταν; Ήταν ήδη γνωστό ότι  υπάρχει πρόβλημα; Είχατε πάρει κατά την προεκλογική εκστρατεία για την </w:t>
      </w:r>
      <w:r>
        <w:rPr>
          <w:rFonts w:eastAsia="Times New Roman"/>
        </w:rPr>
        <w:t>π</w:t>
      </w:r>
      <w:r>
        <w:rPr>
          <w:rFonts w:eastAsia="Times New Roman"/>
        </w:rPr>
        <w:t>εριφέρεια σαφή θέση ότι αυτό ήταν ένα από τα πρώτα προβλήματα, τα οποία έπρεπε να λυθούν; Μιλάμε για τρία χρόνια πριν. Τι έγινε; Μας είπε κανείς τι έγινε αυτά τα τρία χρόνια για αυτό το πρόβλημα, το οποίο μόνοι σας επιλέξατε, μόνοι σας κατονομάσατε, μόνοι</w:t>
      </w:r>
      <w:r>
        <w:rPr>
          <w:rFonts w:eastAsia="Times New Roman"/>
        </w:rPr>
        <w:t xml:space="preserve"> σας είπατε ότι  θα λύσετε και μόνοι σας αγνοήσατε για τρία χρόνια;</w:t>
      </w:r>
    </w:p>
    <w:p w14:paraId="6EF72499" w14:textId="77777777" w:rsidR="00E92729" w:rsidRDefault="0044197E">
      <w:pPr>
        <w:spacing w:line="600" w:lineRule="auto"/>
        <w:ind w:firstLine="720"/>
        <w:contextualSpacing/>
        <w:jc w:val="both"/>
        <w:rPr>
          <w:rFonts w:eastAsia="Times New Roman"/>
        </w:rPr>
      </w:pPr>
      <w:r>
        <w:rPr>
          <w:rFonts w:eastAsia="Times New Roman"/>
        </w:rPr>
        <w:t xml:space="preserve">Υπήρχαν ή δεν υπήρχαν δεκάδες εκατομμύρια ονοματισμένα ή </w:t>
      </w:r>
      <w:r>
        <w:rPr>
          <w:rFonts w:eastAsia="Times New Roman"/>
          <w:bCs/>
          <w:shd w:val="clear" w:color="auto" w:fill="FFFFFF"/>
        </w:rPr>
        <w:t xml:space="preserve">εν πάση </w:t>
      </w:r>
      <w:proofErr w:type="spellStart"/>
      <w:r>
        <w:rPr>
          <w:rFonts w:eastAsia="Times New Roman"/>
          <w:bCs/>
          <w:shd w:val="clear" w:color="auto" w:fill="FFFFFF"/>
        </w:rPr>
        <w:t>περιπτώσει</w:t>
      </w:r>
      <w:proofErr w:type="spellEnd"/>
      <w:r>
        <w:rPr>
          <w:rFonts w:eastAsia="Times New Roman"/>
          <w:bCs/>
          <w:shd w:val="clear" w:color="auto" w:fill="FFFFFF"/>
        </w:rPr>
        <w:t xml:space="preserve"> </w:t>
      </w:r>
      <w:r>
        <w:rPr>
          <w:rFonts w:eastAsia="Times New Roman"/>
        </w:rPr>
        <w:t xml:space="preserve">προβλεπόμενα από ευρωπαϊκά κονδύλια για τα </w:t>
      </w:r>
      <w:r>
        <w:rPr>
          <w:rFonts w:eastAsia="Times New Roman"/>
          <w:bCs/>
        </w:rPr>
        <w:t>συγκεκριμένα</w:t>
      </w:r>
      <w:r>
        <w:rPr>
          <w:rFonts w:eastAsia="Times New Roman"/>
        </w:rPr>
        <w:t xml:space="preserve"> θέματα, τα οποία δεν </w:t>
      </w:r>
      <w:proofErr w:type="spellStart"/>
      <w:r>
        <w:rPr>
          <w:rFonts w:eastAsia="Times New Roman"/>
        </w:rPr>
        <w:t>απορροφήθηκαν</w:t>
      </w:r>
      <w:proofErr w:type="spellEnd"/>
      <w:r>
        <w:rPr>
          <w:rFonts w:eastAsia="Times New Roman"/>
        </w:rPr>
        <w:t xml:space="preserve">; Υπήρχαν, ναι ή όχι; Μάλιστα από ό,τι μου λένε υπερβαίνουν τα 70 εκατομμύρια ευρώ και με τους εθνικούς πόρους μαζί θα υπερέβαιναν τα 90 εκατομμύρια ευρώ. </w:t>
      </w:r>
      <w:r>
        <w:rPr>
          <w:rFonts w:eastAsia="Times New Roman"/>
          <w:bCs/>
        </w:rPr>
        <w:t>Είναι</w:t>
      </w:r>
      <w:r>
        <w:rPr>
          <w:rFonts w:eastAsia="Times New Roman"/>
        </w:rPr>
        <w:t xml:space="preserve"> έτσι ή δεν </w:t>
      </w:r>
      <w:r>
        <w:rPr>
          <w:rFonts w:eastAsia="Times New Roman"/>
          <w:bCs/>
        </w:rPr>
        <w:t>είναι</w:t>
      </w:r>
      <w:r>
        <w:rPr>
          <w:rFonts w:eastAsia="Times New Roman"/>
        </w:rPr>
        <w:t xml:space="preserve">; </w:t>
      </w:r>
    </w:p>
    <w:p w14:paraId="6EF7249A" w14:textId="77777777" w:rsidR="00E92729" w:rsidRDefault="0044197E">
      <w:pPr>
        <w:spacing w:line="600" w:lineRule="auto"/>
        <w:ind w:firstLine="720"/>
        <w:contextualSpacing/>
        <w:jc w:val="both"/>
        <w:rPr>
          <w:rFonts w:eastAsia="Times New Roman"/>
        </w:rPr>
      </w:pPr>
      <w:r>
        <w:rPr>
          <w:rFonts w:eastAsia="Times New Roman"/>
        </w:rPr>
        <w:t xml:space="preserve">Υπάρχει κάποια ευθύνη, </w:t>
      </w:r>
      <w:r>
        <w:rPr>
          <w:rFonts w:eastAsia="Times New Roman"/>
          <w:bCs/>
          <w:shd w:val="clear" w:color="auto" w:fill="FFFFFF"/>
        </w:rPr>
        <w:t xml:space="preserve">εν πάση </w:t>
      </w:r>
      <w:proofErr w:type="spellStart"/>
      <w:r>
        <w:rPr>
          <w:rFonts w:eastAsia="Times New Roman"/>
          <w:bCs/>
          <w:shd w:val="clear" w:color="auto" w:fill="FFFFFF"/>
        </w:rPr>
        <w:t>περιπτώσει</w:t>
      </w:r>
      <w:proofErr w:type="spellEnd"/>
      <w:r>
        <w:rPr>
          <w:rFonts w:eastAsia="Times New Roman"/>
          <w:bCs/>
          <w:shd w:val="clear" w:color="auto" w:fill="FFFFFF"/>
        </w:rPr>
        <w:t xml:space="preserve">, </w:t>
      </w:r>
      <w:r>
        <w:rPr>
          <w:rFonts w:eastAsia="Times New Roman"/>
        </w:rPr>
        <w:t xml:space="preserve">κυρίες και κύριοι της </w:t>
      </w:r>
      <w:r>
        <w:rPr>
          <w:rFonts w:eastAsia="Times New Roman"/>
          <w:bCs/>
        </w:rPr>
        <w:t>Κυβέρνηση</w:t>
      </w:r>
      <w:r>
        <w:rPr>
          <w:rFonts w:eastAsia="Times New Roman"/>
        </w:rPr>
        <w:t>ς, ή δεν έχετε κα</w:t>
      </w:r>
      <w:r>
        <w:rPr>
          <w:rFonts w:eastAsia="Times New Roman"/>
        </w:rPr>
        <w:t>μ</w:t>
      </w:r>
      <w:r>
        <w:rPr>
          <w:rFonts w:eastAsia="Times New Roman"/>
        </w:rPr>
        <w:t>μιά ευθύνη; Ή πρέπει να ανατρέξουμε σε ευθύνες του 1975, του 1976, του 1990, να καλέσουμε πίσω νεκρούς να απολογηθούν; Εσείς δεν έχετε κα</w:t>
      </w:r>
      <w:r>
        <w:rPr>
          <w:rFonts w:eastAsia="Times New Roman"/>
        </w:rPr>
        <w:t>μ</w:t>
      </w:r>
      <w:r>
        <w:rPr>
          <w:rFonts w:eastAsia="Times New Roman"/>
        </w:rPr>
        <w:t xml:space="preserve">μία </w:t>
      </w:r>
      <w:r>
        <w:rPr>
          <w:rFonts w:eastAsia="Times New Roman"/>
        </w:rPr>
        <w:lastRenderedPageBreak/>
        <w:t>ευθύνη για το τι συμβαίνει σε αυτή τη χώρα; Είστε παντελώς ανεύ</w:t>
      </w:r>
      <w:r>
        <w:rPr>
          <w:rFonts w:eastAsia="Times New Roman"/>
        </w:rPr>
        <w:t xml:space="preserve">θυνοι; Είστε μόνο για να κρίνετε, να επικρίνετε και να κατακρίνετε; Δεν </w:t>
      </w:r>
      <w:r>
        <w:rPr>
          <w:rFonts w:eastAsia="Times New Roman"/>
          <w:bCs/>
        </w:rPr>
        <w:t>είναι</w:t>
      </w:r>
      <w:r>
        <w:rPr>
          <w:rFonts w:eastAsia="Times New Roman"/>
          <w:bCs/>
        </w:rPr>
        <w:t>,</w:t>
      </w:r>
      <w:r>
        <w:rPr>
          <w:rFonts w:eastAsia="Times New Roman"/>
        </w:rPr>
        <w:t xml:space="preserve"> πραγματικά</w:t>
      </w:r>
      <w:r>
        <w:rPr>
          <w:rFonts w:eastAsia="Times New Roman"/>
        </w:rPr>
        <w:t>,</w:t>
      </w:r>
      <w:r>
        <w:rPr>
          <w:rFonts w:eastAsia="Times New Roman"/>
        </w:rPr>
        <w:t xml:space="preserve"> το φοβερότερο των γεγονότων ότι δεν </w:t>
      </w:r>
      <w:r>
        <w:rPr>
          <w:rFonts w:eastAsia="Times New Roman"/>
          <w:bCs/>
        </w:rPr>
        <w:t>έχει</w:t>
      </w:r>
      <w:r>
        <w:rPr>
          <w:rFonts w:eastAsia="Times New Roman"/>
        </w:rPr>
        <w:t xml:space="preserve"> παραιτηθεί ένας Υπουργός σας, αποδεχόμενος ευθύνες για κάτι το οποίο </w:t>
      </w:r>
      <w:r>
        <w:rPr>
          <w:rFonts w:eastAsia="Times New Roman"/>
          <w:bCs/>
        </w:rPr>
        <w:t>έχει</w:t>
      </w:r>
      <w:r>
        <w:rPr>
          <w:rFonts w:eastAsia="Times New Roman"/>
        </w:rPr>
        <w:t xml:space="preserve"> συμβεί; </w:t>
      </w:r>
    </w:p>
    <w:p w14:paraId="6EF7249B" w14:textId="77777777" w:rsidR="00E92729" w:rsidRDefault="0044197E">
      <w:pPr>
        <w:spacing w:line="600" w:lineRule="auto"/>
        <w:ind w:firstLine="720"/>
        <w:contextualSpacing/>
        <w:jc w:val="both"/>
        <w:rPr>
          <w:rFonts w:eastAsia="Times New Roman"/>
        </w:rPr>
      </w:pPr>
      <w:r>
        <w:rPr>
          <w:rFonts w:eastAsia="Times New Roman"/>
        </w:rPr>
        <w:t>Τι έχετε κάνει για την προστασία του περι</w:t>
      </w:r>
      <w:r>
        <w:rPr>
          <w:rFonts w:eastAsia="Times New Roman"/>
        </w:rPr>
        <w:t>βάλλοντος, για να συνεννοηθούμε; Εκτός του ότι καταργήσατε τις χρήσεις γης και επανήλθατε στο προεδρικό διάταγμα του 1987, τι έχετε κάνει για την προστασία του περιβάλλοντος; Εκτός από την οικολογική καταστροφή στον Σαρωνικό για την οποία πάλι δεν υπήρχε κ</w:t>
      </w:r>
      <w:r>
        <w:rPr>
          <w:rFonts w:eastAsia="Times New Roman"/>
        </w:rPr>
        <w:t>α</w:t>
      </w:r>
      <w:r>
        <w:rPr>
          <w:rFonts w:eastAsia="Times New Roman"/>
        </w:rPr>
        <w:t>μ</w:t>
      </w:r>
      <w:r>
        <w:rPr>
          <w:rFonts w:eastAsia="Times New Roman"/>
        </w:rPr>
        <w:t xml:space="preserve">μία δική σας ευθύνη. Προφανώς έφταιγε ο καιρός που δεν υπήρχε και τα κύματα, που </w:t>
      </w:r>
      <w:r>
        <w:rPr>
          <w:rFonts w:eastAsia="Times New Roman"/>
          <w:bCs/>
          <w:shd w:val="clear" w:color="auto" w:fill="FFFFFF"/>
        </w:rPr>
        <w:t xml:space="preserve">επίσης, </w:t>
      </w:r>
      <w:r>
        <w:rPr>
          <w:rFonts w:eastAsia="Times New Roman"/>
        </w:rPr>
        <w:t xml:space="preserve">δεν υπήρχαν. </w:t>
      </w:r>
    </w:p>
    <w:p w14:paraId="6EF7249C" w14:textId="77777777" w:rsidR="00E92729" w:rsidRDefault="0044197E">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Εν πάση </w:t>
      </w:r>
      <w:proofErr w:type="spellStart"/>
      <w:r>
        <w:rPr>
          <w:rFonts w:eastAsia="Times New Roman"/>
          <w:bCs/>
          <w:shd w:val="clear" w:color="auto" w:fill="FFFFFF"/>
        </w:rPr>
        <w:t>περιπτώσει</w:t>
      </w:r>
      <w:proofErr w:type="spellEnd"/>
      <w:r>
        <w:rPr>
          <w:rFonts w:eastAsia="Times New Roman"/>
          <w:bCs/>
          <w:shd w:val="clear" w:color="auto" w:fill="FFFFFF"/>
        </w:rPr>
        <w:t xml:space="preserve"> νομίζω ότι έρχεται ο καιρός</w:t>
      </w:r>
      <w:r>
        <w:rPr>
          <w:rFonts w:eastAsia="Times New Roman"/>
          <w:bCs/>
          <w:shd w:val="clear" w:color="auto" w:fill="FFFFFF"/>
        </w:rPr>
        <w:t>,</w:t>
      </w:r>
      <w:r>
        <w:rPr>
          <w:rFonts w:eastAsia="Times New Roman"/>
          <w:bCs/>
          <w:shd w:val="clear" w:color="auto" w:fill="FFFFFF"/>
        </w:rPr>
        <w:t xml:space="preserve"> για να αντιληφθείτε ότι έχουν αλλάξει λίγο τα πράγματα και ότι με αυτή την πολιτική μπορεί κανείς να εκ</w:t>
      </w:r>
      <w:r>
        <w:rPr>
          <w:rFonts w:eastAsia="Times New Roman"/>
          <w:bCs/>
          <w:shd w:val="clear" w:color="auto" w:fill="FFFFFF"/>
        </w:rPr>
        <w:t xml:space="preserve">λέγεται μια φορά, αλλά από εκεί και πέρα οδηγείται πίσω στο σπίτι του. </w:t>
      </w:r>
    </w:p>
    <w:p w14:paraId="6EF7249D" w14:textId="77777777" w:rsidR="00E92729" w:rsidRDefault="0044197E">
      <w:pPr>
        <w:spacing w:line="600" w:lineRule="auto"/>
        <w:ind w:firstLine="720"/>
        <w:contextualSpacing/>
        <w:jc w:val="both"/>
        <w:rPr>
          <w:rFonts w:eastAsia="Times New Roman"/>
          <w:bCs/>
          <w:shd w:val="clear" w:color="auto" w:fill="FFFFFF"/>
        </w:rPr>
      </w:pPr>
      <w:r>
        <w:rPr>
          <w:rFonts w:eastAsia="Times New Roman"/>
          <w:bCs/>
          <w:shd w:val="clear" w:color="auto" w:fill="FFFFFF"/>
        </w:rPr>
        <w:t>Όμως αυτό το οποίο  θα ήθελα να σας πω τελειώνοντας, είναι αυτό που έθεσε υπ</w:t>
      </w:r>
      <w:r>
        <w:rPr>
          <w:rFonts w:eastAsia="Times New Roman"/>
          <w:bCs/>
          <w:shd w:val="clear" w:color="auto" w:fill="FFFFFF"/>
        </w:rPr>
        <w:t xml:space="preserve">’ </w:t>
      </w:r>
      <w:proofErr w:type="spellStart"/>
      <w:r>
        <w:rPr>
          <w:rFonts w:eastAsia="Times New Roman"/>
          <w:bCs/>
          <w:shd w:val="clear" w:color="auto" w:fill="FFFFFF"/>
        </w:rPr>
        <w:t>όψ</w:t>
      </w:r>
      <w:r>
        <w:rPr>
          <w:rFonts w:eastAsia="Times New Roman"/>
          <w:bCs/>
          <w:shd w:val="clear" w:color="auto" w:fill="FFFFFF"/>
        </w:rPr>
        <w:t>ιν</w:t>
      </w:r>
      <w:proofErr w:type="spellEnd"/>
      <w:r>
        <w:rPr>
          <w:rFonts w:eastAsia="Times New Roman"/>
          <w:bCs/>
          <w:shd w:val="clear" w:color="auto" w:fill="FFFFFF"/>
        </w:rPr>
        <w:t xml:space="preserve"> μου ο Βουλευτής Μαγνησίας της Νέας Δημοκρατίας, ο κ. </w:t>
      </w:r>
      <w:proofErr w:type="spellStart"/>
      <w:r>
        <w:rPr>
          <w:rFonts w:eastAsia="Times New Roman"/>
          <w:bCs/>
          <w:shd w:val="clear" w:color="auto" w:fill="FFFFFF"/>
        </w:rPr>
        <w:t>Μπουκώρος</w:t>
      </w:r>
      <w:proofErr w:type="spellEnd"/>
      <w:r>
        <w:rPr>
          <w:rFonts w:eastAsia="Times New Roman"/>
          <w:bCs/>
          <w:shd w:val="clear" w:color="auto" w:fill="FFFFFF"/>
        </w:rPr>
        <w:t>, ότι σε προηγούμενη περί</w:t>
      </w:r>
      <w:r>
        <w:rPr>
          <w:rFonts w:eastAsia="Times New Roman"/>
          <w:bCs/>
          <w:shd w:val="clear" w:color="auto" w:fill="FFFFFF"/>
        </w:rPr>
        <w:lastRenderedPageBreak/>
        <w:t>πτωση σε πλημμ</w:t>
      </w:r>
      <w:r>
        <w:rPr>
          <w:rFonts w:eastAsia="Times New Roman"/>
          <w:bCs/>
          <w:shd w:val="clear" w:color="auto" w:fill="FFFFFF"/>
        </w:rPr>
        <w:t>ύρες στην Σκόπελο έχει υπογραφεί η κοινή υπουργική απόφαση -μάλιστα μου έδωσε ημερομηνία την 1</w:t>
      </w:r>
      <w:r>
        <w:rPr>
          <w:rFonts w:eastAsia="Times New Roman"/>
          <w:bCs/>
          <w:shd w:val="clear" w:color="auto" w:fill="FFFFFF"/>
        </w:rPr>
        <w:t>-</w:t>
      </w:r>
      <w:r>
        <w:rPr>
          <w:rFonts w:eastAsia="Times New Roman"/>
          <w:bCs/>
          <w:shd w:val="clear" w:color="auto" w:fill="FFFFFF"/>
        </w:rPr>
        <w:t>6</w:t>
      </w:r>
      <w:r>
        <w:rPr>
          <w:rFonts w:eastAsia="Times New Roman"/>
          <w:bCs/>
          <w:shd w:val="clear" w:color="auto" w:fill="FFFFFF"/>
        </w:rPr>
        <w:t>-</w:t>
      </w:r>
      <w:r>
        <w:rPr>
          <w:rFonts w:eastAsia="Times New Roman"/>
          <w:bCs/>
          <w:shd w:val="clear" w:color="auto" w:fill="FFFFFF"/>
        </w:rPr>
        <w:t>2017- και οι άνθρωποι δεν έχουν πάρει ακόμα έστω και τα λίγα χρήματα που είπατε ότι θα τους δώσετε τότε. Ελπίζω, λοιπόν, για τα θύματα στην Μάνδρα</w:t>
      </w:r>
      <w:r>
        <w:rPr>
          <w:rFonts w:eastAsia="Times New Roman"/>
          <w:bCs/>
          <w:shd w:val="clear" w:color="auto" w:fill="FFFFFF"/>
        </w:rPr>
        <w:t>,</w:t>
      </w:r>
      <w:r>
        <w:rPr>
          <w:rFonts w:eastAsia="Times New Roman"/>
          <w:bCs/>
          <w:shd w:val="clear" w:color="auto" w:fill="FFFFFF"/>
        </w:rPr>
        <w:t xml:space="preserve"> να μην έχετ</w:t>
      </w:r>
      <w:r>
        <w:rPr>
          <w:rFonts w:eastAsia="Times New Roman"/>
          <w:bCs/>
          <w:shd w:val="clear" w:color="auto" w:fill="FFFFFF"/>
        </w:rPr>
        <w:t xml:space="preserve">ε την ίδια συμπεριφορά. </w:t>
      </w:r>
    </w:p>
    <w:p w14:paraId="6EF7249E" w14:textId="77777777" w:rsidR="00E92729" w:rsidRDefault="0044197E">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Διότι εμείς δεν έχουμε δει ακόμα την τροπολογία. Παρεμπιπτόντως δεσμεύτηκε η Κυβέρνηση ότι στις 14.00΄ η ώρα θα φέρει την τροπολογία να τη δούμε. Είναι 15.15΄ η ώρα και τροπολογία δεν έχουμε δει ακόμα. </w:t>
      </w:r>
    </w:p>
    <w:p w14:paraId="6EF7249F" w14:textId="77777777" w:rsidR="00E92729" w:rsidRDefault="0044197E">
      <w:pPr>
        <w:spacing w:line="600" w:lineRule="auto"/>
        <w:ind w:firstLine="720"/>
        <w:contextualSpacing/>
        <w:jc w:val="both"/>
        <w:rPr>
          <w:rFonts w:eastAsia="Times New Roman" w:cs="Times New Roman"/>
        </w:rPr>
      </w:pPr>
      <w:r>
        <w:rPr>
          <w:rFonts w:eastAsia="Times New Roman"/>
          <w:bCs/>
          <w:shd w:val="clear" w:color="auto" w:fill="FFFFFF"/>
        </w:rPr>
        <w:t>Έρχομαι τώρα για λίγο στη δι</w:t>
      </w:r>
      <w:r>
        <w:rPr>
          <w:rFonts w:eastAsia="Times New Roman"/>
          <w:bCs/>
          <w:shd w:val="clear" w:color="auto" w:fill="FFFFFF"/>
        </w:rPr>
        <w:t xml:space="preserve">ανομή του κοινωνικού μερίσματος. Άκουσα τον κ. Σταθάκη. Αν κατάλαβα καλά, από ό,τι μας είπε ο κ. </w:t>
      </w:r>
      <w:proofErr w:type="spellStart"/>
      <w:r>
        <w:rPr>
          <w:rFonts w:eastAsia="Times New Roman"/>
          <w:bCs/>
          <w:shd w:val="clear" w:color="auto" w:fill="FFFFFF"/>
        </w:rPr>
        <w:t>Σταθακης</w:t>
      </w:r>
      <w:proofErr w:type="spellEnd"/>
      <w:r>
        <w:rPr>
          <w:rFonts w:eastAsia="Times New Roman"/>
          <w:bCs/>
          <w:shd w:val="clear" w:color="auto" w:fill="FFFFFF"/>
        </w:rPr>
        <w:t xml:space="preserve"> εδώ πέρα, με ένα εξειδικευμένο</w:t>
      </w:r>
      <w:r>
        <w:rPr>
          <w:rFonts w:eastAsia="Times New Roman"/>
          <w:bCs/>
          <w:shd w:val="clear" w:color="auto" w:fill="FFFFFF"/>
        </w:rPr>
        <w:t>,</w:t>
      </w:r>
      <w:r>
        <w:rPr>
          <w:rFonts w:eastAsia="Times New Roman"/>
          <w:bCs/>
          <w:shd w:val="clear" w:color="auto" w:fill="FFFFFF"/>
        </w:rPr>
        <w:t xml:space="preserve"> βέβαια</w:t>
      </w:r>
      <w:r>
        <w:rPr>
          <w:rFonts w:eastAsia="Times New Roman"/>
          <w:bCs/>
          <w:shd w:val="clear" w:color="auto" w:fill="FFFFFF"/>
        </w:rPr>
        <w:t>,</w:t>
      </w:r>
      <w:r>
        <w:rPr>
          <w:rFonts w:eastAsia="Times New Roman"/>
          <w:bCs/>
          <w:shd w:val="clear" w:color="auto" w:fill="FFFFFF"/>
        </w:rPr>
        <w:t xml:space="preserve"> θέμα και με μια εξειδικευμένη ανάλυση που θα την κοιτάξουμε, τα οικονομικά της ΔΕΗ, κύριε Υπουργέ, πάνε καλύτε</w:t>
      </w:r>
      <w:r>
        <w:rPr>
          <w:rFonts w:eastAsia="Times New Roman"/>
          <w:bCs/>
          <w:shd w:val="clear" w:color="auto" w:fill="FFFFFF"/>
        </w:rPr>
        <w:t xml:space="preserve">ρα, δηλαδή, επί των ημερών σας. Βελτιώνεται η κατάσταση. </w:t>
      </w:r>
    </w:p>
    <w:p w14:paraId="6EF724A0"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Η «φρικτή» σας Κυβέρνηση όπως εσείς τη χαρακτηρίσατε –κι εγώ δεν θα διαφωνήσω- έχει βελτιώσει την κατάσταση στη ΔΕΗ. Αυτό μας είπατε πριν. Αν είναι αλήθεια αυτό, ειλικρινώς </w:t>
      </w:r>
      <w:proofErr w:type="spellStart"/>
      <w:r>
        <w:rPr>
          <w:rFonts w:eastAsia="Times New Roman" w:cs="Times New Roman"/>
          <w:szCs w:val="24"/>
        </w:rPr>
        <w:t>ε</w:t>
      </w:r>
      <w:r>
        <w:rPr>
          <w:rFonts w:eastAsia="Times New Roman" w:cs="Times New Roman"/>
          <w:szCs w:val="24"/>
        </w:rPr>
        <w:lastRenderedPageBreak/>
        <w:t>πιχαίρουμε</w:t>
      </w:r>
      <w:proofErr w:type="spellEnd"/>
      <w:r>
        <w:rPr>
          <w:rFonts w:eastAsia="Times New Roman" w:cs="Times New Roman"/>
          <w:szCs w:val="24"/>
        </w:rPr>
        <w:t xml:space="preserve"> και είμαστε κ</w:t>
      </w:r>
      <w:r>
        <w:rPr>
          <w:rFonts w:eastAsia="Times New Roman" w:cs="Times New Roman"/>
          <w:szCs w:val="24"/>
        </w:rPr>
        <w:t xml:space="preserve">ι έτοιμοι να σας συγχαρούμε. Έχω, όμως, μια φρικτή –μιας και είναι της μόδας η λέξη- υπόνοια ότι δεν πρέπει να είναι έτσι τα πράγματα. </w:t>
      </w:r>
    </w:p>
    <w:p w14:paraId="6EF724A1"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ας έρθουμε στο θέμα του μερίσματος. Κυρίες και κύριοι συνάδελφοι, εμείς ήρθαμε εδώ για να σας </w:t>
      </w:r>
      <w:r>
        <w:rPr>
          <w:rFonts w:eastAsia="Times New Roman" w:cs="Times New Roman"/>
          <w:szCs w:val="24"/>
        </w:rPr>
        <w:t>βοηθήσουμε και να ψηφίσουμε αυτή τη διάταξη. Αλλά ειλικρινά σας λέω</w:t>
      </w:r>
      <w:r>
        <w:rPr>
          <w:rFonts w:eastAsia="Times New Roman" w:cs="Times New Roman"/>
          <w:szCs w:val="24"/>
        </w:rPr>
        <w:t>.</w:t>
      </w:r>
      <w:r>
        <w:rPr>
          <w:rFonts w:eastAsia="Times New Roman" w:cs="Times New Roman"/>
          <w:szCs w:val="24"/>
        </w:rPr>
        <w:t xml:space="preserve"> Μπορείτε να μας πείτε</w:t>
      </w:r>
      <w:r>
        <w:rPr>
          <w:rFonts w:eastAsia="Times New Roman" w:cs="Times New Roman"/>
          <w:szCs w:val="24"/>
        </w:rPr>
        <w:t>,</w:t>
      </w:r>
      <w:r>
        <w:rPr>
          <w:rFonts w:eastAsia="Times New Roman" w:cs="Times New Roman"/>
          <w:szCs w:val="24"/>
        </w:rPr>
        <w:t xml:space="preserve"> τι θέλετε να ψηφίσουμε για να καταλάβω; Διότι δεν νομίζω ότι το ελληνικό Κοινοβούλιο έχει δει διάταξη πιο αόριστη από αυτή. Υποτίθεται ότι έρχεται μια διάταξη, με </w:t>
      </w:r>
      <w:r>
        <w:rPr>
          <w:rFonts w:eastAsia="Times New Roman" w:cs="Times New Roman"/>
          <w:szCs w:val="24"/>
        </w:rPr>
        <w:t>την οποία η Βουλή πρέπει, ασκώντας τη νομοθετική της πρωτοβουλία, να διανείμει συγκεκριμένους πόρους. Αυτό το κάνει η Βουλή των Ελλήνων, εσείς, εμείς, όλοι, όχι η Κυβέρνηση, όχι ο κ. Σταθάκης, όχι ο Υπουργός των Οικονομικών, όχι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Η Βουλή τω</w:t>
      </w:r>
      <w:r>
        <w:rPr>
          <w:rFonts w:eastAsia="Times New Roman" w:cs="Times New Roman"/>
          <w:szCs w:val="24"/>
        </w:rPr>
        <w:t>ν Ελλήνων!</w:t>
      </w:r>
    </w:p>
    <w:p w14:paraId="6EF724A2"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Ακούστε</w:t>
      </w:r>
      <w:r>
        <w:rPr>
          <w:rFonts w:eastAsia="Times New Roman" w:cs="Times New Roman"/>
          <w:szCs w:val="24"/>
        </w:rPr>
        <w:t>,</w:t>
      </w:r>
      <w:r>
        <w:rPr>
          <w:rFonts w:eastAsia="Times New Roman" w:cs="Times New Roman"/>
          <w:szCs w:val="24"/>
        </w:rPr>
        <w:t xml:space="preserve"> λοιπόν, το κείμενο που έρχεται να ψηφίσουμε </w:t>
      </w:r>
      <w:r>
        <w:rPr>
          <w:rFonts w:eastAsia="Times New Roman" w:cs="Times New Roman"/>
          <w:szCs w:val="24"/>
        </w:rPr>
        <w:t>λ</w:t>
      </w:r>
      <w:r>
        <w:rPr>
          <w:rFonts w:eastAsia="Times New Roman" w:cs="Times New Roman"/>
          <w:szCs w:val="24"/>
        </w:rPr>
        <w:t>έει: «Με την ίδια υπουργική απόφαση καθορίζονται τα κριτήρια εισοδήματος». Η διάταξη εδώ δεν έχει κριτήρια εισοδήματος σε ποιον θα δοθεί το βοήθημα. Κριτήρια περιουσίας</w:t>
      </w:r>
      <w:r>
        <w:rPr>
          <w:rFonts w:eastAsia="Times New Roman" w:cs="Times New Roman"/>
          <w:szCs w:val="24"/>
        </w:rPr>
        <w:t>.</w:t>
      </w:r>
      <w:r>
        <w:rPr>
          <w:rFonts w:eastAsia="Times New Roman" w:cs="Times New Roman"/>
          <w:szCs w:val="24"/>
        </w:rPr>
        <w:t xml:space="preserve"> Η διάταξη δεν έχει κρ</w:t>
      </w:r>
      <w:r>
        <w:rPr>
          <w:rFonts w:eastAsia="Times New Roman" w:cs="Times New Roman"/>
          <w:szCs w:val="24"/>
        </w:rPr>
        <w:t>ιτήριο περιουσίας. Λείπει και αυτό. Κριτήρια διαμονής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Ούτε </w:t>
      </w:r>
      <w:r>
        <w:rPr>
          <w:rFonts w:eastAsia="Times New Roman" w:cs="Times New Roman"/>
          <w:szCs w:val="24"/>
        </w:rPr>
        <w:t xml:space="preserve">αυτά </w:t>
      </w:r>
      <w:r>
        <w:rPr>
          <w:rFonts w:eastAsia="Times New Roman" w:cs="Times New Roman"/>
          <w:szCs w:val="24"/>
        </w:rPr>
        <w:t xml:space="preserve">έχει η διάταξη μέσα. Επίσης η διάταξη δεν έχει τις κατηγορίες των δικαιούχων. </w:t>
      </w:r>
      <w:r>
        <w:rPr>
          <w:rFonts w:eastAsia="Times New Roman" w:cs="Times New Roman"/>
          <w:szCs w:val="24"/>
        </w:rPr>
        <w:t>Α</w:t>
      </w:r>
      <w:r>
        <w:rPr>
          <w:rFonts w:eastAsia="Times New Roman" w:cs="Times New Roman"/>
          <w:szCs w:val="24"/>
        </w:rPr>
        <w:t xml:space="preserve">υτό θα οριστεί με υπουργική απόφαση. Ούτε τη βάση υπολογισμού έχει μέσα η διάταξη </w:t>
      </w:r>
      <w:r>
        <w:rPr>
          <w:rFonts w:eastAsia="Times New Roman" w:cs="Times New Roman"/>
          <w:szCs w:val="24"/>
        </w:rPr>
        <w:t>κ</w:t>
      </w:r>
      <w:r>
        <w:rPr>
          <w:rFonts w:eastAsia="Times New Roman" w:cs="Times New Roman"/>
          <w:szCs w:val="24"/>
        </w:rPr>
        <w:t>αι αυτό θα οριστεί με υπουργι</w:t>
      </w:r>
      <w:r>
        <w:rPr>
          <w:rFonts w:eastAsia="Times New Roman" w:cs="Times New Roman"/>
          <w:szCs w:val="24"/>
        </w:rPr>
        <w:t xml:space="preserve">κή απόφαση. Ούτε τον τρόπο υπολογισμού έχει μέσα </w:t>
      </w:r>
      <w:r>
        <w:rPr>
          <w:rFonts w:eastAsia="Times New Roman" w:cs="Times New Roman"/>
          <w:szCs w:val="24"/>
        </w:rPr>
        <w:t>κ</w:t>
      </w:r>
      <w:r>
        <w:rPr>
          <w:rFonts w:eastAsia="Times New Roman" w:cs="Times New Roman"/>
          <w:szCs w:val="24"/>
        </w:rPr>
        <w:t xml:space="preserve">αι αυτό με υπουργική απόφαση θα καθοριστεί. Ούτε το ακριβές ποσό αναφέρεται </w:t>
      </w:r>
      <w:r>
        <w:rPr>
          <w:rFonts w:eastAsia="Times New Roman" w:cs="Times New Roman"/>
          <w:szCs w:val="24"/>
        </w:rPr>
        <w:t>κ</w:t>
      </w:r>
      <w:r>
        <w:rPr>
          <w:rFonts w:eastAsia="Times New Roman" w:cs="Times New Roman"/>
          <w:szCs w:val="24"/>
        </w:rPr>
        <w:t xml:space="preserve">αι αυτό με υπουργική απόφαση θα οριστεί. Ούτε τις κατηγορίες των δικαιούχων αναφέρει </w:t>
      </w:r>
      <w:r>
        <w:rPr>
          <w:rFonts w:eastAsia="Times New Roman" w:cs="Times New Roman"/>
          <w:szCs w:val="24"/>
        </w:rPr>
        <w:t>κ</w:t>
      </w:r>
      <w:r>
        <w:rPr>
          <w:rFonts w:eastAsia="Times New Roman" w:cs="Times New Roman"/>
          <w:szCs w:val="24"/>
        </w:rPr>
        <w:t xml:space="preserve">αι αυτό με υπουργική απόφαση. </w:t>
      </w:r>
    </w:p>
    <w:p w14:paraId="6EF724A3"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συνάδελφοι, ειλικρινά, ποιος είναι ο νομοτεχνικός πατέρας αυτής της διάταξης που φέρνετε ενώπιον του </w:t>
      </w:r>
      <w:r>
        <w:rPr>
          <w:rFonts w:eastAsia="Times New Roman" w:cs="Times New Roman"/>
          <w:szCs w:val="24"/>
        </w:rPr>
        <w:t>ε</w:t>
      </w:r>
      <w:r>
        <w:rPr>
          <w:rFonts w:eastAsia="Times New Roman" w:cs="Times New Roman"/>
          <w:szCs w:val="24"/>
        </w:rPr>
        <w:t>θνικού Κοινοβουλίου; Γιατί και να θέλει κανείς να σας βοηθήσει δεν μπορεί. Έχετε γράψει υπερήφανα κεφάλαια ιστορίας σε αυτό το κεφάλαιο της δραστηρι</w:t>
      </w:r>
      <w:r>
        <w:rPr>
          <w:rFonts w:eastAsia="Times New Roman" w:cs="Times New Roman"/>
          <w:szCs w:val="24"/>
        </w:rPr>
        <w:t xml:space="preserve">ότητας της Βουλής, που θα ονομάζεται «νομοθετική ασυναρτησία». Δεν ξέρετε τι μας φέρνετε εδώ. Πιάνετε ένα μολύβι και ένα χαρτί και γράφετε ό,τι θέλετε και το φέρνετε στην Αντιπροσωπεία να το ψηφίσει. </w:t>
      </w:r>
    </w:p>
    <w:p w14:paraId="6EF724A4"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Τι είναι αυτά τα πράγματα; Αν είναι δυνατόν! Μέχρι το τ</w:t>
      </w:r>
      <w:r>
        <w:rPr>
          <w:rFonts w:eastAsia="Times New Roman" w:cs="Times New Roman"/>
          <w:szCs w:val="24"/>
        </w:rPr>
        <w:t xml:space="preserve">έλος της συνεδρίασης μπορείτε στοιχειωδώς να επανέλθετε στη νομοθετική και νομοτεχνική σοβαρότητα και να φέρετε κάποιες παραμέτρους; Είναι δυνατόν, κυρίες και κύριοι συνάδελφοι, να </w:t>
      </w:r>
      <w:r>
        <w:rPr>
          <w:rFonts w:eastAsia="Times New Roman" w:cs="Times New Roman"/>
          <w:szCs w:val="24"/>
        </w:rPr>
        <w:lastRenderedPageBreak/>
        <w:t>έρχεται αυτή η διάταξη προς ψήφιση</w:t>
      </w:r>
      <w:r>
        <w:rPr>
          <w:rFonts w:eastAsia="Times New Roman" w:cs="Times New Roman"/>
          <w:szCs w:val="24"/>
        </w:rPr>
        <w:t>,</w:t>
      </w:r>
      <w:r>
        <w:rPr>
          <w:rFonts w:eastAsia="Times New Roman" w:cs="Times New Roman"/>
          <w:szCs w:val="24"/>
        </w:rPr>
        <w:t xml:space="preserve"> γραμμένη με αυτόν τον τρόπο; Εάν ήθελε </w:t>
      </w:r>
      <w:r>
        <w:rPr>
          <w:rFonts w:eastAsia="Times New Roman" w:cs="Times New Roman"/>
          <w:szCs w:val="24"/>
        </w:rPr>
        <w:t xml:space="preserve">μια κυβέρνηση να εκδηλώσει με πιο περήφανο τρόπο την περιφρόνησή της στη νομοθετική διαδικασία και στο Κοινοβούλιο, πώς αλλιώς θα το έκανε, για να ξέρουμε δηλαδή; </w:t>
      </w:r>
    </w:p>
    <w:p w14:paraId="6EF724A5"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τελειώνω λέγοντας το εξής: Ελπίζω ότι και η τροπολογία η οποία</w:t>
      </w:r>
      <w:r>
        <w:rPr>
          <w:rFonts w:eastAsia="Times New Roman" w:cs="Times New Roman"/>
          <w:szCs w:val="24"/>
        </w:rPr>
        <w:t xml:space="preserve"> θα έρθει, που αφορά την ανακούφιση των παθόντων στη Μάνδρα, αλλά και οι βελτιώσεις που είναι απαραίτητο να έρθουν για το κοινωνικό μέρισμα</w:t>
      </w:r>
      <w:r>
        <w:rPr>
          <w:rFonts w:eastAsia="Times New Roman" w:cs="Times New Roman"/>
          <w:szCs w:val="24"/>
        </w:rPr>
        <w:t>,</w:t>
      </w:r>
      <w:r>
        <w:rPr>
          <w:rFonts w:eastAsia="Times New Roman" w:cs="Times New Roman"/>
          <w:szCs w:val="24"/>
        </w:rPr>
        <w:t xml:space="preserve"> θα δώσουν</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ένα φύλλο συκής στη σημερινή συνεδρίαση. Κατά τα άλλα οφείλω να σας πω κάτι, παίρνοντας αυτ</w:t>
      </w:r>
      <w:r>
        <w:rPr>
          <w:rFonts w:eastAsia="Times New Roman" w:cs="Times New Roman"/>
          <w:szCs w:val="24"/>
        </w:rPr>
        <w:t>ό που είπε ο Υπουργός Οικονομικών φεύγοντας</w:t>
      </w:r>
      <w:r>
        <w:rPr>
          <w:rFonts w:eastAsia="Times New Roman" w:cs="Times New Roman"/>
          <w:szCs w:val="24"/>
        </w:rPr>
        <w:t>:</w:t>
      </w:r>
      <w:r>
        <w:rPr>
          <w:rFonts w:eastAsia="Times New Roman" w:cs="Times New Roman"/>
          <w:szCs w:val="24"/>
        </w:rPr>
        <w:t xml:space="preserve"> «Εμείς δεν είναι ότι θα πάμε στο σπίτι μας». Αυτό είναι πραγματικότητα. Δεν θα πάτε στο σπίτι σας. Θα σας στείλει ο λαός στο σπίτι σας. </w:t>
      </w:r>
    </w:p>
    <w:p w14:paraId="6EF724A6"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EF724A7" w14:textId="77777777" w:rsidR="00E92729" w:rsidRDefault="0044197E">
      <w:pPr>
        <w:tabs>
          <w:tab w:val="left" w:pos="149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724A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ΕΔΡΕΥΟΥΣΑ (Αναστασία Χριστοδουλοπούλου):</w:t>
      </w:r>
      <w:r>
        <w:rPr>
          <w:rFonts w:eastAsia="Times New Roman" w:cs="Times New Roman"/>
          <w:szCs w:val="24"/>
        </w:rPr>
        <w:t xml:space="preserve">  Ευχαριστούμε. </w:t>
      </w:r>
    </w:p>
    <w:p w14:paraId="6EF724A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Σκουρολιάκος</w:t>
      </w:r>
      <w:proofErr w:type="spellEnd"/>
      <w:r>
        <w:rPr>
          <w:rFonts w:eastAsia="Times New Roman" w:cs="Times New Roman"/>
          <w:szCs w:val="24"/>
        </w:rPr>
        <w:t xml:space="preserve">. </w:t>
      </w:r>
    </w:p>
    <w:p w14:paraId="6EF724A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(ΠΑΝΟΣ) ΣΚΟΥΡΟΛΙΑΚΟΣ: </w:t>
      </w:r>
      <w:r>
        <w:rPr>
          <w:rFonts w:eastAsia="Times New Roman" w:cs="Times New Roman"/>
          <w:szCs w:val="24"/>
        </w:rPr>
        <w:t xml:space="preserve">Ευχαριστώ, κυρία Πρόεδρε. </w:t>
      </w:r>
    </w:p>
    <w:p w14:paraId="6EF724A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Υπουργοί, κυρίες και κύριοι Βουλευτές, επιτρέψτε μου να πω δυο λόγια, καταρχάς, για την</w:t>
      </w:r>
      <w:r>
        <w:rPr>
          <w:rFonts w:eastAsia="Times New Roman" w:cs="Times New Roman"/>
          <w:szCs w:val="24"/>
        </w:rPr>
        <w:t xml:space="preserve"> καταστροφή που έπληξε τους ανθρώπους της δυτικής Αττικής, αυτής της πολύπαθης περιοχής που δυστυχώς –τι να κάνουμε;- τα προηγούμενα χρόνια, από τον Β’ Παγκόσμιο Πόλεμο και μετά</w:t>
      </w:r>
      <w:r>
        <w:rPr>
          <w:rFonts w:eastAsia="Times New Roman" w:cs="Times New Roman"/>
          <w:szCs w:val="24"/>
        </w:rPr>
        <w:t>,</w:t>
      </w:r>
      <w:r>
        <w:rPr>
          <w:rFonts w:eastAsia="Times New Roman" w:cs="Times New Roman"/>
          <w:szCs w:val="24"/>
        </w:rPr>
        <w:t xml:space="preserve"> μετατράπηκε στην πίσω αυλή, στο πίσω οικόπεδο του πολεοδομικού συγκροτήματος </w:t>
      </w:r>
      <w:r>
        <w:rPr>
          <w:rFonts w:eastAsia="Times New Roman" w:cs="Times New Roman"/>
          <w:szCs w:val="24"/>
        </w:rPr>
        <w:t>Αθήνας και Πειραιά με μια άναρχη δόμηση, με βιομηχανίες, με ναυπηγεία, με πετρέλαια, χωρίς σχεδιασμό. Μεταφέρθηκε φτωχός κόσμος</w:t>
      </w:r>
      <w:r>
        <w:rPr>
          <w:rFonts w:eastAsia="Times New Roman" w:cs="Times New Roman"/>
          <w:szCs w:val="24"/>
        </w:rPr>
        <w:t>,</w:t>
      </w:r>
      <w:r>
        <w:rPr>
          <w:rFonts w:eastAsia="Times New Roman" w:cs="Times New Roman"/>
          <w:szCs w:val="24"/>
        </w:rPr>
        <w:t xml:space="preserve"> που έπρεπε να δουλέψει εκεί. </w:t>
      </w:r>
    </w:p>
    <w:p w14:paraId="6EF724A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Ναι η Κυβέρνηση με τις προβλέψεις για τα καιρικά φαινόμενα δεν πρόλαβε να </w:t>
      </w:r>
      <w:proofErr w:type="spellStart"/>
      <w:r>
        <w:rPr>
          <w:rFonts w:eastAsia="Times New Roman" w:cs="Times New Roman"/>
          <w:szCs w:val="24"/>
        </w:rPr>
        <w:t>ξεμπαζώσει</w:t>
      </w:r>
      <w:proofErr w:type="spellEnd"/>
      <w:r>
        <w:rPr>
          <w:rFonts w:eastAsia="Times New Roman" w:cs="Times New Roman"/>
          <w:szCs w:val="24"/>
        </w:rPr>
        <w:t xml:space="preserve"> εκείνα τα ρέ</w:t>
      </w:r>
      <w:r>
        <w:rPr>
          <w:rFonts w:eastAsia="Times New Roman" w:cs="Times New Roman"/>
          <w:szCs w:val="24"/>
        </w:rPr>
        <w:t>ματα</w:t>
      </w:r>
      <w:r>
        <w:rPr>
          <w:rFonts w:eastAsia="Times New Roman" w:cs="Times New Roman"/>
          <w:szCs w:val="24"/>
        </w:rPr>
        <w:t>,</w:t>
      </w:r>
      <w:r>
        <w:rPr>
          <w:rFonts w:eastAsia="Times New Roman" w:cs="Times New Roman"/>
          <w:szCs w:val="24"/>
        </w:rPr>
        <w:t xml:space="preserve"> που μπαζώθηκαν με ανοχή κυβερνήσεων, με κλείσιμο ματιού κυβερνήσεων, με ένα πλέγμα εργολάβων, επίορκων υπαλλήλων που έκαναν κάποιες πολύ συγκεκριμένες κυβερνήσεις από το Β</w:t>
      </w:r>
      <w:r>
        <w:rPr>
          <w:rFonts w:eastAsia="Times New Roman" w:cs="Times New Roman"/>
          <w:szCs w:val="24"/>
        </w:rPr>
        <w:t>΄</w:t>
      </w:r>
      <w:r>
        <w:rPr>
          <w:rFonts w:eastAsia="Times New Roman" w:cs="Times New Roman"/>
          <w:szCs w:val="24"/>
        </w:rPr>
        <w:t xml:space="preserve"> Παγκόσμιο Πόλεμο και μετά μέχρι σήμερα. Εδώ ζούμε. Στην Αττική ζούμε. Ξέρουμε</w:t>
      </w:r>
      <w:r>
        <w:rPr>
          <w:rFonts w:eastAsia="Times New Roman" w:cs="Times New Roman"/>
          <w:szCs w:val="24"/>
        </w:rPr>
        <w:t xml:space="preserve"> πολύ καλά τι γινόταν και τι γίνεται. </w:t>
      </w:r>
    </w:p>
    <w:p w14:paraId="6EF724AD"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 xml:space="preserve">Το πιο σημαντικό, όμως, είναι αυτές οι ζωές οι οποίες χάθηκαν, που ό,τι και να πούμε εμείς εδώ πέρα, τίποτα δεν θα τις </w:t>
      </w:r>
      <w:r>
        <w:rPr>
          <w:rFonts w:eastAsia="Times New Roman"/>
          <w:szCs w:val="24"/>
        </w:rPr>
        <w:lastRenderedPageBreak/>
        <w:t>φέρει πίσω. Και το ακόμα πιο σημαντικό είναι, όταν τελειώσει αυτή η επικαιρότητα να μην τους ξεχάσ</w:t>
      </w:r>
      <w:r>
        <w:rPr>
          <w:rFonts w:eastAsia="Times New Roman"/>
          <w:szCs w:val="24"/>
        </w:rPr>
        <w:t xml:space="preserve">ουμε. </w:t>
      </w:r>
    </w:p>
    <w:p w14:paraId="6EF724AE"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 xml:space="preserve">Συνήθως κάθε είκοσι χρόνια γίνονται όλες αυτές οι καταστροφές στη </w:t>
      </w:r>
      <w:r>
        <w:rPr>
          <w:rFonts w:eastAsia="Times New Roman"/>
          <w:szCs w:val="24"/>
        </w:rPr>
        <w:t>δ</w:t>
      </w:r>
      <w:r>
        <w:rPr>
          <w:rFonts w:eastAsia="Times New Roman"/>
          <w:szCs w:val="24"/>
        </w:rPr>
        <w:t>υτική Αττική. Στην επόμενη εικοσαετία που θα έχουμε παρόμοια φαινόμενα, θα πρέπει να έχουμε φροντίσει</w:t>
      </w:r>
      <w:r>
        <w:rPr>
          <w:rFonts w:eastAsia="Times New Roman"/>
          <w:szCs w:val="24"/>
        </w:rPr>
        <w:t>,</w:t>
      </w:r>
      <w:r>
        <w:rPr>
          <w:rFonts w:eastAsia="Times New Roman"/>
          <w:szCs w:val="24"/>
        </w:rPr>
        <w:t xml:space="preserve"> ώστε να έχει αποκατασταθεί η τάξη με επιστήμονες, με ανθρώπους που ασχολούνται με το θέμα και να ανακουφίσουμε</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αυτούς τους ξεχασμένους ανθρώπους της </w:t>
      </w:r>
      <w:r>
        <w:rPr>
          <w:rFonts w:eastAsia="Times New Roman"/>
          <w:szCs w:val="24"/>
        </w:rPr>
        <w:t>δ</w:t>
      </w:r>
      <w:r>
        <w:rPr>
          <w:rFonts w:eastAsia="Times New Roman"/>
          <w:szCs w:val="24"/>
        </w:rPr>
        <w:t>υτικής Αττικής.</w:t>
      </w:r>
    </w:p>
    <w:p w14:paraId="6EF724AF"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Συζητούμε, λοιπόν, σήμερα τη διανομή του κοινωνικού μερίσματος, την επιστροφ</w:t>
      </w:r>
      <w:r>
        <w:rPr>
          <w:rFonts w:eastAsia="Times New Roman"/>
          <w:szCs w:val="24"/>
        </w:rPr>
        <w:t xml:space="preserve">ή, δηλαδή, από το πλεόνασμα που επιτεύχθηκε, από την εθελοντική αποκάλυψη, από την </w:t>
      </w:r>
      <w:proofErr w:type="spellStart"/>
      <w:r>
        <w:rPr>
          <w:rFonts w:eastAsia="Times New Roman"/>
          <w:szCs w:val="24"/>
        </w:rPr>
        <w:t>υπεραπόδοση</w:t>
      </w:r>
      <w:proofErr w:type="spellEnd"/>
      <w:r>
        <w:rPr>
          <w:rFonts w:eastAsia="Times New Roman"/>
          <w:szCs w:val="24"/>
        </w:rPr>
        <w:t xml:space="preserve"> του ΕΦΚΑ, από τα έσοδα του </w:t>
      </w:r>
      <w:r>
        <w:rPr>
          <w:rFonts w:eastAsia="Times New Roman"/>
          <w:szCs w:val="24"/>
        </w:rPr>
        <w:t>δ</w:t>
      </w:r>
      <w:r>
        <w:rPr>
          <w:rFonts w:eastAsia="Times New Roman"/>
          <w:szCs w:val="24"/>
        </w:rPr>
        <w:t xml:space="preserve">ημοσίου δηλαδή. Θεωρούμε ότι είναι ένα σημαντικό μέτρο και πιστεύαμε ότι θα υπήρχε ικανοποίηση. </w:t>
      </w:r>
    </w:p>
    <w:p w14:paraId="6EF724B0"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 xml:space="preserve">Αντ’ αυτού ζήσαμε το πυρ </w:t>
      </w:r>
      <w:proofErr w:type="spellStart"/>
      <w:r>
        <w:rPr>
          <w:rFonts w:eastAsia="Times New Roman"/>
          <w:szCs w:val="24"/>
        </w:rPr>
        <w:t>ομαδόν</w:t>
      </w:r>
      <w:proofErr w:type="spellEnd"/>
      <w:r>
        <w:rPr>
          <w:rFonts w:eastAsia="Times New Roman"/>
          <w:szCs w:val="24"/>
        </w:rPr>
        <w:t xml:space="preserve"> της </w:t>
      </w:r>
      <w:r>
        <w:rPr>
          <w:rFonts w:eastAsia="Times New Roman"/>
          <w:szCs w:val="24"/>
        </w:rPr>
        <w:t>Α</w:t>
      </w:r>
      <w:r>
        <w:rPr>
          <w:rFonts w:eastAsia="Times New Roman"/>
          <w:szCs w:val="24"/>
        </w:rPr>
        <w:t xml:space="preserve">ντιπολίτευσης, με κορυφαία την Αξιωματική Αντιπολίτευση, ενάντια στη διανομή αυτού του μερίσματος. </w:t>
      </w:r>
      <w:r>
        <w:rPr>
          <w:rFonts w:eastAsia="Times New Roman"/>
          <w:szCs w:val="24"/>
        </w:rPr>
        <w:t>Ε</w:t>
      </w:r>
      <w:r>
        <w:rPr>
          <w:rFonts w:eastAsia="Times New Roman"/>
          <w:szCs w:val="24"/>
        </w:rPr>
        <w:t xml:space="preserve">δώ είναι που -ας αφήσουμε τα </w:t>
      </w:r>
      <w:proofErr w:type="spellStart"/>
      <w:r>
        <w:rPr>
          <w:rFonts w:eastAsia="Times New Roman"/>
          <w:szCs w:val="24"/>
        </w:rPr>
        <w:t>πολιτικάντικα</w:t>
      </w:r>
      <w:proofErr w:type="spellEnd"/>
      <w:r>
        <w:rPr>
          <w:rFonts w:eastAsia="Times New Roman"/>
          <w:szCs w:val="24"/>
        </w:rPr>
        <w:t xml:space="preserve">- αναρωτιέται με την κοινή λογική κάποιος: «Άκουσα καλά; Ζούμε στην εποχή του απίστευτου παραλογισμού;». Είναι </w:t>
      </w:r>
      <w:r>
        <w:rPr>
          <w:rFonts w:eastAsia="Times New Roman"/>
          <w:szCs w:val="24"/>
        </w:rPr>
        <w:lastRenderedPageBreak/>
        <w:t>πρ</w:t>
      </w:r>
      <w:r>
        <w:rPr>
          <w:rFonts w:eastAsia="Times New Roman"/>
          <w:szCs w:val="24"/>
        </w:rPr>
        <w:t xml:space="preserve">οϊόν – λέει- βαριάς φορολογίας. Αλήθεια; Όταν </w:t>
      </w:r>
      <w:proofErr w:type="spellStart"/>
      <w:r>
        <w:rPr>
          <w:rFonts w:eastAsia="Times New Roman"/>
          <w:szCs w:val="24"/>
        </w:rPr>
        <w:t>φτωχοποιήσατε</w:t>
      </w:r>
      <w:proofErr w:type="spellEnd"/>
      <w:r>
        <w:rPr>
          <w:rFonts w:eastAsia="Times New Roman"/>
          <w:szCs w:val="24"/>
        </w:rPr>
        <w:t xml:space="preserve"> τη χώρα κατά 25%, εβδομήντα περίπου δισεκατομμύρια, τι επιστρέψατε; Επιστρέψατε κι άλλους φόρους κι άλλη φτωχοποίηση και 27% ανεργία. Τώρα έχει πάει στο 20%. Δεν υπερηφανεύεται κανένας, δεν γλεντά</w:t>
      </w:r>
      <w:r>
        <w:rPr>
          <w:rFonts w:eastAsia="Times New Roman"/>
          <w:szCs w:val="24"/>
        </w:rPr>
        <w:t xml:space="preserve">ει κανένας. Έχει κατέβει, όμως, στο 20% από το 27%. Πεντακόσιες χιλιάδες συμπολίτες μας βρήκαν δουλειά. </w:t>
      </w:r>
    </w:p>
    <w:p w14:paraId="6EF724B1"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 xml:space="preserve">Ναι τα μεγάλα βάρη τα φορτώθηκαν τα κατώτερα και τα μεσαία εισοδήματα. Γιατί όμως; Γιατί κάποιοι φοροδιαφεύγουν. Πού; Στα Νησιά </w:t>
      </w:r>
      <w:proofErr w:type="spellStart"/>
      <w:r>
        <w:rPr>
          <w:rFonts w:eastAsia="Times New Roman"/>
          <w:szCs w:val="24"/>
        </w:rPr>
        <w:t>Κέιμαν</w:t>
      </w:r>
      <w:proofErr w:type="spellEnd"/>
      <w:r>
        <w:rPr>
          <w:rFonts w:eastAsia="Times New Roman"/>
          <w:szCs w:val="24"/>
        </w:rPr>
        <w:t xml:space="preserve"> με τις </w:t>
      </w:r>
      <w:r>
        <w:rPr>
          <w:rFonts w:eastAsia="Times New Roman"/>
          <w:szCs w:val="24"/>
          <w:lang w:val="en-US"/>
        </w:rPr>
        <w:t>offshore</w:t>
      </w:r>
      <w:r>
        <w:rPr>
          <w:rFonts w:eastAsia="Times New Roman"/>
          <w:szCs w:val="24"/>
        </w:rPr>
        <w:t>,</w:t>
      </w:r>
      <w:r>
        <w:rPr>
          <w:rFonts w:eastAsia="Times New Roman"/>
          <w:szCs w:val="24"/>
        </w:rPr>
        <w:t xml:space="preserve"> στη Μάλτα και δεξιά και αριστερά. Είναι διεθνές το φαινόμενο. Πολιτικοί, συγγενείς τους, βασιλικές οικογένειες, πολυεθνικές και μαζί αρκετοί συμπατριώτες μας με ονοματεπώνυμο και με συγκεκριμένες σχέσεις, τα έκρυψαν για να μην πληρώσουν φόρο. </w:t>
      </w:r>
    </w:p>
    <w:p w14:paraId="6EF724B2"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Το όργιο αυ</w:t>
      </w:r>
      <w:r>
        <w:rPr>
          <w:rFonts w:eastAsia="Times New Roman"/>
          <w:szCs w:val="24"/>
        </w:rPr>
        <w:t xml:space="preserve">τής της φοροδιαφυγής και </w:t>
      </w:r>
      <w:proofErr w:type="spellStart"/>
      <w:r>
        <w:rPr>
          <w:rFonts w:eastAsia="Times New Roman"/>
          <w:szCs w:val="24"/>
        </w:rPr>
        <w:t>φοροαποφυγής</w:t>
      </w:r>
      <w:proofErr w:type="spellEnd"/>
      <w:r>
        <w:rPr>
          <w:rFonts w:eastAsia="Times New Roman"/>
          <w:szCs w:val="24"/>
        </w:rPr>
        <w:t xml:space="preserve"> γεννά φορολογικά κενά. Ποιος τα καλύπτει αυτά τα κενά; Τα φτωχά και τα μεσαία στρώματα. Κάτι ξέρετε εσείς. Φίλοι και συγγενείς σας φιγουράρουν στις λίστες. Και δεν έγιναν τώρα αυτές οι εταιρείες. Έγιναν πολύ πριν την κ</w:t>
      </w:r>
      <w:r>
        <w:rPr>
          <w:rFonts w:eastAsia="Times New Roman"/>
          <w:szCs w:val="24"/>
        </w:rPr>
        <w:t xml:space="preserve">ρίση. Γιατί κάνουν τόσα έξοδα; Πάνε εκεί μακριά στα νησιά και πληρώνουν δικηγόρους, </w:t>
      </w:r>
      <w:r>
        <w:rPr>
          <w:rFonts w:eastAsia="Times New Roman"/>
          <w:szCs w:val="24"/>
        </w:rPr>
        <w:lastRenderedPageBreak/>
        <w:t>πληρώνουν ανθρώπους οικονομολόγους για να τους συμβουλεύουν; Γιατί δεν αφήνουν τα λεφτά εδώ πέρα στις τράπεζες να φορολογούνται κανονικά και να βοηθάνε και την εθνική οικον</w:t>
      </w:r>
      <w:r>
        <w:rPr>
          <w:rFonts w:eastAsia="Times New Roman"/>
          <w:szCs w:val="24"/>
        </w:rPr>
        <w:t xml:space="preserve">ομία; </w:t>
      </w:r>
    </w:p>
    <w:p w14:paraId="6EF724B3"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 xml:space="preserve">Ενώ τους δικαιολογείτε, λοιπόν, αυτούς που πήραν τα λεφτά και πήγαν έξω, σας πήρε ο πόνος για τους φορολογούμενους. </w:t>
      </w:r>
    </w:p>
    <w:p w14:paraId="6EF724B4"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 xml:space="preserve">Ακούσαμε για </w:t>
      </w:r>
      <w:r>
        <w:rPr>
          <w:rFonts w:eastAsia="Times New Roman"/>
          <w:szCs w:val="24"/>
          <w:lang w:val="en-US"/>
        </w:rPr>
        <w:t>offshore</w:t>
      </w:r>
      <w:r>
        <w:rPr>
          <w:rFonts w:eastAsia="Times New Roman"/>
          <w:szCs w:val="24"/>
        </w:rPr>
        <w:t xml:space="preserve"> της συζύγου του Αρχηγού της Αξιωματικής Αντιπολίτευσης. Γιατί να ξενιτευτεί για να ανοίξει </w:t>
      </w:r>
      <w:r>
        <w:rPr>
          <w:rFonts w:eastAsia="Times New Roman"/>
          <w:szCs w:val="24"/>
          <w:lang w:val="en-US"/>
        </w:rPr>
        <w:t>offshore</w:t>
      </w:r>
      <w:r>
        <w:rPr>
          <w:rFonts w:eastAsia="Times New Roman"/>
          <w:szCs w:val="24"/>
        </w:rPr>
        <w:t xml:space="preserve"> εκεί μακρι</w:t>
      </w:r>
      <w:r>
        <w:rPr>
          <w:rFonts w:eastAsia="Times New Roman"/>
          <w:szCs w:val="24"/>
        </w:rPr>
        <w:t xml:space="preserve">ά στην ξενιτιά; Για να τονώσει την εθνική μας οικονομία φαντάζομαι ή μήπως για να φέρει επενδύσεις; Ή μήπως το «Ό,τι είναι νόμιμο είναι και ηθικό» αποτελεί διαχρονική αξία της παράταξής σας; </w:t>
      </w:r>
    </w:p>
    <w:p w14:paraId="6EF724B5"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Τι είπε ο κύριος Αντιπρόεδρος; Ότι στον παγκόσμιο καπιταλισμό όσ</w:t>
      </w:r>
      <w:r>
        <w:rPr>
          <w:rFonts w:eastAsia="Times New Roman"/>
          <w:szCs w:val="24"/>
        </w:rPr>
        <w:t>ο οι κυβερνήσεις αυξάνουν τους φόρους, κάποιοι άνθρωποι -αναξιοπαθούντες, να σημειώσω- προσπαθούν να γλιτώσουν τη λεηλασία των εισοδημάτων τους από τις κυβερνήσεις; Για να καταλήξει ο κύριος Αντιπρόεδρος: «Έτσι δουλεύει το σύστημα». Και αυτός ξέρει πολύ κα</w:t>
      </w:r>
      <w:r>
        <w:rPr>
          <w:rFonts w:eastAsia="Times New Roman"/>
          <w:szCs w:val="24"/>
        </w:rPr>
        <w:t xml:space="preserve">λά πώς δουλεύει το παγκόσμιο </w:t>
      </w:r>
      <w:r>
        <w:rPr>
          <w:rFonts w:eastAsia="Times New Roman"/>
          <w:szCs w:val="24"/>
        </w:rPr>
        <w:lastRenderedPageBreak/>
        <w:t xml:space="preserve">καπιταλιστικό σύστημα. Του το αναγνωρίζουμε! </w:t>
      </w:r>
      <w:r>
        <w:rPr>
          <w:rFonts w:eastAsia="Times New Roman"/>
          <w:szCs w:val="24"/>
        </w:rPr>
        <w:t>Γ</w:t>
      </w:r>
      <w:r>
        <w:rPr>
          <w:rFonts w:eastAsia="Times New Roman"/>
          <w:szCs w:val="24"/>
        </w:rPr>
        <w:t xml:space="preserve">ια να γλιτώσουν τη λεηλασία αυτοί που μπορούν να συστήσουν μια </w:t>
      </w:r>
      <w:r>
        <w:rPr>
          <w:rFonts w:eastAsia="Times New Roman"/>
          <w:szCs w:val="24"/>
          <w:lang w:val="en-US"/>
        </w:rPr>
        <w:t>offshore</w:t>
      </w:r>
      <w:r>
        <w:rPr>
          <w:rFonts w:eastAsia="Times New Roman"/>
          <w:szCs w:val="24"/>
        </w:rPr>
        <w:t xml:space="preserve"> εταιρεία μακριά και να κρύψουν τον πλούτο τους φοροδιαφεύγοντας και </w:t>
      </w:r>
      <w:proofErr w:type="spellStart"/>
      <w:r>
        <w:rPr>
          <w:rFonts w:eastAsia="Times New Roman"/>
          <w:szCs w:val="24"/>
        </w:rPr>
        <w:t>φοροαποφεύγοντας</w:t>
      </w:r>
      <w:proofErr w:type="spellEnd"/>
      <w:r>
        <w:rPr>
          <w:rFonts w:eastAsia="Times New Roman"/>
          <w:szCs w:val="24"/>
        </w:rPr>
        <w:t>, ας λεηλατηθούν οι φτωχο</w:t>
      </w:r>
      <w:r>
        <w:rPr>
          <w:rFonts w:eastAsia="Times New Roman"/>
          <w:szCs w:val="24"/>
        </w:rPr>
        <w:t xml:space="preserve">ί και οι μεσαίοι. Και, ταυτόχρονα, να χύνουμε και κροκοδείλια δάκρυα για τους φορολογούμενους! Έτσι δουλεύει το σύστημα. Τι υποκρισία! Τι παραλογισμός! </w:t>
      </w:r>
    </w:p>
    <w:p w14:paraId="6EF724B6" w14:textId="77777777" w:rsidR="00E92729" w:rsidRDefault="0044197E">
      <w:pPr>
        <w:tabs>
          <w:tab w:val="left" w:pos="2820"/>
        </w:tabs>
        <w:spacing w:line="600" w:lineRule="auto"/>
        <w:ind w:firstLine="720"/>
        <w:contextualSpacing/>
        <w:jc w:val="both"/>
        <w:rPr>
          <w:rFonts w:eastAsia="Times New Roman"/>
          <w:szCs w:val="24"/>
        </w:rPr>
      </w:pPr>
      <w:r>
        <w:rPr>
          <w:rFonts w:eastAsia="Times New Roman"/>
          <w:szCs w:val="24"/>
        </w:rPr>
        <w:t>Ξέρετε, τουλάχιστον</w:t>
      </w:r>
      <w:r>
        <w:rPr>
          <w:rFonts w:eastAsia="Times New Roman"/>
          <w:szCs w:val="24"/>
        </w:rPr>
        <w:t>,</w:t>
      </w:r>
      <w:r>
        <w:rPr>
          <w:rFonts w:eastAsia="Times New Roman"/>
          <w:szCs w:val="24"/>
        </w:rPr>
        <w:t xml:space="preserve"> στο θέατρο του παραλόγου</w:t>
      </w:r>
      <w:r>
        <w:rPr>
          <w:rFonts w:eastAsia="Times New Roman"/>
          <w:szCs w:val="24"/>
        </w:rPr>
        <w:t>,</w:t>
      </w:r>
      <w:r>
        <w:rPr>
          <w:rFonts w:eastAsia="Times New Roman"/>
          <w:szCs w:val="24"/>
        </w:rPr>
        <w:t xml:space="preserve"> η υποκριτική και ο παραλογισμός συναντώνται σοβαρά. Το θ</w:t>
      </w:r>
      <w:r>
        <w:rPr>
          <w:rFonts w:eastAsia="Times New Roman"/>
          <w:szCs w:val="24"/>
        </w:rPr>
        <w:t>έατρο του παραλόγου, κυρίες και κύριοι Βουλευτές, έγινε δημοφιλές όταν ο Β</w:t>
      </w:r>
      <w:r>
        <w:rPr>
          <w:rFonts w:eastAsia="Times New Roman"/>
          <w:szCs w:val="24"/>
        </w:rPr>
        <w:t>΄</w:t>
      </w:r>
      <w:r>
        <w:rPr>
          <w:rFonts w:eastAsia="Times New Roman"/>
          <w:szCs w:val="24"/>
        </w:rPr>
        <w:t xml:space="preserve"> Παγκόσμιος Πόλεμος άφησε πίσω την αβεβαιότητα και την επισφάλεια της ανθρώπινης ζωής. Αντί να έχουν αβεβαιότητα και επισφάλεια αυτοί που πληρώνουν, οι φτωχοί και οι μεσαίοι, έχουν </w:t>
      </w:r>
      <w:r>
        <w:rPr>
          <w:rFonts w:eastAsia="Times New Roman"/>
          <w:szCs w:val="24"/>
        </w:rPr>
        <w:t xml:space="preserve">οι έχοντες και τρέχουν στα </w:t>
      </w:r>
      <w:proofErr w:type="spellStart"/>
      <w:r>
        <w:rPr>
          <w:rFonts w:eastAsia="Times New Roman"/>
          <w:szCs w:val="24"/>
        </w:rPr>
        <w:t>Κέιμαν</w:t>
      </w:r>
      <w:proofErr w:type="spellEnd"/>
      <w:r>
        <w:rPr>
          <w:rFonts w:eastAsia="Times New Roman"/>
          <w:szCs w:val="24"/>
        </w:rPr>
        <w:t xml:space="preserve"> να συστήσουν </w:t>
      </w:r>
      <w:r>
        <w:rPr>
          <w:rFonts w:eastAsia="Times New Roman"/>
          <w:szCs w:val="24"/>
          <w:lang w:val="en-US"/>
        </w:rPr>
        <w:t>offshore</w:t>
      </w:r>
      <w:r>
        <w:rPr>
          <w:rFonts w:eastAsia="Times New Roman"/>
          <w:szCs w:val="24"/>
        </w:rPr>
        <w:t>.</w:t>
      </w:r>
    </w:p>
    <w:p w14:paraId="6EF724B7"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Τι είπε ο κ. </w:t>
      </w:r>
      <w:proofErr w:type="spellStart"/>
      <w:r>
        <w:rPr>
          <w:rFonts w:eastAsia="Times New Roman"/>
          <w:szCs w:val="24"/>
        </w:rPr>
        <w:t>Μοσκοβισί</w:t>
      </w:r>
      <w:proofErr w:type="spellEnd"/>
      <w:r>
        <w:rPr>
          <w:rFonts w:eastAsia="Times New Roman"/>
          <w:szCs w:val="24"/>
        </w:rPr>
        <w:t>; «Αυτοί που φοροδιαφεύγουν</w:t>
      </w:r>
      <w:r>
        <w:rPr>
          <w:rFonts w:eastAsia="Times New Roman"/>
          <w:szCs w:val="24"/>
        </w:rPr>
        <w:t>,</w:t>
      </w:r>
      <w:r>
        <w:rPr>
          <w:rFonts w:eastAsia="Times New Roman"/>
          <w:szCs w:val="24"/>
        </w:rPr>
        <w:t xml:space="preserve"> είναι σαν τα βαμπίρ που αποφεύγουν το φως». Γλαφυρότατος ο κύριος Επίτροπος. Όλα στο φως, λοιπόν, με διευθύνσεις και ονόματα.</w:t>
      </w:r>
    </w:p>
    <w:p w14:paraId="6EF724B8"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lastRenderedPageBreak/>
        <w:t>Δυστυχώς αυτή η αβεβαι</w:t>
      </w:r>
      <w:r>
        <w:rPr>
          <w:rFonts w:eastAsia="Times New Roman"/>
          <w:szCs w:val="24"/>
        </w:rPr>
        <w:t xml:space="preserve">ότητα για τα κεκτημένα των </w:t>
      </w:r>
      <w:proofErr w:type="spellStart"/>
      <w:r>
        <w:rPr>
          <w:rFonts w:eastAsia="Times New Roman"/>
          <w:szCs w:val="24"/>
        </w:rPr>
        <w:t>υπεράκτιων</w:t>
      </w:r>
      <w:proofErr w:type="spellEnd"/>
      <w:r>
        <w:rPr>
          <w:rFonts w:eastAsia="Times New Roman"/>
          <w:szCs w:val="24"/>
        </w:rPr>
        <w:t xml:space="preserve"> πλουσίων</w:t>
      </w:r>
      <w:r>
        <w:rPr>
          <w:rFonts w:eastAsia="Times New Roman"/>
          <w:szCs w:val="24"/>
        </w:rPr>
        <w:t>,</w:t>
      </w:r>
      <w:r>
        <w:rPr>
          <w:rFonts w:eastAsia="Times New Roman"/>
          <w:szCs w:val="24"/>
        </w:rPr>
        <w:t xml:space="preserve"> σας οδηγεί στον παραλογισμό</w:t>
      </w:r>
      <w:r>
        <w:rPr>
          <w:rFonts w:eastAsia="Times New Roman"/>
          <w:szCs w:val="24"/>
        </w:rPr>
        <w:t>,</w:t>
      </w:r>
      <w:r>
        <w:rPr>
          <w:rFonts w:eastAsia="Times New Roman"/>
          <w:szCs w:val="24"/>
        </w:rPr>
        <w:t xml:space="preserve"> του να αρνείστε να επιστραφ</w:t>
      </w:r>
      <w:r>
        <w:rPr>
          <w:rFonts w:eastAsia="Times New Roman"/>
          <w:szCs w:val="24"/>
        </w:rPr>
        <w:t>εί</w:t>
      </w:r>
      <w:r>
        <w:rPr>
          <w:rFonts w:eastAsia="Times New Roman"/>
          <w:szCs w:val="24"/>
        </w:rPr>
        <w:t xml:space="preserve"> 1,4 δισεκατομμύρι</w:t>
      </w:r>
      <w:r>
        <w:rPr>
          <w:rFonts w:eastAsia="Times New Roman"/>
          <w:szCs w:val="24"/>
        </w:rPr>
        <w:t>ο,</w:t>
      </w:r>
      <w:r>
        <w:rPr>
          <w:rFonts w:eastAsia="Times New Roman"/>
          <w:szCs w:val="24"/>
        </w:rPr>
        <w:t xml:space="preserve"> πίσω σε αυτούς που τα έχουν ανάγκη, σε αυτούς για τους οποίους σας πήρε ο πόνος τώρα.</w:t>
      </w:r>
    </w:p>
    <w:p w14:paraId="6EF724B9"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w:t>
      </w:r>
      <w:r>
        <w:rPr>
          <w:rFonts w:eastAsia="Times New Roman"/>
          <w:szCs w:val="24"/>
        </w:rPr>
        <w:t xml:space="preserve"> του χρόνου ομιλίας του κυρίου Βουλευτή)</w:t>
      </w:r>
    </w:p>
    <w:p w14:paraId="6EF724BA"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Παρακαλώ, κύριε </w:t>
      </w:r>
      <w:proofErr w:type="spellStart"/>
      <w:r>
        <w:rPr>
          <w:rFonts w:eastAsia="Times New Roman"/>
          <w:szCs w:val="24"/>
        </w:rPr>
        <w:t>Σκουρολιάκο</w:t>
      </w:r>
      <w:proofErr w:type="spellEnd"/>
      <w:r>
        <w:rPr>
          <w:rFonts w:eastAsia="Times New Roman"/>
          <w:szCs w:val="24"/>
        </w:rPr>
        <w:t xml:space="preserve">, </w:t>
      </w:r>
      <w:r>
        <w:rPr>
          <w:rFonts w:eastAsia="Times New Roman"/>
          <w:szCs w:val="24"/>
        </w:rPr>
        <w:t>ο</w:t>
      </w:r>
      <w:r>
        <w:rPr>
          <w:rFonts w:eastAsia="Times New Roman"/>
          <w:szCs w:val="24"/>
        </w:rPr>
        <w:t>λοκληρώστε.</w:t>
      </w:r>
    </w:p>
    <w:p w14:paraId="6EF724BB"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Τελειώνω, κυρία Πρόεδρε, σε ένα λεπτό.</w:t>
      </w:r>
    </w:p>
    <w:p w14:paraId="6EF724BC"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Είναι 720 εκατομμύρια αφορολόγητα συν 315 εκατομμύρια ως </w:t>
      </w:r>
      <w:r>
        <w:rPr>
          <w:rFonts w:eastAsia="Times New Roman"/>
          <w:szCs w:val="24"/>
        </w:rPr>
        <w:t xml:space="preserve">επιστροφή παράνομης παρακράτησης εισφορών. Ποιος παρακράτησε παράνομα τις εισφορές αυτές; Η </w:t>
      </w:r>
      <w:r>
        <w:rPr>
          <w:rFonts w:eastAsia="Times New Roman"/>
          <w:szCs w:val="24"/>
        </w:rPr>
        <w:t>κ</w:t>
      </w:r>
      <w:r>
        <w:rPr>
          <w:rFonts w:eastAsia="Times New Roman"/>
          <w:szCs w:val="24"/>
        </w:rPr>
        <w:t>υβέρνηση Σαμαρά – Βενιζέλου! Και είναι και 360 εκατομμύρια για τη ΔΕΗ.</w:t>
      </w:r>
    </w:p>
    <w:p w14:paraId="6EF724BD"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Φέτος ψηφίζετε τουλάχιστον. Πέρ</w:t>
      </w:r>
      <w:r>
        <w:rPr>
          <w:rFonts w:eastAsia="Times New Roman"/>
          <w:szCs w:val="24"/>
        </w:rPr>
        <w:t>υ</w:t>
      </w:r>
      <w:r>
        <w:rPr>
          <w:rFonts w:eastAsia="Times New Roman"/>
          <w:szCs w:val="24"/>
        </w:rPr>
        <w:t xml:space="preserve">σι είχατε την αναλγησία να μην ψηφίσετε. Σηκώνετε, όμως, </w:t>
      </w:r>
      <w:r>
        <w:rPr>
          <w:rFonts w:eastAsia="Times New Roman"/>
          <w:szCs w:val="24"/>
        </w:rPr>
        <w:t xml:space="preserve">κουρνιαχτό, γιατί έτσι δουλεύει το σύστημα το δικό σας σύστημα. Όταν η Κυβέρνηση του Αλέξη Τσίπρα επιστρέφει σε αυτούς που εσείς </w:t>
      </w:r>
      <w:proofErr w:type="spellStart"/>
      <w:r>
        <w:rPr>
          <w:rFonts w:eastAsia="Times New Roman"/>
          <w:szCs w:val="24"/>
        </w:rPr>
        <w:t>φτωχοποιήσατε</w:t>
      </w:r>
      <w:proofErr w:type="spellEnd"/>
      <w:r>
        <w:rPr>
          <w:rFonts w:eastAsia="Times New Roman"/>
          <w:szCs w:val="24"/>
        </w:rPr>
        <w:t xml:space="preserve"> </w:t>
      </w:r>
      <w:r>
        <w:rPr>
          <w:rFonts w:eastAsia="Times New Roman"/>
          <w:szCs w:val="24"/>
        </w:rPr>
        <w:lastRenderedPageBreak/>
        <w:t>1,4 δισεκατομμύρι</w:t>
      </w:r>
      <w:r>
        <w:rPr>
          <w:rFonts w:eastAsia="Times New Roman"/>
          <w:szCs w:val="24"/>
        </w:rPr>
        <w:t>ο</w:t>
      </w:r>
      <w:r>
        <w:rPr>
          <w:rFonts w:eastAsia="Times New Roman"/>
          <w:szCs w:val="24"/>
        </w:rPr>
        <w:t>, διαμαρτυρόσαστε. Μα είσαστε καλά; Τι συμβαίνει ακριβώς; Εκτός από παράλογοι είστε και σαδιστέ</w:t>
      </w:r>
      <w:r>
        <w:rPr>
          <w:rFonts w:eastAsia="Times New Roman"/>
          <w:szCs w:val="24"/>
        </w:rPr>
        <w:t xml:space="preserve">ς; Σας ενοχλεί η επιστροφή του κοινωνικού μερίσματος. Σας ενοχλεί η χαλάρωση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η μείωση της ανεργίας. Σας ενοχλεί οτιδήποτε ανακουφίζει τους πολίτες. Εδώ ο παραλογισμός σας δεν έχει όρια.</w:t>
      </w:r>
    </w:p>
    <w:p w14:paraId="6EF724BE"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Αν θέλετε να είστε σοβαροί παράλογοι, σας προτεί</w:t>
      </w:r>
      <w:r>
        <w:rPr>
          <w:rFonts w:eastAsia="Times New Roman"/>
          <w:szCs w:val="24"/>
        </w:rPr>
        <w:t xml:space="preserve">νω να μελετήσετε το έργο του Ευγένιου </w:t>
      </w:r>
      <w:proofErr w:type="spellStart"/>
      <w:r>
        <w:rPr>
          <w:rFonts w:eastAsia="Times New Roman"/>
          <w:szCs w:val="24"/>
        </w:rPr>
        <w:t>Ιονέσκο</w:t>
      </w:r>
      <w:proofErr w:type="spellEnd"/>
      <w:r>
        <w:rPr>
          <w:rFonts w:eastAsia="Times New Roman"/>
          <w:szCs w:val="24"/>
        </w:rPr>
        <w:t xml:space="preserve"> «Η φαλακρή τραγουδίστρια». Θα σας ωφελήσει. Όσο για το 1.400.000.000 ευρώ, αυτό θα ωφελήσει όλους εκείνους</w:t>
      </w:r>
      <w:r>
        <w:rPr>
          <w:rFonts w:eastAsia="Times New Roman"/>
          <w:szCs w:val="24"/>
        </w:rPr>
        <w:t>,</w:t>
      </w:r>
      <w:r>
        <w:rPr>
          <w:rFonts w:eastAsia="Times New Roman"/>
          <w:szCs w:val="24"/>
        </w:rPr>
        <w:t xml:space="preserve"> που εσείς </w:t>
      </w:r>
      <w:proofErr w:type="spellStart"/>
      <w:r>
        <w:rPr>
          <w:rFonts w:eastAsia="Times New Roman"/>
          <w:szCs w:val="24"/>
        </w:rPr>
        <w:t>φτωχοποιήσατε</w:t>
      </w:r>
      <w:proofErr w:type="spellEnd"/>
      <w:r>
        <w:rPr>
          <w:rFonts w:eastAsia="Times New Roman"/>
          <w:szCs w:val="24"/>
        </w:rPr>
        <w:t xml:space="preserve"> και τους καταδικάσατε στην ανέχεια.</w:t>
      </w:r>
    </w:p>
    <w:p w14:paraId="6EF724BF"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Σας ευχαριστώ.</w:t>
      </w:r>
    </w:p>
    <w:p w14:paraId="6EF724C0" w14:textId="77777777" w:rsidR="00E92729" w:rsidRDefault="0044197E">
      <w:pPr>
        <w:tabs>
          <w:tab w:val="left" w:pos="2940"/>
        </w:tabs>
        <w:spacing w:line="600" w:lineRule="auto"/>
        <w:ind w:firstLine="720"/>
        <w:contextualSpacing/>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6EF724C1"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Παρακαλώ, κυρίες και κύριοι συνάδελφοι, για την τήρηση του χρόνου.</w:t>
      </w:r>
    </w:p>
    <w:p w14:paraId="6EF724C2"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ΓΕΡΑΣΙΜΟΣ (ΜΑΚΗΣ) ΜΠΑΛΑΟΥΡΑΣ:</w:t>
      </w:r>
      <w:r>
        <w:rPr>
          <w:rFonts w:eastAsia="Times New Roman"/>
          <w:szCs w:val="24"/>
        </w:rPr>
        <w:t xml:space="preserve"> Παρακαλώ, κυρία Πρόεδρε, θα ήθελα τον λόγο.</w:t>
      </w:r>
    </w:p>
    <w:p w14:paraId="6EF724C3"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lastRenderedPageBreak/>
        <w:t xml:space="preserve">ΠΡΟΕΔΡΕΥΟΥΣΑ </w:t>
      </w:r>
      <w:r>
        <w:rPr>
          <w:rFonts w:eastAsia="Times New Roman"/>
          <w:b/>
          <w:szCs w:val="24"/>
        </w:rPr>
        <w:t>(Αναστασία Χριστοδουλοπούλου):</w:t>
      </w:r>
      <w:r>
        <w:rPr>
          <w:rFonts w:eastAsia="Times New Roman"/>
          <w:szCs w:val="24"/>
        </w:rPr>
        <w:t xml:space="preserve"> Τι θέλετε, κύριε </w:t>
      </w:r>
      <w:proofErr w:type="spellStart"/>
      <w:r>
        <w:rPr>
          <w:rFonts w:eastAsia="Times New Roman"/>
          <w:szCs w:val="24"/>
        </w:rPr>
        <w:t>Μπαλαούρα</w:t>
      </w:r>
      <w:proofErr w:type="spellEnd"/>
      <w:r>
        <w:rPr>
          <w:rFonts w:eastAsia="Times New Roman"/>
          <w:szCs w:val="24"/>
        </w:rPr>
        <w:t>;</w:t>
      </w:r>
    </w:p>
    <w:p w14:paraId="6EF724C4"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ΓΕΡΑΣΙΜΟΣ (ΜΑΚΗΣ) ΜΠΑΛΑΟΥΡΑΣ:</w:t>
      </w:r>
      <w:r>
        <w:rPr>
          <w:rFonts w:eastAsia="Times New Roman"/>
          <w:szCs w:val="24"/>
        </w:rPr>
        <w:t xml:space="preserve"> Είχε πει ο κ. Κακλαμάνης, όταν </w:t>
      </w:r>
      <w:proofErr w:type="spellStart"/>
      <w:r>
        <w:rPr>
          <w:rFonts w:eastAsia="Times New Roman"/>
          <w:szCs w:val="24"/>
        </w:rPr>
        <w:t>προήδρευε</w:t>
      </w:r>
      <w:proofErr w:type="spellEnd"/>
      <w:r>
        <w:rPr>
          <w:rFonts w:eastAsia="Times New Roman"/>
          <w:szCs w:val="24"/>
        </w:rPr>
        <w:t>, επειδή είπε μια αστοχία ο κ. Κουτσούκος, ότι θα μπορούσα να έχω τον λόγο για μισό λεπτό.</w:t>
      </w:r>
    </w:p>
    <w:p w14:paraId="6EF724C5"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w:t>
      </w:r>
      <w:r>
        <w:rPr>
          <w:rFonts w:eastAsia="Times New Roman"/>
          <w:b/>
          <w:szCs w:val="24"/>
        </w:rPr>
        <w:t>ούλου):</w:t>
      </w:r>
      <w:r>
        <w:rPr>
          <w:rFonts w:eastAsia="Times New Roman"/>
          <w:szCs w:val="24"/>
        </w:rPr>
        <w:t xml:space="preserve"> Δεν είναι εδώ ο κ. Κουτσούκος.</w:t>
      </w:r>
    </w:p>
    <w:p w14:paraId="6EF724C6"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ΓΕΡΑΣΙΜΟΣ (ΜΑΚΗΣ) ΜΠΑΛΑΟΥΡΑΣ:</w:t>
      </w:r>
      <w:r>
        <w:rPr>
          <w:rFonts w:eastAsia="Times New Roman"/>
          <w:szCs w:val="24"/>
        </w:rPr>
        <w:t xml:space="preserve"> Τι να κάνουμε αν δεν είναι; Κάπως πρέπει να το διορθώσουμε.</w:t>
      </w:r>
    </w:p>
    <w:p w14:paraId="6EF724C7"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Παρακαλώ, κύριε </w:t>
      </w:r>
      <w:proofErr w:type="spellStart"/>
      <w:r>
        <w:rPr>
          <w:rFonts w:eastAsia="Times New Roman"/>
          <w:szCs w:val="24"/>
        </w:rPr>
        <w:t>Μπαλαούρα</w:t>
      </w:r>
      <w:proofErr w:type="spellEnd"/>
      <w:r>
        <w:rPr>
          <w:rFonts w:eastAsia="Times New Roman"/>
          <w:szCs w:val="24"/>
        </w:rPr>
        <w:t>.</w:t>
      </w:r>
    </w:p>
    <w:p w14:paraId="6EF724C8"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 xml:space="preserve">ΓΕΡΑΣΙΜΟΣ (ΜΑΚΗΣ) ΜΠΑΛΑΟΥΡΑΣ: </w:t>
      </w:r>
      <w:r>
        <w:rPr>
          <w:rFonts w:eastAsia="Times New Roman"/>
          <w:szCs w:val="24"/>
        </w:rPr>
        <w:t xml:space="preserve">Ο κ. Κακλαμάνης, επειδή ο </w:t>
      </w:r>
      <w:r>
        <w:rPr>
          <w:rFonts w:eastAsia="Times New Roman"/>
          <w:szCs w:val="24"/>
        </w:rPr>
        <w:t>ίδιος έκανε παρέμβαση, μου έδωσε τον λόγο κι όταν πήγα να πω για τον Κουτσούκο….</w:t>
      </w:r>
    </w:p>
    <w:p w14:paraId="6EF724C9"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Αυτή δεν είναι διαδικασία. Κι εγώ ζητάω τον λόγο, κυρία Πρόεδρε.</w:t>
      </w:r>
    </w:p>
    <w:p w14:paraId="6EF724CA"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ΓΕΡΑΣΙΜΟΣ (ΜΑΚΗΣ) ΜΠΑΛΑΟΥΡΑΣ:</w:t>
      </w:r>
      <w:r>
        <w:rPr>
          <w:rFonts w:eastAsia="Times New Roman"/>
          <w:szCs w:val="24"/>
        </w:rPr>
        <w:t xml:space="preserve"> Γιατί, κύριε </w:t>
      </w:r>
      <w:proofErr w:type="spellStart"/>
      <w:r>
        <w:rPr>
          <w:rFonts w:eastAsia="Times New Roman"/>
          <w:szCs w:val="24"/>
        </w:rPr>
        <w:t>Βρούτση</w:t>
      </w:r>
      <w:proofErr w:type="spellEnd"/>
      <w:r>
        <w:rPr>
          <w:rFonts w:eastAsia="Times New Roman"/>
          <w:szCs w:val="24"/>
        </w:rPr>
        <w:t>, το κάνετε αυτό; Ζητήστε τον λόγο μετά απ</w:t>
      </w:r>
      <w:r>
        <w:rPr>
          <w:rFonts w:eastAsia="Times New Roman"/>
          <w:szCs w:val="24"/>
        </w:rPr>
        <w:t>ό εμένα. Αυτό δεν είναι σωστό.</w:t>
      </w:r>
    </w:p>
    <w:p w14:paraId="6EF724CB"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lastRenderedPageBreak/>
        <w:t>ΙΩΑΝΝΗΣ ΒΡΟΥΤΣΗΣ:</w:t>
      </w:r>
      <w:r>
        <w:rPr>
          <w:rFonts w:eastAsia="Times New Roman"/>
          <w:szCs w:val="24"/>
        </w:rPr>
        <w:t xml:space="preserve"> Αυτό κάνω. Μιλήστε, κύριε </w:t>
      </w:r>
      <w:proofErr w:type="spellStart"/>
      <w:r>
        <w:rPr>
          <w:rFonts w:eastAsia="Times New Roman"/>
          <w:szCs w:val="24"/>
        </w:rPr>
        <w:t>Μπαλαούρα</w:t>
      </w:r>
      <w:proofErr w:type="spellEnd"/>
      <w:r>
        <w:rPr>
          <w:rFonts w:eastAsia="Times New Roman"/>
          <w:szCs w:val="24"/>
        </w:rPr>
        <w:t>.</w:t>
      </w:r>
    </w:p>
    <w:p w14:paraId="6EF724CC"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Μετά δεν θα κάνετε δευτερολογία, κύριε </w:t>
      </w:r>
      <w:proofErr w:type="spellStart"/>
      <w:r>
        <w:rPr>
          <w:rFonts w:eastAsia="Times New Roman"/>
          <w:szCs w:val="24"/>
        </w:rPr>
        <w:t>Μπαλαούρα</w:t>
      </w:r>
      <w:proofErr w:type="spellEnd"/>
      <w:r>
        <w:rPr>
          <w:rFonts w:eastAsia="Times New Roman"/>
          <w:szCs w:val="24"/>
        </w:rPr>
        <w:t>;</w:t>
      </w:r>
    </w:p>
    <w:p w14:paraId="6EF724CD"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 xml:space="preserve">ΓΕΡΑΣΙΜΟΣ (ΜΑΚΗΣ) ΜΠΑΛΑΟΥΡΑΣ: </w:t>
      </w:r>
      <w:r>
        <w:rPr>
          <w:rFonts w:eastAsia="Times New Roman"/>
          <w:szCs w:val="24"/>
        </w:rPr>
        <w:t xml:space="preserve">Όχι, δεν θα κάνω δευτερολογία. </w:t>
      </w:r>
    </w:p>
    <w:p w14:paraId="6EF724CE"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Είπε ο κ. Κουτ</w:t>
      </w:r>
      <w:r>
        <w:rPr>
          <w:rFonts w:eastAsia="Times New Roman"/>
          <w:szCs w:val="24"/>
        </w:rPr>
        <w:t xml:space="preserve">σούκος, κυρία Πρόεδρε, ότι για τις πλημμύρες της Βάρδας -η Βάρδα είναι μια μεγάλη πόλη του Νομού Ηλείας- που έγιναν δύο φορές -και το 2015 και το 2016- ακόμα δεν έχουν πάρει τα λεφτά τους </w:t>
      </w:r>
      <w:r>
        <w:rPr>
          <w:rFonts w:eastAsia="Times New Roman"/>
          <w:szCs w:val="24"/>
        </w:rPr>
        <w:t>κ</w:t>
      </w:r>
      <w:r>
        <w:rPr>
          <w:rFonts w:eastAsia="Times New Roman"/>
          <w:szCs w:val="24"/>
        </w:rPr>
        <w:t>αι έριξε την ευθύνη στην Κυβέρνηση. Η ευθύνη -και το ξέρει πάρα πολ</w:t>
      </w:r>
      <w:r>
        <w:rPr>
          <w:rFonts w:eastAsia="Times New Roman"/>
          <w:szCs w:val="24"/>
        </w:rPr>
        <w:t xml:space="preserve">ύ καλά ο κ. Κουτσούκος- είναι στην </w:t>
      </w:r>
      <w:r>
        <w:rPr>
          <w:rFonts w:eastAsia="Times New Roman"/>
          <w:szCs w:val="24"/>
        </w:rPr>
        <w:t>π</w:t>
      </w:r>
      <w:r>
        <w:rPr>
          <w:rFonts w:eastAsia="Times New Roman"/>
          <w:szCs w:val="24"/>
        </w:rPr>
        <w:t>εριφέρεια, διότι έπρεπε να κάνει ελέγχους, να κάνει πιστοποιήσεις και όλα αυτά.</w:t>
      </w:r>
    </w:p>
    <w:p w14:paraId="6EF724CF"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Εγώ παρακολούθησα το θέμα και όταν ήλθε στο Υπουργείο Οικονομικών, αμέσως το υπέγραψε ο κ. </w:t>
      </w:r>
      <w:proofErr w:type="spellStart"/>
      <w:r>
        <w:rPr>
          <w:rFonts w:eastAsia="Times New Roman"/>
          <w:szCs w:val="24"/>
        </w:rPr>
        <w:t>Τσακαλώτος</w:t>
      </w:r>
      <w:proofErr w:type="spellEnd"/>
      <w:r>
        <w:rPr>
          <w:rFonts w:eastAsia="Times New Roman"/>
          <w:szCs w:val="24"/>
        </w:rPr>
        <w:t xml:space="preserve">. Το έχω δημοσιεύσει και το ξέρει ο κ. </w:t>
      </w:r>
      <w:r>
        <w:rPr>
          <w:rFonts w:eastAsia="Times New Roman"/>
          <w:szCs w:val="24"/>
        </w:rPr>
        <w:t>Κουτσούκος. Τελεία και παύλα.</w:t>
      </w:r>
    </w:p>
    <w:p w14:paraId="6EF724D0"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Τασούλας έχει τον λόγο.</w:t>
      </w:r>
    </w:p>
    <w:p w14:paraId="6EF724D1"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Μα, κυρία Πρόεδρε, ζήτησα τον λόγο. </w:t>
      </w:r>
    </w:p>
    <w:p w14:paraId="6EF724D2"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Όχι, κύριε </w:t>
      </w:r>
      <w:proofErr w:type="spellStart"/>
      <w:r>
        <w:rPr>
          <w:rFonts w:eastAsia="Times New Roman"/>
          <w:szCs w:val="24"/>
        </w:rPr>
        <w:t>Βρούτση</w:t>
      </w:r>
      <w:proofErr w:type="spellEnd"/>
      <w:r>
        <w:rPr>
          <w:rFonts w:eastAsia="Times New Roman"/>
          <w:szCs w:val="24"/>
        </w:rPr>
        <w:t xml:space="preserve">, δεν σας έδωσα τον λόγο. Έχω δώσει </w:t>
      </w:r>
      <w:r>
        <w:rPr>
          <w:rFonts w:eastAsia="Times New Roman"/>
          <w:szCs w:val="24"/>
        </w:rPr>
        <w:t>τον λόγο στον κ. Τασούλα. Έχουμε μια σειρά εδώ.</w:t>
      </w:r>
    </w:p>
    <w:p w14:paraId="6EF724D3"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Ζήτησα κι εγώ τον λόγο, κυρία Πρόεδρε. Γιατί μεροληπτείτε; </w:t>
      </w:r>
    </w:p>
    <w:p w14:paraId="6EF724D4"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Σας παρακαλώ. </w:t>
      </w:r>
    </w:p>
    <w:p w14:paraId="6EF724D5"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w:t>
      </w:r>
      <w:r>
        <w:rPr>
          <w:rFonts w:eastAsia="Times New Roman"/>
          <w:b/>
          <w:szCs w:val="24"/>
        </w:rPr>
        <w:t>Αυγή):</w:t>
      </w:r>
      <w:r>
        <w:rPr>
          <w:rFonts w:eastAsia="Times New Roman"/>
          <w:szCs w:val="24"/>
        </w:rPr>
        <w:t xml:space="preserve"> Κυρία Πρόεδρε, έχω ζητήσει τον λόγο ως Αρχηγός </w:t>
      </w:r>
      <w:r>
        <w:rPr>
          <w:rFonts w:eastAsia="Times New Roman"/>
          <w:szCs w:val="24"/>
        </w:rPr>
        <w:t>κ</w:t>
      </w:r>
      <w:r>
        <w:rPr>
          <w:rFonts w:eastAsia="Times New Roman"/>
          <w:szCs w:val="24"/>
        </w:rPr>
        <w:t>όμματος. Δεν τηρείται η κοινοβουλευτική τάξη;</w:t>
      </w:r>
    </w:p>
    <w:p w14:paraId="6EF724D6"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Περιμένετε. Έχουμε ανακοινώσει τη σειρά, κύριε </w:t>
      </w:r>
      <w:proofErr w:type="spellStart"/>
      <w:r>
        <w:rPr>
          <w:rFonts w:eastAsia="Times New Roman"/>
          <w:szCs w:val="24"/>
        </w:rPr>
        <w:t>Μιχαλολιάκο</w:t>
      </w:r>
      <w:proofErr w:type="spellEnd"/>
      <w:r>
        <w:rPr>
          <w:rFonts w:eastAsia="Times New Roman"/>
          <w:szCs w:val="24"/>
        </w:rPr>
        <w:t>.</w:t>
      </w:r>
    </w:p>
    <w:p w14:paraId="6EF724D7"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ΝΙΚΟΛΑΟΣ ΜΙΧΑΛΟΛΙΑΚΟΣ (Γενικός Γραμματέας του Λαϊκο</w:t>
      </w:r>
      <w:r>
        <w:rPr>
          <w:rFonts w:eastAsia="Times New Roman"/>
          <w:b/>
          <w:szCs w:val="24"/>
        </w:rPr>
        <w:t>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Όποτε θέλετε εσείς;</w:t>
      </w:r>
    </w:p>
    <w:p w14:paraId="6EF724D8"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Όχι, έχουμε πρόγραμμα εδώ.</w:t>
      </w:r>
    </w:p>
    <w:p w14:paraId="6EF724D9"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Δείτε τι λέει ο Κανονισμός της Βουλής ότι μιλάει ο Αρχηγός </w:t>
      </w:r>
      <w:r>
        <w:rPr>
          <w:rFonts w:eastAsia="Times New Roman"/>
          <w:szCs w:val="24"/>
        </w:rPr>
        <w:t>κ</w:t>
      </w:r>
      <w:r>
        <w:rPr>
          <w:rFonts w:eastAsia="Times New Roman"/>
          <w:szCs w:val="24"/>
        </w:rPr>
        <w:t xml:space="preserve">όμματος όποτε το ζητήσει. </w:t>
      </w:r>
    </w:p>
    <w:p w14:paraId="6EF724DA"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Είχατε πει στις 15.30΄.</w:t>
      </w:r>
    </w:p>
    <w:p w14:paraId="6EF724DB"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Είχα πει στις 15.00΄ η ώρα.</w:t>
      </w:r>
    </w:p>
    <w:p w14:paraId="6EF724DC"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Εδώ έτσι δι</w:t>
      </w:r>
      <w:r>
        <w:rPr>
          <w:rFonts w:eastAsia="Times New Roman"/>
          <w:szCs w:val="24"/>
        </w:rPr>
        <w:t>αβάζω, 15.30΄. Θα σας δώσω τον λόγο αμέσως μετά.</w:t>
      </w:r>
    </w:p>
    <w:p w14:paraId="6EF724DD"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Εδώ δεν είναι Εξάρχεια, κυρία Πρόεδρε!</w:t>
      </w:r>
    </w:p>
    <w:p w14:paraId="6EF724DE"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Όλοι ζητάνε την ίδια ώρα, κύριε </w:t>
      </w:r>
      <w:proofErr w:type="spellStart"/>
      <w:r>
        <w:rPr>
          <w:rFonts w:eastAsia="Times New Roman"/>
          <w:szCs w:val="24"/>
        </w:rPr>
        <w:t>Μιχαλολιάκο</w:t>
      </w:r>
      <w:proofErr w:type="spellEnd"/>
      <w:r>
        <w:rPr>
          <w:rFonts w:eastAsia="Times New Roman"/>
          <w:szCs w:val="24"/>
        </w:rPr>
        <w:t>. Τ</w:t>
      </w:r>
      <w:r>
        <w:rPr>
          <w:rFonts w:eastAsia="Times New Roman"/>
          <w:szCs w:val="24"/>
        </w:rPr>
        <w:t>ι να κάνουμε; Ελάτε να τα δείτε. Όλοι στις 15.00΄ η ώρα ζητάνε.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είχε ζητήσει από τις 14.00΄.</w:t>
      </w:r>
    </w:p>
    <w:p w14:paraId="6EF724DF"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Θα μιλήσετε, κυρία </w:t>
      </w:r>
      <w:proofErr w:type="spellStart"/>
      <w:r>
        <w:rPr>
          <w:rFonts w:eastAsia="Times New Roman"/>
          <w:szCs w:val="24"/>
        </w:rPr>
        <w:t>Αχτσιόγλου</w:t>
      </w:r>
      <w:proofErr w:type="spellEnd"/>
      <w:r>
        <w:rPr>
          <w:rFonts w:eastAsia="Times New Roman"/>
          <w:szCs w:val="24"/>
        </w:rPr>
        <w:t>,</w:t>
      </w:r>
      <w:r>
        <w:rPr>
          <w:rFonts w:eastAsia="Times New Roman"/>
          <w:szCs w:val="24"/>
        </w:rPr>
        <w:t xml:space="preserve"> ή θα πάτε μετά;</w:t>
      </w:r>
    </w:p>
    <w:p w14:paraId="6EF724E0"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ΕΦΗ ΑΧΤΣΙΟΓΛΟΥ (Υπουργός Εργασίας, Κοινωνικής Ασφάλισης και Κοινωνικής Αλληλεγγύης):</w:t>
      </w:r>
      <w:r>
        <w:rPr>
          <w:rFonts w:eastAsia="Times New Roman"/>
          <w:szCs w:val="24"/>
        </w:rPr>
        <w:t xml:space="preserve"> Μετά, κυρία Πρό</w:t>
      </w:r>
      <w:r>
        <w:rPr>
          <w:rFonts w:eastAsia="Times New Roman"/>
          <w:szCs w:val="24"/>
        </w:rPr>
        <w:t>εδρε.</w:t>
      </w:r>
    </w:p>
    <w:p w14:paraId="6EF724E1"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 να κάνω; Πρέπει με βάση τις ώρες που έχουν δηλωθεί, να </w:t>
      </w:r>
      <w:r>
        <w:rPr>
          <w:rFonts w:eastAsia="Times New Roman"/>
          <w:szCs w:val="24"/>
        </w:rPr>
        <w:lastRenderedPageBreak/>
        <w:t xml:space="preserve">δώσω τον λόγο. Δεν σημαίνει ότι επειδή μπαίνει ο Αρχηγός τελειώνουν όλα. </w:t>
      </w:r>
      <w:proofErr w:type="spellStart"/>
      <w:r>
        <w:rPr>
          <w:rFonts w:eastAsia="Times New Roman"/>
          <w:szCs w:val="24"/>
        </w:rPr>
        <w:t>Περμένετε</w:t>
      </w:r>
      <w:proofErr w:type="spellEnd"/>
      <w:r>
        <w:rPr>
          <w:rFonts w:eastAsia="Times New Roman"/>
          <w:szCs w:val="24"/>
        </w:rPr>
        <w:t xml:space="preserve"> λίγο.</w:t>
      </w:r>
    </w:p>
    <w:p w14:paraId="6EF724E2"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Παρακαλώ, κύριε Τασούλα, έχετε τον λόγο. Μετά θα μιλήσει ο </w:t>
      </w:r>
      <w:r>
        <w:rPr>
          <w:rFonts w:eastAsia="Times New Roman"/>
          <w:szCs w:val="24"/>
        </w:rPr>
        <w:t xml:space="preserve">κ. </w:t>
      </w:r>
      <w:proofErr w:type="spellStart"/>
      <w:r>
        <w:rPr>
          <w:rFonts w:eastAsia="Times New Roman"/>
          <w:szCs w:val="24"/>
        </w:rPr>
        <w:t>Μιχαλολιάκος</w:t>
      </w:r>
      <w:proofErr w:type="spellEnd"/>
      <w:r>
        <w:rPr>
          <w:rFonts w:eastAsia="Times New Roman"/>
          <w:szCs w:val="24"/>
        </w:rPr>
        <w:t>.</w:t>
      </w:r>
    </w:p>
    <w:p w14:paraId="6EF724E3"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ΚΩΝΣΤΑΝΤΙΝΟΣ ΤΑΣΟΥΛΑΣ:</w:t>
      </w:r>
      <w:r>
        <w:rPr>
          <w:rFonts w:eastAsia="Times New Roman"/>
          <w:szCs w:val="24"/>
        </w:rPr>
        <w:t xml:space="preserve"> Ακούγοντας τους συναδέλφους της Πλειοψηφίας, μηδέν των Υπουργών εξαιρουμένων, εντυπωσιάζεται κανείς υπό την προϋπόθεση ότι όλα αυτά τα οποία είπαν, θα </w:t>
      </w:r>
      <w:proofErr w:type="spellStart"/>
      <w:r>
        <w:rPr>
          <w:rFonts w:eastAsia="Times New Roman"/>
          <w:szCs w:val="24"/>
        </w:rPr>
        <w:t>ελέγοντο</w:t>
      </w:r>
      <w:proofErr w:type="spellEnd"/>
      <w:r>
        <w:rPr>
          <w:rFonts w:eastAsia="Times New Roman"/>
          <w:szCs w:val="24"/>
        </w:rPr>
        <w:t xml:space="preserve"> υπό φυσιολογικές συνθήκες. Μόνο που λέγονται υπό έκτακτε</w:t>
      </w:r>
      <w:r>
        <w:rPr>
          <w:rFonts w:eastAsia="Times New Roman"/>
          <w:szCs w:val="24"/>
        </w:rPr>
        <w:t>ς συνθήκες και υπό περίοδο και καθεστώς τεράστιας δοκιμασίας για τη χώρα.</w:t>
      </w:r>
    </w:p>
    <w:p w14:paraId="6EF724E4"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Ο Πρωθυπουργός την περασμένη εβδομάδα έκανε μια διαδρομή παράξενη. Του έτυχε παράξενη διαδοχή περιστατικών.</w:t>
      </w:r>
    </w:p>
    <w:p w14:paraId="6EF724E5"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Την προηγούμενη Δευτέρα 13 τρέχοντος, ανακοίνωσε περιχαρής -αλλά όχι πια π</w:t>
      </w:r>
      <w:r>
        <w:rPr>
          <w:rFonts w:eastAsia="Times New Roman" w:cs="Times New Roman"/>
          <w:szCs w:val="24"/>
        </w:rPr>
        <w:t xml:space="preserve">ερικαλλής- το κοινωνικό μέρισμα. </w:t>
      </w:r>
    </w:p>
    <w:p w14:paraId="6EF724E6"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Την Τρίτη 14 τρέχοντος, περιοδεύοντας στη Θράκη, κατά το Αθηναϊκό Πρακτορείο Ειδήσεων -το οποίο ζήλεψε την «</w:t>
      </w:r>
      <w:r>
        <w:rPr>
          <w:rFonts w:eastAsia="Times New Roman" w:cs="Times New Roman"/>
          <w:szCs w:val="24"/>
          <w:lang w:val="en-US"/>
        </w:rPr>
        <w:t>PRAVDA</w:t>
      </w:r>
      <w:r>
        <w:rPr>
          <w:rFonts w:eastAsia="Times New Roman" w:cs="Times New Roman"/>
          <w:szCs w:val="24"/>
        </w:rPr>
        <w:t>»- έγινε δεκτός στο χωριό Εράσμιο της Θράκης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από </w:t>
      </w:r>
      <w:r>
        <w:rPr>
          <w:rFonts w:eastAsia="Times New Roman" w:cs="Times New Roman"/>
          <w:szCs w:val="24"/>
        </w:rPr>
        <w:t>κ</w:t>
      </w:r>
      <w:r>
        <w:rPr>
          <w:rFonts w:eastAsia="Times New Roman" w:cs="Times New Roman"/>
          <w:szCs w:val="24"/>
        </w:rPr>
        <w:t xml:space="preserve">ατοίκους οι οποίοι τον </w:t>
      </w:r>
      <w:proofErr w:type="spellStart"/>
      <w:r>
        <w:rPr>
          <w:rFonts w:eastAsia="Times New Roman" w:cs="Times New Roman"/>
          <w:szCs w:val="24"/>
        </w:rPr>
        <w:t>υπεδέχθησαν</w:t>
      </w:r>
      <w:proofErr w:type="spellEnd"/>
      <w:r>
        <w:rPr>
          <w:rFonts w:eastAsia="Times New Roman" w:cs="Times New Roman"/>
          <w:szCs w:val="24"/>
        </w:rPr>
        <w:t xml:space="preserve"> με ανθοδέσμες και μεγάλο ενθουσιασμό. Ξέχασε το Αθηναϊκό Πρακτορείο και του συνιστώ </w:t>
      </w:r>
      <w:r>
        <w:rPr>
          <w:rFonts w:eastAsia="Times New Roman" w:cs="Times New Roman"/>
          <w:szCs w:val="24"/>
        </w:rPr>
        <w:lastRenderedPageBreak/>
        <w:t xml:space="preserve">να προσθέσει και «αλαλαγμούς χαράς, κωδωνοκρουσίες και εν </w:t>
      </w:r>
      <w:proofErr w:type="spellStart"/>
      <w:r>
        <w:rPr>
          <w:rFonts w:eastAsia="Times New Roman" w:cs="Times New Roman"/>
          <w:szCs w:val="24"/>
        </w:rPr>
        <w:t>εξάλλω</w:t>
      </w:r>
      <w:proofErr w:type="spellEnd"/>
      <w:r>
        <w:rPr>
          <w:rFonts w:eastAsia="Times New Roman" w:cs="Times New Roman"/>
          <w:szCs w:val="24"/>
        </w:rPr>
        <w:t xml:space="preserve"> </w:t>
      </w:r>
      <w:proofErr w:type="spellStart"/>
      <w:r>
        <w:rPr>
          <w:rFonts w:eastAsia="Times New Roman" w:cs="Times New Roman"/>
          <w:szCs w:val="24"/>
        </w:rPr>
        <w:t>ενθουσιασμώ</w:t>
      </w:r>
      <w:proofErr w:type="spellEnd"/>
      <w:r>
        <w:rPr>
          <w:rFonts w:eastAsia="Times New Roman" w:cs="Times New Roman"/>
          <w:szCs w:val="24"/>
        </w:rPr>
        <w:t xml:space="preserve">». </w:t>
      </w:r>
    </w:p>
    <w:p w14:paraId="6EF724E7"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Θα τα βάλετε και με τους Θρακιώτες τώρα!</w:t>
      </w:r>
    </w:p>
    <w:p w14:paraId="6EF724E8"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Την Τετάρτη ο ίδιος Πρωθυπουργός -ούτε περιχαρής ούτε καν περικαλλής- κήρυξε τη χώρα σε κατάσταση εθνικού πένθους, εμφανίστηκε μεταξύ φανερού και κρυφού στη Μάνδρα και </w:t>
      </w:r>
      <w:proofErr w:type="spellStart"/>
      <w:r>
        <w:rPr>
          <w:rFonts w:eastAsia="Times New Roman" w:cs="Times New Roman"/>
          <w:szCs w:val="24"/>
        </w:rPr>
        <w:t>προτροπάδην</w:t>
      </w:r>
      <w:proofErr w:type="spellEnd"/>
      <w:r>
        <w:rPr>
          <w:rFonts w:eastAsia="Times New Roman" w:cs="Times New Roman"/>
          <w:szCs w:val="24"/>
        </w:rPr>
        <w:t xml:space="preserve"> έφυγε για τις υπερβόρειες χώρες. </w:t>
      </w:r>
    </w:p>
    <w:p w14:paraId="6EF724E9"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Μέσα σε τρεις μέρε</w:t>
      </w:r>
      <w:r>
        <w:rPr>
          <w:rFonts w:eastAsia="Times New Roman" w:cs="Times New Roman"/>
          <w:szCs w:val="24"/>
        </w:rPr>
        <w:t xml:space="preserve">ς άλλαξε η </w:t>
      </w:r>
      <w:r>
        <w:rPr>
          <w:rFonts w:eastAsia="Times New Roman" w:cs="Times New Roman"/>
          <w:szCs w:val="24"/>
        </w:rPr>
        <w:t>πορεί</w:t>
      </w:r>
      <w:r>
        <w:rPr>
          <w:rFonts w:eastAsia="Times New Roman" w:cs="Times New Roman"/>
          <w:szCs w:val="24"/>
        </w:rPr>
        <w:t xml:space="preserve">α των γεγονότων που θέλετε να δημιουργείτε </w:t>
      </w:r>
      <w:r>
        <w:rPr>
          <w:rFonts w:eastAsia="Times New Roman" w:cs="Times New Roman"/>
          <w:szCs w:val="24"/>
        </w:rPr>
        <w:t>κ</w:t>
      </w:r>
      <w:r>
        <w:rPr>
          <w:rFonts w:eastAsia="Times New Roman" w:cs="Times New Roman"/>
          <w:szCs w:val="24"/>
        </w:rPr>
        <w:t xml:space="preserve">αι μέσα σε τρεις μέρες καταλαβαίνει και ο πιο ανόητος -και εδώ θα συστήσω στον συνάδελφο αντί του </w:t>
      </w:r>
      <w:proofErr w:type="spellStart"/>
      <w:r>
        <w:rPr>
          <w:rFonts w:eastAsia="Times New Roman" w:cs="Times New Roman"/>
          <w:szCs w:val="24"/>
        </w:rPr>
        <w:t>Ιονέσκο</w:t>
      </w:r>
      <w:proofErr w:type="spellEnd"/>
      <w:r>
        <w:rPr>
          <w:rFonts w:eastAsia="Times New Roman" w:cs="Times New Roman"/>
          <w:szCs w:val="24"/>
        </w:rPr>
        <w:t xml:space="preserve"> να διαβάσει το βιβλίο του </w:t>
      </w:r>
      <w:r>
        <w:rPr>
          <w:rFonts w:eastAsia="Times New Roman" w:cs="Times New Roman"/>
          <w:szCs w:val="24"/>
        </w:rPr>
        <w:t>Ευαγγέλ</w:t>
      </w:r>
      <w:r>
        <w:rPr>
          <w:rFonts w:eastAsia="Times New Roman" w:cs="Times New Roman"/>
          <w:szCs w:val="24"/>
        </w:rPr>
        <w:t xml:space="preserve">ου Λεμπέση για την </w:t>
      </w:r>
      <w:r>
        <w:rPr>
          <w:rFonts w:eastAsia="Times New Roman" w:cs="Times New Roman"/>
          <w:szCs w:val="24"/>
        </w:rPr>
        <w:t>«Τ</w:t>
      </w:r>
      <w:r>
        <w:rPr>
          <w:rFonts w:eastAsia="Times New Roman" w:cs="Times New Roman"/>
          <w:szCs w:val="24"/>
        </w:rPr>
        <w:t>ερ</w:t>
      </w:r>
      <w:r>
        <w:rPr>
          <w:rFonts w:eastAsia="Times New Roman" w:cs="Times New Roman"/>
          <w:szCs w:val="24"/>
        </w:rPr>
        <w:t>α</w:t>
      </w:r>
      <w:r>
        <w:rPr>
          <w:rFonts w:eastAsia="Times New Roman" w:cs="Times New Roman"/>
          <w:szCs w:val="24"/>
        </w:rPr>
        <w:t>στ</w:t>
      </w:r>
      <w:r>
        <w:rPr>
          <w:rFonts w:eastAsia="Times New Roman" w:cs="Times New Roman"/>
          <w:szCs w:val="24"/>
        </w:rPr>
        <w:t>ί</w:t>
      </w:r>
      <w:r>
        <w:rPr>
          <w:rFonts w:eastAsia="Times New Roman" w:cs="Times New Roman"/>
          <w:szCs w:val="24"/>
        </w:rPr>
        <w:t>α κοινωνική σημασία των βλακών</w:t>
      </w:r>
      <w:r>
        <w:rPr>
          <w:rFonts w:eastAsia="Times New Roman" w:cs="Times New Roman"/>
          <w:szCs w:val="24"/>
        </w:rPr>
        <w:t xml:space="preserve"> εν τω </w:t>
      </w:r>
      <w:proofErr w:type="spellStart"/>
      <w:r>
        <w:rPr>
          <w:rFonts w:eastAsia="Times New Roman" w:cs="Times New Roman"/>
          <w:szCs w:val="24"/>
        </w:rPr>
        <w:t>συγχρόνω</w:t>
      </w:r>
      <w:proofErr w:type="spellEnd"/>
      <w:r>
        <w:rPr>
          <w:rFonts w:eastAsia="Times New Roman" w:cs="Times New Roman"/>
          <w:szCs w:val="24"/>
        </w:rPr>
        <w:t xml:space="preserve"> </w:t>
      </w:r>
      <w:proofErr w:type="spellStart"/>
      <w:r>
        <w:rPr>
          <w:rFonts w:eastAsia="Times New Roman" w:cs="Times New Roman"/>
          <w:szCs w:val="24"/>
        </w:rPr>
        <w:t>βίω</w:t>
      </w:r>
      <w:proofErr w:type="spellEnd"/>
      <w:r>
        <w:rPr>
          <w:rFonts w:eastAsia="Times New Roman" w:cs="Times New Roman"/>
          <w:szCs w:val="24"/>
        </w:rPr>
        <w:t>»</w:t>
      </w:r>
      <w:r>
        <w:rPr>
          <w:rFonts w:eastAsia="Times New Roman" w:cs="Times New Roman"/>
          <w:szCs w:val="24"/>
        </w:rPr>
        <w:t>, είναι συγκλονιστικό βιβλίο, πιο συγκλονιστικό από το</w:t>
      </w:r>
      <w:r>
        <w:rPr>
          <w:rFonts w:eastAsia="Times New Roman" w:cs="Times New Roman"/>
          <w:szCs w:val="24"/>
        </w:rPr>
        <w:t>υ</w:t>
      </w:r>
      <w:r>
        <w:rPr>
          <w:rFonts w:eastAsia="Times New Roman" w:cs="Times New Roman"/>
          <w:szCs w:val="24"/>
        </w:rPr>
        <w:t xml:space="preserve"> </w:t>
      </w:r>
      <w:proofErr w:type="spellStart"/>
      <w:r>
        <w:rPr>
          <w:rFonts w:eastAsia="Times New Roman" w:cs="Times New Roman"/>
          <w:szCs w:val="24"/>
        </w:rPr>
        <w:t>Ιονέσκο</w:t>
      </w:r>
      <w:proofErr w:type="spellEnd"/>
      <w:r>
        <w:rPr>
          <w:rFonts w:eastAsia="Times New Roman" w:cs="Times New Roman"/>
          <w:szCs w:val="24"/>
        </w:rPr>
        <w:t xml:space="preserve">- ότι τα ηνία της χώρας, δυστυχώς, εξακολουθεί να τα κρατά με σφριγηλό χέρι η πραγματικότητα. </w:t>
      </w:r>
    </w:p>
    <w:p w14:paraId="6EF724EA" w14:textId="77777777" w:rsidR="00E92729" w:rsidRDefault="0044197E">
      <w:pPr>
        <w:spacing w:line="600" w:lineRule="auto"/>
        <w:ind w:firstLine="709"/>
        <w:contextualSpacing/>
        <w:jc w:val="center"/>
        <w:rPr>
          <w:rFonts w:eastAsia="Times New Roman" w:cs="Times New Roman"/>
          <w:szCs w:val="24"/>
        </w:rPr>
      </w:pPr>
      <w:r>
        <w:rPr>
          <w:rFonts w:eastAsia="Times New Roman" w:cs="Times New Roman"/>
          <w:szCs w:val="24"/>
        </w:rPr>
        <w:t>(Θόρυβος στην Αίθουσα)</w:t>
      </w:r>
    </w:p>
    <w:p w14:paraId="6EF724EB"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ΠΑΝΑΓΙΩΤΗΣ (ΠΑΝΟΣ) ΣΚΟΥΡΟΛΙΑΚΟΣ: </w:t>
      </w:r>
      <w:r>
        <w:rPr>
          <w:rFonts w:eastAsia="Times New Roman" w:cs="Times New Roman"/>
          <w:szCs w:val="24"/>
        </w:rPr>
        <w:t>Η βλακεία είναι ανίκη</w:t>
      </w:r>
      <w:r>
        <w:rPr>
          <w:rFonts w:eastAsia="Times New Roman" w:cs="Times New Roman"/>
          <w:szCs w:val="24"/>
        </w:rPr>
        <w:t xml:space="preserve">τη! Πρέπει να μιλήσω και εγώ, κυρία Πρόεδρε. </w:t>
      </w:r>
    </w:p>
    <w:p w14:paraId="6EF724EC"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ΤΑΣΟΥΛΑΣ: </w:t>
      </w:r>
      <w:r>
        <w:rPr>
          <w:rFonts w:eastAsia="Times New Roman" w:cs="Times New Roman"/>
          <w:szCs w:val="24"/>
        </w:rPr>
        <w:t xml:space="preserve">Διότι η σημερινή Κυβέρνηση δεν εξελέγη για να επικαλείται δικαιολογίες ότι αυτά </w:t>
      </w:r>
      <w:proofErr w:type="spellStart"/>
      <w:r>
        <w:rPr>
          <w:rFonts w:eastAsia="Times New Roman" w:cs="Times New Roman"/>
          <w:szCs w:val="24"/>
        </w:rPr>
        <w:t>συνέβαιναν</w:t>
      </w:r>
      <w:proofErr w:type="spellEnd"/>
      <w:r>
        <w:rPr>
          <w:rFonts w:eastAsia="Times New Roman" w:cs="Times New Roman"/>
          <w:szCs w:val="24"/>
        </w:rPr>
        <w:t xml:space="preserve"> από την εποχή του Β΄ Παγκοσμίου Πολέμου και μετά ή τα τελευταία σαράντα χρόνια, ή να βρίσκει κατ</w:t>
      </w:r>
      <w:r>
        <w:rPr>
          <w:rFonts w:eastAsia="Times New Roman" w:cs="Times New Roman"/>
          <w:szCs w:val="24"/>
        </w:rPr>
        <w:t xml:space="preserve">αφύγιο στη διαχρονικότητα των προβλημάτων -αν και τώρα για να χρησιμοποιήσω κτηνοτροφική έκφραση, σε αυτή τη διαχρονικότητα, έχοντας περάσει τρία χρόνια στην εξουσία, </w:t>
      </w:r>
      <w:r>
        <w:rPr>
          <w:rFonts w:eastAsia="Times New Roman" w:cs="Times New Roman"/>
          <w:szCs w:val="24"/>
        </w:rPr>
        <w:t>«</w:t>
      </w:r>
      <w:r>
        <w:rPr>
          <w:rFonts w:eastAsia="Times New Roman" w:cs="Times New Roman"/>
          <w:szCs w:val="24"/>
        </w:rPr>
        <w:t>σταλίζετε</w:t>
      </w:r>
      <w:r>
        <w:rPr>
          <w:rFonts w:eastAsia="Times New Roman" w:cs="Times New Roman"/>
          <w:szCs w:val="24"/>
        </w:rPr>
        <w:t>»</w:t>
      </w:r>
      <w:r>
        <w:rPr>
          <w:rFonts w:eastAsia="Times New Roman" w:cs="Times New Roman"/>
          <w:szCs w:val="24"/>
        </w:rPr>
        <w:t xml:space="preserve"> και εσείς- αλλά εξελέγη για να είναι καλύτερη από τους προηγούμενους. </w:t>
      </w:r>
    </w:p>
    <w:p w14:paraId="6EF724ED"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w:t>
      </w:r>
      <w:proofErr w:type="spellStart"/>
      <w:r>
        <w:rPr>
          <w:rFonts w:eastAsia="Times New Roman" w:cs="Times New Roman"/>
          <w:szCs w:val="24"/>
        </w:rPr>
        <w:t>εκ</w:t>
      </w:r>
      <w:r>
        <w:rPr>
          <w:rFonts w:eastAsia="Times New Roman" w:cs="Times New Roman"/>
          <w:szCs w:val="24"/>
        </w:rPr>
        <w:t>λεγήκατε</w:t>
      </w:r>
      <w:proofErr w:type="spellEnd"/>
      <w:r>
        <w:rPr>
          <w:rFonts w:eastAsia="Times New Roman" w:cs="Times New Roman"/>
          <w:szCs w:val="24"/>
        </w:rPr>
        <w:t xml:space="preserve"> για να επικαλείστε δικαιολογίες για τις αποτυχίες σας, αλλά για να έχετε επιτεύγματα. </w:t>
      </w:r>
      <w:r>
        <w:rPr>
          <w:rFonts w:eastAsia="Times New Roman" w:cs="Times New Roman"/>
          <w:szCs w:val="24"/>
        </w:rPr>
        <w:t>Μ</w:t>
      </w:r>
      <w:r>
        <w:rPr>
          <w:rFonts w:eastAsia="Times New Roman" w:cs="Times New Roman"/>
          <w:szCs w:val="24"/>
        </w:rPr>
        <w:t>έχρι τώρα ο συναγωνισμός των Υπουργών και των ομιλητών του ΣΥΡΙΖΑ είναι σε επινοητικότητα, για να δικαιολογήσουν τις αποτυχίες τους, επικαλούμενοι κυρίως τη δια</w:t>
      </w:r>
      <w:r>
        <w:rPr>
          <w:rFonts w:eastAsia="Times New Roman" w:cs="Times New Roman"/>
          <w:szCs w:val="24"/>
        </w:rPr>
        <w:t xml:space="preserve">χρονικότητα των προβλημάτων και το ότι «και εσείς τα ίδια κάνατε». </w:t>
      </w:r>
    </w:p>
    <w:p w14:paraId="6EF724EE"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Πρώτα από όλα δεν χαιρόμαστε ούτε λυπόμαστε για το μέρισμα. Το μέρισμα το ψηφίζουμε. Πέρυσι είπαμε «Παρών», για να αποφύγουμε την ταπείνωση της επιστολής</w:t>
      </w:r>
      <w:r>
        <w:rPr>
          <w:rFonts w:eastAsia="Times New Roman" w:cs="Times New Roman"/>
          <w:szCs w:val="24"/>
        </w:rPr>
        <w:t>,</w:t>
      </w:r>
      <w:r>
        <w:rPr>
          <w:rFonts w:eastAsia="Times New Roman" w:cs="Times New Roman"/>
          <w:szCs w:val="24"/>
        </w:rPr>
        <w:t xml:space="preserve"> με την οποία είπατε στους ξένους </w:t>
      </w:r>
      <w:r>
        <w:rPr>
          <w:rFonts w:eastAsia="Times New Roman" w:cs="Times New Roman"/>
          <w:szCs w:val="24"/>
        </w:rPr>
        <w:t xml:space="preserve">«δεν θα το ξανακάνουμε και θα συνεννοηθούμε μαζί σας», ενώ εσείς χαρακτηρίσατε το μέρισμα του 2014 </w:t>
      </w:r>
      <w:r>
        <w:rPr>
          <w:rFonts w:eastAsia="Times New Roman" w:cs="Times New Roman"/>
          <w:szCs w:val="24"/>
        </w:rPr>
        <w:lastRenderedPageBreak/>
        <w:t xml:space="preserve">αιμοσταγές, το οποίο δεν ήταν μόνο 450 εκατομμύρια ευρώ </w:t>
      </w:r>
      <w:proofErr w:type="spellStart"/>
      <w:r>
        <w:rPr>
          <w:rFonts w:eastAsia="Times New Roman" w:cs="Times New Roman"/>
          <w:szCs w:val="24"/>
        </w:rPr>
        <w:t>στοχευμένο</w:t>
      </w:r>
      <w:proofErr w:type="spellEnd"/>
      <w:r>
        <w:rPr>
          <w:rFonts w:eastAsia="Times New Roman" w:cs="Times New Roman"/>
          <w:szCs w:val="24"/>
        </w:rPr>
        <w:t>, αλλά ήταν και άλλα 350 εκατομμύρια ευρώ -θυμίζω- προς το σύστημα κοινωνικής ασφάλισης λόγ</w:t>
      </w:r>
      <w:r>
        <w:rPr>
          <w:rFonts w:eastAsia="Times New Roman" w:cs="Times New Roman"/>
          <w:szCs w:val="24"/>
        </w:rPr>
        <w:t xml:space="preserve">ω μείωσης των ασφαλιστικών εισφορών κατά </w:t>
      </w:r>
      <w:r>
        <w:rPr>
          <w:rFonts w:eastAsia="Times New Roman" w:cs="Times New Roman"/>
          <w:szCs w:val="24"/>
        </w:rPr>
        <w:t>3,9</w:t>
      </w:r>
      <w:r>
        <w:rPr>
          <w:rFonts w:eastAsia="Times New Roman" w:cs="Times New Roman"/>
          <w:szCs w:val="24"/>
        </w:rPr>
        <w:t xml:space="preserve">%. </w:t>
      </w:r>
    </w:p>
    <w:p w14:paraId="6EF724EF"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Συν 1% χρέος που αφήσατε. </w:t>
      </w:r>
    </w:p>
    <w:p w14:paraId="6EF724F0"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Στην ουσία ήταν 800 εκατομμύρια ευρώ.</w:t>
      </w:r>
    </w:p>
    <w:p w14:paraId="6EF724F1"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Αυτό το μέρισμα το οποίο μοιράζετε και το οποίο το ψηφίζουμε</w:t>
      </w:r>
      <w:r>
        <w:rPr>
          <w:rFonts w:eastAsia="Times New Roman" w:cs="Times New Roman"/>
          <w:szCs w:val="24"/>
        </w:rPr>
        <w:t>,</w:t>
      </w:r>
      <w:r>
        <w:rPr>
          <w:rFonts w:eastAsia="Times New Roman" w:cs="Times New Roman"/>
          <w:szCs w:val="24"/>
        </w:rPr>
        <w:t xml:space="preserve"> γιατί είναι μια ελάχιστη ανακούφιση κοινωνικών τάξεων που το έχουν ανάγκη, προήλθε όχι από τη μεγέθυνση της οικονομίας, που είναι κατά την έκφραση του συρμού το ζητούμενο αλλά προήλθε από ένα τρίπτυχο κακουχίας. </w:t>
      </w:r>
    </w:p>
    <w:p w14:paraId="6EF724F2"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τρίπτυχο της κακουχίας είναι η </w:t>
      </w:r>
      <w:proofErr w:type="spellStart"/>
      <w:r>
        <w:rPr>
          <w:rFonts w:eastAsia="Times New Roman" w:cs="Times New Roman"/>
          <w:szCs w:val="24"/>
        </w:rPr>
        <w:t>υπερφορο</w:t>
      </w:r>
      <w:r>
        <w:rPr>
          <w:rFonts w:eastAsia="Times New Roman" w:cs="Times New Roman"/>
          <w:szCs w:val="24"/>
        </w:rPr>
        <w:t>λόγηση</w:t>
      </w:r>
      <w:proofErr w:type="spellEnd"/>
      <w:r>
        <w:rPr>
          <w:rFonts w:eastAsia="Times New Roman" w:cs="Times New Roman"/>
          <w:szCs w:val="24"/>
        </w:rPr>
        <w:t>, οι κατασχέσεις και η εσωτερική στάση πληρωμών. Πότε; Σε μια εποχή όπου η μεγέθυνση της οικονομίας ενώ προβλεπόταν να είναι 2,7%, πηγαίνει κάτω από το 1,5%, κάνοντας την Ελλάδα αρνητική αναπτυξιακή έκπληξη σε όλη την Ευρώπη, η οποία διαψεύδει τις αν</w:t>
      </w:r>
      <w:r>
        <w:rPr>
          <w:rFonts w:eastAsia="Times New Roman" w:cs="Times New Roman"/>
          <w:szCs w:val="24"/>
        </w:rPr>
        <w:t xml:space="preserve">απτυξιακές της προοπτικές αλλά τις διαψεύδει προς τα επάνω. Η απόσταση, συνεπώς, μεγαλώνει. </w:t>
      </w:r>
    </w:p>
    <w:p w14:paraId="6EF724F3"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τρίπτυχο κακουχίας προκάλεσε αυτό το πλεόνασμα εσόδων, μέρος του οποίου -το 1/10 του οποίου- μοιράζεται στα κοινωνικά στρώματα που έχουν πληγεί. </w:t>
      </w:r>
    </w:p>
    <w:p w14:paraId="6EF724F4"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Επιβάλατε</w:t>
      </w:r>
      <w:r>
        <w:rPr>
          <w:rFonts w:eastAsia="Times New Roman" w:cs="Times New Roman"/>
          <w:szCs w:val="24"/>
        </w:rPr>
        <w:t xml:space="preserve"> φόρους και μειώσεις μισθών και συντάξεων</w:t>
      </w:r>
      <w:r>
        <w:rPr>
          <w:rFonts w:eastAsia="Times New Roman" w:cs="Times New Roman"/>
          <w:szCs w:val="24"/>
        </w:rPr>
        <w:t>,</w:t>
      </w:r>
      <w:r>
        <w:rPr>
          <w:rFonts w:eastAsia="Times New Roman" w:cs="Times New Roman"/>
          <w:szCs w:val="24"/>
        </w:rPr>
        <w:t xml:space="preserve"> που ξεπερνούν μέχρι στιγμής τα 15 δισεκατομμύρια, για να μοιράσετε μετά βίας λιγότερο από το 1/10, ενώ στην πραγματικότητα το ζητούμενο -επαναλαμβάνω- είναι η μεγέθυνση της οικονομίας εις την οποίαν υστερείτε δραμ</w:t>
      </w:r>
      <w:r>
        <w:rPr>
          <w:rFonts w:eastAsia="Times New Roman" w:cs="Times New Roman"/>
          <w:szCs w:val="24"/>
        </w:rPr>
        <w:t xml:space="preserve">ατικά, χωρίς να υστερείτε καθόλου εις την αναζήτηση και εκτόξευση δικαιολογιών για την αποτυχημένη σας πολιτική. </w:t>
      </w:r>
    </w:p>
    <w:p w14:paraId="6EF724F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Τα πράγματα, λοιπόν, είναι εντελώς διαφορετικά απ’ ό,τι τα λέτε. Πρώτον, δεν </w:t>
      </w:r>
      <w:proofErr w:type="spellStart"/>
      <w:r>
        <w:rPr>
          <w:rFonts w:eastAsia="Times New Roman" w:cs="Times New Roman"/>
          <w:szCs w:val="24"/>
        </w:rPr>
        <w:t>εκλεγήκατε</w:t>
      </w:r>
      <w:proofErr w:type="spellEnd"/>
      <w:r>
        <w:rPr>
          <w:rFonts w:eastAsia="Times New Roman" w:cs="Times New Roman"/>
          <w:szCs w:val="24"/>
        </w:rPr>
        <w:t xml:space="preserve"> για να κλαψουρίζετε για τα τελευταία σαράντα χρόνια, α</w:t>
      </w:r>
      <w:r>
        <w:rPr>
          <w:rFonts w:eastAsia="Times New Roman" w:cs="Times New Roman"/>
          <w:szCs w:val="24"/>
        </w:rPr>
        <w:t xml:space="preserve">λλά για να πετύχετε σημαντική βελτίωση της ζωής των Ελλήνων. Και δεύτερον, δεν </w:t>
      </w:r>
      <w:proofErr w:type="spellStart"/>
      <w:r>
        <w:rPr>
          <w:rFonts w:eastAsia="Times New Roman" w:cs="Times New Roman"/>
          <w:szCs w:val="24"/>
        </w:rPr>
        <w:t>εκλεγήκατε</w:t>
      </w:r>
      <w:proofErr w:type="spellEnd"/>
      <w:r>
        <w:rPr>
          <w:rFonts w:eastAsia="Times New Roman" w:cs="Times New Roman"/>
          <w:szCs w:val="24"/>
        </w:rPr>
        <w:t xml:space="preserve"> για να χειροτερεύσετε την κατάσταση της οικονομίας. </w:t>
      </w:r>
    </w:p>
    <w:p w14:paraId="6EF724F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Παραλάβατε την Ελλάδα στο κατώφλι της εξόδου από την κρίση, της κάνατε μια τρομακτική «πατητή» προς τα κάτω και </w:t>
      </w:r>
      <w:r>
        <w:rPr>
          <w:rFonts w:eastAsia="Times New Roman" w:cs="Times New Roman"/>
          <w:szCs w:val="24"/>
        </w:rPr>
        <w:t>σήμερα δικαιολογείστε και προσπαθείτε με κουβέντες περί δήθεν ταξικής συμπεριφοράς</w:t>
      </w:r>
      <w:r>
        <w:rPr>
          <w:rFonts w:eastAsia="Times New Roman" w:cs="Times New Roman"/>
          <w:szCs w:val="24"/>
        </w:rPr>
        <w:t>,</w:t>
      </w:r>
      <w:r>
        <w:rPr>
          <w:rFonts w:eastAsia="Times New Roman" w:cs="Times New Roman"/>
          <w:szCs w:val="24"/>
        </w:rPr>
        <w:t xml:space="preserve"> να δώσετε παρηγοριά στον εαυτό σας. Η ταξική συμπεριφορά την οποία έχετε, είναι να συντηρήσετε μια </w:t>
      </w:r>
      <w:r>
        <w:rPr>
          <w:rFonts w:eastAsia="Times New Roman" w:cs="Times New Roman"/>
          <w:szCs w:val="24"/>
        </w:rPr>
        <w:lastRenderedPageBreak/>
        <w:t>ασθενή συμπαράσταση προς την Κυβέρνηση όχι μέσω επιτευγμάτων αλλά μέσω πα</w:t>
      </w:r>
      <w:r>
        <w:rPr>
          <w:rFonts w:eastAsia="Times New Roman" w:cs="Times New Roman"/>
          <w:szCs w:val="24"/>
        </w:rPr>
        <w:t>ρακίνησης του φθόνου, μέσω παρακίνησης του διχασμού και προσπαθώντας άτεχνα να κολακέψετε τον λαό, ο οποίος δεν σας παρακολουθεί.</w:t>
      </w:r>
    </w:p>
    <w:p w14:paraId="6EF724F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Τασούλα, σας παρακαλώ ολοκληρώστε.</w:t>
      </w:r>
    </w:p>
    <w:p w14:paraId="6EF724F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Κυρίες και κύριοι,</w:t>
      </w:r>
      <w:r>
        <w:rPr>
          <w:rFonts w:eastAsia="Times New Roman" w:cs="Times New Roman"/>
          <w:szCs w:val="24"/>
        </w:rPr>
        <w:t xml:space="preserve"> περνάμε ασυνήθιστες εποχές. Είστε κατώτεροι των περιστάσεων ούτε καν συνηθισμένοι </w:t>
      </w:r>
      <w:r>
        <w:rPr>
          <w:rFonts w:eastAsia="Times New Roman" w:cs="Times New Roman"/>
          <w:szCs w:val="24"/>
        </w:rPr>
        <w:t>κ</w:t>
      </w:r>
      <w:r>
        <w:rPr>
          <w:rFonts w:eastAsia="Times New Roman" w:cs="Times New Roman"/>
          <w:szCs w:val="24"/>
        </w:rPr>
        <w:t>αι να ξέρετε ότι ο ελληνικός λαός, ο οποίος σας προτίμησε λόγω του ότι εναπόθεσε σε εσάς το παράπονο και τον θυμό του, είναι φειδωλός πλέον και στο να μας παρακολουθεί -και</w:t>
      </w:r>
      <w:r>
        <w:rPr>
          <w:rFonts w:eastAsia="Times New Roman" w:cs="Times New Roman"/>
          <w:szCs w:val="24"/>
        </w:rPr>
        <w:t xml:space="preserve"> δεν εξαιρώ τον εαυτό μου από αυτό-, αλλά και στο να μας εμπιστεύεται. Εμείς τουλάχιστον -θα το δείτε και από την ομιλία του κ. Μητσοτάκη- διεκδικούμε σήμερα την προτίμηση του ελληνικού λαού και</w:t>
      </w:r>
      <w:r>
        <w:rPr>
          <w:rFonts w:eastAsia="Times New Roman" w:cs="Times New Roman"/>
          <w:szCs w:val="24"/>
        </w:rPr>
        <w:t>,</w:t>
      </w:r>
      <w:r>
        <w:rPr>
          <w:rFonts w:eastAsia="Times New Roman" w:cs="Times New Roman"/>
          <w:szCs w:val="24"/>
        </w:rPr>
        <w:t xml:space="preserve"> κυβερνώντας</w:t>
      </w:r>
      <w:r>
        <w:rPr>
          <w:rFonts w:eastAsia="Times New Roman" w:cs="Times New Roman"/>
          <w:szCs w:val="24"/>
        </w:rPr>
        <w:t>,</w:t>
      </w:r>
      <w:r>
        <w:rPr>
          <w:rFonts w:eastAsia="Times New Roman" w:cs="Times New Roman"/>
          <w:szCs w:val="24"/>
        </w:rPr>
        <w:t xml:space="preserve"> την εμπιστοσύνη του, κάτι που εσείς απέχετε κατ</w:t>
      </w:r>
      <w:r>
        <w:rPr>
          <w:rFonts w:eastAsia="Times New Roman" w:cs="Times New Roman"/>
          <w:szCs w:val="24"/>
        </w:rPr>
        <w:t>ά πολύ από το να έχετε πετύχει.</w:t>
      </w:r>
    </w:p>
    <w:p w14:paraId="6EF724F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Ευχαριστώ για την προσοχή σας.</w:t>
      </w:r>
    </w:p>
    <w:p w14:paraId="6EF724FA"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724F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(ΠΑΝΟΣ) ΣΚΟΥΡΟΛΙΑΚΟΣ:</w:t>
      </w:r>
      <w:r>
        <w:rPr>
          <w:rFonts w:eastAsia="Times New Roman" w:cs="Times New Roman"/>
          <w:szCs w:val="24"/>
        </w:rPr>
        <w:t xml:space="preserve"> Κυρία Πρόεδρε, θα ήθελα τον λόγο.</w:t>
      </w:r>
    </w:p>
    <w:p w14:paraId="6EF724F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θέλετε;</w:t>
      </w:r>
    </w:p>
    <w:p w14:paraId="6EF724F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w:t>
      </w:r>
      <w:r>
        <w:rPr>
          <w:rFonts w:eastAsia="Times New Roman" w:cs="Times New Roman"/>
          <w:b/>
          <w:szCs w:val="24"/>
        </w:rPr>
        <w:t>) ΣΚΟΥΡΟΛΙΑΚΟΣ:</w:t>
      </w:r>
      <w:r>
        <w:rPr>
          <w:rFonts w:eastAsia="Times New Roman" w:cs="Times New Roman"/>
          <w:szCs w:val="24"/>
        </w:rPr>
        <w:t xml:space="preserve"> Ένα λεπτό, κυρία Πρόεδρε.</w:t>
      </w:r>
    </w:p>
    <w:p w14:paraId="6EF724F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Γιατί όλοι θέλετε να αξιοποιείτε τα πάντα;</w:t>
      </w:r>
    </w:p>
    <w:p w14:paraId="6EF724F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Θα είχα πει ήδη αυτό που θέλω.</w:t>
      </w:r>
    </w:p>
    <w:p w14:paraId="6EF7250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Θέλω απλώς να δηλώσω ότι κανένας τρελός δεν παραδέχεται ότι είν</w:t>
      </w:r>
      <w:r>
        <w:rPr>
          <w:rFonts w:eastAsia="Times New Roman" w:cs="Times New Roman"/>
          <w:szCs w:val="24"/>
        </w:rPr>
        <w:t>αι τρελός και κανένας βλαξ δεν παραδέχεται ότι είναι βλαξ.</w:t>
      </w:r>
    </w:p>
    <w:p w14:paraId="6EF7250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EF7250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Αυτό τώρα τι είναι;</w:t>
      </w:r>
    </w:p>
    <w:p w14:paraId="6EF7250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Αυτοκριτική!</w:t>
      </w:r>
    </w:p>
    <w:p w14:paraId="6EF7250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Μιχαλολιάκος</w:t>
      </w:r>
      <w:proofErr w:type="spellEnd"/>
      <w:r>
        <w:rPr>
          <w:rFonts w:eastAsia="Times New Roman" w:cs="Times New Roman"/>
          <w:szCs w:val="24"/>
        </w:rPr>
        <w:t>.</w:t>
      </w:r>
    </w:p>
    <w:p w14:paraId="6EF7250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ΜΙΧΑΛΟΛΙΑΚΟΣ (Γενικός Γραμματέ</w:t>
      </w:r>
      <w:r>
        <w:rPr>
          <w:rFonts w:eastAsia="Times New Roman" w:cs="Times New Roman"/>
          <w:b/>
          <w:szCs w:val="24"/>
        </w:rPr>
        <w:t>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Πριν αναφερθώ στο σημερινό νομοθέτημα, κυρία Πρόεδρε, κυρίες και κύριοι Βουλευτές, θα ήθελα να εκφράσω τα θερμά μου συλλυπητήρια στις οικογένειες των θυμάτων ενός ανεύθυνου εδώ και δεκαετίες κράτους στη Μάνδρα της Αττ</w:t>
      </w:r>
      <w:r>
        <w:rPr>
          <w:rFonts w:eastAsia="Times New Roman" w:cs="Times New Roman"/>
          <w:szCs w:val="24"/>
        </w:rPr>
        <w:t>ικής και να δηλώσω, όπως έκανε και ο αγορητής μας, ότι με ένα παράνομο και αντισυνταγματικό νομοσχέδιο</w:t>
      </w:r>
      <w:r>
        <w:rPr>
          <w:rFonts w:eastAsia="Times New Roman" w:cs="Times New Roman"/>
          <w:szCs w:val="24"/>
        </w:rPr>
        <w:t>,</w:t>
      </w:r>
      <w:r>
        <w:rPr>
          <w:rFonts w:eastAsia="Times New Roman" w:cs="Times New Roman"/>
          <w:szCs w:val="24"/>
        </w:rPr>
        <w:t xml:space="preserve"> η Χρυσή Αυγή είναι το μοναδικό κόμμα μέσα στη Βουλή του οποίου κατακρατείται η χρηματοδότηση. Από αυτή τη χρηματοδότηση, λοιπόν, καλώ την Κυβέρνηση</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t xml:space="preserve">αποδεσμεύσει 1 εκατομμύριο ευρώ και να τα δώσει άμεσα στους πληγέντες κατοίκους της Μάνδρας και της Νέας </w:t>
      </w:r>
      <w:proofErr w:type="spellStart"/>
      <w:r>
        <w:rPr>
          <w:rFonts w:eastAsia="Times New Roman" w:cs="Times New Roman"/>
          <w:szCs w:val="24"/>
        </w:rPr>
        <w:t>Περάμου</w:t>
      </w:r>
      <w:proofErr w:type="spellEnd"/>
      <w:r>
        <w:rPr>
          <w:rFonts w:eastAsia="Times New Roman" w:cs="Times New Roman"/>
          <w:szCs w:val="24"/>
        </w:rPr>
        <w:t>.</w:t>
      </w:r>
    </w:p>
    <w:p w14:paraId="6EF72506"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EF7250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Βεβαίως και θα αναφερθώ στη συνέχεια για την καταστροφή στη Μάνδρα. Προηγουμένως, όμως, να π</w:t>
      </w:r>
      <w:r>
        <w:rPr>
          <w:rFonts w:eastAsia="Times New Roman" w:cs="Times New Roman"/>
          <w:szCs w:val="24"/>
        </w:rPr>
        <w:t>ω ότι η Νέα Δημοκρατία καταγγέλλει συχνά πυκνά τον ΣΥΡΙΖΑ για λαϊκισμό. Επί του προκειμένου, όμως, σε ό,τι αφορά το παρόν νομοσχέδιο, κλείνει το μάτι στον λαϊκισμό και δεν τολμά να πει «όχι» όπως έκανε πέρ</w:t>
      </w:r>
      <w:r>
        <w:rPr>
          <w:rFonts w:eastAsia="Times New Roman" w:cs="Times New Roman"/>
          <w:szCs w:val="24"/>
        </w:rPr>
        <w:t>υ</w:t>
      </w:r>
      <w:r>
        <w:rPr>
          <w:rFonts w:eastAsia="Times New Roman" w:cs="Times New Roman"/>
          <w:szCs w:val="24"/>
        </w:rPr>
        <w:t xml:space="preserve">σι, παρά το γεγονός ότι αυτό το κοινωνικό μέρισμα </w:t>
      </w:r>
      <w:r>
        <w:rPr>
          <w:rFonts w:eastAsia="Times New Roman" w:cs="Times New Roman"/>
          <w:szCs w:val="24"/>
        </w:rPr>
        <w:t xml:space="preserve">το </w:t>
      </w:r>
      <w:r>
        <w:rPr>
          <w:rFonts w:eastAsia="Times New Roman" w:cs="Times New Roman"/>
          <w:szCs w:val="24"/>
        </w:rPr>
        <w:lastRenderedPageBreak/>
        <w:t>οποίο λέει η Κυβέρνηση ότι θα μοιράσει, είναι ξεκάθαρο ότι προέρχεται από μείωση απαραιτήτων δημοσίων δαπανών και από την άγρια φορολόγηση του ελληνικού λαού.</w:t>
      </w:r>
    </w:p>
    <w:p w14:paraId="6EF7250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Φαίνεται πως προκειμένου να έχετε εξασφαλίσει την εκλογική σας πελατεία, επιδιώκετε όλο και μεγαλύτερη φτωχοποίηση του ελληνικού λαού. </w:t>
      </w:r>
      <w:r>
        <w:rPr>
          <w:rFonts w:eastAsia="Times New Roman" w:cs="Times New Roman"/>
          <w:szCs w:val="24"/>
        </w:rPr>
        <w:t>Β</w:t>
      </w:r>
      <w:r>
        <w:rPr>
          <w:rFonts w:eastAsia="Times New Roman" w:cs="Times New Roman"/>
          <w:szCs w:val="24"/>
        </w:rPr>
        <w:t>εβαίως πέρ</w:t>
      </w:r>
      <w:r>
        <w:rPr>
          <w:rFonts w:eastAsia="Times New Roman" w:cs="Times New Roman"/>
          <w:szCs w:val="24"/>
        </w:rPr>
        <w:t>υ</w:t>
      </w:r>
      <w:r>
        <w:rPr>
          <w:rFonts w:eastAsia="Times New Roman" w:cs="Times New Roman"/>
          <w:szCs w:val="24"/>
        </w:rPr>
        <w:t>σι είχατε καθορίσει</w:t>
      </w:r>
      <w:r>
        <w:rPr>
          <w:rFonts w:eastAsia="Times New Roman" w:cs="Times New Roman"/>
          <w:szCs w:val="24"/>
        </w:rPr>
        <w:t>,</w:t>
      </w:r>
      <w:r>
        <w:rPr>
          <w:rFonts w:eastAsia="Times New Roman" w:cs="Times New Roman"/>
          <w:szCs w:val="24"/>
        </w:rPr>
        <w:t xml:space="preserve"> ποιοι θα πάρουν το κοινωνικό μέρισμα που διανείματε.</w:t>
      </w:r>
    </w:p>
    <w:p w14:paraId="6EF7250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Φέτος δεν καθορίζετε ποιοι θα το πά</w:t>
      </w:r>
      <w:r>
        <w:rPr>
          <w:rFonts w:eastAsia="Times New Roman" w:cs="Times New Roman"/>
          <w:szCs w:val="24"/>
        </w:rPr>
        <w:t xml:space="preserve">ρουν και λέτε ότι αυτό θα καθοριστεί με κοινή υπουργική απόφαση. Όμως πριν αναφερθώ σε αυτό, θα πω ότι πέρυσι είχατε την αντίδραση τόσο από τους τοκογλύφους των Βρυξελλών όσο και γενικά από τους λεγόμενους δανειστές. Φέτος ούτε λέξη. Είστε οι εκλεκτοί του </w:t>
      </w:r>
      <w:r>
        <w:rPr>
          <w:rFonts w:eastAsia="Times New Roman" w:cs="Times New Roman"/>
          <w:szCs w:val="24"/>
        </w:rPr>
        <w:t xml:space="preserve">διεθνούς κεφαλαίου, σας έχουν δώσει το πράσινο φως και μην το αρνείστε παριστάνοντας κατά περίπτωση τους αριστερούς και τους </w:t>
      </w:r>
      <w:proofErr w:type="spellStart"/>
      <w:r>
        <w:rPr>
          <w:rFonts w:eastAsia="Times New Roman" w:cs="Times New Roman"/>
          <w:szCs w:val="24"/>
        </w:rPr>
        <w:t>αντικαπιταλιστές</w:t>
      </w:r>
      <w:proofErr w:type="spellEnd"/>
      <w:r>
        <w:rPr>
          <w:rFonts w:eastAsia="Times New Roman" w:cs="Times New Roman"/>
          <w:szCs w:val="24"/>
        </w:rPr>
        <w:t>.</w:t>
      </w:r>
    </w:p>
    <w:p w14:paraId="6EF7250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Όχι στο κοινωνικό μέρισμα</w:t>
      </w:r>
      <w:r>
        <w:rPr>
          <w:rFonts w:eastAsia="Times New Roman" w:cs="Times New Roman"/>
          <w:szCs w:val="24"/>
        </w:rPr>
        <w:t xml:space="preserve"> γιατί εξαιρούνται καταρχάς οι ένστολοι. Η Κυβέρνηση αποφάσισε ότι είναι πλούσιοι στην Ελλάδα και δεν χρειάζονται κοινωνική μέριμνα</w:t>
      </w:r>
      <w:r>
        <w:rPr>
          <w:rFonts w:eastAsia="Times New Roman" w:cs="Times New Roman"/>
          <w:szCs w:val="24"/>
        </w:rPr>
        <w:t>,</w:t>
      </w:r>
      <w:r>
        <w:rPr>
          <w:rFonts w:eastAsia="Times New Roman" w:cs="Times New Roman"/>
          <w:szCs w:val="24"/>
        </w:rPr>
        <w:t xml:space="preserve"> όσοι έχουν περιουσία με αντικειμενική αξία μεγαλύτερη των 180.000 ευρώ. Όποιος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έχει δύο, τρία διαμερίσματα στην Κυ</w:t>
      </w:r>
      <w:r>
        <w:rPr>
          <w:rFonts w:eastAsia="Times New Roman" w:cs="Times New Roman"/>
          <w:szCs w:val="24"/>
        </w:rPr>
        <w:t xml:space="preserve">ψέλη ή στα </w:t>
      </w:r>
      <w:proofErr w:type="spellStart"/>
      <w:r>
        <w:rPr>
          <w:rFonts w:eastAsia="Times New Roman" w:cs="Times New Roman"/>
          <w:szCs w:val="24"/>
        </w:rPr>
        <w:t>Πατήσια</w:t>
      </w:r>
      <w:proofErr w:type="spellEnd"/>
      <w:r>
        <w:rPr>
          <w:rFonts w:eastAsia="Times New Roman" w:cs="Times New Roman"/>
          <w:szCs w:val="24"/>
        </w:rPr>
        <w:t xml:space="preserve">, </w:t>
      </w:r>
      <w:r>
        <w:rPr>
          <w:rFonts w:eastAsia="Times New Roman" w:cs="Times New Roman"/>
          <w:szCs w:val="24"/>
        </w:rPr>
        <w:lastRenderedPageBreak/>
        <w:t>τα οποία όπως γνωρίζετε πολύ καλά</w:t>
      </w:r>
      <w:r>
        <w:rPr>
          <w:rFonts w:eastAsia="Times New Roman" w:cs="Times New Roman"/>
          <w:szCs w:val="24"/>
        </w:rPr>
        <w:t>,</w:t>
      </w:r>
      <w:r>
        <w:rPr>
          <w:rFonts w:eastAsia="Times New Roman" w:cs="Times New Roman"/>
          <w:szCs w:val="24"/>
        </w:rPr>
        <w:t xml:space="preserve"> είναι μία άχρηστη, κατεστραμμένη περιουσία, αυτός δεν δικαιούται κοινωνικό μέρισμα. </w:t>
      </w:r>
    </w:p>
    <w:p w14:paraId="6EF7250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Αντίθετα δικαιούνται κοινωνικό μέρισμα οι λαθρομετανάστες</w:t>
      </w:r>
      <w:r>
        <w:rPr>
          <w:rFonts w:eastAsia="Times New Roman" w:cs="Times New Roman"/>
          <w:szCs w:val="24"/>
        </w:rPr>
        <w:t>,</w:t>
      </w:r>
      <w:r>
        <w:rPr>
          <w:rFonts w:eastAsia="Times New Roman" w:cs="Times New Roman"/>
          <w:szCs w:val="24"/>
        </w:rPr>
        <w:t xml:space="preserve"> με κάποια λίγα μεροκάματα που κάνουν ασφαλισμένα, οι οποί</w:t>
      </w:r>
      <w:r>
        <w:rPr>
          <w:rFonts w:eastAsia="Times New Roman" w:cs="Times New Roman"/>
          <w:szCs w:val="24"/>
        </w:rPr>
        <w:t xml:space="preserve">οι δηλώνουν μικρό ποσό στην </w:t>
      </w:r>
      <w:r>
        <w:rPr>
          <w:rFonts w:eastAsia="Times New Roman" w:cs="Times New Roman"/>
          <w:szCs w:val="24"/>
        </w:rPr>
        <w:t>ε</w:t>
      </w:r>
      <w:r>
        <w:rPr>
          <w:rFonts w:eastAsia="Times New Roman" w:cs="Times New Roman"/>
          <w:szCs w:val="24"/>
        </w:rPr>
        <w:t>φορία. Όλοι αυτοί θα πάρουν κοινωνικό μέρισμα, ενώ δεν θα πάρουν πάρα πολλοί Έλληνες. Ο ρατσισμός εις βάρος των Ελλήνων για μία ακόμη φορά στο προσκήνιο.</w:t>
      </w:r>
    </w:p>
    <w:p w14:paraId="6EF7250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Θα επανέλθω στο θέμα, αλλά προηγουμένως έχοντας τη δυνατότητα να είναι αυ</w:t>
      </w:r>
      <w:r>
        <w:rPr>
          <w:rFonts w:eastAsia="Times New Roman" w:cs="Times New Roman"/>
          <w:szCs w:val="24"/>
        </w:rPr>
        <w:t>τό το μοναδικό δημόσιο βήμα το οποίο διαθέτω -γιατί έχετε φροντίσει εσείς και οι νταβατζήδες της δημόσιας ζωής</w:t>
      </w:r>
      <w:r>
        <w:rPr>
          <w:rFonts w:eastAsia="Times New Roman" w:cs="Times New Roman"/>
          <w:szCs w:val="24"/>
        </w:rPr>
        <w:t>,</w:t>
      </w:r>
      <w:r>
        <w:rPr>
          <w:rFonts w:eastAsia="Times New Roman" w:cs="Times New Roman"/>
          <w:szCs w:val="24"/>
        </w:rPr>
        <w:t xml:space="preserve"> να έχετε αποκλείσει τη Χρυσή Αυγή τόσο από τη δημόσια τηλεόραση όσο και από τα ιδιωτικά κανάλια αλλά και από τις κατακίτρινες φυλλάδες- θα αναφέ</w:t>
      </w:r>
      <w:r>
        <w:rPr>
          <w:rFonts w:eastAsia="Times New Roman" w:cs="Times New Roman"/>
          <w:szCs w:val="24"/>
        </w:rPr>
        <w:t>ρω από εδώ για να ακούσει ο ελληνικός λαός</w:t>
      </w:r>
      <w:r>
        <w:rPr>
          <w:rFonts w:eastAsia="Times New Roman" w:cs="Times New Roman"/>
          <w:szCs w:val="24"/>
        </w:rPr>
        <w:t>,</w:t>
      </w:r>
      <w:r>
        <w:rPr>
          <w:rFonts w:eastAsia="Times New Roman" w:cs="Times New Roman"/>
          <w:szCs w:val="24"/>
        </w:rPr>
        <w:t xml:space="preserve"> όποιος ακούει</w:t>
      </w:r>
      <w:r>
        <w:rPr>
          <w:rFonts w:eastAsia="Times New Roman" w:cs="Times New Roman"/>
          <w:szCs w:val="24"/>
        </w:rPr>
        <w:t>,</w:t>
      </w:r>
      <w:r>
        <w:rPr>
          <w:rFonts w:eastAsia="Times New Roman" w:cs="Times New Roman"/>
          <w:szCs w:val="24"/>
        </w:rPr>
        <w:t xml:space="preserve"> ότι την Παρασκευή στις 10 Νοεμβρίου στη Θεσσαλονίκη είχαμε μία ημέρα εθνικής ντροπής. </w:t>
      </w:r>
    </w:p>
    <w:p w14:paraId="6EF7250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Εορτάστηκε μέσα στην καρδιά της </w:t>
      </w:r>
      <w:proofErr w:type="spellStart"/>
      <w:r>
        <w:rPr>
          <w:rFonts w:eastAsia="Times New Roman" w:cs="Times New Roman"/>
          <w:szCs w:val="24"/>
        </w:rPr>
        <w:t>προσφυγομάνας</w:t>
      </w:r>
      <w:proofErr w:type="spellEnd"/>
      <w:r>
        <w:rPr>
          <w:rFonts w:eastAsia="Times New Roman" w:cs="Times New Roman"/>
          <w:szCs w:val="24"/>
        </w:rPr>
        <w:t xml:space="preserve"> Θεσσαλονίκης η μνήμη του </w:t>
      </w:r>
      <w:proofErr w:type="spellStart"/>
      <w:r>
        <w:rPr>
          <w:rFonts w:eastAsia="Times New Roman" w:cs="Times New Roman"/>
          <w:szCs w:val="24"/>
        </w:rPr>
        <w:t>Κεμάλ</w:t>
      </w:r>
      <w:proofErr w:type="spellEnd"/>
      <w:r>
        <w:rPr>
          <w:rFonts w:eastAsia="Times New Roman" w:cs="Times New Roman"/>
          <w:szCs w:val="24"/>
        </w:rPr>
        <w:t xml:space="preserve"> </w:t>
      </w:r>
      <w:proofErr w:type="spellStart"/>
      <w:r>
        <w:rPr>
          <w:rFonts w:eastAsia="Times New Roman" w:cs="Times New Roman"/>
          <w:szCs w:val="24"/>
        </w:rPr>
        <w:t>Ατατούρκ</w:t>
      </w:r>
      <w:proofErr w:type="spellEnd"/>
      <w:r>
        <w:rPr>
          <w:rFonts w:eastAsia="Times New Roman" w:cs="Times New Roman"/>
          <w:szCs w:val="24"/>
        </w:rPr>
        <w:t>. Χιλιάδες Τούρκοι που εί</w:t>
      </w:r>
      <w:r>
        <w:rPr>
          <w:rFonts w:eastAsia="Times New Roman" w:cs="Times New Roman"/>
          <w:szCs w:val="24"/>
        </w:rPr>
        <w:t>χαν έρθει με τουριστικά λεωφορεία, ΙΧ και αεροπλάνα</w:t>
      </w:r>
      <w:r>
        <w:rPr>
          <w:rFonts w:eastAsia="Times New Roman" w:cs="Times New Roman"/>
          <w:szCs w:val="24"/>
        </w:rPr>
        <w:t>,</w:t>
      </w:r>
      <w:r>
        <w:rPr>
          <w:rFonts w:eastAsia="Times New Roman" w:cs="Times New Roman"/>
          <w:szCs w:val="24"/>
        </w:rPr>
        <w:t xml:space="preserve"> τραγουδούσαν μέσα στο κέντρο της Θεσσαλονίκης το εμβατήριο «</w:t>
      </w:r>
      <w:proofErr w:type="spellStart"/>
      <w:r>
        <w:rPr>
          <w:rFonts w:eastAsia="Times New Roman" w:cs="Times New Roman"/>
          <w:szCs w:val="24"/>
        </w:rPr>
        <w:t>Γιασά</w:t>
      </w:r>
      <w:proofErr w:type="spellEnd"/>
      <w:r>
        <w:rPr>
          <w:rFonts w:eastAsia="Times New Roman" w:cs="Times New Roman"/>
          <w:szCs w:val="24"/>
        </w:rPr>
        <w:t xml:space="preserve"> </w:t>
      </w:r>
      <w:r>
        <w:rPr>
          <w:rFonts w:eastAsia="Times New Roman" w:cs="Times New Roman"/>
          <w:szCs w:val="24"/>
        </w:rPr>
        <w:lastRenderedPageBreak/>
        <w:t xml:space="preserve">Μουσταφά </w:t>
      </w:r>
      <w:proofErr w:type="spellStart"/>
      <w:r>
        <w:rPr>
          <w:rFonts w:eastAsia="Times New Roman" w:cs="Times New Roman"/>
          <w:szCs w:val="24"/>
        </w:rPr>
        <w:t>Κεμάλ</w:t>
      </w:r>
      <w:proofErr w:type="spellEnd"/>
      <w:r>
        <w:rPr>
          <w:rFonts w:eastAsia="Times New Roman" w:cs="Times New Roman"/>
          <w:szCs w:val="24"/>
        </w:rPr>
        <w:t xml:space="preserve">, πασά </w:t>
      </w:r>
      <w:proofErr w:type="spellStart"/>
      <w:r>
        <w:rPr>
          <w:rFonts w:eastAsia="Times New Roman" w:cs="Times New Roman"/>
          <w:szCs w:val="24"/>
        </w:rPr>
        <w:t>γιασά</w:t>
      </w:r>
      <w:proofErr w:type="spellEnd"/>
      <w:r>
        <w:rPr>
          <w:rFonts w:eastAsia="Times New Roman" w:cs="Times New Roman"/>
          <w:szCs w:val="24"/>
        </w:rPr>
        <w:t xml:space="preserve">», «ζήτω του Μουσταφά </w:t>
      </w:r>
      <w:proofErr w:type="spellStart"/>
      <w:r>
        <w:rPr>
          <w:rFonts w:eastAsia="Times New Roman" w:cs="Times New Roman"/>
          <w:szCs w:val="24"/>
        </w:rPr>
        <w:t>Κεμάλ</w:t>
      </w:r>
      <w:proofErr w:type="spellEnd"/>
      <w:r>
        <w:rPr>
          <w:rFonts w:eastAsia="Times New Roman" w:cs="Times New Roman"/>
          <w:szCs w:val="24"/>
        </w:rPr>
        <w:t>, ζήτω». Αυτό ήταν το εμβατήριο του τουρκικού στρατού για την καταστροφή της Σμύρνης</w:t>
      </w:r>
      <w:r>
        <w:rPr>
          <w:rFonts w:eastAsia="Times New Roman" w:cs="Times New Roman"/>
          <w:szCs w:val="24"/>
        </w:rPr>
        <w:t>.</w:t>
      </w:r>
    </w:p>
    <w:p w14:paraId="6EF7250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έγιναν με τις ευλογίες του κ. </w:t>
      </w:r>
      <w:proofErr w:type="spellStart"/>
      <w:r>
        <w:rPr>
          <w:rFonts w:eastAsia="Times New Roman" w:cs="Times New Roman"/>
          <w:szCs w:val="24"/>
        </w:rPr>
        <w:t>Μπουτάρη</w:t>
      </w:r>
      <w:proofErr w:type="spellEnd"/>
      <w:r>
        <w:rPr>
          <w:rFonts w:eastAsia="Times New Roman" w:cs="Times New Roman"/>
          <w:szCs w:val="24"/>
        </w:rPr>
        <w:t>, ο οποίος βλέπει ανάπτυξη σε αυτά τα φαινόμενα. Θέλω να δηλώσω ότι εάν ποτέ υπάρξει εθνικό καθεστώς σε αυτή τη χώρα, αυτό το μνημείο του ανθελληνισμού</w:t>
      </w:r>
      <w:r>
        <w:rPr>
          <w:rFonts w:eastAsia="Times New Roman" w:cs="Times New Roman"/>
          <w:szCs w:val="24"/>
        </w:rPr>
        <w:t>,</w:t>
      </w:r>
      <w:r>
        <w:rPr>
          <w:rFonts w:eastAsia="Times New Roman" w:cs="Times New Roman"/>
          <w:szCs w:val="24"/>
        </w:rPr>
        <w:t xml:space="preserve"> προς τιμήν του σφαγέα των Ελλήνων</w:t>
      </w:r>
      <w:r>
        <w:rPr>
          <w:rFonts w:eastAsia="Times New Roman" w:cs="Times New Roman"/>
          <w:szCs w:val="24"/>
        </w:rPr>
        <w:t>,</w:t>
      </w:r>
      <w:r>
        <w:rPr>
          <w:rFonts w:eastAsia="Times New Roman" w:cs="Times New Roman"/>
          <w:szCs w:val="24"/>
        </w:rPr>
        <w:t xml:space="preserve"> θα κλείσει. </w:t>
      </w:r>
    </w:p>
    <w:p w14:paraId="6EF7250F"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την πτέρυγα της Χρυσής Αυγής)</w:t>
      </w:r>
    </w:p>
    <w:p w14:paraId="6EF7251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Όμως ο κ. </w:t>
      </w:r>
      <w:proofErr w:type="spellStart"/>
      <w:r>
        <w:rPr>
          <w:rFonts w:eastAsia="Times New Roman" w:cs="Times New Roman"/>
          <w:szCs w:val="24"/>
        </w:rPr>
        <w:t>Μπουτάρης</w:t>
      </w:r>
      <w:proofErr w:type="spellEnd"/>
      <w:r>
        <w:rPr>
          <w:rFonts w:eastAsia="Times New Roman" w:cs="Times New Roman"/>
          <w:szCs w:val="24"/>
        </w:rPr>
        <w:t xml:space="preserve"> δεν αρκέστηκε στους ύμνους στον Μουσταφά </w:t>
      </w:r>
      <w:proofErr w:type="spellStart"/>
      <w:r>
        <w:rPr>
          <w:rFonts w:eastAsia="Times New Roman" w:cs="Times New Roman"/>
          <w:szCs w:val="24"/>
        </w:rPr>
        <w:t>Κεμάλ</w:t>
      </w:r>
      <w:proofErr w:type="spellEnd"/>
      <w:r>
        <w:rPr>
          <w:rFonts w:eastAsia="Times New Roman" w:cs="Times New Roman"/>
          <w:szCs w:val="24"/>
        </w:rPr>
        <w:t>. Πήρε το αυτοκίνητό του και πήγε λίγες εκατοντάδες χιλιόμετρα βορειότερα στα Σκόπια</w:t>
      </w:r>
      <w:r>
        <w:rPr>
          <w:rFonts w:eastAsia="Times New Roman" w:cs="Times New Roman"/>
          <w:szCs w:val="24"/>
        </w:rPr>
        <w:t>,</w:t>
      </w:r>
      <w:r>
        <w:rPr>
          <w:rFonts w:eastAsia="Times New Roman" w:cs="Times New Roman"/>
          <w:szCs w:val="24"/>
        </w:rPr>
        <w:t xml:space="preserve"> όπου αποκάλεσε τα Σκόπια «Μακεδονία». Όταν </w:t>
      </w:r>
      <w:proofErr w:type="spellStart"/>
      <w:r>
        <w:rPr>
          <w:rFonts w:eastAsia="Times New Roman" w:cs="Times New Roman"/>
          <w:szCs w:val="24"/>
        </w:rPr>
        <w:t>εδέχθη</w:t>
      </w:r>
      <w:proofErr w:type="spellEnd"/>
      <w:r>
        <w:rPr>
          <w:rFonts w:eastAsia="Times New Roman" w:cs="Times New Roman"/>
          <w:szCs w:val="24"/>
        </w:rPr>
        <w:t xml:space="preserve"> την κατακρ</w:t>
      </w:r>
      <w:r>
        <w:rPr>
          <w:rFonts w:eastAsia="Times New Roman" w:cs="Times New Roman"/>
          <w:szCs w:val="24"/>
        </w:rPr>
        <w:t>αυγή ενός σημαντικού μέρους του Τύπου και του ελληνικού λαού, βγήκε και είπε ότι για το ταξίδι του αυτό</w:t>
      </w:r>
      <w:r>
        <w:rPr>
          <w:rFonts w:eastAsia="Times New Roman" w:cs="Times New Roman"/>
          <w:szCs w:val="24"/>
        </w:rPr>
        <w:t>,</w:t>
      </w:r>
      <w:r>
        <w:rPr>
          <w:rFonts w:eastAsia="Times New Roman" w:cs="Times New Roman"/>
          <w:szCs w:val="24"/>
        </w:rPr>
        <w:t xml:space="preserve"> είχε ενθάρρυνση από τον κ. Κοτζιά.</w:t>
      </w:r>
    </w:p>
    <w:p w14:paraId="6EF7251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Περιμέναμε δύο ολόκληρες ημέρες</w:t>
      </w:r>
      <w:r>
        <w:rPr>
          <w:rFonts w:eastAsia="Times New Roman" w:cs="Times New Roman"/>
          <w:szCs w:val="24"/>
        </w:rPr>
        <w:t>,</w:t>
      </w:r>
      <w:r>
        <w:rPr>
          <w:rFonts w:eastAsia="Times New Roman" w:cs="Times New Roman"/>
          <w:szCs w:val="24"/>
        </w:rPr>
        <w:t xml:space="preserve"> να διαψεύσει ο κ. Κοτζιάς τον </w:t>
      </w:r>
      <w:proofErr w:type="spellStart"/>
      <w:r>
        <w:rPr>
          <w:rFonts w:eastAsia="Times New Roman" w:cs="Times New Roman"/>
          <w:szCs w:val="24"/>
        </w:rPr>
        <w:t>Μπουτάρη</w:t>
      </w:r>
      <w:proofErr w:type="spellEnd"/>
      <w:r>
        <w:rPr>
          <w:rFonts w:eastAsia="Times New Roman" w:cs="Times New Roman"/>
          <w:szCs w:val="24"/>
        </w:rPr>
        <w:t xml:space="preserve"> και να πει ότι δεν είχε κα</w:t>
      </w:r>
      <w:r>
        <w:rPr>
          <w:rFonts w:eastAsia="Times New Roman" w:cs="Times New Roman"/>
          <w:szCs w:val="24"/>
        </w:rPr>
        <w:t>μ</w:t>
      </w:r>
      <w:r>
        <w:rPr>
          <w:rFonts w:eastAsia="Times New Roman" w:cs="Times New Roman"/>
          <w:szCs w:val="24"/>
        </w:rPr>
        <w:t>μία ενθάρρυνση απ</w:t>
      </w:r>
      <w:r>
        <w:rPr>
          <w:rFonts w:eastAsia="Times New Roman" w:cs="Times New Roman"/>
          <w:szCs w:val="24"/>
        </w:rPr>
        <w:t>ό αυτόν για να πάει στα Σκόπια και να αποκαλέσει το κράτος αυτό</w:t>
      </w:r>
      <w:r>
        <w:rPr>
          <w:rFonts w:eastAsia="Times New Roman" w:cs="Times New Roman"/>
          <w:szCs w:val="24"/>
        </w:rPr>
        <w:t>-</w:t>
      </w:r>
      <w:r>
        <w:rPr>
          <w:rFonts w:eastAsia="Times New Roman" w:cs="Times New Roman"/>
          <w:szCs w:val="24"/>
        </w:rPr>
        <w:t xml:space="preserve"> που έχει </w:t>
      </w:r>
      <w:proofErr w:type="spellStart"/>
      <w:r>
        <w:rPr>
          <w:rFonts w:eastAsia="Times New Roman" w:cs="Times New Roman"/>
          <w:szCs w:val="24"/>
        </w:rPr>
        <w:t>αλυτρωτικά</w:t>
      </w:r>
      <w:proofErr w:type="spellEnd"/>
      <w:r>
        <w:rPr>
          <w:rFonts w:eastAsia="Times New Roman" w:cs="Times New Roman"/>
          <w:szCs w:val="24"/>
        </w:rPr>
        <w:t xml:space="preserve"> σχέδια εις βάρος του </w:t>
      </w:r>
      <w:r>
        <w:rPr>
          <w:rFonts w:eastAsia="Times New Roman" w:cs="Times New Roman"/>
          <w:szCs w:val="24"/>
        </w:rPr>
        <w:t>Ε</w:t>
      </w:r>
      <w:r>
        <w:rPr>
          <w:rFonts w:eastAsia="Times New Roman" w:cs="Times New Roman"/>
          <w:szCs w:val="24"/>
        </w:rPr>
        <w:t>λληνισμού</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 xml:space="preserve">το όνομα που αποτελεί μαχαιριά στην πλάτη των εθνικών μας συμφερόντων. Δεν έκανε τίποτα ο κ. Κοτζιάς. </w:t>
      </w:r>
    </w:p>
    <w:p w14:paraId="6EF7251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Ετοιμάζεστε ίσως να ξεπουλήσετε </w:t>
      </w:r>
      <w:r>
        <w:rPr>
          <w:rFonts w:eastAsia="Times New Roman" w:cs="Times New Roman"/>
          <w:szCs w:val="24"/>
        </w:rPr>
        <w:t xml:space="preserve">το όνομα «Μακεδονία». Η Χρυσή Αυγή είναι το μόνο </w:t>
      </w:r>
      <w:r>
        <w:rPr>
          <w:rFonts w:eastAsia="Times New Roman" w:cs="Times New Roman"/>
          <w:szCs w:val="24"/>
        </w:rPr>
        <w:t>κ</w:t>
      </w:r>
      <w:r>
        <w:rPr>
          <w:rFonts w:eastAsia="Times New Roman" w:cs="Times New Roman"/>
          <w:szCs w:val="24"/>
        </w:rPr>
        <w:t>όμμα –το γράφουν και οι εφημερίδες- που μένει σταθερό στη θέση του. Κα</w:t>
      </w:r>
      <w:r>
        <w:rPr>
          <w:rFonts w:eastAsia="Times New Roman" w:cs="Times New Roman"/>
          <w:szCs w:val="24"/>
        </w:rPr>
        <w:t>μ</w:t>
      </w:r>
      <w:r>
        <w:rPr>
          <w:rFonts w:eastAsia="Times New Roman" w:cs="Times New Roman"/>
          <w:szCs w:val="24"/>
        </w:rPr>
        <w:t>μία ονομασία για τα Σκόπια που να περιέχει τον όρο «Μακεδονία» κανένας συμβιβασμός για τη Μακεδονία μας.</w:t>
      </w:r>
    </w:p>
    <w:p w14:paraId="6EF72513"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της Χρυσής Αυγής)</w:t>
      </w:r>
    </w:p>
    <w:p w14:paraId="6EF7251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νώ συμβαίνουν όλα αυτά, πρέπει να συγχαρώ τη Βουλή των Ελλήνων</w:t>
      </w:r>
      <w:r>
        <w:rPr>
          <w:rFonts w:eastAsia="Times New Roman" w:cs="Times New Roman"/>
          <w:szCs w:val="24"/>
        </w:rPr>
        <w:t>,</w:t>
      </w:r>
      <w:r>
        <w:rPr>
          <w:rFonts w:eastAsia="Times New Roman" w:cs="Times New Roman"/>
          <w:szCs w:val="24"/>
        </w:rPr>
        <w:t xml:space="preserve"> διότι έκανε ένα παγκόσμιο ρεκόρ. Είναι η μοναδική Βουλή στον κόσμο</w:t>
      </w:r>
      <w:r>
        <w:rPr>
          <w:rFonts w:eastAsia="Times New Roman" w:cs="Times New Roman"/>
          <w:szCs w:val="24"/>
        </w:rPr>
        <w:t>,</w:t>
      </w:r>
      <w:r>
        <w:rPr>
          <w:rFonts w:eastAsia="Times New Roman" w:cs="Times New Roman"/>
          <w:szCs w:val="24"/>
        </w:rPr>
        <w:t xml:space="preserve"> που έχει ένα κόμμα με δύο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 xml:space="preserve">μάδες. Ως γνωστόν το ΠΑΣΟΚ διαθέτει μία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w:t>
      </w:r>
      <w:r>
        <w:rPr>
          <w:rFonts w:eastAsia="Times New Roman" w:cs="Times New Roman"/>
          <w:szCs w:val="24"/>
        </w:rPr>
        <w:t>δα αυτή της Δημοκρατικής Συμπαράταξης και μί</w:t>
      </w:r>
      <w:r>
        <w:rPr>
          <w:rFonts w:eastAsia="Times New Roman" w:cs="Times New Roman"/>
          <w:szCs w:val="24"/>
        </w:rPr>
        <w:t>α</w:t>
      </w:r>
      <w:r>
        <w:rPr>
          <w:rFonts w:eastAsia="Times New Roman" w:cs="Times New Roman"/>
          <w:szCs w:val="24"/>
        </w:rPr>
        <w:t xml:space="preserve"> του Ποταμιού, όπως επίσης δύο χρηματοδοτήσεις από το κράτος. </w:t>
      </w:r>
    </w:p>
    <w:p w14:paraId="6EF7251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Τα θερμά μου συγχαρητήρια για αυτό το λαμπρό επίτευγμα, το οποίο</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για γέλια και για κλάματα. </w:t>
      </w:r>
    </w:p>
    <w:p w14:paraId="6EF72516"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αυτό το κλίμα το ζοφερό των ημερών θα ήταν παράλειψη να μην καταγγείλω τη δολοφονική επίθεση που έγινε στα Εξάρχεια -μία ακόμα δολοφονική επίθεση- και την ολιγωρία την </w:t>
      </w:r>
      <w:r>
        <w:rPr>
          <w:rFonts w:eastAsia="Times New Roman" w:cs="Times New Roman"/>
          <w:szCs w:val="24"/>
        </w:rPr>
        <w:lastRenderedPageBreak/>
        <w:t xml:space="preserve">πολιτική των </w:t>
      </w:r>
      <w:r>
        <w:rPr>
          <w:rFonts w:eastAsia="Times New Roman" w:cs="Times New Roman"/>
          <w:szCs w:val="24"/>
        </w:rPr>
        <w:t>α</w:t>
      </w:r>
      <w:r>
        <w:rPr>
          <w:rFonts w:eastAsia="Times New Roman" w:cs="Times New Roman"/>
          <w:szCs w:val="24"/>
        </w:rPr>
        <w:t xml:space="preserve">ρχών, </w:t>
      </w:r>
      <w:r>
        <w:rPr>
          <w:rFonts w:eastAsia="Times New Roman"/>
          <w:szCs w:val="24"/>
        </w:rPr>
        <w:t xml:space="preserve">οι οποίες </w:t>
      </w:r>
      <w:r>
        <w:rPr>
          <w:rFonts w:eastAsia="Times New Roman" w:cs="Times New Roman"/>
          <w:szCs w:val="24"/>
        </w:rPr>
        <w:t xml:space="preserve">για μια ακόμη φορά δεν αναζητούν τους ενόχους. </w:t>
      </w:r>
    </w:p>
    <w:p w14:paraId="6EF72517"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έ</w:t>
      </w:r>
      <w:r>
        <w:rPr>
          <w:rFonts w:eastAsia="Times New Roman" w:cs="Times New Roman"/>
          <w:szCs w:val="24"/>
        </w:rPr>
        <w:t xml:space="preserve">σα σε όλα αυτά πέρα από το όργιο της ανομίας στα Εξάρχεια στα οποία συχνάζουν πολλοί από το κόμμα που κυβερνά την πατρίδα μας, είχαμε και την εισβολή του περίφημου «Ρουβικώνα» στο Πεντάγωνο. Μια ομάδα </w:t>
      </w:r>
      <w:proofErr w:type="spellStart"/>
      <w:r>
        <w:rPr>
          <w:rFonts w:eastAsia="Times New Roman" w:cs="Times New Roman"/>
          <w:szCs w:val="24"/>
        </w:rPr>
        <w:t>αναρχοκομμουνιστών</w:t>
      </w:r>
      <w:proofErr w:type="spellEnd"/>
      <w:r>
        <w:rPr>
          <w:rFonts w:eastAsia="Times New Roman" w:cs="Times New Roman"/>
          <w:szCs w:val="24"/>
        </w:rPr>
        <w:t xml:space="preserve"> μπήκε μέσα στην καρδιά των Ενόπλων Δ</w:t>
      </w:r>
      <w:r>
        <w:rPr>
          <w:rFonts w:eastAsia="Times New Roman" w:cs="Times New Roman"/>
          <w:szCs w:val="24"/>
        </w:rPr>
        <w:t>υνάμεων, στο Πεντάγωνο, και αποχώρησε χωρίς να συμβεί τίποτε. Το ίδιο είχε γίνει</w:t>
      </w:r>
      <w:r>
        <w:rPr>
          <w:rFonts w:eastAsia="Times New Roman" w:cs="Times New Roman"/>
          <w:szCs w:val="24"/>
        </w:rPr>
        <w:t>,</w:t>
      </w:r>
      <w:r>
        <w:rPr>
          <w:rFonts w:eastAsia="Times New Roman" w:cs="Times New Roman"/>
          <w:szCs w:val="24"/>
        </w:rPr>
        <w:t xml:space="preserve"> όταν εισέβαλε και ο «Ρουβικώνας» στη Βουλή. </w:t>
      </w:r>
      <w:r>
        <w:rPr>
          <w:rFonts w:eastAsia="Times New Roman" w:cs="Times New Roman"/>
          <w:szCs w:val="24"/>
        </w:rPr>
        <w:t>Τ</w:t>
      </w:r>
      <w:r>
        <w:rPr>
          <w:rFonts w:eastAsia="Times New Roman" w:cs="Times New Roman"/>
          <w:szCs w:val="24"/>
        </w:rPr>
        <w:t xml:space="preserve">ότε ο Πρόεδρος της Βουλής, ο κ. </w:t>
      </w:r>
      <w:proofErr w:type="spellStart"/>
      <w:r>
        <w:rPr>
          <w:rFonts w:eastAsia="Times New Roman" w:cs="Times New Roman"/>
          <w:szCs w:val="24"/>
        </w:rPr>
        <w:t>Βούτσης</w:t>
      </w:r>
      <w:proofErr w:type="spellEnd"/>
      <w:r>
        <w:rPr>
          <w:rFonts w:eastAsia="Times New Roman" w:cs="Times New Roman"/>
          <w:szCs w:val="24"/>
        </w:rPr>
        <w:t xml:space="preserve">, είχε διατάξει την Αστυνομία να τους αφήσει ελεύθερους. Με ποιο δικαίωμα; </w:t>
      </w:r>
    </w:p>
    <w:p w14:paraId="6EF72518"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ς αναφερθώ στ</w:t>
      </w:r>
      <w:r>
        <w:rPr>
          <w:rFonts w:eastAsia="Times New Roman" w:cs="Times New Roman"/>
          <w:szCs w:val="24"/>
        </w:rPr>
        <w:t>ο Πεντάγωνο. Μπήκαν μέσα ανενόχλητοι. Έφυγαν ανενόχλητοι. Λόγια του αέρα όλα αυτά που λένε ότι απωθήθηκαν. Όμως θα ήθελα να ρωτήσω. Έχουν περάσει τρεις ημέρες από τότε. Κάμερες δεν υπάρχουν στο Πεντάγωνο; Έχει ανοίξει δικογραφία για την εισβολή στο Πεντάγω</w:t>
      </w:r>
      <w:r>
        <w:rPr>
          <w:rFonts w:eastAsia="Times New Roman" w:cs="Times New Roman"/>
          <w:szCs w:val="24"/>
        </w:rPr>
        <w:t>νο; Όχι. Είχα άδικο, λοιπόν, όταν έλεγα στον κ. Κοντονή</w:t>
      </w:r>
      <w:r>
        <w:rPr>
          <w:rFonts w:eastAsia="Times New Roman" w:cs="Times New Roman"/>
          <w:szCs w:val="24"/>
        </w:rPr>
        <w:t>,</w:t>
      </w:r>
      <w:r>
        <w:rPr>
          <w:rFonts w:eastAsia="Times New Roman" w:cs="Times New Roman"/>
          <w:szCs w:val="24"/>
        </w:rPr>
        <w:t xml:space="preserve"> προ ημερών</w:t>
      </w:r>
      <w:r>
        <w:rPr>
          <w:rFonts w:eastAsia="Times New Roman" w:cs="Times New Roman"/>
          <w:szCs w:val="24"/>
        </w:rPr>
        <w:t>,</w:t>
      </w:r>
      <w:r>
        <w:rPr>
          <w:rFonts w:eastAsia="Times New Roman" w:cs="Times New Roman"/>
          <w:szCs w:val="24"/>
        </w:rPr>
        <w:t xml:space="preserve"> ότι ο ΣΥΡΙΖΑ καλύπτει εγκληματίες; Τι άλλο κάνετε από αυτό; </w:t>
      </w:r>
    </w:p>
    <w:p w14:paraId="6EF72519"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Είχε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συμβολική σημασία η εισβολή στο Πεντάγωνο ότι ο σκληρός πυρήνας του εθνικού κράτους, οι Ένοπλες </w:t>
      </w:r>
      <w:r>
        <w:rPr>
          <w:rFonts w:eastAsia="Times New Roman" w:cs="Times New Roman"/>
          <w:szCs w:val="24"/>
        </w:rPr>
        <w:lastRenderedPageBreak/>
        <w:t>Δυνάμεις, είναι</w:t>
      </w:r>
      <w:r>
        <w:rPr>
          <w:rFonts w:eastAsia="Times New Roman" w:cs="Times New Roman"/>
          <w:szCs w:val="24"/>
        </w:rPr>
        <w:t xml:space="preserve"> πλέον ευάλωτες και μπορούν να κτυπηθούν από τους επαναστάτες του γλυκού νερού</w:t>
      </w:r>
      <w:r>
        <w:rPr>
          <w:rFonts w:eastAsia="Times New Roman" w:cs="Times New Roman"/>
          <w:szCs w:val="24"/>
        </w:rPr>
        <w:t>,</w:t>
      </w:r>
      <w:r>
        <w:rPr>
          <w:rFonts w:eastAsia="Times New Roman" w:cs="Times New Roman"/>
          <w:szCs w:val="24"/>
        </w:rPr>
        <w:t xml:space="preserve"> τους παρακρατικούς αυτούς </w:t>
      </w:r>
      <w:r>
        <w:rPr>
          <w:rFonts w:eastAsia="Times New Roman" w:cs="Times New Roman"/>
          <w:szCs w:val="24"/>
        </w:rPr>
        <w:t>α</w:t>
      </w:r>
      <w:r>
        <w:rPr>
          <w:rFonts w:eastAsia="Times New Roman" w:cs="Times New Roman"/>
          <w:szCs w:val="24"/>
        </w:rPr>
        <w:t>ριστερούς εγκληματίες</w:t>
      </w:r>
      <w:r>
        <w:rPr>
          <w:rFonts w:eastAsia="Times New Roman" w:cs="Times New Roman"/>
          <w:szCs w:val="24"/>
        </w:rPr>
        <w:t>,</w:t>
      </w:r>
      <w:r>
        <w:rPr>
          <w:rFonts w:eastAsia="Times New Roman" w:cs="Times New Roman"/>
          <w:szCs w:val="24"/>
        </w:rPr>
        <w:t xml:space="preserve"> που προστατεύει η Κυβέρνηση.</w:t>
      </w:r>
    </w:p>
    <w:p w14:paraId="6EF7251A"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έσα σε όλα αυτά είχαμε την καταστροφή στη Μάνδρα από τις πλημμύρες και το γεγονός ότι ουδείς ανέ</w:t>
      </w:r>
      <w:r>
        <w:rPr>
          <w:rFonts w:eastAsia="Times New Roman" w:cs="Times New Roman"/>
          <w:szCs w:val="24"/>
        </w:rPr>
        <w:t>λαβε τις ευθύνες. Θέλω μέσα στη Βουλή να πω το εξής. Άπαντες οι πολιτικοί Αρχηγοί, πλην εμού, δεν πλησίασαν στη Μάνδρ</w:t>
      </w:r>
      <w:r>
        <w:rPr>
          <w:rFonts w:eastAsia="Times New Roman" w:cs="Times New Roman"/>
          <w:szCs w:val="24"/>
        </w:rPr>
        <w:t>α</w:t>
      </w:r>
      <w:r>
        <w:rPr>
          <w:rFonts w:eastAsia="Times New Roman" w:cs="Times New Roman"/>
          <w:szCs w:val="24"/>
        </w:rPr>
        <w:t xml:space="preserve"> παρά μόνο στα περίχωρα. Ένας μόνο πολιτικός Αρχηγός την ίδια την ημέρα της καταστροφής πήγε στη Μάνδρα και ήταν ο Γενικός Γραμματέας της </w:t>
      </w:r>
      <w:r>
        <w:rPr>
          <w:rFonts w:eastAsia="Times New Roman" w:cs="Times New Roman"/>
          <w:szCs w:val="24"/>
        </w:rPr>
        <w:t>Χρυσής Αυγής, εγώ.</w:t>
      </w:r>
    </w:p>
    <w:p w14:paraId="6EF7251B"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EF7251C"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η κ. Δούρου έκανε μηνυτήρια αναφορά. Μήνυσε τον εαυτό της. Πρωτοφανές. </w:t>
      </w:r>
      <w:r>
        <w:rPr>
          <w:rFonts w:eastAsia="Times New Roman" w:cs="Times New Roman"/>
          <w:szCs w:val="24"/>
        </w:rPr>
        <w:t>Σ</w:t>
      </w:r>
      <w:r>
        <w:rPr>
          <w:rFonts w:eastAsia="Times New Roman" w:cs="Times New Roman"/>
          <w:szCs w:val="24"/>
        </w:rPr>
        <w:t xml:space="preserve">ήμερα ακούσαμε ότι ο </w:t>
      </w:r>
      <w:r>
        <w:rPr>
          <w:rFonts w:eastAsia="Times New Roman" w:cs="Times New Roman"/>
          <w:szCs w:val="24"/>
        </w:rPr>
        <w:t>Δ</w:t>
      </w:r>
      <w:r>
        <w:rPr>
          <w:rFonts w:eastAsia="Times New Roman" w:cs="Times New Roman"/>
          <w:szCs w:val="24"/>
        </w:rPr>
        <w:t>ασάρχης του Αιγάλεω</w:t>
      </w:r>
      <w:r>
        <w:rPr>
          <w:rFonts w:eastAsia="Times New Roman" w:cs="Times New Roman"/>
          <w:szCs w:val="24"/>
        </w:rPr>
        <w:t>,</w:t>
      </w:r>
      <w:r>
        <w:rPr>
          <w:rFonts w:eastAsia="Times New Roman" w:cs="Times New Roman"/>
          <w:szCs w:val="24"/>
        </w:rPr>
        <w:t xml:space="preserve"> δήλωσε ότι το σχέδιο για τη διάνοιξη των δύο ρεμάτων</w:t>
      </w:r>
      <w:r>
        <w:rPr>
          <w:rFonts w:eastAsia="Times New Roman" w:cs="Times New Roman"/>
          <w:szCs w:val="24"/>
        </w:rPr>
        <w:t>-</w:t>
      </w:r>
      <w:r>
        <w:rPr>
          <w:rFonts w:eastAsia="Times New Roman" w:cs="Times New Roman"/>
          <w:szCs w:val="24"/>
        </w:rPr>
        <w:t xml:space="preserve"> τα οποία έ</w:t>
      </w:r>
      <w:r>
        <w:rPr>
          <w:rFonts w:eastAsia="Times New Roman" w:cs="Times New Roman"/>
          <w:szCs w:val="24"/>
        </w:rPr>
        <w:t xml:space="preserve">φεραν αυτή την πρωτοφανή φυσική καταστροφή και τον θάνατο των συμπατριωτών </w:t>
      </w:r>
      <w:r>
        <w:rPr>
          <w:rFonts w:eastAsia="Times New Roman" w:cs="Times New Roman"/>
          <w:szCs w:val="24"/>
        </w:rPr>
        <w:t>μας-</w:t>
      </w:r>
      <w:r>
        <w:rPr>
          <w:rFonts w:eastAsia="Times New Roman" w:cs="Times New Roman"/>
          <w:szCs w:val="24"/>
        </w:rPr>
        <w:t xml:space="preserve"> υπήρχε από τον Ιούλιο του 2014. </w:t>
      </w:r>
    </w:p>
    <w:p w14:paraId="6EF7251D"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Είπαν προηγουμένως οι </w:t>
      </w:r>
      <w:proofErr w:type="spellStart"/>
      <w:r>
        <w:rPr>
          <w:rFonts w:eastAsia="Times New Roman" w:cs="Times New Roman"/>
          <w:szCs w:val="24"/>
        </w:rPr>
        <w:t>προλαλήσαντες</w:t>
      </w:r>
      <w:proofErr w:type="spellEnd"/>
      <w:r>
        <w:rPr>
          <w:rFonts w:eastAsia="Times New Roman" w:cs="Times New Roman"/>
          <w:szCs w:val="24"/>
        </w:rPr>
        <w:t xml:space="preserve"> εκ μέρους του ΣΥΡΙΖΑ για τα σαράντα χρόνια του παλαιοκομματικού κράτους </w:t>
      </w:r>
      <w:r>
        <w:rPr>
          <w:rFonts w:eastAsia="Times New Roman" w:cs="Times New Roman"/>
          <w:szCs w:val="24"/>
        </w:rPr>
        <w:lastRenderedPageBreak/>
        <w:t>για τα αυθαίρετα. Δίκιο έχετε. Όμως</w:t>
      </w:r>
      <w:r>
        <w:rPr>
          <w:rFonts w:eastAsia="Times New Roman" w:cs="Times New Roman"/>
          <w:szCs w:val="24"/>
        </w:rPr>
        <w:t xml:space="preserve"> κυβερνάτε και εσείς τρία ολόκληρα χρόνια. Έχετε ευθύνη. Πάρτε το είδηση.</w:t>
      </w:r>
    </w:p>
    <w:p w14:paraId="6EF7251E"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Είκοσι νεκροί στη Μάνδρα, ο «</w:t>
      </w:r>
      <w:proofErr w:type="spellStart"/>
      <w:r>
        <w:rPr>
          <w:rFonts w:eastAsia="Times New Roman" w:cs="Times New Roman"/>
          <w:szCs w:val="24"/>
        </w:rPr>
        <w:t>Ρουβίκωνας</w:t>
      </w:r>
      <w:proofErr w:type="spellEnd"/>
      <w:r>
        <w:rPr>
          <w:rFonts w:eastAsia="Times New Roman" w:cs="Times New Roman"/>
          <w:szCs w:val="24"/>
        </w:rPr>
        <w:t>» στο Πεντάγωνο και ούτε μία παραίτηση, ούτε μία παραίτηση έστω ενός προϊστάμενου της πολεοδομίας, ενός Υπουργού, ενός στρατηγού, ενός ταγματάρ</w:t>
      </w:r>
      <w:r>
        <w:rPr>
          <w:rFonts w:eastAsia="Times New Roman" w:cs="Times New Roman"/>
          <w:szCs w:val="24"/>
        </w:rPr>
        <w:t xml:space="preserve">χη. Τίποτε. Ούτε μία παραίτηση. Παχυδερμισμός από άκρη σε άκρη. </w:t>
      </w:r>
    </w:p>
    <w:p w14:paraId="6EF7251F"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Τραγικά επίκαιρος ο </w:t>
      </w:r>
      <w:proofErr w:type="spellStart"/>
      <w:r>
        <w:rPr>
          <w:rFonts w:eastAsia="Times New Roman" w:cs="Times New Roman"/>
          <w:szCs w:val="24"/>
        </w:rPr>
        <w:t>Σουρής</w:t>
      </w:r>
      <w:proofErr w:type="spellEnd"/>
      <w:r>
        <w:rPr>
          <w:rFonts w:eastAsia="Times New Roman" w:cs="Times New Roman"/>
          <w:szCs w:val="24"/>
        </w:rPr>
        <w:t xml:space="preserve">: «Όλα σ’ αυτή τη γη μασκαρευτήκαν </w:t>
      </w:r>
      <w:proofErr w:type="spellStart"/>
      <w:r>
        <w:rPr>
          <w:rFonts w:eastAsia="Times New Roman" w:cs="Times New Roman"/>
          <w:szCs w:val="24"/>
        </w:rPr>
        <w:t>ονείρατα</w:t>
      </w:r>
      <w:proofErr w:type="spellEnd"/>
      <w:r>
        <w:rPr>
          <w:rFonts w:eastAsia="Times New Roman" w:cs="Times New Roman"/>
          <w:szCs w:val="24"/>
        </w:rPr>
        <w:t xml:space="preserve">, ελπίδες και σκοποί, οι μούρες μας μουτσούνες </w:t>
      </w:r>
      <w:proofErr w:type="spellStart"/>
      <w:r>
        <w:rPr>
          <w:rFonts w:eastAsia="Times New Roman" w:cs="Times New Roman"/>
          <w:szCs w:val="24"/>
        </w:rPr>
        <w:t>εγινήκαν</w:t>
      </w:r>
      <w:proofErr w:type="spellEnd"/>
      <w:r>
        <w:rPr>
          <w:rFonts w:eastAsia="Times New Roman" w:cs="Times New Roman"/>
          <w:szCs w:val="24"/>
        </w:rPr>
        <w:t xml:space="preserve"> δεν ξέρομε τί λέγεται ντροπή». Στην Ελλάδα του 2017 δεν ξέρει το π</w:t>
      </w:r>
      <w:r>
        <w:rPr>
          <w:rFonts w:eastAsia="Times New Roman" w:cs="Times New Roman"/>
          <w:szCs w:val="24"/>
        </w:rPr>
        <w:t xml:space="preserve">ολιτικό κατεστημένο τι λέγεται ντροπή. </w:t>
      </w:r>
    </w:p>
    <w:p w14:paraId="6EF72520"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Ελπίζουμε και αγωνιζόμαστε να έρθει μια άλλη μέρα, η χρυσή αυγή του ελληνισμού, και να λείψουν οι ανεύθυνοι και οι μουτσούνες.</w:t>
      </w:r>
    </w:p>
    <w:p w14:paraId="6EF72521"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 xml:space="preserve">) </w:t>
      </w:r>
    </w:p>
    <w:p w14:paraId="6EF72522"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Τον λόγο έχει ο κ. Θεοχαρόπουλος για πέντε λεπτά.</w:t>
      </w:r>
    </w:p>
    <w:p w14:paraId="6EF72523" w14:textId="77777777" w:rsidR="00E92729" w:rsidRDefault="0044197E">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Κυρίες και κύριοι Βουλευτές, βρισκόμαστε για μια ακόμη φορά αντιμέτωποι με τη </w:t>
      </w:r>
      <w:r>
        <w:rPr>
          <w:rFonts w:eastAsia="Times New Roman"/>
          <w:szCs w:val="24"/>
        </w:rPr>
        <w:lastRenderedPageBreak/>
        <w:t>διαστρέβλωση της πραγματικότητας από την Κυβέρνηση. Ουσιαστικά ταραγμένος ο κ. Τσίπ</w:t>
      </w:r>
      <w:r>
        <w:rPr>
          <w:rFonts w:eastAsia="Times New Roman"/>
          <w:szCs w:val="24"/>
        </w:rPr>
        <w:t xml:space="preserve">ρας από τη διαδικασία ανασυγκρότησης της Κεντροαριστεράς την προηγούμενη εβδομάδα, παρουσίασε εσπευσμένα στο διάγγελμά του μια εικονική πραγματικότητα και ανακοίνωσε τη διανομή του κοινωνικού μερίσματος, </w:t>
      </w:r>
      <w:r>
        <w:rPr>
          <w:rFonts w:eastAsia="Times New Roman"/>
          <w:szCs w:val="24"/>
        </w:rPr>
        <w:t xml:space="preserve">ενάμιση </w:t>
      </w:r>
      <w:r>
        <w:rPr>
          <w:rFonts w:eastAsia="Times New Roman"/>
          <w:szCs w:val="24"/>
        </w:rPr>
        <w:t>μήνα πριν την καταβολή του.</w:t>
      </w:r>
    </w:p>
    <w:p w14:paraId="6EF72524" w14:textId="77777777" w:rsidR="00E92729" w:rsidRDefault="0044197E">
      <w:pPr>
        <w:spacing w:line="600" w:lineRule="auto"/>
        <w:ind w:firstLine="720"/>
        <w:contextualSpacing/>
        <w:jc w:val="both"/>
        <w:rPr>
          <w:rFonts w:eastAsia="Times New Roman"/>
          <w:szCs w:val="24"/>
        </w:rPr>
      </w:pPr>
      <w:r>
        <w:rPr>
          <w:rFonts w:eastAsia="Times New Roman"/>
          <w:szCs w:val="24"/>
        </w:rPr>
        <w:t>Ο κ. Τσίπρας, όμ</w:t>
      </w:r>
      <w:r>
        <w:rPr>
          <w:rFonts w:eastAsia="Times New Roman"/>
          <w:szCs w:val="24"/>
        </w:rPr>
        <w:t xml:space="preserve">ως, δεν επιστρέφει παρά ένα πολύ ελάχιστο μέρος των χρημάτων που αποσπά η Κυβέρνησή του από τους πολίτες. Πώς τα αποσπά; Με </w:t>
      </w:r>
      <w:proofErr w:type="spellStart"/>
      <w:r>
        <w:rPr>
          <w:rFonts w:eastAsia="Times New Roman"/>
          <w:szCs w:val="24"/>
        </w:rPr>
        <w:t>υπερφορολόγηση</w:t>
      </w:r>
      <w:proofErr w:type="spellEnd"/>
      <w:r>
        <w:rPr>
          <w:rFonts w:eastAsia="Times New Roman"/>
          <w:szCs w:val="24"/>
        </w:rPr>
        <w:t xml:space="preserve">, με περικοπή κοινωνικών δαπανών και ουσιαστικά με </w:t>
      </w:r>
      <w:proofErr w:type="spellStart"/>
      <w:r>
        <w:rPr>
          <w:rFonts w:eastAsia="Times New Roman"/>
          <w:szCs w:val="24"/>
        </w:rPr>
        <w:t>φοροκεντρική</w:t>
      </w:r>
      <w:proofErr w:type="spellEnd"/>
      <w:r>
        <w:rPr>
          <w:rFonts w:eastAsia="Times New Roman"/>
          <w:szCs w:val="24"/>
        </w:rPr>
        <w:t xml:space="preserve"> λιτότητα.</w:t>
      </w:r>
    </w:p>
    <w:p w14:paraId="6EF72525" w14:textId="77777777" w:rsidR="00E92729" w:rsidRDefault="0044197E">
      <w:pPr>
        <w:spacing w:line="600" w:lineRule="auto"/>
        <w:ind w:firstLine="720"/>
        <w:contextualSpacing/>
        <w:jc w:val="both"/>
        <w:rPr>
          <w:rFonts w:eastAsia="Times New Roman"/>
          <w:szCs w:val="24"/>
        </w:rPr>
      </w:pPr>
      <w:r>
        <w:rPr>
          <w:rFonts w:eastAsia="Times New Roman"/>
          <w:szCs w:val="24"/>
        </w:rPr>
        <w:t>Μέσα σε όλα αυτά, ο Υπουργός Οικονομικών αλλ</w:t>
      </w:r>
      <w:r>
        <w:rPr>
          <w:rFonts w:eastAsia="Times New Roman"/>
          <w:szCs w:val="24"/>
        </w:rPr>
        <w:t xml:space="preserve">ά και ο κ. Τσίπρας στο διάγγελμά του, είπε ότι το αποτέλεσμα αυτό δεν είναι προϊόν </w:t>
      </w:r>
      <w:proofErr w:type="spellStart"/>
      <w:r>
        <w:rPr>
          <w:rFonts w:eastAsia="Times New Roman"/>
          <w:szCs w:val="24"/>
        </w:rPr>
        <w:t>υπερφορολόγησης</w:t>
      </w:r>
      <w:proofErr w:type="spellEnd"/>
      <w:r>
        <w:rPr>
          <w:rFonts w:eastAsia="Times New Roman"/>
          <w:szCs w:val="24"/>
        </w:rPr>
        <w:t>, αλλά πάταξης της φοροδιαφυγής. Από πού προκύπτει, κανένας δεν το έχει καταλάβει. Από τις διάφορες λίστες δεν έχετε καταφέρει να πάρετε παρά ελάχιστα χρήματα</w:t>
      </w:r>
      <w:r>
        <w:rPr>
          <w:rFonts w:eastAsia="Times New Roman"/>
          <w:szCs w:val="24"/>
        </w:rPr>
        <w:t xml:space="preserve">. Σας τα δώσαμε τα στοιχεία πριν από λίγο. Υπερφορολογείτε ουσιαστικά τους πάντες και τα πάντα, για να πετύχετε </w:t>
      </w:r>
      <w:proofErr w:type="spellStart"/>
      <w:r>
        <w:rPr>
          <w:rFonts w:eastAsia="Times New Roman"/>
          <w:szCs w:val="24"/>
        </w:rPr>
        <w:t>υπερπλεόνασμα</w:t>
      </w:r>
      <w:proofErr w:type="spellEnd"/>
      <w:r>
        <w:rPr>
          <w:rFonts w:eastAsia="Times New Roman"/>
          <w:szCs w:val="24"/>
        </w:rPr>
        <w:t xml:space="preserve"> και μετά θριαμβολογείτε για τη δήθεν πάταξη της </w:t>
      </w:r>
      <w:r>
        <w:rPr>
          <w:rFonts w:eastAsia="Times New Roman"/>
          <w:szCs w:val="24"/>
        </w:rPr>
        <w:lastRenderedPageBreak/>
        <w:t>φοροδιαφυγής. Πέρυσι η Κυβέρνηση έδωσε μέρισμα 617 εκατομμύρια ευρώ, περικόπτοντας</w:t>
      </w:r>
      <w:r>
        <w:rPr>
          <w:rFonts w:eastAsia="Times New Roman"/>
          <w:szCs w:val="24"/>
        </w:rPr>
        <w:t xml:space="preserve"> ταυτόχρονα συντάξεις στο διηνεκές. Φέτος επιδίδεστε σε μια επικοινωνιακή νέα προπαγάνδα, λέγοντας ότι θα μοιράσετε 1,4 </w:t>
      </w:r>
      <w:r>
        <w:rPr>
          <w:rFonts w:eastAsia="Times New Roman"/>
          <w:szCs w:val="24"/>
        </w:rPr>
        <w:t xml:space="preserve">δισεκατομμύριο </w:t>
      </w:r>
      <w:r>
        <w:rPr>
          <w:rFonts w:eastAsia="Times New Roman"/>
          <w:szCs w:val="24"/>
        </w:rPr>
        <w:t>ευρώ, όταν το πλεόνασμα που μπορείτε να δώσετε είναι μόνο 720 εκατομμύρια ευρώ και τα υπόλοιπα απλές υποχρεώσεις του κράτ</w:t>
      </w:r>
      <w:r>
        <w:rPr>
          <w:rFonts w:eastAsia="Times New Roman"/>
          <w:szCs w:val="24"/>
        </w:rPr>
        <w:t xml:space="preserve">ους. Ποιον νομίζετε ότι κοροϊδεύετε με αυτόν τον τρόπο; Να σας υπενθυμίσουμε ότι και πέρυσι έπρεπε να δώσετε και άλλα 2 δισεκατομμύρια ευρώ με βάση το 40%, </w:t>
      </w:r>
      <w:r>
        <w:rPr>
          <w:rFonts w:eastAsia="Times New Roman"/>
          <w:szCs w:val="24"/>
        </w:rPr>
        <w:t xml:space="preserve">σύμφωνα </w:t>
      </w:r>
      <w:r>
        <w:rPr>
          <w:rFonts w:eastAsia="Times New Roman"/>
          <w:szCs w:val="24"/>
        </w:rPr>
        <w:t>με τον στόχο του πρωτογενούς πλεονάσματος και δεν τα δώσατε.</w:t>
      </w:r>
    </w:p>
    <w:p w14:paraId="6EF72526" w14:textId="77777777" w:rsidR="00E92729" w:rsidRDefault="0044197E">
      <w:pPr>
        <w:spacing w:line="600" w:lineRule="auto"/>
        <w:ind w:firstLine="720"/>
        <w:contextualSpacing/>
        <w:jc w:val="both"/>
        <w:rPr>
          <w:rFonts w:eastAsia="Times New Roman"/>
          <w:szCs w:val="24"/>
        </w:rPr>
      </w:pPr>
      <w:r>
        <w:rPr>
          <w:rFonts w:eastAsia="Times New Roman"/>
          <w:szCs w:val="24"/>
        </w:rPr>
        <w:t>Και το πιο κορυφαίο; Επιδίδεστε</w:t>
      </w:r>
      <w:r>
        <w:rPr>
          <w:rFonts w:eastAsia="Times New Roman"/>
          <w:szCs w:val="24"/>
        </w:rPr>
        <w:t xml:space="preserve"> σε ένα τρελό κυνηγητό υπερβολικών στόχων του πρωτογενούς πλεονάσματος</w:t>
      </w:r>
      <w:r>
        <w:rPr>
          <w:rFonts w:eastAsia="Times New Roman"/>
          <w:szCs w:val="24"/>
        </w:rPr>
        <w:t xml:space="preserve">! </w:t>
      </w:r>
      <w:r>
        <w:rPr>
          <w:rFonts w:eastAsia="Times New Roman"/>
          <w:szCs w:val="24"/>
        </w:rPr>
        <w:t>Εσείς</w:t>
      </w:r>
      <w:r>
        <w:rPr>
          <w:rFonts w:eastAsia="Times New Roman"/>
          <w:szCs w:val="24"/>
        </w:rPr>
        <w:t xml:space="preserve"> που ως </w:t>
      </w:r>
      <w:r>
        <w:rPr>
          <w:rFonts w:eastAsia="Times New Roman"/>
          <w:szCs w:val="24"/>
        </w:rPr>
        <w:t xml:space="preserve">αντιπολίτευση </w:t>
      </w:r>
      <w:r>
        <w:rPr>
          <w:rFonts w:eastAsia="Times New Roman"/>
          <w:szCs w:val="24"/>
        </w:rPr>
        <w:t>δεν αποδεχόσασταν καν την ανάγκη ύπαρξης πλεονασμάτων</w:t>
      </w:r>
      <w:r>
        <w:rPr>
          <w:rFonts w:eastAsia="Times New Roman"/>
          <w:szCs w:val="24"/>
        </w:rPr>
        <w:t>!</w:t>
      </w:r>
    </w:p>
    <w:p w14:paraId="6EF72527" w14:textId="77777777" w:rsidR="00E92729" w:rsidRDefault="0044197E">
      <w:pPr>
        <w:spacing w:line="600" w:lineRule="auto"/>
        <w:ind w:firstLine="720"/>
        <w:contextualSpacing/>
        <w:jc w:val="both"/>
        <w:rPr>
          <w:rFonts w:eastAsia="Times New Roman"/>
          <w:szCs w:val="24"/>
        </w:rPr>
      </w:pPr>
      <w:r>
        <w:rPr>
          <w:rFonts w:eastAsia="Times New Roman"/>
          <w:szCs w:val="24"/>
        </w:rPr>
        <w:t>Να θυμίσω τη δική μας σταθερή θέση, η οποία ήταν και είναι η διανομή μέρους του πρωτογενούς πλεονάσματ</w:t>
      </w:r>
      <w:r>
        <w:rPr>
          <w:rFonts w:eastAsia="Times New Roman"/>
          <w:szCs w:val="24"/>
        </w:rPr>
        <w:t xml:space="preserve">ος πάνω από τους στόχους σε κοινωνικές, αναπτυξιακές και επενδυτικές δράσεις. Αυτή ήταν και η αποφασιστική συμβολή μας τότε, το </w:t>
      </w:r>
      <w:r>
        <w:rPr>
          <w:rFonts w:eastAsia="Times New Roman"/>
          <w:szCs w:val="24"/>
        </w:rPr>
        <w:lastRenderedPageBreak/>
        <w:t>2012-2013, όταν πέρασε αυτή η ρήτρα, που τότε εσείς στον ΣΥΡΙΖΑ λοιδορούσατε. Δεν ήταν, όμως, ποτέ για εμάς εμμονή ή ο μοναδικός</w:t>
      </w:r>
      <w:r>
        <w:rPr>
          <w:rFonts w:eastAsia="Times New Roman"/>
          <w:szCs w:val="24"/>
        </w:rPr>
        <w:t xml:space="preserve"> στόχος.</w:t>
      </w:r>
    </w:p>
    <w:p w14:paraId="6EF72528" w14:textId="77777777" w:rsidR="00E92729" w:rsidRDefault="0044197E">
      <w:pPr>
        <w:spacing w:line="600" w:lineRule="auto"/>
        <w:ind w:firstLine="720"/>
        <w:contextualSpacing/>
        <w:jc w:val="both"/>
        <w:rPr>
          <w:rFonts w:eastAsia="Times New Roman"/>
          <w:szCs w:val="24"/>
        </w:rPr>
      </w:pPr>
      <w:r>
        <w:rPr>
          <w:rFonts w:eastAsia="Times New Roman"/>
          <w:szCs w:val="24"/>
        </w:rPr>
        <w:t>Αντιθέτως, τώρα δεν έχετε καμμία άλλη πολιτική επιδίωξη. Στον επόμενο προϋπολογισμό του 2018 είναι ο μοναδικός στόχος</w:t>
      </w:r>
      <w:r>
        <w:rPr>
          <w:rFonts w:eastAsia="Times New Roman"/>
          <w:szCs w:val="24"/>
        </w:rPr>
        <w:t>,</w:t>
      </w:r>
      <w:r>
        <w:rPr>
          <w:rFonts w:eastAsia="Times New Roman"/>
          <w:szCs w:val="24"/>
        </w:rPr>
        <w:t xml:space="preserve"> οικονομικός και πολιτικός. Αν είναι δυνατόν να είναι </w:t>
      </w:r>
      <w:r>
        <w:rPr>
          <w:rFonts w:eastAsia="Times New Roman"/>
          <w:szCs w:val="24"/>
        </w:rPr>
        <w:t xml:space="preserve">αυτή </w:t>
      </w:r>
      <w:r>
        <w:rPr>
          <w:rFonts w:eastAsia="Times New Roman"/>
          <w:szCs w:val="24"/>
        </w:rPr>
        <w:t xml:space="preserve">βιώσιμη οικονομική πολιτική εξόδου από την </w:t>
      </w:r>
      <w:r>
        <w:rPr>
          <w:rFonts w:eastAsia="Times New Roman"/>
          <w:szCs w:val="24"/>
        </w:rPr>
        <w:t>κρίση!</w:t>
      </w:r>
      <w:r>
        <w:rPr>
          <w:rFonts w:eastAsia="Times New Roman"/>
          <w:szCs w:val="24"/>
        </w:rPr>
        <w:t xml:space="preserve"> </w:t>
      </w:r>
      <w:r>
        <w:rPr>
          <w:rFonts w:eastAsia="Times New Roman"/>
          <w:szCs w:val="24"/>
        </w:rPr>
        <w:t>Να</w:t>
      </w:r>
      <w:r>
        <w:rPr>
          <w:rFonts w:eastAsia="Times New Roman"/>
          <w:szCs w:val="24"/>
        </w:rPr>
        <w:t xml:space="preserve"> έχετε ως μοναδικό</w:t>
      </w:r>
      <w:r>
        <w:rPr>
          <w:rFonts w:eastAsia="Times New Roman"/>
          <w:szCs w:val="24"/>
        </w:rPr>
        <w:t xml:space="preserve"> στόχο να υπερφορολογείτε και να μοιράζετε μετά ένα πολύ μικρό μέρος πίσω. Δεν καταλαβαίνετε ότι αυτή είναι μια καταστροφική επίμονη επιδίωξη για κατά πολύ </w:t>
      </w:r>
      <w:r>
        <w:rPr>
          <w:rFonts w:eastAsia="Times New Roman"/>
          <w:szCs w:val="24"/>
        </w:rPr>
        <w:t>υψηλότερη</w:t>
      </w:r>
      <w:r>
        <w:rPr>
          <w:rFonts w:eastAsia="Times New Roman"/>
          <w:szCs w:val="24"/>
        </w:rPr>
        <w:t xml:space="preserve"> του ήδη μεγάλου στόχου, πρωτογενών πλεονασμάτων με παράταση της υπερβολικής λιτότητας</w:t>
      </w:r>
      <w:r>
        <w:rPr>
          <w:rFonts w:eastAsia="Times New Roman"/>
          <w:szCs w:val="24"/>
        </w:rPr>
        <w:t>;</w:t>
      </w:r>
    </w:p>
    <w:p w14:paraId="6EF72529" w14:textId="77777777" w:rsidR="00E92729" w:rsidRDefault="0044197E">
      <w:pPr>
        <w:spacing w:line="600" w:lineRule="auto"/>
        <w:ind w:firstLine="720"/>
        <w:contextualSpacing/>
        <w:jc w:val="both"/>
        <w:rPr>
          <w:rFonts w:eastAsia="Times New Roman"/>
          <w:szCs w:val="24"/>
        </w:rPr>
      </w:pPr>
      <w:r>
        <w:rPr>
          <w:rFonts w:eastAsia="Times New Roman"/>
          <w:szCs w:val="24"/>
        </w:rPr>
        <w:t>Ό</w:t>
      </w:r>
      <w:r>
        <w:rPr>
          <w:rFonts w:eastAsia="Times New Roman"/>
          <w:szCs w:val="24"/>
        </w:rPr>
        <w:t>σο</w:t>
      </w:r>
      <w:r>
        <w:rPr>
          <w:rFonts w:eastAsia="Times New Roman"/>
          <w:szCs w:val="24"/>
        </w:rPr>
        <w:t xml:space="preserve"> κι αν την αμφισβητείτε, κύριοι Υπουργοί, καθώς επιδεικνύετε αλλεργία σε κάθε </w:t>
      </w:r>
      <w:r>
        <w:rPr>
          <w:rFonts w:eastAsia="Times New Roman"/>
          <w:szCs w:val="24"/>
        </w:rPr>
        <w:t xml:space="preserve">ανεξάρτητη </w:t>
      </w:r>
      <w:r>
        <w:rPr>
          <w:rFonts w:eastAsia="Times New Roman"/>
          <w:szCs w:val="24"/>
        </w:rPr>
        <w:t>αρχή</w:t>
      </w:r>
      <w:r>
        <w:rPr>
          <w:rFonts w:eastAsia="Times New Roman"/>
          <w:szCs w:val="24"/>
        </w:rPr>
        <w:t>, η έκθεση του Γραφείου Προϋπολογισμού της Βουλής είναι ξεκάθαρη: «Δεν συνιστούμε», λέει, «εμμονή στον στόχο της υπέρβασης των προβλεπόμενων πρωτογενών πλεονασμάτω</w:t>
      </w:r>
      <w:r>
        <w:rPr>
          <w:rFonts w:eastAsia="Times New Roman"/>
          <w:szCs w:val="24"/>
        </w:rPr>
        <w:t xml:space="preserve">ν, καθώς πνίγουν την ανάπτυξη και στηρίζονται κυρίως σε φόρους». Δεν ακούτε εμάς; Να ακούσετε την έκθεση του Γραφείου Προϋπολογισμού της Βουλής </w:t>
      </w:r>
      <w:r>
        <w:rPr>
          <w:rFonts w:eastAsia="Times New Roman"/>
          <w:szCs w:val="24"/>
        </w:rPr>
        <w:lastRenderedPageBreak/>
        <w:t>ή την έκθεση της Επιστημονικής Υπηρεσίας της Βουλής, όπως θα σας πω στη συνέχεια.</w:t>
      </w:r>
    </w:p>
    <w:p w14:paraId="6EF7252A" w14:textId="77777777" w:rsidR="00E92729" w:rsidRDefault="0044197E">
      <w:pPr>
        <w:spacing w:line="600" w:lineRule="auto"/>
        <w:ind w:firstLine="720"/>
        <w:contextualSpacing/>
        <w:jc w:val="both"/>
        <w:rPr>
          <w:rFonts w:eastAsia="Times New Roman"/>
          <w:szCs w:val="24"/>
        </w:rPr>
      </w:pPr>
      <w:r>
        <w:rPr>
          <w:rFonts w:eastAsia="Times New Roman"/>
          <w:szCs w:val="24"/>
        </w:rPr>
        <w:t>Μας ζητάτε να ψηφίσουμε προθέσ</w:t>
      </w:r>
      <w:r>
        <w:rPr>
          <w:rFonts w:eastAsia="Times New Roman"/>
          <w:szCs w:val="24"/>
        </w:rPr>
        <w:t xml:space="preserve">εις, διότι αγνοούμε βασικά στοιχεία της διανομής. Είπατε ότι θα τα φέρετε σε ΚΥΑ στη συνέχεια, μετά είπατε ότι θα τα φέρετε σήμερα σε τροπολογία, την οποία δεν έχουμε δει ακόμα και δεν έχει συζητηθεί ούτε στις </w:t>
      </w:r>
      <w:r>
        <w:rPr>
          <w:rFonts w:eastAsia="Times New Roman"/>
          <w:szCs w:val="24"/>
        </w:rPr>
        <w:t>επιτροπές</w:t>
      </w:r>
      <w:r>
        <w:rPr>
          <w:rFonts w:eastAsia="Times New Roman"/>
          <w:szCs w:val="24"/>
        </w:rPr>
        <w:t>. Γι’ αυτό το θέμα η έκθεση της Επιστ</w:t>
      </w:r>
      <w:r>
        <w:rPr>
          <w:rFonts w:eastAsia="Times New Roman"/>
          <w:szCs w:val="24"/>
        </w:rPr>
        <w:t>ημονικής Υπηρεσίας της Βουλής αναφέρει ότι παρέχεται στον κοινό νομοθέτη η εξουσία να μεταβιβάζει την αρμοδιότητα, «κάτι που ουσιαστικά» –όπως λέει καθαρά- «δεν φαίνεται να αποτελεί επιτρεπτή κατά το Σύνταγμα καθαρή νομοθετική εξουσιοδότηση». Δεν ακούτε εμ</w:t>
      </w:r>
      <w:r>
        <w:rPr>
          <w:rFonts w:eastAsia="Times New Roman"/>
          <w:szCs w:val="24"/>
        </w:rPr>
        <w:t>άς. Ας ακούσετε τουλάχιστον την έκθεση της Επιστημονικής Υπηρεσίας της Βουλής.</w:t>
      </w:r>
    </w:p>
    <w:p w14:paraId="6EF7252B" w14:textId="77777777" w:rsidR="00E92729" w:rsidRDefault="0044197E">
      <w:pPr>
        <w:spacing w:line="600" w:lineRule="auto"/>
        <w:ind w:firstLine="720"/>
        <w:contextualSpacing/>
        <w:jc w:val="both"/>
        <w:rPr>
          <w:rFonts w:eastAsia="Times New Roman"/>
          <w:szCs w:val="24"/>
        </w:rPr>
      </w:pPr>
      <w:r>
        <w:rPr>
          <w:rFonts w:eastAsia="Times New Roman"/>
          <w:szCs w:val="24"/>
        </w:rPr>
        <w:t>Αλλά πώς θα διασφαλίσετε ότι φέτος θα ωφεληθούν όσοι το έχουν πραγματική ανάγκη; Και γιατί αυτό δεν γίνεται σήμερα στη νομοθέτηση; Η μνήμη μας δεν μπορεί παρά να γυρίσει κάποιου</w:t>
      </w:r>
      <w:r>
        <w:rPr>
          <w:rFonts w:eastAsia="Times New Roman"/>
          <w:szCs w:val="24"/>
        </w:rPr>
        <w:t xml:space="preserve">ς μήνες πίσω, στην περσινή χρονιά, όταν πήραν το κοινωνικό μέρισμα κι όσοι δεν είχαν ανάγκη, όταν εξαναγκάστηκε ο Υπουργός Οικονομικών να στείλει ταπεινωτική επιστολή και αντί να απαντάει για αυτά, σήμερα </w:t>
      </w:r>
      <w:r>
        <w:rPr>
          <w:rFonts w:eastAsia="Times New Roman"/>
          <w:szCs w:val="24"/>
        </w:rPr>
        <w:t xml:space="preserve">ήρθε </w:t>
      </w:r>
      <w:r>
        <w:rPr>
          <w:rFonts w:eastAsia="Times New Roman"/>
          <w:szCs w:val="24"/>
        </w:rPr>
        <w:t xml:space="preserve">ουσιαστικά να κατηγορήσει </w:t>
      </w:r>
      <w:r>
        <w:rPr>
          <w:rFonts w:eastAsia="Times New Roman"/>
          <w:szCs w:val="24"/>
        </w:rPr>
        <w:lastRenderedPageBreak/>
        <w:t xml:space="preserve">πάλι, λες και είναι </w:t>
      </w:r>
      <w:r>
        <w:rPr>
          <w:rFonts w:eastAsia="Times New Roman"/>
          <w:szCs w:val="24"/>
        </w:rPr>
        <w:t xml:space="preserve">αντιπολίτευση </w:t>
      </w:r>
      <w:r>
        <w:rPr>
          <w:rFonts w:eastAsia="Times New Roman"/>
          <w:szCs w:val="24"/>
        </w:rPr>
        <w:t>αυτήν τη στιγμή, την Αντιπολίτευση.</w:t>
      </w:r>
    </w:p>
    <w:p w14:paraId="6EF7252C" w14:textId="77777777" w:rsidR="00E92729" w:rsidRDefault="0044197E">
      <w:pPr>
        <w:spacing w:line="600" w:lineRule="auto"/>
        <w:ind w:firstLine="720"/>
        <w:contextualSpacing/>
        <w:jc w:val="both"/>
        <w:rPr>
          <w:rFonts w:eastAsia="Times New Roman"/>
          <w:szCs w:val="24"/>
        </w:rPr>
      </w:pPr>
      <w:r>
        <w:rPr>
          <w:rFonts w:eastAsia="Times New Roman"/>
          <w:szCs w:val="24"/>
        </w:rPr>
        <w:t>Αλλά και στα μπρος πίσω της ψήφου της Νέας Δημοκρατίας πέρυσι, ΣΥΡΙΖΑ και Νέα Δημοκρατία δεν έχουν καταλάβει ποιες είναι οι αιτίες της κρίσης και πώς θα βγούμε από αυτήν.</w:t>
      </w:r>
    </w:p>
    <w:p w14:paraId="6EF7252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κοινωνική πολιτική δεν σημαίνει εκτεταμένη και αυξανόμενη φτώχεια και στη συνέχεια ένα κράτος που μοιράζει έκτακτα επιδόματα. Σημαίνει ισχυρό δίκτυο κοινωνικής προστασίας. Για αυτό δεν έχετε καμμία σχέση με σοσιαλδημοκρατικές π</w:t>
      </w:r>
      <w:r>
        <w:rPr>
          <w:rFonts w:eastAsia="Times New Roman" w:cs="Times New Roman"/>
          <w:szCs w:val="24"/>
        </w:rPr>
        <w:t xml:space="preserve">ολιτικές. Για αυτό στο πρώτο νομοσχέδιο της Κυβέρνησής σας πέρσι στον τομέα αυτό, δεν συμβάλατε καθόλου στην ανατροπή της τάσης της φτωχοποίησης της ελληνικής κοινωνίας. </w:t>
      </w:r>
    </w:p>
    <w:p w14:paraId="6EF7252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χώρα δεν χρειάζεται μια επιδοματική πολιτική ανακύκλωσης της φτώχειας. Χρειάζονται </w:t>
      </w:r>
      <w:r>
        <w:rPr>
          <w:rFonts w:eastAsia="Times New Roman" w:cs="Times New Roman"/>
          <w:szCs w:val="24"/>
        </w:rPr>
        <w:t>σύγχρονες υπηρεσίες στους τομείς κοινωνικής πολιτικής. Ανεβήκατε στην εξουσία κατηγορώντας για τη γενιά των 700 ευρώ και δημιουργήσατε τη γενιά των 400 ευρώ. Όσον αφορά το ποσό των 315 εκατομμυρίων ευρώ</w:t>
      </w:r>
      <w:r>
        <w:rPr>
          <w:rFonts w:eastAsia="Times New Roman" w:cs="Times New Roman"/>
          <w:szCs w:val="24"/>
        </w:rPr>
        <w:t xml:space="preserve"> </w:t>
      </w:r>
      <w:r>
        <w:rPr>
          <w:rFonts w:eastAsia="Times New Roman" w:cs="Times New Roman"/>
          <w:szCs w:val="24"/>
        </w:rPr>
        <w:lastRenderedPageBreak/>
        <w:t>στους συνταξιούχους</w:t>
      </w:r>
      <w:r>
        <w:rPr>
          <w:rFonts w:eastAsia="Times New Roman" w:cs="Times New Roman"/>
          <w:szCs w:val="24"/>
        </w:rPr>
        <w:t>, επί της ουσίας η Κυβέρνησή σας α</w:t>
      </w:r>
      <w:r>
        <w:rPr>
          <w:rFonts w:eastAsia="Times New Roman" w:cs="Times New Roman"/>
          <w:szCs w:val="24"/>
        </w:rPr>
        <w:t xml:space="preserve">πλά εκτελεί σχετικές δικαστικές αποφάσεις. Ας μην κοροϊδεύετε τους πολίτες. </w:t>
      </w:r>
    </w:p>
    <w:p w14:paraId="6EF7252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εκτεταμένη φτώχεια δεν αντιμετωπίζεται με ετήσια εφάπαξ φιλανθρωπία, από ένα κοινωνικό μέρισμα συσσωρευμένο με τον πιο σκληρό και αντικοινωνικό τρόπο. Εφαρμόζετε πιστά το δόγμα </w:t>
      </w:r>
      <w:r>
        <w:rPr>
          <w:rFonts w:eastAsia="Times New Roman" w:cs="Times New Roman"/>
          <w:szCs w:val="24"/>
        </w:rPr>
        <w:t xml:space="preserve">«όσο πιο χαμηλά, τόσο πιο καλά», </w:t>
      </w:r>
      <w:proofErr w:type="spellStart"/>
      <w:r>
        <w:rPr>
          <w:rFonts w:eastAsia="Times New Roman" w:cs="Times New Roman"/>
          <w:szCs w:val="24"/>
        </w:rPr>
        <w:t>εξισωτισμό</w:t>
      </w:r>
      <w:proofErr w:type="spellEnd"/>
      <w:r>
        <w:rPr>
          <w:rFonts w:eastAsia="Times New Roman" w:cs="Times New Roman"/>
          <w:szCs w:val="24"/>
        </w:rPr>
        <w:t xml:space="preserve"> προς τα κάτω, με ταυτόχρονη αύξηση των ανισοτήτων. Αυτό πραγματικά μόνο εσείς θα μπορούσατε να το πετύχετε. Οι πολίτες, όμως, σας γυρίζουν την πλάτη. Η μαζική και αθρόα προσέλευση χιλιάδων πολιτών για τον νέο φορ</w:t>
      </w:r>
      <w:r>
        <w:rPr>
          <w:rFonts w:eastAsia="Times New Roman" w:cs="Times New Roman"/>
          <w:szCs w:val="24"/>
        </w:rPr>
        <w:t xml:space="preserve">έα της Κεντροαριστεράς έδωσε μήνυμα για αλλαγή πολιτικών, για μια νέα προοδευτική ατζέντα. </w:t>
      </w:r>
    </w:p>
    <w:p w14:paraId="6EF7253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ια να μην σας μένει καμμία αμφιβολία, ο προοδευτικός κόσμος χθες επιβεβαίωσε το μήνυμα αυτό. Φροντίστε, λοιπόν, σήμερα να βρείτε τι θα πείτε σε ένα νέο έκτακτο ανα</w:t>
      </w:r>
      <w:r>
        <w:rPr>
          <w:rFonts w:eastAsia="Times New Roman" w:cs="Times New Roman"/>
          <w:szCs w:val="24"/>
        </w:rPr>
        <w:t xml:space="preserve">κοινωθέν, όπως κάνατε την προηγούμενη εβδομάδα. Να ξέρετε, όμως, ότι η ανακύκλωση της φτώχειας δεν έσωσε καμμία Κυβέρνηση. Συμπεριφέρεστε στους πολίτες όπως ο Παβλόφ στα σκυλάκια του. </w:t>
      </w:r>
    </w:p>
    <w:p w14:paraId="6EF7253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οι πολίτες έχουν πλέον και γνώση και κρίση. Για αυτό σας απαντούν</w:t>
      </w:r>
      <w:r>
        <w:rPr>
          <w:rFonts w:eastAsia="Times New Roman" w:cs="Times New Roman"/>
          <w:szCs w:val="24"/>
        </w:rPr>
        <w:t xml:space="preserve"> και θα σας απαντήσουν την κατάλληλη στιγμή, με τον κατάλληλο τρόπο. </w:t>
      </w:r>
    </w:p>
    <w:p w14:paraId="6EF7253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EF72533"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6EF7253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Βενιζέλος για δέκα λεπτά. </w:t>
      </w:r>
    </w:p>
    <w:p w14:paraId="6EF7253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Κυρίες και κύριοι Βουλευτές, η σύλληψη της πολ</w:t>
      </w:r>
      <w:r>
        <w:rPr>
          <w:rFonts w:eastAsia="Times New Roman" w:cs="Times New Roman"/>
          <w:szCs w:val="24"/>
        </w:rPr>
        <w:t xml:space="preserve">ιτικής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έχει προκαλέσει και προκαλεί βλάβη στην εθνική οικονομία απολύτως συγκρίσιμη με τη βλάβη του τραγικού πρώτου εξαμήνου του 2015. Ποια είναι η σύλληψη του </w:t>
      </w:r>
      <w:proofErr w:type="spellStart"/>
      <w:r>
        <w:rPr>
          <w:rFonts w:eastAsia="Times New Roman" w:cs="Times New Roman"/>
          <w:szCs w:val="24"/>
        </w:rPr>
        <w:t>υπερπλεονάσματος</w:t>
      </w:r>
      <w:proofErr w:type="spellEnd"/>
      <w:r>
        <w:rPr>
          <w:rFonts w:eastAsia="Times New Roman" w:cs="Times New Roman"/>
          <w:szCs w:val="24"/>
        </w:rPr>
        <w:t>; Η ταξική πολιτική στην οποία αναφέρθηκε προηγουμένως ο κ.</w:t>
      </w:r>
      <w:r>
        <w:rPr>
          <w:rFonts w:eastAsia="Times New Roman" w:cs="Times New Roman"/>
          <w:szCs w:val="24"/>
        </w:rPr>
        <w:t xml:space="preserve"> </w:t>
      </w:r>
      <w:proofErr w:type="spellStart"/>
      <w:r>
        <w:rPr>
          <w:rFonts w:eastAsia="Times New Roman" w:cs="Times New Roman"/>
          <w:szCs w:val="24"/>
        </w:rPr>
        <w:t>Τσακαλώτος</w:t>
      </w:r>
      <w:proofErr w:type="spellEnd"/>
      <w:r>
        <w:rPr>
          <w:rFonts w:eastAsia="Times New Roman" w:cs="Times New Roman"/>
          <w:szCs w:val="24"/>
        </w:rPr>
        <w:t xml:space="preserve">; Μακάρι να ήταν μόνον αυτό. </w:t>
      </w:r>
    </w:p>
    <w:p w14:paraId="6EF7253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σύλληψη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είναι η απόλυτη εν </w:t>
      </w:r>
      <w:proofErr w:type="spellStart"/>
      <w:r>
        <w:rPr>
          <w:rFonts w:eastAsia="Times New Roman" w:cs="Times New Roman"/>
          <w:szCs w:val="24"/>
        </w:rPr>
        <w:t>ψυχρώ</w:t>
      </w:r>
      <w:proofErr w:type="spellEnd"/>
      <w:r>
        <w:rPr>
          <w:rFonts w:eastAsia="Times New Roman" w:cs="Times New Roman"/>
          <w:szCs w:val="24"/>
        </w:rPr>
        <w:t>, κυνική θυσία της προοπτικής της εθνικής οικονομίας, της δυνατότητας ανάκαμψης και ανάκτησης του χαμένου εδάφους προς όφελος μιας καθαρά, ωμά επικοινωνιακής στ</w:t>
      </w:r>
      <w:r>
        <w:rPr>
          <w:rFonts w:eastAsia="Times New Roman" w:cs="Times New Roman"/>
          <w:szCs w:val="24"/>
        </w:rPr>
        <w:t xml:space="preserve">ρατηγικής, χάριν ενός αφηγήματος πως δήθεν παίρνουμε από τους μικρομεσαίους, από τα κατάλοιπα της μεσαίας τάξης, από τα ράκη </w:t>
      </w:r>
      <w:r>
        <w:rPr>
          <w:rFonts w:eastAsia="Times New Roman" w:cs="Times New Roman"/>
          <w:szCs w:val="24"/>
        </w:rPr>
        <w:lastRenderedPageBreak/>
        <w:t xml:space="preserve">της και μοιράζουμε το </w:t>
      </w:r>
      <w:proofErr w:type="spellStart"/>
      <w:r>
        <w:rPr>
          <w:rFonts w:eastAsia="Times New Roman" w:cs="Times New Roman"/>
          <w:szCs w:val="24"/>
        </w:rPr>
        <w:t>υπερπλεόνασμα</w:t>
      </w:r>
      <w:proofErr w:type="spellEnd"/>
      <w:r>
        <w:rPr>
          <w:rFonts w:eastAsia="Times New Roman" w:cs="Times New Roman"/>
          <w:szCs w:val="24"/>
        </w:rPr>
        <w:t xml:space="preserve"> στα χαμηλότερα εισοδηματικά στρώματα. </w:t>
      </w:r>
    </w:p>
    <w:p w14:paraId="6EF7253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Δεν θα αναφερθώ στα προφανή, ότι το </w:t>
      </w:r>
      <w:proofErr w:type="spellStart"/>
      <w:r>
        <w:rPr>
          <w:rFonts w:eastAsia="Times New Roman" w:cs="Times New Roman"/>
          <w:szCs w:val="24"/>
        </w:rPr>
        <w:t>υπερπλεόνασμα</w:t>
      </w:r>
      <w:proofErr w:type="spellEnd"/>
      <w:r>
        <w:rPr>
          <w:rFonts w:eastAsia="Times New Roman" w:cs="Times New Roman"/>
          <w:szCs w:val="24"/>
        </w:rPr>
        <w:t xml:space="preserve"> προέρχ</w:t>
      </w:r>
      <w:r>
        <w:rPr>
          <w:rFonts w:eastAsia="Times New Roman" w:cs="Times New Roman"/>
          <w:szCs w:val="24"/>
        </w:rPr>
        <w:t xml:space="preserve">εται από </w:t>
      </w:r>
      <w:proofErr w:type="spellStart"/>
      <w:r>
        <w:rPr>
          <w:rFonts w:eastAsia="Times New Roman" w:cs="Times New Roman"/>
          <w:szCs w:val="24"/>
        </w:rPr>
        <w:t>υπερφορολόγηση</w:t>
      </w:r>
      <w:proofErr w:type="spellEnd"/>
      <w:r>
        <w:rPr>
          <w:rFonts w:eastAsia="Times New Roman" w:cs="Times New Roman"/>
          <w:szCs w:val="24"/>
        </w:rPr>
        <w:t xml:space="preserve">, από </w:t>
      </w:r>
      <w:proofErr w:type="spellStart"/>
      <w:r>
        <w:rPr>
          <w:rFonts w:eastAsia="Times New Roman" w:cs="Times New Roman"/>
          <w:szCs w:val="24"/>
        </w:rPr>
        <w:t>υπερεπιβάρυνση</w:t>
      </w:r>
      <w:proofErr w:type="spellEnd"/>
      <w:r>
        <w:rPr>
          <w:rFonts w:eastAsia="Times New Roman" w:cs="Times New Roman"/>
          <w:szCs w:val="24"/>
        </w:rPr>
        <w:t xml:space="preserve"> σε ασφαλιστικές εισφορές, από πάγωμα της καταβολής των ληξιπρόθεσμων οφειλών του δημοσίου προς την αγορά, από δραματική περικοπή του προγράμματος δημοσίων επενδύσεων και λόγω της περικοπής αυτής δεν γίνονται και </w:t>
      </w:r>
      <w:r>
        <w:rPr>
          <w:rFonts w:eastAsia="Times New Roman" w:cs="Times New Roman"/>
          <w:szCs w:val="24"/>
        </w:rPr>
        <w:t xml:space="preserve">αντιπλημμυρικά έργα, για να γίνω κάπως επίκαιρος, λόγω του δράματος της Μάνδρας, της Νέας </w:t>
      </w:r>
      <w:proofErr w:type="spellStart"/>
      <w:r>
        <w:rPr>
          <w:rFonts w:eastAsia="Times New Roman" w:cs="Times New Roman"/>
          <w:szCs w:val="24"/>
        </w:rPr>
        <w:t>Περάμου</w:t>
      </w:r>
      <w:proofErr w:type="spellEnd"/>
      <w:r>
        <w:rPr>
          <w:rFonts w:eastAsia="Times New Roman" w:cs="Times New Roman"/>
          <w:szCs w:val="24"/>
        </w:rPr>
        <w:t xml:space="preserve"> και της Πιερίας. </w:t>
      </w:r>
    </w:p>
    <w:p w14:paraId="6EF7253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υπερπλεόνασμα</w:t>
      </w:r>
      <w:proofErr w:type="spellEnd"/>
      <w:r>
        <w:rPr>
          <w:rFonts w:eastAsia="Times New Roman" w:cs="Times New Roman"/>
          <w:szCs w:val="24"/>
        </w:rPr>
        <w:t xml:space="preserve"> δεν οφείλεται μόνο στο γεγονός πως έχουμε τελικά μια κάμψη της ίδιας της δυνατότητας της εθνικής οικονομίας να προχωρήσει </w:t>
      </w:r>
      <w:r>
        <w:rPr>
          <w:rFonts w:eastAsia="Times New Roman" w:cs="Times New Roman"/>
          <w:szCs w:val="24"/>
        </w:rPr>
        <w:t xml:space="preserve">προς το μέλλον, αλλά επιπλέον έχουμε μια παραίτηση από το βασικό εθνικό επιχείρημά μας ότι οι υψηλοί στόχοι για πρωτογενές πλεόνασμα σε μακροπρόθεσμη βάση είναι βλαπτικοί για την εθνική οικονομία. Λειτουργούν </w:t>
      </w:r>
      <w:proofErr w:type="spellStart"/>
      <w:r>
        <w:rPr>
          <w:rFonts w:eastAsia="Times New Roman" w:cs="Times New Roman"/>
          <w:szCs w:val="24"/>
        </w:rPr>
        <w:t>υφεσιακά</w:t>
      </w:r>
      <w:proofErr w:type="spellEnd"/>
      <w:r>
        <w:rPr>
          <w:rFonts w:eastAsia="Times New Roman" w:cs="Times New Roman"/>
          <w:szCs w:val="24"/>
        </w:rPr>
        <w:t xml:space="preserve">, αντιαναπτυξιακά, </w:t>
      </w:r>
      <w:proofErr w:type="spellStart"/>
      <w:r>
        <w:rPr>
          <w:rFonts w:eastAsia="Times New Roman" w:cs="Times New Roman"/>
          <w:szCs w:val="24"/>
        </w:rPr>
        <w:t>προκυκλικά</w:t>
      </w:r>
      <w:proofErr w:type="spellEnd"/>
      <w:r>
        <w:rPr>
          <w:rFonts w:eastAsia="Times New Roman" w:cs="Times New Roman"/>
          <w:szCs w:val="24"/>
        </w:rPr>
        <w:t xml:space="preserve">. Δεν μας </w:t>
      </w:r>
      <w:r>
        <w:rPr>
          <w:rFonts w:eastAsia="Times New Roman" w:cs="Times New Roman"/>
          <w:szCs w:val="24"/>
        </w:rPr>
        <w:t xml:space="preserve">αφήνουν να αναπνεύσουμε. Δεν μπορούμε να αποκτήσουμε τον περιβόητο δημοσιονομικό χώρο αναπνοής. </w:t>
      </w:r>
    </w:p>
    <w:p w14:paraId="6EF72539"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Αυτό, όμως, γίνεται επίτηδες για να μπορέσει η Κυβέρνηση το 2017 -και το 2016 προηγουμένως- να πει ότι «να, αποκόμισα 600 εκατομμύρια την πρώτη φορά, 730 εκατο</w:t>
      </w:r>
      <w:r>
        <w:rPr>
          <w:rFonts w:eastAsia="Times New Roman"/>
          <w:szCs w:val="24"/>
        </w:rPr>
        <w:t xml:space="preserve">μμύρια τώρα, για να μοιράσω με τη μορφή κοινωνικού μερίσματος, δηλαδή </w:t>
      </w:r>
      <w:proofErr w:type="spellStart"/>
      <w:r>
        <w:rPr>
          <w:rFonts w:eastAsia="Times New Roman"/>
          <w:szCs w:val="24"/>
        </w:rPr>
        <w:t>μικροεπιδομάτων</w:t>
      </w:r>
      <w:proofErr w:type="spellEnd"/>
      <w:r>
        <w:rPr>
          <w:rFonts w:eastAsia="Times New Roman"/>
          <w:szCs w:val="24"/>
        </w:rPr>
        <w:t xml:space="preserve">». Σε ποιους; Στα χαμηλά εισοδηματικά στρώματα, τα οποία τα έχω καθηλωμένα σε μια πελατειακή αντίληψη, </w:t>
      </w:r>
      <w:proofErr w:type="spellStart"/>
      <w:r>
        <w:rPr>
          <w:rFonts w:eastAsia="Times New Roman"/>
          <w:szCs w:val="24"/>
        </w:rPr>
        <w:t>κρατικιστική</w:t>
      </w:r>
      <w:proofErr w:type="spellEnd"/>
      <w:r>
        <w:rPr>
          <w:rFonts w:eastAsia="Times New Roman"/>
          <w:szCs w:val="24"/>
        </w:rPr>
        <w:t xml:space="preserve">, </w:t>
      </w:r>
      <w:proofErr w:type="spellStart"/>
      <w:r>
        <w:rPr>
          <w:rFonts w:eastAsia="Times New Roman"/>
          <w:szCs w:val="24"/>
        </w:rPr>
        <w:t>λαϊκιστική</w:t>
      </w:r>
      <w:proofErr w:type="spellEnd"/>
      <w:r>
        <w:rPr>
          <w:rFonts w:eastAsia="Times New Roman"/>
          <w:szCs w:val="24"/>
        </w:rPr>
        <w:t>, σε στρώματα τα οποία έχουν τα ίδια επιβαρυ</w:t>
      </w:r>
      <w:r>
        <w:rPr>
          <w:rFonts w:eastAsia="Times New Roman"/>
          <w:szCs w:val="24"/>
        </w:rPr>
        <w:t>νθεί, λόγω της αύξησης των εμμέσων φόρων, γιατί πληρώνουν ΦΠΑ και ειδικό φόρο κατανάλωσης για τα καύσιμα, πληρώνουν τις επιβαρύνσεις στο καλάθι της φτωχής νοικοκυράς, αλλά και κυρίως γιατί αυτά τα χαμηλά στρώματα βλέπουν την αγοραστική τους δύναμη να μειών</w:t>
      </w:r>
      <w:r>
        <w:rPr>
          <w:rFonts w:eastAsia="Times New Roman"/>
          <w:szCs w:val="24"/>
        </w:rPr>
        <w:t>εται συνεχώς και βλέπουν τα παιδιά τους ή άλλα μέλη της οικογένειάς τους να μην μπορούν να αποκτήσουν την εργασία που επιθυμούν, που τους αναλογεί, άρα δεν μπορεί να αυξηθεί το οικογενειακό εισόδημα και απλώς γίνεται μια αναδιανομή της μιζέριας και της έλλ</w:t>
      </w:r>
      <w:r>
        <w:rPr>
          <w:rFonts w:eastAsia="Times New Roman"/>
          <w:szCs w:val="24"/>
        </w:rPr>
        <w:t xml:space="preserve">ειψης προοπτικής. </w:t>
      </w:r>
    </w:p>
    <w:p w14:paraId="6EF7253A"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Έχω μιλήσει εδώ και πάρα πολύ καιρό για αυτήν την κατάσταση της </w:t>
      </w:r>
      <w:proofErr w:type="spellStart"/>
      <w:r>
        <w:rPr>
          <w:rFonts w:eastAsia="Times New Roman"/>
          <w:szCs w:val="24"/>
        </w:rPr>
        <w:t>στασιμοχρεοκοπίας</w:t>
      </w:r>
      <w:proofErr w:type="spellEnd"/>
      <w:r>
        <w:rPr>
          <w:rFonts w:eastAsia="Times New Roman"/>
          <w:szCs w:val="24"/>
        </w:rPr>
        <w:t>, για την κατάσταση της αναιμικής ανάπτυξης, της ανάπτυξης χωρίς ρευστότητα, χωρίς κεφά</w:t>
      </w:r>
      <w:r>
        <w:rPr>
          <w:rFonts w:eastAsia="Times New Roman"/>
          <w:szCs w:val="24"/>
        </w:rPr>
        <w:lastRenderedPageBreak/>
        <w:t xml:space="preserve">λαια και χωρίς οριζόντιες επενδύσεις, με εξαίρεση λίγες εμβληματικές </w:t>
      </w:r>
      <w:r>
        <w:rPr>
          <w:rFonts w:eastAsia="Times New Roman"/>
          <w:szCs w:val="24"/>
        </w:rPr>
        <w:t>επενδύσεις, που δεν αλλάζουν τη γενική εικόνα. Αυτή είναι η επιλογή που έχει κάνει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w:t>
      </w:r>
    </w:p>
    <w:p w14:paraId="6EF7253B"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Έχει κάνει την επιλογή να κινηθεί </w:t>
      </w:r>
      <w:proofErr w:type="spellStart"/>
      <w:r>
        <w:rPr>
          <w:rFonts w:eastAsia="Times New Roman"/>
          <w:szCs w:val="24"/>
        </w:rPr>
        <w:t>υφεσιακά</w:t>
      </w:r>
      <w:proofErr w:type="spellEnd"/>
      <w:r>
        <w:rPr>
          <w:rFonts w:eastAsia="Times New Roman"/>
          <w:szCs w:val="24"/>
        </w:rPr>
        <w:t>, αντιαναπτυξιακά, να κρατάει τη χώρα καθηλωμένη υπό συνθήκες τέτοιες που δεν επιτρέπουν να δημιουργηθε</w:t>
      </w:r>
      <w:r>
        <w:rPr>
          <w:rFonts w:eastAsia="Times New Roman"/>
          <w:szCs w:val="24"/>
        </w:rPr>
        <w:t>ί εθνική αποταμίευση. Χωρίς εθνική αποταμίευση, δεν έχεις καταθέσεις, δεν έχεις ένα τραπεζικό σύστημα που λειτουργεί, δεν έχεις ρευστότητα, δεν έχεις τον όγκο των επενδύσεων που μπορεί να οδηγήσει την οικονομία ξανά στην ομαλότητα, στην κανονικότητα. Διότι</w:t>
      </w:r>
      <w:r>
        <w:rPr>
          <w:rFonts w:eastAsia="Times New Roman"/>
          <w:szCs w:val="24"/>
        </w:rPr>
        <w:t xml:space="preserve"> με το «Ελληνικό» ή με </w:t>
      </w:r>
      <w:r>
        <w:rPr>
          <w:rFonts w:eastAsia="Times New Roman"/>
          <w:szCs w:val="24"/>
        </w:rPr>
        <w:t xml:space="preserve">την </w:t>
      </w:r>
      <w:r>
        <w:rPr>
          <w:rFonts w:eastAsia="Times New Roman"/>
          <w:szCs w:val="24"/>
        </w:rPr>
        <w:t>«</w:t>
      </w:r>
      <w:r>
        <w:rPr>
          <w:rFonts w:eastAsia="Times New Roman"/>
          <w:szCs w:val="24"/>
        </w:rPr>
        <w:t xml:space="preserve">ΕΛΛΗΝΙΚΟΣ </w:t>
      </w:r>
      <w:r>
        <w:rPr>
          <w:rFonts w:eastAsia="Times New Roman"/>
          <w:szCs w:val="24"/>
        </w:rPr>
        <w:t>Χ</w:t>
      </w:r>
      <w:r>
        <w:rPr>
          <w:rFonts w:eastAsia="Times New Roman"/>
          <w:szCs w:val="24"/>
        </w:rPr>
        <w:t>ΡΥΣΟΣ Α.Ε.</w:t>
      </w:r>
      <w:r>
        <w:rPr>
          <w:rFonts w:eastAsia="Times New Roman"/>
          <w:szCs w:val="24"/>
        </w:rPr>
        <w:t xml:space="preserve">» στη Χαλκιδική δεν λύνεις το πρόβλημα της εθνικής οικονομίας, λύνεις το πρόβλημα βεβαίως της διεθνούς εικόνας της χώρας, προσελκύεις κάποιες άμεσες ξένες επενδύσεις ή τις διώχνεις, αλλά αν δεν κινηθεί όλος </w:t>
      </w:r>
      <w:r>
        <w:rPr>
          <w:rFonts w:eastAsia="Times New Roman"/>
          <w:szCs w:val="24"/>
        </w:rPr>
        <w:t xml:space="preserve">ο μηχανισμός, αν δεν κινηθεί όλο το φάσμα της αγοράς, όλο το φάσμα της επιχειρηματικότητας, δεν καλύπτεις το τεράστιο επενδυτικό κενό που έχει δημιουργηθεί τα τελευταία δέκα χρόνια από το 2007. </w:t>
      </w:r>
    </w:p>
    <w:p w14:paraId="6EF7253C"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Άρα, λοιπόν, αυτό το οποίο γίνεται στην πραγματικότητα είναι </w:t>
      </w:r>
      <w:r>
        <w:rPr>
          <w:rFonts w:eastAsia="Times New Roman"/>
          <w:szCs w:val="24"/>
        </w:rPr>
        <w:t xml:space="preserve">μια συνειδητή υπονόμευση του μέλλοντος της χώρας, όχι </w:t>
      </w:r>
      <w:r>
        <w:rPr>
          <w:rFonts w:eastAsia="Times New Roman"/>
          <w:szCs w:val="24"/>
        </w:rPr>
        <w:lastRenderedPageBreak/>
        <w:t>μόνο μέχρι το 2018 που τελειώνει το Γ΄ πρόγραμμα ούτε μέχρι το 2022, δηλαδή την περίοδο κατά την οποία έχουμε αναλάβει υποχρέωση πολύ μεγάλου πρωτογενούς πλεονάσματος 3,5%, αλλά και για τη μακρά περίοδο</w:t>
      </w:r>
      <w:r>
        <w:rPr>
          <w:rFonts w:eastAsia="Times New Roman"/>
          <w:szCs w:val="24"/>
        </w:rPr>
        <w:t xml:space="preserve"> μέχρι το 2060, όπου έχουμε ήδη αναλάβει υποχρέωση, με την υπογραφή του κ. Τσίπρα, για πρωτογενές πλεόνασμα 2,4% κατά μέσο όρο του ΑΕΠ για κάθε χρόνο, με επιτήρηση βεβαίως, η οποία ούτως ή άλλως προβλέπεται από τον ισχύοντα Ευρωπαϊκό Κανονισμό. </w:t>
      </w:r>
    </w:p>
    <w:p w14:paraId="6EF7253D" w14:textId="77777777" w:rsidR="00E92729" w:rsidRDefault="0044197E">
      <w:pPr>
        <w:spacing w:line="600" w:lineRule="auto"/>
        <w:ind w:firstLine="720"/>
        <w:contextualSpacing/>
        <w:jc w:val="both"/>
        <w:rPr>
          <w:rFonts w:eastAsia="Times New Roman"/>
          <w:szCs w:val="24"/>
        </w:rPr>
      </w:pPr>
      <w:r>
        <w:rPr>
          <w:rFonts w:eastAsia="Times New Roman"/>
          <w:szCs w:val="24"/>
        </w:rPr>
        <w:t>Άρα, τι συ</w:t>
      </w:r>
      <w:r>
        <w:rPr>
          <w:rFonts w:eastAsia="Times New Roman"/>
          <w:szCs w:val="24"/>
        </w:rPr>
        <w:t xml:space="preserve">μβαίνει με το </w:t>
      </w:r>
      <w:proofErr w:type="spellStart"/>
      <w:r>
        <w:rPr>
          <w:rFonts w:eastAsia="Times New Roman"/>
          <w:szCs w:val="24"/>
        </w:rPr>
        <w:t>υπερπλεόνασμα</w:t>
      </w:r>
      <w:proofErr w:type="spellEnd"/>
      <w:r>
        <w:rPr>
          <w:rFonts w:eastAsia="Times New Roman"/>
          <w:szCs w:val="24"/>
        </w:rPr>
        <w:t xml:space="preserve">; Γιατί έχει γίνει αυτή η δήθεν ταξική επιλογή της </w:t>
      </w:r>
      <w:proofErr w:type="spellStart"/>
      <w:r>
        <w:rPr>
          <w:rFonts w:eastAsia="Times New Roman"/>
          <w:szCs w:val="24"/>
        </w:rPr>
        <w:t>στασιμοχρεοκοπίας</w:t>
      </w:r>
      <w:proofErr w:type="spellEnd"/>
      <w:r>
        <w:rPr>
          <w:rFonts w:eastAsia="Times New Roman"/>
          <w:szCs w:val="24"/>
        </w:rPr>
        <w:t xml:space="preserve">, της </w:t>
      </w:r>
      <w:proofErr w:type="spellStart"/>
      <w:r>
        <w:rPr>
          <w:rFonts w:eastAsia="Times New Roman"/>
          <w:szCs w:val="24"/>
        </w:rPr>
        <w:t>υφεσιακής</w:t>
      </w:r>
      <w:proofErr w:type="spellEnd"/>
      <w:r>
        <w:rPr>
          <w:rFonts w:eastAsia="Times New Roman"/>
          <w:szCs w:val="24"/>
        </w:rPr>
        <w:t xml:space="preserve"> επίπτωσης και γιατί το αφήγημα αυτό της δήθεν αναδιανομής της μιζέριας νομίζει η Κυβέρνηση ότι αποδίδει καρπούς, ενώ πλήττει το σύνολο της οικονο</w:t>
      </w:r>
      <w:r>
        <w:rPr>
          <w:rFonts w:eastAsia="Times New Roman"/>
          <w:szCs w:val="24"/>
        </w:rPr>
        <w:t xml:space="preserve">μίας, καθώς αυτοί που παίρνουν το μέρισμα ήδη το έχουν πληρώσει, αλλά επίκειται η περικοπή των συντάξεών τους, επίκειται νέα μείωση του αφορολογήτου, επίκειται δηλαδή το απόλυτο αδιέξοδο. Και ενώ πρέπει να πάμε τώρα να κάνουμε τη μεγάλη συζήτηση για το τι </w:t>
      </w:r>
      <w:r>
        <w:rPr>
          <w:rFonts w:eastAsia="Times New Roman"/>
          <w:szCs w:val="24"/>
        </w:rPr>
        <w:t xml:space="preserve">θα γίνει </w:t>
      </w:r>
      <w:r>
        <w:rPr>
          <w:rFonts w:eastAsia="Times New Roman"/>
          <w:szCs w:val="24"/>
        </w:rPr>
        <w:t>–</w:t>
      </w:r>
      <w:r>
        <w:rPr>
          <w:rFonts w:eastAsia="Times New Roman"/>
          <w:szCs w:val="24"/>
        </w:rPr>
        <w:t>εν</w:t>
      </w:r>
      <w:r>
        <w:rPr>
          <w:rFonts w:eastAsia="Times New Roman"/>
          <w:szCs w:val="24"/>
        </w:rPr>
        <w:t xml:space="preserve"> </w:t>
      </w:r>
      <w:r>
        <w:rPr>
          <w:rFonts w:eastAsia="Times New Roman"/>
          <w:szCs w:val="24"/>
        </w:rPr>
        <w:t xml:space="preserve">όψει της λήξης του προγράμματος- μετά το πρόγραμμα, πάμε εκεί χωρίς να έχουμε κανένα επιχείρημα ως προς τον δημοσιονομικό χώρο. Διότι, μετά το σοκ του πρώτου εξαμήνου του 2015, έχει γίνει η </w:t>
      </w:r>
      <w:r>
        <w:rPr>
          <w:rFonts w:eastAsia="Times New Roman"/>
          <w:szCs w:val="24"/>
        </w:rPr>
        <w:lastRenderedPageBreak/>
        <w:t>άτακτη στροφή και η Κυβέρνηση τα έχει συμφωνήσει όλα,</w:t>
      </w:r>
      <w:r>
        <w:rPr>
          <w:rFonts w:eastAsia="Times New Roman"/>
          <w:szCs w:val="24"/>
        </w:rPr>
        <w:t xml:space="preserve"> τα έχει δώσει όλα και έχει δώσει τη θεωρία του </w:t>
      </w:r>
      <w:proofErr w:type="spellStart"/>
      <w:r>
        <w:rPr>
          <w:rFonts w:eastAsia="Times New Roman"/>
          <w:szCs w:val="24"/>
        </w:rPr>
        <w:t>υπερπλεονάσματος</w:t>
      </w:r>
      <w:proofErr w:type="spellEnd"/>
      <w:r>
        <w:rPr>
          <w:rFonts w:eastAsia="Times New Roman"/>
          <w:szCs w:val="24"/>
        </w:rPr>
        <w:t xml:space="preserve"> λέγοντας ότι «εμείς είμαστε πολύ καλύτεροι μαθητές από αυτό που απαιτεί ο </w:t>
      </w:r>
      <w:r>
        <w:rPr>
          <w:rFonts w:eastAsia="Times New Roman"/>
          <w:szCs w:val="24"/>
        </w:rPr>
        <w:t xml:space="preserve">κανονισμός </w:t>
      </w:r>
      <w:r>
        <w:rPr>
          <w:rFonts w:eastAsia="Times New Roman"/>
          <w:szCs w:val="24"/>
        </w:rPr>
        <w:t xml:space="preserve">του σχολείου». </w:t>
      </w:r>
    </w:p>
    <w:p w14:paraId="6EF7253E" w14:textId="77777777" w:rsidR="00E92729" w:rsidRDefault="0044197E">
      <w:pPr>
        <w:spacing w:line="600" w:lineRule="auto"/>
        <w:ind w:firstLine="720"/>
        <w:contextualSpacing/>
        <w:jc w:val="both"/>
        <w:rPr>
          <w:rFonts w:eastAsia="Times New Roman"/>
          <w:szCs w:val="24"/>
        </w:rPr>
      </w:pPr>
      <w:r>
        <w:rPr>
          <w:rFonts w:eastAsia="Times New Roman"/>
          <w:szCs w:val="24"/>
        </w:rPr>
        <w:t>Δείτε τους αριθμούς του 2016 που είναι δεδομένοι, τετελεσμένοι. Το 2016 είχαμε υποχρέωση ν</w:t>
      </w:r>
      <w:r>
        <w:rPr>
          <w:rFonts w:eastAsia="Times New Roman"/>
          <w:szCs w:val="24"/>
        </w:rPr>
        <w:t xml:space="preserve">α πετύχουμε πρωτογενές πλεόνασμα 0,5%, δηλαδή λιγότερο από 1 δισεκατομμύριο. </w:t>
      </w:r>
    </w:p>
    <w:p w14:paraId="6EF7253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τα οριστικά στοιχεία της ΕΛΣΤΑΤ και της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πετύχαμε πρωτογενές πλεόνασμα 3,7% του ΑΕΠ, 3,2% του ΑΕΠ περισσότερο, δηλαδή αντλήθηκαν από την οικονομία παραπάνω περίπου έξι δισεκατομμύρια. Τα έξι δισεκατομμύρια αφαιρέθηκαν από τις δυνατότητες ανάπτυξης. Εάν τα έξι δισεκατομμύρια είχαν μείνει στην οι</w:t>
      </w:r>
      <w:r>
        <w:rPr>
          <w:rFonts w:eastAsia="Times New Roman" w:cs="Times New Roman"/>
          <w:szCs w:val="24"/>
        </w:rPr>
        <w:t>κονομία, αυτά θα είχαν αποδώσει σε μεγαλύτερη ανάπτυξη, σε περισσότερα εισοδήματα, σε μεγαλύτερη εθνική αποταμίευση, σε μεγαλύτερη ρευστότητα, σε περισσότερες επενδύσεις.</w:t>
      </w:r>
    </w:p>
    <w:p w14:paraId="6EF7254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Πόσα μοιράστηκαν από τα έξι δισεκατομμύρια; Μοιράστηκαν 600 εκατομμύρια. Για να μπορέ</w:t>
      </w:r>
      <w:r>
        <w:rPr>
          <w:rFonts w:eastAsia="Times New Roman" w:cs="Times New Roman"/>
          <w:szCs w:val="24"/>
        </w:rPr>
        <w:t xml:space="preserve">σει η Κυβέρνηση να μοιράσει 600 εκατομμύρια κοινωνικού φιλοδωρήματος, που βεβαίως καλώς μοιράζονται σε κάποιους που έχουν ανάγκη, </w:t>
      </w:r>
      <w:proofErr w:type="spellStart"/>
      <w:r>
        <w:rPr>
          <w:rFonts w:eastAsia="Times New Roman" w:cs="Times New Roman"/>
          <w:szCs w:val="24"/>
        </w:rPr>
        <w:t>αφαίμαξε</w:t>
      </w:r>
      <w:proofErr w:type="spellEnd"/>
      <w:r>
        <w:rPr>
          <w:rFonts w:eastAsia="Times New Roman" w:cs="Times New Roman"/>
          <w:szCs w:val="24"/>
        </w:rPr>
        <w:t xml:space="preserve"> από </w:t>
      </w:r>
      <w:r>
        <w:rPr>
          <w:rFonts w:eastAsia="Times New Roman" w:cs="Times New Roman"/>
          <w:szCs w:val="24"/>
        </w:rPr>
        <w:lastRenderedPageBreak/>
        <w:t>την εθνική οικονομία έξι δισεκατομμύρια που κανείς δεν της είπε να τα αφαιρέσει. Δεν τα ζητούσαν οι εταίροι.</w:t>
      </w:r>
    </w:p>
    <w:p w14:paraId="6EF7254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ο ί</w:t>
      </w:r>
      <w:r>
        <w:rPr>
          <w:rFonts w:eastAsia="Times New Roman" w:cs="Times New Roman"/>
          <w:szCs w:val="24"/>
        </w:rPr>
        <w:t xml:space="preserve">διο γίνεται τώρα σε χαμηλότερο επίπεδο, γιατί για το 2017 ο στόχος είναι 1,75% πρωτογενές πλεόνασμα. Πες ότι το </w:t>
      </w:r>
      <w:proofErr w:type="spellStart"/>
      <w:r>
        <w:rPr>
          <w:rFonts w:eastAsia="Times New Roman" w:cs="Times New Roman"/>
          <w:szCs w:val="24"/>
        </w:rPr>
        <w:t>υπερπλεόνασμα</w:t>
      </w:r>
      <w:proofErr w:type="spellEnd"/>
      <w:r>
        <w:rPr>
          <w:rFonts w:eastAsia="Times New Roman" w:cs="Times New Roman"/>
          <w:szCs w:val="24"/>
        </w:rPr>
        <w:t xml:space="preserve"> είναι ουσιαστικά αυτά τα 730 εκατομμύρια που μοιράζονται με τη μορφή επιδομάτων. Δεν μπορούμε να υπολογίσουμε ούτε τα λεφτά που πά</w:t>
      </w:r>
      <w:r>
        <w:rPr>
          <w:rFonts w:eastAsia="Times New Roman" w:cs="Times New Roman"/>
          <w:szCs w:val="24"/>
        </w:rPr>
        <w:t xml:space="preserve">νε στη ΔΕΗ, τα οποία στην πραγματικότητα είναι χρηματοοικονομικός διακανονισμός μεταξύ </w:t>
      </w:r>
      <w:r>
        <w:rPr>
          <w:rFonts w:eastAsia="Times New Roman" w:cs="Times New Roman"/>
          <w:szCs w:val="24"/>
        </w:rPr>
        <w:t xml:space="preserve">δημοσίου </w:t>
      </w:r>
      <w:r>
        <w:rPr>
          <w:rFonts w:eastAsia="Times New Roman" w:cs="Times New Roman"/>
          <w:szCs w:val="24"/>
        </w:rPr>
        <w:t>και ΔΕΗ για να μην καταρρεύσει η ΔΕΗ, που καταρρέει – γιατί δεν υπάρχει κα</w:t>
      </w:r>
      <w:r>
        <w:rPr>
          <w:rFonts w:eastAsia="Times New Roman" w:cs="Times New Roman"/>
          <w:szCs w:val="24"/>
        </w:rPr>
        <w:t>μ</w:t>
      </w:r>
      <w:r>
        <w:rPr>
          <w:rFonts w:eastAsia="Times New Roman" w:cs="Times New Roman"/>
          <w:szCs w:val="24"/>
        </w:rPr>
        <w:t xml:space="preserve">μιά πολιτική για τη ΔΕΗ- ούτε μπορούμε να υπολογίσουμε τα ποσά που πάνε ως δικαστική </w:t>
      </w:r>
      <w:r>
        <w:rPr>
          <w:rFonts w:eastAsia="Times New Roman" w:cs="Times New Roman"/>
          <w:szCs w:val="24"/>
        </w:rPr>
        <w:t xml:space="preserve">υποχρέωση του </w:t>
      </w:r>
      <w:r>
        <w:rPr>
          <w:rFonts w:eastAsia="Times New Roman" w:cs="Times New Roman"/>
          <w:szCs w:val="24"/>
        </w:rPr>
        <w:t xml:space="preserve">δημοσίου </w:t>
      </w:r>
      <w:r>
        <w:rPr>
          <w:rFonts w:eastAsia="Times New Roman" w:cs="Times New Roman"/>
          <w:szCs w:val="24"/>
        </w:rPr>
        <w:t xml:space="preserve">να καταβάλει τα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καταβληθέντα από τους συνταξιούχους για την εισφορά υγείας, πέραν του ότι επιβλήθηκε εισφορά στον ΕΟΠΥΥ που είναι πολύ μεγαλύτερη και ξεπερνάει το 1,17 </w:t>
      </w:r>
      <w:r>
        <w:rPr>
          <w:rFonts w:eastAsia="Times New Roman" w:cs="Times New Roman"/>
          <w:szCs w:val="24"/>
        </w:rPr>
        <w:t xml:space="preserve">δισεκατομμύριο </w:t>
      </w:r>
      <w:r>
        <w:rPr>
          <w:rFonts w:eastAsia="Times New Roman" w:cs="Times New Roman"/>
          <w:szCs w:val="24"/>
        </w:rPr>
        <w:t>και πέραν του ότι επίκειται περικοπή σ</w:t>
      </w:r>
      <w:r>
        <w:rPr>
          <w:rFonts w:eastAsia="Times New Roman" w:cs="Times New Roman"/>
          <w:szCs w:val="24"/>
        </w:rPr>
        <w:t>υντάξεων, που είναι το μεγάλο χτύπημα.</w:t>
      </w:r>
    </w:p>
    <w:p w14:paraId="6EF7254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Εάν αυτό συνεχιστεί, το 2018 μπορεί να επιτευχθεί ο στόχος του πρωτογενούς πλεονάσματος του 3,5% και να υπάρξει </w:t>
      </w:r>
      <w:proofErr w:type="spellStart"/>
      <w:r>
        <w:rPr>
          <w:rFonts w:eastAsia="Times New Roman" w:cs="Times New Roman"/>
          <w:szCs w:val="24"/>
        </w:rPr>
        <w:t>υπερπλεόνασμα</w:t>
      </w:r>
      <w:proofErr w:type="spellEnd"/>
      <w:r>
        <w:rPr>
          <w:rFonts w:eastAsia="Times New Roman" w:cs="Times New Roman"/>
          <w:szCs w:val="24"/>
        </w:rPr>
        <w:t xml:space="preserve"> για να πάει πού και με ποιον στόχο στην ανά</w:t>
      </w:r>
      <w:r>
        <w:rPr>
          <w:rFonts w:eastAsia="Times New Roman" w:cs="Times New Roman"/>
          <w:szCs w:val="24"/>
        </w:rPr>
        <w:lastRenderedPageBreak/>
        <w:t>πτυξη; Για να πετύχουμε το απαιτούμενο πλέον πρω</w:t>
      </w:r>
      <w:r>
        <w:rPr>
          <w:rFonts w:eastAsia="Times New Roman" w:cs="Times New Roman"/>
          <w:szCs w:val="24"/>
        </w:rPr>
        <w:t>τογενές πλεόνασμα του 3,5% το 2018, πρέπει να έχουμε ρυθμό ανάπτυξης 2,4% τουλάχιστον.</w:t>
      </w:r>
    </w:p>
    <w:p w14:paraId="6EF7254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2016 πετύχαμε τάχα μου δήθεν </w:t>
      </w:r>
      <w:proofErr w:type="spellStart"/>
      <w:r>
        <w:rPr>
          <w:rFonts w:eastAsia="Times New Roman" w:cs="Times New Roman"/>
          <w:szCs w:val="24"/>
        </w:rPr>
        <w:t>υπερπλεόνασμα</w:t>
      </w:r>
      <w:proofErr w:type="spellEnd"/>
      <w:r>
        <w:rPr>
          <w:rFonts w:eastAsia="Times New Roman" w:cs="Times New Roman"/>
          <w:szCs w:val="24"/>
        </w:rPr>
        <w:t xml:space="preserve"> με ύφεση, με -0,2%. Το 2017 καταγράφεται ρυθμός ανάπτυξης αισθητά μειωμένος σε σχέση με τον στόχο που ήταν 2,7%. Για να πετ</w:t>
      </w:r>
      <w:r>
        <w:rPr>
          <w:rFonts w:eastAsia="Times New Roman" w:cs="Times New Roman"/>
          <w:szCs w:val="24"/>
        </w:rPr>
        <w:t>ύχουμε το 1,5%, πρέπει το δεύτερο εξάμηνο να υπάρχει ρυθμός που ξεπερνάει το 3,2% του ΑΕΠ.</w:t>
      </w:r>
    </w:p>
    <w:p w14:paraId="6EF7254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2018, που είναι ο κρίσιμος χρόνος της διαπραγμάτευσης, για το μετά το </w:t>
      </w:r>
      <w:r>
        <w:rPr>
          <w:rFonts w:eastAsia="Times New Roman" w:cs="Times New Roman"/>
          <w:szCs w:val="24"/>
        </w:rPr>
        <w:t>πρόγραμμα</w:t>
      </w:r>
      <w:r>
        <w:rPr>
          <w:rFonts w:eastAsia="Times New Roman" w:cs="Times New Roman"/>
          <w:szCs w:val="24"/>
        </w:rPr>
        <w:t xml:space="preserve">, πώς είναι δυνατόν να μιλάμε για λογική </w:t>
      </w:r>
      <w:proofErr w:type="spellStart"/>
      <w:r>
        <w:rPr>
          <w:rFonts w:eastAsia="Times New Roman" w:cs="Times New Roman"/>
          <w:szCs w:val="24"/>
        </w:rPr>
        <w:t>υπερπλεονάσματος</w:t>
      </w:r>
      <w:proofErr w:type="spellEnd"/>
      <w:r>
        <w:rPr>
          <w:rFonts w:eastAsia="Times New Roman" w:cs="Times New Roman"/>
          <w:szCs w:val="24"/>
        </w:rPr>
        <w:t xml:space="preserve"> ή πρωτογενούς πλεονάσματο</w:t>
      </w:r>
      <w:r>
        <w:rPr>
          <w:rFonts w:eastAsia="Times New Roman" w:cs="Times New Roman"/>
          <w:szCs w:val="24"/>
        </w:rPr>
        <w:t xml:space="preserve">ς μόνον όταν δεν έχουμε δυνατότητα να αντλήσουμε, άρα, </w:t>
      </w:r>
      <w:proofErr w:type="spellStart"/>
      <w:r>
        <w:rPr>
          <w:rFonts w:eastAsia="Times New Roman" w:cs="Times New Roman"/>
          <w:szCs w:val="24"/>
        </w:rPr>
        <w:t>υπερέσοδα</w:t>
      </w:r>
      <w:proofErr w:type="spellEnd"/>
      <w:r>
        <w:rPr>
          <w:rFonts w:eastAsia="Times New Roman" w:cs="Times New Roman"/>
          <w:szCs w:val="24"/>
        </w:rPr>
        <w:t xml:space="preserve">, γιατί έχουμε </w:t>
      </w:r>
      <w:proofErr w:type="spellStart"/>
      <w:r>
        <w:rPr>
          <w:rFonts w:eastAsia="Times New Roman" w:cs="Times New Roman"/>
          <w:szCs w:val="24"/>
        </w:rPr>
        <w:t>αφαιμάξει</w:t>
      </w:r>
      <w:proofErr w:type="spellEnd"/>
      <w:r>
        <w:rPr>
          <w:rFonts w:eastAsia="Times New Roman" w:cs="Times New Roman"/>
          <w:szCs w:val="24"/>
        </w:rPr>
        <w:t xml:space="preserve"> την πραγματική οικονομία; </w:t>
      </w:r>
    </w:p>
    <w:p w14:paraId="6EF7254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Αυτή η σύλληψη, αυτή η </w:t>
      </w:r>
      <w:proofErr w:type="spellStart"/>
      <w:r>
        <w:rPr>
          <w:rFonts w:eastAsia="Times New Roman" w:cs="Times New Roman"/>
          <w:szCs w:val="24"/>
        </w:rPr>
        <w:t>προκυκλική</w:t>
      </w:r>
      <w:proofErr w:type="spellEnd"/>
      <w:r>
        <w:rPr>
          <w:rFonts w:eastAsia="Times New Roman" w:cs="Times New Roman"/>
          <w:szCs w:val="24"/>
        </w:rPr>
        <w:t xml:space="preserve"> </w:t>
      </w:r>
      <w:proofErr w:type="spellStart"/>
      <w:r>
        <w:rPr>
          <w:rFonts w:eastAsia="Times New Roman" w:cs="Times New Roman"/>
          <w:szCs w:val="24"/>
        </w:rPr>
        <w:t>υφεσιακή</w:t>
      </w:r>
      <w:proofErr w:type="spellEnd"/>
      <w:r>
        <w:rPr>
          <w:rFonts w:eastAsia="Times New Roman" w:cs="Times New Roman"/>
          <w:szCs w:val="24"/>
        </w:rPr>
        <w:t xml:space="preserve"> σύλληψη εις βάρος του μέλλοντος και εις βάρος της ανάπτυξης είναι ακατανόητη, διότι το τίμημα που</w:t>
      </w:r>
      <w:r>
        <w:rPr>
          <w:rFonts w:eastAsia="Times New Roman" w:cs="Times New Roman"/>
          <w:szCs w:val="24"/>
        </w:rPr>
        <w:t xml:space="preserve"> πληρώνει η ελληνική οικονομία για να γίνει μια δήθεν γενναιόδωρη πράξη εφάπαξ –«πάρε 600 εκατομμύρια τη μία χρονιά ή 700 εκατομμύρια την άλλη»- είναι δυσανάλογα μεγάλο.</w:t>
      </w:r>
    </w:p>
    <w:p w14:paraId="6EF7254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αν ήταν να μοιραστεί αυτό το </w:t>
      </w:r>
      <w:proofErr w:type="spellStart"/>
      <w:r>
        <w:rPr>
          <w:rFonts w:eastAsia="Times New Roman" w:cs="Times New Roman"/>
          <w:szCs w:val="24"/>
        </w:rPr>
        <w:t>υπερπλεόνασμα</w:t>
      </w:r>
      <w:proofErr w:type="spellEnd"/>
      <w:r>
        <w:rPr>
          <w:rFonts w:eastAsia="Times New Roman" w:cs="Times New Roman"/>
          <w:szCs w:val="24"/>
        </w:rPr>
        <w:t>, ας αποκτούσαμε αυτό το</w:t>
      </w:r>
      <w:r>
        <w:rPr>
          <w:rFonts w:eastAsia="Times New Roman" w:cs="Times New Roman"/>
          <w:szCs w:val="24"/>
        </w:rPr>
        <w:t xml:space="preserve"> </w:t>
      </w:r>
      <w:proofErr w:type="spellStart"/>
      <w:r>
        <w:rPr>
          <w:rFonts w:eastAsia="Times New Roman" w:cs="Times New Roman"/>
          <w:szCs w:val="24"/>
        </w:rPr>
        <w:t>υπερπλεόνασμα</w:t>
      </w:r>
      <w:proofErr w:type="spellEnd"/>
      <w:r>
        <w:rPr>
          <w:rFonts w:eastAsia="Times New Roman" w:cs="Times New Roman"/>
          <w:szCs w:val="24"/>
        </w:rPr>
        <w:t xml:space="preserve">. Είναι 600 εκατομμύρια τη μια φορά και 700 εκατομμύρια την άλλη. Γιατί έπρεπε να </w:t>
      </w:r>
      <w:proofErr w:type="spellStart"/>
      <w:r>
        <w:rPr>
          <w:rFonts w:eastAsia="Times New Roman" w:cs="Times New Roman"/>
          <w:szCs w:val="24"/>
        </w:rPr>
        <w:t>αφαιμάξουμε</w:t>
      </w:r>
      <w:proofErr w:type="spellEnd"/>
      <w:r>
        <w:rPr>
          <w:rFonts w:eastAsia="Times New Roman" w:cs="Times New Roman"/>
          <w:szCs w:val="24"/>
        </w:rPr>
        <w:t xml:space="preserve"> δισεκατομμύρια που στερούν ανάπτυξη; Γιατί, εάν δεν είχαμε στοχεύσει στο </w:t>
      </w:r>
      <w:proofErr w:type="spellStart"/>
      <w:r>
        <w:rPr>
          <w:rFonts w:eastAsia="Times New Roman" w:cs="Times New Roman"/>
          <w:szCs w:val="24"/>
        </w:rPr>
        <w:t>υπερπλεόνασμα</w:t>
      </w:r>
      <w:proofErr w:type="spellEnd"/>
      <w:r>
        <w:rPr>
          <w:rFonts w:eastAsia="Times New Roman" w:cs="Times New Roman"/>
          <w:szCs w:val="24"/>
        </w:rPr>
        <w:t xml:space="preserve"> του 2016, θα είχαμε αυξημένη ανάπτυξη κατά τουλάχιστον 1,5% π</w:t>
      </w:r>
      <w:r>
        <w:rPr>
          <w:rFonts w:eastAsia="Times New Roman" w:cs="Times New Roman"/>
          <w:szCs w:val="24"/>
        </w:rPr>
        <w:t>αραπάνω. Αναλογικά το ίδιο θα συμβεί και με τα δεδομένα του 2017.</w:t>
      </w:r>
    </w:p>
    <w:p w14:paraId="6EF7254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Άρα, μιλάμε για μια μυωπική, αυτοκτονική πολιτική, η οποία δεν οδηγεί πουθενά. Οδηγεί απλώς σε μια αναπαραγωγή πελατειακών αντιλήψεων με τη σκέψη...</w:t>
      </w:r>
    </w:p>
    <w:p w14:paraId="6EF7254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Αν θέλετε, ολοκληρώνετε, κύριε Βενιζέλο.</w:t>
      </w:r>
    </w:p>
    <w:p w14:paraId="6EF7254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Τελειώνω, κυρία Πρόεδρε.</w:t>
      </w:r>
    </w:p>
    <w:p w14:paraId="6EF7254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Με τη σκέψη ότι η φορολογική και ασφαλιστική </w:t>
      </w:r>
      <w:proofErr w:type="spellStart"/>
      <w:r>
        <w:rPr>
          <w:rFonts w:eastAsia="Times New Roman" w:cs="Times New Roman"/>
          <w:szCs w:val="24"/>
        </w:rPr>
        <w:t>υπερεπιβάρυνση</w:t>
      </w:r>
      <w:proofErr w:type="spellEnd"/>
      <w:r>
        <w:rPr>
          <w:rFonts w:eastAsia="Times New Roman" w:cs="Times New Roman"/>
          <w:szCs w:val="24"/>
        </w:rPr>
        <w:t xml:space="preserve"> αφορά τους πολιτικούς μας αντιπάλους, εκείνες τις κοινωνικές δυνάμεις, εκείνα τα στρώματα που δεν μας ψηφί</w:t>
      </w:r>
      <w:r>
        <w:rPr>
          <w:rFonts w:eastAsia="Times New Roman" w:cs="Times New Roman"/>
          <w:szCs w:val="24"/>
        </w:rPr>
        <w:t>ζουν ως ΣΥΡΙΖΑ ή ως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6EF7254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Άρα, μπορούμε να κάνουμε εν </w:t>
      </w:r>
      <w:proofErr w:type="spellStart"/>
      <w:r>
        <w:rPr>
          <w:rFonts w:eastAsia="Times New Roman" w:cs="Times New Roman"/>
          <w:szCs w:val="24"/>
        </w:rPr>
        <w:t>ψυχρώ</w:t>
      </w:r>
      <w:proofErr w:type="spellEnd"/>
      <w:r>
        <w:rPr>
          <w:rFonts w:eastAsia="Times New Roman" w:cs="Times New Roman"/>
          <w:szCs w:val="24"/>
        </w:rPr>
        <w:t xml:space="preserve"> μια πολιτική που στοχεύει σε κοινωνικές ομάδες που είναι αντίπαλοί μας κατά τεκμήριο για να έχουμε τη δυνατότητα πολιτικών φιλοδωρημάτων </w:t>
      </w:r>
      <w:r>
        <w:rPr>
          <w:rFonts w:eastAsia="Times New Roman" w:cs="Times New Roman"/>
          <w:szCs w:val="24"/>
        </w:rPr>
        <w:lastRenderedPageBreak/>
        <w:t>εκμαυλισμού απέναντι σε κάποιους άλλους, τους οπο</w:t>
      </w:r>
      <w:r>
        <w:rPr>
          <w:rFonts w:eastAsia="Times New Roman" w:cs="Times New Roman"/>
          <w:szCs w:val="24"/>
        </w:rPr>
        <w:t xml:space="preserve">ίους εκλαμβάνουμε ως αφελείς, διότι οι ίδιοι τα έχουν πληρώσει και τα πληρώνουν αυτά πανάκριβα. </w:t>
      </w:r>
    </w:p>
    <w:p w14:paraId="6EF7254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Λέει ο κ. </w:t>
      </w:r>
      <w:proofErr w:type="spellStart"/>
      <w:r>
        <w:rPr>
          <w:rFonts w:eastAsia="Times New Roman" w:cs="Times New Roman"/>
          <w:szCs w:val="24"/>
        </w:rPr>
        <w:t>Τσακαλώτος</w:t>
      </w:r>
      <w:proofErr w:type="spellEnd"/>
      <w:r>
        <w:rPr>
          <w:rFonts w:eastAsia="Times New Roman" w:cs="Times New Roman"/>
          <w:szCs w:val="24"/>
        </w:rPr>
        <w:t xml:space="preserve"> -και τελειώνω με αυτό: «Μα, κι εσείς μοιράσατε το 2014 από το πρωτογενές πλεόνασμα του 2013, χωρίς να πετύχετε </w:t>
      </w:r>
      <w:proofErr w:type="spellStart"/>
      <w:r>
        <w:rPr>
          <w:rFonts w:eastAsia="Times New Roman" w:cs="Times New Roman"/>
          <w:szCs w:val="24"/>
        </w:rPr>
        <w:t>υπερπλεόνασμα</w:t>
      </w:r>
      <w:proofErr w:type="spellEnd"/>
      <w:r>
        <w:rPr>
          <w:rFonts w:eastAsia="Times New Roman" w:cs="Times New Roman"/>
          <w:szCs w:val="24"/>
        </w:rPr>
        <w:t>». Μα, δεν θέλ</w:t>
      </w:r>
      <w:r>
        <w:rPr>
          <w:rFonts w:eastAsia="Times New Roman" w:cs="Times New Roman"/>
          <w:szCs w:val="24"/>
        </w:rPr>
        <w:t xml:space="preserve">αμε να πετύχουμε </w:t>
      </w:r>
      <w:proofErr w:type="spellStart"/>
      <w:r>
        <w:rPr>
          <w:rFonts w:eastAsia="Times New Roman" w:cs="Times New Roman"/>
          <w:szCs w:val="24"/>
        </w:rPr>
        <w:t>υπερπλεόνασμα</w:t>
      </w:r>
      <w:proofErr w:type="spellEnd"/>
      <w:r>
        <w:rPr>
          <w:rFonts w:eastAsia="Times New Roman" w:cs="Times New Roman"/>
          <w:szCs w:val="24"/>
        </w:rPr>
        <w:t xml:space="preserve">. Εμείς θέλαμε να έχουμε και μικρότερο στόχο πρωτογενούς πλεονάσματος. Εμείς θέλαμε να αποκτήσει θετικό ρυθμό η οικονομία. Η θεωρία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είναι μία αυτοκτονική, καταστροφική θεωρία, η οποία υπονομεύει το μέλλον </w:t>
      </w:r>
      <w:r>
        <w:rPr>
          <w:rFonts w:eastAsia="Times New Roman" w:cs="Times New Roman"/>
          <w:szCs w:val="24"/>
        </w:rPr>
        <w:t xml:space="preserve">της χώρας. </w:t>
      </w:r>
    </w:p>
    <w:p w14:paraId="6EF7254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έει ο κ. </w:t>
      </w:r>
      <w:proofErr w:type="spellStart"/>
      <w:r>
        <w:rPr>
          <w:rFonts w:eastAsia="Times New Roman" w:cs="Times New Roman"/>
          <w:szCs w:val="24"/>
        </w:rPr>
        <w:t>Τσακαλώτος</w:t>
      </w:r>
      <w:proofErr w:type="spellEnd"/>
      <w:r>
        <w:rPr>
          <w:rFonts w:eastAsia="Times New Roman" w:cs="Times New Roman"/>
          <w:szCs w:val="24"/>
        </w:rPr>
        <w:t>: «Δεν κλείσατε την πέμπτη αξιολόγηση στα τέλη του 2014, γιατί δεν θέλατε να αναλάβετε το βάρος της προληπτικής πιστωτικής γραμμής». Μα, εμείς πήγαμε και τη ζητήσαμε την προληπτική πιστωτική γραμμή και την ψηφίσαμε ομόφωνα σ</w:t>
      </w:r>
      <w:r>
        <w:rPr>
          <w:rFonts w:eastAsia="Times New Roman" w:cs="Times New Roman"/>
          <w:szCs w:val="24"/>
        </w:rPr>
        <w:t xml:space="preserve">το </w:t>
      </w:r>
      <w:proofErr w:type="spellStart"/>
      <w:r>
        <w:rPr>
          <w:rFonts w:eastAsia="Times New Roman" w:cs="Times New Roman"/>
          <w:szCs w:val="24"/>
          <w:lang w:val="en-US"/>
        </w:rPr>
        <w:t>Eurogroup</w:t>
      </w:r>
      <w:proofErr w:type="spellEnd"/>
      <w:r>
        <w:rPr>
          <w:rFonts w:eastAsia="Times New Roman" w:cs="Times New Roman"/>
          <w:szCs w:val="24"/>
        </w:rPr>
        <w:t xml:space="preserve">, τον Νοέμβριο του 2014, γιατί η χώρα χρειαζόταν και χρειάζεται και τώρα προληπτική πιστωτική γραμμή για να μην βγει ξυπόλητη στα αγκάθια. </w:t>
      </w:r>
    </w:p>
    <w:p w14:paraId="6EF7254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προσωπικά είχα βγει και το είχα πει σε όλους τους τόνους, ότι πηγαίναμε από το μνημόνιο στην προληπτ</w:t>
      </w:r>
      <w:r>
        <w:rPr>
          <w:rFonts w:eastAsia="Times New Roman" w:cs="Times New Roman"/>
          <w:szCs w:val="24"/>
        </w:rPr>
        <w:t xml:space="preserve">ική πιστωτική γραμμή που είναι άλλη κατάσταση. </w:t>
      </w:r>
    </w:p>
    <w:p w14:paraId="6EF7254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είχα βγει και έδωσα στη δημοσιότητα τον Φεβρουάριο του 2015 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λέγοντας, «πάρτε και κρατήστε το, να το δείτε ως παιδική χαρά όταν θα έρθει το μνημόνιο του κ. Τσίπρα», </w:t>
      </w:r>
      <w:proofErr w:type="spellStart"/>
      <w:r>
        <w:rPr>
          <w:rFonts w:eastAsia="Times New Roman" w:cs="Times New Roman"/>
          <w:szCs w:val="24"/>
        </w:rPr>
        <w:t>όπερ</w:t>
      </w:r>
      <w:proofErr w:type="spellEnd"/>
      <w:r>
        <w:rPr>
          <w:rFonts w:eastAsia="Times New Roman" w:cs="Times New Roman"/>
          <w:szCs w:val="24"/>
        </w:rPr>
        <w:t xml:space="preserve"> και </w:t>
      </w:r>
      <w:proofErr w:type="spellStart"/>
      <w:r>
        <w:rPr>
          <w:rFonts w:eastAsia="Times New Roman" w:cs="Times New Roman"/>
          <w:szCs w:val="24"/>
        </w:rPr>
        <w:t>εγένετο</w:t>
      </w:r>
      <w:proofErr w:type="spellEnd"/>
      <w:r>
        <w:rPr>
          <w:rFonts w:eastAsia="Times New Roman" w:cs="Times New Roman"/>
          <w:szCs w:val="24"/>
        </w:rPr>
        <w:t>. Κ</w:t>
      </w:r>
      <w:r>
        <w:rPr>
          <w:rFonts w:eastAsia="Times New Roman" w:cs="Times New Roman"/>
          <w:szCs w:val="24"/>
        </w:rPr>
        <w:t xml:space="preserve">αι τώρα δεν θα έχουν, λέει, προληπτική πιστωτική γραμμή, γιατί θέλουν το αφήγημα της καθαρής εξόδου, δήθεν. Ποιας καθαρής εξόδου; Με τι </w:t>
      </w:r>
      <w:proofErr w:type="spellStart"/>
      <w:r>
        <w:rPr>
          <w:rFonts w:eastAsia="Times New Roman" w:cs="Times New Roman"/>
          <w:szCs w:val="24"/>
        </w:rPr>
        <w:t>επιτοκιακό</w:t>
      </w:r>
      <w:proofErr w:type="spellEnd"/>
      <w:r>
        <w:rPr>
          <w:rFonts w:eastAsia="Times New Roman" w:cs="Times New Roman"/>
          <w:szCs w:val="24"/>
        </w:rPr>
        <w:t xml:space="preserve"> κόστος; Με τι επίπτωση στη βιωσιμότητα του χρέους; </w:t>
      </w:r>
    </w:p>
    <w:p w14:paraId="6EF7255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πίσης, κάτι ακόμα το οποίο είναι σημαντικότερο. Υπάρχει </w:t>
      </w:r>
      <w:r>
        <w:rPr>
          <w:rFonts w:eastAsia="Times New Roman" w:cs="Times New Roman"/>
          <w:szCs w:val="24"/>
        </w:rPr>
        <w:t xml:space="preserve">η υβριδική προληπτική πιστωτική γραμμή, στην οποία αναφέρεται κατά βάθος ο κ. </w:t>
      </w:r>
      <w:proofErr w:type="spellStart"/>
      <w:r>
        <w:rPr>
          <w:rFonts w:eastAsia="Times New Roman" w:cs="Times New Roman"/>
          <w:szCs w:val="24"/>
        </w:rPr>
        <w:t>Τσακαλώτος</w:t>
      </w:r>
      <w:proofErr w:type="spellEnd"/>
      <w:r>
        <w:rPr>
          <w:rFonts w:eastAsia="Times New Roman" w:cs="Times New Roman"/>
          <w:szCs w:val="24"/>
        </w:rPr>
        <w:t xml:space="preserve">. Λέει: «Δεν θα έχουμε μία προληπτική πιστωτική γραμμή των Ευρωπαίων εταίρων στον </w:t>
      </w:r>
      <w:r>
        <w:rPr>
          <w:rFonts w:eastAsia="Times New Roman" w:cs="Times New Roman"/>
          <w:szCs w:val="24"/>
          <w:lang w:val="en-US"/>
        </w:rPr>
        <w:t>ESM</w:t>
      </w:r>
      <w:r>
        <w:rPr>
          <w:rFonts w:eastAsia="Times New Roman" w:cs="Times New Roman"/>
          <w:szCs w:val="24"/>
        </w:rPr>
        <w:t xml:space="preserve">. Θα έχουμε μία εθνική προληπτική γραμμή, ένα εθνικό αποθεματικό». Γιατί συμβαίνει </w:t>
      </w:r>
      <w:r>
        <w:rPr>
          <w:rFonts w:eastAsia="Times New Roman" w:cs="Times New Roman"/>
          <w:szCs w:val="24"/>
        </w:rPr>
        <w:t xml:space="preserve">αυτό; Διότι μας βάζουν από τώρα να καταβάλουμε εμείς το κόστος της πρόληψης των πιθανών αντιδράσεων των αγορών μετά τον Αύγουστο του 2018, όπως μας βάζουν με την υπογραφή του κ. Τσίπρα από τον Ιούλιο του 2015 και </w:t>
      </w:r>
      <w:r>
        <w:rPr>
          <w:rFonts w:eastAsia="Times New Roman" w:cs="Times New Roman"/>
          <w:szCs w:val="24"/>
        </w:rPr>
        <w:lastRenderedPageBreak/>
        <w:t>μετά να πληρώνουμε εμείς, δηλαδή ο ελληνικό</w:t>
      </w:r>
      <w:r>
        <w:rPr>
          <w:rFonts w:eastAsia="Times New Roman" w:cs="Times New Roman"/>
          <w:szCs w:val="24"/>
        </w:rPr>
        <w:t xml:space="preserve">ς λαός από τη φορολογία, τις παρεμβάσεις στο χρέος, τις μειώσεις στην παρούσα αξία του χρέους, τις αλλαγές στις παραμέτρους, τη μεταβολή των κυμαινομένων </w:t>
      </w:r>
      <w:proofErr w:type="spellStart"/>
      <w:r>
        <w:rPr>
          <w:rFonts w:eastAsia="Times New Roman" w:cs="Times New Roman"/>
          <w:szCs w:val="24"/>
        </w:rPr>
        <w:t>επιτόκιων</w:t>
      </w:r>
      <w:proofErr w:type="spellEnd"/>
      <w:r>
        <w:rPr>
          <w:rFonts w:eastAsia="Times New Roman" w:cs="Times New Roman"/>
          <w:szCs w:val="24"/>
        </w:rPr>
        <w:t xml:space="preserve"> σε σταθερά, για παράδειγμα</w:t>
      </w:r>
    </w:p>
    <w:p w14:paraId="6EF7255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Ολοκληρώσατε.</w:t>
      </w:r>
    </w:p>
    <w:p w14:paraId="6EF7255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ΕΥΑΓΓΕΛ</w:t>
      </w:r>
      <w:r>
        <w:rPr>
          <w:rFonts w:eastAsia="Times New Roman" w:cs="Times New Roman"/>
          <w:b/>
          <w:szCs w:val="24"/>
        </w:rPr>
        <w:t>ΟΣ ΒΕΝΙΖΕΛΟΣ:</w:t>
      </w:r>
      <w:r>
        <w:rPr>
          <w:rFonts w:eastAsia="Times New Roman" w:cs="Times New Roman"/>
          <w:szCs w:val="24"/>
        </w:rPr>
        <w:t xml:space="preserve"> Ενώ μέχρι το 2014 με τη μεγάλη παρέμβαση του 2012, το κόστος το πλήρωσαν και το πληρώνουν οι εταίροι. Γι’ αυτό μειώθηκε το χρέος. Τώρα, πλέον τις παρεμβάσεις τις πληρώνει η ίδια η χώρα. Μιλάμε για απόλυτη απουσία σχεδιασμού και για απόλυτη αν</w:t>
      </w:r>
      <w:r>
        <w:rPr>
          <w:rFonts w:eastAsia="Times New Roman" w:cs="Times New Roman"/>
          <w:szCs w:val="24"/>
        </w:rPr>
        <w:t xml:space="preserve">ικανότητα διαπραγμάτευσης και στο δημοσιονομικό και στο χρηματοπιστωτικό και στο μακροοικονομικό επίπεδο. Η θεωρία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δεν είναι για να πανηγυρίζετε. </w:t>
      </w:r>
    </w:p>
    <w:p w14:paraId="6EF7255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Πρόεδρε, δεν γίνεται άλλο αυτό. Δεκαεπ</w:t>
      </w:r>
      <w:r>
        <w:rPr>
          <w:rFonts w:eastAsia="Times New Roman" w:cs="Times New Roman"/>
          <w:szCs w:val="24"/>
        </w:rPr>
        <w:t xml:space="preserve">τά λεπτά μιλάτε. Όλοι έχουν να πουν πολλά. </w:t>
      </w:r>
    </w:p>
    <w:p w14:paraId="6EF7255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Είναι ένα δράμα που βιώνει η ελληνική κοινωνία και η οικονομία. Αυτό το δράμα έρχεται να </w:t>
      </w:r>
      <w:r>
        <w:rPr>
          <w:rFonts w:eastAsia="Times New Roman" w:cs="Times New Roman"/>
          <w:szCs w:val="24"/>
        </w:rPr>
        <w:lastRenderedPageBreak/>
        <w:t>επιβεβαιώσει σήμερα στη Βουλή η Κυβέρνηση. Η δική μας ψήφος αφορά τη μεταχείριση των ευπαθών ομάδων, δεν αφορά την αποδοχή των θεωριών και του δήθεν πολιτικού σχεδιασ</w:t>
      </w:r>
      <w:r>
        <w:rPr>
          <w:rFonts w:eastAsia="Times New Roman" w:cs="Times New Roman"/>
          <w:szCs w:val="24"/>
        </w:rPr>
        <w:t xml:space="preserve">μού της Κυβέρνησης, που τρώει τις σάρκες της χώρας και υπονομεύει το μέλλον της. </w:t>
      </w:r>
    </w:p>
    <w:p w14:paraId="6EF72555"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6EF7255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η Υπουργός Εργασίας, Κοινωνικής Ασφάλισης και Κοινωνικής Αλληλεγγύης </w:t>
      </w:r>
      <w:r>
        <w:rPr>
          <w:rFonts w:eastAsia="Times New Roman" w:cs="Times New Roman"/>
          <w:szCs w:val="24"/>
        </w:rPr>
        <w:t xml:space="preserve">κ. </w:t>
      </w:r>
      <w:r>
        <w:rPr>
          <w:rFonts w:eastAsia="Times New Roman" w:cs="Times New Roman"/>
          <w:szCs w:val="24"/>
        </w:rPr>
        <w:t xml:space="preserve">Έφη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6EF7255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ΕΦΗ ΑΧΤΣΙΟ</w:t>
      </w:r>
      <w:r>
        <w:rPr>
          <w:rFonts w:eastAsia="Times New Roman" w:cs="Times New Roman"/>
          <w:b/>
          <w:szCs w:val="24"/>
        </w:rPr>
        <w:t xml:space="preserve">ΓΛΟΥ (Υπουργός Εργασίας, Κοινωνικής Ασφάλισης και Κοινωνικής Αλληλεγγύης): </w:t>
      </w:r>
      <w:r>
        <w:rPr>
          <w:rFonts w:eastAsia="Times New Roman" w:cs="Times New Roman"/>
          <w:szCs w:val="24"/>
        </w:rPr>
        <w:t xml:space="preserve">Κυρίες και κύριοι Βουλευτές, συζητάμε σήμερα το νομοσχέδιο για τη διανομή του κοινωνικού μερίσματος από την </w:t>
      </w:r>
      <w:proofErr w:type="spellStart"/>
      <w:r>
        <w:rPr>
          <w:rFonts w:eastAsia="Times New Roman" w:cs="Times New Roman"/>
          <w:szCs w:val="24"/>
        </w:rPr>
        <w:t>υπεραπόδοση</w:t>
      </w:r>
      <w:proofErr w:type="spellEnd"/>
      <w:r>
        <w:rPr>
          <w:rFonts w:eastAsia="Times New Roman" w:cs="Times New Roman"/>
          <w:szCs w:val="24"/>
        </w:rPr>
        <w:t xml:space="preserve"> της οικονομίας. </w:t>
      </w:r>
    </w:p>
    <w:p w14:paraId="6EF7255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Φέτος, όπως και πέρυσι, η ελληνική Κυβέρνηση</w:t>
      </w:r>
      <w:r>
        <w:rPr>
          <w:rFonts w:eastAsia="Times New Roman" w:cs="Times New Roman"/>
          <w:szCs w:val="24"/>
        </w:rPr>
        <w:t xml:space="preserve"> μπορεί, χάρη στην </w:t>
      </w:r>
      <w:proofErr w:type="spellStart"/>
      <w:r>
        <w:rPr>
          <w:rFonts w:eastAsia="Times New Roman" w:cs="Times New Roman"/>
          <w:szCs w:val="24"/>
        </w:rPr>
        <w:t>υπερεπίτευξη</w:t>
      </w:r>
      <w:proofErr w:type="spellEnd"/>
      <w:r>
        <w:rPr>
          <w:rFonts w:eastAsia="Times New Roman" w:cs="Times New Roman"/>
          <w:szCs w:val="24"/>
        </w:rPr>
        <w:t xml:space="preserve"> των δημοσιονομικών στόχων που είχαν συμφωνηθεί, να προβεί στη διανομή κοινωνικού μερίσματος για τη στήριξη των πιο αδύναμων συμπολιτών μας συνολικού ύψους 1,4 </w:t>
      </w:r>
      <w:r>
        <w:rPr>
          <w:rFonts w:eastAsia="Times New Roman" w:cs="Times New Roman"/>
          <w:szCs w:val="24"/>
        </w:rPr>
        <w:t xml:space="preserve">δισεκατομμυρίου </w:t>
      </w:r>
      <w:r>
        <w:rPr>
          <w:rFonts w:eastAsia="Times New Roman" w:cs="Times New Roman"/>
          <w:szCs w:val="24"/>
        </w:rPr>
        <w:t>ευρώ, στα οποία περιλαμβάνεται, πέρα από το κοινω</w:t>
      </w:r>
      <w:r>
        <w:rPr>
          <w:rFonts w:eastAsia="Times New Roman" w:cs="Times New Roman"/>
          <w:szCs w:val="24"/>
        </w:rPr>
        <w:t xml:space="preserve">νικό μέρισμα ύψους 720 εκατομμυρίων ευρώ και η αποκατάσταση μιας σειράς από αδικίες που συντελέστηκαν την </w:t>
      </w:r>
      <w:r>
        <w:rPr>
          <w:rFonts w:eastAsia="Times New Roman" w:cs="Times New Roman"/>
          <w:szCs w:val="24"/>
        </w:rPr>
        <w:lastRenderedPageBreak/>
        <w:t xml:space="preserve">προηγούμενη περίοδο, όπως είναι η πληρωμή των οφειλόμενων παρανόμως </w:t>
      </w:r>
      <w:proofErr w:type="spellStart"/>
      <w:r>
        <w:rPr>
          <w:rFonts w:eastAsia="Times New Roman" w:cs="Times New Roman"/>
          <w:szCs w:val="24"/>
        </w:rPr>
        <w:t>παρακρατηθέντων</w:t>
      </w:r>
      <w:proofErr w:type="spellEnd"/>
      <w:r>
        <w:rPr>
          <w:rFonts w:eastAsia="Times New Roman" w:cs="Times New Roman"/>
          <w:szCs w:val="24"/>
        </w:rPr>
        <w:t xml:space="preserve"> εισφορών υγείας στους συνταξιούχους την περίοδο 2012-2016. </w:t>
      </w:r>
    </w:p>
    <w:p w14:paraId="6EF7255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πρώ</w:t>
      </w:r>
      <w:r>
        <w:rPr>
          <w:rFonts w:eastAsia="Times New Roman" w:cs="Times New Roman"/>
          <w:szCs w:val="24"/>
        </w:rPr>
        <w:t xml:space="preserve">το πράγμα που θα ήθελα να διευκρινίσω, γιατί γίνεται πάρα πολύ μεγάλη συζήτηση σχετικά με την προέλευση του πλεονάσματος, είναι ότι είναι πολύ σημαντικό να δούμε από πού ακριβώς είναι αυτή η </w:t>
      </w:r>
      <w:proofErr w:type="spellStart"/>
      <w:r>
        <w:rPr>
          <w:rFonts w:eastAsia="Times New Roman" w:cs="Times New Roman"/>
          <w:szCs w:val="24"/>
        </w:rPr>
        <w:t>υπεραπόδοση</w:t>
      </w:r>
      <w:proofErr w:type="spellEnd"/>
      <w:r>
        <w:rPr>
          <w:rFonts w:eastAsia="Times New Roman" w:cs="Times New Roman"/>
          <w:szCs w:val="24"/>
        </w:rPr>
        <w:t xml:space="preserve">. </w:t>
      </w:r>
    </w:p>
    <w:p w14:paraId="6EF7255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Εδώ θα μπορούσα να παραθέσω τα στοιχεία, όμως, είνα</w:t>
      </w:r>
      <w:r>
        <w:rPr>
          <w:rFonts w:eastAsia="Times New Roman" w:cs="Times New Roman"/>
          <w:szCs w:val="24"/>
        </w:rPr>
        <w:t xml:space="preserve">ι δημόσιο έγγραφο, είναι ο </w:t>
      </w:r>
      <w:r>
        <w:rPr>
          <w:rFonts w:eastAsia="Times New Roman" w:cs="Times New Roman"/>
          <w:szCs w:val="24"/>
        </w:rPr>
        <w:t>προϋπολογισμός</w:t>
      </w:r>
      <w:r>
        <w:rPr>
          <w:rFonts w:eastAsia="Times New Roman" w:cs="Times New Roman"/>
          <w:szCs w:val="24"/>
        </w:rPr>
        <w:t xml:space="preserve">, είναι αναρτημένος και μπορεί </w:t>
      </w:r>
      <w:r>
        <w:rPr>
          <w:rFonts w:eastAsia="Times New Roman" w:cs="Times New Roman"/>
          <w:szCs w:val="24"/>
        </w:rPr>
        <w:t xml:space="preserve">κάποιος </w:t>
      </w:r>
      <w:r>
        <w:rPr>
          <w:rFonts w:eastAsia="Times New Roman" w:cs="Times New Roman"/>
          <w:szCs w:val="24"/>
        </w:rPr>
        <w:t xml:space="preserve">να δει από πού ακριβώς προκύπτει αυτή η </w:t>
      </w:r>
      <w:proofErr w:type="spellStart"/>
      <w:r>
        <w:rPr>
          <w:rFonts w:eastAsia="Times New Roman" w:cs="Times New Roman"/>
          <w:szCs w:val="24"/>
        </w:rPr>
        <w:t>υπεραπόδοση</w:t>
      </w:r>
      <w:proofErr w:type="spellEnd"/>
      <w:r>
        <w:rPr>
          <w:rFonts w:eastAsia="Times New Roman" w:cs="Times New Roman"/>
          <w:szCs w:val="24"/>
        </w:rPr>
        <w:t xml:space="preserve">. Διότι ακούμε πάρα πολλές κατηγορίες περί </w:t>
      </w:r>
      <w:proofErr w:type="spellStart"/>
      <w:r>
        <w:rPr>
          <w:rFonts w:eastAsia="Times New Roman" w:cs="Times New Roman"/>
          <w:szCs w:val="24"/>
        </w:rPr>
        <w:t>υπερφορολόγησης</w:t>
      </w:r>
      <w:proofErr w:type="spellEnd"/>
      <w:r>
        <w:rPr>
          <w:rFonts w:eastAsia="Times New Roman" w:cs="Times New Roman"/>
          <w:szCs w:val="24"/>
        </w:rPr>
        <w:t>, υποκριτικές σε μεγάλο βαθμό κατηγορίες εξόντωσης συγκεκριμένων κο</w:t>
      </w:r>
      <w:r>
        <w:rPr>
          <w:rFonts w:eastAsia="Times New Roman" w:cs="Times New Roman"/>
          <w:szCs w:val="24"/>
        </w:rPr>
        <w:t xml:space="preserve">ινωνικών στρωμάτων, όμως, τα δεδομένα είναι πολύ συγκεκριμένα και μπορεί </w:t>
      </w:r>
      <w:r>
        <w:rPr>
          <w:rFonts w:eastAsia="Times New Roman" w:cs="Times New Roman"/>
          <w:szCs w:val="24"/>
        </w:rPr>
        <w:t xml:space="preserve">κάποιος </w:t>
      </w:r>
      <w:r>
        <w:rPr>
          <w:rFonts w:eastAsia="Times New Roman" w:cs="Times New Roman"/>
          <w:szCs w:val="24"/>
        </w:rPr>
        <w:t xml:space="preserve">να τα δει μέσα από το προσχέδιο του </w:t>
      </w:r>
      <w:r>
        <w:rPr>
          <w:rFonts w:eastAsia="Times New Roman" w:cs="Times New Roman"/>
          <w:szCs w:val="24"/>
        </w:rPr>
        <w:t xml:space="preserve">προϋπολογισμού </w:t>
      </w:r>
      <w:r>
        <w:rPr>
          <w:rFonts w:eastAsia="Times New Roman" w:cs="Times New Roman"/>
          <w:szCs w:val="24"/>
        </w:rPr>
        <w:t xml:space="preserve">που έχει κατατεθεί στη Βουλή. </w:t>
      </w:r>
    </w:p>
    <w:p w14:paraId="6EF7255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πιο σημαντικό μέρος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προκύπτει από τα ασφαλιστικά ταμεία και συγκεκριμ</w:t>
      </w:r>
      <w:r>
        <w:rPr>
          <w:rFonts w:eastAsia="Times New Roman" w:cs="Times New Roman"/>
          <w:szCs w:val="24"/>
        </w:rPr>
        <w:t xml:space="preserve">ένα, από την αύξηση των εσόδων του Ενιαίου Φορέα Κοινωνικής Ασφάλισης, </w:t>
      </w:r>
      <w:r>
        <w:rPr>
          <w:rFonts w:eastAsia="Times New Roman" w:cs="Times New Roman"/>
          <w:szCs w:val="24"/>
        </w:rPr>
        <w:lastRenderedPageBreak/>
        <w:t xml:space="preserve">από την αύξηση των εσόδων από τις εισφορές των μισθωτών του Ενιαίου Φορέα Κοινωνικής Ασφάλισης. </w:t>
      </w:r>
    </w:p>
    <w:p w14:paraId="6EF7255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Αυτό έχει τόσο μεγάλη σημασία –το υπογραμμίζω- για έναν και βασικό λόγο. Αυτή η αύξηση α</w:t>
      </w:r>
      <w:r>
        <w:rPr>
          <w:rFonts w:eastAsia="Times New Roman" w:cs="Times New Roman"/>
          <w:szCs w:val="24"/>
        </w:rPr>
        <w:t xml:space="preserve">ιτιολογείται αποκλειστικά στη βάση της αύξησης της απασχόλησης και της μείωσης της ανεργίας. Κανένα άλλο στοιχείο δεν υπάρχει εδώ, ούτε περί εξαντλητικής </w:t>
      </w:r>
      <w:proofErr w:type="spellStart"/>
      <w:r>
        <w:rPr>
          <w:rFonts w:eastAsia="Times New Roman" w:cs="Times New Roman"/>
          <w:szCs w:val="24"/>
        </w:rPr>
        <w:t>εισφοροδότησης</w:t>
      </w:r>
      <w:proofErr w:type="spellEnd"/>
      <w:r>
        <w:rPr>
          <w:rFonts w:eastAsia="Times New Roman" w:cs="Times New Roman"/>
          <w:szCs w:val="24"/>
        </w:rPr>
        <w:t>, ούτε περί εξαντλητικής φορολόγησης. Η αύξηση της απασχόλησης και η μείωση της ανεργίας</w:t>
      </w:r>
      <w:r>
        <w:rPr>
          <w:rFonts w:eastAsia="Times New Roman" w:cs="Times New Roman"/>
          <w:szCs w:val="24"/>
        </w:rPr>
        <w:t xml:space="preserve"> είναι αυτές που οδήγησαν στην αύξηση των εσόδων του Ενιαίου Φορέα Κοινωνικής Ασφάλισης, στην αύξηση των εσόδων από μισθωτούς. </w:t>
      </w:r>
    </w:p>
    <w:p w14:paraId="6EF7255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Υπενθυμίζω ότι η πρόσφατη ασφαλιστική μεταρρύθμιση κα</w:t>
      </w:r>
      <w:r>
        <w:rPr>
          <w:rFonts w:eastAsia="Times New Roman" w:cs="Times New Roman"/>
          <w:szCs w:val="24"/>
        </w:rPr>
        <w:t>μ</w:t>
      </w:r>
      <w:r>
        <w:rPr>
          <w:rFonts w:eastAsia="Times New Roman" w:cs="Times New Roman"/>
          <w:szCs w:val="24"/>
        </w:rPr>
        <w:t>μία αλλαγή δεν επέφερε στα ποσοστά των εισφορών των μισθωτών. Τα ποσοστά τ</w:t>
      </w:r>
      <w:r>
        <w:rPr>
          <w:rFonts w:eastAsia="Times New Roman" w:cs="Times New Roman"/>
          <w:szCs w:val="24"/>
        </w:rPr>
        <w:t xml:space="preserve">ων εισφορών των μισθωτών είναι αυτά που ήταν πάντα. Δεν άλλαξε κάτι. Το γεγονός ότι αυξάνονται τα έσοδα από τις εισφορές των μισθωτών είναι καθαρή αντανάκλαση της αύξησης της απασχόλησης και της μείωσης της ανεργίας. Κανένα άλλο στοιχείο δεν συντρέχει. </w:t>
      </w:r>
    </w:p>
    <w:p w14:paraId="6EF7255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ύτερο στοιχείο, επίσης στα έσοδα του Ενιαίου Φορέα Κοινωνικής Ασφάλισης. Σημαντική είναι η αύξηση των εσόδων </w:t>
      </w:r>
      <w:r>
        <w:rPr>
          <w:rFonts w:eastAsia="Times New Roman" w:cs="Times New Roman"/>
          <w:szCs w:val="24"/>
        </w:rPr>
        <w:lastRenderedPageBreak/>
        <w:t>σε σχέση με τα προϋπολογισθέντα, επειδή υπάρχει αύξηση των εσόδων από τη ρύθμιση των οφειλών και συγκεκριμένα, επειδή έχουμε μία πολύ καλή λειτουργ</w:t>
      </w:r>
      <w:r>
        <w:rPr>
          <w:rFonts w:eastAsia="Times New Roman" w:cs="Times New Roman"/>
          <w:szCs w:val="24"/>
        </w:rPr>
        <w:t>ία του ΚΕΑΟ, του Κέντρου Είσπραξης Ασφαλιστικών Οφειλών. Ο τρόπος λειτουργίας του έχει βοηθήσει σημαντικά στην πάταξη της εισφοροδιαφυγής, πράγμα το οποίο μας δίνει τη δυνατότητα να έχουμε αυξημένα έσοδα κατά περίπου 200 εκατομμύρια σε σχέση με αυτά που εί</w:t>
      </w:r>
      <w:r>
        <w:rPr>
          <w:rFonts w:eastAsia="Times New Roman" w:cs="Times New Roman"/>
          <w:szCs w:val="24"/>
        </w:rPr>
        <w:t xml:space="preserve">χαμε αρχικά προϋπολογίσει. </w:t>
      </w:r>
    </w:p>
    <w:p w14:paraId="6EF7255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Τριακόσια, λοιπόν, εκατομμύρια –τα λέω με νούμερα για να δείτε ότι δεν είναι αφηγήσεις ή φιλολογία αυτό που κάνω, είναι γεγονότα- θετική απόκλιση από την αύξηση των εσόδων από τους μισθωτούς λόγω της μείωσης της ανεργίας, όπως </w:t>
      </w:r>
      <w:proofErr w:type="spellStart"/>
      <w:r>
        <w:rPr>
          <w:rFonts w:eastAsia="Times New Roman" w:cs="Times New Roman"/>
          <w:szCs w:val="24"/>
        </w:rPr>
        <w:t>π</w:t>
      </w:r>
      <w:r>
        <w:rPr>
          <w:rFonts w:eastAsia="Times New Roman" w:cs="Times New Roman"/>
          <w:szCs w:val="24"/>
        </w:rPr>
        <w:t>ροείπα</w:t>
      </w:r>
      <w:proofErr w:type="spellEnd"/>
      <w:r>
        <w:rPr>
          <w:rFonts w:eastAsia="Times New Roman" w:cs="Times New Roman"/>
          <w:szCs w:val="24"/>
        </w:rPr>
        <w:t xml:space="preserve"> και 200 εκατομμύρια θετική απόκλιση από τις ρυθμίσεις των οφειλών και την πάταξη της εισφοροδιαφυγής. Αυτό είναι το πρώτο κομμάτι. </w:t>
      </w:r>
    </w:p>
    <w:p w14:paraId="6EF7256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δεύτερο κομμάτι είναι η μείωση της συνταξιοδοτικής δαπάνης. Γρήγορα να υπογραμμίσω -για να μην βιαστούν κάποιοι να</w:t>
      </w:r>
      <w:r>
        <w:rPr>
          <w:rFonts w:eastAsia="Times New Roman" w:cs="Times New Roman"/>
          <w:szCs w:val="24"/>
        </w:rPr>
        <w:t xml:space="preserve"> πουν ότι αυτή η μείωση της συνταξιοδοτικής δαπάνης είναι ουσιαστικά συντάξεις που δεν δίνονται, είναι μία έμμεση παύση πληρωμών, όπως άκουσα, κ.λπ., να λένε- ότι η μείωση </w:t>
      </w:r>
      <w:r>
        <w:rPr>
          <w:rFonts w:eastAsia="Times New Roman" w:cs="Times New Roman"/>
          <w:szCs w:val="24"/>
        </w:rPr>
        <w:lastRenderedPageBreak/>
        <w:t xml:space="preserve">της συνταξιοδοτικής δαπάνης, που οδηγεί, όπως βλέπετε, σε αυτό το </w:t>
      </w:r>
      <w:proofErr w:type="spellStart"/>
      <w:r>
        <w:rPr>
          <w:rFonts w:eastAsia="Times New Roman" w:cs="Times New Roman"/>
          <w:szCs w:val="24"/>
        </w:rPr>
        <w:t>υπερπλεόνασμα</w:t>
      </w:r>
      <w:proofErr w:type="spellEnd"/>
      <w:r>
        <w:rPr>
          <w:rFonts w:eastAsia="Times New Roman" w:cs="Times New Roman"/>
          <w:szCs w:val="24"/>
        </w:rPr>
        <w:t>, είν</w:t>
      </w:r>
      <w:r>
        <w:rPr>
          <w:rFonts w:eastAsia="Times New Roman" w:cs="Times New Roman"/>
          <w:szCs w:val="24"/>
        </w:rPr>
        <w:t>αι αποκλειστικά αποτέλεσμα μίας εντατικής δουλειάς εκκαθάρισης του μητρώου των εκκρεμών αιτήσεων συνταξιοδότησης.</w:t>
      </w:r>
    </w:p>
    <w:p w14:paraId="6EF72561" w14:textId="77777777" w:rsidR="00E92729" w:rsidRDefault="0044197E">
      <w:pPr>
        <w:spacing w:line="600" w:lineRule="auto"/>
        <w:ind w:firstLine="720"/>
        <w:contextualSpacing/>
        <w:jc w:val="both"/>
        <w:rPr>
          <w:rFonts w:eastAsia="Times New Roman"/>
          <w:szCs w:val="24"/>
        </w:rPr>
      </w:pPr>
      <w:r>
        <w:rPr>
          <w:rFonts w:eastAsia="Times New Roman"/>
          <w:szCs w:val="24"/>
        </w:rPr>
        <w:t>Κάναμε μία εντατική δουλειά μέσα στον Ενιαίο Φορέα Κοινωνικής Ασφάλισης για να δούμε τι πραγματικά είναι αυτό που φαίνεται ως εκκρεμείς συντάξ</w:t>
      </w:r>
      <w:r>
        <w:rPr>
          <w:rFonts w:eastAsia="Times New Roman"/>
          <w:szCs w:val="24"/>
        </w:rPr>
        <w:t xml:space="preserve">εις και πολλές από αυτές αποδεικνυόταν ότι δεν ήταν εκκρεμείς συντάξεις. Αυτή η εκκαθάριση του μητρώου των εκκρεμοτήτων, σε συνδυασμό με τη γρηγορότερη απονομή των συντάξεων που οδηγεί σε χαμηλότερο κόστος αναδρομικών, είναι αυτό που βοήθησε ώστε τελικά η </w:t>
      </w:r>
      <w:r>
        <w:rPr>
          <w:rFonts w:eastAsia="Times New Roman"/>
          <w:szCs w:val="24"/>
        </w:rPr>
        <w:t xml:space="preserve">συνταξιοδοτική δαπάνη να αναθεωρηθεί προς τα κάτω και να μας δώσει αυτό το </w:t>
      </w:r>
      <w:proofErr w:type="spellStart"/>
      <w:r>
        <w:rPr>
          <w:rFonts w:eastAsia="Times New Roman"/>
          <w:szCs w:val="24"/>
        </w:rPr>
        <w:t>υπερπλεόνασμα</w:t>
      </w:r>
      <w:proofErr w:type="spellEnd"/>
      <w:r>
        <w:rPr>
          <w:rFonts w:eastAsia="Times New Roman"/>
          <w:szCs w:val="24"/>
        </w:rPr>
        <w:t xml:space="preserve">, για τη διανομή του οποίου σήμερα συζητούμε. </w:t>
      </w:r>
    </w:p>
    <w:p w14:paraId="6EF72562"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Επομένως, αυτή η εικόνα του </w:t>
      </w:r>
      <w:r>
        <w:rPr>
          <w:rFonts w:eastAsia="Times New Roman"/>
          <w:szCs w:val="24"/>
        </w:rPr>
        <w:t>προϋπολογισμού</w:t>
      </w:r>
      <w:r>
        <w:rPr>
          <w:rFonts w:eastAsia="Times New Roman"/>
          <w:szCs w:val="24"/>
        </w:rPr>
        <w:t>, η αύξηση των εσόδων από τη μείωση της ανεργίας και την πάταξη της αδήλωτης ερ</w:t>
      </w:r>
      <w:r>
        <w:rPr>
          <w:rFonts w:eastAsia="Times New Roman"/>
          <w:szCs w:val="24"/>
        </w:rPr>
        <w:t xml:space="preserve">γασίας και η μείωση της συνταξιοδοτικής δαπάνης από το γεγονός ότι θέσαμε τάξη στο σύστημα των συντάξεων, των εκκρεμών συνταξιοδοτικών παροχών, οδηγεί στο αποτέλεσμα του </w:t>
      </w:r>
      <w:proofErr w:type="spellStart"/>
      <w:r>
        <w:rPr>
          <w:rFonts w:eastAsia="Times New Roman"/>
          <w:szCs w:val="24"/>
        </w:rPr>
        <w:t>υπερπλεονάσματος</w:t>
      </w:r>
      <w:proofErr w:type="spellEnd"/>
      <w:r>
        <w:rPr>
          <w:rFonts w:eastAsia="Times New Roman"/>
          <w:szCs w:val="24"/>
        </w:rPr>
        <w:t xml:space="preserve"> που σήμερα συζητάμε. </w:t>
      </w:r>
    </w:p>
    <w:p w14:paraId="6EF72563"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Να διευκρινίσω κάτι για όσους δεν είναι καλόπισ</w:t>
      </w:r>
      <w:r>
        <w:rPr>
          <w:rFonts w:eastAsia="Times New Roman"/>
          <w:szCs w:val="24"/>
        </w:rPr>
        <w:t>τοι, ενδεχομένως, ή όσους μπορεί να αμφισβητούν αυτό που λέω, σχετικά με τη μείωση της συνταξιοδοτικής δαπάνης. Εάν η μείωση της συνταξιοδοτικής δαπάνης δεν οφειλόταν σε αυτή τη</w:t>
      </w:r>
      <w:r>
        <w:rPr>
          <w:rFonts w:eastAsia="Times New Roman"/>
          <w:szCs w:val="24"/>
        </w:rPr>
        <w:t>ν</w:t>
      </w:r>
      <w:r>
        <w:rPr>
          <w:rFonts w:eastAsia="Times New Roman"/>
          <w:szCs w:val="24"/>
        </w:rPr>
        <w:t xml:space="preserve"> εκκαθάριση που σας λέω, αλλά ήταν ζήτημα μη πληρωμής συντάξεων, τότε δεν θα μπορούσε παρά να φαίνεται στον </w:t>
      </w:r>
      <w:r>
        <w:rPr>
          <w:rFonts w:eastAsia="Times New Roman"/>
          <w:szCs w:val="24"/>
        </w:rPr>
        <w:t xml:space="preserve">προϋπολογισμό </w:t>
      </w:r>
      <w:r>
        <w:rPr>
          <w:rFonts w:eastAsia="Times New Roman"/>
          <w:szCs w:val="24"/>
        </w:rPr>
        <w:t xml:space="preserve">του 2018. Θα κουβαλιόταν αυτό το δημοσιονομικό βάρος το 2018. Αν έπρεπε να τα πληρώσεις και δεν τα πλήρωσες θα φαινόταν στον </w:t>
      </w:r>
      <w:r>
        <w:rPr>
          <w:rFonts w:eastAsia="Times New Roman"/>
          <w:szCs w:val="24"/>
        </w:rPr>
        <w:t>προϋπολογ</w:t>
      </w:r>
      <w:r>
        <w:rPr>
          <w:rFonts w:eastAsia="Times New Roman"/>
          <w:szCs w:val="24"/>
        </w:rPr>
        <w:t xml:space="preserve">ισμό </w:t>
      </w:r>
      <w:r>
        <w:rPr>
          <w:rFonts w:eastAsia="Times New Roman"/>
          <w:szCs w:val="24"/>
        </w:rPr>
        <w:t>του 2018. Δεν συμβαίνει αυτό. Πρόκειται για μία καθαρή περίπτωση εκκαθάρισης ενός μητρώου που δεν είχε εκκαθαριστεί εδώ και πολλά χρόνια και επιβάρυνε τη συνταξιοδοτική δαπάνη της χώρας, με πολύ άσχημες συνέπειες σε σχέση με την εικόνα του κόστους του</w:t>
      </w:r>
      <w:r>
        <w:rPr>
          <w:rFonts w:eastAsia="Times New Roman"/>
          <w:szCs w:val="24"/>
        </w:rPr>
        <w:t xml:space="preserve">ς ασφαλιστικού μας συστήματος. </w:t>
      </w:r>
    </w:p>
    <w:p w14:paraId="6EF72564"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Παράλληλα με αυτά, η οικειοθελής αποκάλυψη εισοδημάτων, η πάταξη του λαθρεμπορίου και οπωσδήποτε η </w:t>
      </w:r>
      <w:proofErr w:type="spellStart"/>
      <w:r>
        <w:rPr>
          <w:rFonts w:eastAsia="Times New Roman"/>
          <w:szCs w:val="24"/>
        </w:rPr>
        <w:t>στοχευμένη</w:t>
      </w:r>
      <w:proofErr w:type="spellEnd"/>
      <w:r>
        <w:rPr>
          <w:rFonts w:eastAsia="Times New Roman"/>
          <w:szCs w:val="24"/>
        </w:rPr>
        <w:t xml:space="preserve"> δράση αυτής της Κυβέρνησης για τη μείωση της αδήλωτης και της υποδηλωμένης εργασίας, έχουν οδηγήσει σε αυτή την αύ</w:t>
      </w:r>
      <w:r>
        <w:rPr>
          <w:rFonts w:eastAsia="Times New Roman"/>
          <w:szCs w:val="24"/>
        </w:rPr>
        <w:t xml:space="preserve">ξηση των εσόδων που μας επιτρέπει σήμερα τη διανομή του </w:t>
      </w:r>
      <w:proofErr w:type="spellStart"/>
      <w:r>
        <w:rPr>
          <w:rFonts w:eastAsia="Times New Roman"/>
          <w:szCs w:val="24"/>
        </w:rPr>
        <w:t>υ</w:t>
      </w:r>
      <w:r>
        <w:rPr>
          <w:rFonts w:eastAsia="Times New Roman"/>
          <w:szCs w:val="24"/>
        </w:rPr>
        <w:lastRenderedPageBreak/>
        <w:t>περπλεονάσματος</w:t>
      </w:r>
      <w:proofErr w:type="spellEnd"/>
      <w:r>
        <w:rPr>
          <w:rFonts w:eastAsia="Times New Roman"/>
          <w:szCs w:val="24"/>
        </w:rPr>
        <w:t>. Κα</w:t>
      </w:r>
      <w:r>
        <w:rPr>
          <w:rFonts w:eastAsia="Times New Roman"/>
          <w:szCs w:val="24"/>
        </w:rPr>
        <w:t>μ</w:t>
      </w:r>
      <w:r>
        <w:rPr>
          <w:rFonts w:eastAsia="Times New Roman"/>
          <w:szCs w:val="24"/>
        </w:rPr>
        <w:t xml:space="preserve">μία άλλη συζήτηση περί εξαντλητικής </w:t>
      </w:r>
      <w:proofErr w:type="spellStart"/>
      <w:r>
        <w:rPr>
          <w:rFonts w:eastAsia="Times New Roman"/>
          <w:szCs w:val="24"/>
        </w:rPr>
        <w:t>εισφοροδότησης</w:t>
      </w:r>
      <w:proofErr w:type="spellEnd"/>
      <w:r>
        <w:rPr>
          <w:rFonts w:eastAsia="Times New Roman"/>
          <w:szCs w:val="24"/>
        </w:rPr>
        <w:t xml:space="preserve"> δεν χωρά σε νούμερα τα οποία είναι αναρτημένα, όπως </w:t>
      </w:r>
      <w:proofErr w:type="spellStart"/>
      <w:r>
        <w:rPr>
          <w:rFonts w:eastAsia="Times New Roman"/>
          <w:szCs w:val="24"/>
        </w:rPr>
        <w:t>προείπα</w:t>
      </w:r>
      <w:proofErr w:type="spellEnd"/>
      <w:r>
        <w:rPr>
          <w:rFonts w:eastAsia="Times New Roman"/>
          <w:szCs w:val="24"/>
        </w:rPr>
        <w:t xml:space="preserve">, στο προσχέδιο του </w:t>
      </w:r>
      <w:r>
        <w:rPr>
          <w:rFonts w:eastAsia="Times New Roman"/>
          <w:szCs w:val="24"/>
        </w:rPr>
        <w:t>προϋπολογισμού</w:t>
      </w:r>
      <w:r>
        <w:rPr>
          <w:rFonts w:eastAsia="Times New Roman"/>
          <w:szCs w:val="24"/>
        </w:rPr>
        <w:t xml:space="preserve">. </w:t>
      </w:r>
    </w:p>
    <w:p w14:paraId="6EF72565" w14:textId="77777777" w:rsidR="00E92729" w:rsidRDefault="0044197E">
      <w:pPr>
        <w:spacing w:line="600" w:lineRule="auto"/>
        <w:ind w:firstLine="720"/>
        <w:contextualSpacing/>
        <w:jc w:val="both"/>
        <w:rPr>
          <w:rFonts w:eastAsia="Times New Roman"/>
          <w:szCs w:val="24"/>
        </w:rPr>
      </w:pPr>
      <w:r>
        <w:rPr>
          <w:rFonts w:eastAsia="Times New Roman"/>
          <w:szCs w:val="24"/>
        </w:rPr>
        <w:t>Υπάρχει, όμως, και κάτι άλλο που</w:t>
      </w:r>
      <w:r>
        <w:rPr>
          <w:rFonts w:eastAsia="Times New Roman"/>
          <w:szCs w:val="24"/>
        </w:rPr>
        <w:t xml:space="preserve"> θα πρέπει να το συζητήσουμε, γιατί άκουσα με πάρα πολλή προσοχή τον κ. Βενιζέλο. Η </w:t>
      </w:r>
      <w:proofErr w:type="spellStart"/>
      <w:r>
        <w:rPr>
          <w:rFonts w:eastAsia="Times New Roman"/>
          <w:szCs w:val="24"/>
        </w:rPr>
        <w:t>υπεραπόδοση</w:t>
      </w:r>
      <w:proofErr w:type="spellEnd"/>
      <w:r>
        <w:rPr>
          <w:rFonts w:eastAsia="Times New Roman"/>
          <w:szCs w:val="24"/>
        </w:rPr>
        <w:t xml:space="preserve"> συναρτάται ευθέως –και νομίζω ότι είναι λογικό αυτό που λέω, δεν είναι ζήτημα κάποιας διαφορετικής πολιτικής θεώρησης- και με τα χαμηλότερα πρωτογενή πλεονάσματ</w:t>
      </w:r>
      <w:r>
        <w:rPr>
          <w:rFonts w:eastAsia="Times New Roman"/>
          <w:szCs w:val="24"/>
        </w:rPr>
        <w:t xml:space="preserve">α τα οποία διαπραγματεύτηκε και συμφώνησε αυτή η Κυβέρνηση, 0,5% για το 2016 και 1,75% για το 2017. </w:t>
      </w:r>
    </w:p>
    <w:p w14:paraId="6EF72566" w14:textId="77777777" w:rsidR="00E92729" w:rsidRDefault="0044197E">
      <w:pPr>
        <w:spacing w:line="600" w:lineRule="auto"/>
        <w:ind w:firstLine="720"/>
        <w:contextualSpacing/>
        <w:jc w:val="both"/>
        <w:rPr>
          <w:rFonts w:eastAsia="Times New Roman"/>
          <w:szCs w:val="24"/>
        </w:rPr>
      </w:pPr>
      <w:r>
        <w:rPr>
          <w:rFonts w:eastAsia="Times New Roman"/>
          <w:szCs w:val="24"/>
        </w:rPr>
        <w:t>Μου κάνει ιδιαίτερη εντύπωση να ακούω τον κ. Βενιζέλο για περισσότερα από δέκα λεπτά να μιλά για την «</w:t>
      </w:r>
      <w:proofErr w:type="spellStart"/>
      <w:r>
        <w:rPr>
          <w:rFonts w:eastAsia="Times New Roman"/>
          <w:szCs w:val="24"/>
        </w:rPr>
        <w:t>υφεσιακή</w:t>
      </w:r>
      <w:proofErr w:type="spellEnd"/>
      <w:r>
        <w:rPr>
          <w:rFonts w:eastAsia="Times New Roman"/>
          <w:szCs w:val="24"/>
        </w:rPr>
        <w:t xml:space="preserve"> σύλληψη» των πρωτογενών πλεονασμάτων, για «τ</w:t>
      </w:r>
      <w:r>
        <w:rPr>
          <w:rFonts w:eastAsia="Times New Roman"/>
          <w:szCs w:val="24"/>
        </w:rPr>
        <w:t xml:space="preserve">α τεράστια» πρωτογενή πλεονάσματα στα οποία έχει συμφωνήσει αυτή η Κυβέρνηση και στα οποία δεσμεύει τη χώρα σε μία </w:t>
      </w:r>
      <w:proofErr w:type="spellStart"/>
      <w:r>
        <w:rPr>
          <w:rFonts w:eastAsia="Times New Roman"/>
          <w:szCs w:val="24"/>
        </w:rPr>
        <w:t>υφεσιακή</w:t>
      </w:r>
      <w:proofErr w:type="spellEnd"/>
      <w:r>
        <w:rPr>
          <w:rFonts w:eastAsia="Times New Roman"/>
          <w:szCs w:val="24"/>
        </w:rPr>
        <w:t xml:space="preserve"> διαδρομή, διαρκώς». Το 2011, με υπογραφή του κ. Βενιζέλου, στο Μεσοπρόθεσμο του 2012-2015, στην </w:t>
      </w:r>
      <w:r>
        <w:rPr>
          <w:rFonts w:eastAsia="Times New Roman"/>
          <w:szCs w:val="24"/>
        </w:rPr>
        <w:t>αιτιολογική έκθεση</w:t>
      </w:r>
      <w:r>
        <w:rPr>
          <w:rFonts w:eastAsia="Times New Roman"/>
          <w:szCs w:val="24"/>
        </w:rPr>
        <w:t>, διαβάζω επί λέξε</w:t>
      </w:r>
      <w:r>
        <w:rPr>
          <w:rFonts w:eastAsia="Times New Roman"/>
          <w:szCs w:val="24"/>
        </w:rPr>
        <w:t xml:space="preserve">ι: «Η Κυβέρνηση στοχεύει στη δημιουργία, από το 2014 και μετά, πρωτογενών πλεονασμάτων της τάξης του 6% του ΑΕΠ». </w:t>
      </w:r>
    </w:p>
    <w:p w14:paraId="6EF72567"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 xml:space="preserve">Αυτά περί των «υψηλών πρωτογενών πλεονασμάτων» στα οποία έχει συμφωνήσει αυτή η Κυβέρνηση. </w:t>
      </w:r>
    </w:p>
    <w:p w14:paraId="6EF72568" w14:textId="77777777" w:rsidR="00E92729" w:rsidRDefault="0044197E">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w:t>
      </w:r>
      <w:r>
        <w:rPr>
          <w:rFonts w:eastAsia="Times New Roman"/>
          <w:szCs w:val="24"/>
        </w:rPr>
        <w:t>ων ΑΝΕΛ)</w:t>
      </w:r>
    </w:p>
    <w:p w14:paraId="6EF72569" w14:textId="77777777" w:rsidR="00E92729" w:rsidRDefault="0044197E">
      <w:pPr>
        <w:spacing w:line="600" w:lineRule="auto"/>
        <w:ind w:firstLine="720"/>
        <w:contextualSpacing/>
        <w:jc w:val="both"/>
        <w:rPr>
          <w:rFonts w:eastAsia="Times New Roman"/>
          <w:szCs w:val="24"/>
        </w:rPr>
      </w:pPr>
      <w:r>
        <w:rPr>
          <w:rFonts w:eastAsia="Times New Roman"/>
          <w:szCs w:val="24"/>
        </w:rPr>
        <w:t>Δεύτερο Πρόγραμμα Δημοσιονομικής Προσαρμογής. Τι τελικά υπέγραψαν οι κ</w:t>
      </w:r>
      <w:r>
        <w:rPr>
          <w:rFonts w:eastAsia="Times New Roman"/>
          <w:szCs w:val="24"/>
        </w:rPr>
        <w:t>ύριοι</w:t>
      </w:r>
      <w:r>
        <w:rPr>
          <w:rFonts w:eastAsia="Times New Roman"/>
          <w:szCs w:val="24"/>
        </w:rPr>
        <w:t xml:space="preserve"> Σαμαράς και Βενιζέλος; Υπέγραψαν πρωτογενές πλεόνασμα 4,5% για το 2016 και πρωτογενές πλεόνασμα 4,2% για το 2017. Υπενθυμίζω ότι αυτή η Κυβέρνηση υπέγραψε -και έφερε το απ</w:t>
      </w:r>
      <w:r>
        <w:rPr>
          <w:rFonts w:eastAsia="Times New Roman"/>
          <w:szCs w:val="24"/>
        </w:rPr>
        <w:t>οτέλεσμα που υπέγραψε, σε αντίθεση με αυτούς που δεσμεύονταν και ποτέ δεν μπορούσαν να φέρουν τα αποτελέσματα για τα οποία δεσμεύονταν- 0,5% για το 2016 και 1,75% για το 2017. Οι αφαιρέσεις προφανείς για το ποια είναι τα υψηλά πρωτογενή πλεονάσματα και πού</w:t>
      </w:r>
      <w:r>
        <w:rPr>
          <w:rFonts w:eastAsia="Times New Roman"/>
          <w:szCs w:val="24"/>
        </w:rPr>
        <w:t xml:space="preserve"> είναι η σύλληψη η </w:t>
      </w:r>
      <w:proofErr w:type="spellStart"/>
      <w:r>
        <w:rPr>
          <w:rFonts w:eastAsia="Times New Roman"/>
          <w:szCs w:val="24"/>
        </w:rPr>
        <w:t>υφεσιακή</w:t>
      </w:r>
      <w:proofErr w:type="spellEnd"/>
      <w:r>
        <w:rPr>
          <w:rFonts w:eastAsia="Times New Roman"/>
          <w:szCs w:val="24"/>
        </w:rPr>
        <w:t xml:space="preserve"> σε όλη αυτή την ιστορία. </w:t>
      </w:r>
    </w:p>
    <w:p w14:paraId="6EF7256A" w14:textId="77777777" w:rsidR="00E92729" w:rsidRDefault="0044197E">
      <w:pPr>
        <w:spacing w:line="600" w:lineRule="auto"/>
        <w:ind w:firstLine="720"/>
        <w:contextualSpacing/>
        <w:jc w:val="both"/>
        <w:rPr>
          <w:rFonts w:eastAsia="Times New Roman"/>
          <w:szCs w:val="24"/>
        </w:rPr>
      </w:pPr>
      <w:r>
        <w:rPr>
          <w:rFonts w:eastAsia="Times New Roman"/>
          <w:szCs w:val="24"/>
        </w:rPr>
        <w:t>Είναι προφανές ότι χωρίς την αλλαγή των στόχων που κέρδισε αυτή η Κυβέρνηση και υπέγραψε και πολύ πιο βίαιη δημοσιονομική προσαρμογή θα είχαμε και δεν θα υπήρχε κα</w:t>
      </w:r>
      <w:r>
        <w:rPr>
          <w:rFonts w:eastAsia="Times New Roman"/>
          <w:szCs w:val="24"/>
        </w:rPr>
        <w:t>μ</w:t>
      </w:r>
      <w:r>
        <w:rPr>
          <w:rFonts w:eastAsia="Times New Roman"/>
          <w:szCs w:val="24"/>
        </w:rPr>
        <w:t>μία δυνατότητα να συζητάμε αυτή τη στι</w:t>
      </w:r>
      <w:r>
        <w:rPr>
          <w:rFonts w:eastAsia="Times New Roman"/>
          <w:szCs w:val="24"/>
        </w:rPr>
        <w:t xml:space="preserve">γμή για </w:t>
      </w:r>
      <w:proofErr w:type="spellStart"/>
      <w:r>
        <w:rPr>
          <w:rFonts w:eastAsia="Times New Roman"/>
          <w:szCs w:val="24"/>
        </w:rPr>
        <w:t>υπεραπόδοση</w:t>
      </w:r>
      <w:proofErr w:type="spellEnd"/>
      <w:r>
        <w:rPr>
          <w:rFonts w:eastAsia="Times New Roman"/>
          <w:szCs w:val="24"/>
        </w:rPr>
        <w:t xml:space="preserve"> και κοινωνικό μέρισμα. </w:t>
      </w:r>
    </w:p>
    <w:p w14:paraId="6EF7256B"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 xml:space="preserve">Να </w:t>
      </w:r>
      <w:r>
        <w:rPr>
          <w:rFonts w:eastAsia="Times New Roman"/>
          <w:szCs w:val="24"/>
        </w:rPr>
        <w:t>περάσω</w:t>
      </w:r>
      <w:r>
        <w:rPr>
          <w:rFonts w:eastAsia="Times New Roman"/>
          <w:szCs w:val="24"/>
        </w:rPr>
        <w:t xml:space="preserve">, όμως και </w:t>
      </w:r>
      <w:r>
        <w:rPr>
          <w:rFonts w:eastAsia="Times New Roman"/>
          <w:szCs w:val="24"/>
        </w:rPr>
        <w:t xml:space="preserve">σε </w:t>
      </w:r>
      <w:r>
        <w:rPr>
          <w:rFonts w:eastAsia="Times New Roman"/>
          <w:szCs w:val="24"/>
        </w:rPr>
        <w:t xml:space="preserve">κάτι άλλο που είπε ο κ. Βενιζέλος και δεν γίνεται να το αφήνουμε έτσι. Λέει ότι προσερχόμαστε στη συζήτηση για την έξοδο από το πρόγραμμα της επιτροπείας χωρίς κανένα επιχείρημα, γιατί δεν </w:t>
      </w:r>
      <w:r>
        <w:rPr>
          <w:rFonts w:eastAsia="Times New Roman"/>
          <w:szCs w:val="24"/>
        </w:rPr>
        <w:t xml:space="preserve">έχουμε επενδύσει, δεν έχουμε φροντίσει να δημιουργηθεί μια αποταμίευση. </w:t>
      </w:r>
    </w:p>
    <w:p w14:paraId="6EF7256C"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Δεν υπάρχει μεγαλύτερη ανακρίβεια απ’ αυτήν. Το </w:t>
      </w:r>
      <w:proofErr w:type="spellStart"/>
      <w:r>
        <w:rPr>
          <w:rFonts w:eastAsia="Times New Roman"/>
          <w:szCs w:val="24"/>
        </w:rPr>
        <w:t>υπερπλεόνασμα</w:t>
      </w:r>
      <w:proofErr w:type="spellEnd"/>
      <w:r>
        <w:rPr>
          <w:rFonts w:eastAsia="Times New Roman"/>
          <w:szCs w:val="24"/>
        </w:rPr>
        <w:t xml:space="preserve"> και το πλεόνασμα για το οποίο αυτή τη στιγμή συζητάμε διανέμεται μετά τη διασφάλιση ενός αποθεματικού μαξιλαριού, το οποί</w:t>
      </w:r>
      <w:r>
        <w:rPr>
          <w:rFonts w:eastAsia="Times New Roman"/>
          <w:szCs w:val="24"/>
        </w:rPr>
        <w:t xml:space="preserve">ο επίσης φαίνεται στο προσχέδιο του </w:t>
      </w:r>
      <w:r>
        <w:rPr>
          <w:rFonts w:eastAsia="Times New Roman"/>
          <w:szCs w:val="24"/>
        </w:rPr>
        <w:t xml:space="preserve">προϋπολογισμού </w:t>
      </w:r>
      <w:r>
        <w:rPr>
          <w:rFonts w:eastAsia="Times New Roman"/>
          <w:szCs w:val="24"/>
        </w:rPr>
        <w:t>που υπάρχει στην Βουλή.</w:t>
      </w:r>
    </w:p>
    <w:p w14:paraId="6EF7256D"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Ακριβώς λόγω της διαμόρφωσης αυτού του αποθεματικού, το οποίο θα το δείτε και στην απόφαση του </w:t>
      </w:r>
      <w:proofErr w:type="spellStart"/>
      <w:r>
        <w:rPr>
          <w:rFonts w:eastAsia="Times New Roman"/>
          <w:szCs w:val="24"/>
          <w:lang w:val="en-US"/>
        </w:rPr>
        <w:t>E</w:t>
      </w:r>
      <w:r>
        <w:rPr>
          <w:rFonts w:eastAsia="Times New Roman"/>
          <w:szCs w:val="24"/>
          <w:lang w:val="en-US"/>
        </w:rPr>
        <w:t>urogroup</w:t>
      </w:r>
      <w:proofErr w:type="spellEnd"/>
      <w:r>
        <w:rPr>
          <w:rFonts w:eastAsia="Times New Roman"/>
          <w:szCs w:val="24"/>
        </w:rPr>
        <w:t xml:space="preserve"> τον Ιούνιο του 2017 -φαίνεται και στο προσχέδιο του προϋπολογισμού σε σχέση </w:t>
      </w:r>
      <w:r>
        <w:rPr>
          <w:rFonts w:eastAsia="Times New Roman"/>
          <w:szCs w:val="24"/>
        </w:rPr>
        <w:t>με το 2018- μας δίνεται η δυνατότητα πλέον –και νομίζω ότι φαίνεται και από τα χείλη των Ευρωπαίων εταίρων και των υπόλοιπων εμπλεκομένων στο πρόγραμμα- να συζητάμε με πίστη για μια καθαρή έξοδο από το πρόγραμμα τον Αύγουστο του 2018.</w:t>
      </w:r>
    </w:p>
    <w:p w14:paraId="6EF7256E"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Σας είπα ότι ένα σημαντικό μέρος της αύξησης των εσόδων προέρχεται από τη μείωση της ανεργίας και την πάταξη της </w:t>
      </w:r>
      <w:r>
        <w:rPr>
          <w:rFonts w:eastAsia="Times New Roman"/>
          <w:szCs w:val="24"/>
        </w:rPr>
        <w:lastRenderedPageBreak/>
        <w:t xml:space="preserve">αδήλωτης εργασίας. Δεν μπορώ να μην αναφερθώ σε αυτά που είπε ο κ. </w:t>
      </w:r>
      <w:proofErr w:type="spellStart"/>
      <w:r>
        <w:rPr>
          <w:rFonts w:eastAsia="Times New Roman"/>
          <w:szCs w:val="24"/>
        </w:rPr>
        <w:t>Βρούτσης</w:t>
      </w:r>
      <w:proofErr w:type="spellEnd"/>
      <w:r>
        <w:rPr>
          <w:rFonts w:eastAsia="Times New Roman"/>
          <w:szCs w:val="24"/>
        </w:rPr>
        <w:t xml:space="preserve"> στη διάρκεια της συζήτησης στις </w:t>
      </w:r>
      <w:r>
        <w:rPr>
          <w:rFonts w:eastAsia="Times New Roman"/>
          <w:szCs w:val="24"/>
        </w:rPr>
        <w:t>επιτροπές</w:t>
      </w:r>
      <w:r>
        <w:rPr>
          <w:rFonts w:eastAsia="Times New Roman"/>
          <w:szCs w:val="24"/>
        </w:rPr>
        <w:t>. Είπε περίπου ότι εμείς δ</w:t>
      </w:r>
      <w:r>
        <w:rPr>
          <w:rFonts w:eastAsia="Times New Roman"/>
          <w:szCs w:val="24"/>
        </w:rPr>
        <w:t>εν κάνουμε τίποτα για την αδήλωτη και την υποδηλωμένη εργασία, ότι όλα αυτά τα είχε κάνει η προηγούμενη κυβέρνηση και εμείς τώρα απλώς παίρνουμε τους καρπούς από τη δική του προσπάθεια, διαβάζοντας για ακόμα μια φορά νούμερα και στοιχεία που τον βολεύουν.</w:t>
      </w:r>
    </w:p>
    <w:p w14:paraId="6EF7256F" w14:textId="77777777" w:rsidR="00E92729" w:rsidRDefault="0044197E">
      <w:pPr>
        <w:spacing w:line="600" w:lineRule="auto"/>
        <w:ind w:firstLine="720"/>
        <w:contextualSpacing/>
        <w:jc w:val="both"/>
        <w:rPr>
          <w:rFonts w:eastAsia="Times New Roman"/>
          <w:szCs w:val="24"/>
        </w:rPr>
      </w:pPr>
      <w:r>
        <w:rPr>
          <w:rFonts w:eastAsia="Times New Roman"/>
          <w:szCs w:val="24"/>
        </w:rPr>
        <w:t>Είπε ότι η αδήλωτη εργασία μειώθηκε επί των ημερών του από το 40% στο 13%. Εάν θέλουμε να μιλάμε σοβαρά με ποσοστά, νομίζω ότι πρέπει να κοιτάμε τα ποσοστά κάθε χρονιάς, δηλαδή πόσο ήταν η αδήλωτη εργασία τη μία χρονιά και πόσο την άλλη, και όχι να συγκρίν</w:t>
      </w:r>
      <w:r>
        <w:rPr>
          <w:rFonts w:eastAsia="Times New Roman"/>
          <w:szCs w:val="24"/>
        </w:rPr>
        <w:t xml:space="preserve">ουμε μεταξύ τους μήνες. Το 2013 η αδήλωτη εργασία ήταν στο 31%. Το 2014 ήταν στο 19,1%. Άρα, η σωστή διατύπωση είναι ότι διαλύσατε την αγορά εργασίας. Η αδήλωτη εργασία ξεπέρασε το 30% και μετά αρχίσατε να την συμμαζεύετε και την καταλήξατε κοντά στο 20%. </w:t>
      </w:r>
    </w:p>
    <w:p w14:paraId="6EF72570"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Πού την έχουμε φέρει εμείς αυτήν την στιγμή; Στο τέλος του 2016 το ποσοστό είναι στο 13%. Μέσα σε δύο χρόνια, λοιπόν, καταφέραμε αυτήν την πτώση, από το 20% στο 13%. Τα στοιχεία του 2017 δεν έχουν ακόμη ανακοινωθεί, γιατί δεν έχει </w:t>
      </w:r>
      <w:r>
        <w:rPr>
          <w:rFonts w:eastAsia="Times New Roman"/>
          <w:szCs w:val="24"/>
        </w:rPr>
        <w:lastRenderedPageBreak/>
        <w:t>κλείσει το 2017. Μόλις κ</w:t>
      </w:r>
      <w:r>
        <w:rPr>
          <w:rFonts w:eastAsia="Times New Roman"/>
          <w:szCs w:val="24"/>
        </w:rPr>
        <w:t>λείσει, θα δούμε και τα στοιχεία του 2017. Έχουμε, όμως, στα χέρια μας τα αποτελέσματα των πιλοτικών ελέγχων που για πρώτη φορά διεξήχθησαν στην Αττική με τα μεικτά Σώματα όπως- σας έχω πει πολλές φορές- το Σώμα Επιθεώρησης Εργασίας, το Σώμα Δίωξης Οικονομ</w:t>
      </w:r>
      <w:r>
        <w:rPr>
          <w:rFonts w:eastAsia="Times New Roman"/>
          <w:szCs w:val="24"/>
        </w:rPr>
        <w:t>ικού Εγκλήματος, την Οικονομική Αστυνομία και τα Ελεγκτικά Όργανα του ΕΦΚΑ, τα οποία αυτή τη στιγμή μας δείχνουν ότι το άθροισμα και της μερικώς αδήλωτης και της πλήρως αδήλωτης εργασίας είναι στο 10% πια.</w:t>
      </w:r>
    </w:p>
    <w:p w14:paraId="6EF72571" w14:textId="77777777" w:rsidR="00E92729" w:rsidRDefault="0044197E">
      <w:pPr>
        <w:spacing w:line="600" w:lineRule="auto"/>
        <w:ind w:firstLine="720"/>
        <w:contextualSpacing/>
        <w:jc w:val="both"/>
        <w:rPr>
          <w:rFonts w:eastAsia="Times New Roman"/>
          <w:szCs w:val="24"/>
        </w:rPr>
      </w:pPr>
      <w:r>
        <w:rPr>
          <w:rFonts w:eastAsia="Times New Roman"/>
          <w:szCs w:val="24"/>
        </w:rPr>
        <w:t>Νομίζω ότι είναι, αν μη τι άλλο, προκλητικό από έν</w:t>
      </w:r>
      <w:r>
        <w:rPr>
          <w:rFonts w:eastAsia="Times New Roman"/>
          <w:szCs w:val="24"/>
        </w:rPr>
        <w:t xml:space="preserve">αν Υπουργό επί των ημερών του οποίου το Σώμα Επιθεώρησης Εργασίας έχασε διακόσιες εννιά οργανικές θέσεις, κατήργησε ο κ. </w:t>
      </w:r>
      <w:proofErr w:type="spellStart"/>
      <w:r>
        <w:rPr>
          <w:rFonts w:eastAsia="Times New Roman"/>
          <w:szCs w:val="24"/>
        </w:rPr>
        <w:t>Β</w:t>
      </w:r>
      <w:r>
        <w:rPr>
          <w:rFonts w:eastAsia="Times New Roman"/>
          <w:szCs w:val="24"/>
        </w:rPr>
        <w:t>ρ</w:t>
      </w:r>
      <w:r>
        <w:rPr>
          <w:rFonts w:eastAsia="Times New Roman"/>
          <w:szCs w:val="24"/>
        </w:rPr>
        <w:t>ούτσης</w:t>
      </w:r>
      <w:proofErr w:type="spellEnd"/>
      <w:r>
        <w:rPr>
          <w:rFonts w:eastAsia="Times New Roman"/>
          <w:szCs w:val="24"/>
        </w:rPr>
        <w:t xml:space="preserve"> διακόσιες εννιά οργανικές θέσεις στο Σώμα Επιθεώρησης Εργασίας -σε μια πρόσφατη συζήτησή μας για έναν νόμο στη Βουλή είπε ότι </w:t>
      </w:r>
      <w:r>
        <w:rPr>
          <w:rFonts w:eastAsia="Times New Roman"/>
          <w:szCs w:val="24"/>
        </w:rPr>
        <w:t xml:space="preserve">δεν θυμάται πως συνέβη αυτό- κατήργησε το Τμήμα Νομικής Στήριξης και το Τμήμα Πληροφοριακών Συστημάτων του Σώματος Επιθεώρησης Εργασίας -πείτε μου μια ευρωπαϊκή χώρα στην οποία ελεγκτικός μηχανισμός να δουλεύει χωρίς Τμήμα Νομικής Στήριξης- να μας κουνάει </w:t>
      </w:r>
      <w:r>
        <w:rPr>
          <w:rFonts w:eastAsia="Times New Roman"/>
          <w:szCs w:val="24"/>
        </w:rPr>
        <w:t xml:space="preserve">αυτήν τη στιγμή </w:t>
      </w:r>
      <w:r>
        <w:rPr>
          <w:rFonts w:eastAsia="Times New Roman"/>
          <w:szCs w:val="24"/>
        </w:rPr>
        <w:lastRenderedPageBreak/>
        <w:t xml:space="preserve">το δάχτυλο για το τι κάνουμε σχετικά με τους ελέγχους στην αγορά εργασίας. </w:t>
      </w:r>
    </w:p>
    <w:p w14:paraId="6EF72572" w14:textId="77777777" w:rsidR="00E92729" w:rsidRDefault="0044197E">
      <w:pPr>
        <w:spacing w:line="600" w:lineRule="auto"/>
        <w:ind w:firstLine="720"/>
        <w:contextualSpacing/>
        <w:jc w:val="both"/>
        <w:rPr>
          <w:rFonts w:eastAsia="Times New Roman"/>
          <w:szCs w:val="24"/>
        </w:rPr>
      </w:pPr>
      <w:r>
        <w:rPr>
          <w:rFonts w:eastAsia="Times New Roman"/>
          <w:szCs w:val="24"/>
        </w:rPr>
        <w:t>Με τους ελέγχους στην αγορά εργασίας κάνουμε αυτό που οφείλουμε απέναντι στους εργαζόμενους. Και νομίζω ότι το βιώνουν στην καθημερινότητά τους. Και νομίζω, επίσης,</w:t>
      </w:r>
      <w:r>
        <w:rPr>
          <w:rFonts w:eastAsia="Times New Roman"/>
          <w:szCs w:val="24"/>
        </w:rPr>
        <w:t xml:space="preserve"> ότι τα πρόστιμα στους μεγάλους εργοδότες αυτό αποδεικνύουν και όχι ότι οι εργοδότες αποφάσισαν με την Κυβέρνηση του ΣΥΡΙΖΑ να είναι ασυνεπείς, ενώ πριν ήταν ιδιαιτέρως συνεπείς.</w:t>
      </w:r>
    </w:p>
    <w:p w14:paraId="6EF72573" w14:textId="77777777" w:rsidR="00E92729" w:rsidRDefault="0044197E">
      <w:pPr>
        <w:spacing w:line="600" w:lineRule="auto"/>
        <w:ind w:firstLine="720"/>
        <w:contextualSpacing/>
        <w:jc w:val="both"/>
        <w:rPr>
          <w:rFonts w:eastAsia="Times New Roman"/>
          <w:szCs w:val="24"/>
        </w:rPr>
      </w:pPr>
      <w:r>
        <w:rPr>
          <w:rFonts w:eastAsia="Times New Roman"/>
          <w:szCs w:val="24"/>
        </w:rPr>
        <w:t>Να πω δυο πράγματα για το κοινωνικό μέρισμα. Έγινε μία κριτική –μιλάω τώρα γι</w:t>
      </w:r>
      <w:r>
        <w:rPr>
          <w:rFonts w:eastAsia="Times New Roman"/>
          <w:szCs w:val="24"/>
        </w:rPr>
        <w:t>α τα 720 εκατομμύρια που θα διανεμηθούν στις ευάλωτες κοινωνικά ομάδες- ότι η νομοθετική διάταξη που έχετε μπροστά σας είναι εξαιρετικά αόριστη και δεν προσδιορίζει ούτε τα εισοδηματικά, ούτε τα περιουσιακά κ.λπ. κριτήρια με τα οποία θα δοθεί αυτό το επίδο</w:t>
      </w:r>
      <w:r>
        <w:rPr>
          <w:rFonts w:eastAsia="Times New Roman"/>
          <w:szCs w:val="24"/>
        </w:rPr>
        <w:t>μα.</w:t>
      </w:r>
    </w:p>
    <w:p w14:paraId="6EF72574"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Από συνταγματικής άποψης, δεν εκτιμώ ότι είναι αόριστη. Θα μπορούσαμε ίσως να επιχειρηματολογήσουμε, αλλά ίσως και να μην έχει σημασία. Διότι, είναι σαφής η οριοθέτηση και θα εκδιδόταν </w:t>
      </w:r>
      <w:r>
        <w:rPr>
          <w:rFonts w:eastAsia="Times New Roman"/>
          <w:szCs w:val="24"/>
        </w:rPr>
        <w:t xml:space="preserve">κοινή υπουργική απόφαση </w:t>
      </w:r>
      <w:r>
        <w:rPr>
          <w:rFonts w:eastAsia="Times New Roman"/>
          <w:szCs w:val="24"/>
        </w:rPr>
        <w:t>που θα όριζε τα κριτήρια.</w:t>
      </w:r>
    </w:p>
    <w:p w14:paraId="6EF7257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Παρ’ όλα αυτά, επ</w:t>
      </w:r>
      <w:r>
        <w:rPr>
          <w:rFonts w:eastAsia="Times New Roman" w:cs="Times New Roman"/>
          <w:szCs w:val="24"/>
        </w:rPr>
        <w:t xml:space="preserve">ειδή ακούμε την κριτική που γίνεται και θέλουμε να είμαστε συνεπείς, καταθέτουμε νομοτεχνική βελτίωση στη διάταξη, η οποία περιλαμβάνει τα κριτήρια καταβολής του επιδόματος, τα ανώτατα εισοδηματικά κριτήρια, τα περιουσιακά κριτήρια και για την ακίνητη και </w:t>
      </w:r>
      <w:r>
        <w:rPr>
          <w:rFonts w:eastAsia="Times New Roman" w:cs="Times New Roman"/>
          <w:szCs w:val="24"/>
        </w:rPr>
        <w:t>για την κινητή περιουσία και τα τεκμήρια και το κριτήριο της διαμονής, το οποίο δεν είχε οριστεί στη διάταξη.</w:t>
      </w:r>
    </w:p>
    <w:p w14:paraId="6EF7257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Υπουργός </w:t>
      </w:r>
      <w:r>
        <w:rPr>
          <w:rFonts w:eastAsia="Times New Roman" w:cs="Times New Roman"/>
          <w:szCs w:val="24"/>
        </w:rPr>
        <w:t xml:space="preserve">κ. </w:t>
      </w:r>
      <w:r>
        <w:rPr>
          <w:rFonts w:eastAsia="Times New Roman" w:cs="Times New Roman"/>
          <w:szCs w:val="24"/>
        </w:rPr>
        <w:t>Έ</w:t>
      </w:r>
      <w:r>
        <w:rPr>
          <w:rFonts w:eastAsia="Times New Roman" w:cs="Times New Roman"/>
          <w:szCs w:val="24"/>
        </w:rPr>
        <w:t>φη</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w:t>
      </w:r>
    </w:p>
    <w:p w14:paraId="6EF72577" w14:textId="77777777" w:rsidR="00E92729" w:rsidRDefault="0044197E">
      <w:pPr>
        <w:contextualSpacing/>
        <w:jc w:val="center"/>
        <w:rPr>
          <w:rFonts w:eastAsia="Times New Roman" w:cs="Times New Roman"/>
          <w:color w:val="FF0000"/>
          <w:szCs w:val="24"/>
        </w:rPr>
      </w:pPr>
      <w:r w:rsidRPr="00D4553C">
        <w:rPr>
          <w:rFonts w:eastAsia="Times New Roman" w:cs="Times New Roman"/>
          <w:color w:val="FF0000"/>
          <w:szCs w:val="24"/>
        </w:rPr>
        <w:t>(ΑΛΛΑΓΗ ΣΕΛ</w:t>
      </w:r>
      <w:r w:rsidRPr="00D4553C">
        <w:rPr>
          <w:rFonts w:eastAsia="Times New Roman" w:cs="Times New Roman"/>
          <w:color w:val="FF0000"/>
          <w:szCs w:val="24"/>
        </w:rPr>
        <w:t>ΙΔΑΣ)</w:t>
      </w:r>
    </w:p>
    <w:p w14:paraId="6EF72578" w14:textId="77777777" w:rsidR="00E92729" w:rsidRDefault="0044197E">
      <w:pPr>
        <w:contextualSpacing/>
        <w:jc w:val="center"/>
        <w:rPr>
          <w:rFonts w:eastAsia="Times New Roman" w:cs="Times New Roman"/>
          <w:color w:val="FF0000"/>
          <w:szCs w:val="24"/>
        </w:rPr>
      </w:pPr>
      <w:r w:rsidRPr="00D4553C">
        <w:rPr>
          <w:rFonts w:eastAsia="Times New Roman" w:cs="Times New Roman"/>
          <w:color w:val="FF0000"/>
          <w:szCs w:val="24"/>
        </w:rPr>
        <w:t>(</w:t>
      </w:r>
      <w:r w:rsidRPr="00D4553C">
        <w:rPr>
          <w:rFonts w:eastAsia="Times New Roman" w:cs="Times New Roman"/>
          <w:color w:val="FF0000"/>
          <w:szCs w:val="24"/>
        </w:rPr>
        <w:t xml:space="preserve">ΝΑ ΜΠΟΥΝ ΟΙ </w:t>
      </w:r>
      <w:r w:rsidRPr="00D4553C">
        <w:rPr>
          <w:rFonts w:eastAsia="Times New Roman" w:cs="Times New Roman"/>
          <w:color w:val="FF0000"/>
          <w:szCs w:val="24"/>
        </w:rPr>
        <w:t>ΣΕΛΙΔΕΣ 201-203)</w:t>
      </w:r>
    </w:p>
    <w:p w14:paraId="6EF72579" w14:textId="77777777" w:rsidR="00E92729" w:rsidRDefault="0044197E">
      <w:pPr>
        <w:contextualSpacing/>
        <w:jc w:val="center"/>
        <w:rPr>
          <w:rFonts w:eastAsia="Times New Roman" w:cs="Times New Roman"/>
          <w:color w:val="FF0000"/>
          <w:szCs w:val="24"/>
        </w:rPr>
      </w:pPr>
      <w:r w:rsidRPr="00D4553C">
        <w:rPr>
          <w:rFonts w:eastAsia="Times New Roman" w:cs="Times New Roman"/>
          <w:color w:val="FF0000"/>
          <w:szCs w:val="24"/>
        </w:rPr>
        <w:t>(ΑΛΛΑΓΗ ΣΕΛΙΔΑΣ)</w:t>
      </w:r>
    </w:p>
    <w:p w14:paraId="6EF7257A" w14:textId="77777777" w:rsidR="00E92729" w:rsidRDefault="00E92729">
      <w:pPr>
        <w:contextualSpacing/>
        <w:rPr>
          <w:rFonts w:eastAsia="Times New Roman" w:cs="Times New Roman"/>
          <w:szCs w:val="24"/>
        </w:rPr>
      </w:pPr>
    </w:p>
    <w:p w14:paraId="6EF7257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Υπουργέ, ολοκληρώστε.</w:t>
      </w:r>
    </w:p>
    <w:p w14:paraId="6EF7257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και Κοινωνικής Αλληλεγγύης):</w:t>
      </w:r>
      <w:r>
        <w:rPr>
          <w:rFonts w:eastAsia="Times New Roman" w:cs="Times New Roman"/>
          <w:szCs w:val="24"/>
        </w:rPr>
        <w:t xml:space="preserve"> Εντελώς ενδεικτικά να αναφέρω ότι για τετραμε</w:t>
      </w:r>
      <w:r>
        <w:rPr>
          <w:rFonts w:eastAsia="Times New Roman" w:cs="Times New Roman"/>
          <w:szCs w:val="24"/>
        </w:rPr>
        <w:t xml:space="preserve">λή οικογένεια το ανώτατο εισοδηματικό όριο ανέρχεται </w:t>
      </w:r>
      <w:r>
        <w:rPr>
          <w:rFonts w:eastAsia="Times New Roman" w:cs="Times New Roman"/>
          <w:szCs w:val="24"/>
        </w:rPr>
        <w:t xml:space="preserve">στις </w:t>
      </w:r>
      <w:r>
        <w:rPr>
          <w:rFonts w:eastAsia="Times New Roman" w:cs="Times New Roman"/>
          <w:szCs w:val="24"/>
        </w:rPr>
        <w:t xml:space="preserve">18.000 ευρώ και για μεγαλύτερες οικογένειες φτάνει και </w:t>
      </w:r>
      <w:r>
        <w:rPr>
          <w:rFonts w:eastAsia="Times New Roman" w:cs="Times New Roman"/>
          <w:szCs w:val="24"/>
        </w:rPr>
        <w:t xml:space="preserve">τις </w:t>
      </w:r>
      <w:r>
        <w:rPr>
          <w:rFonts w:eastAsia="Times New Roman" w:cs="Times New Roman"/>
          <w:szCs w:val="24"/>
        </w:rPr>
        <w:t xml:space="preserve">27.000 ευρώ. Ένα ζευγάρι με εισόδημα από 9.000 ευρώ έως 13.500 ευρώ θα λάβει 375 ευρώ. Ζευγάρι </w:t>
      </w:r>
      <w:r>
        <w:rPr>
          <w:rFonts w:eastAsia="Times New Roman" w:cs="Times New Roman"/>
          <w:szCs w:val="24"/>
        </w:rPr>
        <w:lastRenderedPageBreak/>
        <w:t>με ένα παιδί και εισόδημα από 5.250 ευρώ έως</w:t>
      </w:r>
      <w:r>
        <w:rPr>
          <w:rFonts w:eastAsia="Times New Roman" w:cs="Times New Roman"/>
          <w:szCs w:val="24"/>
        </w:rPr>
        <w:t xml:space="preserve"> 10.500 ευρώ θα λάβει 612 ευρώ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Μπορείτε να τα δείτε αναλυτικά και στη νομοτεχνική βελτίωση που κατατέθηκε.</w:t>
      </w:r>
    </w:p>
    <w:p w14:paraId="6EF7257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Όμως, και η αποδεκτή κριτική έχει τα όριά της. Η κριτική που έγινε ήταν ότι η νομοθετική διάταξη είναι εντελώς αόριστη και ο κ. </w:t>
      </w:r>
      <w:proofErr w:type="spellStart"/>
      <w:r>
        <w:rPr>
          <w:rFonts w:eastAsia="Times New Roman" w:cs="Times New Roman"/>
          <w:szCs w:val="24"/>
        </w:rPr>
        <w:t>Δένδιας</w:t>
      </w:r>
      <w:proofErr w:type="spellEnd"/>
      <w:r>
        <w:rPr>
          <w:rFonts w:eastAsia="Times New Roman" w:cs="Times New Roman"/>
          <w:szCs w:val="24"/>
        </w:rPr>
        <w:t xml:space="preserve"> φώναζε</w:t>
      </w:r>
      <w:r>
        <w:rPr>
          <w:rFonts w:eastAsia="Times New Roman" w:cs="Times New Roman"/>
          <w:szCs w:val="24"/>
        </w:rPr>
        <w:t xml:space="preserve"> ότι αυτό το πράγμα που κάνουμε είναι απαράδεκτο, γιατί δεν επιτρέπουμε στο Σώμα να βλέπει τι νομοθετεί. Το 2014 όταν δώσατε το μέρισμα, η νομοθετική διάταξη είχε ως εξής: «Διατίθεται ποσό 450 εκατομμυρίων ευρώ από το πλεόνασμα σε πολίτες με χαμηλό οικογεν</w:t>
      </w:r>
      <w:r>
        <w:rPr>
          <w:rFonts w:eastAsia="Times New Roman" w:cs="Times New Roman"/>
          <w:szCs w:val="24"/>
        </w:rPr>
        <w:t xml:space="preserve">ειακό και ετήσιο εισόδημα στη βάση εισοδηματικών και περιουσιακών κριτηρίων που θα καθοριστούν με </w:t>
      </w:r>
      <w:r>
        <w:rPr>
          <w:rFonts w:eastAsia="Times New Roman" w:cs="Times New Roman"/>
          <w:szCs w:val="24"/>
        </w:rPr>
        <w:t xml:space="preserve">κοινή υπουργική </w:t>
      </w:r>
      <w:r>
        <w:rPr>
          <w:rFonts w:eastAsia="Times New Roman" w:cs="Times New Roman"/>
          <w:szCs w:val="24"/>
        </w:rPr>
        <w:t>απόφαση</w:t>
      </w:r>
      <w:r>
        <w:rPr>
          <w:rFonts w:eastAsia="Times New Roman" w:cs="Times New Roman"/>
          <w:szCs w:val="24"/>
        </w:rPr>
        <w:t>». Αυτή ήταν η διάταξη που φέρατε το 2014.</w:t>
      </w:r>
    </w:p>
    <w:p w14:paraId="6EF7257E"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EF7257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επειδή θέλουμε να </w:t>
      </w:r>
      <w:r>
        <w:rPr>
          <w:rFonts w:eastAsia="Times New Roman" w:cs="Times New Roman"/>
          <w:szCs w:val="24"/>
        </w:rPr>
        <w:t>ακούμε την κοινοβουλευτική κριτική, κάνουμε τη νομοτεχνική βελτίωση που θέλετε για να είμαστε συγκεκριμένοι.</w:t>
      </w:r>
    </w:p>
    <w:p w14:paraId="6EF7258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επιστροφή των εισφορών υγείας στους συνταξιούχους, γιατί και εδώ ακούστηκαν πάρα πολλά, με τον </w:t>
      </w:r>
      <w:r>
        <w:rPr>
          <w:rFonts w:eastAsia="Times New Roman" w:cs="Times New Roman"/>
          <w:szCs w:val="24"/>
        </w:rPr>
        <w:lastRenderedPageBreak/>
        <w:t>ν.4024/2011 ορίστηκε η παρακράτηση τ</w:t>
      </w:r>
      <w:r>
        <w:rPr>
          <w:rFonts w:eastAsia="Times New Roman" w:cs="Times New Roman"/>
          <w:szCs w:val="24"/>
        </w:rPr>
        <w:t xml:space="preserve">ων εισφορών υγείας στους συνταξιούχους στη βάση όχι των πραγματικά καταβαλλόμενων ποσών, των πραγματικών ποσών που ελάμβαναν για τη σύνταξή τους, αλλά στη βάση πλασματικών ποσών, δηλαδή ποσών που θα ίσχυαν αν δεν είχαν μεσολαβήσει οι </w:t>
      </w:r>
      <w:proofErr w:type="spellStart"/>
      <w:r>
        <w:rPr>
          <w:rFonts w:eastAsia="Times New Roman" w:cs="Times New Roman"/>
          <w:szCs w:val="24"/>
        </w:rPr>
        <w:t>μνημονιακές</w:t>
      </w:r>
      <w:proofErr w:type="spellEnd"/>
      <w:r>
        <w:rPr>
          <w:rFonts w:eastAsia="Times New Roman" w:cs="Times New Roman"/>
          <w:szCs w:val="24"/>
        </w:rPr>
        <w:t xml:space="preserve"> περικοπές.</w:t>
      </w:r>
      <w:r>
        <w:rPr>
          <w:rFonts w:eastAsia="Times New Roman" w:cs="Times New Roman"/>
          <w:szCs w:val="24"/>
        </w:rPr>
        <w:t xml:space="preserve"> Αυτό άρχισε να ισχύει από τον Νοέμβριο του 2011. Με τον νόμο του 2016 διορθώσαμε αυτήν την αδικία και είπαμε ότι πλέον η παρακράτηση θα γίνεται στα πραγματικά καταβαλλόμενα ποσά των συντάξεων. Άρα, από τον Ιούνιο του 2016 και μετά η παρακράτηση γίνεται επ</w:t>
      </w:r>
      <w:r>
        <w:rPr>
          <w:rFonts w:eastAsia="Times New Roman" w:cs="Times New Roman"/>
          <w:szCs w:val="24"/>
        </w:rPr>
        <w:t>ί του ποσού που θα πρέπει να γίνεται.</w:t>
      </w:r>
    </w:p>
    <w:p w14:paraId="6EF7258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ερχόμαστε και λέμε ότι η αδικία μπορεί να διορθώθηκε, αλλά επειδή </w:t>
      </w:r>
      <w:proofErr w:type="spellStart"/>
      <w:r>
        <w:rPr>
          <w:rFonts w:eastAsia="Times New Roman" w:cs="Times New Roman"/>
          <w:szCs w:val="24"/>
        </w:rPr>
        <w:t>χρωστώνται</w:t>
      </w:r>
      <w:proofErr w:type="spellEnd"/>
      <w:r>
        <w:rPr>
          <w:rFonts w:eastAsia="Times New Roman" w:cs="Times New Roman"/>
          <w:szCs w:val="24"/>
        </w:rPr>
        <w:t xml:space="preserve"> χρήματα στους συνταξιούχους για εκείνη την περίοδο, από τον Νοέμβριο του 2011 έως τον Ιούνιο του 2016, επιστρέφουμε τα ποσά αυτά στους</w:t>
      </w:r>
      <w:r>
        <w:rPr>
          <w:rFonts w:eastAsia="Times New Roman" w:cs="Times New Roman"/>
          <w:szCs w:val="24"/>
        </w:rPr>
        <w:t xml:space="preserve"> συνταξιούχους. Κα</w:t>
      </w:r>
      <w:r>
        <w:rPr>
          <w:rFonts w:eastAsia="Times New Roman" w:cs="Times New Roman"/>
          <w:szCs w:val="24"/>
        </w:rPr>
        <w:t>μ</w:t>
      </w:r>
      <w:r>
        <w:rPr>
          <w:rFonts w:eastAsia="Times New Roman" w:cs="Times New Roman"/>
          <w:szCs w:val="24"/>
        </w:rPr>
        <w:t xml:space="preserve">μία δικαστική απόφαση δεν έχει εκδοθεί για αυτό. Είναι πολιτική η απόφαση αυτής της Κυβέρνησης να διορθώσει την αδικία από το </w:t>
      </w:r>
      <w:proofErr w:type="spellStart"/>
      <w:r>
        <w:rPr>
          <w:rFonts w:eastAsia="Times New Roman" w:cs="Times New Roman"/>
          <w:szCs w:val="24"/>
        </w:rPr>
        <w:t>υπερπλεόνασμα</w:t>
      </w:r>
      <w:proofErr w:type="spellEnd"/>
      <w:r>
        <w:rPr>
          <w:rFonts w:eastAsia="Times New Roman" w:cs="Times New Roman"/>
          <w:szCs w:val="24"/>
        </w:rPr>
        <w:t xml:space="preserve"> που έχει. Καθαρά πολιτική απόφαση διόρθωσης μιας αδικίας που οι προηγούμενες κυβερνήσεις προκάλεσ</w:t>
      </w:r>
      <w:r>
        <w:rPr>
          <w:rFonts w:eastAsia="Times New Roman" w:cs="Times New Roman"/>
          <w:szCs w:val="24"/>
        </w:rPr>
        <w:t>αν.</w:t>
      </w:r>
    </w:p>
    <w:p w14:paraId="6EF72582"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6EF7258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Υπάρχει γνωμοδότηση του Συνηγόρου του Πολίτη που λέει ότι θα έπρεπε να επιστραφούν τα ποσά αυτά -η γνωμοδότηση είχε βγει το 2013- την οποία η προηγούμενη κυβέρνηση δεν θεώρησε ότι πρέπει να σεβα</w:t>
      </w:r>
      <w:r>
        <w:rPr>
          <w:rFonts w:eastAsia="Times New Roman" w:cs="Times New Roman"/>
          <w:szCs w:val="24"/>
        </w:rPr>
        <w:t>στεί.</w:t>
      </w:r>
    </w:p>
    <w:p w14:paraId="6EF7258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Εμείς, λοιπόν, αποκαθιστούμε αυτήν την αδικία και επιστρέφουμε τα ποσά στη βάση μιας πολιτικής απόφασης που λάβαμε.</w:t>
      </w:r>
    </w:p>
    <w:p w14:paraId="6EF7258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Κλείνοντας, το είπε και ο Υπουργός Οικονομικών θα το επαναλάβω και εγώ: Η Κυβέρνηση αυτή υλοποιεί ένα ασφυκτικό πρόγραμμα δημοσιονομικ</w:t>
      </w:r>
      <w:r>
        <w:rPr>
          <w:rFonts w:eastAsia="Times New Roman" w:cs="Times New Roman"/>
          <w:szCs w:val="24"/>
        </w:rPr>
        <w:t xml:space="preserve">ής προσαρμογής. Δεν ωραιοποιούμε τις καταστάσεις, δεν μιλάμε για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Είμαστε σε ένα πρόγραμμα πολύ αυστηρής δημοσιονομικής εποπτείας. </w:t>
      </w:r>
    </w:p>
    <w:p w14:paraId="6EF72586"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EF7258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Έχουμε δύο στόχους. Ο πρώτος στόχος είναι να μπορέσουμε να βγάλουμε τη χώρα…</w:t>
      </w:r>
    </w:p>
    <w:p w14:paraId="6EF7258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Πρόεδρε, γίνεται θόρυβος.</w:t>
      </w:r>
    </w:p>
    <w:p w14:paraId="6EF7258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Ισχυρίζεται ο κ. Μπούρας ότι υπάρχει δικαστική απόφαση.</w:t>
      </w:r>
    </w:p>
    <w:p w14:paraId="6EF7258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 </w:t>
      </w:r>
      <w:r>
        <w:rPr>
          <w:rFonts w:eastAsia="Times New Roman" w:cs="Times New Roman"/>
          <w:szCs w:val="24"/>
        </w:rPr>
        <w:t>τη βρείτε φέρτε την εδώ να την κοινοποιήσουμε και στους Βουλευτές.</w:t>
      </w:r>
    </w:p>
    <w:p w14:paraId="6EF7258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Ψάχνω να δω. Ρωτώ μήπως κ</w:t>
      </w:r>
      <w:r>
        <w:rPr>
          <w:rFonts w:eastAsia="Times New Roman" w:cs="Times New Roman"/>
          <w:szCs w:val="24"/>
        </w:rPr>
        <w:t>άνω λάθος.</w:t>
      </w:r>
    </w:p>
    <w:p w14:paraId="6EF7258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Συγγνώμη, κυρία Υπουργέ. Συνεχίστε, αλλά πρέπει να ολοκληρώσετε, γιατί έχετε ξεφύγει από τον χρόνο κατά πολύ.</w:t>
      </w:r>
    </w:p>
    <w:p w14:paraId="6EF7258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και Κοινωνικής Αλληλεγγύης):</w:t>
      </w:r>
      <w:r>
        <w:rPr>
          <w:rFonts w:eastAsia="Times New Roman" w:cs="Times New Roman"/>
          <w:szCs w:val="24"/>
        </w:rPr>
        <w:t xml:space="preserve"> Η Κυβέ</w:t>
      </w:r>
      <w:r>
        <w:rPr>
          <w:rFonts w:eastAsia="Times New Roman" w:cs="Times New Roman"/>
          <w:szCs w:val="24"/>
        </w:rPr>
        <w:t>ρνηση υλοποιεί ένα αυστηρό πρόγραμμα δημοσιονομικής προσαρμογής με δύο στόχους: Πρώτον, να βγάλει τη χώρα από το πρόγραμμα της επιτροπείας τον Αύγουστο του 2018 και αυτήν τη στιγμή είμαστε περισσότερο κοντά από ποτέ, νομίζω, από την έξοδο αυτή. Και η χρονι</w:t>
      </w:r>
      <w:r>
        <w:rPr>
          <w:rFonts w:eastAsia="Times New Roman" w:cs="Times New Roman"/>
          <w:szCs w:val="24"/>
        </w:rPr>
        <w:t>κή διαδρομή είναι πια σύντομη, αλλά και οι προϋποθέσεις είναι τέτοιες που μας επιτρέπουν αυτήν τη σχετική αισιοδοξία.</w:t>
      </w:r>
    </w:p>
    <w:p w14:paraId="6EF7258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Όμως, ο δεύτερος στόχος είναι να διαμορφώσουμε τις προϋποθέσεις, ώστε η ανάπτυξη που θα γνωρίσουμε, να μην εί</w:t>
      </w:r>
      <w:r>
        <w:rPr>
          <w:rFonts w:eastAsia="Times New Roman" w:cs="Times New Roman"/>
          <w:szCs w:val="24"/>
        </w:rPr>
        <w:lastRenderedPageBreak/>
        <w:t>ναι αυτή που μας οδήγησε στην</w:t>
      </w:r>
      <w:r>
        <w:rPr>
          <w:rFonts w:eastAsia="Times New Roman" w:cs="Times New Roman"/>
          <w:szCs w:val="24"/>
        </w:rPr>
        <w:t xml:space="preserve"> κρίση. Αυτό κάνουμε στα αναπτυξιακά συνέδρια που βρισκόμαστε και που για πρώτη φορά η τοπική κοινωνία συνομιλεί με την Κυβέρνηση και θέτει τους όρους υπό τους οποίους θα μπορούσε αυτή η ανάπτυξη να είναι διαφορετική και τα οφέλη που παράγονται να διανέμον</w:t>
      </w:r>
      <w:r>
        <w:rPr>
          <w:rFonts w:eastAsia="Times New Roman" w:cs="Times New Roman"/>
          <w:szCs w:val="24"/>
        </w:rPr>
        <w:t xml:space="preserve">ται σε αυτούς που την παράγουν. </w:t>
      </w:r>
    </w:p>
    <w:p w14:paraId="6EF7258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συνέβη και στο </w:t>
      </w:r>
      <w:proofErr w:type="spellStart"/>
      <w:r>
        <w:rPr>
          <w:rFonts w:eastAsia="Times New Roman" w:cs="Times New Roman"/>
          <w:szCs w:val="24"/>
        </w:rPr>
        <w:t>Γκέτεμποργκ</w:t>
      </w:r>
      <w:proofErr w:type="spellEnd"/>
      <w:r>
        <w:rPr>
          <w:rFonts w:eastAsia="Times New Roman" w:cs="Times New Roman"/>
          <w:szCs w:val="24"/>
        </w:rPr>
        <w:t>, στη Σύνοδο Κορυφής που έγινε, που πολλοί φρόντισαν να κοροϊδέψουν. Όμως, η αξία της είναι πολύ μεγάλη, διότι εκεί για πρώτη φορά και ο Πρωθυπουργός της χώρας έθεσε πιεστικά και στους</w:t>
      </w:r>
      <w:r>
        <w:rPr>
          <w:rFonts w:eastAsia="Times New Roman" w:cs="Times New Roman"/>
          <w:szCs w:val="24"/>
        </w:rPr>
        <w:t xml:space="preserve"> ηγέτες των υπόλοιπων κρατών την ανάγκη να υπάρχουν σαφείς και </w:t>
      </w:r>
      <w:proofErr w:type="spellStart"/>
      <w:r>
        <w:rPr>
          <w:rFonts w:eastAsia="Times New Roman" w:cs="Times New Roman"/>
          <w:szCs w:val="24"/>
        </w:rPr>
        <w:t>ποσοτικοποιημένες</w:t>
      </w:r>
      <w:proofErr w:type="spellEnd"/>
      <w:r>
        <w:rPr>
          <w:rFonts w:eastAsia="Times New Roman" w:cs="Times New Roman"/>
          <w:szCs w:val="24"/>
        </w:rPr>
        <w:t xml:space="preserve"> δεσμεύσεις σε σχέση με τους κοινωνικούς στόχους που θα πρέπει επιτέλους αυτή η Ευρώπη να αρχίσει να υλοποιεί.</w:t>
      </w:r>
    </w:p>
    <w:p w14:paraId="6EF7259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Έχουμε πει ότι θα εξαντλούμε κάθε δυνατότητα, παρά τις δύσκολες σ</w:t>
      </w:r>
      <w:r>
        <w:rPr>
          <w:rFonts w:eastAsia="Times New Roman" w:cs="Times New Roman"/>
          <w:szCs w:val="24"/>
        </w:rPr>
        <w:t xml:space="preserve">υνθήκες και τα περιορισμένα εργαλεία που διαθέτουμε, κάθε περιθώριο, κάθε επίδοση της ελληνικής οικονομίας για να βελτιώνεται η ζωή και η καθημερινότητα των αδύναμων </w:t>
      </w:r>
      <w:r>
        <w:rPr>
          <w:rFonts w:eastAsia="Times New Roman" w:cs="Times New Roman"/>
          <w:szCs w:val="24"/>
        </w:rPr>
        <w:lastRenderedPageBreak/>
        <w:t>κοινωνικών στρωμάτων. Και νομίζω ότι αυτό, που κάνουμε σήμερα στη Βουλή, αποτελεί έμπρακτη</w:t>
      </w:r>
      <w:r>
        <w:rPr>
          <w:rFonts w:eastAsia="Times New Roman" w:cs="Times New Roman"/>
          <w:szCs w:val="24"/>
        </w:rPr>
        <w:t xml:space="preserve"> απόδειξη της δέσμευσής </w:t>
      </w:r>
      <w:r>
        <w:rPr>
          <w:rFonts w:eastAsia="Times New Roman" w:cs="Times New Roman"/>
          <w:szCs w:val="24"/>
        </w:rPr>
        <w:t>μας</w:t>
      </w:r>
    </w:p>
    <w:p w14:paraId="6EF7259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6EF72592"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EF7259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τώρα ο Κοινοβουλευτικός Εκπρόσωπος της Χρυσής Αυγής.</w:t>
      </w:r>
    </w:p>
    <w:p w14:paraId="6EF7259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Κύριε Παππά, έχετε τον μισό χρόνο,</w:t>
      </w:r>
      <w:r>
        <w:rPr>
          <w:rFonts w:eastAsia="Times New Roman" w:cs="Times New Roman"/>
          <w:szCs w:val="24"/>
        </w:rPr>
        <w:t xml:space="preserve"> πέντε λεπτά.</w:t>
      </w:r>
    </w:p>
    <w:p w14:paraId="6EF7259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Με την ανάλογη ανοχή.</w:t>
      </w:r>
    </w:p>
    <w:p w14:paraId="6EF7259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Βιάστηκε ο Πρόεδρός σας.</w:t>
      </w:r>
    </w:p>
    <w:p w14:paraId="6EF7259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Την περασμένη Πέμπτη ο αριστερός Πρωθυπουργός </w:t>
      </w:r>
      <w:r>
        <w:rPr>
          <w:rFonts w:eastAsia="Times New Roman" w:cs="Times New Roman"/>
          <w:szCs w:val="24"/>
        </w:rPr>
        <w:t xml:space="preserve">σαν </w:t>
      </w:r>
      <w:r>
        <w:rPr>
          <w:rFonts w:eastAsia="Times New Roman" w:cs="Times New Roman"/>
          <w:szCs w:val="24"/>
        </w:rPr>
        <w:t xml:space="preserve">ένας νέος Πόντιος Πιλάτος ένιψε τας χείρας του στα λασπόνερα της Μάνδρας. Κήρυξε απλά εθνικό πένθος, προκειμένου να αποποιηθεί των ευθυνών του, και έκανε μια δεκάλεπτη γυροβολιά, πήγε στα πέριξ -κυριολεκτικά στα πέριξ!- της Μάνδρας, χωρίς καν να μπει στην </w:t>
      </w:r>
      <w:r>
        <w:rPr>
          <w:rFonts w:eastAsia="Times New Roman" w:cs="Times New Roman"/>
          <w:szCs w:val="24"/>
        </w:rPr>
        <w:t xml:space="preserve">πόλη, ίσα-ίσα για τις </w:t>
      </w:r>
      <w:r>
        <w:rPr>
          <w:rFonts w:eastAsia="Times New Roman" w:cs="Times New Roman"/>
          <w:szCs w:val="24"/>
        </w:rPr>
        <w:lastRenderedPageBreak/>
        <w:t xml:space="preserve">φωτογραφίες, γύρισε την πλάτη του στα προβλήματα της </w:t>
      </w:r>
      <w:r>
        <w:rPr>
          <w:rFonts w:eastAsia="Times New Roman" w:cs="Times New Roman"/>
          <w:szCs w:val="24"/>
        </w:rPr>
        <w:t xml:space="preserve">δυτικής </w:t>
      </w:r>
      <w:r>
        <w:rPr>
          <w:rFonts w:eastAsia="Times New Roman" w:cs="Times New Roman"/>
          <w:szCs w:val="24"/>
        </w:rPr>
        <w:t xml:space="preserve">Αττικής και πήγε ταξιδάκι στη Σουηδία. </w:t>
      </w:r>
    </w:p>
    <w:p w14:paraId="6EF7259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θεομηνία αυτή -όπως ειπώθηκε θεομηνία- προμηνύει -και να το θυμόσαστε αυτό- το τέλος της </w:t>
      </w:r>
      <w:r>
        <w:rPr>
          <w:rFonts w:eastAsia="Times New Roman" w:cs="Times New Roman"/>
          <w:szCs w:val="24"/>
        </w:rPr>
        <w:t>συγκυβέρνησης</w:t>
      </w:r>
      <w:r>
        <w:rPr>
          <w:rFonts w:eastAsia="Times New Roman" w:cs="Times New Roman"/>
          <w:szCs w:val="24"/>
        </w:rPr>
        <w:t>. Εμείς, όπως τονίστηκε και π</w:t>
      </w:r>
      <w:r>
        <w:rPr>
          <w:rFonts w:eastAsia="Times New Roman" w:cs="Times New Roman"/>
          <w:szCs w:val="24"/>
        </w:rPr>
        <w:t xml:space="preserve">ριν, εμείς και μόνο εμείς, βρεθήκαμε εκεί από την πρώτη στιγμή. Εμείς οι Έλληνες </w:t>
      </w:r>
      <w:r>
        <w:rPr>
          <w:rFonts w:eastAsia="Times New Roman" w:cs="Times New Roman"/>
          <w:szCs w:val="24"/>
        </w:rPr>
        <w:t xml:space="preserve">εθνικιστές </w:t>
      </w:r>
      <w:r>
        <w:rPr>
          <w:rFonts w:eastAsia="Times New Roman" w:cs="Times New Roman"/>
          <w:szCs w:val="24"/>
        </w:rPr>
        <w:t xml:space="preserve">και ο Νίκος </w:t>
      </w:r>
      <w:proofErr w:type="spellStart"/>
      <w:r>
        <w:rPr>
          <w:rFonts w:eastAsia="Times New Roman" w:cs="Times New Roman"/>
          <w:szCs w:val="24"/>
        </w:rPr>
        <w:t>Μιχαλολιάκος</w:t>
      </w:r>
      <w:proofErr w:type="spellEnd"/>
      <w:r>
        <w:rPr>
          <w:rFonts w:eastAsia="Times New Roman" w:cs="Times New Roman"/>
          <w:szCs w:val="24"/>
        </w:rPr>
        <w:t xml:space="preserve">, ο οποίος τόλμησε αυτό που δεν τόλμησε κανείς άλλος πολιτικός Αρχηγός! Δεν τόλμησε κανείς από εσάς και από τους Αρχηγούς του </w:t>
      </w:r>
      <w:proofErr w:type="spellStart"/>
      <w:r>
        <w:rPr>
          <w:rFonts w:eastAsia="Times New Roman" w:cs="Times New Roman"/>
          <w:szCs w:val="24"/>
        </w:rPr>
        <w:t>μνημονιακού</w:t>
      </w:r>
      <w:proofErr w:type="spellEnd"/>
      <w:r>
        <w:rPr>
          <w:rFonts w:eastAsia="Times New Roman" w:cs="Times New Roman"/>
          <w:szCs w:val="24"/>
        </w:rPr>
        <w:t xml:space="preserve"> τό</w:t>
      </w:r>
      <w:r>
        <w:rPr>
          <w:rFonts w:eastAsia="Times New Roman" w:cs="Times New Roman"/>
          <w:szCs w:val="24"/>
        </w:rPr>
        <w:t xml:space="preserve">ξου να λερώσει τα λουστρίνια του στις λάσπες της εργατικής περιοχής της Μάνδρας. Σε εσάς όλους της </w:t>
      </w:r>
      <w:r>
        <w:rPr>
          <w:rFonts w:eastAsia="Times New Roman" w:cs="Times New Roman"/>
          <w:szCs w:val="24"/>
        </w:rPr>
        <w:t>συγκυβέρνησης</w:t>
      </w:r>
      <w:r>
        <w:rPr>
          <w:rFonts w:eastAsia="Times New Roman" w:cs="Times New Roman"/>
          <w:szCs w:val="24"/>
        </w:rPr>
        <w:t>, που μιλάτε για ακραία καιρικά φαινόμενα, θα σας πω πως δεν υπάρχουν ακραία καιρικά φαινόμενα, αλλά ακραίες εγκληματικές ευθύνες. Κάποιοι φταίν</w:t>
      </w:r>
      <w:r>
        <w:rPr>
          <w:rFonts w:eastAsia="Times New Roman" w:cs="Times New Roman"/>
          <w:szCs w:val="24"/>
        </w:rPr>
        <w:t>ε και κάποιοι πρέπει να πληρώσουν γι’ αυτό.</w:t>
      </w:r>
    </w:p>
    <w:p w14:paraId="6EF7259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Δεν αρκεί, κύριε Τσίπρα, το εθνικό πένθος. Ενδεχομένως, θα </w:t>
      </w:r>
      <w:proofErr w:type="spellStart"/>
      <w:r>
        <w:rPr>
          <w:rFonts w:eastAsia="Times New Roman" w:cs="Times New Roman"/>
          <w:szCs w:val="24"/>
        </w:rPr>
        <w:t>επέρχετο</w:t>
      </w:r>
      <w:proofErr w:type="spellEnd"/>
      <w:r>
        <w:rPr>
          <w:rFonts w:eastAsia="Times New Roman" w:cs="Times New Roman"/>
          <w:szCs w:val="24"/>
        </w:rPr>
        <w:t xml:space="preserve"> μια ισορροπία -χωρίς, βέβαια, αυτό να φέρνει πίσω τους πεσόντες, τους είκοσι νεκρούς- με ένα ειδικό δικαστήριο.</w:t>
      </w:r>
    </w:p>
    <w:p w14:paraId="6EF7259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Στο προκείμενο τώρα, στο σημεριν</w:t>
      </w:r>
      <w:r>
        <w:rPr>
          <w:rFonts w:eastAsia="Times New Roman" w:cs="Times New Roman"/>
          <w:szCs w:val="24"/>
        </w:rPr>
        <w:t xml:space="preserve">ό ρεσιτάλ αριστερής κοροϊδίας, το λεγόμενο «κοινωνικό μέρισμα». Κατ’ </w:t>
      </w:r>
      <w:r>
        <w:rPr>
          <w:rFonts w:eastAsia="Times New Roman" w:cs="Times New Roman"/>
          <w:szCs w:val="24"/>
        </w:rPr>
        <w:t>αρχάς</w:t>
      </w:r>
      <w:r>
        <w:rPr>
          <w:rFonts w:eastAsia="Times New Roman" w:cs="Times New Roman"/>
          <w:szCs w:val="24"/>
        </w:rPr>
        <w:t xml:space="preserve"> και ο όρος «κοινωνικό μέρισμα» είναι ατυχής και προκλητικός. </w:t>
      </w:r>
    </w:p>
    <w:p w14:paraId="6EF7259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Μέρισμα, κυρίες και κύριοι της </w:t>
      </w:r>
      <w:r>
        <w:rPr>
          <w:rFonts w:eastAsia="Times New Roman" w:cs="Times New Roman"/>
          <w:szCs w:val="24"/>
        </w:rPr>
        <w:t>συγκυβέρνησης</w:t>
      </w:r>
      <w:r>
        <w:rPr>
          <w:rFonts w:eastAsia="Times New Roman" w:cs="Times New Roman"/>
          <w:szCs w:val="24"/>
        </w:rPr>
        <w:t>, κύριε Πρωθυπουργέ, παίρνουν οι μέτοχοι εταιρειών που δεν διώκονται όταν ο</w:t>
      </w:r>
      <w:r>
        <w:rPr>
          <w:rFonts w:eastAsia="Times New Roman" w:cs="Times New Roman"/>
          <w:szCs w:val="24"/>
        </w:rPr>
        <w:t>ι διαχειριστές και οι διευθυντές των εταιρειών ρίχνουν την εταιρεία στην οικονομική καταστροφή.</w:t>
      </w:r>
    </w:p>
    <w:p w14:paraId="6EF7259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Όλοι εσείς -οι προηγούμενοι, αλλά και εσείς οι τωρινοί- διώκετε με κάθε τρόπο τους μετόχους αυτού του κράτους, δηλαδή τους πολίτες -τους διώκετε οικονομικά, νομ</w:t>
      </w:r>
      <w:r>
        <w:rPr>
          <w:rFonts w:eastAsia="Times New Roman" w:cs="Times New Roman"/>
          <w:szCs w:val="24"/>
        </w:rPr>
        <w:t>ικά και ηθικά- και αφήνετε στο απυρόβλητο όσους διαχειρίστηκαν και διεύθυναν την εταιρ</w:t>
      </w:r>
      <w:r>
        <w:rPr>
          <w:rFonts w:eastAsia="Times New Roman" w:cs="Times New Roman"/>
          <w:szCs w:val="24"/>
        </w:rPr>
        <w:t>ε</w:t>
      </w:r>
      <w:r>
        <w:rPr>
          <w:rFonts w:eastAsia="Times New Roman" w:cs="Times New Roman"/>
          <w:szCs w:val="24"/>
        </w:rPr>
        <w:t>ία, δηλαδή αυτό το κράτος που πτώχευσε.</w:t>
      </w:r>
    </w:p>
    <w:p w14:paraId="6EF7259D" w14:textId="77777777" w:rsidR="00E92729" w:rsidRDefault="0044197E">
      <w:pPr>
        <w:spacing w:line="600" w:lineRule="auto"/>
        <w:ind w:firstLine="720"/>
        <w:contextualSpacing/>
        <w:jc w:val="both"/>
        <w:rPr>
          <w:rFonts w:eastAsia="Times New Roman" w:cs="Times New Roman"/>
        </w:rPr>
      </w:pPr>
      <w:r>
        <w:rPr>
          <w:rFonts w:eastAsia="Times New Roman" w:cs="Times New Roman"/>
          <w:szCs w:val="24"/>
        </w:rPr>
        <w:t xml:space="preserve">Είπε ο κύριος </w:t>
      </w:r>
      <w:r>
        <w:rPr>
          <w:rFonts w:eastAsia="Times New Roman" w:cs="Times New Roman"/>
        </w:rPr>
        <w:t xml:space="preserve">Πρωθυπουργός ότι μετά τη χθεσινή εξαγγελία ανοίγεται μπροστά μας ένας καθαρός δρόμος για την οριστική έξοδο από τα </w:t>
      </w:r>
      <w:r>
        <w:rPr>
          <w:rFonts w:eastAsia="Times New Roman" w:cs="Times New Roman"/>
        </w:rPr>
        <w:t xml:space="preserve">μνημόνια και για την έξοδο στις αγορές σε έναν χρόνο. Σαν να ακούγαμε ακριβώς τον Σαμαρά. Αν βάζαμε τη φωνή του Σαμαρά στο πλάνο του Τσίπρα, δεν θα άλλαζε τίποτα. </w:t>
      </w:r>
    </w:p>
    <w:p w14:paraId="6EF7259E" w14:textId="77777777" w:rsidR="00E92729" w:rsidRDefault="0044197E">
      <w:pPr>
        <w:spacing w:line="600" w:lineRule="auto"/>
        <w:ind w:firstLine="720"/>
        <w:contextualSpacing/>
        <w:jc w:val="both"/>
        <w:rPr>
          <w:rFonts w:eastAsia="Times New Roman"/>
          <w:bCs/>
        </w:rPr>
      </w:pPr>
      <w:r>
        <w:rPr>
          <w:rFonts w:eastAsia="Times New Roman" w:cs="Times New Roman"/>
        </w:rPr>
        <w:t xml:space="preserve">Ο Πρωθυπουργός και η </w:t>
      </w:r>
      <w:r>
        <w:rPr>
          <w:rFonts w:eastAsia="Times New Roman"/>
          <w:bCs/>
        </w:rPr>
        <w:t>Κυβέρνησή του πλασάρεται σαν κάτι «νέο». Φοβάμαι, όμως, ότι στα τρία χρ</w:t>
      </w:r>
      <w:r>
        <w:rPr>
          <w:rFonts w:eastAsia="Times New Roman"/>
          <w:bCs/>
        </w:rPr>
        <w:t>όνια που κυβερνάτε γεράσατε με γεωμετρική πρόοδο και σαφώς πλέον ταυτίζεστε με το παλιό. Γιατί αυτή η δήλωση του κυρίου Πρωθυπουργού σε τι διαφέρει από εκείνες τις δηλώσεις του Παπαδήμα, του Βενιζέλου, του Σαμαρά και σε τι διαφέρει, τελικά, από την περίφημ</w:t>
      </w:r>
      <w:r>
        <w:rPr>
          <w:rFonts w:eastAsia="Times New Roman"/>
          <w:bCs/>
        </w:rPr>
        <w:t xml:space="preserve">η δήλωση </w:t>
      </w:r>
      <w:r>
        <w:rPr>
          <w:rFonts w:eastAsia="Times New Roman"/>
          <w:bCs/>
        </w:rPr>
        <w:lastRenderedPageBreak/>
        <w:t xml:space="preserve">του ανεκδιήγητου </w:t>
      </w:r>
      <w:proofErr w:type="spellStart"/>
      <w:r>
        <w:rPr>
          <w:rFonts w:eastAsia="Times New Roman"/>
          <w:bCs/>
        </w:rPr>
        <w:t>Τζέφρι</w:t>
      </w:r>
      <w:proofErr w:type="spellEnd"/>
      <w:r>
        <w:rPr>
          <w:rFonts w:eastAsia="Times New Roman"/>
          <w:bCs/>
        </w:rPr>
        <w:t xml:space="preserve"> Παπανδρέου «Λεφτά </w:t>
      </w:r>
      <w:r>
        <w:rPr>
          <w:rFonts w:eastAsia="Times New Roman"/>
          <w:bCs/>
          <w:shd w:val="clear" w:color="auto" w:fill="FFFFFF"/>
        </w:rPr>
        <w:t>υπάρχουν</w:t>
      </w:r>
      <w:r>
        <w:rPr>
          <w:rFonts w:eastAsia="Times New Roman"/>
          <w:bCs/>
        </w:rPr>
        <w:t xml:space="preserve">»; Όλοι έταξαν έξοδο από την κρίση, έξοδο στις αγορές σε έναν χρόνο. Το τρομερό είναι ότι τα ίδια έλεγε ο κ. Τσίπρας και πέρσι. </w:t>
      </w:r>
    </w:p>
    <w:p w14:paraId="6EF7259F" w14:textId="77777777" w:rsidR="00E92729" w:rsidRDefault="0044197E">
      <w:pPr>
        <w:spacing w:line="600" w:lineRule="auto"/>
        <w:ind w:firstLine="720"/>
        <w:contextualSpacing/>
        <w:jc w:val="both"/>
        <w:rPr>
          <w:rFonts w:eastAsia="Times New Roman"/>
          <w:bCs/>
        </w:rPr>
      </w:pPr>
      <w:r>
        <w:rPr>
          <w:rFonts w:eastAsia="Times New Roman"/>
          <w:bCs/>
        </w:rPr>
        <w:t>Μίλησε για δίκαιη ανακατανομή του πλούτου. Ποια δίκαιη ανακατανομή τ</w:t>
      </w:r>
      <w:r>
        <w:rPr>
          <w:rFonts w:eastAsia="Times New Roman"/>
          <w:bCs/>
        </w:rPr>
        <w:t xml:space="preserve">ου πλούτου, κύριοι της Αριστεράς </w:t>
      </w:r>
      <w:r>
        <w:rPr>
          <w:rFonts w:eastAsia="Times New Roman"/>
          <w:bCs/>
        </w:rPr>
        <w:t>συγκυβέρνησης</w:t>
      </w:r>
      <w:r>
        <w:rPr>
          <w:rFonts w:eastAsia="Times New Roman"/>
          <w:bCs/>
        </w:rPr>
        <w:t>; Είπε ότι θα ξανακερδίσουμε το κοινωνικό κράτος. Εσείς τι κάνετε; Τα παίρνετε από τους φτωχούς, για να τα δώσετε στους κατ’ επιλογήν, στους δικούς σας φτωχούς, στους φτωχούς που θα ορίσει η κοινή υπουργική από</w:t>
      </w:r>
      <w:r>
        <w:rPr>
          <w:rFonts w:eastAsia="Times New Roman"/>
          <w:bCs/>
        </w:rPr>
        <w:t xml:space="preserve">φαση. </w:t>
      </w:r>
    </w:p>
    <w:p w14:paraId="6EF725A0" w14:textId="77777777" w:rsidR="00E92729" w:rsidRDefault="0044197E">
      <w:pPr>
        <w:spacing w:line="600" w:lineRule="auto"/>
        <w:ind w:firstLine="720"/>
        <w:contextualSpacing/>
        <w:jc w:val="both"/>
        <w:rPr>
          <w:rFonts w:eastAsia="Times New Roman"/>
          <w:bCs/>
        </w:rPr>
      </w:pPr>
      <w:r>
        <w:rPr>
          <w:rFonts w:eastAsia="Times New Roman"/>
          <w:bCs/>
        </w:rPr>
        <w:t xml:space="preserve">Κάνετε, όμως, και το ακόμα χειρότερο: Παρουσιάζετε ως επιτυχία τα αυτονόητα, δηλαδή τις αποφάσεις της ελληνικής </w:t>
      </w:r>
      <w:r>
        <w:rPr>
          <w:rFonts w:eastAsia="Times New Roman"/>
          <w:bCs/>
        </w:rPr>
        <w:t>δικαιοσύνης</w:t>
      </w:r>
      <w:r>
        <w:rPr>
          <w:rFonts w:eastAsia="Times New Roman"/>
          <w:bCs/>
        </w:rPr>
        <w:t>. Δηλαδή, τα λεφτά που δικαιούνται κάποιες κοινωνικές ομάδες, κάποιες ομάδες πολιτών, τα βαφτίζετε «κοινωνικό μέρισμα» και «δί</w:t>
      </w:r>
      <w:r>
        <w:rPr>
          <w:rFonts w:eastAsia="Times New Roman"/>
          <w:bCs/>
        </w:rPr>
        <w:t xml:space="preserve">καιη ανακατανομή». </w:t>
      </w:r>
    </w:p>
    <w:p w14:paraId="6EF725A1" w14:textId="77777777" w:rsidR="00E92729" w:rsidRDefault="0044197E">
      <w:pPr>
        <w:spacing w:line="600" w:lineRule="auto"/>
        <w:ind w:firstLine="720"/>
        <w:contextualSpacing/>
        <w:jc w:val="both"/>
        <w:rPr>
          <w:rFonts w:eastAsia="Times New Roman"/>
          <w:bCs/>
        </w:rPr>
      </w:pPr>
      <w:r>
        <w:rPr>
          <w:rFonts w:eastAsia="Times New Roman"/>
          <w:bCs/>
        </w:rPr>
        <w:t xml:space="preserve">Είναι δίκαιη ανακατανομή, κύριοι, οι ηλεκτρονικοί πλειστηριασμοί, η κατάσχεση της πρώτης κατοικίας των φτωχών Ελλήνων; Αυτή είναι δίκαιη ανακατανομή του πλούτου; Είναι κοινωνικό κράτος; Γιατί δεν πρέπει να ξεχνάμε ότι </w:t>
      </w:r>
      <w:r>
        <w:rPr>
          <w:rFonts w:eastAsia="Times New Roman"/>
          <w:bCs/>
        </w:rPr>
        <w:t xml:space="preserve">επί των ημερών σας ξεκινάει ο πλειστηριασμός της πρώτης κατοικίας των Ελλήνων. Επί των ημερών σας! Εσείς, οι δήθεν προστάτες του λαού! </w:t>
      </w:r>
    </w:p>
    <w:p w14:paraId="6EF725A2" w14:textId="77777777" w:rsidR="00E92729" w:rsidRDefault="0044197E">
      <w:pPr>
        <w:spacing w:line="600" w:lineRule="auto"/>
        <w:ind w:firstLine="720"/>
        <w:contextualSpacing/>
        <w:jc w:val="both"/>
        <w:rPr>
          <w:rFonts w:eastAsia="Times New Roman"/>
          <w:bCs/>
        </w:rPr>
      </w:pPr>
      <w:r>
        <w:rPr>
          <w:rFonts w:eastAsia="Times New Roman"/>
          <w:bCs/>
        </w:rPr>
        <w:lastRenderedPageBreak/>
        <w:t xml:space="preserve">Θα κλείσω, λέγοντας, ότι εμείς στεκόμαστε ενάντιοι στην υποκρισία σας. Εμείς μπορούμε να πούμε, «Όχι, σταματήστε πια να </w:t>
      </w:r>
      <w:r>
        <w:rPr>
          <w:rFonts w:eastAsia="Times New Roman"/>
          <w:bCs/>
        </w:rPr>
        <w:t>κοροϊδεύετε τον ελληνικό λαό». Ως πότε θα τον κοροϊδεύετε σε αγαστή συνεργασία, δεξιοί και αριστεροί μαζί;</w:t>
      </w:r>
    </w:p>
    <w:p w14:paraId="6EF725A3" w14:textId="77777777" w:rsidR="00E92729" w:rsidRDefault="0044197E">
      <w:pPr>
        <w:spacing w:line="600" w:lineRule="auto"/>
        <w:ind w:firstLine="720"/>
        <w:contextualSpacing/>
        <w:jc w:val="both"/>
        <w:rPr>
          <w:rFonts w:eastAsia="Times New Roman"/>
          <w:bCs/>
        </w:rPr>
      </w:pPr>
      <w:r>
        <w:rPr>
          <w:rFonts w:eastAsia="Times New Roman"/>
          <w:bCs/>
        </w:rPr>
        <w:t>Εμείς, οι εθνικιστές της Χρυσής Αυγής, Βουλευτές και στελέχη, θεωρούμε τους εαυτούς μας -και είμαστε και μέσα και έξω από τη Βουλή- ως λαϊκούς  αγωνι</w:t>
      </w:r>
      <w:r>
        <w:rPr>
          <w:rFonts w:eastAsia="Times New Roman"/>
          <w:bCs/>
        </w:rPr>
        <w:t>στές. Είμαστε πολιτικοί αγωνιστές, που αγωνιζόμαστε πραγματικά για ψωμί, παιδεία και ελευθερία. Ψωμί για όλους τους Έλληνες, κοινωνική δικαιοσύνη, ούτε ένα ευρώ στους τοκογλύφους, εθνική παραγωγή, επιτέλους, για να σταθούμε στα πόδια μας, παιδεία εθνική, ε</w:t>
      </w:r>
      <w:r>
        <w:rPr>
          <w:rFonts w:eastAsia="Times New Roman"/>
          <w:bCs/>
        </w:rPr>
        <w:t xml:space="preserve">λληνική και ορθόδοξη, ελευθερία ενάντια στους διεθνιστές, στους σιωνιστές, στους ανθέλληνες, ενάντια στην Ευρωπαϊκή Ένωση, ενάντια στο ΝΑΤΟ. </w:t>
      </w:r>
    </w:p>
    <w:p w14:paraId="6EF725A4" w14:textId="77777777" w:rsidR="00E92729" w:rsidRDefault="0044197E">
      <w:pPr>
        <w:spacing w:line="600" w:lineRule="auto"/>
        <w:ind w:firstLine="720"/>
        <w:contextualSpacing/>
        <w:jc w:val="both"/>
        <w:rPr>
          <w:rFonts w:eastAsia="Times New Roman"/>
          <w:bCs/>
        </w:rPr>
      </w:pPr>
      <w:r>
        <w:rPr>
          <w:rFonts w:eastAsia="Times New Roman"/>
          <w:bCs/>
        </w:rPr>
        <w:t>Έχουμε το δίκιο, τον Θεό, τον φτωχό Έλληνα και τη φτωχή Ελληνίδα στο πλευρό μας. Γι’ αυτό τρέμετε! Γι’ αυτό θα νικ</w:t>
      </w:r>
      <w:r>
        <w:rPr>
          <w:rFonts w:eastAsia="Times New Roman"/>
          <w:bCs/>
        </w:rPr>
        <w:t xml:space="preserve">ήσουμε! </w:t>
      </w:r>
    </w:p>
    <w:p w14:paraId="6EF725A5" w14:textId="77777777" w:rsidR="00E92729" w:rsidRDefault="0044197E">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Χρυσής Αυγής)</w:t>
      </w:r>
    </w:p>
    <w:p w14:paraId="6EF725A6" w14:textId="77777777" w:rsidR="00E92729" w:rsidRDefault="0044197E">
      <w:pPr>
        <w:spacing w:line="600" w:lineRule="auto"/>
        <w:ind w:firstLine="720"/>
        <w:contextualSpacing/>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Κυρία Καφαντάρη, έχετε τον λόγο.</w:t>
      </w:r>
    </w:p>
    <w:p w14:paraId="6EF725A7" w14:textId="77777777" w:rsidR="00E92729" w:rsidRDefault="0044197E">
      <w:pPr>
        <w:spacing w:line="600" w:lineRule="auto"/>
        <w:ind w:firstLine="720"/>
        <w:contextualSpacing/>
        <w:jc w:val="both"/>
        <w:rPr>
          <w:rFonts w:eastAsia="Times New Roman"/>
          <w:bCs/>
        </w:rPr>
      </w:pPr>
      <w:r>
        <w:rPr>
          <w:rFonts w:eastAsia="Times New Roman" w:cs="Times New Roman"/>
          <w:b/>
        </w:rPr>
        <w:lastRenderedPageBreak/>
        <w:t>ΧΑΡΟΥΛΑ (ΧΑΡΑ) ΚΑΦΑΝΤΑΡΗ:</w:t>
      </w:r>
      <w:r>
        <w:rPr>
          <w:rFonts w:eastAsia="Times New Roman" w:cs="Times New Roman"/>
        </w:rPr>
        <w:t xml:space="preserve"> </w:t>
      </w:r>
      <w:r>
        <w:rPr>
          <w:rFonts w:eastAsia="Times New Roman"/>
          <w:bCs/>
        </w:rPr>
        <w:t xml:space="preserve">Ευχαριστώ, κυρία Πρόεδρε. </w:t>
      </w:r>
    </w:p>
    <w:p w14:paraId="6EF725A8" w14:textId="77777777" w:rsidR="00E92729" w:rsidRDefault="0044197E">
      <w:pPr>
        <w:spacing w:line="600" w:lineRule="auto"/>
        <w:ind w:firstLine="720"/>
        <w:contextualSpacing/>
        <w:jc w:val="both"/>
        <w:rPr>
          <w:rFonts w:eastAsia="Times New Roman" w:cs="Times New Roman"/>
          <w:szCs w:val="24"/>
        </w:rPr>
      </w:pPr>
      <w:r>
        <w:rPr>
          <w:rFonts w:eastAsia="Times New Roman"/>
        </w:rPr>
        <w:t xml:space="preserve">Κυρίες και κύριοι Βουλευτές, η σημερινή συνεδρίαση για ένα τόσο σοβαρό νομοσχέδιο, που αφορά την αποκατάσταση, σε μεγάλο μέρος, της υποχρέωσης της ελληνικής πολιτείας προς τον ελληνικό λαό όλα αυτά τα χρόνια της κρίσης, </w:t>
      </w:r>
      <w:r>
        <w:rPr>
          <w:rFonts w:eastAsia="Times New Roman"/>
          <w:bCs/>
          <w:shd w:val="clear" w:color="auto" w:fill="FFFFFF"/>
        </w:rPr>
        <w:t>δυστυχώς,</w:t>
      </w:r>
      <w:r>
        <w:rPr>
          <w:rFonts w:eastAsia="Times New Roman"/>
        </w:rPr>
        <w:t xml:space="preserve"> σκιάζεται από την τραγωδία</w:t>
      </w:r>
      <w:r>
        <w:rPr>
          <w:rFonts w:eastAsia="Times New Roman"/>
        </w:rPr>
        <w:t xml:space="preserve"> στη </w:t>
      </w:r>
      <w:r>
        <w:rPr>
          <w:rFonts w:eastAsia="Times New Roman"/>
        </w:rPr>
        <w:t xml:space="preserve">δυτική </w:t>
      </w:r>
      <w:r>
        <w:rPr>
          <w:rFonts w:eastAsia="Times New Roman"/>
        </w:rPr>
        <w:t xml:space="preserve">Αττική. Για τον λόγο αυτό, θα έλεγα καλύτερα ότι όλοι μας πρέπει να επιδείξουμε χαμηλούς τόνους, σοβαρότητα, σεμνότητα και όχι μικροπολιτική με μόνο στόχο </w:t>
      </w:r>
      <w:r>
        <w:rPr>
          <w:rFonts w:eastAsia="Times New Roman"/>
        </w:rPr>
        <w:t xml:space="preserve">την </w:t>
      </w:r>
      <w:r>
        <w:rPr>
          <w:rFonts w:eastAsia="Times New Roman"/>
        </w:rPr>
        <w:t xml:space="preserve">αντιπολίτευση ως προς την </w:t>
      </w:r>
      <w:r>
        <w:rPr>
          <w:rFonts w:eastAsia="Times New Roman"/>
          <w:bCs/>
        </w:rPr>
        <w:t>Κυβέρνηση</w:t>
      </w:r>
      <w:r>
        <w:rPr>
          <w:rFonts w:eastAsia="Times New Roman"/>
        </w:rPr>
        <w:t xml:space="preserve">. </w:t>
      </w:r>
    </w:p>
    <w:p w14:paraId="6EF725A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Τα ζητήματα παραμένουν. Αυτό το οποίο επείγει ε</w:t>
      </w:r>
      <w:r>
        <w:rPr>
          <w:rFonts w:eastAsia="Times New Roman" w:cs="Times New Roman"/>
          <w:szCs w:val="24"/>
        </w:rPr>
        <w:t>ίναι να βρεθούν μέτρα βραχυπρόθεσμα για την αποκατάσταση της ζωής στις πληγείσες περιοχές. Βέβαια, οι άνθρωπο</w:t>
      </w:r>
      <w:r>
        <w:rPr>
          <w:rFonts w:eastAsia="Times New Roman" w:cs="Times New Roman"/>
          <w:szCs w:val="24"/>
        </w:rPr>
        <w:t>ι</w:t>
      </w:r>
      <w:r>
        <w:rPr>
          <w:rFonts w:eastAsia="Times New Roman" w:cs="Times New Roman"/>
          <w:szCs w:val="24"/>
        </w:rPr>
        <w:t xml:space="preserve"> που χάθηκαν δεν γυρίζουν πίσω. Επίσης, θα πρέπει να υπάρξουν άμεσα αποζημιώσεις, κάτι το οποίο αναφέρθηκε και σήμερα από την πλευρά της Κυβέρνηση</w:t>
      </w:r>
      <w:r>
        <w:rPr>
          <w:rFonts w:eastAsia="Times New Roman" w:cs="Times New Roman"/>
          <w:szCs w:val="24"/>
        </w:rPr>
        <w:t xml:space="preserve">ς. </w:t>
      </w:r>
    </w:p>
    <w:p w14:paraId="6EF725AA"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να ξεχάσουμε τη </w:t>
      </w:r>
      <w:r>
        <w:rPr>
          <w:rFonts w:eastAsia="Times New Roman" w:cs="Times New Roman"/>
          <w:szCs w:val="24"/>
        </w:rPr>
        <w:t xml:space="preserve">δυτική </w:t>
      </w:r>
      <w:r>
        <w:rPr>
          <w:rFonts w:eastAsia="Times New Roman" w:cs="Times New Roman"/>
          <w:szCs w:val="24"/>
        </w:rPr>
        <w:t xml:space="preserve">Αττική όταν τελειώσει η Ολομέλεια και περάσουν μία και δύο εβδομάδες. Πρέπει η ελληνική πολιτεία, η κοινωνία, το πολιτικό σύστημα, οι Βουλευτές, τα κόμματα, να συνομολογήσουμε σε κάποια πράγματα: Ότι δεν </w:t>
      </w:r>
      <w:r>
        <w:rPr>
          <w:rFonts w:eastAsia="Times New Roman" w:cs="Times New Roman"/>
          <w:szCs w:val="24"/>
        </w:rPr>
        <w:lastRenderedPageBreak/>
        <w:t>θα υποκύπτουμε</w:t>
      </w:r>
      <w:r>
        <w:rPr>
          <w:rFonts w:eastAsia="Times New Roman" w:cs="Times New Roman"/>
          <w:szCs w:val="24"/>
        </w:rPr>
        <w:t xml:space="preserve"> στα μικροσυμφέροντα, αλλά και τα μεγάλα συμφέροντα για μικροκομματικούς λόγους, δεν θα δικαιολογούμε από εδώ και πέρα την αυθαιρεσία και όλοι μαζί θα χτίσουμε ένα κράτος σύγχρονο, ευρωπαϊκό, λαμβάνοντας πάντα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στο σχεδιασμό της πόλης και τα διεθνή</w:t>
      </w:r>
      <w:r>
        <w:rPr>
          <w:rFonts w:eastAsia="Times New Roman" w:cs="Times New Roman"/>
          <w:szCs w:val="24"/>
        </w:rPr>
        <w:t xml:space="preserve"> επιστημονικά δεδομένα. </w:t>
      </w:r>
    </w:p>
    <w:p w14:paraId="6EF725AB"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Λίγη αυτοκριτική, βέβαια, είναι καλό να γίνεται από ορισμένους, διότι δεν πρέπει να ξεχνάμε ότι είκοσι χρόνια στις περιφέρειες, στις νομαρχίες, στις </w:t>
      </w:r>
      <w:proofErr w:type="spellStart"/>
      <w:r>
        <w:rPr>
          <w:rFonts w:eastAsia="Times New Roman" w:cs="Times New Roman"/>
          <w:szCs w:val="24"/>
        </w:rPr>
        <w:t>υπερνομαρχίες</w:t>
      </w:r>
      <w:proofErr w:type="spellEnd"/>
      <w:r>
        <w:rPr>
          <w:rFonts w:eastAsia="Times New Roman" w:cs="Times New Roman"/>
          <w:szCs w:val="24"/>
        </w:rPr>
        <w:t xml:space="preserve"> εναλλάξ ήταν τα δύο κόμματα της Νέας Δημοκρατίας και του ΠΑΣΟΚ. Αντί</w:t>
      </w:r>
      <w:r>
        <w:rPr>
          <w:rFonts w:eastAsia="Times New Roman" w:cs="Times New Roman"/>
          <w:szCs w:val="24"/>
        </w:rPr>
        <w:t xml:space="preserve">στοιχα, δε, δέκα έξι χρόνια στον εν λόγω </w:t>
      </w:r>
      <w:r>
        <w:rPr>
          <w:rFonts w:eastAsia="Times New Roman" w:cs="Times New Roman"/>
          <w:szCs w:val="24"/>
        </w:rPr>
        <w:t xml:space="preserve">δήμο </w:t>
      </w:r>
      <w:r>
        <w:rPr>
          <w:rFonts w:eastAsia="Times New Roman" w:cs="Times New Roman"/>
          <w:szCs w:val="24"/>
        </w:rPr>
        <w:t xml:space="preserve">όπου έγινε η μεγάλη καταστροφή. Τα λέω αυτά, επανερχόμενη στο ότι χρειάζεται λίγη σεμνότητα και κάποιοι χαμηλοί τόνοι. </w:t>
      </w:r>
    </w:p>
    <w:p w14:paraId="6EF725AC"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όμως, στο εν λόγω νομοσχέδιο. </w:t>
      </w:r>
    </w:p>
    <w:p w14:paraId="6EF725AD"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ακούσαμε τον εισηγη</w:t>
      </w:r>
      <w:r>
        <w:rPr>
          <w:rFonts w:eastAsia="Times New Roman" w:cs="Times New Roman"/>
          <w:szCs w:val="24"/>
        </w:rPr>
        <w:t xml:space="preserve">τή της Νέας Δημοκρατίας, τον κ. </w:t>
      </w:r>
      <w:proofErr w:type="spellStart"/>
      <w:r>
        <w:rPr>
          <w:rFonts w:eastAsia="Times New Roman" w:cs="Times New Roman"/>
          <w:szCs w:val="24"/>
        </w:rPr>
        <w:t>Βρούτση</w:t>
      </w:r>
      <w:proofErr w:type="spellEnd"/>
      <w:r>
        <w:rPr>
          <w:rFonts w:eastAsia="Times New Roman" w:cs="Times New Roman"/>
          <w:szCs w:val="24"/>
        </w:rPr>
        <w:t>, να λέει: «Δεν είμαστε όλοι ίδιοι». Εγώ θα συμφωνήσω μαζί του. Βεβαίως, δεν είμαστε ίδιοι, διότι δεν είμαστε εμείς εκείνοι, οι οποίοι μειώσαμε το ΑΕΠ της χώρας 25% μέσα σε τέσσερα χρόνια, δεν είμαστε εκείνοι, οι ο</w:t>
      </w:r>
      <w:r>
        <w:rPr>
          <w:rFonts w:eastAsia="Times New Roman" w:cs="Times New Roman"/>
          <w:szCs w:val="24"/>
        </w:rPr>
        <w:lastRenderedPageBreak/>
        <w:t>ποί</w:t>
      </w:r>
      <w:r>
        <w:rPr>
          <w:rFonts w:eastAsia="Times New Roman" w:cs="Times New Roman"/>
          <w:szCs w:val="24"/>
        </w:rPr>
        <w:t xml:space="preserve">οι ανεβάσαμε την ανεργία στο ενάμισι εκατομμύριο, ούτε είμαστε εκείνοι, οι οποίοι με τις πολιτικές και τις πράξεις μας βάλαμε τον ελληνικό λαό και τη χώρα μας στη </w:t>
      </w:r>
      <w:proofErr w:type="spellStart"/>
      <w:r>
        <w:rPr>
          <w:rFonts w:eastAsia="Times New Roman" w:cs="Times New Roman"/>
          <w:szCs w:val="24"/>
        </w:rPr>
        <w:t>μνημονιακή</w:t>
      </w:r>
      <w:proofErr w:type="spellEnd"/>
      <w:r>
        <w:rPr>
          <w:rFonts w:eastAsia="Times New Roman" w:cs="Times New Roman"/>
          <w:szCs w:val="24"/>
        </w:rPr>
        <w:t xml:space="preserve"> πορεία. </w:t>
      </w:r>
    </w:p>
    <w:p w14:paraId="6EF725AE"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Η Κυβέρνηση σταθερά προσανατολισμένη στη δέσμευσή της απέναντι στον ελλην</w:t>
      </w:r>
      <w:r>
        <w:rPr>
          <w:rFonts w:eastAsia="Times New Roman" w:cs="Times New Roman"/>
          <w:szCs w:val="24"/>
        </w:rPr>
        <w:t>ικό λαό να βγάλει τη χώρα από το καθεστώς τον μνημονίων και της επιτροπείας τον Αύγουστο του 2018, προχωράει σταθερά, υλοποιώντας ένα δύσκολο πρόγραμμα με το βλέμμα στραμμένο στην κοινωνία, στον ελληνικό λαό που σήκωσε το κύριο βάρος της κρίσης, χωρίς να φ</w:t>
      </w:r>
      <w:r>
        <w:rPr>
          <w:rFonts w:eastAsia="Times New Roman" w:cs="Times New Roman"/>
          <w:szCs w:val="24"/>
        </w:rPr>
        <w:t xml:space="preserve">ταίει για τις πολιτικές που ακολουθήθηκαν. Οι πολιτικές δυνάμεις, επί πολλές δεκαετίες στη χώρα μας, δρούσαν μόνιμα υπέρ των συμφερόντων των λίγων κι εκλεκτών και σε βάρος των πολλών. </w:t>
      </w:r>
    </w:p>
    <w:p w14:paraId="6EF725AF"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όλες, όμως, τις δύσκολες δημοσιονομικές συνθήκες, υπό το καθεστώς </w:t>
      </w:r>
      <w:r>
        <w:rPr>
          <w:rFonts w:eastAsia="Times New Roman" w:cs="Times New Roman"/>
          <w:szCs w:val="24"/>
        </w:rPr>
        <w:t>της πλήρους επιτροπείας, η χώρα μας σταδιακά ανακάμπτει. Αυτό δεν το λένε μόνο οι αριθμοί και τα στοιχεία. Αναφέρομαι και στην αύξηση των επενδύσεων -μικρή μεν, αλλά υπάρχει- στην αύξηση των εξαγωγών, της βιομηχανικής παραγωγής κ.λπ.</w:t>
      </w:r>
      <w:r>
        <w:rPr>
          <w:rFonts w:eastAsia="Times New Roman" w:cs="Times New Roman"/>
          <w:szCs w:val="24"/>
        </w:rPr>
        <w:t>.</w:t>
      </w:r>
      <w:r>
        <w:rPr>
          <w:rFonts w:eastAsia="Times New Roman" w:cs="Times New Roman"/>
          <w:szCs w:val="24"/>
        </w:rPr>
        <w:t xml:space="preserve"> Αυτό φαίνεται και από</w:t>
      </w:r>
      <w:r>
        <w:rPr>
          <w:rFonts w:eastAsia="Times New Roman" w:cs="Times New Roman"/>
          <w:szCs w:val="24"/>
        </w:rPr>
        <w:t xml:space="preserve"> την αναγνώριση που </w:t>
      </w:r>
      <w:r>
        <w:rPr>
          <w:rFonts w:eastAsia="Times New Roman" w:cs="Times New Roman"/>
          <w:szCs w:val="24"/>
        </w:rPr>
        <w:lastRenderedPageBreak/>
        <w:t xml:space="preserve">υπάρχει σε παγκόσμιο επίπεδο της χώρας μας, από τη συμπεριφορά των αγορών, από την έξοδο στις αγορές, τη σταθεροποίηση της οικονομίας. </w:t>
      </w:r>
    </w:p>
    <w:p w14:paraId="6EF725B0"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Πρώτη φορά, όμως, έπεσε η ανεργία κάτω από ένα εκατομμύριο. Δεν πρέπει να το ξεχνάμε αυτό. Αυτό και </w:t>
      </w:r>
      <w:r>
        <w:rPr>
          <w:rFonts w:eastAsia="Times New Roman" w:cs="Times New Roman"/>
          <w:szCs w:val="24"/>
        </w:rPr>
        <w:t>πολλά άλλα ενοχλούν εκείνους</w:t>
      </w:r>
      <w:r>
        <w:rPr>
          <w:rFonts w:eastAsia="Times New Roman" w:cs="Times New Roman"/>
          <w:szCs w:val="24"/>
        </w:rPr>
        <w:t>,</w:t>
      </w:r>
      <w:r>
        <w:rPr>
          <w:rFonts w:eastAsia="Times New Roman" w:cs="Times New Roman"/>
          <w:szCs w:val="24"/>
        </w:rPr>
        <w:t xml:space="preserve"> οι οποίοι πίστευαν και δήλωναν ότι δεν θα κλείσει η δεύτερη αξιολόγηση, ενώ οι ίδιοι δεν είχαν κλείσει την πέμπτη αξιολόγηση. Μάλιστα, έλεγαν για την πορεία του προϋπολογισμού αυτοί</w:t>
      </w:r>
      <w:r>
        <w:rPr>
          <w:rFonts w:eastAsia="Times New Roman" w:cs="Times New Roman"/>
          <w:szCs w:val="24"/>
        </w:rPr>
        <w:t>,</w:t>
      </w:r>
      <w:r>
        <w:rPr>
          <w:rFonts w:eastAsia="Times New Roman" w:cs="Times New Roman"/>
          <w:szCs w:val="24"/>
        </w:rPr>
        <w:t xml:space="preserve"> που είχαν συνηθίσει να τον αναθεωρούν στην πορεία. Τώρα, όμως, με βάση τον προϋπολογισμό, τα πράγματα βαίνουν κανονικά. Πραγματικά, η αμηχανία της Νέας Δημοκρατίας και το ΠΑΣΟΚ είναι μεγάλη. </w:t>
      </w:r>
    </w:p>
    <w:p w14:paraId="6EF725B1"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βέβαια, από την άλλη μεριά ότι ο ελληνικός λαός </w:t>
      </w:r>
      <w:r>
        <w:rPr>
          <w:rFonts w:eastAsia="Times New Roman" w:cs="Times New Roman"/>
          <w:szCs w:val="24"/>
        </w:rPr>
        <w:t>σήκωσε μεγάλο βάρος της κρίσης. Όταν, όμως, η οικονομική ελίτ της χώρας βρίσκει καταφύγιο φοροδιαφυγής και φοροαπαλλαγής στα παραδεισένια νησιά, οι πολιτικοί της εκφραστές κουνούν το δάχτυλο κι εγκαλούν την Κυβέρνηση για επιβαρύνσεις στη μεσαία τάξη, μιλού</w:t>
      </w:r>
      <w:r>
        <w:rPr>
          <w:rFonts w:eastAsia="Times New Roman" w:cs="Times New Roman"/>
          <w:szCs w:val="24"/>
        </w:rPr>
        <w:t xml:space="preserve">ν για περικοπές στις συντάξεις. Συγχρόνως, δε, μιλούν για μείωση της φορολογίας στα κέρδη των επιχειρήσεων. Για τον απλό, όμως, πολίτη τι λένε; Την απάντηση </w:t>
      </w:r>
      <w:r>
        <w:rPr>
          <w:rFonts w:eastAsia="Times New Roman" w:cs="Times New Roman"/>
          <w:szCs w:val="24"/>
        </w:rPr>
        <w:lastRenderedPageBreak/>
        <w:t>την έδωσε ο ίδιος ο κ. Μητσοτάκης στη Διεθνή Έκθεση Θεσσαλονίκης. Είπε: «Δεν μπορώ να φανταστώ κοιν</w:t>
      </w:r>
      <w:r>
        <w:rPr>
          <w:rFonts w:eastAsia="Times New Roman" w:cs="Times New Roman"/>
          <w:szCs w:val="24"/>
        </w:rPr>
        <w:t xml:space="preserve">ωνία χωρίς ανισότητες». Αυτό νομίζω ότι τα λέει όλα. </w:t>
      </w:r>
    </w:p>
    <w:p w14:paraId="6EF725B2"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Όταν έρχονται σήμερα και μιλάνε για λιγότερο κράτος, για ιδιωτικοποίηση της παιδείας και της υγείας, έρχομαι και λέω: Οι πυροσβέστες, οι αστυνομικοί, οι υπάλληλοι Υπουργείων, που αυτήν τη στιγμή επιχειρ</w:t>
      </w:r>
      <w:r>
        <w:rPr>
          <w:rFonts w:eastAsia="Times New Roman"/>
          <w:szCs w:val="24"/>
        </w:rPr>
        <w:t>ούν στη Μάνδρα να ανακουφίσουν</w:t>
      </w:r>
      <w:r>
        <w:rPr>
          <w:rFonts w:eastAsia="Times New Roman"/>
          <w:szCs w:val="24"/>
        </w:rPr>
        <w:t>,</w:t>
      </w:r>
      <w:r>
        <w:rPr>
          <w:rFonts w:eastAsia="Times New Roman"/>
          <w:szCs w:val="24"/>
        </w:rPr>
        <w:t xml:space="preserve"> όσο είναι δυνατόν, το κράτος. Αυτοί είναι το </w:t>
      </w:r>
      <w:r>
        <w:rPr>
          <w:rFonts w:eastAsia="Times New Roman"/>
          <w:szCs w:val="24"/>
        </w:rPr>
        <w:t>δ</w:t>
      </w:r>
      <w:r>
        <w:rPr>
          <w:rFonts w:eastAsia="Times New Roman"/>
          <w:szCs w:val="24"/>
        </w:rPr>
        <w:t xml:space="preserve">ημόσιο, αυτοί είναι οι δημόσιοι υπάλληλοι. Ότι χρειάζονται αλλαγές, βελτίωση κ.λπ., αυτό είναι ένα άλλο ζήτημα και το προσπαθούμε. Όμως, όταν έχουμε στον νου μας </w:t>
      </w:r>
      <w:r>
        <w:rPr>
          <w:rFonts w:eastAsia="Times New Roman"/>
          <w:szCs w:val="24"/>
        </w:rPr>
        <w:t>δ</w:t>
      </w:r>
      <w:r>
        <w:rPr>
          <w:rFonts w:eastAsia="Times New Roman"/>
          <w:szCs w:val="24"/>
        </w:rPr>
        <w:t xml:space="preserve">ημόσιο, πρέπει </w:t>
      </w:r>
      <w:r>
        <w:rPr>
          <w:rFonts w:eastAsia="Times New Roman"/>
          <w:szCs w:val="24"/>
        </w:rPr>
        <w:t>να έχουμε στον νου μας και αυτό.</w:t>
      </w:r>
    </w:p>
    <w:p w14:paraId="6EF725B3"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Κυρίες και κύριοι Βουλευτές, για δεύτερη χρονιά η Κυβέρνηση διαθέτει από την υπέρβαση πλεονάσματος στους συμπολίτες μας ένα κονδύλι. Αυτό αποτελεί υποχρέωση της πολιτείας. Δεν είναι ούτε χαρτζιλίκι ούτε φιλοδώρημα, όπως ακο</w:t>
      </w:r>
      <w:r>
        <w:rPr>
          <w:rFonts w:eastAsia="Times New Roman"/>
          <w:szCs w:val="24"/>
        </w:rPr>
        <w:t>ύσαμε εμείς εδώ πέρα. Και αυτό είναι αποτέλεσμα των πολιτικών στην πάταξη της φοροδιαφυγής, στο πλαστικό χρήμα, στις λίστες. Διερωτώνται εδώ εκπρόσωποι της Δημοκρατικής Συμπαράταξης: Τι ει</w:t>
      </w:r>
      <w:r>
        <w:rPr>
          <w:rFonts w:eastAsia="Times New Roman"/>
          <w:szCs w:val="24"/>
        </w:rPr>
        <w:lastRenderedPageBreak/>
        <w:t xml:space="preserve">σπράξατε; Εγώ θα απαντήσω: Τα </w:t>
      </w:r>
      <w:proofErr w:type="spellStart"/>
      <w:r>
        <w:rPr>
          <w:rFonts w:eastAsia="Times New Roman"/>
          <w:szCs w:val="24"/>
        </w:rPr>
        <w:t>στικάκια</w:t>
      </w:r>
      <w:proofErr w:type="spellEnd"/>
      <w:r>
        <w:rPr>
          <w:rFonts w:eastAsia="Times New Roman"/>
          <w:szCs w:val="24"/>
        </w:rPr>
        <w:t>,</w:t>
      </w:r>
      <w:r>
        <w:rPr>
          <w:rFonts w:eastAsia="Times New Roman"/>
          <w:szCs w:val="24"/>
        </w:rPr>
        <w:t xml:space="preserve"> που ήταν στα συρτάρια</w:t>
      </w:r>
      <w:r>
        <w:rPr>
          <w:rFonts w:eastAsia="Times New Roman"/>
          <w:szCs w:val="24"/>
        </w:rPr>
        <w:t>,</w:t>
      </w:r>
      <w:r>
        <w:rPr>
          <w:rFonts w:eastAsia="Times New Roman"/>
          <w:szCs w:val="24"/>
        </w:rPr>
        <w:t xml:space="preserve"> ήλθαν</w:t>
      </w:r>
      <w:r>
        <w:rPr>
          <w:rFonts w:eastAsia="Times New Roman"/>
          <w:szCs w:val="24"/>
        </w:rPr>
        <w:t xml:space="preserve"> και διερευνώνται πλέον. Αυτό και μόνο δείχνει μια διαφορά.</w:t>
      </w:r>
    </w:p>
    <w:p w14:paraId="6EF725B4"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Επίσης, δεν μπορώ να μην πω και το πολύ σημαντικό</w:t>
      </w:r>
      <w:r>
        <w:rPr>
          <w:rFonts w:eastAsia="Times New Roman"/>
          <w:szCs w:val="24"/>
        </w:rPr>
        <w:t>,</w:t>
      </w:r>
      <w:r>
        <w:rPr>
          <w:rFonts w:eastAsia="Times New Roman"/>
          <w:szCs w:val="24"/>
        </w:rPr>
        <w:t xml:space="preserve"> που αφορά τη ΔΕΗ. Θα ήθελα να πω ότι τα 360 εκατομμύρια, που αφορούν </w:t>
      </w:r>
      <w:r>
        <w:rPr>
          <w:rFonts w:eastAsia="Times New Roman"/>
          <w:szCs w:val="24"/>
        </w:rPr>
        <w:t>υ</w:t>
      </w:r>
      <w:r>
        <w:rPr>
          <w:rFonts w:eastAsia="Times New Roman"/>
          <w:szCs w:val="24"/>
        </w:rPr>
        <w:t xml:space="preserve">πηρεσίες </w:t>
      </w:r>
      <w:r>
        <w:rPr>
          <w:rFonts w:eastAsia="Times New Roman"/>
          <w:szCs w:val="24"/>
        </w:rPr>
        <w:t>κ</w:t>
      </w:r>
      <w:r>
        <w:rPr>
          <w:rFonts w:eastAsia="Times New Roman"/>
          <w:szCs w:val="24"/>
        </w:rPr>
        <w:t xml:space="preserve">οινής </w:t>
      </w:r>
      <w:r>
        <w:rPr>
          <w:rFonts w:eastAsia="Times New Roman"/>
          <w:szCs w:val="24"/>
        </w:rPr>
        <w:t>ω</w:t>
      </w:r>
      <w:r>
        <w:rPr>
          <w:rFonts w:eastAsia="Times New Roman"/>
          <w:szCs w:val="24"/>
        </w:rPr>
        <w:t xml:space="preserve">φέλειας -ανέφερε ο Υπουργός πριν, δεν θα επαναλάβω- είναι </w:t>
      </w:r>
      <w:r>
        <w:rPr>
          <w:rFonts w:eastAsia="Times New Roman"/>
          <w:szCs w:val="24"/>
        </w:rPr>
        <w:t>πολύ σημαντικά, γιατί ο ελληνικός λαός δεν θα υποστεί νέες αυξήσεις στο ηλεκτρικό ρεύμα. Επίσης, εξαγγέλθηκαν και μέτρα συγκεκριμένα για το κοινωνικό τιμολόγιο.</w:t>
      </w:r>
    </w:p>
    <w:p w14:paraId="6EF725B5"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Κυρία Καφαντάρη, παρακαλώ ολοκληρώστε.</w:t>
      </w:r>
    </w:p>
    <w:p w14:paraId="6EF725B6"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ΧΑΡΟΥΛΑ (ΧΑΡ</w:t>
      </w:r>
      <w:r>
        <w:rPr>
          <w:rFonts w:eastAsia="Times New Roman"/>
          <w:b/>
          <w:szCs w:val="24"/>
        </w:rPr>
        <w:t>Α) ΚΑΦΑΝΤΑΡΗ:</w:t>
      </w:r>
      <w:r>
        <w:rPr>
          <w:rFonts w:eastAsia="Times New Roman"/>
          <w:szCs w:val="24"/>
        </w:rPr>
        <w:t xml:space="preserve"> Κλείνοντας, θα ήθελα να πω να μην στεναχωριέται ο κ. Βενιζέλος, που τον ακούσαμε πριν από λίγο για τη ΔΕΗ. Θα του πω ότι η ΔΕΗ και μέσα στις νέες συνθήκες της απελευθέρωσης του ηλεκτρισμού και της ενέργειας σε πανευρωπαϊκό επίπεδο, θα εξακολο</w:t>
      </w:r>
      <w:r>
        <w:rPr>
          <w:rFonts w:eastAsia="Times New Roman"/>
          <w:szCs w:val="24"/>
        </w:rPr>
        <w:t>υθεί να είναι σημαντικός πυλώνας της ενεργειακής πολιτικής της χώρας μας.</w:t>
      </w:r>
    </w:p>
    <w:p w14:paraId="6EF725B7"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Ευχαριστώ.</w:t>
      </w:r>
    </w:p>
    <w:p w14:paraId="6EF725B8" w14:textId="77777777" w:rsidR="00E92729" w:rsidRDefault="0044197E">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τις πτέρυγες των ΣΥΡΙΖΑ και των ΑΝΕΛ)</w:t>
      </w:r>
    </w:p>
    <w:p w14:paraId="6EF725B9"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Ο Κοινοβουλευτικός Εκπρόσωπος της Δημοκρατικής Συμπαράταξης</w:t>
      </w:r>
      <w:r>
        <w:rPr>
          <w:rFonts w:eastAsia="Times New Roman"/>
          <w:szCs w:val="24"/>
        </w:rPr>
        <w:t xml:space="preserve"> κ. Λοβέρδος </w:t>
      </w:r>
      <w:r>
        <w:rPr>
          <w:rFonts w:eastAsia="Times New Roman"/>
          <w:szCs w:val="24"/>
        </w:rPr>
        <w:t>έχει τον λόγο για δέκα λεπτά.</w:t>
      </w:r>
    </w:p>
    <w:p w14:paraId="6EF725BA"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 xml:space="preserve">Κυρίες και κύριοι Βουλευτές, ο λαός μας, που είναι σοφός, διδάσκει ότι είναι δύσκολο κανείς να </w:t>
      </w:r>
      <w:proofErr w:type="spellStart"/>
      <w:r>
        <w:rPr>
          <w:rFonts w:eastAsia="Times New Roman"/>
          <w:szCs w:val="24"/>
        </w:rPr>
        <w:t>απεξαρτηθεί</w:t>
      </w:r>
      <w:proofErr w:type="spellEnd"/>
      <w:r>
        <w:rPr>
          <w:rFonts w:eastAsia="Times New Roman"/>
          <w:szCs w:val="24"/>
        </w:rPr>
        <w:t xml:space="preserve"> από τον τζόγο, το κάπνισμα και τις εφηβικές καταχρήσεις. Εγώ θα προσέθετα τη δημαγωγία κ</w:t>
      </w:r>
      <w:r>
        <w:rPr>
          <w:rFonts w:eastAsia="Times New Roman"/>
          <w:szCs w:val="24"/>
        </w:rPr>
        <w:t xml:space="preserve">αι τον λαϊκισμό. </w:t>
      </w:r>
    </w:p>
    <w:p w14:paraId="6EF725BB"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Στην Αίθουσα αυτή, κυρία Πρόεδρε, αλλά και σε πάρα πολλά άλλα ακροατήρια, έχουμε έναν Πρωθυπουργό -ο νυν Πρωθυπουργός- αλλά και άλλα κορυφαία στελέχη του ΣΥΡΙΖΑ, που έσταζαν χολή και φαρμάκι, όταν είχε αποφασιστεί η διανομή του μερίσματος</w:t>
      </w:r>
      <w:r>
        <w:rPr>
          <w:rFonts w:eastAsia="Times New Roman"/>
          <w:szCs w:val="24"/>
        </w:rPr>
        <w:t xml:space="preserve"> από την </w:t>
      </w:r>
      <w:r>
        <w:rPr>
          <w:rFonts w:eastAsia="Times New Roman"/>
          <w:szCs w:val="24"/>
        </w:rPr>
        <w:t>κ</w:t>
      </w:r>
      <w:r>
        <w:rPr>
          <w:rFonts w:eastAsia="Times New Roman"/>
          <w:szCs w:val="24"/>
        </w:rPr>
        <w:t xml:space="preserve">υβέρνηση Σαμαρά-Βενιζέλου. </w:t>
      </w:r>
    </w:p>
    <w:p w14:paraId="6EF725BC"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Όταν εκείνη η Κυβέρνηση είχε προβεί σε διανομή πλεονάσματος 500 εκατομμυρίων ευρώ σε ένστολους και χαμηλοσυνταξιούχους, ο κ. Τσίπρας τότε είχε τοποθετηθεί </w:t>
      </w:r>
      <w:r>
        <w:rPr>
          <w:rFonts w:eastAsia="Times New Roman"/>
          <w:szCs w:val="24"/>
        </w:rPr>
        <w:t>–</w:t>
      </w:r>
      <w:r>
        <w:rPr>
          <w:rFonts w:eastAsia="Times New Roman"/>
          <w:szCs w:val="24"/>
        </w:rPr>
        <w:t>ομολογουμένως</w:t>
      </w:r>
      <w:r>
        <w:rPr>
          <w:rFonts w:eastAsia="Times New Roman"/>
          <w:szCs w:val="24"/>
        </w:rPr>
        <w:t>,</w:t>
      </w:r>
      <w:r>
        <w:rPr>
          <w:rFonts w:eastAsia="Times New Roman"/>
          <w:szCs w:val="24"/>
        </w:rPr>
        <w:t xml:space="preserve"> υπερβολικά εποικοδομητικά- λέγοντας τα εξής: «Θ</w:t>
      </w:r>
      <w:r>
        <w:rPr>
          <w:rFonts w:eastAsia="Times New Roman"/>
          <w:szCs w:val="24"/>
        </w:rPr>
        <w:t xml:space="preserve">εωρούμε πράξη ντροπής, πράξη καταισχύνης, πράξη ταπείνωσης του κάθε πολίτη αυτής της χώρας, από τη μια να αρπάζουν το ψωμί από το τραπέζι εκατομμυρίων ανθρώπων και, από την άλλη, να τους πετούν κάποια ψίχουλα για να εξαγοράσουν, όπως εκείνοι </w:t>
      </w:r>
      <w:r>
        <w:rPr>
          <w:rFonts w:eastAsia="Times New Roman"/>
          <w:szCs w:val="24"/>
        </w:rPr>
        <w:lastRenderedPageBreak/>
        <w:t>φαντάζονται, τ</w:t>
      </w:r>
      <w:r>
        <w:rPr>
          <w:rFonts w:eastAsia="Times New Roman"/>
          <w:szCs w:val="24"/>
        </w:rPr>
        <w:t>η στήριξή τους στην πολιτική</w:t>
      </w:r>
      <w:r>
        <w:rPr>
          <w:rFonts w:eastAsia="Times New Roman"/>
          <w:szCs w:val="24"/>
        </w:rPr>
        <w:t>,</w:t>
      </w:r>
      <w:r>
        <w:rPr>
          <w:rFonts w:eastAsia="Times New Roman"/>
          <w:szCs w:val="24"/>
        </w:rPr>
        <w:t xml:space="preserve"> που τους έκλεψε το ψωμί και έχει σκοπό να τους κλέψει και το τραπέζι και τις καρέκλες και το σπίτι. Αν αυτό δεν είναι ο απόλυτος πολιτικός ξεπεσμός…» -έλεγε- «…έχουν χάσει οι λέξεις το νόημά τους. Πρόκειται για μια πράξη βαθιά</w:t>
      </w:r>
      <w:r>
        <w:rPr>
          <w:rFonts w:eastAsia="Times New Roman"/>
          <w:szCs w:val="24"/>
        </w:rPr>
        <w:t xml:space="preserve"> ανήθικη, που δείχνει τον φόβο του μπροστά στις κάλπες». Και συνέχιζε με το ίδιο πραγματικά σκεπτικό.</w:t>
      </w:r>
    </w:p>
    <w:p w14:paraId="6EF725BD"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Τα ακούσαμε, όμως, και από τον κ. Θεοχάρη, κύριε Λοβέρδο. Εκμεταλλευθείτε τον χρόνο.</w:t>
      </w:r>
    </w:p>
    <w:p w14:paraId="6EF725BE"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 xml:space="preserve">Έχω να </w:t>
      </w:r>
      <w:r>
        <w:rPr>
          <w:rFonts w:eastAsia="Times New Roman"/>
          <w:szCs w:val="24"/>
        </w:rPr>
        <w:t>συμπληρώσω και άλλα πολύ ενδιαφέροντα, κυρία Πρόεδρε.</w:t>
      </w:r>
    </w:p>
    <w:p w14:paraId="6EF725BF"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Έθετε και το ακόλουθο ερώτημα, αναφερόμενος στην τότε Κυβέρνηση: «Πώς πετάει αυτό το ξεροκόμματο της άγνοιας και της περιφρόνησης στα μούτρα των Ελλήνων, επιχειρώντας έτσι να τους αφαιρέσει το τελευταίο</w:t>
      </w:r>
      <w:r>
        <w:rPr>
          <w:rFonts w:eastAsia="Times New Roman"/>
          <w:szCs w:val="24"/>
        </w:rPr>
        <w:t>,</w:t>
      </w:r>
      <w:r>
        <w:rPr>
          <w:rFonts w:eastAsia="Times New Roman"/>
          <w:szCs w:val="24"/>
        </w:rPr>
        <w:t xml:space="preserve"> που τους έχει απομείνει, την αξιοπρέπειά τους;» </w:t>
      </w:r>
    </w:p>
    <w:p w14:paraId="6EF725C0" w14:textId="77777777" w:rsidR="00E92729" w:rsidRDefault="0044197E">
      <w:pPr>
        <w:spacing w:after="0" w:line="600" w:lineRule="auto"/>
        <w:contextualSpacing/>
        <w:jc w:val="both"/>
        <w:rPr>
          <w:rFonts w:eastAsia="Times New Roman" w:cs="Times New Roman"/>
          <w:szCs w:val="24"/>
        </w:rPr>
      </w:pPr>
      <w:r>
        <w:rPr>
          <w:rFonts w:eastAsia="Times New Roman"/>
          <w:szCs w:val="24"/>
        </w:rPr>
        <w:t>Β</w:t>
      </w:r>
      <w:r>
        <w:rPr>
          <w:rFonts w:eastAsia="Times New Roman"/>
          <w:szCs w:val="24"/>
        </w:rPr>
        <w:t>ρήκα</w:t>
      </w:r>
      <w:r>
        <w:rPr>
          <w:rFonts w:eastAsia="Times New Roman"/>
          <w:szCs w:val="24"/>
        </w:rPr>
        <w:t>,</w:t>
      </w:r>
      <w:r>
        <w:rPr>
          <w:rFonts w:eastAsia="Times New Roman"/>
          <w:szCs w:val="24"/>
        </w:rPr>
        <w:t xml:space="preserve"> με την ευκαιρία αυτής της συζήτησης και κάτι που αναζητούσα καιρό και δεν έβρισκα, κυρίες και κύριοι Βουλευτές, το πότε είχε κάνει λόγο ο τότε Αρχηγός της Αξιωματικής Αντιπολίτευσης και νυν Πρωθυπου</w:t>
      </w:r>
      <w:r>
        <w:rPr>
          <w:rFonts w:eastAsia="Times New Roman"/>
          <w:szCs w:val="24"/>
        </w:rPr>
        <w:t xml:space="preserve">ργός για τον </w:t>
      </w:r>
      <w:proofErr w:type="spellStart"/>
      <w:r>
        <w:rPr>
          <w:rFonts w:eastAsia="Times New Roman"/>
          <w:szCs w:val="24"/>
        </w:rPr>
        <w:t>Πινοσέτ</w:t>
      </w:r>
      <w:proofErr w:type="spellEnd"/>
      <w:r>
        <w:rPr>
          <w:rFonts w:eastAsia="Times New Roman"/>
          <w:szCs w:val="24"/>
        </w:rPr>
        <w:t xml:space="preserve"> της Χιλής, με </w:t>
      </w:r>
      <w:r>
        <w:rPr>
          <w:rFonts w:eastAsia="Times New Roman"/>
          <w:szCs w:val="24"/>
          <w:lang w:val="en-US"/>
        </w:rPr>
        <w:lastRenderedPageBreak/>
        <w:t>tweet</w:t>
      </w:r>
      <w:r>
        <w:rPr>
          <w:rFonts w:eastAsia="Times New Roman"/>
          <w:szCs w:val="24"/>
        </w:rPr>
        <w:t xml:space="preserve"> δικό του:</w:t>
      </w:r>
      <w:r w:rsidDel="006504E4">
        <w:rPr>
          <w:rFonts w:eastAsia="Times New Roman"/>
          <w:szCs w:val="24"/>
        </w:rPr>
        <w:t xml:space="preserve"> </w:t>
      </w:r>
      <w:r w:rsidDel="008717EA">
        <w:rPr>
          <w:rFonts w:eastAsia="Times New Roman"/>
          <w:szCs w:val="24"/>
        </w:rPr>
        <w:t xml:space="preserve"> </w:t>
      </w:r>
      <w:r>
        <w:rPr>
          <w:rFonts w:eastAsia="Times New Roman" w:cs="Times New Roman"/>
          <w:szCs w:val="24"/>
        </w:rPr>
        <w:t xml:space="preserve">«Με αίμα, δάκρυα και λεηλασία θα καταφέρουν πλεονάσματα, σαν και αυτά που κατάφερε ο </w:t>
      </w:r>
      <w:proofErr w:type="spellStart"/>
      <w:r>
        <w:rPr>
          <w:rFonts w:eastAsia="Times New Roman" w:cs="Times New Roman"/>
          <w:szCs w:val="24"/>
        </w:rPr>
        <w:t>Τσαουσέσκου</w:t>
      </w:r>
      <w:proofErr w:type="spellEnd"/>
      <w:r>
        <w:rPr>
          <w:rFonts w:eastAsia="Times New Roman" w:cs="Times New Roman"/>
          <w:szCs w:val="24"/>
        </w:rPr>
        <w:t xml:space="preserve"> στη Ρουμανία και ο </w:t>
      </w:r>
      <w:proofErr w:type="spellStart"/>
      <w:r>
        <w:rPr>
          <w:rFonts w:eastAsia="Times New Roman" w:cs="Times New Roman"/>
          <w:szCs w:val="24"/>
        </w:rPr>
        <w:t>Πινοσέτ</w:t>
      </w:r>
      <w:proofErr w:type="spellEnd"/>
      <w:r>
        <w:rPr>
          <w:rFonts w:eastAsia="Times New Roman" w:cs="Times New Roman"/>
          <w:szCs w:val="24"/>
        </w:rPr>
        <w:t xml:space="preserve"> στη Χιλή». Αυτό ήταν στις 28 Απριλίου 2013. Να μια πραγματικά δημιουργική και επ</w:t>
      </w:r>
      <w:r>
        <w:rPr>
          <w:rFonts w:eastAsia="Times New Roman" w:cs="Times New Roman"/>
          <w:szCs w:val="24"/>
        </w:rPr>
        <w:t xml:space="preserve">οικοδομητική στάση Αρχηγού πολιτικού κόμματος. </w:t>
      </w:r>
    </w:p>
    <w:p w14:paraId="6EF725C1"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στέκει το ερώτημα προς τους Βουλευτές της Πλειοψηφίας, ΣΥΡΙΖΑ και ΑΝΕΛ, που είναι ένα ερώτημα πραγματικό: Κυρίες και κύριοι Βουλευτές της Πλειοψηφίας, όταν τα ακούτε αυτά νιώθετε καλά μέσα στα ρούχα σας; </w:t>
      </w:r>
      <w:r>
        <w:rPr>
          <w:rFonts w:eastAsia="Times New Roman" w:cs="Times New Roman"/>
          <w:szCs w:val="24"/>
        </w:rPr>
        <w:t xml:space="preserve">Νιώθετε καλά μέσα στα κόμματα, στα οποία ανήκετε; Νιώθετε εντάξει με τον μόλις χθεσινό σας εαυτό ή θα επιβεβαιώσετε για μία ακόμη φορά αυτό που έχω ξαναπεί πάρα πολλές φορές «φόρα παρτίδα» και ενώπιος </w:t>
      </w:r>
      <w:proofErr w:type="spellStart"/>
      <w:r>
        <w:rPr>
          <w:rFonts w:eastAsia="Times New Roman" w:cs="Times New Roman"/>
          <w:szCs w:val="24"/>
        </w:rPr>
        <w:t>ενωπίοις</w:t>
      </w:r>
      <w:proofErr w:type="spellEnd"/>
      <w:r>
        <w:rPr>
          <w:rFonts w:eastAsia="Times New Roman" w:cs="Times New Roman"/>
          <w:szCs w:val="24"/>
        </w:rPr>
        <w:t xml:space="preserve"> μέσα στη Βουλή, ότι έχετε ξεπεράσει κάθε όριο </w:t>
      </w:r>
      <w:r>
        <w:rPr>
          <w:rFonts w:eastAsia="Times New Roman" w:cs="Times New Roman"/>
          <w:szCs w:val="24"/>
        </w:rPr>
        <w:t xml:space="preserve">δημαγωγίας, λαϊκισμού και πολιτικής κατάπτωσης, αφού επαίρεστε και θριαμβολογείτε για ό,τι ακριβώς αποκηρύσσατε, κατακρίνατε και </w:t>
      </w:r>
      <w:proofErr w:type="spellStart"/>
      <w:r>
        <w:rPr>
          <w:rFonts w:eastAsia="Times New Roman" w:cs="Times New Roman"/>
          <w:szCs w:val="24"/>
        </w:rPr>
        <w:t>δαιμονοποιούσατε</w:t>
      </w:r>
      <w:proofErr w:type="spellEnd"/>
      <w:r>
        <w:rPr>
          <w:rFonts w:eastAsia="Times New Roman" w:cs="Times New Roman"/>
          <w:szCs w:val="24"/>
        </w:rPr>
        <w:t xml:space="preserve">; </w:t>
      </w:r>
    </w:p>
    <w:p w14:paraId="6EF725C2"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Εντούτοις, πρέπει να αναφέρω και κάποια θετική πλευρά, κάποια συνεισφορά σας στην όλη πορεία του τόπου: Δώσα</w:t>
      </w:r>
      <w:r>
        <w:rPr>
          <w:rFonts w:eastAsia="Times New Roman" w:cs="Times New Roman"/>
          <w:szCs w:val="24"/>
        </w:rPr>
        <w:t xml:space="preserve">τε την ευκαιρία και τη δυνατότητα στον πολίτη να συγκρίνει το χθες με </w:t>
      </w:r>
      <w:r>
        <w:rPr>
          <w:rFonts w:eastAsia="Times New Roman" w:cs="Times New Roman"/>
          <w:szCs w:val="24"/>
        </w:rPr>
        <w:lastRenderedPageBreak/>
        <w:t xml:space="preserve">το σήμερα και με βάση αυτή τη σύγκριση να κάνει την επιλογή του για το αύριο. </w:t>
      </w:r>
    </w:p>
    <w:p w14:paraId="6EF725C3"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Εμείς, κυρία Πρόεδρε, και το 2014 ως Κυβέρνηση είχαμε ψηφίσει και διανείμει αυτό το μέρισμα των 500 εκατομμ</w:t>
      </w:r>
      <w:r>
        <w:rPr>
          <w:rFonts w:eastAsia="Times New Roman" w:cs="Times New Roman"/>
          <w:szCs w:val="24"/>
        </w:rPr>
        <w:t xml:space="preserve">υρίων και το 2016 κάναμε το ίδιο, παρ’ ότι είχατε κάνει λαθροχειρία, την οποία πληρώσατε με τον εξευτελισμό και του νυν και του τότε Υπουργού Οικονομικών, που ζητούσαν συγγνώμες, αλλά το κάνουμε και το 2017. </w:t>
      </w:r>
      <w:r>
        <w:rPr>
          <w:rFonts w:eastAsia="Times New Roman" w:cs="Times New Roman"/>
          <w:szCs w:val="24"/>
        </w:rPr>
        <w:t>Ε</w:t>
      </w:r>
      <w:r>
        <w:rPr>
          <w:rFonts w:eastAsia="Times New Roman" w:cs="Times New Roman"/>
          <w:szCs w:val="24"/>
        </w:rPr>
        <w:t>ίχα την ευκαιρία να το πω στην Αίθουσα αυτή από</w:t>
      </w:r>
      <w:r>
        <w:rPr>
          <w:rFonts w:eastAsia="Times New Roman" w:cs="Times New Roman"/>
          <w:szCs w:val="24"/>
        </w:rPr>
        <w:t xml:space="preserve"> την περασμένη εβδομάδα: Ό,τι μπορεί να συγκροτήσει μία μικρή διαφορά σε ανθρώπους</w:t>
      </w:r>
      <w:r>
        <w:rPr>
          <w:rFonts w:eastAsia="Times New Roman" w:cs="Times New Roman"/>
          <w:szCs w:val="24"/>
        </w:rPr>
        <w:t>,</w:t>
      </w:r>
      <w:r>
        <w:rPr>
          <w:rFonts w:eastAsia="Times New Roman" w:cs="Times New Roman"/>
          <w:szCs w:val="24"/>
        </w:rPr>
        <w:t xml:space="preserve"> που υποφέρουν, μας βρίσκει θετικούς, αλλά έχουμε ένα μέτρο και ένα σταθμό είτε είναι 2014, που ήμασταν Κυβέρνηση είτε είναι 2016 και 2017, που είμαστε Αντιπολίτευση. </w:t>
      </w:r>
    </w:p>
    <w:p w14:paraId="6EF725C4"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κούμ</w:t>
      </w:r>
      <w:r>
        <w:rPr>
          <w:rFonts w:eastAsia="Times New Roman" w:cs="Times New Roman"/>
          <w:szCs w:val="24"/>
        </w:rPr>
        <w:t xml:space="preserve">ε τον Πρωθυπουργό σήμερα και τα στελέχη του να εκφωνούν πύρινους λόγους κατά των φορολογικών παραδείσων των οικονομικών ελίτ, υπέρ των συμφερόντων των ασθενέστερων κοινωνικών στρωμάτων. Και διερωτάται κανείς, τι είναι αυτό που έχει περισσέψει τώρα από την </w:t>
      </w:r>
      <w:r>
        <w:rPr>
          <w:rFonts w:eastAsia="Times New Roman" w:cs="Times New Roman"/>
          <w:szCs w:val="24"/>
        </w:rPr>
        <w:t>υποκρισία, την κοροϊδία και τον λαϊκισμό.</w:t>
      </w:r>
    </w:p>
    <w:p w14:paraId="6EF725C5"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γνωρίζουν πολύ καλά πια οι πολίτες, ποια είναι τα μέτρα που έχετε επιβάλει. Και η </w:t>
      </w:r>
      <w:proofErr w:type="spellStart"/>
      <w:r>
        <w:rPr>
          <w:rFonts w:eastAsia="Times New Roman" w:cs="Times New Roman"/>
          <w:szCs w:val="24"/>
        </w:rPr>
        <w:t>προλαλήσασα</w:t>
      </w:r>
      <w:proofErr w:type="spellEnd"/>
      <w:r>
        <w:rPr>
          <w:rFonts w:eastAsia="Times New Roman" w:cs="Times New Roman"/>
          <w:szCs w:val="24"/>
        </w:rPr>
        <w:t xml:space="preserve"> Υπουργός Εργασίας ξέρει πάρα πολύ καλά για το 2017 ποια είναι τα μέτρα</w:t>
      </w:r>
      <w:r>
        <w:rPr>
          <w:rFonts w:eastAsia="Times New Roman" w:cs="Times New Roman"/>
          <w:szCs w:val="24"/>
        </w:rPr>
        <w:t>,</w:t>
      </w:r>
      <w:r>
        <w:rPr>
          <w:rFonts w:eastAsia="Times New Roman" w:cs="Times New Roman"/>
          <w:szCs w:val="24"/>
        </w:rPr>
        <w:t xml:space="preserve"> που έχει επιβάλει η Κυβέρνησή της και ξέρε</w:t>
      </w:r>
      <w:r>
        <w:rPr>
          <w:rFonts w:eastAsia="Times New Roman" w:cs="Times New Roman"/>
          <w:szCs w:val="24"/>
        </w:rPr>
        <w:t xml:space="preserve">ι επίσης ακόμη καλύτερα ποια είναι για το 2018 τα μέτρα, στα οποία είχε η ίδια την πρωτοβουλία να επιβληθούν στους διοικούμενους στο δικό της Υπουργείο. </w:t>
      </w:r>
    </w:p>
    <w:p w14:paraId="6EF725C6"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Είστε </w:t>
      </w:r>
      <w:r>
        <w:rPr>
          <w:rFonts w:eastAsia="Times New Roman" w:cs="Times New Roman"/>
          <w:szCs w:val="24"/>
        </w:rPr>
        <w:t>εσείς,</w:t>
      </w:r>
      <w:r>
        <w:rPr>
          <w:rFonts w:eastAsia="Times New Roman" w:cs="Times New Roman"/>
          <w:szCs w:val="24"/>
        </w:rPr>
        <w:t xml:space="preserve"> που πετσοκόψατε και καταργήσατε το ΕΚΑΣ, που πετσοκόψατε και μειώσατε τις κύριες και τις </w:t>
      </w:r>
      <w:r>
        <w:rPr>
          <w:rFonts w:eastAsia="Times New Roman" w:cs="Times New Roman"/>
          <w:szCs w:val="24"/>
        </w:rPr>
        <w:t xml:space="preserve">επικουρικές συντάξεις και που επιβάλατε στους ελεύθερους επαγγελματίες όσα έχετε επιβάλει με τους φόρους και τις εξοντωτικές ασφαλιστικές εισφορές.   </w:t>
      </w:r>
    </w:p>
    <w:p w14:paraId="6EF725C7"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E70F70">
        <w:rPr>
          <w:rFonts w:eastAsia="Times New Roman" w:cs="Times New Roman"/>
          <w:b/>
          <w:szCs w:val="24"/>
        </w:rPr>
        <w:t>ΓΕΩΡΓΙΟΣ ΒΑΡΕΜΕΝΟΣ</w:t>
      </w:r>
      <w:r>
        <w:rPr>
          <w:rFonts w:eastAsia="Times New Roman" w:cs="Times New Roman"/>
          <w:szCs w:val="24"/>
        </w:rPr>
        <w:t>)</w:t>
      </w:r>
    </w:p>
    <w:p w14:paraId="6EF725C8"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για τον κυβερνητικό εταίρο, για εσάς τους ΑΝΕΛ, κύριε συνάδελφε, που είστε εδώ, τι απέγινε εκείνη η πρώτη σας δέσμευση</w:t>
      </w:r>
      <w:r>
        <w:rPr>
          <w:rFonts w:eastAsia="Times New Roman" w:cs="Times New Roman"/>
          <w:szCs w:val="24"/>
        </w:rPr>
        <w:t>,</w:t>
      </w:r>
      <w:r>
        <w:rPr>
          <w:rFonts w:eastAsia="Times New Roman" w:cs="Times New Roman"/>
          <w:szCs w:val="24"/>
        </w:rPr>
        <w:t xml:space="preserve"> ότι θα ήταν πρώτη ενέργεια του Υπουργού Εθνικής Αμύνης η επιστροφή στους </w:t>
      </w:r>
      <w:proofErr w:type="spellStart"/>
      <w:r>
        <w:rPr>
          <w:rFonts w:eastAsia="Times New Roman" w:cs="Times New Roman"/>
          <w:szCs w:val="24"/>
        </w:rPr>
        <w:t>ενστόλους</w:t>
      </w:r>
      <w:proofErr w:type="spellEnd"/>
      <w:r>
        <w:rPr>
          <w:rFonts w:eastAsia="Times New Roman" w:cs="Times New Roman"/>
          <w:szCs w:val="24"/>
        </w:rPr>
        <w:t xml:space="preserve"> του ποσού</w:t>
      </w:r>
      <w:r>
        <w:rPr>
          <w:rFonts w:eastAsia="Times New Roman" w:cs="Times New Roman"/>
          <w:szCs w:val="24"/>
        </w:rPr>
        <w:t>,</w:t>
      </w:r>
      <w:r>
        <w:rPr>
          <w:rFonts w:eastAsia="Times New Roman" w:cs="Times New Roman"/>
          <w:szCs w:val="24"/>
        </w:rPr>
        <w:t xml:space="preserve"> που τους οφείλει το ελληνικό δημόσιο, λόγω</w:t>
      </w:r>
      <w:r>
        <w:rPr>
          <w:rFonts w:eastAsia="Times New Roman" w:cs="Times New Roman"/>
          <w:szCs w:val="24"/>
        </w:rPr>
        <w:t xml:space="preserve"> της απόφασης του Συμβουλίου της Επικρατείας;</w:t>
      </w:r>
    </w:p>
    <w:p w14:paraId="6EF725C9"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w:t>
      </w:r>
      <w:r>
        <w:rPr>
          <w:rFonts w:eastAsia="Times New Roman" w:cs="Times New Roman"/>
          <w:szCs w:val="24"/>
        </w:rPr>
        <w:t xml:space="preserve"> το πρώτο κομμάτι το δώσαμε μέσα στον χρόνο, όχι εφάπαξ. Εσείς, όμως, με αυτές τις μεγαλόστομες υποσχέσεις, τι έχετε κάνει μετά από τρία χρόνια;</w:t>
      </w:r>
    </w:p>
    <w:p w14:paraId="6EF725CA"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Και μια και αναφέρομαι σε αυτόν τον Υπουργό, θα ήθελα να κά</w:t>
      </w:r>
      <w:r>
        <w:rPr>
          <w:rFonts w:eastAsia="Times New Roman" w:cs="Times New Roman"/>
          <w:szCs w:val="24"/>
        </w:rPr>
        <w:t>νω μία ερώτηση σε εσάς στο Προεδρείο: Όταν ένας Βουλευτής έχει στην κατοχή του απόρρητο έγγραφο και δεν θέλει να κάνει διαρροή και δεν θέλει να παραβιάσει το απόρρητο του εγγράφου που αφορά στο Υπουργείο Εξωτερικών και στο Υπουργείο Εθνικής Αμύνης, τι κάνε</w:t>
      </w:r>
      <w:r>
        <w:rPr>
          <w:rFonts w:eastAsia="Times New Roman" w:cs="Times New Roman"/>
          <w:szCs w:val="24"/>
        </w:rPr>
        <w:t xml:space="preserve">ι; </w:t>
      </w:r>
    </w:p>
    <w:p w14:paraId="6EF725CB"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Προτείνω, κυρίες και κύριοι συνάδελφοι, επειδή υπάρχουν ορισμένα όρια, τα οποία δεν πρέπει να ξεπερνά η Κυβέρνηση, να καταθέτουμε αυτά τα έγγραφα, όπως γίνεται και με τις εξεταστικές επιτροπές, στο Προεδρείο της Βουλής και να πηγαίνουν στην Αίθουσα 162</w:t>
      </w:r>
      <w:r>
        <w:rPr>
          <w:rFonts w:eastAsia="Times New Roman" w:cs="Times New Roman"/>
          <w:szCs w:val="24"/>
        </w:rPr>
        <w:t xml:space="preserve">, για να τα δουν όμως και οι τριακόσιοι Βουλευτές! Για να δούμε για την ιστορία αυτή της Σαουδικής Αραβίας, </w:t>
      </w:r>
      <w:r>
        <w:rPr>
          <w:rFonts w:eastAsia="Times New Roman" w:cs="Times New Roman"/>
          <w:szCs w:val="24"/>
        </w:rPr>
        <w:t>«</w:t>
      </w:r>
      <w:r>
        <w:rPr>
          <w:rFonts w:eastAsia="Times New Roman" w:cs="Times New Roman"/>
          <w:szCs w:val="24"/>
        </w:rPr>
        <w:t>πόσα απίδια πιάνει ο σάκος</w:t>
      </w:r>
      <w:r>
        <w:rPr>
          <w:rFonts w:eastAsia="Times New Roman" w:cs="Times New Roman"/>
          <w:szCs w:val="24"/>
        </w:rPr>
        <w:t>»</w:t>
      </w:r>
      <w:r>
        <w:rPr>
          <w:rFonts w:eastAsia="Times New Roman" w:cs="Times New Roman"/>
          <w:szCs w:val="24"/>
        </w:rPr>
        <w:t xml:space="preserve"> και ποιος λέει την αλήθεια. </w:t>
      </w:r>
    </w:p>
    <w:p w14:paraId="6EF725C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Ας επιστρέψω, λοιπόν, στο θέμα της σημερινής συζήτησης. Έγινε μία αναφορά</w:t>
      </w:r>
      <w:r>
        <w:rPr>
          <w:rFonts w:eastAsia="Times New Roman" w:cs="Times New Roman"/>
          <w:szCs w:val="24"/>
        </w:rPr>
        <w:t>,</w:t>
      </w:r>
      <w:r>
        <w:rPr>
          <w:rFonts w:eastAsia="Times New Roman" w:cs="Times New Roman"/>
          <w:szCs w:val="24"/>
        </w:rPr>
        <w:t xml:space="preserve"> με πρωτοβουλία του Υπουργού των Οικονομικών, αλλά και της Υπουργού Εργασίας, στο πρόσφατο παρελθόν. Η Υπουργός Εργασίας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καταλαβαίνω τον λόγο, </w:t>
      </w:r>
      <w:r>
        <w:rPr>
          <w:rFonts w:eastAsia="Times New Roman" w:cs="Times New Roman"/>
          <w:szCs w:val="24"/>
        </w:rPr>
        <w:lastRenderedPageBreak/>
        <w:t>την αιτία, το κίνητρο</w:t>
      </w:r>
      <w:r>
        <w:rPr>
          <w:rFonts w:eastAsia="Times New Roman" w:cs="Times New Roman"/>
          <w:szCs w:val="24"/>
        </w:rPr>
        <w:t>-</w:t>
      </w:r>
      <w:r>
        <w:rPr>
          <w:rFonts w:eastAsia="Times New Roman" w:cs="Times New Roman"/>
          <w:szCs w:val="24"/>
        </w:rPr>
        <w:t xml:space="preserve"> δεν ξέρω γιατί -είναι αδυναμία, είναι έλλειψη γνώσης, είναι έλλειψη κατάρτισης για τ</w:t>
      </w:r>
      <w:r>
        <w:rPr>
          <w:rFonts w:eastAsia="Times New Roman" w:cs="Times New Roman"/>
          <w:szCs w:val="24"/>
        </w:rPr>
        <w:t>α τελευταία</w:t>
      </w:r>
      <w:r>
        <w:rPr>
          <w:rFonts w:eastAsia="Times New Roman" w:cs="Times New Roman"/>
          <w:szCs w:val="24"/>
        </w:rPr>
        <w:t>,</w:t>
      </w:r>
      <w:r>
        <w:rPr>
          <w:rFonts w:eastAsia="Times New Roman" w:cs="Times New Roman"/>
          <w:szCs w:val="24"/>
        </w:rPr>
        <w:t xml:space="preserve"> που πέρασε η Ελληνική Δημοκρατία;- πάντως</w:t>
      </w:r>
      <w:r>
        <w:rPr>
          <w:rFonts w:eastAsia="Times New Roman" w:cs="Times New Roman"/>
          <w:szCs w:val="24"/>
        </w:rPr>
        <w:t>,</w:t>
      </w:r>
      <w:r>
        <w:rPr>
          <w:rFonts w:eastAsia="Times New Roman" w:cs="Times New Roman"/>
          <w:szCs w:val="24"/>
        </w:rPr>
        <w:t xml:space="preserve"> έκανε αναφορές στα πλεονάσματα</w:t>
      </w:r>
      <w:r>
        <w:rPr>
          <w:rFonts w:eastAsia="Times New Roman" w:cs="Times New Roman"/>
          <w:szCs w:val="24"/>
        </w:rPr>
        <w:t>,</w:t>
      </w:r>
      <w:r>
        <w:rPr>
          <w:rFonts w:eastAsia="Times New Roman" w:cs="Times New Roman"/>
          <w:szCs w:val="24"/>
        </w:rPr>
        <w:t xml:space="preserve"> που στόχευαν να έχουν οι δικιές μας κυβερνήσεις, πάντα όμως, όπως θα θυμούνται όσοι είναι επιμελείς, σε συνδυασμό με την ανάπτυξη και ποτέ χωρίς αυτήν. </w:t>
      </w:r>
    </w:p>
    <w:p w14:paraId="6EF725C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Κάνω μνεία σε σ</w:t>
      </w:r>
      <w:r>
        <w:rPr>
          <w:rFonts w:eastAsia="Times New Roman" w:cs="Times New Roman"/>
          <w:szCs w:val="24"/>
        </w:rPr>
        <w:t>υγκεκριμένες αναφορές: Το 2016-2017 υπήρχε πρόβλεψη για 4,5% πλεόνασμα, το 2015-2016 3% ανάπτυξη, 3,7% ανάπτυξη, το 2018-2020 4,2%. Υπάρχει λόγος εδώ, σχέση ανάπτυξη</w:t>
      </w:r>
      <w:r>
        <w:rPr>
          <w:rFonts w:eastAsia="Times New Roman" w:cs="Times New Roman"/>
          <w:szCs w:val="24"/>
        </w:rPr>
        <w:t>ς</w:t>
      </w:r>
      <w:r>
        <w:rPr>
          <w:rFonts w:eastAsia="Times New Roman" w:cs="Times New Roman"/>
          <w:szCs w:val="24"/>
        </w:rPr>
        <w:t>-πλ</w:t>
      </w:r>
      <w:r>
        <w:rPr>
          <w:rFonts w:eastAsia="Times New Roman" w:cs="Times New Roman"/>
          <w:szCs w:val="24"/>
        </w:rPr>
        <w:t>εονάσματος</w:t>
      </w:r>
      <w:r>
        <w:rPr>
          <w:rFonts w:eastAsia="Times New Roman" w:cs="Times New Roman"/>
          <w:szCs w:val="24"/>
        </w:rPr>
        <w:t xml:space="preserve">. </w:t>
      </w:r>
      <w:r>
        <w:rPr>
          <w:rFonts w:eastAsia="Times New Roman" w:cs="Times New Roman"/>
          <w:szCs w:val="24"/>
        </w:rPr>
        <w:t xml:space="preserve">εσείς, </w:t>
      </w:r>
      <w:r>
        <w:rPr>
          <w:rFonts w:eastAsia="Times New Roman" w:cs="Times New Roman"/>
          <w:szCs w:val="24"/>
        </w:rPr>
        <w:t>σε καιρό ύφεσης</w:t>
      </w:r>
      <w:r>
        <w:rPr>
          <w:rFonts w:eastAsia="Times New Roman" w:cs="Times New Roman"/>
          <w:szCs w:val="24"/>
        </w:rPr>
        <w:t xml:space="preserve">, είχατε </w:t>
      </w:r>
      <w:r>
        <w:rPr>
          <w:rFonts w:eastAsia="Times New Roman" w:cs="Times New Roman"/>
          <w:szCs w:val="24"/>
        </w:rPr>
        <w:t>ένα πλεόνασμα στόχευσης 0,5% και το πήγατε ε</w:t>
      </w:r>
      <w:r>
        <w:rPr>
          <w:rFonts w:eastAsia="Times New Roman" w:cs="Times New Roman"/>
          <w:szCs w:val="24"/>
        </w:rPr>
        <w:t xml:space="preserve">κεί που το πήγατε, ληστεύοντας τον ελληνικό λαό. Η ύφεση και τα μεγάλα πλεονάσματα είναι το πρόβλημα, κυρία </w:t>
      </w:r>
      <w:proofErr w:type="spellStart"/>
      <w:r>
        <w:rPr>
          <w:rFonts w:eastAsia="Times New Roman" w:cs="Times New Roman"/>
          <w:szCs w:val="24"/>
        </w:rPr>
        <w:t>Αχτσιόγλου</w:t>
      </w:r>
      <w:proofErr w:type="spellEnd"/>
      <w:r>
        <w:rPr>
          <w:rFonts w:eastAsia="Times New Roman" w:cs="Times New Roman"/>
          <w:szCs w:val="24"/>
        </w:rPr>
        <w:t>, όχι αυτά τα οποία θυμάστε</w:t>
      </w:r>
      <w:r>
        <w:rPr>
          <w:rFonts w:eastAsia="Times New Roman" w:cs="Times New Roman"/>
          <w:szCs w:val="24"/>
        </w:rPr>
        <w:t>,</w:t>
      </w:r>
      <w:r>
        <w:rPr>
          <w:rFonts w:eastAsia="Times New Roman" w:cs="Times New Roman"/>
          <w:szCs w:val="24"/>
        </w:rPr>
        <w:t xml:space="preserve"> δίκην μικρού παιδιού και λέτε εδώ για να σας χειροκροτήσουν οι Βουλευτές σας. </w:t>
      </w:r>
    </w:p>
    <w:p w14:paraId="6EF725C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Τέλος, κύριε Υπουργέ, εγώ έκαν</w:t>
      </w:r>
      <w:r>
        <w:rPr>
          <w:rFonts w:eastAsia="Times New Roman" w:cs="Times New Roman"/>
          <w:szCs w:val="24"/>
        </w:rPr>
        <w:t xml:space="preserve">α μία υπενθύμιση πρόσφατων γεγονότων για το 2014. Στην απάντησή </w:t>
      </w:r>
      <w:r>
        <w:rPr>
          <w:rFonts w:eastAsia="Times New Roman" w:cs="Times New Roman"/>
          <w:szCs w:val="24"/>
        </w:rPr>
        <w:t>σας,</w:t>
      </w:r>
      <w:r>
        <w:rPr>
          <w:rFonts w:eastAsia="Times New Roman" w:cs="Times New Roman"/>
          <w:szCs w:val="24"/>
        </w:rPr>
        <w:t xml:space="preserve"> μου αναφέρατε στοιχεία</w:t>
      </w:r>
      <w:r>
        <w:rPr>
          <w:rFonts w:eastAsia="Times New Roman" w:cs="Times New Roman"/>
          <w:szCs w:val="24"/>
        </w:rPr>
        <w:t>,</w:t>
      </w:r>
      <w:r>
        <w:rPr>
          <w:rFonts w:eastAsia="Times New Roman" w:cs="Times New Roman"/>
          <w:szCs w:val="24"/>
        </w:rPr>
        <w:t xml:space="preserve"> τα οποία εγώ δεν κατανόησα, γιατί αυτά συγκροτούν απάντηση σε αυτά που σας έλεγα. Αν μου λέγατε ότι για την </w:t>
      </w:r>
      <w:r>
        <w:rPr>
          <w:rFonts w:eastAsia="Times New Roman" w:cs="Times New Roman"/>
          <w:szCs w:val="24"/>
        </w:rPr>
        <w:lastRenderedPageBreak/>
        <w:t>προληπτική πιστωτική γραμμή, υπάρχει ανάγκη μεγάλων πλε</w:t>
      </w:r>
      <w:r>
        <w:rPr>
          <w:rFonts w:eastAsia="Times New Roman" w:cs="Times New Roman"/>
          <w:szCs w:val="24"/>
        </w:rPr>
        <w:t xml:space="preserve">ονασμάτων, θα σας έλεγα: Αυτό πού το έχετε δει; </w:t>
      </w:r>
    </w:p>
    <w:p w14:paraId="6EF725C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Αν μου λέγατε ότι 11,5 δισεκατομμύρια ευρώ, όπως παραδέχεται ο απολογισμός και ο ισολογισμός του </w:t>
      </w:r>
      <w:r>
        <w:rPr>
          <w:rFonts w:eastAsia="Times New Roman" w:cs="Times New Roman"/>
          <w:szCs w:val="24"/>
        </w:rPr>
        <w:t>κ</w:t>
      </w:r>
      <w:r>
        <w:rPr>
          <w:rFonts w:eastAsia="Times New Roman" w:cs="Times New Roman"/>
          <w:szCs w:val="24"/>
        </w:rPr>
        <w:t xml:space="preserve">ράτους αύριο, αυτή είναι </w:t>
      </w:r>
      <w:r>
        <w:rPr>
          <w:rFonts w:eastAsia="Times New Roman" w:cs="Times New Roman"/>
          <w:szCs w:val="24"/>
        </w:rPr>
        <w:t>έ</w:t>
      </w:r>
      <w:r>
        <w:rPr>
          <w:rFonts w:eastAsia="Times New Roman" w:cs="Times New Roman"/>
          <w:szCs w:val="24"/>
        </w:rPr>
        <w:t>κθεση του Γενικού Λογιστηρίου του Κράτους, είχαν επιστραφεί στο ελληνικό δημόσιο κα</w:t>
      </w:r>
      <w:r>
        <w:rPr>
          <w:rFonts w:eastAsia="Times New Roman" w:cs="Times New Roman"/>
          <w:szCs w:val="24"/>
        </w:rPr>
        <w:t xml:space="preserve">ι τα δώσατε πίσω με τη φοβερή υπουργία </w:t>
      </w:r>
      <w:proofErr w:type="spellStart"/>
      <w:r>
        <w:rPr>
          <w:rFonts w:eastAsia="Times New Roman" w:cs="Times New Roman"/>
          <w:szCs w:val="24"/>
        </w:rPr>
        <w:t>Βαρουφάκη</w:t>
      </w:r>
      <w:proofErr w:type="spellEnd"/>
      <w:r>
        <w:rPr>
          <w:rFonts w:eastAsia="Times New Roman" w:cs="Times New Roman"/>
          <w:szCs w:val="24"/>
        </w:rPr>
        <w:t>. Αν αυτό είναι αλήθεια, που είναι αλήθεια και με τη βούλα του Γενικού Λογιστηρίου του Κράτους, για να βγούμε στην προληπτική πιστωτική γραμμή, είχαμε τα εφόδια, κύριε Υπουργέ των Οικονομικών και δεν είχαμε α</w:t>
      </w:r>
      <w:r>
        <w:rPr>
          <w:rFonts w:eastAsia="Times New Roman" w:cs="Times New Roman"/>
          <w:szCs w:val="24"/>
        </w:rPr>
        <w:t xml:space="preserve">νάγκη αυτά τα οποία λέτε εσείς σήμερα. Τα είχαμε καταφέρει. Και τι καταφέρατε εσείς; Όλα αυτά να πάνε πίσω. </w:t>
      </w:r>
    </w:p>
    <w:p w14:paraId="6EF725D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F725D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Τελείωσα, κύριε Πρόεδρε.</w:t>
      </w:r>
    </w:p>
    <w:p w14:paraId="6EF725D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2014 που παραδεχθήκατε τώρα</w:t>
      </w:r>
      <w:r>
        <w:rPr>
          <w:rFonts w:eastAsia="Times New Roman" w:cs="Times New Roman"/>
          <w:szCs w:val="24"/>
        </w:rPr>
        <w:t>,</w:t>
      </w:r>
      <w:r>
        <w:rPr>
          <w:rFonts w:eastAsia="Times New Roman" w:cs="Times New Roman"/>
          <w:szCs w:val="24"/>
        </w:rPr>
        <w:t xml:space="preserve"> μέσα α</w:t>
      </w:r>
      <w:r>
        <w:rPr>
          <w:rFonts w:eastAsia="Times New Roman" w:cs="Times New Roman"/>
          <w:szCs w:val="24"/>
        </w:rPr>
        <w:t xml:space="preserve">πό τη διατύπωση των ακριβών στοιχείων ότι η ανάπτυξη είχε αγγίξει το 0,7% και υπήρχε μικρή, αλλά θετική σχέση ανάμεσα στις δαπάνες και στα έσοδα του κράτους, η ανάπτυξη σταμάτησε. Την Κυβέρνηση τη ρίξατε. Και θυμόμαστε όλοι εδώ πολύ καλά τι είναι αυτά που </w:t>
      </w:r>
      <w:r>
        <w:rPr>
          <w:rFonts w:eastAsia="Times New Roman" w:cs="Times New Roman"/>
          <w:szCs w:val="24"/>
        </w:rPr>
        <w:lastRenderedPageBreak/>
        <w:t>λέγατε εσείς και ο κυβερνητικός σας εταίρος για τους Βουλευτές</w:t>
      </w:r>
      <w:r>
        <w:rPr>
          <w:rFonts w:eastAsia="Times New Roman" w:cs="Times New Roman"/>
          <w:szCs w:val="24"/>
        </w:rPr>
        <w:t>,</w:t>
      </w:r>
      <w:r>
        <w:rPr>
          <w:rFonts w:eastAsia="Times New Roman" w:cs="Times New Roman"/>
          <w:szCs w:val="24"/>
        </w:rPr>
        <w:t xml:space="preserve"> που προσπαθούσαν να ψηφίσουν για Πρόεδρο Δημοκρατίας, για να συνεχιστεί μέχρι το τέλος του 2015 η πορεία του τόπου. Είχαμε φθάσει να σας το ζητάμε αυτό. Σταματήσατε αυτήν την πορεία, έγιναν όσ</w:t>
      </w:r>
      <w:r>
        <w:rPr>
          <w:rFonts w:eastAsia="Times New Roman" w:cs="Times New Roman"/>
          <w:szCs w:val="24"/>
        </w:rPr>
        <w:t>α έγιναν επί «</w:t>
      </w:r>
      <w:proofErr w:type="spellStart"/>
      <w:r>
        <w:rPr>
          <w:rFonts w:eastAsia="Times New Roman" w:cs="Times New Roman"/>
          <w:szCs w:val="24"/>
        </w:rPr>
        <w:t>Βαρουφακιάδας</w:t>
      </w:r>
      <w:proofErr w:type="spellEnd"/>
      <w:r>
        <w:rPr>
          <w:rFonts w:eastAsia="Times New Roman" w:cs="Times New Roman"/>
          <w:szCs w:val="24"/>
        </w:rPr>
        <w:t>», πήγατε τη χώρα πίσω, ύφεση το 2015, ύφεση το 2016, δειλή ανάπτυξη -θα δούμε ποια- το 2017 και μας μιλάτε και από πάνω για σχέδιο, το μόνο δηλαδή που δεν έχετε.</w:t>
      </w:r>
    </w:p>
    <w:p w14:paraId="6EF725D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ημέρα θα κλείσει με την ψηφοφορία. Εμείς θα </w:t>
      </w:r>
      <w:r>
        <w:rPr>
          <w:rFonts w:eastAsia="Times New Roman" w:cs="Times New Roman"/>
          <w:szCs w:val="24"/>
        </w:rPr>
        <w:t xml:space="preserve">ψηφίσουμε, όπως έχουμε πει εδώ και αρκετές μέρες, θετικά. Όμως, η τροπολογία δεν έχει έρθει ακόμα, κυρίες και κύριοι της Πλειοψηφίας, που αφορά την παρέμβασή σας στα ζητήματα της </w:t>
      </w:r>
      <w:r>
        <w:rPr>
          <w:rFonts w:eastAsia="Times New Roman" w:cs="Times New Roman"/>
          <w:szCs w:val="24"/>
        </w:rPr>
        <w:t>δ</w:t>
      </w:r>
      <w:r>
        <w:rPr>
          <w:rFonts w:eastAsia="Times New Roman" w:cs="Times New Roman"/>
          <w:szCs w:val="24"/>
        </w:rPr>
        <w:t>υτικής Αττικής. Είχατε υποσχεθεί ότι θα αγορεύουμε οι Κοινοβουλευτικοί Εκπρό</w:t>
      </w:r>
      <w:r>
        <w:rPr>
          <w:rFonts w:eastAsia="Times New Roman" w:cs="Times New Roman"/>
          <w:szCs w:val="24"/>
        </w:rPr>
        <w:t>σωποι</w:t>
      </w:r>
      <w:r>
        <w:rPr>
          <w:rFonts w:eastAsia="Times New Roman" w:cs="Times New Roman"/>
          <w:szCs w:val="24"/>
        </w:rPr>
        <w:t>,</w:t>
      </w:r>
      <w:r>
        <w:rPr>
          <w:rFonts w:eastAsia="Times New Roman" w:cs="Times New Roman"/>
          <w:szCs w:val="24"/>
        </w:rPr>
        <w:t xml:space="preserve"> έχοντας υπόψιν…</w:t>
      </w:r>
    </w:p>
    <w:p w14:paraId="6EF725D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Έχει κατατεθεί η τροπολογία. </w:t>
      </w:r>
    </w:p>
    <w:p w14:paraId="6EF725D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Και παρακαλώ τελειώστε τώρα με αυτό. </w:t>
      </w:r>
    </w:p>
    <w:p w14:paraId="6EF725D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proofErr w:type="spellStart"/>
      <w:r>
        <w:rPr>
          <w:rFonts w:eastAsia="Times New Roman" w:cs="Times New Roman"/>
          <w:szCs w:val="24"/>
        </w:rPr>
        <w:t>Διενεμήθη</w:t>
      </w:r>
      <w:proofErr w:type="spellEnd"/>
      <w:r>
        <w:rPr>
          <w:rFonts w:eastAsia="Times New Roman" w:cs="Times New Roman"/>
          <w:szCs w:val="24"/>
        </w:rPr>
        <w:t xml:space="preserve"> η τροπολογία για τα κριτήρια. Η τροπολογία για τη </w:t>
      </w:r>
      <w:r>
        <w:rPr>
          <w:rFonts w:eastAsia="Times New Roman" w:cs="Times New Roman"/>
          <w:szCs w:val="24"/>
        </w:rPr>
        <w:t>δ</w:t>
      </w:r>
      <w:r>
        <w:rPr>
          <w:rFonts w:eastAsia="Times New Roman" w:cs="Times New Roman"/>
          <w:szCs w:val="24"/>
        </w:rPr>
        <w:t>υτική Αττική δεν έχει κατατεθεί. Αν έχει κατατεθεί κα</w:t>
      </w:r>
      <w:r>
        <w:rPr>
          <w:rFonts w:eastAsia="Times New Roman" w:cs="Times New Roman"/>
          <w:szCs w:val="24"/>
        </w:rPr>
        <w:t>ι το ξέρετε μόνο εσείς, είναι δικό σας θέμα.</w:t>
      </w:r>
    </w:p>
    <w:p w14:paraId="6EF725D7" w14:textId="77777777" w:rsidR="00E92729" w:rsidRDefault="0044197E">
      <w:pPr>
        <w:tabs>
          <w:tab w:val="left" w:pos="2738"/>
          <w:tab w:val="center" w:pos="4753"/>
          <w:tab w:val="left" w:pos="5723"/>
        </w:tabs>
        <w:spacing w:line="600" w:lineRule="auto"/>
        <w:contextualSpacing/>
        <w:jc w:val="both"/>
        <w:rPr>
          <w:rFonts w:eastAsia="Times New Roman" w:cs="Times New Roman"/>
          <w:szCs w:val="24"/>
        </w:rPr>
      </w:pPr>
      <w:r>
        <w:rPr>
          <w:rFonts w:eastAsia="Times New Roman" w:cs="Times New Roman"/>
          <w:szCs w:val="24"/>
        </w:rPr>
        <w:lastRenderedPageBreak/>
        <w:t>Πάντως, κυρίες και κύριοι Βουλευτές, η διαδικασία προχωράει και ολοκληρώνεται</w:t>
      </w:r>
      <w:r>
        <w:rPr>
          <w:rFonts w:eastAsia="Times New Roman" w:cs="Times New Roman"/>
          <w:szCs w:val="24"/>
        </w:rPr>
        <w:t>. Σ</w:t>
      </w:r>
      <w:r>
        <w:rPr>
          <w:rFonts w:eastAsia="Times New Roman" w:cs="Times New Roman"/>
          <w:szCs w:val="24"/>
        </w:rPr>
        <w:t>ε λίγο θα μιλάνε οι πολιτικοί Αρχηγοί και ούτε οι εισηγητές, ούτε οι Κοινοβουλευτικοί Εκπρόσωποι έχουν μπορέσει να καταλάβουν τι είναι αυτό το οποίο θα κληθούμε να ψηφίσουμε σε λίγο. Όμως, εδώ έχετε πει ψέματα σε όλα. Για μια τροπολογία θα κάνουμε θέμα εμε</w:t>
      </w:r>
      <w:r>
        <w:rPr>
          <w:rFonts w:eastAsia="Times New Roman" w:cs="Times New Roman"/>
          <w:szCs w:val="24"/>
        </w:rPr>
        <w:t xml:space="preserve">ίς; </w:t>
      </w:r>
    </w:p>
    <w:p w14:paraId="6EF725D8"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συνάδελφοι. </w:t>
      </w:r>
    </w:p>
    <w:p w14:paraId="6EF725D9" w14:textId="77777777" w:rsidR="00E92729" w:rsidRDefault="0044197E">
      <w:pPr>
        <w:spacing w:line="600" w:lineRule="auto"/>
        <w:ind w:firstLine="709"/>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EF725DA"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Γιώργος Βλάχος από τη Νέα Δημοκρατία έχει τον λόγο. </w:t>
      </w:r>
    </w:p>
    <w:p w14:paraId="6EF725DB"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Ευχαριστώ, κύριε Πρόεδρε. </w:t>
      </w:r>
    </w:p>
    <w:p w14:paraId="6EF725DC"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 xml:space="preserve">οι συνάδελφοι, θέλω να εκφράσω τη θλίψη μου για τον τραγικό θάνατο είκοσι συμπολιτών μας, καθώς και την αγωνία μας για την τύχη των αγνοουμένων. </w:t>
      </w:r>
    </w:p>
    <w:p w14:paraId="6EF725DD"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καταστροφές στη </w:t>
      </w:r>
      <w:r>
        <w:rPr>
          <w:rFonts w:eastAsia="Times New Roman" w:cs="Times New Roman"/>
          <w:szCs w:val="24"/>
        </w:rPr>
        <w:t>δ</w:t>
      </w:r>
      <w:r>
        <w:rPr>
          <w:rFonts w:eastAsia="Times New Roman" w:cs="Times New Roman"/>
          <w:szCs w:val="24"/>
        </w:rPr>
        <w:t xml:space="preserve">υτική Αττική είναι πολύ μεγάλες. Σε μια </w:t>
      </w:r>
      <w:r>
        <w:rPr>
          <w:rFonts w:eastAsia="Times New Roman" w:cs="Times New Roman"/>
          <w:szCs w:val="24"/>
        </w:rPr>
        <w:t>συνοικία</w:t>
      </w:r>
      <w:r>
        <w:rPr>
          <w:rFonts w:eastAsia="Times New Roman" w:cs="Times New Roman"/>
          <w:szCs w:val="24"/>
        </w:rPr>
        <w:t>, τη Μάνδρα, το τοπίο έχει πλήρως αλλοιωθε</w:t>
      </w:r>
      <w:r>
        <w:rPr>
          <w:rFonts w:eastAsia="Times New Roman" w:cs="Times New Roman"/>
          <w:szCs w:val="24"/>
        </w:rPr>
        <w:t>ί. Εδώ και λίγες μέρες η πόλη είναι αγνώριστη. Οι πολίτες της έχουν λυγίσει. Η απόγνωση έχει σκεπάσει τη ζωή τους.</w:t>
      </w:r>
    </w:p>
    <w:p w14:paraId="6EF725DE"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πρώτη στιγμή που βρεθήκαμε εκεί</w:t>
      </w:r>
      <w:r>
        <w:rPr>
          <w:rFonts w:eastAsia="Times New Roman" w:cs="Times New Roman"/>
          <w:szCs w:val="24"/>
        </w:rPr>
        <w:t>,</w:t>
      </w:r>
      <w:r>
        <w:rPr>
          <w:rFonts w:eastAsia="Times New Roman" w:cs="Times New Roman"/>
          <w:szCs w:val="24"/>
        </w:rPr>
        <w:t xml:space="preserve"> είχαμε πολλά αναπάντητα ερωτήματα για όσα βλέπαμε να συμβαίνουν. Την ώρα, όμως, που υπήρχαν νεκροί κ</w:t>
      </w:r>
      <w:r>
        <w:rPr>
          <w:rFonts w:eastAsia="Times New Roman" w:cs="Times New Roman"/>
          <w:szCs w:val="24"/>
        </w:rPr>
        <w:t>αι πολλοί αγνοούμενοι και που καταλαβαίναμε με όσα βλέπαμε ότι, δυστυχώς, όσο περνούσε η ώρα ο αριθμός των νεκρών θα αυξ</w:t>
      </w:r>
      <w:r>
        <w:rPr>
          <w:rFonts w:eastAsia="Times New Roman" w:cs="Times New Roman"/>
          <w:szCs w:val="24"/>
        </w:rPr>
        <w:t>ανόταν</w:t>
      </w:r>
      <w:r>
        <w:rPr>
          <w:rFonts w:eastAsia="Times New Roman" w:cs="Times New Roman"/>
          <w:szCs w:val="24"/>
        </w:rPr>
        <w:t xml:space="preserve">, επικεντρώσαμε τη στήριξή μας στους </w:t>
      </w:r>
      <w:proofErr w:type="spellStart"/>
      <w:r>
        <w:rPr>
          <w:rFonts w:eastAsia="Times New Roman" w:cs="Times New Roman"/>
          <w:szCs w:val="24"/>
        </w:rPr>
        <w:t>διασώστες</w:t>
      </w:r>
      <w:proofErr w:type="spellEnd"/>
      <w:r>
        <w:rPr>
          <w:rFonts w:eastAsia="Times New Roman" w:cs="Times New Roman"/>
          <w:szCs w:val="24"/>
        </w:rPr>
        <w:t xml:space="preserve"> και το ενδιαφέρον μας στους ανθρώπους</w:t>
      </w:r>
      <w:r>
        <w:rPr>
          <w:rFonts w:eastAsia="Times New Roman" w:cs="Times New Roman"/>
          <w:szCs w:val="24"/>
        </w:rPr>
        <w:t>,</w:t>
      </w:r>
      <w:r>
        <w:rPr>
          <w:rFonts w:eastAsia="Times New Roman" w:cs="Times New Roman"/>
          <w:szCs w:val="24"/>
        </w:rPr>
        <w:t xml:space="preserve"> που είχαν βρεθεί χωρίς σπίτι, χωρίς τροφή. </w:t>
      </w:r>
    </w:p>
    <w:p w14:paraId="6EF725DF"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Ακούμε την Κυβέρνηση να ψελλίζει κάτι περί κλιματικής αλλαγής. Μέχρι το 2014 για ό,τι γινόταν έφταιγαν οι κυβερνήσεις. Από το 2014 και μετά φταίει η κλιματική αλλαγή και σήμερα ακούσαμε ότι φταίνε τα σαράντα, τα πενήντα και τα εξήντα χρόνια. Και βεβαίως, α</w:t>
      </w:r>
      <w:r>
        <w:rPr>
          <w:rFonts w:eastAsia="Times New Roman" w:cs="Times New Roman"/>
          <w:szCs w:val="24"/>
        </w:rPr>
        <w:t xml:space="preserve">κούσαμε και την κ. Δούρου να μας λέει ότι φταίει ο δασάρχης και όλα τα υπόλοιπα. </w:t>
      </w:r>
    </w:p>
    <w:p w14:paraId="6EF725E0"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η κυρία </w:t>
      </w:r>
      <w:r>
        <w:rPr>
          <w:rFonts w:eastAsia="Times New Roman" w:cs="Times New Roman"/>
          <w:szCs w:val="24"/>
        </w:rPr>
        <w:t>π</w:t>
      </w:r>
      <w:r>
        <w:rPr>
          <w:rFonts w:eastAsia="Times New Roman" w:cs="Times New Roman"/>
          <w:szCs w:val="24"/>
        </w:rPr>
        <w:t>εριφερειάρχης παραδέχθηκε δημόσια ότι</w:t>
      </w:r>
      <w:r>
        <w:rPr>
          <w:rFonts w:eastAsia="Times New Roman" w:cs="Times New Roman"/>
          <w:szCs w:val="24"/>
        </w:rPr>
        <w:t>,</w:t>
      </w:r>
      <w:r>
        <w:rPr>
          <w:rFonts w:eastAsia="Times New Roman" w:cs="Times New Roman"/>
          <w:szCs w:val="24"/>
        </w:rPr>
        <w:t xml:space="preserve"> τόσο η Κυβέρνηση</w:t>
      </w:r>
      <w:r>
        <w:rPr>
          <w:rFonts w:eastAsia="Times New Roman" w:cs="Times New Roman"/>
          <w:szCs w:val="24"/>
        </w:rPr>
        <w:t>,</w:t>
      </w:r>
      <w:r>
        <w:rPr>
          <w:rFonts w:eastAsia="Times New Roman" w:cs="Times New Roman"/>
          <w:szCs w:val="24"/>
        </w:rPr>
        <w:t xml:space="preserve"> όσο και η </w:t>
      </w:r>
      <w:r>
        <w:rPr>
          <w:rFonts w:eastAsia="Times New Roman" w:cs="Times New Roman"/>
          <w:szCs w:val="24"/>
        </w:rPr>
        <w:t>Π</w:t>
      </w:r>
      <w:r>
        <w:rPr>
          <w:rFonts w:eastAsia="Times New Roman" w:cs="Times New Roman"/>
          <w:szCs w:val="24"/>
        </w:rPr>
        <w:t>εριφέρεια είχαν ειδοποιηθεί από τη Μετεωρολογική Υπηρεσία για ακραία καιρικά φαινόμενα στην</w:t>
      </w:r>
      <w:r>
        <w:rPr>
          <w:rFonts w:eastAsia="Times New Roman" w:cs="Times New Roman"/>
          <w:szCs w:val="24"/>
        </w:rPr>
        <w:t xml:space="preserve"> περιοχή. </w:t>
      </w:r>
    </w:p>
    <w:p w14:paraId="6EF725E1"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Ερωτώ, λοιπόν, τι έκανε η Κυβέρνηση και η Περιφέρεια, προκειμένου να προστατεύσουν τους πολίτες</w:t>
      </w:r>
      <w:r>
        <w:rPr>
          <w:rFonts w:eastAsia="Times New Roman" w:cs="Times New Roman"/>
          <w:szCs w:val="24"/>
        </w:rPr>
        <w:t>;</w:t>
      </w:r>
      <w:r>
        <w:rPr>
          <w:rFonts w:eastAsia="Times New Roman" w:cs="Times New Roman"/>
          <w:szCs w:val="24"/>
        </w:rPr>
        <w:t xml:space="preserve"> Για όλα τα άλλα, </w:t>
      </w:r>
      <w:r>
        <w:rPr>
          <w:rFonts w:eastAsia="Times New Roman" w:cs="Times New Roman"/>
          <w:szCs w:val="24"/>
        </w:rPr>
        <w:lastRenderedPageBreak/>
        <w:t>δίκαια ή άδικα, κατηγορείστε όποιον θέλετε, τα σαράντα και τα πενήντα χρόνια. Όμως, η διαχείριση της κατάστασης και η προστασία της</w:t>
      </w:r>
      <w:r>
        <w:rPr>
          <w:rFonts w:eastAsia="Times New Roman" w:cs="Times New Roman"/>
          <w:szCs w:val="24"/>
        </w:rPr>
        <w:t xml:space="preserve"> ζωής των πολιτών ήταν και είναι αποκλειστική δική σας ευθύνη! Το ότι σήμερα η Μάνδρα</w:t>
      </w:r>
      <w:r>
        <w:rPr>
          <w:rFonts w:eastAsia="Times New Roman" w:cs="Times New Roman"/>
          <w:szCs w:val="24"/>
        </w:rPr>
        <w:t xml:space="preserve"> -</w:t>
      </w:r>
      <w:r>
        <w:rPr>
          <w:rFonts w:eastAsia="Times New Roman" w:cs="Times New Roman"/>
          <w:szCs w:val="24"/>
        </w:rPr>
        <w:t>έκτη μέρα</w:t>
      </w:r>
      <w:r>
        <w:rPr>
          <w:rFonts w:eastAsia="Times New Roman" w:cs="Times New Roman"/>
          <w:szCs w:val="24"/>
        </w:rPr>
        <w:t>-</w:t>
      </w:r>
      <w:r>
        <w:rPr>
          <w:rFonts w:eastAsia="Times New Roman" w:cs="Times New Roman"/>
          <w:szCs w:val="24"/>
        </w:rPr>
        <w:t xml:space="preserve"> δεν έχει ρεύμα και νερό είναι δική σας ευθύνη και όχι τι έγινε στο παρελθόν. Και δεν μπορεί να κρύβετε τις πραγματικές σας ευθύνες πίσω από γενικόλογους αφορι</w:t>
      </w:r>
      <w:r>
        <w:rPr>
          <w:rFonts w:eastAsia="Times New Roman" w:cs="Times New Roman"/>
          <w:szCs w:val="24"/>
        </w:rPr>
        <w:t xml:space="preserve">σμούς και αμήχανα χειροκροτήματα που είδαμε νωρίτερα. </w:t>
      </w:r>
    </w:p>
    <w:p w14:paraId="6EF725E2"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έρχομαι στο θέμα, σε ό,τι αφορά τη διανομή του κοινωνικού μερίσματος. Το 2014, όπως όλοι γνωρίζουμε, δόθηκε οικονομική βοήθεια</w:t>
      </w:r>
      <w:r>
        <w:rPr>
          <w:rFonts w:eastAsia="Times New Roman" w:cs="Times New Roman"/>
          <w:szCs w:val="24"/>
        </w:rPr>
        <w:t>,</w:t>
      </w:r>
      <w:r>
        <w:rPr>
          <w:rFonts w:eastAsia="Times New Roman" w:cs="Times New Roman"/>
          <w:szCs w:val="24"/>
        </w:rPr>
        <w:t xml:space="preserve"> με κριτήρια σε συμπολίτες </w:t>
      </w:r>
      <w:r>
        <w:rPr>
          <w:rFonts w:eastAsia="Times New Roman" w:cs="Times New Roman"/>
          <w:szCs w:val="24"/>
        </w:rPr>
        <w:t>μας,</w:t>
      </w:r>
      <w:r>
        <w:rPr>
          <w:rFonts w:eastAsia="Times New Roman" w:cs="Times New Roman"/>
          <w:szCs w:val="24"/>
        </w:rPr>
        <w:t xml:space="preserve"> που είχαν ανάγκη. Γιατί δόθηκε τότε; Διότι υπήρχε πραγματικό πλεόνασμα, διότι είχαμε 30% μείωση στην ειδική εισφορά, 30% μείωση στον ειδικό φόρο κατανάλωσης, 44% μείωση στον ΦΠΑ, 6% μείωση των εισφορών. Γι’ αυτό δίναμε μέρισμα, γιατί κάτι διαφορετικό είχε</w:t>
      </w:r>
      <w:r>
        <w:rPr>
          <w:rFonts w:eastAsia="Times New Roman" w:cs="Times New Roman"/>
          <w:szCs w:val="24"/>
        </w:rPr>
        <w:t xml:space="preserve"> προκύψει. </w:t>
      </w:r>
    </w:p>
    <w:p w14:paraId="6EF725E3"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Τότε, εσείς, συνάδελφοι του ΣΥΡΙΖΑ, τι λέγατε; </w:t>
      </w:r>
      <w:r>
        <w:rPr>
          <w:rFonts w:eastAsia="Times New Roman" w:cs="Times New Roman"/>
          <w:szCs w:val="24"/>
        </w:rPr>
        <w:t>«</w:t>
      </w:r>
      <w:r>
        <w:rPr>
          <w:rFonts w:eastAsia="Times New Roman" w:cs="Times New Roman"/>
          <w:szCs w:val="24"/>
        </w:rPr>
        <w:t xml:space="preserve">Το πλεόνασμα είναι σεσημασμένο για τους Έλληνες. Σε αυτό κρύβονται όλες οι αμαρτίες, όλες οι πληγές, όλη η σήψη, όλη η απάτη της σημερινής πολιτικής. Σε αυτό κρύβεται το δράμα εκατομμυρίων </w:t>
      </w:r>
      <w:r>
        <w:rPr>
          <w:rFonts w:eastAsia="Times New Roman" w:cs="Times New Roman"/>
          <w:szCs w:val="24"/>
        </w:rPr>
        <w:lastRenderedPageBreak/>
        <w:t>ανθρώπω</w:t>
      </w:r>
      <w:r>
        <w:rPr>
          <w:rFonts w:eastAsia="Times New Roman" w:cs="Times New Roman"/>
          <w:szCs w:val="24"/>
        </w:rPr>
        <w:t xml:space="preserve">ν, η καταστροφή των νοικοκυριών, επιχειρήσεων, οι λιποθυμίες, η πείνα των παιδιών, η ασιτία, η ζωή εν </w:t>
      </w:r>
      <w:proofErr w:type="spellStart"/>
      <w:r>
        <w:rPr>
          <w:rFonts w:eastAsia="Times New Roman" w:cs="Times New Roman"/>
          <w:szCs w:val="24"/>
        </w:rPr>
        <w:t>τάφω</w:t>
      </w:r>
      <w:proofErr w:type="spellEnd"/>
      <w:r>
        <w:rPr>
          <w:rFonts w:eastAsia="Times New Roman" w:cs="Times New Roman"/>
          <w:szCs w:val="24"/>
        </w:rPr>
        <w:t xml:space="preserve"> στα νοσοκομεία, τα ψυχιατρεία, τα άσυλα ανιάτων</w:t>
      </w:r>
      <w:r>
        <w:rPr>
          <w:rFonts w:eastAsia="Times New Roman" w:cs="Times New Roman"/>
          <w:szCs w:val="24"/>
        </w:rPr>
        <w:t>»</w:t>
      </w:r>
      <w:r>
        <w:rPr>
          <w:rFonts w:eastAsia="Times New Roman" w:cs="Times New Roman"/>
          <w:szCs w:val="24"/>
        </w:rPr>
        <w:t xml:space="preserve">. Αυτά λέγατε τότε ξεδιάντροπα. </w:t>
      </w:r>
    </w:p>
    <w:p w14:paraId="6EF725E4"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πραγματικά, σήμερα</w:t>
      </w:r>
      <w:r>
        <w:rPr>
          <w:rFonts w:eastAsia="Times New Roman" w:cs="Times New Roman"/>
          <w:szCs w:val="24"/>
        </w:rPr>
        <w:t>,</w:t>
      </w:r>
      <w:r>
        <w:rPr>
          <w:rFonts w:eastAsia="Times New Roman" w:cs="Times New Roman"/>
          <w:szCs w:val="24"/>
        </w:rPr>
        <w:t xml:space="preserve"> που τα γεγονότα έχουν προχωρήσει, όπως προχώρησαν, νιώθετε λίγο την ανάγκη μιας συγγνώμης; Δεν νιώθετε λίγο ντροπή για αυτά που λέγατε τότε και αυτά που λέτε σήμερα; Προφανώς, από όσα λέτε σήμερα</w:t>
      </w:r>
      <w:r>
        <w:rPr>
          <w:rFonts w:eastAsia="Times New Roman" w:cs="Times New Roman"/>
          <w:szCs w:val="24"/>
        </w:rPr>
        <w:t>,</w:t>
      </w:r>
      <w:r>
        <w:rPr>
          <w:rFonts w:eastAsia="Times New Roman" w:cs="Times New Roman"/>
          <w:szCs w:val="24"/>
        </w:rPr>
        <w:t xml:space="preserve"> καταλαβαίνω ότι δεν ντρέπεστε.</w:t>
      </w:r>
      <w:r>
        <w:rPr>
          <w:rFonts w:eastAsia="Times New Roman" w:cs="Times New Roman"/>
          <w:szCs w:val="24"/>
        </w:rPr>
        <w:t xml:space="preserve"> Γιατί, </w:t>
      </w:r>
      <w:r>
        <w:rPr>
          <w:rFonts w:eastAsia="Times New Roman" w:cs="Times New Roman"/>
          <w:szCs w:val="24"/>
        </w:rPr>
        <w:t>όχι μόνο ξεχάσατε, α</w:t>
      </w:r>
      <w:r>
        <w:rPr>
          <w:rFonts w:eastAsia="Times New Roman" w:cs="Times New Roman"/>
          <w:szCs w:val="24"/>
        </w:rPr>
        <w:t xml:space="preserve">λλά ανατρέψατε και αυτά που λέγατε το 2014. </w:t>
      </w:r>
    </w:p>
    <w:p w14:paraId="6EF725E5"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το 2016</w:t>
      </w:r>
      <w:r>
        <w:rPr>
          <w:rFonts w:eastAsia="Times New Roman" w:cs="Times New Roman"/>
          <w:szCs w:val="24"/>
        </w:rPr>
        <w:t>,</w:t>
      </w:r>
      <w:r>
        <w:rPr>
          <w:rFonts w:eastAsia="Times New Roman" w:cs="Times New Roman"/>
          <w:szCs w:val="24"/>
        </w:rPr>
        <w:t xml:space="preserve"> σαν Άγιος Βασίλης</w:t>
      </w:r>
      <w:r>
        <w:rPr>
          <w:rFonts w:eastAsia="Times New Roman" w:cs="Times New Roman"/>
          <w:szCs w:val="24"/>
        </w:rPr>
        <w:t>,</w:t>
      </w:r>
      <w:r>
        <w:rPr>
          <w:rFonts w:eastAsia="Times New Roman" w:cs="Times New Roman"/>
          <w:szCs w:val="24"/>
        </w:rPr>
        <w:t xml:space="preserve"> ήρθατε να δώσετε έναν μπουναμά. «Δώσατε μέρισμα» -μας λέγατε τότε- «με μονομερή απόφαση». Και αφού -επιτρέψτε μου να πω τη λέξη- τσαμπουκαλευθήκατε για λίγες μέρες, λέγοντας ότι ε</w:t>
      </w:r>
      <w:r>
        <w:rPr>
          <w:rFonts w:eastAsia="Times New Roman" w:cs="Times New Roman"/>
          <w:szCs w:val="24"/>
        </w:rPr>
        <w:t>σείς δεν ρωτάτε, γιατί εσείς είστε υπερήφανη Αριστερά και λοιπά, στείλατε εκείνη την περίφημη ταπεινωτική επιστολή, επιστολή εξευτελισμού και μετάνοιας. Δώσατε το μέρισμα</w:t>
      </w:r>
      <w:r>
        <w:rPr>
          <w:rFonts w:eastAsia="Times New Roman" w:cs="Times New Roman"/>
          <w:szCs w:val="24"/>
        </w:rPr>
        <w:t>,</w:t>
      </w:r>
      <w:r>
        <w:rPr>
          <w:rFonts w:eastAsia="Times New Roman" w:cs="Times New Roman"/>
          <w:szCs w:val="24"/>
        </w:rPr>
        <w:t xml:space="preserve"> χωρίς κριτήρια και φτάσαμε να το πάρουν άνθρωποι</w:t>
      </w:r>
      <w:r>
        <w:rPr>
          <w:rFonts w:eastAsia="Times New Roman" w:cs="Times New Roman"/>
          <w:szCs w:val="24"/>
        </w:rPr>
        <w:t>,</w:t>
      </w:r>
      <w:r>
        <w:rPr>
          <w:rFonts w:eastAsia="Times New Roman" w:cs="Times New Roman"/>
          <w:szCs w:val="24"/>
        </w:rPr>
        <w:t xml:space="preserve"> που δεν έπρεπε, με τα γνωστά γεγον</w:t>
      </w:r>
      <w:r>
        <w:rPr>
          <w:rFonts w:eastAsia="Times New Roman" w:cs="Times New Roman"/>
          <w:szCs w:val="24"/>
        </w:rPr>
        <w:t>ότα</w:t>
      </w:r>
      <w:r>
        <w:rPr>
          <w:rFonts w:eastAsia="Times New Roman" w:cs="Times New Roman"/>
          <w:szCs w:val="24"/>
        </w:rPr>
        <w:t>,</w:t>
      </w:r>
      <w:r>
        <w:rPr>
          <w:rFonts w:eastAsia="Times New Roman" w:cs="Times New Roman"/>
          <w:szCs w:val="24"/>
        </w:rPr>
        <w:t xml:space="preserve"> τα οποία δεν θέλω να επαναλαμβάνω.</w:t>
      </w:r>
    </w:p>
    <w:p w14:paraId="6EF725E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σήμερα πανηγυρίζετε για </w:t>
      </w:r>
      <w:proofErr w:type="spellStart"/>
      <w:r>
        <w:rPr>
          <w:rFonts w:eastAsia="Times New Roman" w:cs="Times New Roman"/>
          <w:szCs w:val="24"/>
        </w:rPr>
        <w:t>υπερπλεόνασμα</w:t>
      </w:r>
      <w:proofErr w:type="spellEnd"/>
      <w:r>
        <w:rPr>
          <w:rFonts w:eastAsia="Times New Roman" w:cs="Times New Roman"/>
          <w:szCs w:val="24"/>
        </w:rPr>
        <w:t>. Προφανώς</w:t>
      </w:r>
      <w:r>
        <w:rPr>
          <w:rFonts w:eastAsia="Times New Roman" w:cs="Times New Roman"/>
          <w:szCs w:val="24"/>
        </w:rPr>
        <w:t>,</w:t>
      </w:r>
      <w:r>
        <w:rPr>
          <w:rFonts w:eastAsia="Times New Roman" w:cs="Times New Roman"/>
          <w:szCs w:val="24"/>
        </w:rPr>
        <w:t xml:space="preserve"> δεν συμμεριζόμαστε την ατεκμηρίωτη αισιοδοξία σας, αφού η λογική λέει ότι δεν μπορεί να υπάρχει πλεόνασμα σε μια οικονομία</w:t>
      </w:r>
      <w:r>
        <w:rPr>
          <w:rFonts w:eastAsia="Times New Roman" w:cs="Times New Roman"/>
          <w:szCs w:val="24"/>
        </w:rPr>
        <w:t>,</w:t>
      </w:r>
      <w:r>
        <w:rPr>
          <w:rFonts w:eastAsia="Times New Roman" w:cs="Times New Roman"/>
          <w:szCs w:val="24"/>
        </w:rPr>
        <w:t xml:space="preserve"> που είναι συνέχεια σε ύφεση και που α</w:t>
      </w:r>
      <w:r>
        <w:rPr>
          <w:rFonts w:eastAsia="Times New Roman" w:cs="Times New Roman"/>
          <w:szCs w:val="24"/>
        </w:rPr>
        <w:t>κόμη και φέτος δεν θα πετύχει το στόχο που έχει θέσει η Κυβέρνηση.</w:t>
      </w:r>
    </w:p>
    <w:p w14:paraId="6EF725E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6EF725E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Ένα λεπτό θέλω, κύριε Πρόεδρε.</w:t>
      </w:r>
    </w:p>
    <w:p w14:paraId="6EF725E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αυτό που λέτε εσείς «</w:t>
      </w:r>
      <w:proofErr w:type="spellStart"/>
      <w:r>
        <w:rPr>
          <w:rFonts w:eastAsia="Times New Roman" w:cs="Times New Roman"/>
          <w:szCs w:val="24"/>
        </w:rPr>
        <w:t>υπερπλεόνασμα</w:t>
      </w:r>
      <w:proofErr w:type="spellEnd"/>
      <w:r>
        <w:rPr>
          <w:rFonts w:eastAsia="Times New Roman" w:cs="Times New Roman"/>
          <w:szCs w:val="24"/>
        </w:rPr>
        <w:t xml:space="preserve">» είναι </w:t>
      </w:r>
      <w:proofErr w:type="spellStart"/>
      <w:r>
        <w:rPr>
          <w:rFonts w:eastAsia="Times New Roman" w:cs="Times New Roman"/>
          <w:szCs w:val="24"/>
        </w:rPr>
        <w:t>υπερφορολόγηση</w:t>
      </w:r>
      <w:proofErr w:type="spellEnd"/>
      <w:r>
        <w:rPr>
          <w:rFonts w:eastAsia="Times New Roman" w:cs="Times New Roman"/>
          <w:szCs w:val="24"/>
        </w:rPr>
        <w:t>, είναι αναγ</w:t>
      </w:r>
      <w:r>
        <w:rPr>
          <w:rFonts w:eastAsia="Times New Roman" w:cs="Times New Roman"/>
          <w:szCs w:val="24"/>
        </w:rPr>
        <w:t>καστικά μέτρα είσπραξης, είναι μέτρα στάσης πληρωμών, είναι περικοπές του Προγράμματος Δημοσίων Επενδύσεων. Γενικά</w:t>
      </w:r>
      <w:r>
        <w:rPr>
          <w:rFonts w:eastAsia="Times New Roman" w:cs="Times New Roman"/>
          <w:szCs w:val="24"/>
        </w:rPr>
        <w:t>,</w:t>
      </w:r>
      <w:r>
        <w:rPr>
          <w:rFonts w:eastAsia="Times New Roman" w:cs="Times New Roman"/>
          <w:szCs w:val="24"/>
        </w:rPr>
        <w:t xml:space="preserve"> είναι το αποτέλεσμα της πολιτικής περικοπών και λιτότητας, πολιτικής αδιέξοδης που υποβαθμίζει τη ζωή μας και υποτιμά τις περιουσίες και τα </w:t>
      </w:r>
      <w:r>
        <w:rPr>
          <w:rFonts w:eastAsia="Times New Roman" w:cs="Times New Roman"/>
          <w:szCs w:val="24"/>
        </w:rPr>
        <w:t xml:space="preserve">εισοδήματα των πολιτών. Δεν μπορείτε να υποτιμήσετε το νόμισμα και υποτιμάτε τη ζωή μας. </w:t>
      </w:r>
    </w:p>
    <w:p w14:paraId="6EF725E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Αυτήν τη στιγμή που αποφασίζετε να κάνετε αυτήν τη διανομή, εμείς καταθέσαμε πρόταση με κριτήρια για δίκαιη κατανομή. Την αρνηθήκατε. Θα ήταν εύκολο να πούμε ότι δεν </w:t>
      </w:r>
      <w:r>
        <w:rPr>
          <w:rFonts w:eastAsia="Times New Roman" w:cs="Times New Roman"/>
          <w:szCs w:val="24"/>
        </w:rPr>
        <w:t>ψηφί</w:t>
      </w:r>
      <w:r>
        <w:rPr>
          <w:rFonts w:eastAsia="Times New Roman" w:cs="Times New Roman"/>
          <w:szCs w:val="24"/>
        </w:rPr>
        <w:lastRenderedPageBreak/>
        <w:t xml:space="preserve">ζουμε. Δεν θέλουμε, όμως, να σας δώσουμε το παραμικρό δικαίωμα να λαϊκίσετε, να αποπροσανατολίσετε την κοινή γνώμη λέγοντας ό,τι θέλετε. </w:t>
      </w:r>
    </w:p>
    <w:p w14:paraId="6EF725E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Γι’ αυτό, λοιπόν, σήμερα η Κυβέρνηση πρέπει να πει την αλήθεια στον ελληνικό λαό. Με την υπουργική απόφαση διανομή</w:t>
      </w:r>
      <w:r>
        <w:rPr>
          <w:rFonts w:eastAsia="Times New Roman" w:cs="Times New Roman"/>
          <w:szCs w:val="24"/>
        </w:rPr>
        <w:t>ς του ποσού των 1,4 δισεκατομμυρίων</w:t>
      </w:r>
      <w:r>
        <w:rPr>
          <w:rFonts w:eastAsia="Times New Roman" w:cs="Times New Roman"/>
          <w:szCs w:val="24"/>
        </w:rPr>
        <w:t>,</w:t>
      </w:r>
      <w:r>
        <w:rPr>
          <w:rFonts w:eastAsia="Times New Roman" w:cs="Times New Roman"/>
          <w:szCs w:val="24"/>
        </w:rPr>
        <w:t xml:space="preserve"> που εξήγγειλε η Κυβέρνηση, οι πολίτες θα καταλάβουν ότι το ποσό που θα μοιραστεί τελικά είναι το μισό -720 εκατομμύρια ευρώ- και πολλοί δικαιούχοι</w:t>
      </w:r>
      <w:r>
        <w:rPr>
          <w:rFonts w:eastAsia="Times New Roman" w:cs="Times New Roman"/>
          <w:szCs w:val="24"/>
        </w:rPr>
        <w:t>,</w:t>
      </w:r>
      <w:r>
        <w:rPr>
          <w:rFonts w:eastAsia="Times New Roman" w:cs="Times New Roman"/>
          <w:szCs w:val="24"/>
        </w:rPr>
        <w:t xml:space="preserve"> που νομίζουν ότι θα είναι δικαιούχοι, στο τέλος θα καταλάβουν ότι δεν θ</w:t>
      </w:r>
      <w:r>
        <w:rPr>
          <w:rFonts w:eastAsia="Times New Roman" w:cs="Times New Roman"/>
          <w:szCs w:val="24"/>
        </w:rPr>
        <w:t xml:space="preserve">α μπορέσουν να εισπράξουν ούτε ένα ευρώ και ότι αυτό το μέρισμα τελικά δεν τους αφορούσε. </w:t>
      </w:r>
    </w:p>
    <w:p w14:paraId="6EF725E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Τελείωσε ο χρόνος σας, </w:t>
      </w:r>
      <w:r>
        <w:rPr>
          <w:rFonts w:eastAsia="Times New Roman"/>
          <w:szCs w:val="24"/>
        </w:rPr>
        <w:t xml:space="preserve">κύριε συνάδελφε. </w:t>
      </w:r>
    </w:p>
    <w:p w14:paraId="6EF725E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Τελειώνω, κύριε Πρόεδρε.</w:t>
      </w:r>
    </w:p>
    <w:p w14:paraId="6EF725E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Τα υπόλοιπα χρήματα, όπως έχουμε επαναλάβει, είνα</w:t>
      </w:r>
      <w:r>
        <w:rPr>
          <w:rFonts w:eastAsia="Times New Roman" w:cs="Times New Roman"/>
          <w:szCs w:val="24"/>
        </w:rPr>
        <w:t>ι για κοινωνική πολιτική</w:t>
      </w:r>
      <w:r>
        <w:rPr>
          <w:rFonts w:eastAsia="Times New Roman" w:cs="Times New Roman"/>
          <w:szCs w:val="24"/>
        </w:rPr>
        <w:t>,</w:t>
      </w:r>
      <w:r>
        <w:rPr>
          <w:rFonts w:eastAsia="Times New Roman" w:cs="Times New Roman"/>
          <w:szCs w:val="24"/>
        </w:rPr>
        <w:t xml:space="preserve"> που έκανε η ΔΕΗ και όχι το κράτος και επιστροφές χρημάτων σε συνταξιούχους μετά τις γνωστές αποφάσεις.</w:t>
      </w:r>
    </w:p>
    <w:p w14:paraId="6EF725E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μέρισμα, κυρίες και κύριοι συνάδελφοι, για όσους το πάρουν, είναι καλό. Δεν θα αλλάξει όμως ούτε καν θα βελτιώσει </w:t>
      </w:r>
      <w:r>
        <w:rPr>
          <w:rFonts w:eastAsia="Times New Roman" w:cs="Times New Roman"/>
          <w:szCs w:val="24"/>
        </w:rPr>
        <w:lastRenderedPageBreak/>
        <w:t>τη ζωή του</w:t>
      </w:r>
      <w:r>
        <w:rPr>
          <w:rFonts w:eastAsia="Times New Roman" w:cs="Times New Roman"/>
          <w:szCs w:val="24"/>
        </w:rPr>
        <w:t xml:space="preserve">ς. Είναι μια προσωρινή ανακούφιση και τίποτα παραπάνω. Τα επιδόματα και τα συσσίτια δεν είναι κοινωνική πολιτική, είναι κοινωνική αλληλεγγύη, είναι ενδιαφέρον, είναι εφάπαξ βοήθεια. Δίνουν ανάσα στο σήμερα, δεν λύνουν τα πραγματικά καθημερινά προβλήματα. </w:t>
      </w:r>
    </w:p>
    <w:p w14:paraId="6EF725F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Βλάχο, πρέπει να ολοκληρώσετε, σας παρακαλώ. </w:t>
      </w:r>
    </w:p>
    <w:p w14:paraId="6EF725F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Τη φράση μου να τελειώσω, κύριε Πρόεδρε.</w:t>
      </w:r>
    </w:p>
    <w:p w14:paraId="6EF725F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αρκεί η υπόσχεση ότι τελειώνετε. Τελειώστε.</w:t>
      </w:r>
    </w:p>
    <w:p w14:paraId="6EF725F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Η μόνη λύση είναι η ανάπτυξη. Για την ανάπτυξη, όμως, χρειάζονται χρήματα, χρειάζονται επενδύσεις. Για να υπηρετήσεις αυτήν την πολιτική πρέπει να την πιστεύεις, να τη νιώθεις, να τη ζεις. </w:t>
      </w:r>
    </w:p>
    <w:p w14:paraId="6EF725F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Οι επενδύσεις για εμάς είναι επιλογή, ενώ για εσάς είναι ανάγκη ό</w:t>
      </w:r>
      <w:r>
        <w:rPr>
          <w:rFonts w:eastAsia="Times New Roman" w:cs="Times New Roman"/>
          <w:szCs w:val="24"/>
        </w:rPr>
        <w:t>ταν δεν μπορείτε να τ</w:t>
      </w:r>
      <w:r>
        <w:rPr>
          <w:rFonts w:eastAsia="Times New Roman" w:cs="Times New Roman"/>
          <w:szCs w:val="24"/>
        </w:rPr>
        <w:t>ις</w:t>
      </w:r>
      <w:r>
        <w:rPr>
          <w:rFonts w:eastAsia="Times New Roman" w:cs="Times New Roman"/>
          <w:szCs w:val="24"/>
        </w:rPr>
        <w:t xml:space="preserve"> αποφύγετε. Αυτή είναι και η μεγάλη μας διαφορά. Αυτή είναι όμως και η ελπίδα της ελληνικής κοινωνίας για την επόμενη μέρα, που ό,τι και να πείτε, ό,τι και να κάνετε φαίνεται ότι έρχεται.</w:t>
      </w:r>
    </w:p>
    <w:p w14:paraId="6EF725F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6EF725F6"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w:t>
      </w:r>
      <w:r>
        <w:rPr>
          <w:rFonts w:eastAsia="Times New Roman" w:cs="Times New Roman"/>
          <w:szCs w:val="24"/>
        </w:rPr>
        <w:t>γα της Νέας Δημοκρατίας)</w:t>
      </w:r>
    </w:p>
    <w:p w14:paraId="6EF725F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Δημήτρης </w:t>
      </w:r>
      <w:proofErr w:type="spellStart"/>
      <w:r>
        <w:rPr>
          <w:rFonts w:eastAsia="Times New Roman" w:cs="Times New Roman"/>
          <w:szCs w:val="24"/>
        </w:rPr>
        <w:t>Κουτσούμπας</w:t>
      </w:r>
      <w:proofErr w:type="spellEnd"/>
      <w:r>
        <w:rPr>
          <w:rFonts w:eastAsia="Times New Roman" w:cs="Times New Roman"/>
          <w:szCs w:val="24"/>
        </w:rPr>
        <w:t>, Πρόεδρος της Κοινοβουλευτικής Ομάδας του ΚΚΕ.</w:t>
      </w:r>
    </w:p>
    <w:p w14:paraId="6EF725F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Κυρίες </w:t>
      </w:r>
      <w:r>
        <w:rPr>
          <w:rFonts w:eastAsia="Times New Roman" w:cs="Times New Roman"/>
          <w:szCs w:val="24"/>
        </w:rPr>
        <w:t xml:space="preserve">και κύριοι, αυτές τις μέρες έχουν περισσέψει τα συλλυπητήρια και η φραστική συμπαράσταση από όλους για τις καταστροφικές πλημμύρες στη Μάνδρα και στη Νέα </w:t>
      </w:r>
      <w:proofErr w:type="spellStart"/>
      <w:r>
        <w:rPr>
          <w:rFonts w:eastAsia="Times New Roman" w:cs="Times New Roman"/>
          <w:szCs w:val="24"/>
        </w:rPr>
        <w:t>Πέραμο</w:t>
      </w:r>
      <w:proofErr w:type="spellEnd"/>
      <w:r>
        <w:rPr>
          <w:rFonts w:eastAsia="Times New Roman" w:cs="Times New Roman"/>
          <w:szCs w:val="24"/>
        </w:rPr>
        <w:t>, για τα αθώα θύματα</w:t>
      </w:r>
      <w:r>
        <w:rPr>
          <w:rFonts w:eastAsia="Times New Roman" w:cs="Times New Roman"/>
          <w:szCs w:val="24"/>
        </w:rPr>
        <w:t>,</w:t>
      </w:r>
      <w:r>
        <w:rPr>
          <w:rFonts w:eastAsia="Times New Roman" w:cs="Times New Roman"/>
          <w:szCs w:val="24"/>
        </w:rPr>
        <w:t xml:space="preserve"> που θρηνήσαμε. </w:t>
      </w:r>
    </w:p>
    <w:p w14:paraId="6EF725F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ζητούμενο, όμως, πέρα από όλα αυτά, είναι να στηριχθούν</w:t>
      </w:r>
      <w:r>
        <w:rPr>
          <w:rFonts w:eastAsia="Times New Roman" w:cs="Times New Roman"/>
          <w:szCs w:val="24"/>
        </w:rPr>
        <w:t xml:space="preserve"> πρακτικά και συγκεκριμένα οι κάτοικοι αυτών των περιοχών, να υπάρξουν άμεσα μέτρα ανακούφισης, αποκατάστασης των ζημιών και έκτακτη ενίσχυση για τις ανάγκες των πληγέντων. </w:t>
      </w:r>
    </w:p>
    <w:p w14:paraId="6EF725F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ΚΚΕ επισημαίνει ότι χρειάζεται να υπάρξουν άμεσα μέτρα, προκειμένου να </w:t>
      </w:r>
      <w:r>
        <w:rPr>
          <w:rFonts w:eastAsia="Times New Roman" w:cs="Times New Roman"/>
          <w:szCs w:val="24"/>
        </w:rPr>
        <w:t>αποζημιωθούν οι κάτοικοι και οι επαγγελματίες της περιοχής στο 100% της συνολικής ζημιάς και ταυτό</w:t>
      </w:r>
      <w:r>
        <w:rPr>
          <w:rFonts w:eastAsia="Times New Roman" w:cs="Times New Roman"/>
          <w:szCs w:val="24"/>
        </w:rPr>
        <w:lastRenderedPageBreak/>
        <w:t>χρονα</w:t>
      </w:r>
      <w:r>
        <w:rPr>
          <w:rFonts w:eastAsia="Times New Roman" w:cs="Times New Roman"/>
          <w:szCs w:val="24"/>
        </w:rPr>
        <w:t>,</w:t>
      </w:r>
      <w:r>
        <w:rPr>
          <w:rFonts w:eastAsia="Times New Roman" w:cs="Times New Roman"/>
          <w:szCs w:val="24"/>
        </w:rPr>
        <w:t xml:space="preserve"> προστασία για τη στέγαση, τη σίτιση, την ένδυση. Να υπάρξει πάγωμα χρεών στην εφορία, στον ΟΑΕΕ, στις τράπεζες, χωρίς προσαυξήσεις και τόκους για τους </w:t>
      </w:r>
      <w:r>
        <w:rPr>
          <w:rFonts w:eastAsia="Times New Roman" w:cs="Times New Roman"/>
          <w:szCs w:val="24"/>
        </w:rPr>
        <w:t>πληγέντες. Να σταματήσουν άμεσα οι όποιες διαδικασίες κατάσχεσης. Απαλλαγή από τα δημοτικά τέλη για τους πληγέντες. Κα</w:t>
      </w:r>
      <w:r>
        <w:rPr>
          <w:rFonts w:eastAsia="Times New Roman" w:cs="Times New Roman"/>
          <w:szCs w:val="24"/>
        </w:rPr>
        <w:t>μ</w:t>
      </w:r>
      <w:r>
        <w:rPr>
          <w:rFonts w:eastAsia="Times New Roman" w:cs="Times New Roman"/>
          <w:szCs w:val="24"/>
        </w:rPr>
        <w:t>μία διακοπή νερού, ρεύματος και τηλεφώνου σε εργατικές λαϊκές οικογένειες. Κανείς να μην χάσει τη δουλειά του, να μην θεωρηθεί αδικαιολογ</w:t>
      </w:r>
      <w:r>
        <w:rPr>
          <w:rFonts w:eastAsia="Times New Roman" w:cs="Times New Roman"/>
          <w:szCs w:val="24"/>
        </w:rPr>
        <w:t>ήτως απών από την εργασία του, να καταβληθούν κανονικά μεροκάματα, ένσημα κ.λπ</w:t>
      </w:r>
      <w:r>
        <w:rPr>
          <w:rFonts w:eastAsia="Times New Roman" w:cs="Times New Roman"/>
          <w:szCs w:val="24"/>
        </w:rPr>
        <w:t>.</w:t>
      </w:r>
      <w:r>
        <w:rPr>
          <w:rFonts w:eastAsia="Times New Roman" w:cs="Times New Roman"/>
          <w:szCs w:val="24"/>
        </w:rPr>
        <w:t xml:space="preserve">. </w:t>
      </w:r>
    </w:p>
    <w:p w14:paraId="6EF725F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Τα μέτρα που ανακοίνωσε η Κυβέρνηση δεν καλύπτουν την αποζημίωση των πληγέντων στο 100% των ζημιών που υπέστησαν σπίτια, καταστήματα και αυτοκίνητα, πέρα από το γεγονός ότι η</w:t>
      </w:r>
      <w:r>
        <w:rPr>
          <w:rFonts w:eastAsia="Times New Roman" w:cs="Times New Roman"/>
          <w:szCs w:val="24"/>
        </w:rPr>
        <w:t xml:space="preserve"> πείρα μάς λέει πως παρά τις υποσχέσεις και τις διακηρύξεις για κονδύλια, αυτά</w:t>
      </w:r>
      <w:r>
        <w:rPr>
          <w:rFonts w:eastAsia="Times New Roman" w:cs="Times New Roman"/>
          <w:szCs w:val="24"/>
        </w:rPr>
        <w:t>,</w:t>
      </w:r>
      <w:r>
        <w:rPr>
          <w:rFonts w:eastAsia="Times New Roman" w:cs="Times New Roman"/>
          <w:szCs w:val="24"/>
        </w:rPr>
        <w:t xml:space="preserve"> όταν και εάν δίνονται, δίνονται κουτσουρεμένα και με τόσο μεγάλη καθυστέρηση</w:t>
      </w:r>
      <w:r>
        <w:rPr>
          <w:rFonts w:eastAsia="Times New Roman" w:cs="Times New Roman"/>
          <w:szCs w:val="24"/>
        </w:rPr>
        <w:t>,</w:t>
      </w:r>
      <w:r>
        <w:rPr>
          <w:rFonts w:eastAsia="Times New Roman" w:cs="Times New Roman"/>
          <w:szCs w:val="24"/>
        </w:rPr>
        <w:t xml:space="preserve"> που δεν πιάνουν τόπο πραγματικά. </w:t>
      </w:r>
    </w:p>
    <w:p w14:paraId="6EF725F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Από τις πλημμύρες του 2015 στο Χαϊδάρι οι κάτοικοι ακόμα περιμέν</w:t>
      </w:r>
      <w:r>
        <w:rPr>
          <w:rFonts w:eastAsia="Times New Roman" w:cs="Times New Roman"/>
          <w:szCs w:val="24"/>
        </w:rPr>
        <w:t xml:space="preserve">ουν να πάρουν εκείνο το έρμο το </w:t>
      </w:r>
      <w:proofErr w:type="spellStart"/>
      <w:r>
        <w:rPr>
          <w:rFonts w:eastAsia="Times New Roman" w:cs="Times New Roman"/>
          <w:szCs w:val="24"/>
        </w:rPr>
        <w:t>εξακοσάρι</w:t>
      </w:r>
      <w:proofErr w:type="spellEnd"/>
      <w:r>
        <w:rPr>
          <w:rFonts w:eastAsia="Times New Roman" w:cs="Times New Roman"/>
          <w:szCs w:val="24"/>
        </w:rPr>
        <w:t>,</w:t>
      </w:r>
      <w:r>
        <w:rPr>
          <w:rFonts w:eastAsia="Times New Roman" w:cs="Times New Roman"/>
          <w:szCs w:val="24"/>
        </w:rPr>
        <w:t xml:space="preserve"> που τους τάξατε. Δεν το έχουν πάρει. Το ίδιο και στον Κάλαμο</w:t>
      </w:r>
      <w:r>
        <w:rPr>
          <w:rFonts w:eastAsia="Times New Roman" w:cs="Times New Roman"/>
          <w:szCs w:val="24"/>
        </w:rPr>
        <w:t>,</w:t>
      </w:r>
      <w:r>
        <w:rPr>
          <w:rFonts w:eastAsia="Times New Roman" w:cs="Times New Roman"/>
          <w:szCs w:val="24"/>
        </w:rPr>
        <w:t xml:space="preserve"> από το καλοκαίρι με τις πυρκαγιές. Γι’ αυτό, ό,τι υποσχεθήκατε σήμερα, </w:t>
      </w:r>
      <w:r>
        <w:rPr>
          <w:rFonts w:eastAsia="Times New Roman" w:cs="Times New Roman"/>
          <w:szCs w:val="24"/>
        </w:rPr>
        <w:lastRenderedPageBreak/>
        <w:t>μόνο αν δουν οι κάτοικοι της Μάνδρας να μπαίνει στις τσέπες τους, θα το πιστέψου</w:t>
      </w:r>
      <w:r>
        <w:rPr>
          <w:rFonts w:eastAsia="Times New Roman" w:cs="Times New Roman"/>
          <w:szCs w:val="24"/>
        </w:rPr>
        <w:t xml:space="preserve">ν. Όλα τα άλλα είναι λόγια του αέρα, χώρια που η λύση του δανείου δεν είναι λύση, αλλά πρόκειται για νέα θηλιά. </w:t>
      </w:r>
    </w:p>
    <w:p w14:paraId="6EF725F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Οι νέες καταστροφές από τις πλημμύρες για πολλοστή φορά σε δήμους της Αττικής, που έχουν κοστίσει μάλιστα και πολλές ανθρώπινες ζωές, είναι το </w:t>
      </w:r>
      <w:r>
        <w:rPr>
          <w:rFonts w:eastAsia="Times New Roman" w:cs="Times New Roman"/>
          <w:szCs w:val="24"/>
        </w:rPr>
        <w:t>χρονικό ενός προαναγγελθέντος εγκλήματος, ενός εγκλήματος</w:t>
      </w:r>
      <w:r>
        <w:rPr>
          <w:rFonts w:eastAsia="Times New Roman" w:cs="Times New Roman"/>
          <w:szCs w:val="24"/>
        </w:rPr>
        <w:t>,</w:t>
      </w:r>
      <w:r>
        <w:rPr>
          <w:rFonts w:eastAsia="Times New Roman" w:cs="Times New Roman"/>
          <w:szCs w:val="24"/>
        </w:rPr>
        <w:t xml:space="preserve"> που έχει ως βασικό υπεύθυνο την πολιτική</w:t>
      </w:r>
      <w:r>
        <w:rPr>
          <w:rFonts w:eastAsia="Times New Roman" w:cs="Times New Roman"/>
          <w:szCs w:val="24"/>
        </w:rPr>
        <w:t>,</w:t>
      </w:r>
      <w:r>
        <w:rPr>
          <w:rFonts w:eastAsia="Times New Roman" w:cs="Times New Roman"/>
          <w:szCs w:val="24"/>
        </w:rPr>
        <w:t xml:space="preserve"> που εφαρμόζουν διαχρονικά όλες οι κυβερνήσεις -σήμερα η Κυβέρνηση ΣΥΡΙΖΑ-ΑΝΕΛ- μαζί με την τοπική και περιφερειακή διοίκηση. Είναι ένα έγκλημα που οδηγεί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 </w:t>
      </w:r>
      <w:proofErr w:type="spellStart"/>
      <w:r>
        <w:rPr>
          <w:rFonts w:eastAsia="Times New Roman" w:cs="Times New Roman"/>
          <w:szCs w:val="24"/>
        </w:rPr>
        <w:t>έτει</w:t>
      </w:r>
      <w:proofErr w:type="spellEnd"/>
      <w:r>
        <w:rPr>
          <w:rFonts w:eastAsia="Times New Roman" w:cs="Times New Roman"/>
          <w:szCs w:val="24"/>
        </w:rPr>
        <w:t xml:space="preserve"> 2017, μέσα στην Αττική στο να χάνονται ζωές</w:t>
      </w:r>
      <w:r>
        <w:rPr>
          <w:rFonts w:eastAsia="Times New Roman" w:cs="Times New Roman"/>
          <w:szCs w:val="24"/>
        </w:rPr>
        <w:t>,</w:t>
      </w:r>
      <w:r>
        <w:rPr>
          <w:rFonts w:eastAsia="Times New Roman" w:cs="Times New Roman"/>
          <w:szCs w:val="24"/>
        </w:rPr>
        <w:t xml:space="preserve"> με μια ισχυρή φθινοπωρινή βροχή και να βλέπουν οι λαϊκές οικογένειες τους κόπους μιας ζωής να χάνονται. </w:t>
      </w:r>
    </w:p>
    <w:p w14:paraId="6EF725F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Οι κυβερνήσεις και οι αρμόδιοι κρατικοί φορείς, ενώ γνωρίζουν με λεπτομέρειες την όξυνση του προβλ</w:t>
      </w:r>
      <w:r>
        <w:rPr>
          <w:rFonts w:eastAsia="Times New Roman" w:cs="Times New Roman"/>
          <w:szCs w:val="24"/>
        </w:rPr>
        <w:t>ήματος και τον επείγοντα χαρακτήρα των μέτρων και έργων αντιπλημμυρικής προστασίας, ειδικά στην περιοχή της δυτικής Αττικής, υλοποιούν έργα και υποδομές</w:t>
      </w:r>
      <w:r>
        <w:rPr>
          <w:rFonts w:eastAsia="Times New Roman" w:cs="Times New Roman"/>
          <w:szCs w:val="24"/>
        </w:rPr>
        <w:t>,</w:t>
      </w:r>
      <w:r>
        <w:rPr>
          <w:rFonts w:eastAsia="Times New Roman" w:cs="Times New Roman"/>
          <w:szCs w:val="24"/>
        </w:rPr>
        <w:t xml:space="preserve"> που αποφασίζονται αποκλειστικά και μόνο </w:t>
      </w:r>
      <w:r>
        <w:rPr>
          <w:rFonts w:eastAsia="Times New Roman" w:cs="Times New Roman"/>
          <w:szCs w:val="24"/>
        </w:rPr>
        <w:lastRenderedPageBreak/>
        <w:t>με βάση την κερδοφορία του κεφαλαίου και δεν πριμοδοτούν</w:t>
      </w:r>
      <w:r>
        <w:rPr>
          <w:rFonts w:eastAsia="Times New Roman" w:cs="Times New Roman"/>
          <w:szCs w:val="24"/>
        </w:rPr>
        <w:t>,</w:t>
      </w:r>
      <w:r>
        <w:rPr>
          <w:rFonts w:eastAsia="Times New Roman" w:cs="Times New Roman"/>
          <w:szCs w:val="24"/>
        </w:rPr>
        <w:t xml:space="preserve"> βέβα</w:t>
      </w:r>
      <w:r>
        <w:rPr>
          <w:rFonts w:eastAsia="Times New Roman" w:cs="Times New Roman"/>
          <w:szCs w:val="24"/>
        </w:rPr>
        <w:t>ια</w:t>
      </w:r>
      <w:r>
        <w:rPr>
          <w:rFonts w:eastAsia="Times New Roman" w:cs="Times New Roman"/>
          <w:szCs w:val="24"/>
        </w:rPr>
        <w:t>,</w:t>
      </w:r>
      <w:r>
        <w:rPr>
          <w:rFonts w:eastAsia="Times New Roman" w:cs="Times New Roman"/>
          <w:szCs w:val="24"/>
        </w:rPr>
        <w:t xml:space="preserve"> τα αντιπλημμυρικά έργα.</w:t>
      </w:r>
    </w:p>
    <w:p w14:paraId="6EF725F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Οι τεράστιες καταστροφές αναδεικνύουν για μια ακόμα φορά την τραγική έλλειψη υποδομών και κυβερνητικού σχεδιασμού για την προστασία από φυσικά φαινόμενα. Αναδεικνύουν τον άναρχο αντιλαϊκό χαρακτήρα της καπιταλιστικής ανάπτυξης. </w:t>
      </w:r>
      <w:r>
        <w:rPr>
          <w:rFonts w:eastAsia="Times New Roman" w:cs="Times New Roman"/>
          <w:szCs w:val="24"/>
        </w:rPr>
        <w:t>Αναδεικνύουν τελικά την περιφρονητική στάση απέναντι στον άνθρωπο, που χαρίζει αυτό το σύστημα και όσους το υπηρετούν.</w:t>
      </w:r>
    </w:p>
    <w:p w14:paraId="6EF7260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ας σκεφτούμε πού οφείλεται η άναρχη οικιστική ανάπτυξη διαφόρων περιοχών, η αυθαίρετη και πυκνή δόμηση, ο δραστικός πε</w:t>
      </w:r>
      <w:r>
        <w:rPr>
          <w:rFonts w:eastAsia="Times New Roman" w:cs="Times New Roman"/>
          <w:szCs w:val="24"/>
        </w:rPr>
        <w:t>ριορισμός ελεύθερων χώρων, η μεγάλη οικιστική πίεση</w:t>
      </w:r>
      <w:r>
        <w:rPr>
          <w:rFonts w:eastAsia="Times New Roman" w:cs="Times New Roman"/>
          <w:szCs w:val="24"/>
        </w:rPr>
        <w:t>,</w:t>
      </w:r>
      <w:r>
        <w:rPr>
          <w:rFonts w:eastAsia="Times New Roman" w:cs="Times New Roman"/>
          <w:szCs w:val="24"/>
        </w:rPr>
        <w:t xml:space="preserve"> που φέρνει σε επικίνδυνη απόσταση αναπνοής τις κατασκευές με το υδρογραφικό δίκτυο, πώς αξιοποιήθηκε η ανοχή στην αυθαίρετη δόμηση, καθώς και το σύστημα αντιπαροχής, ώστε η υποδομή να αναδειχθεί ατμομηχα</w:t>
      </w:r>
      <w:r>
        <w:rPr>
          <w:rFonts w:eastAsia="Times New Roman" w:cs="Times New Roman"/>
          <w:szCs w:val="24"/>
        </w:rPr>
        <w:t>νή της ανάπτυξης και η άρχουσα τάξη να διαμορφώνει και με αυτόν τον τρόπο τις κοινωνικές συμμαχίες της πάνω στο καίριο ζήτημα της λαϊκής στέγης.</w:t>
      </w:r>
    </w:p>
    <w:p w14:paraId="6EF7260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άλλωστε</w:t>
      </w:r>
      <w:r>
        <w:rPr>
          <w:rFonts w:eastAsia="Times New Roman" w:cs="Times New Roman"/>
          <w:szCs w:val="24"/>
        </w:rPr>
        <w:t>,</w:t>
      </w:r>
      <w:r>
        <w:rPr>
          <w:rFonts w:eastAsia="Times New Roman" w:cs="Times New Roman"/>
          <w:szCs w:val="24"/>
        </w:rPr>
        <w:t xml:space="preserve"> δεν είστε που πριν από λίγες μέρες φέρατε νομοσχέδιο τακτοποίησης αυθαιρέτων με το ανάλογο χαράτσι, όπως έκαναν άλλωστε και οι προηγούμενοι; </w:t>
      </w:r>
    </w:p>
    <w:p w14:paraId="6EF7260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Γιατί δεν υπάρχει σήμερα ενιαίος χωροταξικός σχεδιασμός με γνώμονα τη συνδυασμένη ικανοποίηση των αναγκών του λαο</w:t>
      </w:r>
      <w:r>
        <w:rPr>
          <w:rFonts w:eastAsia="Times New Roman" w:cs="Times New Roman"/>
          <w:szCs w:val="24"/>
        </w:rPr>
        <w:t>ύ; Γιατί στους όποιους σημερινούς αποσπασματικούς σχεδιασμούς απουσιάζει μια ολοκληρωμένη εκτίμηση για την αλληλεπίδραση</w:t>
      </w:r>
      <w:r>
        <w:rPr>
          <w:rFonts w:eastAsia="Times New Roman" w:cs="Times New Roman"/>
          <w:szCs w:val="24"/>
        </w:rPr>
        <w:t>,</w:t>
      </w:r>
      <w:r>
        <w:rPr>
          <w:rFonts w:eastAsia="Times New Roman" w:cs="Times New Roman"/>
          <w:szCs w:val="24"/>
        </w:rPr>
        <w:t xml:space="preserve"> που έχουν οι διάφοροι παράγοντες κινδύνου; </w:t>
      </w:r>
    </w:p>
    <w:p w14:paraId="6EF7260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Γιατί εγκρίνονται και υλοποιούνται μεγάλα έργα υποδομών, όπως οι οδικοί άξονες, χωρίς ολοκ</w:t>
      </w:r>
      <w:r>
        <w:rPr>
          <w:rFonts w:eastAsia="Times New Roman" w:cs="Times New Roman"/>
          <w:szCs w:val="24"/>
        </w:rPr>
        <w:t>ληρωμένες συνοδευτικές παρεμβάσεις αντιπλημμυρικής θωράκισης, ενώ είναι προφανείς οι μετασχηματισμοί</w:t>
      </w:r>
      <w:r>
        <w:rPr>
          <w:rFonts w:eastAsia="Times New Roman" w:cs="Times New Roman"/>
          <w:szCs w:val="24"/>
        </w:rPr>
        <w:t>,</w:t>
      </w:r>
      <w:r>
        <w:rPr>
          <w:rFonts w:eastAsia="Times New Roman" w:cs="Times New Roman"/>
          <w:szCs w:val="24"/>
        </w:rPr>
        <w:t xml:space="preserve"> που επιφέρουν σε περιοχές με ανοικτά, μη διευθετημένα ή και μπαζωμένα ρέματα; </w:t>
      </w:r>
    </w:p>
    <w:p w14:paraId="6EF7260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Γενικότερα</w:t>
      </w:r>
      <w:r>
        <w:rPr>
          <w:rFonts w:eastAsia="Times New Roman" w:cs="Times New Roman"/>
          <w:szCs w:val="24"/>
        </w:rPr>
        <w:t>,</w:t>
      </w:r>
      <w:r>
        <w:rPr>
          <w:rFonts w:eastAsia="Times New Roman" w:cs="Times New Roman"/>
          <w:szCs w:val="24"/>
        </w:rPr>
        <w:t xml:space="preserve"> ας σκεφτούμε με ποιο κριτήριο διαμορφώνονται οι ιεραρχήσεις και</w:t>
      </w:r>
      <w:r>
        <w:rPr>
          <w:rFonts w:eastAsia="Times New Roman" w:cs="Times New Roman"/>
          <w:szCs w:val="24"/>
        </w:rPr>
        <w:t xml:space="preserve"> οι επιλογές των έργων που θα υλοποιηθούν. Γιατί δεν αποτελούν προτεραιότητα έργα αντιπλημμυρικής προστασίας, αντισεισμικής θωράκισης, προστασίας των δασών; </w:t>
      </w:r>
    </w:p>
    <w:p w14:paraId="6EF7260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Όποιο επιμέρους ερώτημα από τα παραπάνω κι αν εξετάσει κανείς, θα καταλήξει στις ίδιες απαντήσεις.</w:t>
      </w:r>
      <w:r>
        <w:rPr>
          <w:rFonts w:eastAsia="Times New Roman" w:cs="Times New Roman"/>
          <w:szCs w:val="24"/>
        </w:rPr>
        <w:t xml:space="preserve"> Το κριτήριο</w:t>
      </w:r>
      <w:r>
        <w:rPr>
          <w:rFonts w:eastAsia="Times New Roman" w:cs="Times New Roman"/>
          <w:szCs w:val="24"/>
        </w:rPr>
        <w:t>,</w:t>
      </w:r>
      <w:r>
        <w:rPr>
          <w:rFonts w:eastAsia="Times New Roman" w:cs="Times New Roman"/>
          <w:szCs w:val="24"/>
        </w:rPr>
        <w:t xml:space="preserve"> που καθορίζει τελικά αυτές τις εξελίξεις</w:t>
      </w:r>
      <w:r>
        <w:rPr>
          <w:rFonts w:eastAsia="Times New Roman" w:cs="Times New Roman"/>
          <w:szCs w:val="24"/>
        </w:rPr>
        <w:t>,</w:t>
      </w:r>
      <w:r>
        <w:rPr>
          <w:rFonts w:eastAsia="Times New Roman" w:cs="Times New Roman"/>
          <w:szCs w:val="24"/>
        </w:rPr>
        <w:t xml:space="preserve"> είναι το κέρδος του μεγάλου </w:t>
      </w:r>
      <w:r>
        <w:rPr>
          <w:rFonts w:eastAsia="Times New Roman" w:cs="Times New Roman"/>
          <w:szCs w:val="24"/>
        </w:rPr>
        <w:lastRenderedPageBreak/>
        <w:t>κεφαλαίου. Το μεγάλο εμπόδιο δηλαδή</w:t>
      </w:r>
      <w:r>
        <w:rPr>
          <w:rFonts w:eastAsia="Times New Roman" w:cs="Times New Roman"/>
          <w:szCs w:val="24"/>
        </w:rPr>
        <w:t>,</w:t>
      </w:r>
      <w:r>
        <w:rPr>
          <w:rFonts w:eastAsia="Times New Roman" w:cs="Times New Roman"/>
          <w:szCs w:val="24"/>
        </w:rPr>
        <w:t xml:space="preserve"> της λαϊκής ευημερίας είναι η άναρχη καπιταλιστική ανάπτυξη, ο αδυσώπητος ανταγωνισμός μεταξύ διαφόρων ομίλων. Δεν πρόκειται για κάποιο </w:t>
      </w:r>
      <w:r>
        <w:rPr>
          <w:rFonts w:eastAsia="Times New Roman" w:cs="Times New Roman"/>
          <w:szCs w:val="24"/>
        </w:rPr>
        <w:t xml:space="preserve">τεχνοκρατικό πρόβλημα, αλλά για πολιτικό έγκλημα διαρκείας όλων των αστικών πολιτικών δυνάμεων. </w:t>
      </w:r>
    </w:p>
    <w:p w14:paraId="6EF72606" w14:textId="77777777" w:rsidR="00E92729" w:rsidRDefault="0044197E">
      <w:pPr>
        <w:tabs>
          <w:tab w:val="left" w:pos="3873"/>
        </w:tabs>
        <w:spacing w:line="600" w:lineRule="auto"/>
        <w:contextualSpacing/>
        <w:jc w:val="both"/>
        <w:rPr>
          <w:rFonts w:eastAsia="Times New Roman" w:cs="Times New Roman"/>
          <w:szCs w:val="24"/>
        </w:rPr>
      </w:pPr>
      <w:r>
        <w:rPr>
          <w:rFonts w:eastAsia="Times New Roman" w:cs="Times New Roman"/>
          <w:szCs w:val="24"/>
        </w:rPr>
        <w:t xml:space="preserve">Έχετε το θράσος από πάνω να αποδίδετε την καταστροφή στα ακραία καιρικά φαινόμενα, στην κλιματική αλλαγή ή στον </w:t>
      </w:r>
      <w:proofErr w:type="spellStart"/>
      <w:r>
        <w:rPr>
          <w:rFonts w:eastAsia="Times New Roman" w:cs="Times New Roman"/>
          <w:szCs w:val="24"/>
        </w:rPr>
        <w:t>φτωχόκοσμο</w:t>
      </w:r>
      <w:proofErr w:type="spellEnd"/>
      <w:r>
        <w:rPr>
          <w:rFonts w:eastAsia="Times New Roman" w:cs="Times New Roman"/>
          <w:szCs w:val="24"/>
        </w:rPr>
        <w:t xml:space="preserve"> ακόμα</w:t>
      </w:r>
      <w:r>
        <w:rPr>
          <w:rFonts w:eastAsia="Times New Roman" w:cs="Times New Roman"/>
          <w:szCs w:val="24"/>
        </w:rPr>
        <w:t>,</w:t>
      </w:r>
      <w:r>
        <w:rPr>
          <w:rFonts w:eastAsia="Times New Roman" w:cs="Times New Roman"/>
          <w:szCs w:val="24"/>
        </w:rPr>
        <w:t xml:space="preserve"> που έφτυσε αίμα για να φτιάξε</w:t>
      </w:r>
      <w:r>
        <w:rPr>
          <w:rFonts w:eastAsia="Times New Roman" w:cs="Times New Roman"/>
          <w:szCs w:val="24"/>
        </w:rPr>
        <w:t>ι ένα σπίτι</w:t>
      </w:r>
      <w:r>
        <w:rPr>
          <w:rFonts w:eastAsia="Times New Roman" w:cs="Times New Roman"/>
          <w:szCs w:val="24"/>
        </w:rPr>
        <w:t>,</w:t>
      </w:r>
      <w:r>
        <w:rPr>
          <w:rFonts w:eastAsia="Times New Roman" w:cs="Times New Roman"/>
          <w:szCs w:val="24"/>
        </w:rPr>
        <w:t xml:space="preserve"> όπως-όπως, αφού ποτέ άλλωστε δεν υπήρχε σχέδιο δημιουργίας εργατικής κατοικίας.</w:t>
      </w:r>
    </w:p>
    <w:p w14:paraId="6EF72607"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Επιμένουμε, γιατί το πολιτικό σύστημα θυσίασε και συνεχίζει να θυσιάζει τις κοινωνικές ανάγκες σε αυτόν τον βωμό της καπιταλιστικής κερδοφορίας. Επιμένουμε, γιατί </w:t>
      </w:r>
      <w:r>
        <w:rPr>
          <w:rFonts w:eastAsia="Times New Roman" w:cs="Times New Roman"/>
          <w:szCs w:val="24"/>
        </w:rPr>
        <w:t>ενώ γνωρίζουν τόσα χρόνια πολύ καλά την κατάσταση, δεν παίρνουν ούτε τα στοιχειώδη μέτρα</w:t>
      </w:r>
      <w:r>
        <w:rPr>
          <w:rFonts w:eastAsia="Times New Roman" w:cs="Times New Roman"/>
          <w:szCs w:val="24"/>
        </w:rPr>
        <w:t>,</w:t>
      </w:r>
      <w:r>
        <w:rPr>
          <w:rFonts w:eastAsia="Times New Roman" w:cs="Times New Roman"/>
          <w:szCs w:val="24"/>
        </w:rPr>
        <w:t xml:space="preserve"> που προτείνουν διάφορες αρμόδιες υπηρεσίες και επιστημονικοί φορείς. </w:t>
      </w:r>
    </w:p>
    <w:p w14:paraId="6EF72608"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Μάλιστα, για τη Μάνδρα από το 2005 σας είχαμε προειδοποιήσει. Μάλιστα, εγώ τότε εγώ ήμουν ακόμα </w:t>
      </w:r>
      <w:r>
        <w:rPr>
          <w:rFonts w:eastAsia="Times New Roman" w:cs="Times New Roman"/>
          <w:szCs w:val="24"/>
        </w:rPr>
        <w:t>στον «Ρ</w:t>
      </w:r>
      <w:r>
        <w:rPr>
          <w:rFonts w:eastAsia="Times New Roman" w:cs="Times New Roman"/>
          <w:szCs w:val="24"/>
        </w:rPr>
        <w:t>ΙΖΟΣΠΑΣΤΗ</w:t>
      </w:r>
      <w:r>
        <w:rPr>
          <w:rFonts w:eastAsia="Times New Roman" w:cs="Times New Roman"/>
          <w:szCs w:val="24"/>
        </w:rPr>
        <w:t>», όταν το είχαμε βάλει πρωτοσέλιδο. Είχε γίνει αναλυτικό ρε</w:t>
      </w:r>
      <w:r>
        <w:rPr>
          <w:rFonts w:eastAsia="Times New Roman" w:cs="Times New Roman"/>
          <w:szCs w:val="24"/>
        </w:rPr>
        <w:lastRenderedPageBreak/>
        <w:t>πορτάζ</w:t>
      </w:r>
      <w:r>
        <w:rPr>
          <w:rFonts w:eastAsia="Times New Roman" w:cs="Times New Roman"/>
          <w:szCs w:val="24"/>
        </w:rPr>
        <w:t>,</w:t>
      </w:r>
      <w:r>
        <w:rPr>
          <w:rFonts w:eastAsia="Times New Roman" w:cs="Times New Roman"/>
          <w:szCs w:val="24"/>
        </w:rPr>
        <w:t xml:space="preserve"> που προειδοποιούσε για επικείμενη καταστροφή</w:t>
      </w:r>
      <w:r>
        <w:rPr>
          <w:rFonts w:eastAsia="Times New Roman" w:cs="Times New Roman"/>
          <w:szCs w:val="24"/>
        </w:rPr>
        <w:t>,</w:t>
      </w:r>
      <w:r>
        <w:rPr>
          <w:rFonts w:eastAsia="Times New Roman" w:cs="Times New Roman"/>
          <w:szCs w:val="24"/>
        </w:rPr>
        <w:t xml:space="preserve"> αν ρίξει μια δυνατή βροχή. Εδώ είναι το απόσπασμα. Εδώ είναι το ρεπορτάζ σε ολόκληρη σελίδα της εφημερίδας. </w:t>
      </w:r>
    </w:p>
    <w:p w14:paraId="6EF72609"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καταθέτω στα Π</w:t>
      </w:r>
      <w:r>
        <w:rPr>
          <w:rFonts w:eastAsia="Times New Roman" w:cs="Times New Roman"/>
          <w:szCs w:val="24"/>
        </w:rPr>
        <w:t xml:space="preserve">ρακτικά, για να υπάρχει. </w:t>
      </w:r>
    </w:p>
    <w:p w14:paraId="6EF7260A"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(Στο σημείο αυτό ο Γενικός Γραμματέας της Κεντρικής Επιτροπής του Κομμουνιστικού Κόμματος Ελλάδας κ. Δημήτριος </w:t>
      </w:r>
      <w:proofErr w:type="spellStart"/>
      <w:r>
        <w:rPr>
          <w:rFonts w:eastAsia="Times New Roman" w:cs="Times New Roman"/>
        </w:rPr>
        <w:t>Κουτσούμπας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rPr>
        <w:t>ης Διεύθυνσης Στενογραφίας και Πρακτικών της Βουλής)</w:t>
      </w:r>
    </w:p>
    <w:p w14:paraId="6EF7260B"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Έχουν περάσει από τότε δώδεκα χρόνια</w:t>
      </w:r>
      <w:r>
        <w:rPr>
          <w:rFonts w:eastAsia="Times New Roman" w:cs="Times New Roman"/>
          <w:szCs w:val="24"/>
        </w:rPr>
        <w:t>. Δ</w:t>
      </w:r>
      <w:r>
        <w:rPr>
          <w:rFonts w:eastAsia="Times New Roman" w:cs="Times New Roman"/>
          <w:szCs w:val="24"/>
        </w:rPr>
        <w:t>ώδεκα χρόνια</w:t>
      </w:r>
      <w:r>
        <w:rPr>
          <w:rFonts w:eastAsia="Times New Roman" w:cs="Times New Roman"/>
          <w:szCs w:val="24"/>
        </w:rPr>
        <w:t>,</w:t>
      </w:r>
      <w:r>
        <w:rPr>
          <w:rFonts w:eastAsia="Times New Roman" w:cs="Times New Roman"/>
          <w:szCs w:val="24"/>
        </w:rPr>
        <w:t xml:space="preserve"> που δεν έχει γίνει απολύτως τίποτα ούτε από τις κυβερνήσεις της Νέας Δημοκρατίας ούτε από τις κυβερνήσεις του ΠΑΣΟΚ ούτε και από τις κυβερνήσεις του Σ</w:t>
      </w:r>
      <w:r>
        <w:rPr>
          <w:rFonts w:eastAsia="Times New Roman" w:cs="Times New Roman"/>
          <w:szCs w:val="24"/>
        </w:rPr>
        <w:t>ΥΡΙΖΑ</w:t>
      </w:r>
      <w:r>
        <w:rPr>
          <w:rFonts w:eastAsia="Times New Roman" w:cs="Times New Roman"/>
          <w:szCs w:val="24"/>
        </w:rPr>
        <w:t>,</w:t>
      </w:r>
      <w:r>
        <w:rPr>
          <w:rFonts w:eastAsia="Times New Roman" w:cs="Times New Roman"/>
          <w:szCs w:val="24"/>
        </w:rPr>
        <w:t xml:space="preserve"> που έχουν μοιραστεί την κυβερνητική εξουσία αυτά τα χρόνια εναλλάξ, πότε μόνοι τους ο καθένας, πότε μαζί με άλλους, όλοι οι παραπάνω.</w:t>
      </w:r>
    </w:p>
    <w:p w14:paraId="6EF7260C"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Αλήθεια, τι μέτρα θα παρθούν για αρμόδιους Υπουργούς και λοιπούς υπεύθυνους</w:t>
      </w:r>
      <w:r>
        <w:rPr>
          <w:rFonts w:eastAsia="Times New Roman" w:cs="Times New Roman"/>
          <w:szCs w:val="24"/>
        </w:rPr>
        <w:t>,</w:t>
      </w:r>
      <w:r>
        <w:rPr>
          <w:rFonts w:eastAsia="Times New Roman" w:cs="Times New Roman"/>
          <w:szCs w:val="24"/>
        </w:rPr>
        <w:t xml:space="preserve"> που μόλις τρεις μήνες πριν</w:t>
      </w:r>
      <w:r>
        <w:rPr>
          <w:rFonts w:eastAsia="Times New Roman" w:cs="Times New Roman"/>
          <w:szCs w:val="24"/>
        </w:rPr>
        <w:t>,</w:t>
      </w:r>
      <w:r>
        <w:rPr>
          <w:rFonts w:eastAsia="Times New Roman" w:cs="Times New Roman"/>
          <w:szCs w:val="24"/>
        </w:rPr>
        <w:t xml:space="preserve"> σε επίσημο</w:t>
      </w:r>
      <w:r>
        <w:rPr>
          <w:rFonts w:eastAsia="Times New Roman" w:cs="Times New Roman"/>
          <w:szCs w:val="24"/>
        </w:rPr>
        <w:t xml:space="preserve"> κυβερνητικό έγγραφο- προσχέδιο έγραφαν ότι η Νέα </w:t>
      </w:r>
      <w:proofErr w:type="spellStart"/>
      <w:r>
        <w:rPr>
          <w:rFonts w:eastAsia="Times New Roman" w:cs="Times New Roman"/>
          <w:szCs w:val="24"/>
        </w:rPr>
        <w:t>Πέραμος</w:t>
      </w:r>
      <w:proofErr w:type="spellEnd"/>
      <w:r>
        <w:rPr>
          <w:rFonts w:eastAsia="Times New Roman" w:cs="Times New Roman"/>
          <w:szCs w:val="24"/>
        </w:rPr>
        <w:t xml:space="preserve"> δεν κινδυνεύει</w:t>
      </w:r>
      <w:r>
        <w:rPr>
          <w:rFonts w:eastAsia="Times New Roman" w:cs="Times New Roman"/>
          <w:szCs w:val="24"/>
        </w:rPr>
        <w:t>,</w:t>
      </w:r>
      <w:r>
        <w:rPr>
          <w:rFonts w:eastAsia="Times New Roman" w:cs="Times New Roman"/>
          <w:szCs w:val="24"/>
        </w:rPr>
        <w:t xml:space="preserve"> ακόμα και από φαινόμενα που συμβαίνουν κάθε εκατό χρόνια, ενώ για τη Μάνδρα διαπίστωνε μεν κίνδυνο, </w:t>
      </w:r>
      <w:r>
        <w:rPr>
          <w:rFonts w:eastAsia="Times New Roman" w:cs="Times New Roman"/>
          <w:szCs w:val="24"/>
        </w:rPr>
        <w:lastRenderedPageBreak/>
        <w:t>αλλά κατά περίπτωση και μόνο σε δύο τμήματά της; Αφήστε τώρα για άλλες περιοχές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δεν υπάρχει καν αναφορά κινδύνου ούτε μία στο εκατομμύριο, λένε, όπως για τη Σύμη</w:t>
      </w:r>
      <w:r>
        <w:rPr>
          <w:rFonts w:eastAsia="Times New Roman" w:cs="Times New Roman"/>
          <w:szCs w:val="24"/>
        </w:rPr>
        <w:t>,</w:t>
      </w:r>
      <w:r>
        <w:rPr>
          <w:rFonts w:eastAsia="Times New Roman" w:cs="Times New Roman"/>
          <w:szCs w:val="24"/>
        </w:rPr>
        <w:t xml:space="preserve"> που πνίγηκε πάλι πρόσφατα. </w:t>
      </w:r>
    </w:p>
    <w:p w14:paraId="6EF7260D"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Αλήθεια, υπάρχει κανένας σοβαρός άνθρωπος που να πιστεύει ότι είναι τόσο μεγάλη η ανικανότητα όλων των εμπλεκόμενων υπεύθυνων ή δικαιολογείται</w:t>
      </w:r>
      <w:r>
        <w:rPr>
          <w:rFonts w:eastAsia="Times New Roman" w:cs="Times New Roman"/>
          <w:szCs w:val="24"/>
        </w:rPr>
        <w:t xml:space="preserve"> η κατάσταση με αυτά που ακούγονται, ότι υπογράφουν ό,τι να είναι, τέλος πάντων, κάτω από την πίεση</w:t>
      </w:r>
      <w:r>
        <w:rPr>
          <w:rFonts w:eastAsia="Times New Roman" w:cs="Times New Roman"/>
          <w:szCs w:val="24"/>
        </w:rPr>
        <w:t>,</w:t>
      </w:r>
      <w:r>
        <w:rPr>
          <w:rFonts w:eastAsia="Times New Roman" w:cs="Times New Roman"/>
          <w:szCs w:val="24"/>
        </w:rPr>
        <w:t xml:space="preserve"> που τους ασκείται από πολιτικούς και βιομήχανους και άλλους, από μεγάλα συμφέροντα της περιοχής κ.λπ.;</w:t>
      </w:r>
    </w:p>
    <w:p w14:paraId="6EF7260E"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Τα θύματα και οι κίνδυνοι αυτού του διαρκούς </w:t>
      </w:r>
      <w:r>
        <w:rPr>
          <w:rFonts w:eastAsia="Times New Roman" w:cs="Times New Roman"/>
          <w:szCs w:val="24"/>
        </w:rPr>
        <w:t>πολιτικού εγκλήματος είναι περισσότερα από αυτά που διατυπώνουν τα επαναλαμβανόμενα τηλεοπτικά ρεπορτάζ. Επιβεβαιώνεται ότι η όποια ανάπτυξη με κριτήριο το κέρδος</w:t>
      </w:r>
      <w:r>
        <w:rPr>
          <w:rFonts w:eastAsia="Times New Roman" w:cs="Times New Roman"/>
          <w:szCs w:val="24"/>
        </w:rPr>
        <w:t>,</w:t>
      </w:r>
      <w:r>
        <w:rPr>
          <w:rFonts w:eastAsia="Times New Roman" w:cs="Times New Roman"/>
          <w:szCs w:val="24"/>
        </w:rPr>
        <w:t xml:space="preserve"> είναι αντίθετη με την πραγματική ικανοποίηση των λαϊκών αναγκών. </w:t>
      </w:r>
    </w:p>
    <w:p w14:paraId="6EF7260F"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Τώρα χρειάζεται</w:t>
      </w:r>
      <w:r>
        <w:rPr>
          <w:rFonts w:eastAsia="Times New Roman" w:cs="Times New Roman"/>
          <w:szCs w:val="24"/>
        </w:rPr>
        <w:t>,</w:t>
      </w:r>
      <w:r>
        <w:rPr>
          <w:rFonts w:eastAsia="Times New Roman" w:cs="Times New Roman"/>
          <w:szCs w:val="24"/>
        </w:rPr>
        <w:t xml:space="preserve"> οι λαϊκές</w:t>
      </w:r>
      <w:r>
        <w:rPr>
          <w:rFonts w:eastAsia="Times New Roman" w:cs="Times New Roman"/>
          <w:szCs w:val="24"/>
        </w:rPr>
        <w:t xml:space="preserve"> δυνάμεις να οργανώσουν την πάλη τους, απαιτώντας να ληφθούν μέτρα αντιπλημμυρικής προστασίας, ιδιαίτερα στις περιοχές με εντοπισμένο πρόβλημα</w:t>
      </w:r>
      <w:r>
        <w:rPr>
          <w:rFonts w:eastAsia="Times New Roman" w:cs="Times New Roman"/>
          <w:szCs w:val="24"/>
        </w:rPr>
        <w:t>,</w:t>
      </w:r>
      <w:r>
        <w:rPr>
          <w:rFonts w:eastAsia="Times New Roman" w:cs="Times New Roman"/>
          <w:szCs w:val="24"/>
        </w:rPr>
        <w:t xml:space="preserve"> για να μη θρηνήσουμε άλλους νεκρούς από την κακοκαιρία, για μέτρα συνολικά και για την αντιπλημμυρική και την αν</w:t>
      </w:r>
      <w:r>
        <w:rPr>
          <w:rFonts w:eastAsia="Times New Roman" w:cs="Times New Roman"/>
          <w:szCs w:val="24"/>
        </w:rPr>
        <w:t xml:space="preserve">τισεισμική και </w:t>
      </w:r>
      <w:r>
        <w:rPr>
          <w:rFonts w:eastAsia="Times New Roman" w:cs="Times New Roman"/>
          <w:szCs w:val="24"/>
        </w:rPr>
        <w:lastRenderedPageBreak/>
        <w:t>την αντιπυρική προστασία, όταν μάλιστα υπάρχουν στοιχεία -και τα ξέρετε- για περιοχές που αντιμετωπίζουν άμεσο κίνδυνο</w:t>
      </w:r>
      <w:r>
        <w:rPr>
          <w:rFonts w:eastAsia="Times New Roman" w:cs="Times New Roman"/>
          <w:szCs w:val="24"/>
        </w:rPr>
        <w:t>,</w:t>
      </w:r>
      <w:r>
        <w:rPr>
          <w:rFonts w:eastAsia="Times New Roman" w:cs="Times New Roman"/>
          <w:szCs w:val="24"/>
        </w:rPr>
        <w:t xml:space="preserve"> αυτήν τη στιγμή που μιλάμε</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πλημμυρικών</w:t>
      </w:r>
      <w:proofErr w:type="spellEnd"/>
      <w:r>
        <w:rPr>
          <w:rFonts w:eastAsia="Times New Roman" w:cs="Times New Roman"/>
          <w:szCs w:val="24"/>
        </w:rPr>
        <w:t xml:space="preserve"> φαινομένων. Να συγκεντρώσουν δυνάμεις οι εργαζόμενοι για τη λαϊκή αντεπίθεση, για</w:t>
      </w:r>
      <w:r>
        <w:rPr>
          <w:rFonts w:eastAsia="Times New Roman" w:cs="Times New Roman"/>
          <w:szCs w:val="24"/>
        </w:rPr>
        <w:t xml:space="preserve"> έναν δρόμο ανάπτυξης</w:t>
      </w:r>
      <w:r>
        <w:rPr>
          <w:rFonts w:eastAsia="Times New Roman" w:cs="Times New Roman"/>
          <w:szCs w:val="24"/>
        </w:rPr>
        <w:t>,</w:t>
      </w:r>
      <w:r>
        <w:rPr>
          <w:rFonts w:eastAsia="Times New Roman" w:cs="Times New Roman"/>
          <w:szCs w:val="24"/>
        </w:rPr>
        <w:t xml:space="preserve"> που θα έχει πραγματικά στο επίκεντρό του την ικανοποίηση των ανθρώπων και των σύγχρονων λαϊκών αναγκών.</w:t>
      </w:r>
    </w:p>
    <w:p w14:paraId="6EF72610"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δυστυχώς όλες οι σοβαρές και μεγάλες λαϊκές ανάγκες θυσιάζονται στον βωμό των ματωμένων πλεονασμάτων, για τα ο</w:t>
      </w:r>
      <w:r>
        <w:rPr>
          <w:rFonts w:eastAsia="Times New Roman" w:cs="Times New Roman"/>
          <w:szCs w:val="24"/>
        </w:rPr>
        <w:t>ποία πανηγυρίζει με θρασύτητα η Κυβέρνηση ΣΥΡΙΖΑ-ΑΝΕΛ. Η Κυβέρνηση προκαλεί με τις διακηρύξεις της για τη διανομή του λεγόμενου κοινωνικού μερίσματος. Κλέβουν δέκα από τους μισθωτούς και τους αυτοαπασχολούμενους και δίνουν πίσω ένα στον εξαθλιωμένο και παρ</w:t>
      </w:r>
      <w:r>
        <w:rPr>
          <w:rFonts w:eastAsia="Times New Roman" w:cs="Times New Roman"/>
          <w:szCs w:val="24"/>
        </w:rPr>
        <w:t>ιστάνουν από πάνω και τον ευεργέτη. Η κυβερνητική προπαγάνδα περί δικαίου</w:t>
      </w:r>
      <w:r>
        <w:rPr>
          <w:rFonts w:eastAsia="Times New Roman" w:cs="Times New Roman"/>
          <w:szCs w:val="24"/>
        </w:rPr>
        <w:t>,</w:t>
      </w:r>
      <w:r>
        <w:rPr>
          <w:rFonts w:eastAsia="Times New Roman" w:cs="Times New Roman"/>
          <w:szCs w:val="24"/>
        </w:rPr>
        <w:t xml:space="preserve"> που έγινε πράξη, προσπαθεί να συγκαλύψει ποιος πληρώνει την </w:t>
      </w:r>
      <w:proofErr w:type="spellStart"/>
      <w:r>
        <w:rPr>
          <w:rFonts w:eastAsia="Times New Roman" w:cs="Times New Roman"/>
          <w:szCs w:val="24"/>
        </w:rPr>
        <w:t>υπεραπόδοση</w:t>
      </w:r>
      <w:proofErr w:type="spellEnd"/>
      <w:r>
        <w:rPr>
          <w:rFonts w:eastAsia="Times New Roman" w:cs="Times New Roman"/>
          <w:szCs w:val="24"/>
        </w:rPr>
        <w:t xml:space="preserve"> των μέτρων.</w:t>
      </w:r>
    </w:p>
    <w:p w14:paraId="6EF72611"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νυχτερινό διάγγελμά του</w:t>
      </w:r>
      <w:r>
        <w:rPr>
          <w:rFonts w:eastAsia="Times New Roman" w:cs="Times New Roman"/>
          <w:szCs w:val="24"/>
        </w:rPr>
        <w:t>,</w:t>
      </w:r>
      <w:r>
        <w:rPr>
          <w:rFonts w:eastAsia="Times New Roman" w:cs="Times New Roman"/>
          <w:szCs w:val="24"/>
        </w:rPr>
        <w:t xml:space="preserve"> την περασμένη εβδομάδα</w:t>
      </w:r>
      <w:r>
        <w:rPr>
          <w:rFonts w:eastAsia="Times New Roman" w:cs="Times New Roman"/>
          <w:szCs w:val="24"/>
        </w:rPr>
        <w:t>,</w:t>
      </w:r>
      <w:r>
        <w:rPr>
          <w:rFonts w:eastAsia="Times New Roman" w:cs="Times New Roman"/>
          <w:szCs w:val="24"/>
        </w:rPr>
        <w:t xml:space="preserve"> ο Πρωθυπουργός ισχυρίστηκε πανηγυρικά ότι η </w:t>
      </w:r>
      <w:proofErr w:type="spellStart"/>
      <w:r>
        <w:rPr>
          <w:rFonts w:eastAsia="Times New Roman" w:cs="Times New Roman"/>
          <w:szCs w:val="24"/>
        </w:rPr>
        <w:t>υπεραπόδοση</w:t>
      </w:r>
      <w:proofErr w:type="spellEnd"/>
      <w:r>
        <w:rPr>
          <w:rFonts w:eastAsia="Times New Roman" w:cs="Times New Roman"/>
          <w:szCs w:val="24"/>
        </w:rPr>
        <w:t xml:space="preserve"> είναι διπλάσια σε σχέση με πέρσι και ότι προέκυψε</w:t>
      </w:r>
      <w:r>
        <w:rPr>
          <w:rFonts w:eastAsia="Times New Roman" w:cs="Times New Roman"/>
          <w:szCs w:val="24"/>
        </w:rPr>
        <w:t>,</w:t>
      </w:r>
      <w:r>
        <w:rPr>
          <w:rFonts w:eastAsia="Times New Roman" w:cs="Times New Roman"/>
          <w:szCs w:val="24"/>
        </w:rPr>
        <w:t xml:space="preserve"> χωρίς να επιβληθούν νέα αντιλαϊκά μέτρα. Λέει χοντρά ψέματα.</w:t>
      </w:r>
    </w:p>
    <w:p w14:paraId="6EF72612"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Η </w:t>
      </w:r>
      <w:proofErr w:type="spellStart"/>
      <w:r>
        <w:rPr>
          <w:rFonts w:eastAsia="Times New Roman"/>
          <w:szCs w:val="24"/>
        </w:rPr>
        <w:t>υπεραπόδοση</w:t>
      </w:r>
      <w:proofErr w:type="spellEnd"/>
      <w:r>
        <w:rPr>
          <w:rFonts w:eastAsia="Times New Roman"/>
          <w:szCs w:val="24"/>
        </w:rPr>
        <w:t xml:space="preserve"> προέρχεται από την αφαίμαξη του λαού, πάνω και από αυτούς τους στόχους</w:t>
      </w:r>
      <w:r>
        <w:rPr>
          <w:rFonts w:eastAsia="Times New Roman"/>
          <w:szCs w:val="24"/>
        </w:rPr>
        <w:t>,</w:t>
      </w:r>
      <w:r>
        <w:rPr>
          <w:rFonts w:eastAsia="Times New Roman"/>
          <w:szCs w:val="24"/>
        </w:rPr>
        <w:t xml:space="preserve"> που θέτουν οι συμφωνίες για τα πρωτογενή πλεονάσματα. Δεν προκύπτει, επομένως, από το μηδέν, όπως προσπαθεί να την παρουσιάσει η Κυβέρνηση ούτε βέβαια προκύπτει από την καταπολέμηση της φοροδιαφυγής, όπως λένε τα διάφορα κυβερνητικά «παπαγαλάκια». Αντίθετ</w:t>
      </w:r>
      <w:r>
        <w:rPr>
          <w:rFonts w:eastAsia="Times New Roman"/>
          <w:szCs w:val="24"/>
        </w:rPr>
        <w:t xml:space="preserve">α, οι φοροαπαλλαγές και οι </w:t>
      </w:r>
      <w:proofErr w:type="spellStart"/>
      <w:r>
        <w:rPr>
          <w:rFonts w:eastAsia="Times New Roman"/>
          <w:szCs w:val="24"/>
        </w:rPr>
        <w:t>φοροελαφρύνσεις</w:t>
      </w:r>
      <w:proofErr w:type="spellEnd"/>
      <w:r>
        <w:rPr>
          <w:rFonts w:eastAsia="Times New Roman"/>
          <w:szCs w:val="24"/>
        </w:rPr>
        <w:t xml:space="preserve"> μεγάλωσαν για ομίλους τη χρονιά που πέρασε.</w:t>
      </w:r>
    </w:p>
    <w:p w14:paraId="6EF72613"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Αναφέρουμε ενδεικτικά μόνο ορισμένα μέτρα: Στη διαβόητη </w:t>
      </w:r>
      <w:proofErr w:type="spellStart"/>
      <w:r>
        <w:rPr>
          <w:rFonts w:eastAsia="Times New Roman"/>
          <w:szCs w:val="24"/>
        </w:rPr>
        <w:t>υπεραπόδοση</w:t>
      </w:r>
      <w:proofErr w:type="spellEnd"/>
      <w:r>
        <w:rPr>
          <w:rFonts w:eastAsia="Times New Roman"/>
          <w:szCs w:val="24"/>
        </w:rPr>
        <w:t xml:space="preserve"> του πρωτογενούς πλεονάσματος καθρεπτίζονται οι συνέπειες από την </w:t>
      </w:r>
      <w:proofErr w:type="spellStart"/>
      <w:r>
        <w:rPr>
          <w:rFonts w:eastAsia="Times New Roman"/>
          <w:szCs w:val="24"/>
        </w:rPr>
        <w:t>αντιασφαλιστική</w:t>
      </w:r>
      <w:proofErr w:type="spellEnd"/>
      <w:r>
        <w:rPr>
          <w:rFonts w:eastAsia="Times New Roman"/>
          <w:szCs w:val="24"/>
        </w:rPr>
        <w:t xml:space="preserve"> μεταρρύθμιση που έκα</w:t>
      </w:r>
      <w:r>
        <w:rPr>
          <w:rFonts w:eastAsia="Times New Roman"/>
          <w:szCs w:val="24"/>
        </w:rPr>
        <w:t>νε η Κυβέρνηση το 2016, μειώνοντας τις νέες συντάξεις</w:t>
      </w:r>
      <w:r>
        <w:rPr>
          <w:rFonts w:eastAsia="Times New Roman"/>
          <w:szCs w:val="24"/>
        </w:rPr>
        <w:t>,</w:t>
      </w:r>
      <w:r>
        <w:rPr>
          <w:rFonts w:eastAsia="Times New Roman"/>
          <w:szCs w:val="24"/>
        </w:rPr>
        <w:t xml:space="preserve"> σε ποσοστό μεγαλύτερο του 20%, με αποτέλεσμα να εμφανίζεται σήμερα πλεονασματικός ο ΕΦΚΑ και κατ’ επέκταση μειωμένο το κρατικό κονδύλι για τις συντάξεις. Στην </w:t>
      </w:r>
      <w:proofErr w:type="spellStart"/>
      <w:r>
        <w:rPr>
          <w:rFonts w:eastAsia="Times New Roman"/>
          <w:szCs w:val="24"/>
        </w:rPr>
        <w:t>υπεραπόδοση</w:t>
      </w:r>
      <w:proofErr w:type="spellEnd"/>
      <w:r>
        <w:rPr>
          <w:rFonts w:eastAsia="Times New Roman"/>
          <w:szCs w:val="24"/>
        </w:rPr>
        <w:t xml:space="preserve"> καθρεπτίζεται ακόμα η βαριά φο</w:t>
      </w:r>
      <w:r>
        <w:rPr>
          <w:rFonts w:eastAsia="Times New Roman"/>
          <w:szCs w:val="24"/>
        </w:rPr>
        <w:t xml:space="preserve">ρολογία σε μισθωτούς, σε επαγγελματίες </w:t>
      </w:r>
      <w:r>
        <w:rPr>
          <w:rFonts w:eastAsia="Times New Roman"/>
          <w:szCs w:val="24"/>
        </w:rPr>
        <w:lastRenderedPageBreak/>
        <w:t>εμπόρους, σε μικρομεσαίους αγρότες</w:t>
      </w:r>
      <w:r>
        <w:rPr>
          <w:rFonts w:eastAsia="Times New Roman"/>
          <w:szCs w:val="24"/>
        </w:rPr>
        <w:t>,</w:t>
      </w:r>
      <w:r>
        <w:rPr>
          <w:rFonts w:eastAsia="Times New Roman"/>
          <w:szCs w:val="24"/>
        </w:rPr>
        <w:t xml:space="preserve"> που επιβλήθηκε τα προηγούμενα χρόνια με νόμους όλων των κυβερνήσεων, τα χαράτσια που διατήρησε και επέκτεινε η σημερινή Κυβέρνηση. </w:t>
      </w:r>
    </w:p>
    <w:p w14:paraId="6EF72614" w14:textId="77777777" w:rsidR="00E92729" w:rsidRDefault="0044197E">
      <w:pPr>
        <w:spacing w:line="600" w:lineRule="auto"/>
        <w:ind w:firstLine="720"/>
        <w:contextualSpacing/>
        <w:jc w:val="both"/>
        <w:rPr>
          <w:rFonts w:eastAsia="Times New Roman"/>
          <w:szCs w:val="24"/>
        </w:rPr>
      </w:pPr>
      <w:r>
        <w:rPr>
          <w:rFonts w:eastAsia="Times New Roman"/>
          <w:szCs w:val="24"/>
        </w:rPr>
        <w:t>Θυμίζουμε, επίσης, ότι από το 2020 έρχεται και νέ</w:t>
      </w:r>
      <w:r>
        <w:rPr>
          <w:rFonts w:eastAsia="Times New Roman"/>
          <w:szCs w:val="24"/>
        </w:rPr>
        <w:t>α μείωση του αφορολόγητου για τα λαϊκά στρώματα, ώστε να είναι εφικτά τα «ματωμένα» πλεονάσματα στο διηνεκές, όπως συμφώνησαν η Κυβέρνηση και το «κουαρτέτο» για λογαριασμό του κεφαλαίου.</w:t>
      </w:r>
    </w:p>
    <w:p w14:paraId="6EF72615"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Στην </w:t>
      </w:r>
      <w:proofErr w:type="spellStart"/>
      <w:r>
        <w:rPr>
          <w:rFonts w:eastAsia="Times New Roman"/>
          <w:szCs w:val="24"/>
        </w:rPr>
        <w:t>υπεραπόδοση</w:t>
      </w:r>
      <w:proofErr w:type="spellEnd"/>
      <w:r>
        <w:rPr>
          <w:rFonts w:eastAsia="Times New Roman"/>
          <w:szCs w:val="24"/>
        </w:rPr>
        <w:t xml:space="preserve"> αντανακλάται η σταθερά μειωμένη χρηματοδότηση των νο</w:t>
      </w:r>
      <w:r>
        <w:rPr>
          <w:rFonts w:eastAsia="Times New Roman"/>
          <w:szCs w:val="24"/>
        </w:rPr>
        <w:t>σοκομείων, συνολικά της υγείας, ενώ οι ανάγκες αυξάνουν κατακόρυφα, το πετσόκομμα κατά 900 εκατομμύρια των κονδυλίων για την πρόνοια, η σφαγή σε αναπηρικές συντάξεις και τα επιδόματα που κάνει η Κυβέρνηση.</w:t>
      </w:r>
    </w:p>
    <w:p w14:paraId="6EF72616" w14:textId="77777777" w:rsidR="00E92729" w:rsidRDefault="0044197E">
      <w:pPr>
        <w:spacing w:line="600" w:lineRule="auto"/>
        <w:ind w:firstLine="720"/>
        <w:contextualSpacing/>
        <w:jc w:val="both"/>
        <w:rPr>
          <w:rFonts w:eastAsia="Times New Roman"/>
          <w:szCs w:val="24"/>
        </w:rPr>
      </w:pPr>
      <w:r>
        <w:rPr>
          <w:rFonts w:eastAsia="Times New Roman"/>
          <w:szCs w:val="24"/>
        </w:rPr>
        <w:t>Δεν θα κουραστούμε να επαναλαμβάνουμε ότι ο ελληνι</w:t>
      </w:r>
      <w:r>
        <w:rPr>
          <w:rFonts w:eastAsia="Times New Roman"/>
          <w:szCs w:val="24"/>
        </w:rPr>
        <w:t>κός λαός κυριολεκτικά μάτωσε και συνεχίζει να ματώνει κάτω από το βάρος μιας αβάσταχτης φορολογίας, γιγαντιαίων ασφαλιστικών εισφορών, εκτίναξης έμμεσων φόρων, αλλά και της ισοπέδωσης των κοινωνικών παροχών των κουρεμένων συντάξεων. Τα τεκμήρια φορολόγησης</w:t>
      </w:r>
      <w:r>
        <w:rPr>
          <w:rFonts w:eastAsia="Times New Roman"/>
          <w:szCs w:val="24"/>
        </w:rPr>
        <w:t xml:space="preserve"> οδήγησαν εκατοντάδες χιλιάδες εργαζόμε</w:t>
      </w:r>
      <w:r>
        <w:rPr>
          <w:rFonts w:eastAsia="Times New Roman"/>
          <w:szCs w:val="24"/>
        </w:rPr>
        <w:lastRenderedPageBreak/>
        <w:t>νους να δουν αυξήσεις στους φόρους εκατοντάδων ή και χιλιάδων ευρώ. Οι αυξήσεις στην έμμεση φορολογία, οι αυξήσεις στον ΦΠΑ</w:t>
      </w:r>
      <w:r>
        <w:rPr>
          <w:rFonts w:eastAsia="Times New Roman"/>
          <w:szCs w:val="24"/>
        </w:rPr>
        <w:t>,</w:t>
      </w:r>
      <w:r>
        <w:rPr>
          <w:rFonts w:eastAsia="Times New Roman"/>
          <w:szCs w:val="24"/>
        </w:rPr>
        <w:t xml:space="preserve"> ακόμα και στα ακριτικά νησιά, οδήγησαν σε αυξήσεις της έμμεσης φορολογίας σχεδόν χίλια ευρώ </w:t>
      </w:r>
      <w:r>
        <w:rPr>
          <w:rFonts w:eastAsia="Times New Roman"/>
          <w:szCs w:val="24"/>
        </w:rPr>
        <w:t>ανά οικογένεια. Οι ασφαλιστικές εισφορές αυτοαπασχολουμένων έχουν εκτιναχθεί, ενώ οι συντάξεις μειώνονται συνεχώς.</w:t>
      </w:r>
    </w:p>
    <w:p w14:paraId="6EF72617" w14:textId="77777777" w:rsidR="00E92729" w:rsidRDefault="0044197E">
      <w:pPr>
        <w:spacing w:line="600" w:lineRule="auto"/>
        <w:ind w:firstLine="720"/>
        <w:contextualSpacing/>
        <w:jc w:val="both"/>
        <w:rPr>
          <w:rFonts w:eastAsia="Times New Roman"/>
          <w:szCs w:val="24"/>
        </w:rPr>
      </w:pPr>
      <w:r>
        <w:rPr>
          <w:rFonts w:eastAsia="Times New Roman"/>
          <w:szCs w:val="24"/>
        </w:rPr>
        <w:t>Απαιτεί πραγματικά</w:t>
      </w:r>
      <w:r>
        <w:rPr>
          <w:rFonts w:eastAsia="Times New Roman"/>
          <w:szCs w:val="24"/>
        </w:rPr>
        <w:t>,</w:t>
      </w:r>
      <w:r>
        <w:rPr>
          <w:rFonts w:eastAsia="Times New Roman"/>
          <w:szCs w:val="24"/>
        </w:rPr>
        <w:t xml:space="preserve"> απύθμενο θράσος να ζητάς απ’ όλους </w:t>
      </w:r>
      <w:r>
        <w:rPr>
          <w:rFonts w:eastAsia="Times New Roman"/>
          <w:szCs w:val="24"/>
        </w:rPr>
        <w:t>αυτούς,</w:t>
      </w:r>
      <w:r>
        <w:rPr>
          <w:rFonts w:eastAsia="Times New Roman"/>
          <w:szCs w:val="24"/>
        </w:rPr>
        <w:t xml:space="preserve"> που πλήρωσαν και πληρώνουν χιλιάδες ευρώ παραπάνω φόρους, ασφάλιστρα, μειωμένε</w:t>
      </w:r>
      <w:r>
        <w:rPr>
          <w:rFonts w:eastAsia="Times New Roman"/>
          <w:szCs w:val="24"/>
        </w:rPr>
        <w:t>ς κοινωνικές παροχές, να ικανοποιηθούν με επιστροφές μερικών δεκάδων ευρώ</w:t>
      </w:r>
      <w:r>
        <w:rPr>
          <w:rFonts w:eastAsia="Times New Roman"/>
          <w:szCs w:val="24"/>
        </w:rPr>
        <w:t>,</w:t>
      </w:r>
      <w:r>
        <w:rPr>
          <w:rFonts w:eastAsia="Times New Roman"/>
          <w:szCs w:val="24"/>
        </w:rPr>
        <w:t xml:space="preserve"> που δεν επαρκούν για να καλύψουν ούτε καν τα έξοδα ενός μήνα.</w:t>
      </w:r>
    </w:p>
    <w:p w14:paraId="6EF72618"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Σε τελική ανάλυση, η υπερκάλυψη των στόχων για τα πρωτογενή πλεονάσματα είναι το αθροιστικό αποτέλεσμα από την </w:t>
      </w:r>
      <w:proofErr w:type="spellStart"/>
      <w:r>
        <w:rPr>
          <w:rFonts w:eastAsia="Times New Roman"/>
          <w:szCs w:val="24"/>
        </w:rPr>
        <w:t>υπεραπόδ</w:t>
      </w:r>
      <w:r>
        <w:rPr>
          <w:rFonts w:eastAsia="Times New Roman"/>
          <w:szCs w:val="24"/>
        </w:rPr>
        <w:t>οση</w:t>
      </w:r>
      <w:proofErr w:type="spellEnd"/>
      <w:r>
        <w:rPr>
          <w:rFonts w:eastAsia="Times New Roman"/>
          <w:szCs w:val="24"/>
        </w:rPr>
        <w:t xml:space="preserve"> της αντιλαϊκής πολιτικής</w:t>
      </w:r>
      <w:r>
        <w:rPr>
          <w:rFonts w:eastAsia="Times New Roman"/>
          <w:szCs w:val="24"/>
        </w:rPr>
        <w:t>,</w:t>
      </w:r>
      <w:r>
        <w:rPr>
          <w:rFonts w:eastAsia="Times New Roman"/>
          <w:szCs w:val="24"/>
        </w:rPr>
        <w:t xml:space="preserve"> που βυθίζει ακόμα περισσότερο στη φτώχεια τους εργαζόμενους, τον λαό μας, για να θωρακίσει τον στόχο της ανάπτυξής σας. Αυτήν τη φτώχεια και μάλιστα στις πιο ακραίες μορφές της, έρχεται να κουκουλώσει και να διαχειριστεί η Κυβ</w:t>
      </w:r>
      <w:r>
        <w:rPr>
          <w:rFonts w:eastAsia="Times New Roman"/>
          <w:szCs w:val="24"/>
        </w:rPr>
        <w:t>έρνηση με το κοινωνικό μέρισμα, με τη διανομή δηλαδή στους πιο φτωχούς ενός μέρους από τη ληστεία, σε βάρος συνολικά των λαϊκών στρωμάτων.</w:t>
      </w:r>
    </w:p>
    <w:p w14:paraId="6EF72619"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Η Κυβέρνηση επενδύει στην απογοήτευση, τη μειωμένη απαιτητικότητα</w:t>
      </w:r>
      <w:r>
        <w:rPr>
          <w:rFonts w:eastAsia="Times New Roman"/>
          <w:szCs w:val="24"/>
        </w:rPr>
        <w:t>,</w:t>
      </w:r>
      <w:r>
        <w:rPr>
          <w:rFonts w:eastAsia="Times New Roman"/>
          <w:szCs w:val="24"/>
        </w:rPr>
        <w:t xml:space="preserve"> που και η ίδια κυρίως καλλιεργεί στον λαό, παρουσι</w:t>
      </w:r>
      <w:r>
        <w:rPr>
          <w:rFonts w:eastAsia="Times New Roman"/>
          <w:szCs w:val="24"/>
        </w:rPr>
        <w:t>άζοντας το κοινωνικό μέρισμα και τα άλλα μέτρα διαχείρισης της φτώχειας ως το απαύγασμα της κοινωνικής της πολιτικής και ως το στοιχείο</w:t>
      </w:r>
      <w:r>
        <w:rPr>
          <w:rFonts w:eastAsia="Times New Roman"/>
          <w:szCs w:val="24"/>
        </w:rPr>
        <w:t>,</w:t>
      </w:r>
      <w:r>
        <w:rPr>
          <w:rFonts w:eastAsia="Times New Roman"/>
          <w:szCs w:val="24"/>
        </w:rPr>
        <w:t xml:space="preserve"> που τη διαφοροποιεί, τάχα, από τη Νέα Δημοκρατία. Η κοροϊδία απογειώνεται όταν παρουσιάζει ως κοινωνική παροχή την αυτονόητη υποχρέωση του κράτους να επιστρέψει αναδρομικά όσα παράνομα παρακράτησε από τους συνταξιούχους για τις εισφορές τους στον κλάδο τη</w:t>
      </w:r>
      <w:r>
        <w:rPr>
          <w:rFonts w:eastAsia="Times New Roman"/>
          <w:szCs w:val="24"/>
        </w:rPr>
        <w:t>ς υγείας</w:t>
      </w:r>
      <w:r>
        <w:rPr>
          <w:rFonts w:eastAsia="Times New Roman"/>
          <w:szCs w:val="24"/>
        </w:rPr>
        <w:t>,</w:t>
      </w:r>
      <w:r>
        <w:rPr>
          <w:rFonts w:eastAsia="Times New Roman"/>
          <w:szCs w:val="24"/>
        </w:rPr>
        <w:t xml:space="preserve"> με νόμο που ψήφισαν οι προηγούμενοι και διατηρείται στο ακέραιο.</w:t>
      </w:r>
    </w:p>
    <w:p w14:paraId="6EF7261A" w14:textId="77777777" w:rsidR="00E92729" w:rsidRDefault="0044197E">
      <w:pPr>
        <w:spacing w:line="600" w:lineRule="auto"/>
        <w:ind w:firstLine="720"/>
        <w:contextualSpacing/>
        <w:jc w:val="both"/>
        <w:rPr>
          <w:rFonts w:eastAsia="Times New Roman" w:cs="Times New Roman"/>
          <w:szCs w:val="24"/>
        </w:rPr>
      </w:pPr>
      <w:r>
        <w:rPr>
          <w:rFonts w:eastAsia="Times New Roman"/>
          <w:szCs w:val="24"/>
        </w:rPr>
        <w:t>Παράλληλα, η πολιτική εξαπάτηση της Κυβέρνησης περνά σε ανώτερο επίπεδο, όταν εμφανίζει ως κοινωνικό μέρισμα ένα τμήμα του κυβερνητικού χρέους προς τους συνταξιούχους, δηλαδή ποσά π</w:t>
      </w:r>
      <w:r>
        <w:rPr>
          <w:rFonts w:eastAsia="Times New Roman"/>
          <w:szCs w:val="24"/>
        </w:rPr>
        <w:t>ου παρανόμως βρίσκονται στα κυβερνητικά ταμεία και δεν θα έπρεπε να συμπεριλαμβάνονται στο δημοσιονομικό πλεόνασμα.</w:t>
      </w:r>
      <w:r w:rsidDel="008376FD">
        <w:rPr>
          <w:rFonts w:eastAsia="Times New Roman"/>
          <w:szCs w:val="24"/>
        </w:rPr>
        <w:t xml:space="preserve"> </w:t>
      </w:r>
      <w:r>
        <w:rPr>
          <w:rFonts w:eastAsia="Times New Roman" w:cs="Times New Roman"/>
          <w:szCs w:val="24"/>
        </w:rPr>
        <w:t>Ή παρουσιάζει ως κοινωνικό μέρισμα την επιδότηση προς τη ΔΕΗ, προκειμένου να στηρίξει την κερδοφορία των ομίλων ανανεώσιμων πηγών ενέργειας</w:t>
      </w:r>
      <w:r>
        <w:rPr>
          <w:rFonts w:eastAsia="Times New Roman" w:cs="Times New Roman"/>
          <w:szCs w:val="24"/>
        </w:rPr>
        <w:t>,</w:t>
      </w:r>
      <w:r>
        <w:rPr>
          <w:rFonts w:eastAsia="Times New Roman" w:cs="Times New Roman"/>
          <w:szCs w:val="24"/>
        </w:rPr>
        <w:t xml:space="preserve"> που πωλούν στη ΔΕΗ πανάκριβο ηλεκτρικό ρεύμα. </w:t>
      </w:r>
    </w:p>
    <w:p w14:paraId="6EF7261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πραγματικότητα</w:t>
      </w:r>
      <w:r>
        <w:rPr>
          <w:rFonts w:eastAsia="Times New Roman" w:cs="Times New Roman"/>
          <w:szCs w:val="24"/>
        </w:rPr>
        <w:t>,</w:t>
      </w:r>
      <w:r>
        <w:rPr>
          <w:rFonts w:eastAsia="Times New Roman" w:cs="Times New Roman"/>
          <w:szCs w:val="24"/>
        </w:rPr>
        <w:t xml:space="preserve"> η Κυβέρνηση καλλιεργεί στάση αναμονής και φρούδες προσδοκίες στο λαό ότι</w:t>
      </w:r>
      <w:r>
        <w:rPr>
          <w:rFonts w:eastAsia="Times New Roman" w:cs="Times New Roman"/>
          <w:szCs w:val="24"/>
        </w:rPr>
        <w:t>,</w:t>
      </w:r>
      <w:r>
        <w:rPr>
          <w:rFonts w:eastAsia="Times New Roman" w:cs="Times New Roman"/>
          <w:szCs w:val="24"/>
        </w:rPr>
        <w:t xml:space="preserve"> όσο καλύτερα και ευκολότερα θα πιάνονται οι αντιλαϊκοί στόχοι -με τις δικές του βέβαια θυσίες- τόσο θα περισσεύει</w:t>
      </w:r>
      <w:r>
        <w:rPr>
          <w:rFonts w:eastAsia="Times New Roman" w:cs="Times New Roman"/>
          <w:szCs w:val="24"/>
        </w:rPr>
        <w:t xml:space="preserve"> κάτι τις και για τον ίδιο, έστω γι</w:t>
      </w:r>
      <w:r>
        <w:rPr>
          <w:rFonts w:eastAsia="Times New Roman" w:cs="Times New Roman"/>
          <w:szCs w:val="24"/>
        </w:rPr>
        <w:t>’</w:t>
      </w:r>
      <w:r>
        <w:rPr>
          <w:rFonts w:eastAsia="Times New Roman" w:cs="Times New Roman"/>
          <w:szCs w:val="24"/>
        </w:rPr>
        <w:t xml:space="preserve"> αυτούς που το έχουν περισσότερη ανάγκη. </w:t>
      </w:r>
    </w:p>
    <w:p w14:paraId="6EF7261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Με αυτόν τον τρόπο</w:t>
      </w:r>
      <w:r>
        <w:rPr>
          <w:rFonts w:eastAsia="Times New Roman" w:cs="Times New Roman"/>
          <w:szCs w:val="24"/>
        </w:rPr>
        <w:t>,</w:t>
      </w:r>
      <w:r>
        <w:rPr>
          <w:rFonts w:eastAsia="Times New Roman" w:cs="Times New Roman"/>
          <w:szCs w:val="24"/>
        </w:rPr>
        <w:t xml:space="preserve"> το κοινωνικό μέρισμα προστίθεται στα άλλα μέτρα, λιγότερο ή περισσότερο μόνιμα, με τα οποία η Κυβέρνηση ανακυκλώνει τη φτώχεια μεταξύ των λιγότερων φτωχών, τω</w:t>
      </w:r>
      <w:r>
        <w:rPr>
          <w:rFonts w:eastAsia="Times New Roman" w:cs="Times New Roman"/>
          <w:szCs w:val="24"/>
        </w:rPr>
        <w:t>ν εξαθλιωμένων, τραβώντας τους όλους ολοένα και πιο κάτω</w:t>
      </w:r>
      <w:r>
        <w:rPr>
          <w:rFonts w:eastAsia="Times New Roman" w:cs="Times New Roman"/>
          <w:szCs w:val="24"/>
        </w:rPr>
        <w:t>,</w:t>
      </w:r>
      <w:r>
        <w:rPr>
          <w:rFonts w:eastAsia="Times New Roman" w:cs="Times New Roman"/>
          <w:szCs w:val="24"/>
        </w:rPr>
        <w:t xml:space="preserve"> προς τον πάτο του βαρελιού. </w:t>
      </w:r>
    </w:p>
    <w:p w14:paraId="6EF7261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Ταυτόχρονα, είναι περισσότερο από βέβαιο ότι το νομοσχέδιο του κοινωνικού μερίσματος έχει στόχο να λειτουργήσει και σαν αντιπερισπασμός για τα προαποφασισμένα ήδη ενενήν</w:t>
      </w:r>
      <w:r>
        <w:rPr>
          <w:rFonts w:eastAsia="Times New Roman" w:cs="Times New Roman"/>
          <w:szCs w:val="24"/>
        </w:rPr>
        <w:t xml:space="preserve">τα πέντε μέτρα της τρίτης αξιολόγησης, τα οποία τμηματικά εισάγονται προς ψήφιση στη Βουλή. </w:t>
      </w:r>
    </w:p>
    <w:p w14:paraId="6EF7261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για το μέρισμα γίνεται την ίδια ώρα που η Κυβέρνηση ΣΥΡΙΖΑ-ΑΝΕΛ προετοιμάζει τον νέο γύρο των αντιλαϊκών </w:t>
      </w:r>
      <w:proofErr w:type="spellStart"/>
      <w:r>
        <w:rPr>
          <w:rFonts w:eastAsia="Times New Roman" w:cs="Times New Roman"/>
          <w:szCs w:val="24"/>
        </w:rPr>
        <w:t>προαπαιτούμενων</w:t>
      </w:r>
      <w:proofErr w:type="spellEnd"/>
      <w:r>
        <w:rPr>
          <w:rFonts w:eastAsia="Times New Roman" w:cs="Times New Roman"/>
          <w:szCs w:val="24"/>
        </w:rPr>
        <w:t>, που τσακίζει και τα τελευτα</w:t>
      </w:r>
      <w:r>
        <w:rPr>
          <w:rFonts w:eastAsia="Times New Roman" w:cs="Times New Roman"/>
          <w:szCs w:val="24"/>
        </w:rPr>
        <w:t xml:space="preserve">ία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που φέρνει στη Βουλή έναν προϋπολογισμό </w:t>
      </w:r>
      <w:proofErr w:type="spellStart"/>
      <w:r>
        <w:rPr>
          <w:rFonts w:eastAsia="Times New Roman" w:cs="Times New Roman"/>
          <w:szCs w:val="24"/>
        </w:rPr>
        <w:lastRenderedPageBreak/>
        <w:t>φοροληστείας</w:t>
      </w:r>
      <w:proofErr w:type="spellEnd"/>
      <w:r>
        <w:rPr>
          <w:rFonts w:eastAsia="Times New Roman" w:cs="Times New Roman"/>
          <w:szCs w:val="24"/>
        </w:rPr>
        <w:t>, που εγκαινιάζει τους ηλεκτρονικούς πλειστηριασμούς λαϊκών περιουσιών, ενώ επιχειρεί να χτυπήσει τα συνδικάτα, βάζοντας στο στόχαστρο</w:t>
      </w:r>
      <w:r>
        <w:rPr>
          <w:rFonts w:eastAsia="Times New Roman" w:cs="Times New Roman"/>
          <w:szCs w:val="24"/>
        </w:rPr>
        <w:t>,</w:t>
      </w:r>
      <w:r>
        <w:rPr>
          <w:rFonts w:eastAsia="Times New Roman" w:cs="Times New Roman"/>
          <w:szCs w:val="24"/>
        </w:rPr>
        <w:t xml:space="preserve"> πιο αποφασιστικά</w:t>
      </w:r>
      <w:r>
        <w:rPr>
          <w:rFonts w:eastAsia="Times New Roman" w:cs="Times New Roman"/>
          <w:szCs w:val="24"/>
        </w:rPr>
        <w:t>,</w:t>
      </w:r>
      <w:r>
        <w:rPr>
          <w:rFonts w:eastAsia="Times New Roman" w:cs="Times New Roman"/>
          <w:szCs w:val="24"/>
        </w:rPr>
        <w:t xml:space="preserve"> ακόμα και το δικαίωμα στην</w:t>
      </w:r>
      <w:r>
        <w:rPr>
          <w:rFonts w:eastAsia="Times New Roman" w:cs="Times New Roman"/>
          <w:szCs w:val="24"/>
        </w:rPr>
        <w:t xml:space="preserve"> απεργία. </w:t>
      </w:r>
    </w:p>
    <w:p w14:paraId="6EF7261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Με αυτά τα κριτήρια</w:t>
      </w:r>
      <w:r>
        <w:rPr>
          <w:rFonts w:eastAsia="Times New Roman" w:cs="Times New Roman"/>
          <w:szCs w:val="24"/>
        </w:rPr>
        <w:t>,</w:t>
      </w:r>
      <w:r>
        <w:rPr>
          <w:rFonts w:eastAsia="Times New Roman" w:cs="Times New Roman"/>
          <w:szCs w:val="24"/>
        </w:rPr>
        <w:t xml:space="preserve"> χρειάζεται ο λαός να δει τις εξαγγελίες της Κυβέρνησης και να διαμορφώσει ανάλογα τη στάση του, να δυναμώσει τον αγώνα ενάντια στην πολιτική</w:t>
      </w:r>
      <w:r>
        <w:rPr>
          <w:rFonts w:eastAsia="Times New Roman" w:cs="Times New Roman"/>
          <w:szCs w:val="24"/>
        </w:rPr>
        <w:t>,</w:t>
      </w:r>
      <w:r>
        <w:rPr>
          <w:rFonts w:eastAsia="Times New Roman" w:cs="Times New Roman"/>
          <w:szCs w:val="24"/>
        </w:rPr>
        <w:t xml:space="preserve"> που τον καταδικάζει στη φτώχεια, διεκδικώντας ανάκτηση απωλειών και παλεύοντας για</w:t>
      </w:r>
      <w:r>
        <w:rPr>
          <w:rFonts w:eastAsia="Times New Roman" w:cs="Times New Roman"/>
          <w:szCs w:val="24"/>
        </w:rPr>
        <w:t xml:space="preserve"> τις σύγχρονες ανάγκες του. </w:t>
      </w:r>
    </w:p>
    <w:p w14:paraId="6EF7262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Δεν πρόκειται ο ελληνικός λαός να σας απαλλάξει των τεράστιων ευθυνών σας, κύριοι του ΣΥΡΙΖΑ, για την αντιλαϊκή πολιτική, τη διάψευση ελπίδων, την εξαπάτηση ολκής</w:t>
      </w:r>
      <w:r>
        <w:rPr>
          <w:rFonts w:eastAsia="Times New Roman" w:cs="Times New Roman"/>
          <w:szCs w:val="24"/>
        </w:rPr>
        <w:t>,</w:t>
      </w:r>
      <w:r>
        <w:rPr>
          <w:rFonts w:eastAsia="Times New Roman" w:cs="Times New Roman"/>
          <w:szCs w:val="24"/>
        </w:rPr>
        <w:t xml:space="preserve"> που επιχειρήσατε πριν τρία χρόνια</w:t>
      </w:r>
      <w:r>
        <w:rPr>
          <w:rFonts w:eastAsia="Times New Roman" w:cs="Times New Roman"/>
          <w:szCs w:val="24"/>
        </w:rPr>
        <w:t>,</w:t>
      </w:r>
      <w:r>
        <w:rPr>
          <w:rFonts w:eastAsia="Times New Roman" w:cs="Times New Roman"/>
          <w:szCs w:val="24"/>
        </w:rPr>
        <w:t xml:space="preserve"> για να υφαρπάξετε την ψήφο τ</w:t>
      </w:r>
      <w:r>
        <w:rPr>
          <w:rFonts w:eastAsia="Times New Roman" w:cs="Times New Roman"/>
          <w:szCs w:val="24"/>
        </w:rPr>
        <w:t xml:space="preserve">ου και να στρογγυλοκαθίσετε στην καρέκλα της εξουσίας, παίρνοντας τη σκυτάλη από τα άλλα κόμματα του κατεστημένου, τη Νέα Δημοκρατία, το ΠΑΣΟΚ και τους διάφορους εταίρους τους κατά διαστήματα. </w:t>
      </w:r>
    </w:p>
    <w:p w14:paraId="6EF7262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Μην είστε τόσο σίγουροι ότι με λίγα ψίχουλα</w:t>
      </w:r>
      <w:r>
        <w:rPr>
          <w:rFonts w:eastAsia="Times New Roman" w:cs="Times New Roman"/>
          <w:szCs w:val="24"/>
        </w:rPr>
        <w:t>,</w:t>
      </w:r>
      <w:r>
        <w:rPr>
          <w:rFonts w:eastAsia="Times New Roman" w:cs="Times New Roman"/>
          <w:szCs w:val="24"/>
        </w:rPr>
        <w:t xml:space="preserve"> που θα πάρουν κάπ</w:t>
      </w:r>
      <w:r>
        <w:rPr>
          <w:rFonts w:eastAsia="Times New Roman" w:cs="Times New Roman"/>
          <w:szCs w:val="24"/>
        </w:rPr>
        <w:t>οιοι εργαζόμενοι και άνεργοι –που και εμείς θα συμφω</w:t>
      </w:r>
      <w:r>
        <w:rPr>
          <w:rFonts w:eastAsia="Times New Roman" w:cs="Times New Roman"/>
          <w:szCs w:val="24"/>
        </w:rPr>
        <w:lastRenderedPageBreak/>
        <w:t>νήσουμε να τα πάρουν, όπως έχουμε κάνει και άλλες φορές άλλωστε, ακόμα και για το παραμικρό- ότι θα τους κάνετε να ξεχάσουν τη βαρβαρότητα</w:t>
      </w:r>
      <w:r>
        <w:rPr>
          <w:rFonts w:eastAsia="Times New Roman" w:cs="Times New Roman"/>
          <w:szCs w:val="24"/>
        </w:rPr>
        <w:t>,</w:t>
      </w:r>
      <w:r>
        <w:rPr>
          <w:rFonts w:eastAsia="Times New Roman" w:cs="Times New Roman"/>
          <w:szCs w:val="24"/>
        </w:rPr>
        <w:t xml:space="preserve"> που επιδείξατε εσείς και οι προηγούμενοι από εσάς</w:t>
      </w:r>
      <w:r>
        <w:rPr>
          <w:rFonts w:eastAsia="Times New Roman" w:cs="Times New Roman"/>
          <w:szCs w:val="24"/>
        </w:rPr>
        <w:t>,</w:t>
      </w:r>
      <w:r>
        <w:rPr>
          <w:rFonts w:eastAsia="Times New Roman" w:cs="Times New Roman"/>
          <w:szCs w:val="24"/>
        </w:rPr>
        <w:t xml:space="preserve"> με τα </w:t>
      </w:r>
      <w:proofErr w:type="spellStart"/>
      <w:r>
        <w:rPr>
          <w:rFonts w:eastAsia="Times New Roman" w:cs="Times New Roman"/>
          <w:szCs w:val="24"/>
        </w:rPr>
        <w:t>μνημονι</w:t>
      </w:r>
      <w:r>
        <w:rPr>
          <w:rFonts w:eastAsia="Times New Roman" w:cs="Times New Roman"/>
          <w:szCs w:val="24"/>
        </w:rPr>
        <w:t>ακά</w:t>
      </w:r>
      <w:proofErr w:type="spellEnd"/>
      <w:r>
        <w:rPr>
          <w:rFonts w:eastAsia="Times New Roman" w:cs="Times New Roman"/>
          <w:szCs w:val="24"/>
        </w:rPr>
        <w:t xml:space="preserve"> μέτρα, την τρόικα, τον ευτελισμό της ανθρώπινης αξιοπρέπειας. Δεν είναι εύκολο πλέον να ξεγελαστεί κανένας με το κυβερνητικό παραμύθι για τη λεγόμενη δίκαιη ανάπτυξη</w:t>
      </w:r>
      <w:r>
        <w:rPr>
          <w:rFonts w:eastAsia="Times New Roman" w:cs="Times New Roman"/>
          <w:szCs w:val="24"/>
        </w:rPr>
        <w:t>,</w:t>
      </w:r>
      <w:r>
        <w:rPr>
          <w:rFonts w:eastAsia="Times New Roman" w:cs="Times New Roman"/>
          <w:szCs w:val="24"/>
        </w:rPr>
        <w:t xml:space="preserve"> που αναμασούν καθημερινά τα στελέχη της Κυβέρνησης ΣΥΡΙΖΑ-ΑΝΕΛ, πως τάχα έρχεται ανακ</w:t>
      </w:r>
      <w:r>
        <w:rPr>
          <w:rFonts w:eastAsia="Times New Roman" w:cs="Times New Roman"/>
          <w:szCs w:val="24"/>
        </w:rPr>
        <w:t>ούφιση του λαϊκού κόσμου. Όλα αυτά καταρρέουν μπροστά σε αυτό που ζει καθημερινά ο ελληνικός λαός.</w:t>
      </w:r>
    </w:p>
    <w:p w14:paraId="6EF7262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παίρνετε, βέβαια, συγχαρητήρια από τη </w:t>
      </w:r>
      <w:proofErr w:type="spellStart"/>
      <w:r>
        <w:rPr>
          <w:rFonts w:eastAsia="Times New Roman" w:cs="Times New Roman"/>
          <w:szCs w:val="24"/>
        </w:rPr>
        <w:t>Μέρκελ</w:t>
      </w:r>
      <w:proofErr w:type="spellEnd"/>
      <w:r>
        <w:rPr>
          <w:rFonts w:eastAsia="Times New Roman" w:cs="Times New Roman"/>
          <w:szCs w:val="24"/>
        </w:rPr>
        <w:t xml:space="preserve">, τη </w:t>
      </w:r>
      <w:proofErr w:type="spellStart"/>
      <w:r>
        <w:rPr>
          <w:rFonts w:eastAsia="Times New Roman" w:cs="Times New Roman"/>
          <w:szCs w:val="24"/>
        </w:rPr>
        <w:t>Λαγκάρντ</w:t>
      </w:r>
      <w:proofErr w:type="spellEnd"/>
      <w:r>
        <w:rPr>
          <w:rFonts w:eastAsia="Times New Roman" w:cs="Times New Roman"/>
          <w:szCs w:val="24"/>
        </w:rPr>
        <w:t xml:space="preserve">, τον </w:t>
      </w:r>
      <w:proofErr w:type="spellStart"/>
      <w:r>
        <w:rPr>
          <w:rFonts w:eastAsia="Times New Roman" w:cs="Times New Roman"/>
          <w:szCs w:val="24"/>
        </w:rPr>
        <w:t>Ντάισελμπλουμ</w:t>
      </w:r>
      <w:proofErr w:type="spellEnd"/>
      <w:r>
        <w:rPr>
          <w:rFonts w:eastAsia="Times New Roman" w:cs="Times New Roman"/>
          <w:szCs w:val="24"/>
        </w:rPr>
        <w:t>, τον Σόιμπλε, τον ΣΕΒ, την Ευρωπαϊκή Ένωση, το Διεθνές Νομισματικό Ταμ</w:t>
      </w:r>
      <w:r>
        <w:rPr>
          <w:rFonts w:eastAsia="Times New Roman" w:cs="Times New Roman"/>
          <w:szCs w:val="24"/>
        </w:rPr>
        <w:t>είο, γενικότερα από την άρχουσα τάξη</w:t>
      </w:r>
      <w:r>
        <w:rPr>
          <w:rFonts w:eastAsia="Times New Roman" w:cs="Times New Roman"/>
          <w:szCs w:val="24"/>
        </w:rPr>
        <w:t>,</w:t>
      </w:r>
      <w:r>
        <w:rPr>
          <w:rFonts w:eastAsia="Times New Roman" w:cs="Times New Roman"/>
          <w:szCs w:val="24"/>
        </w:rPr>
        <w:t xml:space="preserve"> για τις αντιλαϊκές μεταρρυθμίσεις σας, όμως θα αποκομίσετε τελικά μόνο την οργή του λαού και της νεολαίας.</w:t>
      </w:r>
    </w:p>
    <w:p w14:paraId="6EF7262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Δεν θα είναι πολύ αργά αυτή η μέρα. Να είστε σίγουροι ότι ακριβώς για αυτήν τη μέρα εξακολουθούμε να δουλεύουμε</w:t>
      </w:r>
      <w:r>
        <w:rPr>
          <w:rFonts w:eastAsia="Times New Roman" w:cs="Times New Roman"/>
          <w:szCs w:val="24"/>
        </w:rPr>
        <w:t>,</w:t>
      </w:r>
      <w:r>
        <w:rPr>
          <w:rFonts w:eastAsia="Times New Roman" w:cs="Times New Roman"/>
          <w:szCs w:val="24"/>
        </w:rPr>
        <w:t xml:space="preserve"> ακούραστα και καθημερινά. Είναι προς το συμφέρον των εργαζομένων, των ανέργων και όλων των λαϊκών δυνάμεων</w:t>
      </w:r>
      <w:r>
        <w:rPr>
          <w:rFonts w:eastAsia="Times New Roman" w:cs="Times New Roman"/>
          <w:szCs w:val="24"/>
        </w:rPr>
        <w:t>,</w:t>
      </w:r>
      <w:r>
        <w:rPr>
          <w:rFonts w:eastAsia="Times New Roman" w:cs="Times New Roman"/>
          <w:szCs w:val="24"/>
        </w:rPr>
        <w:t xml:space="preserve"> για να σας </w:t>
      </w:r>
      <w:r>
        <w:rPr>
          <w:rFonts w:eastAsia="Times New Roman" w:cs="Times New Roman"/>
          <w:szCs w:val="24"/>
        </w:rPr>
        <w:lastRenderedPageBreak/>
        <w:t>γυρίσουν ακόμα πιο μαζικά και αποφασιστικά την πλάτη. Να μην επιτρέψουν τη θρασύτατη κυβερνητική προσπάθεια που κάνει το μαύρο άσπρο. Ν</w:t>
      </w:r>
      <w:r>
        <w:rPr>
          <w:rFonts w:eastAsia="Times New Roman" w:cs="Times New Roman"/>
          <w:szCs w:val="24"/>
        </w:rPr>
        <w:t>α μην επιτρέψουν στους προηγούμενους -που τώρα κουβεντιάζουν μεταξύ τους και δεν θέλουν να ακούνε ή μιλάνε στα κινητά τους τηλέφωνα και που τώρα βρίσκονται στην Αξιωματική Αντιπολίτευση- να αναβαπτιστούν ξανά, ξεχνώντας τις δικές τους τεράστιες ευθύνες</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 xml:space="preserve">ατί φτάσαμε ως εδώ. Θα είναι και αυτό εν μέρει έργο δικό σας. </w:t>
      </w:r>
    </w:p>
    <w:p w14:paraId="6EF72624" w14:textId="77777777" w:rsidR="00E92729" w:rsidRDefault="0044197E">
      <w:pPr>
        <w:spacing w:line="600" w:lineRule="auto"/>
        <w:ind w:firstLine="720"/>
        <w:contextualSpacing/>
        <w:jc w:val="both"/>
        <w:rPr>
          <w:rFonts w:eastAsia="Times New Roman"/>
          <w:szCs w:val="24"/>
        </w:rPr>
      </w:pPr>
      <w:r>
        <w:rPr>
          <w:rFonts w:eastAsia="Times New Roman"/>
          <w:szCs w:val="24"/>
        </w:rPr>
        <w:t>Είστε όλοι σας εξίσου συνυπεύθυνοι, γι’ αυτό η λαϊκή επιλογή θα αλλάξει τελικά ρότα: Θα στηριχτεί και θα στηρίξει ριζικά διαφορετικές επιλογές ανατροπής της ασυδοσίας και της σαπίλας</w:t>
      </w:r>
      <w:r>
        <w:rPr>
          <w:rFonts w:eastAsia="Times New Roman"/>
          <w:szCs w:val="24"/>
        </w:rPr>
        <w:t>,</w:t>
      </w:r>
      <w:r>
        <w:rPr>
          <w:rFonts w:eastAsia="Times New Roman"/>
          <w:szCs w:val="24"/>
        </w:rPr>
        <w:t xml:space="preserve"> που έχετε αποφασίσει να διαχειριστείτε, κύριοι των ΣΥΡΙΖΑ-ΑΝΕΛ και λοιποί συνδαιτημόνες των μεγαλοκαρχαριών. Θα συμπορευτούν οι εργαζόμενοι με το ΚΚΕ, θα αντισταθούν συνολικά στη στρατηγική του κεφαλαίου</w:t>
      </w:r>
      <w:r>
        <w:rPr>
          <w:rFonts w:eastAsia="Times New Roman"/>
          <w:szCs w:val="24"/>
        </w:rPr>
        <w:t>,</w:t>
      </w:r>
      <w:r>
        <w:rPr>
          <w:rFonts w:eastAsia="Times New Roman"/>
          <w:szCs w:val="24"/>
        </w:rPr>
        <w:t xml:space="preserve"> που προωθεί η Κυβέρνηση για την υπογραφή συλλογικώ</w:t>
      </w:r>
      <w:r>
        <w:rPr>
          <w:rFonts w:eastAsia="Times New Roman"/>
          <w:szCs w:val="24"/>
        </w:rPr>
        <w:t>ν συμβάσεων εργασίας, για αυξήσεις στους μισθούς και κάλυψη των απωλειών τους, για μεταφορά των φορολογικών βαρών στο μεγάλο κεφάλαιο, για ουσιαστικά μέτρα προστασίας των ανέργων, για αγώνα ενάντια στις ιδιωτι</w:t>
      </w:r>
      <w:r>
        <w:rPr>
          <w:rFonts w:eastAsia="Times New Roman"/>
          <w:szCs w:val="24"/>
        </w:rPr>
        <w:lastRenderedPageBreak/>
        <w:t>κοποιήσεις και τους πλειστηριασμούς, για μια κο</w:t>
      </w:r>
      <w:r>
        <w:rPr>
          <w:rFonts w:eastAsia="Times New Roman"/>
          <w:szCs w:val="24"/>
        </w:rPr>
        <w:t>ινωνία</w:t>
      </w:r>
      <w:r>
        <w:rPr>
          <w:rFonts w:eastAsia="Times New Roman"/>
          <w:szCs w:val="24"/>
        </w:rPr>
        <w:t xml:space="preserve">, </w:t>
      </w:r>
      <w:r>
        <w:rPr>
          <w:rFonts w:eastAsia="Times New Roman"/>
          <w:szCs w:val="24"/>
        </w:rPr>
        <w:t xml:space="preserve">που </w:t>
      </w:r>
      <w:r>
        <w:rPr>
          <w:rFonts w:eastAsia="Times New Roman"/>
          <w:szCs w:val="24"/>
        </w:rPr>
        <w:t xml:space="preserve">τελικά </w:t>
      </w:r>
      <w:r>
        <w:rPr>
          <w:rFonts w:eastAsia="Times New Roman"/>
          <w:szCs w:val="24"/>
        </w:rPr>
        <w:t xml:space="preserve">θα πρυτανεύει το συμφέρον της πλειοψηφίας, η ευημερία του λαού μας. </w:t>
      </w:r>
    </w:p>
    <w:p w14:paraId="6EF72625" w14:textId="77777777" w:rsidR="00E92729" w:rsidRDefault="0044197E">
      <w:pPr>
        <w:spacing w:line="600" w:lineRule="auto"/>
        <w:ind w:firstLine="720"/>
        <w:contextualSpacing/>
        <w:jc w:val="both"/>
        <w:rPr>
          <w:rFonts w:eastAsia="Times New Roman"/>
          <w:szCs w:val="24"/>
        </w:rPr>
      </w:pPr>
      <w:r>
        <w:rPr>
          <w:rFonts w:eastAsia="Times New Roman"/>
          <w:szCs w:val="24"/>
        </w:rPr>
        <w:t>Σας ευχαριστώ.</w:t>
      </w:r>
    </w:p>
    <w:p w14:paraId="6EF72626"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Μαυραγάνης έχει τον λόγο</w:t>
      </w:r>
      <w:r>
        <w:rPr>
          <w:rFonts w:eastAsia="Times New Roman"/>
          <w:szCs w:val="24"/>
        </w:rPr>
        <w:t>,</w:t>
      </w:r>
      <w:r>
        <w:rPr>
          <w:rFonts w:eastAsia="Times New Roman"/>
          <w:szCs w:val="24"/>
        </w:rPr>
        <w:t xml:space="preserve"> για να παρουσιάσει μια τροπολογία.</w:t>
      </w:r>
    </w:p>
    <w:p w14:paraId="6EF72627"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θέλω να κάνω μια ερώτ</w:t>
      </w:r>
      <w:r>
        <w:rPr>
          <w:rFonts w:eastAsia="Times New Roman"/>
          <w:szCs w:val="24"/>
        </w:rPr>
        <w:t xml:space="preserve">ηση στον κύριο Υπουργό. </w:t>
      </w:r>
    </w:p>
    <w:p w14:paraId="6EF72628"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Μισό λεπτό να μιλήσει ο Υπουργός. </w:t>
      </w:r>
    </w:p>
    <w:p w14:paraId="6EF72629"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Κύριε Πρόεδρε, ευχαριστώ.</w:t>
      </w:r>
    </w:p>
    <w:p w14:paraId="6EF7262A" w14:textId="77777777" w:rsidR="00E92729" w:rsidRDefault="0044197E">
      <w:pPr>
        <w:spacing w:line="600" w:lineRule="auto"/>
        <w:ind w:firstLine="720"/>
        <w:contextualSpacing/>
        <w:jc w:val="both"/>
        <w:rPr>
          <w:rFonts w:eastAsia="Times New Roman"/>
          <w:szCs w:val="24"/>
        </w:rPr>
      </w:pPr>
      <w:r>
        <w:rPr>
          <w:rFonts w:eastAsia="Times New Roman"/>
          <w:szCs w:val="24"/>
        </w:rPr>
        <w:t>Κυρίες και κύριοι Βουλευτές, η προτεινόμενη τροπολογία από το Υπουργείο Υποδομών</w:t>
      </w:r>
      <w:r>
        <w:rPr>
          <w:rFonts w:eastAsia="Times New Roman"/>
          <w:szCs w:val="24"/>
        </w:rPr>
        <w:t>…</w:t>
      </w:r>
    </w:p>
    <w:p w14:paraId="6EF7262B" w14:textId="77777777" w:rsidR="00E92729" w:rsidRDefault="0044197E">
      <w:pPr>
        <w:spacing w:line="600" w:lineRule="auto"/>
        <w:ind w:firstLine="720"/>
        <w:contextualSpacing/>
        <w:jc w:val="center"/>
        <w:rPr>
          <w:rFonts w:eastAsia="Times New Roman"/>
          <w:szCs w:val="24"/>
        </w:rPr>
      </w:pPr>
      <w:r>
        <w:rPr>
          <w:rFonts w:eastAsia="Times New Roman"/>
          <w:szCs w:val="24"/>
        </w:rPr>
        <w:t>(Θόρυβος στην Αίθουσα)</w:t>
      </w:r>
    </w:p>
    <w:p w14:paraId="6EF7262C"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ησυχία.</w:t>
      </w:r>
    </w:p>
    <w:p w14:paraId="6EF7262D"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…με αριθμό 1349 και ειδικό 220 θεωρούμε ότι είναι…</w:t>
      </w:r>
    </w:p>
    <w:p w14:paraId="6EF7262E" w14:textId="77777777" w:rsidR="00E92729" w:rsidRDefault="0044197E">
      <w:pPr>
        <w:spacing w:line="600" w:lineRule="auto"/>
        <w:ind w:firstLine="720"/>
        <w:contextualSpacing/>
        <w:jc w:val="center"/>
        <w:rPr>
          <w:rFonts w:eastAsia="Times New Roman"/>
          <w:szCs w:val="24"/>
        </w:rPr>
      </w:pPr>
      <w:r>
        <w:rPr>
          <w:rFonts w:eastAsia="Times New Roman"/>
          <w:szCs w:val="24"/>
        </w:rPr>
        <w:lastRenderedPageBreak/>
        <w:t>(Θόρυβος στην Αίθουσα)</w:t>
      </w:r>
    </w:p>
    <w:p w14:paraId="6EF7262F" w14:textId="77777777" w:rsidR="00E92729" w:rsidRDefault="0044197E">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Ενοχλείστε; Το ίδιο κάνατε όλοι σας προηγουμένως.</w:t>
      </w:r>
    </w:p>
    <w:p w14:paraId="6EF72630"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…ανθρωπιστικά επιβεβλημένη. Εάν όλοι εμείς -και πιστεύω ότι το κάνουμε- έχουμε ανθρωποκεντρικά κριτήρια στην άσκηση πολιτικής ή διοίκησης, αυτή η δι</w:t>
      </w:r>
      <w:r>
        <w:rPr>
          <w:rFonts w:eastAsia="Times New Roman"/>
          <w:szCs w:val="24"/>
        </w:rPr>
        <w:t>άταξη κρίνεται αναγκαία, επιτακτική και άμεσης προτεραιότητας και προβλέπει για κάθε κατοικία που επλήγη</w:t>
      </w:r>
      <w:r>
        <w:rPr>
          <w:rFonts w:eastAsia="Times New Roman"/>
          <w:szCs w:val="24"/>
        </w:rPr>
        <w:t xml:space="preserve"> </w:t>
      </w:r>
      <w:r>
        <w:rPr>
          <w:rFonts w:eastAsia="Times New Roman"/>
          <w:szCs w:val="24"/>
        </w:rPr>
        <w:t>στις περιοχές</w:t>
      </w:r>
      <w:r>
        <w:rPr>
          <w:rFonts w:eastAsia="Times New Roman"/>
          <w:szCs w:val="24"/>
        </w:rPr>
        <w:t>,</w:t>
      </w:r>
      <w:r>
        <w:rPr>
          <w:rFonts w:eastAsia="Times New Roman"/>
          <w:szCs w:val="24"/>
        </w:rPr>
        <w:t xml:space="preserve"> που κηρύχθηκαν σε κατάσταση εκτάκτου ανάγκης τους μήνες Σεπτέμβριο, Οκτώβριο και Νοέμβριο του 2017 </w:t>
      </w:r>
      <w:r>
        <w:rPr>
          <w:rFonts w:eastAsia="Times New Roman"/>
          <w:szCs w:val="24"/>
        </w:rPr>
        <w:t>-</w:t>
      </w:r>
      <w:r>
        <w:rPr>
          <w:rFonts w:eastAsia="Times New Roman"/>
          <w:szCs w:val="24"/>
        </w:rPr>
        <w:t>και είναι οι περιοχές των δήμων Σαμο</w:t>
      </w:r>
      <w:r>
        <w:rPr>
          <w:rFonts w:eastAsia="Times New Roman"/>
          <w:szCs w:val="24"/>
        </w:rPr>
        <w:t xml:space="preserve">θράκης, Σύμης, </w:t>
      </w:r>
      <w:proofErr w:type="spellStart"/>
      <w:r>
        <w:rPr>
          <w:rFonts w:eastAsia="Times New Roman"/>
          <w:szCs w:val="24"/>
        </w:rPr>
        <w:t>Αγιάς</w:t>
      </w:r>
      <w:proofErr w:type="spellEnd"/>
      <w:r>
        <w:rPr>
          <w:rFonts w:eastAsia="Times New Roman"/>
          <w:szCs w:val="24"/>
        </w:rPr>
        <w:t xml:space="preserve"> Λάρισας, Τεμπών Λάρισας, </w:t>
      </w:r>
      <w:proofErr w:type="spellStart"/>
      <w:r>
        <w:rPr>
          <w:rFonts w:eastAsia="Times New Roman"/>
          <w:szCs w:val="24"/>
        </w:rPr>
        <w:t>Τρικκαίων</w:t>
      </w:r>
      <w:proofErr w:type="spellEnd"/>
      <w:r>
        <w:rPr>
          <w:rFonts w:eastAsia="Times New Roman"/>
          <w:szCs w:val="24"/>
        </w:rPr>
        <w:t xml:space="preserve">, Καλαμπάκας Τρικάλων, </w:t>
      </w:r>
      <w:proofErr w:type="spellStart"/>
      <w:r>
        <w:rPr>
          <w:rFonts w:eastAsia="Times New Roman"/>
          <w:szCs w:val="24"/>
        </w:rPr>
        <w:t>Φαρκαδόνας</w:t>
      </w:r>
      <w:proofErr w:type="spellEnd"/>
      <w:r>
        <w:rPr>
          <w:rFonts w:eastAsia="Times New Roman"/>
          <w:szCs w:val="24"/>
        </w:rPr>
        <w:t xml:space="preserve"> Τρικάλων, Πύλης Τρικάλων, Κατερίνης, Χανίων, </w:t>
      </w:r>
      <w:proofErr w:type="spellStart"/>
      <w:r>
        <w:rPr>
          <w:rFonts w:eastAsia="Times New Roman"/>
          <w:szCs w:val="24"/>
        </w:rPr>
        <w:t>Πλατανιάς</w:t>
      </w:r>
      <w:proofErr w:type="spellEnd"/>
      <w:r>
        <w:rPr>
          <w:rFonts w:eastAsia="Times New Roman"/>
          <w:szCs w:val="24"/>
        </w:rPr>
        <w:t xml:space="preserve"> Χανίων, </w:t>
      </w:r>
      <w:proofErr w:type="spellStart"/>
      <w:r>
        <w:rPr>
          <w:rFonts w:eastAsia="Times New Roman"/>
          <w:szCs w:val="24"/>
        </w:rPr>
        <w:t>Αποκορώνου</w:t>
      </w:r>
      <w:proofErr w:type="spellEnd"/>
      <w:r>
        <w:rPr>
          <w:rFonts w:eastAsia="Times New Roman"/>
          <w:szCs w:val="24"/>
        </w:rPr>
        <w:t xml:space="preserve"> Χανίων, Κέρκυρας και βεβαίως στους πληγέντες δήμους τις Περιφερειακής Ενότητας Δυτικής Αττική</w:t>
      </w:r>
      <w:r>
        <w:rPr>
          <w:rFonts w:eastAsia="Times New Roman"/>
          <w:szCs w:val="24"/>
        </w:rPr>
        <w:t xml:space="preserve">ς- </w:t>
      </w:r>
      <w:r>
        <w:rPr>
          <w:rFonts w:eastAsia="Times New Roman"/>
          <w:szCs w:val="24"/>
        </w:rPr>
        <w:t xml:space="preserve">το ποσό των </w:t>
      </w:r>
      <w:r>
        <w:rPr>
          <w:rFonts w:eastAsia="Times New Roman"/>
          <w:szCs w:val="24"/>
        </w:rPr>
        <w:t xml:space="preserve">5.000 ευρώ και για κάθε επιχείρηση 8.000 ευρώ. Πάντα μιλάμε ανά κατοικία και ανά επιχείρηση. Προφανώς, όταν οι οντότητες που κυριεύουν την κατοικία ή την επιχείρηση είναι περισσότερες, διαμοιράζεται το ποσό σε αυτές. </w:t>
      </w:r>
    </w:p>
    <w:p w14:paraId="6EF72631"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 xml:space="preserve">Η διάταξη αυτή χορηγεί </w:t>
      </w:r>
      <w:r>
        <w:rPr>
          <w:rFonts w:eastAsia="Times New Roman"/>
          <w:szCs w:val="24"/>
        </w:rPr>
        <w:t xml:space="preserve">τη συγκεκριμένη ενίσχυση ως αφορολόγητη, ακατάσχετη και ασυμψήφιστη στα χέρια τρίτων ή στα χέρια του </w:t>
      </w:r>
      <w:r>
        <w:rPr>
          <w:rFonts w:eastAsia="Times New Roman"/>
          <w:szCs w:val="24"/>
        </w:rPr>
        <w:t>δ</w:t>
      </w:r>
      <w:r>
        <w:rPr>
          <w:rFonts w:eastAsia="Times New Roman"/>
          <w:szCs w:val="24"/>
        </w:rPr>
        <w:t xml:space="preserve">ημοσίου για τον λόγο, ακριβώς, που σας </w:t>
      </w:r>
      <w:proofErr w:type="spellStart"/>
      <w:r>
        <w:rPr>
          <w:rFonts w:eastAsia="Times New Roman"/>
          <w:szCs w:val="24"/>
        </w:rPr>
        <w:t>προείπα</w:t>
      </w:r>
      <w:proofErr w:type="spellEnd"/>
      <w:r>
        <w:rPr>
          <w:rFonts w:eastAsia="Times New Roman"/>
          <w:szCs w:val="24"/>
        </w:rPr>
        <w:t>, ότι είναι ανθρωπιστικά επιβεβλημένη. Ο προϋπολογισμός</w:t>
      </w:r>
      <w:r>
        <w:rPr>
          <w:rFonts w:eastAsia="Times New Roman"/>
          <w:szCs w:val="24"/>
        </w:rPr>
        <w:t>,</w:t>
      </w:r>
      <w:r>
        <w:rPr>
          <w:rFonts w:eastAsia="Times New Roman"/>
          <w:szCs w:val="24"/>
        </w:rPr>
        <w:t xml:space="preserve"> μετά από τις αυτοψίες που μέχρι στιγμής έχουν γίνει</w:t>
      </w:r>
      <w:r>
        <w:rPr>
          <w:rFonts w:eastAsia="Times New Roman"/>
          <w:szCs w:val="24"/>
        </w:rPr>
        <w:t xml:space="preserve"> και αυτές που προοιωνίζονται να γίνουν, ανέρχεται γι’ αυτήν τη δαπάνη στα 30 εκατομμύρια ευρώ περίπου.</w:t>
      </w:r>
    </w:p>
    <w:p w14:paraId="6EF72632"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Μάλιστα.</w:t>
      </w:r>
    </w:p>
    <w:p w14:paraId="6EF72633"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Δανέλλης</w:t>
      </w:r>
      <w:proofErr w:type="spellEnd"/>
      <w:r>
        <w:rPr>
          <w:rFonts w:eastAsia="Times New Roman"/>
          <w:szCs w:val="24"/>
        </w:rPr>
        <w:t xml:space="preserve"> έχει τον λόγο.</w:t>
      </w:r>
    </w:p>
    <w:p w14:paraId="6EF72634" w14:textId="77777777" w:rsidR="00E92729" w:rsidRDefault="0044197E">
      <w:pPr>
        <w:spacing w:line="600" w:lineRule="auto"/>
        <w:ind w:firstLine="720"/>
        <w:contextualSpacing/>
        <w:jc w:val="both"/>
        <w:rPr>
          <w:rFonts w:eastAsia="Times New Roman"/>
          <w:szCs w:val="24"/>
        </w:rPr>
      </w:pPr>
      <w:r>
        <w:rPr>
          <w:rFonts w:eastAsia="Times New Roman"/>
          <w:b/>
          <w:szCs w:val="24"/>
        </w:rPr>
        <w:t>ΘΕΟΔΩΡΑ ΜΠΑΚΟΓΙΑΝΝΗ:</w:t>
      </w:r>
      <w:r>
        <w:rPr>
          <w:rFonts w:eastAsia="Times New Roman"/>
          <w:szCs w:val="24"/>
        </w:rPr>
        <w:t xml:space="preserve"> Κύριε Πρόεδρε, μπορώ να έχω τον λόγο;</w:t>
      </w:r>
    </w:p>
    <w:p w14:paraId="6EF72635"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(Γεώργιος Β</w:t>
      </w:r>
      <w:r>
        <w:rPr>
          <w:rFonts w:eastAsia="Times New Roman"/>
          <w:b/>
          <w:szCs w:val="24"/>
        </w:rPr>
        <w:t>αρεμένος):</w:t>
      </w:r>
      <w:r>
        <w:rPr>
          <w:rFonts w:eastAsia="Times New Roman"/>
          <w:szCs w:val="24"/>
        </w:rPr>
        <w:t xml:space="preserve"> Τι θέλετε, κυρία Μπακογιάννη; </w:t>
      </w:r>
    </w:p>
    <w:p w14:paraId="6EF72636" w14:textId="77777777" w:rsidR="00E92729" w:rsidRDefault="0044197E">
      <w:pPr>
        <w:spacing w:line="600" w:lineRule="auto"/>
        <w:ind w:firstLine="720"/>
        <w:contextualSpacing/>
        <w:jc w:val="both"/>
        <w:rPr>
          <w:rFonts w:eastAsia="Times New Roman"/>
          <w:szCs w:val="24"/>
        </w:rPr>
      </w:pPr>
      <w:r>
        <w:rPr>
          <w:rFonts w:eastAsia="Times New Roman"/>
          <w:b/>
          <w:szCs w:val="24"/>
        </w:rPr>
        <w:t>ΘΕΟΔΩΡΑ ΜΠΑΚΟΓΙΑΝΝΗ:</w:t>
      </w:r>
      <w:r>
        <w:rPr>
          <w:rFonts w:eastAsia="Times New Roman"/>
          <w:szCs w:val="24"/>
        </w:rPr>
        <w:t xml:space="preserve"> Κύριε Πρόεδρε, θέλω να κάνω μια ερώτηση.</w:t>
      </w:r>
    </w:p>
    <w:p w14:paraId="6EF72637"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Με ποια διαδικασία; </w:t>
      </w:r>
    </w:p>
    <w:p w14:paraId="6EF72638" w14:textId="77777777" w:rsidR="00E92729" w:rsidRDefault="0044197E">
      <w:pPr>
        <w:spacing w:line="600" w:lineRule="auto"/>
        <w:ind w:firstLine="720"/>
        <w:contextualSpacing/>
        <w:jc w:val="both"/>
        <w:rPr>
          <w:rFonts w:eastAsia="Times New Roman"/>
          <w:szCs w:val="24"/>
        </w:rPr>
      </w:pPr>
      <w:r>
        <w:rPr>
          <w:rFonts w:eastAsia="Times New Roman"/>
          <w:b/>
          <w:szCs w:val="24"/>
        </w:rPr>
        <w:t>ΘΕΟΔΩΡΑ ΜΠΑΚΟΓΙΑΝΝΗ:</w:t>
      </w:r>
      <w:r>
        <w:rPr>
          <w:rFonts w:eastAsia="Times New Roman"/>
          <w:szCs w:val="24"/>
        </w:rPr>
        <w:t xml:space="preserve"> Με καμμία. Θέλουμε να κάνουμε ερώτηση.</w:t>
      </w:r>
    </w:p>
    <w:p w14:paraId="6EF72639" w14:textId="77777777" w:rsidR="00E92729" w:rsidRDefault="0044197E">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Με κα</w:t>
      </w:r>
      <w:r>
        <w:rPr>
          <w:rFonts w:eastAsia="Times New Roman"/>
          <w:szCs w:val="24"/>
        </w:rPr>
        <w:t>μμία ε; Πρωτότυπο! Αν μη τι άλλο, είναι πρωτότυπο.</w:t>
      </w:r>
    </w:p>
    <w:p w14:paraId="6EF7263A" w14:textId="77777777" w:rsidR="00E92729" w:rsidRDefault="0044197E">
      <w:pPr>
        <w:spacing w:line="600" w:lineRule="auto"/>
        <w:ind w:firstLine="720"/>
        <w:contextualSpacing/>
        <w:jc w:val="both"/>
        <w:rPr>
          <w:rFonts w:eastAsia="Times New Roman"/>
          <w:szCs w:val="24"/>
        </w:rPr>
      </w:pPr>
      <w:r>
        <w:rPr>
          <w:rFonts w:eastAsia="Times New Roman"/>
          <w:b/>
          <w:szCs w:val="24"/>
        </w:rPr>
        <w:t>ΙΩΑΝΝΗΣ ΤΡΑΓΑΚΗΣ:</w:t>
      </w:r>
      <w:r>
        <w:rPr>
          <w:rFonts w:eastAsia="Times New Roman"/>
          <w:szCs w:val="24"/>
        </w:rPr>
        <w:t xml:space="preserve"> Ρωτήστε το Σώμα, κύριε Πρόεδρε, και αν το Σώμα συμφωνήσει …</w:t>
      </w:r>
    </w:p>
    <w:p w14:paraId="6EF7263B"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κυρία Μπακογιάννη, πείτε μου τι θέλετε.</w:t>
      </w:r>
    </w:p>
    <w:p w14:paraId="6EF7263C" w14:textId="77777777" w:rsidR="00E92729" w:rsidRDefault="0044197E">
      <w:pPr>
        <w:spacing w:line="600" w:lineRule="auto"/>
        <w:ind w:firstLine="720"/>
        <w:contextualSpacing/>
        <w:jc w:val="both"/>
        <w:rPr>
          <w:rFonts w:eastAsia="Times New Roman"/>
          <w:szCs w:val="24"/>
        </w:rPr>
      </w:pPr>
      <w:r>
        <w:rPr>
          <w:rFonts w:eastAsia="Times New Roman"/>
          <w:b/>
          <w:szCs w:val="24"/>
        </w:rPr>
        <w:t>ΘΕΟΔΩΡΑ ΜΠΑΚΟΓΙΑΝΝΗ:</w:t>
      </w:r>
      <w:r>
        <w:rPr>
          <w:rFonts w:eastAsia="Times New Roman"/>
          <w:szCs w:val="24"/>
        </w:rPr>
        <w:t xml:space="preserve"> Κύριε Πρόεδρε, θέλω να κάνω μια διευκρινιστική ερώτηση προς τον Υπουργό.   </w:t>
      </w:r>
    </w:p>
    <w:p w14:paraId="6EF7263D" w14:textId="77777777" w:rsidR="00E92729" w:rsidRDefault="0044197E">
      <w:pPr>
        <w:spacing w:line="600" w:lineRule="auto"/>
        <w:ind w:firstLine="720"/>
        <w:contextualSpacing/>
        <w:jc w:val="both"/>
        <w:rPr>
          <w:rFonts w:eastAsia="Times New Roman"/>
          <w:szCs w:val="24"/>
        </w:rPr>
      </w:pPr>
      <w:r>
        <w:rPr>
          <w:rFonts w:eastAsia="Times New Roman"/>
          <w:szCs w:val="24"/>
        </w:rPr>
        <w:t>Κύριε Υπουργέ, είπατε ότι το ποσό θα μοιραστεί ισόποσα</w:t>
      </w:r>
      <w:r>
        <w:rPr>
          <w:rFonts w:eastAsia="Times New Roman"/>
          <w:szCs w:val="24"/>
        </w:rPr>
        <w:t>,</w:t>
      </w:r>
      <w:r>
        <w:rPr>
          <w:rFonts w:eastAsia="Times New Roman"/>
          <w:szCs w:val="24"/>
        </w:rPr>
        <w:t xml:space="preserve"> σε περίπτωση που υπάρχουν τρία ή τέσσερα διαμερίσματα…</w:t>
      </w:r>
    </w:p>
    <w:p w14:paraId="6EF7263E"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Δεν είπα αυ</w:t>
      </w:r>
      <w:r>
        <w:rPr>
          <w:rFonts w:eastAsia="Times New Roman"/>
          <w:szCs w:val="24"/>
        </w:rPr>
        <w:t>τό…</w:t>
      </w:r>
    </w:p>
    <w:p w14:paraId="6EF7263F" w14:textId="77777777" w:rsidR="00E92729" w:rsidRDefault="0044197E">
      <w:pPr>
        <w:spacing w:line="600" w:lineRule="auto"/>
        <w:ind w:firstLine="720"/>
        <w:contextualSpacing/>
        <w:jc w:val="both"/>
        <w:rPr>
          <w:rFonts w:eastAsia="Times New Roman"/>
          <w:szCs w:val="24"/>
        </w:rPr>
      </w:pPr>
      <w:r>
        <w:rPr>
          <w:rFonts w:eastAsia="Times New Roman"/>
          <w:b/>
          <w:szCs w:val="24"/>
        </w:rPr>
        <w:t>ΘΕΟΔΩΡΑ ΜΠΑΚΟΓΙΑΝΝΗ:</w:t>
      </w:r>
      <w:r>
        <w:rPr>
          <w:rFonts w:eastAsia="Times New Roman"/>
          <w:szCs w:val="24"/>
        </w:rPr>
        <w:t xml:space="preserve"> Δηλαδή το ρετιρέ, που μπορεί να μην έχει πληγεί, με το υπόγειο, θα πάρουν τα ίδια λεφτά;</w:t>
      </w:r>
    </w:p>
    <w:p w14:paraId="6EF72640"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Μάλιστα. </w:t>
      </w:r>
    </w:p>
    <w:p w14:paraId="6EF72641" w14:textId="77777777" w:rsidR="00E92729" w:rsidRDefault="0044197E">
      <w:pPr>
        <w:spacing w:line="600" w:lineRule="auto"/>
        <w:ind w:firstLine="720"/>
        <w:contextualSpacing/>
        <w:jc w:val="both"/>
        <w:rPr>
          <w:rFonts w:eastAsia="Times New Roman"/>
          <w:szCs w:val="24"/>
        </w:rPr>
      </w:pPr>
      <w:r>
        <w:rPr>
          <w:rFonts w:eastAsia="Times New Roman"/>
          <w:szCs w:val="24"/>
        </w:rPr>
        <w:t>Κύριε Λοβέρδο, εσείς τι θέλετε να ρωτήσετε;</w:t>
      </w:r>
    </w:p>
    <w:p w14:paraId="6EF72642" w14:textId="77777777" w:rsidR="00E92729" w:rsidRDefault="0044197E">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σας πω γιατί παίρνω</w:t>
      </w:r>
      <w:r>
        <w:rPr>
          <w:rFonts w:eastAsia="Times New Roman"/>
          <w:szCs w:val="24"/>
        </w:rPr>
        <w:t xml:space="preserve"> τον λόγο. Θέλουμε διευκρινίσεις. </w:t>
      </w:r>
    </w:p>
    <w:p w14:paraId="6EF72643" w14:textId="77777777" w:rsidR="00E92729" w:rsidRDefault="0044197E">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Έχετε ομιλητές να τα θέσουν μετά. Δεν έχετε; </w:t>
      </w:r>
    </w:p>
    <w:p w14:paraId="6EF72644" w14:textId="77777777" w:rsidR="00E92729" w:rsidRDefault="0044197E">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Όχι, δεν έχουμε.</w:t>
      </w:r>
    </w:p>
    <w:p w14:paraId="6EF72645"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Πείτε, λοιπόν.</w:t>
      </w:r>
    </w:p>
    <w:p w14:paraId="6EF72646" w14:textId="77777777" w:rsidR="00E92729" w:rsidRDefault="0044197E">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Το πρωί</w:t>
      </w:r>
      <w:r>
        <w:rPr>
          <w:rFonts w:eastAsia="Times New Roman"/>
          <w:szCs w:val="24"/>
        </w:rPr>
        <w:t>,</w:t>
      </w:r>
      <w:r>
        <w:rPr>
          <w:rFonts w:eastAsia="Times New Roman"/>
          <w:szCs w:val="24"/>
        </w:rPr>
        <w:t xml:space="preserve"> όταν ξεκινήσαμε, παρακαλέσαμε να έχουμε την τοπολογία σε μια κατάλληλη ώρα</w:t>
      </w:r>
      <w:r>
        <w:rPr>
          <w:rFonts w:eastAsia="Times New Roman"/>
          <w:szCs w:val="24"/>
        </w:rPr>
        <w:t>,</w:t>
      </w:r>
      <w:r>
        <w:rPr>
          <w:rFonts w:eastAsia="Times New Roman"/>
          <w:szCs w:val="24"/>
        </w:rPr>
        <w:t xml:space="preserve"> για να μπορέσουμε να την επεξεργαστούμε. Μας υπεσχέθησαν για τις 14.00΄ η ώρα και ήρθε τώρα. Άρα, έχουμε ερωτήματα που αν δεν διευκρινιστούν, δεν καταλαβαίνουμε τι θα κάνουμε. Αφή</w:t>
      </w:r>
      <w:r>
        <w:rPr>
          <w:rFonts w:eastAsia="Times New Roman"/>
          <w:szCs w:val="24"/>
        </w:rPr>
        <w:t xml:space="preserve">στε μας για δυο λεπτά να μιλήσουμε. Μια ερώτηση θα κάνουμε στον κύριο Υπουργό. </w:t>
      </w:r>
    </w:p>
    <w:p w14:paraId="6EF7264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πρωί ακούσαμε τον κ. </w:t>
      </w:r>
      <w:proofErr w:type="spellStart"/>
      <w:r>
        <w:rPr>
          <w:rFonts w:eastAsia="Times New Roman" w:cs="Times New Roman"/>
          <w:szCs w:val="24"/>
        </w:rPr>
        <w:t>Τζανακόπουλο</w:t>
      </w:r>
      <w:proofErr w:type="spellEnd"/>
      <w:r>
        <w:rPr>
          <w:rFonts w:eastAsia="Times New Roman" w:cs="Times New Roman"/>
          <w:szCs w:val="24"/>
        </w:rPr>
        <w:t xml:space="preserve"> να λέει πολλά. Έλεγε, ας πούμε, ότι για κάθε τετραγωνικό κατοικίας πληγείσας, 1.000 ευρώ, για κάθε τετραγωνικό επαγγελματικού χώρου, 500 ευ</w:t>
      </w:r>
      <w:r>
        <w:rPr>
          <w:rFonts w:eastAsia="Times New Roman" w:cs="Times New Roman"/>
          <w:szCs w:val="24"/>
        </w:rPr>
        <w:t xml:space="preserve">ρώ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Αν τα τετραγωνικά μέτρα είναι πάνω από 150, το 60% είναι δωρεά, το άλλο είναι δάνειο ή κάτι τέτοιο. Και μετά είπε για τις 5.000.</w:t>
      </w:r>
    </w:p>
    <w:p w14:paraId="6EF7264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Ακούγοντας ο πολίτης αυτό, κατάλαβε ότι αυτά είναι τα μέτρα</w:t>
      </w:r>
      <w:r>
        <w:rPr>
          <w:rFonts w:eastAsia="Times New Roman" w:cs="Times New Roman"/>
          <w:szCs w:val="24"/>
        </w:rPr>
        <w:t>,</w:t>
      </w:r>
      <w:r>
        <w:rPr>
          <w:rFonts w:eastAsia="Times New Roman" w:cs="Times New Roman"/>
          <w:szCs w:val="24"/>
        </w:rPr>
        <w:t xml:space="preserve"> που αποφασίζει αυτή η Κυβέρνηση. Όταν βλέπει, όμως, την</w:t>
      </w:r>
      <w:r>
        <w:rPr>
          <w:rFonts w:eastAsia="Times New Roman" w:cs="Times New Roman"/>
          <w:szCs w:val="24"/>
        </w:rPr>
        <w:t xml:space="preserve"> </w:t>
      </w:r>
      <w:r>
        <w:rPr>
          <w:rFonts w:eastAsia="Times New Roman" w:cs="Times New Roman"/>
          <w:szCs w:val="24"/>
        </w:rPr>
        <w:lastRenderedPageBreak/>
        <w:t>τροπολογία και διαβάζει την ανακοίνωση του κυβερνητικού εκπροσώπου και δεν την ακούει, καταλαβαίνει, κυρίες και κύριοι Βουλευτές, ότι μέχρι να φτάσουμε τις 5.000, όλα όσα ακουστήκαν και αναγγέλθηκαν προβλέπονται</w:t>
      </w:r>
      <w:r>
        <w:rPr>
          <w:rFonts w:eastAsia="Times New Roman" w:cs="Times New Roman"/>
          <w:szCs w:val="24"/>
        </w:rPr>
        <w:t xml:space="preserve">, </w:t>
      </w:r>
      <w:r>
        <w:rPr>
          <w:rFonts w:eastAsia="Times New Roman" w:cs="Times New Roman"/>
          <w:szCs w:val="24"/>
        </w:rPr>
        <w:t xml:space="preserve">εδώ και χρόνια, από τον νόμο που θέσπισαν </w:t>
      </w:r>
      <w:r>
        <w:rPr>
          <w:rFonts w:eastAsia="Times New Roman" w:cs="Times New Roman"/>
          <w:szCs w:val="24"/>
        </w:rPr>
        <w:t>προηγούμενες κυβερνήσεις. Λένε, λοιπόν, επικοινωνιακά ψέματα. Τώρα που έφεραν...</w:t>
      </w:r>
    </w:p>
    <w:p w14:paraId="6EF7264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αυτό δεν ζητάτε διευκρίνιση, κύριε Λοβέρδο. Μισό λεπτό. Με αυτό δεν ζητάτε διευκρίνιση. Παρακαλώ! Δεν έχετε άλλο τον λόγο.</w:t>
      </w:r>
    </w:p>
    <w:p w14:paraId="6EF7264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b/>
          <w:szCs w:val="24"/>
        </w:rPr>
        <w:t>:</w:t>
      </w:r>
      <w:r>
        <w:rPr>
          <w:rFonts w:eastAsia="Times New Roman" w:cs="Times New Roman"/>
          <w:szCs w:val="24"/>
        </w:rPr>
        <w:t xml:space="preserve"> Όχι, να απαντήσει. Και οι 5.000 και οι 8.000 είναι επιπροσθέτως σε υπάρχοντα σήμερα επιδόματα ή αφαιρούνται αυτά;</w:t>
      </w:r>
    </w:p>
    <w:p w14:paraId="6EF7264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καθίστε κάτω.</w:t>
      </w:r>
    </w:p>
    <w:p w14:paraId="6EF7264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Ευχαριστώ, κύριε Λοβέρδο, που</w:t>
      </w:r>
      <w:r>
        <w:rPr>
          <w:rFonts w:eastAsia="Times New Roman" w:cs="Times New Roman"/>
          <w:szCs w:val="24"/>
        </w:rPr>
        <w:t xml:space="preserve"> μου δίνετε την ευκαιρία να το διευκρινίσω. Είναι σωστό το ερώτημα. Γιατί πράγματι...</w:t>
      </w:r>
    </w:p>
    <w:p w14:paraId="6EF7264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Εσείς δεν αφήνετε, κύριε Πρόεδρε ....</w:t>
      </w:r>
    </w:p>
    <w:p w14:paraId="6EF7264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Το ερώτημα, είπε. Δεν κάνατε μόνον ερώτημα.</w:t>
      </w:r>
    </w:p>
    <w:p w14:paraId="6EF7264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6EF7265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ερώτημα είπε. Κάνατε μια αγόρευση πριν το ερώτημα.</w:t>
      </w:r>
    </w:p>
    <w:p w14:paraId="6EF7265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Είναι σωστό το ερώτημα</w:t>
      </w:r>
      <w:r>
        <w:rPr>
          <w:rFonts w:eastAsia="Times New Roman" w:cs="Times New Roman"/>
          <w:szCs w:val="24"/>
        </w:rPr>
        <w:t>,</w:t>
      </w:r>
      <w:r>
        <w:rPr>
          <w:rFonts w:eastAsia="Times New Roman" w:cs="Times New Roman"/>
          <w:szCs w:val="24"/>
        </w:rPr>
        <w:t xml:space="preserve"> υπό την έννοια ότι μπορεί πράγματι να έχει δημιουργηθεί μια σύγχυση. Να το διευκρινίσου</w:t>
      </w:r>
      <w:r>
        <w:rPr>
          <w:rFonts w:eastAsia="Times New Roman" w:cs="Times New Roman"/>
          <w:szCs w:val="24"/>
        </w:rPr>
        <w:t>με, λοιπόν.</w:t>
      </w:r>
    </w:p>
    <w:p w14:paraId="6EF7265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Αυτό το ποσό είναι επιπρόσθετα από το ποσό των αποζημιώσεων</w:t>
      </w:r>
      <w:r>
        <w:rPr>
          <w:rFonts w:eastAsia="Times New Roman" w:cs="Times New Roman"/>
          <w:szCs w:val="24"/>
        </w:rPr>
        <w:t>,</w:t>
      </w:r>
      <w:r>
        <w:rPr>
          <w:rFonts w:eastAsia="Times New Roman" w:cs="Times New Roman"/>
          <w:szCs w:val="24"/>
        </w:rPr>
        <w:t xml:space="preserve"> που θα χορηγηθούν με κοινή υπουργική απόφαση για τις περιοχές</w:t>
      </w:r>
      <w:r>
        <w:rPr>
          <w:rFonts w:eastAsia="Times New Roman" w:cs="Times New Roman"/>
          <w:szCs w:val="24"/>
        </w:rPr>
        <w:t>,</w:t>
      </w:r>
      <w:r>
        <w:rPr>
          <w:rFonts w:eastAsia="Times New Roman" w:cs="Times New Roman"/>
          <w:szCs w:val="24"/>
        </w:rPr>
        <w:t xml:space="preserve"> που έχουν πληγεί και τώρα πρόσφατα επλήγησαν ξανά και αφορούν τις πλημμύρες, το ποσοστό, δηλαδή, περίπου του 60%-65%</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συνήθως με τις κοινές υπουργικές αποφάσεις χορηγείται</w:t>
      </w:r>
      <w:r>
        <w:rPr>
          <w:rFonts w:eastAsia="Times New Roman" w:cs="Times New Roman"/>
          <w:szCs w:val="24"/>
        </w:rPr>
        <w:t>. Ε</w:t>
      </w:r>
      <w:r>
        <w:rPr>
          <w:rFonts w:eastAsia="Times New Roman" w:cs="Times New Roman"/>
          <w:szCs w:val="24"/>
        </w:rPr>
        <w:t>πιπροσθέτως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το άτοκο δάνειο για όσο δεν καλύπτεται. Μιλάμε πάντα για τα κτήρια, γιατί υπάρχει αντίστοιχα και η κοινή υπουργική απόφαση</w:t>
      </w:r>
      <w:r>
        <w:rPr>
          <w:rFonts w:eastAsia="Times New Roman" w:cs="Times New Roman"/>
          <w:szCs w:val="24"/>
        </w:rPr>
        <w:t>,</w:t>
      </w:r>
      <w:r>
        <w:rPr>
          <w:rFonts w:eastAsia="Times New Roman" w:cs="Times New Roman"/>
          <w:szCs w:val="24"/>
        </w:rPr>
        <w:t xml:space="preserve"> που πρέπει να υπάρξει για τον εξοπλισμό των επιχειρήσ</w:t>
      </w:r>
      <w:r>
        <w:rPr>
          <w:rFonts w:eastAsia="Times New Roman" w:cs="Times New Roman"/>
          <w:szCs w:val="24"/>
        </w:rPr>
        <w:t>εων, όπως και του οικια</w:t>
      </w:r>
      <w:r>
        <w:rPr>
          <w:rFonts w:eastAsia="Times New Roman" w:cs="Times New Roman"/>
          <w:szCs w:val="24"/>
        </w:rPr>
        <w:lastRenderedPageBreak/>
        <w:t xml:space="preserve">κού εξοπλισμού, όπως γνωρίζετε. Έτσι, λοιπόν, αυτό ούτε συμψηφίζεται ούτε αφαιρείται από άλλες αποζημιώσεις. Είναι επιπρόσθετο ποσό. </w:t>
      </w:r>
    </w:p>
    <w:p w14:paraId="6EF7265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Επίσης, θέλω να απαντήσω στην κ. Μπακογιάννη, γιατί και αυτό το οποίο είπε χρήζει μιας διευκρίνισης</w:t>
      </w:r>
      <w:r>
        <w:rPr>
          <w:rFonts w:eastAsia="Times New Roman" w:cs="Times New Roman"/>
          <w:szCs w:val="24"/>
        </w:rPr>
        <w:t xml:space="preserve">. </w:t>
      </w:r>
    </w:p>
    <w:p w14:paraId="6EF7265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Ρωτήσατε αν είναι περισσότερες κατοικίες, η μία πάνω στην άλλη σε ορόφους. Δεν έχει καμμία σημασία αυτό. Η κάθε κατοικία έχει μια αυτοτέλεια. Είπα ότι αν είναι συγκύριοι σε ένα διαμέρισμα -κάποιος είναι συγκύριος, προφανώς επειδή είναι ανά κατοικία- αυτ</w:t>
      </w:r>
      <w:r>
        <w:rPr>
          <w:rFonts w:eastAsia="Times New Roman" w:cs="Times New Roman"/>
          <w:szCs w:val="24"/>
        </w:rPr>
        <w:t xml:space="preserve">οί θα μοιραστούν το ποσό αυτό, όταν είναι συγκύριοι. Αν είναι κατά 50%, ο καθένας εξ αδιαιρέτου, προφανώς θα πάρουν 50%-50%. Ή αν είναι σε μια ατομική επιχείρηση ή σε μια άλλη επιχείρηση κατά 50% σε μερίδια ή σε διαφορετικό εταιρικό ποσοστό, θα μοιραστούν </w:t>
      </w:r>
      <w:r>
        <w:rPr>
          <w:rFonts w:eastAsia="Times New Roman" w:cs="Times New Roman"/>
          <w:szCs w:val="24"/>
        </w:rPr>
        <w:t>την αποζημίωση</w:t>
      </w:r>
      <w:r>
        <w:rPr>
          <w:rFonts w:eastAsia="Times New Roman" w:cs="Times New Roman"/>
          <w:szCs w:val="24"/>
        </w:rPr>
        <w:t>,</w:t>
      </w:r>
      <w:r>
        <w:rPr>
          <w:rFonts w:eastAsia="Times New Roman" w:cs="Times New Roman"/>
          <w:szCs w:val="24"/>
        </w:rPr>
        <w:t xml:space="preserve"> ανάλογα με το ποσοστό τους.</w:t>
      </w:r>
    </w:p>
    <w:p w14:paraId="6EF7265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τώρα ο κ. Σταύρος Θεοδωράκης, Πρόεδρος του Ποταμιού.</w:t>
      </w:r>
    </w:p>
    <w:p w14:paraId="6EF7265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ζητήσαμε τον λόγο για την τροπολογία.</w:t>
      </w:r>
    </w:p>
    <w:p w14:paraId="6EF7265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Μισό λεπτό, κύριε Θεοδωράκη.</w:t>
      </w:r>
    </w:p>
    <w:p w14:paraId="6EF7265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6EF7265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η ερώτηση που θέλουμε να κάνουμε είναι η εξής: Εδώ κατατέθηκε συγκεκριμένη τροπολογία. Περιλαμβάνει μόνο την έκτακτη εφάπαξ εισφορά. Δεν περιλαμβάνεται</w:t>
      </w:r>
      <w:r>
        <w:rPr>
          <w:rFonts w:eastAsia="Times New Roman" w:cs="Times New Roman"/>
          <w:szCs w:val="24"/>
        </w:rPr>
        <w:t xml:space="preserve"> τίποτα άλλο</w:t>
      </w:r>
      <w:r>
        <w:rPr>
          <w:rFonts w:eastAsia="Times New Roman" w:cs="Times New Roman"/>
          <w:szCs w:val="24"/>
        </w:rPr>
        <w:t>,</w:t>
      </w:r>
      <w:r>
        <w:rPr>
          <w:rFonts w:eastAsia="Times New Roman" w:cs="Times New Roman"/>
          <w:szCs w:val="24"/>
        </w:rPr>
        <w:t xml:space="preserve"> όσον αφορά τα χρέη</w:t>
      </w:r>
      <w:r>
        <w:rPr>
          <w:rFonts w:eastAsia="Times New Roman" w:cs="Times New Roman"/>
          <w:szCs w:val="24"/>
        </w:rPr>
        <w:t>,</w:t>
      </w:r>
      <w:r>
        <w:rPr>
          <w:rFonts w:eastAsia="Times New Roman" w:cs="Times New Roman"/>
          <w:szCs w:val="24"/>
        </w:rPr>
        <w:t xml:space="preserve"> τα οποία μπορεί να έχουν από φόρους στα ασφαλιστικά ταμεία. Αυτά θα παγώσουν; Τα δάνεια στις τράπεζες; Εκεί η Κυβέρνηση δεν θα φέρει κάτι για τα συγκεκριμένα ζητήματα</w:t>
      </w:r>
      <w:r>
        <w:rPr>
          <w:rFonts w:eastAsia="Times New Roman" w:cs="Times New Roman"/>
          <w:szCs w:val="24"/>
        </w:rPr>
        <w:t>,</w:t>
      </w:r>
      <w:r>
        <w:rPr>
          <w:rFonts w:eastAsia="Times New Roman" w:cs="Times New Roman"/>
          <w:szCs w:val="24"/>
        </w:rPr>
        <w:t xml:space="preserve"> που αφορούν τον ΕΝΦΙΑ ή τον ΕΦΚΑ;</w:t>
      </w:r>
    </w:p>
    <w:p w14:paraId="6EF7265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w:t>
      </w:r>
      <w:r>
        <w:rPr>
          <w:rFonts w:eastAsia="Times New Roman" w:cs="Times New Roman"/>
          <w:szCs w:val="24"/>
        </w:rPr>
        <w:t xml:space="preserve"> Κυρία </w:t>
      </w:r>
      <w:proofErr w:type="spellStart"/>
      <w:r>
        <w:rPr>
          <w:rFonts w:eastAsia="Times New Roman" w:cs="Times New Roman"/>
          <w:szCs w:val="24"/>
        </w:rPr>
        <w:t>Παπανάτσιου</w:t>
      </w:r>
      <w:proofErr w:type="spellEnd"/>
      <w:r>
        <w:rPr>
          <w:rFonts w:eastAsia="Times New Roman" w:cs="Times New Roman"/>
          <w:szCs w:val="24"/>
        </w:rPr>
        <w:t>, θέλετε να πείτε κάτι γι</w:t>
      </w:r>
      <w:r>
        <w:rPr>
          <w:rFonts w:eastAsia="Times New Roman" w:cs="Times New Roman"/>
          <w:szCs w:val="24"/>
        </w:rPr>
        <w:t>’</w:t>
      </w:r>
      <w:r>
        <w:rPr>
          <w:rFonts w:eastAsia="Times New Roman" w:cs="Times New Roman"/>
          <w:szCs w:val="24"/>
        </w:rPr>
        <w:t xml:space="preserve"> αυτό;</w:t>
      </w:r>
    </w:p>
    <w:p w14:paraId="6EF7265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Ήδη έχει υπογραφεί η κοινή υπουργική απόφαση</w:t>
      </w:r>
      <w:r>
        <w:rPr>
          <w:rFonts w:eastAsia="Times New Roman" w:cs="Times New Roman"/>
          <w:szCs w:val="24"/>
        </w:rPr>
        <w:t>,</w:t>
      </w:r>
      <w:r>
        <w:rPr>
          <w:rFonts w:eastAsia="Times New Roman" w:cs="Times New Roman"/>
          <w:szCs w:val="24"/>
        </w:rPr>
        <w:t xml:space="preserve"> που δίνει παράταση στις οφειλές των πληγέντων για ένα εξάμηνο, μέχρι 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2018. Από εκεί και πέρα,</w:t>
      </w:r>
      <w:r>
        <w:rPr>
          <w:rFonts w:eastAsia="Times New Roman" w:cs="Times New Roman"/>
          <w:szCs w:val="24"/>
        </w:rPr>
        <w:t xml:space="preserve"> βλέπουμε και ό,τι άλλο προβλέπεται από τον νόμο. Αυτό γίνεται σε όλες τις φυσικές καταστροφές. Δεν είναι μόνο για την περίπτωση της </w:t>
      </w:r>
      <w:r>
        <w:rPr>
          <w:rFonts w:eastAsia="Times New Roman" w:cs="Times New Roman"/>
          <w:szCs w:val="24"/>
        </w:rPr>
        <w:t>δ</w:t>
      </w:r>
      <w:r>
        <w:rPr>
          <w:rFonts w:eastAsia="Times New Roman" w:cs="Times New Roman"/>
          <w:szCs w:val="24"/>
        </w:rPr>
        <w:t xml:space="preserve">υτικής Αττικής. Είναι υπουργική απόφαση. Δεν χρειάζεται κάτι νομοθετικό. </w:t>
      </w:r>
    </w:p>
    <w:p w14:paraId="6EF7265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τον ΕΝΦΙΑ, επειδή έχουμε κάποιες </w:t>
      </w:r>
      <w:r>
        <w:rPr>
          <w:rFonts w:eastAsia="Times New Roman" w:cs="Times New Roman"/>
          <w:szCs w:val="24"/>
        </w:rPr>
        <w:t>περιπτώσεις</w:t>
      </w:r>
      <w:r>
        <w:rPr>
          <w:rFonts w:eastAsia="Times New Roman" w:cs="Times New Roman"/>
          <w:szCs w:val="24"/>
        </w:rPr>
        <w:t>,</w:t>
      </w:r>
      <w:r>
        <w:rPr>
          <w:rFonts w:eastAsia="Times New Roman" w:cs="Times New Roman"/>
          <w:szCs w:val="24"/>
        </w:rPr>
        <w:t xml:space="preserve"> που πραγματικά</w:t>
      </w:r>
      <w:r>
        <w:rPr>
          <w:rFonts w:eastAsia="Times New Roman" w:cs="Times New Roman"/>
          <w:szCs w:val="24"/>
        </w:rPr>
        <w:t>,</w:t>
      </w:r>
      <w:r>
        <w:rPr>
          <w:rFonts w:eastAsia="Times New Roman" w:cs="Times New Roman"/>
          <w:szCs w:val="24"/>
        </w:rPr>
        <w:t xml:space="preserve"> θα πρέπει να γίνει, σε επόμενο νομοσχέδιο θα έρθει η τροπολογία.</w:t>
      </w:r>
    </w:p>
    <w:p w14:paraId="6EF7265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Κύριε Πρόεδρε ...</w:t>
      </w:r>
    </w:p>
    <w:p w14:paraId="6EF7265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μιλήσετε θέλετε, κύριε </w:t>
      </w:r>
      <w:proofErr w:type="spellStart"/>
      <w:r>
        <w:rPr>
          <w:rFonts w:eastAsia="Times New Roman" w:cs="Times New Roman"/>
          <w:szCs w:val="24"/>
        </w:rPr>
        <w:t>Δανέλλη</w:t>
      </w:r>
      <w:proofErr w:type="spellEnd"/>
      <w:r>
        <w:rPr>
          <w:rFonts w:eastAsia="Times New Roman" w:cs="Times New Roman"/>
          <w:szCs w:val="24"/>
        </w:rPr>
        <w:t>, ως Κοινοβουλευτικός Εκπρόσωπος;</w:t>
      </w:r>
    </w:p>
    <w:p w14:paraId="6EF7265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EF7266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(Γεώργιος Βαρεμένος):</w:t>
      </w:r>
      <w:r>
        <w:rPr>
          <w:rFonts w:eastAsia="Times New Roman" w:cs="Times New Roman"/>
          <w:szCs w:val="24"/>
        </w:rPr>
        <w:t xml:space="preserve"> Παρακαλώ.</w:t>
      </w:r>
    </w:p>
    <w:p w14:paraId="6EF7266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Μια ερώτηση, κύριε Πρόεδρε, για μισό λεπτό! Είμαι Βουλευτής </w:t>
      </w:r>
      <w:r>
        <w:rPr>
          <w:rFonts w:eastAsia="Times New Roman" w:cs="Times New Roman"/>
          <w:szCs w:val="24"/>
        </w:rPr>
        <w:t>δ</w:t>
      </w:r>
      <w:r>
        <w:rPr>
          <w:rFonts w:eastAsia="Times New Roman" w:cs="Times New Roman"/>
          <w:szCs w:val="24"/>
        </w:rPr>
        <w:t>υτικής Αττικής.</w:t>
      </w:r>
    </w:p>
    <w:p w14:paraId="6EF7266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 ξέρω. Κι άλλοι Βουλευτές είναι. </w:t>
      </w:r>
    </w:p>
    <w:p w14:paraId="6EF7266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xml:space="preserve"> έχει τον λόγο. Σας παρακαλώ. </w:t>
      </w:r>
    </w:p>
    <w:p w14:paraId="6EF7266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Κύριε Πρόεδρε, είμαι Βουλευτής στην πληγείσα περιοχή. </w:t>
      </w:r>
    </w:p>
    <w:p w14:paraId="6EF7266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δεν είναι έτσι. </w:t>
      </w:r>
    </w:p>
    <w:p w14:paraId="6EF7266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Δεν είναι συμπεριφορά αυτή. </w:t>
      </w:r>
    </w:p>
    <w:p w14:paraId="6EF7266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Τι είπατε; Σας παρακαλώ πολύ. </w:t>
      </w:r>
    </w:p>
    <w:p w14:paraId="6EF7266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ΜΠΟΥΡ</w:t>
      </w:r>
      <w:r>
        <w:rPr>
          <w:rFonts w:eastAsia="Times New Roman" w:cs="Times New Roman"/>
          <w:b/>
          <w:szCs w:val="24"/>
        </w:rPr>
        <w:t>ΑΣ:</w:t>
      </w:r>
      <w:r>
        <w:rPr>
          <w:rFonts w:eastAsia="Times New Roman" w:cs="Times New Roman"/>
          <w:szCs w:val="24"/>
        </w:rPr>
        <w:t xml:space="preserve"> Δεν θέλω να ρωτήσω για μένα. Θέλω να ρωτήσω για τους πολίτες</w:t>
      </w:r>
      <w:r>
        <w:rPr>
          <w:rFonts w:eastAsia="Times New Roman" w:cs="Times New Roman"/>
          <w:szCs w:val="24"/>
        </w:rPr>
        <w:t>,</w:t>
      </w:r>
      <w:r>
        <w:rPr>
          <w:rFonts w:eastAsia="Times New Roman" w:cs="Times New Roman"/>
          <w:szCs w:val="24"/>
        </w:rPr>
        <w:t xml:space="preserve"> που πλήττονται. </w:t>
      </w:r>
    </w:p>
    <w:p w14:paraId="6EF7266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Μπούρα, υπάρχει μια διαδικασία. Την παραβίασα ήδη. </w:t>
      </w:r>
    </w:p>
    <w:p w14:paraId="6EF7266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Μην είστε τόσο απόλυτος.</w:t>
      </w:r>
    </w:p>
    <w:p w14:paraId="6EF7266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π</w:t>
      </w:r>
      <w:r>
        <w:rPr>
          <w:rFonts w:eastAsia="Times New Roman" w:cs="Times New Roman"/>
          <w:szCs w:val="24"/>
        </w:rPr>
        <w:t xml:space="preserve">αρακαλώ.  </w:t>
      </w:r>
    </w:p>
    <w:p w14:paraId="6EF7266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Τώρα πήραμε την τροπολογία στα χέρια μας και περιμένει ο κόσμος και από εμάς διευκρινίσεις. </w:t>
      </w:r>
    </w:p>
    <w:p w14:paraId="6EF7266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Τι θέλετε;</w:t>
      </w:r>
      <w:r>
        <w:rPr>
          <w:rFonts w:eastAsia="Times New Roman" w:cs="Times New Roman"/>
          <w:b/>
          <w:szCs w:val="24"/>
        </w:rPr>
        <w:t xml:space="preserve"> </w:t>
      </w:r>
      <w:r>
        <w:rPr>
          <w:rFonts w:eastAsia="Times New Roman" w:cs="Times New Roman"/>
          <w:szCs w:val="24"/>
        </w:rPr>
        <w:t xml:space="preserve">Να σταματήσουμε τη διαδικασία και να συζητήσουμε με τη συμμετοχή όλων των Βουλευτών; </w:t>
      </w:r>
    </w:p>
    <w:p w14:paraId="6EF7266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ΑΘΑ</w:t>
      </w:r>
      <w:r>
        <w:rPr>
          <w:rFonts w:eastAsia="Times New Roman" w:cs="Times New Roman"/>
          <w:b/>
          <w:szCs w:val="24"/>
        </w:rPr>
        <w:t>ΝΑΣΙΟΣ ΜΠΟΥΡΑΣ:</w:t>
      </w:r>
      <w:r>
        <w:rPr>
          <w:rFonts w:eastAsia="Times New Roman" w:cs="Times New Roman"/>
          <w:szCs w:val="24"/>
        </w:rPr>
        <w:t xml:space="preserve"> Μια διευκρίνιση, για να διευκολυνθεί ο Υπουργός. </w:t>
      </w:r>
    </w:p>
    <w:p w14:paraId="6EF7266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 άκουσαν τώρα στη </w:t>
      </w:r>
      <w:r>
        <w:rPr>
          <w:rFonts w:eastAsia="Times New Roman" w:cs="Times New Roman"/>
          <w:szCs w:val="24"/>
        </w:rPr>
        <w:t>δ</w:t>
      </w:r>
      <w:r>
        <w:rPr>
          <w:rFonts w:eastAsia="Times New Roman" w:cs="Times New Roman"/>
          <w:szCs w:val="24"/>
        </w:rPr>
        <w:t xml:space="preserve">υτική Αττική. Πείτε το. </w:t>
      </w:r>
    </w:p>
    <w:p w14:paraId="6EF7267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Κύριε Υπουργέ, πράγματι γράφετε για τους δήμους</w:t>
      </w:r>
      <w:r>
        <w:rPr>
          <w:rFonts w:eastAsia="Times New Roman" w:cs="Times New Roman"/>
          <w:szCs w:val="24"/>
        </w:rPr>
        <w:t>,</w:t>
      </w:r>
      <w:r>
        <w:rPr>
          <w:rFonts w:eastAsia="Times New Roman" w:cs="Times New Roman"/>
          <w:szCs w:val="24"/>
        </w:rPr>
        <w:t xml:space="preserve"> που επλήγησαν στη </w:t>
      </w:r>
      <w:r>
        <w:rPr>
          <w:rFonts w:eastAsia="Times New Roman" w:cs="Times New Roman"/>
          <w:szCs w:val="24"/>
        </w:rPr>
        <w:t>δ</w:t>
      </w:r>
      <w:r>
        <w:rPr>
          <w:rFonts w:eastAsia="Times New Roman" w:cs="Times New Roman"/>
          <w:szCs w:val="24"/>
        </w:rPr>
        <w:t>υτική Αττική. Και για να</w:t>
      </w:r>
      <w:r>
        <w:rPr>
          <w:rFonts w:eastAsia="Times New Roman" w:cs="Times New Roman"/>
          <w:szCs w:val="24"/>
        </w:rPr>
        <w:t xml:space="preserve"> μπορούμε να είμαστε καλυμμένοι αύριο…</w:t>
      </w:r>
    </w:p>
    <w:p w14:paraId="6EF7267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Έχετε ερώτηση; </w:t>
      </w:r>
    </w:p>
    <w:p w14:paraId="6EF7267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Ερώτηση είναι. </w:t>
      </w:r>
    </w:p>
    <w:p w14:paraId="6EF7267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Κάντε την. </w:t>
      </w:r>
    </w:p>
    <w:p w14:paraId="6EF7267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Οι πληγέντες </w:t>
      </w:r>
      <w:r>
        <w:rPr>
          <w:rFonts w:eastAsia="Times New Roman" w:cs="Times New Roman"/>
          <w:szCs w:val="24"/>
        </w:rPr>
        <w:t>δ</w:t>
      </w:r>
      <w:r>
        <w:rPr>
          <w:rFonts w:eastAsia="Times New Roman" w:cs="Times New Roman"/>
          <w:szCs w:val="24"/>
        </w:rPr>
        <w:t xml:space="preserve">ήμοι -ακούτε όλοι- είναι Μάνδρα, Νέα </w:t>
      </w:r>
      <w:proofErr w:type="spellStart"/>
      <w:r>
        <w:rPr>
          <w:rFonts w:eastAsia="Times New Roman" w:cs="Times New Roman"/>
          <w:szCs w:val="24"/>
        </w:rPr>
        <w:t>Πέραμος</w:t>
      </w:r>
      <w:proofErr w:type="spellEnd"/>
      <w:r>
        <w:rPr>
          <w:rFonts w:eastAsia="Times New Roman" w:cs="Times New Roman"/>
          <w:szCs w:val="24"/>
        </w:rPr>
        <w:t>, Ελευσίνα,</w:t>
      </w:r>
      <w:r>
        <w:rPr>
          <w:rFonts w:eastAsia="Times New Roman" w:cs="Times New Roman"/>
          <w:szCs w:val="24"/>
        </w:rPr>
        <w:t xml:space="preserve"> αλλά και η Μαγούλα και τα παράλια της Ελευσίνας. Άρα, να κάνετε μια διευκρινιστική δήλωση</w:t>
      </w:r>
      <w:r>
        <w:rPr>
          <w:rFonts w:eastAsia="Times New Roman" w:cs="Times New Roman"/>
          <w:szCs w:val="24"/>
        </w:rPr>
        <w:t>,</w:t>
      </w:r>
      <w:r>
        <w:rPr>
          <w:rFonts w:eastAsia="Times New Roman" w:cs="Times New Roman"/>
          <w:szCs w:val="24"/>
        </w:rPr>
        <w:t xml:space="preserve"> ότι όλα αυτά περιέχονται σε αυτήν τη διατύπωση. Δεν είναι μόνο τα δύο ονόματα</w:t>
      </w:r>
      <w:r>
        <w:rPr>
          <w:rFonts w:eastAsia="Times New Roman" w:cs="Times New Roman"/>
          <w:szCs w:val="24"/>
        </w:rPr>
        <w:t>,</w:t>
      </w:r>
      <w:r>
        <w:rPr>
          <w:rFonts w:eastAsia="Times New Roman" w:cs="Times New Roman"/>
          <w:szCs w:val="24"/>
        </w:rPr>
        <w:t xml:space="preserve"> που ακούγονται, δηλαδή Μάνδρα, Νέα </w:t>
      </w:r>
      <w:proofErr w:type="spellStart"/>
      <w:r>
        <w:rPr>
          <w:rFonts w:eastAsia="Times New Roman" w:cs="Times New Roman"/>
          <w:szCs w:val="24"/>
        </w:rPr>
        <w:t>Πέραμος</w:t>
      </w:r>
      <w:proofErr w:type="spellEnd"/>
      <w:r>
        <w:rPr>
          <w:rFonts w:eastAsia="Times New Roman" w:cs="Times New Roman"/>
          <w:szCs w:val="24"/>
        </w:rPr>
        <w:t>. Είναι και η Μαγούλα δίπλα, είναι και τα π</w:t>
      </w:r>
      <w:r>
        <w:rPr>
          <w:rFonts w:eastAsia="Times New Roman" w:cs="Times New Roman"/>
          <w:szCs w:val="24"/>
        </w:rPr>
        <w:t>αράλια της Ελευσίνας</w:t>
      </w:r>
      <w:r>
        <w:rPr>
          <w:rFonts w:eastAsia="Times New Roman" w:cs="Times New Roman"/>
          <w:szCs w:val="24"/>
        </w:rPr>
        <w:t>,</w:t>
      </w:r>
      <w:r>
        <w:rPr>
          <w:rFonts w:eastAsia="Times New Roman" w:cs="Times New Roman"/>
          <w:szCs w:val="24"/>
        </w:rPr>
        <w:t xml:space="preserve"> όπου χύνονται τα νερά. Είναι και η παραλία των Μεγάρων. Κάντε αυτήν τη διευκρίνιση. </w:t>
      </w:r>
    </w:p>
    <w:p w14:paraId="6EF7267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Είναι και το Κερατσίνι, κύριε Υπουργέ. </w:t>
      </w:r>
      <w:proofErr w:type="spellStart"/>
      <w:r>
        <w:rPr>
          <w:rFonts w:eastAsia="Times New Roman" w:cs="Times New Roman"/>
          <w:szCs w:val="24"/>
        </w:rPr>
        <w:t>Λάβετέ</w:t>
      </w:r>
      <w:proofErr w:type="spellEnd"/>
      <w:r>
        <w:rPr>
          <w:rFonts w:eastAsia="Times New Roman" w:cs="Times New Roman"/>
          <w:szCs w:val="24"/>
        </w:rPr>
        <w:t xml:space="preserve"> το και αυτό υπ’ </w:t>
      </w:r>
      <w:proofErr w:type="spellStart"/>
      <w:r>
        <w:rPr>
          <w:rFonts w:eastAsia="Times New Roman" w:cs="Times New Roman"/>
          <w:szCs w:val="24"/>
        </w:rPr>
        <w:t>όψιν</w:t>
      </w:r>
      <w:proofErr w:type="spellEnd"/>
      <w:r>
        <w:rPr>
          <w:rFonts w:eastAsia="Times New Roman" w:cs="Times New Roman"/>
          <w:szCs w:val="24"/>
        </w:rPr>
        <w:t xml:space="preserve"> σας. </w:t>
      </w:r>
    </w:p>
    <w:p w14:paraId="6EF7267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Κάποιος άλλος από κάποια </w:t>
      </w:r>
      <w:r>
        <w:rPr>
          <w:rFonts w:eastAsia="Times New Roman" w:cs="Times New Roman"/>
          <w:szCs w:val="24"/>
        </w:rPr>
        <w:t xml:space="preserve">άλλη περιοχή; </w:t>
      </w:r>
    </w:p>
    <w:p w14:paraId="6EF7267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Μην κοροϊδεύετε τις περιοχές! </w:t>
      </w:r>
    </w:p>
    <w:p w14:paraId="6EF7267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Ελάτε τώρα! Γραφικότητα καταλήγει. Σας παρακαλώ πολύ. </w:t>
      </w:r>
    </w:p>
    <w:p w14:paraId="6EF7267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Υφυπουργός Υποδομών και Μεταφορών κ. Νικόλαος Μαυραγάνης. </w:t>
      </w:r>
    </w:p>
    <w:p w14:paraId="6EF7267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ΝΙΚΟΛΑΟΣ ΜΑΥΡΑΓΑΝΗΣ (Υφυπουργ</w:t>
      </w:r>
      <w:r>
        <w:rPr>
          <w:rFonts w:eastAsia="Times New Roman" w:cs="Times New Roman"/>
          <w:b/>
          <w:szCs w:val="24"/>
        </w:rPr>
        <w:t xml:space="preserve">ός Υποδομών και Μεταφορών): </w:t>
      </w:r>
      <w:r>
        <w:rPr>
          <w:rFonts w:eastAsia="Times New Roman" w:cs="Times New Roman"/>
          <w:szCs w:val="24"/>
        </w:rPr>
        <w:t>Γι’ αυτόν ακριβώς τον λόγο, επειδή υπάρχουν δημοτικά διαμερίσματα που επλήγησαν και σε εγγύς δήμους, γι’ αυτό η διατύπωση είναι προσεκτική. Λέει: «τους δήμους που περιέχονται στην Περιφερειακή Ενότητα Δυτικής Αττικής». Έτσι, λοι</w:t>
      </w:r>
      <w:r>
        <w:rPr>
          <w:rFonts w:eastAsia="Times New Roman" w:cs="Times New Roman"/>
          <w:szCs w:val="24"/>
        </w:rPr>
        <w:t xml:space="preserve">πόν, εσωκλείονται. </w:t>
      </w:r>
    </w:p>
    <w:p w14:paraId="6EF7267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Σπυρίδων </w:t>
      </w:r>
      <w:proofErr w:type="spellStart"/>
      <w:r>
        <w:rPr>
          <w:rFonts w:eastAsia="Times New Roman" w:cs="Times New Roman"/>
          <w:szCs w:val="24"/>
        </w:rPr>
        <w:t>Δανέλλης</w:t>
      </w:r>
      <w:proofErr w:type="spellEnd"/>
      <w:r>
        <w:rPr>
          <w:rFonts w:eastAsia="Times New Roman" w:cs="Times New Roman"/>
          <w:szCs w:val="24"/>
        </w:rPr>
        <w:t xml:space="preserve">. </w:t>
      </w:r>
    </w:p>
    <w:p w14:paraId="6EF7267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 </w:t>
      </w:r>
    </w:p>
    <w:p w14:paraId="6EF7267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εκφράζουμε τη συντριβή μας για την ανείπωτη τραγωδία στη Δυτική Αττική. Η διαχρονική μας</w:t>
      </w:r>
      <w:r>
        <w:rPr>
          <w:rFonts w:eastAsia="Times New Roman" w:cs="Times New Roman"/>
          <w:szCs w:val="24"/>
        </w:rPr>
        <w:t xml:space="preserve"> αδιαφορία, κράτους και κοινωνίας, για τις πιθανές συνέπειες της αδηφάγου ανθρωπογενούς παρέμβασης στη φύση, με μοναδικό σκοπό την επίτευξη προσωπικού οφέλους, μακριά από κανόνες, σχεδιασμό και αίσθηση μέτρου, μας κατέστησε κυριολεκτικά μια ανοχύρωτη πολιτ</w:t>
      </w:r>
      <w:r>
        <w:rPr>
          <w:rFonts w:eastAsia="Times New Roman" w:cs="Times New Roman"/>
          <w:szCs w:val="24"/>
        </w:rPr>
        <w:t xml:space="preserve">εία. Λίγες μέρες πριν η Σύμη, η Κέρκυρα και ακολούθησε η Δυτική Αττική. </w:t>
      </w:r>
    </w:p>
    <w:p w14:paraId="6EF7267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δείχνουν πως η κλιματική Νέμεσις, δυστυχώς, θα μας επισκέπτεται όλο και συχνότερα. Γι’ αυτό και πήγε όσο ποτέ ο συνολικός σχεδιασμός θωράκισης με μέτρα πρόληψης προστασίας και αποκατάστασης. Επιβάλλεται η υιοθέτηση ενός νέου μοντέλου πολιτικής προστασί</w:t>
      </w:r>
      <w:r>
        <w:rPr>
          <w:rFonts w:eastAsia="Times New Roman" w:cs="Times New Roman"/>
          <w:szCs w:val="24"/>
        </w:rPr>
        <w:t xml:space="preserve">ας με την ενεργό συμμετοχή της κοινωνίας. </w:t>
      </w:r>
    </w:p>
    <w:p w14:paraId="6EF7267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Και όσο για τις ευθύνες, που προφανώς υπάρχουν και διαχέονται στο χθες και στο σήμερα, σε κεντρικό κράτος και αυτοδιοίκηση, είναι ηθικά και πολιτικά απαράδεκτο, είναι υποκριτικό όλο αυτό το </w:t>
      </w:r>
      <w:r>
        <w:rPr>
          <w:rFonts w:eastAsia="Times New Roman" w:cs="Times New Roman"/>
          <w:szCs w:val="24"/>
          <w:lang w:val="en-US"/>
        </w:rPr>
        <w:t>blame</w:t>
      </w:r>
      <w:r>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ένθεν κακεί</w:t>
      </w:r>
      <w:r>
        <w:rPr>
          <w:rFonts w:eastAsia="Times New Roman" w:cs="Times New Roman"/>
          <w:szCs w:val="24"/>
        </w:rPr>
        <w:t xml:space="preserve">θεν, που αφειδώς τροφοδοτείται από τα </w:t>
      </w:r>
      <w:proofErr w:type="spellStart"/>
      <w:r>
        <w:rPr>
          <w:rFonts w:eastAsia="Times New Roman" w:cs="Times New Roman"/>
          <w:szCs w:val="24"/>
        </w:rPr>
        <w:t>μίντια</w:t>
      </w:r>
      <w:proofErr w:type="spellEnd"/>
      <w:r>
        <w:rPr>
          <w:rFonts w:eastAsia="Times New Roman" w:cs="Times New Roman"/>
          <w:szCs w:val="24"/>
        </w:rPr>
        <w:t xml:space="preserve"> και τους «κίτρινους» </w:t>
      </w:r>
      <w:proofErr w:type="spellStart"/>
      <w:r>
        <w:rPr>
          <w:rFonts w:eastAsia="Times New Roman" w:cs="Times New Roman"/>
          <w:szCs w:val="24"/>
        </w:rPr>
        <w:t>τηλεεισαγγελείς</w:t>
      </w:r>
      <w:proofErr w:type="spellEnd"/>
      <w:r>
        <w:rPr>
          <w:rFonts w:eastAsia="Times New Roman" w:cs="Times New Roman"/>
          <w:szCs w:val="24"/>
        </w:rPr>
        <w:t xml:space="preserve"> παντός καιρού. </w:t>
      </w:r>
    </w:p>
    <w:p w14:paraId="6EF7268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Κι αν η ένταση των καιρικών φαινομένων ξεφεύγει από τον ανθρώπινο προγραμματισμό και η πρόβλεψη των καταστροφών δεν είναι απλή και εύκολη, το καθιερωμένο ραντ</w:t>
      </w:r>
      <w:r>
        <w:rPr>
          <w:rFonts w:eastAsia="Times New Roman" w:cs="Times New Roman"/>
          <w:szCs w:val="24"/>
        </w:rPr>
        <w:t xml:space="preserve">εβού στο Πολυτεχνείο είναι, όμως, προβλέψιμο. </w:t>
      </w:r>
    </w:p>
    <w:p w14:paraId="6EF7268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Είναι ύβρις μια μειοψηφία να καπηλεύεται τη μνήμη των αγωνιστών της </w:t>
      </w:r>
      <w:r>
        <w:rPr>
          <w:rFonts w:eastAsia="Times New Roman" w:cs="Times New Roman"/>
          <w:szCs w:val="24"/>
        </w:rPr>
        <w:t>δ</w:t>
      </w:r>
      <w:r>
        <w:rPr>
          <w:rFonts w:eastAsia="Times New Roman" w:cs="Times New Roman"/>
          <w:szCs w:val="24"/>
        </w:rPr>
        <w:t xml:space="preserve">ημοκρατίας και το σύμβολο ανατροπής της δικτατορίας. Και μάλιστα όταν το πράγμα έχει ξεφύγει τόσο, ώστε </w:t>
      </w:r>
      <w:r>
        <w:rPr>
          <w:rFonts w:eastAsia="Times New Roman" w:cs="Times New Roman"/>
          <w:szCs w:val="24"/>
        </w:rPr>
        <w:lastRenderedPageBreak/>
        <w:t xml:space="preserve">να κινδυνεύουν οι ζωές ανυποψίαστων </w:t>
      </w:r>
      <w:r>
        <w:rPr>
          <w:rFonts w:eastAsia="Times New Roman" w:cs="Times New Roman"/>
          <w:szCs w:val="24"/>
        </w:rPr>
        <w:t xml:space="preserve">πολιτών περιοίκων και αστυνομικών. </w:t>
      </w:r>
    </w:p>
    <w:p w14:paraId="6EF7268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Εικόνες φρίκης με τη δικηγόρο της οποίας το πόδι έπιασε φωτιά από ναυτική φωτοβολίδα, η οποία δεν σβήνει ούτε με πυροσβεστήρα, βρίσκονται στον αντίποδα μιας ανοιχτής προοδευτικής κοινωνίας, της οποίας θιασώτες υποτίθεται</w:t>
      </w:r>
      <w:r>
        <w:rPr>
          <w:rFonts w:eastAsia="Times New Roman" w:cs="Times New Roman"/>
          <w:szCs w:val="24"/>
        </w:rPr>
        <w:t xml:space="preserve"> ότι είναι οι σφετεριστές ιστορικής μνήμης και των δημοκρατικών αγώνων του λαού μας. </w:t>
      </w:r>
    </w:p>
    <w:p w14:paraId="6EF72683" w14:textId="77777777" w:rsidR="00E92729" w:rsidRDefault="0044197E">
      <w:pPr>
        <w:spacing w:line="600" w:lineRule="auto"/>
        <w:ind w:firstLine="709"/>
        <w:contextualSpacing/>
        <w:jc w:val="both"/>
        <w:rPr>
          <w:rFonts w:eastAsia="Times New Roman" w:cs="Times New Roman"/>
          <w:szCs w:val="24"/>
        </w:rPr>
      </w:pPr>
      <w:r>
        <w:rPr>
          <w:rFonts w:eastAsia="Times New Roman" w:cs="Times New Roman"/>
          <w:szCs w:val="24"/>
        </w:rPr>
        <w:t>Πρέπει, επιτέλους, να συζητήσουμε σοβαρά την παλιά ιδέα της ενοποίησης του Πολυτεχνείου με το Αρχαιολογικό Μουσείο με την απομάκρυνση της Αρχιτεκτονικής Σχολής από την πε</w:t>
      </w:r>
      <w:r>
        <w:rPr>
          <w:rFonts w:eastAsia="Times New Roman" w:cs="Times New Roman"/>
          <w:szCs w:val="24"/>
        </w:rPr>
        <w:t xml:space="preserve">ριοχή. Είναι ο μόνος τρόπος ξηλώματος της διαχρονικής γιάφκας, που ανοήτως προστατεύεται από το πανεπιστημιακό άσυλο. Στον τόπο μου λένε «δώσε θάρρος στον χωριάτη». </w:t>
      </w:r>
    </w:p>
    <w:p w14:paraId="6EF7268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Έτσι, οι </w:t>
      </w:r>
      <w:proofErr w:type="spellStart"/>
      <w:r>
        <w:rPr>
          <w:rFonts w:eastAsia="Times New Roman" w:cs="Times New Roman"/>
          <w:szCs w:val="24"/>
        </w:rPr>
        <w:t>Ρουβίκωνες</w:t>
      </w:r>
      <w:proofErr w:type="spellEnd"/>
      <w:r>
        <w:rPr>
          <w:rFonts w:eastAsia="Times New Roman" w:cs="Times New Roman"/>
          <w:szCs w:val="24"/>
        </w:rPr>
        <w:t>, μετά την ατυχή τους επιλογή να μπουκάρουν στην Ισπανική Πρεσβεία, δια</w:t>
      </w:r>
      <w:r>
        <w:rPr>
          <w:rFonts w:eastAsia="Times New Roman" w:cs="Times New Roman"/>
          <w:szCs w:val="24"/>
        </w:rPr>
        <w:t xml:space="preserve">κινδυνεύοντας την πρόκληση διπλωματικού επεισοδίου, που ανάγκασε την πολιτεία να αντιδράσει για πρώτη φορά με δικαστικές αποφάσεις, επεμβαίνουν στο Πεντάγωνο και φεύγουν ανενόχλητοι ως σχολική εκδρομή. Το γλεντούν δε δεόντως με την εξευτελιστική ανάρτηση </w:t>
      </w:r>
      <w:r>
        <w:rPr>
          <w:rFonts w:eastAsia="Times New Roman" w:cs="Times New Roman"/>
          <w:szCs w:val="24"/>
        </w:rPr>
        <w:lastRenderedPageBreak/>
        <w:t>τ</w:t>
      </w:r>
      <w:r>
        <w:rPr>
          <w:rFonts w:eastAsia="Times New Roman" w:cs="Times New Roman"/>
          <w:szCs w:val="24"/>
        </w:rPr>
        <w:t xml:space="preserve">ου ανδραγαθήματός τους στο διαδίκτυο. Μήπως ήρθε η ώρα σοβαρής αντιμετώπισης των επικίνδυνων γελοιοτήτων τους; </w:t>
      </w:r>
    </w:p>
    <w:p w14:paraId="6EF7268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κόμματα του συνταγματικού τόξου οφείλουμε να συνεννοηθούμε, επιτέλους, πριν να είναι αργά. Το οφείλουμε στην κο</w:t>
      </w:r>
      <w:r>
        <w:rPr>
          <w:rFonts w:eastAsia="Times New Roman" w:cs="Times New Roman"/>
          <w:szCs w:val="24"/>
        </w:rPr>
        <w:t xml:space="preserve">ινωνία. Το οφείλουμε στη </w:t>
      </w:r>
      <w:r>
        <w:rPr>
          <w:rFonts w:eastAsia="Times New Roman" w:cs="Times New Roman"/>
          <w:szCs w:val="24"/>
        </w:rPr>
        <w:t>δ</w:t>
      </w:r>
      <w:r>
        <w:rPr>
          <w:rFonts w:eastAsia="Times New Roman" w:cs="Times New Roman"/>
          <w:szCs w:val="24"/>
        </w:rPr>
        <w:t xml:space="preserve">ημοκρατία. </w:t>
      </w:r>
    </w:p>
    <w:p w14:paraId="6EF7268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Σε σχέση με το νομοσχέδιο με το κοινωνικό μέρισμα, δεν νομίζω ότι πιστεύει κανείς σοβαρά πως η επιθυμητή αναδιανομή του πλούτου μπορεί να γίνει με τέτοιες μεθοδολογίες. Η καλύτερη στήριξη των πλέον χειμαζόμενων κοινωνι</w:t>
      </w:r>
      <w:r>
        <w:rPr>
          <w:rFonts w:eastAsia="Times New Roman" w:cs="Times New Roman"/>
          <w:szCs w:val="24"/>
        </w:rPr>
        <w:t xml:space="preserve">κών ομάδων είναι η δημιουργία ουσιαστικών προϋποθέσεων παραγωγής εθνικού πλούτου και στέρεων θέσεων εργασίας. </w:t>
      </w:r>
    </w:p>
    <w:p w14:paraId="6EF7268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Τα προγραμματιζόμενα ποσά θα μπορούσαν να φέρουν πολύ καλύτερα αποτελέσματα, αν δεν ακολουθούσαν τη χρεωκοπημένη από καιρούς μεθοδολογία των εφάπαξ επιδομάτων. Στην κρίσιμη καμπή που περνάει η οικονομία μας δεν βοηθούν τα πυροτεχνήματα. Δεν βοηθάει η τροφο</w:t>
      </w:r>
      <w:r>
        <w:rPr>
          <w:rFonts w:eastAsia="Times New Roman" w:cs="Times New Roman"/>
          <w:szCs w:val="24"/>
        </w:rPr>
        <w:t xml:space="preserve">δότηση της ελπίδας μέσω της φιλανθρωπίας. Γιατί η φιλανθρωπία είναι κάθε βοήθημα, κάθε επίδομα που δίνεται άπαξ. </w:t>
      </w:r>
    </w:p>
    <w:p w14:paraId="6EF7268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με το άρθρο 2, στο οποίο θα αναφερθώ μονάχα για οικονομία χρόνου, που αφορά στην επιστροφή κρατήσεων υγειονομικής περίθαλψης, από το 2</w:t>
      </w:r>
      <w:r>
        <w:rPr>
          <w:rFonts w:eastAsia="Times New Roman" w:cs="Times New Roman"/>
          <w:szCs w:val="24"/>
        </w:rPr>
        <w:t xml:space="preserve">012 το κράτος υπολόγιζε με λάθος βάση υπολογισμού τις εισφορές περίθαλψης στις κύριες συντάξεις. </w:t>
      </w:r>
    </w:p>
    <w:p w14:paraId="6EF7268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τόσο στοιχειώδες αυτό λάθος από πλευράς της τότε κυβέρνησης, αλλά και η αδυναμία της αντιπολίτευσης να το εντοπίσει, αναδεικνύει το τι μπορεί να συμβεί ότα</w:t>
      </w:r>
      <w:r>
        <w:rPr>
          <w:rFonts w:eastAsia="Times New Roman" w:cs="Times New Roman"/>
          <w:szCs w:val="24"/>
        </w:rPr>
        <w:t xml:space="preserve">ν τα νομοσχέδια περνούν με διαδικασίες εξπρές. Έπρεπε να φτάσουμε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για να αναγνωριστεί το λάθος, όπως και η αυτονόητη υποχρέωση της πολιτείας για επιστροφή των αδικαιολογήτως </w:t>
      </w:r>
      <w:proofErr w:type="spellStart"/>
      <w:r>
        <w:rPr>
          <w:rFonts w:eastAsia="Times New Roman" w:cs="Times New Roman"/>
          <w:szCs w:val="24"/>
        </w:rPr>
        <w:t>παρακρατηθέντων</w:t>
      </w:r>
      <w:proofErr w:type="spellEnd"/>
      <w:r>
        <w:rPr>
          <w:rFonts w:eastAsia="Times New Roman" w:cs="Times New Roman"/>
          <w:szCs w:val="24"/>
        </w:rPr>
        <w:t xml:space="preserve"> ποσών στους δικαιούχους.</w:t>
      </w:r>
    </w:p>
    <w:p w14:paraId="6EF7268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Αυτό πρέπει να μας</w:t>
      </w:r>
      <w:r>
        <w:rPr>
          <w:rFonts w:eastAsia="Times New Roman" w:cs="Times New Roman"/>
          <w:szCs w:val="24"/>
        </w:rPr>
        <w:t xml:space="preserve"> προβληματίσει, γιατί η γνωστή αυτή παθογένεια επαναλαμβάνεται διαρκώς. Νομοθετούμε πρόχειρα και δημιουργούμε αδικημένους. Άρα αποκαθιστούμε μία αδικία, την οποία οι ίδιοι δημιουργήσαμε. </w:t>
      </w:r>
    </w:p>
    <w:p w14:paraId="6EF7268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Στο άρθρο 3 για την κάλυψη κόστους παροχής Υπηρεσιών Κοινής Ωφέλειας</w:t>
      </w:r>
      <w:r>
        <w:rPr>
          <w:rFonts w:eastAsia="Times New Roman" w:cs="Times New Roman"/>
          <w:szCs w:val="24"/>
        </w:rPr>
        <w:t xml:space="preserve"> μέσω των λογαριασμών της ΔΕΗ, τι είναι αυτές οι ΥΚΩ; Πρόκειται για ένα απολύτως αντιοικονομικό, άδικο </w:t>
      </w:r>
      <w:r>
        <w:rPr>
          <w:rFonts w:eastAsia="Times New Roman" w:cs="Times New Roman"/>
          <w:szCs w:val="24"/>
        </w:rPr>
        <w:lastRenderedPageBreak/>
        <w:t>και ρυπογόνο σύστημα, το οποίο επιβαρύνει τους Έλληνες καταναλωτές με 600-800 εκατομμύρια ευρώ ετησίως. Με αυτό τον τρόπο διασφαλίζεται η ηλεκτροδότηση τ</w:t>
      </w:r>
      <w:r>
        <w:rPr>
          <w:rFonts w:eastAsia="Times New Roman" w:cs="Times New Roman"/>
          <w:szCs w:val="24"/>
        </w:rPr>
        <w:t xml:space="preserve">ων μη διασυνδεδεμένων νησιών της χώρας τρεις δεκαετίες μετά την εκπόνηση των πρώτων σχεδίων για τη διασύνδεσή τους με την ηπειρωτική χώρα. </w:t>
      </w:r>
    </w:p>
    <w:p w14:paraId="6EF7268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ηλεκτροδότηση σήμερα των τριάντα δύο μη διασυνδεδεμένων νησιών της χώρας διασφαλίζεται με αυτόνομους πετρελαϊκούς </w:t>
      </w:r>
      <w:r>
        <w:rPr>
          <w:rFonts w:eastAsia="Times New Roman" w:cs="Times New Roman"/>
          <w:szCs w:val="24"/>
        </w:rPr>
        <w:t xml:space="preserve">σταθμούς, ντίζελ ή μαζούτ, χαμηλής απόδοσης, που έχουν εγκατασταθεί ήδη από τις δεκαετίες του 1960 και του 1970. </w:t>
      </w:r>
    </w:p>
    <w:p w14:paraId="6EF7268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σύνολο των Ελλήνων φορολογουμένων καλούνται να πληρώσουν το κόστος αυτό μέσω των λογαριασμών ρεύματος ως Υπηρεσία Κοινής Ωφέλειας. </w:t>
      </w:r>
      <w:proofErr w:type="spellStart"/>
      <w:r>
        <w:rPr>
          <w:rFonts w:eastAsia="Times New Roman" w:cs="Times New Roman"/>
          <w:szCs w:val="24"/>
        </w:rPr>
        <w:t>Σημειωτέ</w:t>
      </w:r>
      <w:r>
        <w:rPr>
          <w:rFonts w:eastAsia="Times New Roman" w:cs="Times New Roman"/>
          <w:szCs w:val="24"/>
        </w:rPr>
        <w:t>ον</w:t>
      </w:r>
      <w:proofErr w:type="spellEnd"/>
      <w:r>
        <w:rPr>
          <w:rFonts w:eastAsia="Times New Roman" w:cs="Times New Roman"/>
          <w:szCs w:val="24"/>
        </w:rPr>
        <w:t xml:space="preserve"> πως την τελευταία πενταετία επιβαρύνθηκαν συνολικά με 3,5 δισεκατομμύρια ευρώ, ποσό που, σύμφωνα με τις εκτιμήσεις της ΡΑΕ, θα μπορούσε να καλύψει πλήρως το κόστος διασύνδεσης σχεδόν του συνόλου των νησιών και εκτός αυτού αποτελεί, βεβαίως, και μία </w:t>
      </w:r>
      <w:proofErr w:type="spellStart"/>
      <w:r>
        <w:rPr>
          <w:rFonts w:eastAsia="Times New Roman" w:cs="Times New Roman"/>
          <w:szCs w:val="24"/>
        </w:rPr>
        <w:t>μνημ</w:t>
      </w:r>
      <w:r>
        <w:rPr>
          <w:rFonts w:eastAsia="Times New Roman" w:cs="Times New Roman"/>
          <w:szCs w:val="24"/>
        </w:rPr>
        <w:t>ονιακή</w:t>
      </w:r>
      <w:proofErr w:type="spellEnd"/>
      <w:r>
        <w:rPr>
          <w:rFonts w:eastAsia="Times New Roman" w:cs="Times New Roman"/>
          <w:szCs w:val="24"/>
        </w:rPr>
        <w:t xml:space="preserve"> δέσμευση. </w:t>
      </w:r>
    </w:p>
    <w:p w14:paraId="6EF7268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Όλο αυτό το ανορθολογικό σύστημα οδηγεί το κόστος ηλεκτρικού ρεύματος ενός σπιτιού στην Κρήτη, τη Ρόδο, την Ανάφη κ</w:t>
      </w:r>
      <w:r>
        <w:rPr>
          <w:rFonts w:eastAsia="Times New Roman" w:cs="Times New Roman"/>
          <w:szCs w:val="24"/>
        </w:rPr>
        <w:t xml:space="preserve">αι </w:t>
      </w:r>
      <w:r>
        <w:rPr>
          <w:rFonts w:eastAsia="Times New Roman" w:cs="Times New Roman"/>
          <w:szCs w:val="24"/>
        </w:rPr>
        <w:t>ο</w:t>
      </w:r>
      <w:r>
        <w:rPr>
          <w:rFonts w:eastAsia="Times New Roman" w:cs="Times New Roman"/>
          <w:szCs w:val="24"/>
        </w:rPr>
        <w:t xml:space="preserve">ύτω </w:t>
      </w:r>
      <w:r>
        <w:rPr>
          <w:rFonts w:eastAsia="Times New Roman" w:cs="Times New Roman"/>
          <w:szCs w:val="24"/>
        </w:rPr>
        <w:t>κ</w:t>
      </w:r>
      <w:r>
        <w:rPr>
          <w:rFonts w:eastAsia="Times New Roman" w:cs="Times New Roman"/>
          <w:szCs w:val="24"/>
        </w:rPr>
        <w:t>αθεξής</w:t>
      </w:r>
      <w:r>
        <w:rPr>
          <w:rFonts w:eastAsia="Times New Roman" w:cs="Times New Roman"/>
          <w:szCs w:val="24"/>
        </w:rPr>
        <w:t xml:space="preserve"> να είναι πολλαπλάσιο του μέσου κόστους </w:t>
      </w:r>
      <w:r>
        <w:rPr>
          <w:rFonts w:eastAsia="Times New Roman" w:cs="Times New Roman"/>
          <w:szCs w:val="24"/>
        </w:rPr>
        <w:lastRenderedPageBreak/>
        <w:t>του ρεύματος ενός σπιτιού στην Αττική ή την υπόλοιπη ηπειρωτική Ελλά</w:t>
      </w:r>
      <w:r>
        <w:rPr>
          <w:rFonts w:eastAsia="Times New Roman" w:cs="Times New Roman"/>
          <w:szCs w:val="24"/>
        </w:rPr>
        <w:t xml:space="preserve">δα. </w:t>
      </w:r>
    </w:p>
    <w:p w14:paraId="6EF7268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Στην ηπειρωτική χώρα το μέσο κόστος παραγωγής </w:t>
      </w:r>
      <w:proofErr w:type="spellStart"/>
      <w:r>
        <w:rPr>
          <w:rFonts w:eastAsia="Times New Roman" w:cs="Times New Roman"/>
          <w:szCs w:val="24"/>
        </w:rPr>
        <w:t>μεγαβατώρας</w:t>
      </w:r>
      <w:proofErr w:type="spellEnd"/>
      <w:r>
        <w:rPr>
          <w:rFonts w:eastAsia="Times New Roman" w:cs="Times New Roman"/>
          <w:szCs w:val="24"/>
        </w:rPr>
        <w:t xml:space="preserve"> είναι περίπου 50 ευρώ. Το αντίστοιχο κόστος για την Κρήτη είναι 162,26 ευρώ. Στους Οθωνούς είναι 453 ευρώ. Στην Ικαρία 380 ευρώ. Στην περίπτωση του Αγαθονησίου εκτοξεύεται στα 1724 ευρώ. Προσοχ</w:t>
      </w:r>
      <w:r>
        <w:rPr>
          <w:rFonts w:eastAsia="Times New Roman" w:cs="Times New Roman"/>
          <w:szCs w:val="24"/>
        </w:rPr>
        <w:t xml:space="preserve">ή! Σε αυτά τα νούμερα δεν συμπεριλαμβάνεται, βέβαια, το περιβαλλοντικό κόστος, γιατί δεν </w:t>
      </w:r>
      <w:proofErr w:type="spellStart"/>
      <w:r>
        <w:rPr>
          <w:rFonts w:eastAsia="Times New Roman" w:cs="Times New Roman"/>
          <w:szCs w:val="24"/>
        </w:rPr>
        <w:t>ποσοτικοποιείται</w:t>
      </w:r>
      <w:proofErr w:type="spellEnd"/>
      <w:r>
        <w:rPr>
          <w:rFonts w:eastAsia="Times New Roman" w:cs="Times New Roman"/>
          <w:szCs w:val="24"/>
        </w:rPr>
        <w:t xml:space="preserve"> τόσο εύκολα. Ωστόσο, είναι τεράστιο. </w:t>
      </w:r>
    </w:p>
    <w:p w14:paraId="6EF7269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Κλείνοντας, απαιτείται σοβαρός σχεδιασμός, κυρίες και κύριοι συνάδελφοι. Γιατί μόνο αυτός, όπως και η σθεναρή βο</w:t>
      </w:r>
      <w:r>
        <w:rPr>
          <w:rFonts w:eastAsia="Times New Roman" w:cs="Times New Roman"/>
          <w:szCs w:val="24"/>
        </w:rPr>
        <w:t xml:space="preserve">ύληση υλοποίησης των προβλεπόμενων υποχρεώσεών μας, μπορούν να χτίσουν ένα σοβαρό κοινωνικό κράτος αξιώσεων για τους πολίτες. </w:t>
      </w:r>
    </w:p>
    <w:p w14:paraId="6EF72691" w14:textId="77777777" w:rsidR="00E92729" w:rsidRDefault="0044197E">
      <w:pPr>
        <w:spacing w:line="600" w:lineRule="auto"/>
        <w:ind w:firstLine="720"/>
        <w:contextualSpacing/>
        <w:jc w:val="both"/>
        <w:rPr>
          <w:rFonts w:eastAsia="Times New Roman"/>
          <w:szCs w:val="24"/>
        </w:rPr>
      </w:pPr>
      <w:r>
        <w:rPr>
          <w:rFonts w:eastAsia="Times New Roman"/>
          <w:szCs w:val="24"/>
        </w:rPr>
        <w:t>Η επιδοματική πολιτική είναι διαχείριση της φτώχειας και στην παρούσα φάση της ελληνικής οικονομίας μπορεί να φαίνεται απαραίτητη</w:t>
      </w:r>
      <w:r>
        <w:rPr>
          <w:rFonts w:eastAsia="Times New Roman"/>
          <w:szCs w:val="24"/>
        </w:rPr>
        <w:t>, αλλά δεν δημιουργεί καμ</w:t>
      </w:r>
      <w:r>
        <w:rPr>
          <w:rFonts w:eastAsia="Times New Roman"/>
          <w:szCs w:val="24"/>
        </w:rPr>
        <w:t>μ</w:t>
      </w:r>
      <w:r>
        <w:rPr>
          <w:rFonts w:eastAsia="Times New Roman"/>
          <w:szCs w:val="24"/>
        </w:rPr>
        <w:t>ία προοπτική. Η μείωση των ανισοτήτων απαιτεί ένα σοβαρό και ολοκληρωμένο α</w:t>
      </w:r>
      <w:r>
        <w:rPr>
          <w:rFonts w:eastAsia="Times New Roman"/>
          <w:szCs w:val="24"/>
        </w:rPr>
        <w:lastRenderedPageBreak/>
        <w:t xml:space="preserve">ναπτυξιακό σχεδιασμό. Ας συνεννοηθούμε, λοιπόν, για τις προϋποθέσεις που αυτός ο σοβαρός αναπτυξιακός σχεδιασμός επιβάλλει. </w:t>
      </w:r>
    </w:p>
    <w:p w14:paraId="6EF72692"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Σας ευχαριστώ πολύ. </w:t>
      </w:r>
    </w:p>
    <w:p w14:paraId="6EF72693" w14:textId="77777777" w:rsidR="00E92729" w:rsidRDefault="0044197E">
      <w:pPr>
        <w:spacing w:line="600" w:lineRule="auto"/>
        <w:ind w:firstLine="720"/>
        <w:contextualSpacing/>
        <w:jc w:val="center"/>
        <w:rPr>
          <w:rFonts w:eastAsia="Times New Roman"/>
          <w:szCs w:val="24"/>
        </w:rPr>
      </w:pPr>
      <w:r>
        <w:rPr>
          <w:rFonts w:eastAsia="Times New Roman"/>
          <w:szCs w:val="24"/>
        </w:rPr>
        <w:t>(Χειροκρο</w:t>
      </w:r>
      <w:r>
        <w:rPr>
          <w:rFonts w:eastAsia="Times New Roman"/>
          <w:szCs w:val="24"/>
        </w:rPr>
        <w:t>τήματα)</w:t>
      </w:r>
    </w:p>
    <w:p w14:paraId="6EF72694"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6EF72695" w14:textId="77777777" w:rsidR="00E92729" w:rsidRDefault="0044197E">
      <w:pPr>
        <w:spacing w:line="600" w:lineRule="auto"/>
        <w:ind w:firstLine="720"/>
        <w:contextualSpacing/>
        <w:jc w:val="both"/>
        <w:rPr>
          <w:rFonts w:eastAsia="Times New Roman"/>
          <w:szCs w:val="24"/>
        </w:rPr>
      </w:pPr>
      <w:r>
        <w:rPr>
          <w:rFonts w:eastAsia="Times New Roman"/>
          <w:szCs w:val="24"/>
        </w:rPr>
        <w:t>Τον λόγο έχει ο Πρόεδρος του Ποταμιού κ. Σταύρος Θεοδωράκης.</w:t>
      </w:r>
    </w:p>
    <w:p w14:paraId="6EF72696"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 xml:space="preserve">Το </w:t>
      </w:r>
      <w:r>
        <w:rPr>
          <w:rFonts w:eastAsia="Times New Roman"/>
          <w:b/>
          <w:szCs w:val="24"/>
        </w:rPr>
        <w:t xml:space="preserve">Ποτάμι): </w:t>
      </w:r>
      <w:r>
        <w:rPr>
          <w:rFonts w:eastAsia="Times New Roman"/>
          <w:szCs w:val="24"/>
        </w:rPr>
        <w:t xml:space="preserve">Είκοσι, λοιπόν, νεκροί στη Μάνδρα. Πρέπει να κάνουμε μία στάση εδώ. Όχι μόνο </w:t>
      </w:r>
      <w:r>
        <w:rPr>
          <w:rFonts w:eastAsia="Times New Roman"/>
          <w:szCs w:val="24"/>
        </w:rPr>
        <w:t>γιατί η απώλεια είκοσι ανθρώπων είναι κάτι σημαντικό, όχι μόνο γιατί δεν μπορούμε να το ξεπεράσουμε, αλλά, γιατί, κυρίες και κύριοι συνάδελφοι, υπάρχει ένα νήμα που συνδέει την αντίληψη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για τη διακυβέρνηση με τα τραγικά γεγονότα στη Μάνδρ</w:t>
      </w:r>
      <w:r>
        <w:rPr>
          <w:rFonts w:eastAsia="Times New Roman"/>
          <w:szCs w:val="24"/>
        </w:rPr>
        <w:t>α.</w:t>
      </w:r>
    </w:p>
    <w:p w14:paraId="6EF72697"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Η χώρα δεν έχει πλάνο, δεν έχει σχέδιο, δεν έχει πρόγραμμα. Και άλλωστε δεν είναι τυχαίο ότι και στα τρία μνημόνια υπήρξαν πολλές διατάξεις, πολλές επιταγές που έγιναν με το </w:t>
      </w:r>
      <w:r>
        <w:rPr>
          <w:rFonts w:eastAsia="Times New Roman"/>
          <w:szCs w:val="24"/>
        </w:rPr>
        <w:lastRenderedPageBreak/>
        <w:t>ζόρι, αλλά υπάρχει και κάτι που αρνούμαστε συστηματικά να κάνουμε. Είναι, όπως ξέρ</w:t>
      </w:r>
      <w:r>
        <w:rPr>
          <w:rFonts w:eastAsia="Times New Roman"/>
          <w:szCs w:val="24"/>
        </w:rPr>
        <w:t xml:space="preserve">ετε, το Εθνικό Αναπτυξιακό Σχέδιο. Το ζητούσε το πρώτο μνημόνιο, το ζητούσε το δεύτερο, το ζητούσε το τρίτο και ακόμα δεν το έχουμε κάνει. </w:t>
      </w:r>
    </w:p>
    <w:p w14:paraId="6EF72698"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Τσαλαβουτάμε, λοιπόν, στα προβλήματα, μπαλώνουμε και δίνουμε συνεχώς έδαφος στους τσαρλατάνους των υποσχέσεων, που, </w:t>
      </w:r>
      <w:r>
        <w:rPr>
          <w:rFonts w:eastAsia="Times New Roman"/>
          <w:szCs w:val="24"/>
        </w:rPr>
        <w:t xml:space="preserve">αντί για σχέδιο, αντί για πρόγραμμα, αντί για λύσεις, παίζουν χαρτοπόλεμο με τις υποσχέσεις. Μεγάλες υποθέσεις, όπως τα αντιπλημμυρικά και η προστασία του περιβάλλοντος, δεν είναι στη δημόσια ατζέντα. Κι όταν μπαίνουν, μπαίνουν με όρους εντυπωσιασμού. </w:t>
      </w:r>
    </w:p>
    <w:p w14:paraId="6EF72699" w14:textId="77777777" w:rsidR="00E92729" w:rsidRDefault="0044197E">
      <w:pPr>
        <w:spacing w:line="600" w:lineRule="auto"/>
        <w:ind w:firstLine="720"/>
        <w:contextualSpacing/>
        <w:jc w:val="both"/>
        <w:rPr>
          <w:rFonts w:eastAsia="Times New Roman"/>
          <w:szCs w:val="24"/>
        </w:rPr>
      </w:pPr>
      <w:r>
        <w:rPr>
          <w:rFonts w:eastAsia="Times New Roman"/>
          <w:szCs w:val="24"/>
        </w:rPr>
        <w:t>Η κ</w:t>
      </w:r>
      <w:r>
        <w:rPr>
          <w:rFonts w:eastAsia="Times New Roman"/>
          <w:szCs w:val="24"/>
        </w:rPr>
        <w:t xml:space="preserve">. Δούρου στην προσπάθειά της να κερδίσει την </w:t>
      </w:r>
      <w:r>
        <w:rPr>
          <w:rFonts w:eastAsia="Times New Roman"/>
          <w:szCs w:val="24"/>
        </w:rPr>
        <w:t>π</w:t>
      </w:r>
      <w:r>
        <w:rPr>
          <w:rFonts w:eastAsia="Times New Roman"/>
          <w:szCs w:val="24"/>
        </w:rPr>
        <w:t xml:space="preserve">εριφέρεια, είχε υποσχεθεί –και το ηχητικό ντοκουμέντο παίζει συνέχεια αυτές τις μέρες στο διαδίκτυο- ότι μέσα σε έξι μήνες θα είχε έναν πλήρη αντιπλημμυρικό σχεδιασμό. Και ως γνήσιο τέκνο ενός </w:t>
      </w:r>
      <w:proofErr w:type="spellStart"/>
      <w:r>
        <w:rPr>
          <w:rFonts w:eastAsia="Times New Roman"/>
          <w:szCs w:val="24"/>
        </w:rPr>
        <w:t>εμφυλιοπολεμικού</w:t>
      </w:r>
      <w:proofErr w:type="spellEnd"/>
      <w:r>
        <w:rPr>
          <w:rFonts w:eastAsia="Times New Roman"/>
          <w:szCs w:val="24"/>
        </w:rPr>
        <w:t xml:space="preserve"> </w:t>
      </w:r>
      <w:r>
        <w:rPr>
          <w:rFonts w:eastAsia="Times New Roman"/>
          <w:szCs w:val="24"/>
        </w:rPr>
        <w:t xml:space="preserve">λαϊκισμού, η κ. Δούρου κατηγορούσε τότε τον κ. Σγουρό για τον άνθρωπο που χάθηκε στις πλημμύρες του 2013. </w:t>
      </w:r>
    </w:p>
    <w:p w14:paraId="6EF7269A"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 xml:space="preserve">Τώρα, με τις είκοσι χαμένες ζωές, ποιος έχει την ευθύνη; Προφανώς, κυρίες και κύριοι, το κράτος και η </w:t>
      </w:r>
      <w:r>
        <w:rPr>
          <w:rFonts w:eastAsia="Times New Roman"/>
          <w:szCs w:val="24"/>
        </w:rPr>
        <w:t>π</w:t>
      </w:r>
      <w:r>
        <w:rPr>
          <w:rFonts w:eastAsia="Times New Roman"/>
          <w:szCs w:val="24"/>
        </w:rPr>
        <w:t>εριφέρεια -και είναι το ελάχιστο συμπέρασμα όλ</w:t>
      </w:r>
      <w:r>
        <w:rPr>
          <w:rFonts w:eastAsia="Times New Roman"/>
          <w:szCs w:val="24"/>
        </w:rPr>
        <w:t>ων μας- κοιμούνταν. Τις πρώτες κρίσιμες ώρες της καταιγίδας δεν έγινε κα</w:t>
      </w:r>
      <w:r>
        <w:rPr>
          <w:rFonts w:eastAsia="Times New Roman"/>
          <w:szCs w:val="24"/>
        </w:rPr>
        <w:t>μ</w:t>
      </w:r>
      <w:r>
        <w:rPr>
          <w:rFonts w:eastAsia="Times New Roman"/>
          <w:szCs w:val="24"/>
        </w:rPr>
        <w:t xml:space="preserve">μία συγκεκριμένη προειδοποίηση στους κατοίκους, δεν υπήρξε κανένα σχέδιο και δεν υπήρξε καμία κινητοποίηση. Ξύπνησαν, το κράτος και η Περιφέρεια, αφού είδαν τον αριθμό των νεκρών στα </w:t>
      </w:r>
      <w:r>
        <w:rPr>
          <w:rFonts w:eastAsia="Times New Roman"/>
          <w:szCs w:val="24"/>
          <w:lang w:val="en-US"/>
        </w:rPr>
        <w:t>sites</w:t>
      </w:r>
      <w:r>
        <w:rPr>
          <w:rFonts w:eastAsia="Times New Roman"/>
          <w:szCs w:val="24"/>
        </w:rPr>
        <w:t>.</w:t>
      </w:r>
    </w:p>
    <w:p w14:paraId="6EF7269B"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Και βεβαίως, η υπόθεση είναι παλιά και τα προβλήματα είναι πολύ παλιά. Μπαζώναμε ρέματα, κάναμε τους χειμάρρους δρόμους, κλείναμε τα ποτάμια και χτίζαμε αυθαίρετα σχεδόν παντού. Περιφρονήσαμε, δηλαδή, τη δύναμη της φύσης. Αν, όμως, οι πατεράδες μας </w:t>
      </w:r>
      <w:r>
        <w:rPr>
          <w:rFonts w:eastAsia="Times New Roman"/>
          <w:szCs w:val="24"/>
        </w:rPr>
        <w:t>μπορούσαν να επικαλεστούν την παντελή τους φτώχεια και την άγνοια, εμείς τι δικαιολογία έχουμε για όλα αυτά; Οι επιστήμονες μάς προειδοποιούν συστηματικά εδώ και δέκα χρόνια γι’ αυτά που έρχονται, τα ακραία καιρικά φαινόμενα που θα πολλαπλασιάζονται και θα</w:t>
      </w:r>
      <w:r>
        <w:rPr>
          <w:rFonts w:eastAsia="Times New Roman"/>
          <w:szCs w:val="24"/>
        </w:rPr>
        <w:t xml:space="preserve"> είναι κάθε φορά και φονικότερα. </w:t>
      </w:r>
    </w:p>
    <w:p w14:paraId="6EF7269C"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Επιβάλλεται, λοιπόν, να αποκτήσουμε πολιτική για το περιβάλλον, από τα πολύ μικρά, από το αυθαίρετο στο ρέμα, δηλαδή, μέχρι τα μεγάλα, την εκπομπή ρύπων που επιταχύνουν την κλιματική αλλαγή. </w:t>
      </w:r>
    </w:p>
    <w:p w14:paraId="6EF7269D"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Αποκαλύπτεται ότι η Περιφέρεια</w:t>
      </w:r>
      <w:r>
        <w:rPr>
          <w:rFonts w:eastAsia="Times New Roman"/>
          <w:szCs w:val="24"/>
        </w:rPr>
        <w:t xml:space="preserve"> Αττικής είχε προϋπολογίσει για αντιπλημμυρικά έργα, τουλάχιστον, 31 εκατομμύρια ευρώ και στις 30 Σεπτεμβρίου 2017 είχε δαπανήσει για τα έργα αυτά μόνο 5 εκατομμύρια.</w:t>
      </w:r>
    </w:p>
    <w:p w14:paraId="6EF7269E" w14:textId="77777777" w:rsidR="00E92729" w:rsidRDefault="0044197E">
      <w:pPr>
        <w:spacing w:line="600" w:lineRule="auto"/>
        <w:ind w:firstLine="720"/>
        <w:contextualSpacing/>
        <w:jc w:val="both"/>
        <w:rPr>
          <w:rFonts w:eastAsia="Times New Roman"/>
          <w:szCs w:val="24"/>
        </w:rPr>
      </w:pPr>
      <w:r>
        <w:rPr>
          <w:rFonts w:eastAsia="Times New Roman"/>
          <w:szCs w:val="24"/>
        </w:rPr>
        <w:t>Γιατί τόση ανικανότητα; Γιατί τόση καθυστέρηση; Γιατί τόση υπακοή –να πιστέψω- στο τέρας</w:t>
      </w:r>
      <w:r>
        <w:rPr>
          <w:rFonts w:eastAsia="Times New Roman"/>
          <w:szCs w:val="24"/>
        </w:rPr>
        <w:t xml:space="preserve"> της γραφειοκρατίας; Μήπως επειδή πλέον, κυρίες και κύριοι συνάδελφοι των ΑΝΕΛ, είναι το δικό σας τέρας; Μήπως είναι το τέρας που πλέον υιοθετήσατε; </w:t>
      </w:r>
    </w:p>
    <w:p w14:paraId="6EF7269F" w14:textId="77777777" w:rsidR="00E92729" w:rsidRDefault="0044197E">
      <w:pPr>
        <w:spacing w:line="600" w:lineRule="auto"/>
        <w:ind w:firstLine="720"/>
        <w:contextualSpacing/>
        <w:jc w:val="both"/>
        <w:rPr>
          <w:rFonts w:eastAsia="Times New Roman"/>
          <w:szCs w:val="24"/>
        </w:rPr>
      </w:pPr>
      <w:r>
        <w:rPr>
          <w:rFonts w:eastAsia="Times New Roman"/>
          <w:szCs w:val="24"/>
        </w:rPr>
        <w:t>Είναι φανερό ότι δεν υπάρχει κα</w:t>
      </w:r>
      <w:r>
        <w:rPr>
          <w:rFonts w:eastAsia="Times New Roman"/>
          <w:szCs w:val="24"/>
        </w:rPr>
        <w:t>μ</w:t>
      </w:r>
      <w:r>
        <w:rPr>
          <w:rFonts w:eastAsia="Times New Roman"/>
          <w:szCs w:val="24"/>
        </w:rPr>
        <w:t>μία διάθεση να συγκρουστείτε με την γραφειοκρατία και την παθογένεια του π</w:t>
      </w:r>
      <w:r>
        <w:rPr>
          <w:rFonts w:eastAsia="Times New Roman"/>
          <w:szCs w:val="24"/>
        </w:rPr>
        <w:t>αρελθόντος. Τσαλαβουτάμε αριστερά, τσαλαβουτάμε δεξιά και αυτό το ονομάζουμε πολιτική. Οι ασύνδετες, όμως, υπουργικές πράξεις και αποφάσεις δεν είναι κυβερνητική πολιτική.</w:t>
      </w:r>
    </w:p>
    <w:p w14:paraId="6EF726A0" w14:textId="77777777" w:rsidR="00E92729" w:rsidRDefault="0044197E">
      <w:pPr>
        <w:spacing w:line="600" w:lineRule="auto"/>
        <w:ind w:firstLine="720"/>
        <w:contextualSpacing/>
        <w:jc w:val="both"/>
        <w:rPr>
          <w:rFonts w:eastAsia="Times New Roman"/>
          <w:szCs w:val="24"/>
        </w:rPr>
      </w:pPr>
      <w:r>
        <w:rPr>
          <w:rFonts w:eastAsia="Times New Roman"/>
          <w:szCs w:val="24"/>
        </w:rPr>
        <w:t>Πάμε, λοιπόν, και στο νομοσχέδιο. Αποφασίσατε να μοιράσετε μέρισμα. Ποιο είναι εδώ τ</w:t>
      </w:r>
      <w:r>
        <w:rPr>
          <w:rFonts w:eastAsia="Times New Roman"/>
          <w:szCs w:val="24"/>
        </w:rPr>
        <w:t>ο σχέδιό σας για την υποστήριξη των πραγματικά αδύναμων, για τη δημιουργία θέσεων εργασίας και για την φορολογία; Αυτά τα τρία, φτώχεια, ανεργία, φορολογία, είναι αλληλένδετα μεταξύ τους.</w:t>
      </w:r>
    </w:p>
    <w:p w14:paraId="6EF726A1"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Θέλω να σας δώσω μερικά παραδείγματα, γιατί απευθυνθήκαμε στους ανθρ</w:t>
      </w:r>
      <w:r>
        <w:rPr>
          <w:rFonts w:eastAsia="Times New Roman"/>
          <w:szCs w:val="24"/>
        </w:rPr>
        <w:t>ώπους μας, στους γνωστούς μας, στους φίλους μας να μας προσωποποιήσουν το πρόβλημα με τη φορολογία.</w:t>
      </w:r>
    </w:p>
    <w:p w14:paraId="6EF726A2" w14:textId="77777777" w:rsidR="00E92729" w:rsidRDefault="0044197E">
      <w:pPr>
        <w:spacing w:line="600" w:lineRule="auto"/>
        <w:ind w:firstLine="720"/>
        <w:contextualSpacing/>
        <w:jc w:val="both"/>
        <w:rPr>
          <w:rFonts w:eastAsia="Times New Roman"/>
          <w:szCs w:val="24"/>
        </w:rPr>
      </w:pPr>
      <w:r>
        <w:rPr>
          <w:rFonts w:eastAsia="Times New Roman"/>
          <w:szCs w:val="24"/>
        </w:rPr>
        <w:t>Η Ματίνα, λοιπόν, είναι απόφοιτος Οικονομικού με μεταπτυχιακό στην Ολλανδία. Γύρισε στην Ελλάδα και για αρχή κρατάει λογιστικά βιβλία. Έχει κέρδη περίπου 10</w:t>
      </w:r>
      <w:r>
        <w:rPr>
          <w:rFonts w:eastAsia="Times New Roman"/>
          <w:szCs w:val="24"/>
        </w:rPr>
        <w:t>.000 ευρώ ετησίως. Το 60% θα το δώσει στο κράτος για φόρους και εισφορές. Και θα της μείνουν –προσέξετε- 350 ευρώ τον μήνα, λιγότερα, δηλαδή, απ’ αυτά που θα έπαιρνε από το Ταμείο Ανεργίας.</w:t>
      </w:r>
    </w:p>
    <w:p w14:paraId="6EF726A3"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Η Άννα είναι φαρμακοποιός, έχει κέρδη –δηλαδή, έσοδα μείον έξοδα- </w:t>
      </w:r>
      <w:r>
        <w:rPr>
          <w:rFonts w:eastAsia="Times New Roman"/>
          <w:szCs w:val="24"/>
        </w:rPr>
        <w:t>60.000 ευρώ ετησίως. Δεν τα λες και λίγα. Ξέρετε, όμως, πόσα θα της μείνουν απ’ αυτά τα 60.000 ευρώ πληρώνοντας φόρους και εισφορές; Θα της μείνουν κάτι λιγότερο από 17.000 ευρώ, δηλαδή, 1400 ευρώ το μήνα. Όλα τα άλλα θα πάνε στο κράτος, σε φόρους και εισφ</w:t>
      </w:r>
      <w:r>
        <w:rPr>
          <w:rFonts w:eastAsia="Times New Roman"/>
          <w:szCs w:val="24"/>
        </w:rPr>
        <w:t>ορές.</w:t>
      </w:r>
    </w:p>
    <w:p w14:paraId="6EF726A4"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Πάμε σε μία ομόρρυθμη εταιρεία. Ο Γιώργος και η Ασπασία είναι βιοτέχνες. Έχουν κέρδη γύρω στις 30.000 ευρώ. Εάν βγουν οι φόροι, εάν βγουν οι εισφορές, τα δύο νοικοκυριά τους –γιατί δεν είναι και ζευγάρι- θα πρέπει να τα βγάλουν πέρα με κάτι </w:t>
      </w:r>
      <w:r>
        <w:rPr>
          <w:rFonts w:eastAsia="Times New Roman"/>
          <w:szCs w:val="24"/>
        </w:rPr>
        <w:lastRenderedPageBreak/>
        <w:t xml:space="preserve">λιγότερο </w:t>
      </w:r>
      <w:r>
        <w:rPr>
          <w:rFonts w:eastAsia="Times New Roman"/>
          <w:szCs w:val="24"/>
        </w:rPr>
        <w:t>από 500 ευρώ το μήνα, σε μία δραστηριότητα που τους αποδίδει 30.000 ευρώ τον χρόνο!</w:t>
      </w:r>
    </w:p>
    <w:p w14:paraId="6EF726A5" w14:textId="77777777" w:rsidR="00E92729" w:rsidRDefault="0044197E">
      <w:pPr>
        <w:spacing w:line="600" w:lineRule="auto"/>
        <w:ind w:firstLine="720"/>
        <w:contextualSpacing/>
        <w:jc w:val="both"/>
        <w:rPr>
          <w:rFonts w:eastAsia="Times New Roman"/>
          <w:szCs w:val="24"/>
        </w:rPr>
      </w:pPr>
      <w:r>
        <w:rPr>
          <w:rFonts w:eastAsia="Times New Roman"/>
          <w:szCs w:val="24"/>
        </w:rPr>
        <w:t>Δικηγόροι. Νεαρός δικηγόρος μαζεύει περίπου 15.000 ευρώ τον χρόνο. Πληρώνει φόρους και εισφορές σχεδόν 7.000 ευρώ και του μένουν στην τσέπη 650 ευρώ τον μήνα. Και εάν το βα</w:t>
      </w:r>
      <w:r>
        <w:rPr>
          <w:rFonts w:eastAsia="Times New Roman"/>
          <w:szCs w:val="24"/>
        </w:rPr>
        <w:t>σανίσει λίγο παραπάνω και βγάλει άλλες 5.000 ευρώ, θα κερδίσει άλλα 70 ευρώ τον μήνα!</w:t>
      </w:r>
    </w:p>
    <w:p w14:paraId="6EF726A6" w14:textId="77777777" w:rsidR="00E92729" w:rsidRDefault="0044197E">
      <w:pPr>
        <w:spacing w:line="600" w:lineRule="auto"/>
        <w:ind w:firstLine="720"/>
        <w:contextualSpacing/>
        <w:jc w:val="both"/>
        <w:rPr>
          <w:rFonts w:eastAsia="Times New Roman"/>
          <w:szCs w:val="24"/>
        </w:rPr>
      </w:pPr>
      <w:r>
        <w:rPr>
          <w:rFonts w:eastAsia="Times New Roman"/>
          <w:szCs w:val="24"/>
        </w:rPr>
        <w:t>Ένας νεότερος επιχειρηματίας, μηχανικός, νέος επιχειρηματίας στον κλάδο της πληροφορικής με εισόδημα 50.000 ευρώ, δηλαδή, περίπου 4.000 ευρώ τον μήνα, θα δώσει σε ασφαλισ</w:t>
      </w:r>
      <w:r>
        <w:rPr>
          <w:rFonts w:eastAsia="Times New Roman"/>
          <w:szCs w:val="24"/>
        </w:rPr>
        <w:t>τικές εισφορές 19.000 ευρώ και 8.000 ευρώ σε φόρο εισοδήματος και τέλος επιτηδεύματος. Δηλαδή, θα του μείνουν μόλις 23.000 ευρώ. Θα του μείνουν, δηλαδή, ούτε 2.000 ευρώ τον μήνα από τα 4.100 ευρώ που ο ίδιος έβγαλε.</w:t>
      </w:r>
    </w:p>
    <w:p w14:paraId="6EF726A7" w14:textId="77777777" w:rsidR="00E92729" w:rsidRDefault="0044197E">
      <w:pPr>
        <w:spacing w:line="600" w:lineRule="auto"/>
        <w:ind w:firstLine="720"/>
        <w:contextualSpacing/>
        <w:jc w:val="both"/>
        <w:rPr>
          <w:rFonts w:eastAsia="Times New Roman"/>
          <w:szCs w:val="24"/>
        </w:rPr>
      </w:pPr>
      <w:r>
        <w:rPr>
          <w:rFonts w:eastAsia="Times New Roman"/>
          <w:szCs w:val="24"/>
        </w:rPr>
        <w:t>Ένας μικρός επιχειρηματίας, ο Βασίλης, έ</w:t>
      </w:r>
      <w:r>
        <w:rPr>
          <w:rFonts w:eastAsia="Times New Roman"/>
          <w:szCs w:val="24"/>
        </w:rPr>
        <w:t>χει τρεις εργαζόμενους. Για να έχει τρεις εργαζόμενους με 1.000 ευρώ το μήνα, πληρώνει 70.000 τον χρόνο! Γιατί από 1.655 ευρώ που παίρνει ένας εργαζόμενος στα χαρτιά, στην τσέπη του θα πάνε μόνο τα 1000 ευρώ.</w:t>
      </w:r>
    </w:p>
    <w:p w14:paraId="6EF726A8"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Προσέξτε να δείτε πώς οδηγούμε τον κόσμο στη μα</w:t>
      </w:r>
      <w:r>
        <w:rPr>
          <w:rFonts w:eastAsia="Times New Roman"/>
          <w:szCs w:val="24"/>
        </w:rPr>
        <w:t>ύρη εργασία. Ο Γιώργος είναι ένας νέος σερβιτόρος. Για να παίρνει 500 ευρώ τον μήνα, ο εργοδότης του τον δηλώνει για περίπου 10.000 ευρώ ετησίως. Ο ίδιος δίνει περίπου 2.000 ευρώ για εισφορές. Και καταλήγει να βάζει στην τσέπη κάτι λιγότερο από 500 ευρώ το</w:t>
      </w:r>
      <w:r>
        <w:rPr>
          <w:rFonts w:eastAsia="Times New Roman"/>
          <w:szCs w:val="24"/>
        </w:rPr>
        <w:t>ν μήνα.</w:t>
      </w:r>
    </w:p>
    <w:p w14:paraId="6EF726A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Θα μπορούσα να συνεχίσω με πολλά άλλα παραδείγματα ανθρώπων που δημεύθηκε η περιουσία τους, ο κόπος τους, για να μπορούν σήμερα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να μιλούν για ένα πλεόνασμα. Κάθε εργαζόμενος καταλήγει να έχει πίσω του μια ιστορία φορολογικής τρέλας</w:t>
      </w:r>
      <w:r>
        <w:rPr>
          <w:rFonts w:eastAsia="Times New Roman" w:cs="Times New Roman"/>
          <w:szCs w:val="24"/>
        </w:rPr>
        <w:t>, θύματα όλοι μιας φορομπηχτικής κρατικής μηχανής, σπάταλης που δεν σέβεται τα ευρώ του εργαζόμενου πολίτη.</w:t>
      </w:r>
    </w:p>
    <w:p w14:paraId="6EF726A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Οι υψηλοί φόροι, οι μεγάλες εισφορές, ο δρόμος, δηλαδή, που έχει διαλέξει σήμερα η Κυβέρνηση επιτρέπει μεν τις πρόσκαιρες παροχές, αλλά μειώνει τα κ</w:t>
      </w:r>
      <w:r>
        <w:rPr>
          <w:rFonts w:eastAsia="Times New Roman" w:cs="Times New Roman"/>
          <w:szCs w:val="24"/>
        </w:rPr>
        <w:t xml:space="preserve">ίνητρα για εργασία. Αυτή η </w:t>
      </w:r>
      <w:proofErr w:type="spellStart"/>
      <w:r>
        <w:rPr>
          <w:rFonts w:eastAsia="Times New Roman" w:cs="Times New Roman"/>
          <w:szCs w:val="24"/>
        </w:rPr>
        <w:t>υπερφορολόγηση</w:t>
      </w:r>
      <w:proofErr w:type="spellEnd"/>
      <w:r>
        <w:rPr>
          <w:rFonts w:eastAsia="Times New Roman" w:cs="Times New Roman"/>
          <w:szCs w:val="24"/>
        </w:rPr>
        <w:t xml:space="preserve">, νομίζω, και αυτό είναι το πιο δυσάρεστο, είναι μια συνειδητή απόφαση της σημερινής Κυβέρνησης. Το ομολογούν σε κάποιες σπάνιες περιπτώσεις και κάποιοι Υπουργοί, ότι </w:t>
      </w:r>
      <w:r>
        <w:rPr>
          <w:rFonts w:eastAsia="Times New Roman" w:cs="Times New Roman"/>
          <w:szCs w:val="24"/>
        </w:rPr>
        <w:lastRenderedPageBreak/>
        <w:t xml:space="preserve">«αντί για μείωση δαπανών προχωρήσαμε σε </w:t>
      </w:r>
      <w:proofErr w:type="spellStart"/>
      <w:r>
        <w:rPr>
          <w:rFonts w:eastAsia="Times New Roman" w:cs="Times New Roman"/>
          <w:szCs w:val="24"/>
        </w:rPr>
        <w:t>υπερφορο</w:t>
      </w:r>
      <w:r>
        <w:rPr>
          <w:rFonts w:eastAsia="Times New Roman" w:cs="Times New Roman"/>
          <w:szCs w:val="24"/>
        </w:rPr>
        <w:t>λόγηση</w:t>
      </w:r>
      <w:proofErr w:type="spellEnd"/>
      <w:r>
        <w:rPr>
          <w:rFonts w:eastAsia="Times New Roman" w:cs="Times New Roman"/>
          <w:szCs w:val="24"/>
        </w:rPr>
        <w:t xml:space="preserve"> της μεσαίας τάξης». </w:t>
      </w:r>
    </w:p>
    <w:p w14:paraId="6EF726A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Αυτό έχει ως αποτέλεσμα τη διάλυση της μεσαίας τάξης. Σε λίγο θα ανοίξει τόσο η ψαλίδα που θα έχουμε μόνο δύο τάξεις: τους φτωχούς και τους προύχοντες. Φτωχούς, που θα απλώνουν το χέρι για βοήθεια, και μια μικρή προνομιούχα τάξη</w:t>
      </w:r>
      <w:r>
        <w:rPr>
          <w:rFonts w:eastAsia="Times New Roman" w:cs="Times New Roman"/>
          <w:szCs w:val="24"/>
        </w:rPr>
        <w:t xml:space="preserve"> που θα θέλει να συναλλάσσεται με την εξουσία και τα Υπουργεία. Και λίγο κοντά στις γιορτές μια κυβέρνηση θα αναζητά τους ιδανικούς ψηφοφόρους, για να μοιράσει κάποια έκτακτα επιδόματα. Κανένα σχέδιο για τη νέα γενιά, κανένα σχέδιο για ενίσχυση της επιχειρ</w:t>
      </w:r>
      <w:r>
        <w:rPr>
          <w:rFonts w:eastAsia="Times New Roman" w:cs="Times New Roman"/>
          <w:szCs w:val="24"/>
        </w:rPr>
        <w:t>ηματικότητας και κανένα σχέδιο για να μειωθούν οι σπατάλες.</w:t>
      </w:r>
    </w:p>
    <w:p w14:paraId="6EF726A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Μία παράγραφο μόνο για τις σπατάλες. Η χώρα μας έχει, και το επισημαίνουμε συνέχεια, </w:t>
      </w:r>
      <w:proofErr w:type="spellStart"/>
      <w:r>
        <w:rPr>
          <w:rFonts w:eastAsia="Times New Roman" w:cs="Times New Roman"/>
          <w:szCs w:val="24"/>
        </w:rPr>
        <w:t>εκατόν</w:t>
      </w:r>
      <w:proofErr w:type="spellEnd"/>
      <w:r>
        <w:rPr>
          <w:rFonts w:eastAsia="Times New Roman" w:cs="Times New Roman"/>
          <w:szCs w:val="24"/>
        </w:rPr>
        <w:t xml:space="preserve"> πενήντα έξι πολιτικές γραμματείες, γενικές, ειδικές, τομεακές, αναπληρωματικές. Είχε εβδομήντα εννιά και</w:t>
      </w:r>
      <w:r>
        <w:rPr>
          <w:rFonts w:eastAsia="Times New Roman" w:cs="Times New Roman"/>
          <w:szCs w:val="24"/>
        </w:rPr>
        <w:t xml:space="preserve"> εσείς, κύριοι της Κυβέρνησης, τις διπλασιάσατε τα τελευταία δύο χρόνια. Ιδού, λοιπόν, ένα μεγάλο πεδίο, για να μειωθούν οι σπατάλες και ακολούθως να μειωθούν και οι φόροι. </w:t>
      </w:r>
    </w:p>
    <w:p w14:paraId="6EF726A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2017 είχαμε πρόσθετα φορολογικά-εισπρακτικά μέτρα 2,5 δισεκατομμύρια ευρώ, ενώ </w:t>
      </w:r>
      <w:r>
        <w:rPr>
          <w:rFonts w:eastAsia="Times New Roman" w:cs="Times New Roman"/>
          <w:szCs w:val="24"/>
        </w:rPr>
        <w:t xml:space="preserve">για το 2018 τα μέτρα αυτά θα είναι </w:t>
      </w:r>
      <w:r>
        <w:rPr>
          <w:rFonts w:eastAsia="Times New Roman" w:cs="Times New Roman"/>
          <w:szCs w:val="24"/>
        </w:rPr>
        <w:lastRenderedPageBreak/>
        <w:t xml:space="preserve">περίπου άλλα 2 δισεκατομμύρια, για την ακρίβεια 1,9 δισεκατομμύρια. Και όλα αυτά, ενώ πληρώνουμε ήδη 50 δισεκατομμύρια σε φόρους. Και όταν λέω πληρώνουμε, σύμφωνα και με τα σημερινά στοιχεία που θα έχετε δει, μιλώ κυρίως </w:t>
      </w:r>
      <w:r>
        <w:rPr>
          <w:rFonts w:eastAsia="Times New Roman" w:cs="Times New Roman"/>
          <w:szCs w:val="24"/>
        </w:rPr>
        <w:t>γι’ αυτούς, για το 20% των φορολογούμενων που πληρώνει πάνω από το 80% των φόρων.</w:t>
      </w:r>
    </w:p>
    <w:p w14:paraId="6EF726A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Τι λέω, λοιπόν; Όσο δεν αυξάνεται ο πλούτος της χώρας, θα κυνηγάμε την ουρά μας. Θα ανακυκλώνουμε όλο και λιγότερο πλούτο ανάμεσα στους μεσαίους, τους φτωχούς, τους νεόπτωχου</w:t>
      </w:r>
      <w:r>
        <w:rPr>
          <w:rFonts w:eastAsia="Times New Roman" w:cs="Times New Roman"/>
          <w:szCs w:val="24"/>
        </w:rPr>
        <w:t>ς και τους άπορους. Θα σας διαβάσω τρεις φράσεις από την τελευταία έκθεση –δυο λόγια μόνο- του Γραφείου Προϋπολογισμού του Κράτους στη Βουλή: «Οι υψηλοί συντελεστές λειτουργούν αποτρεπτικά στην προσέλκυση επενδύσεων που τόσο έχει η ανάγκη η ελληνική οικονο</w:t>
      </w:r>
      <w:r>
        <w:rPr>
          <w:rFonts w:eastAsia="Times New Roman" w:cs="Times New Roman"/>
          <w:szCs w:val="24"/>
        </w:rPr>
        <w:t xml:space="preserve">μία και ενισχύουν την έξοδο των ελληνικών επιχειρήσεων προς άλλες χώρες με πιο φιλικό περιβάλλον για το </w:t>
      </w:r>
      <w:proofErr w:type="spellStart"/>
      <w:r>
        <w:rPr>
          <w:rFonts w:eastAsia="Times New Roman" w:cs="Times New Roman"/>
          <w:szCs w:val="24"/>
        </w:rPr>
        <w:t>επιχειρείν</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Δεν είναι δική μας φωνή –θα μπορούσε να είναι-, αλλά είναι το Γραφείο Προϋπολογισμού του Κράτους στη Βουλή.</w:t>
      </w:r>
    </w:p>
    <w:p w14:paraId="6EF726A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συνεχίζω –προσέξτε-: «Πάση</w:t>
      </w:r>
      <w:r>
        <w:rPr>
          <w:rFonts w:eastAsia="Times New Roman" w:cs="Times New Roman"/>
          <w:szCs w:val="24"/>
        </w:rPr>
        <w:t xml:space="preserve"> θυσία πρέπει να αποφευχθεί η ανάπτυξη του φαινομένου του εργαζόμενου φτωχού και μάλιστα του νέου εργαζόμενου φτωχού».</w:t>
      </w:r>
    </w:p>
    <w:p w14:paraId="6EF726B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βέβαια, λέει, ότι το μέρισμα προέρχεται από ανάπτυξη και από μείωση της ανεργίας. Η πραγματικότητα, όμως, τον διαψεύδει. </w:t>
      </w:r>
      <w:r>
        <w:rPr>
          <w:rFonts w:eastAsia="Times New Roman" w:cs="Times New Roman"/>
          <w:szCs w:val="24"/>
        </w:rPr>
        <w:t>Η ανεργία μειώνεται, αλλά όχι με κανονικές θέσεις εργασίας. Το 2016, παρά τη μείωση της ανεργίας στα χαρτιά, τα έσοδα από εργασία τόσο των μισθωτών όσο και των αυτοαπασχολούμενων μειώθηκαν. Για να το πω με απλά λόγια: Εκεί που είχαμε μία θέση απασχόλησης τ</w:t>
      </w:r>
      <w:r>
        <w:rPr>
          <w:rFonts w:eastAsia="Times New Roman" w:cs="Times New Roman"/>
          <w:szCs w:val="24"/>
        </w:rPr>
        <w:t>ων 700 ευρώ σήμερα έχουμε δύο θέσεις απασχόλησης των 350 ευρώ.</w:t>
      </w:r>
    </w:p>
    <w:p w14:paraId="6EF726B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φορολογικό και ασφαλιστικό σύστημα που εφαρμόζει η Κυβέρνηση λειτουργεί ως τροχοπέδη για την ανάπτυξη. Η ανάπτυξη φέτος θα είναι 1,5%, πολύ πίσω από τον στόχο που είχατε βάλει. Και στην τριε</w:t>
      </w:r>
      <w:r>
        <w:rPr>
          <w:rFonts w:eastAsia="Times New Roman" w:cs="Times New Roman"/>
          <w:szCs w:val="24"/>
        </w:rPr>
        <w:t>τία, γιατί αυτό έχει σημασία, 2015-2017 η Ισπανία θα πετύχει μια σωρευτική ανάπτυξη 10%, η Κύπρος σχεδόν 10%, δηλαδή 9%, η Πορτογαλία 3,5% και η Ελλάδα μόνο 1%.</w:t>
      </w:r>
    </w:p>
    <w:p w14:paraId="6EF726B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στην Ελλάδα της κρίσης η προστασία –και εδώ νομίζω ότι μπορούμε ν</w:t>
      </w:r>
      <w:r>
        <w:rPr>
          <w:rFonts w:eastAsia="Times New Roman" w:cs="Times New Roman"/>
          <w:szCs w:val="24"/>
        </w:rPr>
        <w:t xml:space="preserve">α συμφωνήσουμε όλοι σε αυτόν τον μεγάλο τίτλο- και υποστήριξη των πραγματικά </w:t>
      </w:r>
      <w:r>
        <w:rPr>
          <w:rFonts w:eastAsia="Times New Roman" w:cs="Times New Roman"/>
          <w:szCs w:val="24"/>
        </w:rPr>
        <w:lastRenderedPageBreak/>
        <w:t xml:space="preserve">αδύναμων είναι ο πρώτος στόχος. Όμως τα περιστασιακά επιδόματα δεν λύνουν το πρόβλημα, γιατί το πρόβλημα αυτών των ανθρώπων είναι τα πολύ χαμηλά εισοδήματα και η ανεργία. </w:t>
      </w:r>
    </w:p>
    <w:p w14:paraId="6EF726B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επιμείνουμε στην πρότασή μας, η οποία έχει </w:t>
      </w:r>
      <w:proofErr w:type="spellStart"/>
      <w:r>
        <w:rPr>
          <w:rFonts w:eastAsia="Times New Roman" w:cs="Times New Roman"/>
          <w:szCs w:val="24"/>
        </w:rPr>
        <w:t>ξανακατατεθεί</w:t>
      </w:r>
      <w:proofErr w:type="spellEnd"/>
      <w:r>
        <w:rPr>
          <w:rFonts w:eastAsia="Times New Roman" w:cs="Times New Roman"/>
          <w:szCs w:val="24"/>
        </w:rPr>
        <w:t xml:space="preserve"> στη Βουλή: ελάχιστο εγγυημένο εισόδημα για την κοινωνική προστασία όσων δεν έχουν άλλη λύση ή όσων έχουν πληγεί από πρόσκαιρες ατυχίες, ελάχιστο εγγυημένο εισόδημα σταθερό, και από την άλλη,</w:t>
      </w:r>
      <w:r>
        <w:rPr>
          <w:rFonts w:eastAsia="Times New Roman" w:cs="Times New Roman"/>
          <w:szCs w:val="24"/>
        </w:rPr>
        <w:t xml:space="preserve"> δυναμικές πολιτικές για συστηματική αύξηση παραγωγής για νέες θέσεις εργασίας και για δημιουργία ευκαιριών για αύξηση των εισοδημάτων. </w:t>
      </w:r>
    </w:p>
    <w:p w14:paraId="6EF726B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Ο Έλληνας, κυρίες και κύριοι συνάδελφοι, μετά από τόσα χρόνια κρίσης είναι έτοιμος να φουρνίσει και θέλει τα σύνεργα. Ό</w:t>
      </w:r>
      <w:r>
        <w:rPr>
          <w:rFonts w:eastAsia="Times New Roman" w:cs="Times New Roman"/>
          <w:szCs w:val="24"/>
        </w:rPr>
        <w:t xml:space="preserve">μως εσείς κύριοι της Κυβέρνησης, με αυτά, που κάνετε τα τελευταία χρόνια, του γκρεμίζετε το φούρνο και τώρα για να του απαλύνετε λίγο τον πόνο του δίνετε ένα καρβέλι ψωμί. </w:t>
      </w:r>
    </w:p>
    <w:p w14:paraId="6EF726B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Εμείς δεν θα στερήσουμε αυτό το καρβέλι από τον κόσμο, αλλά ο αγώνας μας ήταν και π</w:t>
      </w:r>
      <w:r>
        <w:rPr>
          <w:rFonts w:eastAsia="Times New Roman" w:cs="Times New Roman"/>
          <w:szCs w:val="24"/>
        </w:rPr>
        <w:t xml:space="preserve">αραμένει ο ίδιος: πολίτες, που δεν θα εξαρτώνται από τα ψίχουλα του ηγεμόνα. Αυτός είναι ο αγώνας, αυτή είναι η προσπάθεια. </w:t>
      </w:r>
    </w:p>
    <w:p w14:paraId="6EF726B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EF726B7" w14:textId="77777777" w:rsidR="00E92729" w:rsidRDefault="0044197E">
      <w:pPr>
        <w:spacing w:line="600" w:lineRule="auto"/>
        <w:ind w:firstLine="720"/>
        <w:contextualSpacing/>
        <w:jc w:val="center"/>
        <w:rPr>
          <w:rFonts w:eastAsia="Times New Roman"/>
          <w:bCs/>
        </w:rPr>
      </w:pPr>
      <w:r>
        <w:rPr>
          <w:rFonts w:eastAsia="Times New Roman"/>
          <w:bCs/>
        </w:rPr>
        <w:lastRenderedPageBreak/>
        <w:t>(Χειροκροτήματα από την πτέρυγα του Ποταμιού)</w:t>
      </w:r>
    </w:p>
    <w:p w14:paraId="6EF726B8" w14:textId="77777777" w:rsidR="00E92729" w:rsidRDefault="0044197E">
      <w:pPr>
        <w:spacing w:line="600" w:lineRule="auto"/>
        <w:ind w:firstLine="720"/>
        <w:contextualSpacing/>
        <w:jc w:val="both"/>
        <w:rPr>
          <w:rFonts w:eastAsia="Times New Roman" w:cs="Times New Roman"/>
        </w:rPr>
      </w:pPr>
      <w:r>
        <w:rPr>
          <w:rFonts w:eastAsia="Times New Roman"/>
          <w:b/>
          <w:bCs/>
        </w:rPr>
        <w:t>ΠΡΟΕΔΡΕΥΩΝ (Γεώργιος Βαρεμένος):</w:t>
      </w:r>
      <w:r>
        <w:rPr>
          <w:rFonts w:eastAsia="Times New Roman"/>
          <w:bCs/>
        </w:rPr>
        <w:t xml:space="preserve"> </w:t>
      </w:r>
      <w:r>
        <w:rPr>
          <w:rFonts w:eastAsia="Times New Roman" w:cs="Times New Roman"/>
        </w:rPr>
        <w:t>Κυρίες και κύριοι συνάδελφοι, έχω την</w:t>
      </w:r>
      <w:r>
        <w:rPr>
          <w:rFonts w:eastAsia="Times New Roman" w:cs="Times New Roman"/>
        </w:rPr>
        <w:t xml:space="preserve">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w:t>
      </w:r>
      <w:r>
        <w:rPr>
          <w:rFonts w:eastAsia="Times New Roman" w:cs="Times New Roman"/>
        </w:rPr>
        <w:t xml:space="preserve">ης Βουλής, τριάντα δύο μαθητές και μαθήτριες και δύο εκπαιδευτικοί συνοδοί τους από το Γυμνάσιο Παραλίας Τυρού Αρκαδίας. </w:t>
      </w:r>
    </w:p>
    <w:p w14:paraId="6EF726B9"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6EF726BA" w14:textId="77777777" w:rsidR="00E92729" w:rsidRDefault="0044197E">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6EF726BB"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Ο Υπουργός έχει τον λόγο για μια διευκρίνιση. </w:t>
      </w:r>
    </w:p>
    <w:p w14:paraId="6EF726BC"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Κύριε Υπουργέ, έχετε τον λόγο. </w:t>
      </w:r>
    </w:p>
    <w:p w14:paraId="6EF726BD" w14:textId="77777777" w:rsidR="00E92729" w:rsidRDefault="0044197E">
      <w:pPr>
        <w:spacing w:line="600" w:lineRule="auto"/>
        <w:ind w:firstLine="720"/>
        <w:contextualSpacing/>
        <w:jc w:val="both"/>
        <w:rPr>
          <w:rFonts w:eastAsia="Times New Roman" w:cs="Times New Roman"/>
        </w:rPr>
      </w:pPr>
      <w:r>
        <w:rPr>
          <w:rFonts w:eastAsia="Times New Roman" w:cs="Times New Roman"/>
          <w:b/>
        </w:rPr>
        <w:t>ΕΥΚΛΕΙΔΗΣ ΤΣΑΚΑΛΩΤΟΣ (Υπουργός Οικονομικών):</w:t>
      </w:r>
      <w:r>
        <w:rPr>
          <w:rFonts w:eastAsia="Times New Roman" w:cs="Times New Roman"/>
        </w:rPr>
        <w:t xml:space="preserve"> Κύριε Πρόεδρε, θα ήθελα να κάνω μια λεκτική διόρθωση. Στις νομοθετικές, στον αριθμό 2 η λέξη «αντικαθίσταται» γίνεται «προστίθεται». Νομίζω ότι δεν ήταν πολύ σημαντικό. </w:t>
      </w:r>
    </w:p>
    <w:p w14:paraId="6EF726BE" w14:textId="77777777" w:rsidR="00E92729" w:rsidRDefault="0044197E">
      <w:pPr>
        <w:spacing w:line="600" w:lineRule="auto"/>
        <w:ind w:firstLine="720"/>
        <w:contextualSpacing/>
        <w:jc w:val="both"/>
        <w:rPr>
          <w:rFonts w:eastAsia="Times New Roman" w:cs="Times New Roman"/>
        </w:rPr>
      </w:pPr>
      <w:r>
        <w:rPr>
          <w:rFonts w:eastAsia="Times New Roman" w:cs="Times New Roman"/>
          <w:b/>
        </w:rPr>
        <w:t>ΠΡΟΕΔΡΕΥΩ</w:t>
      </w:r>
      <w:r>
        <w:rPr>
          <w:rFonts w:eastAsia="Times New Roman" w:cs="Times New Roman"/>
          <w:b/>
        </w:rPr>
        <w:t>Ν (Γεώργιος Βαρεμένος):</w:t>
      </w:r>
      <w:r>
        <w:rPr>
          <w:rFonts w:eastAsia="Times New Roman" w:cs="Times New Roman"/>
        </w:rPr>
        <w:t xml:space="preserve"> Τον λόγο έχει ο Πρόεδρος της Νέας Δημοκρατίας κ. Κυριάκος Μητσοτάκης. </w:t>
      </w:r>
    </w:p>
    <w:p w14:paraId="6EF726BF" w14:textId="77777777" w:rsidR="00E92729" w:rsidRDefault="0044197E">
      <w:pPr>
        <w:spacing w:line="600" w:lineRule="auto"/>
        <w:ind w:firstLine="720"/>
        <w:contextualSpacing/>
        <w:jc w:val="both"/>
        <w:rPr>
          <w:rFonts w:eastAsia="Times New Roman" w:cs="Times New Roman"/>
        </w:rPr>
      </w:pPr>
      <w:r>
        <w:rPr>
          <w:rFonts w:eastAsia="Times New Roman" w:cs="Times New Roman"/>
        </w:rPr>
        <w:t>Κύριε Πρόεδρε, έχετε τον λόγο.</w:t>
      </w:r>
    </w:p>
    <w:p w14:paraId="6EF726C0" w14:textId="77777777" w:rsidR="00E92729" w:rsidRDefault="0044197E">
      <w:pPr>
        <w:spacing w:line="600" w:lineRule="auto"/>
        <w:ind w:firstLine="720"/>
        <w:contextualSpacing/>
        <w:jc w:val="both"/>
        <w:rPr>
          <w:rFonts w:eastAsia="Times New Roman" w:cs="Times New Roman"/>
        </w:rPr>
      </w:pPr>
      <w:r>
        <w:rPr>
          <w:rFonts w:eastAsia="Times New Roman" w:cs="Times New Roman"/>
          <w:b/>
        </w:rPr>
        <w:lastRenderedPageBreak/>
        <w:t>ΚΥΡΙΑΚΟΣ ΜΗΤΣΟΤΑΚΗΣ (Πρόεδρος της Νέας Δημοκρατίας):</w:t>
      </w:r>
      <w:r>
        <w:rPr>
          <w:rFonts w:eastAsia="Times New Roman" w:cs="Times New Roman"/>
        </w:rPr>
        <w:t xml:space="preserve"> Κυρίες και κύριοι Βουλευτές, η σημερινή συζήτηση πραγματοποιείται σε μια σκλη</w:t>
      </w:r>
      <w:r>
        <w:rPr>
          <w:rFonts w:eastAsia="Times New Roman" w:cs="Times New Roman"/>
        </w:rPr>
        <w:t xml:space="preserve">ρή, σε μια δραματική συγκυρία. Η τραγωδία της </w:t>
      </w:r>
      <w:r>
        <w:rPr>
          <w:rFonts w:eastAsia="Times New Roman" w:cs="Times New Roman"/>
        </w:rPr>
        <w:t>δ</w:t>
      </w:r>
      <w:r>
        <w:rPr>
          <w:rFonts w:eastAsia="Times New Roman" w:cs="Times New Roman"/>
        </w:rPr>
        <w:t>υτικής Αττικής σκεπάζει τα πάντα. Θέλω και από το Βήμα της Βουλής να εκφράσω τα ειλικρινή μου συλλυπητήρια στους συγγενείς των συμπολιτών μας, που έχασαν άδικα τη ζωή τους, και τη συμπαράστασή μας στους κατοίκ</w:t>
      </w:r>
      <w:r>
        <w:rPr>
          <w:rFonts w:eastAsia="Times New Roman" w:cs="Times New Roman"/>
        </w:rPr>
        <w:t xml:space="preserve">ους της Μάνδρας, που εξακολουθούν να δοκιμάζονται θαμμένοι κάτω από τόνους λάσπης. </w:t>
      </w:r>
    </w:p>
    <w:p w14:paraId="6EF726C1" w14:textId="77777777" w:rsidR="00E92729" w:rsidRDefault="0044197E">
      <w:pPr>
        <w:spacing w:line="600" w:lineRule="auto"/>
        <w:ind w:firstLine="720"/>
        <w:contextualSpacing/>
        <w:jc w:val="both"/>
        <w:rPr>
          <w:rFonts w:eastAsia="Times New Roman" w:cs="Times New Roman"/>
        </w:rPr>
      </w:pPr>
      <w:r>
        <w:rPr>
          <w:rFonts w:eastAsia="Times New Roman" w:cs="Times New Roman"/>
        </w:rPr>
        <w:t>Θέλω να εκφράσω τα συγχαρητήριά μου και την ευγνωμοσύνη μου στα σωστικά συνεργεία και ειδικά στις γυναίκες και στους άντρες της ΕΜΑΚ, που δουλεύουν νύχτα-μέρα μέχρι να σβήσ</w:t>
      </w:r>
      <w:r>
        <w:rPr>
          <w:rFonts w:eastAsia="Times New Roman" w:cs="Times New Roman"/>
        </w:rPr>
        <w:t xml:space="preserve">ει και η τελευταία ελπίδα να βρεθεί κάποιος συμπολίτης μας ζωντανός. </w:t>
      </w:r>
    </w:p>
    <w:p w14:paraId="6EF726C2"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Να εκφράσω και τα συγχαρητήριά μου στους εκατοντάδες εθελοντές, που με πλεόνασμα ανθρωπιάς έσπευσαν και αυτοί να συνδράμουν συμπολίτες μας, οι οποίοι δοκιμάζονται. </w:t>
      </w:r>
    </w:p>
    <w:p w14:paraId="6EF726C3" w14:textId="77777777" w:rsidR="00E92729" w:rsidRDefault="0044197E">
      <w:pPr>
        <w:spacing w:line="600" w:lineRule="auto"/>
        <w:ind w:firstLine="720"/>
        <w:contextualSpacing/>
        <w:jc w:val="both"/>
        <w:rPr>
          <w:rFonts w:eastAsia="Times New Roman" w:cs="Times New Roman"/>
        </w:rPr>
      </w:pPr>
      <w:r>
        <w:rPr>
          <w:rFonts w:eastAsia="Times New Roman" w:cs="Times New Roman"/>
        </w:rPr>
        <w:t>Θέλω να επαναλάβω και</w:t>
      </w:r>
      <w:r>
        <w:rPr>
          <w:rFonts w:eastAsia="Times New Roman" w:cs="Times New Roman"/>
        </w:rPr>
        <w:t xml:space="preserve"> σήμερα αυτό, που έχω πει από την πρώτη στιγμή αυτής της τραγωδίας. Στη Δυτική Αττική έχουν </w:t>
      </w:r>
      <w:r>
        <w:rPr>
          <w:rFonts w:eastAsia="Times New Roman" w:cs="Times New Roman"/>
        </w:rPr>
        <w:lastRenderedPageBreak/>
        <w:t xml:space="preserve">γίνει εδώ και δεκαετίες καταστροφικές επιλογές: Αυθαίρετη δόμηση, μπαζωμένα ρέματα, πλήρης έλλειψη σοβαρών περιβαλλοντικών έργων υποδομής. Με θάρρος πρέπει όλοι να </w:t>
      </w:r>
      <w:r>
        <w:rPr>
          <w:rFonts w:eastAsia="Times New Roman" w:cs="Times New Roman"/>
        </w:rPr>
        <w:t>αναλάβουμε τις ευθύνες μας, που σήμερα οι φτωχότεροι συμπολίτες είναι αυτοί που είναι πιο ευάλωτοι σε φυσικές καταστροφές.</w:t>
      </w:r>
    </w:p>
    <w:p w14:paraId="6EF726C4"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(Στο σημείο αυτό την Προεδρική Έδρα καταλαμβάνει ο Πρόεδρος της Βουλής κ. </w:t>
      </w:r>
      <w:r w:rsidRPr="00336054">
        <w:rPr>
          <w:rFonts w:eastAsia="Times New Roman" w:cs="Times New Roman"/>
          <w:b/>
        </w:rPr>
        <w:t>ΝΙΚΟΛΑΟΣ ΒΟΥΤΣΗΣ</w:t>
      </w:r>
      <w:r>
        <w:rPr>
          <w:rFonts w:eastAsia="Times New Roman" w:cs="Times New Roman"/>
        </w:rPr>
        <w:t>)</w:t>
      </w:r>
    </w:p>
    <w:p w14:paraId="6EF726C5" w14:textId="77777777" w:rsidR="00E92729" w:rsidRDefault="0044197E">
      <w:pPr>
        <w:spacing w:line="600" w:lineRule="auto"/>
        <w:ind w:firstLine="720"/>
        <w:contextualSpacing/>
        <w:jc w:val="both"/>
        <w:rPr>
          <w:rFonts w:eastAsia="Times New Roman" w:cs="Times New Roman"/>
        </w:rPr>
      </w:pPr>
      <w:r>
        <w:rPr>
          <w:rFonts w:eastAsia="Times New Roman" w:cs="Times New Roman"/>
        </w:rPr>
        <w:t>Είπα από την πρώτη στιγμή ότι εμείς δεν θ</w:t>
      </w:r>
      <w:r>
        <w:rPr>
          <w:rFonts w:eastAsia="Times New Roman" w:cs="Times New Roman"/>
        </w:rPr>
        <w:t xml:space="preserve">α κάνουμε αυτά, που θα κάνατε εσείς αν ήσασταν </w:t>
      </w:r>
      <w:r>
        <w:rPr>
          <w:rFonts w:eastAsia="Times New Roman" w:cs="Times New Roman"/>
        </w:rPr>
        <w:t>α</w:t>
      </w:r>
      <w:r>
        <w:rPr>
          <w:rFonts w:eastAsia="Times New Roman" w:cs="Times New Roman"/>
        </w:rPr>
        <w:t xml:space="preserve">ντιπολίτευση, πόσο μάλλον αυτά που κάνατε, όταν ήσασταν </w:t>
      </w:r>
      <w:r>
        <w:rPr>
          <w:rFonts w:eastAsia="Times New Roman" w:cs="Times New Roman"/>
        </w:rPr>
        <w:t>α</w:t>
      </w:r>
      <w:r>
        <w:rPr>
          <w:rFonts w:eastAsia="Times New Roman" w:cs="Times New Roman"/>
        </w:rPr>
        <w:t xml:space="preserve">ντιπολίτευση. </w:t>
      </w:r>
    </w:p>
    <w:p w14:paraId="6EF726C6" w14:textId="77777777" w:rsidR="00E92729" w:rsidRDefault="0044197E">
      <w:pPr>
        <w:spacing w:line="600" w:lineRule="auto"/>
        <w:ind w:firstLine="720"/>
        <w:contextualSpacing/>
        <w:jc w:val="both"/>
        <w:rPr>
          <w:rFonts w:eastAsia="Times New Roman"/>
          <w:szCs w:val="24"/>
        </w:rPr>
      </w:pPr>
      <w:r>
        <w:rPr>
          <w:rFonts w:eastAsia="Times New Roman" w:cs="Times New Roman"/>
          <w:szCs w:val="24"/>
        </w:rPr>
        <w:t xml:space="preserve">Αυτό δεν σημαίνει, </w:t>
      </w:r>
      <w:r>
        <w:rPr>
          <w:rFonts w:eastAsia="Times New Roman" w:cs="Times New Roman"/>
          <w:bCs/>
          <w:shd w:val="clear" w:color="auto" w:fill="FFFFFF"/>
        </w:rPr>
        <w:t>όμως</w:t>
      </w:r>
      <w:r>
        <w:rPr>
          <w:rFonts w:eastAsia="Times New Roman" w:cs="Times New Roman"/>
          <w:szCs w:val="24"/>
        </w:rPr>
        <w:t xml:space="preserve">, </w:t>
      </w:r>
      <w:r>
        <w:rPr>
          <w:rFonts w:eastAsia="Times New Roman"/>
          <w:szCs w:val="24"/>
        </w:rPr>
        <w:t xml:space="preserve">κυρίες και κύριοι Υπουργοί, ότι δεν </w:t>
      </w:r>
      <w:r>
        <w:rPr>
          <w:rFonts w:eastAsia="Times New Roman"/>
          <w:bCs/>
          <w:shd w:val="clear" w:color="auto" w:fill="FFFFFF"/>
        </w:rPr>
        <w:t>υπάρχουν</w:t>
      </w:r>
      <w:r>
        <w:rPr>
          <w:rFonts w:eastAsia="Times New Roman"/>
          <w:szCs w:val="24"/>
        </w:rPr>
        <w:t xml:space="preserve"> μεγάλες ευθύνες για το τι δεν κάνατε στα τρία σχεδόν χρόνια που κυ</w:t>
      </w:r>
      <w:r>
        <w:rPr>
          <w:rFonts w:eastAsia="Times New Roman"/>
          <w:szCs w:val="24"/>
        </w:rPr>
        <w:t xml:space="preserve">βερνάτε και για το τι δεν έκανε η </w:t>
      </w:r>
      <w:r>
        <w:rPr>
          <w:rFonts w:eastAsia="Times New Roman"/>
          <w:szCs w:val="24"/>
        </w:rPr>
        <w:t>π</w:t>
      </w:r>
      <w:r>
        <w:rPr>
          <w:rFonts w:eastAsia="Times New Roman"/>
          <w:szCs w:val="24"/>
        </w:rPr>
        <w:t xml:space="preserve">εριφέρεια, την οποία -να σας θυμίσω- διοικείτε από τον Σεπτέμβριο του 2014 και φυσικά για το πώς διαχειριστήκατε την κρίση μετά την καταστροφική πλημμύρα της περασμένης Τετάρτης. </w:t>
      </w:r>
    </w:p>
    <w:p w14:paraId="6EF726C7" w14:textId="77777777" w:rsidR="00E92729" w:rsidRDefault="0044197E">
      <w:pPr>
        <w:spacing w:line="600" w:lineRule="auto"/>
        <w:ind w:firstLine="720"/>
        <w:contextualSpacing/>
        <w:jc w:val="both"/>
        <w:rPr>
          <w:rFonts w:eastAsia="Times New Roman"/>
          <w:szCs w:val="24"/>
        </w:rPr>
      </w:pPr>
      <w:r>
        <w:rPr>
          <w:rFonts w:eastAsia="Times New Roman"/>
          <w:szCs w:val="24"/>
        </w:rPr>
        <w:t>Όσο ο χρόνος περνά, τόσο τα ερωτήματα γίν</w:t>
      </w:r>
      <w:r>
        <w:rPr>
          <w:rFonts w:eastAsia="Times New Roman"/>
          <w:szCs w:val="24"/>
        </w:rPr>
        <w:t xml:space="preserve">ονται ολοένα και πιο αμείλικτα και πρέπει επιτέλους να απαντηθούν: </w:t>
      </w:r>
    </w:p>
    <w:p w14:paraId="6EF726C8"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 xml:space="preserve">Γιατί τα σχέδια </w:t>
      </w:r>
      <w:r>
        <w:rPr>
          <w:rFonts w:eastAsia="Times New Roman"/>
          <w:bCs/>
          <w:shd w:val="clear" w:color="auto" w:fill="FFFFFF"/>
        </w:rPr>
        <w:t>διαχείρισης</w:t>
      </w:r>
      <w:r>
        <w:rPr>
          <w:rFonts w:eastAsia="Times New Roman"/>
          <w:szCs w:val="24"/>
        </w:rPr>
        <w:t xml:space="preserve"> πλημμυρών δεν ολοκληρώθηκαν μέσα στο χρονοδιάγραμμα που έθετε η σχετική </w:t>
      </w:r>
      <w:r>
        <w:rPr>
          <w:rFonts w:eastAsia="Times New Roman"/>
          <w:szCs w:val="24"/>
        </w:rPr>
        <w:t>ε</w:t>
      </w:r>
      <w:r>
        <w:rPr>
          <w:rFonts w:eastAsia="Times New Roman"/>
          <w:szCs w:val="24"/>
        </w:rPr>
        <w:t xml:space="preserve">υρωπαϊκή </w:t>
      </w:r>
      <w:r>
        <w:rPr>
          <w:rFonts w:eastAsia="Times New Roman"/>
          <w:szCs w:val="24"/>
        </w:rPr>
        <w:t>ο</w:t>
      </w:r>
      <w:r>
        <w:rPr>
          <w:rFonts w:eastAsia="Times New Roman"/>
          <w:szCs w:val="24"/>
        </w:rPr>
        <w:t xml:space="preserve">δηγία; </w:t>
      </w:r>
    </w:p>
    <w:p w14:paraId="6EF726C9" w14:textId="77777777" w:rsidR="00E92729" w:rsidRDefault="0044197E">
      <w:pPr>
        <w:spacing w:line="600" w:lineRule="auto"/>
        <w:ind w:firstLine="720"/>
        <w:contextualSpacing/>
        <w:jc w:val="both"/>
        <w:rPr>
          <w:rFonts w:eastAsia="Times New Roman"/>
          <w:szCs w:val="24"/>
        </w:rPr>
      </w:pPr>
      <w:r>
        <w:rPr>
          <w:rFonts w:eastAsia="Times New Roman"/>
          <w:bCs/>
          <w:shd w:val="clear" w:color="auto" w:fill="FFFFFF"/>
        </w:rPr>
        <w:t>Γιατί</w:t>
      </w:r>
      <w:r>
        <w:rPr>
          <w:rFonts w:eastAsia="Times New Roman"/>
          <w:szCs w:val="24"/>
        </w:rPr>
        <w:t xml:space="preserve"> η Περιφέρεια Αττικής δεν δρομολόγησε τα αντιπλημμυρικά έργα, πο</w:t>
      </w:r>
      <w:r>
        <w:rPr>
          <w:rFonts w:eastAsia="Times New Roman"/>
          <w:szCs w:val="24"/>
        </w:rPr>
        <w:t xml:space="preserve">υ είχαν δρομολογηθεί από την προηγούμενη </w:t>
      </w:r>
      <w:r>
        <w:rPr>
          <w:rFonts w:eastAsia="Times New Roman"/>
          <w:szCs w:val="24"/>
        </w:rPr>
        <w:t>δ</w:t>
      </w:r>
      <w:r>
        <w:rPr>
          <w:rFonts w:eastAsia="Times New Roman"/>
          <w:szCs w:val="24"/>
        </w:rPr>
        <w:t xml:space="preserve">ιοίκηση, έργα για τα οποία υπήρχαν και εγκεκριμένοι πόροι και ολοκληρωμένες μελέτες; </w:t>
      </w:r>
    </w:p>
    <w:p w14:paraId="6EF726CA"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Λέει αλήθεια η κυρία Δούρου ότι δεν μπορούσε να προχωρήσει το έργο διευθέτησης του ρέματος της Αγίας Αικατερίνης, </w:t>
      </w:r>
      <w:r>
        <w:rPr>
          <w:rFonts w:eastAsia="Times New Roman"/>
          <w:bCs/>
          <w:shd w:val="clear" w:color="auto" w:fill="FFFFFF"/>
        </w:rPr>
        <w:t>επειδή</w:t>
      </w:r>
      <w:r>
        <w:rPr>
          <w:rFonts w:eastAsia="Times New Roman"/>
          <w:szCs w:val="24"/>
        </w:rPr>
        <w:t xml:space="preserve"> δεν είχ</w:t>
      </w:r>
      <w:r>
        <w:rPr>
          <w:rFonts w:eastAsia="Times New Roman"/>
          <w:szCs w:val="24"/>
        </w:rPr>
        <w:t xml:space="preserve">ε τις απαραίτητες εγκρίσεις των </w:t>
      </w:r>
      <w:r>
        <w:rPr>
          <w:rFonts w:eastAsia="Times New Roman"/>
          <w:szCs w:val="24"/>
        </w:rPr>
        <w:t>υ</w:t>
      </w:r>
      <w:r>
        <w:rPr>
          <w:rFonts w:eastAsia="Times New Roman"/>
          <w:szCs w:val="24"/>
        </w:rPr>
        <w:t xml:space="preserve">πηρεσιών;  </w:t>
      </w:r>
    </w:p>
    <w:p w14:paraId="6EF726CB" w14:textId="77777777" w:rsidR="00E92729" w:rsidRDefault="0044197E">
      <w:pPr>
        <w:spacing w:line="600" w:lineRule="auto"/>
        <w:ind w:firstLine="720"/>
        <w:contextualSpacing/>
        <w:jc w:val="both"/>
        <w:rPr>
          <w:rFonts w:eastAsia="Times New Roman"/>
          <w:szCs w:val="24"/>
        </w:rPr>
      </w:pPr>
      <w:r>
        <w:rPr>
          <w:rFonts w:eastAsia="Times New Roman"/>
          <w:szCs w:val="24"/>
        </w:rPr>
        <w:t>Εγώ καταθέτω στα Πρακτικά την από τις 2</w:t>
      </w:r>
      <w:r>
        <w:rPr>
          <w:rFonts w:eastAsia="Times New Roman"/>
          <w:szCs w:val="24"/>
        </w:rPr>
        <w:t>-</w:t>
      </w:r>
      <w:r>
        <w:rPr>
          <w:rFonts w:eastAsia="Times New Roman"/>
          <w:szCs w:val="24"/>
        </w:rPr>
        <w:t>7</w:t>
      </w:r>
      <w:r>
        <w:rPr>
          <w:rFonts w:eastAsia="Times New Roman"/>
          <w:szCs w:val="24"/>
        </w:rPr>
        <w:t>-</w:t>
      </w:r>
      <w:r>
        <w:rPr>
          <w:rFonts w:eastAsia="Times New Roman"/>
          <w:szCs w:val="24"/>
        </w:rPr>
        <w:t xml:space="preserve">2014 απόφαση έγκρισης περιβαλλοντικών όρων, με θέμα: Μελέτη περιβαλλοντικών επιπτώσεων του έργου «Μελέτη εκτροπής χειμάρρου Αγίας Αικατερίνης και διευθέτησης χειμάρρου Σούρες </w:t>
      </w:r>
      <w:proofErr w:type="spellStart"/>
      <w:r>
        <w:rPr>
          <w:rFonts w:eastAsia="Times New Roman"/>
          <w:szCs w:val="24"/>
        </w:rPr>
        <w:t>Θριασίου</w:t>
      </w:r>
      <w:proofErr w:type="spellEnd"/>
      <w:r>
        <w:rPr>
          <w:rFonts w:eastAsia="Times New Roman"/>
          <w:szCs w:val="24"/>
        </w:rPr>
        <w:t xml:space="preserve"> πεδίου περιφέρειας Αττικής», στην οποία αναφέρεται μάλιστα ότι η παρούσα</w:t>
      </w:r>
      <w:r>
        <w:rPr>
          <w:rFonts w:eastAsia="Times New Roman"/>
          <w:szCs w:val="24"/>
        </w:rPr>
        <w:t xml:space="preserve"> απόφαση αποτελεί και έγκριση επέμβασης σε εκτάσεις δασικού χαρακτήρα. Από τις 2 Ιουλίου του 2014 υπάρχει η σχετική απόφαση της </w:t>
      </w:r>
      <w:r>
        <w:rPr>
          <w:rFonts w:eastAsia="Times New Roman"/>
          <w:szCs w:val="24"/>
        </w:rPr>
        <w:t>α</w:t>
      </w:r>
      <w:r>
        <w:rPr>
          <w:rFonts w:eastAsia="Times New Roman"/>
          <w:szCs w:val="24"/>
        </w:rPr>
        <w:t xml:space="preserve">ποκεντρωμένης </w:t>
      </w:r>
      <w:r>
        <w:rPr>
          <w:rFonts w:eastAsia="Times New Roman"/>
          <w:szCs w:val="24"/>
        </w:rPr>
        <w:t>δ</w:t>
      </w:r>
      <w:r>
        <w:rPr>
          <w:rFonts w:eastAsia="Times New Roman"/>
          <w:szCs w:val="24"/>
        </w:rPr>
        <w:t xml:space="preserve">ιοίκησης. </w:t>
      </w:r>
    </w:p>
    <w:p w14:paraId="6EF726CC" w14:textId="77777777" w:rsidR="00E92729" w:rsidRDefault="0044197E">
      <w:pPr>
        <w:spacing w:line="600" w:lineRule="auto"/>
        <w:ind w:firstLine="720"/>
        <w:contextualSpacing/>
        <w:jc w:val="both"/>
        <w:rPr>
          <w:rFonts w:eastAsia="Times New Roman" w:cs="Times New Roman"/>
        </w:rPr>
      </w:pPr>
      <w:r>
        <w:rPr>
          <w:rFonts w:eastAsia="Times New Roman" w:cs="Times New Roman"/>
        </w:rPr>
        <w:lastRenderedPageBreak/>
        <w:t>(Στο σημείο αυτό ο Πρόεδρος της Νέας Δημοκρατίας κ. Κυριάκος Μητσοτάκης καταθέτει για τα Πρακτικά την</w:t>
      </w:r>
      <w:r>
        <w:rPr>
          <w:rFonts w:eastAsia="Times New Roman" w:cs="Times New Roman"/>
        </w:rPr>
        <w:t xml:space="preserve"> προαναφερθείσα απόφαση, η οποία βρίσκεται στο αρχείο του Τμήματος Γραμματείας της Διεύθυνσης Στενογραφίας και  Πρακτικών της Βουλής)</w:t>
      </w:r>
    </w:p>
    <w:p w14:paraId="6EF726C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Cs/>
          <w:shd w:val="clear" w:color="auto" w:fill="FFFFFF"/>
        </w:rPr>
        <w:t>Γιατί</w:t>
      </w:r>
      <w:r>
        <w:rPr>
          <w:rFonts w:eastAsia="Times New Roman" w:cs="Times New Roman"/>
          <w:szCs w:val="24"/>
        </w:rPr>
        <w:t xml:space="preserve"> δεν έγιναν τα απαραίτητα έργα συγκράτησης εδαφών στο Όρος Πατέρας, μετά από τη Μάνδρα, ύστερα από τις πρόσφατες πυρκαγιές του 2015 και του 2016; Πρόκειται για στοιχειώδεις ενέργειες, όχι μόνο για την αναδάσωση των βουνών, αλλά κυρίως για την αποφυγή τέτοι</w:t>
      </w:r>
      <w:r>
        <w:rPr>
          <w:rFonts w:eastAsia="Times New Roman" w:cs="Times New Roman"/>
          <w:szCs w:val="24"/>
        </w:rPr>
        <w:t xml:space="preserve">ων </w:t>
      </w:r>
      <w:proofErr w:type="spellStart"/>
      <w:r>
        <w:rPr>
          <w:rFonts w:eastAsia="Times New Roman" w:cs="Times New Roman"/>
          <w:szCs w:val="24"/>
        </w:rPr>
        <w:t>πλημμυρικών</w:t>
      </w:r>
      <w:proofErr w:type="spellEnd"/>
      <w:r>
        <w:rPr>
          <w:rFonts w:eastAsia="Times New Roman" w:cs="Times New Roman"/>
          <w:szCs w:val="24"/>
        </w:rPr>
        <w:t xml:space="preserve"> φαινομένων. </w:t>
      </w:r>
    </w:p>
    <w:p w14:paraId="6EF726C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Τι ακριβώς έκανε η Πολιτική Προστασία, κύριοι Υπουργοί; </w:t>
      </w:r>
      <w:r>
        <w:rPr>
          <w:rFonts w:eastAsia="Times New Roman" w:cs="Times New Roman"/>
          <w:bCs/>
          <w:shd w:val="clear" w:color="auto" w:fill="FFFFFF"/>
        </w:rPr>
        <w:t>Γιατί</w:t>
      </w:r>
      <w:r>
        <w:rPr>
          <w:rFonts w:eastAsia="Times New Roman" w:cs="Times New Roman"/>
          <w:szCs w:val="24"/>
        </w:rPr>
        <w:t xml:space="preserve"> φτάσαμε να θρηνήσουμε είκοσι νεκρούς για </w:t>
      </w:r>
      <w:r>
        <w:rPr>
          <w:rFonts w:eastAsia="Times New Roman"/>
          <w:bCs/>
          <w:shd w:val="clear" w:color="auto" w:fill="FFFFFF"/>
        </w:rPr>
        <w:t>μια</w:t>
      </w:r>
      <w:r>
        <w:rPr>
          <w:rFonts w:eastAsia="Times New Roman" w:cs="Times New Roman"/>
          <w:szCs w:val="24"/>
        </w:rPr>
        <w:t xml:space="preserve"> κακοκαιρία, η οποία είχε προβλεφθεί και ως προς τα τοπικά της χαρακτηριστικά και ως προς την έντασή της; </w:t>
      </w:r>
      <w:r>
        <w:rPr>
          <w:rFonts w:eastAsia="Times New Roman" w:cs="Times New Roman"/>
          <w:bCs/>
          <w:shd w:val="clear" w:color="auto" w:fill="FFFFFF"/>
        </w:rPr>
        <w:t>Γιατί</w:t>
      </w:r>
      <w:r>
        <w:rPr>
          <w:rFonts w:eastAsia="Times New Roman" w:cs="Times New Roman"/>
          <w:szCs w:val="24"/>
        </w:rPr>
        <w:t xml:space="preserve"> δεν ειδοπο</w:t>
      </w:r>
      <w:r>
        <w:rPr>
          <w:rFonts w:eastAsia="Times New Roman" w:cs="Times New Roman"/>
          <w:szCs w:val="24"/>
        </w:rPr>
        <w:t xml:space="preserve">ιήθηκαν έγκαιρα οι κάτοικοι; </w:t>
      </w:r>
      <w:r>
        <w:rPr>
          <w:rFonts w:eastAsia="Times New Roman" w:cs="Times New Roman"/>
          <w:bCs/>
          <w:shd w:val="clear" w:color="auto" w:fill="FFFFFF"/>
        </w:rPr>
        <w:t>Γιατί</w:t>
      </w:r>
      <w:r>
        <w:rPr>
          <w:rFonts w:eastAsia="Times New Roman" w:cs="Times New Roman"/>
          <w:szCs w:val="24"/>
        </w:rPr>
        <w:t xml:space="preserve"> δεν έκλεισαν κάποιοι δρόμοι; Θυμίζω ότι  πολλά από τα θύματα ήταν ανυποψίαστοι διερχόμενοι. </w:t>
      </w:r>
    </w:p>
    <w:p w14:paraId="6EF726C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αυτά περιμένουν απάντηση και εμείς θα τα θέτουμε ξανά και ξανά, μέχρι να την πάρουμε -και όχι να τα ρίχνετε </w:t>
      </w:r>
      <w:r>
        <w:rPr>
          <w:rFonts w:eastAsia="Times New Roman" w:cs="Times New Roman"/>
          <w:szCs w:val="24"/>
        </w:rPr>
        <w:lastRenderedPageBreak/>
        <w:t xml:space="preserve">τη </w:t>
      </w:r>
      <w:r>
        <w:rPr>
          <w:rFonts w:eastAsia="Times New Roman"/>
          <w:bCs/>
          <w:shd w:val="clear" w:color="auto" w:fill="FFFFFF"/>
        </w:rPr>
        <w:t>μια</w:t>
      </w:r>
      <w:r>
        <w:rPr>
          <w:rFonts w:eastAsia="Times New Roman" w:cs="Times New Roman"/>
          <w:szCs w:val="24"/>
        </w:rPr>
        <w:t xml:space="preserve"> </w:t>
      </w:r>
      <w:r>
        <w:rPr>
          <w:rFonts w:eastAsia="Times New Roman" w:cs="Times New Roman"/>
          <w:szCs w:val="24"/>
        </w:rPr>
        <w:t xml:space="preserve">στον </w:t>
      </w:r>
      <w:r>
        <w:rPr>
          <w:rFonts w:eastAsia="Times New Roman" w:cs="Times New Roman"/>
          <w:szCs w:val="24"/>
        </w:rPr>
        <w:t>δ</w:t>
      </w:r>
      <w:r>
        <w:rPr>
          <w:rFonts w:eastAsia="Times New Roman" w:cs="Times New Roman"/>
          <w:szCs w:val="24"/>
        </w:rPr>
        <w:t xml:space="preserve">ασάρχη και την άλλη στα λάθη των τελευταίων σαράντα ετών, που ασφαλώς και </w:t>
      </w:r>
      <w:r>
        <w:rPr>
          <w:rFonts w:eastAsia="Times New Roman" w:cs="Times New Roman"/>
          <w:bCs/>
          <w:shd w:val="clear" w:color="auto" w:fill="FFFFFF"/>
        </w:rPr>
        <w:t>υπάρχουν,</w:t>
      </w:r>
      <w:r>
        <w:rPr>
          <w:rFonts w:eastAsia="Times New Roman" w:cs="Times New Roman"/>
          <w:szCs w:val="24"/>
        </w:rPr>
        <w:t xml:space="preserve"> και όπως είπα στην αρχή, πρέπει με γενναιότητα να τα αναγνωρίσουμε.</w:t>
      </w:r>
    </w:p>
    <w:p w14:paraId="6EF726D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Όπως, ναι, κύριε Θεοδωράκη, πραγματικότητα </w:t>
      </w:r>
      <w:r>
        <w:rPr>
          <w:rFonts w:eastAsia="Times New Roman"/>
          <w:bCs/>
        </w:rPr>
        <w:t>είναι</w:t>
      </w:r>
      <w:r>
        <w:rPr>
          <w:rFonts w:eastAsia="Times New Roman" w:cs="Times New Roman"/>
          <w:szCs w:val="24"/>
        </w:rPr>
        <w:t xml:space="preserve"> και η κλιματική αλλαγή, τις επιπτώσεις της οποίας</w:t>
      </w:r>
      <w:r>
        <w:rPr>
          <w:rFonts w:eastAsia="Times New Roman" w:cs="Times New Roman"/>
          <w:szCs w:val="24"/>
        </w:rPr>
        <w:t xml:space="preserve"> θα βιώνουμε ολοένα και με μεγαλύτερη ένταση τα επόμενα χρόνια. Και γι’ αυτό </w:t>
      </w:r>
      <w:r>
        <w:rPr>
          <w:rFonts w:eastAsia="Times New Roman"/>
          <w:bCs/>
          <w:shd w:val="clear" w:color="auto" w:fill="FFFFFF"/>
        </w:rPr>
        <w:t xml:space="preserve">χρειάζεται </w:t>
      </w:r>
      <w:r>
        <w:rPr>
          <w:rFonts w:eastAsia="Times New Roman" w:cs="Times New Roman"/>
          <w:szCs w:val="24"/>
        </w:rPr>
        <w:t xml:space="preserve"> ένας συστηματικός και προσεκτικός σχεδιασμός σε </w:t>
      </w:r>
      <w:r>
        <w:rPr>
          <w:rFonts w:eastAsia="Times New Roman"/>
          <w:bCs/>
        </w:rPr>
        <w:t>βάθος</w:t>
      </w:r>
      <w:r>
        <w:rPr>
          <w:rFonts w:eastAsia="Times New Roman" w:cs="Times New Roman"/>
          <w:szCs w:val="24"/>
        </w:rPr>
        <w:t xml:space="preserve"> χρόνου. </w:t>
      </w:r>
    </w:p>
    <w:p w14:paraId="6EF726D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Είκοσι νεκροί, λοιπόν, δύο αγνοούμενοι και καμία παραίτηση. Η αρμόδια </w:t>
      </w:r>
      <w:r>
        <w:rPr>
          <w:rFonts w:eastAsia="Times New Roman" w:cs="Times New Roman"/>
          <w:szCs w:val="24"/>
        </w:rPr>
        <w:t>π</w:t>
      </w:r>
      <w:r>
        <w:rPr>
          <w:rFonts w:eastAsia="Times New Roman" w:cs="Times New Roman"/>
          <w:szCs w:val="24"/>
        </w:rPr>
        <w:t>εριφερειάρχης προσφεύγει στη δικα</w:t>
      </w:r>
      <w:r>
        <w:rPr>
          <w:rFonts w:eastAsia="Times New Roman" w:cs="Times New Roman"/>
          <w:szCs w:val="24"/>
        </w:rPr>
        <w:t xml:space="preserve">ιοσύνη, προφανώς κατά του εαυτού της και μας λέει ότι  θα αποδεχθεί τις ευθύνες, εφόσον της τις καταλογίσει -λέει- η δικαιοσύνη. Ας της εξηγήσει </w:t>
      </w:r>
      <w:r>
        <w:rPr>
          <w:rFonts w:eastAsia="Times New Roman"/>
          <w:bCs/>
        </w:rPr>
        <w:t>κά</w:t>
      </w:r>
      <w:r>
        <w:rPr>
          <w:rFonts w:eastAsia="Times New Roman" w:cs="Times New Roman"/>
          <w:szCs w:val="24"/>
        </w:rPr>
        <w:t xml:space="preserve">ποιος ότι όταν η δικαιοσύνη αποδίδει ευθύνες, αυτές κατά κανόνα </w:t>
      </w:r>
      <w:r>
        <w:rPr>
          <w:rFonts w:eastAsia="Times New Roman"/>
          <w:bCs/>
        </w:rPr>
        <w:t>είναι</w:t>
      </w:r>
      <w:r>
        <w:rPr>
          <w:rFonts w:eastAsia="Times New Roman" w:cs="Times New Roman"/>
          <w:szCs w:val="24"/>
        </w:rPr>
        <w:t xml:space="preserve"> ποινικές, και αν αποδοθούν, θα τις αναλ</w:t>
      </w:r>
      <w:r>
        <w:rPr>
          <w:rFonts w:eastAsia="Times New Roman" w:cs="Times New Roman"/>
          <w:szCs w:val="24"/>
        </w:rPr>
        <w:t xml:space="preserve">άβει, θέλει δεν θέλει. </w:t>
      </w:r>
    </w:p>
    <w:p w14:paraId="6EF726D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Να θυμίζω εδώ πέρα τις δηλώσεις της κ</w:t>
      </w:r>
      <w:r>
        <w:rPr>
          <w:rFonts w:eastAsia="Times New Roman" w:cs="Times New Roman"/>
          <w:szCs w:val="24"/>
        </w:rPr>
        <w:t>.</w:t>
      </w:r>
      <w:r>
        <w:rPr>
          <w:rFonts w:eastAsia="Times New Roman" w:cs="Times New Roman"/>
          <w:szCs w:val="24"/>
        </w:rPr>
        <w:t xml:space="preserve"> Δούρου, που έκανε λίγο πριν εκλεγεί. «Δεν </w:t>
      </w:r>
      <w:r>
        <w:rPr>
          <w:rFonts w:eastAsia="Times New Roman"/>
          <w:bCs/>
          <w:shd w:val="clear" w:color="auto" w:fill="FFFFFF"/>
        </w:rPr>
        <w:t xml:space="preserve">χρειάζεται </w:t>
      </w:r>
      <w:r>
        <w:rPr>
          <w:rFonts w:eastAsia="Times New Roman" w:cs="Times New Roman"/>
          <w:szCs w:val="24"/>
        </w:rPr>
        <w:t xml:space="preserve"> να σας πω εγώ ότι  θα πάω στο σπίτι μου, αν δεν κάνω τα αντιπλημμυρικά έργα, διότι απλά για εμάς </w:t>
      </w:r>
      <w:r>
        <w:rPr>
          <w:rFonts w:eastAsia="Times New Roman"/>
          <w:bCs/>
        </w:rPr>
        <w:t>είναι</w:t>
      </w:r>
      <w:r>
        <w:rPr>
          <w:rFonts w:eastAsia="Times New Roman" w:cs="Times New Roman"/>
          <w:szCs w:val="24"/>
        </w:rPr>
        <w:t xml:space="preserve"> προτεραιότητα και θα γίνουν», όπως κ</w:t>
      </w:r>
      <w:r>
        <w:rPr>
          <w:rFonts w:eastAsia="Times New Roman" w:cs="Times New Roman"/>
          <w:szCs w:val="24"/>
        </w:rPr>
        <w:t xml:space="preserve">αι τις </w:t>
      </w:r>
      <w:r>
        <w:rPr>
          <w:rFonts w:eastAsia="Times New Roman" w:cs="Times New Roman"/>
          <w:szCs w:val="24"/>
        </w:rPr>
        <w:lastRenderedPageBreak/>
        <w:t xml:space="preserve">δηλώσεις του αρμόδιου Υπουργού, του κ. </w:t>
      </w:r>
      <w:proofErr w:type="spellStart"/>
      <w:r>
        <w:rPr>
          <w:rFonts w:eastAsia="Times New Roman" w:cs="Times New Roman"/>
          <w:szCs w:val="24"/>
        </w:rPr>
        <w:t>Σπίρτζη</w:t>
      </w:r>
      <w:proofErr w:type="spellEnd"/>
      <w:r>
        <w:rPr>
          <w:rFonts w:eastAsia="Times New Roman" w:cs="Times New Roman"/>
          <w:szCs w:val="24"/>
        </w:rPr>
        <w:t xml:space="preserve"> -δεν τον βλέπω η αλήθεια </w:t>
      </w:r>
      <w:r>
        <w:rPr>
          <w:rFonts w:eastAsia="Times New Roman"/>
          <w:bCs/>
        </w:rPr>
        <w:t>είναι</w:t>
      </w:r>
      <w:r>
        <w:rPr>
          <w:rFonts w:eastAsia="Times New Roman" w:cs="Times New Roman"/>
          <w:szCs w:val="24"/>
        </w:rPr>
        <w:t>.</w:t>
      </w:r>
    </w:p>
    <w:p w14:paraId="6EF726D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bCs/>
          <w:shd w:val="clear" w:color="auto" w:fill="FFFFFF"/>
        </w:rPr>
        <w:t>ΙΩΑΝΝΗΣ ΒΡΟΥΤΣΗΣ:</w:t>
      </w:r>
      <w:r>
        <w:rPr>
          <w:rFonts w:eastAsia="Times New Roman" w:cs="Times New Roman"/>
          <w:bCs/>
          <w:shd w:val="clear" w:color="auto" w:fill="FFFFFF"/>
        </w:rPr>
        <w:t xml:space="preserve"> </w:t>
      </w:r>
      <w:r>
        <w:rPr>
          <w:rFonts w:eastAsia="Times New Roman"/>
          <w:bCs/>
        </w:rPr>
        <w:t>Είναι</w:t>
      </w:r>
      <w:r>
        <w:rPr>
          <w:rFonts w:eastAsia="Times New Roman" w:cs="Times New Roman"/>
          <w:szCs w:val="24"/>
        </w:rPr>
        <w:t xml:space="preserve"> στην Αμερική. </w:t>
      </w:r>
    </w:p>
    <w:p w14:paraId="6EF726D4" w14:textId="77777777" w:rsidR="00E92729" w:rsidRDefault="0044197E">
      <w:pPr>
        <w:spacing w:line="600" w:lineRule="auto"/>
        <w:ind w:firstLine="720"/>
        <w:contextualSpacing/>
        <w:jc w:val="both"/>
        <w:rPr>
          <w:rFonts w:eastAsia="Times New Roman" w:cs="Times New Roman"/>
        </w:rPr>
      </w:pPr>
      <w:r>
        <w:rPr>
          <w:rFonts w:eastAsia="Times New Roman" w:cs="Times New Roman"/>
          <w:b/>
          <w:szCs w:val="24"/>
        </w:rPr>
        <w:t xml:space="preserve">ΚΥΡΙΑΚΟΣ ΜΗΤΣΟΤΑΚΗΣ (Πρόεδρος της </w:t>
      </w:r>
      <w:r>
        <w:rPr>
          <w:rFonts w:eastAsia="Times New Roman" w:cs="Times New Roman"/>
          <w:b/>
        </w:rPr>
        <w:t>Νέα Δημοκρατίας):</w:t>
      </w:r>
      <w:r>
        <w:rPr>
          <w:rFonts w:eastAsia="Times New Roman" w:cs="Times New Roman"/>
        </w:rPr>
        <w:t xml:space="preserve"> Α, </w:t>
      </w:r>
      <w:r>
        <w:rPr>
          <w:rFonts w:eastAsia="Times New Roman"/>
          <w:bCs/>
        </w:rPr>
        <w:t>είναι</w:t>
      </w:r>
      <w:r>
        <w:rPr>
          <w:rFonts w:eastAsia="Times New Roman" w:cs="Times New Roman"/>
        </w:rPr>
        <w:t xml:space="preserve"> ακόμα στην Αμερική, μάλιστα. Δεν μπήκε στον κόπο να πάρει ένα αεροπλάνο να γυρίσει. Βλέπετε, είχε πιο σημαντικά πράγματα να κάνει.</w:t>
      </w:r>
    </w:p>
    <w:p w14:paraId="6EF726D5"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«Το 2017», μας έλεγε ο απών κ. </w:t>
      </w:r>
      <w:proofErr w:type="spellStart"/>
      <w:r>
        <w:rPr>
          <w:rFonts w:eastAsia="Times New Roman" w:cs="Times New Roman"/>
        </w:rPr>
        <w:t>Σπίρτζης</w:t>
      </w:r>
      <w:proofErr w:type="spellEnd"/>
      <w:r>
        <w:rPr>
          <w:rFonts w:eastAsia="Times New Roman" w:cs="Times New Roman"/>
        </w:rPr>
        <w:t xml:space="preserve">, «η έμφαση του Εθνικού Προγράμματος Δημοσίων Επενδύσεων θα δοθεί στα αντιπλημμυρικά </w:t>
      </w:r>
      <w:r>
        <w:rPr>
          <w:rFonts w:eastAsia="Times New Roman" w:cs="Times New Roman"/>
        </w:rPr>
        <w:t xml:space="preserve">έργα και όχι στις πλατείες, για να σταματήσουμε να βλέπουμε στις φτωχές γειτονιές της Αθήνας να χάνονται οι κόποι μιας ζωής». </w:t>
      </w:r>
    </w:p>
    <w:p w14:paraId="6EF726D6"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Τα καταθέτω για τα Πρακτικά. </w:t>
      </w:r>
    </w:p>
    <w:p w14:paraId="6EF726D7" w14:textId="77777777" w:rsidR="00E92729" w:rsidRDefault="0044197E">
      <w:pPr>
        <w:spacing w:line="600" w:lineRule="auto"/>
        <w:ind w:firstLine="720"/>
        <w:contextualSpacing/>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w:t>
      </w:r>
      <w:r>
        <w:rPr>
          <w:rFonts w:eastAsia="Times New Roman" w:cs="Times New Roman"/>
        </w:rPr>
        <w:t>ις προαναφερθείσες δηλώσεις, οι οποίες βρίσκονται στο αρχείο του Τμήματος Γραμματείας της Διεύθυνσης Στενογραφίας και  Πρακτικών της Βουλής)</w:t>
      </w:r>
    </w:p>
    <w:p w14:paraId="6EF726D8"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Φοβάμαι, λοιπόν, ότι δεν είστε μόνο ανίκανοι, αλλά είστε και ανάλγητοι. Έχουμε είκοσι νεκρούς και ο Πρωθυπουργός έφ</w:t>
      </w:r>
      <w:r>
        <w:rPr>
          <w:rFonts w:eastAsia="Times New Roman" w:cs="Times New Roman"/>
          <w:szCs w:val="24"/>
        </w:rPr>
        <w:t>υγε για τη Σουηδία, ενώ ο Υπουργός Υποδομών δεν μπήκε στον κόπο να γυρίσει από την Αμερική. Όλα αυτά, αφότου ο κ. Τσίπρας έκρινε σκόπιμο να περάσει για δέκα λεπτά από την περιοχή. Κι απέφυγε να δει ο ίδιος τους πολίτες, όπως απέστρεψε το βλέμμα του συστημα</w:t>
      </w:r>
      <w:r>
        <w:rPr>
          <w:rFonts w:eastAsia="Times New Roman" w:cs="Times New Roman"/>
          <w:szCs w:val="24"/>
        </w:rPr>
        <w:t xml:space="preserve">τικά και από οποιαδήποτε άλλη φυσική καταστροφή έχει γίνει στη χώρα μας τα τελευταία χρόνια. </w:t>
      </w:r>
    </w:p>
    <w:p w14:paraId="6EF726D9"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Τι Πρωθυπουργός είναι αυτός, ο οποίος είναι απών από κάθε φυσική καταστροφή; Απών ήταν ο κ. Τσίπρας και στις πυρκαγιές. Από αέρα μόνο τις επιθεώρησε και αυτές, μά</w:t>
      </w:r>
      <w:r>
        <w:rPr>
          <w:rFonts w:eastAsia="Times New Roman" w:cs="Times New Roman"/>
          <w:szCs w:val="24"/>
        </w:rPr>
        <w:t>λιστα, με μεγάλη καθυστέρηση, όταν είχαν περίπου σβήσει. Απών ήταν από τους σεισμούς στη Λέσβο και στην Κω. Απών ήταν στη μεγάλη οικολογική καταστροφή στο Σαρωνικό. Δεν επισκέφθηκε καν τις περιοχές οι οποίες</w:t>
      </w:r>
      <w:r>
        <w:rPr>
          <w:rFonts w:eastAsia="Times New Roman" w:cs="Times New Roman"/>
          <w:b/>
          <w:szCs w:val="24"/>
        </w:rPr>
        <w:t xml:space="preserve"> </w:t>
      </w:r>
      <w:r>
        <w:rPr>
          <w:rFonts w:eastAsia="Times New Roman" w:cs="Times New Roman"/>
          <w:szCs w:val="24"/>
        </w:rPr>
        <w:t xml:space="preserve">επλήγησαν, ούτε μία φορά. </w:t>
      </w:r>
    </w:p>
    <w:p w14:paraId="6EF726DA"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απών </w:t>
      </w:r>
      <w:r>
        <w:rPr>
          <w:rFonts w:eastAsia="Times New Roman" w:cs="Times New Roman"/>
          <w:szCs w:val="24"/>
        </w:rPr>
        <w:t>είναι και τώρα. Έκανε ένα γρήγορο πέρασμα από την περιοχή και μετά στη Σουηδία. Και όλα αυτά, σε ένα προστατευμένο περιβάλλον, ερήμην της τοπικής κοινω</w:t>
      </w:r>
      <w:r>
        <w:rPr>
          <w:rFonts w:eastAsia="Times New Roman" w:cs="Times New Roman"/>
          <w:szCs w:val="24"/>
        </w:rPr>
        <w:lastRenderedPageBreak/>
        <w:t>νίας. Στη Σουηδία, βέβαια, υπήρχε πάντα χρόνος για φωτογραφίες και για φιλόδοξες διακηρύξεις περί αλλαγής</w:t>
      </w:r>
      <w:r>
        <w:rPr>
          <w:rFonts w:eastAsia="Times New Roman" w:cs="Times New Roman"/>
          <w:szCs w:val="24"/>
        </w:rPr>
        <w:t xml:space="preserve"> του κοινωνικού μοντέλου της Ευρώπης. </w:t>
      </w:r>
    </w:p>
    <w:p w14:paraId="6EF726DB"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Σε αντίθεση, λοιπόν, με το τι θα κάνατε εσείς αν ήσασταν </w:t>
      </w:r>
      <w:r>
        <w:rPr>
          <w:rFonts w:eastAsia="Times New Roman" w:cs="Times New Roman"/>
          <w:szCs w:val="24"/>
        </w:rPr>
        <w:t>α</w:t>
      </w:r>
      <w:r>
        <w:rPr>
          <w:rFonts w:eastAsia="Times New Roman" w:cs="Times New Roman"/>
          <w:szCs w:val="24"/>
        </w:rPr>
        <w:t xml:space="preserve">ντιπολίτευση, εμείς φερθήκαμε με μεγάλη υπευθυνότητα. Συστήσαμε μια </w:t>
      </w:r>
      <w:r>
        <w:rPr>
          <w:rFonts w:eastAsia="Times New Roman" w:cs="Times New Roman"/>
          <w:szCs w:val="24"/>
        </w:rPr>
        <w:t>ε</w:t>
      </w:r>
      <w:r>
        <w:rPr>
          <w:rFonts w:eastAsia="Times New Roman" w:cs="Times New Roman"/>
          <w:szCs w:val="24"/>
        </w:rPr>
        <w:t xml:space="preserve">πιτροπή από ειδικούς. </w:t>
      </w:r>
    </w:p>
    <w:p w14:paraId="6EF726DC" w14:textId="77777777" w:rsidR="00E92729" w:rsidRDefault="0044197E">
      <w:pPr>
        <w:tabs>
          <w:tab w:val="left" w:pos="1494"/>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EF726D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w:t>
      </w:r>
      <w:r>
        <w:rPr>
          <w:rFonts w:eastAsia="Times New Roman" w:cs="Times New Roman"/>
          <w:szCs w:val="24"/>
        </w:rPr>
        <w:t xml:space="preserve">ώ. </w:t>
      </w:r>
    </w:p>
    <w:p w14:paraId="6EF726D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Αμέσως τις επόμενες ημέρες, θα μπορέσουμε να δώσουμε στη δημοσιότητα το πόρισμά μας για το τι δεν έγινε σωστά και το τι μπορεί να διορθωθεί. Προτείναμε μια σειρά μέτρων άμεσης ανακούφισης των πληγέντ</w:t>
      </w:r>
      <w:r>
        <w:rPr>
          <w:rFonts w:eastAsia="Times New Roman" w:cs="Times New Roman"/>
          <w:szCs w:val="24"/>
        </w:rPr>
        <w:t>ων συμπολιτών μας. Επικοινωνήσαμε με τους αρμόδιους ευρωπαϊκούς φορείς για να δούμε, όχι μόνο πώς θα έχουμε πρόσβαση στο Ευρωπαϊκό Ταμείο Αλληλεγγύης για φυσικές καταστροφές, αλλά και πώς θα μπορέσουμε να κινητοποιήσουμε επιπρόσθετους πόρους από τον ευρωπα</w:t>
      </w:r>
      <w:r>
        <w:rPr>
          <w:rFonts w:eastAsia="Times New Roman" w:cs="Times New Roman"/>
          <w:szCs w:val="24"/>
        </w:rPr>
        <w:t>ϊκό προϋπολογισμό του 2018. Κινητοποιήσαμε τους εθε</w:t>
      </w:r>
      <w:r>
        <w:rPr>
          <w:rFonts w:eastAsia="Times New Roman" w:cs="Times New Roman"/>
          <w:szCs w:val="24"/>
        </w:rPr>
        <w:lastRenderedPageBreak/>
        <w:t xml:space="preserve">λοντές μας, τις οργανώσεις μας, τη νεολαία μας για να συνεισφέρουμε κι εμείς στο μέτρο που μπορούμε στην υποστήριξη των κατοίκων της περιοχής. </w:t>
      </w:r>
    </w:p>
    <w:p w14:paraId="6EF726D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Εμείς βάλαμε πλάτη και θα βάλουμε πλάτη. Φοβάμαι, όμως, ότι η</w:t>
      </w:r>
      <w:r>
        <w:rPr>
          <w:rFonts w:eastAsia="Times New Roman" w:cs="Times New Roman"/>
          <w:szCs w:val="24"/>
        </w:rPr>
        <w:t xml:space="preserve"> τραγωδία στη δυτική Αττική δεν είναι δυστυχώς το μόνο σημάδι ότι η Ελλάδα είναι σήμερα σε πολλά πεδία μια ακυβέρνητη πολιτεία. </w:t>
      </w:r>
    </w:p>
    <w:p w14:paraId="6EF726E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Στα Εξάρχεια, μια δικηγόρος βρίσκεται σε κρίσιμη κατάσταση στο νοσοκομείο, επειδή χτυπήθηκε από φωτοβολίδα από πυροσωλήνα από τ</w:t>
      </w:r>
      <w:r>
        <w:rPr>
          <w:rFonts w:eastAsia="Times New Roman" w:cs="Times New Roman"/>
          <w:szCs w:val="24"/>
        </w:rPr>
        <w:t xml:space="preserve">α γνωστά εγκληματικά στοιχεία της περιοχής. Όταν πριν από δέκα ημέρες θέσαμε το ζήτημα αυτό εδώ στη Βουλή, ήρθε ο κ. Τσίπρας με στοιχεία τα οποία τι έκαναν; Συνέκρινε το μισό 2017 με ολόκληρο το 2016, για να μας πει ότι στον τομέα αυτό όλα πηγαίνουν καλά. </w:t>
      </w:r>
      <w:r>
        <w:rPr>
          <w:rFonts w:eastAsia="Times New Roman" w:cs="Times New Roman"/>
          <w:szCs w:val="24"/>
        </w:rPr>
        <w:t xml:space="preserve">Το πόσο καλά πηγαίνουν το διαπίστωσε άμεσα ολόκληρος ο ελληνικός λαός. </w:t>
      </w:r>
    </w:p>
    <w:p w14:paraId="6EF726E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Επίθεση με </w:t>
      </w:r>
      <w:proofErr w:type="spellStart"/>
      <w:r>
        <w:rPr>
          <w:rFonts w:eastAsia="Times New Roman" w:cs="Times New Roman"/>
          <w:szCs w:val="24"/>
        </w:rPr>
        <w:t>καλάσνικοφ</w:t>
      </w:r>
      <w:proofErr w:type="spellEnd"/>
      <w:r>
        <w:rPr>
          <w:rFonts w:eastAsia="Times New Roman" w:cs="Times New Roman"/>
          <w:szCs w:val="24"/>
        </w:rPr>
        <w:t xml:space="preserve"> κατά των αστυνομικών που φ</w:t>
      </w:r>
      <w:r>
        <w:rPr>
          <w:rFonts w:eastAsia="Times New Roman" w:cs="Times New Roman"/>
          <w:szCs w:val="24"/>
        </w:rPr>
        <w:t>ύ</w:t>
      </w:r>
      <w:r>
        <w:rPr>
          <w:rFonts w:eastAsia="Times New Roman" w:cs="Times New Roman"/>
          <w:szCs w:val="24"/>
        </w:rPr>
        <w:t>λ</w:t>
      </w:r>
      <w:r>
        <w:rPr>
          <w:rFonts w:eastAsia="Times New Roman" w:cs="Times New Roman"/>
          <w:szCs w:val="24"/>
        </w:rPr>
        <w:t>ασσα</w:t>
      </w:r>
      <w:r>
        <w:rPr>
          <w:rFonts w:eastAsia="Times New Roman" w:cs="Times New Roman"/>
          <w:szCs w:val="24"/>
        </w:rPr>
        <w:t xml:space="preserve">ν τα γραφεία του ΠΑΣΟΚ. Ο </w:t>
      </w:r>
      <w:proofErr w:type="spellStart"/>
      <w:r>
        <w:rPr>
          <w:rFonts w:eastAsia="Times New Roman" w:cs="Times New Roman"/>
          <w:szCs w:val="24"/>
        </w:rPr>
        <w:t>Ρουβίκωνας</w:t>
      </w:r>
      <w:proofErr w:type="spellEnd"/>
      <w:r>
        <w:rPr>
          <w:rFonts w:eastAsia="Times New Roman" w:cs="Times New Roman"/>
          <w:szCs w:val="24"/>
        </w:rPr>
        <w:t>, μετά τη Βουλή και τις πρεσβείες, μπαίνει ανενόχλητος, ακόμα και στο Πεντάγωνο. Ούτε μια σύλλ</w:t>
      </w:r>
      <w:r>
        <w:rPr>
          <w:rFonts w:eastAsia="Times New Roman" w:cs="Times New Roman"/>
          <w:szCs w:val="24"/>
        </w:rPr>
        <w:t xml:space="preserve">ηψη δεν είχαμε ούτε μία προσαγωγή. Κι επειδή δεν πιστεύω ότι δεν καταλαβαίνετε τις συνέπειες που έχει </w:t>
      </w:r>
      <w:r>
        <w:rPr>
          <w:rFonts w:eastAsia="Times New Roman" w:cs="Times New Roman"/>
          <w:szCs w:val="24"/>
        </w:rPr>
        <w:lastRenderedPageBreak/>
        <w:t>η πολιτική ανοχής της Κυβέρνησης στα θέματα ασφάλειας, αναγκάζομαι για άλλη μια φορά να καταλήξω σε άλλα συμπεράσματα: Είτε θεωρείτε ότι η δραστηριότητα τ</w:t>
      </w:r>
      <w:r>
        <w:rPr>
          <w:rFonts w:eastAsia="Times New Roman" w:cs="Times New Roman"/>
          <w:szCs w:val="24"/>
        </w:rPr>
        <w:t xml:space="preserve">ων στοιχείων αυτών σας εξυπηρετεί πολιτικά είτε δεν μπορείτε να τα βάλετε μαζί τους. Και στις δύο περιπτώσεις όμως το συμπέρασμα είναι το ίδιο: Ο δεσμός, το νήμα αυτό που ενώνει κάποιες συνιστώσες του ΣΥΡΙΖΑ με το </w:t>
      </w:r>
      <w:proofErr w:type="spellStart"/>
      <w:r>
        <w:rPr>
          <w:rFonts w:eastAsia="Times New Roman" w:cs="Times New Roman"/>
          <w:szCs w:val="24"/>
        </w:rPr>
        <w:t>Ρουβίκωνα</w:t>
      </w:r>
      <w:proofErr w:type="spellEnd"/>
      <w:r>
        <w:rPr>
          <w:rFonts w:eastAsia="Times New Roman" w:cs="Times New Roman"/>
          <w:szCs w:val="24"/>
        </w:rPr>
        <w:t>, με τους τραμπούκους των Εξαρχεί</w:t>
      </w:r>
      <w:r>
        <w:rPr>
          <w:rFonts w:eastAsia="Times New Roman" w:cs="Times New Roman"/>
          <w:szCs w:val="24"/>
        </w:rPr>
        <w:t xml:space="preserve">ων, με τους αμετανόητους θεωρητικούς της τρομοκρατίας και της πολιτικής βίας, δυστυχώς, παραμένει ζωντανός. Ούτε οι πράξεις ούτε τα λόγια σας ανατρέπουν αυτό το συμπέρασμα. </w:t>
      </w:r>
    </w:p>
    <w:p w14:paraId="6EF726E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Αδράνεια, ανοχή, κάποια </w:t>
      </w:r>
      <w:proofErr w:type="spellStart"/>
      <w:r>
        <w:rPr>
          <w:rFonts w:eastAsia="Times New Roman" w:cs="Times New Roman"/>
          <w:szCs w:val="24"/>
        </w:rPr>
        <w:t>μισόλογα</w:t>
      </w:r>
      <w:proofErr w:type="spellEnd"/>
      <w:r>
        <w:rPr>
          <w:rFonts w:eastAsia="Times New Roman" w:cs="Times New Roman"/>
          <w:szCs w:val="24"/>
        </w:rPr>
        <w:t xml:space="preserve"> ενίοτε στο </w:t>
      </w:r>
      <w:r>
        <w:rPr>
          <w:rFonts w:eastAsia="Times New Roman" w:cs="Times New Roman"/>
          <w:szCs w:val="24"/>
          <w:lang w:val="en-US"/>
        </w:rPr>
        <w:t>twitter</w:t>
      </w:r>
      <w:r>
        <w:rPr>
          <w:rFonts w:eastAsia="Times New Roman" w:cs="Times New Roman"/>
          <w:szCs w:val="24"/>
        </w:rPr>
        <w:t>. Αυτά μόνο έχουμε δει ως τώρα,</w:t>
      </w:r>
      <w:r>
        <w:rPr>
          <w:rFonts w:eastAsia="Times New Roman" w:cs="Times New Roman"/>
          <w:szCs w:val="24"/>
        </w:rPr>
        <w:t xml:space="preserve"> την ώρα που παρακολουθούμε να στήνετε ένα νέο παρακράτος. Γιατί κράτος, όπως είδαμε, δυστυχώς, στη δυτική Αθήνα δεν υπάρχει. </w:t>
      </w:r>
    </w:p>
    <w:p w14:paraId="6EF726E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παρακράτος, όμως, ανθεί με υπόγειες επιθέσεις κατά θεσμικών παραγόντων, κατά των οποίων ακούγεται τελευταία ότι ασκούνται και </w:t>
      </w:r>
      <w:r>
        <w:rPr>
          <w:rFonts w:eastAsia="Times New Roman" w:cs="Times New Roman"/>
          <w:szCs w:val="24"/>
        </w:rPr>
        <w:t xml:space="preserve">διώξεις με αφορμή δημοσιεύματα από έντυπα που συστηματικά εκτελούνε εργολαβίες λάσπης. Είναι ένα παρακράτος βέβαια το οποίο το βλέπουμε καθημερινά και στα έργα του </w:t>
      </w:r>
      <w:proofErr w:type="spellStart"/>
      <w:r>
        <w:rPr>
          <w:rFonts w:eastAsia="Times New Roman" w:cs="Times New Roman"/>
          <w:szCs w:val="24"/>
        </w:rPr>
        <w:t>συναρχηγού</w:t>
      </w:r>
      <w:proofErr w:type="spellEnd"/>
      <w:r>
        <w:rPr>
          <w:rFonts w:eastAsia="Times New Roman" w:cs="Times New Roman"/>
          <w:szCs w:val="24"/>
        </w:rPr>
        <w:t xml:space="preserve"> σας στην Κυβέρνηση, του κ. Καμμένου. </w:t>
      </w:r>
    </w:p>
    <w:p w14:paraId="6EF726E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Την προηγούμενη Παρασκευή και με τέσσερα χρ</w:t>
      </w:r>
      <w:r>
        <w:rPr>
          <w:rFonts w:eastAsia="Times New Roman" w:cs="Times New Roman"/>
          <w:szCs w:val="24"/>
        </w:rPr>
        <w:t xml:space="preserve">όνια καθυστέρηση, ο κ. Καμμένος καταδικάστηκε για την προτροπή του να λιντσάρουν οι κάτοικοι της περιοχής πάνω στην Χαλκιδική έναν πολίτη. Αυτά είναι τα ήθη που κομίσατε εσείς και αυτός μαζί στον δημόσιο βίο. </w:t>
      </w:r>
    </w:p>
    <w:p w14:paraId="6EF726E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Τα υπόλοιπα για τα σκάνδαλα του κ. Καμμένου θα τα πούμε την Πέμπτη που μας έρχεται στη Βουλή. Δεν θα είναι καθόλου ευχάριστη αυτή η συζήτηση ούτε για τον κ. Καμμένο, ούτε για σας, για όλα τα στελέχη της Κυβέρνησης που εξακολουθείτε να τον καλύπτετε σιωπώντ</w:t>
      </w:r>
      <w:r>
        <w:rPr>
          <w:rFonts w:eastAsia="Times New Roman" w:cs="Times New Roman"/>
          <w:szCs w:val="24"/>
        </w:rPr>
        <w:t xml:space="preserve">ας επί εβδομάδες, παρά τις διαρκείς αποκαλύψεις σε βάρος του Υπουργού σας. </w:t>
      </w:r>
    </w:p>
    <w:p w14:paraId="6EF726E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Έτσι φτάνουμε στο θέμα της σημερινής συζήτησης, στο μέρισμα του 2017. Αφού διαλύσατε την οικονομία και </w:t>
      </w:r>
      <w:proofErr w:type="spellStart"/>
      <w:r>
        <w:rPr>
          <w:rFonts w:eastAsia="Times New Roman" w:cs="Times New Roman"/>
          <w:szCs w:val="24"/>
        </w:rPr>
        <w:t>φτωχοποιήσατε</w:t>
      </w:r>
      <w:proofErr w:type="spellEnd"/>
      <w:r>
        <w:rPr>
          <w:rFonts w:eastAsia="Times New Roman" w:cs="Times New Roman"/>
          <w:szCs w:val="24"/>
        </w:rPr>
        <w:t xml:space="preserve"> την κοινωνία επί τρία συνεχή χρόνια, έρχεστε τώρα να πανηγυρίσε</w:t>
      </w:r>
      <w:r>
        <w:rPr>
          <w:rFonts w:eastAsia="Times New Roman" w:cs="Times New Roman"/>
          <w:szCs w:val="24"/>
        </w:rPr>
        <w:t xml:space="preserve">τε, γιατί ξεπεράσατε τους στόχους που είχατε θέσει για το πλεόνασμα του 2017 και θα γυρίσετε κάτι πίσω στους πολίτες. </w:t>
      </w:r>
    </w:p>
    <w:p w14:paraId="6EF726E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Για να το ξεκαθαρίσουμε, λοιπόν, για άλλη μια φορά. Δουλειά σας είναι να διεκδικείτε μικρότερα πλεονάσματα και όχι να χαίρεστε, όταν τα π</w:t>
      </w:r>
      <w:r>
        <w:rPr>
          <w:rFonts w:eastAsia="Times New Roman" w:cs="Times New Roman"/>
          <w:szCs w:val="24"/>
        </w:rPr>
        <w:t xml:space="preserve">λεονάσματα είναι μεγαλύτερα από αυτά που έχετε συμφωνήσει. </w:t>
      </w:r>
    </w:p>
    <w:p w14:paraId="6EF726E8" w14:textId="77777777" w:rsidR="00E92729" w:rsidRDefault="0044197E">
      <w:pPr>
        <w:tabs>
          <w:tab w:val="left" w:pos="2820"/>
        </w:tabs>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6EF726E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Γιατί αυτό αδυνατίζει απολύτως κάθε προσπάθεια στο μέλλον να μειωθεί το ποσό του πρωτογενούς πλεονάσματος και να ανασάνει η οικονομία και κάνε</w:t>
      </w:r>
      <w:r>
        <w:rPr>
          <w:rFonts w:eastAsia="Times New Roman" w:cs="Times New Roman"/>
          <w:szCs w:val="24"/>
        </w:rPr>
        <w:t xml:space="preserve">ι και τη δουλειά σας, τη δουλειά όλων μας, για διευθέτηση του χρέους ακόμη πιο δύσκολη, εφόσον θα βρίσκονται πάντα κάποιοι καλοθελητές που θα ισχυρίζονται ότι, αφού η ελληνική οικονομία μπορεί συστηματικά να παράγει </w:t>
      </w:r>
      <w:proofErr w:type="spellStart"/>
      <w:r>
        <w:rPr>
          <w:rFonts w:eastAsia="Times New Roman" w:cs="Times New Roman"/>
          <w:szCs w:val="24"/>
        </w:rPr>
        <w:t>υπερπλεονάσματα</w:t>
      </w:r>
      <w:proofErr w:type="spellEnd"/>
      <w:r>
        <w:rPr>
          <w:rFonts w:eastAsia="Times New Roman" w:cs="Times New Roman"/>
          <w:szCs w:val="24"/>
        </w:rPr>
        <w:t>, γιατί χρειάζεται η Ελλά</w:t>
      </w:r>
      <w:r>
        <w:rPr>
          <w:rFonts w:eastAsia="Times New Roman" w:cs="Times New Roman"/>
          <w:szCs w:val="24"/>
        </w:rPr>
        <w:t xml:space="preserve">δα μία ρύθμιση του χρέους; </w:t>
      </w:r>
    </w:p>
    <w:p w14:paraId="6EF726E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 μέρισμα, τα πράγματα είναι πολύ απλά. Η Κυβέρνηση πήρε πολλά από τη μία τσέπη για να δώσει ελάχιστα στην άλλη. Υπερφορολογείτε τους μεν και </w:t>
      </w:r>
      <w:proofErr w:type="spellStart"/>
      <w:r>
        <w:rPr>
          <w:rFonts w:eastAsia="Times New Roman" w:cs="Times New Roman"/>
          <w:szCs w:val="24"/>
        </w:rPr>
        <w:t>φτωχοποιείτε</w:t>
      </w:r>
      <w:proofErr w:type="spellEnd"/>
      <w:r>
        <w:rPr>
          <w:rFonts w:eastAsia="Times New Roman" w:cs="Times New Roman"/>
          <w:szCs w:val="24"/>
        </w:rPr>
        <w:t xml:space="preserve"> παράλληλα τους δε. Ούτε καν πολιτική αναδιανομής δεν κάνετε. Για</w:t>
      </w:r>
      <w:r>
        <w:rPr>
          <w:rFonts w:eastAsia="Times New Roman" w:cs="Times New Roman"/>
          <w:szCs w:val="24"/>
        </w:rPr>
        <w:t xml:space="preserve">τί είναι οι πιο αδύναμες τάξεις αυτές που αποτελούν τα πραγματικά θύματα της πολιτικής σας. </w:t>
      </w:r>
    </w:p>
    <w:p w14:paraId="6EF726E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δεν τα λέμε εμείς, τα λένε τα στοιχεία. Μόνο φέτος επιβάλατε συνολικά μέτρα ύψους 2,7 δισεκατομμυρίων ευρώ. Επιστρέφετε πίσω 700 εκατομμύρια, το ένα </w:t>
      </w:r>
      <w:r>
        <w:rPr>
          <w:rFonts w:eastAsia="Times New Roman" w:cs="Times New Roman"/>
          <w:szCs w:val="24"/>
        </w:rPr>
        <w:t>τέταρτο. Συνο</w:t>
      </w:r>
      <w:r>
        <w:rPr>
          <w:rFonts w:eastAsia="Times New Roman" w:cs="Times New Roman"/>
          <w:szCs w:val="24"/>
        </w:rPr>
        <w:lastRenderedPageBreak/>
        <w:t xml:space="preserve">λικά την τριετία 2015-2018 έχετε επιβάλλει μέτρα ύψους 9,4 δισεκατομμυρίων ευρώ. Να προσθέσουμε και τα 5,1 δισεκατομμύρια τα οποία θα επιβληθούν το 2019 και το 2020 με τη μείωση του αφορολόγητου και τις περικοπές των συντάξεων και το συνολικό </w:t>
      </w:r>
      <w:r>
        <w:rPr>
          <w:rFonts w:eastAsia="Times New Roman" w:cs="Times New Roman"/>
          <w:szCs w:val="24"/>
        </w:rPr>
        <w:t>άθροισμα των μέτρων της Κυβέρνησης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φτάνει τα 14,5 δισεκατομμύρια ευρώ. </w:t>
      </w:r>
    </w:p>
    <w:p w14:paraId="6EF726E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Μία Κυβέρνηση η οποία έχει νομοθετήσει μέτρα ύψους 14,5 δισεκατομμυρίων ευρώ, κύριε Αντιπρόεδρε, παρουσιάζει ως επιτυχία το γεγονός ότι επέστρεψε 650 εκατομμύρια πέρυ</w:t>
      </w:r>
      <w:r>
        <w:rPr>
          <w:rFonts w:eastAsia="Times New Roman" w:cs="Times New Roman"/>
          <w:szCs w:val="24"/>
        </w:rPr>
        <w:t xml:space="preserve">σι και 720 εκατομμύρια φέτος. Υποτιμάτε τη νοημοσύνη του κόσμου αν πιστεύετε ότι μπορείτε να τον κοροϊδεύετε. </w:t>
      </w:r>
    </w:p>
    <w:p w14:paraId="6EF726E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Κι επειδή όλα αυτά τα νούμερα μπορεί να σας μπερδεύουν, να σας δώσω και εγώ ένα πραγματικό παράδειγμα. Ένας συνταξιούχος εβδομήντα δύο ετών με ση</w:t>
      </w:r>
      <w:r>
        <w:rPr>
          <w:rFonts w:eastAsia="Times New Roman" w:cs="Times New Roman"/>
          <w:szCs w:val="24"/>
        </w:rPr>
        <w:t>μερινή σύνταξη 670 ευρώ, επί των ημερών σας αυτός ο συνταξιούχος έχασε το ΕΚΑΣ του και ταυτόχρονα πληρώνει τις αυξημένες εισφορές υπέρ ΕΟΠΥΥ που εσείς ψηφίσατε τον Ιούλιο του 2015. Πόσα έχει χάσει συνολικά αυτός ο συνταξιούχος; Έχασε 190 ευρώ το μήνα, κάθε</w:t>
      </w:r>
      <w:r>
        <w:rPr>
          <w:rFonts w:eastAsia="Times New Roman" w:cs="Times New Roman"/>
          <w:szCs w:val="24"/>
        </w:rPr>
        <w:t xml:space="preserve"> μήνα. Και έρχεστε εσείς και του δίνετε 250 ευρώ, 21 ευρώ το μήνα. Του πήρατε δέκα για πάντα, για να του δώσετε ένα εφάπαξ. </w:t>
      </w:r>
      <w:r>
        <w:rPr>
          <w:rFonts w:eastAsia="Times New Roman" w:cs="Times New Roman"/>
          <w:szCs w:val="24"/>
        </w:rPr>
        <w:lastRenderedPageBreak/>
        <w:t>Και να μην μιλήσουμε και για την προοπτική της περικοπής της ήδη πετσοκομμένης σύνταξής του από το 2019 και μετά.</w:t>
      </w:r>
    </w:p>
    <w:p w14:paraId="6EF726E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λέω για να το α</w:t>
      </w:r>
      <w:r>
        <w:rPr>
          <w:rFonts w:eastAsia="Times New Roman" w:cs="Times New Roman"/>
          <w:szCs w:val="24"/>
        </w:rPr>
        <w:t xml:space="preserve">κούσετε και εσείς, διότι ο ελληνικός λαός το γνωρίζει πια καλά. Εδώ και 3 χρόνια μειώνετε το εισόδημα όλων των Ελλήνων, κυρίως των πιο αδύναμων, αυξάνοντας τους φόρους, ιδίως στους έμμεσους φόρους, οι οποίοι είναι και κοινωνικά οι πιο άδικοι. </w:t>
      </w:r>
    </w:p>
    <w:p w14:paraId="6EF726EF"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Αυξήσατε το </w:t>
      </w:r>
      <w:r>
        <w:rPr>
          <w:rFonts w:eastAsia="Times New Roman"/>
          <w:szCs w:val="24"/>
        </w:rPr>
        <w:t xml:space="preserve">ΦΠΑ. Αυξήσατε τον φόρο στα καύσιμα, στον καπνό, στην μπύρα, στο κρασί, ακόμα και στον καφέ, στα εισιτήρια στα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μ</w:t>
      </w:r>
      <w:r>
        <w:rPr>
          <w:rFonts w:eastAsia="Times New Roman"/>
          <w:szCs w:val="24"/>
        </w:rPr>
        <w:t xml:space="preserve">εταφοράς. Κόψατε το επίδομα θέρμανσης. Κόψατε το ΕΚΑΣ. Κόψατε τις συντάξεις χηρείας. Κόψατε και θα κόψετε κι άλλο </w:t>
      </w:r>
      <w:proofErr w:type="spellStart"/>
      <w:r>
        <w:rPr>
          <w:rFonts w:eastAsia="Times New Roman"/>
          <w:szCs w:val="24"/>
        </w:rPr>
        <w:t>προνοιακά</w:t>
      </w:r>
      <w:proofErr w:type="spellEnd"/>
      <w:r>
        <w:rPr>
          <w:rFonts w:eastAsia="Times New Roman"/>
          <w:szCs w:val="24"/>
        </w:rPr>
        <w:t xml:space="preserve"> και αναπ</w:t>
      </w:r>
      <w:r>
        <w:rPr>
          <w:rFonts w:eastAsia="Times New Roman"/>
          <w:szCs w:val="24"/>
        </w:rPr>
        <w:t>ηρικά επιδόματα. Δημιουργήσατε τη γενιά των 360 ευρώ και ανέχεστε συνθήκες εργασιακής ζούγκλας. Οδηγείτε σε αδιέξοδο αδύναμους συμπολίτες μας και σε απόγνωση τη νέα γενιά.</w:t>
      </w:r>
    </w:p>
    <w:p w14:paraId="6EF726F0"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Παρ’ όλα αυτά, συνεχίζετε να νομίζετε ότι μπορείτε να κοροϊδεύετε, διότι όπως ήλθατε</w:t>
      </w:r>
      <w:r>
        <w:rPr>
          <w:rFonts w:eastAsia="Times New Roman"/>
          <w:szCs w:val="24"/>
        </w:rPr>
        <w:t xml:space="preserve"> στην εξουσία με ψέματα, έτσι με ψέματα συνεχίζετε να ασκείτε την εξουσία.</w:t>
      </w:r>
    </w:p>
    <w:p w14:paraId="6EF726F1"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Ξέρω ότι ο απών από τη σημερινή συζήτηση, ο κ. Τσίπρας, δεν του αρέσει να αναφέρομαι στα ψέματα που λέει.</w:t>
      </w:r>
    </w:p>
    <w:p w14:paraId="6EF726F2"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lastRenderedPageBreak/>
        <w:t>ΓΕΡΑΣΙΜΟΣ (ΜΑΚΗΣ) ΜΠΑΛΑΟΥΡΑΣ:</w:t>
      </w:r>
      <w:r>
        <w:rPr>
          <w:rFonts w:eastAsia="Times New Roman"/>
          <w:szCs w:val="24"/>
        </w:rPr>
        <w:t xml:space="preserve"> Είναι στην Κύπρο. Το ξέρετε.</w:t>
      </w:r>
    </w:p>
    <w:p w14:paraId="6EF726F3"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ΚΥΡΙΑΚΟΣ ΜΗΤΣΟΤΑ</w:t>
      </w:r>
      <w:r>
        <w:rPr>
          <w:rFonts w:eastAsia="Times New Roman"/>
          <w:b/>
          <w:szCs w:val="24"/>
        </w:rPr>
        <w:t>ΚΗΣ (Πρόεδρος της Νέας Δημοκρατίας):</w:t>
      </w:r>
      <w:r>
        <w:rPr>
          <w:rFonts w:eastAsia="Times New Roman"/>
          <w:szCs w:val="24"/>
        </w:rPr>
        <w:t xml:space="preserve"> Στην Κύπρο είναι;</w:t>
      </w:r>
    </w:p>
    <w:p w14:paraId="6EF726F4" w14:textId="77777777" w:rsidR="00E92729" w:rsidRDefault="0044197E">
      <w:pPr>
        <w:tabs>
          <w:tab w:val="left" w:pos="2940"/>
        </w:tabs>
        <w:spacing w:line="600" w:lineRule="auto"/>
        <w:ind w:firstLine="720"/>
        <w:contextualSpacing/>
        <w:jc w:val="center"/>
        <w:rPr>
          <w:rFonts w:eastAsia="Times New Roman"/>
          <w:szCs w:val="24"/>
        </w:rPr>
      </w:pPr>
      <w:r w:rsidRPr="00F5693C">
        <w:rPr>
          <w:rFonts w:eastAsia="Times New Roman"/>
          <w:szCs w:val="24"/>
        </w:rPr>
        <w:t>(</w:t>
      </w:r>
      <w:r>
        <w:rPr>
          <w:rFonts w:eastAsia="Times New Roman"/>
          <w:szCs w:val="24"/>
        </w:rPr>
        <w:t>Θόρυβος στην Αίθουσα)</w:t>
      </w:r>
    </w:p>
    <w:p w14:paraId="6EF726F5"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Ήσυχα, παρακαλώ.</w:t>
      </w:r>
    </w:p>
    <w:p w14:paraId="6EF726F6"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Δεν το γνώριζα αυτό.</w:t>
      </w:r>
    </w:p>
    <w:p w14:paraId="6EF726F7"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Μητσοτάκη, τα ξέρετε κα</w:t>
      </w:r>
      <w:r>
        <w:rPr>
          <w:rFonts w:eastAsia="Times New Roman"/>
          <w:szCs w:val="24"/>
        </w:rPr>
        <w:t xml:space="preserve">λύτερα από τον κ. </w:t>
      </w:r>
      <w:proofErr w:type="spellStart"/>
      <w:r>
        <w:rPr>
          <w:rFonts w:eastAsia="Times New Roman"/>
          <w:szCs w:val="24"/>
        </w:rPr>
        <w:t>Μπαλαούρα</w:t>
      </w:r>
      <w:proofErr w:type="spellEnd"/>
      <w:r>
        <w:rPr>
          <w:rFonts w:eastAsia="Times New Roman"/>
          <w:szCs w:val="24"/>
        </w:rPr>
        <w:t>. Θα έλθει ο κ. Πρωθυπουργός.</w:t>
      </w:r>
    </w:p>
    <w:p w14:paraId="6EF726F8"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Ας απαριθμήσω, λοιπόν, και ας τα ακούσει το οικονομικό επιτελείο τα ψέματα, που και σήμερα απαριθμεί η Κυβέρνηση.</w:t>
      </w:r>
    </w:p>
    <w:p w14:paraId="6EF726F9"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Λέτε ότι μοιράζετε 1,4 δισεκατομ</w:t>
      </w:r>
      <w:r>
        <w:rPr>
          <w:rFonts w:eastAsia="Times New Roman"/>
          <w:szCs w:val="24"/>
        </w:rPr>
        <w:t>μύρια. Κοινωνικό μέρισμα είναι μόλις τα 720 εκατομμύρια ευρώ. Τα 315 εκατομμύρια είναι υποχρεωτική επιστροφή χρημάτων σε συνταξιούχους. Από πότε μια αυτονόητη υποχρέωση του κράτους, που προέκυψε από ένα λάθος που έγινε στο παρελθόν, βαφτίζεται κοινωνική πο</w:t>
      </w:r>
      <w:r>
        <w:rPr>
          <w:rFonts w:eastAsia="Times New Roman"/>
          <w:szCs w:val="24"/>
        </w:rPr>
        <w:t>λιτική;</w:t>
      </w:r>
    </w:p>
    <w:p w14:paraId="6EF726FA" w14:textId="77777777" w:rsidR="00E92729" w:rsidRDefault="0044197E">
      <w:pPr>
        <w:tabs>
          <w:tab w:val="left" w:pos="2940"/>
        </w:tabs>
        <w:spacing w:line="600" w:lineRule="auto"/>
        <w:ind w:firstLine="720"/>
        <w:contextualSpacing/>
        <w:jc w:val="center"/>
        <w:rPr>
          <w:rFonts w:eastAsia="Times New Roman"/>
          <w:szCs w:val="24"/>
        </w:rPr>
      </w:pPr>
      <w:r>
        <w:rPr>
          <w:rFonts w:eastAsia="Times New Roman"/>
          <w:szCs w:val="24"/>
        </w:rPr>
        <w:lastRenderedPageBreak/>
        <w:t>(Θόρυβος στην Αίθουσα)</w:t>
      </w:r>
    </w:p>
    <w:p w14:paraId="6EF726FB"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Ήσυχα, παρακαλώ.</w:t>
      </w:r>
    </w:p>
    <w:p w14:paraId="6EF726FC"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Πάντως κοινωνική πολιτική δεν είναι. Τα άλλα 350 εκατομμύρια αποτελούν ενίσχυση της ΔΕΗ. </w:t>
      </w:r>
    </w:p>
    <w:p w14:paraId="6EF726FD"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Γιατί, κύριοι Υπουργοί, χρειάζεται </w:t>
      </w:r>
      <w:r>
        <w:rPr>
          <w:rFonts w:eastAsia="Times New Roman"/>
          <w:szCs w:val="24"/>
        </w:rPr>
        <w:t>ακριβώς αυτή η ενίσχυση; Επειδή, φυσικά, δεν καταφέρατε να κάνετε τίποτα για να εξυγιάνετε την επιχείρηση, να φέρετε νέες επενδύσεις και να λύσετε το πρόβλημα της διασύνδεσης των νησιών. Αυτή, λοιπόν, είναι η αλήθεια πίσω από το κοινωνικό μέρισμα.</w:t>
      </w:r>
    </w:p>
    <w:p w14:paraId="6EF726FE"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Δεύτερο </w:t>
      </w:r>
      <w:r>
        <w:rPr>
          <w:rFonts w:eastAsia="Times New Roman"/>
          <w:szCs w:val="24"/>
        </w:rPr>
        <w:t xml:space="preserve">και μεγαλύτερο ψέμα είναι ότι λέτε ότι ο </w:t>
      </w:r>
      <w:proofErr w:type="spellStart"/>
      <w:r>
        <w:rPr>
          <w:rFonts w:eastAsia="Times New Roman"/>
          <w:szCs w:val="24"/>
        </w:rPr>
        <w:t>υπερπλεόνασμα</w:t>
      </w:r>
      <w:proofErr w:type="spellEnd"/>
      <w:r>
        <w:rPr>
          <w:rFonts w:eastAsia="Times New Roman"/>
          <w:szCs w:val="24"/>
        </w:rPr>
        <w:t>, κύριε Υπουργέ, προέρχεται από την ανάπτυξη. Μάλιστα! Από την ανάπτυξη. Αυτό θα ίσχυε αν πετυχαίνατε ρυθμούς ανάπτυξης μεγαλύτερους από αυτούς, τους οποίους έχετε προβλέψει. Εδώ, όμως, συμβαίνει ακριβώ</w:t>
      </w:r>
      <w:r>
        <w:rPr>
          <w:rFonts w:eastAsia="Times New Roman"/>
          <w:szCs w:val="24"/>
        </w:rPr>
        <w:t>ς το αντίθετο. Οι προβλέψεις για την ανάπτυξη συνεχώς αναθεωρούνται προς τα κάτω. Ξεκινήσατε με 2,7% και εκτιμώ ότι θα κλείσετε με 1,5%, αν όχι 1,4%. Σε όλες τις χώρες της Ευρωζώνης οι εκτιμήσεις για την  ανάπτυξη αναθεωρούνται προς τα πάνω. Μόνο στην Ελλά</w:t>
      </w:r>
      <w:r>
        <w:rPr>
          <w:rFonts w:eastAsia="Times New Roman"/>
          <w:szCs w:val="24"/>
        </w:rPr>
        <w:t xml:space="preserve">δα οι εκτιμήσεις για την ανάπτυξη αναθεωρούνται προς τα κάτω. Άρα όχι </w:t>
      </w:r>
      <w:r>
        <w:rPr>
          <w:rFonts w:eastAsia="Times New Roman"/>
          <w:szCs w:val="24"/>
        </w:rPr>
        <w:lastRenderedPageBreak/>
        <w:t xml:space="preserve">μόνο δεν υπάρχει πλεόνασμα λόγω ανάπτυξης. Αντίθετα, υπάρχει </w:t>
      </w:r>
      <w:proofErr w:type="spellStart"/>
      <w:r>
        <w:rPr>
          <w:rFonts w:eastAsia="Times New Roman"/>
          <w:szCs w:val="24"/>
        </w:rPr>
        <w:t>υπερφορολόγηση</w:t>
      </w:r>
      <w:proofErr w:type="spellEnd"/>
      <w:r>
        <w:rPr>
          <w:rFonts w:eastAsia="Times New Roman"/>
          <w:szCs w:val="24"/>
        </w:rPr>
        <w:t xml:space="preserve"> ακριβώς επειδή πέσατε έξω στους στόχους της ανάπτυξης.</w:t>
      </w:r>
    </w:p>
    <w:p w14:paraId="6EF726FF"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Τρίτο ψέμα. Λέτε ότι τα έσοδα προέρχονται από τη μείωση</w:t>
      </w:r>
      <w:r>
        <w:rPr>
          <w:rFonts w:eastAsia="Times New Roman"/>
          <w:szCs w:val="24"/>
        </w:rPr>
        <w:t xml:space="preserve"> της ανεργίας. Μάλιστα! Υπήρξε το 2016 μείωση της ανεργίας. Όμως δυστυχώς, τα έσοδα από τους μισθωτούς και τους αυτοαπασχολούμενους αντί να αυξηθούν, μειώθηκαν, γιατί αυτό το οποίο συμβαίνει τα τελευταία δύο χρόνια και επιμένετε να μην το αναγνωρίζετε είνα</w:t>
      </w:r>
      <w:r>
        <w:rPr>
          <w:rFonts w:eastAsia="Times New Roman"/>
          <w:szCs w:val="24"/>
        </w:rPr>
        <w:t xml:space="preserve">ι ότι χάνονται θέσεις πλήρους απασχόλησης και δημιουργούνται θέσεις μερικής απασχόλησης. Μόνο που αυτό δεν φέρνει σημαντικά περισσότερα έσοδα στον κρατικό προϋπολογισμό και προφανώς δεν μπορεί αυτό από μόνο του να δημιουργήσει το </w:t>
      </w:r>
      <w:proofErr w:type="spellStart"/>
      <w:r>
        <w:rPr>
          <w:rFonts w:eastAsia="Times New Roman"/>
          <w:szCs w:val="24"/>
        </w:rPr>
        <w:t>υπερπλεόνασμα</w:t>
      </w:r>
      <w:proofErr w:type="spellEnd"/>
      <w:r>
        <w:rPr>
          <w:rFonts w:eastAsia="Times New Roman"/>
          <w:szCs w:val="24"/>
        </w:rPr>
        <w:t>.</w:t>
      </w:r>
    </w:p>
    <w:p w14:paraId="6EF72700"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Τέταρτο ψέμ</w:t>
      </w:r>
      <w:r>
        <w:rPr>
          <w:rFonts w:eastAsia="Times New Roman"/>
          <w:szCs w:val="24"/>
        </w:rPr>
        <w:t>α. Η υπέρβαση του δημοσιονομικού στόχου οφείλεται στον περιορισμό της διαφθοράς και της φοροδιαφυγής. Η επιδότηση της Κυβέρνησης, όπως έχει καταδειχθεί επανειλημμένως από ερωτήσεις που έχει κάνει η κοινοβουλευτική μας ομάδα, στο πεδίο της καταπολέμησης της</w:t>
      </w:r>
      <w:r>
        <w:rPr>
          <w:rFonts w:eastAsia="Times New Roman"/>
          <w:szCs w:val="24"/>
        </w:rPr>
        <w:t xml:space="preserve"> φοροδιαφυγής και του λαθρεμπορίου είναι παντελώς ανεπαρκής. Πόσα έσοδα είχατε υ</w:t>
      </w:r>
      <w:r>
        <w:rPr>
          <w:rFonts w:eastAsia="Times New Roman"/>
          <w:szCs w:val="24"/>
        </w:rPr>
        <w:lastRenderedPageBreak/>
        <w:t xml:space="preserve">ποσχεθεί τους πρώτους έξι μήνες από τη φοροδιαφυγή; </w:t>
      </w:r>
      <w:r>
        <w:rPr>
          <w:rFonts w:eastAsia="Times New Roman"/>
          <w:szCs w:val="24"/>
        </w:rPr>
        <w:t>Τρία</w:t>
      </w:r>
      <w:r>
        <w:rPr>
          <w:rFonts w:eastAsia="Times New Roman"/>
          <w:szCs w:val="24"/>
        </w:rPr>
        <w:t xml:space="preserve"> δισεκατομμύρια, αν θυμάμαι καλά. Με το ζόρι έχετε εισπράξει κάτι παραπάνω από 100 εκατομμύρια, όταν την ίδια ώρα η Ευρω</w:t>
      </w:r>
      <w:r>
        <w:rPr>
          <w:rFonts w:eastAsia="Times New Roman"/>
          <w:szCs w:val="24"/>
        </w:rPr>
        <w:t xml:space="preserve">παϊκή Επιτροπή διαπιστώνει αύξηση στη φοροδιαφυγή παρά την αυξημένη χρήση ηλεκτρονικών συναλλαγών λόγω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w:t>
      </w:r>
    </w:p>
    <w:p w14:paraId="6EF72701"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Δεν είχαμε καμμία </w:t>
      </w:r>
      <w:proofErr w:type="spellStart"/>
      <w:r>
        <w:rPr>
          <w:rFonts w:eastAsia="Times New Roman"/>
          <w:szCs w:val="24"/>
        </w:rPr>
        <w:t>υπεραπόδοση</w:t>
      </w:r>
      <w:proofErr w:type="spellEnd"/>
      <w:r>
        <w:rPr>
          <w:rFonts w:eastAsia="Times New Roman"/>
          <w:szCs w:val="24"/>
        </w:rPr>
        <w:t xml:space="preserve">, κυρίες και κύριοι, λόγω της οικονομίας. Είχαμε απλά στυγνή και σκληρή </w:t>
      </w:r>
      <w:proofErr w:type="spellStart"/>
      <w:r>
        <w:rPr>
          <w:rFonts w:eastAsia="Times New Roman"/>
          <w:szCs w:val="24"/>
        </w:rPr>
        <w:t>υπερφορολόγηση</w:t>
      </w:r>
      <w:proofErr w:type="spellEnd"/>
      <w:r>
        <w:rPr>
          <w:rFonts w:eastAsia="Times New Roman"/>
          <w:szCs w:val="24"/>
        </w:rPr>
        <w:t>, όπως σε μια κρίση</w:t>
      </w:r>
      <w:r>
        <w:rPr>
          <w:rFonts w:eastAsia="Times New Roman"/>
          <w:szCs w:val="24"/>
        </w:rPr>
        <w:t xml:space="preserve"> ειλικρίνειας ο κ. </w:t>
      </w:r>
      <w:proofErr w:type="spellStart"/>
      <w:r>
        <w:rPr>
          <w:rFonts w:eastAsia="Times New Roman"/>
          <w:szCs w:val="24"/>
        </w:rPr>
        <w:t>Τσακαλώτος</w:t>
      </w:r>
      <w:proofErr w:type="spellEnd"/>
      <w:r>
        <w:rPr>
          <w:rFonts w:eastAsia="Times New Roman"/>
          <w:szCs w:val="24"/>
        </w:rPr>
        <w:t xml:space="preserve"> και ο κ. </w:t>
      </w:r>
      <w:proofErr w:type="spellStart"/>
      <w:r>
        <w:rPr>
          <w:rFonts w:eastAsia="Times New Roman"/>
          <w:szCs w:val="24"/>
        </w:rPr>
        <w:t>Χουλιαράκης</w:t>
      </w:r>
      <w:proofErr w:type="spellEnd"/>
      <w:r>
        <w:rPr>
          <w:rFonts w:eastAsia="Times New Roman"/>
          <w:szCs w:val="24"/>
        </w:rPr>
        <w:t xml:space="preserve"> ομολόγησαν ενώπιον του </w:t>
      </w:r>
      <w:r>
        <w:rPr>
          <w:rFonts w:eastAsia="Times New Roman"/>
          <w:szCs w:val="24"/>
        </w:rPr>
        <w:t>ε</w:t>
      </w:r>
      <w:r>
        <w:rPr>
          <w:rFonts w:eastAsia="Times New Roman"/>
          <w:szCs w:val="24"/>
        </w:rPr>
        <w:t>λληνικού Κοινοβουλίου.</w:t>
      </w:r>
    </w:p>
    <w:p w14:paraId="6EF72702"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Είχαμε αφαίμαξη των πάντων, ιδίως της μεσαίας τάξης, για να μπορέσει σήμερα η φιλεύσπλαχνη Κυβέρνηση να </w:t>
      </w:r>
      <w:proofErr w:type="spellStart"/>
      <w:r>
        <w:rPr>
          <w:rFonts w:eastAsia="Times New Roman"/>
          <w:szCs w:val="24"/>
        </w:rPr>
        <w:t>παραστήσει</w:t>
      </w:r>
      <w:proofErr w:type="spellEnd"/>
      <w:r>
        <w:rPr>
          <w:rFonts w:eastAsia="Times New Roman"/>
          <w:szCs w:val="24"/>
        </w:rPr>
        <w:t xml:space="preserve"> τον «πατερούλη», ότι δήθεν νοιάζεται για </w:t>
      </w:r>
      <w:r>
        <w:rPr>
          <w:rFonts w:eastAsia="Times New Roman"/>
          <w:szCs w:val="24"/>
        </w:rPr>
        <w:t>τους πιο αδύναμους.</w:t>
      </w:r>
    </w:p>
    <w:p w14:paraId="6EF72703"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Συνοψίζοντας, η υπέρβαση του δημοσιονομικού στόχου οφείλεται: Πρώτον, στην ανελέητη </w:t>
      </w:r>
      <w:proofErr w:type="spellStart"/>
      <w:r>
        <w:rPr>
          <w:rFonts w:eastAsia="Times New Roman" w:cs="Times New Roman"/>
          <w:szCs w:val="24"/>
        </w:rPr>
        <w:t>φοροεπιδρομή</w:t>
      </w:r>
      <w:proofErr w:type="spellEnd"/>
      <w:r>
        <w:rPr>
          <w:rFonts w:eastAsia="Times New Roman" w:cs="Times New Roman"/>
          <w:szCs w:val="24"/>
        </w:rPr>
        <w:t xml:space="preserve"> και στην ασφαλιστική επιδρομή κατά πάντων, ιδίως των ελευθέρων επαγγελματιών. Δεύτερον, στις κατασχέσεις σε ένα εκατομμύριο πολίτες και επι</w:t>
      </w:r>
      <w:r>
        <w:rPr>
          <w:rFonts w:eastAsia="Times New Roman" w:cs="Times New Roman"/>
          <w:szCs w:val="24"/>
        </w:rPr>
        <w:t xml:space="preserve">χειρήσεις, με άλλους επτακόσιους χιλιάδες συμπολίτες </w:t>
      </w:r>
      <w:r>
        <w:rPr>
          <w:rFonts w:eastAsia="Times New Roman" w:cs="Times New Roman"/>
          <w:szCs w:val="24"/>
        </w:rPr>
        <w:lastRenderedPageBreak/>
        <w:t>μας να κινδυνεύουν. Τρίτον, στη διευρυμένη εσωτερική στάση πληρωμών. Τέταρτον στην τεράστια καθυστέρηση απονομής των συντάξεων. Τριακόσιες χιλιάδες συντάξεις, κύριες και επικουρικές, ακόμη περιμένουν και</w:t>
      </w:r>
      <w:r>
        <w:rPr>
          <w:rFonts w:eastAsia="Times New Roman" w:cs="Times New Roman"/>
          <w:szCs w:val="24"/>
        </w:rPr>
        <w:t xml:space="preserve"> δεν τις έχετε δώσει. Και </w:t>
      </w:r>
      <w:proofErr w:type="spellStart"/>
      <w:r>
        <w:rPr>
          <w:rFonts w:eastAsia="Times New Roman" w:cs="Times New Roman"/>
          <w:szCs w:val="24"/>
        </w:rPr>
        <w:t>πέμπτον</w:t>
      </w:r>
      <w:proofErr w:type="spellEnd"/>
      <w:r>
        <w:rPr>
          <w:rFonts w:eastAsia="Times New Roman" w:cs="Times New Roman"/>
          <w:szCs w:val="24"/>
        </w:rPr>
        <w:t xml:space="preserve">, στην αναστολή επενδυτικών δαπανών από το Πρόγραμμα Δημοσίων Επενδύσεων, με βαρύ φυσικά τίμημα για την ανάπτυξη της χώρας. </w:t>
      </w:r>
    </w:p>
    <w:p w14:paraId="6EF72704"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Έτσι πετύχατε το </w:t>
      </w:r>
      <w:proofErr w:type="spellStart"/>
      <w:r>
        <w:rPr>
          <w:rFonts w:eastAsia="Times New Roman" w:cs="Times New Roman"/>
          <w:szCs w:val="24"/>
        </w:rPr>
        <w:t>υπερπλεόνασμα</w:t>
      </w:r>
      <w:proofErr w:type="spellEnd"/>
      <w:r>
        <w:rPr>
          <w:rFonts w:eastAsia="Times New Roman" w:cs="Times New Roman"/>
          <w:szCs w:val="24"/>
        </w:rPr>
        <w:t xml:space="preserve">, για να παριστάνετε σήμερα τους </w:t>
      </w:r>
      <w:proofErr w:type="spellStart"/>
      <w:r>
        <w:rPr>
          <w:rFonts w:eastAsia="Times New Roman" w:cs="Times New Roman"/>
          <w:szCs w:val="24"/>
        </w:rPr>
        <w:t>Άη</w:t>
      </w:r>
      <w:proofErr w:type="spellEnd"/>
      <w:r>
        <w:rPr>
          <w:rFonts w:eastAsia="Times New Roman" w:cs="Times New Roman"/>
          <w:szCs w:val="24"/>
        </w:rPr>
        <w:t xml:space="preserve"> Βασίληδες της πολιτικής, σε μία </w:t>
      </w:r>
      <w:r>
        <w:rPr>
          <w:rFonts w:eastAsia="Times New Roman" w:cs="Times New Roman"/>
          <w:szCs w:val="24"/>
        </w:rPr>
        <w:t xml:space="preserve">χώρα που πολλοί συμπολίτες μας έχουν ξεχάσει τα Χριστούγεννα. </w:t>
      </w:r>
    </w:p>
    <w:p w14:paraId="6EF72705"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Θα το ξαναπώ: Δεν σας ενδιαφέρει μια πραγματικά ισχυρή οικονομία, που να αναπτύσσεται με τις δικές της δυνάμεις. Θέλετε πολίτες εξαρτημένους από εσάς, εξαρτημένους από μια νέα πολιτική επιδομάτ</w:t>
      </w:r>
      <w:r>
        <w:rPr>
          <w:rFonts w:eastAsia="Times New Roman" w:cs="Times New Roman"/>
          <w:szCs w:val="24"/>
        </w:rPr>
        <w:t xml:space="preserve">ων. Και επειδή δεν τα βγάζετε πέρα, επειδή τα ψέματα σας κυνηγούν, επιτίθεστε κατά πάντων, δημιουργώντας την πιο τοξική ατμόσφαιρα που έχει γνωρίσει η Ελληνική Δημοκρατία από τη Μεταπολίτευση και μετά. </w:t>
      </w:r>
    </w:p>
    <w:p w14:paraId="6EF72706"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Όμως, οι πολίτες, κύριε Τσίπρα και κύριε Δραγασάκη, δ</w:t>
      </w:r>
      <w:r>
        <w:rPr>
          <w:rFonts w:eastAsia="Times New Roman" w:cs="Times New Roman"/>
          <w:szCs w:val="24"/>
        </w:rPr>
        <w:t xml:space="preserve">εν είναι αμνήμονες. Όταν κατηγορείτε και επιμένετε να κατηγορείτε </w:t>
      </w:r>
      <w:r>
        <w:rPr>
          <w:rFonts w:eastAsia="Times New Roman" w:cs="Times New Roman"/>
          <w:szCs w:val="24"/>
        </w:rPr>
        <w:lastRenderedPageBreak/>
        <w:t>τη Νέα Δημοκρατία, όπως κάνατε τις προάλλες, με ψεύτικες ειδήσεις, τις οποίες σπεύσατε φυσικά να αναπαράγετε, για δήθεν υπονόμευση της εθνικής προσπάθειας, οι πολίτες ξέρουν πολύ καλά τι κάν</w:t>
      </w:r>
      <w:r>
        <w:rPr>
          <w:rFonts w:eastAsia="Times New Roman" w:cs="Times New Roman"/>
          <w:szCs w:val="24"/>
        </w:rPr>
        <w:t xml:space="preserve">ατε εσείς ως Αντιπολίτευση. Μόνο που εμείς θα κάνουμε αυτά τα οποία πρέπει, για να βγει η χώρα από το αδιέξοδο, όπως κάναμε πάντα αυτά που έπρεπε. </w:t>
      </w:r>
    </w:p>
    <w:p w14:paraId="6EF72707"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πολεμήσαμε το </w:t>
      </w:r>
      <w:proofErr w:type="spellStart"/>
      <w:r>
        <w:rPr>
          <w:rFonts w:eastAsia="Times New Roman" w:cs="Times New Roman"/>
          <w:szCs w:val="24"/>
          <w:lang w:val="en-US"/>
        </w:rPr>
        <w:t>Grexit</w:t>
      </w:r>
      <w:proofErr w:type="spellEnd"/>
      <w:r>
        <w:rPr>
          <w:rFonts w:eastAsia="Times New Roman" w:cs="Times New Roman"/>
          <w:szCs w:val="24"/>
        </w:rPr>
        <w:t xml:space="preserve">, όταν εσείς ψάχνατε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εμείς είπαμε αυτά που πρέπει, κύριε </w:t>
      </w:r>
      <w:proofErr w:type="spellStart"/>
      <w:r>
        <w:rPr>
          <w:rFonts w:eastAsia="Times New Roman" w:cs="Times New Roman"/>
          <w:szCs w:val="24"/>
        </w:rPr>
        <w:t>Τσακαλώτε</w:t>
      </w:r>
      <w:proofErr w:type="spellEnd"/>
      <w:r>
        <w:rPr>
          <w:rFonts w:eastAsia="Times New Roman" w:cs="Times New Roman"/>
          <w:szCs w:val="24"/>
        </w:rPr>
        <w:t>, για τη</w:t>
      </w:r>
      <w:r>
        <w:rPr>
          <w:rFonts w:eastAsia="Times New Roman" w:cs="Times New Roman"/>
          <w:szCs w:val="24"/>
        </w:rPr>
        <w:t xml:space="preserve"> μείωση των λειψών πλεονασμάτων, που εσείς συμφωνήσατε και με τα οποία οι Έλληνες πληρώνουν σήμερα τη δική σας αναξιοπιστία. Και εμείς δεν χάνουμε καμ</w:t>
      </w:r>
      <w:r>
        <w:rPr>
          <w:rFonts w:eastAsia="Times New Roman" w:cs="Times New Roman"/>
          <w:szCs w:val="24"/>
        </w:rPr>
        <w:t>μ</w:t>
      </w:r>
      <w:r>
        <w:rPr>
          <w:rFonts w:eastAsia="Times New Roman" w:cs="Times New Roman"/>
          <w:szCs w:val="24"/>
        </w:rPr>
        <w:t>ία ευκαιρία να παρακινούμε ξένους επενδυτές να έρθουν σήμερα να επενδύσουν στην Ελλάδα, όταν εσείς τους ο</w:t>
      </w:r>
      <w:r>
        <w:rPr>
          <w:rFonts w:eastAsia="Times New Roman" w:cs="Times New Roman"/>
          <w:szCs w:val="24"/>
        </w:rPr>
        <w:t xml:space="preserve">δηγείτε στην έξοδο! </w:t>
      </w:r>
    </w:p>
    <w:p w14:paraId="6EF72708" w14:textId="77777777" w:rsidR="00E92729" w:rsidRDefault="0044197E">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72709"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Βλέπουμε πολύ καλά και το βλέπουν όλοι τι γίνεται σήμερα στο Ελληνικό και στις Σκουριές. Και είναι συνολικό κέρδος για τη χώρα ότι η σημερινή Αντιπολίτευση εγγυάται ένα </w:t>
      </w:r>
      <w:proofErr w:type="spellStart"/>
      <w:r>
        <w:rPr>
          <w:rFonts w:eastAsia="Times New Roman" w:cs="Times New Roman"/>
          <w:szCs w:val="24"/>
        </w:rPr>
        <w:t>φιλοεπενδυτι</w:t>
      </w:r>
      <w:r>
        <w:rPr>
          <w:rFonts w:eastAsia="Times New Roman" w:cs="Times New Roman"/>
          <w:szCs w:val="24"/>
        </w:rPr>
        <w:t>κό</w:t>
      </w:r>
      <w:proofErr w:type="spellEnd"/>
      <w:r>
        <w:rPr>
          <w:rFonts w:eastAsia="Times New Roman" w:cs="Times New Roman"/>
          <w:szCs w:val="24"/>
        </w:rPr>
        <w:t xml:space="preserve"> περιβάλλον και μια οικονομική σταθερότητα. </w:t>
      </w:r>
    </w:p>
    <w:p w14:paraId="6EF7270A"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Θέλετε να σας θυμίσω τι κάνατε εσείς ως </w:t>
      </w:r>
      <w:r>
        <w:rPr>
          <w:rFonts w:eastAsia="Times New Roman" w:cs="Times New Roman"/>
          <w:szCs w:val="24"/>
        </w:rPr>
        <w:t>α</w:t>
      </w:r>
      <w:r>
        <w:rPr>
          <w:rFonts w:eastAsia="Times New Roman" w:cs="Times New Roman"/>
          <w:szCs w:val="24"/>
        </w:rPr>
        <w:t xml:space="preserve">ντιπολίτευση; </w:t>
      </w:r>
    </w:p>
    <w:p w14:paraId="6EF7270B" w14:textId="77777777" w:rsidR="00E92729" w:rsidRDefault="0044197E">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6EF7270C"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Θα σας τα θυμίσω, γιατί βλέπω ότι φωνασκείτε και είστε σε κατάσταση αναταραχής: Δηλητηριάσατε σε κάθε ευκαιρία την κ</w:t>
      </w:r>
      <w:r>
        <w:rPr>
          <w:rFonts w:eastAsia="Times New Roman" w:cs="Times New Roman"/>
          <w:szCs w:val="24"/>
        </w:rPr>
        <w:t xml:space="preserve">οινή γνώμη με τοξικές και διχαστικές αθλιότητες. Κάνατε άνω-κάτω την Αθήνα, υπονομεύσατε ανοιχτά τη δημοσιονομική σταθερότητα της χώρας. </w:t>
      </w:r>
    </w:p>
    <w:p w14:paraId="6EF7270D"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Καλούσατε τον κόσμο να μην πληρώσει ΕΝΦΙΑ -τα θυμάστε;- επειδή δήθεν θα τον καταργούσατε! Λέγατε στους πολίτες να μην </w:t>
      </w:r>
      <w:r>
        <w:rPr>
          <w:rFonts w:eastAsia="Times New Roman" w:cs="Times New Roman"/>
          <w:szCs w:val="24"/>
        </w:rPr>
        <w:t xml:space="preserve">εξοφλούν τις υποχρεώσεις τους γιατί έρχεται σεισάχθεια. Είναι οι ίδιοι πολίτες, που σήμερα αντιμετωπίζουν τους δικούς σας πλειστηριασμούς και τις δικές σας κατασχέσεις. </w:t>
      </w:r>
    </w:p>
    <w:p w14:paraId="6EF7270E"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Και πάνω από όλα, πολεμήσατε λυσσαλέα οποιαδήποτε επένδυση επιχειρήθηκε στη χώρα από τ</w:t>
      </w:r>
      <w:r>
        <w:rPr>
          <w:rFonts w:eastAsia="Times New Roman" w:cs="Times New Roman"/>
          <w:szCs w:val="24"/>
        </w:rPr>
        <w:t xml:space="preserve">ην προηγούμενη κυβέρνηση. </w:t>
      </w:r>
    </w:p>
    <w:p w14:paraId="6EF7270F"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Ο κ. Τσίπρας προσωπικά δεν ήταν αυτός που έλεγε στους επενδυτές να μην έρθουν στην Ελλάδα; Να μην τολμήσουν να επενδύσουν γιατί θα χάσουν τα λεφτά τους;</w:t>
      </w:r>
    </w:p>
    <w:p w14:paraId="6EF72710"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Και μιλάτε εσείς για ανάπτυξη, που επί χρόνια πολεμούσατε όλες τις επενδύσει</w:t>
      </w:r>
      <w:r>
        <w:rPr>
          <w:rFonts w:eastAsia="Times New Roman" w:cs="Times New Roman"/>
          <w:szCs w:val="24"/>
        </w:rPr>
        <w:t>ς, τις οποίες σήμερα είστε ανίκανοι να υ</w:t>
      </w:r>
      <w:r>
        <w:rPr>
          <w:rFonts w:eastAsia="Times New Roman" w:cs="Times New Roman"/>
          <w:szCs w:val="24"/>
        </w:rPr>
        <w:lastRenderedPageBreak/>
        <w:t xml:space="preserve">λοποιήσετε. Και μιλάτε εσείς για δήθεν υπονόμευση από την Αντιπολίτευση, όταν ήσασταν η πιο ανεύθυνη, η πιο μηδενιστική, η πιο καταστροφική </w:t>
      </w:r>
      <w:r>
        <w:rPr>
          <w:rFonts w:eastAsia="Times New Roman" w:cs="Times New Roman"/>
          <w:szCs w:val="24"/>
        </w:rPr>
        <w:t>α</w:t>
      </w:r>
      <w:r>
        <w:rPr>
          <w:rFonts w:eastAsia="Times New Roman" w:cs="Times New Roman"/>
          <w:szCs w:val="24"/>
        </w:rPr>
        <w:t xml:space="preserve">ντιπολίτευση που έχει γνωρίσει ποτέ ο τόπος. </w:t>
      </w:r>
    </w:p>
    <w:p w14:paraId="6EF72711"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w:t>
      </w:r>
      <w:r>
        <w:rPr>
          <w:rFonts w:eastAsia="Times New Roman" w:cs="Times New Roman"/>
          <w:szCs w:val="24"/>
        </w:rPr>
        <w:t xml:space="preserve">για τη Νέα Δημοκρατία η στήριξη στους ασθενέστερους συμπολίτες μας πρέπει να γίνεται με μόνιμες πολιτικές, μέσα από σταθερούς πόρους που αποτελούν μέρος του τακτικού προϋπολογισμού. </w:t>
      </w:r>
    </w:p>
    <w:p w14:paraId="6EF72712"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Θέλω να σας θυμίσω ότι ήμασταν οι πρώτοι οι οποίοι δρομολογήσαμε το ελάχι</w:t>
      </w:r>
      <w:r>
        <w:rPr>
          <w:rFonts w:eastAsia="Times New Roman" w:cs="Times New Roman"/>
          <w:szCs w:val="24"/>
        </w:rPr>
        <w:t xml:space="preserve">στο εγγυημένο εισόδημα ως το πιο αποτελεσματικό εργαλείο καταπολέμησης της ακραίας φτώχειας. Θυμίζω ότι στα πρώτα σας βήματα ως Κυβέρνηση το πολεμήσατε και το απορρίψατε. </w:t>
      </w:r>
    </w:p>
    <w:p w14:paraId="6EF72713"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την ακραία φτώχεια δεν την καταπολεμάς μόνο με επιδόματα περιορισμένης διάρκειας, αλλά κυρίως με δουλειές, δουλειές οι οποίες έρχονται μόνο μέσα από ιδιωτικές επενδύσεις, επενδύσεις τις οποίες εσείς πολεμάτε σε κάθε ευκαιρία. </w:t>
      </w:r>
    </w:p>
    <w:p w14:paraId="6EF72714"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Βουλευτές, η αποτυχία και ο τυχοδιωκτισμός της Κυβέρνησης δεν αλλάζουν την πραγματικότητα. Και η </w:t>
      </w:r>
      <w:r>
        <w:rPr>
          <w:rFonts w:eastAsia="Times New Roman" w:cs="Times New Roman"/>
          <w:szCs w:val="24"/>
        </w:rPr>
        <w:lastRenderedPageBreak/>
        <w:t xml:space="preserve">πραγματικότητα είναι ότι σήμερα εκατομμύρια συμπολίτες μας έχουν ανάγκη και την ελάχιστη βοήθεια. </w:t>
      </w:r>
    </w:p>
    <w:p w14:paraId="6EF72715"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θέσαμε στον δημόσιο διάλογο τη δική μας πρόταση για τ</w:t>
      </w:r>
      <w:r>
        <w:rPr>
          <w:rFonts w:eastAsia="Times New Roman" w:cs="Times New Roman"/>
          <w:szCs w:val="24"/>
        </w:rPr>
        <w:t xml:space="preserve">ο πώς πιστεύουμε ότι πρέπει να κατανεμηθεί το κοινωνικό μέρισμα από το </w:t>
      </w:r>
      <w:proofErr w:type="spellStart"/>
      <w:r>
        <w:rPr>
          <w:rFonts w:eastAsia="Times New Roman" w:cs="Times New Roman"/>
          <w:szCs w:val="24"/>
        </w:rPr>
        <w:t>υπερπλεόνασμα</w:t>
      </w:r>
      <w:proofErr w:type="spellEnd"/>
      <w:r>
        <w:rPr>
          <w:rFonts w:eastAsia="Times New Roman" w:cs="Times New Roman"/>
          <w:szCs w:val="24"/>
        </w:rPr>
        <w:t>, όπως το αποκαλείτε. Δώσαμε προτεραιότητα στους μακροχρόνια ανέργους, αλλά ταυτόχρονα, προτείναμε και μια κλιμακωτή μείωση του ΕΝΦΙΑ για όλους τους ιδιοκτήτες ακινήτων, με</w:t>
      </w:r>
      <w:r>
        <w:rPr>
          <w:rFonts w:eastAsia="Times New Roman" w:cs="Times New Roman"/>
          <w:szCs w:val="24"/>
        </w:rPr>
        <w:t xml:space="preserve"> μεγαλύτερη έμφαση στα φτωχότερα εισοδηματικά στρώματα και ταυτόχρονα, δεσμευθήκαμε ότι ένα μέρος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θα πρέπει να επιστρέψει στους δικαιούχους ληξιπρόθεσμων οφειλών του κράτους. </w:t>
      </w:r>
    </w:p>
    <w:p w14:paraId="6EF72716"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θελήσατε να συζητήσετε καν αυτή την πρόταση. Φέρατε τη </w:t>
      </w:r>
      <w:r>
        <w:rPr>
          <w:rFonts w:eastAsia="Times New Roman" w:cs="Times New Roman"/>
          <w:szCs w:val="24"/>
        </w:rPr>
        <w:t xml:space="preserve">δική σας. Θα την υπερψηφίσουμε, γιατί πολλοί συμπολίτες μας έχουν ανάγκη έστω και αυτή τη μικρή βοήθεια. </w:t>
      </w:r>
    </w:p>
    <w:p w14:paraId="6EF72717"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το λάθος στην πολιτική του «παίρνω πέντε και γυρίζω ένα» δεν είναι ότι γυρίζεις το ένα, αλλά ότι παίρνεις τα πέντε. Αντί, λοιπόν, να πανηγυρίζετε</w:t>
      </w:r>
      <w:r>
        <w:rPr>
          <w:rFonts w:eastAsia="Times New Roman" w:cs="Times New Roman"/>
          <w:szCs w:val="24"/>
        </w:rPr>
        <w:t xml:space="preserve"> για τα ελάχιστα που επιστρέφετε, το καλό είναι να ζητήσετε επιτέλους συγγνώμη για τα πολλά που πήρατε. </w:t>
      </w:r>
    </w:p>
    <w:p w14:paraId="6EF72718" w14:textId="77777777" w:rsidR="00E92729" w:rsidRDefault="0044197E">
      <w:pPr>
        <w:spacing w:line="600" w:lineRule="auto"/>
        <w:ind w:firstLine="709"/>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EF72719"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πάνω από όλα, να ζητήσετε συγγνώμη για τους χιλιάδες ανέργους που σήμερα καταδικάζετε στο περ</w:t>
      </w:r>
      <w:r>
        <w:rPr>
          <w:rFonts w:eastAsia="Times New Roman" w:cs="Times New Roman"/>
          <w:szCs w:val="24"/>
        </w:rPr>
        <w:t xml:space="preserve">ιθώριο, επειδή αδυνατείτε να επιστρέψετε την ελληνική οικονομία σε μια πραγματική αναπτυξιακή τροχιά. </w:t>
      </w:r>
    </w:p>
    <w:p w14:paraId="6EF7271A"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κύριε Τσίπρα -φαντάζομαι ότι ακούει από κάπου- οι πολίτες δεν εξαπατώνται πια. Σας γνωρίζουν.</w:t>
      </w:r>
    </w:p>
    <w:p w14:paraId="6EF7271B" w14:textId="77777777" w:rsidR="00E92729" w:rsidRDefault="0044197E">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της Νέας Δημοκρατίας)</w:t>
      </w:r>
    </w:p>
    <w:p w14:paraId="6EF7271C" w14:textId="77777777" w:rsidR="00E92729" w:rsidRDefault="0044197E">
      <w:pPr>
        <w:spacing w:line="600" w:lineRule="auto"/>
        <w:ind w:firstLine="709"/>
        <w:contextualSpacing/>
        <w:jc w:val="center"/>
        <w:rPr>
          <w:rFonts w:eastAsia="Times New Roman" w:cs="Times New Roman"/>
          <w:szCs w:val="24"/>
        </w:rPr>
      </w:pPr>
      <w:r>
        <w:rPr>
          <w:rFonts w:eastAsia="Times New Roman" w:cs="Times New Roman"/>
          <w:szCs w:val="24"/>
        </w:rPr>
        <w:t xml:space="preserve"> (Θόρυβος στην Αίθουσα)</w:t>
      </w:r>
    </w:p>
    <w:p w14:paraId="6EF7271D"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Πρόεδρε, μπορείτε να επιβάλλετε λίγη ησυχία;</w:t>
      </w:r>
    </w:p>
    <w:p w14:paraId="6EF7271E"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Κάνετε ησυχία, σας παρακαλώ! Όλοι ακούμε.</w:t>
      </w:r>
    </w:p>
    <w:p w14:paraId="6EF7271F"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παρακαλώ. </w:t>
      </w:r>
    </w:p>
    <w:p w14:paraId="6EF72720"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Και καμμία πρόσκαιρη παροχή δεν είναι σε θέση να αντιστρέψει το πολιτικό κλίμα. Η χώρα πρέπει να βγει από τον </w:t>
      </w:r>
      <w:r>
        <w:rPr>
          <w:rFonts w:eastAsia="Times New Roman" w:cs="Times New Roman"/>
          <w:szCs w:val="24"/>
        </w:rPr>
        <w:lastRenderedPageBreak/>
        <w:t xml:space="preserve">φαύλο κύκλο της εσωστρέφειας και να ξαναγίνει μια κανονική ευρωπαϊκή χώρα και αυτό μόνο μια μεγάλη πολιτική αλλαγή μπορεί να το εξασφαλίσει. </w:t>
      </w:r>
    </w:p>
    <w:p w14:paraId="6EF72721"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τ</w:t>
      </w:r>
      <w:r>
        <w:rPr>
          <w:rFonts w:eastAsia="Times New Roman" w:cs="Times New Roman"/>
          <w:szCs w:val="24"/>
        </w:rPr>
        <w:t>ο εθνικό σχέδιο της Νέας Δημοκρατίας η Ελλάδα μπορεί να ξαναμπεί στον δρόμο της ανάπτυξης, της αξιοπρέπειας και της προκοπής με λιγότερους φόρους, περισσότερες επενδύσεις, λιγότερη γραφειοκρατία και κυρίως περισσότερες ευκαιρίες για δουλειές για όλους τους</w:t>
      </w:r>
      <w:r>
        <w:rPr>
          <w:rFonts w:eastAsia="Times New Roman" w:cs="Times New Roman"/>
          <w:szCs w:val="24"/>
        </w:rPr>
        <w:t xml:space="preserve"> Έλληνες. Οι Έλληνες γνωρίζουν πια καλά κάθε μέρα που περνάει ότι αξίζουμε καλύτερα και έτσι θα προχωρήσουμε όλοι μαζί μπροστά. </w:t>
      </w:r>
    </w:p>
    <w:p w14:paraId="6EF72722"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EF72723" w14:textId="77777777" w:rsidR="00E92729" w:rsidRDefault="0044197E">
      <w:pPr>
        <w:spacing w:line="600" w:lineRule="auto"/>
        <w:ind w:firstLine="709"/>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6EF72724"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Πριν δώσω τον λόγο στην κ. Γεννηματά, ο κ. </w:t>
      </w:r>
      <w:proofErr w:type="spellStart"/>
      <w:r>
        <w:rPr>
          <w:rFonts w:eastAsia="Times New Roman" w:cs="Times New Roman"/>
          <w:szCs w:val="24"/>
        </w:rPr>
        <w:t>Τσακαλώτος</w:t>
      </w:r>
      <w:proofErr w:type="spellEnd"/>
      <w:r>
        <w:rPr>
          <w:rFonts w:eastAsia="Times New Roman" w:cs="Times New Roman"/>
          <w:szCs w:val="24"/>
        </w:rPr>
        <w:t xml:space="preserve"> έχει ζητήσει να παρέμβει για ένα λεπτό. </w:t>
      </w:r>
    </w:p>
    <w:p w14:paraId="6EF72725"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6EF72726"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Μητσοτάκη, σας άκουσα πάρα πολύ προσεκτικά. Είπατε ότι δημιουργούμε τ</w:t>
      </w:r>
      <w:r>
        <w:rPr>
          <w:rFonts w:eastAsia="Times New Roman" w:cs="Times New Roman"/>
          <w:szCs w:val="24"/>
        </w:rPr>
        <w:t xml:space="preserve">οξικότητα με τον λόγο μας. Νομίζετε ότι </w:t>
      </w:r>
      <w:r>
        <w:rPr>
          <w:rFonts w:eastAsia="Times New Roman" w:cs="Times New Roman"/>
          <w:szCs w:val="24"/>
        </w:rPr>
        <w:lastRenderedPageBreak/>
        <w:t>ο δικός σας λόγος ήταν τριανταφυλλένιος; Αυτό μας λέτε; Τριανταφυλλένιος ήταν, όταν μας αποκαλούσατε ψεύτες συνεχώς; Τι είναι αυτό το πράγμα, που συνεχώς λέτε ότι εμείς έχουμε τοξικό λόγο και έχετε αυτό το ύφος και τ</w:t>
      </w:r>
      <w:r>
        <w:rPr>
          <w:rFonts w:eastAsia="Times New Roman" w:cs="Times New Roman"/>
          <w:szCs w:val="24"/>
        </w:rPr>
        <w:t xml:space="preserve">ον τρόπο να μιλάτε και να μας λέτε ψεύτες; </w:t>
      </w:r>
    </w:p>
    <w:p w14:paraId="6EF72727"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σας λέω: Αν θέλετε να μην είναι τοξικός ο λόγος, γιατί δεν απαντάτε και δεν είστε ενημερωμένος για τη συζήτηση; Στη συζήτηση στις επιτροπές εξηγήσαμε, πρώτον, κάτι που δεν γνωρίζετε, ότι δεν μπορεί να υπάρχει</w:t>
      </w:r>
      <w:r>
        <w:rPr>
          <w:rFonts w:eastAsia="Times New Roman" w:cs="Times New Roman"/>
          <w:szCs w:val="24"/>
        </w:rPr>
        <w:t xml:space="preserve"> </w:t>
      </w:r>
      <w:proofErr w:type="spellStart"/>
      <w:r>
        <w:rPr>
          <w:rFonts w:eastAsia="Times New Roman" w:cs="Times New Roman"/>
          <w:szCs w:val="24"/>
        </w:rPr>
        <w:t>υπεραπόδοση</w:t>
      </w:r>
      <w:proofErr w:type="spellEnd"/>
      <w:r>
        <w:rPr>
          <w:rFonts w:eastAsia="Times New Roman" w:cs="Times New Roman"/>
          <w:szCs w:val="24"/>
        </w:rPr>
        <w:t xml:space="preserve">, μην πληρώνοντας το Πρόγραμμα Δημοσίων Επενδύσεων. Δεν γίνεται λογιστικά. Εξηγήσαμε ότι δεν είναι δυνατόν να υπάρχει αυτή η </w:t>
      </w:r>
      <w:proofErr w:type="spellStart"/>
      <w:r>
        <w:rPr>
          <w:rFonts w:eastAsia="Times New Roman" w:cs="Times New Roman"/>
          <w:szCs w:val="24"/>
        </w:rPr>
        <w:t>υπεραπόδοση</w:t>
      </w:r>
      <w:proofErr w:type="spellEnd"/>
      <w:r>
        <w:rPr>
          <w:rFonts w:eastAsia="Times New Roman" w:cs="Times New Roman"/>
          <w:szCs w:val="24"/>
        </w:rPr>
        <w:t xml:space="preserve"> στα δημοσιονομικά με αύξηση των ληξιπρόθεσμων. Τα εξηγήσαμε όλα αυτά, τα ξέρει ο κ. </w:t>
      </w:r>
      <w:proofErr w:type="spellStart"/>
      <w:r>
        <w:rPr>
          <w:rFonts w:eastAsia="Times New Roman" w:cs="Times New Roman"/>
          <w:szCs w:val="24"/>
        </w:rPr>
        <w:t>Σταϊκούρας</w:t>
      </w:r>
      <w:proofErr w:type="spellEnd"/>
      <w:r>
        <w:rPr>
          <w:rFonts w:eastAsia="Times New Roman" w:cs="Times New Roman"/>
          <w:szCs w:val="24"/>
        </w:rPr>
        <w:t>, έπρεπε να σ</w:t>
      </w:r>
      <w:r>
        <w:rPr>
          <w:rFonts w:eastAsia="Times New Roman" w:cs="Times New Roman"/>
          <w:szCs w:val="24"/>
        </w:rPr>
        <w:t xml:space="preserve">ας είχε ενημερώσει. </w:t>
      </w:r>
    </w:p>
    <w:p w14:paraId="6EF7272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Εξηγήσαμε πόσα χρήματα πήραμε από την αύξηση των εσόδων του ΕΦΚΑ, λόγω της αύξησης της απασχόλησης. Εξηγήσαμε ότι πήραμε 400 εκατομμύρια ευρώ λόγω της εθελούσιας αποκάλυψης εισοδημάτων. Εξηγήσαμε ότι το ΔΝΤ -εσείς το ξέ</w:t>
      </w:r>
      <w:r>
        <w:rPr>
          <w:rFonts w:eastAsia="Times New Roman" w:cs="Times New Roman"/>
          <w:szCs w:val="24"/>
        </w:rPr>
        <w:lastRenderedPageBreak/>
        <w:t>ρετε γιατί και ε</w:t>
      </w:r>
      <w:r>
        <w:rPr>
          <w:rFonts w:eastAsia="Times New Roman" w:cs="Times New Roman"/>
          <w:szCs w:val="24"/>
        </w:rPr>
        <w:t xml:space="preserve">σείς έχετε διαπραγματευθεί- πάντα υποτιμά την απόδοση των μέτρων. Ή μήπως νομίζετε ότι δεν είμαστε σε διαπραγμάτευση και δεν υπάρχει το μνημόνιο; </w:t>
      </w:r>
    </w:p>
    <w:p w14:paraId="6EF7272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έρχεστε εδώ και να λέτε συνεχώς ότι είμαστε ψεύτες, γιατί δεν μπορείτε να κάνετε μια συζήτηση πάνω </w:t>
      </w:r>
      <w:r>
        <w:rPr>
          <w:rFonts w:eastAsia="Times New Roman" w:cs="Times New Roman"/>
          <w:szCs w:val="24"/>
        </w:rPr>
        <w:t>στα πραγματικά δεδομένα και να πείτε τι θα κάνετε εσείς; Και γιατί δεν μας λέτε, αφού θέλετε να μειώσετε τους φόρους, από πού θα μειώσετε τις δαπάνες; Από τα νοσοκομεία, από την παιδεία; Σας έχω προκαλέσει, εδώ και έναν δύο μήνες που μιλάτε συνεχώς για μεί</w:t>
      </w:r>
      <w:r>
        <w:rPr>
          <w:rFonts w:eastAsia="Times New Roman" w:cs="Times New Roman"/>
          <w:szCs w:val="24"/>
        </w:rPr>
        <w:t>ωση φόρων, να πείτε από πού θα βγουν αυτά τα λεφτά. Δεν έχετε απαντήσει ούτε μία φορά. Φαντάζομαι ότι θα είναι η ιστορία που ακούμε εδώ και τριάντα χρόνια, ότι «θα δώσουμε στους πλούσιους, θα κάνουμε ανάπτυξη και σιγά σιγά θα κατεβεί και στους φτωχούς».</w:t>
      </w:r>
    </w:p>
    <w:p w14:paraId="6EF7272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Έχ</w:t>
      </w:r>
      <w:r>
        <w:rPr>
          <w:rFonts w:eastAsia="Times New Roman" w:cs="Times New Roman"/>
          <w:szCs w:val="24"/>
        </w:rPr>
        <w:t xml:space="preserve">ετε καταλάβει γιατί πάει καλά η </w:t>
      </w:r>
      <w:proofErr w:type="spellStart"/>
      <w:r>
        <w:rPr>
          <w:rFonts w:eastAsia="Times New Roman" w:cs="Times New Roman"/>
          <w:szCs w:val="24"/>
        </w:rPr>
        <w:t>Λεπέν</w:t>
      </w:r>
      <w:proofErr w:type="spellEnd"/>
      <w:r>
        <w:rPr>
          <w:rFonts w:eastAsia="Times New Roman" w:cs="Times New Roman"/>
          <w:szCs w:val="24"/>
        </w:rPr>
        <w:t xml:space="preserve">; Έχετε καταλάβει γιατί πάει καλά ο </w:t>
      </w:r>
      <w:proofErr w:type="spellStart"/>
      <w:r>
        <w:rPr>
          <w:rFonts w:eastAsia="Times New Roman" w:cs="Times New Roman"/>
          <w:szCs w:val="24"/>
        </w:rPr>
        <w:t>Βίλντερς</w:t>
      </w:r>
      <w:proofErr w:type="spellEnd"/>
      <w:r>
        <w:rPr>
          <w:rFonts w:eastAsia="Times New Roman" w:cs="Times New Roman"/>
          <w:szCs w:val="24"/>
        </w:rPr>
        <w:t xml:space="preserve">; Έχετε καταλάβει γιατί έχει πάει καλά ο </w:t>
      </w:r>
      <w:proofErr w:type="spellStart"/>
      <w:r>
        <w:rPr>
          <w:rFonts w:eastAsia="Times New Roman" w:cs="Times New Roman"/>
          <w:szCs w:val="24"/>
        </w:rPr>
        <w:t>Τραμπ</w:t>
      </w:r>
      <w:proofErr w:type="spellEnd"/>
      <w:r>
        <w:rPr>
          <w:rFonts w:eastAsia="Times New Roman" w:cs="Times New Roman"/>
          <w:szCs w:val="24"/>
        </w:rPr>
        <w:t>; Γιατί αυτή η στρατηγική να μειώνουμε μόνο τους φόρους και να μην κοιτάμε τα νοσοκομεία, την παιδεία, την ασφάλεια στα σχολεία -</w:t>
      </w:r>
      <w:r>
        <w:rPr>
          <w:rFonts w:eastAsia="Times New Roman" w:cs="Times New Roman"/>
          <w:szCs w:val="24"/>
        </w:rPr>
        <w:t xml:space="preserve">μιλάμε μόνο για τα Εξάρχεια-, έχει φέρει αυτό το τέλμα. </w:t>
      </w:r>
    </w:p>
    <w:p w14:paraId="6EF7272B"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6EF7272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Και αντί να ειρωνεύεστε, κάποτε πρέπει να μας πείτε: Έχουμε πρόγραμμα που θα μειώσει τον αριθμό των σχολείων, θα μειώσει τις δαπάνες για την </w:t>
      </w:r>
      <w:r>
        <w:rPr>
          <w:rFonts w:eastAsia="Times New Roman" w:cs="Times New Roman"/>
          <w:szCs w:val="24"/>
        </w:rPr>
        <w:t xml:space="preserve">παιδεία. Οι φίλοι σας στο ΔΝΤ θεωρούν ότι είναι δύσκολοι οι στόχοι, γιατί έχουμε </w:t>
      </w:r>
      <w:proofErr w:type="spellStart"/>
      <w:r>
        <w:rPr>
          <w:rFonts w:eastAsia="Times New Roman" w:cs="Times New Roman"/>
          <w:szCs w:val="24"/>
        </w:rPr>
        <w:t>παρακόψει</w:t>
      </w:r>
      <w:proofErr w:type="spellEnd"/>
      <w:r>
        <w:rPr>
          <w:rFonts w:eastAsia="Times New Roman" w:cs="Times New Roman"/>
          <w:szCs w:val="24"/>
        </w:rPr>
        <w:t xml:space="preserve"> δαπάνες από τα σχολεία και από την παιδεία και βάζουν μέσα στους υπολογισμούς τους μια αύξηση των δαπανών.</w:t>
      </w:r>
    </w:p>
    <w:p w14:paraId="6EF7272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Εσείς, που δεν είστε λαϊκιστές και είστε ρεαλιστές, μπορεί</w:t>
      </w:r>
      <w:r>
        <w:rPr>
          <w:rFonts w:eastAsia="Times New Roman" w:cs="Times New Roman"/>
          <w:szCs w:val="24"/>
        </w:rPr>
        <w:t xml:space="preserve">τε να μας πείτε κάποια στιγμή από πού θα έρθουν αυτές οι μειώσεις των φόρων; </w:t>
      </w:r>
    </w:p>
    <w:p w14:paraId="6EF7272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κύριε Υπουργέ. Ευχαριστώ.</w:t>
      </w:r>
    </w:p>
    <w:p w14:paraId="6EF7272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Αυτή είναι η τελευταία μου λέξη. Χωρίς να μας πείτε από πού θα έρθου</w:t>
      </w:r>
      <w:r>
        <w:rPr>
          <w:rFonts w:eastAsia="Times New Roman" w:cs="Times New Roman"/>
          <w:szCs w:val="24"/>
        </w:rPr>
        <w:t>ν οι μειώσεις, σας επιστρέφω και τον λαϊκισμό, σας επιστρέφω και το ψέμα.</w:t>
      </w:r>
    </w:p>
    <w:p w14:paraId="6EF72730"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EF7273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w:t>
      </w:r>
    </w:p>
    <w:p w14:paraId="6EF7273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Παρακαλώ πολύ την Πρόεδρο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 ΔΗΜΑΡ να προσέλθει σ</w:t>
      </w:r>
      <w:r>
        <w:rPr>
          <w:rFonts w:eastAsia="Times New Roman" w:cs="Times New Roman"/>
          <w:szCs w:val="24"/>
        </w:rPr>
        <w:t xml:space="preserve">το Βήμα. </w:t>
      </w:r>
    </w:p>
    <w:p w14:paraId="6EF7273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EF7273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Αμέσως μετά θα μιλήσει ο Αναπληρωτής Υπουργός Οικονομικών ο κ. </w:t>
      </w:r>
      <w:proofErr w:type="spellStart"/>
      <w:r>
        <w:rPr>
          <w:rFonts w:eastAsia="Times New Roman" w:cs="Times New Roman"/>
          <w:szCs w:val="24"/>
        </w:rPr>
        <w:t>Χουλιαράκης</w:t>
      </w:r>
      <w:proofErr w:type="spellEnd"/>
      <w:r>
        <w:rPr>
          <w:rFonts w:eastAsia="Times New Roman" w:cs="Times New Roman"/>
          <w:szCs w:val="24"/>
        </w:rPr>
        <w:t>, ανάλογα και με την έλευση του Πρωθυπουργού.</w:t>
      </w:r>
    </w:p>
    <w:p w14:paraId="6EF7273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Ορίστε, κυρία Γεννηματά, έχετε τον λόγο.</w:t>
      </w:r>
    </w:p>
    <w:p w14:paraId="6EF7273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 xml:space="preserve">ΓΕΝΝΗΜΑΤΑ (Πρόεδρος της Δημοκρατικής Συμπαράταξης </w:t>
      </w:r>
      <w:r>
        <w:rPr>
          <w:rFonts w:eastAsia="Times New Roman"/>
          <w:b/>
          <w:szCs w:val="24"/>
        </w:rPr>
        <w:t>ΠΑΣΟΚ</w:t>
      </w:r>
      <w:r>
        <w:rPr>
          <w:rFonts w:eastAsia="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Ευχαριστώ πολύ, κύριε Πρόεδρε.</w:t>
      </w:r>
    </w:p>
    <w:p w14:paraId="6EF7273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για άλλη μία φορά θα ήθελα να ξεκινήσω εκφράζοντας την οδύνη μου για τον χαμό τόσων ανθρώπων, αλλά και τη συμπαράστασή μου </w:t>
      </w:r>
      <w:r>
        <w:rPr>
          <w:rFonts w:eastAsia="Times New Roman" w:cs="Times New Roman"/>
          <w:szCs w:val="24"/>
        </w:rPr>
        <w:t>στις οικογένειές τους, αλλά και στους πληγέντες.</w:t>
      </w:r>
    </w:p>
    <w:p w14:paraId="6EF7273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ζήσαμε στη Μάνδρα και στη Νέα </w:t>
      </w:r>
      <w:proofErr w:type="spellStart"/>
      <w:r>
        <w:rPr>
          <w:rFonts w:eastAsia="Times New Roman" w:cs="Times New Roman"/>
          <w:szCs w:val="24"/>
        </w:rPr>
        <w:t>Πέραμο</w:t>
      </w:r>
      <w:proofErr w:type="spellEnd"/>
      <w:r>
        <w:rPr>
          <w:rFonts w:eastAsia="Times New Roman" w:cs="Times New Roman"/>
          <w:szCs w:val="24"/>
        </w:rPr>
        <w:t xml:space="preserve"> ήταν πραγματικά ένα σοκ για όλους μας. Δεν είναι αυτή η εικόνα που ταιριάζει στην Ελλάδα του 21ου αιώνα και σε κα</w:t>
      </w:r>
      <w:r>
        <w:rPr>
          <w:rFonts w:eastAsia="Times New Roman" w:cs="Times New Roman"/>
          <w:szCs w:val="24"/>
        </w:rPr>
        <w:t>μ</w:t>
      </w:r>
      <w:r>
        <w:rPr>
          <w:rFonts w:eastAsia="Times New Roman" w:cs="Times New Roman"/>
          <w:szCs w:val="24"/>
        </w:rPr>
        <w:t>μία περίπτωση δεν μπορεί να δεχόμαστε μοιρολατρ</w:t>
      </w:r>
      <w:r>
        <w:rPr>
          <w:rFonts w:eastAsia="Times New Roman" w:cs="Times New Roman"/>
          <w:szCs w:val="24"/>
        </w:rPr>
        <w:t xml:space="preserve">ικά αυτές τις καταστάσεις. </w:t>
      </w:r>
    </w:p>
    <w:p w14:paraId="6EF7273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Υπάρχουν ευθύνες και πρέπει να αποδοθούν και να αναληφθούν. Προσπάθεια μετάθεσης αυτών των ευθυνών είναι προσβολή στη μνήμη των θυμάτων, είναι προσβολή στους πληγέντες.</w:t>
      </w:r>
    </w:p>
    <w:p w14:paraId="6EF7273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δεν αρκούν τα έργα που έγιναν όλα τα προ</w:t>
      </w:r>
      <w:r>
        <w:rPr>
          <w:rFonts w:eastAsia="Times New Roman" w:cs="Times New Roman"/>
          <w:szCs w:val="24"/>
        </w:rPr>
        <w:t>ηγούμενα χρόνια. Επιτέλους χρειάζεται σοβαρότητα, έργο και συγκεκριμένες πράξεις, να ξεπαγώσουν οι μελέτες, να ξεπαγώσουν τα έργα που είτε καθυστερούν με ευθύνη της Περιφέρειας είτε γιατί έχει κόψει η Κυβέρνηση αυτή 722 εκατομμύρια ευρώ από το Πρόγραμμα Δη</w:t>
      </w:r>
      <w:r>
        <w:rPr>
          <w:rFonts w:eastAsia="Times New Roman" w:cs="Times New Roman"/>
          <w:szCs w:val="24"/>
        </w:rPr>
        <w:t>μοσίων Επενδύσεων. Εάν δεν θέλουμε να θρηνήσουμε και άλλα θύματα στο μέλλον, επιτέλους πρέπει να υπάρξουν έργα και όχι άλλα λόγια σε αυτόν τον τόπο.</w:t>
      </w:r>
    </w:p>
    <w:p w14:paraId="6EF7273B"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EF7273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κάντε ησυχία. Μη μιλάτε μεταξύ σας.</w:t>
      </w:r>
    </w:p>
    <w:p w14:paraId="6EF7273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w:t>
      </w:r>
      <w:r>
        <w:rPr>
          <w:rFonts w:eastAsia="Times New Roman" w:cs="Times New Roman"/>
          <w:szCs w:val="24"/>
        </w:rPr>
        <w:t>α Πρόεδρε, συνεχίστε.</w:t>
      </w:r>
    </w:p>
    <w:p w14:paraId="6EF7273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 xml:space="preserve">ΓΕΝΝΗΜΑΤΑ (Πρόεδρος της Δημοκρατικής Συμπαράταξης </w:t>
      </w:r>
      <w:r>
        <w:rPr>
          <w:rFonts w:eastAsia="Times New Roman"/>
          <w:b/>
          <w:szCs w:val="24"/>
        </w:rPr>
        <w:t>ΠΑΣΟΚ</w:t>
      </w:r>
      <w:r>
        <w:rPr>
          <w:rFonts w:eastAsia="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Η Κυβέρνηση ανακοίνωσε μέτρα για την ανακούφιση των πληγέντων. Ανακοί</w:t>
      </w:r>
      <w:r>
        <w:rPr>
          <w:rFonts w:eastAsia="Times New Roman" w:cs="Times New Roman"/>
          <w:szCs w:val="24"/>
        </w:rPr>
        <w:lastRenderedPageBreak/>
        <w:t>νωσε εισοδηματικές ενισχύσεις. Ναι, αλλά δεν αρκούν. Χρειάζεται άμεσα αναστολή της π</w:t>
      </w:r>
      <w:r>
        <w:rPr>
          <w:rFonts w:eastAsia="Times New Roman" w:cs="Times New Roman"/>
          <w:szCs w:val="24"/>
        </w:rPr>
        <w:t>ληρωμής των οφειλών των επαγγελματιών και των νοικοκυριών προς το κράτος και προς τις τράπεζες, για παράδειγμα ο ΕΝΦΙΑ, η αναστολή των πλειστηριασμών και ό,τι άλλο χρειαστεί.</w:t>
      </w:r>
    </w:p>
    <w:p w14:paraId="6EF7273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Αν δεν υπάρχουν άλλοι πόροι, έχετε έστω και σήμερα μια τελευταία ευκαιρία να αξιο</w:t>
      </w:r>
      <w:r>
        <w:rPr>
          <w:rFonts w:eastAsia="Times New Roman" w:cs="Times New Roman"/>
          <w:szCs w:val="24"/>
        </w:rPr>
        <w:t>ποιήσετε μέρος του πλεονάσματος για να ανταποκριθείτε σε αυτήν την ευθύνη που έχετε απέναντι στους ανθρώπους. Αντίστοιχα μέτρα πρέπει να ληφθούν και για τις καταστροφές που έγιναν στη Σύμη, με πρώτο όμως και κυρίαρχο μέτρο την αναστολή της επικείμενης αύξη</w:t>
      </w:r>
      <w:r>
        <w:rPr>
          <w:rFonts w:eastAsia="Times New Roman" w:cs="Times New Roman"/>
          <w:szCs w:val="24"/>
        </w:rPr>
        <w:t>σης του ΦΠΑ στο νησί.</w:t>
      </w:r>
    </w:p>
    <w:p w14:paraId="6EF7274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Και πριν μπω στην ουσία των θεμάτων που συζητούμε, δεν μπορώ να μην αναφερθώ πρώτα από όλα στον κ. </w:t>
      </w:r>
      <w:proofErr w:type="spellStart"/>
      <w:r>
        <w:rPr>
          <w:rFonts w:eastAsia="Times New Roman" w:cs="Times New Roman"/>
          <w:szCs w:val="24"/>
        </w:rPr>
        <w:t>Τσακαλώτο</w:t>
      </w:r>
      <w:proofErr w:type="spellEnd"/>
      <w:r>
        <w:rPr>
          <w:rFonts w:eastAsia="Times New Roman" w:cs="Times New Roman"/>
          <w:szCs w:val="24"/>
        </w:rPr>
        <w:t>. Περιμένουμε ακόμα την παραίτησή του, όπως είχε προαναγγείλει αν προχωρούσε η Κυβέρνηση σε μείωση του αφορολόγητου. Από την ά</w:t>
      </w:r>
      <w:r>
        <w:rPr>
          <w:rFonts w:eastAsia="Times New Roman" w:cs="Times New Roman"/>
          <w:szCs w:val="24"/>
        </w:rPr>
        <w:t xml:space="preserve">λλη μεριά, να θυμίσω στον κ. Μητσοτάκη ότι η πρόταση για το εγγυημένο εισόδημα ήταν μια δική μας πρόταση και είχε συγκεκριμένη υπογραφή, «Βασίλης </w:t>
      </w:r>
      <w:proofErr w:type="spellStart"/>
      <w:r>
        <w:rPr>
          <w:rFonts w:eastAsia="Times New Roman" w:cs="Times New Roman"/>
          <w:szCs w:val="24"/>
        </w:rPr>
        <w:t>Κεγκέρογλου</w:t>
      </w:r>
      <w:proofErr w:type="spellEnd"/>
      <w:r>
        <w:rPr>
          <w:rFonts w:eastAsia="Times New Roman" w:cs="Times New Roman"/>
          <w:szCs w:val="24"/>
        </w:rPr>
        <w:t>». Και αυτό το λέω για την αποκατάσταση της αλήθειας.</w:t>
      </w:r>
    </w:p>
    <w:p w14:paraId="6EF72741" w14:textId="77777777" w:rsidR="00E92729" w:rsidRDefault="0044197E">
      <w:pPr>
        <w:spacing w:line="600" w:lineRule="auto"/>
        <w:ind w:firstLine="720"/>
        <w:contextualSpacing/>
        <w:jc w:val="both"/>
        <w:rPr>
          <w:rFonts w:eastAsia="Times New Roman"/>
          <w:bCs/>
        </w:rPr>
      </w:pPr>
      <w:r>
        <w:rPr>
          <w:rFonts w:eastAsia="Times New Roman"/>
          <w:bCs/>
        </w:rPr>
        <w:lastRenderedPageBreak/>
        <w:t>(Χειροκροτήματα από την πτέρυγα της Δημοκρατι</w:t>
      </w:r>
      <w:r>
        <w:rPr>
          <w:rFonts w:eastAsia="Times New Roman"/>
          <w:bCs/>
        </w:rPr>
        <w:t>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6EF7274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Κυβέρνηση εξοντώνει, όπως ομολόγησαν άλλωστε οι ίδιοι οι Υπουργοί της, τη μεσαία τάξη με σκληρή φορολογία με τη δικαιολογία ότι όλο αυτό γίνεται υπέρ των φτωχών δήθεν. Όμως, ο κ. Τσίπρας και η </w:t>
      </w:r>
      <w:r>
        <w:rPr>
          <w:rFonts w:eastAsia="Times New Roman" w:cs="Times New Roman"/>
          <w:szCs w:val="24"/>
        </w:rPr>
        <w:t xml:space="preserve">παρέα του εφαρμόζουν μια οικονομική πολιτική που </w:t>
      </w:r>
      <w:proofErr w:type="spellStart"/>
      <w:r>
        <w:rPr>
          <w:rFonts w:eastAsia="Times New Roman" w:cs="Times New Roman"/>
          <w:szCs w:val="24"/>
        </w:rPr>
        <w:t>φτωχοποιεί</w:t>
      </w:r>
      <w:proofErr w:type="spellEnd"/>
      <w:r>
        <w:rPr>
          <w:rFonts w:eastAsia="Times New Roman" w:cs="Times New Roman"/>
          <w:szCs w:val="24"/>
        </w:rPr>
        <w:t xml:space="preserve"> το σύνολο τελικά των Ελλήνων. </w:t>
      </w:r>
    </w:p>
    <w:p w14:paraId="6EF7274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Ενδεικτικό της αντίληψης αυτής -και ας προσπαθεί σήμερα να τα μαζέψει ο κ. </w:t>
      </w:r>
      <w:proofErr w:type="spellStart"/>
      <w:r>
        <w:rPr>
          <w:rFonts w:eastAsia="Times New Roman" w:cs="Times New Roman"/>
          <w:szCs w:val="24"/>
        </w:rPr>
        <w:t>Τσακαλώτος</w:t>
      </w:r>
      <w:proofErr w:type="spellEnd"/>
      <w:r>
        <w:rPr>
          <w:rFonts w:eastAsia="Times New Roman" w:cs="Times New Roman"/>
          <w:szCs w:val="24"/>
        </w:rPr>
        <w:t>- είναι ότι θεωρεί εύπορη μια οικογένεια με παιδιά, με συνολικό μηνιαίο εισόδημα</w:t>
      </w:r>
      <w:r>
        <w:rPr>
          <w:rFonts w:eastAsia="Times New Roman" w:cs="Times New Roman"/>
          <w:szCs w:val="24"/>
        </w:rPr>
        <w:t xml:space="preserve"> 1.285 ευρώ μεικτά, δηλαδή οριακά στα 1.000 ευρώ το μήνα καθαρά. Αυτοί είναι οι έχοντες και οι κατέχοντες κατά τον κ. Τσίπρα!</w:t>
      </w:r>
    </w:p>
    <w:p w14:paraId="6EF7274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Με τα λάφυρα της φορολογίας προσπαθούν να δώσουν αντίδωρο και να ρίξουν στάχτη στα μάτια των πολιτών. </w:t>
      </w:r>
      <w:r>
        <w:rPr>
          <w:rFonts w:eastAsia="Times New Roman" w:cs="Times New Roman"/>
          <w:szCs w:val="24"/>
        </w:rPr>
        <w:t xml:space="preserve">Έκοψαν </w:t>
      </w:r>
      <w:r>
        <w:rPr>
          <w:rFonts w:eastAsia="Times New Roman" w:cs="Times New Roman"/>
          <w:szCs w:val="24"/>
        </w:rPr>
        <w:t>το ΕΚΑΣ, το επίδομα θ</w:t>
      </w:r>
      <w:r>
        <w:rPr>
          <w:rFonts w:eastAsia="Times New Roman" w:cs="Times New Roman"/>
          <w:szCs w:val="24"/>
        </w:rPr>
        <w:t xml:space="preserve">έρμανσης, τα κοινωνικά επιδόματα, τις συντάξεις χηρείας, την ενίσχυση στα δημόσια νοσοκομεία. Είναι ο ίδιος ο κ. Τσίπρας που έκοψε τις συντάξεις και χτύπησε ανελέητα και τους οικονομικά ασθενέστερους. Αυτή είναι η αλήθεια. </w:t>
      </w:r>
    </w:p>
    <w:p w14:paraId="6EF7274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Αξίζει τον κόπο να σταθούμε στο </w:t>
      </w:r>
      <w:r>
        <w:rPr>
          <w:rFonts w:eastAsia="Times New Roman" w:cs="Times New Roman"/>
          <w:szCs w:val="24"/>
        </w:rPr>
        <w:t>πώς φτάσαμε στο φετινό πρωτογενές πλεόνασμα. Θα πω συγκεκριμένα πράγματα. Το 2017 επέβαλαν νέους φόρους 2,5 δισεκατομμυρίων ευρώ. Έκαναν περικοπές συντάξεων και κοινωνικών επιδομάτων 1,8 δισεκατομμυρίων ευρώ. Αυξήθηκαν ακόμα και οι εισφορές των αγροτών και</w:t>
      </w:r>
      <w:r>
        <w:rPr>
          <w:rFonts w:eastAsia="Times New Roman" w:cs="Times New Roman"/>
          <w:szCs w:val="24"/>
        </w:rPr>
        <w:t xml:space="preserve"> των ελεύθερων επαγγελματιών κατά 500 εκατομμύρια ευρώ.</w:t>
      </w:r>
    </w:p>
    <w:p w14:paraId="6EF7274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επειδή τα μέτρα αυτά δεν αποδίδουν, γιατί πολύ απλά οι πολίτες αδυνατούν να πληρώνουν, άρχισε μέσα στο χρόνο και η περικοπή των δαπανών. Περιέκοψαν, όπως είπα πριν, 1,8 δισεκατομμύρια ευρώ, όχι βέ</w:t>
      </w:r>
      <w:r>
        <w:rPr>
          <w:rFonts w:eastAsia="Times New Roman" w:cs="Times New Roman"/>
          <w:szCs w:val="24"/>
        </w:rPr>
        <w:t xml:space="preserve">βαια από τη σπατάλη, αλλά από πού; Από τις επιχορηγήσεις για τα δημόσια νοσοκομεία, από το Πρόγραμμα Δημοσίων Επενδύσεων και από πολλές κοινωνικές δαπάνες. </w:t>
      </w:r>
    </w:p>
    <w:p w14:paraId="6EF7274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Έτσι διαμορφώθηκε το περιβόητο πλεόνασμα, το 40% του οποίου μοιράζει ο κ. Τσίπρας. Το μεγαλύτερο μέ</w:t>
      </w:r>
      <w:r>
        <w:rPr>
          <w:rFonts w:eastAsia="Times New Roman" w:cs="Times New Roman"/>
          <w:szCs w:val="24"/>
        </w:rPr>
        <w:t xml:space="preserve">ρος πηγαίνει για την εξυπηρέτηση του χρέους. Πληρώνουμε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όχι από την ανάπτυξη. </w:t>
      </w:r>
    </w:p>
    <w:p w14:paraId="6EF7274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είναι επιτακτική ανάγκη να υπάρξει αλλαγή πολιτικής στη χώρα. Θα μου πείτε, είναι κακό να </w:t>
      </w:r>
      <w:r>
        <w:rPr>
          <w:rFonts w:eastAsia="Times New Roman" w:cs="Times New Roman"/>
          <w:szCs w:val="24"/>
        </w:rPr>
        <w:lastRenderedPageBreak/>
        <w:t>υπάρχουν πρωτογενή πλεονάσματα;</w:t>
      </w:r>
      <w:r>
        <w:rPr>
          <w:rFonts w:eastAsia="Times New Roman" w:cs="Times New Roman"/>
          <w:szCs w:val="24"/>
        </w:rPr>
        <w:t xml:space="preserve"> Όχι, αλλά υπό έναν απαράβατο όρο, να μην είναι αποτέλεσμα εξοντωτικών μέτρων λιτότητας και κοινωνικής αναλγησίας, όπως ακριβώς συμβαίνει σήμερα, να πρόκειται για το υγιές πλεόνασμα της ανάπτυξης, πλεόνασμα που πρέπει να μοιράζεται δίκαια σε όλους. Εμείς α</w:t>
      </w:r>
      <w:r>
        <w:rPr>
          <w:rFonts w:eastAsia="Times New Roman" w:cs="Times New Roman"/>
          <w:szCs w:val="24"/>
        </w:rPr>
        <w:t xml:space="preserve">υτό πιστεύουμε, αυτό που δεν μπορεί να κάνει πράξη ο κ. Τσίπρας και δεν κατανοεί ο κ. Μητσοτάκης. </w:t>
      </w:r>
    </w:p>
    <w:p w14:paraId="6EF7274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Θα το κάνω πιο κατανοητό. Αν η ανάπτυξη στη διετία 2015-2016, όπως προβλεπόταν πριν από τη λαίλαπα ΣΥΡΙΖΑ-ΑΝΕΛ, είχε φτάσει το ποσοστό του 6%, κα</w:t>
      </w:r>
      <w:r>
        <w:rPr>
          <w:rFonts w:eastAsia="Times New Roman" w:cs="Times New Roman"/>
          <w:szCs w:val="24"/>
        </w:rPr>
        <w:t>μ</w:t>
      </w:r>
      <w:r>
        <w:rPr>
          <w:rFonts w:eastAsia="Times New Roman" w:cs="Times New Roman"/>
          <w:szCs w:val="24"/>
        </w:rPr>
        <w:t>μία περικοπ</w:t>
      </w:r>
      <w:r>
        <w:rPr>
          <w:rFonts w:eastAsia="Times New Roman" w:cs="Times New Roman"/>
          <w:szCs w:val="24"/>
        </w:rPr>
        <w:t>ή και κανένας επιπλέον φόρος δεν θα χρειαζόταν σήμερα. Είναι πια κοινή συνείδηση ότι με αυτή την Κυβέρνηση δεν μπορούμε να βγούμε οριστικά από την κρίση, δεν μπορούμε να έχουμε ανάπτυξη, να φέρουμε επενδύσεις, να παραχθεί πλούτος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Πλούτος </w:t>
      </w:r>
      <w:r>
        <w:rPr>
          <w:rFonts w:eastAsia="Times New Roman" w:cs="Times New Roman"/>
          <w:szCs w:val="24"/>
        </w:rPr>
        <w:t xml:space="preserve">που θα έπρεπε να </w:t>
      </w:r>
      <w:r>
        <w:rPr>
          <w:rFonts w:eastAsia="Times New Roman" w:cs="Times New Roman"/>
          <w:szCs w:val="24"/>
        </w:rPr>
        <w:t xml:space="preserve">μοιραστεί δίκαια για να μειωθούν οι κοινωνικές ανισότητες που αυξήθηκαν όλα αυτά τα χρόνια της κρίσης. </w:t>
      </w:r>
    </w:p>
    <w:p w14:paraId="6EF7274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Κυνηγούν ό,τι παράγει, ό,τι δημιουργεί, από το Ελληνικό μέχρι τη Χαλκιδική και την Κέρκυρα. Επιβεβαιώνεται αυτό, δυστυχώς, από τη συνεχή μείωση των προβ</w:t>
      </w:r>
      <w:r>
        <w:rPr>
          <w:rFonts w:eastAsia="Times New Roman" w:cs="Times New Roman"/>
          <w:szCs w:val="24"/>
        </w:rPr>
        <w:t xml:space="preserve">λέψεων για ανάπτυξη. Από το 2,4% φτάσαμε στο 1,6% και η πτώση συνεχίζεται. </w:t>
      </w:r>
    </w:p>
    <w:p w14:paraId="6EF7274B"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Αποδεικνύεται δε και από την αδυναμία αντιμετώπισης της ανεργίας. Η Κυβέρνηση μοιράζει μία σταθερή θέση εργασίας σε δύο και παίζει με τους αριθμούς, για να πει τάχα ότι αντιμετωπίζ</w:t>
      </w:r>
      <w:r>
        <w:rPr>
          <w:rFonts w:eastAsia="Times New Roman" w:cs="Times New Roman"/>
          <w:szCs w:val="24"/>
        </w:rPr>
        <w:t>ει την ανεργία. Έτσι κάπως φτάσαμε σήμερα το ένα τρίτο των εργαζομένων στον ιδιωτικό τομέα να δουλεύει με ελαστικές μορφές εργασίας και μέσο μισθό 395 ευρώ. Ποιον κοροϊδεύετε λοιπόν;</w:t>
      </w:r>
    </w:p>
    <w:p w14:paraId="6EF7274C"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Με τις συμφωνίες για τα δυσβάσταχτα πρωτογενή πλεονάσματα και την </w:t>
      </w:r>
      <w:r>
        <w:rPr>
          <w:rFonts w:eastAsia="Times New Roman" w:cs="Times New Roman"/>
          <w:szCs w:val="24"/>
        </w:rPr>
        <w:t>αδυναμία να επιτύχουν αναδιάρθρωση του χρέους, έχουν περάσει τη θηλιά στον λαιμό του ελληνικού λαού και της χώρας.</w:t>
      </w:r>
    </w:p>
    <w:p w14:paraId="6EF7274D"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Ποιος είναι τελικά ο απολογισμός της τριετίας των ΣΥΡΙΖΑ-ΑΝΕΛ; Χάθηκαν από την οικονομία 86 δις ευρώ. Οι πολίτες επιβαρύνθηκαν σωρευτικά με μ</w:t>
      </w:r>
      <w:r>
        <w:rPr>
          <w:rFonts w:eastAsia="Times New Roman" w:cs="Times New Roman"/>
          <w:szCs w:val="24"/>
        </w:rPr>
        <w:t xml:space="preserve">έτρα 18,5 </w:t>
      </w:r>
      <w:r>
        <w:rPr>
          <w:rFonts w:eastAsia="Times New Roman" w:cs="Times New Roman"/>
          <w:szCs w:val="24"/>
        </w:rPr>
        <w:t xml:space="preserve">δισεκατομμύρια </w:t>
      </w:r>
      <w:r>
        <w:rPr>
          <w:rFonts w:eastAsia="Times New Roman" w:cs="Times New Roman"/>
          <w:szCs w:val="24"/>
        </w:rPr>
        <w:t xml:space="preserve">ευρώ. Και δίνετε ως κοινωνικό μέρισμα αθροιστικά 1,8 </w:t>
      </w:r>
      <w:r>
        <w:rPr>
          <w:rFonts w:eastAsia="Times New Roman" w:cs="Times New Roman"/>
          <w:szCs w:val="24"/>
        </w:rPr>
        <w:t xml:space="preserve">δισεκατομμύρια </w:t>
      </w:r>
      <w:r>
        <w:rPr>
          <w:rFonts w:eastAsia="Times New Roman" w:cs="Times New Roman"/>
          <w:szCs w:val="24"/>
        </w:rPr>
        <w:t>ευρώ. Δηλαδή με λίγα λόγια για κάθε 10 ευρώ που πληρώνει ο ελληνικός λαός παίρνει αντίδωρο 1 ευρώ. Αυτά δεν μπορούν να κρυφτούν με κανένα τερτίπι. Όσο παραμένει αυ</w:t>
      </w:r>
      <w:r>
        <w:rPr>
          <w:rFonts w:eastAsia="Times New Roman" w:cs="Times New Roman"/>
          <w:szCs w:val="24"/>
        </w:rPr>
        <w:t>τή η Κυβέρνηση, τόσο θα πολλαπλασιάζονται τα αδιέξοδο. Γι’ αυτό όσο πιο γρήγορα φύγουν, τόσο το καλύτερο για τον τόπο.</w:t>
      </w:r>
    </w:p>
    <w:p w14:paraId="6EF7274E"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θα κάνω δύο ακόμα επισημάνσεις, σε σχέση με ρυθμίσεις του νομοσχεδίου. Επισήμανση πρώτη. Η Κυβέρνηση χρησιμο</w:t>
      </w:r>
      <w:r>
        <w:rPr>
          <w:rFonts w:eastAsia="Times New Roman" w:cs="Times New Roman"/>
          <w:szCs w:val="24"/>
        </w:rPr>
        <w:t xml:space="preserve">ποιεί το μέρισμα για να καλύψει τις ζημιές στη ΔΕΗ. Έχει οδηγήσει σε αδιέξοδο και σε χρεωκοπία τη ΔΕΗ. Έρχεται και δίνει οικονομική ανάσα 360 εκατομμύρια ευρώ. Είναι προκλητικό να παρουσιάζεται αυτό με τον φερετζέ της ενίσχυσης, δήθεν, των πιο αδύναμων. </w:t>
      </w:r>
    </w:p>
    <w:p w14:paraId="6EF7274F"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εύτερη επισήμανση. Ακόμα πιο προκλητικό είναι να εμφανίζεται ως δήθεν παροχή στους συνταξιούχους η εφαρμογή δικαστικών αποφάσεων. Τα 315 εκατομμύρια ευρώ που τους δίνει, τα χρωστά η πολιτεία στους συνταξιούχους. Δεν τους κάνει καμμία απολύτως χάρη. Συνολικ</w:t>
      </w:r>
      <w:r>
        <w:rPr>
          <w:rFonts w:eastAsia="Times New Roman" w:cs="Times New Roman"/>
          <w:szCs w:val="24"/>
        </w:rPr>
        <w:t xml:space="preserve">ά 1,5 </w:t>
      </w:r>
      <w:r>
        <w:rPr>
          <w:rFonts w:eastAsia="Times New Roman" w:cs="Times New Roman"/>
          <w:szCs w:val="24"/>
        </w:rPr>
        <w:t>δισεκατομμύριο</w:t>
      </w:r>
      <w:r>
        <w:rPr>
          <w:rFonts w:eastAsia="Times New Roman" w:cs="Times New Roman"/>
          <w:szCs w:val="24"/>
        </w:rPr>
        <w:t xml:space="preserve"> ευρώ αφαιρέθηκαν από τους συνταξιούχους με την αύξηση των εισφορών υγείας σε αυτή την τριετία, για να τους δοθεί μόνο ένα μικρό μέρος πίσω. </w:t>
      </w:r>
    </w:p>
    <w:p w14:paraId="6EF72750"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Αναφέρω δύο παραδείγματα για να καταλάβουμε τι ακριβώς γίνεται. Πρώτο παράδειγμα. Συνταξιούχος</w:t>
      </w:r>
      <w:r>
        <w:rPr>
          <w:rFonts w:eastAsia="Times New Roman" w:cs="Times New Roman"/>
          <w:szCs w:val="24"/>
        </w:rPr>
        <w:t xml:space="preserve"> με 900 ευρώ κύρια σύνταξη και 180 ευρώ επικουρική πλήρωνε υπέρ του ΕΟΠΥΥ 432 ευρώ ετησίως, μέχρι τις 30-6-2016. Με τα μέτρα του κ. </w:t>
      </w:r>
      <w:r>
        <w:rPr>
          <w:rFonts w:eastAsia="Times New Roman" w:cs="Times New Roman"/>
          <w:szCs w:val="24"/>
        </w:rPr>
        <w:lastRenderedPageBreak/>
        <w:t>Τσίπρα θα πληρώνει τώρα ετησίως 745 ευρώ. Με το δήθεν κοινωνικό μέρισμα που επιστρέφει, επιστρέφει σε αυτούς 21,6 ευρώ. Τι μ</w:t>
      </w:r>
      <w:r>
        <w:rPr>
          <w:rFonts w:eastAsia="Times New Roman" w:cs="Times New Roman"/>
          <w:szCs w:val="24"/>
        </w:rPr>
        <w:t>ένει; Μένει η επιβάρυνση στον συγκεκριμένο συνταξιούχο, που έχει το όνομα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είναι 291,4 ευρώ τον χρόνο.</w:t>
      </w:r>
    </w:p>
    <w:p w14:paraId="6EF72751"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Δεύτερο παράδειγμα. Συνταξιούχος με 1.300 ευρώ κύρια σύνταξη και 230 ευρώ επικουρική πλήρωνε υπέρ ΕΟΠΥΥ 624</w:t>
      </w:r>
      <w:r>
        <w:rPr>
          <w:rFonts w:eastAsia="Times New Roman" w:cs="Times New Roman"/>
          <w:szCs w:val="24"/>
          <w:vertAlign w:val="superscript"/>
        </w:rPr>
        <w:t xml:space="preserve"> </w:t>
      </w:r>
      <w:r>
        <w:rPr>
          <w:rFonts w:eastAsia="Times New Roman" w:cs="Times New Roman"/>
          <w:szCs w:val="24"/>
        </w:rPr>
        <w:t>ευρώ τον χρόνο. Με τα μέτ</w:t>
      </w:r>
      <w:r>
        <w:rPr>
          <w:rFonts w:eastAsia="Times New Roman" w:cs="Times New Roman"/>
          <w:szCs w:val="24"/>
        </w:rPr>
        <w:t xml:space="preserve">ρα του κ. Τσίπρα πληρώνει 1.041 ευρώ. Του επιστρέφουν 40,32 ευρώ. Και του μένει η επιβάρυνση 376,8 ευρώ ετησίως. Αυτή είναι άλλη μια αλήθεια. Δυστυχώς, επιχειρεί η Κυβέρνηση να κοροϊδέψει και τους συνταξιούχους. </w:t>
      </w:r>
    </w:p>
    <w:p w14:paraId="6EF72752"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Καταθέτω, λοιπόν, αναλυτικό σημείωμα όπου α</w:t>
      </w:r>
      <w:r>
        <w:rPr>
          <w:rFonts w:eastAsia="Times New Roman" w:cs="Times New Roman"/>
          <w:szCs w:val="24"/>
        </w:rPr>
        <w:t>ποκαλύπτεται όλη η κυβερνητική επιχείρηση αποπροσανατολισμού.</w:t>
      </w:r>
    </w:p>
    <w:p w14:paraId="6EF72753" w14:textId="77777777" w:rsidR="00E92729" w:rsidRDefault="0044197E">
      <w:pPr>
        <w:spacing w:line="600" w:lineRule="auto"/>
        <w:ind w:firstLine="720"/>
        <w:contextualSpacing/>
        <w:jc w:val="both"/>
        <w:rPr>
          <w:rFonts w:eastAsia="Times New Roman" w:cs="Times New Roman"/>
        </w:rPr>
      </w:pPr>
      <w:r>
        <w:rPr>
          <w:rFonts w:eastAsia="Times New Roman" w:cs="Times New Roman"/>
        </w:rPr>
        <w:t>(Στο σημείο αυτό η Πρόεδρος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ΔΗΜΑΡ κ. Φωτεινή </w:t>
      </w:r>
      <w:r>
        <w:rPr>
          <w:rFonts w:eastAsia="Times New Roman" w:cs="Times New Roman"/>
        </w:rPr>
        <w:t xml:space="preserve">(Φώφη) </w:t>
      </w:r>
      <w:r>
        <w:rPr>
          <w:rFonts w:eastAsia="Times New Roman" w:cs="Times New Roman"/>
        </w:rPr>
        <w:t xml:space="preserve">Γεννηματά καταθέτει για τα Πρακτικά το προαναφερθέν έγγραφο, το οποίο βρίσκεται στο αρχείο του Τμήματος </w:t>
      </w:r>
      <w:r>
        <w:rPr>
          <w:rFonts w:eastAsia="Times New Roman" w:cs="Times New Roman"/>
        </w:rPr>
        <w:t>Γραμματείας της Διεύθυνσης Στενογραφίας και Πρακτικών της Βουλής)</w:t>
      </w:r>
    </w:p>
    <w:p w14:paraId="6EF72754"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Ο εμπαιγμός και ο λαϊκισμός, κύριοι της Κυβέρνησης, να ξέρετε ότι έχει κοντά ποδάρια. Θα το διαπιστώσετε αυτό πάρα </w:t>
      </w:r>
      <w:r>
        <w:rPr>
          <w:rFonts w:eastAsia="Times New Roman" w:cs="Times New Roman"/>
          <w:szCs w:val="24"/>
        </w:rPr>
        <w:lastRenderedPageBreak/>
        <w:t xml:space="preserve">πολύ γρήγορα στις επόμενες εθνικές εκλογές, γιατί η καταδίκη του ελληνικού </w:t>
      </w:r>
      <w:r>
        <w:rPr>
          <w:rFonts w:eastAsia="Times New Roman" w:cs="Times New Roman"/>
          <w:szCs w:val="24"/>
        </w:rPr>
        <w:t>λαού θα είναι αμείλικτη απέναντί σας.</w:t>
      </w:r>
    </w:p>
    <w:p w14:paraId="6EF7275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Cs/>
          <w:szCs w:val="24"/>
        </w:rPr>
        <w:t>(Χειροκροτήματα από την πτέρυγα της Δημοκρατικής Συμπαράταξης ΠΑΣΟΚ</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ΔΗΜΑΡ)</w:t>
      </w:r>
    </w:p>
    <w:p w14:paraId="6EF72756"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Μιας και μιλάμε για εμπαιγμό και για τις ζημιές</w:t>
      </w:r>
      <w:r>
        <w:rPr>
          <w:rFonts w:eastAsia="Times New Roman" w:cs="Times New Roman"/>
          <w:b/>
          <w:szCs w:val="24"/>
        </w:rPr>
        <w:t xml:space="preserve"> </w:t>
      </w:r>
      <w:r>
        <w:rPr>
          <w:rFonts w:eastAsia="Times New Roman" w:cs="Times New Roman"/>
          <w:szCs w:val="24"/>
        </w:rPr>
        <w:t xml:space="preserve">από την Κυβέρνηση, θέλω να αναφερθώ και στο επίκαιρο ζήτημα των μεσαζόντων. Είναι ζήτημα στο </w:t>
      </w:r>
      <w:r>
        <w:rPr>
          <w:rFonts w:eastAsia="Times New Roman" w:cs="Times New Roman"/>
          <w:szCs w:val="24"/>
        </w:rPr>
        <w:t>οποίο έχει αναφερθεί αναλυτικά ο Κοινοβουλευτικός μας Εκπρόσωπος, ο κ. Ανδρέας Λοβέρδος.</w:t>
      </w:r>
    </w:p>
    <w:p w14:paraId="6EF72757"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Εντύπωση προκαλεί, κυρίες και κύριοι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προσήλωση Υπουργών σας στους μεσάζοντες εμπόρους όπλων, και μάλιστα όχι σε τυχαίους, αλλά σε καταδικασμένους </w:t>
      </w:r>
      <w:r>
        <w:rPr>
          <w:rFonts w:eastAsia="Times New Roman" w:cs="Times New Roman"/>
          <w:szCs w:val="24"/>
        </w:rPr>
        <w:t xml:space="preserve">για λαθρεμπορία, με τους οποίους και με τις εταιρείες τους υπογράψατε δήθεν διακρατικές συμφωνίες για την πώληση όπλων και χάρη των οποίων περιφρονήσατε και προπηλακίσατε </w:t>
      </w:r>
      <w:r>
        <w:rPr>
          <w:rFonts w:eastAsia="Times New Roman" w:cs="Times New Roman"/>
          <w:szCs w:val="24"/>
        </w:rPr>
        <w:t xml:space="preserve">έντιμους </w:t>
      </w:r>
      <w:r>
        <w:rPr>
          <w:rFonts w:eastAsia="Times New Roman" w:cs="Times New Roman"/>
          <w:szCs w:val="24"/>
        </w:rPr>
        <w:t>ανώτατους αξιωματικούς, που εσείς οι ίδιοι διορίσατε σε θέσεις ευθύνης, αλλά</w:t>
      </w:r>
      <w:r>
        <w:rPr>
          <w:rFonts w:eastAsia="Times New Roman" w:cs="Times New Roman"/>
          <w:szCs w:val="24"/>
        </w:rPr>
        <w:t xml:space="preserve"> βεβαίως και διπλωμάτες.</w:t>
      </w:r>
    </w:p>
    <w:p w14:paraId="6EF72758"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Το θέμα ξεπερνά τον γνωστό συγκυβερνήτη και αφορά το σύνολο της Κυβέρνησης, γιατί όλοι σας υποστηρίζετε αυτές τις επιλογές. Ακόμα και η εφημερίδα σας, η «Αυγή», έχει σπεύσει να </w:t>
      </w:r>
      <w:r>
        <w:rPr>
          <w:rFonts w:eastAsia="Times New Roman"/>
          <w:szCs w:val="24"/>
        </w:rPr>
        <w:lastRenderedPageBreak/>
        <w:t>υποστηρίξει αυτούς τους άθλιους χειρισμούς. Μαζί εξάλλ</w:t>
      </w:r>
      <w:r>
        <w:rPr>
          <w:rFonts w:eastAsia="Times New Roman"/>
          <w:szCs w:val="24"/>
        </w:rPr>
        <w:t>ου αφήνετε να αλωνίζει ο «</w:t>
      </w:r>
      <w:proofErr w:type="spellStart"/>
      <w:r>
        <w:rPr>
          <w:rFonts w:eastAsia="Times New Roman"/>
          <w:szCs w:val="24"/>
        </w:rPr>
        <w:t>Ρουβίκωνας</w:t>
      </w:r>
      <w:proofErr w:type="spellEnd"/>
      <w:r>
        <w:rPr>
          <w:rFonts w:eastAsia="Times New Roman"/>
          <w:szCs w:val="24"/>
        </w:rPr>
        <w:t>» από τη Βουλή μέχρι το Υπουργείο Εθνικής Άμυνας και να δυσφημείται η χώρα διεθνώς ότι είναι ένα ξέφραγο αμπέλι. Έπεσε, όμως, το προσωπείο του ηθικού σας πλεονεκτήματος. Η αλήθεια για τους χειρισμούς θα αποκαλυφθεί και θ</w:t>
      </w:r>
      <w:r>
        <w:rPr>
          <w:rFonts w:eastAsia="Times New Roman"/>
          <w:szCs w:val="24"/>
        </w:rPr>
        <w:t>α δώσετε λόγο.</w:t>
      </w:r>
    </w:p>
    <w:p w14:paraId="6EF72759" w14:textId="77777777" w:rsidR="00E92729" w:rsidRDefault="0044197E">
      <w:pPr>
        <w:spacing w:line="600" w:lineRule="auto"/>
        <w:ind w:firstLine="720"/>
        <w:contextualSpacing/>
        <w:jc w:val="both"/>
        <w:rPr>
          <w:rFonts w:eastAsia="Times New Roman"/>
          <w:szCs w:val="24"/>
        </w:rPr>
      </w:pPr>
      <w:r>
        <w:rPr>
          <w:rFonts w:eastAsia="Times New Roman"/>
          <w:szCs w:val="24"/>
        </w:rPr>
        <w:t>Κυρίες και κύριοι Βουλευτές, το μέρισμα –για να επιστρέψω στο κύριο θέμα της σημερινής συζήτησης- αφορά μόνο 720 εκατομμύρια ευρώ. Τα υπόλοιπα είναι υποχρεώσεις της πολιτείας, που ούτως ή άλλως θα έπρεπε να καλύψει ο προϋπολογισμός. Αν ήθελε</w:t>
      </w:r>
      <w:r>
        <w:rPr>
          <w:rFonts w:eastAsia="Times New Roman"/>
          <w:szCs w:val="24"/>
        </w:rPr>
        <w:t xml:space="preserve"> η Κυβέρνηση να δώσει μια πραγματική ανάσα με προοπτική στους πολίτες, τότε θα έπρεπε να δώσει τα άλλα 675 εκατομμύρια ευρώ με τις δημιουργικές παρεμβάσεις που προτείναμε το προηγούμενο διάστημα.</w:t>
      </w:r>
    </w:p>
    <w:p w14:paraId="6EF7275A" w14:textId="77777777" w:rsidR="00E92729" w:rsidRDefault="0044197E">
      <w:pPr>
        <w:spacing w:line="600" w:lineRule="auto"/>
        <w:ind w:firstLine="720"/>
        <w:contextualSpacing/>
        <w:jc w:val="both"/>
        <w:rPr>
          <w:rFonts w:eastAsia="Times New Roman"/>
          <w:szCs w:val="24"/>
        </w:rPr>
      </w:pPr>
      <w:r>
        <w:rPr>
          <w:rFonts w:eastAsia="Times New Roman"/>
          <w:szCs w:val="24"/>
        </w:rPr>
        <w:t>Προτείναμε να δοθούν κατ’ αρχάς για επιδότηση προσλήψεων ανέ</w:t>
      </w:r>
      <w:r>
        <w:rPr>
          <w:rFonts w:eastAsia="Times New Roman"/>
          <w:szCs w:val="24"/>
        </w:rPr>
        <w:t>ργων νέων στον ιδιωτικό τομέα, για τη μείωση των έμμεσων φόρων στην παραγωγή, κατά προτεραιότητα στον τουρισμό, στην εστίαση και στο κρασί και βεβαίως να δοθούν για να μην μείνει κανένα παιδί έξω από τους βρεφονηπιακούς και παι</w:t>
      </w:r>
      <w:r>
        <w:rPr>
          <w:rFonts w:eastAsia="Times New Roman"/>
          <w:szCs w:val="24"/>
        </w:rPr>
        <w:lastRenderedPageBreak/>
        <w:t>δικούς σταθμούς, για να στηρί</w:t>
      </w:r>
      <w:r>
        <w:rPr>
          <w:rFonts w:eastAsia="Times New Roman"/>
          <w:szCs w:val="24"/>
        </w:rPr>
        <w:t>ξουμε τα νέα ζευγάρια. Όμως, δυστυχώς και πάλι αρνηθήκατε. Ούτε το θέλατε ούτε το διαπραγματευτήκατε αυτό με τους εταίρους. Περιμέναμε ότι θα φροντίζατε τουλάχιστον να αναβληθεί η αύξηση του ΦΠΑ στα νησιά του Αιγαίου, που πλήττονται και πάλι από τις συνέπε</w:t>
      </w:r>
      <w:r>
        <w:rPr>
          <w:rFonts w:eastAsia="Times New Roman"/>
          <w:szCs w:val="24"/>
        </w:rPr>
        <w:t>ιες της αύξησης του μεταναστευτικού ρεύματος, αλλά ούτε κι αυτό καταφέρατε να το πετύχετε.</w:t>
      </w:r>
    </w:p>
    <w:p w14:paraId="6EF7275B" w14:textId="77777777" w:rsidR="00E92729" w:rsidRDefault="0044197E">
      <w:pPr>
        <w:spacing w:line="600" w:lineRule="auto"/>
        <w:ind w:firstLine="720"/>
        <w:contextualSpacing/>
        <w:jc w:val="both"/>
        <w:rPr>
          <w:rFonts w:eastAsia="Times New Roman"/>
          <w:szCs w:val="24"/>
        </w:rPr>
      </w:pPr>
      <w:r>
        <w:rPr>
          <w:rFonts w:eastAsia="Times New Roman"/>
          <w:szCs w:val="24"/>
        </w:rPr>
        <w:t>Κυρίες και κύριοι Βουλευτές, δεν μπορούν όμως οι λιγότερο προνομιούχοι πολίτες να στερηθούν αυτά τα ποσά. Για εμάς είναι θέμα και αξιοπιστίας και συνέπειας. Αυτό πρά</w:t>
      </w:r>
      <w:r>
        <w:rPr>
          <w:rFonts w:eastAsia="Times New Roman"/>
          <w:szCs w:val="24"/>
        </w:rPr>
        <w:t>ξαμε το 2014, όταν τότε ο ΣΥΡΙΖΑ αρνήθηκε να το στηρίξει και μιλούσε για κοροϊδία. Αυτό πράξαμε και το 2016, όταν η Νέα Δημοκρατία καταψήφισε τη σχετική διάταξη μετά από τη διαφωνία του κ. Σόιμπλε, σας θυμίζω. Εμείς αυτό θα πράξουμε και φέτος.</w:t>
      </w:r>
    </w:p>
    <w:p w14:paraId="6EF7275C" w14:textId="77777777" w:rsidR="00E92729" w:rsidRDefault="0044197E">
      <w:pPr>
        <w:spacing w:line="600" w:lineRule="auto"/>
        <w:ind w:firstLine="720"/>
        <w:contextualSpacing/>
        <w:jc w:val="both"/>
        <w:rPr>
          <w:rFonts w:eastAsia="Times New Roman"/>
          <w:szCs w:val="24"/>
        </w:rPr>
      </w:pPr>
      <w:r>
        <w:rPr>
          <w:rFonts w:eastAsia="Times New Roman"/>
          <w:szCs w:val="24"/>
        </w:rPr>
        <w:t>Καταλαβαίνου</w:t>
      </w:r>
      <w:r>
        <w:rPr>
          <w:rFonts w:eastAsia="Times New Roman"/>
          <w:szCs w:val="24"/>
        </w:rPr>
        <w:t>με, βέβαια, γιατί έσπευσε ο κ. Τσίπρας άρον-άρον να ανακοινώσει την προηγούμενη Δευτέρα το κοινωνικό μέρισμα. Όλο και περισσότεροι πολίτες, που βιώνουν αυτήν τη δυσβάσταχτη καθημερινότητα που έχετε επιβάλει, αντιδρούν. Εκατοντάδες χιλιάδες πολίτες μετέτρεψ</w:t>
      </w:r>
      <w:r>
        <w:rPr>
          <w:rFonts w:eastAsia="Times New Roman"/>
          <w:szCs w:val="24"/>
        </w:rPr>
        <w:t>αν τις κάλπες της Κεντρο</w:t>
      </w:r>
      <w:r>
        <w:rPr>
          <w:rFonts w:eastAsia="Times New Roman"/>
          <w:szCs w:val="24"/>
        </w:rPr>
        <w:lastRenderedPageBreak/>
        <w:t>αριστεράς στο πρώτο οργανωμένο κίνημα, στην πρώτη οργανωμένη αντίσταση, αντίδραση απέναντι στον κατήφορο και στις συντηρητικές πολιτικές.</w:t>
      </w:r>
    </w:p>
    <w:p w14:paraId="6EF7275D" w14:textId="77777777" w:rsidR="00E92729" w:rsidRDefault="0044197E">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EF7275E"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Σήμερα για εμάς </w:t>
      </w:r>
      <w:r>
        <w:rPr>
          <w:rFonts w:eastAsia="Times New Roman"/>
          <w:szCs w:val="24"/>
        </w:rPr>
        <w:t>είναι μια νέα μέρα. Από σήμερα με ενωμένες τις δυνάμεις μας δημιουργούμε το νέο πολιτικό και κοινωνικό ρεύμα που θα αλλάξει τους πολιτικούς συσχετισμούς και θα αλλάξει την πορεία της χώρας, για να επιστρέψει η ελπίδα στην Ελλάδα και η αξιοπρέπεια στις Ελλη</w:t>
      </w:r>
      <w:r>
        <w:rPr>
          <w:rFonts w:eastAsia="Times New Roman"/>
          <w:szCs w:val="24"/>
        </w:rPr>
        <w:t>νίδες και στους Έλληνες.</w:t>
      </w:r>
    </w:p>
    <w:p w14:paraId="6EF7275F" w14:textId="77777777" w:rsidR="00E92729" w:rsidRDefault="0044197E">
      <w:pPr>
        <w:spacing w:line="600" w:lineRule="auto"/>
        <w:ind w:firstLine="720"/>
        <w:contextualSpacing/>
        <w:jc w:val="both"/>
        <w:rPr>
          <w:rFonts w:eastAsia="Times New Roman"/>
          <w:szCs w:val="24"/>
        </w:rPr>
      </w:pPr>
      <w:r>
        <w:rPr>
          <w:rFonts w:eastAsia="Times New Roman"/>
          <w:szCs w:val="24"/>
        </w:rPr>
        <w:t>Σας ευχαριστώ πολύ.</w:t>
      </w:r>
    </w:p>
    <w:p w14:paraId="6EF72760" w14:textId="77777777" w:rsidR="00E92729" w:rsidRDefault="0044197E">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EF72761"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πολύ.</w:t>
      </w:r>
    </w:p>
    <w:p w14:paraId="6EF72762"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Τον λόγο έχει ο Υπουργός κ. </w:t>
      </w:r>
      <w:proofErr w:type="spellStart"/>
      <w:r>
        <w:rPr>
          <w:rFonts w:eastAsia="Times New Roman"/>
          <w:szCs w:val="24"/>
        </w:rPr>
        <w:t>Χουλιαράκης</w:t>
      </w:r>
      <w:proofErr w:type="spellEnd"/>
      <w:r>
        <w:rPr>
          <w:rFonts w:eastAsia="Times New Roman"/>
          <w:szCs w:val="24"/>
        </w:rPr>
        <w:t xml:space="preserve"> και ύστερα ο κ. Λεβέντης.</w:t>
      </w:r>
    </w:p>
    <w:p w14:paraId="6EF72763" w14:textId="77777777" w:rsidR="00E92729" w:rsidRDefault="0044197E">
      <w:pPr>
        <w:spacing w:line="600" w:lineRule="auto"/>
        <w:ind w:firstLine="720"/>
        <w:contextualSpacing/>
        <w:jc w:val="both"/>
        <w:rPr>
          <w:rFonts w:eastAsia="Times New Roman"/>
          <w:szCs w:val="24"/>
        </w:rPr>
      </w:pPr>
      <w:r>
        <w:rPr>
          <w:rFonts w:eastAsia="Times New Roman"/>
          <w:b/>
          <w:szCs w:val="24"/>
        </w:rPr>
        <w:t>ΒΑΣΙΛΗΣ ΛΕΒΕΝΤΗΣ (Πρόεδ</w:t>
      </w:r>
      <w:r>
        <w:rPr>
          <w:rFonts w:eastAsia="Times New Roman"/>
          <w:b/>
          <w:szCs w:val="24"/>
        </w:rPr>
        <w:t>ρος της Ένωσης Κεντρώων):</w:t>
      </w:r>
      <w:r>
        <w:rPr>
          <w:rFonts w:eastAsia="Times New Roman"/>
          <w:szCs w:val="24"/>
        </w:rPr>
        <w:t xml:space="preserve"> Γιατί όχι τώρα;</w:t>
      </w:r>
    </w:p>
    <w:p w14:paraId="6EF72764" w14:textId="77777777" w:rsidR="00E92729" w:rsidRDefault="0044197E">
      <w:pPr>
        <w:spacing w:line="600" w:lineRule="auto"/>
        <w:ind w:firstLine="720"/>
        <w:contextualSpacing/>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Οι Υπουργοί των Οικονομικών που φέρνουν το θέμα έχουν μπει στη σειρά και μιλούν εναλλάξ με τους Προέδρους.</w:t>
      </w:r>
    </w:p>
    <w:p w14:paraId="6EF72765" w14:textId="77777777" w:rsidR="00E92729" w:rsidRDefault="0044197E">
      <w:pPr>
        <w:spacing w:line="600" w:lineRule="auto"/>
        <w:ind w:firstLine="720"/>
        <w:contextualSpacing/>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6EF72766"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ΠΡΟΕΔΡΟΣ (Νι</w:t>
      </w:r>
      <w:r>
        <w:rPr>
          <w:rFonts w:eastAsia="Times New Roman"/>
          <w:b/>
          <w:szCs w:val="24"/>
        </w:rPr>
        <w:t xml:space="preserve">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w:t>
      </w:r>
      <w:r>
        <w:rPr>
          <w:rFonts w:eastAsia="Times New Roman"/>
          <w:szCs w:val="24"/>
        </w:rPr>
        <w:t>Κύριε Λεβέντη, σας παρακαλώ.</w:t>
      </w:r>
    </w:p>
    <w:p w14:paraId="6EF72767"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Ελάτε, κύριε </w:t>
      </w:r>
      <w:proofErr w:type="spellStart"/>
      <w:r>
        <w:rPr>
          <w:rFonts w:eastAsia="Times New Roman"/>
          <w:szCs w:val="24"/>
        </w:rPr>
        <w:t>Χουλιαράκη</w:t>
      </w:r>
      <w:proofErr w:type="spellEnd"/>
      <w:r>
        <w:rPr>
          <w:rFonts w:eastAsia="Times New Roman"/>
          <w:szCs w:val="24"/>
        </w:rPr>
        <w:t>, έχετε τον λόγο.</w:t>
      </w:r>
    </w:p>
    <w:p w14:paraId="6EF72768" w14:textId="77777777" w:rsidR="00E92729" w:rsidRDefault="0044197E">
      <w:pPr>
        <w:spacing w:line="600" w:lineRule="auto"/>
        <w:ind w:firstLine="720"/>
        <w:contextualSpacing/>
        <w:jc w:val="both"/>
        <w:rPr>
          <w:rFonts w:eastAsia="Times New Roman"/>
          <w:szCs w:val="24"/>
        </w:rPr>
      </w:pPr>
      <w:r>
        <w:rPr>
          <w:rFonts w:eastAsia="Times New Roman"/>
          <w:b/>
          <w:szCs w:val="24"/>
        </w:rPr>
        <w:t>ΓΕΩΡΓΙΟΣ ΧΟΥΛΙΑΡΑΚΗΣ (Αναπληρωτής Υπουργός Οικονομικών):</w:t>
      </w:r>
      <w:r>
        <w:rPr>
          <w:rFonts w:eastAsia="Times New Roman"/>
          <w:szCs w:val="24"/>
        </w:rPr>
        <w:t xml:space="preserve"> Κύριε Πρόεδρε, κυρίες και κύριοι Βουλευτές, άκουσα με προσοχή και ενδιαφέρον αρκετές τοποθετήσεις και νομίζω ότι</w:t>
      </w:r>
      <w:r>
        <w:rPr>
          <w:rFonts w:eastAsia="Times New Roman"/>
          <w:szCs w:val="24"/>
        </w:rPr>
        <w:t xml:space="preserve"> σε μεγάλο βαθμό πολλά από τα θέματα που έπρεπε να συζητηθούν, έχουν ήδη συζητηθεί. Γι’ αυτόν τον λόγο εγώ θα περιοριστώ σε ένα συγκεκριμένο θέμα που νομίζω ότι ακόμα παραμένει επίδικο.</w:t>
      </w:r>
    </w:p>
    <w:p w14:paraId="6EF72769" w14:textId="77777777" w:rsidR="00E92729" w:rsidRDefault="0044197E">
      <w:pPr>
        <w:spacing w:line="600" w:lineRule="auto"/>
        <w:ind w:firstLine="720"/>
        <w:contextualSpacing/>
        <w:jc w:val="both"/>
        <w:rPr>
          <w:rFonts w:eastAsia="Times New Roman"/>
          <w:szCs w:val="24"/>
        </w:rPr>
      </w:pPr>
      <w:r>
        <w:rPr>
          <w:rFonts w:eastAsia="Times New Roman"/>
          <w:szCs w:val="24"/>
        </w:rPr>
        <w:t>Το τελευταίο διάστημα ακούω από την πλευρά της Αξιωματικής Αντιπολίτευ</w:t>
      </w:r>
      <w:r>
        <w:rPr>
          <w:rFonts w:eastAsia="Times New Roman"/>
          <w:szCs w:val="24"/>
        </w:rPr>
        <w:t xml:space="preserve">σης, αλλά και από μερίδα του τύπου, ακόμα και του λεγόμενου έγκριτου τύπου, την κατηγορία πως η Κυβέρνηση -και ειδικότερα το Υπουργείο Οικονομικών- υπερφορολογεί </w:t>
      </w:r>
      <w:r>
        <w:rPr>
          <w:rFonts w:eastAsia="Times New Roman"/>
          <w:szCs w:val="24"/>
        </w:rPr>
        <w:lastRenderedPageBreak/>
        <w:t>με στόχο τα μεγάλα πλεονάσματα, ώστε να μοιράσει μέρισμα και να συντηρήσει με τον τρόπο αυτό</w:t>
      </w:r>
      <w:r>
        <w:rPr>
          <w:rFonts w:eastAsia="Times New Roman"/>
          <w:szCs w:val="24"/>
        </w:rPr>
        <w:t>ν</w:t>
      </w:r>
      <w:r>
        <w:rPr>
          <w:rFonts w:eastAsia="Times New Roman"/>
          <w:szCs w:val="24"/>
        </w:rPr>
        <w:t xml:space="preserve"> </w:t>
      </w:r>
      <w:r>
        <w:rPr>
          <w:rFonts w:eastAsia="Times New Roman"/>
          <w:szCs w:val="24"/>
        </w:rPr>
        <w:t>μια εκλογική πελατεία.</w:t>
      </w:r>
    </w:p>
    <w:p w14:paraId="6EF7276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θέση αυτή, κυρίως της Αξιωματικής Αντιπολίτευσης, έχει τρία σκέλη: Πρώτον, η Κυβέρνηση συστηματικά επιδιώκει υπέρβαση των δημοσιονομικών στόχων. Δεύτερον, η υπέρβαση των δημοσιονομικών είναι αποτέλεσμα </w:t>
      </w:r>
      <w:proofErr w:type="spellStart"/>
      <w:r>
        <w:rPr>
          <w:rFonts w:eastAsia="Times New Roman" w:cs="Times New Roman"/>
          <w:szCs w:val="24"/>
        </w:rPr>
        <w:t>υπερφορολόγησης</w:t>
      </w:r>
      <w:proofErr w:type="spellEnd"/>
      <w:r>
        <w:rPr>
          <w:rFonts w:eastAsia="Times New Roman" w:cs="Times New Roman"/>
          <w:szCs w:val="24"/>
        </w:rPr>
        <w:t>. Τρίτον, η Κυ</w:t>
      </w:r>
      <w:r>
        <w:rPr>
          <w:rFonts w:eastAsia="Times New Roman" w:cs="Times New Roman"/>
          <w:szCs w:val="24"/>
        </w:rPr>
        <w:t xml:space="preserve">βέρνηση ασκεί κοινωνική πολιτική με εφάπαξ επιδόματα, χωρίς θεσμικές τομές και μόνιμη ενίσχυση των σχετικών προϋπολογισμών πρόνοιας. Τα ίδια ακριβώς ακούσαμε πριν από περίπου είκοσι λεπτά από τον κ. Μητσοτάκη. </w:t>
      </w:r>
    </w:p>
    <w:p w14:paraId="6EF7276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Καμμία από αυτές τις τρεις θέσεις δεν είναι α</w:t>
      </w:r>
      <w:r>
        <w:rPr>
          <w:rFonts w:eastAsia="Times New Roman" w:cs="Times New Roman"/>
          <w:szCs w:val="24"/>
        </w:rPr>
        <w:t>ληθής. Καμμία δεν είναι αληθινή και θα ήθελα να τις σχολιάσω προσεκτικά μία προς μία.</w:t>
      </w:r>
    </w:p>
    <w:p w14:paraId="6EF7276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Πρώτον, η υπέρβαση του δημοσιονομικού στόχου -το λέω ρητά για ακόμα μία φορά- δεν είναι επιλογή της Κυβέρνησης. Δεν είναι επιδίωξη της Κυβέρνησης. Τόσο ο προϋπολογισμός τ</w:t>
      </w:r>
      <w:r>
        <w:rPr>
          <w:rFonts w:eastAsia="Times New Roman" w:cs="Times New Roman"/>
          <w:szCs w:val="24"/>
        </w:rPr>
        <w:t xml:space="preserve">ου 2017 όσο και αυτός του 2016 προέβλεπαν επίτευξη και όχι υπέρβαση του στόχου. Η υπέρβαση του στόχου, ειδικά για τα φορολογικά έσοδα, εξαρτάται πρώτα από όλα από τον στόχο τον ίδιο και </w:t>
      </w:r>
      <w:r>
        <w:rPr>
          <w:rFonts w:eastAsia="Times New Roman" w:cs="Times New Roman"/>
          <w:szCs w:val="24"/>
        </w:rPr>
        <w:lastRenderedPageBreak/>
        <w:t>ο στόχος -τι απόδοση θα έχει, για παράδειγμα, ένα νέο φορολογικό μέτρο</w:t>
      </w:r>
      <w:r>
        <w:rPr>
          <w:rFonts w:eastAsia="Times New Roman" w:cs="Times New Roman"/>
          <w:szCs w:val="24"/>
        </w:rPr>
        <w:t xml:space="preserve"> ή η αλλαγή ενός συντελεστή φόρου προστιθέμενης αξίας στην κατανάλωση και στη φοροδιαφυγή, κατά συνέπεια στα φορολογικά έσοδα- αποτελεί κατ</w:t>
      </w:r>
      <w:r>
        <w:rPr>
          <w:rFonts w:eastAsia="Times New Roman" w:cs="Times New Roman"/>
          <w:szCs w:val="24"/>
        </w:rPr>
        <w:t xml:space="preserve">’ </w:t>
      </w:r>
      <w:r>
        <w:rPr>
          <w:rFonts w:eastAsia="Times New Roman" w:cs="Times New Roman"/>
          <w:szCs w:val="24"/>
        </w:rPr>
        <w:t>εξοχήν επίδικο της διαπραγμάτευσης. Όπως γνωρίζετε, οι θεσμοί είναι ιδιαίτερα συντηρητικοί στις εκτιμήσεις τους. Το</w:t>
      </w:r>
      <w:r>
        <w:rPr>
          <w:rFonts w:eastAsia="Times New Roman" w:cs="Times New Roman"/>
          <w:szCs w:val="24"/>
        </w:rPr>
        <w:t xml:space="preserve"> γνωρίζετε από πρώτο χέρι, από τη διαπραγμάτευση που εσείς κάνατε μέχρι τον Δεκέμβριο του 2014. </w:t>
      </w:r>
    </w:p>
    <w:p w14:paraId="6EF7276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Δυστυχώς, δεν διαπραγματευόμαστε μόνοι μας. Διαπραγματευόμαστε με τέσσερις θεσμούς, κατά συνέπεια με δεκαεννέα κράτη-μέλη της Ευρωζώνης και προφανώς οι δικές μ</w:t>
      </w:r>
      <w:r>
        <w:rPr>
          <w:rFonts w:eastAsia="Times New Roman" w:cs="Times New Roman"/>
          <w:szCs w:val="24"/>
        </w:rPr>
        <w:t xml:space="preserve">ας εκτιμήσεις, οι δικοί μας στόχοι δεν είναι αυτοί που πάντα ενσωματώνονται στον προϋπολογισμό. </w:t>
      </w:r>
    </w:p>
    <w:p w14:paraId="6EF7276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Φυσικά αρκετές -αλλά όχι όλες- από τις αστοχίες των θεσμών στο πλαίσιο του προϋπολογισμού του 2016, του προηγούμενου έτους, διορθώθηκαν και ενσωματώθηκαν στο β</w:t>
      </w:r>
      <w:r>
        <w:rPr>
          <w:rFonts w:eastAsia="Times New Roman" w:cs="Times New Roman"/>
          <w:szCs w:val="24"/>
        </w:rPr>
        <w:t xml:space="preserve">ασικό σενάριο του 2017, αλλά δεν εξαλείφθηκαν. Αυτή είναι μια βασική πηγή υπέρβασης των στόχων του προϋπολογισμού. </w:t>
      </w:r>
    </w:p>
    <w:p w14:paraId="6EF7276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αιτία υπέρβασης είναι το γεγονός ότι για όσους γνωρίζουν -και από την πλευρά της Αξιωματικής Αντιπολίτευσης </w:t>
      </w:r>
      <w:r>
        <w:rPr>
          <w:rFonts w:eastAsia="Times New Roman" w:cs="Times New Roman"/>
          <w:szCs w:val="24"/>
        </w:rPr>
        <w:lastRenderedPageBreak/>
        <w:t>γνωρίζει μόνο ένας και λ</w:t>
      </w:r>
      <w:r>
        <w:rPr>
          <w:rFonts w:eastAsia="Times New Roman" w:cs="Times New Roman"/>
          <w:szCs w:val="24"/>
        </w:rPr>
        <w:t xml:space="preserve">είπει σήμερα, ο κ. </w:t>
      </w:r>
      <w:proofErr w:type="spellStart"/>
      <w:r>
        <w:rPr>
          <w:rFonts w:eastAsia="Times New Roman" w:cs="Times New Roman"/>
          <w:szCs w:val="24"/>
        </w:rPr>
        <w:t>Σταϊκούρας</w:t>
      </w:r>
      <w:proofErr w:type="spellEnd"/>
      <w:r>
        <w:rPr>
          <w:rFonts w:eastAsia="Times New Roman" w:cs="Times New Roman"/>
          <w:szCs w:val="24"/>
        </w:rPr>
        <w:t>- η δημοσιονομική πολιτική δεν ασκείται στο κενό. Δεν είναι άσκηση προσομοίωσης «</w:t>
      </w:r>
      <w:proofErr w:type="spellStart"/>
      <w:r>
        <w:rPr>
          <w:rFonts w:eastAsia="Times New Roman" w:cs="Times New Roman"/>
          <w:szCs w:val="24"/>
          <w:lang w:val="en-US"/>
        </w:rPr>
        <w:t>playstation</w:t>
      </w:r>
      <w:proofErr w:type="spellEnd"/>
      <w:r>
        <w:rPr>
          <w:rFonts w:eastAsia="Times New Roman" w:cs="Times New Roman"/>
          <w:szCs w:val="24"/>
        </w:rPr>
        <w:t xml:space="preserve">». Ασκείται σε πραγματικό χρόνο και κατά συνέπεια ασκείται σε περιβάλλον αβεβαιότητας, που εντείνεται ειδικά όταν η οικονομία αλλάζει. </w:t>
      </w:r>
    </w:p>
    <w:p w14:paraId="6EF7277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σχεδιάζεται και </w:t>
      </w:r>
      <w:proofErr w:type="spellStart"/>
      <w:r>
        <w:rPr>
          <w:rFonts w:eastAsia="Times New Roman" w:cs="Times New Roman"/>
          <w:szCs w:val="24"/>
        </w:rPr>
        <w:t>ποσοτικοποιείται</w:t>
      </w:r>
      <w:proofErr w:type="spellEnd"/>
      <w:r>
        <w:rPr>
          <w:rFonts w:eastAsia="Times New Roman" w:cs="Times New Roman"/>
          <w:szCs w:val="24"/>
        </w:rPr>
        <w:t xml:space="preserve"> ένα νέο δημοσιονομικό μέτρο, ο τρόπος ποσοτικοποίησης στηρίζεται στη συμπεριφορά των νοικοκυριών και των επιχειρήσεων των προηγούμενων χρόνων. </w:t>
      </w:r>
    </w:p>
    <w:p w14:paraId="6EF7277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Επιστρέφω στο προηγούμενο παράδειγμα. Εάν αυξηθεί ο ΦΠΑ σε ένα συγκεκριμένο προϊόν ή υπηρεσία κατά μία ποσοστιαία μονάδα, πόσο θα μειωθεί η κατανάλωση, πόσο θα αυξηθεί η φοροδιαφυγή και κατά συνέπεια πόσο τα έσοδα, είναι μια εκτίμηση που γίνεται με βάση τη</w:t>
      </w:r>
      <w:r>
        <w:rPr>
          <w:rFonts w:eastAsia="Times New Roman" w:cs="Times New Roman"/>
          <w:szCs w:val="24"/>
        </w:rPr>
        <w:t xml:space="preserve">ν εμπειρία του 2015, του 2014, του 2013 και πάει λέγοντας.  </w:t>
      </w:r>
    </w:p>
    <w:p w14:paraId="6EF7277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ότι έχουμε υπέρβαση των στόχων που στηρίζονται στην εμπειρία των προηγούμενων χρόνων είναι ένδειξη επιτυχίας και όχι απόκλισης από τους στόχους, με την έννοια ότι </w:t>
      </w:r>
      <w:r>
        <w:rPr>
          <w:rFonts w:eastAsia="Times New Roman" w:cs="Times New Roman"/>
          <w:szCs w:val="24"/>
        </w:rPr>
        <w:lastRenderedPageBreak/>
        <w:t>οι βασικοί παράμετροι</w:t>
      </w:r>
      <w:r>
        <w:rPr>
          <w:rFonts w:eastAsia="Times New Roman" w:cs="Times New Roman"/>
          <w:szCs w:val="24"/>
        </w:rPr>
        <w:t xml:space="preserve"> της οικονομίας, όπως είναι η </w:t>
      </w:r>
      <w:proofErr w:type="spellStart"/>
      <w:r>
        <w:rPr>
          <w:rFonts w:eastAsia="Times New Roman" w:cs="Times New Roman"/>
          <w:szCs w:val="24"/>
        </w:rPr>
        <w:t>εισπραξιμότητα</w:t>
      </w:r>
      <w:proofErr w:type="spellEnd"/>
      <w:r>
        <w:rPr>
          <w:rFonts w:eastAsia="Times New Roman" w:cs="Times New Roman"/>
          <w:szCs w:val="24"/>
        </w:rPr>
        <w:t xml:space="preserve"> αλλά και η μείωση της παραοικονομίας, κινούνται στη σωστή κατεύθυνση. Αυτά για την υπέρβαση.</w:t>
      </w:r>
    </w:p>
    <w:p w14:paraId="6EF72773" w14:textId="77777777" w:rsidR="00E92729" w:rsidRDefault="0044197E">
      <w:pPr>
        <w:spacing w:after="0" w:line="600" w:lineRule="auto"/>
        <w:ind w:firstLine="720"/>
        <w:contextualSpacing/>
        <w:jc w:val="both"/>
        <w:rPr>
          <w:rFonts w:eastAsia="Times New Roman"/>
          <w:szCs w:val="24"/>
        </w:rPr>
      </w:pPr>
      <w:r>
        <w:rPr>
          <w:rFonts w:eastAsia="Times New Roman" w:cs="Times New Roman"/>
          <w:szCs w:val="24"/>
        </w:rPr>
        <w:t>Απαντώντας και στον Αρχηγό της Αξιωματικής Αντιπολίτευσης, θα πω ότι δεν επιδιώκαμε την υπέρβαση. Δεν ήταν στόχος μας,</w:t>
      </w:r>
      <w:r>
        <w:rPr>
          <w:rFonts w:eastAsia="Times New Roman" w:cs="Times New Roman"/>
          <w:szCs w:val="24"/>
        </w:rPr>
        <w:t xml:space="preserve"> δεν τη θέλαμε</w:t>
      </w:r>
      <w:r>
        <w:rPr>
          <w:rFonts w:eastAsia="Times New Roman" w:cs="Times New Roman"/>
          <w:szCs w:val="24"/>
        </w:rPr>
        <w:t>.</w:t>
      </w:r>
      <w:r>
        <w:rPr>
          <w:rFonts w:eastAsia="Times New Roman"/>
          <w:szCs w:val="24"/>
        </w:rPr>
        <w:t xml:space="preserve"> </w:t>
      </w:r>
      <w:r>
        <w:rPr>
          <w:rFonts w:eastAsia="Times New Roman"/>
          <w:szCs w:val="24"/>
        </w:rPr>
        <w:t>Η υπέρβαση, όμως, των δημοσιονομικών στόχων και για τα τρία έτη -2015, 2016, 2017- έχει σταδιακά συμβάλει στην εμπέδωση της δημοσιονομικής αξιοπιστίας και στην εμπέδωση της πεποίθησης ότι η ελληνική δημοκρατία αφήνει οριστικά πίσω της μια μ</w:t>
      </w:r>
      <w:r>
        <w:rPr>
          <w:rFonts w:eastAsia="Times New Roman"/>
          <w:szCs w:val="24"/>
        </w:rPr>
        <w:t xml:space="preserve">ακρά περίοδο μη ορθολογικής διαχείρισης των δημοσίων οικονομικών και μπαίνει σε μια νέα που συνδυάζει τη δημοσιονομική ισορροπία με την κοινωνική δικαιοσύνη και υπηρετεί τις αρχές του κράτους δικαίου. </w:t>
      </w:r>
    </w:p>
    <w:p w14:paraId="6EF72774" w14:textId="77777777" w:rsidR="00E92729" w:rsidRDefault="0044197E">
      <w:pPr>
        <w:spacing w:line="600" w:lineRule="auto"/>
        <w:ind w:firstLine="720"/>
        <w:contextualSpacing/>
        <w:jc w:val="both"/>
        <w:rPr>
          <w:rFonts w:eastAsia="Times New Roman"/>
          <w:szCs w:val="24"/>
        </w:rPr>
      </w:pPr>
      <w:r>
        <w:rPr>
          <w:rFonts w:eastAsia="Times New Roman"/>
          <w:szCs w:val="24"/>
        </w:rPr>
        <w:t>Πιο συγκεκριμένα, ήταν αυτή η υπέρβαση που οδήγησε για</w:t>
      </w:r>
      <w:r>
        <w:rPr>
          <w:rFonts w:eastAsia="Times New Roman"/>
          <w:szCs w:val="24"/>
        </w:rPr>
        <w:t xml:space="preserve"> πρώτη φορά το 2017 σε επίτευξη πλεονάσματος γενικής κυβέρνησης -για πρώτη φορά από τη Μεταπολίτευση- και επιτάχυνε την έξοδο της χώρας από τη διαδικασία υπερβολικού ελλείμματος. Ήταν αυτή που οδήγησε στην αναβάθμιση των οικονομικών προοπτικών της χώρας απ</w:t>
      </w:r>
      <w:r>
        <w:rPr>
          <w:rFonts w:eastAsia="Times New Roman"/>
          <w:szCs w:val="24"/>
        </w:rPr>
        <w:t xml:space="preserve">ό όλους τους οίκους πιστοληπτικής </w:t>
      </w:r>
      <w:r>
        <w:rPr>
          <w:rFonts w:eastAsia="Times New Roman"/>
          <w:szCs w:val="24"/>
        </w:rPr>
        <w:lastRenderedPageBreak/>
        <w:t>αξιολόγησης και στον εκ νέου δανεισμό από τις διεθνείς αγορές τον Ιούλιο του 2017.</w:t>
      </w:r>
    </w:p>
    <w:p w14:paraId="6EF72775" w14:textId="77777777" w:rsidR="00E92729" w:rsidRDefault="0044197E">
      <w:pPr>
        <w:spacing w:line="600" w:lineRule="auto"/>
        <w:ind w:firstLine="720"/>
        <w:contextualSpacing/>
        <w:jc w:val="both"/>
        <w:rPr>
          <w:rFonts w:eastAsia="Times New Roman"/>
          <w:szCs w:val="24"/>
        </w:rPr>
      </w:pPr>
      <w:r>
        <w:rPr>
          <w:rFonts w:eastAsia="Times New Roman"/>
          <w:szCs w:val="24"/>
        </w:rPr>
        <w:t>Θα έρθω τώρα στο δεύτερο σημείο, στη δεύτερη –αν θέλετε- θέση της Αξιωματικής Αντιπολίτευσης</w:t>
      </w:r>
      <w:r>
        <w:rPr>
          <w:rFonts w:ascii="Symbol" w:eastAsia="Times New Roman" w:hAnsi="Symbol"/>
          <w:szCs w:val="24"/>
        </w:rPr>
        <w:t></w:t>
      </w:r>
      <w:r>
        <w:rPr>
          <w:rFonts w:eastAsia="Times New Roman"/>
          <w:szCs w:val="24"/>
        </w:rPr>
        <w:t xml:space="preserve"> Η υπέρβαση του 2017 αποτελεί προϊόν </w:t>
      </w:r>
      <w:proofErr w:type="spellStart"/>
      <w:r>
        <w:rPr>
          <w:rFonts w:eastAsia="Times New Roman"/>
          <w:szCs w:val="24"/>
        </w:rPr>
        <w:t>υπερφορολ</w:t>
      </w:r>
      <w:r>
        <w:rPr>
          <w:rFonts w:eastAsia="Times New Roman"/>
          <w:szCs w:val="24"/>
        </w:rPr>
        <w:t>όγησης</w:t>
      </w:r>
      <w:proofErr w:type="spellEnd"/>
      <w:r>
        <w:rPr>
          <w:rFonts w:eastAsia="Times New Roman"/>
          <w:szCs w:val="24"/>
        </w:rPr>
        <w:t xml:space="preserve">. Τίποτα δεν απέχει από την αλήθεια όσο αυτή η θέση. Και εδώ τα πράγματα είναι πραγματικά πολύ απλά. </w:t>
      </w:r>
    </w:p>
    <w:p w14:paraId="6EF72776"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Δυστυχώς, για τον προϋπολογισμό του 2017 η συνολική απόδοση των φορολογικών εσόδων υπολείπεται του στόχου κατά περίπου ένα δισεκατομμύριο ευρώ. Δεν </w:t>
      </w:r>
      <w:r>
        <w:rPr>
          <w:rFonts w:eastAsia="Times New Roman"/>
          <w:szCs w:val="24"/>
        </w:rPr>
        <w:t xml:space="preserve">συνέβαλε, λοιπόν, στην υπέρβαση. Δεν συνέβαλε στην υπέρβαση η πορεία των ληξιπρόθεσμων υποχρεώσεων του </w:t>
      </w:r>
      <w:r>
        <w:rPr>
          <w:rFonts w:eastAsia="Times New Roman"/>
          <w:szCs w:val="24"/>
        </w:rPr>
        <w:t xml:space="preserve">δημοσίου </w:t>
      </w:r>
      <w:r>
        <w:rPr>
          <w:rFonts w:eastAsia="Times New Roman"/>
          <w:szCs w:val="24"/>
        </w:rPr>
        <w:t>που μειώθηκαν κατά ένα δισεκατομμύριο και δεν αυξήθηκαν, αλλά ακόμα και αν είχαν αυξηθεί, θα επιδείνωναν και δεν θα βελτίωναν το δημοσιονομικό α</w:t>
      </w:r>
      <w:r>
        <w:rPr>
          <w:rFonts w:eastAsia="Times New Roman"/>
          <w:szCs w:val="24"/>
        </w:rPr>
        <w:t xml:space="preserve">ποτέλεσμα. Ξαναρωτήστε τον κ. </w:t>
      </w:r>
      <w:proofErr w:type="spellStart"/>
      <w:r>
        <w:rPr>
          <w:rFonts w:eastAsia="Times New Roman"/>
          <w:szCs w:val="24"/>
        </w:rPr>
        <w:t>Σταϊκούρα</w:t>
      </w:r>
      <w:proofErr w:type="spellEnd"/>
      <w:r>
        <w:rPr>
          <w:rFonts w:eastAsia="Times New Roman"/>
          <w:szCs w:val="24"/>
        </w:rPr>
        <w:t>, ο οποίος φαίνεται ότι είναι ο μόνος που λόγω εμπειρίας καταλαβαίνει τα δημόσια οικονομικά από την Αξιωματική Αντιπολίτευση.</w:t>
      </w:r>
    </w:p>
    <w:p w14:paraId="6EF72777"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Τρίτον, οι βασικές πηγές παραγωγής </w:t>
      </w:r>
      <w:proofErr w:type="spellStart"/>
      <w:r>
        <w:rPr>
          <w:rFonts w:eastAsia="Times New Roman"/>
          <w:szCs w:val="24"/>
        </w:rPr>
        <w:t>υπερπλεονασμάτων</w:t>
      </w:r>
      <w:proofErr w:type="spellEnd"/>
      <w:r>
        <w:rPr>
          <w:rFonts w:eastAsia="Times New Roman"/>
          <w:szCs w:val="24"/>
        </w:rPr>
        <w:t xml:space="preserve"> ήταν δύο: Πρώτον, η σημαντική βελτίωση του αποτελέσματος των Οργανισμών Κοινωνικής Ασφάλισης τόσο στο σκέλος των </w:t>
      </w:r>
      <w:r>
        <w:rPr>
          <w:rFonts w:eastAsia="Times New Roman"/>
          <w:szCs w:val="24"/>
        </w:rPr>
        <w:lastRenderedPageBreak/>
        <w:t>εσόδων -και εκεί η κύρια δύναμη, η κύρια πηγή, ενός καλύτερου αποτελέσματος ήταν η σημαντικ</w:t>
      </w:r>
      <w:r>
        <w:rPr>
          <w:rFonts w:eastAsia="Times New Roman"/>
          <w:szCs w:val="24"/>
        </w:rPr>
        <w:t>ή μείωση της ανεργίας, μπορούμε να συζητήσουμε, αν θέλετε, για το πόσο καλά αμειβόμενες είναι οι θέσεις και αν πρέπει να βελτιωθεί η ποιότητα των θέσεων, αλλά το αποτέλεσμα είναι ότι οι ασφαλιστικές εισφορές αυξήθηκαν σημαντικά- όσο και στο σκέλος των δαπα</w:t>
      </w:r>
      <w:r>
        <w:rPr>
          <w:rFonts w:eastAsia="Times New Roman"/>
          <w:szCs w:val="24"/>
        </w:rPr>
        <w:t xml:space="preserve">νών με μια σημαντική δουλειά εκκαθάρισης των αιτήσεων για νέες συντάξεις που έκανε το τελευταίο διάστημα το Υπουργείο Εργασίας, αλλά και από τον τακτικό προϋπολογισμό με τη συγκράτηση των δαπανών εκεί που αυτό ήταν δυνατό. Οπωσδήποτε όχι από την </w:t>
      </w:r>
      <w:proofErr w:type="spellStart"/>
      <w:r>
        <w:rPr>
          <w:rFonts w:eastAsia="Times New Roman"/>
          <w:szCs w:val="24"/>
        </w:rPr>
        <w:t>υπερφορολό</w:t>
      </w:r>
      <w:r>
        <w:rPr>
          <w:rFonts w:eastAsia="Times New Roman"/>
          <w:szCs w:val="24"/>
        </w:rPr>
        <w:t>γηση</w:t>
      </w:r>
      <w:proofErr w:type="spellEnd"/>
      <w:r>
        <w:rPr>
          <w:rFonts w:eastAsia="Times New Roman"/>
          <w:szCs w:val="24"/>
        </w:rPr>
        <w:t xml:space="preserve">. </w:t>
      </w:r>
    </w:p>
    <w:p w14:paraId="6EF72778" w14:textId="77777777" w:rsidR="00E92729" w:rsidRDefault="0044197E">
      <w:pPr>
        <w:spacing w:line="600" w:lineRule="auto"/>
        <w:ind w:firstLine="720"/>
        <w:contextualSpacing/>
        <w:jc w:val="both"/>
        <w:rPr>
          <w:rFonts w:eastAsia="Times New Roman"/>
          <w:szCs w:val="24"/>
        </w:rPr>
      </w:pPr>
      <w:r>
        <w:rPr>
          <w:rFonts w:eastAsia="Times New Roman"/>
          <w:szCs w:val="24"/>
        </w:rPr>
        <w:t>Τρίτη θέση της Νέας Δημοκρατίας: Η διανομή του μερίσματος είναι υποκατάστατο μιας συστηματικής και μόνιμης προστασίας των ευάλωτων νοικοκυριών που λείπει. Πάλι η θέση αυτή δεν θα μπορούσε να απέχει περισσότερο από την πραγματικότητα. Το 2016 ολοκληρ</w:t>
      </w:r>
      <w:r>
        <w:rPr>
          <w:rFonts w:eastAsia="Times New Roman"/>
          <w:szCs w:val="24"/>
        </w:rPr>
        <w:t>ώθηκε με επιτυχία το πιλοτικό στάδιο του κοινωνικού εισοδήματος αλληλεγγύης και το 2017 εφαρμόζεται πλήρως στο σύνολο της χώρας με προϋπολογισμό 700 εκατομμύρια ευρώ. Δεν υπήρχε πριν από το 2015. Το 2018 και σαν αποτέλεσμα της επισκόπησης κοινωνικών δαπανώ</w:t>
      </w:r>
      <w:r>
        <w:rPr>
          <w:rFonts w:eastAsia="Times New Roman"/>
          <w:szCs w:val="24"/>
        </w:rPr>
        <w:t xml:space="preserve">ν -όχι της </w:t>
      </w:r>
      <w:r>
        <w:rPr>
          <w:rFonts w:eastAsia="Times New Roman"/>
          <w:szCs w:val="24"/>
        </w:rPr>
        <w:lastRenderedPageBreak/>
        <w:t xml:space="preserve">αύξησης των φόρων, αλλά της επισκόπησης των δαπανών που η Νέα Δημοκρατία επικαλείται και λέει ότι θα κάνει, ενώ για πολλά χρόνια στην κυβέρνηση δεν τόλμησε να κάνει- εξασφαλίσαμε 300 εκατομμύρια για να ενισχύσουμε τα οικογενειακά επιδόματα κατά </w:t>
      </w:r>
      <w:r>
        <w:rPr>
          <w:rFonts w:eastAsia="Times New Roman"/>
          <w:szCs w:val="24"/>
        </w:rPr>
        <w:t xml:space="preserve">160 εκατομμύρια ευρώ και κατά συνέπεια να καταπολεμήσουμε την παιδική φτώχεια, τα σχολικά γεύματα για επιπλέον 50 εκατομμύρια ευρώ και να καταπολεμήσουμε πάλι την παιδική φτώχεια και αντίστοιχα να διευρύνουμε τη δράση βρεφονηπιακών σταθμών. </w:t>
      </w:r>
    </w:p>
    <w:p w14:paraId="6EF72779" w14:textId="77777777" w:rsidR="00E92729" w:rsidRDefault="0044197E">
      <w:pPr>
        <w:spacing w:line="600" w:lineRule="auto"/>
        <w:ind w:firstLine="720"/>
        <w:contextualSpacing/>
        <w:jc w:val="both"/>
        <w:rPr>
          <w:rFonts w:eastAsia="Times New Roman"/>
          <w:szCs w:val="24"/>
        </w:rPr>
      </w:pPr>
      <w:r>
        <w:rPr>
          <w:rFonts w:eastAsia="Times New Roman"/>
          <w:szCs w:val="24"/>
        </w:rPr>
        <w:t>Αυτές είναι οι</w:t>
      </w:r>
      <w:r>
        <w:rPr>
          <w:rFonts w:eastAsia="Times New Roman"/>
          <w:szCs w:val="24"/>
        </w:rPr>
        <w:t xml:space="preserve"> παρεμβάσεις, οι μόνιμες παρεμβάσεις καταπολέμησης και της φτώχειας, αλλά και υποστήριξης του σχηματισμού ανθρώπινου κεφαλαίου. Προφανώς το 2019, από τον επόμενο προϋπολογισμό δηλαδή, νομοθετούμε και έχουμε ήδη νομοθετήσει δράσεις επιπλέον 1,8 δισεκατομμυρ</w:t>
      </w:r>
      <w:r>
        <w:rPr>
          <w:rFonts w:eastAsia="Times New Roman"/>
          <w:szCs w:val="24"/>
        </w:rPr>
        <w:t>ίων ευρώ.</w:t>
      </w:r>
    </w:p>
    <w:p w14:paraId="6EF7277A" w14:textId="77777777" w:rsidR="00E92729" w:rsidRDefault="0044197E">
      <w:pPr>
        <w:spacing w:line="600" w:lineRule="auto"/>
        <w:contextualSpacing/>
        <w:jc w:val="both"/>
        <w:rPr>
          <w:rFonts w:eastAsia="Times New Roman" w:cs="Times New Roman"/>
          <w:szCs w:val="24"/>
        </w:rPr>
      </w:pPr>
      <w:r>
        <w:rPr>
          <w:rFonts w:eastAsia="Times New Roman"/>
          <w:szCs w:val="24"/>
        </w:rPr>
        <w:t>Έρχομαι τώρα στο κοινωνικό μέρισμα για να πω ότι προφανώς δεν αποτελεί τη ναυαρχίδα της κοινωνικής πολιτικής -είναι το κοινωνικό εισόδημα αλληλεγγύης, είναι οι παρεμβάσεις στα οικογενειακά επιδόματα και την καταπολέμηση της παιδικής φτώχειας- όμω</w:t>
      </w:r>
      <w:r>
        <w:rPr>
          <w:rFonts w:eastAsia="Times New Roman"/>
          <w:szCs w:val="24"/>
        </w:rPr>
        <w:t xml:space="preserve">ς είναι ένα σημαντικό εργαλείο. </w:t>
      </w:r>
      <w:r>
        <w:rPr>
          <w:rFonts w:eastAsia="Times New Roman" w:cs="Times New Roman"/>
          <w:szCs w:val="24"/>
        </w:rPr>
        <w:t xml:space="preserve">Είναι και αυτό ένα σημαντικό εργαλείο. Καλύπτει το 32% του πληθυσμού της χώρας, δηλαδή </w:t>
      </w:r>
      <w:r>
        <w:rPr>
          <w:rFonts w:eastAsia="Times New Roman" w:cs="Times New Roman"/>
          <w:szCs w:val="24"/>
        </w:rPr>
        <w:lastRenderedPageBreak/>
        <w:t>1,4 εκατομμύρια νοικοκυριά. Θυμίζω ότι το κοινωνικό εισόδημα αλληλεγγύης καλύπτει μόλις το 7%. Καλύπτει, λοιπόν, ένα ευρύ φάσμα που βιώνε</w:t>
      </w:r>
      <w:r>
        <w:rPr>
          <w:rFonts w:eastAsia="Times New Roman" w:cs="Times New Roman"/>
          <w:szCs w:val="24"/>
        </w:rPr>
        <w:t>ι εισοδηματική φτώχεια και φτάνει μέχρι το όριο των νοικοκυριών που βιώνουν κοινωνικό αποκλεισμό, δηλαδή το 35,6% του ελληνικού πληθυσμού με βάση τα τελευταία στοιχεία της ΕΛΣΤΑΤ.</w:t>
      </w:r>
    </w:p>
    <w:p w14:paraId="6EF7277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Σαν αποτέλεσμα της δράσης αυτής, μόνον της δράσης αυτής, που –επαναλαμβάνω- </w:t>
      </w:r>
      <w:r>
        <w:rPr>
          <w:rFonts w:eastAsia="Times New Roman" w:cs="Times New Roman"/>
          <w:szCs w:val="24"/>
        </w:rPr>
        <w:t>δεν είναι η ναυαρχίδα, αλλά είναι ένα χρήσιμο εργαλείο στήριξης των ευάλωτων νοικοκυριών, ο δείκτης γενικής φτώχειας θα μειωθεί στο τέλος του 2017, σε σχέση με το 2016, κατά 1,4 ποσοστιαίες μονάδες. Η οικονομική ανισότητα θα μειωθεί.</w:t>
      </w:r>
    </w:p>
    <w:p w14:paraId="6EF7277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Θα ήθελα, τέλος, να κά</w:t>
      </w:r>
      <w:r>
        <w:rPr>
          <w:rFonts w:eastAsia="Times New Roman" w:cs="Times New Roman"/>
          <w:szCs w:val="24"/>
        </w:rPr>
        <w:t>νω μια αναφορά σε όσα άκουσα από τον Αρχηγό της Αξιωματικής Αντιπολίτευσης, ότι πήραμε πέντε και δώσαμε ένα. Θέλω να ρωτήσω με ειλικρίνεια αν έχουν άλλον τρόπο να κάνουν δημοσιονομική προσαρμογή, να βάλουν, δηλαδή, τα δημόσια οικονομικά σε τάξη.</w:t>
      </w:r>
    </w:p>
    <w:p w14:paraId="6EF7277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λέω αυτ</w:t>
      </w:r>
      <w:r>
        <w:rPr>
          <w:rFonts w:eastAsia="Times New Roman" w:cs="Times New Roman"/>
          <w:szCs w:val="24"/>
        </w:rPr>
        <w:t xml:space="preserve">ό διότι την τετραετία 2010-2014 ο βασικός πυλώνας δημοσιονομικής προσαρμογής ήταν η μεγάλη αύξηση </w:t>
      </w:r>
      <w:r>
        <w:rPr>
          <w:rFonts w:eastAsia="Times New Roman" w:cs="Times New Roman"/>
          <w:szCs w:val="24"/>
        </w:rPr>
        <w:lastRenderedPageBreak/>
        <w:t>των φόρων. Το 2010 νέα κλίμακα φορολόγησης εισοδημάτων εσόδων 900 εκατομμυρίων ευρώ, ΦΠΑ από το 21% στο 23% με έσοδα 790 εκατομμύρια ευρώ, ειδικό φόρο κατανάλ</w:t>
      </w:r>
      <w:r>
        <w:rPr>
          <w:rFonts w:eastAsia="Times New Roman" w:cs="Times New Roman"/>
          <w:szCs w:val="24"/>
        </w:rPr>
        <w:t xml:space="preserve">ωσης στα καύσιμα 1,6 </w:t>
      </w:r>
      <w:r>
        <w:rPr>
          <w:rFonts w:eastAsia="Times New Roman" w:cs="Times New Roman"/>
          <w:szCs w:val="24"/>
        </w:rPr>
        <w:t>δισεκατομμύριο</w:t>
      </w:r>
      <w:r>
        <w:rPr>
          <w:rFonts w:eastAsia="Times New Roman" w:cs="Times New Roman"/>
          <w:szCs w:val="24"/>
        </w:rPr>
        <w:t xml:space="preserve">, στα τσιγάρα 600 εκατομμύρια, εισφορά αλληλεγγύης 1,3 </w:t>
      </w:r>
      <w:r>
        <w:rPr>
          <w:rFonts w:eastAsia="Times New Roman" w:cs="Times New Roman"/>
          <w:szCs w:val="24"/>
        </w:rPr>
        <w:t>δισεκατομμύριο</w:t>
      </w:r>
      <w:r>
        <w:rPr>
          <w:rFonts w:eastAsia="Times New Roman" w:cs="Times New Roman"/>
          <w:szCs w:val="24"/>
        </w:rPr>
        <w:t>, ΕΝΦΙΑ 3 δισεκατομμύρια, μείωση του αφορολόγητου από το 2012 επιπλέον 3 δισεκατομμύρια, αύξηση των τεκμηρίων διαβίωσης επιπλέον 220 εκατομμύρια, το 201</w:t>
      </w:r>
      <w:r>
        <w:rPr>
          <w:rFonts w:eastAsia="Times New Roman" w:cs="Times New Roman"/>
          <w:szCs w:val="24"/>
        </w:rPr>
        <w:t xml:space="preserve">4 φορολογική μεταρρύθμιση άλλο 1,1 </w:t>
      </w:r>
      <w:r>
        <w:rPr>
          <w:rFonts w:eastAsia="Times New Roman" w:cs="Times New Roman"/>
          <w:szCs w:val="24"/>
        </w:rPr>
        <w:t>δισεκατομμύριο</w:t>
      </w:r>
      <w:r>
        <w:rPr>
          <w:rFonts w:eastAsia="Times New Roman" w:cs="Times New Roman"/>
          <w:szCs w:val="24"/>
        </w:rPr>
        <w:t>.</w:t>
      </w:r>
    </w:p>
    <w:p w14:paraId="6EF7277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Θα μπορούσα να πω πολλά για τον τρόπο που γινόταν η δημοσιονομική προσαρμογή το διάστημα 2010-2014, για τον τρόπο που το βάρος της προσαρμογής κατανεμόταν ανάμεσα στα κοινωνικά στρώματα, αλλά θα πω μόνο έν</w:t>
      </w:r>
      <w:r>
        <w:rPr>
          <w:rFonts w:eastAsia="Times New Roman" w:cs="Times New Roman"/>
          <w:szCs w:val="24"/>
        </w:rPr>
        <w:t>α</w:t>
      </w:r>
      <w:r>
        <w:rPr>
          <w:rFonts w:eastAsia="Times New Roman" w:cs="Times New Roman"/>
          <w:szCs w:val="24"/>
        </w:rPr>
        <w:t>ν</w:t>
      </w:r>
      <w:r>
        <w:rPr>
          <w:rFonts w:eastAsia="Times New Roman" w:cs="Times New Roman"/>
          <w:szCs w:val="24"/>
        </w:rPr>
        <w:t>: Αυτό είναι ότι όσο δεν είμαστε ειλικρινείς και δεν λέμε την αλήθεια στη Βουλή, όσο αναπαράγουμε τη λογική ότι υπάρχουν εύκολες λύσεις, όσο αναπαράγουμε –αν θέλετε- λαϊκίστικα αφηγήματα, τόσο ενισχύουμε τις ακραίες φωνές που δεν δίνουν καμμία αξιοπιστία</w:t>
      </w:r>
      <w:r>
        <w:rPr>
          <w:rFonts w:eastAsia="Times New Roman" w:cs="Times New Roman"/>
          <w:szCs w:val="24"/>
        </w:rPr>
        <w:t xml:space="preserve"> στα κόμματα του Ελληνικού Κοινοβουλίου.</w:t>
      </w:r>
    </w:p>
    <w:p w14:paraId="6EF7277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EF72780"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lastRenderedPageBreak/>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6EF7278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Χουλιαράκη</w:t>
      </w:r>
      <w:proofErr w:type="spellEnd"/>
      <w:r>
        <w:rPr>
          <w:rFonts w:eastAsia="Times New Roman" w:cs="Times New Roman"/>
          <w:szCs w:val="24"/>
        </w:rPr>
        <w:t>.</w:t>
      </w:r>
    </w:p>
    <w:p w14:paraId="6EF72782" w14:textId="77777777" w:rsidR="00E92729" w:rsidRDefault="0044197E">
      <w:pPr>
        <w:spacing w:line="600" w:lineRule="auto"/>
        <w:ind w:firstLine="720"/>
        <w:contextualSpacing/>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w:t>
      </w:r>
      <w:r>
        <w:rPr>
          <w:rFonts w:eastAsia="Times New Roman"/>
          <w:szCs w:val="24"/>
        </w:rPr>
        <w:t>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μαθητές και μαθήτριε</w:t>
      </w:r>
      <w:r>
        <w:rPr>
          <w:rFonts w:eastAsia="Times New Roman"/>
          <w:szCs w:val="24"/>
        </w:rPr>
        <w:t>ς και τρεις συνοδοί εκπαιδευτικοί από το 4</w:t>
      </w:r>
      <w:r>
        <w:rPr>
          <w:rFonts w:eastAsia="Times New Roman"/>
          <w:szCs w:val="24"/>
          <w:vertAlign w:val="superscript"/>
        </w:rPr>
        <w:t>ο</w:t>
      </w:r>
      <w:r>
        <w:rPr>
          <w:rFonts w:eastAsia="Times New Roman"/>
          <w:szCs w:val="24"/>
        </w:rPr>
        <w:t xml:space="preserve"> Γυμνάσιο Κομοτηνής.</w:t>
      </w:r>
    </w:p>
    <w:p w14:paraId="6EF72783" w14:textId="77777777" w:rsidR="00E92729" w:rsidRDefault="0044197E">
      <w:pPr>
        <w:spacing w:line="600" w:lineRule="auto"/>
        <w:ind w:firstLine="720"/>
        <w:contextualSpacing/>
        <w:jc w:val="both"/>
        <w:rPr>
          <w:rFonts w:eastAsia="Times New Roman" w:cs="Times New Roman"/>
          <w:szCs w:val="24"/>
        </w:rPr>
      </w:pPr>
      <w:r>
        <w:rPr>
          <w:rFonts w:eastAsia="Times New Roman"/>
          <w:szCs w:val="24"/>
        </w:rPr>
        <w:t>Η Βουλή τούς καλωσορίζει.</w:t>
      </w:r>
    </w:p>
    <w:p w14:paraId="6EF72784"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EF7278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Ησυχία παρακαλώ, γιατί έχουμε και μια πίεση χρόνου, το αντιλαμβάνεστε. Έχουν μείνει εννέα εκ των ομιλητών, τρεις ή τέσσερις εκ των Κοινοβουλευτικών, έστω και με μειωμένους χρόνους. Θα μιλήσει και ο Πρωθυπουργός. </w:t>
      </w:r>
    </w:p>
    <w:p w14:paraId="6EF7278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Πρόεδρος της Ένωσης Κεντρώω</w:t>
      </w:r>
      <w:r>
        <w:rPr>
          <w:rFonts w:eastAsia="Times New Roman" w:cs="Times New Roman"/>
          <w:szCs w:val="24"/>
        </w:rPr>
        <w:t>ν κ. Λεβέντης.</w:t>
      </w:r>
    </w:p>
    <w:p w14:paraId="6EF7278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 Κύριε Πρόεδρε, κυρίες και κύριοι Υπουργοί, κυρίες και κύριοι Βουλευτές, ο κύριος Πρωθυπουργός απουσιάζει σε μια συνεδρίαση που κατ’ ελάχιστον έπρεπε να είναι παρών, γιατί ζητάει την ψήφο και τ</w:t>
      </w:r>
      <w:r>
        <w:rPr>
          <w:rFonts w:eastAsia="Times New Roman" w:cs="Times New Roman"/>
          <w:szCs w:val="24"/>
        </w:rPr>
        <w:t xml:space="preserve">ων υπολοίπων κομμάτων. Θεωρώ ότι έπρεπε να είναι παρών. Εμείς βέβαια του προσφέρουμε την ψήφο, έστω και που είναι απών. Θα εξηγήσω, όμως, γιατί την προσφέρουμε. Όχι για τον κ. Τσίπρα. </w:t>
      </w:r>
      <w:r>
        <w:rPr>
          <w:rFonts w:eastAsia="Times New Roman" w:cs="Times New Roman"/>
          <w:szCs w:val="24"/>
        </w:rPr>
        <w:t>Την προσφέρουμε για τα θύματα της τραγωδίας που ζήσαμε. Αμφιβάλλω, βέβαι</w:t>
      </w:r>
      <w:r>
        <w:rPr>
          <w:rFonts w:eastAsia="Times New Roman" w:cs="Times New Roman"/>
          <w:szCs w:val="24"/>
        </w:rPr>
        <w:t xml:space="preserve">α, αν τα θύματα αυτά θα αποκατασταθούν. </w:t>
      </w:r>
    </w:p>
    <w:p w14:paraId="6EF7278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Λόγου χάριν, ήμουν προχθές σε μια συζήτηση και ρώτησα πόσοι έχουν αποζημιωθεί για τη ρύπανση του Αργοσαρωνικού και μου είπαν: «Ακόμα κανένας». Ρώτησα υπευθύνως αν έχει αποζημιωθεί έστω ένας από τη ρύπανση και μου εί</w:t>
      </w:r>
      <w:r>
        <w:rPr>
          <w:rFonts w:eastAsia="Times New Roman" w:cs="Times New Roman"/>
          <w:szCs w:val="24"/>
        </w:rPr>
        <w:t xml:space="preserve">παν: «Υπευθύνως κανένας». Έχουν περάσει –νομίζω- αρκετές εβδομάδες. </w:t>
      </w:r>
    </w:p>
    <w:p w14:paraId="6EF7278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Έπρεπε λοιπόν, να είναι εδώ ο Πρωθυπουργός, ιδιαίτερα όταν ζητάει την ψήφο και άλλων. Ας κάνει συνεδριάσεις μαζί με τον κ. Καμμένο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να ψηφίζουν, να μην απασχολούν </w:t>
      </w:r>
      <w:r>
        <w:rPr>
          <w:rFonts w:eastAsia="Times New Roman" w:cs="Times New Roman"/>
          <w:szCs w:val="24"/>
        </w:rPr>
        <w:t xml:space="preserve">και τις υπόλοιπες πτέρυγες. </w:t>
      </w:r>
    </w:p>
    <w:p w14:paraId="6EF7278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έχουμε καταλάβει τι έγινε στη Μάνδρα, στη Νέα </w:t>
      </w:r>
      <w:proofErr w:type="spellStart"/>
      <w:r>
        <w:rPr>
          <w:rFonts w:eastAsia="Times New Roman" w:cs="Times New Roman"/>
          <w:szCs w:val="24"/>
        </w:rPr>
        <w:t>Πέραμο</w:t>
      </w:r>
      <w:proofErr w:type="spellEnd"/>
      <w:r>
        <w:rPr>
          <w:rFonts w:eastAsia="Times New Roman" w:cs="Times New Roman"/>
          <w:szCs w:val="24"/>
        </w:rPr>
        <w:t xml:space="preserve">; Υπήρχε ένα έργο που κόστιζε 11 εκατομμύρια ευρώ. Η </w:t>
      </w:r>
      <w:r>
        <w:rPr>
          <w:rFonts w:eastAsia="Times New Roman" w:cs="Times New Roman"/>
          <w:szCs w:val="24"/>
        </w:rPr>
        <w:t>κ.</w:t>
      </w:r>
      <w:r>
        <w:rPr>
          <w:rFonts w:eastAsia="Times New Roman" w:cs="Times New Roman"/>
          <w:szCs w:val="24"/>
        </w:rPr>
        <w:t xml:space="preserve"> Δούρου το είχε στα χρονοντούλαπα. Το έργο αυτό δεν έγινε, με αποτέλεσμα να δολοφονηθούν -γιατί δολο</w:t>
      </w:r>
      <w:r>
        <w:rPr>
          <w:rFonts w:eastAsia="Times New Roman" w:cs="Times New Roman"/>
          <w:szCs w:val="24"/>
        </w:rPr>
        <w:t>φονία είναι όταν δεν κάνεις ένα τέτοιο έργο- είκοσι άνθρωποι και τώρα να πληρώσουμε περίπου 400 εκατομμύρια. Τόσο θα έρθει ο λογαριασμός για μία υπόθεση 11 εκατομμυρίων. Τώρα, η μόνιμη επωδός του ΣΥΡΙΖΑ είναι ότι τα ίδια έκανε και η Νέα Δημοκρατία. Βεβαίως</w:t>
      </w:r>
      <w:r>
        <w:rPr>
          <w:rFonts w:eastAsia="Times New Roman" w:cs="Times New Roman"/>
          <w:szCs w:val="24"/>
        </w:rPr>
        <w:t xml:space="preserve">, τα ίδια έκανε, αλλά είναι αυτό λύση; </w:t>
      </w:r>
    </w:p>
    <w:p w14:paraId="6EF7278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άλλο καλό άλλοθι που έχετε είναι ότι ήταν ένα ακραίο καιρικό φαινόμενο. Δηλαδή τους δημάρχους, τις κυβερνήσεις γενικώς, τους περιφερειάρχες τους εκλέγουμε για τα μέτρια καιρικά φαινόμενα; Στα ακραία είναι ο Θεός; </w:t>
      </w:r>
    </w:p>
    <w:p w14:paraId="6EF7278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Αλλά και στις πυρκαγιές το ίδιο έγινε. Αν είχαν αγοραστεί έξι πυροσβεστικά αεροπλάνα, θα είχαμε γλιτώσει. Τώρα θα πληρώσουμε κόστος για εξήντα πυροσβεστικά αεροπλάνα. Είναι μία λύση, ξέρετε, να σπεύδει η Βουλή να ανακουφίζει τους πάσχοντες και τους παθόντ</w:t>
      </w:r>
      <w:r>
        <w:rPr>
          <w:rFonts w:eastAsia="Times New Roman" w:cs="Times New Roman"/>
          <w:szCs w:val="24"/>
        </w:rPr>
        <w:t>ες. Προσφέρουμε τώρα ανακούφιση, χίλια ευρώ, πέντε χιλιάδες ευρώ. Είναι ανακούφιση. Επειδή δεν μπο</w:t>
      </w:r>
      <w:r>
        <w:rPr>
          <w:rFonts w:eastAsia="Times New Roman" w:cs="Times New Roman"/>
          <w:szCs w:val="24"/>
        </w:rPr>
        <w:lastRenderedPageBreak/>
        <w:t>ρούμε να προσφέρουμε πολιτική, προσφέρουμε ανακούφιση. Επειδή δεν μπορούμε να λύσουμε προβλήματα, πάμε στην ανακούφιση, δηλαδή στο «</w:t>
      </w:r>
      <w:r>
        <w:rPr>
          <w:rFonts w:eastAsia="Times New Roman" w:cs="Times New Roman"/>
          <w:szCs w:val="24"/>
          <w:lang w:val="en-US"/>
        </w:rPr>
        <w:t>Panadol</w:t>
      </w:r>
      <w:r>
        <w:rPr>
          <w:rFonts w:eastAsia="Times New Roman" w:cs="Times New Roman"/>
          <w:szCs w:val="24"/>
        </w:rPr>
        <w:t>». «</w:t>
      </w:r>
      <w:r>
        <w:rPr>
          <w:rFonts w:eastAsia="Times New Roman" w:cs="Times New Roman"/>
          <w:szCs w:val="24"/>
          <w:lang w:val="en-US"/>
        </w:rPr>
        <w:t>Panadol</w:t>
      </w:r>
      <w:r>
        <w:rPr>
          <w:rFonts w:eastAsia="Times New Roman" w:cs="Times New Roman"/>
          <w:szCs w:val="24"/>
        </w:rPr>
        <w:t>» ψηφίζε</w:t>
      </w:r>
      <w:r>
        <w:rPr>
          <w:rFonts w:eastAsia="Times New Roman" w:cs="Times New Roman"/>
          <w:szCs w:val="24"/>
        </w:rPr>
        <w:t>ι αυτήν τη στιγμή η Βουλή, παυσίπονο. Θα μου πείτε: Και τι άλλο να κάνει; Να τους εγκαταλείψει τους ανθρώπους; Όχι βέβαια. Όμως, να βουτήξει ο Υπουργός Εσωτερικών τους δημάρχους, να δει ποια έργα εκκρεμούν και να τους βάλει χέρι δεν το έκανε ακόμα, ούτε κα</w:t>
      </w:r>
      <w:r>
        <w:rPr>
          <w:rFonts w:eastAsia="Times New Roman" w:cs="Times New Roman"/>
          <w:szCs w:val="24"/>
        </w:rPr>
        <w:t xml:space="preserve">ι ο Πρωθυπουργός. </w:t>
      </w:r>
    </w:p>
    <w:p w14:paraId="6EF7278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Πριν αλέκτωρ λαλήσει, έλαβα από την Άρτα, από του κυρίου Πρωθυπουργού το μέρος υποτίθεται, μια προειδοποίηση -είχαμε μάθει από τον πατέρα του ότι είναι από την Άρτα- από την περιοχή της Δημοτικής Περιφέρειας </w:t>
      </w:r>
      <w:proofErr w:type="spellStart"/>
      <w:r>
        <w:rPr>
          <w:rFonts w:eastAsia="Times New Roman" w:cs="Times New Roman"/>
          <w:szCs w:val="24"/>
        </w:rPr>
        <w:t>Κομποτίου</w:t>
      </w:r>
      <w:proofErr w:type="spellEnd"/>
      <w:r>
        <w:rPr>
          <w:rFonts w:eastAsia="Times New Roman" w:cs="Times New Roman"/>
          <w:szCs w:val="24"/>
        </w:rPr>
        <w:t xml:space="preserve"> του Δήμου Νικολάου </w:t>
      </w:r>
      <w:proofErr w:type="spellStart"/>
      <w:r>
        <w:rPr>
          <w:rFonts w:eastAsia="Times New Roman" w:cs="Times New Roman"/>
          <w:szCs w:val="24"/>
        </w:rPr>
        <w:t>Σκουφά</w:t>
      </w:r>
      <w:proofErr w:type="spellEnd"/>
      <w:r>
        <w:rPr>
          <w:rFonts w:eastAsia="Times New Roman" w:cs="Times New Roman"/>
          <w:szCs w:val="24"/>
        </w:rPr>
        <w:t xml:space="preserve"> Άρτας. Έλαβα μια προειδοποίηση -αν μπορείτε να τη δείτε στις φωτογραφίες- υπό μορφή εξωδίκου. Πού είναι η κάμερα; Υπάρχει κάμερα που να το μεγεθύνει; Μακάρι να υπάρχει τέτοια κάμερα. </w:t>
      </w:r>
    </w:p>
    <w:p w14:paraId="6EF7278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Υπάρχουν παντού, δυστυχώς, παντού. Τ</w:t>
      </w:r>
      <w:r>
        <w:rPr>
          <w:rFonts w:eastAsia="Times New Roman" w:cs="Times New Roman"/>
          <w:szCs w:val="24"/>
        </w:rPr>
        <w:t xml:space="preserve">α πάντα βλέπουμε. </w:t>
      </w:r>
    </w:p>
    <w:p w14:paraId="6EF7278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Εγώ θα το δώσω στα Πρακτικά, γιατί έχω χάσει την </w:t>
      </w:r>
      <w:r>
        <w:rPr>
          <w:rFonts w:eastAsia="Times New Roman" w:cs="Times New Roman"/>
          <w:szCs w:val="24"/>
        </w:rPr>
        <w:lastRenderedPageBreak/>
        <w:t>επαφή μου με τον Πρωθυπουργό, έχω χάσει την επαφή μου με όλους στην Αίθουσα αυτή. Επομένως, παραδίδω εδώ το έργο που πρέπει να γίνει και το</w:t>
      </w:r>
      <w:r>
        <w:rPr>
          <w:rFonts w:eastAsia="Times New Roman" w:cs="Times New Roman"/>
          <w:szCs w:val="24"/>
        </w:rPr>
        <w:t xml:space="preserve"> οποίο αν δεν γίνει, θα θρηνήσουμε κι άλλους. </w:t>
      </w:r>
    </w:p>
    <w:p w14:paraId="6EF7279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Πρόεδρος της Ένωσης Κεντρώων, κ. Βασίλης Λεβέντης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w:t>
      </w:r>
      <w:r>
        <w:rPr>
          <w:rFonts w:eastAsia="Times New Roman" w:cs="Times New Roman"/>
          <w:szCs w:val="24"/>
        </w:rPr>
        <w:t xml:space="preserve"> Πρακτικών της Βουλής)</w:t>
      </w:r>
    </w:p>
    <w:p w14:paraId="6EF7279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μόνο η Νέα </w:t>
      </w:r>
      <w:proofErr w:type="spellStart"/>
      <w:r>
        <w:rPr>
          <w:rFonts w:eastAsia="Times New Roman" w:cs="Times New Roman"/>
          <w:szCs w:val="24"/>
        </w:rPr>
        <w:t>Πέραμος</w:t>
      </w:r>
      <w:proofErr w:type="spellEnd"/>
      <w:r>
        <w:rPr>
          <w:rFonts w:eastAsia="Times New Roman" w:cs="Times New Roman"/>
          <w:szCs w:val="24"/>
        </w:rPr>
        <w:t xml:space="preserve">. Είναι και η Άρτα. Στη Νέα </w:t>
      </w:r>
      <w:proofErr w:type="spellStart"/>
      <w:r>
        <w:rPr>
          <w:rFonts w:eastAsia="Times New Roman" w:cs="Times New Roman"/>
          <w:szCs w:val="24"/>
        </w:rPr>
        <w:t>Πέραμο</w:t>
      </w:r>
      <w:proofErr w:type="spellEnd"/>
      <w:r>
        <w:rPr>
          <w:rFonts w:eastAsia="Times New Roman" w:cs="Times New Roman"/>
          <w:szCs w:val="24"/>
        </w:rPr>
        <w:t xml:space="preserve"> έστω ότι δεν τους ήξερε ο Πρωθυπουργός, ήταν άσχετος από εκεί. Ούτε στην Άρτα, όμως; Το ίδιο θα πει κι εκεί; Είναι ξεκάθαρο. Πριν αλέκτωρ λαλήσει, με φωτογραφίες για το έ</w:t>
      </w:r>
      <w:r>
        <w:rPr>
          <w:rFonts w:eastAsia="Times New Roman" w:cs="Times New Roman"/>
          <w:szCs w:val="24"/>
        </w:rPr>
        <w:t xml:space="preserve">ργο που πρέπει να γίνει. </w:t>
      </w:r>
    </w:p>
    <w:p w14:paraId="6EF7279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Όμως, εδώ ρωτάω κάτι άλλο: Κάποια κυβέρνηση θα υπάρξει να μαζέψει τους παράγοντες, να δει τις εκκρεμότητες, να δει τι πρέπει να γίνει ή θα πηγαίνουμε από ατύχημα σε ατύχημα και θα λέμε ότι οι καιρικές συνθήκες φταίνε. «Έλα μωρέ, ο</w:t>
      </w:r>
      <w:r>
        <w:rPr>
          <w:rFonts w:eastAsia="Times New Roman" w:cs="Times New Roman"/>
          <w:szCs w:val="24"/>
        </w:rPr>
        <w:t xml:space="preserve">ι καιρικές συνθήκες φταίνε, οι ακραίες. Ήταν ακραίες οι καιρικές συνθήκες». </w:t>
      </w:r>
    </w:p>
    <w:p w14:paraId="6EF7279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καταλαβαίνω τι είδους άλλοθι είναι αυτό που αναζητείτε με τις καιρικές συνθήκες. Δηλαδή, αν αύριο ξεσπάσει εδώ μία μπόρα, θα πεθάνουμε όλοι. Δεν υπάρχει κράτος, δεν υπάρχει Κυ</w:t>
      </w:r>
      <w:r>
        <w:rPr>
          <w:rFonts w:eastAsia="Times New Roman" w:cs="Times New Roman"/>
          <w:szCs w:val="24"/>
        </w:rPr>
        <w:t xml:space="preserve">βέρνηση, δεν υπάρχει τίποτα. </w:t>
      </w:r>
    </w:p>
    <w:p w14:paraId="6EF7279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Όσον αφορά τους δημάρχους, να πω τι κάνουν; Οι δήμαρχοι, αν υπάρχει μία δεκάρα, προσλαμβάνουν για ψήφους δημοτικούς υπαλλήλους. Δεν παίρνουν ένα μηχάνημα, δεν κάνουν μία σύσκεψη σοβαρή για το πώς θα αντιμετωπιστεί η κρίση στην</w:t>
      </w:r>
      <w:r>
        <w:rPr>
          <w:rFonts w:eastAsia="Times New Roman" w:cs="Times New Roman"/>
          <w:szCs w:val="24"/>
        </w:rPr>
        <w:t xml:space="preserve"> περίπτωση πυρκαγιάς, σεισμού, πλημμύρας, έκτακτης κατάστασης. Οι δήμαρχοι κανονίζουν τη δεύτερη Κυριακή οι κουκουέδες να ψηφίζουν Νέα Δημοκρατία, η Νέα Δημοκρατία κουκουέδες, για να βγαίνουν έτσι. Λέμε αλήθεια, πιστεύω. </w:t>
      </w:r>
    </w:p>
    <w:p w14:paraId="6EF7279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Υπήρχε στην Καλλιθέα ένας δήμαρχος</w:t>
      </w:r>
      <w:r>
        <w:rPr>
          <w:rFonts w:eastAsia="Times New Roman" w:cs="Times New Roman"/>
          <w:szCs w:val="24"/>
        </w:rPr>
        <w:t xml:space="preserve">, ο οποίος δεν ήταν κακός. Είχε βγει τέσσερις, πέντε τετραετίες. Και τον συνάντησα όταν </w:t>
      </w:r>
      <w:proofErr w:type="spellStart"/>
      <w:r>
        <w:rPr>
          <w:rFonts w:eastAsia="Times New Roman" w:cs="Times New Roman"/>
          <w:szCs w:val="24"/>
        </w:rPr>
        <w:t>πρωτοέμενα</w:t>
      </w:r>
      <w:proofErr w:type="spellEnd"/>
      <w:r>
        <w:rPr>
          <w:rFonts w:eastAsia="Times New Roman" w:cs="Times New Roman"/>
          <w:szCs w:val="24"/>
        </w:rPr>
        <w:t xml:space="preserve"> στην Καλλιθέα. Του λέω «πώς καταφέρνεις και βγαίνεις για τέσσερις, πέντε τετραετίες;». Μου λέει: «Εγώ είμαι αριστερός, ΚΚΕ. Βάζουμε με το ΠΑΣΟΚ αντίπαλο. Η Ν</w:t>
      </w:r>
      <w:r>
        <w:rPr>
          <w:rFonts w:eastAsia="Times New Roman" w:cs="Times New Roman"/>
          <w:szCs w:val="24"/>
        </w:rPr>
        <w:t xml:space="preserve">έα Δημοκρατία δεν μπαίνει στη δυάδα τη δεύτερη Κυριακή και ψηφίζει ΚΚΕ». Ωραίοι οι κουκουέδες, έξυπνοι, πονηροί οι κουκουέδες! </w:t>
      </w:r>
    </w:p>
    <w:p w14:paraId="6EF72796" w14:textId="77777777" w:rsidR="00E92729" w:rsidRDefault="0044197E">
      <w:pPr>
        <w:spacing w:line="600" w:lineRule="auto"/>
        <w:contextualSpacing/>
        <w:jc w:val="center"/>
        <w:rPr>
          <w:rFonts w:eastAsia="Times New Roman" w:cs="Times New Roman"/>
          <w:szCs w:val="24"/>
        </w:rPr>
      </w:pPr>
      <w:r>
        <w:rPr>
          <w:rFonts w:eastAsia="Times New Roman" w:cs="Times New Roman"/>
          <w:szCs w:val="24"/>
        </w:rPr>
        <w:t>(Θόρυβος στην Αίθουσα)</w:t>
      </w:r>
    </w:p>
    <w:p w14:paraId="6EF7279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κάντε ησυχία. </w:t>
      </w:r>
    </w:p>
    <w:p w14:paraId="6EF7279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Ότ</w:t>
      </w:r>
      <w:r>
        <w:rPr>
          <w:rFonts w:eastAsia="Times New Roman" w:cs="Times New Roman"/>
          <w:szCs w:val="24"/>
        </w:rPr>
        <w:t xml:space="preserve">αν, λοιπόν, είναι τόσο εύκολο να γίνεις δήμαρχος, γιατί να προσφέρεις έργο, γιατί να κοιτάξεις πόσοι θα πνιγούν; </w:t>
      </w:r>
    </w:p>
    <w:p w14:paraId="6EF7279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κ. Δούρου πήγε στον </w:t>
      </w:r>
      <w:r>
        <w:rPr>
          <w:rFonts w:eastAsia="Times New Roman" w:cs="Times New Roman"/>
          <w:szCs w:val="24"/>
        </w:rPr>
        <w:t xml:space="preserve">εισαγγελέα </w:t>
      </w:r>
      <w:r>
        <w:rPr>
          <w:rFonts w:eastAsia="Times New Roman" w:cs="Times New Roman"/>
          <w:szCs w:val="24"/>
        </w:rPr>
        <w:t>–τη συμπαθώ, όταν ήρθε στο γραφείο μου, με έπεισε ότι ενδιαφέρεται για τα προβλήματα της περιοχής- για να δει</w:t>
      </w:r>
      <w:r>
        <w:rPr>
          <w:rFonts w:eastAsia="Times New Roman" w:cs="Times New Roman"/>
          <w:szCs w:val="24"/>
        </w:rPr>
        <w:t xml:space="preserve"> ποιοι φταίνε. </w:t>
      </w:r>
    </w:p>
    <w:p w14:paraId="6EF7279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όταν γίνεται μία πλημμύρα σε μία περιοχή και δεν λειτουργεί τίποτα και πεθαίνουν και είκοσι άνθρωποι ο </w:t>
      </w:r>
      <w:r>
        <w:rPr>
          <w:rFonts w:eastAsia="Times New Roman" w:cs="Times New Roman"/>
          <w:szCs w:val="24"/>
        </w:rPr>
        <w:t xml:space="preserve">περιφερειάρχης </w:t>
      </w:r>
      <w:r>
        <w:rPr>
          <w:rFonts w:eastAsia="Times New Roman" w:cs="Times New Roman"/>
          <w:szCs w:val="24"/>
        </w:rPr>
        <w:t>της περιοχής ψάχνει αλλού για υπεύθυνους; Δεν κοιτάζει και το γραφείο του λίγο; Πού κοιτάζει; Ρωτάω την κ. Δούρου</w:t>
      </w:r>
      <w:r>
        <w:rPr>
          <w:rFonts w:eastAsia="Times New Roman" w:cs="Times New Roman"/>
          <w:szCs w:val="24"/>
        </w:rPr>
        <w:t>. Πού ψάχνει τους υπεύθυνους; Στα περίπτερα του Συντάγματος, εκεί που αγοράζουμε τσιγάρα; Εκεί τους ψάχνει; Πού τους ψάχνει;</w:t>
      </w:r>
    </w:p>
    <w:p w14:paraId="6EF7279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Σ’ αυτούς που μπάζωσαν τα ρέματα. </w:t>
      </w:r>
    </w:p>
    <w:p w14:paraId="6EF7279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Για να κλείσουμε το θέμα, εμε</w:t>
      </w:r>
      <w:r>
        <w:rPr>
          <w:rFonts w:eastAsia="Times New Roman" w:cs="Times New Roman"/>
          <w:szCs w:val="24"/>
        </w:rPr>
        <w:t xml:space="preserve">ίς θα ψηφίσουμε αυτά τα </w:t>
      </w:r>
      <w:r>
        <w:rPr>
          <w:rFonts w:eastAsia="Times New Roman" w:cs="Times New Roman"/>
          <w:szCs w:val="24"/>
        </w:rPr>
        <w:lastRenderedPageBreak/>
        <w:t xml:space="preserve">έργα ανακούφισης, αλλά γινόμαστε συνένοχοι σε λάθος πολιτική. Εγώ πέρυσι δεν είχα ψηφίσει αυτόν τον «μποναμά». </w:t>
      </w:r>
    </w:p>
    <w:p w14:paraId="6EF7279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 (ΜΑΚΗΣ) </w:t>
      </w:r>
      <w:r>
        <w:rPr>
          <w:rFonts w:eastAsia="Times New Roman" w:cs="Times New Roman"/>
          <w:b/>
          <w:szCs w:val="24"/>
        </w:rPr>
        <w:t xml:space="preserve">ΜΠΑΛΑΟΥΡΑΣ: </w:t>
      </w:r>
      <w:r>
        <w:rPr>
          <w:rFonts w:eastAsia="Times New Roman" w:cs="Times New Roman"/>
          <w:szCs w:val="24"/>
        </w:rPr>
        <w:t xml:space="preserve">Έκανες λάθος. </w:t>
      </w:r>
    </w:p>
    <w:p w14:paraId="6EF7279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Αφήστε αν έκανα λάθος. Αν έκανα λάθος ή σωστά θα το κρίνει η ιστορία, όχι εσείς. </w:t>
      </w:r>
    </w:p>
    <w:p w14:paraId="6EF7279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Δεν ψήφισα τον μποναμά, ακριβώς για να αναγκαστεί η Κυβέρνηση να αλλάξει πολιτική. Η Κυβέρνηση, όμως, δεν αλλάζει πολιτική. Αδράνεια, οχαδερφισμός, «δεν βαριέσαι», κλπ., και </w:t>
      </w:r>
      <w:r>
        <w:rPr>
          <w:rFonts w:eastAsia="Times New Roman" w:cs="Times New Roman"/>
          <w:szCs w:val="24"/>
        </w:rPr>
        <w:t xml:space="preserve">φτάσαμε πάλι να μοιράζουμε μποναμάδες. </w:t>
      </w:r>
    </w:p>
    <w:p w14:paraId="6EF727A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Αντί να μοιράζουμε φιλοδωρήματα, που μειώνουν την αξιοπρέπεια του Έλληνα πολίτη, μπορούσαμε να κάνουμε επενδύσεις, μπορούσε η Ελλάδα να γίνει αναπτυγμένη χώρα ή αναπτυσσόμενη, με νέο έσοδο. Και όχι 500 ευρώ θα δίναμε</w:t>
      </w:r>
      <w:r>
        <w:rPr>
          <w:rFonts w:eastAsia="Times New Roman" w:cs="Times New Roman"/>
          <w:szCs w:val="24"/>
        </w:rPr>
        <w:t xml:space="preserve">, κύριε Τσίπρα, και δύο και τρία χιλιάρικα θα μπορούσαμε να δώσουμε στους φτωχούς, αν είχαμε πολιτική ανάπτυξης, ενώ εσείς ψάχνετε για πολιτική φορομπηχτική και μήπως δημιουργήσει περίσσευμα. </w:t>
      </w:r>
    </w:p>
    <w:p w14:paraId="6EF727A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το 2009 έχει γίνει το εξής λάθος. Χάσαμε το «παιχνίδι» της </w:t>
      </w:r>
      <w:r>
        <w:rPr>
          <w:rFonts w:eastAsia="Times New Roman" w:cs="Times New Roman"/>
          <w:szCs w:val="24"/>
        </w:rPr>
        <w:t>ανάπτυξης, δεν είχαμε τρόπο, γιατί ήταν οι κυβερνήσεις ευάλωτες, ετοιμόρροπες. Γιατί ποιος θα έρθει να επενδύσει σε μία χώρα ετοιμόρροπη; Χάσαμε το «ραντεβού» της ανάπτυξης και έμεινε μόνο το «ραντεβού» του να κόψουμε συντάξεις, μισθούς και να βάλουμε φόρο</w:t>
      </w:r>
      <w:r>
        <w:rPr>
          <w:rFonts w:eastAsia="Times New Roman" w:cs="Times New Roman"/>
          <w:szCs w:val="24"/>
        </w:rPr>
        <w:t>υς. Και το λέει αυτό ο κ. Τσίπρας «περίσσευμα», το λέει «πλεόνασμα». Δηλαδή, χάσαμε το «τρένο» της ανάπτυξης. Τελείωσε, «έκατσε κάτω η καμήλα», αλλά εφηύρε άλλες λύσεις. Βάλτους φόρους –και οι Τούρκοι βάζανε φόρους- και κόβε συντάξεις και μισθούς. Η εύκολη</w:t>
      </w:r>
      <w:r>
        <w:rPr>
          <w:rFonts w:eastAsia="Times New Roman" w:cs="Times New Roman"/>
          <w:szCs w:val="24"/>
        </w:rPr>
        <w:t xml:space="preserve"> λύση! Ιδού, έρχεται σήμερα να αυτοεπαινεθεί ο Πρωθυπουργός ότι έχει και περίσσευμα αυτή η πολιτική. Συνεχίστε τη, λοιπόν. </w:t>
      </w:r>
    </w:p>
    <w:p w14:paraId="6EF727A2"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Λέγανε ότι η ΔΕΗ τον Ιούνιο του 2017 θα πτωχεύσει. </w:t>
      </w:r>
    </w:p>
    <w:p w14:paraId="6EF727A3"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ΓΕΡΑΣΙΜΟΣ </w:t>
      </w:r>
      <w:r>
        <w:rPr>
          <w:rFonts w:eastAsia="Times New Roman"/>
          <w:b/>
          <w:szCs w:val="24"/>
        </w:rPr>
        <w:t>(ΜΑΚΗΣ)</w:t>
      </w:r>
      <w:r>
        <w:rPr>
          <w:rFonts w:eastAsia="Times New Roman"/>
          <w:b/>
          <w:szCs w:val="24"/>
        </w:rPr>
        <w:t xml:space="preserve"> ΜΠΑΛΑΟΥΡΑΣ:</w:t>
      </w:r>
      <w:r>
        <w:rPr>
          <w:rFonts w:eastAsia="Times New Roman"/>
          <w:szCs w:val="24"/>
        </w:rPr>
        <w:t xml:space="preserve"> Πέρασε.</w:t>
      </w:r>
    </w:p>
    <w:p w14:paraId="6EF727A4" w14:textId="77777777" w:rsidR="00E92729" w:rsidRDefault="0044197E">
      <w:pPr>
        <w:spacing w:line="600" w:lineRule="auto"/>
        <w:ind w:firstLine="720"/>
        <w:contextualSpacing/>
        <w:jc w:val="both"/>
        <w:rPr>
          <w:rFonts w:eastAsia="Times New Roman"/>
          <w:szCs w:val="24"/>
        </w:rPr>
      </w:pPr>
      <w:r>
        <w:rPr>
          <w:rFonts w:eastAsia="Times New Roman"/>
          <w:b/>
          <w:bCs/>
          <w:szCs w:val="24"/>
        </w:rPr>
        <w:t>ΒΑΣΙΛΗΣ ΛΕΒΕΝΤΗΣ (Πρόεδρος της Ένωσης Κεντ</w:t>
      </w:r>
      <w:r>
        <w:rPr>
          <w:rFonts w:eastAsia="Times New Roman"/>
          <w:b/>
          <w:bCs/>
          <w:szCs w:val="24"/>
        </w:rPr>
        <w:t>ρώων)</w:t>
      </w:r>
      <w:r>
        <w:rPr>
          <w:rFonts w:eastAsia="Times New Roman"/>
          <w:szCs w:val="24"/>
        </w:rPr>
        <w:t xml:space="preserve">Πέρασε, δεν πτώχευσε η ΔΕΗ. </w:t>
      </w:r>
    </w:p>
    <w:p w14:paraId="6EF727A5"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Μπαλαούρα</w:t>
      </w:r>
      <w:proofErr w:type="spellEnd"/>
      <w:r>
        <w:rPr>
          <w:rFonts w:eastAsia="Times New Roman"/>
          <w:szCs w:val="24"/>
        </w:rPr>
        <w:t xml:space="preserve">, παρακαλώ μη διακόπτετε. </w:t>
      </w:r>
    </w:p>
    <w:p w14:paraId="6EF727A6" w14:textId="77777777" w:rsidR="00E92729" w:rsidRDefault="0044197E">
      <w:pPr>
        <w:spacing w:line="600" w:lineRule="auto"/>
        <w:ind w:firstLine="720"/>
        <w:contextualSpacing/>
        <w:jc w:val="both"/>
        <w:rPr>
          <w:rFonts w:eastAsia="Times New Roman"/>
          <w:szCs w:val="24"/>
        </w:rPr>
      </w:pPr>
      <w:r>
        <w:rPr>
          <w:rFonts w:eastAsia="Times New Roman"/>
          <w:b/>
          <w:bCs/>
          <w:szCs w:val="24"/>
        </w:rPr>
        <w:lastRenderedPageBreak/>
        <w:t>ΒΑΣΙΛΗΣ ΛΕΒΕΝΤΗΣ (Πρόεδρος της Ένωσης Κεντρώων)</w:t>
      </w:r>
      <w:r>
        <w:rPr>
          <w:rFonts w:eastAsia="Times New Roman"/>
          <w:b/>
          <w:szCs w:val="24"/>
        </w:rPr>
        <w:t xml:space="preserve">: </w:t>
      </w:r>
      <w:r>
        <w:rPr>
          <w:rFonts w:eastAsia="Times New Roman"/>
          <w:szCs w:val="24"/>
        </w:rPr>
        <w:t xml:space="preserve">Ένα εργοστάσιό της, όμως, έχει ήδη γκρεμιστεί. Το ξέρετε ένα εργοστάσιο που «έκατσε». Ένα είναι αυτό. </w:t>
      </w:r>
    </w:p>
    <w:p w14:paraId="6EF727A7"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Και δεύτερον, είναι οι ουρές στη ΔΕΗ, κύριε Τσίπρα. Περνάω από τη ΔΕΗ της Καλλιθέας και λες και είναι η ΔΕΗ των προσφύγων, όπως είναι το </w:t>
      </w:r>
      <w:r>
        <w:rPr>
          <w:rFonts w:eastAsia="Times New Roman"/>
          <w:szCs w:val="24"/>
        </w:rPr>
        <w:t xml:space="preserve">αλλοδαπών </w:t>
      </w:r>
      <w:r>
        <w:rPr>
          <w:rFonts w:eastAsia="Times New Roman"/>
          <w:szCs w:val="24"/>
        </w:rPr>
        <w:t>στην Πέτρου Ράλλη. Είναι η ΔΕΗ. Φτάσαμε στη ΔΕΗ να έχουμε ουρές. Και κατεβαίνω και του λέω «τι θέλετε;». Λέε</w:t>
      </w:r>
      <w:r>
        <w:rPr>
          <w:rFonts w:eastAsia="Times New Roman"/>
          <w:szCs w:val="24"/>
        </w:rPr>
        <w:t xml:space="preserve">ι: «Ρύθμιση». Λέω: «Πόσα χρωστάτε;». Λέει: «300 ευρώ». Του λέω: «Πόσα θέλεις;». Λέει: «Μέχρι 20-30 ευρώ μπορώ να δίνω». Εκεί φτάσαμε, κύριε Τσίπρα, στην «ανεπτυγμένη» Ελλάδα επί πρωθυπουργίας σας! </w:t>
      </w:r>
    </w:p>
    <w:p w14:paraId="6EF727A8" w14:textId="77777777" w:rsidR="00E92729" w:rsidRDefault="0044197E">
      <w:pPr>
        <w:spacing w:line="600" w:lineRule="auto"/>
        <w:ind w:firstLine="720"/>
        <w:contextualSpacing/>
        <w:jc w:val="both"/>
        <w:rPr>
          <w:rFonts w:eastAsia="Times New Roman"/>
          <w:szCs w:val="24"/>
        </w:rPr>
      </w:pPr>
      <w:r>
        <w:rPr>
          <w:rFonts w:eastAsia="Times New Roman"/>
          <w:szCs w:val="24"/>
        </w:rPr>
        <w:t>Έχουμε το θέμα του «</w:t>
      </w:r>
      <w:proofErr w:type="spellStart"/>
      <w:r>
        <w:rPr>
          <w:rFonts w:eastAsia="Times New Roman"/>
          <w:szCs w:val="24"/>
        </w:rPr>
        <w:t>Ρουβίκωνα</w:t>
      </w:r>
      <w:proofErr w:type="spellEnd"/>
      <w:r>
        <w:rPr>
          <w:rFonts w:eastAsia="Times New Roman"/>
          <w:szCs w:val="24"/>
        </w:rPr>
        <w:t>». Θα μου επιτρέψετε να μιλήσ</w:t>
      </w:r>
      <w:r>
        <w:rPr>
          <w:rFonts w:eastAsia="Times New Roman"/>
          <w:szCs w:val="24"/>
        </w:rPr>
        <w:t xml:space="preserve">ω λίγο για το θέμα αυτό. Γιατί ο κ. </w:t>
      </w:r>
      <w:proofErr w:type="spellStart"/>
      <w:r>
        <w:rPr>
          <w:rFonts w:eastAsia="Times New Roman"/>
          <w:szCs w:val="24"/>
        </w:rPr>
        <w:t>Βούτσης</w:t>
      </w:r>
      <w:proofErr w:type="spellEnd"/>
      <w:r>
        <w:rPr>
          <w:rFonts w:eastAsia="Times New Roman"/>
          <w:szCs w:val="24"/>
        </w:rPr>
        <w:t xml:space="preserve">, όταν μπήκαν οι </w:t>
      </w:r>
      <w:proofErr w:type="spellStart"/>
      <w:r>
        <w:rPr>
          <w:rFonts w:eastAsia="Times New Roman"/>
          <w:szCs w:val="24"/>
        </w:rPr>
        <w:t>ρουβικουναίοι</w:t>
      </w:r>
      <w:proofErr w:type="spellEnd"/>
      <w:r>
        <w:rPr>
          <w:rFonts w:eastAsia="Times New Roman"/>
          <w:szCs w:val="24"/>
        </w:rPr>
        <w:t xml:space="preserve"> στη Βουλή, έδωσε εντολή να ελευθερωθούν; Γιατί η βία που έχουν οι </w:t>
      </w:r>
      <w:proofErr w:type="spellStart"/>
      <w:r>
        <w:rPr>
          <w:rFonts w:eastAsia="Times New Roman"/>
          <w:szCs w:val="24"/>
        </w:rPr>
        <w:t>ρουβικουναίοι</w:t>
      </w:r>
      <w:proofErr w:type="spellEnd"/>
      <w:r>
        <w:rPr>
          <w:rFonts w:eastAsia="Times New Roman"/>
          <w:szCs w:val="24"/>
        </w:rPr>
        <w:t xml:space="preserve"> είναι γλυκιά; Είναι καλή η βία τους; Δηλαδή, βαθμολογούμε τη βία; Κάνουμε δοσολογία, όπως στην αντιβίω</w:t>
      </w:r>
      <w:r>
        <w:rPr>
          <w:rFonts w:eastAsia="Times New Roman"/>
          <w:szCs w:val="24"/>
        </w:rPr>
        <w:t xml:space="preserve">ση, πόσα </w:t>
      </w:r>
      <w:proofErr w:type="spellStart"/>
      <w:r>
        <w:rPr>
          <w:rFonts w:eastAsia="Times New Roman"/>
          <w:szCs w:val="24"/>
        </w:rPr>
        <w:t>μιλιγκράμ</w:t>
      </w:r>
      <w:proofErr w:type="spellEnd"/>
      <w:r>
        <w:rPr>
          <w:rFonts w:eastAsia="Times New Roman"/>
          <w:szCs w:val="24"/>
        </w:rPr>
        <w:t xml:space="preserve"> θα βάλουμε; Έτσι είναι η βία; Τώρα μπήκαν σε Υπουργεία. Αύριο μπορεί να μπουν στο γραφείο μας. Λέει «δεν σκοτώνουν ανθρώπους». Δηλαδή, όταν </w:t>
      </w:r>
      <w:r>
        <w:rPr>
          <w:rFonts w:eastAsia="Times New Roman"/>
          <w:szCs w:val="24"/>
        </w:rPr>
        <w:lastRenderedPageBreak/>
        <w:t>σπάνε γραφεία, όταν κάνουν υλικές ζημιές, αυτό δεν συνιστά βία; Βαθμολογούμε τη βία; Τι αντιλήψει</w:t>
      </w:r>
      <w:r>
        <w:rPr>
          <w:rFonts w:eastAsia="Times New Roman"/>
          <w:szCs w:val="24"/>
        </w:rPr>
        <w:t xml:space="preserve">ς είναι αυτές; </w:t>
      </w:r>
    </w:p>
    <w:p w14:paraId="6EF727A9" w14:textId="77777777" w:rsidR="00E92729" w:rsidRDefault="0044197E">
      <w:pPr>
        <w:spacing w:line="600" w:lineRule="auto"/>
        <w:ind w:firstLine="720"/>
        <w:contextualSpacing/>
        <w:jc w:val="center"/>
        <w:rPr>
          <w:rFonts w:eastAsia="Times New Roman"/>
          <w:szCs w:val="24"/>
        </w:rPr>
      </w:pPr>
      <w:r>
        <w:rPr>
          <w:rFonts w:eastAsia="Times New Roman"/>
          <w:szCs w:val="24"/>
        </w:rPr>
        <w:t>(Θόρυβος στην Αίθουσα)</w:t>
      </w:r>
    </w:p>
    <w:p w14:paraId="6EF727AA"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Ησυχία παρακαλώ! </w:t>
      </w:r>
    </w:p>
    <w:p w14:paraId="6EF727AB" w14:textId="77777777" w:rsidR="00E92729" w:rsidRDefault="0044197E">
      <w:pPr>
        <w:spacing w:line="600" w:lineRule="auto"/>
        <w:ind w:firstLine="720"/>
        <w:contextualSpacing/>
        <w:jc w:val="both"/>
        <w:rPr>
          <w:rFonts w:eastAsia="Times New Roman"/>
          <w:szCs w:val="24"/>
        </w:rPr>
      </w:pPr>
      <w:r>
        <w:rPr>
          <w:rFonts w:eastAsia="Times New Roman"/>
          <w:b/>
          <w:bCs/>
          <w:szCs w:val="24"/>
        </w:rPr>
        <w:t>ΒΑΣΙΛΗΣ ΛΕΒΕΝΤΗΣ (Πρόεδρος της Ένωσης Κεντρώων)</w:t>
      </w:r>
      <w:r>
        <w:rPr>
          <w:rFonts w:eastAsia="Times New Roman"/>
          <w:b/>
          <w:szCs w:val="24"/>
        </w:rPr>
        <w:t xml:space="preserve">: </w:t>
      </w:r>
      <w:r>
        <w:rPr>
          <w:rFonts w:eastAsia="Times New Roman"/>
          <w:szCs w:val="24"/>
        </w:rPr>
        <w:t>Είναι –λέει- ακτιβιστές. Ελπίζω αυτή η άποψη ότι είναι ακτιβιστές να μην είναι και του ΣΥΡΙΖΑ.</w:t>
      </w:r>
    </w:p>
    <w:p w14:paraId="6EF727AC"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Όσον αφορά τα Σκόπια, έχω </w:t>
      </w:r>
      <w:r>
        <w:rPr>
          <w:rFonts w:eastAsia="Times New Roman"/>
          <w:szCs w:val="24"/>
        </w:rPr>
        <w:t>ζητήσει εδώ και καιρό να φύγει από την ιστοσελίδα του Υπουργείου Εξωτερικών το όνομα «</w:t>
      </w:r>
      <w:r>
        <w:rPr>
          <w:rFonts w:eastAsia="Times New Roman"/>
          <w:szCs w:val="24"/>
          <w:lang w:val="en-US"/>
        </w:rPr>
        <w:t>Nova</w:t>
      </w:r>
      <w:r>
        <w:rPr>
          <w:rFonts w:eastAsia="Times New Roman"/>
          <w:szCs w:val="24"/>
        </w:rPr>
        <w:t xml:space="preserve"> </w:t>
      </w:r>
      <w:r>
        <w:rPr>
          <w:rFonts w:eastAsia="Times New Roman"/>
          <w:szCs w:val="24"/>
          <w:lang w:val="en-US"/>
        </w:rPr>
        <w:t>Macedonia</w:t>
      </w:r>
      <w:r>
        <w:rPr>
          <w:rFonts w:eastAsia="Times New Roman"/>
          <w:szCs w:val="24"/>
        </w:rPr>
        <w:t xml:space="preserve">». Αφού είμαστε σε μία διαπραγμάτευση, γιατί εμείς, </w:t>
      </w:r>
      <w:proofErr w:type="spellStart"/>
      <w:r>
        <w:rPr>
          <w:rFonts w:eastAsia="Times New Roman"/>
          <w:szCs w:val="24"/>
        </w:rPr>
        <w:t>ηττοπαθώς</w:t>
      </w:r>
      <w:proofErr w:type="spellEnd"/>
      <w:r>
        <w:rPr>
          <w:rFonts w:eastAsia="Times New Roman"/>
          <w:szCs w:val="24"/>
        </w:rPr>
        <w:t xml:space="preserve">, </w:t>
      </w:r>
      <w:proofErr w:type="spellStart"/>
      <w:r>
        <w:rPr>
          <w:rFonts w:eastAsia="Times New Roman"/>
          <w:szCs w:val="24"/>
        </w:rPr>
        <w:t>δεχόμεθα</w:t>
      </w:r>
      <w:proofErr w:type="spellEnd"/>
      <w:r>
        <w:rPr>
          <w:rFonts w:eastAsia="Times New Roman"/>
          <w:szCs w:val="24"/>
        </w:rPr>
        <w:t xml:space="preserve"> το «</w:t>
      </w:r>
      <w:r>
        <w:rPr>
          <w:rFonts w:eastAsia="Times New Roman"/>
          <w:szCs w:val="24"/>
          <w:lang w:val="en-US"/>
        </w:rPr>
        <w:t>Nova</w:t>
      </w:r>
      <w:r>
        <w:rPr>
          <w:rFonts w:eastAsia="Times New Roman"/>
          <w:szCs w:val="24"/>
        </w:rPr>
        <w:t xml:space="preserve"> </w:t>
      </w:r>
      <w:r>
        <w:rPr>
          <w:rFonts w:eastAsia="Times New Roman"/>
          <w:szCs w:val="24"/>
          <w:lang w:val="en-US"/>
        </w:rPr>
        <w:t>Macedonia</w:t>
      </w:r>
      <w:r>
        <w:rPr>
          <w:rFonts w:eastAsia="Times New Roman"/>
          <w:szCs w:val="24"/>
        </w:rPr>
        <w:t>»; Υπάρχει περίπτωση αυτοί να κάνουν υποχώρηση, αφού εμείς προτείν</w:t>
      </w:r>
      <w:r>
        <w:rPr>
          <w:rFonts w:eastAsia="Times New Roman"/>
          <w:szCs w:val="24"/>
        </w:rPr>
        <w:t xml:space="preserve">ουμε να περιλαμβάνετε ο όρος Μακεδονία; </w:t>
      </w:r>
    </w:p>
    <w:p w14:paraId="6EF727AD"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Το έχω ζητήσει από τον Πρωθυπουργό και από τον Υπουργό –πώς λέγεται;- Κοτζιά. Αφαιρέστε το, αφού κάνετε μία διαπραγμάτευση. Εκτός </w:t>
      </w:r>
      <w:r>
        <w:rPr>
          <w:rFonts w:eastAsia="Times New Roman"/>
          <w:szCs w:val="24"/>
        </w:rPr>
        <w:t>εάν</w:t>
      </w:r>
      <w:r>
        <w:rPr>
          <w:rFonts w:eastAsia="Times New Roman"/>
          <w:szCs w:val="24"/>
        </w:rPr>
        <w:t xml:space="preserve"> κάνετε μία διαπραγμάτευση ξεβράκωτοι. Όταν είμαστε σε μία διαπραγμάτευση, ας την </w:t>
      </w:r>
      <w:r>
        <w:rPr>
          <w:rFonts w:eastAsia="Times New Roman"/>
          <w:szCs w:val="24"/>
        </w:rPr>
        <w:t xml:space="preserve">σεβαστούμε. Υπάρχει κι ένας λαός στη Βόρεια Ελλάδα. Δεν μπορείτε να τον υποτιμάτε. </w:t>
      </w:r>
    </w:p>
    <w:p w14:paraId="6EF727AE"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Επίσης, υποτιμήσατε σε μία ψηφοφορία πριν από είκοσι μέρες την Εκκλησία. Δεν είμαι εγώ κατάλληλος ούτε άξιος να την εκπροσωπήσω την Εκκλησία, αλλά μιλήσατε με μεγάλη απαξίω</w:t>
      </w:r>
      <w:r>
        <w:rPr>
          <w:rFonts w:eastAsia="Times New Roman"/>
          <w:szCs w:val="24"/>
        </w:rPr>
        <w:t xml:space="preserve">ση εναντίον της Εκκλησίας, λες και, αφού βάλατε στην άκρη την Εκκλησία, νικήσατε. Δεν είναι έτσι. Όλοι οι ηγέτες του Κέντρου, Πλαστήρας, Γεώργιος Παπανδρέου, Γεώργιος Μαύρος, τη γνώμη της Εκκλησίας την ελάμβαναν πολύ σοβαρά υπ’ </w:t>
      </w:r>
      <w:proofErr w:type="spellStart"/>
      <w:r>
        <w:rPr>
          <w:rFonts w:eastAsia="Times New Roman"/>
          <w:szCs w:val="24"/>
        </w:rPr>
        <w:t>όψιν</w:t>
      </w:r>
      <w:proofErr w:type="spellEnd"/>
      <w:r>
        <w:rPr>
          <w:rFonts w:eastAsia="Times New Roman"/>
          <w:szCs w:val="24"/>
        </w:rPr>
        <w:t xml:space="preserve">. </w:t>
      </w:r>
    </w:p>
    <w:p w14:paraId="6EF727AF" w14:textId="77777777" w:rsidR="00E92729" w:rsidRDefault="0044197E">
      <w:pPr>
        <w:spacing w:line="600" w:lineRule="auto"/>
        <w:ind w:firstLine="720"/>
        <w:contextualSpacing/>
        <w:jc w:val="both"/>
        <w:rPr>
          <w:rFonts w:eastAsia="Times New Roman"/>
          <w:szCs w:val="24"/>
        </w:rPr>
      </w:pPr>
      <w:r>
        <w:rPr>
          <w:rFonts w:eastAsia="Times New Roman"/>
          <w:szCs w:val="24"/>
        </w:rPr>
        <w:t>Αυτό το λάθος που δια</w:t>
      </w:r>
      <w:r>
        <w:rPr>
          <w:rFonts w:eastAsia="Times New Roman"/>
          <w:szCs w:val="24"/>
        </w:rPr>
        <w:t>πράξατε, να απευθυνθείτε προς την Εκκλησία σαν να είναι μίασμα, θα σας κοστίσει, κύριοι του ΣΥΡΙΖΑ! Η Εκκλησία δεν θέλει να αναμειχθεί. Θέλει να έχει γνώμη, μία γνώμη και μην την εισακούσετε. Δεν είναι τρόπος συμπεριφοράς, όμως, αυτός που συμπεριφερθήκατε.</w:t>
      </w:r>
      <w:r>
        <w:rPr>
          <w:rFonts w:eastAsia="Times New Roman"/>
          <w:szCs w:val="24"/>
        </w:rPr>
        <w:t xml:space="preserve"> Το έχει παράπονο ο ευσεβής κόσμος. Κι αν εσείς είστε ασεβείς, δικό σας θέμα. Κι άθεοι να είστε -ο </w:t>
      </w:r>
      <w:proofErr w:type="spellStart"/>
      <w:r>
        <w:rPr>
          <w:rFonts w:eastAsia="Times New Roman"/>
          <w:szCs w:val="24"/>
        </w:rPr>
        <w:t>Κρούτσεφ</w:t>
      </w:r>
      <w:proofErr w:type="spellEnd"/>
      <w:r>
        <w:rPr>
          <w:rFonts w:eastAsia="Times New Roman"/>
          <w:szCs w:val="24"/>
        </w:rPr>
        <w:t xml:space="preserve"> δεν έβαλε ούτε σταυρό επί του τάφου του- επιλογή σας είναι. Σεβαστείτε, όμως, ότι υπάρχει μία κοινωνική πλειοψηφία που σκέπτεται διαφορετικά. Σεβαστ</w:t>
      </w:r>
      <w:r>
        <w:rPr>
          <w:rFonts w:eastAsia="Times New Roman"/>
          <w:szCs w:val="24"/>
        </w:rPr>
        <w:t xml:space="preserve">είτε το λίγο. </w:t>
      </w:r>
    </w:p>
    <w:p w14:paraId="6EF727B0"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Και σεβαστείτε ότι νομοθετήσατε για δεκαπεντάχρονα παιδιά, χωρίς να μελετηθεί ούτε επιστημονικά ούτε κι από κάθε άλλης πλευράς το θέμα. </w:t>
      </w:r>
    </w:p>
    <w:p w14:paraId="6EF727B1" w14:textId="77777777" w:rsidR="00E92729" w:rsidRDefault="0044197E">
      <w:pPr>
        <w:spacing w:line="600" w:lineRule="auto"/>
        <w:ind w:firstLine="720"/>
        <w:contextualSpacing/>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Πρόεδρε, παρακαλώ, ολοκληρώστε. </w:t>
      </w:r>
    </w:p>
    <w:p w14:paraId="6EF727B2" w14:textId="77777777" w:rsidR="00E92729" w:rsidRDefault="0044197E">
      <w:pPr>
        <w:spacing w:line="600" w:lineRule="auto"/>
        <w:ind w:firstLine="720"/>
        <w:contextualSpacing/>
        <w:jc w:val="both"/>
        <w:rPr>
          <w:rFonts w:eastAsia="Times New Roman"/>
          <w:szCs w:val="24"/>
        </w:rPr>
      </w:pPr>
      <w:r>
        <w:rPr>
          <w:rFonts w:eastAsia="Times New Roman"/>
          <w:b/>
          <w:bCs/>
          <w:szCs w:val="24"/>
        </w:rPr>
        <w:t xml:space="preserve">ΒΑΣΙΛΗΣ ΛΕΒΕΝΤΗΣ (Πρόεδρος της </w:t>
      </w:r>
      <w:r>
        <w:rPr>
          <w:rFonts w:eastAsia="Times New Roman"/>
          <w:b/>
          <w:bCs/>
          <w:szCs w:val="24"/>
        </w:rPr>
        <w:t>Ένωσης Κεντρώων)</w:t>
      </w:r>
      <w:r>
        <w:rPr>
          <w:rFonts w:eastAsia="Times New Roman"/>
          <w:b/>
          <w:szCs w:val="24"/>
        </w:rPr>
        <w:t xml:space="preserve">: </w:t>
      </w:r>
      <w:r>
        <w:rPr>
          <w:rFonts w:eastAsia="Times New Roman"/>
          <w:szCs w:val="24"/>
        </w:rPr>
        <w:t>Η Ένωση Κεντρώων υπόσχεται ξεκάθαρα για να το ακούσει όλος ο ελληνικός λαός. Γιατί τις ομιλίες μου, κύριε Πρόεδρε, λιγότερο τις κάνω για την Αίθουσα αυτή και περισσότερο για τον ελληνικό λαό.</w:t>
      </w:r>
    </w:p>
    <w:p w14:paraId="6EF727B3"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Είπαμε για τον «</w:t>
      </w:r>
      <w:proofErr w:type="spellStart"/>
      <w:r>
        <w:rPr>
          <w:rFonts w:eastAsia="Times New Roman"/>
          <w:szCs w:val="24"/>
        </w:rPr>
        <w:t>Ρ</w:t>
      </w:r>
      <w:r>
        <w:rPr>
          <w:rFonts w:eastAsia="Times New Roman"/>
          <w:szCs w:val="24"/>
        </w:rPr>
        <w:t>ουβίκωνα</w:t>
      </w:r>
      <w:proofErr w:type="spellEnd"/>
      <w:r>
        <w:rPr>
          <w:rFonts w:eastAsia="Times New Roman"/>
          <w:szCs w:val="24"/>
        </w:rPr>
        <w:t xml:space="preserve">», για τη </w:t>
      </w:r>
      <w:r>
        <w:rPr>
          <w:rFonts w:eastAsia="Times New Roman"/>
          <w:szCs w:val="24"/>
          <w:lang w:val="en-US"/>
        </w:rPr>
        <w:t>FYROM</w:t>
      </w:r>
      <w:r>
        <w:rPr>
          <w:rFonts w:eastAsia="Times New Roman"/>
          <w:szCs w:val="24"/>
        </w:rPr>
        <w:t xml:space="preserve">, για την Εκκλησία, παρακαλώ συνοψίστε για να κλείσετε. </w:t>
      </w:r>
    </w:p>
    <w:p w14:paraId="6EF727B4" w14:textId="77777777" w:rsidR="00E92729" w:rsidRDefault="0044197E">
      <w:pPr>
        <w:spacing w:line="600" w:lineRule="auto"/>
        <w:ind w:firstLine="720"/>
        <w:contextualSpacing/>
        <w:jc w:val="both"/>
        <w:rPr>
          <w:rFonts w:eastAsia="Times New Roman"/>
          <w:szCs w:val="24"/>
        </w:rPr>
      </w:pPr>
      <w:r>
        <w:rPr>
          <w:rFonts w:eastAsia="Times New Roman"/>
          <w:b/>
          <w:bCs/>
          <w:szCs w:val="24"/>
        </w:rPr>
        <w:t>ΒΑΣΙΛΗΣ ΛΕΒΕΝΤΗΣ (Πρόεδρος της Ένωσης Κεντρώων)</w:t>
      </w:r>
      <w:r>
        <w:rPr>
          <w:rFonts w:eastAsia="Times New Roman"/>
          <w:b/>
          <w:szCs w:val="24"/>
        </w:rPr>
        <w:t xml:space="preserve">: </w:t>
      </w:r>
      <w:r>
        <w:rPr>
          <w:rFonts w:eastAsia="Times New Roman"/>
          <w:szCs w:val="24"/>
        </w:rPr>
        <w:t xml:space="preserve">Δέσμευσή μου είναι να ακυρωθεί αυτός ο νόμος. Για την προστασία των ατόμων αυτών ενδιαφέρομαι και εγώ. Όμως, όχι διά αυτού του </w:t>
      </w:r>
      <w:r>
        <w:rPr>
          <w:rFonts w:eastAsia="Times New Roman"/>
          <w:szCs w:val="24"/>
        </w:rPr>
        <w:t>τρόπου. Δείχνετε μίσος προς την Εκκλησία. Και τούτη την ώρα δεν ψηφοθηρώ. Θα σας πω, όμως, κάτι.</w:t>
      </w:r>
    </w:p>
    <w:p w14:paraId="6EF727B5" w14:textId="77777777" w:rsidR="00E92729" w:rsidRDefault="0044197E">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6EF727B6"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Παρακαλώ!</w:t>
      </w:r>
    </w:p>
    <w:p w14:paraId="6EF727B7"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ΒΑΣΙΛΗΣ ΛΕΒΕΝΤΗΣ (Πρόεδρος της Ένωσης Κεντρώων): </w:t>
      </w:r>
      <w:r>
        <w:rPr>
          <w:rFonts w:eastAsia="Times New Roman"/>
          <w:bCs/>
          <w:szCs w:val="24"/>
        </w:rPr>
        <w:t>Εσείς δεν ψηφοθηρούσατε, όταν λέγα</w:t>
      </w:r>
      <w:r>
        <w:rPr>
          <w:rFonts w:eastAsia="Times New Roman"/>
          <w:bCs/>
          <w:szCs w:val="24"/>
        </w:rPr>
        <w:t xml:space="preserve">τε ότι σκίζετε </w:t>
      </w:r>
      <w:r>
        <w:rPr>
          <w:rFonts w:eastAsia="Times New Roman"/>
          <w:bCs/>
          <w:szCs w:val="24"/>
        </w:rPr>
        <w:lastRenderedPageBreak/>
        <w:t>μνημόνια; Αφήστε τις ψηφοθηρίες. Έπρεπε να ντρέπεστε! Δεν υπάρχει κανείς που να ψηφοθήρησε περισσότερο από εσάς στην Ελλάδα.</w:t>
      </w:r>
    </w:p>
    <w:p w14:paraId="6EF727B8" w14:textId="77777777" w:rsidR="00E92729" w:rsidRDefault="0044197E">
      <w:pPr>
        <w:spacing w:line="600" w:lineRule="auto"/>
        <w:ind w:firstLine="720"/>
        <w:contextualSpacing/>
        <w:jc w:val="both"/>
        <w:rPr>
          <w:rFonts w:eastAsia="Times New Roman"/>
          <w:szCs w:val="24"/>
        </w:rPr>
      </w:pPr>
      <w:r>
        <w:rPr>
          <w:rFonts w:eastAsia="Times New Roman"/>
          <w:b/>
          <w:szCs w:val="24"/>
        </w:rPr>
        <w:t>ΙΩΑΝΝΗΣ ΜΠΑΛΑΦΑΣ (Υφυπουργός Μεταναστευτικής Πολιτικής):</w:t>
      </w:r>
      <w:r>
        <w:rPr>
          <w:rFonts w:eastAsia="Times New Roman"/>
          <w:szCs w:val="24"/>
        </w:rPr>
        <w:t xml:space="preserve"> Αυτά που λες είναι αντιχριστιανικά!</w:t>
      </w:r>
    </w:p>
    <w:p w14:paraId="6EF727B9" w14:textId="77777777" w:rsidR="00E92729" w:rsidRDefault="0044197E">
      <w:pPr>
        <w:spacing w:line="600" w:lineRule="auto"/>
        <w:ind w:firstLine="720"/>
        <w:contextualSpacing/>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w:t>
      </w:r>
      <w:r>
        <w:rPr>
          <w:rFonts w:eastAsia="Times New Roman"/>
          <w:b/>
          <w:bCs/>
          <w:szCs w:val="24"/>
        </w:rPr>
        <w:t>σης</w:t>
      </w:r>
      <w:proofErr w:type="spellEnd"/>
      <w:r>
        <w:rPr>
          <w:rFonts w:eastAsia="Times New Roman"/>
          <w:b/>
          <w:bCs/>
          <w:szCs w:val="24"/>
        </w:rPr>
        <w:t>):</w:t>
      </w:r>
      <w:r>
        <w:rPr>
          <w:rFonts w:eastAsia="Times New Roman"/>
          <w:bCs/>
          <w:szCs w:val="24"/>
        </w:rPr>
        <w:t xml:space="preserve"> Παρακαλώ πολύ!</w:t>
      </w:r>
    </w:p>
    <w:p w14:paraId="6EF727BA"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ΒΑΣΙΛΗΣ ΛΕΒΕΝΤΗΣ (Πρόεδρος της Ένωσης Κεντρώων): </w:t>
      </w:r>
      <w:r>
        <w:rPr>
          <w:rFonts w:eastAsia="Times New Roman"/>
          <w:bCs/>
          <w:szCs w:val="24"/>
        </w:rPr>
        <w:t xml:space="preserve">Τέλος πάντων, κύριε </w:t>
      </w:r>
      <w:proofErr w:type="spellStart"/>
      <w:r>
        <w:rPr>
          <w:rFonts w:eastAsia="Times New Roman"/>
          <w:bCs/>
          <w:szCs w:val="24"/>
        </w:rPr>
        <w:t>Μπαλάφα</w:t>
      </w:r>
      <w:proofErr w:type="spellEnd"/>
      <w:r>
        <w:rPr>
          <w:rFonts w:eastAsia="Times New Roman"/>
          <w:bCs/>
          <w:szCs w:val="24"/>
        </w:rPr>
        <w:t xml:space="preserve">, και είσαι και συνάδελφός μου. Όταν βγήκες εσύ στο Βήμα, σε διέκοψα ποτέ, κύριε </w:t>
      </w:r>
      <w:proofErr w:type="spellStart"/>
      <w:r>
        <w:rPr>
          <w:rFonts w:eastAsia="Times New Roman"/>
          <w:bCs/>
          <w:szCs w:val="24"/>
        </w:rPr>
        <w:t>Μπαλάφα</w:t>
      </w:r>
      <w:proofErr w:type="spellEnd"/>
      <w:r>
        <w:rPr>
          <w:rFonts w:eastAsia="Times New Roman"/>
          <w:bCs/>
          <w:szCs w:val="24"/>
        </w:rPr>
        <w:t>; Αυτό είναι το ήθος που εκπροσωπείτε!</w:t>
      </w:r>
    </w:p>
    <w:p w14:paraId="6EF727BB"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Παρ</w:t>
      </w:r>
      <w:r>
        <w:rPr>
          <w:rFonts w:eastAsia="Times New Roman"/>
          <w:bCs/>
          <w:szCs w:val="24"/>
        </w:rPr>
        <w:t>ακαλώ, κάντε ησυχία και κλείνετε, κύριε Πρόεδρε.</w:t>
      </w:r>
    </w:p>
    <w:p w14:paraId="6EF727BC" w14:textId="77777777" w:rsidR="00E92729" w:rsidRDefault="0044197E">
      <w:pPr>
        <w:spacing w:line="600" w:lineRule="auto"/>
        <w:ind w:firstLine="720"/>
        <w:contextualSpacing/>
        <w:jc w:val="both"/>
        <w:rPr>
          <w:rFonts w:eastAsia="Times New Roman"/>
          <w:bCs/>
          <w:szCs w:val="24"/>
        </w:rPr>
      </w:pPr>
      <w:r>
        <w:rPr>
          <w:rFonts w:eastAsia="Times New Roman"/>
          <w:b/>
          <w:szCs w:val="24"/>
        </w:rPr>
        <w:t>ΙΩΑΝΝΗΣ ΜΠΑΛΑΦΑΣ (Υφυπουργός Μεταναστευτικής Πολιτικής):</w:t>
      </w:r>
      <w:r>
        <w:rPr>
          <w:rFonts w:eastAsia="Times New Roman"/>
          <w:szCs w:val="24"/>
        </w:rPr>
        <w:t xml:space="preserve"> </w:t>
      </w:r>
      <w:r>
        <w:rPr>
          <w:rFonts w:eastAsia="Times New Roman"/>
          <w:bCs/>
          <w:szCs w:val="24"/>
        </w:rPr>
        <w:t>Είστε εκτός θέματος.</w:t>
      </w:r>
    </w:p>
    <w:p w14:paraId="6EF727BD"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ΒΑΣΙΛΗΣ ΛΕΒΕΝΤΗΣ (Πρόεδρος της Ένωσης Κεντρώων): </w:t>
      </w:r>
      <w:r>
        <w:rPr>
          <w:rFonts w:eastAsia="Times New Roman"/>
          <w:bCs/>
          <w:szCs w:val="24"/>
        </w:rPr>
        <w:t xml:space="preserve">Και ποιο είναι το θέμα μας; Να δώσουμε το φιλοδώρημα, τα 500 ευρώ, τα οποία και </w:t>
      </w:r>
      <w:r>
        <w:rPr>
          <w:rFonts w:eastAsia="Times New Roman"/>
          <w:bCs/>
          <w:szCs w:val="24"/>
        </w:rPr>
        <w:t xml:space="preserve">αυτά τα δίνετε με οικογενειακό τρόπο. Πέρυσι τα δώσετε ως ατομικό δώρο. Τώρα τα δώσατε ως οικογενειακό, ώστε να μαζεύονται σε ένα σπίτι και να μην το παίρνουν. Φερθήκατε πολύ έξυπνα. </w:t>
      </w:r>
    </w:p>
    <w:p w14:paraId="6EF727BE" w14:textId="77777777" w:rsidR="00E92729" w:rsidRDefault="0044197E">
      <w:pPr>
        <w:spacing w:line="600" w:lineRule="auto"/>
        <w:ind w:firstLine="720"/>
        <w:contextualSpacing/>
        <w:jc w:val="both"/>
        <w:rPr>
          <w:rFonts w:eastAsia="Times New Roman"/>
          <w:bCs/>
          <w:szCs w:val="24"/>
        </w:rPr>
      </w:pPr>
      <w:r>
        <w:rPr>
          <w:rFonts w:eastAsia="Times New Roman"/>
          <w:bCs/>
          <w:szCs w:val="24"/>
        </w:rPr>
        <w:lastRenderedPageBreak/>
        <w:t>Θέλω να δω από τα 3,4 εκατομμύρια, που αρχικώς είπατε ότι θα πάρουν το μ</w:t>
      </w:r>
      <w:r>
        <w:rPr>
          <w:rFonts w:eastAsia="Times New Roman"/>
          <w:bCs/>
          <w:szCs w:val="24"/>
        </w:rPr>
        <w:t>έρισμα, -θα δείτε- πόσοι θα το πάρουν στο τέλος.</w:t>
      </w:r>
    </w:p>
    <w:p w14:paraId="6EF727BF"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Ευχαριστώ, κύριε Πρόεδρε.</w:t>
      </w:r>
    </w:p>
    <w:p w14:paraId="6EF727C0"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ΒΑΣΙΛΗΣ ΛΕΒΕΝΤΗΣ (Πρόεδρος της Ένωσης Κεντρώων): </w:t>
      </w:r>
      <w:r>
        <w:rPr>
          <w:rFonts w:eastAsia="Times New Roman"/>
          <w:bCs/>
          <w:szCs w:val="24"/>
        </w:rPr>
        <w:t>Ήταν πολύ ευφυές που βάλατε αυτό με τις οικογενειακές μερίδες.</w:t>
      </w:r>
    </w:p>
    <w:p w14:paraId="6EF727C1" w14:textId="77777777" w:rsidR="00E92729" w:rsidRDefault="0044197E">
      <w:pPr>
        <w:spacing w:line="600" w:lineRule="auto"/>
        <w:ind w:firstLine="720"/>
        <w:contextualSpacing/>
        <w:jc w:val="both"/>
        <w:rPr>
          <w:rFonts w:eastAsia="Times New Roman"/>
          <w:szCs w:val="24"/>
        </w:rPr>
      </w:pPr>
      <w:r>
        <w:rPr>
          <w:rFonts w:eastAsia="Times New Roman"/>
          <w:b/>
          <w:szCs w:val="24"/>
        </w:rPr>
        <w:t>ΙΩΑΝΝΗΣ ΜΠΑΛΑΦΑΣ (Υφυπουργός Μεταναστευτ</w:t>
      </w:r>
      <w:r>
        <w:rPr>
          <w:rFonts w:eastAsia="Times New Roman"/>
          <w:b/>
          <w:szCs w:val="24"/>
        </w:rPr>
        <w:t>ικής Πολιτικής):</w:t>
      </w:r>
      <w:r>
        <w:rPr>
          <w:rFonts w:eastAsia="Times New Roman"/>
          <w:szCs w:val="24"/>
        </w:rPr>
        <w:t xml:space="preserve"> Δεν πουλάει η γραφικότητα!</w:t>
      </w:r>
    </w:p>
    <w:p w14:paraId="6EF727C2"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ΒΑΣΙΛΗΣ ΛΕΒΕΝΤΗΣ (Πρόεδρος της Ένωσης Κεντρώων): </w:t>
      </w:r>
      <w:r>
        <w:rPr>
          <w:rFonts w:eastAsia="Times New Roman"/>
          <w:bCs/>
          <w:szCs w:val="24"/>
        </w:rPr>
        <w:t xml:space="preserve">Κύριε </w:t>
      </w:r>
      <w:proofErr w:type="spellStart"/>
      <w:r>
        <w:rPr>
          <w:rFonts w:eastAsia="Times New Roman"/>
          <w:bCs/>
          <w:szCs w:val="24"/>
        </w:rPr>
        <w:t>Μπαλάφα</w:t>
      </w:r>
      <w:proofErr w:type="spellEnd"/>
      <w:r>
        <w:rPr>
          <w:rFonts w:eastAsia="Times New Roman"/>
          <w:bCs/>
          <w:szCs w:val="24"/>
        </w:rPr>
        <w:t xml:space="preserve"> μου, εγώ δεν σας διέκοψα. Δεν ξέρω τι εκπροσωπείτε εσείς. Τι θέλετε, ταραξίες; Λέγατε ότι οι ταραξίες στην Αίθουσα είναι από τη Χρυσή Αυγή, αλλά τώρα</w:t>
      </w:r>
      <w:r>
        <w:rPr>
          <w:rFonts w:eastAsia="Times New Roman"/>
          <w:bCs/>
          <w:szCs w:val="24"/>
        </w:rPr>
        <w:t xml:space="preserve"> αναλαμβάνουν και άλλοι ρόλο. Και μπράβο σας. Έχει και η Αριστερά τους δικούς της. Η «Αριστερά» είστε εσείς, γιατί, ευτυχώς, υπάρχουν και πιο γνήσιοι. Λυπούμαι.</w:t>
      </w:r>
    </w:p>
    <w:p w14:paraId="6EF727C3"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Κύριε Πρόεδρε, παρακαλώ.</w:t>
      </w:r>
    </w:p>
    <w:p w14:paraId="6EF727C4" w14:textId="77777777" w:rsidR="00E92729" w:rsidRDefault="0044197E">
      <w:pPr>
        <w:spacing w:line="600" w:lineRule="auto"/>
        <w:ind w:firstLine="720"/>
        <w:contextualSpacing/>
        <w:jc w:val="both"/>
        <w:rPr>
          <w:rFonts w:eastAsia="Times New Roman"/>
          <w:bCs/>
          <w:szCs w:val="24"/>
        </w:rPr>
      </w:pPr>
      <w:r>
        <w:rPr>
          <w:rFonts w:eastAsia="Times New Roman"/>
          <w:b/>
          <w:bCs/>
          <w:szCs w:val="24"/>
        </w:rPr>
        <w:lastRenderedPageBreak/>
        <w:t xml:space="preserve">ΒΑΣΙΛΗΣ ΛΕΒΕΝΤΗΣ (Πρόεδρος της Ένωσης Κεντρώων): </w:t>
      </w:r>
      <w:r>
        <w:rPr>
          <w:rFonts w:eastAsia="Times New Roman"/>
          <w:bCs/>
          <w:szCs w:val="24"/>
        </w:rPr>
        <w:t>Κάνατε και κάτι άλλο για το μέρισμα. Πρέπει να κάνεις δήλωση, για να το ζητήσεις, λες και πρέπει να γραφτείς στο φτωχοκομείο.</w:t>
      </w:r>
    </w:p>
    <w:p w14:paraId="6EF727C5" w14:textId="77777777" w:rsidR="00E92729" w:rsidRDefault="0044197E">
      <w:pPr>
        <w:spacing w:line="600" w:lineRule="auto"/>
        <w:ind w:firstLine="720"/>
        <w:contextualSpacing/>
        <w:jc w:val="both"/>
        <w:rPr>
          <w:rFonts w:eastAsia="Times New Roman"/>
          <w:bCs/>
          <w:szCs w:val="24"/>
        </w:rPr>
      </w:pPr>
      <w:r>
        <w:rPr>
          <w:rFonts w:eastAsia="Times New Roman"/>
          <w:bCs/>
          <w:szCs w:val="24"/>
        </w:rPr>
        <w:t>Ξέρετε, όταν κάνεις δήλωση, δηλώνεις φτωχός και ζητάς τη στήριξη του κράτους. Αυτ</w:t>
      </w:r>
      <w:r>
        <w:rPr>
          <w:rFonts w:eastAsia="Times New Roman"/>
          <w:bCs/>
          <w:szCs w:val="24"/>
        </w:rPr>
        <w:t xml:space="preserve">ό που κάνατε είναι το επίσημο φτωχοκομείο. Δεν θα πω άλλα. </w:t>
      </w:r>
    </w:p>
    <w:p w14:paraId="6EF727C6" w14:textId="77777777" w:rsidR="00E92729" w:rsidRDefault="0044197E">
      <w:pPr>
        <w:spacing w:line="600" w:lineRule="auto"/>
        <w:ind w:firstLine="720"/>
        <w:contextualSpacing/>
        <w:jc w:val="both"/>
        <w:rPr>
          <w:rFonts w:eastAsia="Times New Roman"/>
          <w:bCs/>
          <w:szCs w:val="24"/>
        </w:rPr>
      </w:pPr>
      <w:r>
        <w:rPr>
          <w:rFonts w:eastAsia="Times New Roman"/>
          <w:bCs/>
          <w:szCs w:val="24"/>
        </w:rPr>
        <w:t>Ευχαριστώ τον κύριο Πρωθυπουργό που ήταν στο μισό της ομιλίας μου.</w:t>
      </w:r>
    </w:p>
    <w:p w14:paraId="6EF727C7"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ΑΛΕΞΗΣ ΤΣΙΠΡΑΣ (Πρόεδρος της Κυβέρνησης): </w:t>
      </w:r>
      <w:r>
        <w:rPr>
          <w:rFonts w:eastAsia="Times New Roman"/>
          <w:bCs/>
          <w:szCs w:val="24"/>
        </w:rPr>
        <w:t>Στα τρία τέταρτα.</w:t>
      </w:r>
    </w:p>
    <w:p w14:paraId="6EF727C8"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ΒΑΣΙΛΗΣ ΛΕΒΕΝΤΗΣ (Πρόεδρος της Ένωσης Κεντρώων): </w:t>
      </w:r>
      <w:r>
        <w:rPr>
          <w:rFonts w:eastAsia="Times New Roman"/>
          <w:bCs/>
          <w:szCs w:val="24"/>
        </w:rPr>
        <w:t>Ήσασταν σε όλη; Α, δ</w:t>
      </w:r>
      <w:r>
        <w:rPr>
          <w:rFonts w:eastAsia="Times New Roman"/>
          <w:bCs/>
          <w:szCs w:val="24"/>
        </w:rPr>
        <w:t>εν σας είδα.</w:t>
      </w:r>
    </w:p>
    <w:p w14:paraId="6EF727C9" w14:textId="77777777" w:rsidR="00E92729" w:rsidRDefault="0044197E">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Ένωσης Κεντρώων)</w:t>
      </w:r>
    </w:p>
    <w:p w14:paraId="6EF727CA"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Μόλις τον ζητήσατε, έσπευσε και ήρθε. Ευχαριστώ πολύ.</w:t>
      </w:r>
    </w:p>
    <w:p w14:paraId="6EF727CB" w14:textId="77777777" w:rsidR="00E92729" w:rsidRDefault="0044197E">
      <w:pPr>
        <w:spacing w:line="600" w:lineRule="auto"/>
        <w:ind w:firstLine="720"/>
        <w:contextualSpacing/>
        <w:jc w:val="both"/>
        <w:rPr>
          <w:rFonts w:eastAsia="Times New Roman"/>
          <w:bCs/>
          <w:szCs w:val="24"/>
        </w:rPr>
      </w:pPr>
      <w:r>
        <w:rPr>
          <w:rFonts w:eastAsia="Times New Roman"/>
          <w:bCs/>
          <w:szCs w:val="24"/>
        </w:rPr>
        <w:t>Τον λόγο έχει ο Πρωθυπουργός κ. Αλέξης Τσίπρας.</w:t>
      </w:r>
    </w:p>
    <w:p w14:paraId="6EF727CC" w14:textId="77777777" w:rsidR="00E92729" w:rsidRDefault="0044197E">
      <w:pPr>
        <w:spacing w:line="600" w:lineRule="auto"/>
        <w:ind w:firstLine="720"/>
        <w:contextualSpacing/>
        <w:jc w:val="both"/>
        <w:rPr>
          <w:rFonts w:eastAsia="Times New Roman"/>
          <w:bCs/>
          <w:szCs w:val="24"/>
        </w:rPr>
      </w:pPr>
      <w:r>
        <w:rPr>
          <w:rFonts w:eastAsia="Times New Roman"/>
          <w:b/>
          <w:bCs/>
          <w:szCs w:val="24"/>
        </w:rPr>
        <w:t xml:space="preserve">ΑΛΕΞΗΣ ΤΣΙΠΡΑΣ (Πρόεδρος της Κυβέρνησης): </w:t>
      </w:r>
      <w:r>
        <w:rPr>
          <w:rFonts w:eastAsia="Times New Roman"/>
          <w:bCs/>
          <w:szCs w:val="24"/>
        </w:rPr>
        <w:t xml:space="preserve">Ευχαριστώ, κύριε </w:t>
      </w:r>
      <w:r>
        <w:rPr>
          <w:rFonts w:eastAsia="Times New Roman"/>
          <w:bCs/>
          <w:szCs w:val="24"/>
        </w:rPr>
        <w:t>Πρόεδρε.</w:t>
      </w:r>
    </w:p>
    <w:p w14:paraId="6EF727CD" w14:textId="77777777" w:rsidR="00E92729" w:rsidRDefault="0044197E">
      <w:pPr>
        <w:spacing w:line="600" w:lineRule="auto"/>
        <w:ind w:firstLine="720"/>
        <w:contextualSpacing/>
        <w:jc w:val="both"/>
        <w:rPr>
          <w:rFonts w:eastAsia="Times New Roman"/>
          <w:bCs/>
          <w:szCs w:val="24"/>
        </w:rPr>
      </w:pPr>
      <w:r>
        <w:rPr>
          <w:rFonts w:eastAsia="Times New Roman"/>
          <w:bCs/>
          <w:szCs w:val="24"/>
        </w:rPr>
        <w:lastRenderedPageBreak/>
        <w:t xml:space="preserve">Κυρίες και κύριοι Βουλευτές, θέλω να ξεκινήσω την τοποθέτησή μου από το ζήτημα της άμεσης αντιμετώπισης των συνεπειών της τραγωδίας στη </w:t>
      </w:r>
      <w:r>
        <w:rPr>
          <w:rFonts w:eastAsia="Times New Roman"/>
          <w:bCs/>
          <w:szCs w:val="24"/>
        </w:rPr>
        <w:t xml:space="preserve">δυτική </w:t>
      </w:r>
      <w:r>
        <w:rPr>
          <w:rFonts w:eastAsia="Times New Roman"/>
          <w:bCs/>
          <w:szCs w:val="24"/>
        </w:rPr>
        <w:t>Αττική, που στοίχισε τη ζωή σε είκοσι συνανθρώπους μας, ενώ δυστυχώς είναι ακόμη δύο αυτοί που αγνοούντα</w:t>
      </w:r>
      <w:r>
        <w:rPr>
          <w:rFonts w:eastAsia="Times New Roman"/>
          <w:bCs/>
          <w:szCs w:val="24"/>
        </w:rPr>
        <w:t xml:space="preserve">ι. </w:t>
      </w:r>
    </w:p>
    <w:p w14:paraId="6EF727CE" w14:textId="77777777" w:rsidR="00E92729" w:rsidRDefault="0044197E">
      <w:pPr>
        <w:spacing w:line="600" w:lineRule="auto"/>
        <w:ind w:firstLine="720"/>
        <w:contextualSpacing/>
        <w:jc w:val="both"/>
        <w:rPr>
          <w:rFonts w:eastAsia="Times New Roman"/>
          <w:bCs/>
          <w:szCs w:val="24"/>
        </w:rPr>
      </w:pPr>
      <w:r>
        <w:rPr>
          <w:rFonts w:eastAsia="Times New Roman"/>
          <w:bCs/>
          <w:szCs w:val="24"/>
        </w:rPr>
        <w:t xml:space="preserve">Δεν υπάρχει αμφιβολία ότι πρόκειται για μια πρωτοφανή καταστροφή που προκλήθηκε, όπως μου εξήγησαν οι επιστήμονες με τους οποίους συνομίλησα, από ένα εξαιρετικά ακραίο καιρικό φαινόμενο. Κάποιοι μιλούν για μία συχνότητα που υπερβαίνει τα εκατό χρόνια. </w:t>
      </w:r>
      <w:r>
        <w:rPr>
          <w:rFonts w:eastAsia="Times New Roman"/>
          <w:bCs/>
          <w:szCs w:val="24"/>
        </w:rPr>
        <w:t xml:space="preserve">Δεν θέλω, όμως, να μπω σε αυτό. Ωστόσο αυτό το ακραίο καιρικό φαινόμενο, όσο ακραίο και να είναι, ανέδειξε με τον πιο τραγικό τρόπο τις εγκληματικές και ασυγχώρητες πολιτικές επιλογές δεκαετιών στον τομέα της δόμησης και της χωροταξίας. </w:t>
      </w:r>
    </w:p>
    <w:p w14:paraId="6EF727CF" w14:textId="77777777" w:rsidR="00E92729" w:rsidRDefault="0044197E">
      <w:pPr>
        <w:spacing w:line="600" w:lineRule="auto"/>
        <w:ind w:firstLine="720"/>
        <w:contextualSpacing/>
        <w:jc w:val="both"/>
        <w:rPr>
          <w:rFonts w:eastAsia="Times New Roman"/>
          <w:bCs/>
          <w:szCs w:val="24"/>
        </w:rPr>
      </w:pPr>
      <w:r>
        <w:rPr>
          <w:rFonts w:eastAsia="Times New Roman"/>
          <w:bCs/>
          <w:szCs w:val="24"/>
        </w:rPr>
        <w:t>Γιατί, όταν για δε</w:t>
      </w:r>
      <w:r>
        <w:rPr>
          <w:rFonts w:eastAsia="Times New Roman"/>
          <w:bCs/>
          <w:szCs w:val="24"/>
        </w:rPr>
        <w:t>καετίες αδιαφορείς απέναντι στη φύση, έρχεται κάποια στιγμή η μέρα εκείνη όπου η φύση εκδικείται. Και το τίμημα στην προκειμένη περίπτωση είναι μεγάλο, ο πόνος είναι βαθύς. Οι εικόνες που αντίκρυσα την προηγούμενη Πέμπτη -αλλά και όλοι οι Έλληνες έχουμε δε</w:t>
      </w:r>
      <w:r>
        <w:rPr>
          <w:rFonts w:eastAsia="Times New Roman"/>
          <w:bCs/>
          <w:szCs w:val="24"/>
        </w:rPr>
        <w:t xml:space="preserve">ι από τους δέκτες της τηλεόρασης- είναι </w:t>
      </w:r>
      <w:proofErr w:type="spellStart"/>
      <w:r>
        <w:rPr>
          <w:rFonts w:eastAsia="Times New Roman"/>
          <w:bCs/>
          <w:szCs w:val="24"/>
        </w:rPr>
        <w:t>σοκαριστικές</w:t>
      </w:r>
      <w:proofErr w:type="spellEnd"/>
      <w:r>
        <w:rPr>
          <w:rFonts w:eastAsia="Times New Roman"/>
          <w:bCs/>
          <w:szCs w:val="24"/>
        </w:rPr>
        <w:t>.</w:t>
      </w:r>
    </w:p>
    <w:p w14:paraId="6EF727D0" w14:textId="77777777" w:rsidR="00E92729" w:rsidRDefault="0044197E">
      <w:pPr>
        <w:spacing w:line="600" w:lineRule="auto"/>
        <w:ind w:firstLine="720"/>
        <w:contextualSpacing/>
        <w:jc w:val="both"/>
        <w:rPr>
          <w:rFonts w:eastAsia="Times New Roman"/>
          <w:bCs/>
          <w:szCs w:val="24"/>
        </w:rPr>
      </w:pPr>
      <w:r>
        <w:rPr>
          <w:rFonts w:eastAsia="Times New Roman"/>
          <w:bCs/>
          <w:szCs w:val="24"/>
        </w:rPr>
        <w:lastRenderedPageBreak/>
        <w:t>Η δέσμευσή μας, λοιπόν, να σταθούμε άμεσα στο πλάι των ανθρώπων που επλήγησαν πιστεύω ότι σήμερα αποτελεί προτεραιότητα και χρέος. Σήμερα το πρωί ανακοινώσαμε μια σειρά μέτρων ανακούφισης για τους πληγέ</w:t>
      </w:r>
      <w:r>
        <w:rPr>
          <w:rFonts w:eastAsia="Times New Roman"/>
          <w:bCs/>
          <w:szCs w:val="24"/>
        </w:rPr>
        <w:t xml:space="preserve">ντες. </w:t>
      </w:r>
    </w:p>
    <w:p w14:paraId="6EF727D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Πέραν της διά του νόμου προβλεπόμενης αποζημίωσης για κατοικίες και επιχειρήσεις που υπέστησαν ζημιές, προχωρήσαμε επιπλέον και στη διανομή μιας έκτακτης ενίσχυσης που αφορά 5.000 ευρώ για το κάθε νοικοκυριό που επλήγη και 8.000 ευρώ για την κάθε επ</w:t>
      </w:r>
      <w:r>
        <w:rPr>
          <w:rFonts w:eastAsia="Times New Roman" w:cs="Times New Roman"/>
          <w:szCs w:val="24"/>
        </w:rPr>
        <w:t>ιχείρηση. Η καταβολή αυτών των χρημάτων θα γίνει άμεσα, τις αμέσως επόμενες ημέρες, πιθανότατα και μέσα σε αυτήν την εβδομάδα και φυσικά τα ποσά αυτά θα είναι αφορολόγητα και ακατάσχετα.</w:t>
      </w:r>
    </w:p>
    <w:p w14:paraId="6EF727D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Την ίδια στιγμή, από την πλευρά του Υπουργείου Προστασίας του Πολίτη,</w:t>
      </w:r>
      <w:r>
        <w:rPr>
          <w:rFonts w:eastAsia="Times New Roman" w:cs="Times New Roman"/>
          <w:szCs w:val="24"/>
        </w:rPr>
        <w:t xml:space="preserve"> έχουν γίνει ήδη ενέργειες τόσο για την αύξηση των μέτρων ασφάλειας στην περιοχή, αλλά και για τη διευκόλυνση των πολιτών, που μέσα στην καταστροφή απώλεσαν ταυτότητες και άλλα έγγραφα πολύ χρήσιμα για αυτούς. Για τον λόγο αυτόν ήδη η αστυνομική παρουσία σ</w:t>
      </w:r>
      <w:r>
        <w:rPr>
          <w:rFonts w:eastAsia="Times New Roman" w:cs="Times New Roman"/>
          <w:szCs w:val="24"/>
        </w:rPr>
        <w:t xml:space="preserve">τις πληγείσες περιοχές έχει αυξηθεί από την πρώτη στιγμή, συνολικά με πάνω από χίλιους διακόσιους άνδρες και γυναίκες της Ελληνικής Αστυνομίας, ενώ </w:t>
      </w:r>
      <w:r>
        <w:rPr>
          <w:rFonts w:eastAsia="Times New Roman" w:cs="Times New Roman"/>
          <w:szCs w:val="24"/>
        </w:rPr>
        <w:lastRenderedPageBreak/>
        <w:t>από σήμερα το πρωί στην Μάνδρα ξεκίνησε τη λειτουργία του το αρμόδιο γραφείο για την έκδοση ταυτοτήτων και σ</w:t>
      </w:r>
      <w:r>
        <w:rPr>
          <w:rFonts w:eastAsia="Times New Roman" w:cs="Times New Roman"/>
          <w:szCs w:val="24"/>
        </w:rPr>
        <w:t xml:space="preserve">χετικών εγγράφων, ώστε να μπορούν οι κάτοικοι να ολοκληρώσουν γρήγορα τις διαδικασίες που από τον νόμο προβλέπονται για τις αποζημιώσεις. </w:t>
      </w:r>
    </w:p>
    <w:p w14:paraId="6EF727D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Δέσμη μέτρων ανακοινώθηκε και από το Υπουργείο Εργασίας σχετικά με τους επαγγελματίες και τις επιχειρήσεις που επλήγη</w:t>
      </w:r>
      <w:r>
        <w:rPr>
          <w:rFonts w:eastAsia="Times New Roman" w:cs="Times New Roman"/>
          <w:szCs w:val="24"/>
        </w:rPr>
        <w:t xml:space="preserve">σαν, όπου μεταξύ άλλων προβλέπεται και η εξάμηνη αναστολή της καταβολής των ασφαλιστικών εισφορών. </w:t>
      </w:r>
    </w:p>
    <w:p w14:paraId="6EF727D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Επιπλέον, από το Υπουργείο Οικονομικών δόθηκε παράταση προθεσμίας υποβολής δηλώσεων και καταβολής φόρων και εισφορών, τελών, καθώς και παράταση και αναστολή</w:t>
      </w:r>
      <w:r>
        <w:rPr>
          <w:rFonts w:eastAsia="Times New Roman" w:cs="Times New Roman"/>
          <w:szCs w:val="24"/>
        </w:rPr>
        <w:t xml:space="preserve"> καταβολής βεβαιωμένων οφειλών, λόγω της φυσικής καταστροφής. </w:t>
      </w:r>
    </w:p>
    <w:p w14:paraId="6EF727D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Επίσης, το Υπουργείο Υγείας ανακοίνωσε χθες ότι από σήμερα Δεύτερα θα λειτουργεί καθημερινά ειδικό ιατρείο στη Μάνδρα, για να καλυφθούν οι αυξημένες ανάγκες των κατοίκων της ευρύτερης περιοχής.</w:t>
      </w:r>
    </w:p>
    <w:p w14:paraId="6EF727D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Πέραν, όμως, όλων αυτών των μέτρων ενίσχυσης των πληγέντων, μέτρα που θα καλύψουν και όλες τις περιοχές που </w:t>
      </w:r>
      <w:r>
        <w:rPr>
          <w:rFonts w:eastAsia="Times New Roman" w:cs="Times New Roman"/>
          <w:szCs w:val="24"/>
        </w:rPr>
        <w:lastRenderedPageBreak/>
        <w:t xml:space="preserve">πρόσφατα επλήγησαν από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το πιο κρίσιμο, κατά την άποψή μου, είναι να σχεδιάσουμε τα απαραίτητα έργα για να ενισχύσουμε την αντ</w:t>
      </w:r>
      <w:r>
        <w:rPr>
          <w:rFonts w:eastAsia="Times New Roman" w:cs="Times New Roman"/>
          <w:szCs w:val="24"/>
        </w:rPr>
        <w:t>ιπλημμυρική προστασία όχι μόνο στις περιοχές που επλήγησαν. Διότι όλοι γνωρίζουμε ότι η άναρχη δόμηση, η απουσία χωροταξικού σχεδιασμού δεν αφορά μόνο την περιοχή που επλήγη, αλλά αφορά σχεδόν το σύνολο της Αττικής, αλλά και πολλές περιοχές έξω από την Αττ</w:t>
      </w:r>
      <w:r>
        <w:rPr>
          <w:rFonts w:eastAsia="Times New Roman" w:cs="Times New Roman"/>
          <w:szCs w:val="24"/>
        </w:rPr>
        <w:t>ική σε όλη τη χώρα.</w:t>
      </w:r>
    </w:p>
    <w:p w14:paraId="6EF727D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βεβαίως, πιστεύω ότι αυτό πρωτίστως αποτελεί θέμα πολιτικής βούλησης και δευτερευόντως διοικητικό θέμα, καθ’ ότι όλοι γνωρίζουμε ότι τα απαραίτητα αυτά έργα δεν είναι έργα βιτρίνας, δεν είναι έργα στα οποία οι δήμαρχοι έχουν να κόβ</w:t>
      </w:r>
      <w:r>
        <w:rPr>
          <w:rFonts w:eastAsia="Times New Roman" w:cs="Times New Roman"/>
          <w:szCs w:val="24"/>
        </w:rPr>
        <w:t>ουν κορδέλες ή να τα παρουσιάζουν με ιδιαίτερη έπαρση προς τους πολίτες λίγο πριν από τις εκλογές, αλλά έργα τα οποία θα μας βοηθήσουν στο μέλλον τουλάχιστον να αποφύγουμε παρόμοιες καταστάσεις σαν αυτές που ζήσαμε τις προηγούμενες ημέρες.</w:t>
      </w:r>
    </w:p>
    <w:p w14:paraId="6EF727D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Είναι, όμως, πρά</w:t>
      </w:r>
      <w:r>
        <w:rPr>
          <w:rFonts w:eastAsia="Times New Roman" w:cs="Times New Roman"/>
          <w:szCs w:val="24"/>
        </w:rPr>
        <w:t xml:space="preserve">γματι άχαρο και άθλιο, θα έλεγα, πάνω στον πόνο και στην καταστροφή να προσπαθούν ορισμένοι να εξάγουν πολιτική υπεραξία. Και το λέω αυτό, διότι για ακόμη μια </w:t>
      </w:r>
      <w:r>
        <w:rPr>
          <w:rFonts w:eastAsia="Times New Roman" w:cs="Times New Roman"/>
          <w:szCs w:val="24"/>
        </w:rPr>
        <w:lastRenderedPageBreak/>
        <w:t>φορά όσοι πήραν τον λόγο, κυρίως από το κόμμα της Αξιωματικής Αντιπολίτευσης, δεν έδειξαν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φειδώ. </w:t>
      </w:r>
    </w:p>
    <w:p w14:paraId="6EF727D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Μητσοτάκη να δηλώνει από τη μια την ημέρα της καταστροφής ότι έχουν συντελεστεί διαχρονικά εγκλήματα στη </w:t>
      </w:r>
      <w:r>
        <w:rPr>
          <w:rFonts w:eastAsia="Times New Roman" w:cs="Times New Roman"/>
          <w:szCs w:val="24"/>
        </w:rPr>
        <w:t xml:space="preserve">δυτική </w:t>
      </w:r>
      <w:r>
        <w:rPr>
          <w:rFonts w:eastAsia="Times New Roman" w:cs="Times New Roman"/>
          <w:szCs w:val="24"/>
        </w:rPr>
        <w:t>Αττική και να μην περνάνε είκοσι τέσσερις ώρες και ο ίδιος κάπου μακριά από την Αττική, σε μια πολιτική εκδήλωση στη Λάρισ</w:t>
      </w:r>
      <w:r>
        <w:rPr>
          <w:rFonts w:eastAsia="Times New Roman" w:cs="Times New Roman"/>
          <w:szCs w:val="24"/>
        </w:rPr>
        <w:t xml:space="preserve">α, να ξεχνάει τη λέξη που ο ίδιος </w:t>
      </w:r>
      <w:proofErr w:type="spellStart"/>
      <w:r>
        <w:rPr>
          <w:rFonts w:eastAsia="Times New Roman" w:cs="Times New Roman"/>
          <w:szCs w:val="24"/>
        </w:rPr>
        <w:t>εδήλωσε</w:t>
      </w:r>
      <w:proofErr w:type="spellEnd"/>
      <w:r>
        <w:rPr>
          <w:rFonts w:eastAsia="Times New Roman" w:cs="Times New Roman"/>
          <w:szCs w:val="24"/>
        </w:rPr>
        <w:t xml:space="preserve"> την προηγούμενη ημέρα, τη λέξη «διαχρονικά», και να βρίσκει αφορμή για άλλη μια φορά να επιτεθεί στην Κυβέρνηση και στην Περιφερειάρχη.</w:t>
      </w:r>
    </w:p>
    <w:p w14:paraId="6EF727DA" w14:textId="77777777" w:rsidR="00E92729" w:rsidRDefault="0044197E">
      <w:pPr>
        <w:spacing w:line="600" w:lineRule="auto"/>
        <w:ind w:firstLine="720"/>
        <w:contextualSpacing/>
        <w:jc w:val="both"/>
        <w:rPr>
          <w:rFonts w:eastAsia="Times New Roman" w:cs="Times New Roman"/>
        </w:rPr>
      </w:pPr>
      <w:r>
        <w:rPr>
          <w:rFonts w:eastAsia="Times New Roman" w:cs="Times New Roman"/>
          <w:szCs w:val="24"/>
        </w:rPr>
        <w:t xml:space="preserve">Εγώ θα έλεγα, προφανώς, ότι ακολουθείται για άλλη </w:t>
      </w:r>
      <w:r>
        <w:rPr>
          <w:rFonts w:eastAsia="Times New Roman"/>
          <w:bCs/>
          <w:shd w:val="clear" w:color="auto" w:fill="FFFFFF"/>
        </w:rPr>
        <w:t>μια</w:t>
      </w:r>
      <w:r>
        <w:rPr>
          <w:rFonts w:eastAsia="Times New Roman" w:cs="Times New Roman"/>
          <w:szCs w:val="24"/>
        </w:rPr>
        <w:t xml:space="preserve"> φορά το «τέμπο» που ορίζ</w:t>
      </w:r>
      <w:r>
        <w:rPr>
          <w:rFonts w:eastAsia="Times New Roman" w:cs="Times New Roman"/>
          <w:szCs w:val="24"/>
        </w:rPr>
        <w:t xml:space="preserve">ουν στην αντιπολιτευτική τακτική της </w:t>
      </w:r>
      <w:r>
        <w:rPr>
          <w:rFonts w:eastAsia="Times New Roman" w:cs="Times New Roman"/>
        </w:rPr>
        <w:t xml:space="preserve">Νέας Δημοκρατίας ακραίες φωνές και μέσα μαζικής ενημέρωσης που, ανάλογα με το πρωτοσέλιδο που έχουν, διαμορφώνουν και την πολιτική ρητορική του Αρχηγού του κόμματος και των εκπροσώπων του. </w:t>
      </w:r>
    </w:p>
    <w:p w14:paraId="6EF727DB" w14:textId="77777777" w:rsidR="00E92729" w:rsidRDefault="0044197E">
      <w:pPr>
        <w:spacing w:line="600" w:lineRule="auto"/>
        <w:ind w:firstLine="720"/>
        <w:contextualSpacing/>
        <w:jc w:val="both"/>
        <w:rPr>
          <w:rFonts w:eastAsia="Times New Roman" w:cs="Times New Roman"/>
        </w:rPr>
      </w:pPr>
      <w:r>
        <w:rPr>
          <w:rFonts w:eastAsia="Times New Roman" w:cs="Times New Roman"/>
        </w:rPr>
        <w:t>Άκουσα σήμερα αρκετούς από αυ</w:t>
      </w:r>
      <w:r>
        <w:rPr>
          <w:rFonts w:eastAsia="Times New Roman" w:cs="Times New Roman"/>
        </w:rPr>
        <w:t xml:space="preserve">τό εδώ το Βήμα, από τα κόμματα κυρίως που είχαν την ευθύνη της διακυβέρνησης αυτής της χώρας από το 1974 και μετά, αλλά και πιο πριν, απόγονοι </w:t>
      </w:r>
      <w:r>
        <w:rPr>
          <w:rFonts w:eastAsia="Times New Roman" w:cs="Times New Roman"/>
        </w:rPr>
        <w:lastRenderedPageBreak/>
        <w:t xml:space="preserve">των παρατάξεων που κυβερνούσαν, να παριστάνουν τους τιμητές. </w:t>
      </w:r>
    </w:p>
    <w:p w14:paraId="6EF727DC" w14:textId="77777777" w:rsidR="00E92729" w:rsidRDefault="0044197E">
      <w:pPr>
        <w:spacing w:line="600" w:lineRule="auto"/>
        <w:ind w:firstLine="720"/>
        <w:contextualSpacing/>
        <w:jc w:val="both"/>
        <w:rPr>
          <w:rFonts w:eastAsia="Times New Roman" w:cs="Times New Roman"/>
        </w:rPr>
      </w:pPr>
      <w:r>
        <w:rPr>
          <w:rFonts w:eastAsia="Times New Roman" w:cs="Times New Roman"/>
        </w:rPr>
        <w:t>Και αναρωτιέμαι πού ήσασταν εσείς όλα τα προηγούμεν</w:t>
      </w:r>
      <w:r>
        <w:rPr>
          <w:rFonts w:eastAsia="Times New Roman" w:cs="Times New Roman"/>
        </w:rPr>
        <w:t>α χρόνια, τα χρόνια που μπαζώνονταν τα ρέματα, που χτίζονταν αυθαίρετα η Αττική, τα χρόνια που οι κυβερνήσεις σας έκαναν ρουσφέτια στους δικούς σας δημάρχους, που εγκαταστάσεις ακόμα και δημοτικές -βλέπε καλή ώρα το αμαξοστάσιο πάνω στο ρέμα- φύτρωναν πάνω</w:t>
      </w:r>
      <w:r>
        <w:rPr>
          <w:rFonts w:eastAsia="Times New Roman" w:cs="Times New Roman"/>
        </w:rPr>
        <w:t xml:space="preserve"> </w:t>
      </w:r>
      <w:r>
        <w:rPr>
          <w:rFonts w:eastAsia="Times New Roman" w:cs="Times New Roman"/>
        </w:rPr>
        <w:t xml:space="preserve">στις </w:t>
      </w:r>
      <w:r>
        <w:rPr>
          <w:rFonts w:eastAsia="Times New Roman" w:cs="Times New Roman"/>
        </w:rPr>
        <w:t>κοίτες των ποταμών και πάνω στα ρέματα, χωρίς κα</w:t>
      </w:r>
      <w:r>
        <w:rPr>
          <w:rFonts w:eastAsia="Times New Roman" w:cs="Times New Roman"/>
        </w:rPr>
        <w:t>μ</w:t>
      </w:r>
      <w:r>
        <w:rPr>
          <w:rFonts w:eastAsia="Times New Roman" w:cs="Times New Roman"/>
        </w:rPr>
        <w:t>μία έγνοια για το φυσικό περιβάλλον, χωρίς κα</w:t>
      </w:r>
      <w:r>
        <w:rPr>
          <w:rFonts w:eastAsia="Times New Roman" w:cs="Times New Roman"/>
        </w:rPr>
        <w:t>μ</w:t>
      </w:r>
      <w:r>
        <w:rPr>
          <w:rFonts w:eastAsia="Times New Roman" w:cs="Times New Roman"/>
        </w:rPr>
        <w:t>μία έγνοια για την ασφάλεια των πολιτών, με ανυπαρξία χωροταξικού σχεδιασμού και με μόνη έγνοια τη διατήρηση της εκλογικής πελατείας και των εξυπηρετήσεων.</w:t>
      </w:r>
      <w:r>
        <w:rPr>
          <w:rFonts w:eastAsia="Times New Roman" w:cs="Times New Roman"/>
        </w:rPr>
        <w:t xml:space="preserve"> Πού ήσασταν; </w:t>
      </w:r>
    </w:p>
    <w:p w14:paraId="6EF727DD"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Εκτός εάν ισχυρίζεστε, </w:t>
      </w:r>
      <w:r>
        <w:rPr>
          <w:rFonts w:eastAsia="Times New Roman"/>
        </w:rPr>
        <w:t>κυρίες και κύριοι συνάδελφοι</w:t>
      </w:r>
      <w:r>
        <w:rPr>
          <w:rFonts w:eastAsia="Times New Roman" w:cs="Times New Roman"/>
        </w:rPr>
        <w:t xml:space="preserve"> της Αντιπολίτευσης, ότι όλα αυτά τα κακώς κείμενα συνέβησαν τα δυόμισι τελευταία χρόνια που κυβερνάει ο ΣΥΡΙΖΑ. Θα έλεγα, λοιπόν, ότι </w:t>
      </w:r>
      <w:r>
        <w:rPr>
          <w:rFonts w:eastAsia="Times New Roman" w:cs="Times New Roman"/>
        </w:rPr>
        <w:t xml:space="preserve">καλό θα ήταν τουλάχιστον κάποιοι να σταματήσουν να προκαλούν και να δείξουν τον απαραίτητο σεβασμό απέναντι στους ανθρώπους που χάθηκαν και που πλήρωσαν πράγματι τα σπασμένα και τις παθογένειες δεκαετιών. </w:t>
      </w:r>
    </w:p>
    <w:p w14:paraId="6EF727DE" w14:textId="77777777" w:rsidR="00E92729" w:rsidRDefault="0044197E">
      <w:pPr>
        <w:spacing w:line="600" w:lineRule="auto"/>
        <w:ind w:firstLine="720"/>
        <w:contextualSpacing/>
        <w:jc w:val="both"/>
        <w:rPr>
          <w:rFonts w:eastAsia="Times New Roman" w:cs="Times New Roman"/>
        </w:rPr>
      </w:pPr>
      <w:r>
        <w:rPr>
          <w:rFonts w:eastAsia="Times New Roman" w:cs="Times New Roman"/>
        </w:rPr>
        <w:lastRenderedPageBreak/>
        <w:t xml:space="preserve">Σε λιγότερο από δυόμισι χρόνια -για να δώσω και </w:t>
      </w:r>
      <w:r>
        <w:rPr>
          <w:rFonts w:eastAsia="Times New Roman"/>
          <w:bCs/>
          <w:shd w:val="clear" w:color="auto" w:fill="FFFFFF"/>
        </w:rPr>
        <w:t>μι</w:t>
      </w:r>
      <w:r>
        <w:rPr>
          <w:rFonts w:eastAsia="Times New Roman"/>
          <w:bCs/>
          <w:shd w:val="clear" w:color="auto" w:fill="FFFFFF"/>
        </w:rPr>
        <w:t>α</w:t>
      </w:r>
      <w:r>
        <w:rPr>
          <w:rFonts w:eastAsia="Times New Roman" w:cs="Times New Roman"/>
        </w:rPr>
        <w:t xml:space="preserve"> απάντηση σε όλα όσα καταγγέλθηκαν εδώ για αδράνεια και αδιαφορία- τι </w:t>
      </w:r>
      <w:r>
        <w:rPr>
          <w:rFonts w:eastAsia="Times New Roman"/>
          <w:bCs/>
        </w:rPr>
        <w:t>έχει</w:t>
      </w:r>
      <w:r>
        <w:rPr>
          <w:rFonts w:eastAsia="Times New Roman" w:cs="Times New Roman"/>
        </w:rPr>
        <w:t xml:space="preserve"> κάνει η δική μας </w:t>
      </w:r>
      <w:r>
        <w:rPr>
          <w:rFonts w:eastAsia="Times New Roman"/>
          <w:bCs/>
        </w:rPr>
        <w:t>Κυβέρνηση, π</w:t>
      </w:r>
      <w:r>
        <w:rPr>
          <w:rFonts w:eastAsia="Times New Roman" w:cs="Times New Roman"/>
        </w:rPr>
        <w:t>αρά τις γνωστές σε όλους ασφυκτικές δημοσιονομικές συνθήκες;</w:t>
      </w:r>
    </w:p>
    <w:p w14:paraId="6EF727DF" w14:textId="77777777" w:rsidR="00E92729" w:rsidRDefault="0044197E">
      <w:pPr>
        <w:spacing w:line="600" w:lineRule="auto"/>
        <w:ind w:firstLine="720"/>
        <w:contextualSpacing/>
        <w:jc w:val="both"/>
        <w:rPr>
          <w:rFonts w:eastAsia="Times New Roman" w:cs="Times New Roman"/>
          <w:bCs/>
          <w:shd w:val="clear" w:color="auto" w:fill="FFFFFF"/>
        </w:rPr>
      </w:pPr>
      <w:r>
        <w:rPr>
          <w:rFonts w:eastAsia="Times New Roman" w:cs="Times New Roman"/>
        </w:rPr>
        <w:t xml:space="preserve">Μόνο από το εθνικό σκέλος του Προγράμματος Δημοσίων Επενδύσεων, έχουμε εντάξει νέα αντιπλημμυρικά έργα </w:t>
      </w:r>
      <w:r>
        <w:rPr>
          <w:rFonts w:eastAsia="Times New Roman" w:cs="Times New Roman"/>
          <w:bCs/>
          <w:shd w:val="clear" w:color="auto" w:fill="FFFFFF"/>
        </w:rPr>
        <w:t>προϋπολογισμού</w:t>
      </w:r>
      <w:r>
        <w:rPr>
          <w:rFonts w:eastAsia="Times New Roman" w:cs="Times New Roman"/>
        </w:rPr>
        <w:t xml:space="preserve"> 250 εκατομμυρίων ευρώ. Γι’ αυτόν ακριβώς τον λόγο αυξήσαμε φέτος το Πρόγραμμα Δημοσίων Επενδύσεων στο 1 </w:t>
      </w:r>
      <w:r>
        <w:rPr>
          <w:rFonts w:eastAsia="Times New Roman" w:cs="Times New Roman"/>
          <w:bCs/>
          <w:shd w:val="clear" w:color="auto" w:fill="FFFFFF"/>
        </w:rPr>
        <w:t>δισεκατομμύριο ευρώ για πρώτη φορά</w:t>
      </w:r>
      <w:r>
        <w:rPr>
          <w:rFonts w:eastAsia="Times New Roman" w:cs="Times New Roman"/>
          <w:bCs/>
          <w:shd w:val="clear" w:color="auto" w:fill="FFFFFF"/>
        </w:rPr>
        <w:t xml:space="preserve"> μέσα στην κρίση, ενώ όλα τα προηγούμενα χρόνια εσείς το μειώνατε. </w:t>
      </w:r>
    </w:p>
    <w:p w14:paraId="6EF727E0" w14:textId="77777777" w:rsidR="00E92729" w:rsidRDefault="0044197E">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Η </w:t>
      </w:r>
      <w:r>
        <w:rPr>
          <w:rFonts w:eastAsia="Times New Roman"/>
          <w:bCs/>
          <w:shd w:val="clear" w:color="auto" w:fill="FFFFFF"/>
        </w:rPr>
        <w:t>Κυβέρνηση</w:t>
      </w:r>
      <w:r>
        <w:rPr>
          <w:rFonts w:eastAsia="Times New Roman" w:cs="Times New Roman"/>
          <w:bCs/>
          <w:shd w:val="clear" w:color="auto" w:fill="FFFFFF"/>
        </w:rPr>
        <w:t xml:space="preserve"> μας </w:t>
      </w:r>
      <w:r>
        <w:rPr>
          <w:rFonts w:eastAsia="Times New Roman"/>
          <w:bCs/>
          <w:shd w:val="clear" w:color="auto" w:fill="FFFFFF"/>
        </w:rPr>
        <w:t>έχει</w:t>
      </w:r>
      <w:r>
        <w:rPr>
          <w:rFonts w:eastAsia="Times New Roman" w:cs="Times New Roman"/>
          <w:bCs/>
          <w:shd w:val="clear" w:color="auto" w:fill="FFFFFF"/>
        </w:rPr>
        <w:t xml:space="preserve"> εγκρίνει όλα τα αιτήματα για έργα αντιπλημμυρικής προστασίας από τους φορείς της αυτοδιοίκησης, χωρίς </w:t>
      </w:r>
      <w:r>
        <w:rPr>
          <w:rFonts w:eastAsia="Times New Roman"/>
          <w:bCs/>
          <w:shd w:val="clear" w:color="auto" w:fill="FFFFFF"/>
        </w:rPr>
        <w:t>βεβαίως</w:t>
      </w:r>
      <w:r>
        <w:rPr>
          <w:rFonts w:eastAsia="Times New Roman" w:cs="Times New Roman"/>
          <w:bCs/>
          <w:shd w:val="clear" w:color="auto" w:fill="FFFFFF"/>
        </w:rPr>
        <w:t xml:space="preserve"> να ξεχωρίζει ποιοι </w:t>
      </w:r>
      <w:r>
        <w:rPr>
          <w:rFonts w:eastAsia="Times New Roman"/>
          <w:bCs/>
          <w:shd w:val="clear" w:color="auto" w:fill="FFFFFF"/>
        </w:rPr>
        <w:t>είναι</w:t>
      </w:r>
      <w:r>
        <w:rPr>
          <w:rFonts w:eastAsia="Times New Roman" w:cs="Times New Roman"/>
          <w:bCs/>
          <w:shd w:val="clear" w:color="auto" w:fill="FFFFFF"/>
        </w:rPr>
        <w:t xml:space="preserve"> φιλικά προσκείμενοι προς την </w:t>
      </w:r>
      <w:r>
        <w:rPr>
          <w:rFonts w:eastAsia="Times New Roman"/>
          <w:bCs/>
          <w:shd w:val="clear" w:color="auto" w:fill="FFFFFF"/>
        </w:rPr>
        <w:t>Κυβ</w:t>
      </w:r>
      <w:r>
        <w:rPr>
          <w:rFonts w:eastAsia="Times New Roman"/>
          <w:bCs/>
          <w:shd w:val="clear" w:color="auto" w:fill="FFFFFF"/>
        </w:rPr>
        <w:t>έρνηση</w:t>
      </w:r>
      <w:r>
        <w:rPr>
          <w:rFonts w:eastAsia="Times New Roman" w:cs="Times New Roman"/>
          <w:bCs/>
          <w:shd w:val="clear" w:color="auto" w:fill="FFFFFF"/>
        </w:rPr>
        <w:t xml:space="preserve"> και ποιοι έχουν υποστηριχτεί από το Κόμμα της Αξιωματικής Αντιπολίτευσης. Η πλειοψηφία των δημάρχων</w:t>
      </w:r>
      <w:r>
        <w:rPr>
          <w:rFonts w:eastAsia="Times New Roman" w:cs="Times New Roman"/>
          <w:bCs/>
          <w:shd w:val="clear" w:color="auto" w:fill="FFFFFF"/>
        </w:rPr>
        <w:t>,</w:t>
      </w:r>
      <w:r>
        <w:rPr>
          <w:rFonts w:eastAsia="Times New Roman" w:cs="Times New Roman"/>
          <w:bCs/>
          <w:shd w:val="clear" w:color="auto" w:fill="FFFFFF"/>
        </w:rPr>
        <w:t xml:space="preserve"> στους οποίους έχουν εγκριθεί έργα και αιτήματα για έργα αντιπλημμυρικής προστασίας προέρχονται και έχουν στηριχθεί από το Κόμμα της Αντιπολίτευσης. </w:t>
      </w:r>
    </w:p>
    <w:p w14:paraId="6EF727E1" w14:textId="77777777" w:rsidR="00E92729" w:rsidRDefault="0044197E">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Αυτός </w:t>
      </w:r>
      <w:r>
        <w:rPr>
          <w:rFonts w:eastAsia="Times New Roman"/>
          <w:bCs/>
          <w:shd w:val="clear" w:color="auto" w:fill="FFFFFF"/>
        </w:rPr>
        <w:t>είναι</w:t>
      </w:r>
      <w:r>
        <w:rPr>
          <w:rFonts w:eastAsia="Times New Roman" w:cs="Times New Roman"/>
          <w:bCs/>
          <w:shd w:val="clear" w:color="auto" w:fill="FFFFFF"/>
        </w:rPr>
        <w:t xml:space="preserve"> και ο λόγος που στα Περιφερειακά Συνέδρια όχι μόνο αψηφούν τη ντιρεκτίβα να μην παρίστανται, αλλά παίρνοντας τον λόγο, εκεί που πρέπει να ασκήσουν κριτική ασκούν, αλλά και εκεί που πρέπει να </w:t>
      </w:r>
      <w:proofErr w:type="spellStart"/>
      <w:r>
        <w:rPr>
          <w:rFonts w:eastAsia="Times New Roman" w:cs="Times New Roman"/>
          <w:bCs/>
          <w:shd w:val="clear" w:color="auto" w:fill="FFFFFF"/>
        </w:rPr>
        <w:t>αποτίσουν</w:t>
      </w:r>
      <w:proofErr w:type="spellEnd"/>
      <w:r>
        <w:rPr>
          <w:rFonts w:eastAsia="Times New Roman" w:cs="Times New Roman"/>
          <w:bCs/>
          <w:shd w:val="clear" w:color="auto" w:fill="FFFFFF"/>
        </w:rPr>
        <w:t xml:space="preserve"> ευγνωμοσύνη, να πουν ευχαριστώ, λένε ευχαρ</w:t>
      </w:r>
      <w:r>
        <w:rPr>
          <w:rFonts w:eastAsia="Times New Roman" w:cs="Times New Roman"/>
          <w:bCs/>
          <w:shd w:val="clear" w:color="auto" w:fill="FFFFFF"/>
        </w:rPr>
        <w:t xml:space="preserve">ιστώ -και κυρίως σε ό,τι αφορά τα αντιπλημμυρικά έργα. Δικοί σας </w:t>
      </w:r>
      <w:proofErr w:type="spellStart"/>
      <w:r>
        <w:rPr>
          <w:rFonts w:eastAsia="Times New Roman" w:cs="Times New Roman"/>
          <w:bCs/>
          <w:shd w:val="clear" w:color="auto" w:fill="FFFFFF"/>
        </w:rPr>
        <w:t>αυτοδιοικητικοί</w:t>
      </w:r>
      <w:proofErr w:type="spellEnd"/>
      <w:r>
        <w:rPr>
          <w:rFonts w:eastAsia="Times New Roman" w:cs="Times New Roman"/>
          <w:bCs/>
          <w:shd w:val="clear" w:color="auto" w:fill="FFFFFF"/>
        </w:rPr>
        <w:t xml:space="preserve">! </w:t>
      </w:r>
    </w:p>
    <w:p w14:paraId="6EF727E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Cs/>
          <w:shd w:val="clear" w:color="auto" w:fill="FFFFFF"/>
        </w:rPr>
        <w:t>Εκτός από τους εθνικούς πόρους και το νέο ΕΣΠΑ, υλοποιούνται αυτή τη στιγμή αντιπλημμυρικά έργα αξίας 172 εκατομμυρίων ευρώ. Θα μου πείτε «</w:t>
      </w:r>
      <w:r>
        <w:rPr>
          <w:rFonts w:eastAsia="Times New Roman"/>
          <w:bCs/>
          <w:shd w:val="clear" w:color="auto" w:fill="FFFFFF"/>
        </w:rPr>
        <w:t>Είναι</w:t>
      </w:r>
      <w:r>
        <w:rPr>
          <w:rFonts w:eastAsia="Times New Roman" w:cs="Times New Roman"/>
          <w:bCs/>
          <w:shd w:val="clear" w:color="auto" w:fill="FFFFFF"/>
        </w:rPr>
        <w:t xml:space="preserve"> πολλά;». Πρέπει να γίνουν πε</w:t>
      </w:r>
      <w:r>
        <w:rPr>
          <w:rFonts w:eastAsia="Times New Roman" w:cs="Times New Roman"/>
          <w:bCs/>
          <w:shd w:val="clear" w:color="auto" w:fill="FFFFFF"/>
        </w:rPr>
        <w:t xml:space="preserve">ρισσότερα. Δεν </w:t>
      </w:r>
      <w:r>
        <w:rPr>
          <w:rFonts w:eastAsia="Times New Roman"/>
          <w:bCs/>
          <w:shd w:val="clear" w:color="auto" w:fill="FFFFFF"/>
        </w:rPr>
        <w:t>είναι</w:t>
      </w:r>
      <w:r>
        <w:rPr>
          <w:rFonts w:eastAsia="Times New Roman" w:cs="Times New Roman"/>
          <w:bCs/>
          <w:shd w:val="clear" w:color="auto" w:fill="FFFFFF"/>
        </w:rPr>
        <w:t xml:space="preserve"> πολλά. Να συγκρίνουμε, όμως, με την επταετία 2007-2013, όπου υλοποιήθηκαν αντιπλημμυρικά έργα μόλις 162 εκατομμυρίων ευρώ. Σε επτά χρόνια έγιναν αντιπλημμυρικά έργα 162 εκατομμυρίων ευρώ, ενώ στα δυόμισι αυτά χρόνια υλοποιούνται ήδη έρ</w:t>
      </w:r>
      <w:r>
        <w:rPr>
          <w:rFonts w:eastAsia="Times New Roman" w:cs="Times New Roman"/>
          <w:bCs/>
          <w:shd w:val="clear" w:color="auto" w:fill="FFFFFF"/>
        </w:rPr>
        <w:t xml:space="preserve">γα αξίας 172 εκατομμυρίων ευρώ, δηλαδή </w:t>
      </w:r>
      <w:r>
        <w:rPr>
          <w:rFonts w:eastAsia="Times New Roman"/>
          <w:bCs/>
          <w:shd w:val="clear" w:color="auto" w:fill="FFFFFF"/>
        </w:rPr>
        <w:t>έχουμε</w:t>
      </w:r>
      <w:r>
        <w:rPr>
          <w:rFonts w:eastAsia="Times New Roman" w:cs="Times New Roman"/>
          <w:bCs/>
          <w:shd w:val="clear" w:color="auto" w:fill="FFFFFF"/>
        </w:rPr>
        <w:t xml:space="preserve"> ξεπεράσει όσα κάνατε εσείς στην επταετία. </w:t>
      </w:r>
    </w:p>
    <w:p w14:paraId="6EF727E3"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Παρ’ όλη, λοιπόν, αυτήν την προσπάθεια και την ενεργοποίηση των διαθέσιμων πόρων δεν υπάρχει αμφιβολία ότι οι ανάγκες είναι πολλαπλάσιες. Και πώς να μην είναι, όταν επ</w:t>
      </w:r>
      <w:r>
        <w:rPr>
          <w:rFonts w:eastAsia="Times New Roman" w:cs="Times New Roman"/>
          <w:szCs w:val="24"/>
        </w:rPr>
        <w:t xml:space="preserve">ί δεκαετίες είχαμε αυτήν την αυθαιρεσία, τη διασπάθιση πολύτιμων κονδυλίων σε έργα βιτρίνας. </w:t>
      </w:r>
    </w:p>
    <w:p w14:paraId="6EF727E4"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άκουσα την ευκολία με την οποία επιρρίπτετε την ευθύνη στην Περιφερειάρχη της Αττικής, προφανώς, διότι είχε την ατυχία να εκλεγεί με το</w:t>
      </w:r>
      <w:r>
        <w:rPr>
          <w:rFonts w:eastAsia="Times New Roman" w:cs="Times New Roman"/>
          <w:szCs w:val="24"/>
        </w:rPr>
        <w:t>ν</w:t>
      </w:r>
      <w:r>
        <w:rPr>
          <w:rFonts w:eastAsia="Times New Roman" w:cs="Times New Roman"/>
          <w:szCs w:val="24"/>
        </w:rPr>
        <w:t xml:space="preserve"> ΣΥΡΙΖΑ. Προφανώς,</w:t>
      </w:r>
      <w:r>
        <w:rPr>
          <w:rFonts w:eastAsia="Times New Roman" w:cs="Times New Roman"/>
          <w:szCs w:val="24"/>
        </w:rPr>
        <w:t xml:space="preserve"> εγώ δεν είμαι εδώ για να υπερασπιστώ την Περιφέρεια της Αττικής. Έχει τη δυνατότητα να το κάνει μόνη της η Περιφερειάρχης και η περιφέρεια ως θεσμός. </w:t>
      </w:r>
    </w:p>
    <w:p w14:paraId="6EF727E5"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Αυτό, το οποίο όμως θέλω να καταθέσω στη συζήτησή μας σήμερα είναι ότι το Σεπτέμβριο του 2014 η Περιφέρε</w:t>
      </w:r>
      <w:r>
        <w:rPr>
          <w:rFonts w:eastAsia="Times New Roman" w:cs="Times New Roman"/>
          <w:szCs w:val="24"/>
        </w:rPr>
        <w:t xml:space="preserve">ια Αττικής είχε στον προϋπολογισμό της ενενήντα πέντε αντιπλημμυρικά έργα συνολικού προϋπολογισμού 100 εκατομμυρίων ευρώ. Σήμερα, έχουμε </w:t>
      </w:r>
      <w:proofErr w:type="spellStart"/>
      <w:r>
        <w:rPr>
          <w:rFonts w:eastAsia="Times New Roman" w:cs="Times New Roman"/>
          <w:szCs w:val="24"/>
        </w:rPr>
        <w:t>εκατόν</w:t>
      </w:r>
      <w:proofErr w:type="spellEnd"/>
      <w:r>
        <w:rPr>
          <w:rFonts w:eastAsia="Times New Roman" w:cs="Times New Roman"/>
          <w:szCs w:val="24"/>
        </w:rPr>
        <w:t xml:space="preserve"> πενήντα δύο έργα ενταγμένα στον προϋπολογισμό της περιφέρειας συνολικού προϋπολογισμού 485 εκατομμυρίων ευρώ. Σε</w:t>
      </w:r>
      <w:r>
        <w:rPr>
          <w:rFonts w:eastAsia="Times New Roman" w:cs="Times New Roman"/>
          <w:szCs w:val="24"/>
        </w:rPr>
        <w:t xml:space="preserve"> ό,τι αφορά </w:t>
      </w:r>
      <w:r>
        <w:rPr>
          <w:rFonts w:eastAsia="Times New Roman" w:cs="Times New Roman"/>
          <w:szCs w:val="24"/>
        </w:rPr>
        <w:t>σ</w:t>
      </w:r>
      <w:r>
        <w:rPr>
          <w:rFonts w:eastAsia="Times New Roman" w:cs="Times New Roman"/>
          <w:szCs w:val="24"/>
        </w:rPr>
        <w:t xml:space="preserve">τη δυτική Αττική, το 2014 ήταν ενταγμένα μόνο δώδεκα έργα 11 εκατομμυρίων. Σήμερα, είναι ενταγμένα είκοσι έργα 57 εκατομμυρίων. </w:t>
      </w:r>
    </w:p>
    <w:p w14:paraId="6EF727E6"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Βεβαίως, αναφέρομαι, κυρίες και κύριοι συνάδελφοι, σε μια λογική, η οποία ήθελε να εντάσσει στα ΠΕΠ προγράμματα βι</w:t>
      </w:r>
      <w:r>
        <w:rPr>
          <w:rFonts w:eastAsia="Times New Roman" w:cs="Times New Roman"/>
          <w:szCs w:val="24"/>
        </w:rPr>
        <w:t xml:space="preserve">τρίνας. Διότι το 2014, η μεγάλη πλειοψηφία των ενταγμένων έργων –και δεν αφορά αυτό, βέβαια, μόνο την Περιφέρεια Αττικής, </w:t>
      </w:r>
      <w:r>
        <w:rPr>
          <w:rFonts w:eastAsia="Times New Roman" w:cs="Times New Roman"/>
          <w:szCs w:val="24"/>
        </w:rPr>
        <w:lastRenderedPageBreak/>
        <w:t xml:space="preserve">είπα ότι ίσως αφορά την πλειονότητα των </w:t>
      </w:r>
      <w:proofErr w:type="spellStart"/>
      <w:r>
        <w:rPr>
          <w:rFonts w:eastAsia="Times New Roman" w:cs="Times New Roman"/>
          <w:szCs w:val="24"/>
        </w:rPr>
        <w:t>αυτοδιοικητικών</w:t>
      </w:r>
      <w:proofErr w:type="spellEnd"/>
      <w:r>
        <w:rPr>
          <w:rFonts w:eastAsia="Times New Roman" w:cs="Times New Roman"/>
          <w:szCs w:val="24"/>
        </w:rPr>
        <w:t>- αφορούσαν έργα βιτρίνας στο κέντρο της Αθήνας. Μπορεί να είναι χρήσιμα. Μπορε</w:t>
      </w:r>
      <w:r>
        <w:rPr>
          <w:rFonts w:eastAsia="Times New Roman" w:cs="Times New Roman"/>
          <w:szCs w:val="24"/>
        </w:rPr>
        <w:t xml:space="preserve">ί να είναι το μείζον η ανάπλαση της Πανεπιστημίου. Τα έργα, όμως, τα αντιπλημμυρικά, εξαιτίας αυτής της στρεβλής, κατά την άποψή μου, αντίληψης παρακάμφθηκαν. </w:t>
      </w:r>
    </w:p>
    <w:p w14:paraId="6EF727E7"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Άκουσα, λοιπόν, σήμερα τον κ. Μητσοτάκη. Πράγματι, μου είχε δημιουργηθεί μια πολύ μεγάλη απορία.</w:t>
      </w:r>
      <w:r>
        <w:rPr>
          <w:rFonts w:eastAsia="Times New Roman" w:cs="Times New Roman"/>
          <w:szCs w:val="24"/>
        </w:rPr>
        <w:t xml:space="preserve"> Ξέρετε, σε κάθε φυσική καταστροφή, σε κάθε ατύχημα και όχι μόνο, σε κάθε ευκαιρία –εγώ θα έλεγα- ο κ. Μητσοτάκης κάνει ένα πράγμα: Ζητάει την παραίτηση ενός Υπουργού. Δεν έχει αφήσει και κανένα</w:t>
      </w:r>
      <w:r>
        <w:rPr>
          <w:rFonts w:eastAsia="Times New Roman" w:cs="Times New Roman"/>
          <w:szCs w:val="24"/>
        </w:rPr>
        <w:t>ν</w:t>
      </w:r>
      <w:r>
        <w:rPr>
          <w:rFonts w:eastAsia="Times New Roman" w:cs="Times New Roman"/>
          <w:szCs w:val="24"/>
        </w:rPr>
        <w:t xml:space="preserve"> Υπουργό που να μην έχει ζητήσει την παραίτηση. Έχει ζητήσει </w:t>
      </w:r>
      <w:r>
        <w:rPr>
          <w:rFonts w:eastAsia="Times New Roman" w:cs="Times New Roman"/>
          <w:szCs w:val="24"/>
        </w:rPr>
        <w:t xml:space="preserve">την παραίτηση του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Τόσκα</w:t>
      </w:r>
      <w:proofErr w:type="spellEnd"/>
      <w:r>
        <w:rPr>
          <w:rFonts w:eastAsia="Times New Roman" w:cs="Times New Roman"/>
          <w:szCs w:val="24"/>
        </w:rPr>
        <w:t xml:space="preserve">. Πρέπει να είναι ο αγαπημένος του. Την έχει ζητήσει πάνω από πέντε φορές. Έχει ζητήσει την παραίτηση του κ. Παππά, του κ. Καμμένου, του </w:t>
      </w:r>
      <w:r>
        <w:rPr>
          <w:rFonts w:eastAsia="Times New Roman" w:cs="Times New Roman"/>
          <w:szCs w:val="24"/>
        </w:rPr>
        <w:t xml:space="preserve">κ. </w:t>
      </w:r>
      <w:proofErr w:type="spellStart"/>
      <w:r>
        <w:rPr>
          <w:rFonts w:eastAsia="Times New Roman" w:cs="Times New Roman"/>
          <w:szCs w:val="24"/>
        </w:rPr>
        <w:t>Γαβρόγλου</w:t>
      </w:r>
      <w:proofErr w:type="spellEnd"/>
      <w:r>
        <w:rPr>
          <w:rFonts w:eastAsia="Times New Roman" w:cs="Times New Roman"/>
          <w:szCs w:val="24"/>
        </w:rPr>
        <w:t xml:space="preserve">, του </w:t>
      </w:r>
      <w:r>
        <w:rPr>
          <w:rFonts w:eastAsia="Times New Roman" w:cs="Times New Roman"/>
          <w:szCs w:val="24"/>
        </w:rPr>
        <w:t xml:space="preserve">κ. </w:t>
      </w:r>
      <w:r>
        <w:rPr>
          <w:rFonts w:eastAsia="Times New Roman" w:cs="Times New Roman"/>
          <w:szCs w:val="24"/>
        </w:rPr>
        <w:t xml:space="preserve">Σκουρλέτη, του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Τσακαλώτου</w:t>
      </w:r>
      <w:proofErr w:type="spellEnd"/>
      <w:r>
        <w:rPr>
          <w:rFonts w:eastAsia="Times New Roman" w:cs="Times New Roman"/>
          <w:szCs w:val="24"/>
        </w:rPr>
        <w:t xml:space="preserve">, του </w:t>
      </w:r>
      <w:r>
        <w:rPr>
          <w:rFonts w:eastAsia="Times New Roman" w:cs="Times New Roman"/>
          <w:szCs w:val="24"/>
        </w:rPr>
        <w:t xml:space="preserve">κ. </w:t>
      </w:r>
      <w:proofErr w:type="spellStart"/>
      <w:r>
        <w:rPr>
          <w:rFonts w:eastAsia="Times New Roman" w:cs="Times New Roman"/>
          <w:szCs w:val="24"/>
        </w:rPr>
        <w:t>Κουρουμπλή</w:t>
      </w:r>
      <w:proofErr w:type="spellEnd"/>
      <w:r>
        <w:rPr>
          <w:rFonts w:eastAsia="Times New Roman" w:cs="Times New Roman"/>
          <w:szCs w:val="24"/>
        </w:rPr>
        <w:t>. Ίσως, είναι μεγαλύτερος</w:t>
      </w:r>
      <w:r>
        <w:rPr>
          <w:rFonts w:eastAsia="Times New Roman" w:cs="Times New Roman"/>
          <w:szCs w:val="24"/>
        </w:rPr>
        <w:t xml:space="preserve"> ο αριθμός των Υπουργών. </w:t>
      </w:r>
    </w:p>
    <w:p w14:paraId="6EF727E8"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Αναρωτιόμουν</w:t>
      </w:r>
      <w:r>
        <w:rPr>
          <w:rFonts w:eastAsia="Times New Roman" w:cs="Times New Roman"/>
          <w:szCs w:val="24"/>
        </w:rPr>
        <w:t>,</w:t>
      </w:r>
      <w:r>
        <w:rPr>
          <w:rFonts w:eastAsia="Times New Roman" w:cs="Times New Roman"/>
          <w:szCs w:val="24"/>
        </w:rPr>
        <w:t xml:space="preserve"> όταν συνέβη η μεγάλη καταστροφή και βεβαίως, μετά την πρώτη έκπληξη, η οποία κράτησε είκοσι τέσσερις ώρες, της ορθολογικής στάσης από πλευράς του πώς και δεν </w:t>
      </w:r>
      <w:r>
        <w:rPr>
          <w:rFonts w:eastAsia="Times New Roman" w:cs="Times New Roman"/>
          <w:szCs w:val="24"/>
        </w:rPr>
        <w:lastRenderedPageBreak/>
        <w:t>ζητάει παραίτηση. Ήρθε, όμως, σήμερα να ζητήσει την παραίτ</w:t>
      </w:r>
      <w:r>
        <w:rPr>
          <w:rFonts w:eastAsia="Times New Roman" w:cs="Times New Roman"/>
          <w:szCs w:val="24"/>
        </w:rPr>
        <w:t xml:space="preserve">ηση της Περιφερειάρχη. </w:t>
      </w:r>
    </w:p>
    <w:p w14:paraId="6EF727E9"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Δεν ειπώθηκε κάτι τέτοιο.</w:t>
      </w:r>
    </w:p>
    <w:p w14:paraId="6EF727E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Το είπε πριν από λίγο από αυτό το Βήμα, αναφερόμενος μάλιστα σε δηλώσεις της ιδίας ότι θα πάει στο σπίτι της, δηλώσεις που αμφιβάλλω αν τις έκανε και </w:t>
      </w:r>
      <w:r>
        <w:rPr>
          <w:rFonts w:eastAsia="Times New Roman" w:cs="Times New Roman"/>
          <w:szCs w:val="24"/>
        </w:rPr>
        <w:t xml:space="preserve">πως </w:t>
      </w:r>
      <w:r>
        <w:rPr>
          <w:rFonts w:eastAsia="Times New Roman" w:cs="Times New Roman"/>
          <w:szCs w:val="24"/>
        </w:rPr>
        <w:t xml:space="preserve">τις έκανε. </w:t>
      </w:r>
    </w:p>
    <w:p w14:paraId="6EF727E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Θέλω, λοιπόν, να πω, κυρίες και κύριοι συνάδελφοι, ότι κατά την εκτίμησή μου, αυτή η τακτι</w:t>
      </w:r>
      <w:r>
        <w:rPr>
          <w:rFonts w:eastAsia="Times New Roman" w:cs="Times New Roman"/>
          <w:szCs w:val="24"/>
        </w:rPr>
        <w:t xml:space="preserve">κή, να πιάνεστε διαρκώς από φυσικές καταστροφές, από θεομηνίες, από ατυχήματα σημαντικά και διαρκώς να επενδύετε σε έναν αντιπολιτευτικό λόγο πάνω στην καταστροφή, νομίζω ότι τελικά είναι κάτι το οποίο η πλειοψηφία των πολιτών –αυτήν την εκτίμηση έχω- δεν </w:t>
      </w:r>
      <w:r>
        <w:rPr>
          <w:rFonts w:eastAsia="Times New Roman" w:cs="Times New Roman"/>
          <w:szCs w:val="24"/>
        </w:rPr>
        <w:t xml:space="preserve">θα το εκτιμήσει θετικά. </w:t>
      </w:r>
    </w:p>
    <w:p w14:paraId="6EF727E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αυτό είναι δικό σας πρόβλημα. Το πρόβλημα που αφορά την πολιτική ζωή, όμως, είναι ότι έχουμε μία Αντιπολίτευση που μέχρι χθες έκανε αντιπολίτευση της πυρκαγιάς και της συμφοράς, σήμερα κάνει και αντιπολίτευσ</w:t>
      </w:r>
      <w:r>
        <w:rPr>
          <w:rFonts w:eastAsia="Times New Roman" w:cs="Times New Roman"/>
          <w:szCs w:val="24"/>
        </w:rPr>
        <w:t>η της πλημμύρας και της καταστροφής.</w:t>
      </w:r>
    </w:p>
    <w:p w14:paraId="6EF727E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όμως, είμαστε υποχρεωμένοι να αψηφήσουμε το γεγονός αυτό και να κοιτάξουμε μπροστά, προσπαθώντας να αντιμετωπίσουμε τα προβλήματα που αφορούν τόσο </w:t>
      </w:r>
      <w:r>
        <w:rPr>
          <w:rFonts w:eastAsia="Times New Roman" w:cs="Times New Roman"/>
          <w:szCs w:val="24"/>
        </w:rPr>
        <w:t>σ</w:t>
      </w:r>
      <w:r>
        <w:rPr>
          <w:rFonts w:eastAsia="Times New Roman" w:cs="Times New Roman"/>
          <w:szCs w:val="24"/>
        </w:rPr>
        <w:t>την ανάγκη η χώρα να φύγει από αυτήν την πολύχρονη κρίση, όσο όμ</w:t>
      </w:r>
      <w:r>
        <w:rPr>
          <w:rFonts w:eastAsia="Times New Roman" w:cs="Times New Roman"/>
          <w:szCs w:val="24"/>
        </w:rPr>
        <w:t xml:space="preserve">ως και </w:t>
      </w:r>
      <w:r>
        <w:rPr>
          <w:rFonts w:eastAsia="Times New Roman" w:cs="Times New Roman"/>
          <w:szCs w:val="24"/>
        </w:rPr>
        <w:t>σ</w:t>
      </w:r>
      <w:r>
        <w:rPr>
          <w:rFonts w:eastAsia="Times New Roman" w:cs="Times New Roman"/>
          <w:szCs w:val="24"/>
        </w:rPr>
        <w:t>την ανάγκη να αφήσει πίσω της τις παθογένειες του παρελθόντος.</w:t>
      </w:r>
    </w:p>
    <w:p w14:paraId="6EF727E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λοιπόν, </w:t>
      </w:r>
      <w:r>
        <w:rPr>
          <w:rFonts w:eastAsia="Times New Roman" w:cs="Times New Roman"/>
          <w:szCs w:val="24"/>
        </w:rPr>
        <w:t>σ</w:t>
      </w:r>
      <w:r>
        <w:rPr>
          <w:rFonts w:eastAsia="Times New Roman" w:cs="Times New Roman"/>
          <w:szCs w:val="24"/>
        </w:rPr>
        <w:t xml:space="preserve">την ανάγκη ενός ολοκληρωμένου σχεδιασμού εθνικής κλίμακας, σχεδιάζουμε μία παρέμβαση αντιπλημμυρικής προστασίας σε βάθος πενταετίας με αξιοποίηση εθνικών πόρων, </w:t>
      </w:r>
      <w:r>
        <w:rPr>
          <w:rFonts w:eastAsia="Times New Roman" w:cs="Times New Roman"/>
          <w:szCs w:val="24"/>
        </w:rPr>
        <w:t>αλλά και τη συνεργασία της Ευρωπαϊκής Τράπεζας Επενδύσεων, συνολικού προϋπολογισμού</w:t>
      </w:r>
      <w:r>
        <w:rPr>
          <w:rFonts w:eastAsia="Times New Roman" w:cs="Times New Roman"/>
          <w:szCs w:val="24"/>
        </w:rPr>
        <w:t>,</w:t>
      </w:r>
      <w:r>
        <w:rPr>
          <w:rFonts w:eastAsia="Times New Roman" w:cs="Times New Roman"/>
          <w:szCs w:val="24"/>
        </w:rPr>
        <w:t xml:space="preserve"> σε βάθος πενταετίας</w:t>
      </w:r>
      <w:r>
        <w:rPr>
          <w:rFonts w:eastAsia="Times New Roman" w:cs="Times New Roman"/>
          <w:szCs w:val="24"/>
        </w:rPr>
        <w:t>,</w:t>
      </w:r>
      <w:r>
        <w:rPr>
          <w:rFonts w:eastAsia="Times New Roman" w:cs="Times New Roman"/>
          <w:szCs w:val="24"/>
        </w:rPr>
        <w:t xml:space="preserve"> ενός δισεκατομμυρίου ευρώ.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άλλωστε, είχα τη δυνατότητα να έχω κατ’ ιδίαν ολιγόλεπτη συνομιλία με τον Πρόεδρο </w:t>
      </w:r>
      <w:proofErr w:type="spellStart"/>
      <w:r>
        <w:rPr>
          <w:rFonts w:eastAsia="Times New Roman" w:cs="Times New Roman"/>
          <w:szCs w:val="24"/>
        </w:rPr>
        <w:t>Γιούνκερ</w:t>
      </w:r>
      <w:proofErr w:type="spellEnd"/>
      <w:r>
        <w:rPr>
          <w:rFonts w:eastAsia="Times New Roman" w:cs="Times New Roman"/>
          <w:szCs w:val="24"/>
        </w:rPr>
        <w:t xml:space="preserve"> αμέσως μετά </w:t>
      </w:r>
      <w:r>
        <w:rPr>
          <w:rFonts w:eastAsia="Times New Roman" w:cs="Times New Roman"/>
          <w:szCs w:val="24"/>
        </w:rPr>
        <w:t>το συμβάν. Επικοινωνήσαμε, όπως έπρεπε άλλωστε, με τους αρμόδιους Επιτρόπους, για να δούμε τον τρόπο με τον οποίο θα υπάρξει και από την πλευρά της Ευρωπαϊκής Ένωσης η αρωγή και η στήριξη αυτών των προσπαθειών.</w:t>
      </w:r>
    </w:p>
    <w:p w14:paraId="6EF727E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Αναρωτιέμαι αν απέναντι σε αυτήν την ορθή πρα</w:t>
      </w:r>
      <w:r>
        <w:rPr>
          <w:rFonts w:eastAsia="Times New Roman" w:cs="Times New Roman"/>
          <w:szCs w:val="24"/>
        </w:rPr>
        <w:t>κτική έχει κα</w:t>
      </w:r>
      <w:r>
        <w:rPr>
          <w:rFonts w:eastAsia="Times New Roman" w:cs="Times New Roman"/>
          <w:szCs w:val="24"/>
        </w:rPr>
        <w:t>μ</w:t>
      </w:r>
      <w:r>
        <w:rPr>
          <w:rFonts w:eastAsia="Times New Roman" w:cs="Times New Roman"/>
          <w:szCs w:val="24"/>
        </w:rPr>
        <w:t xml:space="preserve">μία λογική ο Πρόεδρος της Νέας Δημοκρατίας να επικοινωνεί </w:t>
      </w:r>
      <w:r>
        <w:rPr>
          <w:rFonts w:eastAsia="Times New Roman" w:cs="Times New Roman"/>
          <w:szCs w:val="24"/>
        </w:rPr>
        <w:lastRenderedPageBreak/>
        <w:t>με ποιον; Με τον κ. Βέμπερ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Τον </w:t>
      </w:r>
      <w:r>
        <w:rPr>
          <w:rFonts w:eastAsia="Times New Roman" w:cs="Times New Roman"/>
          <w:szCs w:val="24"/>
        </w:rPr>
        <w:t xml:space="preserve">επικεφαλής </w:t>
      </w:r>
      <w:r>
        <w:rPr>
          <w:rFonts w:eastAsia="Times New Roman" w:cs="Times New Roman"/>
          <w:szCs w:val="24"/>
        </w:rPr>
        <w:t xml:space="preserve">του Ευρωπαϊκού Λαϊκού Κόμματος </w:t>
      </w:r>
      <w:r>
        <w:rPr>
          <w:rFonts w:eastAsia="Times New Roman" w:cs="Times New Roman"/>
          <w:szCs w:val="24"/>
        </w:rPr>
        <w:t>στο Ευρωκοινοβούλιο, για να ζητήσει βοήθεια για την Ελλάδα. Να επικοινωνεί με ποιον; Με τον άνθρωπο που στις π</w:t>
      </w:r>
      <w:r>
        <w:rPr>
          <w:rFonts w:eastAsia="Times New Roman" w:cs="Times New Roman"/>
          <w:szCs w:val="24"/>
        </w:rPr>
        <w:t xml:space="preserve">ιο κρίσιμες στιγμές, ήταν ο </w:t>
      </w:r>
      <w:r>
        <w:rPr>
          <w:rFonts w:eastAsia="Times New Roman" w:cs="Times New Roman"/>
          <w:szCs w:val="24"/>
        </w:rPr>
        <w:t xml:space="preserve">πλέον </w:t>
      </w:r>
      <w:r>
        <w:rPr>
          <w:rFonts w:eastAsia="Times New Roman" w:cs="Times New Roman"/>
          <w:szCs w:val="24"/>
        </w:rPr>
        <w:t>υπέρμαχος και φανατικός υποστηρικτής της καταστροφής στην Ελλάδα, της εξόδου από το ευρώ, της τιμωρίας του ελληνικού λαού και της επιβολής της σκληρής λιτότητας! Πήρε τηλέφωνο τον κ. Βέμπερ για να μας σώσει! Ας είναι, όμως</w:t>
      </w:r>
      <w:r>
        <w:rPr>
          <w:rFonts w:eastAsia="Times New Roman" w:cs="Times New Roman"/>
          <w:szCs w:val="24"/>
        </w:rPr>
        <w:t>.</w:t>
      </w:r>
    </w:p>
    <w:p w14:paraId="6EF727F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Πιστεύω, λοιπόν, κυρίες και κύριοι συνάδελφοι, ότι χρειάζονται βαθιές τομές στο θεσμικό πλαίσιο, καθώς και στη γραφειοκρατία, που έχει δομηθεί επί δεκαετίες, αλλά και σχεδιασμός για την άντληση των απαραίτητων κονδυλίων για να μπορέσουμε να οχυρώσουμε τη</w:t>
      </w:r>
      <w:r>
        <w:rPr>
          <w:rFonts w:eastAsia="Times New Roman" w:cs="Times New Roman"/>
          <w:szCs w:val="24"/>
        </w:rPr>
        <w:t xml:space="preserve"> χώρα και να μην ζήσουμε ποτέ ξανά </w:t>
      </w:r>
      <w:r>
        <w:rPr>
          <w:rFonts w:eastAsia="Times New Roman" w:cs="Times New Roman"/>
          <w:szCs w:val="24"/>
        </w:rPr>
        <w:t xml:space="preserve">μια </w:t>
      </w:r>
      <w:r>
        <w:rPr>
          <w:rFonts w:eastAsia="Times New Roman" w:cs="Times New Roman"/>
          <w:szCs w:val="24"/>
        </w:rPr>
        <w:t xml:space="preserve">καταστροφή, </w:t>
      </w:r>
      <w:r>
        <w:rPr>
          <w:rFonts w:eastAsia="Times New Roman" w:cs="Times New Roman"/>
          <w:szCs w:val="24"/>
        </w:rPr>
        <w:t>όπως</w:t>
      </w:r>
      <w:r>
        <w:rPr>
          <w:rFonts w:eastAsia="Times New Roman" w:cs="Times New Roman"/>
          <w:szCs w:val="24"/>
        </w:rPr>
        <w:t xml:space="preserve"> αυτή που ζήσαμε τις προηγούμενες ημέρες. </w:t>
      </w:r>
    </w:p>
    <w:p w14:paraId="6EF727F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Αν, όμως, η φυσική καταστροφή, κυρίες και κύριοι Βουλευτές, αποτελεί ένα αστάθμητο γεγονός, η κοινωνική καταστροφή που προκάλεσε τα προηγούμενα επτά χρόνια η </w:t>
      </w:r>
      <w:r>
        <w:rPr>
          <w:rFonts w:eastAsia="Times New Roman" w:cs="Times New Roman"/>
          <w:szCs w:val="24"/>
        </w:rPr>
        <w:t xml:space="preserve">επιβολή μέτρων σκληρής λιτότητας στον τόπο, δεν είναι ένα αστάθμητο γεγονός. Και ακριβώς επειδή δεν αποτελεί φυσική νομοτέλεια η συνέχιση και η διαιώνιση της σκληρής λιτότητας, βρισκόμαστε </w:t>
      </w:r>
      <w:r>
        <w:rPr>
          <w:rFonts w:eastAsia="Times New Roman" w:cs="Times New Roman"/>
          <w:szCs w:val="24"/>
        </w:rPr>
        <w:lastRenderedPageBreak/>
        <w:t>σήμερα εδώ να συζητάμε τη δυνατότητα σημαντικής ανάσας σε εκείνες τ</w:t>
      </w:r>
      <w:r>
        <w:rPr>
          <w:rFonts w:eastAsia="Times New Roman" w:cs="Times New Roman"/>
          <w:szCs w:val="24"/>
        </w:rPr>
        <w:t>ις κοινωνικές κατηγορίες, οι οποίες έχουν υποστεί το μεγαλύτερο μέρος του βάρους, του άδικου βάρους κατά τη διάρκεια της κρίσης.</w:t>
      </w:r>
    </w:p>
    <w:p w14:paraId="6EF727F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Σήμερα, λοιπόν, βρισκόμαστε σε μία περίοδο που ακριβώς επειδή η οικονομία ανακάμπτει, υπάρχει αυτή η δυνατότητα και βεβαίως, αυ</w:t>
      </w:r>
      <w:r>
        <w:rPr>
          <w:rFonts w:eastAsia="Times New Roman" w:cs="Times New Roman"/>
          <w:szCs w:val="24"/>
        </w:rPr>
        <w:t xml:space="preserve">τό είναι αποτέλεσμα </w:t>
      </w:r>
      <w:r>
        <w:rPr>
          <w:rFonts w:eastAsia="Times New Roman" w:cs="Times New Roman"/>
          <w:szCs w:val="24"/>
        </w:rPr>
        <w:t xml:space="preserve">μιας </w:t>
      </w:r>
      <w:r>
        <w:rPr>
          <w:rFonts w:eastAsia="Times New Roman" w:cs="Times New Roman"/>
          <w:szCs w:val="24"/>
        </w:rPr>
        <w:t xml:space="preserve">σκληρής δουλειάς και προσπάθειας και θυσιών από την πλευρά του ελληνικού λαού. </w:t>
      </w:r>
    </w:p>
    <w:p w14:paraId="6EF727F3" w14:textId="77777777" w:rsidR="00E92729" w:rsidRDefault="0044197E">
      <w:pPr>
        <w:spacing w:line="600" w:lineRule="auto"/>
        <w:ind w:firstLine="720"/>
        <w:contextualSpacing/>
        <w:jc w:val="both"/>
        <w:rPr>
          <w:rFonts w:eastAsia="Times New Roman"/>
          <w:szCs w:val="24"/>
        </w:rPr>
      </w:pPr>
      <w:r>
        <w:rPr>
          <w:rFonts w:eastAsia="Times New Roman" w:cs="Times New Roman"/>
          <w:szCs w:val="24"/>
        </w:rPr>
        <w:t xml:space="preserve">Σήμερα, λοιπόν, η χώρα ανακάμπτει. Το σύνολο των δεικτών βρίσκεται σε θετική πορεία ανάκαμψης. </w:t>
      </w:r>
    </w:p>
    <w:p w14:paraId="6EF727F4" w14:textId="77777777" w:rsidR="00E92729" w:rsidRDefault="0044197E">
      <w:pPr>
        <w:spacing w:line="600" w:lineRule="auto"/>
        <w:ind w:firstLine="720"/>
        <w:contextualSpacing/>
        <w:jc w:val="both"/>
        <w:rPr>
          <w:rFonts w:eastAsia="Times New Roman"/>
          <w:szCs w:val="24"/>
        </w:rPr>
      </w:pPr>
      <w:r>
        <w:rPr>
          <w:rFonts w:eastAsia="Times New Roman"/>
          <w:szCs w:val="24"/>
        </w:rPr>
        <w:t>Η οικονομία αναμένεται να καταγράψει για πρώτη φορά</w:t>
      </w:r>
      <w:r>
        <w:rPr>
          <w:rFonts w:eastAsia="Times New Roman"/>
          <w:szCs w:val="24"/>
        </w:rPr>
        <w:t>,</w:t>
      </w:r>
      <w:r>
        <w:rPr>
          <w:rFonts w:eastAsia="Times New Roman"/>
          <w:szCs w:val="24"/>
        </w:rPr>
        <w:t xml:space="preserve"> με</w:t>
      </w:r>
      <w:r>
        <w:rPr>
          <w:rFonts w:eastAsia="Times New Roman"/>
          <w:szCs w:val="24"/>
        </w:rPr>
        <w:t>τά από σχεδόν μια δεκαετία</w:t>
      </w:r>
      <w:r>
        <w:rPr>
          <w:rFonts w:eastAsia="Times New Roman"/>
          <w:szCs w:val="24"/>
        </w:rPr>
        <w:t>,</w:t>
      </w:r>
      <w:r>
        <w:rPr>
          <w:rFonts w:eastAsia="Times New Roman"/>
          <w:szCs w:val="24"/>
        </w:rPr>
        <w:t xml:space="preserve"> ανάπτυξη κοντά στο 2%. Η ανεργία για τρίτη συνεχόμενη χρονιά αποκλιμακώνεται, έχοντας σημειώσει συνολικά πτώση επτά ποσοστιαίων μονάδων σε μια τριετία. Περίπου τριακόσιες χιλιάδες περισσότερες θέσεις εργασίας έχουν δημιουργηθεί.</w:t>
      </w:r>
      <w:r>
        <w:rPr>
          <w:rFonts w:eastAsia="Times New Roman"/>
          <w:szCs w:val="24"/>
        </w:rPr>
        <w:t xml:space="preserve"> </w:t>
      </w:r>
    </w:p>
    <w:p w14:paraId="6EF727F5" w14:textId="77777777" w:rsidR="00E92729" w:rsidRDefault="0044197E">
      <w:pPr>
        <w:spacing w:line="600" w:lineRule="auto"/>
        <w:ind w:firstLine="720"/>
        <w:contextualSpacing/>
        <w:jc w:val="both"/>
        <w:rPr>
          <w:rFonts w:eastAsia="Times New Roman"/>
          <w:szCs w:val="24"/>
        </w:rPr>
      </w:pPr>
      <w:r>
        <w:rPr>
          <w:rFonts w:eastAsia="Times New Roman"/>
          <w:szCs w:val="24"/>
        </w:rPr>
        <w:t>Στο δημοσιονομικό σκέλος η απόδοση της οικονομίας έχει ξεπεράσει και τις πιο αισιόδοξες προβλέψεις. Έτσι, λοιπόν ο Προϋπολογισμός θα καταγράψει φέτος πρωτογενές πλεόνασμα, που θα ξεπερνά κατά πολύ τον στόχο του 1,75%.</w:t>
      </w:r>
    </w:p>
    <w:p w14:paraId="6EF727F6"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lastRenderedPageBreak/>
        <w:t>Η χώρα ανέκτησε από τον περασμένο Ιούλιο πρόσβαση στις αγορές σε πρώτη φάση δοκιμαστικά, με πολύ ευνοϊκότερους όρους από την έξοδο- πυροτέχνημα του 2014, ενώ τη στιγμή που μιλάμε βρίσκεται σε εξέλιξη και δεύτερη έξοδος στις αγορές -πρόκειται για μια ανταλλ</w:t>
      </w:r>
      <w:r>
        <w:rPr>
          <w:rFonts w:eastAsia="Times New Roman"/>
          <w:szCs w:val="24"/>
        </w:rPr>
        <w:t>αγή ομολόγων- ώστε το προφίλ του χρέους να καταστεί ελκυστικό για τους επενδυτές εν όψει της οριστικής επιστροφής στις αγορές τον Σεπτέμβριο του 2018.</w:t>
      </w:r>
    </w:p>
    <w:p w14:paraId="6EF727F7"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 xml:space="preserve">Προχωράμε, επομένως, με σχέδιο, προχωράμε με προσεκτικά βήματα, για να ολοκληρώσουμε το πρόγραμμα όχι με </w:t>
      </w:r>
      <w:r>
        <w:rPr>
          <w:rFonts w:eastAsia="Times New Roman"/>
          <w:szCs w:val="24"/>
        </w:rPr>
        <w:t xml:space="preserve">επικοινωνιακές πιρουέτες, όπως έκανε η </w:t>
      </w:r>
      <w:r>
        <w:rPr>
          <w:rFonts w:eastAsia="Times New Roman"/>
          <w:szCs w:val="24"/>
        </w:rPr>
        <w:t xml:space="preserve">κυβέρνηση </w:t>
      </w:r>
      <w:r>
        <w:rPr>
          <w:rFonts w:eastAsia="Times New Roman"/>
          <w:szCs w:val="24"/>
        </w:rPr>
        <w:t xml:space="preserve">του κυρίου Σαμαρά το 2014, όταν είχε σκηνοθετήσει και αυτό το κακόγουστο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w:t>
      </w:r>
    </w:p>
    <w:p w14:paraId="6EF727F8"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Είναι γι’ αυτόν ακριβώς τον λόγο που οι διεθνείς οίκοι αξιολόγησης αναβαθμίζουν διαρκώς τις προοπτικές και τις θέσεις της ελληνικής οικονομίας. Αυτά είναι σημεία που καταδεικνύουν ότι η χώρα βαδίζει με σταθερό και σίγουρο τρόπο προς την έξοδο από τα μνημόν</w:t>
      </w:r>
      <w:r>
        <w:rPr>
          <w:rFonts w:eastAsia="Times New Roman"/>
          <w:szCs w:val="24"/>
        </w:rPr>
        <w:t xml:space="preserve">ια και την ασφυκτική επιτροπεία που της </w:t>
      </w:r>
      <w:proofErr w:type="spellStart"/>
      <w:r>
        <w:rPr>
          <w:rFonts w:eastAsia="Times New Roman"/>
          <w:szCs w:val="24"/>
        </w:rPr>
        <w:t>επεβλήθη</w:t>
      </w:r>
      <w:proofErr w:type="spellEnd"/>
      <w:r>
        <w:rPr>
          <w:rFonts w:eastAsia="Times New Roman"/>
          <w:szCs w:val="24"/>
        </w:rPr>
        <w:t xml:space="preserve"> και ότι τον Αύγουστο του 2018 θα είμαστε σε θέση να θρέψουμε τους καρπούς των προσπαθειών, που έχουμε καταβάλει από τον Γενάρη του 2015.</w:t>
      </w:r>
    </w:p>
    <w:p w14:paraId="6EF727F9"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Αυτή η προοπτική αρχίζει πλέον ορατά να διευρύνει τις δυνατότητές μας </w:t>
      </w:r>
      <w:r>
        <w:rPr>
          <w:rFonts w:eastAsia="Times New Roman"/>
          <w:szCs w:val="24"/>
        </w:rPr>
        <w:t>να προχωρήσουμε στη βασική επιδίωξή μας από τη μέρα που βρεθήκαμε στη θέση της Κυβέρνησης, δηλαδή μέσα και από την ανάκαμψη της οικονομίας να αποκατασταθούν σταδιακά οι αδικίες που προκάλεσε η επιθετική λιτότητα στα χρόνια της κρίσης.</w:t>
      </w:r>
    </w:p>
    <w:p w14:paraId="6EF727FA"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Τόσο, λοιπόν, πέρσι ό</w:t>
      </w:r>
      <w:r>
        <w:rPr>
          <w:rFonts w:eastAsia="Times New Roman"/>
          <w:szCs w:val="24"/>
        </w:rPr>
        <w:t xml:space="preserve">σο και φέτος η απόδοση προς τους πολίτες που έχουν πραγματικά ανάγκη της λεγόμενης </w:t>
      </w:r>
      <w:proofErr w:type="spellStart"/>
      <w:r>
        <w:rPr>
          <w:rFonts w:eastAsia="Times New Roman"/>
          <w:szCs w:val="24"/>
        </w:rPr>
        <w:t>υπεραπόδοσης</w:t>
      </w:r>
      <w:proofErr w:type="spellEnd"/>
      <w:r>
        <w:rPr>
          <w:rFonts w:eastAsia="Times New Roman"/>
          <w:szCs w:val="24"/>
        </w:rPr>
        <w:t>, δηλαδή του επιπλέον του στόχου πλεονάσματος, που τελικά θα καταγραφεί, δείχνει έμπρακτα την κατεύθυνση και τις στρατηγικές μας στοχεύσεις. Πέρσι δόθηκε ένα ποσ</w:t>
      </w:r>
      <w:r>
        <w:rPr>
          <w:rFonts w:eastAsia="Times New Roman"/>
          <w:szCs w:val="24"/>
        </w:rPr>
        <w:t xml:space="preserve">ό γύρω στα 617 εκατομμύρια ευρώ, φέτος 1,4 δισεκατομμύρια. Αθροιστικά είναι ένα ποσό που ξεπερνά τα 2 δισεκατομμύρια ευρώ. Δεν θα το έλεγε </w:t>
      </w:r>
      <w:r>
        <w:rPr>
          <w:rFonts w:eastAsia="Times New Roman"/>
          <w:szCs w:val="24"/>
        </w:rPr>
        <w:t>κάποιος</w:t>
      </w:r>
      <w:r>
        <w:rPr>
          <w:rFonts w:eastAsia="Times New Roman"/>
          <w:szCs w:val="24"/>
        </w:rPr>
        <w:t xml:space="preserve"> και ψίχουλα ή φιλοδώρημα, όπως άκουσα από κάποιους που ανέβηκαν σ’ αυτό το Βήμα. </w:t>
      </w:r>
    </w:p>
    <w:p w14:paraId="6EF727FB"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Η απόδοση του κοινωνικού με</w:t>
      </w:r>
      <w:r>
        <w:rPr>
          <w:rFonts w:eastAsia="Times New Roman"/>
          <w:szCs w:val="24"/>
        </w:rPr>
        <w:t xml:space="preserve">ρίσματος φέτος, καθώς και η ενίσχυση πέρσι για τους χαμηλοσυνταξιούχους, θα έλεγα ότι αποτελεί μια κατ’ εξοχήν πράξη δικαιοσύνης, μιας έννοιας που καταπατήθηκε στα χρόνια της κρίσης και αποδεικνύει αυτό για το </w:t>
      </w:r>
      <w:r>
        <w:rPr>
          <w:rFonts w:eastAsia="Times New Roman"/>
          <w:szCs w:val="24"/>
        </w:rPr>
        <w:lastRenderedPageBreak/>
        <w:t>οποίο διαρκώς μας κατηγορείτε, δηλαδή την κοιν</w:t>
      </w:r>
      <w:r>
        <w:rPr>
          <w:rFonts w:eastAsia="Times New Roman"/>
          <w:szCs w:val="24"/>
        </w:rPr>
        <w:t>ωνική μεροληψία που διακατέχει τον ΣΥΡΙΖΑ υπέρ των πολλών, υπέρ των αδυνάμων.</w:t>
      </w:r>
    </w:p>
    <w:p w14:paraId="6EF727FC"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Έχω</w:t>
      </w:r>
      <w:r>
        <w:rPr>
          <w:rFonts w:eastAsia="Times New Roman"/>
          <w:szCs w:val="24"/>
        </w:rPr>
        <w:t xml:space="preserve"> την εντύπωση</w:t>
      </w:r>
      <w:r>
        <w:rPr>
          <w:rFonts w:eastAsia="Times New Roman"/>
          <w:szCs w:val="24"/>
        </w:rPr>
        <w:t>, όμως,</w:t>
      </w:r>
      <w:r>
        <w:rPr>
          <w:rFonts w:eastAsia="Times New Roman"/>
          <w:szCs w:val="24"/>
        </w:rPr>
        <w:t xml:space="preserve"> πως ακούω αυτές στις μέρες ότι ενώ περίπου τρεισήμισι εκατομμύρια συμπολίτες μας χάρηκαν στην είδηση ότι είναι δικαιούχοι του μερίσματος ή της επιστροφής </w:t>
      </w:r>
      <w:r>
        <w:rPr>
          <w:rFonts w:eastAsia="Times New Roman"/>
          <w:szCs w:val="24"/>
        </w:rPr>
        <w:t xml:space="preserve">των </w:t>
      </w:r>
      <w:proofErr w:type="spellStart"/>
      <w:r>
        <w:rPr>
          <w:rFonts w:eastAsia="Times New Roman"/>
          <w:szCs w:val="24"/>
        </w:rPr>
        <w:t>παρακρατηθέντων</w:t>
      </w:r>
      <w:proofErr w:type="spellEnd"/>
      <w:r>
        <w:rPr>
          <w:rFonts w:eastAsia="Times New Roman"/>
          <w:szCs w:val="24"/>
        </w:rPr>
        <w:t xml:space="preserve"> συντάξεων, υπάρχουν ορισμένοι που έχουν στεναχωρηθεί πάρα πολύ. Έχουν στεναχωρηθεί πάρα πολύ που η οικονομία ανακάμπτει και μας δίνει τη δυνατότητα να στηρίξουμε τους πιο αδύναμους.</w:t>
      </w:r>
    </w:p>
    <w:p w14:paraId="6EF727FD"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Και βέβαια, όπως και πέρσι, έτσι και φέτος έβαλαν πλερ</w:t>
      </w:r>
      <w:r>
        <w:rPr>
          <w:rFonts w:eastAsia="Times New Roman" w:cs="Times New Roman"/>
          <w:szCs w:val="24"/>
        </w:rPr>
        <w:t>έζες ορισμένοι. Πέρσι, βέβαια, δεν κρατηθήκατε κιόλας: Καταψηφίσατε, μας καταγγείλατε στους θεσμούς, ο Αρχηγός σας πήγε ταξίδια στο Βερολίνο να συναντήσει τον κ. Σόιμπλε και δηλώσατε ότι η έκτακτη ενίσχυση θέτει σε κίνδυνο τις μεγάλες θυσίες των Ελλήνων πο</w:t>
      </w:r>
      <w:r>
        <w:rPr>
          <w:rFonts w:eastAsia="Times New Roman" w:cs="Times New Roman"/>
          <w:szCs w:val="24"/>
        </w:rPr>
        <w:t xml:space="preserve">λιτών. </w:t>
      </w:r>
    </w:p>
    <w:p w14:paraId="6EF727FE"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Φέτος η αλήθεια είναι ότι είστε λίγο πιο προσεκτικοί. Αφού εξανεμίστηκαν οι ελπίδες σας να μας απαγορεύσουν οι θεσμοί τη διανομή μερίσματος –και είχατε μεγάλες ελπίδες, όπως φαινόταν από τα πρωτοσέλιδα των εφημερίδων- μετά ακολουθήσατε τη </w:t>
      </w:r>
      <w:r>
        <w:rPr>
          <w:rFonts w:eastAsia="Times New Roman" w:cs="Times New Roman"/>
          <w:szCs w:val="24"/>
        </w:rPr>
        <w:lastRenderedPageBreak/>
        <w:t>στρατηγικ</w:t>
      </w:r>
      <w:r>
        <w:rPr>
          <w:rFonts w:eastAsia="Times New Roman" w:cs="Times New Roman"/>
          <w:szCs w:val="24"/>
        </w:rPr>
        <w:t xml:space="preserve">ή της αποδόμησης: Ψηφίζετε μεν, για να μην την πατήσετε όπως πέρσι, αλλά μας λέτε ότι η </w:t>
      </w:r>
      <w:proofErr w:type="spellStart"/>
      <w:r>
        <w:rPr>
          <w:rFonts w:eastAsia="Times New Roman" w:cs="Times New Roman"/>
          <w:szCs w:val="24"/>
        </w:rPr>
        <w:t>υπεραπόδοση</w:t>
      </w:r>
      <w:proofErr w:type="spellEnd"/>
      <w:r>
        <w:rPr>
          <w:rFonts w:eastAsia="Times New Roman" w:cs="Times New Roman"/>
          <w:szCs w:val="24"/>
        </w:rPr>
        <w:t xml:space="preserve"> δεν είναι αποτέλεσμα, όπως το λέει και η λέξη, της θετικής απόδοσης της ελληνικής οικονομίας, αλλά είναι αποτέλεσμα </w:t>
      </w:r>
      <w:proofErr w:type="spellStart"/>
      <w:r>
        <w:rPr>
          <w:rFonts w:eastAsia="Times New Roman" w:cs="Times New Roman"/>
          <w:szCs w:val="24"/>
        </w:rPr>
        <w:t>φοροεπιδρομής</w:t>
      </w:r>
      <w:proofErr w:type="spellEnd"/>
      <w:r>
        <w:rPr>
          <w:rFonts w:eastAsia="Times New Roman" w:cs="Times New Roman"/>
          <w:szCs w:val="24"/>
        </w:rPr>
        <w:t xml:space="preserve">. </w:t>
      </w:r>
    </w:p>
    <w:p w14:paraId="6EF727FF"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Μάλιστα! Για να δούμε, λ</w:t>
      </w:r>
      <w:r>
        <w:rPr>
          <w:rFonts w:eastAsia="Times New Roman" w:cs="Times New Roman"/>
          <w:szCs w:val="24"/>
        </w:rPr>
        <w:t>οιπόν, τι αποτέλεσμα είναι. Γιατί ορισμένες φορές –ξέρετε- είναι προκλητικό να μας κουνάνε το δάχτυλο</w:t>
      </w:r>
      <w:r w:rsidRPr="005C2FCA">
        <w:rPr>
          <w:rFonts w:eastAsia="Times New Roman" w:cs="Times New Roman"/>
          <w:szCs w:val="24"/>
        </w:rPr>
        <w:t xml:space="preserve"> </w:t>
      </w:r>
      <w:r>
        <w:rPr>
          <w:rFonts w:eastAsia="Times New Roman" w:cs="Times New Roman"/>
          <w:szCs w:val="24"/>
        </w:rPr>
        <w:t>κάποιοι</w:t>
      </w:r>
      <w:r>
        <w:rPr>
          <w:rFonts w:eastAsia="Times New Roman" w:cs="Times New Roman"/>
          <w:szCs w:val="24"/>
        </w:rPr>
        <w:t xml:space="preserve"> που δεν είναι άμοιροι ευθυνών. Και πολύ πρόσφατα –δεν ξεχνάει τόσο εύκολα ο ελληνικός λαός- ήσασταν σ</w:t>
      </w:r>
      <w:r>
        <w:rPr>
          <w:rFonts w:eastAsia="Times New Roman" w:cs="Times New Roman"/>
          <w:szCs w:val="24"/>
        </w:rPr>
        <w:t>’</w:t>
      </w:r>
      <w:r>
        <w:rPr>
          <w:rFonts w:eastAsia="Times New Roman" w:cs="Times New Roman"/>
          <w:szCs w:val="24"/>
        </w:rPr>
        <w:t xml:space="preserve"> αυτά εδώ τα έδρανα. Από το 2010 έως τον Ιαν</w:t>
      </w:r>
      <w:r>
        <w:rPr>
          <w:rFonts w:eastAsia="Times New Roman" w:cs="Times New Roman"/>
          <w:szCs w:val="24"/>
        </w:rPr>
        <w:t xml:space="preserve">ουάριο του 2015 κυβερνούσατε. </w:t>
      </w:r>
    </w:p>
    <w:p w14:paraId="6EF72800"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Έχετε σήμερα κάνει σημαία την απέχθειά σας στη </w:t>
      </w:r>
      <w:proofErr w:type="spellStart"/>
      <w:r>
        <w:rPr>
          <w:rFonts w:eastAsia="Times New Roman" w:cs="Times New Roman"/>
          <w:szCs w:val="24"/>
        </w:rPr>
        <w:t>φοροεπιδρομή</w:t>
      </w:r>
      <w:proofErr w:type="spellEnd"/>
      <w:r>
        <w:rPr>
          <w:rFonts w:eastAsia="Times New Roman" w:cs="Times New Roman"/>
          <w:szCs w:val="24"/>
        </w:rPr>
        <w:t>, όπως λέτε, αλλά θέλετε να ξεχάσει ο ελληνικός λαός ότι από το 2010 έως τον Ιανουάριο του 2015 πήρατε μέτρα συνολικού ύψους 65 εκατομμυρίων, εκ των οποίων τα 30 δισε</w:t>
      </w:r>
      <w:r>
        <w:rPr>
          <w:rFonts w:eastAsia="Times New Roman" w:cs="Times New Roman"/>
          <w:szCs w:val="24"/>
        </w:rPr>
        <w:t>κατομμύρια -καθώς τα 35 δισεκατομμύρια ήταν δαπάνες- ήταν φόροι!</w:t>
      </w:r>
    </w:p>
    <w:p w14:paraId="6EF72801"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Εσείς τα πήρατε αυτά τα μέτρα. Επιβάλατε 30 δισεκατομμύρια φόρους στον ελληνικό λαό</w:t>
      </w:r>
      <w:r>
        <w:rPr>
          <w:rFonts w:eastAsia="Times New Roman" w:cs="Times New Roman"/>
          <w:szCs w:val="24"/>
        </w:rPr>
        <w:t>.</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που σήμερα έχετε πάρει τη ρομφαία και ξιφουλκείτε εναντίον της υπερβολικής φορολόγησης, έχοντας το θ</w:t>
      </w:r>
      <w:r>
        <w:rPr>
          <w:rFonts w:eastAsia="Times New Roman" w:cs="Times New Roman"/>
          <w:szCs w:val="24"/>
        </w:rPr>
        <w:t xml:space="preserve">ράσος </w:t>
      </w:r>
      <w:r>
        <w:rPr>
          <w:rFonts w:eastAsia="Times New Roman" w:cs="Times New Roman"/>
          <w:szCs w:val="24"/>
        </w:rPr>
        <w:t>-</w:t>
      </w:r>
      <w:r>
        <w:rPr>
          <w:rFonts w:eastAsia="Times New Roman" w:cs="Times New Roman"/>
          <w:szCs w:val="24"/>
        </w:rPr>
        <w:t>ορισμένοι από εσάς</w:t>
      </w:r>
      <w:r>
        <w:rPr>
          <w:rFonts w:eastAsia="Times New Roman" w:cs="Times New Roman"/>
          <w:szCs w:val="24"/>
        </w:rPr>
        <w:t>-</w:t>
      </w:r>
      <w:r>
        <w:rPr>
          <w:rFonts w:eastAsia="Times New Roman" w:cs="Times New Roman"/>
          <w:szCs w:val="24"/>
        </w:rPr>
        <w:t xml:space="preserve"> να βγαίνετε και στα μέσα ενημέρωσης και να δικαιολογείτε αυτούς οι οποίοι έβγαλαν </w:t>
      </w:r>
      <w:r>
        <w:rPr>
          <w:rFonts w:eastAsia="Times New Roman" w:cs="Times New Roman"/>
          <w:szCs w:val="24"/>
        </w:rPr>
        <w:lastRenderedPageBreak/>
        <w:t xml:space="preserve">τα χρήματά τους στο εξωτερικό με </w:t>
      </w:r>
      <w:r>
        <w:rPr>
          <w:rFonts w:eastAsia="Times New Roman" w:cs="Times New Roman"/>
          <w:szCs w:val="24"/>
          <w:lang w:val="en-US"/>
        </w:rPr>
        <w:t>off</w:t>
      </w:r>
      <w:r>
        <w:rPr>
          <w:rFonts w:eastAsia="Times New Roman" w:cs="Times New Roman"/>
          <w:szCs w:val="24"/>
        </w:rPr>
        <w:t>-</w:t>
      </w:r>
      <w:r>
        <w:rPr>
          <w:rFonts w:eastAsia="Times New Roman" w:cs="Times New Roman"/>
          <w:szCs w:val="24"/>
          <w:lang w:val="en-US"/>
        </w:rPr>
        <w:t>shore</w:t>
      </w:r>
      <w:r>
        <w:rPr>
          <w:rFonts w:eastAsia="Times New Roman" w:cs="Times New Roman"/>
          <w:szCs w:val="24"/>
        </w:rPr>
        <w:t>, εξαιτίας της υπερβολικής φορολόγησης. Και δεν λέτε στον ελληνικό λαό ότι αυτή είναι η άλλη όψη του νομί</w:t>
      </w:r>
      <w:r>
        <w:rPr>
          <w:rFonts w:eastAsia="Times New Roman" w:cs="Times New Roman"/>
          <w:szCs w:val="24"/>
        </w:rPr>
        <w:t>σματος</w:t>
      </w:r>
      <w:r>
        <w:rPr>
          <w:rFonts w:eastAsia="Times New Roman" w:cs="Times New Roman"/>
          <w:szCs w:val="24"/>
        </w:rPr>
        <w:t>. Ό</w:t>
      </w:r>
      <w:r>
        <w:rPr>
          <w:rFonts w:eastAsia="Times New Roman" w:cs="Times New Roman"/>
          <w:szCs w:val="24"/>
        </w:rPr>
        <w:t>τι αιτία</w:t>
      </w:r>
      <w:r>
        <w:rPr>
          <w:rFonts w:eastAsia="Times New Roman" w:cs="Times New Roman"/>
          <w:szCs w:val="24"/>
        </w:rPr>
        <w:t>,</w:t>
      </w:r>
      <w:r>
        <w:rPr>
          <w:rFonts w:eastAsia="Times New Roman" w:cs="Times New Roman"/>
          <w:szCs w:val="24"/>
        </w:rPr>
        <w:t xml:space="preserve"> της πράγματι μεγάλης φορολόγησης</w:t>
      </w:r>
      <w:r>
        <w:rPr>
          <w:rFonts w:eastAsia="Times New Roman" w:cs="Times New Roman"/>
          <w:szCs w:val="24"/>
        </w:rPr>
        <w:t>,</w:t>
      </w:r>
      <w:r>
        <w:rPr>
          <w:rFonts w:eastAsia="Times New Roman" w:cs="Times New Roman"/>
          <w:szCs w:val="24"/>
        </w:rPr>
        <w:t xml:space="preserve"> είναι και το γεγονός ότι επί δεκαετίες και ιδιαίτερα στα χρόνια της κρίσης κάποιοι πονηροί και πονηρές έβγαζαν τα χρήματά τους εκτός. </w:t>
      </w:r>
    </w:p>
    <w:p w14:paraId="6EF72802"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Και μιλάτε, λοιπόν, εσείς για υψηλή φορολογία, λες και ξεχνάμε ότι ε</w:t>
      </w:r>
      <w:r>
        <w:rPr>
          <w:rFonts w:eastAsia="Times New Roman" w:cs="Times New Roman"/>
          <w:szCs w:val="24"/>
        </w:rPr>
        <w:t xml:space="preserve">σείς φέρατε τον ΕΝΦΙΑ, εσείς φέρατε την εισφορά αλληλεγγύης, το τέλος επιτηδεύματος, 30 δισεκατομμύρια φόρους. Να μην τους απαριθμήσω. </w:t>
      </w:r>
    </w:p>
    <w:p w14:paraId="6EF72803"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Όμως, το θέμα δεν είναι αυτό σήμερα. Το ερώτημα είναι το εξής: Φέρατε 30 δισεκατομμύρια φόρους την περίοδο 2010-2015. Γι</w:t>
      </w:r>
      <w:r>
        <w:rPr>
          <w:rFonts w:eastAsia="Times New Roman" w:cs="Times New Roman"/>
          <w:szCs w:val="24"/>
        </w:rPr>
        <w:t xml:space="preserve">ατί, όμως, δεν καταφέρατε να έχετε θετική απόδοση, αλλά οι </w:t>
      </w:r>
      <w:r>
        <w:rPr>
          <w:rFonts w:eastAsia="Times New Roman" w:cs="Times New Roman"/>
          <w:szCs w:val="24"/>
        </w:rPr>
        <w:t xml:space="preserve">κυβερνήσεις </w:t>
      </w:r>
      <w:r>
        <w:rPr>
          <w:rFonts w:eastAsia="Times New Roman" w:cs="Times New Roman"/>
          <w:szCs w:val="24"/>
        </w:rPr>
        <w:t>σας, όχι μόνο δεν γυρνούσαν την οικονομία σε θετικούς ρυθμούς ανάπτυξης, αλλά έπιαναν κάτι τρελά νούμερα στην ύφεση;</w:t>
      </w:r>
    </w:p>
    <w:p w14:paraId="6EF72804"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Με 30 δισεκατομμύρια φόρους, κατηγορείτε </w:t>
      </w:r>
      <w:r>
        <w:rPr>
          <w:rFonts w:eastAsia="Times New Roman" w:cs="Times New Roman"/>
          <w:szCs w:val="24"/>
        </w:rPr>
        <w:t xml:space="preserve">διαρκώς </w:t>
      </w:r>
      <w:r>
        <w:rPr>
          <w:rFonts w:eastAsia="Times New Roman" w:cs="Times New Roman"/>
          <w:szCs w:val="24"/>
        </w:rPr>
        <w:t xml:space="preserve">εμάς, που πράγματι </w:t>
      </w:r>
      <w:r>
        <w:rPr>
          <w:rFonts w:eastAsia="Times New Roman" w:cs="Times New Roman"/>
          <w:szCs w:val="24"/>
        </w:rPr>
        <w:t xml:space="preserve">έχουμε εξαναγκαστεί σε </w:t>
      </w:r>
      <w:r>
        <w:rPr>
          <w:rFonts w:eastAsia="Times New Roman" w:cs="Times New Roman"/>
          <w:szCs w:val="24"/>
        </w:rPr>
        <w:t xml:space="preserve">μια </w:t>
      </w:r>
      <w:r>
        <w:rPr>
          <w:rFonts w:eastAsia="Times New Roman" w:cs="Times New Roman"/>
          <w:szCs w:val="24"/>
        </w:rPr>
        <w:t>πολύ πιο ήπια δημοσιονομική προσαρμογή</w:t>
      </w:r>
      <w:r>
        <w:rPr>
          <w:rFonts w:eastAsia="Times New Roman" w:cs="Times New Roman"/>
          <w:szCs w:val="24"/>
        </w:rPr>
        <w:t>,</w:t>
      </w:r>
      <w:r>
        <w:rPr>
          <w:rFonts w:eastAsia="Times New Roman" w:cs="Times New Roman"/>
          <w:szCs w:val="24"/>
        </w:rPr>
        <w:t xml:space="preserve"> σε ό,τι αφορά τη φορολογία, κοντά στο 3% του ΑΕΠ, που είναι ασύγκριτα μεγέθη. </w:t>
      </w:r>
    </w:p>
    <w:p w14:paraId="6EF72805"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Εντούτοις, δεν θέλω εδώ να ισχυριστώ τι είναι καλύτερο και ποιος τα έκανε καλύτερα σε σχέση με τη διαπραγμάτευση και την επιβολή πολιτικών, που όλοι γνωρίζουμε σε αυτήν εδώ την Αίθουσα ότι για κανέναν δεν είναι θεμιτό να τις επιβάλει. </w:t>
      </w:r>
    </w:p>
    <w:p w14:paraId="6EF72806"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Το ερώτημα είναι άλλ</w:t>
      </w:r>
      <w:r>
        <w:rPr>
          <w:rFonts w:eastAsia="Times New Roman" w:cs="Times New Roman"/>
          <w:szCs w:val="24"/>
        </w:rPr>
        <w:t xml:space="preserve">ο: Εσείς με 30 δισεκατομμύρια φόρους, που το παίζετε τώρα υπερασπιστές της αντίληψης ότι πρέπει να μειωθεί η φορολογία, γιατί δεν καταφέρατε τίποτα; Γιατί δεν είχατε πλεόνασμα; Γιατί δεν είχατε </w:t>
      </w:r>
      <w:proofErr w:type="spellStart"/>
      <w:r>
        <w:rPr>
          <w:rFonts w:eastAsia="Times New Roman" w:cs="Times New Roman"/>
          <w:szCs w:val="24"/>
        </w:rPr>
        <w:t>υπεραπόδοση</w:t>
      </w:r>
      <w:proofErr w:type="spellEnd"/>
      <w:r>
        <w:rPr>
          <w:rFonts w:eastAsia="Times New Roman" w:cs="Times New Roman"/>
          <w:szCs w:val="24"/>
        </w:rPr>
        <w:t>;</w:t>
      </w:r>
    </w:p>
    <w:p w14:paraId="6EF72807"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Και όχι μόνο αυτό, αλλά είχατε ύφεση 7%, είχατε σ</w:t>
      </w:r>
      <w:r>
        <w:rPr>
          <w:rFonts w:eastAsia="Times New Roman" w:cs="Times New Roman"/>
          <w:szCs w:val="24"/>
        </w:rPr>
        <w:t xml:space="preserve">υμφωνίες για πλεονάσματα 4% και 4,5% και βεβαίως αυξήσατε την ανεργία. </w:t>
      </w:r>
    </w:p>
    <w:p w14:paraId="6EF72808"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Ψέματα!</w:t>
      </w:r>
    </w:p>
    <w:p w14:paraId="6EF72809"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εσείς που λέτε εδώ «ψέματα, ψέματα», να συγκρίνετε τα μεγέθη των ανέργων που φέρατε εσείς στην ελληνι</w:t>
      </w:r>
      <w:r>
        <w:rPr>
          <w:rFonts w:eastAsia="Times New Roman" w:cs="Times New Roman"/>
          <w:szCs w:val="24"/>
        </w:rPr>
        <w:t xml:space="preserve">κή κοινωνία, με αυτά που έχει φέρει η δική μας Κυβέρνηση και η κ. </w:t>
      </w:r>
      <w:proofErr w:type="spellStart"/>
      <w:r>
        <w:rPr>
          <w:rFonts w:eastAsia="Times New Roman" w:cs="Times New Roman"/>
          <w:szCs w:val="24"/>
        </w:rPr>
        <w:t>Αχτσιόγλου</w:t>
      </w:r>
      <w:proofErr w:type="spellEnd"/>
      <w:r>
        <w:rPr>
          <w:rFonts w:eastAsia="Times New Roman" w:cs="Times New Roman"/>
          <w:szCs w:val="24"/>
        </w:rPr>
        <w:t>. Αν έχετε το θάρρος, να συγκριθείτε!</w:t>
      </w:r>
    </w:p>
    <w:p w14:paraId="6EF7280A" w14:textId="77777777" w:rsidR="00E92729" w:rsidRDefault="0044197E">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EF7280B"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λοιπόν, κυρίες και κύριοι συνάδελφοι, ένα κρίσιμο ερώτημα, το οποίο</w:t>
      </w:r>
      <w:r>
        <w:rPr>
          <w:rFonts w:eastAsia="Times New Roman" w:cs="Times New Roman"/>
          <w:szCs w:val="24"/>
        </w:rPr>
        <w:t>,</w:t>
      </w:r>
      <w:r>
        <w:rPr>
          <w:rFonts w:eastAsia="Times New Roman" w:cs="Times New Roman"/>
          <w:szCs w:val="24"/>
        </w:rPr>
        <w:t xml:space="preserve"> εγώ σήμερα</w:t>
      </w:r>
      <w:r>
        <w:rPr>
          <w:rFonts w:eastAsia="Times New Roman" w:cs="Times New Roman"/>
          <w:szCs w:val="24"/>
        </w:rPr>
        <w:t>,</w:t>
      </w:r>
      <w:r>
        <w:rPr>
          <w:rFonts w:eastAsia="Times New Roman" w:cs="Times New Roman"/>
          <w:szCs w:val="24"/>
        </w:rPr>
        <w:t xml:space="preserve"> θέλω να απαντηθεί: Είναι, άραγε, αποτέλεσμα της </w:t>
      </w:r>
      <w:proofErr w:type="spellStart"/>
      <w:r>
        <w:rPr>
          <w:rFonts w:eastAsia="Times New Roman" w:cs="Times New Roman"/>
          <w:szCs w:val="24"/>
        </w:rPr>
        <w:t>υπερφορολόγησης</w:t>
      </w:r>
      <w:proofErr w:type="spellEnd"/>
      <w:r>
        <w:rPr>
          <w:rFonts w:eastAsia="Times New Roman" w:cs="Times New Roman"/>
          <w:szCs w:val="24"/>
        </w:rPr>
        <w:t xml:space="preserve"> αυτή η </w:t>
      </w:r>
      <w:proofErr w:type="spellStart"/>
      <w:r>
        <w:rPr>
          <w:rFonts w:eastAsia="Times New Roman" w:cs="Times New Roman"/>
          <w:szCs w:val="24"/>
        </w:rPr>
        <w:t>υπεραπόδοση</w:t>
      </w:r>
      <w:proofErr w:type="spellEnd"/>
      <w:r>
        <w:rPr>
          <w:rFonts w:eastAsia="Times New Roman" w:cs="Times New Roman"/>
          <w:szCs w:val="24"/>
        </w:rPr>
        <w:t xml:space="preserve"> που παρουσιάζει κατά δυο συναπτά έτη η ελληνική οικονομία; Και νομίζω ότι είναι κάτι το οποίο πρέπει να το απαντήσουμε στον ελληνικό λαό. </w:t>
      </w:r>
    </w:p>
    <w:p w14:paraId="6EF7280C"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Έχουμε μια τριετία δη</w:t>
      </w:r>
      <w:r>
        <w:rPr>
          <w:rFonts w:eastAsia="Times New Roman" w:cs="Times New Roman"/>
          <w:szCs w:val="24"/>
        </w:rPr>
        <w:t xml:space="preserve">μοσιονομικής προσαρμογής πολύ ηπιότερης, που αποδίδει </w:t>
      </w:r>
      <w:r>
        <w:rPr>
          <w:rFonts w:eastAsia="Times New Roman" w:cs="Times New Roman"/>
          <w:szCs w:val="24"/>
        </w:rPr>
        <w:t xml:space="preserve">–προφανώς- </w:t>
      </w:r>
      <w:r>
        <w:rPr>
          <w:rFonts w:eastAsia="Times New Roman" w:cs="Times New Roman"/>
          <w:szCs w:val="24"/>
        </w:rPr>
        <w:t xml:space="preserve">όχι εξαιτίας της </w:t>
      </w:r>
      <w:proofErr w:type="spellStart"/>
      <w:r>
        <w:rPr>
          <w:rFonts w:eastAsia="Times New Roman" w:cs="Times New Roman"/>
          <w:szCs w:val="24"/>
        </w:rPr>
        <w:t>υπερφορολόγησης</w:t>
      </w:r>
      <w:proofErr w:type="spellEnd"/>
      <w:r>
        <w:rPr>
          <w:rFonts w:eastAsia="Times New Roman" w:cs="Times New Roman"/>
          <w:szCs w:val="24"/>
        </w:rPr>
        <w:t>, αλλά εξαιτίας της αύξησης της απασχόλησης, με την ανεργία να είναι στο 20% -που την παραλάβαμε στο 26,5% και για πρώτη φορά μετά την κρίση να έχουμε λιγότερο</w:t>
      </w:r>
      <w:r>
        <w:rPr>
          <w:rFonts w:eastAsia="Times New Roman" w:cs="Times New Roman"/>
          <w:szCs w:val="24"/>
        </w:rPr>
        <w:t xml:space="preserve"> από ένα εκατομμύριο ανέργους- εξαιτίας της εξισορρόπησης του ασφαλιστικού συστήματος, εξαιτίας της πάταξης της φοροδιαφυγής και βεβαίως, εξαιτίας του γεγονότος ότι γλιτώσαμε περίπου 20 δισεκατομμύρια ευρώ από την επαναδιαπραγμάτευση των πλεονασμάτων. </w:t>
      </w:r>
    </w:p>
    <w:p w14:paraId="6EF7280D"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Ας </w:t>
      </w:r>
      <w:r>
        <w:rPr>
          <w:rFonts w:eastAsia="Times New Roman" w:cs="Times New Roman"/>
          <w:szCs w:val="24"/>
        </w:rPr>
        <w:t xml:space="preserve">μην ξεχνιόμαστε, μπορεί το 3,5% να είναι υψηλό –δεν υπάρχει αμφιβολία- αλλά αυτά που είχατε εσείς αποφασίσει ήταν 4% και 4,5% και μάλιστα τις χρονιές που </w:t>
      </w:r>
      <w:proofErr w:type="spellStart"/>
      <w:r>
        <w:rPr>
          <w:rFonts w:eastAsia="Times New Roman" w:cs="Times New Roman"/>
          <w:szCs w:val="24"/>
        </w:rPr>
        <w:t>υπεραποδίδει</w:t>
      </w:r>
      <w:proofErr w:type="spellEnd"/>
      <w:r>
        <w:rPr>
          <w:rFonts w:eastAsia="Times New Roman" w:cs="Times New Roman"/>
          <w:szCs w:val="24"/>
        </w:rPr>
        <w:t xml:space="preserve"> η οικονομία. Πέρσι είχαμε στόχο 0,5%. Αν είχαμε μείνει με εσάς, θα είχαμε </w:t>
      </w:r>
      <w:r>
        <w:rPr>
          <w:rFonts w:eastAsia="Times New Roman" w:cs="Times New Roman"/>
          <w:szCs w:val="24"/>
        </w:rPr>
        <w:lastRenderedPageBreak/>
        <w:t>στόχο 1,5%. Σήμ</w:t>
      </w:r>
      <w:r>
        <w:rPr>
          <w:rFonts w:eastAsia="Times New Roman" w:cs="Times New Roman"/>
          <w:szCs w:val="24"/>
        </w:rPr>
        <w:t xml:space="preserve">ερα είχαμε στόχο 1,75%. Αν είχαμε μείνει με εσάς, θα είχαμε στόχο πάνω από 3%. Να, λοιπόν, γιατί! Και πού </w:t>
      </w:r>
      <w:r>
        <w:rPr>
          <w:rFonts w:eastAsia="Times New Roman" w:cs="Times New Roman"/>
          <w:szCs w:val="24"/>
        </w:rPr>
        <w:t>να</w:t>
      </w:r>
      <w:r>
        <w:rPr>
          <w:rFonts w:eastAsia="Times New Roman" w:cs="Times New Roman"/>
          <w:szCs w:val="24"/>
        </w:rPr>
        <w:t xml:space="preserve"> έμενε ο χώρος για </w:t>
      </w:r>
      <w:proofErr w:type="spellStart"/>
      <w:r>
        <w:rPr>
          <w:rFonts w:eastAsia="Times New Roman" w:cs="Times New Roman"/>
          <w:szCs w:val="24"/>
        </w:rPr>
        <w:t>υπεραπόδοση</w:t>
      </w:r>
      <w:proofErr w:type="spellEnd"/>
      <w:r>
        <w:rPr>
          <w:rFonts w:eastAsia="Times New Roman" w:cs="Times New Roman"/>
          <w:szCs w:val="24"/>
        </w:rPr>
        <w:t xml:space="preserve">; </w:t>
      </w:r>
    </w:p>
    <w:p w14:paraId="6EF7280E"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Τολμάτε εσείς, λοιπόν, να μιλάτε για την </w:t>
      </w:r>
      <w:proofErr w:type="spellStart"/>
      <w:r>
        <w:rPr>
          <w:rFonts w:eastAsia="Times New Roman" w:cs="Times New Roman"/>
          <w:szCs w:val="24"/>
        </w:rPr>
        <w:t>υπερφορολόγηση</w:t>
      </w:r>
      <w:proofErr w:type="spellEnd"/>
      <w:r>
        <w:rPr>
          <w:rFonts w:eastAsia="Times New Roman" w:cs="Times New Roman"/>
          <w:szCs w:val="24"/>
        </w:rPr>
        <w:t>. Παρακολουθώ και τα μέσα ενημέρωσης να επιτίθενται λυσσασμέ</w:t>
      </w:r>
      <w:r>
        <w:rPr>
          <w:rFonts w:eastAsia="Times New Roman" w:cs="Times New Roman"/>
          <w:szCs w:val="24"/>
        </w:rPr>
        <w:t>να με ψεύτικα στοιχεία. Και τι δεν λένε! Λένε ότι έχουμε πλεόνασμα και μέρισμα, επειδή δήθεν περικόψαμε τις δαπάνες από την υγεία, ενώ για πρώτη φορά στη χώρα, μετά από δέκα χρόνια, ανοίγουν αντί να κλείνουν νοσοκομεία, γίνονται προσλήψεις νοσηλευτικού και</w:t>
      </w:r>
      <w:r>
        <w:rPr>
          <w:rFonts w:eastAsia="Times New Roman" w:cs="Times New Roman"/>
          <w:szCs w:val="24"/>
        </w:rPr>
        <w:t xml:space="preserve"> λοιπού προσωπικού. </w:t>
      </w:r>
    </w:p>
    <w:p w14:paraId="6EF7280F"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Ακούμε, επίσης, ότι έχουμε κάνει δήθεν στάση πληρωμών σε συντάξεις και σε εφάπαξ, ενώ γνωρίζετε πολύ καλά ότι όχι μόνο έχουμε προχωρήσει σε έκδοση πεντακοσίων είκοσι μία χιλιάδων συντάξεων –κύριων, επικουρικών και εφάπαξ- αλλά και για </w:t>
      </w:r>
      <w:r>
        <w:rPr>
          <w:rFonts w:eastAsia="Times New Roman" w:cs="Times New Roman"/>
          <w:szCs w:val="24"/>
        </w:rPr>
        <w:t xml:space="preserve">πρώτη φορά μειώνεται το στοκ που είχε δημιουργηθεί την περίοδο 2010-2014. </w:t>
      </w:r>
    </w:p>
    <w:p w14:paraId="6EF72810"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Μας λένε, επίσης, ότι δήθεν αυτό το πλεόνασμα προέκυψε από τη μη εκτέλεση του Προγράμματος Δημοσίων Επενδύσεων. Όμως, εδώ φαίνεται ότι εκτός από ψεύτες είστε και άσχετοι, αν το </w:t>
      </w:r>
      <w:r>
        <w:rPr>
          <w:rFonts w:eastAsia="Times New Roman" w:cs="Times New Roman"/>
          <w:szCs w:val="24"/>
        </w:rPr>
        <w:lastRenderedPageBreak/>
        <w:t>λέτε</w:t>
      </w:r>
      <w:r>
        <w:rPr>
          <w:rFonts w:eastAsia="Times New Roman" w:cs="Times New Roman"/>
          <w:szCs w:val="24"/>
        </w:rPr>
        <w:t xml:space="preserve"> αυτό, διότι το Πρόγραμμα Δημοσίων Επενδύσεων φέτος είναι δημοσιονομικά ουδέτερο, καθώς οι εισροές και οι εκροές έχουν μηδενικό αποτέλεσμα. </w:t>
      </w:r>
    </w:p>
    <w:p w14:paraId="6EF72811"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το ξεκαθαρίσουμε, λοιπόν: Το πρωτογενές πλεόνασμα δεν φτιάχνεται με τερτίπια. Αυτές οι πρακτικές ίσως ήταν πρακτ</w:t>
      </w:r>
      <w:r>
        <w:rPr>
          <w:rFonts w:eastAsia="Times New Roman" w:cs="Times New Roman"/>
          <w:szCs w:val="24"/>
        </w:rPr>
        <w:t xml:space="preserve">ικές του παρελθόντος. Σήμερα έχουν τελειώσει. </w:t>
      </w:r>
    </w:p>
    <w:p w14:paraId="6EF72812"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αν θέλετε να ζητήσετε τα ρέστα από τους </w:t>
      </w:r>
      <w:r>
        <w:rPr>
          <w:rFonts w:eastAsia="Times New Roman" w:cs="Times New Roman"/>
          <w:szCs w:val="24"/>
        </w:rPr>
        <w:t xml:space="preserve">θεσμούς </w:t>
      </w:r>
      <w:r>
        <w:rPr>
          <w:rFonts w:eastAsia="Times New Roman" w:cs="Times New Roman"/>
          <w:szCs w:val="24"/>
        </w:rPr>
        <w:t>και από την Ευρώπη, κάντε το, το έχετε ξανακάνει. Μαθαίνω ότι στέλνετε φίλους και συμβούλους εις το εξωτερικό, προκειμένου να κάνουν το λεγόμενο «</w:t>
      </w:r>
      <w:r>
        <w:rPr>
          <w:rFonts w:eastAsia="Times New Roman" w:cs="Times New Roman"/>
          <w:szCs w:val="24"/>
          <w:lang w:val="en-US"/>
        </w:rPr>
        <w:t>bi</w:t>
      </w:r>
      <w:r>
        <w:rPr>
          <w:rFonts w:eastAsia="Times New Roman" w:cs="Times New Roman"/>
          <w:szCs w:val="24"/>
          <w:lang w:val="en-US"/>
        </w:rPr>
        <w:t>tching</w:t>
      </w:r>
      <w:r>
        <w:rPr>
          <w:rFonts w:eastAsia="Times New Roman" w:cs="Times New Roman"/>
          <w:szCs w:val="24"/>
        </w:rPr>
        <w:t xml:space="preserve">», δηλαδή να δυσφημίσουν την πορεία της ελληνικής οικονομίας. Δεν θα τα καταφέρετε ό,τι και να κάνετε. Το δυστύχημα ίσως για εσάς είναι ότι αντί να είστε επικίνδυνοι για τη χώρα, μάλλον –και αυτό είναι το μεγαλύτερο δυστύχημα- καταντάτε γραφικοί. </w:t>
      </w:r>
    </w:p>
    <w:p w14:paraId="6EF72813"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w:t>
      </w:r>
      <w:r>
        <w:rPr>
          <w:rFonts w:eastAsia="Times New Roman" w:cs="Times New Roman"/>
          <w:szCs w:val="24"/>
        </w:rPr>
        <w:t>ρίες και κύριοι συνάδελφοι, η χώρα μας έχει καταφέρει να μειώνει δυόμισι μονάδες την ανεργία σε έναν χρόνο, έχει καταφέρει τα ασφαλιστικά της ταμεία εκεί που χρωστούσαν 1 δισεκατομμύριο να έχουν 90 εκατομμύρια πλεόνασμα, έχει καταφέρει να έχει επιτυχίες –</w:t>
      </w:r>
      <w:r>
        <w:rPr>
          <w:rFonts w:eastAsia="Times New Roman" w:cs="Times New Roman"/>
          <w:szCs w:val="24"/>
        </w:rPr>
        <w:t>ί</w:t>
      </w:r>
      <w:r>
        <w:rPr>
          <w:rFonts w:eastAsia="Times New Roman" w:cs="Times New Roman"/>
          <w:szCs w:val="24"/>
        </w:rPr>
        <w:t xml:space="preserve">σως </w:t>
      </w:r>
      <w:r>
        <w:rPr>
          <w:rFonts w:eastAsia="Times New Roman" w:cs="Times New Roman"/>
          <w:szCs w:val="24"/>
        </w:rPr>
        <w:t>όχι αυτές που θα θέλαμε και εμείς, αλλά σημαντικές επιτυχίες- στην πάταξη της φοροδιαφυγής.</w:t>
      </w:r>
    </w:p>
    <w:p w14:paraId="6EF7281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παράδειγμα, μέχρι στιγμής με τον φόρο της εθελούσιας αποκάλυψης έχουν δηλωθεί 6,6 δισεκατομμύρια ευρώ, έχουν βεβαιωθεί φόροι 598 εκατομμυρίων ευρώ και έχουν</w:t>
      </w:r>
      <w:r>
        <w:rPr>
          <w:rFonts w:eastAsia="Times New Roman" w:cs="Times New Roman"/>
          <w:szCs w:val="24"/>
        </w:rPr>
        <w:t xml:space="preserve"> μπει στα δημόσια ταμεία 208 εκατομμύρια ευρώ. Αυτά τα 208 εκατομμύρια ευρώ είναι μέρος αυτών που θα δοθούν στους πιο αδύναμους. Αυτά τα 208 εκατομμύρια ευρώ όχι μόνον δεν θα είχαν βρεθεί αν ήσασταν </w:t>
      </w:r>
      <w:r>
        <w:rPr>
          <w:rFonts w:eastAsia="Times New Roman" w:cs="Times New Roman"/>
          <w:szCs w:val="24"/>
        </w:rPr>
        <w:t xml:space="preserve">ακόμα </w:t>
      </w:r>
      <w:r>
        <w:rPr>
          <w:rFonts w:eastAsia="Times New Roman" w:cs="Times New Roman"/>
          <w:szCs w:val="24"/>
        </w:rPr>
        <w:t>εσείς στα πράγματα, αλλά θα είχαν χαθεί τόσα και άλ</w:t>
      </w:r>
      <w:r>
        <w:rPr>
          <w:rFonts w:eastAsia="Times New Roman" w:cs="Times New Roman"/>
          <w:szCs w:val="24"/>
        </w:rPr>
        <w:t>λα τόσα, γιατί θεωρείτε ότι η φοροδιαφυγή είναι και νόμιμη και ηθική! Αυτή είναι η διαφορά μας!</w:t>
      </w:r>
    </w:p>
    <w:p w14:paraId="6EF72815"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EF7281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Να, λοιπόν, γιατί έχουμε </w:t>
      </w:r>
      <w:proofErr w:type="spellStart"/>
      <w:r>
        <w:rPr>
          <w:rFonts w:eastAsia="Times New Roman" w:cs="Times New Roman"/>
          <w:szCs w:val="24"/>
        </w:rPr>
        <w:t>υπεραπόδοση</w:t>
      </w:r>
      <w:proofErr w:type="spellEnd"/>
      <w:r>
        <w:rPr>
          <w:rFonts w:eastAsia="Times New Roman" w:cs="Times New Roman"/>
          <w:szCs w:val="24"/>
        </w:rPr>
        <w:t xml:space="preserve">, να γιατί εμείς πετυχαίνουμε εκεί που εσείς αποτύχατε. </w:t>
      </w:r>
    </w:p>
    <w:p w14:paraId="6EF7281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Θέλω, όμω</w:t>
      </w:r>
      <w:r>
        <w:rPr>
          <w:rFonts w:eastAsia="Times New Roman" w:cs="Times New Roman"/>
          <w:szCs w:val="24"/>
        </w:rPr>
        <w:t>ς, να κάνω και μία αναφορά στη διαρκή επίκληση από την πλευρά της Νέας Δημοκρατίας και του κ. Μητσοτάκη ότι, αν ήταν, λέει, η Νέα Δημοκρατία στην κυβέρνηση, θα μείωνε τους φόρους. Μάλιστα. Είναι μια πολύ ενδιαφέρουσα τοποθέτηση αυτή. Επειδή, όμως, είναι γν</w:t>
      </w:r>
      <w:r>
        <w:rPr>
          <w:rFonts w:eastAsia="Times New Roman" w:cs="Times New Roman"/>
          <w:szCs w:val="24"/>
        </w:rPr>
        <w:t>ωστή σε όλους μας η αριθμητική, ο αλγόριθμος, η εξίσωση των προγραμμάτων, η υπο</w:t>
      </w:r>
      <w:r>
        <w:rPr>
          <w:rFonts w:eastAsia="Times New Roman" w:cs="Times New Roman"/>
          <w:szCs w:val="24"/>
        </w:rPr>
        <w:lastRenderedPageBreak/>
        <w:t>χρέωση της χώρας για συγκεκριμένους δημοσιονομικούς στόχους, όταν λες κάτι απέναντι στον ελληνικό λαό -ας ξεχάσουμε το παρελθόν σας, ας ξεχάσουμε τι κάνατε όταν κυβερνούσατε, ας</w:t>
      </w:r>
      <w:r>
        <w:rPr>
          <w:rFonts w:eastAsia="Times New Roman" w:cs="Times New Roman"/>
          <w:szCs w:val="24"/>
        </w:rPr>
        <w:t xml:space="preserve"> τα μηδενίσουμε όλα, είμαστε σε σημείο μηδέν-, έχετε και την υποχρέωση να εξηγήσετε </w:t>
      </w:r>
      <w:r>
        <w:rPr>
          <w:rFonts w:eastAsia="Times New Roman" w:cs="Times New Roman"/>
          <w:szCs w:val="24"/>
        </w:rPr>
        <w:t>πως</w:t>
      </w:r>
      <w:r>
        <w:rPr>
          <w:rFonts w:eastAsia="Times New Roman" w:cs="Times New Roman"/>
          <w:szCs w:val="24"/>
        </w:rPr>
        <w:t xml:space="preserve">, όχι μόνον να λέτε πράγματα τα οποία προφανώς και ακούγονται ευχάριστα. </w:t>
      </w:r>
    </w:p>
    <w:p w14:paraId="6EF7281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Ενώ απαντήσατε εσείς!</w:t>
      </w:r>
    </w:p>
    <w:p w14:paraId="6EF72819" w14:textId="77777777" w:rsidR="00E92729" w:rsidRDefault="0044197E">
      <w:pPr>
        <w:spacing w:line="600" w:lineRule="auto"/>
        <w:ind w:firstLine="720"/>
        <w:contextualSpacing/>
        <w:jc w:val="both"/>
        <w:rPr>
          <w:rFonts w:eastAsia="Times New Roman" w:cs="Times New Roman"/>
          <w:szCs w:val="24"/>
        </w:rPr>
      </w:pPr>
      <w:r>
        <w:rPr>
          <w:rFonts w:eastAsia="Times New Roman"/>
          <w:b/>
          <w:szCs w:val="24"/>
        </w:rPr>
        <w:t>ΑΛΕΞΗΣ ΤΣΙΠΡΑΣ (Πρόεδρος της Κυβέρνησης):</w:t>
      </w:r>
      <w:r>
        <w:rPr>
          <w:rFonts w:eastAsia="Times New Roman"/>
          <w:szCs w:val="24"/>
        </w:rPr>
        <w:t xml:space="preserve"> </w:t>
      </w:r>
      <w:r>
        <w:rPr>
          <w:rFonts w:eastAsia="Times New Roman" w:cs="Times New Roman"/>
          <w:szCs w:val="24"/>
        </w:rPr>
        <w:t>Κοιτάξτε, θα</w:t>
      </w:r>
      <w:r>
        <w:rPr>
          <w:rFonts w:eastAsia="Times New Roman" w:cs="Times New Roman"/>
          <w:szCs w:val="24"/>
        </w:rPr>
        <w:t xml:space="preserve"> απαντήσω στο ερώτημά σας, αν και θα με επικρίνει ο Πρόεδρος της Βουλής ότι κάνω διάλογο. Το αν εμείς συγκρουστήκαμε, προκειμένου αυτά τα οποία είπαμε στον ελληνικό λαό να τα κάνουμε πράξη, το έδειξε η ίδια η ζωή και το εξάμηνο εκείνο, όταν εμείς συγκρουόμ</w:t>
      </w:r>
      <w:r>
        <w:rPr>
          <w:rFonts w:eastAsia="Times New Roman" w:cs="Times New Roman"/>
          <w:szCs w:val="24"/>
        </w:rPr>
        <w:t>ασταν και εσείς μας λέγατε «υπογράψτε, πηγαίνετε τη χώρα στα βράχια».</w:t>
      </w:r>
    </w:p>
    <w:p w14:paraId="6EF7281A"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EF7281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Για να τελειώνει αυτό το παραμύθι, εσείς που δεν έχετε το θάρρος να βγείτε και να πείτε «θα συγκρουστούμε και θα επαναδιαπραγματ</w:t>
      </w:r>
      <w:r>
        <w:rPr>
          <w:rFonts w:eastAsia="Times New Roman" w:cs="Times New Roman"/>
          <w:szCs w:val="24"/>
        </w:rPr>
        <w:t xml:space="preserve">ευθούμε τη συμφωνία», πείτε μας </w:t>
      </w:r>
      <w:r>
        <w:rPr>
          <w:rFonts w:eastAsia="Times New Roman" w:cs="Times New Roman"/>
          <w:szCs w:val="24"/>
        </w:rPr>
        <w:t xml:space="preserve">πως </w:t>
      </w:r>
      <w:r>
        <w:rPr>
          <w:rFonts w:eastAsia="Times New Roman" w:cs="Times New Roman"/>
          <w:szCs w:val="24"/>
        </w:rPr>
        <w:t xml:space="preserve">θα τα φέρετε, </w:t>
      </w:r>
      <w:r>
        <w:rPr>
          <w:rFonts w:eastAsia="Times New Roman" w:cs="Times New Roman"/>
          <w:szCs w:val="24"/>
        </w:rPr>
        <w:lastRenderedPageBreak/>
        <w:t>διότι βγαίνει ο Αρχηγός σας στο εξωτερικό, συναντάει τους επιτρόπους -και καλά κάνει-, συνομιλεί και απευθύνει λόγους στο Ευρωπαϊκό Λαϊκό Κόμμα, αλλά δεν λέει ούτε μία κουβέντα για αμφισβήτηση της συμφωνίας</w:t>
      </w:r>
      <w:r>
        <w:rPr>
          <w:rFonts w:eastAsia="Times New Roman" w:cs="Times New Roman"/>
          <w:szCs w:val="24"/>
        </w:rPr>
        <w:t xml:space="preserve"> και του προγράμματος το οποίο εμείς υλοποιούμε. Το αμφισβητείτε το πρόγραμμα; Βγαίνετε να πείτε στον ελληνικό λαό, αλλά και στους εταίρους μας ότι εσείς θέλετε να γίνετε κυβέρνηση για να ανατρέψετε το πρόγραμμα; Γιατί δεν το λέτε; </w:t>
      </w:r>
    </w:p>
    <w:p w14:paraId="6EF7281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Α</w:t>
      </w:r>
      <w:r>
        <w:rPr>
          <w:rFonts w:eastAsia="Times New Roman" w:cs="Times New Roman"/>
          <w:szCs w:val="24"/>
        </w:rPr>
        <w:t>υτά τα λέγατε εσείς!</w:t>
      </w:r>
    </w:p>
    <w:p w14:paraId="6EF7281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Α, δεν τα λέτε! Ωραία, λοιπόν!</w:t>
      </w:r>
    </w:p>
    <w:p w14:paraId="6EF7281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Κάντε ησυχία παρακαλώ!</w:t>
      </w:r>
    </w:p>
    <w:p w14:paraId="6EF7281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Μέτρα 12 δισεκατομμυρίων ευρώ.</w:t>
      </w:r>
    </w:p>
    <w:p w14:paraId="6EF7282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Ήσυχα παρακαλώ!</w:t>
      </w:r>
    </w:p>
    <w:p w14:paraId="6EF7282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Εφόσον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το λέτε, πείτε μας </w:t>
      </w:r>
      <w:r>
        <w:rPr>
          <w:rFonts w:eastAsia="Times New Roman" w:cs="Times New Roman"/>
          <w:szCs w:val="24"/>
        </w:rPr>
        <w:t xml:space="preserve">πού </w:t>
      </w:r>
      <w:r>
        <w:rPr>
          <w:rFonts w:eastAsia="Times New Roman" w:cs="Times New Roman"/>
          <w:szCs w:val="24"/>
        </w:rPr>
        <w:t>θα βρείτε τη δυνατότητα να μειώσετε φόρους</w:t>
      </w:r>
      <w:r>
        <w:rPr>
          <w:rFonts w:eastAsia="Times New Roman" w:cs="Times New Roman"/>
          <w:szCs w:val="24"/>
        </w:rPr>
        <w:t>;</w:t>
      </w:r>
    </w:p>
    <w:p w14:paraId="6EF7282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Να σας πω εγώ</w:t>
      </w:r>
      <w:r>
        <w:rPr>
          <w:rFonts w:eastAsia="Times New Roman" w:cs="Times New Roman"/>
          <w:szCs w:val="24"/>
        </w:rPr>
        <w:t>,</w:t>
      </w:r>
      <w:r>
        <w:rPr>
          <w:rFonts w:eastAsia="Times New Roman" w:cs="Times New Roman"/>
          <w:szCs w:val="24"/>
        </w:rPr>
        <w:t xml:space="preserve"> πού θα βρείτε; Αν το επιχειρούσατε ποτέ αυτό, θα εξαπολύατε ένα τεράστιο πογκρόμ να μειώσετε τις δαπάνες εκεί πο</w:t>
      </w:r>
      <w:r>
        <w:rPr>
          <w:rFonts w:eastAsia="Times New Roman" w:cs="Times New Roman"/>
          <w:szCs w:val="24"/>
        </w:rPr>
        <w:t xml:space="preserve">υ γνωρίζετε ότι είναι απολύτως ανελαστικές, στη δημόσια υγεία, στην παιδεία, στην κοινωνική προστασία, στους μισθούς και στις συντάξεις. </w:t>
      </w:r>
    </w:p>
    <w:p w14:paraId="6EF7282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ο μεγαλύτερος λαϊκισμός είναι να υλοποιείς στην πράξη αυτό που δήθεν ξορκίζεις. Ξορκίζετε τον λαϊκισμό, αλλά </w:t>
      </w:r>
      <w:r>
        <w:rPr>
          <w:rFonts w:eastAsia="Times New Roman" w:cs="Times New Roman"/>
          <w:szCs w:val="24"/>
        </w:rPr>
        <w:t>εφόσον δεν λέτε ότι εσείς θα φέρνατε ποτέ μία καλύτερη συμφωνία, πρέπει να βγείτε και να πείτε στον ελληνικό λαό ότι κάθε ευρώ φόρου που λέτε ότι θα μειώσετε, θα είναι μείωση στις συντάξεις, μείωση στους μισθούς, θα είναι περικοπές στα σχολεία, κλείσιμο νο</w:t>
      </w:r>
      <w:r>
        <w:rPr>
          <w:rFonts w:eastAsia="Times New Roman" w:cs="Times New Roman"/>
          <w:szCs w:val="24"/>
        </w:rPr>
        <w:t>σοκομείων, θα είναι λιγότεροι γιατροί στα δημόσια νοσοκομεία. Αυτή είναι η αλήθεια.</w:t>
      </w:r>
    </w:p>
    <w:p w14:paraId="6EF72824"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EF7282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κλείνω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λέγοντας ότι σήμερα έχουμε τη δυνατότητα να κάνουμε ένα βήμα, ένα ση</w:t>
      </w:r>
      <w:r>
        <w:rPr>
          <w:rFonts w:eastAsia="Times New Roman" w:cs="Times New Roman"/>
          <w:szCs w:val="24"/>
        </w:rPr>
        <w:t xml:space="preserve">μαντικό βήμα μπροστά. Και πιστεύω ότι αυτό το βήμα εκτιμάται ήδη, ιδιαίτερα από τον ελληνικό λαό, από αυτούς που ξέρουν να </w:t>
      </w:r>
      <w:r>
        <w:rPr>
          <w:rFonts w:eastAsia="Times New Roman" w:cs="Times New Roman"/>
          <w:szCs w:val="24"/>
        </w:rPr>
        <w:lastRenderedPageBreak/>
        <w:t>εκτιμούν, από τη μεγάλη πλειοψηφία που υπέστη βαρύτατη λεηλασία όλα τα προηγούμενα χρόνια και αναγνωρίζει ότι αυτή η Κυβέρνηση πάλεψε</w:t>
      </w:r>
      <w:r>
        <w:rPr>
          <w:rFonts w:eastAsia="Times New Roman" w:cs="Times New Roman"/>
          <w:szCs w:val="24"/>
        </w:rPr>
        <w:t xml:space="preserve"> και παλεύει για να βγάλει τη χώρα από την κρίση στηρίζοντας κυρίως αυτούς και όποια δυνατότητα έχει, όποιο περιθώριο έχει σε αυτούς το </w:t>
      </w:r>
      <w:r>
        <w:rPr>
          <w:rFonts w:eastAsia="Times New Roman" w:cs="Times New Roman"/>
          <w:szCs w:val="24"/>
        </w:rPr>
        <w:t>αναδιανέμει</w:t>
      </w:r>
      <w:r>
        <w:rPr>
          <w:rFonts w:eastAsia="Times New Roman" w:cs="Times New Roman"/>
          <w:szCs w:val="24"/>
        </w:rPr>
        <w:t xml:space="preserve">. </w:t>
      </w:r>
    </w:p>
    <w:p w14:paraId="6EF7282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Πιστεύω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προχωρούμε σε μια κίνηση κοινωνικής δικαιοσύνης και καταλαβαίνω βέβαια ότι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t>κίνηση κοινωνικής δικαιοσύνης κάποιους βολεύει να την αναγιγνώσκουν ως επικοινωνιακό τέχνασμα. Όμως, αν είναι τέχνασμα, αυτό θα το πουν οι πολίτες, κυρίες και κύριοι συνάδελφοι, οι οποίοι μέσα στον Δεκέμβρη του 2017 -τις πρώτες μέρες και σίγουρα μέχρι τα μ</w:t>
      </w:r>
      <w:r>
        <w:rPr>
          <w:rFonts w:eastAsia="Times New Roman" w:cs="Times New Roman"/>
          <w:szCs w:val="24"/>
        </w:rPr>
        <w:t xml:space="preserve">έσα του Δεκέμβρη- θα λάβουν μια ενίσχυση που </w:t>
      </w:r>
      <w:r>
        <w:rPr>
          <w:rFonts w:eastAsia="Times New Roman" w:cs="Times New Roman"/>
          <w:szCs w:val="24"/>
        </w:rPr>
        <w:t xml:space="preserve">γι’ </w:t>
      </w:r>
      <w:r>
        <w:rPr>
          <w:rFonts w:eastAsia="Times New Roman" w:cs="Times New Roman"/>
          <w:szCs w:val="24"/>
        </w:rPr>
        <w:t>αυτούς είναι σημαντική.</w:t>
      </w:r>
    </w:p>
    <w:p w14:paraId="6EF7282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3C4ADE">
        <w:rPr>
          <w:rFonts w:eastAsia="Times New Roman" w:cs="Times New Roman"/>
          <w:b/>
          <w:szCs w:val="24"/>
        </w:rPr>
        <w:t>ΓΕΩΡΓΙΟΣ ΛΑΜΠΡΟΥΛΗΣ</w:t>
      </w:r>
      <w:r>
        <w:rPr>
          <w:rFonts w:eastAsia="Times New Roman" w:cs="Times New Roman"/>
          <w:szCs w:val="24"/>
        </w:rPr>
        <w:t>)</w:t>
      </w:r>
    </w:p>
    <w:p w14:paraId="6EF7282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βεβαίως ότι κάποιοι «πορφυρογέννητοι» δεν ξέρουν και δεν μπορούν να </w:t>
      </w:r>
      <w:r>
        <w:rPr>
          <w:rFonts w:eastAsia="Times New Roman" w:cs="Times New Roman"/>
          <w:szCs w:val="24"/>
        </w:rPr>
        <w:t xml:space="preserve">καταλάβουν τι σημαίνει </w:t>
      </w:r>
      <w:r>
        <w:rPr>
          <w:rFonts w:eastAsia="Times New Roman" w:cs="Times New Roman"/>
          <w:szCs w:val="24"/>
        </w:rPr>
        <w:t xml:space="preserve">γι’ </w:t>
      </w:r>
      <w:r>
        <w:rPr>
          <w:rFonts w:eastAsia="Times New Roman" w:cs="Times New Roman"/>
          <w:szCs w:val="24"/>
        </w:rPr>
        <w:t xml:space="preserve">αυτούς τους ανθρώπους η ενίσχυση αυτή. Κάποιοι από εδώ, από αυτό εδώ το Βήμα την ονόμασαν «ψίχουλα», την είπαν «φιλοδώρημα», μια ενίσχυση των 500, 700 ή 900 ευρώ. Ίσως για αυτούς </w:t>
      </w:r>
      <w:r>
        <w:rPr>
          <w:rFonts w:eastAsia="Times New Roman" w:cs="Times New Roman"/>
          <w:szCs w:val="24"/>
        </w:rPr>
        <w:lastRenderedPageBreak/>
        <w:t>τους «πορφυρογέννητους» τόσο να στοιχίζουν τα χαρτ</w:t>
      </w:r>
      <w:r>
        <w:rPr>
          <w:rFonts w:eastAsia="Times New Roman" w:cs="Times New Roman"/>
          <w:szCs w:val="24"/>
        </w:rPr>
        <w:t xml:space="preserve">όσημα για τις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xml:space="preserve"> που διατηρούν στις παραδείσιες νήσους.</w:t>
      </w:r>
    </w:p>
    <w:p w14:paraId="6EF72829"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 xml:space="preserve"> (Χειροκροτήματα από τις πτέρυγες του ΣΥΡΙΖΑ και των ΑΝΕΛ)</w:t>
      </w:r>
    </w:p>
    <w:p w14:paraId="6EF7282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σήμερα</w:t>
      </w:r>
      <w:r>
        <w:rPr>
          <w:rFonts w:eastAsia="Times New Roman" w:cs="Times New Roman"/>
          <w:szCs w:val="24"/>
        </w:rPr>
        <w:t>,</w:t>
      </w:r>
      <w:r>
        <w:rPr>
          <w:rFonts w:eastAsia="Times New Roman" w:cs="Times New Roman"/>
          <w:szCs w:val="24"/>
        </w:rPr>
        <w:t xml:space="preserve"> ήρθε η ώρα να μπει στο προσκήνιο η μεγάλη κοινωνική πλειοψηφία. Και θα μπει στο προσκήνιο η μεγάλη κοινωνική πλειοψηφία,</w:t>
      </w:r>
      <w:r>
        <w:rPr>
          <w:rFonts w:eastAsia="Times New Roman" w:cs="Times New Roman"/>
          <w:szCs w:val="24"/>
        </w:rPr>
        <w:t xml:space="preserve"> θα καταφέρουμε να βγάλουμε τη χώρα από την κρίση κρατώντας όρθιους αυτούς που έχουν πληγωθεί περισσότερο. </w:t>
      </w:r>
      <w:r>
        <w:rPr>
          <w:rFonts w:eastAsia="Times New Roman" w:cs="Times New Roman"/>
          <w:szCs w:val="24"/>
        </w:rPr>
        <w:t>Γι’</w:t>
      </w:r>
      <w:r>
        <w:rPr>
          <w:rFonts w:eastAsia="Times New Roman" w:cs="Times New Roman"/>
          <w:szCs w:val="24"/>
        </w:rPr>
        <w:t xml:space="preserve"> αυτούς υπάρχει αυτή η μεγάλη παράταξη, η παράταξη της Αριστεράς που βρίσκεται δίπλα στον εργαζόμενο λαό</w:t>
      </w:r>
      <w:r>
        <w:rPr>
          <w:rFonts w:eastAsia="Times New Roman" w:cs="Times New Roman"/>
          <w:szCs w:val="24"/>
        </w:rPr>
        <w:t>,</w:t>
      </w:r>
      <w:r>
        <w:rPr>
          <w:rFonts w:eastAsia="Times New Roman" w:cs="Times New Roman"/>
          <w:szCs w:val="24"/>
        </w:rPr>
        <w:t xml:space="preserve"> δίπλα στους χαμηλόμισθους, δίπλα στους χ</w:t>
      </w:r>
      <w:r>
        <w:rPr>
          <w:rFonts w:eastAsia="Times New Roman" w:cs="Times New Roman"/>
          <w:szCs w:val="24"/>
        </w:rPr>
        <w:t>αμηλοσυνταξιούχους.</w:t>
      </w:r>
    </w:p>
    <w:p w14:paraId="6EF7282B"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EF7282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Αυτούς εκπροσωπούμε, αυτοί μας έφεραν εδώ. </w:t>
      </w:r>
      <w:r>
        <w:rPr>
          <w:rFonts w:eastAsia="Times New Roman" w:cs="Times New Roman"/>
          <w:szCs w:val="24"/>
        </w:rPr>
        <w:t xml:space="preserve">Γι’ </w:t>
      </w:r>
      <w:r>
        <w:rPr>
          <w:rFonts w:eastAsia="Times New Roman" w:cs="Times New Roman"/>
          <w:szCs w:val="24"/>
        </w:rPr>
        <w:t xml:space="preserve">αυτούς αγωνιζόμαστε, </w:t>
      </w:r>
      <w:r>
        <w:rPr>
          <w:rFonts w:eastAsia="Times New Roman" w:cs="Times New Roman"/>
          <w:szCs w:val="24"/>
        </w:rPr>
        <w:t xml:space="preserve">γι’ </w:t>
      </w:r>
      <w:r>
        <w:rPr>
          <w:rFonts w:eastAsia="Times New Roman" w:cs="Times New Roman"/>
          <w:szCs w:val="24"/>
        </w:rPr>
        <w:t xml:space="preserve">αυτούς ματώνουμε και θα τα καταφέρουμε. </w:t>
      </w:r>
    </w:p>
    <w:p w14:paraId="6EF7282D" w14:textId="77777777" w:rsidR="00E92729" w:rsidRDefault="0044197E">
      <w:pPr>
        <w:spacing w:line="600" w:lineRule="auto"/>
        <w:ind w:firstLine="720"/>
        <w:contextualSpacing/>
        <w:rPr>
          <w:rFonts w:eastAsia="Times New Roman" w:cs="Times New Roman"/>
          <w:szCs w:val="24"/>
        </w:rPr>
      </w:pPr>
      <w:r>
        <w:rPr>
          <w:rFonts w:eastAsia="Times New Roman" w:cs="Times New Roman"/>
          <w:szCs w:val="24"/>
        </w:rPr>
        <w:t xml:space="preserve">(Όρθιοι οι Βουλευτές του ΣΥΡΙΖΑ και των ΑΝΕΛ χειροκροτούν ζωηρά </w:t>
      </w:r>
      <w:r>
        <w:rPr>
          <w:rFonts w:eastAsia="Times New Roman" w:cs="Times New Roman"/>
          <w:szCs w:val="24"/>
        </w:rPr>
        <w:t>και παρατεταμένα)</w:t>
      </w:r>
    </w:p>
    <w:p w14:paraId="6EF7282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Τώρα θα πάρει τον λόγο ο κ. Τσιάρας από τη Νέα Δημοκρατία και αμέσως μετά θα ακολουθήσει ο Πρόεδρος των Ανεξαρτήτων Ελλήνων. </w:t>
      </w:r>
    </w:p>
    <w:p w14:paraId="6EF7282F" w14:textId="77777777" w:rsidR="00E92729" w:rsidRDefault="0044197E">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w:t>
      </w:r>
      <w:r>
        <w:rPr>
          <w:rFonts w:eastAsia="Times New Roman" w:cs="Times New Roman"/>
        </w:rPr>
        <w:t xml:space="preserve">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w:t>
      </w:r>
      <w:r>
        <w:rPr>
          <w:rFonts w:eastAsia="Times New Roman" w:cs="Times New Roman"/>
        </w:rPr>
        <w:t>θητές και τρεις εκπαιδευτικοί συνοδοί τους από το 10</w:t>
      </w:r>
      <w:r w:rsidRPr="008F0AFE">
        <w:rPr>
          <w:rFonts w:eastAsia="Times New Roman" w:cs="Times New Roman"/>
          <w:vertAlign w:val="superscript"/>
        </w:rPr>
        <w:t>ο</w:t>
      </w:r>
      <w:r>
        <w:rPr>
          <w:rFonts w:eastAsia="Times New Roman" w:cs="Times New Roman"/>
        </w:rPr>
        <w:t xml:space="preserve"> Γενικό Λύκειο Λάρισας. </w:t>
      </w:r>
    </w:p>
    <w:p w14:paraId="6EF72830" w14:textId="77777777" w:rsidR="00E92729" w:rsidRDefault="0044197E">
      <w:pPr>
        <w:spacing w:line="600" w:lineRule="auto"/>
        <w:ind w:firstLine="720"/>
        <w:contextualSpacing/>
        <w:jc w:val="both"/>
        <w:rPr>
          <w:rFonts w:eastAsia="Times New Roman" w:cs="Times New Roman"/>
        </w:rPr>
      </w:pPr>
      <w:r>
        <w:rPr>
          <w:rFonts w:eastAsia="Times New Roman" w:cs="Times New Roman"/>
        </w:rPr>
        <w:t xml:space="preserve">Η Βουλή καλωσορίζει τους συμπατριώτες. </w:t>
      </w:r>
    </w:p>
    <w:p w14:paraId="6EF72831"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rPr>
        <w:t>(Χειροκροτήματα απ’ όλες τις πτέρυγες της Βουλής)</w:t>
      </w:r>
    </w:p>
    <w:p w14:paraId="6EF7283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Ορίστε, κύριε Τσιάρα, έχετε τον λόγο.</w:t>
      </w:r>
    </w:p>
    <w:p w14:paraId="6EF7283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Ευχαριστώ πολύ, κύριε Πρόεδρ</w:t>
      </w:r>
      <w:r>
        <w:rPr>
          <w:rFonts w:eastAsia="Times New Roman" w:cs="Times New Roman"/>
          <w:szCs w:val="24"/>
        </w:rPr>
        <w:t>ε.</w:t>
      </w:r>
    </w:p>
    <w:p w14:paraId="6EF7283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ξεκινήσω κι εγώ την</w:t>
      </w:r>
      <w:r>
        <w:rPr>
          <w:rFonts w:eastAsia="Times New Roman" w:cs="Times New Roman"/>
          <w:szCs w:val="24"/>
        </w:rPr>
        <w:t xml:space="preserve"> ολιγόλεπτη</w:t>
      </w:r>
      <w:r>
        <w:rPr>
          <w:rFonts w:eastAsia="Times New Roman" w:cs="Times New Roman"/>
          <w:szCs w:val="24"/>
        </w:rPr>
        <w:t xml:space="preserve"> ομιλία μου με τη σκέψη σε όλους αυτούς τους ανθρώπους που το τελευταίο χρονικό διάστημα είδαν ζωές δικών τους να χάνονται, είδαν περιουσίες να βυθίζονται στη λάσπη και μια </w:t>
      </w:r>
      <w:r>
        <w:rPr>
          <w:rFonts w:eastAsia="Times New Roman" w:cs="Times New Roman"/>
          <w:szCs w:val="24"/>
        </w:rPr>
        <w:lastRenderedPageBreak/>
        <w:t>πραγματικότητα τη</w:t>
      </w:r>
      <w:r>
        <w:rPr>
          <w:rFonts w:eastAsia="Times New Roman" w:cs="Times New Roman"/>
          <w:szCs w:val="24"/>
        </w:rPr>
        <w:t>ν οποία ζούσαν μέχρι εκείνη τη χρονική στιγμή να χάνεται μέσα σε λίγες ώρες.</w:t>
      </w:r>
    </w:p>
    <w:p w14:paraId="6EF7283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Είναι νομίζω χρέος όλων μας εδώ, ανεξάρτητα από την όποια πολιτική αντιπαράθεση -και νομίζω ότι έχει τονιστεί από την πλευρά της Νέας Δημοκρατίας- όταν υπάρχουν τέτοιου είδους γεγ</w:t>
      </w:r>
      <w:r>
        <w:rPr>
          <w:rFonts w:eastAsia="Times New Roman" w:cs="Times New Roman"/>
          <w:szCs w:val="24"/>
        </w:rPr>
        <w:t>ονότα, να αποδεικνύουμε και την ευθύνη, αλλά πολύ περισσότερο τη δυνατότητα που έχει η πολιτεία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διά </w:t>
      </w:r>
      <w:r>
        <w:rPr>
          <w:rFonts w:eastAsia="Times New Roman" w:cs="Times New Roman"/>
          <w:szCs w:val="24"/>
        </w:rPr>
        <w:t xml:space="preserve">της όποιας έκφρασής </w:t>
      </w:r>
      <w:r>
        <w:rPr>
          <w:rFonts w:eastAsia="Times New Roman" w:cs="Times New Roman"/>
          <w:szCs w:val="24"/>
        </w:rPr>
        <w:t>της,</w:t>
      </w:r>
      <w:r>
        <w:rPr>
          <w:rFonts w:eastAsia="Times New Roman" w:cs="Times New Roman"/>
          <w:szCs w:val="24"/>
        </w:rPr>
        <w:t xml:space="preserve"> να συμπαραστέκεται σε αυτούς τους ανθρώπους.</w:t>
      </w:r>
    </w:p>
    <w:p w14:paraId="6EF7283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Έχω το προνόμιο να παρακολουθώ τη συζήτηση στην </w:t>
      </w:r>
      <w:r>
        <w:rPr>
          <w:rFonts w:eastAsia="Times New Roman" w:cs="Times New Roman"/>
          <w:szCs w:val="24"/>
        </w:rPr>
        <w:t>Ο</w:t>
      </w:r>
      <w:r>
        <w:rPr>
          <w:rFonts w:eastAsia="Times New Roman" w:cs="Times New Roman"/>
          <w:szCs w:val="24"/>
        </w:rPr>
        <w:t xml:space="preserve">λομέλεια από το πρωί και δεν σας το </w:t>
      </w:r>
      <w:r>
        <w:rPr>
          <w:rFonts w:eastAsia="Times New Roman" w:cs="Times New Roman"/>
          <w:szCs w:val="24"/>
        </w:rPr>
        <w:t>κρύβω ότι είχα πραγματικά μεγάλη αγωνία να ακούσω κυρίως τον Πρωθυπουργό σε σχέση με το τι ο ίδιος θα ισχυριζόταν σε αυτή</w:t>
      </w:r>
      <w:r>
        <w:rPr>
          <w:rFonts w:eastAsia="Times New Roman" w:cs="Times New Roman"/>
          <w:szCs w:val="24"/>
        </w:rPr>
        <w:t>ν</w:t>
      </w:r>
      <w:r>
        <w:rPr>
          <w:rFonts w:eastAsia="Times New Roman" w:cs="Times New Roman"/>
          <w:szCs w:val="24"/>
        </w:rPr>
        <w:t xml:space="preserve"> τη συζήτηση ειδικά για ζητήματα που αφορούν τις όποιες ευθύνες μπορεί να επιμερίζονται για την Κυβέρνηση σε αυτή την περίοδο, αλλά πο</w:t>
      </w:r>
      <w:r>
        <w:rPr>
          <w:rFonts w:eastAsia="Times New Roman" w:cs="Times New Roman"/>
          <w:szCs w:val="24"/>
        </w:rPr>
        <w:t xml:space="preserve">λύ περισσότερο για τον τρόπο με τον οποίο σοβαρά και υπεύθυνα η Νέα Δημοκρατία στάθηκε απέναντι στη συγκεκριμένη καταστροφή. </w:t>
      </w:r>
    </w:p>
    <w:p w14:paraId="6EF72837"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Άκουσα σήμερα το απίστευτο. Ο κύριος Πρωθυπουργός εγκάλεσε τη Νέα Δημοκρατία για λαϊκισμό</w:t>
      </w:r>
      <w:r>
        <w:rPr>
          <w:rFonts w:eastAsia="Times New Roman" w:cs="Times New Roman"/>
          <w:szCs w:val="24"/>
        </w:rPr>
        <w:t xml:space="preserve">! </w:t>
      </w:r>
      <w:r>
        <w:rPr>
          <w:rFonts w:eastAsia="Times New Roman" w:cs="Times New Roman"/>
          <w:szCs w:val="24"/>
        </w:rPr>
        <w:t xml:space="preserve">Πραγματικά είναι όχι να απορεί </w:t>
      </w:r>
      <w:r>
        <w:rPr>
          <w:rFonts w:eastAsia="Times New Roman" w:cs="Times New Roman"/>
          <w:szCs w:val="24"/>
        </w:rPr>
        <w:t>κάποιος</w:t>
      </w:r>
      <w:r>
        <w:rPr>
          <w:rFonts w:eastAsia="Times New Roman" w:cs="Times New Roman"/>
          <w:szCs w:val="24"/>
        </w:rPr>
        <w:t>,</w:t>
      </w:r>
      <w:r>
        <w:rPr>
          <w:rFonts w:eastAsia="Times New Roman" w:cs="Times New Roman"/>
          <w:szCs w:val="24"/>
        </w:rPr>
        <w:t xml:space="preserve"> αλλά να αναρωτιέται αν όντως αυτό που </w:t>
      </w:r>
      <w:r>
        <w:rPr>
          <w:rFonts w:eastAsia="Times New Roman" w:cs="Times New Roman"/>
          <w:szCs w:val="24"/>
        </w:rPr>
        <w:lastRenderedPageBreak/>
        <w:t xml:space="preserve">ζούμε είναι πραγματικό ή είναι κάτι το οποίο ανάγεται στη σφαίρα του ονείρου ή στη σφαίρα και μιας άλλης πραγματικότητας. </w:t>
      </w:r>
    </w:p>
    <w:p w14:paraId="6EF72838"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λέω αυτό, κυρίες και κύριοι συνάδελφοι, γιατί βεβαίως ο κύριος Πρωθυπουργός μπορεί να ισχυρ</w:t>
      </w:r>
      <w:r>
        <w:rPr>
          <w:rFonts w:eastAsia="Times New Roman" w:cs="Times New Roman"/>
          <w:szCs w:val="24"/>
        </w:rPr>
        <w:t xml:space="preserve">ίστηκε ό,τι ήθελε, μπορεί να έριξε και πάλι το βάρος σε κυβερνήσεις του παρελθόντος, αλλά προφανώς ξέχασε ο ίδιος, όπως ξέχασαν και οι αξιότιμοι κύριοι Υπουργοί, ενδεχομένως και εσείς κυρίες και κύριοι Βουλευτές της Συμπολίτευσης, ότι </w:t>
      </w:r>
      <w:proofErr w:type="spellStart"/>
      <w:r>
        <w:rPr>
          <w:rFonts w:eastAsia="Times New Roman" w:cs="Times New Roman"/>
          <w:szCs w:val="24"/>
        </w:rPr>
        <w:t>εκλεγήκατε</w:t>
      </w:r>
      <w:proofErr w:type="spellEnd"/>
      <w:r>
        <w:rPr>
          <w:rFonts w:eastAsia="Times New Roman" w:cs="Times New Roman"/>
          <w:szCs w:val="24"/>
        </w:rPr>
        <w:t xml:space="preserve"> λέγοντας α</w:t>
      </w:r>
      <w:r>
        <w:rPr>
          <w:rFonts w:eastAsia="Times New Roman" w:cs="Times New Roman"/>
          <w:szCs w:val="24"/>
        </w:rPr>
        <w:t xml:space="preserve">κριβώς τα αντίθετα από αυτά που κάνατε και ότι δώσατε υποσχέσεις που ποτέ δεν συναντήθηκαν με την πραγματικότητα. </w:t>
      </w:r>
    </w:p>
    <w:p w14:paraId="6EF72839"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Και αν, εν πάση </w:t>
      </w:r>
      <w:proofErr w:type="spellStart"/>
      <w:r>
        <w:rPr>
          <w:rFonts w:eastAsia="Times New Roman" w:cs="Times New Roman"/>
          <w:szCs w:val="24"/>
        </w:rPr>
        <w:t>περιπτώσει</w:t>
      </w:r>
      <w:proofErr w:type="spellEnd"/>
      <w:r>
        <w:rPr>
          <w:rFonts w:eastAsia="Times New Roman" w:cs="Times New Roman"/>
          <w:szCs w:val="24"/>
        </w:rPr>
        <w:t>, όλα αυτά μπορούν να ξεπερνιούνται με τόση μεγάλη ευκολία, κάποια στιγμή να ξέρετε ότι στο βάθος του χρόνου υπάρχε</w:t>
      </w:r>
      <w:r>
        <w:rPr>
          <w:rFonts w:eastAsia="Times New Roman" w:cs="Times New Roman"/>
          <w:szCs w:val="24"/>
        </w:rPr>
        <w:t>ι πάντα η αδιάψευστη κρίση των πολιτών. Αυτό είναι κάτι το οποίο θα το δούμε πάρα πολύ σύντομα μπροστά μας.</w:t>
      </w:r>
    </w:p>
    <w:p w14:paraId="6EF7283A"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Πρέπει επιτέλους να καταλάβετε ότι είστε η Κυβέρνηση, δεν είστε η Αντιπολίτευση. Το να γυρίζετε και να λέτε ότι για όλα φταίει το παρελθόν, χωρίς να</w:t>
      </w:r>
      <w:r>
        <w:rPr>
          <w:rFonts w:eastAsia="Times New Roman" w:cs="Times New Roman"/>
          <w:szCs w:val="24"/>
        </w:rPr>
        <w:t xml:space="preserve"> αναλαμβάνετε το κομμάτι της δικής σας ευθύνης, νομίζω ότι δεν </w:t>
      </w:r>
      <w:proofErr w:type="spellStart"/>
      <w:r>
        <w:rPr>
          <w:rFonts w:eastAsia="Times New Roman" w:cs="Times New Roman"/>
          <w:szCs w:val="24"/>
        </w:rPr>
        <w:t>περιποιεί</w:t>
      </w:r>
      <w:proofErr w:type="spellEnd"/>
      <w:r>
        <w:rPr>
          <w:rFonts w:eastAsia="Times New Roman" w:cs="Times New Roman"/>
          <w:szCs w:val="24"/>
        </w:rPr>
        <w:t xml:space="preserve"> ούτε τιμή ούτε πολύ πε</w:t>
      </w:r>
      <w:r>
        <w:rPr>
          <w:rFonts w:eastAsia="Times New Roman" w:cs="Times New Roman"/>
          <w:szCs w:val="24"/>
        </w:rPr>
        <w:lastRenderedPageBreak/>
        <w:t>ρισσότερο συνέπεια ευθύνης για αυτή</w:t>
      </w:r>
      <w:r>
        <w:rPr>
          <w:rFonts w:eastAsia="Times New Roman" w:cs="Times New Roman"/>
          <w:szCs w:val="24"/>
        </w:rPr>
        <w:t>ν</w:t>
      </w:r>
      <w:r>
        <w:rPr>
          <w:rFonts w:eastAsia="Times New Roman" w:cs="Times New Roman"/>
          <w:szCs w:val="24"/>
        </w:rPr>
        <w:t xml:space="preserve"> τη στιγμή στην οποία βρίσκεται η χώρα μας, για αυτή</w:t>
      </w:r>
      <w:r>
        <w:rPr>
          <w:rFonts w:eastAsia="Times New Roman" w:cs="Times New Roman"/>
          <w:szCs w:val="24"/>
        </w:rPr>
        <w:t>ν</w:t>
      </w:r>
      <w:r>
        <w:rPr>
          <w:rFonts w:eastAsia="Times New Roman" w:cs="Times New Roman"/>
          <w:szCs w:val="24"/>
        </w:rPr>
        <w:t xml:space="preserve"> τη στιγμή που τόσα γεγονότα υπάρχουν και εξελίσσονται γύρω μας. </w:t>
      </w:r>
    </w:p>
    <w:p w14:paraId="6EF7283B"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Τα λέω όλα αυτά διότι από όπου και αν προσπαθήσει </w:t>
      </w:r>
      <w:r>
        <w:rPr>
          <w:rFonts w:eastAsia="Times New Roman" w:cs="Times New Roman"/>
          <w:szCs w:val="24"/>
        </w:rPr>
        <w:t xml:space="preserve">κάποιος </w:t>
      </w:r>
      <w:r>
        <w:rPr>
          <w:rFonts w:eastAsia="Times New Roman" w:cs="Times New Roman"/>
          <w:szCs w:val="24"/>
        </w:rPr>
        <w:t>να προσεγγίσει</w:t>
      </w:r>
      <w:r>
        <w:rPr>
          <w:rFonts w:eastAsia="Times New Roman" w:cs="Times New Roman"/>
          <w:szCs w:val="24"/>
        </w:rPr>
        <w:t>,</w:t>
      </w:r>
      <w:r>
        <w:rPr>
          <w:rFonts w:eastAsia="Times New Roman" w:cs="Times New Roman"/>
          <w:szCs w:val="24"/>
        </w:rPr>
        <w:t xml:space="preserve"> ειδικά</w:t>
      </w:r>
      <w:r>
        <w:rPr>
          <w:rFonts w:eastAsia="Times New Roman" w:cs="Times New Roman"/>
          <w:szCs w:val="24"/>
        </w:rPr>
        <w:t>,</w:t>
      </w:r>
      <w:r>
        <w:rPr>
          <w:rFonts w:eastAsia="Times New Roman" w:cs="Times New Roman"/>
          <w:szCs w:val="24"/>
        </w:rPr>
        <w:t xml:space="preserve"> την ομιλία του κυρίου Πρωθυπουργού, τελικά θα φτάσει στο συμπέρασμα ότι έπρεπε να πει μια ατάκα</w:t>
      </w:r>
      <w:r w:rsidRPr="00672E6C">
        <w:rPr>
          <w:rFonts w:eastAsia="Times New Roman" w:cs="Times New Roman"/>
          <w:szCs w:val="24"/>
        </w:rPr>
        <w:t xml:space="preserve"> </w:t>
      </w:r>
      <w:r>
        <w:rPr>
          <w:rFonts w:eastAsia="Times New Roman" w:cs="Times New Roman"/>
          <w:szCs w:val="24"/>
        </w:rPr>
        <w:t>στο τέλος</w:t>
      </w:r>
      <w:r>
        <w:rPr>
          <w:rFonts w:eastAsia="Times New Roman" w:cs="Times New Roman"/>
          <w:szCs w:val="24"/>
        </w:rPr>
        <w:t>, ρίχνοντας πάλι τη</w:t>
      </w:r>
      <w:r>
        <w:rPr>
          <w:rFonts w:eastAsia="Times New Roman" w:cs="Times New Roman"/>
          <w:szCs w:val="24"/>
        </w:rPr>
        <w:t>ν</w:t>
      </w:r>
      <w:r>
        <w:rPr>
          <w:rFonts w:eastAsia="Times New Roman" w:cs="Times New Roman"/>
          <w:szCs w:val="24"/>
        </w:rPr>
        <w:t xml:space="preserve"> μπάλα στην εξέδρα και να δικαιολογήσει γιατί όλα</w:t>
      </w:r>
      <w:r>
        <w:rPr>
          <w:rFonts w:eastAsia="Times New Roman" w:cs="Times New Roman"/>
          <w:szCs w:val="24"/>
        </w:rPr>
        <w:t xml:space="preserve"> αυτά που έγιναν το τελευταίο χρονικό διάστημα στη Μάνδρα και σε άλλα σημεία της Ελλάδος</w:t>
      </w:r>
      <w:r>
        <w:rPr>
          <w:rFonts w:eastAsia="Times New Roman" w:cs="Times New Roman"/>
          <w:szCs w:val="24"/>
        </w:rPr>
        <w:t>,</w:t>
      </w:r>
      <w:r>
        <w:rPr>
          <w:rFonts w:eastAsia="Times New Roman" w:cs="Times New Roman"/>
          <w:szCs w:val="24"/>
        </w:rPr>
        <w:t xml:space="preserve"> προφανώς έχουν την απουσία ουσιαστικά της Κυβέρνησης χωρίς βεβαίως να αναγνωρίζεται η δική της ευθύνη, αλλά πολύ περισσότερο να αναδείξει το γεγονός ότι το κοινωνικό </w:t>
      </w:r>
      <w:r>
        <w:rPr>
          <w:rFonts w:eastAsia="Times New Roman" w:cs="Times New Roman"/>
          <w:szCs w:val="24"/>
        </w:rPr>
        <w:t>μέρισμα ως συζήτηση και ως πραγματικότητα, όπως εξελίσσεται φέτος, έχει πάρα πολλά κενά και πάρα πολλά ζητήματα.</w:t>
      </w:r>
    </w:p>
    <w:p w14:paraId="6EF7283C"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Βεβαίως, θα προσπαθήσω</w:t>
      </w:r>
      <w:r>
        <w:rPr>
          <w:rFonts w:eastAsia="Times New Roman" w:cs="Times New Roman"/>
          <w:szCs w:val="24"/>
        </w:rPr>
        <w:t>,</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επιχειρήσω να σας πω ότι τελικά την πραγματικότητα την καθορίζει η ίδια η ζωή. Πριν μερικές ημέρες ήρθε το νομοσχέδι</w:t>
      </w:r>
      <w:r>
        <w:rPr>
          <w:rFonts w:eastAsia="Times New Roman" w:cs="Times New Roman"/>
          <w:szCs w:val="24"/>
        </w:rPr>
        <w:t xml:space="preserve">ο για το κοινωνικό επίδομα ως </w:t>
      </w:r>
      <w:proofErr w:type="spellStart"/>
      <w:r>
        <w:rPr>
          <w:rFonts w:eastAsia="Times New Roman" w:cs="Times New Roman"/>
          <w:szCs w:val="24"/>
        </w:rPr>
        <w:t>υπερεπείγον</w:t>
      </w:r>
      <w:proofErr w:type="spellEnd"/>
      <w:r>
        <w:rPr>
          <w:rFonts w:eastAsia="Times New Roman" w:cs="Times New Roman"/>
          <w:szCs w:val="24"/>
        </w:rPr>
        <w:t xml:space="preserve">. Μάλιστα, υπήρχε η συζήτηση ότι έπρεπε οπωσδήποτε να ψηφιστεί την επόμενη ημέρα. Τελικά το </w:t>
      </w:r>
      <w:proofErr w:type="spellStart"/>
      <w:r>
        <w:rPr>
          <w:rFonts w:eastAsia="Times New Roman" w:cs="Times New Roman"/>
          <w:szCs w:val="24"/>
        </w:rPr>
        <w:t>υπερεπείγον</w:t>
      </w:r>
      <w:proofErr w:type="spellEnd"/>
      <w:r>
        <w:rPr>
          <w:rFonts w:eastAsia="Times New Roman" w:cs="Times New Roman"/>
          <w:szCs w:val="24"/>
        </w:rPr>
        <w:t xml:space="preserve"> νομοσχέδιο φτάσαμε να ψηφιστεί πέντε ημέρες μετά. Και, ω του </w:t>
      </w:r>
      <w:r>
        <w:rPr>
          <w:rFonts w:eastAsia="Times New Roman" w:cs="Times New Roman"/>
          <w:szCs w:val="24"/>
        </w:rPr>
        <w:lastRenderedPageBreak/>
        <w:t xml:space="preserve">θαύματος, ακόμα και οι νομοτεχνικές βελτιώσεις, </w:t>
      </w:r>
      <w:r>
        <w:rPr>
          <w:rFonts w:eastAsia="Times New Roman"/>
          <w:szCs w:val="24"/>
        </w:rPr>
        <w:t>οι</w:t>
      </w:r>
      <w:r>
        <w:rPr>
          <w:rFonts w:eastAsia="Times New Roman"/>
          <w:szCs w:val="24"/>
        </w:rPr>
        <w:t xml:space="preserve"> οποίες, υποτίθεται,</w:t>
      </w:r>
      <w:r>
        <w:rPr>
          <w:rFonts w:eastAsia="Times New Roman" w:cs="Times New Roman"/>
          <w:szCs w:val="24"/>
        </w:rPr>
        <w:t xml:space="preserve"> έπρεπε να δοθούν την επόμενη ημέρα, ήρθαν μόλις τρεις ώρες νωρίτερα για να παρουσιαστούν στο Σώμα του ελληνικού Κοινοβουλίου, όπως και η </w:t>
      </w:r>
      <w:r>
        <w:rPr>
          <w:rFonts w:eastAsia="Times New Roman" w:cs="Times New Roman"/>
          <w:bCs/>
          <w:szCs w:val="24"/>
        </w:rPr>
        <w:t>τροπολογία</w:t>
      </w:r>
      <w:r>
        <w:rPr>
          <w:rFonts w:eastAsia="Times New Roman" w:cs="Times New Roman"/>
          <w:szCs w:val="24"/>
        </w:rPr>
        <w:t xml:space="preserve"> με την οποία οι κύριοι συνάδελφοι της Συμπολίτευσης υιοθετούν τον τρόπο με τον οποίο δί</w:t>
      </w:r>
      <w:r>
        <w:rPr>
          <w:rFonts w:eastAsia="Times New Roman" w:cs="Times New Roman"/>
          <w:szCs w:val="24"/>
        </w:rPr>
        <w:t xml:space="preserve">νονται οι αποζημιώσεις. </w:t>
      </w:r>
    </w:p>
    <w:p w14:paraId="6EF7283D"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Καλοδεχούμενα όλα αυτά. Ευτυχώς έρχονται. Βεβαίως, υπήρχαν νωρίτερα όλες οι επισημάνσεις από την αρμόδια Επιστημονική Υπηρεσία της Βουλής που έλεγε ότι δεν υπήρχαν κριτήρια. Τα κριτήρια τα έφεραν κυριολεκτικά στο παρά πέντε. </w:t>
      </w:r>
    </w:p>
    <w:p w14:paraId="6EF7283E"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Την </w:t>
      </w:r>
      <w:r>
        <w:rPr>
          <w:rFonts w:eastAsia="Times New Roman" w:cs="Times New Roman"/>
          <w:bCs/>
          <w:szCs w:val="24"/>
        </w:rPr>
        <w:t>τ</w:t>
      </w:r>
      <w:r>
        <w:rPr>
          <w:rFonts w:eastAsia="Times New Roman" w:cs="Times New Roman"/>
          <w:bCs/>
          <w:szCs w:val="24"/>
        </w:rPr>
        <w:t>ροπολογία</w:t>
      </w:r>
      <w:r>
        <w:rPr>
          <w:rFonts w:eastAsia="Times New Roman" w:cs="Times New Roman"/>
          <w:szCs w:val="24"/>
        </w:rPr>
        <w:t xml:space="preserve"> εμείς την υιοθετούμε και την ψηφίζουμε. Όμως, κυρίες και κύριοι συνάδελφοι, πρέπει να ξέρετε ότι </w:t>
      </w:r>
      <w:proofErr w:type="spellStart"/>
      <w:r>
        <w:rPr>
          <w:rFonts w:eastAsia="Times New Roman" w:cs="Times New Roman"/>
          <w:szCs w:val="24"/>
        </w:rPr>
        <w:t>εκατόν</w:t>
      </w:r>
      <w:proofErr w:type="spellEnd"/>
      <w:r>
        <w:rPr>
          <w:rFonts w:eastAsia="Times New Roman" w:cs="Times New Roman"/>
          <w:szCs w:val="24"/>
        </w:rPr>
        <w:t xml:space="preserve"> δύο επιχειρήσεις στη Σκόπελο</w:t>
      </w:r>
      <w:r>
        <w:rPr>
          <w:rFonts w:eastAsia="Times New Roman" w:cs="Times New Roman"/>
          <w:szCs w:val="24"/>
        </w:rPr>
        <w:t>,</w:t>
      </w:r>
      <w:r>
        <w:rPr>
          <w:rFonts w:eastAsia="Times New Roman" w:cs="Times New Roman"/>
          <w:szCs w:val="24"/>
        </w:rPr>
        <w:t xml:space="preserve"> </w:t>
      </w:r>
      <w:r>
        <w:rPr>
          <w:rFonts w:eastAsia="Times New Roman" w:cs="Times New Roman"/>
          <w:szCs w:val="24"/>
        </w:rPr>
        <w:t>από το 2015</w:t>
      </w:r>
      <w:r>
        <w:rPr>
          <w:rFonts w:eastAsia="Times New Roman" w:cs="Times New Roman"/>
          <w:szCs w:val="24"/>
        </w:rPr>
        <w:t xml:space="preserve"> περιμένουν ακόμη τις αποζημιώσεις. Εύχομαι να μην υπάρξει το αντίστοιχο παράδειγμα, όπως αυτό που εί</w:t>
      </w:r>
      <w:r>
        <w:rPr>
          <w:rFonts w:eastAsia="Times New Roman" w:cs="Times New Roman"/>
          <w:szCs w:val="24"/>
        </w:rPr>
        <w:t>χαμε στη Σκόπελο πριν από δύο χρόνια</w:t>
      </w:r>
      <w:r w:rsidRPr="00DB112A">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w:t>
      </w:r>
    </w:p>
    <w:p w14:paraId="6EF7283F"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EF72840"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Τέλος, θέλω να σας πω το εξής</w:t>
      </w:r>
      <w:r>
        <w:rPr>
          <w:rFonts w:eastAsia="Times New Roman" w:cs="Times New Roman"/>
          <w:szCs w:val="24"/>
        </w:rPr>
        <w:t xml:space="preserve">: </w:t>
      </w:r>
      <w:r>
        <w:rPr>
          <w:rFonts w:eastAsia="Times New Roman" w:cs="Times New Roman"/>
          <w:szCs w:val="24"/>
        </w:rPr>
        <w:t xml:space="preserve">Η Κυβέρνηση αυτό το χρονικό διάστημα επιχειρεί να κάνει κάποιες κοινωνικές παροχές, τις οποίες </w:t>
      </w:r>
      <w:r>
        <w:rPr>
          <w:rFonts w:eastAsia="Times New Roman" w:cs="Times New Roman"/>
          <w:szCs w:val="24"/>
        </w:rPr>
        <w:t>-αρέσκεται και ο κύριος Πρωθυπουργός στις αγγλικές φράσεις και εκφράσεις- τις κάνει «</w:t>
      </w:r>
      <w:r>
        <w:rPr>
          <w:rFonts w:eastAsia="Times New Roman" w:cs="Times New Roman"/>
          <w:szCs w:val="24"/>
          <w:lang w:val="en-US"/>
        </w:rPr>
        <w:t>one</w:t>
      </w:r>
      <w:r>
        <w:rPr>
          <w:rFonts w:eastAsia="Times New Roman" w:cs="Times New Roman"/>
          <w:szCs w:val="24"/>
        </w:rPr>
        <w:t>-</w:t>
      </w:r>
      <w:r>
        <w:rPr>
          <w:rFonts w:eastAsia="Times New Roman" w:cs="Times New Roman"/>
          <w:szCs w:val="24"/>
          <w:lang w:val="en-US"/>
        </w:rPr>
        <w:t>off</w:t>
      </w:r>
      <w:r>
        <w:rPr>
          <w:rFonts w:eastAsia="Times New Roman" w:cs="Times New Roman"/>
          <w:szCs w:val="24"/>
        </w:rPr>
        <w:t>», μια φορά δηλαδή, κοινωνικό μέρισμα με άλλα λόγια. Από την άλλη πλευρά, όμως, μην αγνοείτε το γεγονός ότι γίνονται πάρα πολλές περικοπές κοινωνικών δαπανών και βε</w:t>
      </w:r>
      <w:r>
        <w:rPr>
          <w:rFonts w:eastAsia="Times New Roman" w:cs="Times New Roman"/>
          <w:szCs w:val="24"/>
        </w:rPr>
        <w:t xml:space="preserve">βαίως σταματούν να υπάρχουν φοροαπαλλαγές. </w:t>
      </w:r>
    </w:p>
    <w:p w14:paraId="6EF72841"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Η διαφορά είναι ότι όλα αυτά τα οποία επιβάλλετε εσείς, διά των δικών σας νόμων, γίνονται μόνιμα. Διανέμει δηλαδή επιδόματα η Κυβέρνηση, εσείς, άπαξ, μία φορά και περικόπτει κοινωνικές δαπάνες και φοροαπαλλαγές ά</w:t>
      </w:r>
      <w:r>
        <w:rPr>
          <w:rFonts w:eastAsia="Times New Roman" w:cs="Times New Roman"/>
          <w:szCs w:val="24"/>
        </w:rPr>
        <w:t>παξ διαπαντός. Η λογική αυτή περιγράφεται με τη γνωστή τακτική</w:t>
      </w:r>
      <w:r>
        <w:rPr>
          <w:rFonts w:eastAsia="Times New Roman" w:cs="Times New Roman"/>
          <w:szCs w:val="24"/>
        </w:rPr>
        <w:t xml:space="preserve">, </w:t>
      </w:r>
      <w:r>
        <w:rPr>
          <w:rFonts w:eastAsia="Times New Roman" w:cs="Times New Roman"/>
          <w:szCs w:val="24"/>
        </w:rPr>
        <w:t>την οποία εγώ προσωπικά είχα αναδείξει και σε μια προηγούμενη ευκαιρία που είχα σε μια ομιλία μου στο ελληνικό Κοινοβούλιο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Pr>
          <w:rFonts w:eastAsia="Times New Roman" w:cs="Times New Roman"/>
          <w:szCs w:val="24"/>
        </w:rPr>
        <w:t>άζει τα λίγα στη μία τσέπη η Κυβέρνηση και παίρνει τα πολλά από την</w:t>
      </w:r>
      <w:r>
        <w:rPr>
          <w:rFonts w:eastAsia="Times New Roman" w:cs="Times New Roman"/>
          <w:szCs w:val="24"/>
        </w:rPr>
        <w:t xml:space="preserve"> άλλη τσέπη. </w:t>
      </w:r>
    </w:p>
    <w:p w14:paraId="6EF72842"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Όλα αυτά, κυρίες και κύριοι συνάδελφοι, γιατί είναι προφανές το άγχος που υπάρχει αυτή</w:t>
      </w:r>
      <w:r>
        <w:rPr>
          <w:rFonts w:eastAsia="Times New Roman" w:cs="Times New Roman"/>
          <w:szCs w:val="24"/>
        </w:rPr>
        <w:t>ν</w:t>
      </w:r>
      <w:r>
        <w:rPr>
          <w:rFonts w:eastAsia="Times New Roman" w:cs="Times New Roman"/>
          <w:szCs w:val="24"/>
        </w:rPr>
        <w:t xml:space="preserve"> τη στιγμή στην Κυβέρνηση. Ξέρω ότι θα θέλατε να συζητήσετε για το κοινωνικό επίδομα μέσα </w:t>
      </w:r>
      <w:r>
        <w:rPr>
          <w:rFonts w:eastAsia="Times New Roman" w:cs="Times New Roman"/>
          <w:szCs w:val="24"/>
        </w:rPr>
        <w:lastRenderedPageBreak/>
        <w:t>από ένα διαφορετικό αφήγημα. Προφανώς αυτός ήταν και ο στόχος την</w:t>
      </w:r>
      <w:r>
        <w:rPr>
          <w:rFonts w:eastAsia="Times New Roman" w:cs="Times New Roman"/>
          <w:szCs w:val="24"/>
        </w:rPr>
        <w:t xml:space="preserve"> προηγούμενη Τετάρτη και την προηγούμενη Πέμπτη. Όμως, τι να κάνουμε; Η ίδια η ζωή και η ίδια η πραγματικότητα τελικά διαμορφώνει και την πολιτική ατζέντα. </w:t>
      </w:r>
    </w:p>
    <w:p w14:paraId="6EF72843"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Ακούσαμε νωρίτερα τον κύριο Πρωθυπουργό ο οποίος μίλησε με προφανές άγχος είτε λόγω των </w:t>
      </w:r>
      <w:r>
        <w:rPr>
          <w:rFonts w:eastAsia="Times New Roman" w:cs="Times New Roman"/>
          <w:szCs w:val="24"/>
        </w:rPr>
        <w:t>δημοσκοπήσεων</w:t>
      </w:r>
      <w:r>
        <w:rPr>
          <w:rFonts w:eastAsia="Times New Roman" w:cs="Times New Roman"/>
          <w:szCs w:val="24"/>
        </w:rPr>
        <w:t xml:space="preserve"> -</w:t>
      </w:r>
      <w:r>
        <w:rPr>
          <w:rFonts w:eastAsia="Times New Roman" w:cs="Times New Roman"/>
          <w:szCs w:val="24"/>
        </w:rPr>
        <w:t>γιατί ακούγαμε και διάφορα άλλα</w:t>
      </w:r>
      <w:r>
        <w:rPr>
          <w:rFonts w:eastAsia="Times New Roman" w:cs="Times New Roman"/>
          <w:szCs w:val="24"/>
        </w:rPr>
        <w:t xml:space="preserve">- </w:t>
      </w:r>
      <w:r>
        <w:rPr>
          <w:rFonts w:eastAsia="Times New Roman" w:cs="Times New Roman"/>
          <w:szCs w:val="24"/>
        </w:rPr>
        <w:t xml:space="preserve">είτε λόγω των εξελίξεων στην </w:t>
      </w:r>
      <w:proofErr w:type="spellStart"/>
      <w:r>
        <w:rPr>
          <w:rFonts w:eastAsia="Times New Roman" w:cs="Times New Roman"/>
          <w:szCs w:val="24"/>
        </w:rPr>
        <w:t>Κεντροαστερά</w:t>
      </w:r>
      <w:proofErr w:type="spellEnd"/>
      <w:r>
        <w:rPr>
          <w:rFonts w:eastAsia="Times New Roman" w:cs="Times New Roman"/>
          <w:szCs w:val="24"/>
        </w:rPr>
        <w:t xml:space="preserve"> τελευταία είτε γι’ αυτά που συμβαίνουν γενικότερα. </w:t>
      </w:r>
    </w:p>
    <w:p w14:paraId="6EF72844"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Σκεφτείτε ότι υπάρχουν παράγοντες τους οποίους δεν τους υπολογίζατε. Υπήρξαν οι πυρκαγιές του Αυγούστου, υπήρξε η </w:t>
      </w:r>
      <w:r>
        <w:rPr>
          <w:rFonts w:eastAsia="Times New Roman" w:cs="Times New Roman"/>
          <w:szCs w:val="24"/>
        </w:rPr>
        <w:t>τεράστια οικολογική καταστροφή περίπου πριν από έναν μήνα, όπως υπάρχει και αυτή η μεγάλη καταστροφή η οποία γίνεται στην Μάνδρα τώρα. Αμηχανία! Κάποτε για όλα αυτά έφταιγαν οι προηγούμενες κυβερνήσεις. Τώρα φταίει οτιδήποτε άλλο εκτός από την Κυβέρνηση.</w:t>
      </w:r>
    </w:p>
    <w:p w14:paraId="6EF72845" w14:textId="77777777" w:rsidR="00E92729" w:rsidRDefault="0044197E">
      <w:pPr>
        <w:spacing w:line="600" w:lineRule="auto"/>
        <w:ind w:firstLine="720"/>
        <w:contextualSpacing/>
        <w:jc w:val="both"/>
        <w:rPr>
          <w:rFonts w:eastAsia="Times New Roman"/>
          <w:szCs w:val="24"/>
        </w:rPr>
      </w:pPr>
      <w:r>
        <w:rPr>
          <w:rFonts w:eastAsia="Times New Roman"/>
          <w:b/>
          <w:szCs w:val="24"/>
        </w:rPr>
        <w:t>Π</w:t>
      </w:r>
      <w:r>
        <w:rPr>
          <w:rFonts w:eastAsia="Times New Roman"/>
          <w:b/>
          <w:szCs w:val="24"/>
        </w:rPr>
        <w:t xml:space="preserve">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Τσιάρα, ολοκληρώστε παρακαλώ.</w:t>
      </w:r>
    </w:p>
    <w:p w14:paraId="6EF72846" w14:textId="77777777" w:rsidR="00E92729" w:rsidRDefault="0044197E">
      <w:pPr>
        <w:spacing w:line="600" w:lineRule="auto"/>
        <w:ind w:firstLine="720"/>
        <w:contextualSpacing/>
        <w:jc w:val="both"/>
        <w:rPr>
          <w:rFonts w:eastAsia="Times New Roman"/>
          <w:szCs w:val="24"/>
        </w:rPr>
      </w:pPr>
      <w:r>
        <w:rPr>
          <w:rFonts w:eastAsia="Times New Roman"/>
          <w:b/>
          <w:szCs w:val="24"/>
        </w:rPr>
        <w:t>ΚΩΝΣΤΑΝΤΙΝΟΣ ΤΣΙΑΡΑΣ:</w:t>
      </w:r>
      <w:r>
        <w:rPr>
          <w:rFonts w:eastAsia="Times New Roman"/>
          <w:szCs w:val="24"/>
        </w:rPr>
        <w:t xml:space="preserve"> Κλείνω, κύριε Πρόεδρε, και σας ευχαριστώ για την ανοχή.</w:t>
      </w:r>
    </w:p>
    <w:p w14:paraId="6EF72847"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 xml:space="preserve">Σε όλα αυτά, θέλω να επιστρέψω κάποια από τα ωραία που άκουσα από τον Υπουργό Οικονομικών, τον κ. </w:t>
      </w:r>
      <w:proofErr w:type="spellStart"/>
      <w:r>
        <w:rPr>
          <w:rFonts w:eastAsia="Times New Roman"/>
          <w:szCs w:val="24"/>
        </w:rPr>
        <w:t>Τσακαλώτο</w:t>
      </w:r>
      <w:proofErr w:type="spellEnd"/>
      <w:r>
        <w:rPr>
          <w:rFonts w:eastAsia="Times New Roman"/>
          <w:szCs w:val="24"/>
        </w:rPr>
        <w:t xml:space="preserve">. </w:t>
      </w:r>
      <w:r>
        <w:rPr>
          <w:rFonts w:eastAsia="Times New Roman"/>
          <w:szCs w:val="24"/>
        </w:rPr>
        <w:t xml:space="preserve">Μου λένε, λοιπόν, οι φοιτητές του κ. </w:t>
      </w:r>
      <w:proofErr w:type="spellStart"/>
      <w:r>
        <w:rPr>
          <w:rFonts w:eastAsia="Times New Roman"/>
          <w:szCs w:val="24"/>
        </w:rPr>
        <w:t>Τσακαλώτου</w:t>
      </w:r>
      <w:proofErr w:type="spellEnd"/>
      <w:r>
        <w:rPr>
          <w:rFonts w:eastAsia="Times New Roman"/>
          <w:szCs w:val="24"/>
        </w:rPr>
        <w:t xml:space="preserve"> ότι αρέσκεται να επαναλαμβάνει μία ρήση του Αβραάμ Λίνκολν, που λέει το εξής: «Μπορείς να τους ξεγελάς όλους για λίγο, μπορεί να ξεγελάς λίγους για όλον τον καιρό, αλλά σίγουρα δεν μπορείς να τους ξεγελάς όλο</w:t>
      </w:r>
      <w:r>
        <w:rPr>
          <w:rFonts w:eastAsia="Times New Roman"/>
          <w:szCs w:val="24"/>
        </w:rPr>
        <w:t xml:space="preserve">υς για όλον τον καιρό». Αυτή είναι η απάντηση όλης αυτής της προσπάθειας που έγινε και από τον ίδιο τον Πρωθυπουργό νωρίτερα, που επιχειρηματολόγησε απέναντι στην </w:t>
      </w:r>
      <w:r>
        <w:rPr>
          <w:rFonts w:eastAsia="Times New Roman"/>
          <w:szCs w:val="24"/>
        </w:rPr>
        <w:t>Ολομέλεια</w:t>
      </w:r>
      <w:r>
        <w:rPr>
          <w:rFonts w:eastAsia="Times New Roman"/>
          <w:szCs w:val="24"/>
        </w:rPr>
        <w:t>, αλλά βεβαίως και πολλών εκ των συναδέλφων και πολλών εκ των Υπουργών. Διότι, κυρίε</w:t>
      </w:r>
      <w:r>
        <w:rPr>
          <w:rFonts w:eastAsia="Times New Roman"/>
          <w:szCs w:val="24"/>
        </w:rPr>
        <w:t xml:space="preserve">ς και κύριοι συνάδελφοι, τα ψέματα τελικά είναι προφανώς σαν τη συμπαθή, κατά τα άλλα, σαρανταποδαρούσα του κ. </w:t>
      </w:r>
      <w:proofErr w:type="spellStart"/>
      <w:r>
        <w:rPr>
          <w:rFonts w:eastAsia="Times New Roman"/>
          <w:szCs w:val="24"/>
        </w:rPr>
        <w:t>Τσακαλώτου</w:t>
      </w:r>
      <w:proofErr w:type="spellEnd"/>
      <w:r>
        <w:rPr>
          <w:rFonts w:eastAsia="Times New Roman"/>
          <w:szCs w:val="24"/>
        </w:rPr>
        <w:t>. Ξέρετε, η σαρανταποδαρούσα έχει πολλά πόδια, αλλά είναι πολύ κοντά.</w:t>
      </w:r>
    </w:p>
    <w:p w14:paraId="6EF72848" w14:textId="77777777" w:rsidR="00E92729" w:rsidRDefault="0044197E">
      <w:pPr>
        <w:spacing w:line="600" w:lineRule="auto"/>
        <w:ind w:firstLine="720"/>
        <w:contextualSpacing/>
        <w:jc w:val="both"/>
        <w:rPr>
          <w:rFonts w:eastAsia="Times New Roman"/>
          <w:szCs w:val="24"/>
        </w:rPr>
      </w:pPr>
      <w:r>
        <w:rPr>
          <w:rFonts w:eastAsia="Times New Roman"/>
          <w:szCs w:val="24"/>
        </w:rPr>
        <w:t>Σας ευχαριστώ πολύ.</w:t>
      </w:r>
    </w:p>
    <w:p w14:paraId="6EF72849" w14:textId="77777777" w:rsidR="00E92729" w:rsidRDefault="0044197E">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w:t>
      </w:r>
      <w:r>
        <w:rPr>
          <w:rFonts w:eastAsia="Times New Roman"/>
          <w:szCs w:val="24"/>
        </w:rPr>
        <w:t>κρατίας)</w:t>
      </w:r>
    </w:p>
    <w:p w14:paraId="6EF7284A"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Υπουργός Εθνικής Άμυνας και Πρόεδρος των Ανεξαρτήτων Ελλήνων κ. Πάνος Καμμένος.</w:t>
      </w:r>
    </w:p>
    <w:p w14:paraId="6EF7284B" w14:textId="77777777" w:rsidR="00E92729" w:rsidRDefault="0044197E">
      <w:pPr>
        <w:spacing w:line="600" w:lineRule="auto"/>
        <w:ind w:firstLine="720"/>
        <w:contextualSpacing/>
        <w:jc w:val="both"/>
        <w:rPr>
          <w:rFonts w:eastAsia="Times New Roman"/>
          <w:szCs w:val="24"/>
        </w:rPr>
      </w:pPr>
      <w:r>
        <w:rPr>
          <w:rFonts w:eastAsia="Times New Roman"/>
          <w:b/>
          <w:szCs w:val="24"/>
        </w:rPr>
        <w:lastRenderedPageBreak/>
        <w:t>ΠΑΝΟΣ ΚΑΜΜΕΝΟΣ (Υπουργός Εθνικής Άμυνας - Πρόεδρος των Ανεξαρτήτων Ελλήνων):</w:t>
      </w:r>
      <w:r>
        <w:rPr>
          <w:rFonts w:eastAsia="Times New Roman"/>
          <w:szCs w:val="24"/>
        </w:rPr>
        <w:t xml:space="preserve"> Κύριε Πρόεδρε, μετά από τη σοβαρότατη συ</w:t>
      </w:r>
      <w:r>
        <w:rPr>
          <w:rFonts w:eastAsia="Times New Roman"/>
          <w:szCs w:val="24"/>
        </w:rPr>
        <w:t>ζήτηση περί εντομολογίας του εκπροσώπου της Αξιωματικής Αντιπολιτεύσεως, ζήτησα τον λόγο όχι για να μιλήσω για το κοινωνικό μέρισμα, διότι εδώ αποδεικνύεται από τη συζήτηση ότι η Αξιωματική Αντιπολίτευση στηρίζεται σε αυτό που λένε στο ποδόσφαιρο «μια βροχ</w:t>
      </w:r>
      <w:r>
        <w:rPr>
          <w:rFonts w:eastAsia="Times New Roman"/>
          <w:szCs w:val="24"/>
        </w:rPr>
        <w:t>ή μάς σώζει».</w:t>
      </w:r>
    </w:p>
    <w:p w14:paraId="6EF7284C" w14:textId="77777777" w:rsidR="00E92729" w:rsidRDefault="0044197E">
      <w:pPr>
        <w:spacing w:line="600" w:lineRule="auto"/>
        <w:ind w:firstLine="720"/>
        <w:contextualSpacing/>
        <w:jc w:val="both"/>
        <w:rPr>
          <w:rFonts w:eastAsia="Times New Roman"/>
          <w:szCs w:val="24"/>
        </w:rPr>
      </w:pPr>
      <w:r>
        <w:rPr>
          <w:rFonts w:eastAsia="Times New Roman"/>
          <w:szCs w:val="24"/>
        </w:rPr>
        <w:t>Κύριε Τσιάρα, ο ελληνικός λαός σε λίγες μέρες κι αυτοί που θα πάρουν τη βοήθεια αυτήν που εξοικονόμησε η Κυβέρνηση και ο ελληνικός λαός με σκληρές θυσίες, θα την πάρουν στην τσέπη τους και θα καταλάβουν τι ακριβώς έχει συμβεί, θα καταλάβουν ε</w:t>
      </w:r>
      <w:r>
        <w:rPr>
          <w:rFonts w:eastAsia="Times New Roman"/>
          <w:szCs w:val="24"/>
        </w:rPr>
        <w:t>άν αυτά είναι παραμύθια ή εάν αυτά είναι η αλήθεια. Και είναι η αλήθεια.</w:t>
      </w:r>
    </w:p>
    <w:p w14:paraId="6EF7284D"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Μίλησε ο εισηγητής μας -ο Κοινοβουλευτικός Εκπρόσωπος θα μιλήσει σε λίγο- και οι Βουλευτές των Ανεξάρτητων Ελλήνων, όπως και οι Υπουργοί, ο κ. </w:t>
      </w:r>
      <w:proofErr w:type="spellStart"/>
      <w:r>
        <w:rPr>
          <w:rFonts w:eastAsia="Times New Roman"/>
          <w:szCs w:val="24"/>
        </w:rPr>
        <w:t>Τσακαλώτος</w:t>
      </w:r>
      <w:proofErr w:type="spellEnd"/>
      <w:r>
        <w:rPr>
          <w:rFonts w:eastAsia="Times New Roman"/>
          <w:szCs w:val="24"/>
        </w:rPr>
        <w:t xml:space="preserve"> και ο Πρωθυπουργός. Θέλω, όμω</w:t>
      </w:r>
      <w:r>
        <w:rPr>
          <w:rFonts w:eastAsia="Times New Roman"/>
          <w:szCs w:val="24"/>
        </w:rPr>
        <w:t xml:space="preserve">ς να ξεκαθαρίσω δύο πράγματα, γιατί ο κ. Μητσοτάκης με έπιασε πάλι στο στόμα του, μιλώντας για «σκάνδαλα Καμμένου» </w:t>
      </w:r>
      <w:proofErr w:type="spellStart"/>
      <w:r>
        <w:rPr>
          <w:rFonts w:eastAsia="Times New Roman"/>
          <w:szCs w:val="24"/>
        </w:rPr>
        <w:t>κ.ο.κ.</w:t>
      </w:r>
      <w:proofErr w:type="spellEnd"/>
      <w:r>
        <w:rPr>
          <w:rFonts w:eastAsia="Times New Roman"/>
          <w:szCs w:val="24"/>
        </w:rPr>
        <w:t>.</w:t>
      </w:r>
    </w:p>
    <w:p w14:paraId="6EF7284E"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Παρ</w:t>
      </w:r>
      <w:r>
        <w:rPr>
          <w:rFonts w:eastAsia="Times New Roman"/>
          <w:szCs w:val="24"/>
        </w:rPr>
        <w:t xml:space="preserve">’ </w:t>
      </w:r>
      <w:r>
        <w:rPr>
          <w:rFonts w:eastAsia="Times New Roman"/>
          <w:szCs w:val="24"/>
        </w:rPr>
        <w:t xml:space="preserve">ότι η συζήτηση </w:t>
      </w:r>
      <w:r>
        <w:rPr>
          <w:rFonts w:eastAsia="Times New Roman"/>
          <w:szCs w:val="24"/>
        </w:rPr>
        <w:t xml:space="preserve">για την επερώτηση </w:t>
      </w:r>
      <w:r>
        <w:rPr>
          <w:rFonts w:eastAsia="Times New Roman"/>
          <w:szCs w:val="24"/>
        </w:rPr>
        <w:t>είναι την Πέμπτη και θα είμαστε εδώ να μιλήσουμε για μια υπόθεση η οποία αφορά διακρατική συμφω</w:t>
      </w:r>
      <w:r>
        <w:rPr>
          <w:rFonts w:eastAsia="Times New Roman"/>
          <w:szCs w:val="24"/>
        </w:rPr>
        <w:t xml:space="preserve">νία, η οποία δεν έχει πραγματοποιηθεί και στην οποία είναι </w:t>
      </w:r>
      <w:r>
        <w:rPr>
          <w:rFonts w:eastAsia="Times New Roman"/>
          <w:szCs w:val="24"/>
        </w:rPr>
        <w:t xml:space="preserve">απόλυτα </w:t>
      </w:r>
      <w:r>
        <w:rPr>
          <w:rFonts w:eastAsia="Times New Roman"/>
          <w:szCs w:val="24"/>
        </w:rPr>
        <w:t xml:space="preserve">ξεκάθαρα τα πράγματα, η Αξιωματική Αντιπολίτευση και ο κ. Μητσοτάκης έχουν επιλέξει να μεταμορφώσουν τη Νέα Δημοκρατία στον πολιτικό βραχίονα μιας συμμορίας εκδοτικής. Αυτό θα το δούμε </w:t>
      </w:r>
      <w:r>
        <w:rPr>
          <w:rFonts w:eastAsia="Times New Roman"/>
          <w:szCs w:val="24"/>
        </w:rPr>
        <w:t xml:space="preserve">ως </w:t>
      </w:r>
      <w:r>
        <w:rPr>
          <w:rFonts w:eastAsia="Times New Roman"/>
          <w:szCs w:val="24"/>
        </w:rPr>
        <w:t>ε</w:t>
      </w:r>
      <w:r>
        <w:rPr>
          <w:rFonts w:eastAsia="Times New Roman"/>
          <w:szCs w:val="24"/>
        </w:rPr>
        <w:t xml:space="preserve">πιλογή τις επόμενες μέρες και τους επόμενους μήνες. Μέχρι πού θα φτάσει; Μέχρι πού θα υπερασπίζεται μια συμμορία ο Αρχηγός ενός κόμματος και πόσο δεμένοι πια είναι μεταξύ τους, ώστε να φτάσει στο σημείο να αναπαράγει ψευδείς και συκοφαντικές ειδήσεις </w:t>
      </w:r>
      <w:r>
        <w:rPr>
          <w:rFonts w:eastAsia="Times New Roman"/>
          <w:szCs w:val="24"/>
        </w:rPr>
        <w:t xml:space="preserve">μέσα </w:t>
      </w:r>
      <w:r>
        <w:rPr>
          <w:rFonts w:eastAsia="Times New Roman"/>
          <w:szCs w:val="24"/>
        </w:rPr>
        <w:t xml:space="preserve">τη Βουλή, στα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μαζί με ορισμένους κατ’ επάγγελμα υπαλλήλους της συγκεκριμένης συμμορίας; Και την αναφέρω σαν «συμμορία», κύριε Πρόεδρε, έχοντας λάβει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μου τη βαρύτητα του λόγου μου μες στο Κοινοβούλιο.</w:t>
      </w:r>
    </w:p>
    <w:p w14:paraId="6EF7284F" w14:textId="77777777" w:rsidR="00E92729" w:rsidRDefault="0044197E">
      <w:pPr>
        <w:spacing w:line="600" w:lineRule="auto"/>
        <w:ind w:firstLine="720"/>
        <w:contextualSpacing/>
        <w:jc w:val="both"/>
        <w:rPr>
          <w:rFonts w:eastAsia="Times New Roman"/>
          <w:szCs w:val="24"/>
        </w:rPr>
      </w:pPr>
      <w:r>
        <w:rPr>
          <w:rFonts w:eastAsia="Times New Roman"/>
          <w:szCs w:val="24"/>
        </w:rPr>
        <w:t>Θέλω να πω στον κ. Μητ</w:t>
      </w:r>
      <w:r>
        <w:rPr>
          <w:rFonts w:eastAsia="Times New Roman"/>
          <w:szCs w:val="24"/>
        </w:rPr>
        <w:t>σοτάκη, λοιπόν, ότι όσον αφορά το δικό μου σπίτι, είναι καθαρό. Την Πέμπτη θα έχετε εδώ όλα τα στοιχεία. Ξέρω ότι οι περισσότεροι Βουλευτές της Νέας Δημοκρατίας, οι παλιοί, και με γνωρίζετε προσωπικά και γνωρίζετε το ποιόν μου και τον χαρακτήρα μου και δεν</w:t>
      </w:r>
      <w:r>
        <w:rPr>
          <w:rFonts w:eastAsia="Times New Roman"/>
          <w:szCs w:val="24"/>
        </w:rPr>
        <w:t xml:space="preserve"> ακολουθείτε αυτού του </w:t>
      </w:r>
      <w:r>
        <w:rPr>
          <w:rFonts w:eastAsia="Times New Roman"/>
          <w:szCs w:val="24"/>
        </w:rPr>
        <w:lastRenderedPageBreak/>
        <w:t xml:space="preserve">είδους τη βρώμικη πολιτική που, δυστυχώς, ακολουθεί ο Πρόεδρος της Νέας Δημοκρατίας. Το σπίτι το δικό μου δεν έχει ούτε διεύθυνση κατοικίας </w:t>
      </w:r>
      <w:r>
        <w:rPr>
          <w:rFonts w:eastAsia="Times New Roman"/>
          <w:szCs w:val="24"/>
          <w:lang w:val="en-US"/>
        </w:rPr>
        <w:t>off</w:t>
      </w:r>
      <w:r>
        <w:rPr>
          <w:rFonts w:eastAsia="Times New Roman"/>
          <w:szCs w:val="24"/>
        </w:rPr>
        <w:t>-</w:t>
      </w:r>
      <w:r>
        <w:rPr>
          <w:rFonts w:eastAsia="Times New Roman"/>
          <w:szCs w:val="24"/>
          <w:lang w:val="en-US"/>
        </w:rPr>
        <w:t>shore</w:t>
      </w:r>
      <w:r>
        <w:rPr>
          <w:rFonts w:eastAsia="Times New Roman"/>
          <w:szCs w:val="24"/>
        </w:rPr>
        <w:t xml:space="preserve"> εταιρείας ούτε έχει κρυμμένα μυστικά απ’ το παρελθόν. Δεν έχω συνδιαλλαγεί με δημόσ</w:t>
      </w:r>
      <w:r>
        <w:rPr>
          <w:rFonts w:eastAsia="Times New Roman"/>
          <w:szCs w:val="24"/>
        </w:rPr>
        <w:t>ιο χρήμα ποτέ στη ζωή μου. Μπήκα πλουσιότερος στην πολιτική και θα φύγω φτωχότερος και δεν ανέχομαι τέτοιου είδους μομφές.</w:t>
      </w:r>
    </w:p>
    <w:p w14:paraId="6EF72850" w14:textId="77777777" w:rsidR="00E92729" w:rsidRDefault="0044197E">
      <w:pPr>
        <w:spacing w:line="600" w:lineRule="auto"/>
        <w:ind w:firstLine="720"/>
        <w:contextualSpacing/>
        <w:jc w:val="both"/>
        <w:rPr>
          <w:rFonts w:eastAsia="Times New Roman"/>
          <w:szCs w:val="24"/>
        </w:rPr>
      </w:pPr>
      <w:r>
        <w:rPr>
          <w:rFonts w:eastAsia="Times New Roman"/>
          <w:szCs w:val="24"/>
        </w:rPr>
        <w:t>Καλώ, λοιπόν, τον κ. Μητσοτάκη να μαζευτεί και να έρθει εδώ την Πέμπτη στη συζήτηση της επερωτήσεως να ρωτήσει ό,τι θέλει, να πάρει ό</w:t>
      </w:r>
      <w:r>
        <w:rPr>
          <w:rFonts w:eastAsia="Times New Roman"/>
          <w:szCs w:val="24"/>
        </w:rPr>
        <w:t xml:space="preserve">λες τις απαντήσεις κι όχι να κρύβεται πίσω από επτά εφημερίδες και δύο ραδιόφωνα, τα οποία έχουν αναλάβει να φέρουν </w:t>
      </w:r>
      <w:r>
        <w:rPr>
          <w:rFonts w:eastAsia="Times New Roman"/>
          <w:szCs w:val="24"/>
        </w:rPr>
        <w:t xml:space="preserve">ως </w:t>
      </w:r>
      <w:r>
        <w:rPr>
          <w:rFonts w:eastAsia="Times New Roman"/>
          <w:szCs w:val="24"/>
        </w:rPr>
        <w:t>πρώτη είδηση μια διακρατική συμφωνία η οποία δεν έχει πραγματοποιηθεί, δεν έχει πέσει ούτε 1 ευρώ και που είναι απόλυτα καθαρή και που αν</w:t>
      </w:r>
      <w:r>
        <w:rPr>
          <w:rFonts w:eastAsia="Times New Roman"/>
          <w:szCs w:val="24"/>
        </w:rPr>
        <w:t xml:space="preserve"> δεν γίνει, θα είναι προς ζημία του ελληνικού δημοσίου. Για να τελειώνουμε λοιπόν με αυτήν την ιστορία, τον περιμένω εδώ την Πέμπτη. </w:t>
      </w:r>
    </w:p>
    <w:p w14:paraId="6EF7285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Έρχομαι στο δεύτερο θέμα για το οποίο υπήρξε αναφορά, γιατί και αυτό αποτέλεσε πρωτοσέλιδο προκειμένου να μην συζητηθούν ο</w:t>
      </w:r>
      <w:r>
        <w:rPr>
          <w:rFonts w:eastAsia="Times New Roman" w:cs="Times New Roman"/>
          <w:szCs w:val="24"/>
        </w:rPr>
        <w:t xml:space="preserve">ύτε το σημερινό νομοσχέδιο ούτε βεβαίως η εμπλοκή της </w:t>
      </w:r>
      <w:r>
        <w:rPr>
          <w:rFonts w:eastAsia="Times New Roman" w:cs="Times New Roman"/>
          <w:szCs w:val="24"/>
        </w:rPr>
        <w:t xml:space="preserve">κ. </w:t>
      </w:r>
      <w:r>
        <w:rPr>
          <w:rFonts w:eastAsia="Times New Roman" w:cs="Times New Roman"/>
          <w:szCs w:val="24"/>
        </w:rPr>
        <w:t xml:space="preserve">Μητσοτάκη στα περίφημα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Είναι το θέμα της εισβολής του </w:t>
      </w:r>
      <w:proofErr w:type="spellStart"/>
      <w:r>
        <w:rPr>
          <w:rFonts w:eastAsia="Times New Roman" w:cs="Times New Roman"/>
          <w:szCs w:val="24"/>
        </w:rPr>
        <w:t>Ρουβίκωνα</w:t>
      </w:r>
      <w:proofErr w:type="spellEnd"/>
      <w:r>
        <w:rPr>
          <w:rFonts w:eastAsia="Times New Roman" w:cs="Times New Roman"/>
          <w:szCs w:val="24"/>
        </w:rPr>
        <w:t xml:space="preserve"> στο Υπουργείο Εθνικής Άμυνας. </w:t>
      </w:r>
      <w:r>
        <w:rPr>
          <w:rFonts w:eastAsia="Times New Roman" w:cs="Times New Roman"/>
          <w:szCs w:val="24"/>
        </w:rPr>
        <w:lastRenderedPageBreak/>
        <w:t>Βεβαίως είναι θέμα πολύ σοβαρό, είναι θέμα στο οποίο αναλαμβάνω την πολιτική ευθύνη</w:t>
      </w:r>
      <w:r>
        <w:rPr>
          <w:rFonts w:eastAsia="Times New Roman" w:cs="Times New Roman"/>
          <w:szCs w:val="24"/>
        </w:rPr>
        <w:t>,</w:t>
      </w:r>
      <w:r>
        <w:rPr>
          <w:rFonts w:eastAsia="Times New Roman" w:cs="Times New Roman"/>
          <w:szCs w:val="24"/>
        </w:rPr>
        <w:t xml:space="preserve"> την οποία έχω, διότι θα έπρεπε να είχε αποφευχθεί η είσοδό τους στο Υπουργείο Εθνικής Άμυνας, όπως προβλέπεται από τον κανονισμό. Δεν μιλάω για παλαιότερα που έμπαιναν με τις ντουντούκες μέχρι μέσα στο Υπουργείο. Βεβαίως και δεν θα έπρεπε να είχαν φύγει, </w:t>
      </w:r>
      <w:r>
        <w:rPr>
          <w:rFonts w:eastAsia="Times New Roman" w:cs="Times New Roman"/>
          <w:szCs w:val="24"/>
        </w:rPr>
        <w:t>αλλά, κυρίες και κύριοι συνάδελφοι, θα πρέπει να λάβετε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ότι υπάρχει και νόμος σε αυτή</w:t>
      </w:r>
      <w:r>
        <w:rPr>
          <w:rFonts w:eastAsia="Times New Roman" w:cs="Times New Roman"/>
          <w:szCs w:val="24"/>
        </w:rPr>
        <w:t>ν</w:t>
      </w:r>
      <w:r>
        <w:rPr>
          <w:rFonts w:eastAsia="Times New Roman" w:cs="Times New Roman"/>
          <w:szCs w:val="24"/>
        </w:rPr>
        <w:t xml:space="preserve"> τη χώρα. Θα σας καλέσω να τον αλλάξουμε. </w:t>
      </w:r>
    </w:p>
    <w:p w14:paraId="6EF7285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στρατιωτική αστυνομία, η στρατονομία, δεν έχει δικαίωμα να συλλάβει πολίτη εντός στρατοπέδου. Δεν μπορεί να κάνει συλλήψεις εντός στρατοπέδου. Την ευθύνη για το ότι μπήκαν μέσα την έχουμε και εγώ αναλαμβάνω την πολιτική ευθύνη και θα γίνουν αλλαγές. </w:t>
      </w:r>
    </w:p>
    <w:p w14:paraId="6EF7285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Όμω</w:t>
      </w:r>
      <w:r>
        <w:rPr>
          <w:rFonts w:eastAsia="Times New Roman" w:cs="Times New Roman"/>
          <w:szCs w:val="24"/>
        </w:rPr>
        <w:t>ς, επειδή ακούω διάφορα περίεργα από ανθρώπους που έχουν λάβει θέσεις εξουσίας και που στην εποχή τους έγιναν τα όργια, θα πρέπει να αντιληφθούν και ποια είναι η ελληνική νομοθεσία. Βεβαίως, και δεν θα έπρεπε να είχαν φύγει και βεβαίως αυτό το φαινόμενο να</w:t>
      </w:r>
      <w:r>
        <w:rPr>
          <w:rFonts w:eastAsia="Times New Roman" w:cs="Times New Roman"/>
          <w:szCs w:val="24"/>
        </w:rPr>
        <w:t xml:space="preserve"> εισβάλλουν ομάδες σε δημόσιους χώρους </w:t>
      </w:r>
      <w:r>
        <w:rPr>
          <w:rFonts w:eastAsia="Times New Roman" w:cs="Times New Roman"/>
          <w:szCs w:val="24"/>
        </w:rPr>
        <w:lastRenderedPageBreak/>
        <w:t>και δη σε χώρους της εθνικής άμυνας είναι ένα απαράδεκτο φαινόμενο και πρέπει να σταματήσει αυτή</w:t>
      </w:r>
      <w:r>
        <w:rPr>
          <w:rFonts w:eastAsia="Times New Roman" w:cs="Times New Roman"/>
          <w:szCs w:val="24"/>
        </w:rPr>
        <w:t>ν</w:t>
      </w:r>
      <w:r>
        <w:rPr>
          <w:rFonts w:eastAsia="Times New Roman" w:cs="Times New Roman"/>
          <w:szCs w:val="24"/>
        </w:rPr>
        <w:t xml:space="preserve"> τη στιγμή. Αλλά να λέμε «τα σύκα, σύκα και τη σκάφη, σκάφη». </w:t>
      </w:r>
    </w:p>
    <w:p w14:paraId="6EF7285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περίεργο της ιστορίας ήταν βέβαια ότι κάποιος ήταν ειδ</w:t>
      </w:r>
      <w:r>
        <w:rPr>
          <w:rFonts w:eastAsia="Times New Roman" w:cs="Times New Roman"/>
          <w:szCs w:val="24"/>
        </w:rPr>
        <w:t xml:space="preserve">οποιημένος στον τρίτο όροφο του Υπουργείου Εθνικής Άμυνας, στο Αρχηγείο επάνω, για την είσοδο του </w:t>
      </w:r>
      <w:proofErr w:type="spellStart"/>
      <w:r>
        <w:rPr>
          <w:rFonts w:eastAsia="Times New Roman" w:cs="Times New Roman"/>
          <w:szCs w:val="24"/>
        </w:rPr>
        <w:t>Ρουβίκωνα</w:t>
      </w:r>
      <w:proofErr w:type="spellEnd"/>
      <w:r>
        <w:rPr>
          <w:rFonts w:eastAsia="Times New Roman" w:cs="Times New Roman"/>
          <w:szCs w:val="24"/>
        </w:rPr>
        <w:t xml:space="preserve"> και από την πρώτη στιγμή έπαιρνε βίντεο και φωτογραφίες. Κάποιοι το ήξεραν, λοιπόν, και το ήξεραν κάποιοι που ήταν μέσα στο Υπουργείο Εθνικής Άμυνας</w:t>
      </w:r>
      <w:r>
        <w:rPr>
          <w:rFonts w:eastAsia="Times New Roman" w:cs="Times New Roman"/>
          <w:szCs w:val="24"/>
        </w:rPr>
        <w:t xml:space="preserve"> και κάποιοι περίμεναν να πάρουν τη φωτογραφία και το βίντεο. Το τι έχει γίνει θα το βρούμε και βεβαίως θα πάρουμε όλα εκείνα τα μέτρα για να μην ξαναγίνει. </w:t>
      </w:r>
    </w:p>
    <w:p w14:paraId="6EF7285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Τέλος, κύριε Πρόεδρε, κλείνω λέγοντας σε όλους αυτούς οι οποίοι βγάζουν το πολιτικό τους μεροκάματ</w:t>
      </w:r>
      <w:r>
        <w:rPr>
          <w:rFonts w:eastAsia="Times New Roman" w:cs="Times New Roman"/>
          <w:szCs w:val="24"/>
        </w:rPr>
        <w:t xml:space="preserve">ο στα ραδιόφωνα εξυπηρετώντας τη συγκεκριμένη συμμορία, να έρθουν έτοιμοι την Πέμπτη με τα στοιχεία τα οποία έχουν στα χέρια τους, με τα ποινικά μητρώα τα οποία επικαλούνται και είναι </w:t>
      </w:r>
      <w:proofErr w:type="spellStart"/>
      <w:r>
        <w:rPr>
          <w:rFonts w:eastAsia="Times New Roman" w:cs="Times New Roman"/>
          <w:szCs w:val="24"/>
        </w:rPr>
        <w:t>ψευδέστατα</w:t>
      </w:r>
      <w:proofErr w:type="spellEnd"/>
      <w:r>
        <w:rPr>
          <w:rFonts w:eastAsia="Times New Roman" w:cs="Times New Roman"/>
          <w:szCs w:val="24"/>
        </w:rPr>
        <w:t>, με δήθεν καταγγελίες τις οποίες έχουν και οι οποίες ουδέποτε</w:t>
      </w:r>
      <w:r>
        <w:rPr>
          <w:rFonts w:eastAsia="Times New Roman" w:cs="Times New Roman"/>
          <w:szCs w:val="24"/>
        </w:rPr>
        <w:t xml:space="preserve"> έχουν κατατεθεί επισήμως και να αναλάβουν τις δικές τους ευθύνες. </w:t>
      </w:r>
    </w:p>
    <w:p w14:paraId="6EF7285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παιχνίδι αυτό, να πετάμε την μπάλα στην εξέδρα και εγώ να είμαι εκείνος ο οποίος θα αποτελέσει το εξιλαστήριο θύμα, </w:t>
      </w:r>
      <w:r>
        <w:rPr>
          <w:rFonts w:eastAsia="Times New Roman" w:cs="Times New Roman"/>
          <w:szCs w:val="24"/>
        </w:rPr>
        <w:lastRenderedPageBreak/>
        <w:t>να το ξεχάσουμε. Τους περιμένω να έρθουν στη Βουλή των Ελλήνων και να</w:t>
      </w:r>
      <w:r>
        <w:rPr>
          <w:rFonts w:eastAsia="Times New Roman" w:cs="Times New Roman"/>
          <w:szCs w:val="24"/>
        </w:rPr>
        <w:t xml:space="preserve"> δούμε την αλήθεια με χαρτιά, με αποδείξεις και να ζητήσουν συγγνώμη για αυτόν τον βρώμικο πόλεμο τον οποίο έχουν ξεκινήσει. </w:t>
      </w:r>
    </w:p>
    <w:p w14:paraId="6EF7285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Να ξέρουν καλά ότι σε αυτή</w:t>
      </w:r>
      <w:r>
        <w:rPr>
          <w:rFonts w:eastAsia="Times New Roman" w:cs="Times New Roman"/>
          <w:szCs w:val="24"/>
        </w:rPr>
        <w:t>ν</w:t>
      </w:r>
      <w:r>
        <w:rPr>
          <w:rFonts w:eastAsia="Times New Roman" w:cs="Times New Roman"/>
          <w:szCs w:val="24"/>
        </w:rPr>
        <w:t xml:space="preserve"> την Αίθουσα είμαι είκοσι έξι χρόνια, έντεκα φορές εκλεγμένος από τον ελληνικό λαό. Αντέχει η πλάτη μου</w:t>
      </w:r>
      <w:r>
        <w:rPr>
          <w:rFonts w:eastAsia="Times New Roman" w:cs="Times New Roman"/>
          <w:szCs w:val="24"/>
        </w:rPr>
        <w:t xml:space="preserve"> χτυπήματα. Αντέχω μέχρι να τους τσακίσω.</w:t>
      </w:r>
    </w:p>
    <w:p w14:paraId="6EF7285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EF72859" w14:textId="77777777" w:rsidR="00E92729" w:rsidRDefault="0044197E">
      <w:pPr>
        <w:tabs>
          <w:tab w:val="left" w:pos="2820"/>
        </w:tabs>
        <w:spacing w:line="600" w:lineRule="auto"/>
        <w:ind w:firstLine="720"/>
        <w:contextualSpacing/>
        <w:jc w:val="center"/>
        <w:rPr>
          <w:rFonts w:eastAsia="Times New Roman"/>
          <w:szCs w:val="24"/>
        </w:rPr>
      </w:pPr>
      <w:r>
        <w:rPr>
          <w:rFonts w:eastAsia="Times New Roman"/>
          <w:szCs w:val="24"/>
        </w:rPr>
        <w:t xml:space="preserve">(Χειροκροτήματα από </w:t>
      </w:r>
      <w:r>
        <w:rPr>
          <w:rFonts w:eastAsia="Times New Roman"/>
          <w:szCs w:val="24"/>
        </w:rPr>
        <w:t>τις πτέρυγες</w:t>
      </w:r>
      <w:r>
        <w:rPr>
          <w:rFonts w:eastAsia="Times New Roman"/>
          <w:szCs w:val="24"/>
        </w:rPr>
        <w:t xml:space="preserve"> του ΣΥΡΙΖΑ και των </w:t>
      </w:r>
      <w:r>
        <w:rPr>
          <w:rFonts w:eastAsia="Times New Roman"/>
          <w:szCs w:val="24"/>
        </w:rPr>
        <w:t>ΑΝΕΛ</w:t>
      </w:r>
      <w:r>
        <w:rPr>
          <w:rFonts w:eastAsia="Times New Roman"/>
          <w:szCs w:val="24"/>
        </w:rPr>
        <w:t>)</w:t>
      </w:r>
    </w:p>
    <w:p w14:paraId="6EF7285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Σαχινίδης</w:t>
      </w:r>
      <w:proofErr w:type="spellEnd"/>
      <w:r>
        <w:rPr>
          <w:rFonts w:eastAsia="Times New Roman" w:cs="Times New Roman"/>
          <w:szCs w:val="24"/>
        </w:rPr>
        <w:t xml:space="preserve"> από την Χρυσή Αυγή και συνεχίζουμε μετά με τον κατάλογο των ομιλητών, από το</w:t>
      </w:r>
      <w:r>
        <w:rPr>
          <w:rFonts w:eastAsia="Times New Roman" w:cs="Times New Roman"/>
          <w:szCs w:val="24"/>
        </w:rPr>
        <w:t>ν οποίο υπολείπονται άλλοι επτά</w:t>
      </w:r>
      <w:r>
        <w:rPr>
          <w:rFonts w:eastAsia="Times New Roman" w:cs="Times New Roman"/>
          <w:szCs w:val="24"/>
        </w:rPr>
        <w:t>-</w:t>
      </w:r>
      <w:r>
        <w:rPr>
          <w:rFonts w:eastAsia="Times New Roman" w:cs="Times New Roman"/>
          <w:szCs w:val="24"/>
        </w:rPr>
        <w:t xml:space="preserve">οκτώ ομιλητές και βεβαίως οι Κοινοβουλευτικοί Εκπρόσωποι, οι οποίοι με παράκληση του Προεδρείου καλό θα ήταν να μας ενημερώσουν για το πότε περίπου υπολογίζουν να τοποθετηθούν. </w:t>
      </w:r>
    </w:p>
    <w:p w14:paraId="6EF7285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Σαχινίδη</w:t>
      </w:r>
      <w:proofErr w:type="spellEnd"/>
      <w:r>
        <w:rPr>
          <w:rFonts w:eastAsia="Times New Roman" w:cs="Times New Roman"/>
          <w:szCs w:val="24"/>
        </w:rPr>
        <w:t>, έχετε τον λόγο.</w:t>
      </w:r>
    </w:p>
    <w:p w14:paraId="6EF7285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w:t>
      </w:r>
      <w:r>
        <w:rPr>
          <w:rFonts w:eastAsia="Times New Roman" w:cs="Times New Roman"/>
          <w:b/>
          <w:szCs w:val="24"/>
        </w:rPr>
        <w:t>Σ ΣΑΧΙΝΙΔΗΣ:</w:t>
      </w:r>
      <w:r>
        <w:rPr>
          <w:rFonts w:eastAsia="Times New Roman" w:cs="Times New Roman"/>
          <w:szCs w:val="24"/>
        </w:rPr>
        <w:t xml:space="preserve"> Ευχαριστώ, κύριε Πρόεδρε. </w:t>
      </w:r>
    </w:p>
    <w:p w14:paraId="6EF7285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άλλη μια φορά θέλω να εκφράσω και εγώ τα θερμά μου συλλυπητήρια στις οικογένειες των αδικοχαμένων και στους οικείους τους. Εντύπωση πάντως συνεχίζει να μου προκαλεί η Αίθουσα της </w:t>
      </w:r>
      <w:r>
        <w:rPr>
          <w:rFonts w:eastAsia="Times New Roman" w:cs="Times New Roman"/>
          <w:szCs w:val="24"/>
        </w:rPr>
        <w:t xml:space="preserve">Ολομέλειας </w:t>
      </w:r>
      <w:r>
        <w:rPr>
          <w:rFonts w:eastAsia="Times New Roman" w:cs="Times New Roman"/>
          <w:szCs w:val="24"/>
        </w:rPr>
        <w:t>όπου πριν από λίγες μέ</w:t>
      </w:r>
      <w:r>
        <w:rPr>
          <w:rFonts w:eastAsia="Times New Roman" w:cs="Times New Roman"/>
          <w:szCs w:val="24"/>
        </w:rPr>
        <w:t>ρες, όταν συνέβη αυτή η θεομηνία, ακούστηκε από πάρα πολλούς να μην εκμεταλλευτεί κανένας πολιτικά το ζήτημα. Εν αντιθέσει, βλέπω ότι σαν κοράκια όλα τα κόμματα, μηδενός εξαιρουμένου, προσπαθούσαν να εκμεταλλευθούν το γεγονός κατά το δοκούν όσο περισσότερο</w:t>
      </w:r>
      <w:r>
        <w:rPr>
          <w:rFonts w:eastAsia="Times New Roman" w:cs="Times New Roman"/>
          <w:szCs w:val="24"/>
        </w:rPr>
        <w:t xml:space="preserve"> μπορούσαν</w:t>
      </w:r>
      <w:r>
        <w:rPr>
          <w:rFonts w:eastAsia="Times New Roman" w:cs="Times New Roman"/>
          <w:szCs w:val="24"/>
        </w:rPr>
        <w:t>.</w:t>
      </w:r>
    </w:p>
    <w:p w14:paraId="6EF7285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Παραμένοντας, όμως, στο παρόν σχέδιο νόμου, σήμερα είχε την τιμητική της η πρόθεση «υπέρ», όπως και στις </w:t>
      </w:r>
      <w:r>
        <w:rPr>
          <w:rFonts w:eastAsia="Times New Roman" w:cs="Times New Roman"/>
          <w:szCs w:val="24"/>
        </w:rPr>
        <w:t>επιτροπές</w:t>
      </w:r>
      <w:r>
        <w:rPr>
          <w:rFonts w:eastAsia="Times New Roman" w:cs="Times New Roman"/>
          <w:szCs w:val="24"/>
        </w:rPr>
        <w:t xml:space="preserve">. Ακούσαμε από την Υπουργό Εργασίας για </w:t>
      </w:r>
      <w:proofErr w:type="spellStart"/>
      <w:r>
        <w:rPr>
          <w:rFonts w:eastAsia="Times New Roman" w:cs="Times New Roman"/>
          <w:szCs w:val="24"/>
        </w:rPr>
        <w:t>υπερεπίτευξη</w:t>
      </w:r>
      <w:proofErr w:type="spellEnd"/>
      <w:r>
        <w:rPr>
          <w:rFonts w:eastAsia="Times New Roman" w:cs="Times New Roman"/>
          <w:szCs w:val="24"/>
        </w:rPr>
        <w:t xml:space="preserve">. Ακούσαμε πριν από λίγες ημέρες στην </w:t>
      </w:r>
      <w:r>
        <w:rPr>
          <w:rFonts w:eastAsia="Times New Roman" w:cs="Times New Roman"/>
          <w:szCs w:val="24"/>
        </w:rPr>
        <w:t xml:space="preserve">επιτροπή </w:t>
      </w:r>
      <w:r>
        <w:rPr>
          <w:rFonts w:eastAsia="Times New Roman" w:cs="Times New Roman"/>
          <w:szCs w:val="24"/>
        </w:rPr>
        <w:t>τον Υπουργό Οικονομίας να μιλάε</w:t>
      </w:r>
      <w:r>
        <w:rPr>
          <w:rFonts w:eastAsia="Times New Roman" w:cs="Times New Roman"/>
          <w:szCs w:val="24"/>
        </w:rPr>
        <w:t xml:space="preserve">ι για </w:t>
      </w:r>
      <w:proofErr w:type="spellStart"/>
      <w:r>
        <w:rPr>
          <w:rFonts w:eastAsia="Times New Roman" w:cs="Times New Roman"/>
          <w:szCs w:val="24"/>
        </w:rPr>
        <w:t>υπεραπόδοση</w:t>
      </w:r>
      <w:proofErr w:type="spellEnd"/>
      <w:r>
        <w:rPr>
          <w:rFonts w:eastAsia="Times New Roman" w:cs="Times New Roman"/>
          <w:szCs w:val="24"/>
        </w:rPr>
        <w:t>. Για να είμαι κι εγώ επίκαιρος και να παραμείνω στο κλίμα, θα ζητήσω από όλους σας να κάνετε την υπέρβαση και να υπερψηφίσετε την τροπολογία που έχουμε καταθέσει -πρώτα φυσικά θα πρέπει να γίνει δεκτή από τους αρμόδιους Υπουργούς- σχετικά</w:t>
      </w:r>
      <w:r>
        <w:rPr>
          <w:rFonts w:eastAsia="Times New Roman" w:cs="Times New Roman"/>
          <w:szCs w:val="24"/>
        </w:rPr>
        <w:t xml:space="preserve"> με κάτι που αναφέρθηκε από πάρα πολλούς στην Αίθουσα, αλλά δυστυχώς κανένα </w:t>
      </w:r>
      <w:r>
        <w:rPr>
          <w:rFonts w:eastAsia="Times New Roman" w:cs="Times New Roman"/>
          <w:szCs w:val="24"/>
        </w:rPr>
        <w:lastRenderedPageBreak/>
        <w:t xml:space="preserve">κόμμα δεν κατέθεσε τροπολογία. Αφορά </w:t>
      </w:r>
      <w:r>
        <w:rPr>
          <w:rFonts w:eastAsia="Times New Roman" w:cs="Times New Roman"/>
          <w:szCs w:val="24"/>
        </w:rPr>
        <w:t>σ</w:t>
      </w:r>
      <w:r>
        <w:rPr>
          <w:rFonts w:eastAsia="Times New Roman" w:cs="Times New Roman"/>
          <w:szCs w:val="24"/>
        </w:rPr>
        <w:t>τους ανθρώπους των Σωμάτων Ασφαλείας και του Στρατού.</w:t>
      </w:r>
    </w:p>
    <w:p w14:paraId="6EF7285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Καταθέτουμε, λοιπόν, την τροπολογία με γενικό αριθμό 1347 και ειδικό 218. Δεν θα σας δια</w:t>
      </w:r>
      <w:r>
        <w:rPr>
          <w:rFonts w:eastAsia="Times New Roman" w:cs="Times New Roman"/>
          <w:szCs w:val="24"/>
        </w:rPr>
        <w:t>βάσω την αιτιολογική έκθεση γιατί δεν έχω χρόνο. Θα σας διαβάσω κάτι από την προτεινόμενη διάταξη, όπου αναφέρεται ότι η πολιτεία θα πρέπει να συμμορφωθεί πλήρως, αφ</w:t>
      </w:r>
      <w:r>
        <w:rPr>
          <w:rFonts w:eastAsia="Times New Roman" w:cs="Times New Roman"/>
          <w:szCs w:val="24"/>
        </w:rPr>
        <w:t xml:space="preserve">’ </w:t>
      </w:r>
      <w:r>
        <w:rPr>
          <w:rFonts w:eastAsia="Times New Roman" w:cs="Times New Roman"/>
          <w:szCs w:val="24"/>
        </w:rPr>
        <w:t xml:space="preserve">ενός προς το </w:t>
      </w:r>
      <w:proofErr w:type="spellStart"/>
      <w:r>
        <w:rPr>
          <w:rFonts w:eastAsia="Times New Roman" w:cs="Times New Roman"/>
          <w:szCs w:val="24"/>
        </w:rPr>
        <w:t>δεδικασμένο</w:t>
      </w:r>
      <w:proofErr w:type="spellEnd"/>
      <w:r>
        <w:rPr>
          <w:rFonts w:eastAsia="Times New Roman" w:cs="Times New Roman"/>
          <w:szCs w:val="24"/>
        </w:rPr>
        <w:t xml:space="preserve"> που απορρέει από τις παραπάνω αποφάσεις του 2014 και του 2016 πο</w:t>
      </w:r>
      <w:r>
        <w:rPr>
          <w:rFonts w:eastAsia="Times New Roman" w:cs="Times New Roman"/>
          <w:szCs w:val="24"/>
        </w:rPr>
        <w:t xml:space="preserve">υ αναφέρονται στην αιτιολογική έκθεση της ολομέλειας του Συμβουλίου της Επικρατείας και οι οποίες είχαν αποφανθεί να επανέρθουν οι αποδοχές των υπηρετούντων στις Ένοπλες Δυνάμεις και στα Σώματα Ασφαλείας στα προ της </w:t>
      </w:r>
      <w:r>
        <w:rPr>
          <w:rFonts w:eastAsia="Times New Roman" w:cs="Times New Roman"/>
          <w:szCs w:val="24"/>
        </w:rPr>
        <w:t xml:space="preserve">1ης </w:t>
      </w:r>
      <w:r>
        <w:rPr>
          <w:rFonts w:eastAsia="Times New Roman" w:cs="Times New Roman"/>
          <w:szCs w:val="24"/>
        </w:rPr>
        <w:t>Αυγούστου 2012 μισθολογικά επίπεδα κ</w:t>
      </w:r>
      <w:r>
        <w:rPr>
          <w:rFonts w:eastAsia="Times New Roman" w:cs="Times New Roman"/>
          <w:szCs w:val="24"/>
        </w:rPr>
        <w:t>αι αφ</w:t>
      </w:r>
      <w:r>
        <w:rPr>
          <w:rFonts w:eastAsia="Times New Roman" w:cs="Times New Roman"/>
          <w:szCs w:val="24"/>
        </w:rPr>
        <w:t xml:space="preserve">’ </w:t>
      </w:r>
      <w:r>
        <w:rPr>
          <w:rFonts w:eastAsia="Times New Roman" w:cs="Times New Roman"/>
          <w:szCs w:val="24"/>
        </w:rPr>
        <w:t xml:space="preserve">ετέρου με τη συνταγματική αρχή της ιδιαίτερης μισθολογικής μεταχειρίσεως των στρατιωτικών των Ενόπλων Δυνάμεων και των Σωμάτων Ασφαλείας. </w:t>
      </w:r>
    </w:p>
    <w:p w14:paraId="6EF7286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Καταθέτω την τροπολογία για τα Πρακτικά.</w:t>
      </w:r>
    </w:p>
    <w:p w14:paraId="6EF72861"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Σαχινίδης</w:t>
      </w:r>
      <w:proofErr w:type="spellEnd"/>
      <w:r>
        <w:rPr>
          <w:rFonts w:eastAsia="Times New Roman" w:cs="Times New Roman"/>
          <w:b/>
          <w:szCs w:val="24"/>
        </w:rPr>
        <w:t xml:space="preserve"> </w:t>
      </w:r>
      <w:r>
        <w:rPr>
          <w:rFonts w:eastAsia="Times New Roman"/>
          <w:szCs w:val="24"/>
        </w:rPr>
        <w:t xml:space="preserve">καταθέτει για τα Πρακτικά την προαναφερθείσα τροπολογία, η οποία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6EF72862"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 xml:space="preserve">Σε ό,τι </w:t>
      </w:r>
      <w:r>
        <w:rPr>
          <w:rFonts w:eastAsia="Times New Roman"/>
          <w:szCs w:val="24"/>
        </w:rPr>
        <w:t>αφορά σ</w:t>
      </w:r>
      <w:r>
        <w:rPr>
          <w:rFonts w:eastAsia="Times New Roman"/>
          <w:szCs w:val="24"/>
        </w:rPr>
        <w:t>την τροπολογία-προσθήκη, το άρθρο που προτείνουμε να συμπεριληφθεί στο παρόν</w:t>
      </w:r>
      <w:r>
        <w:rPr>
          <w:rFonts w:eastAsia="Times New Roman"/>
          <w:szCs w:val="24"/>
        </w:rPr>
        <w:t xml:space="preserve"> σχέδιο νόμου έχει τρεις παραγράφους. Στην πρώτη παράγραφο αναφέρεται ποιες διατάξεις θα πρέπει να καταργηθούν σε άρθρα από τότε που ίσχυσαν. Στη δεύτερη παράγραφο αναφέρεται ότι θα πρέπει να επανέρθουν σε ισχύ οι διατάξεις των άρθρων 50 και 51 του ν.3205/</w:t>
      </w:r>
      <w:r>
        <w:rPr>
          <w:rFonts w:eastAsia="Times New Roman"/>
          <w:szCs w:val="24"/>
        </w:rPr>
        <w:t xml:space="preserve">2003 ως μη </w:t>
      </w:r>
      <w:proofErr w:type="spellStart"/>
      <w:r>
        <w:rPr>
          <w:rFonts w:eastAsia="Times New Roman"/>
          <w:szCs w:val="24"/>
        </w:rPr>
        <w:t>καταργηθείσες</w:t>
      </w:r>
      <w:proofErr w:type="spellEnd"/>
      <w:r>
        <w:rPr>
          <w:rFonts w:eastAsia="Times New Roman"/>
          <w:szCs w:val="24"/>
        </w:rPr>
        <w:t>. Στην τρίτη παράγραφο ζητάμε με κοινή υπουργική απόφαση των Υπουργών Οικονομικών, Εθνικής Άμυνας, Εσωτερικών, Ναυτιλίας και Νησιωτικής Πολιτικής να καθορίζεται ο χρόνος και η διαδικασία καταβολής στους υπηρετούντες στις Ένοπλες Δυν</w:t>
      </w:r>
      <w:r>
        <w:rPr>
          <w:rFonts w:eastAsia="Times New Roman"/>
          <w:szCs w:val="24"/>
        </w:rPr>
        <w:t>άμεις, στο αστυνομικό προσωπικό της Ελληνικής Αστυνομίας και στο ένστολο προσωπικό του Πυροσβεστικού και του Λιμενικού Σώματος των αναπροσαρμοσμένων αποδοχών και συντάξεων, καθώς και της διαφοράς αποδοχών και συντάξεων που απορρέει από τις διατάξεις των πρ</w:t>
      </w:r>
      <w:r>
        <w:rPr>
          <w:rFonts w:eastAsia="Times New Roman"/>
          <w:szCs w:val="24"/>
        </w:rPr>
        <w:t xml:space="preserve">οηγούμενων παραγράφων που σας είπα που αναφέρονται στην αιτιολογική έκθεση, για το χρονικό διάστημα από </w:t>
      </w:r>
      <w:r>
        <w:rPr>
          <w:rFonts w:eastAsia="Times New Roman"/>
          <w:szCs w:val="24"/>
        </w:rPr>
        <w:t xml:space="preserve">1η </w:t>
      </w:r>
      <w:r>
        <w:rPr>
          <w:rFonts w:eastAsia="Times New Roman"/>
          <w:szCs w:val="24"/>
        </w:rPr>
        <w:t xml:space="preserve">Αυγούστου 2012 έως και την έναρξη της εφαρμογής της κοινής υπουργικής απόφασης. </w:t>
      </w:r>
    </w:p>
    <w:p w14:paraId="6EF72863"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Σχετικά με το παρόν σχέδιο νόμου, είχαμε ζητήσει να διευκρινιστεί πο</w:t>
      </w:r>
      <w:r>
        <w:rPr>
          <w:rFonts w:eastAsia="Times New Roman"/>
          <w:szCs w:val="24"/>
        </w:rPr>
        <w:t xml:space="preserve">ιοι θα πάρουν και ποιοι θα έχουν πρόσβαση στο μέρισμα. Εντύπωση μας έκανε ότι για την τροπολογία που καταθέσατε -και δυστυχώς ακούστηκε μόνο από έναν </w:t>
      </w:r>
      <w:proofErr w:type="spellStart"/>
      <w:r>
        <w:rPr>
          <w:rFonts w:eastAsia="Times New Roman"/>
          <w:szCs w:val="24"/>
        </w:rPr>
        <w:t>προλαλήσαντα</w:t>
      </w:r>
      <w:proofErr w:type="spellEnd"/>
      <w:r>
        <w:rPr>
          <w:rFonts w:eastAsia="Times New Roman"/>
          <w:szCs w:val="24"/>
        </w:rPr>
        <w:t xml:space="preserve">- ενώ το πρωί ο εκπρόσωπος </w:t>
      </w:r>
      <w:r>
        <w:rPr>
          <w:rFonts w:eastAsia="Times New Roman"/>
          <w:szCs w:val="24"/>
        </w:rPr>
        <w:t>Τ</w:t>
      </w:r>
      <w:r>
        <w:rPr>
          <w:rFonts w:eastAsia="Times New Roman"/>
          <w:szCs w:val="24"/>
        </w:rPr>
        <w:t xml:space="preserve">ύπου κ. </w:t>
      </w:r>
      <w:proofErr w:type="spellStart"/>
      <w:r>
        <w:rPr>
          <w:rFonts w:eastAsia="Times New Roman"/>
          <w:szCs w:val="24"/>
        </w:rPr>
        <w:t>Τζανακόπουλος</w:t>
      </w:r>
      <w:proofErr w:type="spellEnd"/>
      <w:r>
        <w:rPr>
          <w:rFonts w:eastAsia="Times New Roman"/>
          <w:szCs w:val="24"/>
        </w:rPr>
        <w:t xml:space="preserve"> αναφέρθηκε αναλυτικά στο πόσα ακριβώς χρήματ</w:t>
      </w:r>
      <w:r>
        <w:rPr>
          <w:rFonts w:eastAsia="Times New Roman"/>
          <w:szCs w:val="24"/>
        </w:rPr>
        <w:t xml:space="preserve">α θα δοθούν ανά τετραγωνικό για ανακατασκευή κατοικίας, πόσα για ανακατασκευή επαγγελματικού χώρου, δυστυχώς αυτά δεν συμπεριλαμβάνονται αναλυτικά σε κάποιον πίνακα στην παρούσα τροπολογία. </w:t>
      </w:r>
    </w:p>
    <w:p w14:paraId="6EF72864" w14:textId="77777777" w:rsidR="00E92729" w:rsidRDefault="0044197E">
      <w:pPr>
        <w:spacing w:line="600" w:lineRule="auto"/>
        <w:ind w:firstLine="720"/>
        <w:contextualSpacing/>
        <w:jc w:val="both"/>
        <w:rPr>
          <w:rFonts w:eastAsia="Times New Roman"/>
          <w:szCs w:val="24"/>
        </w:rPr>
      </w:pPr>
      <w:r>
        <w:rPr>
          <w:rFonts w:eastAsia="Times New Roman"/>
          <w:szCs w:val="24"/>
        </w:rPr>
        <w:t>Επίσης, θα θέλαμε να μας απαντήσουν οι αρμόδιοι Υπουργοί πότε υπο</w:t>
      </w:r>
      <w:r>
        <w:rPr>
          <w:rFonts w:eastAsia="Times New Roman"/>
          <w:szCs w:val="24"/>
        </w:rPr>
        <w:t xml:space="preserve">λογίζουν να ολοκληρωθούν οι αυτοψίες και αν υπάρχει καταληκτικός χρόνος υποβολής των αιτήσεων της αυτοψίας. Όλα αυτά, βέβαια, θα είχαν αποφευχθεί εάν είχαν γίνει τα απαραίτητα αντιπλημμυρικά έργα. </w:t>
      </w:r>
    </w:p>
    <w:p w14:paraId="6EF72865" w14:textId="77777777" w:rsidR="00E92729" w:rsidRDefault="0044197E">
      <w:pPr>
        <w:spacing w:line="600" w:lineRule="auto"/>
        <w:ind w:firstLine="720"/>
        <w:contextualSpacing/>
        <w:jc w:val="both"/>
        <w:rPr>
          <w:rFonts w:eastAsia="Times New Roman"/>
          <w:szCs w:val="24"/>
        </w:rPr>
      </w:pPr>
      <w:r>
        <w:rPr>
          <w:rFonts w:eastAsia="Times New Roman"/>
          <w:szCs w:val="24"/>
        </w:rPr>
        <w:t>Επίσης, θα πρέπει να έχουμε κάποια στιγμή μια ενημέρωση γι</w:t>
      </w:r>
      <w:r>
        <w:rPr>
          <w:rFonts w:eastAsia="Times New Roman"/>
          <w:szCs w:val="24"/>
        </w:rPr>
        <w:t xml:space="preserve">α το εάν το σύνολο των αποζημιώσεων σε σχέση με το κόστος των αντιπλημμυρικών έργων θα είναι μεγαλύτερο ή μικρότερο, για να μπορέσουμε και εμείς να ασκήσουμε την κριτική μας. </w:t>
      </w:r>
    </w:p>
    <w:p w14:paraId="6EF72866"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Επίσης, θα καταψηφίσουμε το άρθρο 1, διότι δεν συμπεριλαμβάνει -όπως σας είπα κα</w:t>
      </w:r>
      <w:r>
        <w:rPr>
          <w:rFonts w:eastAsia="Times New Roman"/>
          <w:szCs w:val="24"/>
        </w:rPr>
        <w:t>ι πριν- την τροπολογία που καταθέσαμε σχετικά με τα Σώματα Ασφαλείας. Δυστυχώς και η τροπολογία και το επίδομα που θέλετε να δώσετε δεν έχουν καμμία απολύτως αναφορά στα άτομα με ειδικές ανάγκες. Ενώ αναφέρεστε σε ευπαθείς ομάδες, πουθενά, ούτε στην τροπολ</w:t>
      </w:r>
      <w:r>
        <w:rPr>
          <w:rFonts w:eastAsia="Times New Roman"/>
          <w:szCs w:val="24"/>
        </w:rPr>
        <w:t xml:space="preserve">ογία για τους πλημμυροπαθείς, δεν διευκρινίζεται εάν θα έχουν προτεραιότητα τα άτομα με ειδικές ανάγκες, όπως και στο κοινωνικό μέρισμα. </w:t>
      </w:r>
    </w:p>
    <w:p w14:paraId="6EF72867" w14:textId="77777777" w:rsidR="00E92729" w:rsidRDefault="0044197E">
      <w:pPr>
        <w:spacing w:line="600" w:lineRule="auto"/>
        <w:ind w:firstLine="720"/>
        <w:contextualSpacing/>
        <w:jc w:val="both"/>
        <w:rPr>
          <w:rFonts w:eastAsia="Times New Roman"/>
          <w:szCs w:val="24"/>
        </w:rPr>
      </w:pPr>
      <w:r>
        <w:rPr>
          <w:rFonts w:eastAsia="Times New Roman"/>
          <w:szCs w:val="24"/>
        </w:rPr>
        <w:t>Επίσης, θα ήθελα μια διευκρίνιση από τον αρμόδιο Υπουργό σχετικά με τις νομοτεχνικές βελτιώσεις οι οποίες κατατέθηκαν.</w:t>
      </w:r>
      <w:r>
        <w:rPr>
          <w:rFonts w:eastAsia="Times New Roman"/>
          <w:szCs w:val="24"/>
        </w:rPr>
        <w:t xml:space="preserve"> </w:t>
      </w:r>
    </w:p>
    <w:p w14:paraId="6EF72868" w14:textId="77777777" w:rsidR="00E92729" w:rsidRDefault="0044197E">
      <w:pPr>
        <w:spacing w:line="600" w:lineRule="auto"/>
        <w:contextualSpacing/>
        <w:jc w:val="both"/>
        <w:rPr>
          <w:rFonts w:eastAsia="Times New Roman"/>
          <w:szCs w:val="24"/>
        </w:rPr>
      </w:pPr>
      <w:r>
        <w:rPr>
          <w:rFonts w:eastAsia="Times New Roman"/>
          <w:szCs w:val="24"/>
        </w:rPr>
        <w:t xml:space="preserve">Αναφέρομαι στην παράγραφο γ΄ όπου μιλάει για τα περιουσιακά τεκμήρια και ενώ αναφέρεται ότι όσοι δηλώνουν δαπάνες για δίδακτρα σε ιδιωτικά σχολεία θα εξαιρούνται -και καλώς αυτό το αναφέρει διότι δεν διευκρίνιζε αν θα ίσχυε για τα φροντιστήρια- η αμέσως </w:t>
      </w:r>
      <w:r>
        <w:rPr>
          <w:rFonts w:eastAsia="Times New Roman"/>
          <w:szCs w:val="24"/>
        </w:rPr>
        <w:t xml:space="preserve">επόμενη σειρά το αναιρεί, διότι αναφέρεται και λέει «όσοι δηλώνουν δαπάνες για οικιακές βοηθούς» –σωστό- «για οδηγούς αυτοκινήτων» –σωστό- «δασκάλους και λοιπό προσωπικό». Δεν διευκρινίζεται εάν αυτοί οι δάσκαλοι θα είναι δάσκαλοι </w:t>
      </w:r>
      <w:r>
        <w:rPr>
          <w:rFonts w:eastAsia="Times New Roman"/>
          <w:szCs w:val="24"/>
        </w:rPr>
        <w:lastRenderedPageBreak/>
        <w:t xml:space="preserve">φροντιστηρίων, εάν αυτοί </w:t>
      </w:r>
      <w:r>
        <w:rPr>
          <w:rFonts w:eastAsia="Times New Roman"/>
          <w:szCs w:val="24"/>
        </w:rPr>
        <w:t xml:space="preserve">οι δάσκαλοι θα είναι δάσκαλοι </w:t>
      </w:r>
      <w:proofErr w:type="spellStart"/>
      <w:r>
        <w:rPr>
          <w:rFonts w:eastAsia="Times New Roman"/>
          <w:szCs w:val="24"/>
        </w:rPr>
        <w:t>λογοθεραπείας</w:t>
      </w:r>
      <w:proofErr w:type="spellEnd"/>
      <w:r>
        <w:rPr>
          <w:rFonts w:eastAsia="Times New Roman"/>
          <w:szCs w:val="24"/>
        </w:rPr>
        <w:t xml:space="preserve">. Δηλαδή ένας άνθρωπος που έχει ανάγκη το παιδί του και θέλει να πληρώσει έναν δάσκαλο για να μάθει κάποια πράγματα πιο σωστά είτε για να υπάρξει κάποια </w:t>
      </w:r>
      <w:proofErr w:type="spellStart"/>
      <w:r>
        <w:rPr>
          <w:rFonts w:eastAsia="Times New Roman"/>
          <w:szCs w:val="24"/>
        </w:rPr>
        <w:t>λογοθεραπεία</w:t>
      </w:r>
      <w:proofErr w:type="spellEnd"/>
      <w:r>
        <w:rPr>
          <w:rFonts w:eastAsia="Times New Roman"/>
          <w:szCs w:val="24"/>
        </w:rPr>
        <w:t xml:space="preserve">, δεν θα έχει πρόσβαση λόγω αυτού του τεκμηρίου </w:t>
      </w:r>
      <w:r>
        <w:rPr>
          <w:rFonts w:eastAsia="Times New Roman"/>
          <w:szCs w:val="24"/>
        </w:rPr>
        <w:t>στο κοινωνικό επίδομα. Θα θέλαμε αυτές τις διευκρινίσεις.</w:t>
      </w:r>
    </w:p>
    <w:p w14:paraId="6EF72869"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Σε ό,τι αφορά </w:t>
      </w:r>
      <w:r>
        <w:rPr>
          <w:rFonts w:eastAsia="Times New Roman"/>
          <w:szCs w:val="24"/>
        </w:rPr>
        <w:t>σ</w:t>
      </w:r>
      <w:r>
        <w:rPr>
          <w:rFonts w:eastAsia="Times New Roman"/>
          <w:szCs w:val="24"/>
        </w:rPr>
        <w:t>το άρθρο 2, θα ψηφίσουμε «παρών» γιατί, όπως σας είπαμε, είναι κάτι στο οποίο θα θέλαμε να συμπεριλαμβάνονται και οι Ένοπλες Δυνάμεις.</w:t>
      </w:r>
    </w:p>
    <w:p w14:paraId="6EF7286A" w14:textId="77777777" w:rsidR="00E92729" w:rsidRDefault="0044197E">
      <w:pPr>
        <w:spacing w:line="600" w:lineRule="auto"/>
        <w:ind w:firstLine="720"/>
        <w:contextualSpacing/>
        <w:jc w:val="both"/>
        <w:rPr>
          <w:rFonts w:eastAsia="Times New Roman"/>
          <w:szCs w:val="24"/>
        </w:rPr>
      </w:pPr>
      <w:r>
        <w:rPr>
          <w:rFonts w:eastAsia="Times New Roman"/>
          <w:szCs w:val="24"/>
        </w:rPr>
        <w:t>Θα καταψηφίσουμε, επίσης, το άρθρο 3 που αναφέρε</w:t>
      </w:r>
      <w:r>
        <w:rPr>
          <w:rFonts w:eastAsia="Times New Roman"/>
          <w:szCs w:val="24"/>
        </w:rPr>
        <w:t xml:space="preserve">ται στη ΔΕΗ και τα κοινωνικά τιμολόγια. Θα υπερψηφίσουμε την τροπολογία, γιατί θεωρούμε ότι αυτή θα έπρεπε να είναι μία πάγια πολιτική απέναντι σε αναξιοπαθούντες, απέναντι σε ανθρώπους που έχουν προβλήματα από θεομηνίες. </w:t>
      </w:r>
    </w:p>
    <w:p w14:paraId="6EF7286B" w14:textId="77777777" w:rsidR="00E92729" w:rsidRDefault="0044197E">
      <w:pPr>
        <w:spacing w:line="600" w:lineRule="auto"/>
        <w:ind w:firstLine="720"/>
        <w:contextualSpacing/>
        <w:jc w:val="both"/>
        <w:rPr>
          <w:rFonts w:eastAsia="Times New Roman"/>
          <w:szCs w:val="24"/>
        </w:rPr>
      </w:pPr>
      <w:r>
        <w:rPr>
          <w:rFonts w:eastAsia="Times New Roman"/>
          <w:szCs w:val="24"/>
        </w:rPr>
        <w:t>Ευχαριστώ.</w:t>
      </w:r>
    </w:p>
    <w:p w14:paraId="6EF7286C" w14:textId="77777777" w:rsidR="00E92729" w:rsidRDefault="0044197E">
      <w:pPr>
        <w:spacing w:line="600" w:lineRule="auto"/>
        <w:ind w:firstLine="720"/>
        <w:contextualSpacing/>
        <w:jc w:val="center"/>
        <w:rPr>
          <w:rFonts w:eastAsia="Times New Roman"/>
          <w:szCs w:val="24"/>
        </w:rPr>
      </w:pPr>
      <w:r>
        <w:rPr>
          <w:rFonts w:eastAsia="Times New Roman"/>
          <w:szCs w:val="24"/>
        </w:rPr>
        <w:t xml:space="preserve">(Χειροκροτήματα από </w:t>
      </w:r>
      <w:r>
        <w:rPr>
          <w:rFonts w:eastAsia="Times New Roman"/>
          <w:szCs w:val="24"/>
        </w:rPr>
        <w:t>την πτέρυγα της Χρυσής Αυγής)</w:t>
      </w:r>
    </w:p>
    <w:p w14:paraId="6EF7286D"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w:t>
      </w:r>
      <w:proofErr w:type="spellStart"/>
      <w:r>
        <w:rPr>
          <w:rFonts w:eastAsia="Times New Roman"/>
          <w:szCs w:val="24"/>
        </w:rPr>
        <w:t>Δουζίνας</w:t>
      </w:r>
      <w:proofErr w:type="spellEnd"/>
      <w:r>
        <w:rPr>
          <w:rFonts w:eastAsia="Times New Roman"/>
          <w:szCs w:val="24"/>
        </w:rPr>
        <w:t xml:space="preserve"> από τον ΣΥΡΙΖΑ.</w:t>
      </w:r>
    </w:p>
    <w:p w14:paraId="6EF7286E" w14:textId="77777777" w:rsidR="00E92729" w:rsidRDefault="0044197E">
      <w:pPr>
        <w:spacing w:line="600" w:lineRule="auto"/>
        <w:ind w:firstLine="720"/>
        <w:contextualSpacing/>
        <w:jc w:val="both"/>
        <w:rPr>
          <w:rFonts w:eastAsia="Times New Roman"/>
          <w:szCs w:val="24"/>
        </w:rPr>
      </w:pPr>
      <w:r>
        <w:rPr>
          <w:rFonts w:eastAsia="Times New Roman"/>
          <w:b/>
          <w:szCs w:val="24"/>
        </w:rPr>
        <w:t>ΚΩΝΣΤΑΝΤΙΝΟΣ ΔΟΥΖΙΝΑΣ:</w:t>
      </w:r>
      <w:r>
        <w:rPr>
          <w:rFonts w:eastAsia="Times New Roman"/>
          <w:szCs w:val="24"/>
        </w:rPr>
        <w:t xml:space="preserve"> Ακούσαμε πολλά τις τελευταίες μέρες, κύριε Πρόεδρε, για την ισότητα και την ανισότητα, </w:t>
      </w:r>
      <w:r>
        <w:rPr>
          <w:rFonts w:eastAsia="Times New Roman"/>
          <w:szCs w:val="24"/>
        </w:rPr>
        <w:lastRenderedPageBreak/>
        <w:t>για το νόμιμο και το ηθικό και θα ήθελ</w:t>
      </w:r>
      <w:r>
        <w:rPr>
          <w:rFonts w:eastAsia="Times New Roman"/>
          <w:szCs w:val="24"/>
        </w:rPr>
        <w:t>α να απευθυνθώ σε αυτά τα θέματα, παρουσιάζοντας μερικές βασικές αρχές της ηθικής και της πολιτικής φιλοσοφίας, οι οποίες κάνουν απολύτως σαφές το ιδεολογικό και φιλοσοφικό χάσμα που υπάρχει μεταξύ της Αριστεράς και της Δεξιάς.</w:t>
      </w:r>
    </w:p>
    <w:p w14:paraId="6EF7286F" w14:textId="77777777" w:rsidR="00E92729" w:rsidRDefault="0044197E">
      <w:pPr>
        <w:spacing w:line="600" w:lineRule="auto"/>
        <w:ind w:firstLine="720"/>
        <w:contextualSpacing/>
        <w:jc w:val="both"/>
        <w:rPr>
          <w:rFonts w:eastAsia="Times New Roman"/>
          <w:szCs w:val="24"/>
        </w:rPr>
      </w:pPr>
      <w:r>
        <w:rPr>
          <w:rFonts w:eastAsia="Times New Roman"/>
          <w:szCs w:val="24"/>
        </w:rPr>
        <w:t>«Όλοι οι άνθρωποι γεννιούντα</w:t>
      </w:r>
      <w:r>
        <w:rPr>
          <w:rFonts w:eastAsia="Times New Roman"/>
          <w:szCs w:val="24"/>
        </w:rPr>
        <w:t>ι ίσοι και ελεύθεροι» δηλώνει το πρώτο άρθρο της οικουμενικής διακήρυξης για τα ανθρώπινα δικαιώματα, αλλά η δήλωση αυτή δεν περιγράφει μια πραγματικότητα. Δεν γεννιόμαστε ελεύθεροι, αλλά απολύτως εξαρτημένοι από τους γονείς μας και από αυτούς που μας φρον</w:t>
      </w:r>
      <w:r>
        <w:rPr>
          <w:rFonts w:eastAsia="Times New Roman"/>
          <w:szCs w:val="24"/>
        </w:rPr>
        <w:t xml:space="preserve">τίζουν. Δεν γεννιέται το παιδί στη Μάνδρα ίσο με το παιδί στην Εκάλη ούτε το παιδί του εφοπλιστή ίσο με αυτό του ναυτεργάτη. Η δήλωση, επομένως, δεν είναι περιγραφική, αλλά είναι </w:t>
      </w:r>
      <w:proofErr w:type="spellStart"/>
      <w:r>
        <w:rPr>
          <w:rFonts w:eastAsia="Times New Roman"/>
          <w:szCs w:val="24"/>
        </w:rPr>
        <w:t>επιτελεστική</w:t>
      </w:r>
      <w:proofErr w:type="spellEnd"/>
      <w:r>
        <w:rPr>
          <w:rFonts w:eastAsia="Times New Roman"/>
          <w:szCs w:val="24"/>
        </w:rPr>
        <w:t>, όπως λέμε, αποτελεί δηλαδή ένα κάλεσμα και ένα σύνθημα: «Ας δρά</w:t>
      </w:r>
      <w:r>
        <w:rPr>
          <w:rFonts w:eastAsia="Times New Roman"/>
          <w:szCs w:val="24"/>
        </w:rPr>
        <w:t xml:space="preserve">σουμε πολιτικά για να κατακτήσουμε την ισότητα και την ελευθερία». Αυτή είναι η κατηγορική επιταγή της Αριστεράς και των δημοκρατών, το θεμέλιο της κοινωνικής δικαιοσύνης. </w:t>
      </w:r>
    </w:p>
    <w:p w14:paraId="6EF72870" w14:textId="77777777" w:rsidR="00E92729" w:rsidRDefault="0044197E">
      <w:pPr>
        <w:spacing w:line="600" w:lineRule="auto"/>
        <w:ind w:firstLine="720"/>
        <w:contextualSpacing/>
        <w:jc w:val="both"/>
        <w:rPr>
          <w:rFonts w:eastAsia="Times New Roman"/>
          <w:szCs w:val="24"/>
        </w:rPr>
      </w:pPr>
      <w:r>
        <w:rPr>
          <w:rFonts w:eastAsia="Times New Roman"/>
          <w:szCs w:val="24"/>
        </w:rPr>
        <w:t>Η Δεξιά όχι μόνο δεν την αποδέχεται, αλλά αντίθετα πιστεύει και προωθεί την ανισότη</w:t>
      </w:r>
      <w:r>
        <w:rPr>
          <w:rFonts w:eastAsia="Times New Roman"/>
          <w:szCs w:val="24"/>
        </w:rPr>
        <w:t xml:space="preserve">τα. Η δικαιοσύνη οργανώνεται γύρω από δύο βασικές πρακτικές: Πρώτον, την αναδιανομή του </w:t>
      </w:r>
      <w:r>
        <w:rPr>
          <w:rFonts w:eastAsia="Times New Roman"/>
          <w:szCs w:val="24"/>
        </w:rPr>
        <w:lastRenderedPageBreak/>
        <w:t xml:space="preserve">πλούτου και του εισοδήματος και δεύτερον, την αναγνώριση της ταυτότητας, δηλαδή φροντίδα και για το σώμα και για τη γλώσσα και για την ύλη και για το πνεύμα. </w:t>
      </w:r>
    </w:p>
    <w:p w14:paraId="6EF72871" w14:textId="77777777" w:rsidR="00E92729" w:rsidRDefault="0044197E">
      <w:pPr>
        <w:spacing w:line="600" w:lineRule="auto"/>
        <w:ind w:firstLine="720"/>
        <w:contextualSpacing/>
        <w:jc w:val="both"/>
        <w:rPr>
          <w:rFonts w:eastAsia="Times New Roman"/>
          <w:szCs w:val="24"/>
        </w:rPr>
      </w:pPr>
      <w:r>
        <w:rPr>
          <w:rFonts w:eastAsia="Times New Roman"/>
          <w:szCs w:val="24"/>
        </w:rPr>
        <w:t>Νομοθετήσ</w:t>
      </w:r>
      <w:r>
        <w:rPr>
          <w:rFonts w:eastAsia="Times New Roman"/>
          <w:szCs w:val="24"/>
        </w:rPr>
        <w:t xml:space="preserve">αμε για τη νομική και επομένως κοινωνική αναγνώριση της ΛΟΑΤ κοινότητας, για τα </w:t>
      </w:r>
      <w:proofErr w:type="spellStart"/>
      <w:r>
        <w:rPr>
          <w:rFonts w:eastAsia="Times New Roman"/>
          <w:szCs w:val="24"/>
        </w:rPr>
        <w:t>τρανς</w:t>
      </w:r>
      <w:proofErr w:type="spellEnd"/>
      <w:r>
        <w:rPr>
          <w:rFonts w:eastAsia="Times New Roman"/>
          <w:szCs w:val="24"/>
        </w:rPr>
        <w:t xml:space="preserve"> άτομα, για την πολιτογράφηση των παιδιών των μεταναστών, για την απαγόρευση των διακρίσεων κατά των μειονοτήτων. Η αναγνώριση, δηλαδή, της ταυτότητας αποτελεί την πρώτη α</w:t>
      </w:r>
      <w:r>
        <w:rPr>
          <w:rFonts w:eastAsia="Times New Roman"/>
          <w:szCs w:val="24"/>
        </w:rPr>
        <w:t xml:space="preserve">ρχή της Αριστεράς και της δικαιοσύνης. </w:t>
      </w:r>
    </w:p>
    <w:p w14:paraId="6EF72872" w14:textId="77777777" w:rsidR="00E92729" w:rsidRDefault="0044197E">
      <w:pPr>
        <w:spacing w:line="600" w:lineRule="auto"/>
        <w:ind w:firstLine="720"/>
        <w:contextualSpacing/>
        <w:jc w:val="both"/>
        <w:rPr>
          <w:rFonts w:eastAsia="Times New Roman"/>
          <w:szCs w:val="24"/>
        </w:rPr>
      </w:pPr>
      <w:r>
        <w:rPr>
          <w:rFonts w:eastAsia="Times New Roman"/>
          <w:szCs w:val="24"/>
        </w:rPr>
        <w:t>Σήμερα προχωράμε στη δεύτερη αρχή, αυτήν της αναδιανομής. Ακόμα και στη δύσκολη κατάσταση που βρισκόμαστε σήμερα, η ταξική αναδιανομή αποτελεί αδιαπραγμάτευτη αρχή της Αριστεράς. Μέλημά μας είναι η συνεχής μείωση της</w:t>
      </w:r>
      <w:r>
        <w:rPr>
          <w:rFonts w:eastAsia="Times New Roman"/>
          <w:szCs w:val="24"/>
        </w:rPr>
        <w:t xml:space="preserve"> ψαλίδας μεταξύ πλουσίων και φτωχών που έγινε χάσμα τα χρόνια της λιτότητας, το μεγαλύτερο σε όλη την ανθρώπινη ιστορία. Το 1% του παγκόσμιου πληθυσμού κατέχει το 50% του παγκόσμιου πλούτου. </w:t>
      </w:r>
    </w:p>
    <w:p w14:paraId="6EF72873"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Αν κοιτάξουμε ειδικά την Ελλάδα και κοιτάξουμε το </w:t>
      </w:r>
      <w:proofErr w:type="spellStart"/>
      <w:r>
        <w:rPr>
          <w:rFonts w:eastAsia="Times New Roman"/>
          <w:szCs w:val="24"/>
          <w:lang w:val="en-US"/>
        </w:rPr>
        <w:t>gini</w:t>
      </w:r>
      <w:proofErr w:type="spellEnd"/>
      <w:r>
        <w:rPr>
          <w:rFonts w:eastAsia="Times New Roman"/>
          <w:szCs w:val="24"/>
        </w:rPr>
        <w:t xml:space="preserve"> </w:t>
      </w:r>
      <w:r>
        <w:rPr>
          <w:rFonts w:eastAsia="Times New Roman"/>
          <w:szCs w:val="24"/>
          <w:lang w:val="en-US"/>
        </w:rPr>
        <w:t>coefficie</w:t>
      </w:r>
      <w:r>
        <w:rPr>
          <w:rFonts w:eastAsia="Times New Roman"/>
          <w:szCs w:val="24"/>
          <w:lang w:val="en-US"/>
        </w:rPr>
        <w:t>nt</w:t>
      </w:r>
      <w:r>
        <w:rPr>
          <w:rFonts w:eastAsia="Times New Roman"/>
          <w:szCs w:val="24"/>
        </w:rPr>
        <w:t xml:space="preserve"> που είναι ο πιο αποτελεσματικός τρόπος μέτρησης της ανισότητας, η Ελλάδα βρίσκεται στην εκατοστή σαρακοστή </w:t>
      </w:r>
      <w:r>
        <w:rPr>
          <w:rFonts w:eastAsia="Times New Roman"/>
          <w:szCs w:val="24"/>
        </w:rPr>
        <w:lastRenderedPageBreak/>
        <w:t xml:space="preserve">θέση από </w:t>
      </w:r>
      <w:proofErr w:type="spellStart"/>
      <w:r>
        <w:rPr>
          <w:rFonts w:eastAsia="Times New Roman"/>
          <w:szCs w:val="24"/>
        </w:rPr>
        <w:t>εκατόν</w:t>
      </w:r>
      <w:proofErr w:type="spellEnd"/>
      <w:r>
        <w:rPr>
          <w:rFonts w:eastAsia="Times New Roman"/>
          <w:szCs w:val="24"/>
        </w:rPr>
        <w:t xml:space="preserve"> ογδόντα χώρες και στην εικοστή πρώτη θέση από τις είκοσι οκτώ χώρες της Ευρωπαϊκής Ένωσης. Γιατί; Προχθές το </w:t>
      </w:r>
      <w:r>
        <w:rPr>
          <w:rFonts w:eastAsia="Times New Roman"/>
          <w:szCs w:val="24"/>
          <w:lang w:val="en-US"/>
        </w:rPr>
        <w:t>Bertelsmann</w:t>
      </w:r>
      <w:r>
        <w:rPr>
          <w:rFonts w:eastAsia="Times New Roman"/>
          <w:szCs w:val="24"/>
        </w:rPr>
        <w:t xml:space="preserve"> </w:t>
      </w:r>
      <w:proofErr w:type="spellStart"/>
      <w:r>
        <w:rPr>
          <w:rFonts w:eastAsia="Times New Roman"/>
          <w:szCs w:val="24"/>
          <w:lang w:val="en-US"/>
        </w:rPr>
        <w:t>Stiftung</w:t>
      </w:r>
      <w:proofErr w:type="spellEnd"/>
      <w:r>
        <w:rPr>
          <w:rFonts w:eastAsia="Times New Roman"/>
          <w:szCs w:val="24"/>
        </w:rPr>
        <w:t xml:space="preserve"> </w:t>
      </w:r>
      <w:r>
        <w:rPr>
          <w:rFonts w:eastAsia="Times New Roman"/>
          <w:szCs w:val="24"/>
        </w:rPr>
        <w:t>-αυτό το ίδρυμα το γερμανικό, δεν είναι κανένα αριστερό- δημοσίευσε μια έκθεση για την κοινωνική δικαιοσύνη σε όλες τις χώρες της Ευρώπης. Στο κομμάτι για την Ελλάδα περιλαμβάνεται η εξής δήλωση, την οποία θα μεταφράσω από τα αγγλικά γιατί δεν έχει μεταφρα</w:t>
      </w:r>
      <w:r>
        <w:rPr>
          <w:rFonts w:eastAsia="Times New Roman"/>
          <w:szCs w:val="24"/>
        </w:rPr>
        <w:t xml:space="preserve">στεί στα ελληνικά: </w:t>
      </w:r>
    </w:p>
    <w:p w14:paraId="6EF7287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«Η αμέλεια των προηγούμενων κυβερνήσεων για μέτρα κατά της φτώχειας και του κοινωνικού αποκλεισμού άφησε τους πιο ευάλωτους ανθρώπους απροετοίμαστους για να αντιμετωπίσουν τα αποτελέσματα της κρίσης».</w:t>
      </w:r>
    </w:p>
    <w:p w14:paraId="6EF7287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κάτι άλλο. Η παγκόσμια </w:t>
      </w:r>
      <w:r>
        <w:rPr>
          <w:rFonts w:eastAsia="Times New Roman" w:cs="Times New Roman"/>
          <w:szCs w:val="24"/>
        </w:rPr>
        <w:t xml:space="preserve">βιβλιογραφία αποδεικνύει ότι η ανισότητα, πέρα από το ότι είναι κοινωνικά άδικη, είναι και οικονομικά καταστροφική. Το τεκμηρίωσαν ο </w:t>
      </w:r>
      <w:proofErr w:type="spellStart"/>
      <w:r>
        <w:rPr>
          <w:rFonts w:eastAsia="Times New Roman" w:cs="Times New Roman"/>
          <w:szCs w:val="24"/>
        </w:rPr>
        <w:t>Τομά</w:t>
      </w:r>
      <w:proofErr w:type="spellEnd"/>
      <w:r>
        <w:rPr>
          <w:rFonts w:eastAsia="Times New Roman" w:cs="Times New Roman"/>
          <w:szCs w:val="24"/>
        </w:rPr>
        <w:t xml:space="preserve"> </w:t>
      </w:r>
      <w:proofErr w:type="spellStart"/>
      <w:r>
        <w:rPr>
          <w:rFonts w:eastAsia="Times New Roman" w:cs="Times New Roman"/>
          <w:szCs w:val="24"/>
        </w:rPr>
        <w:t>Πικετί</w:t>
      </w:r>
      <w:proofErr w:type="spellEnd"/>
      <w:r>
        <w:rPr>
          <w:rFonts w:eastAsia="Times New Roman" w:cs="Times New Roman"/>
          <w:szCs w:val="24"/>
        </w:rPr>
        <w:t xml:space="preserve">, ο </w:t>
      </w:r>
      <w:proofErr w:type="spellStart"/>
      <w:r>
        <w:rPr>
          <w:rFonts w:eastAsia="Times New Roman" w:cs="Times New Roman"/>
          <w:szCs w:val="24"/>
        </w:rPr>
        <w:t>Γουίλκινσον</w:t>
      </w:r>
      <w:proofErr w:type="spellEnd"/>
      <w:r>
        <w:rPr>
          <w:rFonts w:eastAsia="Times New Roman" w:cs="Times New Roman"/>
          <w:szCs w:val="24"/>
        </w:rPr>
        <w:t xml:space="preserve"> αλλά και ο ΟΟΣΑ. Στην έκθεση του ΟΟΣΑ, που μόλις βγήκε και αυτή, περιγράφεται ότι η οικονομική α</w:t>
      </w:r>
      <w:r>
        <w:rPr>
          <w:rFonts w:eastAsia="Times New Roman" w:cs="Times New Roman"/>
          <w:szCs w:val="24"/>
        </w:rPr>
        <w:t xml:space="preserve">νισότητα έχει αρνητική επίδραση στην ανάπτυξη. </w:t>
      </w:r>
    </w:p>
    <w:p w14:paraId="6EF7287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Αλλά τι εννοούμε με τον όρο «ισότητα»; Η ιδέα της ισότητας είναι σχετικά απλή. Πρώτον, καθένας μετράει για έναν και κα</w:t>
      </w:r>
      <w:r>
        <w:rPr>
          <w:rFonts w:eastAsia="Times New Roman" w:cs="Times New Roman"/>
          <w:szCs w:val="24"/>
        </w:rPr>
        <w:lastRenderedPageBreak/>
        <w:t>νένας παραπάνω από έναν. Δεύτερον, καθένας μας είναι μοναδικός, αλλά η μοναδικότητα του εα</w:t>
      </w:r>
      <w:r>
        <w:rPr>
          <w:rFonts w:eastAsia="Times New Roman" w:cs="Times New Roman"/>
          <w:szCs w:val="24"/>
        </w:rPr>
        <w:t>υτού δημιουργείται από κοινού με τους άλλους.</w:t>
      </w:r>
    </w:p>
    <w:p w14:paraId="6EF7287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Η ισότητα, λοιπόν, για εμάς είναι κάτι το οποίο προηγείται του πολιτικού και του κοινωνικού συμβολαίου. Αποτελεί την πρωταρχική ανθρώπινη τάση, την έγνοια και τη φροντίδα για τον άλλον. Όταν εμφανίζεται ο πένητ</w:t>
      </w:r>
      <w:r>
        <w:rPr>
          <w:rFonts w:eastAsia="Times New Roman" w:cs="Times New Roman"/>
          <w:szCs w:val="24"/>
        </w:rPr>
        <w:t>ας, όταν εμφανίζεται ο άστεγος ή ο πρόσφυγας και μου λέει «δώσε μου φαγητό, σώσε με, δώσε μου στέγη», η οντολογική ισότητα αυτής της έγνοιας για τον άλλον προηγείται κάθε προσωπικού συμφέροντος. Αυτά δεν έρχονται από συμβατικές υποχρεώσεις ή καθήκοντα, αλλ</w:t>
      </w:r>
      <w:r>
        <w:rPr>
          <w:rFonts w:eastAsia="Times New Roman" w:cs="Times New Roman"/>
          <w:szCs w:val="24"/>
        </w:rPr>
        <w:t>ά από τη βασική ανθρώπινη προδιάθεση να φροντίζουμε για τον άλλον. Αυτή, λοιπόν, είναι η θέση της Αριστεράς.</w:t>
      </w:r>
    </w:p>
    <w:p w14:paraId="6EF7287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καταλήξω λέγοντας δυο κουβέντες και για τη Δεξιά. Έχουμε τη συζήτηση για τους φορολογικούς παράδεισους. Γιατί υπάρχουν; Η μόνη χρησιμότητά τους </w:t>
      </w:r>
      <w:r>
        <w:rPr>
          <w:rFonts w:eastAsia="Times New Roman" w:cs="Times New Roman"/>
          <w:szCs w:val="24"/>
        </w:rPr>
        <w:t xml:space="preserve">είναι η </w:t>
      </w:r>
      <w:proofErr w:type="spellStart"/>
      <w:r>
        <w:rPr>
          <w:rFonts w:eastAsia="Times New Roman" w:cs="Times New Roman"/>
          <w:szCs w:val="24"/>
        </w:rPr>
        <w:t>φοροαποφυγή</w:t>
      </w:r>
      <w:proofErr w:type="spellEnd"/>
      <w:r>
        <w:rPr>
          <w:rFonts w:eastAsia="Times New Roman" w:cs="Times New Roman"/>
          <w:szCs w:val="24"/>
        </w:rPr>
        <w:t xml:space="preserve">, δηλαδή η αύξηση των ανισοτήτων. Μας λένε ότι εφόσον είναι νόμιμοι, άρα είναι και ηθικοί. Έτσι είναι τα πράγματα; </w:t>
      </w:r>
    </w:p>
    <w:p w14:paraId="6EF7287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Όταν τα τεράστια κέρδη δεν φορολογούνται στον τόπο που δημιουργήθηκαν, με την εκμετάλλευση των εργαζομένων και </w:t>
      </w:r>
      <w:r>
        <w:rPr>
          <w:rFonts w:eastAsia="Times New Roman" w:cs="Times New Roman"/>
          <w:szCs w:val="24"/>
        </w:rPr>
        <w:lastRenderedPageBreak/>
        <w:t>των δημόσι</w:t>
      </w:r>
      <w:r>
        <w:rPr>
          <w:rFonts w:eastAsia="Times New Roman" w:cs="Times New Roman"/>
          <w:szCs w:val="24"/>
        </w:rPr>
        <w:t xml:space="preserve">ων υπηρεσιών, αφαιρούν από το κράτος τη δυνατότητα άσκησης κοινωνικής πολιτικής. Ένας λόγος που δεν χτίζονται σχολεία και νοσοκομεία, που μειώνονται οι συντάξεις και τα κοινωνικά επιδόματα, είναι ότι ο πλούτος διαφεύγει. Το μέγεθος της </w:t>
      </w:r>
      <w:proofErr w:type="spellStart"/>
      <w:r>
        <w:rPr>
          <w:rFonts w:eastAsia="Times New Roman" w:cs="Times New Roman"/>
          <w:szCs w:val="24"/>
        </w:rPr>
        <w:t>φοροαποφυγής</w:t>
      </w:r>
      <w:proofErr w:type="spellEnd"/>
      <w:r>
        <w:rPr>
          <w:rFonts w:eastAsia="Times New Roman" w:cs="Times New Roman"/>
          <w:szCs w:val="24"/>
        </w:rPr>
        <w:t xml:space="preserve"> διεθνώς</w:t>
      </w:r>
      <w:r>
        <w:rPr>
          <w:rFonts w:eastAsia="Times New Roman" w:cs="Times New Roman"/>
          <w:szCs w:val="24"/>
        </w:rPr>
        <w:t xml:space="preserve"> είναι τερατώδες. Σύμφωνα με κάποιον υπολογισμό, μεταξύ 5 και 8 τρισεκατομμυρίων δολαρίων είναι παρκαρισμένα σε αυτούς τους παραδείσους. Η ποσότητα, δηλαδή, γίνεται ποιότητα. Αυτό που είναι ηθικά μεμπτό μετατρέπεται σε κλοπή. Η ανηθικότητα των ατόμων ονομά</w:t>
      </w:r>
      <w:r>
        <w:rPr>
          <w:rFonts w:eastAsia="Times New Roman" w:cs="Times New Roman"/>
          <w:szCs w:val="24"/>
        </w:rPr>
        <w:t>ζεται «δημόσιο συμφέρον».</w:t>
      </w:r>
    </w:p>
    <w:p w14:paraId="6EF7287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είπαν για το ηθικό και το νομικό. Στη Νυρεμβέργη –όπως ξέρουν πολλοί από εμάς και κυρίως οι νομικοί- δημιουργήθηκε η έννοια των εγκλημάτων κατά της ανθρωπότητας, απορρίπτοντας την άποψη των ναζί και των νομικών θετικιστών ότι </w:t>
      </w:r>
      <w:r>
        <w:rPr>
          <w:rFonts w:eastAsia="Times New Roman" w:cs="Times New Roman"/>
          <w:szCs w:val="24"/>
        </w:rPr>
        <w:t>αρκεί κανείς να ακολουθεί τον νόμο και η ηθική δεν έχει σημασία.</w:t>
      </w:r>
    </w:p>
    <w:p w14:paraId="6EF7287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 τερατώδες ανήθικο, όμως, έγινε και παράνομο. Έγινε και έγκλημα. Νομίζω ότι έφτασε η ώρα να αντιμετωπίσουμε αυτήν την τερατώδη </w:t>
      </w:r>
      <w:proofErr w:type="spellStart"/>
      <w:r>
        <w:rPr>
          <w:rFonts w:eastAsia="Times New Roman" w:cs="Times New Roman"/>
          <w:szCs w:val="24"/>
        </w:rPr>
        <w:t>φοροαποφυγή</w:t>
      </w:r>
      <w:proofErr w:type="spellEnd"/>
      <w:r>
        <w:rPr>
          <w:rFonts w:eastAsia="Times New Roman" w:cs="Times New Roman"/>
          <w:szCs w:val="24"/>
        </w:rPr>
        <w:t xml:space="preserve"> με τη δημιουργία ενός αδικήματος κατά του κοινωνικ</w:t>
      </w:r>
      <w:r>
        <w:rPr>
          <w:rFonts w:eastAsia="Times New Roman" w:cs="Times New Roman"/>
          <w:szCs w:val="24"/>
        </w:rPr>
        <w:t xml:space="preserve">ού συνόλου. </w:t>
      </w:r>
    </w:p>
    <w:p w14:paraId="6EF7287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είναι η αριστερή ιδεολογία. Η επανεκκίνηση της οικονομίας, η συλλογή νέων πόρων από τον περιορισμό των προνομίων της ιεραρχίας, οι θεσμικές μεταρρυθμίσεις και η </w:t>
      </w:r>
      <w:proofErr w:type="spellStart"/>
      <w:r>
        <w:rPr>
          <w:rFonts w:eastAsia="Times New Roman" w:cs="Times New Roman"/>
          <w:szCs w:val="24"/>
        </w:rPr>
        <w:t>απομείωση</w:t>
      </w:r>
      <w:proofErr w:type="spellEnd"/>
      <w:r>
        <w:rPr>
          <w:rFonts w:eastAsia="Times New Roman" w:cs="Times New Roman"/>
          <w:szCs w:val="24"/>
        </w:rPr>
        <w:t xml:space="preserve"> του χρέους πρέπει πάντα να συνδυάζονται άμεσα με ταξικά μέτρα ελάφρ</w:t>
      </w:r>
      <w:r>
        <w:rPr>
          <w:rFonts w:eastAsia="Times New Roman" w:cs="Times New Roman"/>
          <w:szCs w:val="24"/>
        </w:rPr>
        <w:t>υνσης του βάρους που πλήττει τους κοινωνικά αδύναμους.</w:t>
      </w:r>
    </w:p>
    <w:p w14:paraId="6EF7287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Αυτό ψηφίζουμε σήμερα: Μείωση των ανισοτήτων με τη στήριξη των κοινωνικά ευάλωτων ομάδων και αυτή είναι η διαφορά μας ημών των </w:t>
      </w:r>
      <w:r>
        <w:rPr>
          <w:rFonts w:eastAsia="Times New Roman" w:cs="Times New Roman"/>
          <w:szCs w:val="24"/>
        </w:rPr>
        <w:t>α</w:t>
      </w:r>
      <w:r>
        <w:rPr>
          <w:rFonts w:eastAsia="Times New Roman" w:cs="Times New Roman"/>
          <w:szCs w:val="24"/>
        </w:rPr>
        <w:t xml:space="preserve">ριστερών με εσάς τους </w:t>
      </w:r>
      <w:r>
        <w:rPr>
          <w:rFonts w:eastAsia="Times New Roman" w:cs="Times New Roman"/>
          <w:szCs w:val="24"/>
        </w:rPr>
        <w:t>δ</w:t>
      </w:r>
      <w:r>
        <w:rPr>
          <w:rFonts w:eastAsia="Times New Roman" w:cs="Times New Roman"/>
          <w:szCs w:val="24"/>
        </w:rPr>
        <w:t xml:space="preserve">εξιούς. </w:t>
      </w:r>
    </w:p>
    <w:p w14:paraId="6EF7287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Αυτό είναι το ηθικό πλεονέκτημα της Αριστ</w:t>
      </w:r>
      <w:r>
        <w:rPr>
          <w:rFonts w:eastAsia="Times New Roman" w:cs="Times New Roman"/>
          <w:szCs w:val="24"/>
        </w:rPr>
        <w:t xml:space="preserve">εράς. Είμαστε με την ισότητα και την κοινωνική δικαιοσύνη, και με το νόμιμο και με το ηθικό. Είμαστε με το 99% του παγκόσμιου πληθυσμού. Η Δεξιά είναι με τον πλούτο και την ανισότητα. Έτσι πρέπει να μας κρίνει ο ελληνικός λαός. </w:t>
      </w:r>
    </w:p>
    <w:p w14:paraId="6EF7287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EF72880"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szCs w:val="24"/>
        </w:rPr>
        <w:t>(Χειροκροτήμ</w:t>
      </w:r>
      <w:r>
        <w:rPr>
          <w:rFonts w:eastAsia="Times New Roman" w:cs="Times New Roman"/>
          <w:szCs w:val="24"/>
        </w:rPr>
        <w:t>ατα από τις πτέρυγες του ΣΥΡΙΖΑ και των Α</w:t>
      </w:r>
      <w:r>
        <w:rPr>
          <w:rFonts w:eastAsia="Times New Roman" w:cs="Times New Roman"/>
          <w:szCs w:val="24"/>
        </w:rPr>
        <w:t>ΝΕΛ</w:t>
      </w:r>
      <w:r>
        <w:rPr>
          <w:rFonts w:eastAsia="Times New Roman" w:cs="Times New Roman"/>
          <w:szCs w:val="24"/>
        </w:rPr>
        <w:t>)</w:t>
      </w:r>
    </w:p>
    <w:p w14:paraId="6EF7288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14:paraId="6EF72882" w14:textId="77777777" w:rsidR="00E92729" w:rsidRDefault="0044197E">
      <w:pPr>
        <w:spacing w:line="600" w:lineRule="auto"/>
        <w:ind w:firstLine="720"/>
        <w:contextualSpacing/>
        <w:jc w:val="both"/>
        <w:rPr>
          <w:rFonts w:eastAsia="Times New Roman" w:cs="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w:t>
      </w:r>
      <w:r>
        <w:rPr>
          <w:rFonts w:eastAsia="Times New Roman"/>
          <w:szCs w:val="24"/>
        </w:rPr>
        <w:t>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και μαθητές και τρεις συνοδοί εκπαιδευτικοί από το 2</w:t>
      </w:r>
      <w:r>
        <w:rPr>
          <w:rFonts w:eastAsia="Times New Roman"/>
          <w:szCs w:val="24"/>
          <w:vertAlign w:val="superscript"/>
        </w:rPr>
        <w:t>ο</w:t>
      </w:r>
      <w:r>
        <w:rPr>
          <w:rFonts w:eastAsia="Times New Roman"/>
          <w:szCs w:val="24"/>
        </w:rPr>
        <w:t xml:space="preserve"> Γυμνάσιο </w:t>
      </w:r>
      <w:proofErr w:type="spellStart"/>
      <w:r>
        <w:rPr>
          <w:rFonts w:eastAsia="Times New Roman"/>
          <w:szCs w:val="24"/>
        </w:rPr>
        <w:t>Συκεών</w:t>
      </w:r>
      <w:proofErr w:type="spellEnd"/>
      <w:r>
        <w:rPr>
          <w:rFonts w:eastAsia="Times New Roman"/>
          <w:szCs w:val="24"/>
        </w:rPr>
        <w:t xml:space="preserve"> Θεσσαλονίκης.</w:t>
      </w:r>
    </w:p>
    <w:p w14:paraId="6EF72883" w14:textId="77777777" w:rsidR="00E92729" w:rsidRDefault="0044197E">
      <w:pPr>
        <w:tabs>
          <w:tab w:val="left" w:pos="6787"/>
        </w:tabs>
        <w:spacing w:line="600" w:lineRule="auto"/>
        <w:ind w:left="-181" w:firstLine="720"/>
        <w:contextualSpacing/>
        <w:jc w:val="both"/>
        <w:rPr>
          <w:rFonts w:eastAsia="Times New Roman"/>
          <w:szCs w:val="24"/>
        </w:rPr>
      </w:pPr>
      <w:r>
        <w:rPr>
          <w:rFonts w:eastAsia="Times New Roman"/>
          <w:szCs w:val="24"/>
        </w:rPr>
        <w:t xml:space="preserve">Η </w:t>
      </w:r>
      <w:r>
        <w:rPr>
          <w:rFonts w:eastAsia="Times New Roman"/>
          <w:szCs w:val="24"/>
        </w:rPr>
        <w:t>Βουλή τούς καλωσορίζει.</w:t>
      </w:r>
    </w:p>
    <w:p w14:paraId="6EF72884" w14:textId="77777777" w:rsidR="00E92729" w:rsidRDefault="0044197E">
      <w:pPr>
        <w:tabs>
          <w:tab w:val="left" w:pos="6787"/>
        </w:tabs>
        <w:spacing w:line="600" w:lineRule="auto"/>
        <w:ind w:left="-181"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EF72885" w14:textId="77777777" w:rsidR="00E92729" w:rsidRDefault="0044197E">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 xml:space="preserve">Τον λόγο έχει η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από το Κομμουνιστικό Κόμμα Ελλάδ</w:t>
      </w:r>
      <w:r>
        <w:rPr>
          <w:rFonts w:eastAsia="Times New Roman" w:cs="Times New Roman"/>
          <w:szCs w:val="24"/>
        </w:rPr>
        <w:t>α</w:t>
      </w:r>
      <w:r>
        <w:rPr>
          <w:rFonts w:eastAsia="Times New Roman" w:cs="Times New Roman"/>
          <w:szCs w:val="24"/>
        </w:rPr>
        <w:t>ς.</w:t>
      </w:r>
    </w:p>
    <w:p w14:paraId="6EF7288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Το τριήμερο εθνικό πένθος για την ανείπωτη τραγωδία τελείωσε, όμως το δράμα της μεγάλης </w:t>
      </w:r>
      <w:r>
        <w:rPr>
          <w:rFonts w:eastAsia="Times New Roman" w:cs="Times New Roman"/>
          <w:szCs w:val="24"/>
        </w:rPr>
        <w:t xml:space="preserve">καταστροφής συνεχίζεται και δεν θα σας αφήσουμε να ξεχαστούν και να εγκαταλειφθούν στην τύχη τους οι πληγέντες, όπως δυστυχώς έχει γίνει με άλλους πλημμυροπαθείς ή πυρόπληκτους στην Αττική, στη Ζάκυνθο, στην </w:t>
      </w:r>
      <w:r>
        <w:rPr>
          <w:rFonts w:eastAsia="Times New Roman" w:cs="Times New Roman"/>
          <w:szCs w:val="24"/>
        </w:rPr>
        <w:t>α</w:t>
      </w:r>
      <w:r>
        <w:rPr>
          <w:rFonts w:eastAsia="Times New Roman" w:cs="Times New Roman"/>
          <w:szCs w:val="24"/>
        </w:rPr>
        <w:t xml:space="preserve">νατολική Μάνη, την Ηλεία και αλλού. </w:t>
      </w:r>
    </w:p>
    <w:p w14:paraId="6EF7288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Βιώνουν τη</w:t>
      </w:r>
      <w:r>
        <w:rPr>
          <w:rFonts w:eastAsia="Times New Roman" w:cs="Times New Roman"/>
          <w:szCs w:val="24"/>
        </w:rPr>
        <w:t xml:space="preserve">ν εγκατάλειψη και την αδιαφορία από την Κυβέρνηση και την </w:t>
      </w:r>
      <w:r>
        <w:rPr>
          <w:rFonts w:eastAsia="Times New Roman" w:cs="Times New Roman"/>
          <w:szCs w:val="24"/>
        </w:rPr>
        <w:t>α</w:t>
      </w:r>
      <w:r>
        <w:rPr>
          <w:rFonts w:eastAsia="Times New Roman" w:cs="Times New Roman"/>
          <w:szCs w:val="24"/>
        </w:rPr>
        <w:t xml:space="preserve">υτοδιοίκηση. Και μετά τη φωτιά έρχονται πλημμύρες. Είναι πρόκληση να έρχεται ο Πρωθυπουργός να μας πει ότι γίνονται αντιπλημμυρικά έργα, τη στιγμή που και η δική του πολιτική τα έχει πνίξει. </w:t>
      </w:r>
    </w:p>
    <w:p w14:paraId="6EF7288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Μέτρα</w:t>
      </w:r>
      <w:r>
        <w:rPr>
          <w:rFonts w:eastAsia="Times New Roman" w:cs="Times New Roman"/>
          <w:szCs w:val="24"/>
        </w:rPr>
        <w:t xml:space="preserve"> ανακοινώσατε, όμως είναι ανεπαρκή και η τροπολογία που καταθέσατε κολοβή για τις βασικές ανάγκες. Αυτό που χρειάζεται άμεσα και γρήγορα είναι να έχουν θαλπωρή, τροφή και στέγη οι πληγέντες μέχρι να ξεκινήσουν οι επισκευές. </w:t>
      </w:r>
    </w:p>
    <w:p w14:paraId="6EF7288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μπορούσε να έχει αποφευχθεί </w:t>
      </w:r>
      <w:r>
        <w:rPr>
          <w:rFonts w:eastAsia="Times New Roman" w:cs="Times New Roman"/>
          <w:szCs w:val="24"/>
        </w:rPr>
        <w:t>αυτό και να μη μετράμε είκοσι νεκρούς και καταστροφές; Ναι, θα μπορούσε, αν η γη δεν ήταν εμπόρευμα, αλλά κοινωνικό αγαθό κι αν έμπαιναν σε προτεραιότητα απ’ όλες τις κυβερνήσεις, σημερινές και χθεσινές, οι ανάγκες των κατοίκων και της περιοχής σε αντιπλημ</w:t>
      </w:r>
      <w:r>
        <w:rPr>
          <w:rFonts w:eastAsia="Times New Roman" w:cs="Times New Roman"/>
          <w:szCs w:val="24"/>
        </w:rPr>
        <w:t xml:space="preserve">μυρικά έργα. Όμως, αυτά δεν αφήνουν σπουδαίο κέρδος στον καπιταλιστή, ούτε ρουσφέτια στα αστικά κόμματα. Συνεπώς, οι ευθύνες σας διαχρονικά είναι εγκληματικές. </w:t>
      </w:r>
    </w:p>
    <w:p w14:paraId="6EF7288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Σε ό,τι αφορά το μέρισμα, αν και είναι ψίχουλα κοροϊδίας, θα το ψηφίσουμε. Καλούμε, όμως, τον λ</w:t>
      </w:r>
      <w:r>
        <w:rPr>
          <w:rFonts w:eastAsia="Times New Roman" w:cs="Times New Roman"/>
          <w:szCs w:val="24"/>
        </w:rPr>
        <w:t xml:space="preserve">αό να μην συμβιβαστεί </w:t>
      </w:r>
      <w:r>
        <w:rPr>
          <w:rFonts w:eastAsia="Times New Roman" w:cs="Times New Roman"/>
          <w:szCs w:val="24"/>
        </w:rPr>
        <w:lastRenderedPageBreak/>
        <w:t xml:space="preserve">ούτε με τα ψίχουλα ούτε με την κοροϊδία, γιατί καθημερινά αρπάζετε καρβέλια από τα λαϊκά στρώματα μέσα από τη </w:t>
      </w:r>
      <w:proofErr w:type="spellStart"/>
      <w:r>
        <w:rPr>
          <w:rFonts w:eastAsia="Times New Roman" w:cs="Times New Roman"/>
          <w:szCs w:val="24"/>
        </w:rPr>
        <w:t>φοροεπιδρομή</w:t>
      </w:r>
      <w:proofErr w:type="spellEnd"/>
      <w:r>
        <w:rPr>
          <w:rFonts w:eastAsia="Times New Roman" w:cs="Times New Roman"/>
          <w:szCs w:val="24"/>
        </w:rPr>
        <w:t xml:space="preserve"> και τη </w:t>
      </w:r>
      <w:proofErr w:type="spellStart"/>
      <w:r>
        <w:rPr>
          <w:rFonts w:eastAsia="Times New Roman" w:cs="Times New Roman"/>
          <w:szCs w:val="24"/>
        </w:rPr>
        <w:t>φοροληστεία</w:t>
      </w:r>
      <w:proofErr w:type="spellEnd"/>
      <w:r>
        <w:rPr>
          <w:rFonts w:eastAsia="Times New Roman" w:cs="Times New Roman"/>
          <w:szCs w:val="24"/>
        </w:rPr>
        <w:t xml:space="preserve"> με διάφορες μορφές. Φτάνετε μέχρι το σημείο να αρπάζετε ακόμα και την μπουκιά από το στόμα σ</w:t>
      </w:r>
      <w:r>
        <w:rPr>
          <w:rFonts w:eastAsia="Times New Roman" w:cs="Times New Roman"/>
          <w:szCs w:val="24"/>
        </w:rPr>
        <w:t>ε απροστάτευτα παιδιά και σε άτομα με ειδικές ανάγκες, όταν τους συρρικνώνετε, τους κόβετε, τους στερείτε τα κοινωνικά επιδόματα που έπαιρναν μέχρι τώρα, δηλαδή σε άτομα που αντικειμενικά δεν έχουν τη δυνατότητα να δουλέψουν. Τότε τους καταδικάζετε σε πλήρ</w:t>
      </w:r>
      <w:r>
        <w:rPr>
          <w:rFonts w:eastAsia="Times New Roman" w:cs="Times New Roman"/>
          <w:szCs w:val="24"/>
        </w:rPr>
        <w:t xml:space="preserve">η εξαθλίωση δίχως όρια. Είναι βάρβαρο, είναι απάνθρωπο, όπως και οι ηλεκτρονικοί πλειστηριασμοί. Θα αρπάξετε και την πρώτη κατοικία απ’ αυτούς που δεν έχουν να πληρώσουν. </w:t>
      </w:r>
    </w:p>
    <w:p w14:paraId="6EF7288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Γι’ αυτό είναι πραγματικά θράσος να βγαίνετε και να λέτε ότι δήθεν δείχνετε ευαισθησ</w:t>
      </w:r>
      <w:r>
        <w:rPr>
          <w:rFonts w:eastAsia="Times New Roman" w:cs="Times New Roman"/>
          <w:szCs w:val="24"/>
        </w:rPr>
        <w:t xml:space="preserve">ία και διανέμετε για ανακούφιση κοινωνικό μέρισμα στα οικονομικά ασθενέστερα νοικοκυριά που η αντιλαϊκή και βάρβαρη πολιτική σας δημιουργεί. Η υποκρισία και ο φαρισαϊσμός σας δεν έχει τέλος, όχι μόνο της </w:t>
      </w:r>
      <w:r>
        <w:rPr>
          <w:rFonts w:eastAsia="Times New Roman" w:cs="Times New Roman"/>
          <w:szCs w:val="24"/>
        </w:rPr>
        <w:t>Κ</w:t>
      </w:r>
      <w:r>
        <w:rPr>
          <w:rFonts w:eastAsia="Times New Roman" w:cs="Times New Roman"/>
          <w:szCs w:val="24"/>
        </w:rPr>
        <w:t>υβέρνησης, αλλά και της Αντιπολίτευσης, Νέας Δημοκρ</w:t>
      </w:r>
      <w:r>
        <w:rPr>
          <w:rFonts w:eastAsia="Times New Roman" w:cs="Times New Roman"/>
          <w:szCs w:val="24"/>
        </w:rPr>
        <w:t xml:space="preserve">ατίας και ΠΑΣΟΚ. </w:t>
      </w:r>
    </w:p>
    <w:p w14:paraId="6EF7288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Όμως, τι προσπαθείτε μέσα από τον επικοινωνιακό στόχο του κοινωνικού μερίσματος να κρύψετε; Ότι το επόμενο διάστημα </w:t>
      </w:r>
      <w:r>
        <w:rPr>
          <w:rFonts w:eastAsia="Times New Roman" w:cs="Times New Roman"/>
          <w:szCs w:val="24"/>
        </w:rPr>
        <w:lastRenderedPageBreak/>
        <w:t xml:space="preserve">θα εντείνετε και με νέα χειρότερα μέτρα τη </w:t>
      </w:r>
      <w:proofErr w:type="spellStart"/>
      <w:r>
        <w:rPr>
          <w:rFonts w:eastAsia="Times New Roman" w:cs="Times New Roman"/>
          <w:szCs w:val="24"/>
        </w:rPr>
        <w:t>φοροεπίθεση</w:t>
      </w:r>
      <w:proofErr w:type="spellEnd"/>
      <w:r>
        <w:rPr>
          <w:rFonts w:eastAsia="Times New Roman" w:cs="Times New Roman"/>
          <w:szCs w:val="24"/>
        </w:rPr>
        <w:t xml:space="preserve"> σε μισθωτούς, αυτοαπασχολούμενους και συνταξιούχους, με μείωση του </w:t>
      </w:r>
      <w:r>
        <w:rPr>
          <w:rFonts w:eastAsia="Times New Roman" w:cs="Times New Roman"/>
          <w:szCs w:val="24"/>
        </w:rPr>
        <w:t xml:space="preserve">αφορολόγητου και νέες μειώσεις στους συνταξιούχους. </w:t>
      </w:r>
    </w:p>
    <w:p w14:paraId="6EF7288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Ταυτόχρονα, γενικεύετε μισθούς τετρακοσίων ευρώ και τις ελαστικές μορφές εργασίας για την πλειοψηφία των εργαζομένων. Έχετε πετάξει στα σκουπίδια το σχέδιο νόμου για τις συλλογικές συμβάσεις των πάνω από</w:t>
      </w:r>
      <w:r>
        <w:rPr>
          <w:rFonts w:eastAsia="Times New Roman" w:cs="Times New Roman"/>
          <w:szCs w:val="24"/>
        </w:rPr>
        <w:t xml:space="preserve"> πεντακοσίων σωματείων που υπέγραψαν πανελλαδικά και που το ΚΚΕ κατέθεσε στη Βουλή. Συνεπώς, έχετε φτιάξει όλα τα εργαλεία για τη νόμιμη και ανελέητη εκμετάλλευση της εργατικής δύναμης από τους επιχειρηματικούς ομίλους. </w:t>
      </w:r>
    </w:p>
    <w:p w14:paraId="6EF7288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Ωστόσο, είναι απάτη να συμπεριλαμβά</w:t>
      </w:r>
      <w:r>
        <w:rPr>
          <w:rFonts w:eastAsia="Times New Roman" w:cs="Times New Roman"/>
          <w:szCs w:val="24"/>
        </w:rPr>
        <w:t xml:space="preserve">νετε και να επικαλείστε σαν κοινωνικό μέρισμα και τα κλεμμένα από τους συνταξιούχους, που υλοποιήσατε εσείς και οι προηγούμενοι, της Νέας Δημοκρατίας και του ΠΑΣΟΚ. Μάλιστα, υποχρεώνεστε να το κάνετε αναγκαστικά, γιατί υπήρξε δικαστική απόφαση! Δεν κάνετε </w:t>
      </w:r>
      <w:r>
        <w:rPr>
          <w:rFonts w:eastAsia="Times New Roman" w:cs="Times New Roman"/>
          <w:szCs w:val="24"/>
        </w:rPr>
        <w:t xml:space="preserve">χάρη σε κανέναν. Αντίθετα, χρωστάτε και άλλα κλεμμένα. </w:t>
      </w:r>
    </w:p>
    <w:p w14:paraId="6EF7288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Είσαστε υποκριτές και θρασείς, γι’ αυτό και αυτή η πολιτική δεν διορθώνεται, αλλά ανατρέπεται. </w:t>
      </w:r>
    </w:p>
    <w:p w14:paraId="6EF7289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φέτος είναι εκατό χρόνια από την Οκτωβριανή Επανάσταση, καλό είναι να θυμόμαστε ότι από τον περασ</w:t>
      </w:r>
      <w:r>
        <w:rPr>
          <w:rFonts w:eastAsia="Times New Roman" w:cs="Times New Roman"/>
          <w:szCs w:val="24"/>
        </w:rPr>
        <w:t>μένο αιώνα στο σοσιαλιστικό σύστημα οι λαοί δεν είχαν κοινωνικά μερίσματα φτώχειας, γιατί είχαν νικήσει και εξαλείψει την ανεργία ως κοινωνικό φαινόμενο. Είχαν όλοι δουλειά και δωρεάν δημόσια περίθαλψη, με πολλές υποχρεωτικές προληπτικές εξετάσεις, κάτι πο</w:t>
      </w:r>
      <w:r>
        <w:rPr>
          <w:rFonts w:eastAsia="Times New Roman" w:cs="Times New Roman"/>
          <w:szCs w:val="24"/>
        </w:rPr>
        <w:t xml:space="preserve">υ δεν υπάρχει πουθενά στον καπιταλιστικό κόσμο. Γι’ αυτό είχαν υψηλό μέσο όρο ζωής και δεν δούλευαν μέχρι τα βαθιά γεράματα. Έβγαιναν οι γυναίκες σε σύνταξη στα πενήντα πέντε και οι άντρες στα εξήντα. </w:t>
      </w:r>
    </w:p>
    <w:p w14:paraId="6EF7289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Αυτά, όμως, γεύονται οι λαοί όταν η εργατική τάξη και </w:t>
      </w:r>
      <w:r>
        <w:rPr>
          <w:rFonts w:eastAsia="Times New Roman" w:cs="Times New Roman"/>
          <w:szCs w:val="24"/>
        </w:rPr>
        <w:t>οι σύμμαχοί της οργανώνουν αποφασιστικά την πάλη τους και νικούν τους εκμεταλλευτές τους, εγκαθιδρύουν τη δική τους εξουσία και τότε το κράτος και η οικονομία έχουν καθαρά φιλολαϊκό πρόσωπο, γιατί στο κέντρο είναι ο άνθρωπος και οι ανάγκες του και όχι το κ</w:t>
      </w:r>
      <w:r>
        <w:rPr>
          <w:rFonts w:eastAsia="Times New Roman" w:cs="Times New Roman"/>
          <w:szCs w:val="24"/>
        </w:rPr>
        <w:t xml:space="preserve">έρδος των καπιταλιστών, όπως στη δική σας εκμεταλλευτική απάνθρωπη κοινωνία, τον καπιταλισμό. </w:t>
      </w:r>
    </w:p>
    <w:p w14:paraId="6EF7289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κ. </w:t>
      </w:r>
      <w:proofErr w:type="spellStart"/>
      <w:r>
        <w:rPr>
          <w:rFonts w:eastAsia="Times New Roman" w:cs="Times New Roman"/>
          <w:szCs w:val="24"/>
        </w:rPr>
        <w:t>Βάκη</w:t>
      </w:r>
      <w:proofErr w:type="spellEnd"/>
      <w:r>
        <w:rPr>
          <w:rFonts w:eastAsia="Times New Roman" w:cs="Times New Roman"/>
          <w:szCs w:val="24"/>
        </w:rPr>
        <w:t xml:space="preserve"> από τον ΣΥΡΙΖΑ. </w:t>
      </w:r>
    </w:p>
    <w:p w14:paraId="6EF7289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Ευχαριστώ, κύριε Πρόεδρε. </w:t>
      </w:r>
    </w:p>
    <w:p w14:paraId="6EF7289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προτού εισέλθω στο κύριο σώμα της ομιλίας μου, επιτρέψτε μου μία σύντομη αναφορά στην κατατεθείσα τροπολογία. </w:t>
      </w:r>
    </w:p>
    <w:p w14:paraId="6EF7289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Μετά τα τραγικά γεγονότα, μετά από τις καταστροφές σε πολλούς νομούς της χώρας μας που επλήγησαν από τις καταστροφέ</w:t>
      </w:r>
      <w:r>
        <w:rPr>
          <w:rFonts w:eastAsia="Times New Roman" w:cs="Times New Roman"/>
          <w:szCs w:val="24"/>
        </w:rPr>
        <w:t>ς, μεταξύ των οποίων και ο νομός Κέρκυρας, αυτοί αποζημιώνονται και δίδεται ένα εφάπαξ επίδομα ενίσχυσης τόσο στα πληγέντα φυσικά πρόσωπα όσο και στις πληγείσες επιχειρήσεις. Καλώ την Εθνική Αντιπροσωπεία να την υπερψηφίσει. Είναι πάρα πολύ σημαντικό. Σε π</w:t>
      </w:r>
      <w:r>
        <w:rPr>
          <w:rFonts w:eastAsia="Times New Roman" w:cs="Times New Roman"/>
          <w:szCs w:val="24"/>
        </w:rPr>
        <w:t xml:space="preserve">ολλές περιοχές της χώρας μετράμε πληγές. </w:t>
      </w:r>
    </w:p>
    <w:p w14:paraId="6EF7289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κυρίως θέμα, κυρίες και κύριοι συνάδελφοι, η συζήτηση για τη διανομή του κοινωνικού μερίσματος, όπως αναπτύχθηκε στις συναρμόδιες </w:t>
      </w:r>
      <w:r>
        <w:rPr>
          <w:rFonts w:eastAsia="Times New Roman" w:cs="Times New Roman"/>
          <w:szCs w:val="24"/>
        </w:rPr>
        <w:t>ε</w:t>
      </w:r>
      <w:r>
        <w:rPr>
          <w:rFonts w:eastAsia="Times New Roman" w:cs="Times New Roman"/>
          <w:szCs w:val="24"/>
        </w:rPr>
        <w:t>πιτροπές, αλλά και στη σημερινή συζήτηση στην Ολομέλεια, χαρακτηρίζετ</w:t>
      </w:r>
      <w:r>
        <w:rPr>
          <w:rFonts w:eastAsia="Times New Roman" w:cs="Times New Roman"/>
          <w:szCs w:val="24"/>
        </w:rPr>
        <w:t>αι από ένα παράδοξο: Σχεδόν όλες οι πτέρυγες της Αντιπολίτευσης κατηγορούν την Κυβέρνηση για την κατάθεση του παρόντος νομοσχεδίου. Επικρίνουν τις κυβερνητικές επιλογές που οδήγησαν στην ύπαρξη κοινωνικού πλεονάσματος, αλλά αυτήν τη φορά συντονίζονται με τ</w:t>
      </w:r>
      <w:r>
        <w:rPr>
          <w:rFonts w:eastAsia="Times New Roman" w:cs="Times New Roman"/>
          <w:szCs w:val="24"/>
        </w:rPr>
        <w:t xml:space="preserve">ο κοινό περί δικαίου αίσθημα και τελικά υπερψηφίζουν. </w:t>
      </w:r>
    </w:p>
    <w:p w14:paraId="6EF7289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Ο πολιτικός αυτός διπολισμός φανερώνει μ</w:t>
      </w:r>
      <w:r>
        <w:rPr>
          <w:rFonts w:eastAsia="Times New Roman" w:cs="Times New Roman"/>
          <w:szCs w:val="24"/>
        </w:rPr>
        <w:t>ί</w:t>
      </w:r>
      <w:r>
        <w:rPr>
          <w:rFonts w:eastAsia="Times New Roman" w:cs="Times New Roman"/>
          <w:szCs w:val="24"/>
        </w:rPr>
        <w:t>α αμηχανία. Φανερώνει την αμηχανία ιδιαίτερα της Αξιωματικής Αντιπολίτευσης να δικαιολογήσει τις τερατολογίες της όλο το προηγούμενο διάστημα σε σχέση με την πο</w:t>
      </w:r>
      <w:r>
        <w:rPr>
          <w:rFonts w:eastAsia="Times New Roman" w:cs="Times New Roman"/>
          <w:szCs w:val="24"/>
        </w:rPr>
        <w:t xml:space="preserve">ρεία της οικονομίας και των δημοσιονομικών, ενώ υπό το βάρος της κοινωνικής κατακραυγής επιχειρεί να στρέψει τη συζήτηση σε άλλα θέματα, με αγαπημένο της βέβαια το θέμα της </w:t>
      </w:r>
      <w:proofErr w:type="spellStart"/>
      <w:r>
        <w:rPr>
          <w:rFonts w:eastAsia="Times New Roman" w:cs="Times New Roman"/>
          <w:szCs w:val="24"/>
        </w:rPr>
        <w:t>τρομοϋστερίας</w:t>
      </w:r>
      <w:proofErr w:type="spellEnd"/>
      <w:r>
        <w:rPr>
          <w:rFonts w:eastAsia="Times New Roman" w:cs="Times New Roman"/>
          <w:szCs w:val="24"/>
        </w:rPr>
        <w:t xml:space="preserve"> και της ανομίας. Επιχειρεί, όμως, όχι να κάνει πολιτική, αλλά μικροπο</w:t>
      </w:r>
      <w:r>
        <w:rPr>
          <w:rFonts w:eastAsia="Times New Roman" w:cs="Times New Roman"/>
          <w:szCs w:val="24"/>
        </w:rPr>
        <w:t xml:space="preserve">λιτική -και είναι επιεικής ο χαρακτηρισμός- σαν κοράκι πάνω από τους νεκρούς της τραγωδίας της Μάνδρας. </w:t>
      </w:r>
    </w:p>
    <w:p w14:paraId="6EF7289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Προτού, λοιπόν, εισέλθω στις διατάξεις του νομοσχεδίου, με τις οποίες ρυθμίζεται η καταβολή του κοινωνικού μερίσματος, θα ήθελα και εγώ να κάνω μία </w:t>
      </w:r>
      <w:proofErr w:type="spellStart"/>
      <w:r>
        <w:rPr>
          <w:rFonts w:eastAsia="Times New Roman" w:cs="Times New Roman"/>
          <w:szCs w:val="24"/>
        </w:rPr>
        <w:t>ανα</w:t>
      </w:r>
      <w:r>
        <w:rPr>
          <w:rFonts w:eastAsia="Times New Roman" w:cs="Times New Roman"/>
          <w:szCs w:val="24"/>
        </w:rPr>
        <w:t>νοηματοδότηση</w:t>
      </w:r>
      <w:proofErr w:type="spellEnd"/>
      <w:r>
        <w:rPr>
          <w:rFonts w:eastAsia="Times New Roman" w:cs="Times New Roman"/>
          <w:szCs w:val="24"/>
        </w:rPr>
        <w:t xml:space="preserve"> του όρου «ανομία», που τόσο πολύ αναπτύχθηκε και σήμερα από κάποιους συναδέλφους της Αντιπολίτευσης. </w:t>
      </w:r>
    </w:p>
    <w:p w14:paraId="6EF7289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Σαββατοκύριακο που μας πέρασε είδε το φως της δημοσιότητας η λίστα των Ελλήνων που βρέθηκαν με </w:t>
      </w:r>
      <w:proofErr w:type="spellStart"/>
      <w:r>
        <w:rPr>
          <w:rFonts w:eastAsia="Times New Roman" w:cs="Times New Roman"/>
          <w:szCs w:val="24"/>
        </w:rPr>
        <w:t>εξωχώριες</w:t>
      </w:r>
      <w:proofErr w:type="spellEnd"/>
      <w:r>
        <w:rPr>
          <w:rFonts w:eastAsia="Times New Roman" w:cs="Times New Roman"/>
          <w:szCs w:val="24"/>
        </w:rPr>
        <w:t xml:space="preserve"> κα</w:t>
      </w:r>
      <w:r>
        <w:rPr>
          <w:rFonts w:eastAsia="Times New Roman" w:cs="Times New Roman"/>
          <w:szCs w:val="24"/>
        </w:rPr>
        <w:t xml:space="preserve">ταθέσεις στην περίφημη λίστα των </w:t>
      </w:r>
      <w:r>
        <w:rPr>
          <w:rFonts w:eastAsia="Times New Roman" w:cs="Times New Roman"/>
          <w:szCs w:val="24"/>
          <w:lang w:val="en-US"/>
        </w:rPr>
        <w:t>P</w:t>
      </w:r>
      <w:r>
        <w:rPr>
          <w:rFonts w:eastAsia="Times New Roman" w:cs="Times New Roman"/>
          <w:szCs w:val="24"/>
          <w:lang w:val="en-US"/>
        </w:rPr>
        <w:t>aradise</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Βλέπετε, πλέον στον παράδεισο δεν πάει </w:t>
      </w:r>
      <w:r>
        <w:rPr>
          <w:rFonts w:eastAsia="Times New Roman" w:cs="Times New Roman"/>
          <w:szCs w:val="24"/>
        </w:rPr>
        <w:lastRenderedPageBreak/>
        <w:t xml:space="preserve">η εργατική τάξη, ούτε καν η μεσαία. Πάει μία ολιγαρχία του πλούτου που αντιστοιχεί σε παγκόσμιο επίπεδο στο 1% και λυμαίνεται το 50% του παραγόμενου πλούτου. </w:t>
      </w:r>
    </w:p>
    <w:p w14:paraId="6EF7289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Δεν ακούσαμε, εντούτοις, κανέναν να διερωτάται για τη συνεχιζόμενη φορολογική ανομία που αναπτύχθηκε από κάποιους σε σχέση μ’ αυτό το θέμα. Δεν ακούσαμε κανέναν από τη Νέα Δημοκρατία να συζητάει με τον ίδιο στόμφο για την ασφάλεια του κοινωνικού συνόλου, τ</w:t>
      </w:r>
      <w:r>
        <w:rPr>
          <w:rFonts w:eastAsia="Times New Roman" w:cs="Times New Roman"/>
          <w:szCs w:val="24"/>
        </w:rPr>
        <w:t xml:space="preserve">ο οποίο πλήττεται από τους κρυμμένους θησαυρούς εκείνων που, όπως λένε και οι Βρεττανοί, «γεννήθηκαν με το ασημένιο κουτάλι στο στόμα». </w:t>
      </w:r>
    </w:p>
    <w:p w14:paraId="6EF7289B"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Αντίθετα, τι ακούσαμε; Ακούσαμε να θεμελιώνεται το ηθικόν δικαίωμα στη </w:t>
      </w:r>
      <w:proofErr w:type="spellStart"/>
      <w:r>
        <w:rPr>
          <w:rFonts w:eastAsia="Times New Roman"/>
          <w:szCs w:val="24"/>
        </w:rPr>
        <w:t>φοροαποφυγή</w:t>
      </w:r>
      <w:proofErr w:type="spellEnd"/>
      <w:r>
        <w:rPr>
          <w:rFonts w:eastAsia="Times New Roman"/>
          <w:szCs w:val="24"/>
        </w:rPr>
        <w:t xml:space="preserve"> και φοροδιαφυγή, ότι καλώς πράττουν </w:t>
      </w:r>
      <w:r>
        <w:rPr>
          <w:rFonts w:eastAsia="Times New Roman"/>
          <w:szCs w:val="24"/>
        </w:rPr>
        <w:t xml:space="preserve">και ψάχνουν φορολογικούς παραδείσους κάποιοι πλούσιοι, γιατί έτσι προστατεύουν τα συμφέροντά τους από τον φόρο που οφείλουν να αποδώσουν στο κράτος και στο κοινωνικό σύνολο. </w:t>
      </w:r>
    </w:p>
    <w:p w14:paraId="6EF7289C"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Τα ίδια, φυσικά, λένε και για τις επενδύσεις και για την οικονομία. Πηγαίνουν σε </w:t>
      </w:r>
      <w:r>
        <w:rPr>
          <w:rFonts w:eastAsia="Times New Roman"/>
          <w:szCs w:val="24"/>
        </w:rPr>
        <w:t xml:space="preserve">συναντήσεις διεθνών παραγόντων, τους καλούν να τα πάρουν όλα κοψοχρονιά και ταυτόχρονα, ονειρεύονται νέα μνημόνια. </w:t>
      </w:r>
    </w:p>
    <w:p w14:paraId="6EF7289D"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Τα ίδια έκαναν και παλαιότερα, βεβαίως, όταν ενθάρρυναν τους έχοντες να βγάλουν τα χρήματά τους στο εξωτερικό, τα ίδια, απ’ ό,τι φαίνεται, θ</w:t>
      </w:r>
      <w:r>
        <w:rPr>
          <w:rFonts w:eastAsia="Times New Roman"/>
          <w:szCs w:val="24"/>
        </w:rPr>
        <w:t xml:space="preserve">έλουν να κάνουν και τώρα. </w:t>
      </w:r>
    </w:p>
    <w:p w14:paraId="6EF7289E" w14:textId="77777777" w:rsidR="00E92729" w:rsidRDefault="0044197E">
      <w:pPr>
        <w:spacing w:line="600" w:lineRule="auto"/>
        <w:ind w:firstLine="720"/>
        <w:contextualSpacing/>
        <w:jc w:val="both"/>
        <w:rPr>
          <w:rFonts w:eastAsia="Times New Roman"/>
          <w:szCs w:val="24"/>
        </w:rPr>
      </w:pPr>
      <w:r>
        <w:rPr>
          <w:rFonts w:eastAsia="Times New Roman"/>
          <w:szCs w:val="24"/>
        </w:rPr>
        <w:t>Το κοινωνικό μέρισμα των 1,4 δισεκατομμυρί</w:t>
      </w:r>
      <w:r>
        <w:rPr>
          <w:rFonts w:eastAsia="Times New Roman"/>
          <w:szCs w:val="24"/>
        </w:rPr>
        <w:t>ου</w:t>
      </w:r>
      <w:r>
        <w:rPr>
          <w:rFonts w:eastAsia="Times New Roman"/>
          <w:szCs w:val="24"/>
        </w:rPr>
        <w:t xml:space="preserve"> ευρώ, που διανέμει με το παρόν νομοσχέδιο η Κυβέρνηση σε </w:t>
      </w:r>
      <w:r>
        <w:rPr>
          <w:rFonts w:eastAsia="Times New Roman"/>
          <w:szCs w:val="24"/>
        </w:rPr>
        <w:t>τρία</w:t>
      </w:r>
      <w:r>
        <w:rPr>
          <w:rFonts w:eastAsia="Times New Roman"/>
          <w:szCs w:val="24"/>
        </w:rPr>
        <w:t xml:space="preserve"> εκατομμύρια </w:t>
      </w:r>
      <w:r>
        <w:rPr>
          <w:rFonts w:eastAsia="Times New Roman"/>
          <w:szCs w:val="24"/>
        </w:rPr>
        <w:t>τετρακόσιες χιλιάδες</w:t>
      </w:r>
      <w:r>
        <w:rPr>
          <w:rFonts w:eastAsia="Times New Roman"/>
          <w:szCs w:val="24"/>
        </w:rPr>
        <w:t xml:space="preserve"> πολίτες, αποτελεί την απάντηση μιας αριστερής διακυβέρνησης σε όλους αυτούς που επί χρόνι</w:t>
      </w:r>
      <w:r>
        <w:rPr>
          <w:rFonts w:eastAsia="Times New Roman"/>
          <w:szCs w:val="24"/>
        </w:rPr>
        <w:t xml:space="preserve">α είχαν μάθει να αποκρύπτουν υπερκέρδη και άδηλα εισοδήματα. </w:t>
      </w:r>
    </w:p>
    <w:p w14:paraId="6EF7289F"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Με αυτή την Κυβέρνηση η φορολογική ανομία τελείωσε. Τα δημόσια οικονομικά ισχυροποιούνται και τα μη παραμετρικά έσοδα, τα οποία προέρχονται από την πάταξη της φοροδιαφυγής, αποδίδονται εκεί που </w:t>
      </w:r>
      <w:r>
        <w:rPr>
          <w:rFonts w:eastAsia="Times New Roman"/>
          <w:szCs w:val="24"/>
        </w:rPr>
        <w:t xml:space="preserve">ανήκουν: στην κοινωνία, στους ίδιους τους πολίτες. </w:t>
      </w:r>
    </w:p>
    <w:p w14:paraId="6EF728A0"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Την ίδια στιγμή και επειδή έχει γίνει πολύ μεγάλη συζήτηση και στις </w:t>
      </w:r>
      <w:r>
        <w:rPr>
          <w:rFonts w:eastAsia="Times New Roman"/>
          <w:szCs w:val="24"/>
        </w:rPr>
        <w:t>ε</w:t>
      </w:r>
      <w:r>
        <w:rPr>
          <w:rFonts w:eastAsia="Times New Roman"/>
          <w:szCs w:val="24"/>
        </w:rPr>
        <w:t xml:space="preserve">πιτροπές, το φετινό </w:t>
      </w:r>
      <w:proofErr w:type="spellStart"/>
      <w:r>
        <w:rPr>
          <w:rFonts w:eastAsia="Times New Roman"/>
          <w:szCs w:val="24"/>
        </w:rPr>
        <w:t>υπερπλεόνασμα</w:t>
      </w:r>
      <w:proofErr w:type="spellEnd"/>
      <w:r>
        <w:rPr>
          <w:rFonts w:eastAsia="Times New Roman"/>
          <w:szCs w:val="24"/>
        </w:rPr>
        <w:t xml:space="preserve"> αντικατοπτρίζει και μ</w:t>
      </w:r>
      <w:r>
        <w:rPr>
          <w:rFonts w:eastAsia="Times New Roman"/>
          <w:szCs w:val="24"/>
        </w:rPr>
        <w:t>ί</w:t>
      </w:r>
      <w:r>
        <w:rPr>
          <w:rFonts w:eastAsia="Times New Roman"/>
          <w:szCs w:val="24"/>
        </w:rPr>
        <w:t>α σειρά από βελτιωμένες επιδόσεις και σε άλλες κατηγορίες δημοσιονομικών δεικτώ</w:t>
      </w:r>
      <w:r>
        <w:rPr>
          <w:rFonts w:eastAsia="Times New Roman"/>
          <w:szCs w:val="24"/>
        </w:rPr>
        <w:t xml:space="preserve">ν, οι οποίοι κι εκείνοι σχετίζονται με τον περιορισμό της φοροδιαφυγής, όπως είναι, για παράδειγμα, η </w:t>
      </w:r>
      <w:proofErr w:type="spellStart"/>
      <w:r>
        <w:rPr>
          <w:rFonts w:eastAsia="Times New Roman"/>
          <w:szCs w:val="24"/>
        </w:rPr>
        <w:t>εισπραξιμότητα</w:t>
      </w:r>
      <w:proofErr w:type="spellEnd"/>
      <w:r>
        <w:rPr>
          <w:rFonts w:eastAsia="Times New Roman"/>
          <w:szCs w:val="24"/>
        </w:rPr>
        <w:t xml:space="preserve"> των έμμεσων φόρων, αλλά και με την αύξηση των πόρων της κοινωνικής ασφάλισης, μέσω της μείωσης της </w:t>
      </w:r>
      <w:r>
        <w:rPr>
          <w:rFonts w:eastAsia="Times New Roman"/>
          <w:szCs w:val="24"/>
        </w:rPr>
        <w:lastRenderedPageBreak/>
        <w:t xml:space="preserve">ανεργίας και, βέβαια, με την αύξηση του </w:t>
      </w:r>
      <w:r>
        <w:rPr>
          <w:rFonts w:eastAsia="Times New Roman"/>
          <w:szCs w:val="24"/>
        </w:rPr>
        <w:t xml:space="preserve">όγκου της πραγματικής οικονομίας, μέσω της ανάπτυξης, η οποία αναμένεται να φτάσει το 2%. </w:t>
      </w:r>
    </w:p>
    <w:p w14:paraId="6EF728A1" w14:textId="77777777" w:rsidR="00E92729" w:rsidRDefault="0044197E">
      <w:pPr>
        <w:spacing w:line="600" w:lineRule="auto"/>
        <w:ind w:firstLine="720"/>
        <w:contextualSpacing/>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της κυρίας Βουλευτού)</w:t>
      </w:r>
    </w:p>
    <w:p w14:paraId="6EF728A2"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Ένα λεπτό την ανοχή σας, κύριε Πρόεδρε. </w:t>
      </w:r>
    </w:p>
    <w:p w14:paraId="6EF728A3" w14:textId="77777777" w:rsidR="00E92729" w:rsidRDefault="0044197E">
      <w:pPr>
        <w:spacing w:line="600" w:lineRule="auto"/>
        <w:ind w:firstLine="720"/>
        <w:contextualSpacing/>
        <w:jc w:val="both"/>
        <w:rPr>
          <w:rFonts w:eastAsia="Times New Roman"/>
          <w:szCs w:val="24"/>
        </w:rPr>
      </w:pPr>
      <w:r>
        <w:rPr>
          <w:rFonts w:eastAsia="Times New Roman"/>
          <w:szCs w:val="24"/>
        </w:rPr>
        <w:t>Κυρίες και κύριοι Βουλευτ</w:t>
      </w:r>
      <w:r>
        <w:rPr>
          <w:rFonts w:eastAsia="Times New Roman"/>
          <w:szCs w:val="24"/>
        </w:rPr>
        <w:t xml:space="preserve">ές, το κοινωνικό μέρισμα για το 2017 ανέρχεται σε ύψος ρεκόρ και θα διανεμηθεί σε τρεις κατηγορίες δαπανών. Στην εφάπαξ ενίσχυση των νοικοκυριών με χαμηλά, αλλά και με μεσαία εισοδήματα, στην αποπληρωμή των ληξιπρόθεσμων οφειλών του </w:t>
      </w:r>
      <w:r>
        <w:rPr>
          <w:rFonts w:eastAsia="Times New Roman"/>
          <w:szCs w:val="24"/>
        </w:rPr>
        <w:t>δ</w:t>
      </w:r>
      <w:r>
        <w:rPr>
          <w:rFonts w:eastAsia="Times New Roman"/>
          <w:szCs w:val="24"/>
        </w:rPr>
        <w:t>ημοσίου προς τους συντ</w:t>
      </w:r>
      <w:r>
        <w:rPr>
          <w:rFonts w:eastAsia="Times New Roman"/>
          <w:szCs w:val="24"/>
        </w:rPr>
        <w:t xml:space="preserve">αξιούχους -οφειλές οι οποίες προέκυψαν από τις παράνομες παρακρατήσεις, που το 2016 αυτή η Κυβέρνηση σταμάτησε- καθώς και στη στήριξη των υπηρεσιών κοινής ωφέλειας του κοινωνικού τιμολογίου της ΔΕΗ. </w:t>
      </w:r>
    </w:p>
    <w:p w14:paraId="6EF728A4"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Με το φετινό κοινωνικό μέρισμα, επομένως, δεν ευνοούνται μόνο όσοι βρίσκονται σε κατάσταση ακραίας φτώχειας, αλλά και τα μεσαία εισοδήματα που έχουν συμπιεστεί όλα αυτά τα χρόνια λόγω της κρίσης. </w:t>
      </w:r>
      <w:r>
        <w:rPr>
          <w:rFonts w:eastAsia="Times New Roman"/>
          <w:szCs w:val="24"/>
        </w:rPr>
        <w:t>Α</w:t>
      </w:r>
      <w:r>
        <w:rPr>
          <w:rFonts w:eastAsia="Times New Roman"/>
          <w:szCs w:val="24"/>
        </w:rPr>
        <w:t>πό την εφάπαξ ενίσχυση και από τη συ</w:t>
      </w:r>
      <w:r>
        <w:rPr>
          <w:rFonts w:eastAsia="Times New Roman"/>
          <w:szCs w:val="24"/>
        </w:rPr>
        <w:lastRenderedPageBreak/>
        <w:t>γκράτηση του κόστους τη</w:t>
      </w:r>
      <w:r>
        <w:rPr>
          <w:rFonts w:eastAsia="Times New Roman"/>
          <w:szCs w:val="24"/>
        </w:rPr>
        <w:t>ς ηλεκτρικής ενέργειας και από την τακτοποίηση των εκκρεμοτήτων του κράτους προς τους συνταξιούχους ευνοείται το σύνολο της οικονομίας. Έτσι και φέτος, στο πλαίσιο αυτό, η ευημερία των δεικτών αποτυπώνεται και στην κοινωνία με την τόνωση της ρευστότητας κα</w:t>
      </w:r>
      <w:r>
        <w:rPr>
          <w:rFonts w:eastAsia="Times New Roman"/>
          <w:szCs w:val="24"/>
        </w:rPr>
        <w:t xml:space="preserve">ι την επιστροφή χρημάτων σε μια πλατιά βάση πολιτών. </w:t>
      </w:r>
    </w:p>
    <w:p w14:paraId="6EF728A5" w14:textId="77777777" w:rsidR="00E92729" w:rsidRDefault="0044197E">
      <w:pPr>
        <w:spacing w:line="600" w:lineRule="auto"/>
        <w:ind w:firstLine="720"/>
        <w:contextualSpacing/>
        <w:jc w:val="both"/>
        <w:rPr>
          <w:rFonts w:eastAsia="Times New Roman"/>
          <w:szCs w:val="24"/>
        </w:rPr>
      </w:pPr>
      <w:r>
        <w:rPr>
          <w:rFonts w:eastAsia="Times New Roman"/>
          <w:szCs w:val="24"/>
        </w:rPr>
        <w:t>Ποτέ τα κόμματα, τα οποία σήμερα φωνάζουν, όταν κυβέρνησαν δεν κατάφεραν τέτοια δημοσιονομικά αποτελέσματα. Αυτά τα αποτελέσματα, εκτός από κοινωνική ανακούφιση, όμως, προσφέρουν και το κλειδί για την έ</w:t>
      </w:r>
      <w:r>
        <w:rPr>
          <w:rFonts w:eastAsia="Times New Roman"/>
          <w:szCs w:val="24"/>
        </w:rPr>
        <w:t>ξοδο από τα μνημόνια. Σε όλες τις αιτιάσεις που έχουν ακουστεί, ότι είναι «φιλανθρωπία», «φιλοδωρήματα», «ψίχουλα», «μπαξίσια», -ακούσαμε πάρα πολλά σήμερα- ναι, θα συμφωνήσω ότι μ</w:t>
      </w:r>
      <w:r>
        <w:rPr>
          <w:rFonts w:eastAsia="Times New Roman"/>
          <w:szCs w:val="24"/>
        </w:rPr>
        <w:t>ί</w:t>
      </w:r>
      <w:r>
        <w:rPr>
          <w:rFonts w:eastAsia="Times New Roman"/>
          <w:szCs w:val="24"/>
        </w:rPr>
        <w:t>α Αριστερή Κυβέρνηση θα αξίζει το όνομά της, μόνο όταν έχει πραγματώσει την</w:t>
      </w:r>
      <w:r>
        <w:rPr>
          <w:rFonts w:eastAsia="Times New Roman"/>
          <w:szCs w:val="24"/>
        </w:rPr>
        <w:t xml:space="preserve"> ιδέα της κοινωνικής δικαιοσύνης και της ισότητας, μόνο όταν έχει στήσει πάλι στα πόδια του το κοινωνικό κράτος που κατεδάφισε ο οδοστρωτήρας του νεοφιλελευθερισμού.</w:t>
      </w:r>
    </w:p>
    <w:p w14:paraId="6EF728A6"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Κυρία </w:t>
      </w:r>
      <w:proofErr w:type="spellStart"/>
      <w:r>
        <w:rPr>
          <w:rFonts w:eastAsia="Times New Roman"/>
          <w:szCs w:val="24"/>
        </w:rPr>
        <w:t>Βάκη</w:t>
      </w:r>
      <w:proofErr w:type="spellEnd"/>
      <w:r>
        <w:rPr>
          <w:rFonts w:eastAsia="Times New Roman"/>
          <w:szCs w:val="24"/>
        </w:rPr>
        <w:t xml:space="preserve">, παρακαλώ </w:t>
      </w:r>
      <w:proofErr w:type="spellStart"/>
      <w:r>
        <w:rPr>
          <w:rFonts w:eastAsia="Times New Roman"/>
          <w:szCs w:val="24"/>
        </w:rPr>
        <w:t>ολοκηρώστε</w:t>
      </w:r>
      <w:proofErr w:type="spellEnd"/>
      <w:r>
        <w:rPr>
          <w:rFonts w:eastAsia="Times New Roman"/>
          <w:szCs w:val="24"/>
        </w:rPr>
        <w:t xml:space="preserve">. </w:t>
      </w:r>
    </w:p>
    <w:p w14:paraId="6EF728A7" w14:textId="77777777" w:rsidR="00E92729" w:rsidRDefault="0044197E">
      <w:pPr>
        <w:spacing w:line="600" w:lineRule="auto"/>
        <w:ind w:firstLine="720"/>
        <w:contextualSpacing/>
        <w:jc w:val="both"/>
        <w:rPr>
          <w:rFonts w:eastAsia="Times New Roman"/>
          <w:szCs w:val="24"/>
        </w:rPr>
      </w:pPr>
      <w:r>
        <w:rPr>
          <w:rFonts w:eastAsia="Times New Roman"/>
          <w:b/>
          <w:szCs w:val="24"/>
        </w:rPr>
        <w:lastRenderedPageBreak/>
        <w:t>ΦΩΤΕΙΝΗ ΒΑΚΗ:</w:t>
      </w:r>
      <w:r>
        <w:rPr>
          <w:rFonts w:eastAsia="Times New Roman"/>
          <w:szCs w:val="24"/>
        </w:rPr>
        <w:t xml:space="preserve"> Ακόμα, ό</w:t>
      </w:r>
      <w:r>
        <w:rPr>
          <w:rFonts w:eastAsia="Times New Roman"/>
          <w:szCs w:val="24"/>
        </w:rPr>
        <w:t xml:space="preserve">μως, επουλώνουμε πληγές. Το επόμενο καλοκαίρι, με ακόμα πιο θετική πορεία στην οικονομία, όμως, η χώρα τελειώνει με τα προγράμματα προσαρμογής, με τα μνημόνια. </w:t>
      </w:r>
      <w:r>
        <w:rPr>
          <w:rFonts w:eastAsia="Times New Roman"/>
          <w:szCs w:val="24"/>
        </w:rPr>
        <w:t>Τ</w:t>
      </w:r>
      <w:r>
        <w:rPr>
          <w:rFonts w:eastAsia="Times New Roman"/>
          <w:szCs w:val="24"/>
        </w:rPr>
        <w:t>ότε, όλοι εκείνοι που σήμερα δυσφορούν με τις επιτυχίες στα δημοσιονομικά, θα βρίσκονται σε ακό</w:t>
      </w:r>
      <w:r>
        <w:rPr>
          <w:rFonts w:eastAsia="Times New Roman"/>
          <w:szCs w:val="24"/>
        </w:rPr>
        <w:t xml:space="preserve">μη πιο άβολη θέση. </w:t>
      </w:r>
    </w:p>
    <w:p w14:paraId="6EF728A8" w14:textId="77777777" w:rsidR="00E92729" w:rsidRDefault="0044197E">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 xml:space="preserve">ότε, όμως, όπως και σήμερα, οι πολίτες θα γνωρίζουν ποιοι ευθύνονται για τις δυσκολίες και ποιοι ήταν εκείνοι που με μια συνέπεια πάλεψαν, για να ξεφύγουμε από τη μέγγενη της επιτροπείας και των μνημονίων. </w:t>
      </w:r>
    </w:p>
    <w:p w14:paraId="6EF728A9"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Σας ευχαριστώ.  </w:t>
      </w:r>
    </w:p>
    <w:p w14:paraId="6EF728AA" w14:textId="77777777" w:rsidR="00E92729" w:rsidRDefault="0044197E">
      <w:pPr>
        <w:spacing w:line="600" w:lineRule="auto"/>
        <w:ind w:firstLine="720"/>
        <w:contextualSpacing/>
        <w:jc w:val="center"/>
        <w:rPr>
          <w:rFonts w:eastAsia="Times New Roman"/>
          <w:szCs w:val="24"/>
        </w:rPr>
      </w:pPr>
      <w:r>
        <w:rPr>
          <w:rFonts w:eastAsia="Times New Roman"/>
          <w:szCs w:val="24"/>
        </w:rPr>
        <w:t>(Χειροκροτή</w:t>
      </w:r>
      <w:r>
        <w:rPr>
          <w:rFonts w:eastAsia="Times New Roman"/>
          <w:szCs w:val="24"/>
        </w:rPr>
        <w:t>ματα από την πτέρυγα του ΣΥΡΙΖΑ)</w:t>
      </w:r>
    </w:p>
    <w:p w14:paraId="6EF728AB"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 Κωνσταντίνος </w:t>
      </w:r>
      <w:proofErr w:type="spellStart"/>
      <w:r>
        <w:rPr>
          <w:rFonts w:eastAsia="Times New Roman"/>
          <w:szCs w:val="24"/>
        </w:rPr>
        <w:t>Κατσίκης</w:t>
      </w:r>
      <w:proofErr w:type="spellEnd"/>
      <w:r>
        <w:rPr>
          <w:rFonts w:eastAsia="Times New Roman"/>
          <w:szCs w:val="24"/>
        </w:rPr>
        <w:t>, από του</w:t>
      </w:r>
      <w:r>
        <w:rPr>
          <w:rFonts w:eastAsia="Times New Roman"/>
          <w:szCs w:val="24"/>
        </w:rPr>
        <w:t>ς</w:t>
      </w:r>
      <w:r>
        <w:rPr>
          <w:rFonts w:eastAsia="Times New Roman"/>
          <w:szCs w:val="24"/>
        </w:rPr>
        <w:t xml:space="preserve"> Ανεξάρτητους Έλληνες. </w:t>
      </w:r>
    </w:p>
    <w:p w14:paraId="6EF728AC" w14:textId="77777777" w:rsidR="00E92729" w:rsidRDefault="0044197E">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Ευχαριστώ, κύριε Πρόεδρε.</w:t>
      </w:r>
    </w:p>
    <w:p w14:paraId="6EF728AD"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Κύριε Υπουργέ, αγαπητοί συνάδελφοι, θέλω να μου επιτρέψετε, κατ’ α</w:t>
      </w:r>
      <w:r>
        <w:rPr>
          <w:rFonts w:eastAsia="Times New Roman"/>
          <w:szCs w:val="24"/>
        </w:rPr>
        <w:t>ρχάς, να ευχηθώ τα άμεσα μέτρα που έλαβε η Κυβέρνηση για τους πληγέντες, τους πλημμυροπαθείς, να είναι ικανά να ανακουφίσουν τον πόνο και τη δυστυχία τους.</w:t>
      </w:r>
    </w:p>
    <w:p w14:paraId="6EF728AE" w14:textId="77777777" w:rsidR="00E92729" w:rsidRDefault="0044197E">
      <w:pPr>
        <w:spacing w:line="600" w:lineRule="auto"/>
        <w:ind w:firstLine="720"/>
        <w:contextualSpacing/>
        <w:jc w:val="both"/>
        <w:rPr>
          <w:rFonts w:eastAsia="Times New Roman"/>
          <w:szCs w:val="24"/>
        </w:rPr>
      </w:pPr>
      <w:r>
        <w:rPr>
          <w:rFonts w:eastAsia="Times New Roman"/>
          <w:szCs w:val="24"/>
        </w:rPr>
        <w:t>Θ</w:t>
      </w:r>
      <w:r>
        <w:rPr>
          <w:rFonts w:eastAsia="Times New Roman"/>
          <w:szCs w:val="24"/>
        </w:rPr>
        <w:t xml:space="preserve">έλω, επίσης, να προσθέσω στην πρώτη ευχή και μία δεύτερη, ώστε όλοι εκείνοι που φέρουν στους ώμους </w:t>
      </w:r>
      <w:r>
        <w:rPr>
          <w:rFonts w:eastAsia="Times New Roman"/>
          <w:szCs w:val="24"/>
        </w:rPr>
        <w:t xml:space="preserve">τους το βάρος της ευθύνης –η οποία πρέπει να τους καταλογιστεί άμεσα- να την αναλάβουν, να τιμωρηθούν και έτσι να επιτευχθεί ένας διπλός σκοπός, που έχει υποχρέωση να επιτύχει η πολιτεία. </w:t>
      </w:r>
    </w:p>
    <w:p w14:paraId="6EF728AF" w14:textId="77777777" w:rsidR="00E92729" w:rsidRDefault="0044197E">
      <w:pPr>
        <w:spacing w:line="600" w:lineRule="auto"/>
        <w:ind w:firstLine="720"/>
        <w:contextualSpacing/>
        <w:jc w:val="both"/>
        <w:rPr>
          <w:rFonts w:eastAsia="Times New Roman"/>
          <w:szCs w:val="24"/>
        </w:rPr>
      </w:pPr>
      <w:r>
        <w:rPr>
          <w:rFonts w:eastAsia="Times New Roman"/>
          <w:szCs w:val="24"/>
        </w:rPr>
        <w:t>Πρώτον, να δικαιωθεί η μνήμη των αδικοχαμένων συμπολιτών μας. Δεύτε</w:t>
      </w:r>
      <w:r>
        <w:rPr>
          <w:rFonts w:eastAsia="Times New Roman"/>
          <w:szCs w:val="24"/>
        </w:rPr>
        <w:t xml:space="preserve">ρον, να αποτελέσει παράδειγμα προς αποφυγή για τους επόμενους που θα ήθελαν να συνεχίσουν στον ίδιο ρυθμό εκείνο το οποίο έκαναν οι σημερινοί, οι χθεσινοί, οι όποιοι εν πάση </w:t>
      </w:r>
      <w:proofErr w:type="spellStart"/>
      <w:r>
        <w:rPr>
          <w:rFonts w:eastAsia="Times New Roman"/>
          <w:szCs w:val="24"/>
        </w:rPr>
        <w:t>περιπτώσει</w:t>
      </w:r>
      <w:proofErr w:type="spellEnd"/>
      <w:r>
        <w:rPr>
          <w:rFonts w:eastAsia="Times New Roman"/>
          <w:szCs w:val="24"/>
        </w:rPr>
        <w:t xml:space="preserve"> ευθύνονται για αυτήν την καταστροφή και γι’ αυτήν την εθνική τραγωδία.</w:t>
      </w:r>
    </w:p>
    <w:p w14:paraId="6EF728B0"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Και βέβαια ακούω συνεχώς απ’ αυτό το Βήμα συναδέλφους να μιλούν για </w:t>
      </w:r>
      <w:proofErr w:type="spellStart"/>
      <w:r>
        <w:rPr>
          <w:rFonts w:eastAsia="Times New Roman"/>
          <w:szCs w:val="24"/>
        </w:rPr>
        <w:t>υπερφορολόγηση</w:t>
      </w:r>
      <w:proofErr w:type="spellEnd"/>
      <w:r>
        <w:rPr>
          <w:rFonts w:eastAsia="Times New Roman"/>
          <w:szCs w:val="24"/>
        </w:rPr>
        <w:t xml:space="preserve">. </w:t>
      </w:r>
      <w:r>
        <w:rPr>
          <w:rFonts w:eastAsia="Times New Roman"/>
          <w:szCs w:val="24"/>
        </w:rPr>
        <w:t>Δ</w:t>
      </w:r>
      <w:r>
        <w:rPr>
          <w:rFonts w:eastAsia="Times New Roman"/>
          <w:szCs w:val="24"/>
        </w:rPr>
        <w:t xml:space="preserve">ιερωτώμαι τι είναι </w:t>
      </w:r>
      <w:proofErr w:type="spellStart"/>
      <w:r>
        <w:rPr>
          <w:rFonts w:eastAsia="Times New Roman"/>
          <w:szCs w:val="24"/>
        </w:rPr>
        <w:t>υπερφορολόγηση</w:t>
      </w:r>
      <w:proofErr w:type="spellEnd"/>
      <w:r>
        <w:rPr>
          <w:rFonts w:eastAsia="Times New Roman"/>
          <w:szCs w:val="24"/>
        </w:rPr>
        <w:t>;</w:t>
      </w:r>
      <w:r>
        <w:rPr>
          <w:rFonts w:eastAsia="Times New Roman"/>
          <w:szCs w:val="24"/>
        </w:rPr>
        <w:t xml:space="preserve"> Μήπως </w:t>
      </w:r>
      <w:proofErr w:type="spellStart"/>
      <w:r>
        <w:rPr>
          <w:rFonts w:eastAsia="Times New Roman"/>
          <w:szCs w:val="24"/>
        </w:rPr>
        <w:t>υπερφορολόγηση</w:t>
      </w:r>
      <w:proofErr w:type="spellEnd"/>
      <w:r>
        <w:rPr>
          <w:rFonts w:eastAsia="Times New Roman"/>
          <w:szCs w:val="24"/>
        </w:rPr>
        <w:t xml:space="preserve"> είναι ο ΕΝΦΙΑ που μας κληρονόμησαν οι προηγούμενες κυβερνήσεις, ο ΕΝΦΙΑ που η </w:t>
      </w:r>
      <w:r>
        <w:rPr>
          <w:rFonts w:eastAsia="Times New Roman"/>
          <w:szCs w:val="24"/>
        </w:rPr>
        <w:lastRenderedPageBreak/>
        <w:t>σημερινή Κυβέρνηση κατανέμει δικαιότε</w:t>
      </w:r>
      <w:r>
        <w:rPr>
          <w:rFonts w:eastAsia="Times New Roman"/>
          <w:szCs w:val="24"/>
        </w:rPr>
        <w:t>ρα, αφού κάποιοι συμπολίτες μας απαλλάσσονται από την καταβολή του, κάποιοι άλλοι πληρώνουν το 50% και κάποιοι άλλοι κάτι λιγότερο;</w:t>
      </w:r>
    </w:p>
    <w:p w14:paraId="6EF728B1"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Διερωτώμαι τι είναι </w:t>
      </w:r>
      <w:proofErr w:type="spellStart"/>
      <w:r>
        <w:rPr>
          <w:rFonts w:eastAsia="Times New Roman"/>
          <w:szCs w:val="24"/>
        </w:rPr>
        <w:t>υπερφορολόγηση</w:t>
      </w:r>
      <w:proofErr w:type="spellEnd"/>
      <w:r>
        <w:rPr>
          <w:rFonts w:eastAsia="Times New Roman"/>
          <w:szCs w:val="24"/>
        </w:rPr>
        <w:t>;</w:t>
      </w:r>
      <w:r>
        <w:rPr>
          <w:rFonts w:eastAsia="Times New Roman"/>
          <w:szCs w:val="24"/>
        </w:rPr>
        <w:t xml:space="preserve"> Μήπως </w:t>
      </w:r>
      <w:proofErr w:type="spellStart"/>
      <w:r>
        <w:rPr>
          <w:rFonts w:eastAsia="Times New Roman"/>
          <w:szCs w:val="24"/>
        </w:rPr>
        <w:t>υπερφορολόγηση</w:t>
      </w:r>
      <w:proofErr w:type="spellEnd"/>
      <w:r>
        <w:rPr>
          <w:rFonts w:eastAsia="Times New Roman"/>
          <w:szCs w:val="24"/>
        </w:rPr>
        <w:t xml:space="preserve"> είναι ο ΦΠΑ που κληρονομήσαμε στο 23% και μέσα από </w:t>
      </w:r>
      <w:proofErr w:type="spellStart"/>
      <w:r>
        <w:rPr>
          <w:rFonts w:eastAsia="Times New Roman"/>
          <w:szCs w:val="24"/>
        </w:rPr>
        <w:t>μνημονιακές</w:t>
      </w:r>
      <w:proofErr w:type="spellEnd"/>
      <w:r>
        <w:rPr>
          <w:rFonts w:eastAsia="Times New Roman"/>
          <w:szCs w:val="24"/>
        </w:rPr>
        <w:t xml:space="preserve"> δεσμ</w:t>
      </w:r>
      <w:r>
        <w:rPr>
          <w:rFonts w:eastAsia="Times New Roman"/>
          <w:szCs w:val="24"/>
        </w:rPr>
        <w:t xml:space="preserve">εύσεις και εξαναγκασμούς –για να λέμε την αλήθεια, τα σύκα </w:t>
      </w:r>
      <w:proofErr w:type="spellStart"/>
      <w:r>
        <w:rPr>
          <w:rFonts w:eastAsia="Times New Roman"/>
          <w:szCs w:val="24"/>
        </w:rPr>
        <w:t>σύκα</w:t>
      </w:r>
      <w:proofErr w:type="spellEnd"/>
      <w:r>
        <w:rPr>
          <w:rFonts w:eastAsia="Times New Roman"/>
          <w:szCs w:val="24"/>
        </w:rPr>
        <w:t xml:space="preserve"> και τη σκάφη </w:t>
      </w:r>
      <w:proofErr w:type="spellStart"/>
      <w:r>
        <w:rPr>
          <w:rFonts w:eastAsia="Times New Roman"/>
          <w:szCs w:val="24"/>
        </w:rPr>
        <w:t>σκάφη</w:t>
      </w:r>
      <w:proofErr w:type="spellEnd"/>
      <w:r>
        <w:rPr>
          <w:rFonts w:eastAsia="Times New Roman"/>
          <w:szCs w:val="24"/>
        </w:rPr>
        <w:t xml:space="preserve">- υποχρεωθήκαμε να τον ανεβάσουμε υπό προϋποθέσεις στο 24%; </w:t>
      </w:r>
    </w:p>
    <w:p w14:paraId="6EF728B2"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Τι είναι άραγε </w:t>
      </w:r>
      <w:proofErr w:type="spellStart"/>
      <w:r>
        <w:rPr>
          <w:rFonts w:eastAsia="Times New Roman"/>
          <w:szCs w:val="24"/>
        </w:rPr>
        <w:t>υπερφορολόγηση</w:t>
      </w:r>
      <w:proofErr w:type="spellEnd"/>
      <w:r>
        <w:rPr>
          <w:rFonts w:eastAsia="Times New Roman"/>
          <w:szCs w:val="24"/>
        </w:rPr>
        <w:t xml:space="preserve">; Ό,τι κληρονομήσαμε σε εισφορές προς τα </w:t>
      </w:r>
      <w:r>
        <w:rPr>
          <w:rFonts w:eastAsia="Times New Roman"/>
          <w:szCs w:val="24"/>
        </w:rPr>
        <w:t>τ</w:t>
      </w:r>
      <w:r>
        <w:rPr>
          <w:rFonts w:eastAsia="Times New Roman"/>
          <w:szCs w:val="24"/>
        </w:rPr>
        <w:t>αμεία των αυτοαπασχολούμενων και των ελεύθ</w:t>
      </w:r>
      <w:r>
        <w:rPr>
          <w:rFonts w:eastAsia="Times New Roman"/>
          <w:szCs w:val="24"/>
        </w:rPr>
        <w:t xml:space="preserve">ερων επαγγελματιών, τις οποίες κάναμε πολύ χαμηλότερες με ένα δικαιότερο σύστημα καταργώντας τις ασφαλιστικές κλάσεις; </w:t>
      </w:r>
    </w:p>
    <w:p w14:paraId="6EF728B3"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Τι είναι </w:t>
      </w:r>
      <w:proofErr w:type="spellStart"/>
      <w:r>
        <w:rPr>
          <w:rFonts w:eastAsia="Times New Roman"/>
          <w:szCs w:val="24"/>
        </w:rPr>
        <w:t>υπερφορολόγηση</w:t>
      </w:r>
      <w:proofErr w:type="spellEnd"/>
      <w:r>
        <w:rPr>
          <w:rFonts w:eastAsia="Times New Roman"/>
          <w:szCs w:val="24"/>
        </w:rPr>
        <w:t xml:space="preserve">; Είναι η φοροδιαφυγή και η </w:t>
      </w:r>
      <w:proofErr w:type="spellStart"/>
      <w:r>
        <w:rPr>
          <w:rFonts w:eastAsia="Times New Roman"/>
          <w:szCs w:val="24"/>
        </w:rPr>
        <w:t>φοροαποφυγή</w:t>
      </w:r>
      <w:proofErr w:type="spellEnd"/>
      <w:r>
        <w:rPr>
          <w:rFonts w:eastAsia="Times New Roman"/>
          <w:szCs w:val="24"/>
        </w:rPr>
        <w:t xml:space="preserve"> που κληρονομήσαμε και σήμερα καταπολεμούμε εισπράττοντας ληξιπρόθεσμα, πρ</w:t>
      </w:r>
      <w:r>
        <w:rPr>
          <w:rFonts w:eastAsia="Times New Roman"/>
          <w:szCs w:val="24"/>
        </w:rPr>
        <w:t xml:space="preserve">οσπαθώντας μέσα από τις ηλεκτρονικές πληρωμές να γιατρέψουμε ένα αθεράπευτο πολιτικό σύστημα το οποίο ταλάνιζε την εθνική οικονομία; Τι απ’ όλα αυτά είναι άραγε η </w:t>
      </w:r>
      <w:proofErr w:type="spellStart"/>
      <w:r>
        <w:rPr>
          <w:rFonts w:eastAsia="Times New Roman"/>
          <w:szCs w:val="24"/>
        </w:rPr>
        <w:t>υπερφορολόγηση</w:t>
      </w:r>
      <w:proofErr w:type="spellEnd"/>
      <w:r>
        <w:rPr>
          <w:rFonts w:eastAsia="Times New Roman"/>
          <w:szCs w:val="24"/>
        </w:rPr>
        <w:t xml:space="preserve">; </w:t>
      </w:r>
    </w:p>
    <w:p w14:paraId="6EF728B4"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Ξ</w:t>
      </w:r>
      <w:r>
        <w:rPr>
          <w:rFonts w:eastAsia="Times New Roman"/>
          <w:szCs w:val="24"/>
        </w:rPr>
        <w:t xml:space="preserve">εχνάμε σήμερα μέσα σε όλα αυτά, στον κυκεώνα των </w:t>
      </w:r>
      <w:proofErr w:type="spellStart"/>
      <w:r>
        <w:rPr>
          <w:rFonts w:eastAsia="Times New Roman"/>
          <w:szCs w:val="24"/>
        </w:rPr>
        <w:t>μνημονιακών</w:t>
      </w:r>
      <w:proofErr w:type="spellEnd"/>
      <w:r>
        <w:rPr>
          <w:rFonts w:eastAsia="Times New Roman"/>
          <w:szCs w:val="24"/>
        </w:rPr>
        <w:t xml:space="preserve"> χρεών, πως </w:t>
      </w:r>
      <w:r>
        <w:rPr>
          <w:rFonts w:eastAsia="Times New Roman"/>
          <w:szCs w:val="24"/>
        </w:rPr>
        <w:t>ό,τι εμείς δανειστήκαμε, δεν το δανειστήκαμε για την επιβίωση του λαού, για την ανόρθωση της χώρας, την οποία παραλάβαμε σκελετωμένη και αναιμική, αλλά δανειστήκαμε για να μπορέσουμε να ξεχρεώσουμε τα εκατοντάδες δισεκατομμύρια τα οποία μας κληροδότησαν οι</w:t>
      </w:r>
      <w:r>
        <w:rPr>
          <w:rFonts w:eastAsia="Times New Roman"/>
          <w:szCs w:val="24"/>
        </w:rPr>
        <w:t xml:space="preserve"> προηγούμενες κυβερνήσεις.</w:t>
      </w:r>
    </w:p>
    <w:p w14:paraId="6EF728B5" w14:textId="77777777" w:rsidR="00E92729" w:rsidRDefault="0044197E">
      <w:pPr>
        <w:spacing w:line="600" w:lineRule="auto"/>
        <w:ind w:firstLine="720"/>
        <w:contextualSpacing/>
        <w:jc w:val="both"/>
        <w:rPr>
          <w:rFonts w:eastAsia="Times New Roman"/>
          <w:szCs w:val="24"/>
        </w:rPr>
      </w:pPr>
      <w:r>
        <w:rPr>
          <w:rFonts w:eastAsia="Times New Roman"/>
          <w:szCs w:val="24"/>
        </w:rPr>
        <w:t>Ο</w:t>
      </w:r>
      <w:r>
        <w:rPr>
          <w:rFonts w:eastAsia="Times New Roman"/>
          <w:szCs w:val="24"/>
        </w:rPr>
        <w:t xml:space="preserve">ι προηγούμενες κυβερνήσεις μας ρωτούν «Τι δώσατε;». Και σήμερα η Κυβέρνηση μέσα απ’ αυτά τα άμεσα μέτρα ανακοίνωσε τα ποσά προς ανακούφιση των πλημμυροπαθών. Αλήθεια, ρωτάτε «τι δώσαμε»; </w:t>
      </w:r>
    </w:p>
    <w:p w14:paraId="6EF728B6" w14:textId="77777777" w:rsidR="00E92729" w:rsidRDefault="0044197E">
      <w:pPr>
        <w:spacing w:line="600" w:lineRule="auto"/>
        <w:ind w:firstLine="720"/>
        <w:contextualSpacing/>
        <w:jc w:val="both"/>
        <w:rPr>
          <w:rFonts w:eastAsia="Times New Roman"/>
          <w:szCs w:val="24"/>
        </w:rPr>
      </w:pPr>
      <w:r>
        <w:rPr>
          <w:rFonts w:eastAsia="Times New Roman"/>
          <w:szCs w:val="24"/>
        </w:rPr>
        <w:t>Ο</w:t>
      </w:r>
      <w:r>
        <w:rPr>
          <w:rFonts w:eastAsia="Times New Roman"/>
          <w:szCs w:val="24"/>
        </w:rPr>
        <w:t xml:space="preserve"> αγαπητός Κοινοβουλευτικός </w:t>
      </w:r>
      <w:r>
        <w:rPr>
          <w:rFonts w:eastAsia="Times New Roman"/>
          <w:szCs w:val="24"/>
        </w:rPr>
        <w:t>Ε</w:t>
      </w:r>
      <w:r>
        <w:rPr>
          <w:rFonts w:eastAsia="Times New Roman"/>
          <w:szCs w:val="24"/>
        </w:rPr>
        <w:t>κπρόσωπος τ</w:t>
      </w:r>
      <w:r>
        <w:rPr>
          <w:rFonts w:eastAsia="Times New Roman"/>
          <w:szCs w:val="24"/>
        </w:rPr>
        <w:t>ης Δημοκρατικής Συμπαράταξης, τον οποίο εκτιμώ προσωπικά και σέβομαι την πολιτική του πορεία, διερωτάται εάν δώσαμε το άλλο 50% που εκείνοι δεν έδωσαν. Πήραν μ</w:t>
      </w:r>
      <w:r>
        <w:rPr>
          <w:rFonts w:eastAsia="Times New Roman"/>
          <w:szCs w:val="24"/>
        </w:rPr>
        <w:t>ί</w:t>
      </w:r>
      <w:r>
        <w:rPr>
          <w:rFonts w:eastAsia="Times New Roman"/>
          <w:szCs w:val="24"/>
        </w:rPr>
        <w:t xml:space="preserve">α απόφαση να δώσουν μόνο το 50% στους στρατιωτικούς. </w:t>
      </w:r>
      <w:r>
        <w:rPr>
          <w:rFonts w:eastAsia="Times New Roman"/>
          <w:szCs w:val="24"/>
        </w:rPr>
        <w:t>Δ</w:t>
      </w:r>
      <w:r>
        <w:rPr>
          <w:rFonts w:eastAsia="Times New Roman"/>
          <w:szCs w:val="24"/>
        </w:rPr>
        <w:t>ιερωτώμαι γιατί, όταν τους περικόψατε τα δ</w:t>
      </w:r>
      <w:r>
        <w:rPr>
          <w:rFonts w:eastAsia="Times New Roman"/>
          <w:szCs w:val="24"/>
        </w:rPr>
        <w:t>εδουλευμένα τους, δεν εκτελέσατε άμεσα την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η οποία βγήκε τον Απρίλη του 2014, και την εκτελέσατε κατά το ήμισυ στο 50% τον Δεκέμβρη του 2014; </w:t>
      </w:r>
      <w:r>
        <w:rPr>
          <w:rFonts w:eastAsia="Times New Roman"/>
          <w:szCs w:val="24"/>
        </w:rPr>
        <w:t>Α</w:t>
      </w:r>
      <w:r>
        <w:rPr>
          <w:rFonts w:eastAsia="Times New Roman"/>
          <w:szCs w:val="24"/>
        </w:rPr>
        <w:t>λήθεια, λέτε ότι δώσατε;</w:t>
      </w:r>
    </w:p>
    <w:p w14:paraId="6EF728B7"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Η σημερινή Κυβέρνηση δεν αποδίδει αυτό το 50% και υποσχεθήκαμε ότι θ</w:t>
      </w:r>
      <w:r>
        <w:rPr>
          <w:rFonts w:eastAsia="Times New Roman"/>
          <w:szCs w:val="24"/>
        </w:rPr>
        <w:t xml:space="preserve">α δώσουμε το άλλο 50%; Αφήστε, όμως. Κάντε υπομονή. Περιμένετε. Η τετραετία δεν εξαντλήθηκε. Τις δεσμεύσεις μας και τις υποσχέσεις μας τις τηρούμε όσο μπορούμε. </w:t>
      </w:r>
      <w:r>
        <w:rPr>
          <w:rFonts w:eastAsia="Times New Roman"/>
          <w:szCs w:val="24"/>
        </w:rPr>
        <w:t>Α</w:t>
      </w:r>
      <w:r>
        <w:rPr>
          <w:rFonts w:eastAsia="Times New Roman"/>
          <w:szCs w:val="24"/>
        </w:rPr>
        <w:t xml:space="preserve">υτό κάνει τη διαφορά και έχουμε το συγκριτικό πλεονέκτημα απ’ όλους εσάς. </w:t>
      </w:r>
    </w:p>
    <w:p w14:paraId="6EF728B8" w14:textId="77777777" w:rsidR="00E92729" w:rsidRDefault="0044197E">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 xml:space="preserve">έβαια, ακούω ότι εμείς ρίξαμε την Κυβέρνηση. Αλήθεια, αγαπητέ συνάδελφε; Εμείς ρίξαμε την Κυβέρνηση; Όταν εσείς προκαλέσατε εκλογές ρίχνοντας οι ίδιοι την </w:t>
      </w:r>
      <w:r>
        <w:rPr>
          <w:rFonts w:eastAsia="Times New Roman"/>
          <w:szCs w:val="24"/>
        </w:rPr>
        <w:t>κ</w:t>
      </w:r>
      <w:r>
        <w:rPr>
          <w:rFonts w:eastAsia="Times New Roman"/>
          <w:szCs w:val="24"/>
        </w:rPr>
        <w:t>υβέρνηση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Νέας Δημοκρατίας τον Δεκέμβριο του 2014 και προκηρύξατε εκλογές για τον Ιανουάριο τ</w:t>
      </w:r>
      <w:r>
        <w:rPr>
          <w:rFonts w:eastAsia="Times New Roman"/>
          <w:szCs w:val="24"/>
        </w:rPr>
        <w:t xml:space="preserve">ου 2015, όταν οι εκλογές για τον Πρόεδρο της Δημοκρατίας ήταν τον Μάρτιο του 2015; Δεν θα μπορούσατε να είστε Κυβέρνηση μέχρι τον Απρίλιο και να προκηρύξετε εκλογές για τον Μάιο του 2015; Δεν θα μπορούσατε να έχετε αυτό το πεντάμηνο, εν πάση </w:t>
      </w:r>
      <w:proofErr w:type="spellStart"/>
      <w:r>
        <w:rPr>
          <w:rFonts w:eastAsia="Times New Roman"/>
          <w:szCs w:val="24"/>
        </w:rPr>
        <w:t>περιπτώσει</w:t>
      </w:r>
      <w:proofErr w:type="spellEnd"/>
      <w:r>
        <w:rPr>
          <w:rFonts w:eastAsia="Times New Roman"/>
          <w:szCs w:val="24"/>
        </w:rPr>
        <w:t>, γι</w:t>
      </w:r>
      <w:r>
        <w:rPr>
          <w:rFonts w:eastAsia="Times New Roman"/>
          <w:szCs w:val="24"/>
        </w:rPr>
        <w:t>α να ασκήσετε εκείνη την οικονομική πολιτική η οποία θα έβγαζε την Ελλάδα, όπως ισχυρίζεστε, από το τέλμα; Και είμαστε εμείς, όπως είπε και ο Υπουργός κ. Σταθάκης, οι καταστροφικοί αυτής της Κυβέρνησης;</w:t>
      </w:r>
    </w:p>
    <w:p w14:paraId="6EF728B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ιλάμε και για τη Σαουδική Αραβία, μιλήσατε για τον Υ</w:t>
      </w:r>
      <w:r>
        <w:rPr>
          <w:rFonts w:eastAsia="Times New Roman" w:cs="Times New Roman"/>
          <w:szCs w:val="24"/>
        </w:rPr>
        <w:t xml:space="preserve">πουργό Εθνικής Άμυνας. Το κάνατε θέμα μέσα στο Κοινοβούλιο </w:t>
      </w:r>
      <w:r>
        <w:rPr>
          <w:rFonts w:eastAsia="Times New Roman" w:cs="Times New Roman"/>
          <w:szCs w:val="24"/>
        </w:rPr>
        <w:lastRenderedPageBreak/>
        <w:t xml:space="preserve">σήμερα λέγοντας ότι αυτό το οποίο εν πάση </w:t>
      </w:r>
      <w:proofErr w:type="spellStart"/>
      <w:r>
        <w:rPr>
          <w:rFonts w:eastAsia="Times New Roman" w:cs="Times New Roman"/>
          <w:szCs w:val="24"/>
        </w:rPr>
        <w:t>περιπτώσει</w:t>
      </w:r>
      <w:proofErr w:type="spellEnd"/>
      <w:r>
        <w:rPr>
          <w:rFonts w:eastAsia="Times New Roman" w:cs="Times New Roman"/>
          <w:szCs w:val="24"/>
        </w:rPr>
        <w:t xml:space="preserve"> συμβαίνει είναι εκείνο το οποίο θα εκθέσει ανεπανόρθωτα τον Υπουργό Άμυνας και εκθέτει ανεπανόρθωτα το Υπουργείο Άμυνας. </w:t>
      </w:r>
    </w:p>
    <w:p w14:paraId="6EF728B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πω περισσότερα </w:t>
      </w:r>
      <w:r>
        <w:rPr>
          <w:rFonts w:eastAsia="Times New Roman" w:cs="Times New Roman"/>
          <w:szCs w:val="24"/>
        </w:rPr>
        <w:t xml:space="preserve">για αυτό, μιας και θα είμαι Κοινοβουλευτικός Εκπρόσωπος εκείνη την ημέρα και θα πω πάρα πολλά. Αρκούμαι σε αυτά που δήλωσε ο Πρόεδρος των Ανεξαρτήτων Ελλήνων πριν από λίγο. Και, βέβαια, μιλήσατε για εξαρτήσεις, εξαρτήσεις τζόγου, εξαρτήσεις από δημαγωγία, </w:t>
      </w:r>
      <w:r>
        <w:rPr>
          <w:rFonts w:eastAsia="Times New Roman" w:cs="Times New Roman"/>
          <w:szCs w:val="24"/>
        </w:rPr>
        <w:t>εξαρτήσεις από λαϊκισμό. Επιτρέψτε μου να προσθέσω και εγώ μία ακόμα εξάρτηση: την εξάρτηση του παραπειστικού λόγου, ο οποίος συνθέτει δυστυχώς την εικόνα κοινοβουλευτικού λόγου πολλών εκ των συναδέλφων.</w:t>
      </w:r>
    </w:p>
    <w:p w14:paraId="6EF728B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παρακάμψω αρκετά από αυτά που ήθελ</w:t>
      </w:r>
      <w:r>
        <w:rPr>
          <w:rFonts w:eastAsia="Times New Roman" w:cs="Times New Roman"/>
          <w:szCs w:val="24"/>
        </w:rPr>
        <w:t>α να πω και θα σταθώ σε έναν επίλογο κλείνοντας και λέγοντας ότι θεμελιώδης προτεραιότητα της Κυβέρνησης ήταν και παραμένει η ενίσχυση και η θωράκιση της κοινωνικής προστασίας. Η επιδίωξή μας επιτυγχάνεται μέσα από τη στήριξη των ευαίσθητων κοινωνικών ομάδ</w:t>
      </w:r>
      <w:r>
        <w:rPr>
          <w:rFonts w:eastAsia="Times New Roman" w:cs="Times New Roman"/>
          <w:szCs w:val="24"/>
        </w:rPr>
        <w:t>ων, εκείνων, δηλαδή, που έχουν πληγεί περισσότερο από τη μακροχρόνια κρίση. Μέσα από το παρόν σχέδιο νόμου επιβεβαιώνεται η δέσμευση της Κυβέρνησης ΣΥΡΙΖΑ</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rPr>
        <w:t xml:space="preserve"> </w:t>
      </w:r>
      <w:r>
        <w:rPr>
          <w:rFonts w:eastAsia="Times New Roman" w:cs="Times New Roman"/>
          <w:szCs w:val="24"/>
        </w:rPr>
        <w:t>ΑΝΕΛ για την ουσιαστική επαναφορά και στήριξη του κοινωνικού κράτους.</w:t>
      </w:r>
    </w:p>
    <w:p w14:paraId="6EF728B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Για όλους, λοιπόν, τους παραπ</w:t>
      </w:r>
      <w:r>
        <w:rPr>
          <w:rFonts w:eastAsia="Times New Roman" w:cs="Times New Roman"/>
          <w:szCs w:val="24"/>
        </w:rPr>
        <w:t xml:space="preserve">άνω λόγους οι Ανεξάρτητοι Έλληνες </w:t>
      </w:r>
      <w:proofErr w:type="spellStart"/>
      <w:r>
        <w:rPr>
          <w:rFonts w:eastAsia="Times New Roman" w:cs="Times New Roman"/>
          <w:szCs w:val="24"/>
        </w:rPr>
        <w:t>τασσόμεθα</w:t>
      </w:r>
      <w:proofErr w:type="spellEnd"/>
      <w:r>
        <w:rPr>
          <w:rFonts w:eastAsia="Times New Roman" w:cs="Times New Roman"/>
          <w:szCs w:val="24"/>
        </w:rPr>
        <w:t xml:space="preserve"> υπέρ της ψήφισης του εν λόγω νομοσχεδίου. </w:t>
      </w:r>
    </w:p>
    <w:p w14:paraId="6EF728B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EF728B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Επόμενος ομιλητής είναι ο κ. </w:t>
      </w:r>
      <w:proofErr w:type="spellStart"/>
      <w:r>
        <w:rPr>
          <w:rFonts w:eastAsia="Times New Roman" w:cs="Times New Roman"/>
          <w:szCs w:val="24"/>
        </w:rPr>
        <w:t>Δρίτσας</w:t>
      </w:r>
      <w:proofErr w:type="spellEnd"/>
      <w:r>
        <w:rPr>
          <w:rFonts w:eastAsia="Times New Roman" w:cs="Times New Roman"/>
          <w:szCs w:val="24"/>
        </w:rPr>
        <w:t xml:space="preserve"> από τον ΣΥΡΙΖΑ. Θα ακολουθήσουν ο Κοινοβουλευτικός Εκπρόσωπος των Ανεξαρτήτων Ελλήν</w:t>
      </w:r>
      <w:r>
        <w:rPr>
          <w:rFonts w:eastAsia="Times New Roman" w:cs="Times New Roman"/>
          <w:szCs w:val="24"/>
        </w:rPr>
        <w:t xml:space="preserve">ων κ. </w:t>
      </w:r>
      <w:proofErr w:type="spellStart"/>
      <w:r>
        <w:rPr>
          <w:rFonts w:eastAsia="Times New Roman" w:cs="Times New Roman"/>
          <w:szCs w:val="24"/>
        </w:rPr>
        <w:t>Παπαχριστόπουλος</w:t>
      </w:r>
      <w:proofErr w:type="spellEnd"/>
      <w:r>
        <w:rPr>
          <w:rFonts w:eastAsia="Times New Roman" w:cs="Times New Roman"/>
          <w:szCs w:val="24"/>
        </w:rPr>
        <w:t>, οι επόμενοι δύο ομιλητές, που θα είναι και οι τελευταίοι εκ του καταλόγου, και θα συνεχίσουμε με τις τοποθετήσεις των τριών τελευταίων Κοινοβουλευτικών Εκπροσώπων.</w:t>
      </w:r>
    </w:p>
    <w:p w14:paraId="6EF728B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w:t>
      </w:r>
      <w:r>
        <w:rPr>
          <w:rFonts w:eastAsia="Times New Roman" w:cs="Times New Roman"/>
          <w:szCs w:val="24"/>
        </w:rPr>
        <w:t xml:space="preserve"> ο κ. </w:t>
      </w:r>
      <w:proofErr w:type="spellStart"/>
      <w:r>
        <w:rPr>
          <w:rFonts w:eastAsia="Times New Roman" w:cs="Times New Roman"/>
          <w:szCs w:val="24"/>
        </w:rPr>
        <w:t>Δρίτσας</w:t>
      </w:r>
      <w:proofErr w:type="spellEnd"/>
      <w:r>
        <w:rPr>
          <w:rFonts w:eastAsia="Times New Roman" w:cs="Times New Roman"/>
          <w:szCs w:val="24"/>
        </w:rPr>
        <w:t>.</w:t>
      </w:r>
    </w:p>
    <w:p w14:paraId="6EF728C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κύριε Πρόεδ</w:t>
      </w:r>
      <w:r>
        <w:rPr>
          <w:rFonts w:eastAsia="Times New Roman" w:cs="Times New Roman"/>
          <w:szCs w:val="24"/>
        </w:rPr>
        <w:t>ρε.</w:t>
      </w:r>
    </w:p>
    <w:p w14:paraId="6EF728C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Για ανείπωτη ανθρώπινη τραγωδία μίλησαν πολλές και πολλοί σε αυτήν την Αίθουσα όλες αυτές τις ώρες και νομίζω ότι ακριβώς αυτό αποτυπώνει την πραγματικότητα. Ειλικρινά, όμως, δεν μπορώ, παρακολουθώντας επίσης όλες αυτές τις ώρες τη ρητορική του κ. Μητσ</w:t>
      </w:r>
      <w:r>
        <w:rPr>
          <w:rFonts w:eastAsia="Times New Roman" w:cs="Times New Roman"/>
          <w:szCs w:val="24"/>
        </w:rPr>
        <w:t>οτάκη, της κ</w:t>
      </w:r>
      <w:r>
        <w:rPr>
          <w:rFonts w:eastAsia="Times New Roman" w:cs="Times New Roman"/>
          <w:szCs w:val="24"/>
        </w:rPr>
        <w:t>.</w:t>
      </w:r>
      <w:r>
        <w:rPr>
          <w:rFonts w:eastAsia="Times New Roman" w:cs="Times New Roman"/>
          <w:szCs w:val="24"/>
        </w:rPr>
        <w:t xml:space="preserve"> Γεννηματά και πολλών άλλων </w:t>
      </w:r>
      <w:r>
        <w:rPr>
          <w:rFonts w:eastAsia="Times New Roman" w:cs="Times New Roman"/>
          <w:szCs w:val="24"/>
        </w:rPr>
        <w:lastRenderedPageBreak/>
        <w:t xml:space="preserve">εκπροσώπων της </w:t>
      </w:r>
      <w:r>
        <w:rPr>
          <w:rFonts w:eastAsia="Times New Roman" w:cs="Times New Roman"/>
          <w:szCs w:val="24"/>
        </w:rPr>
        <w:t>Α</w:t>
      </w:r>
      <w:r>
        <w:rPr>
          <w:rFonts w:eastAsia="Times New Roman" w:cs="Times New Roman"/>
          <w:szCs w:val="24"/>
        </w:rPr>
        <w:t>ντιπολίτευσης, τη ρητορική της πολεμικής, να κατανοήσω πώς είναι δυνατό να εννοούν ότι είμαστε μάρτυρες μιας ανείπωτης ανθρώπινης τραγωδίας και ταυτόχρονα, διαβάζοντας κιόλας κείμενα και όχι γιατί πα</w:t>
      </w:r>
      <w:r>
        <w:rPr>
          <w:rFonts w:eastAsia="Times New Roman" w:cs="Times New Roman"/>
          <w:szCs w:val="24"/>
        </w:rPr>
        <w:t xml:space="preserve">ρασύρθηκαν από τον λόγο τους, να έχουν όλη αυτήν τη μηδενιστική προσέγγιση των πραγμάτων, διαστρεβλώνοντας τα πάντα, </w:t>
      </w:r>
      <w:proofErr w:type="spellStart"/>
      <w:r>
        <w:rPr>
          <w:rFonts w:eastAsia="Times New Roman" w:cs="Times New Roman"/>
          <w:szCs w:val="24"/>
        </w:rPr>
        <w:t>κανιβαλίζοντας</w:t>
      </w:r>
      <w:proofErr w:type="spellEnd"/>
      <w:r>
        <w:rPr>
          <w:rFonts w:eastAsia="Times New Roman" w:cs="Times New Roman"/>
          <w:szCs w:val="24"/>
        </w:rPr>
        <w:t xml:space="preserve"> είτε απέναντι στη Ρένα Δούρου, είτε απέναντι στον Πρωθυπουργό, είτε απέναντι στους αρμόδιους Υπουργούς με έναν σωρό τρόπους,</w:t>
      </w:r>
      <w:r>
        <w:rPr>
          <w:rFonts w:eastAsia="Times New Roman" w:cs="Times New Roman"/>
          <w:szCs w:val="24"/>
        </w:rPr>
        <w:t xml:space="preserve"> που δεν τους χωράει ο νους του ανθρώπου.</w:t>
      </w:r>
    </w:p>
    <w:p w14:paraId="6EF728C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η οδύνη, η απόγνωση, ο θυμός και η οργή ανήκ</w:t>
      </w:r>
      <w:r>
        <w:rPr>
          <w:rFonts w:eastAsia="Times New Roman" w:cs="Times New Roman"/>
          <w:szCs w:val="24"/>
        </w:rPr>
        <w:t>ουν</w:t>
      </w:r>
      <w:r>
        <w:rPr>
          <w:rFonts w:eastAsia="Times New Roman" w:cs="Times New Roman"/>
          <w:szCs w:val="24"/>
        </w:rPr>
        <w:t xml:space="preserve"> πρωτίστως σε αυτούς που βίωσαν αυτήν την τραγωδία, σε αυτούς που έχασαν αγαπημένους ανθρώπους, σε αυτούς που καταστράφηκαν τα σπίτια τους</w:t>
      </w:r>
      <w:r>
        <w:rPr>
          <w:rFonts w:eastAsia="Times New Roman" w:cs="Times New Roman"/>
          <w:szCs w:val="24"/>
        </w:rPr>
        <w:t xml:space="preserve">, οι επιχειρήσεις </w:t>
      </w:r>
      <w:r>
        <w:rPr>
          <w:rFonts w:eastAsia="Times New Roman" w:cs="Times New Roman"/>
          <w:szCs w:val="24"/>
        </w:rPr>
        <w:t>τους.</w:t>
      </w:r>
      <w:r>
        <w:rPr>
          <w:rFonts w:eastAsia="Times New Roman" w:cs="Times New Roman"/>
          <w:szCs w:val="24"/>
        </w:rPr>
        <w:t xml:space="preserve"> Κοινωνοί με αυτήν την οδύνη μπορεί να είμαστε όλοι μας, αλλά σε εμάς δεν αντιστοιχεί αυτό, αντιστοιχεί κάτι άλλο, δηλαδή, να κάνουμε κάτι για αυτό</w:t>
      </w:r>
      <w:r>
        <w:rPr>
          <w:rFonts w:eastAsia="Times New Roman" w:cs="Times New Roman"/>
          <w:szCs w:val="24"/>
        </w:rPr>
        <w:t>!</w:t>
      </w:r>
      <w:r>
        <w:rPr>
          <w:rFonts w:eastAsia="Times New Roman" w:cs="Times New Roman"/>
          <w:szCs w:val="24"/>
        </w:rPr>
        <w:t xml:space="preserve"> Και φυσικά συμπληρωματικά να καταλάβουμε τι μπορούμε να κάνουμε αξιολογώντας και εκτ</w:t>
      </w:r>
      <w:r>
        <w:rPr>
          <w:rFonts w:eastAsia="Times New Roman" w:cs="Times New Roman"/>
          <w:szCs w:val="24"/>
        </w:rPr>
        <w:t xml:space="preserve">ιμώντας τα όσα στραβά έγιναν τα προηγούμενα χρόνια, ώστε να μην ξαναγίνουν. </w:t>
      </w:r>
    </w:p>
    <w:p w14:paraId="6EF728C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λοιπόν, υπάρχουν οι πρωτοβουλίες της Κυβέρνησης, οι πρωτοβουλίες του κράτους, η παρέμβαση για να ανακουφιστούν άμεσα οι οδύνες των ανθρώπων αυτών και υπάρχουν και οι σχεδιασμ</w:t>
      </w:r>
      <w:r>
        <w:rPr>
          <w:rFonts w:eastAsia="Times New Roman" w:cs="Times New Roman"/>
          <w:szCs w:val="24"/>
        </w:rPr>
        <w:t>οί για την αποζημίωση, για την αποκατάσταση και για όλα αυτά.</w:t>
      </w:r>
    </w:p>
    <w:p w14:paraId="6EF728C4" w14:textId="77777777" w:rsidR="00E92729" w:rsidRDefault="0044197E">
      <w:pPr>
        <w:spacing w:line="600" w:lineRule="auto"/>
        <w:ind w:firstLine="720"/>
        <w:contextualSpacing/>
        <w:jc w:val="both"/>
        <w:rPr>
          <w:rFonts w:eastAsia="Times New Roman"/>
          <w:bCs/>
        </w:rPr>
      </w:pPr>
      <w:r>
        <w:rPr>
          <w:rFonts w:eastAsia="Times New Roman" w:cs="Times New Roman"/>
          <w:szCs w:val="24"/>
        </w:rPr>
        <w:t xml:space="preserve">Υπήρχε -και δεν μπορεί να το παραγνωρίσει κανείς- για πρώτη φορά στην Περιφέρεια Αττικής ένα πρόγραμμα για αντιπλημμυρικά έργα, που -δεν </w:t>
      </w:r>
      <w:r>
        <w:rPr>
          <w:rFonts w:eastAsia="Times New Roman"/>
          <w:bCs/>
          <w:shd w:val="clear" w:color="auto" w:fill="FFFFFF"/>
        </w:rPr>
        <w:t xml:space="preserve">χρειάζεται </w:t>
      </w:r>
      <w:r>
        <w:rPr>
          <w:rFonts w:eastAsia="Times New Roman" w:cs="Times New Roman"/>
          <w:szCs w:val="24"/>
        </w:rPr>
        <w:t>να διαφημίζει κανείς τίποτα- ήταν μακράν καλύτ</w:t>
      </w:r>
      <w:r>
        <w:rPr>
          <w:rFonts w:eastAsia="Times New Roman" w:cs="Times New Roman"/>
          <w:szCs w:val="24"/>
        </w:rPr>
        <w:t xml:space="preserve">ερο όλων των προγενέστερων σχεδίων που είχαν εκπονηθεί από τις προηγούμενες </w:t>
      </w:r>
      <w:r>
        <w:rPr>
          <w:rFonts w:eastAsia="Times New Roman"/>
          <w:bCs/>
        </w:rPr>
        <w:t>διοικήσεις της Περιφέρειας. Είναι σε εξέλιξη. Άλλο έργο είναι στην αρχή του, άλλο είναι δρομολογημένο, άλλο είναι στον σχεδιασμό του, στις μελέτες, σε οτιδήποτε. Προς τι, λοιπόν, ό</w:t>
      </w:r>
      <w:r>
        <w:rPr>
          <w:rFonts w:eastAsia="Times New Roman"/>
          <w:bCs/>
        </w:rPr>
        <w:t xml:space="preserve">λος αυτός ο κανιβαλισμός, </w:t>
      </w:r>
      <w:r>
        <w:rPr>
          <w:rFonts w:eastAsia="Times New Roman"/>
          <w:bCs/>
          <w:shd w:val="clear" w:color="auto" w:fill="FFFFFF"/>
        </w:rPr>
        <w:t>γιατί</w:t>
      </w:r>
      <w:r>
        <w:rPr>
          <w:rFonts w:eastAsia="Times New Roman"/>
          <w:bCs/>
        </w:rPr>
        <w:t xml:space="preserve"> δεν είχε ολοκληρωθεί το συγκεκριμένο έργο; </w:t>
      </w:r>
    </w:p>
    <w:p w14:paraId="6EF728C5" w14:textId="77777777" w:rsidR="00E92729" w:rsidRDefault="0044197E">
      <w:pPr>
        <w:spacing w:line="600" w:lineRule="auto"/>
        <w:ind w:firstLine="720"/>
        <w:contextualSpacing/>
        <w:jc w:val="both"/>
        <w:rPr>
          <w:rFonts w:eastAsia="Times New Roman"/>
          <w:bCs/>
        </w:rPr>
      </w:pPr>
      <w:r>
        <w:rPr>
          <w:rFonts w:eastAsia="Times New Roman"/>
          <w:bCs/>
        </w:rPr>
        <w:t xml:space="preserve">Ανταποκρινόμενοι στις ευθύνες μας, ας συνομολογήσουμε όλες και όλοι, όλη η Βουλή, και απέναντι στους κατοίκους της </w:t>
      </w:r>
      <w:r>
        <w:rPr>
          <w:rFonts w:eastAsia="Times New Roman"/>
          <w:bCs/>
        </w:rPr>
        <w:t>δ</w:t>
      </w:r>
      <w:r>
        <w:rPr>
          <w:rFonts w:eastAsia="Times New Roman"/>
          <w:bCs/>
        </w:rPr>
        <w:t xml:space="preserve">υτικής Αττικής και απέναντι στους εαυτούς μας και απέναντι στον </w:t>
      </w:r>
      <w:r>
        <w:rPr>
          <w:rFonts w:eastAsia="Times New Roman"/>
          <w:bCs/>
        </w:rPr>
        <w:t xml:space="preserve">ελληνικό λαό, ότι όλα τα ρέματα σε όλη την Ελλάδα θα ανοίξουν και κάθε αυθαίρετο οικοδόμημα που είναι πάνω στα ρέματα θα ξηλωθεί. Θα το συνομολογήσουμε σήμερα; Είναι η ελάχιστη </w:t>
      </w:r>
      <w:r>
        <w:rPr>
          <w:rFonts w:eastAsia="Times New Roman"/>
          <w:bCs/>
        </w:rPr>
        <w:lastRenderedPageBreak/>
        <w:t>ευθύνη και τιμή απέναντι στις οδύνες αυτών των ανθρώπων –η ελάχιστη. Όμως, μέχρ</w:t>
      </w:r>
      <w:r>
        <w:rPr>
          <w:rFonts w:eastAsia="Times New Roman"/>
          <w:bCs/>
        </w:rPr>
        <w:t xml:space="preserve">ι τώρα δεν το έχει κάνει το πολιτικό δυναμικό που κυβέρνησε τη χώρα. Δεν το έχει κάνει. Τώρα θα το κάνει; </w:t>
      </w:r>
    </w:p>
    <w:p w14:paraId="6EF728C6" w14:textId="77777777" w:rsidR="00E92729" w:rsidRDefault="0044197E">
      <w:pPr>
        <w:spacing w:line="600" w:lineRule="auto"/>
        <w:ind w:firstLine="720"/>
        <w:contextualSpacing/>
        <w:jc w:val="both"/>
        <w:rPr>
          <w:rFonts w:eastAsia="Times New Roman"/>
          <w:bCs/>
        </w:rPr>
      </w:pPr>
      <w:r>
        <w:rPr>
          <w:rFonts w:eastAsia="Times New Roman"/>
          <w:bCs/>
        </w:rPr>
        <w:t>Ας το συνομολογήσουμε, λοιπόν, οι πάντες, για να μπορούμε να διεκδικήσουμε ότι  θα εκπροσωπήσουμε πολιτικά, όπως επιχείρησε η κ</w:t>
      </w:r>
      <w:r>
        <w:rPr>
          <w:rFonts w:eastAsia="Times New Roman"/>
          <w:bCs/>
        </w:rPr>
        <w:t>.</w:t>
      </w:r>
      <w:r>
        <w:rPr>
          <w:rFonts w:eastAsia="Times New Roman"/>
          <w:bCs/>
        </w:rPr>
        <w:t xml:space="preserve"> Γεννηματά και ο κ. Μ</w:t>
      </w:r>
      <w:r>
        <w:rPr>
          <w:rFonts w:eastAsia="Times New Roman"/>
          <w:bCs/>
        </w:rPr>
        <w:t xml:space="preserve">ητσοτάκης σήμερα, την οδύνη και την οργή των κατοίκων της Μάνδρας, της Μαγούλας, της Νέας </w:t>
      </w:r>
      <w:proofErr w:type="spellStart"/>
      <w:r>
        <w:rPr>
          <w:rFonts w:eastAsia="Times New Roman"/>
          <w:bCs/>
        </w:rPr>
        <w:t>Περάμου</w:t>
      </w:r>
      <w:proofErr w:type="spellEnd"/>
      <w:r>
        <w:rPr>
          <w:rFonts w:eastAsia="Times New Roman"/>
          <w:bCs/>
        </w:rPr>
        <w:t xml:space="preserve"> και της Ελευσίνας. Αυτό σημαίνει πολιτική και πολιτική εντιμότητα. Αλλιώς τα υπόλοιπα είναι ρητορική για την αξιοποίηση της οδύνης και της οργής αυτών των ανθ</w:t>
      </w:r>
      <w:r>
        <w:rPr>
          <w:rFonts w:eastAsia="Times New Roman"/>
          <w:bCs/>
        </w:rPr>
        <w:t xml:space="preserve">ρώπων. </w:t>
      </w:r>
    </w:p>
    <w:p w14:paraId="6EF728C7" w14:textId="77777777" w:rsidR="00E92729" w:rsidRDefault="0044197E">
      <w:pPr>
        <w:spacing w:line="600" w:lineRule="auto"/>
        <w:ind w:firstLine="720"/>
        <w:contextualSpacing/>
        <w:jc w:val="both"/>
        <w:rPr>
          <w:rFonts w:eastAsia="Times New Roman"/>
          <w:bCs/>
        </w:rPr>
      </w:pPr>
      <w:r>
        <w:rPr>
          <w:rFonts w:eastAsia="Times New Roman"/>
          <w:bCs/>
        </w:rPr>
        <w:t>Κυρίες και κύριοι Βουλευτές, η απόδοση του κοινωνικού μερίσματος -και έρχονται αυτά και συνδέονται- δεν είναι παροχή. Είναι υποχρέωση που προκύπτει από το γεγονός ότι ένα δεσμευτικό πρόγραμμα στην εφαρμογή του επιτυγχάνει τους στόχους του. Το κυβερ</w:t>
      </w:r>
      <w:r>
        <w:rPr>
          <w:rFonts w:eastAsia="Times New Roman"/>
          <w:bCs/>
        </w:rPr>
        <w:t xml:space="preserve">νητικό επιτελείο που εφαρμόζει το πρόγραμμα έχει συνέπεια και εντιμότητα. Δεν το εφαρμόζει για να υπεκφύγει. Έχει επίγνωση πόσο οδυνηρό είναι αυτό το πρόγραμμα, αλλά καταφέρνει και το φέρνει σε πέρας με επιτυχία. Δεν είναι από την </w:t>
      </w:r>
      <w:proofErr w:type="spellStart"/>
      <w:r>
        <w:rPr>
          <w:rFonts w:eastAsia="Times New Roman"/>
          <w:bCs/>
        </w:rPr>
        <w:t>υπερφορολόγηση</w:t>
      </w:r>
      <w:proofErr w:type="spellEnd"/>
      <w:r>
        <w:rPr>
          <w:rFonts w:eastAsia="Times New Roman"/>
          <w:bCs/>
        </w:rPr>
        <w:t>. Μπορεί να</w:t>
      </w:r>
      <w:r>
        <w:rPr>
          <w:rFonts w:eastAsia="Times New Roman"/>
          <w:bCs/>
        </w:rPr>
        <w:t xml:space="preserve"> πει κανείς για μεγάλη φορολόγηση. Την προέβλεπε ο </w:t>
      </w:r>
      <w:r>
        <w:rPr>
          <w:rFonts w:eastAsia="Times New Roman"/>
          <w:bCs/>
          <w:shd w:val="clear" w:color="auto" w:fill="FFFFFF"/>
        </w:rPr>
        <w:t>προϋπολογισμός</w:t>
      </w:r>
      <w:r>
        <w:rPr>
          <w:rFonts w:eastAsia="Times New Roman"/>
          <w:bCs/>
        </w:rPr>
        <w:t xml:space="preserve">. Ό,τι εισπράχθηκε από τα </w:t>
      </w:r>
      <w:r>
        <w:rPr>
          <w:rFonts w:eastAsia="Times New Roman"/>
          <w:bCs/>
        </w:rPr>
        <w:lastRenderedPageBreak/>
        <w:t xml:space="preserve">προβλεπόμενα από τον </w:t>
      </w:r>
      <w:r>
        <w:rPr>
          <w:rFonts w:eastAsia="Times New Roman"/>
          <w:bCs/>
          <w:shd w:val="clear" w:color="auto" w:fill="FFFFFF"/>
        </w:rPr>
        <w:t>προϋπολογισμό</w:t>
      </w:r>
      <w:r>
        <w:rPr>
          <w:rFonts w:eastAsia="Times New Roman"/>
          <w:bCs/>
        </w:rPr>
        <w:t xml:space="preserve"> είχαν προβλεφθεί να εισπραχθούν. Και όσα εισπράχθηκαν, εισπράχθηκαν και όσα δεν εισπράχθηκαν δεν εισπράχθηκαν. </w:t>
      </w:r>
    </w:p>
    <w:p w14:paraId="6EF728C8" w14:textId="77777777" w:rsidR="00E92729" w:rsidRDefault="0044197E">
      <w:pPr>
        <w:spacing w:line="600" w:lineRule="auto"/>
        <w:ind w:firstLine="720"/>
        <w:contextualSpacing/>
        <w:jc w:val="both"/>
        <w:rPr>
          <w:rFonts w:eastAsia="Times New Roman"/>
          <w:bCs/>
        </w:rPr>
      </w:pPr>
      <w:r>
        <w:rPr>
          <w:rFonts w:eastAsia="Times New Roman"/>
          <w:bCs/>
        </w:rPr>
        <w:t>Το πλεονάζον είναι</w:t>
      </w:r>
      <w:r>
        <w:rPr>
          <w:rFonts w:eastAsia="Times New Roman"/>
          <w:bCs/>
        </w:rPr>
        <w:t xml:space="preserve"> η σωστή εφαρμογή ενός σχεδίου, για να επιτευχθούν στόχοι, στόχοι οδυνηροί, για τους οποίους κανείς δεν μπορεί να είναι υπερήφανος. </w:t>
      </w:r>
      <w:r>
        <w:rPr>
          <w:rFonts w:eastAsia="Times New Roman"/>
          <w:bCs/>
          <w:shd w:val="clear" w:color="auto" w:fill="FFFFFF"/>
        </w:rPr>
        <w:t>Όμως,</w:t>
      </w:r>
      <w:r>
        <w:rPr>
          <w:rFonts w:eastAsia="Times New Roman"/>
          <w:bCs/>
        </w:rPr>
        <w:t xml:space="preserve"> αυτές είναι οι δύο πλευρές αυτής της πολύ αντιφατικής αλλά και πραγματικής πολιτικής, που έχει αναλάβει να φέρει σε πέ</w:t>
      </w:r>
      <w:r>
        <w:rPr>
          <w:rFonts w:eastAsia="Times New Roman"/>
          <w:bCs/>
        </w:rPr>
        <w:t xml:space="preserve">ρας αυτή η Κυβέρνηση με ευθύνη. Αυτό είναι το πλεόνασμα και γι’ αυτό είναι υποχρέωση να αποδοθεί και δεν είναι ούτε χάρισμα ούτε παροχή ούτε οτιδήποτε. </w:t>
      </w:r>
    </w:p>
    <w:p w14:paraId="6EF728C9" w14:textId="77777777" w:rsidR="00E92729" w:rsidRDefault="0044197E">
      <w:pPr>
        <w:spacing w:line="600" w:lineRule="auto"/>
        <w:ind w:firstLine="720"/>
        <w:contextualSpacing/>
        <w:jc w:val="both"/>
        <w:rPr>
          <w:rFonts w:eastAsia="Times New Roman"/>
          <w:bCs/>
        </w:rPr>
      </w:pPr>
      <w:r>
        <w:rPr>
          <w:rFonts w:eastAsia="Times New Roman"/>
          <w:bCs/>
        </w:rPr>
        <w:t>Είναι τρελό όλες οι πλευρές της Βουλής να το ψηφίζουν και παρ’ όλα αυτά όλες αυτές τις ώρες να ακούμε α</w:t>
      </w:r>
      <w:r>
        <w:rPr>
          <w:rFonts w:eastAsia="Times New Roman"/>
          <w:bCs/>
        </w:rPr>
        <w:t xml:space="preserve">υτόν τον ορυμαγδό της καταστροφολογίας, ενώ το ψηφίζουν όλοι. Σκεφτείτε να μην το ψήφιζαν τι θα είχε ακουστεί εδώ μέσα. </w:t>
      </w:r>
    </w:p>
    <w:p w14:paraId="6EF728CA" w14:textId="77777777" w:rsidR="00E92729" w:rsidRDefault="0044197E">
      <w:pPr>
        <w:spacing w:line="600" w:lineRule="auto"/>
        <w:ind w:firstLine="720"/>
        <w:contextualSpacing/>
        <w:jc w:val="both"/>
        <w:rPr>
          <w:rFonts w:eastAsia="Times New Roman"/>
          <w:bCs/>
        </w:rPr>
      </w:pPr>
      <w:r>
        <w:rPr>
          <w:rFonts w:eastAsia="Times New Roman"/>
          <w:bCs/>
        </w:rPr>
        <w:t>Τελειώνω, κυρίες και κύριοι Βουλευτές, με το νόμιμο έγκλημα της ακραίας αντικοινωνικής ατομικότητας, που είναι όλες αυτές οι ιστορίες μ</w:t>
      </w:r>
      <w:r>
        <w:rPr>
          <w:rFonts w:eastAsia="Times New Roman"/>
          <w:bCs/>
        </w:rPr>
        <w:t xml:space="preserve">ε τις </w:t>
      </w:r>
      <w:r>
        <w:rPr>
          <w:rFonts w:eastAsia="Times New Roman"/>
          <w:bCs/>
          <w:lang w:val="en-US"/>
        </w:rPr>
        <w:t>offshore</w:t>
      </w:r>
      <w:r>
        <w:rPr>
          <w:rFonts w:eastAsia="Times New Roman"/>
          <w:bCs/>
        </w:rPr>
        <w:t xml:space="preserve"> εταιρείες. </w:t>
      </w:r>
    </w:p>
    <w:p w14:paraId="6EF728CB"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συνομολογήσουμε και σε αυτό σε μία καμπάνια ελληνική και πανευρωπαϊκή για την απαξίωση των </w:t>
      </w:r>
      <w:r>
        <w:rPr>
          <w:rFonts w:eastAsia="Times New Roman" w:cs="Times New Roman"/>
          <w:szCs w:val="24"/>
          <w:lang w:val="en-US"/>
        </w:rPr>
        <w:t>offshore</w:t>
      </w:r>
      <w:r>
        <w:rPr>
          <w:rFonts w:eastAsia="Times New Roman" w:cs="Times New Roman"/>
          <w:szCs w:val="24"/>
        </w:rPr>
        <w:t xml:space="preserve"> εταιρειών; Συμφωνούν όλες οι πλευρές της Βουλής να το απαξιώσουμε αυτό; </w:t>
      </w:r>
    </w:p>
    <w:p w14:paraId="6EF728C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Δρίτσα</w:t>
      </w:r>
      <w:proofErr w:type="spellEnd"/>
      <w:r>
        <w:rPr>
          <w:rFonts w:eastAsia="Times New Roman" w:cs="Times New Roman"/>
          <w:szCs w:val="24"/>
        </w:rPr>
        <w:t>, ολοκλ</w:t>
      </w:r>
      <w:r>
        <w:rPr>
          <w:rFonts w:eastAsia="Times New Roman" w:cs="Times New Roman"/>
          <w:szCs w:val="24"/>
        </w:rPr>
        <w:t xml:space="preserve">ηρώνετε σας παρακαλώ. </w:t>
      </w:r>
    </w:p>
    <w:p w14:paraId="6EF728CD"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Τέλειωσα, κύριε Πρόεδρε, με αυτό. </w:t>
      </w:r>
    </w:p>
    <w:p w14:paraId="6EF728CE" w14:textId="77777777" w:rsidR="00E92729" w:rsidRDefault="0044197E">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Ή θα δεχθούμε ότι όσοι επωφελούνται είναι οι «</w:t>
      </w:r>
      <w:proofErr w:type="spellStart"/>
      <w:r>
        <w:rPr>
          <w:rFonts w:eastAsia="Times New Roman" w:cs="Times New Roman"/>
          <w:szCs w:val="24"/>
        </w:rPr>
        <w:t>αριστείς</w:t>
      </w:r>
      <w:proofErr w:type="spellEnd"/>
      <w:r>
        <w:rPr>
          <w:rFonts w:eastAsia="Times New Roman" w:cs="Times New Roman"/>
          <w:szCs w:val="24"/>
        </w:rPr>
        <w:t xml:space="preserve">». Σας τη χαρίζουμε αυτήν την αριστεία! Είναι δική σας, γέννημα θρέμμα του </w:t>
      </w:r>
      <w:r>
        <w:rPr>
          <w:rFonts w:eastAsia="Times New Roman" w:cs="Times New Roman"/>
          <w:szCs w:val="24"/>
          <w:lang w:val="en-US"/>
        </w:rPr>
        <w:t>DNA</w:t>
      </w:r>
      <w:r>
        <w:rPr>
          <w:rFonts w:eastAsia="Times New Roman" w:cs="Times New Roman"/>
          <w:szCs w:val="24"/>
        </w:rPr>
        <w:t xml:space="preserve"> της παράταξής σας. Αυτή, όμως, είναι καταστροφική και για την Ελλάδα και για την Ευρώπη και για τον κόσμο όλο. </w:t>
      </w:r>
    </w:p>
    <w:p w14:paraId="6EF728CF" w14:textId="77777777" w:rsidR="00E92729" w:rsidRDefault="0044197E">
      <w:pPr>
        <w:tabs>
          <w:tab w:val="left" w:pos="149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EF728D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των Ανεξαρτήτων Ελλήν</w:t>
      </w:r>
      <w:r>
        <w:rPr>
          <w:rFonts w:eastAsia="Times New Roman" w:cs="Times New Roman"/>
          <w:szCs w:val="24"/>
        </w:rPr>
        <w:t xml:space="preserve">ων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p>
    <w:p w14:paraId="6EF728D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6EF728D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Μου έκανε εντύπωση η επιθετικότητα και του Αρχηγού της Αξιωματικής Αντιπολίτευσης σε θέματα που θα έπρεπε να είναι πιο προσεκτικός και της Αρχηγού της Κοινοβουλευτική</w:t>
      </w:r>
      <w:r>
        <w:rPr>
          <w:rFonts w:eastAsia="Times New Roman" w:cs="Times New Roman"/>
          <w:szCs w:val="24"/>
        </w:rPr>
        <w:t xml:space="preserve">ς Ομάδας της Δημοκρατικής Συμπαράταξης. Θα περίμενα χαμηλότερους τόνους, τη στιγμή που ακόμα κάποιοι άνθρωποι ψάχνουν τους δικούς τους. </w:t>
      </w:r>
    </w:p>
    <w:p w14:paraId="6EF728D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Είμαι, όμως, υποχρεωμένος να πω δυο κουβέντες. Διότι στου κρεμασμένου το σπίτι δεν μιλάνε για σκοινί. </w:t>
      </w:r>
    </w:p>
    <w:p w14:paraId="6EF728D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Η κ. Γεννηματά –</w:t>
      </w:r>
      <w:r>
        <w:rPr>
          <w:rFonts w:eastAsia="Times New Roman" w:cs="Times New Roman"/>
          <w:szCs w:val="24"/>
        </w:rPr>
        <w:t xml:space="preserve">και αναφέρομαι πρώτα σε αυτήν, της εύχομαι ό,τι καλύτερο μετά την επανεκλογή της- ήταν αόρατη </w:t>
      </w:r>
      <w:proofErr w:type="spellStart"/>
      <w:r>
        <w:rPr>
          <w:rFonts w:eastAsia="Times New Roman" w:cs="Times New Roman"/>
          <w:szCs w:val="24"/>
        </w:rPr>
        <w:t>υ</w:t>
      </w:r>
      <w:r>
        <w:rPr>
          <w:rFonts w:eastAsia="Times New Roman" w:cs="Times New Roman"/>
          <w:szCs w:val="24"/>
        </w:rPr>
        <w:t>περνομάρχης</w:t>
      </w:r>
      <w:proofErr w:type="spellEnd"/>
      <w:r>
        <w:rPr>
          <w:rFonts w:eastAsia="Times New Roman" w:cs="Times New Roman"/>
          <w:szCs w:val="24"/>
        </w:rPr>
        <w:t xml:space="preserve"> για πολύ μεγάλο χρονικό διάστημα. Ήταν αόρατη Αναπληρώτρια Υπουργός Υγείας. Δεν θυμάται κανείς τίποτα. Το πιο σημαντικό είναι ότι ούτε αυτή ούτε κανέ</w:t>
      </w:r>
      <w:r>
        <w:rPr>
          <w:rFonts w:eastAsia="Times New Roman" w:cs="Times New Roman"/>
          <w:szCs w:val="24"/>
        </w:rPr>
        <w:t>νας από τους συνυποψηφίους της δεν θεώρησαν αναγκαίο –ίσως να το θεωρούν ασήμαντο- να πουν με τι τρόπο θα εξοφλήσουν τα διακόσια περίπου εκατομμύρια που δανείστηκαν. Δεν θέλω να αναφερθώ σε περισσότερα. Νομίζω, όμως, ότι και μόνο με αυτά, θα έπρεπε να είνα</w:t>
      </w:r>
      <w:r>
        <w:rPr>
          <w:rFonts w:eastAsia="Times New Roman" w:cs="Times New Roman"/>
          <w:szCs w:val="24"/>
        </w:rPr>
        <w:t xml:space="preserve">ι πιο χαμηλοί οι τόνοι. Ας είναι όμως. </w:t>
      </w:r>
    </w:p>
    <w:p w14:paraId="6EF728D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Να πούμε για το μέρισμα δ</w:t>
      </w:r>
      <w:r>
        <w:rPr>
          <w:rFonts w:eastAsia="Times New Roman" w:cs="Times New Roman"/>
          <w:szCs w:val="24"/>
        </w:rPr>
        <w:t>ύ</w:t>
      </w:r>
      <w:r>
        <w:rPr>
          <w:rFonts w:eastAsia="Times New Roman" w:cs="Times New Roman"/>
          <w:szCs w:val="24"/>
        </w:rPr>
        <w:t xml:space="preserve">ο κουβέντες. Όχι, κύριοι συνάδελφοι, δεν θριαμβολογεί κανείς ούτε </w:t>
      </w:r>
      <w:proofErr w:type="spellStart"/>
      <w:r>
        <w:rPr>
          <w:rFonts w:eastAsia="Times New Roman" w:cs="Times New Roman"/>
          <w:szCs w:val="24"/>
        </w:rPr>
        <w:t>επιχαίρει</w:t>
      </w:r>
      <w:proofErr w:type="spellEnd"/>
      <w:r>
        <w:rPr>
          <w:rFonts w:eastAsia="Times New Roman" w:cs="Times New Roman"/>
          <w:szCs w:val="24"/>
        </w:rPr>
        <w:t xml:space="preserve">. Στόχος αυτής </w:t>
      </w:r>
      <w:r>
        <w:rPr>
          <w:rFonts w:eastAsia="Times New Roman" w:cs="Times New Roman"/>
          <w:szCs w:val="24"/>
        </w:rPr>
        <w:lastRenderedPageBreak/>
        <w:t>της Κυβέρνησης, για όσους δεν το έχουν καταλάβει, είναι η ανάπτυξη, είναι οι καινούρ</w:t>
      </w:r>
      <w:r>
        <w:rPr>
          <w:rFonts w:eastAsia="Times New Roman" w:cs="Times New Roman"/>
          <w:szCs w:val="24"/>
        </w:rPr>
        <w:t>γ</w:t>
      </w:r>
      <w:r>
        <w:rPr>
          <w:rFonts w:eastAsia="Times New Roman" w:cs="Times New Roman"/>
          <w:szCs w:val="24"/>
        </w:rPr>
        <w:t>ιες θέσεις εργα</w:t>
      </w:r>
      <w:r>
        <w:rPr>
          <w:rFonts w:eastAsia="Times New Roman" w:cs="Times New Roman"/>
          <w:szCs w:val="24"/>
        </w:rPr>
        <w:t>σίας, είναι οι επενδύσεις. Κάποιοι λένε για ελεημοσύνη. Να συμφωνήσω μαζί τους ότι είναι ελεημοσύνη. Δεν έπρεπε να τη δώσουμε. Το ένα τρίτο της ελληνικής κοινωνίας είναι στα όρια της φτώχειας. Το έχει ανάγκη αυτό το διακοσάρι, το κατοστάρικο. Όχι; Τότε για</w:t>
      </w:r>
      <w:r>
        <w:rPr>
          <w:rFonts w:eastAsia="Times New Roman" w:cs="Times New Roman"/>
          <w:szCs w:val="24"/>
        </w:rPr>
        <w:t xml:space="preserve">τί το ψηφίζετε; </w:t>
      </w:r>
    </w:p>
    <w:p w14:paraId="6EF728D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δεν είναι σωστή η επιδοματική πολιτική. Συμφωνούμε απόλυτα όλοι. Εμείς τη δημιουργήσαμε ή τη βρήκαμε; Έντεκα εκατομμύρια Έλληνες είχαν χάσει ήδη το ένα τέταρτο της περιουσίας τους. Ξαναθυμίζω ότι το ΑΕΠ από 120% είχε πάει 180%. </w:t>
      </w:r>
      <w:r>
        <w:rPr>
          <w:rFonts w:eastAsia="Times New Roman" w:cs="Times New Roman"/>
          <w:szCs w:val="24"/>
        </w:rPr>
        <w:t xml:space="preserve">Ξαναθυμίζω ότι το χρέος ήταν 325 δισεκατομμύρια. Αυτή η Κυβέρνηση τα έκανε όλα αυτά. </w:t>
      </w:r>
      <w:r>
        <w:rPr>
          <w:rFonts w:eastAsia="Times New Roman" w:cs="Times New Roman"/>
          <w:szCs w:val="24"/>
        </w:rPr>
        <w:t>Υ</w:t>
      </w:r>
      <w:r>
        <w:rPr>
          <w:rFonts w:eastAsia="Times New Roman" w:cs="Times New Roman"/>
          <w:szCs w:val="24"/>
        </w:rPr>
        <w:t>πήρχε και μ</w:t>
      </w:r>
      <w:r>
        <w:rPr>
          <w:rFonts w:eastAsia="Times New Roman" w:cs="Times New Roman"/>
          <w:szCs w:val="24"/>
        </w:rPr>
        <w:t>ί</w:t>
      </w:r>
      <w:r>
        <w:rPr>
          <w:rFonts w:eastAsia="Times New Roman" w:cs="Times New Roman"/>
          <w:szCs w:val="24"/>
        </w:rPr>
        <w:t>α ανεργία που είχε φτάσει το 2013 στο 27</w:t>
      </w:r>
      <w:r>
        <w:rPr>
          <w:rFonts w:eastAsia="Times New Roman" w:cs="Times New Roman"/>
          <w:szCs w:val="24"/>
        </w:rPr>
        <w:t>,</w:t>
      </w:r>
      <w:r>
        <w:rPr>
          <w:rFonts w:eastAsia="Times New Roman" w:cs="Times New Roman"/>
          <w:szCs w:val="24"/>
        </w:rPr>
        <w:t xml:space="preserve">9%. Τα τζιμάνια της αγοράς που ήταν; Πού ήταν οι επενδύσεις για να έρθουν; Απλά ελληνικά μιλάμε. Κλείνουμε αυτήν την παρένθεση. </w:t>
      </w:r>
    </w:p>
    <w:p w14:paraId="6EF728D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Να μιλήσουμε με στοιχεία και να πούμε τα εξής: Άκουσα μ</w:t>
      </w:r>
      <w:r>
        <w:rPr>
          <w:rFonts w:eastAsia="Times New Roman" w:cs="Times New Roman"/>
          <w:szCs w:val="24"/>
        </w:rPr>
        <w:t>ί</w:t>
      </w:r>
      <w:r>
        <w:rPr>
          <w:rFonts w:eastAsia="Times New Roman" w:cs="Times New Roman"/>
          <w:szCs w:val="24"/>
        </w:rPr>
        <w:t>α καταστροφολογία άνευ προηγουμένου. Θρήνος από το πρωί έως το βράδυ. «</w:t>
      </w:r>
      <w:r>
        <w:rPr>
          <w:rFonts w:eastAsia="Times New Roman" w:cs="Times New Roman"/>
          <w:szCs w:val="24"/>
        </w:rPr>
        <w:t xml:space="preserve">Φύγετε». «Είστε επικίνδυνοι». Είναι δικαίωμά σας. Κρίνεστε για τον τρόπο που κάνετε αντιπολίτευση. Η πραγματικότητα, όμως, λέει άλλα πράγματα. </w:t>
      </w:r>
      <w:r>
        <w:rPr>
          <w:rFonts w:eastAsia="Times New Roman" w:cs="Times New Roman"/>
          <w:szCs w:val="24"/>
        </w:rPr>
        <w:t>Θ</w:t>
      </w:r>
      <w:r>
        <w:rPr>
          <w:rFonts w:eastAsia="Times New Roman" w:cs="Times New Roman"/>
          <w:szCs w:val="24"/>
        </w:rPr>
        <w:t xml:space="preserve">έλω να είμαι σαφής. </w:t>
      </w:r>
    </w:p>
    <w:p w14:paraId="6EF728D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Θα ξαναθυμίσω ότι τα δεκαετή ομόλογα είναι στο 5,1%. Πολύ σύντομα θα σπάσει το φράγμα του 5</w:t>
      </w:r>
      <w:r>
        <w:rPr>
          <w:rFonts w:eastAsia="Times New Roman" w:cs="Times New Roman"/>
          <w:szCs w:val="24"/>
        </w:rPr>
        <w:t xml:space="preserve">%. Θα πάμε εκεί που ήμασταν το 2009. </w:t>
      </w:r>
    </w:p>
    <w:p w14:paraId="6EF728D9"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Θέλω ακόμη να θυμίσω με γεγονότα -και όποιος θέλει ας το αμφισβητήσει- πώς φαίνεται η αλλαγή του επενδυτικού κλίματος, που όλοι θρηνείτε ότι δεν το θέλουμε. Έλληνες επιχειρηματίες δεν φοβούνται να προχωρήσουν σε μεγάλα</w:t>
      </w:r>
      <w:r>
        <w:rPr>
          <w:rFonts w:eastAsia="Times New Roman"/>
          <w:szCs w:val="24"/>
        </w:rPr>
        <w:t xml:space="preserve"> επενδυτικά σχέδια. Παραδείγματος χάριν, φέτος τέλος του </w:t>
      </w:r>
      <w:proofErr w:type="spellStart"/>
      <w:r>
        <w:rPr>
          <w:rFonts w:eastAsia="Times New Roman"/>
          <w:szCs w:val="24"/>
        </w:rPr>
        <w:t>εννιάμηνου</w:t>
      </w:r>
      <w:proofErr w:type="spellEnd"/>
      <w:r>
        <w:rPr>
          <w:rFonts w:eastAsia="Times New Roman"/>
          <w:szCs w:val="24"/>
        </w:rPr>
        <w:t xml:space="preserve"> -γιατί θα δούμε τι θα γίνει και στο τέλος του χρόνου- είχαν εκδοθεί εταιρικά ομόλογα ύψους 750 εκατομμυρίων, που έγιναν ανάρπαστα. Φίλοι του ΣΥΡΙΖΑ και των ΑΝΕΛ είναι αυτοί; Όχι. </w:t>
      </w:r>
    </w:p>
    <w:p w14:paraId="6EF728DA"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Θέλω ακό</w:t>
      </w:r>
      <w:r>
        <w:rPr>
          <w:rFonts w:eastAsia="Times New Roman"/>
          <w:szCs w:val="24"/>
        </w:rPr>
        <w:t xml:space="preserve">μη να θυμίσω ότι η τρίτη αξιολόγηση τελειώνει και θα τελειώσει και η τέταρτη. Ένα μαξιλαράκι ασφαλείας 10 δισεκατομμυρίων είναι εφικτό. </w:t>
      </w:r>
    </w:p>
    <w:p w14:paraId="6EF728DB"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Επίσης, θέλω να θυμίσω ότι ήδη -και δεν μπορεί να το αμφισβητήσει κανένας αυτό-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εφαρμογής βραχυπρόθεσμω</w:t>
      </w:r>
      <w:r>
        <w:rPr>
          <w:rFonts w:eastAsia="Times New Roman"/>
          <w:szCs w:val="24"/>
        </w:rPr>
        <w:t xml:space="preserve">ν μέτρων ελάφρυνσης του ελληνικού χρέους τα εγχώρια τραπεζικά ιδρύματα κάθε μήνα προχώρησαν στη μετακίνηση ομολόγων </w:t>
      </w:r>
      <w:r>
        <w:rPr>
          <w:rFonts w:eastAsia="Times New Roman"/>
          <w:szCs w:val="24"/>
          <w:lang w:val="en-US"/>
        </w:rPr>
        <w:t>EFSF</w:t>
      </w:r>
      <w:r>
        <w:rPr>
          <w:rFonts w:eastAsia="Times New Roman"/>
          <w:szCs w:val="24"/>
        </w:rPr>
        <w:t xml:space="preserve"> από τη διατραπεζική αγορά προς τον Ευρωπα</w:t>
      </w:r>
      <w:r>
        <w:rPr>
          <w:rFonts w:eastAsia="Times New Roman"/>
          <w:szCs w:val="24"/>
        </w:rPr>
        <w:lastRenderedPageBreak/>
        <w:t>ϊκό Μηχανισμό Σταθερότητας με αντάλλαγμα μετρητά. Η συγκεκριμένη ανταλλαγή ξεκίνησε τον Φεβρου</w:t>
      </w:r>
      <w:r>
        <w:rPr>
          <w:rFonts w:eastAsia="Times New Roman"/>
          <w:szCs w:val="24"/>
        </w:rPr>
        <w:t xml:space="preserve">άριο. Πόσα λεφτά μπήκαν ξέρετε; 25 δισεκατομμύρια. Για τι πάμε; Για το ένα τρίτο του χρέους μόνο από τα βραχυπρόθεσμα. </w:t>
      </w:r>
    </w:p>
    <w:p w14:paraId="6EF728DC"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Πόση κινδυνολογία; Δεν είπα ότι είναι εύκολα. Δεν είπα ότι όλα αυτά γίνονται με τον σταυρό στο χέρι. Αγώνα, μεγάλο αγώνα κάνουμε και απί</w:t>
      </w:r>
      <w:r>
        <w:rPr>
          <w:rFonts w:eastAsia="Times New Roman"/>
          <w:szCs w:val="24"/>
        </w:rPr>
        <w:t xml:space="preserve">στευτο πόλεμο. </w:t>
      </w:r>
      <w:r>
        <w:rPr>
          <w:rFonts w:eastAsia="Times New Roman"/>
          <w:szCs w:val="24"/>
        </w:rPr>
        <w:t>Ε</w:t>
      </w:r>
      <w:r>
        <w:rPr>
          <w:rFonts w:eastAsia="Times New Roman"/>
          <w:szCs w:val="24"/>
        </w:rPr>
        <w:t>ίναι κρίμα να βλέπεις όλον τον πλανήτη να μας σιγοντάρει -όλος ο πλανήτης μας σιγοντάρει μηδενός εξαιρουμένου- και να βλέπουμε μ</w:t>
      </w:r>
      <w:r>
        <w:rPr>
          <w:rFonts w:eastAsia="Times New Roman"/>
          <w:szCs w:val="24"/>
        </w:rPr>
        <w:t>ί</w:t>
      </w:r>
      <w:r>
        <w:rPr>
          <w:rFonts w:eastAsia="Times New Roman"/>
          <w:szCs w:val="24"/>
        </w:rPr>
        <w:t>α μιζέρια, μ</w:t>
      </w:r>
      <w:r>
        <w:rPr>
          <w:rFonts w:eastAsia="Times New Roman"/>
          <w:szCs w:val="24"/>
        </w:rPr>
        <w:t>ί</w:t>
      </w:r>
      <w:r>
        <w:rPr>
          <w:rFonts w:eastAsia="Times New Roman"/>
          <w:szCs w:val="24"/>
        </w:rPr>
        <w:t>α μικρότητα, μια μικροψυχία, μ</w:t>
      </w:r>
      <w:r>
        <w:rPr>
          <w:rFonts w:eastAsia="Times New Roman"/>
          <w:szCs w:val="24"/>
        </w:rPr>
        <w:t>ί</w:t>
      </w:r>
      <w:r>
        <w:rPr>
          <w:rFonts w:eastAsia="Times New Roman"/>
          <w:szCs w:val="24"/>
        </w:rPr>
        <w:t>α υστερία εδώ σ’ αυτήν την Αίθουσα.</w:t>
      </w:r>
    </w:p>
    <w:p w14:paraId="6EF728DD"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Λάθη, ναι, κάναμε. Το έχουμε ομ</w:t>
      </w:r>
      <w:r>
        <w:rPr>
          <w:rFonts w:eastAsia="Times New Roman"/>
          <w:szCs w:val="24"/>
        </w:rPr>
        <w:t xml:space="preserve">ολογήσει. Έχουμε κάνει και την αυτοκριτική μας. </w:t>
      </w:r>
    </w:p>
    <w:p w14:paraId="6EF728DE"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Άκουσα τον αξιότιμο Αρχηγό της Αξιωματικής Αντιπολίτευσης με στόμφο να λέει: «Ζητήστε μ</w:t>
      </w:r>
      <w:r>
        <w:rPr>
          <w:rFonts w:eastAsia="Times New Roman"/>
          <w:szCs w:val="24"/>
        </w:rPr>
        <w:t>ί</w:t>
      </w:r>
      <w:r>
        <w:rPr>
          <w:rFonts w:eastAsia="Times New Roman"/>
          <w:szCs w:val="24"/>
        </w:rPr>
        <w:t xml:space="preserve">α συγγνώμη». Ναι; Να του θυμίσω κάτι; Επειδή συμβαίνει να είμαι στην </w:t>
      </w:r>
      <w:r>
        <w:rPr>
          <w:rFonts w:eastAsia="Times New Roman"/>
          <w:szCs w:val="24"/>
        </w:rPr>
        <w:t>ε</w:t>
      </w:r>
      <w:r>
        <w:rPr>
          <w:rFonts w:eastAsia="Times New Roman"/>
          <w:szCs w:val="24"/>
        </w:rPr>
        <w:t xml:space="preserve">πιτροπή για την </w:t>
      </w:r>
      <w:r>
        <w:rPr>
          <w:rFonts w:eastAsia="Times New Roman"/>
          <w:szCs w:val="24"/>
        </w:rPr>
        <w:t>υ</w:t>
      </w:r>
      <w:r>
        <w:rPr>
          <w:rFonts w:eastAsia="Times New Roman"/>
          <w:szCs w:val="24"/>
        </w:rPr>
        <w:t>γεία, εγώ ο ίδιος ρώτησα μ</w:t>
      </w:r>
      <w:r>
        <w:rPr>
          <w:rFonts w:eastAsia="Times New Roman"/>
          <w:szCs w:val="24"/>
        </w:rPr>
        <w:t>ί</w:t>
      </w:r>
      <w:r>
        <w:rPr>
          <w:rFonts w:eastAsia="Times New Roman"/>
          <w:szCs w:val="24"/>
        </w:rPr>
        <w:t>α κεν</w:t>
      </w:r>
      <w:r>
        <w:rPr>
          <w:rFonts w:eastAsia="Times New Roman"/>
          <w:szCs w:val="24"/>
        </w:rPr>
        <w:t>τρική υπάλληλο του ΚΕΕΛΠΝΟ: Τόσα εκατομμύρια στον όμιλο, τόσα εκατομμύρια στον τάδε δημοσιογράφο, τόσα… Διάβαζα επί ένα τέταρτο. Πηγαίνανε 185 δανεικά εκατομμύρια για διαφήμιση. Υπάρχει νομο</w:t>
      </w:r>
      <w:r>
        <w:rPr>
          <w:rFonts w:eastAsia="Times New Roman"/>
          <w:szCs w:val="24"/>
        </w:rPr>
        <w:lastRenderedPageBreak/>
        <w:t>θετική ρύθμιση σε όλον τον πλανήτη όπου το ΚΕΕΛΠΝΟ δεν υποχρεούται</w:t>
      </w:r>
      <w:r>
        <w:rPr>
          <w:rFonts w:eastAsia="Times New Roman"/>
          <w:szCs w:val="24"/>
        </w:rPr>
        <w:t xml:space="preserve"> να πληρώνει, γιατί είναι υπεύθυνο για τη δημόσια υγεία είτε λέγεται χολέρα είτε λέγεται </w:t>
      </w:r>
      <w:r>
        <w:rPr>
          <w:rFonts w:eastAsia="Times New Roman"/>
          <w:szCs w:val="24"/>
          <w:lang w:val="en-US"/>
        </w:rPr>
        <w:t>AIDS</w:t>
      </w:r>
      <w:r>
        <w:rPr>
          <w:rFonts w:eastAsia="Times New Roman"/>
          <w:szCs w:val="24"/>
        </w:rPr>
        <w:t xml:space="preserve">. Πόσα λεφτά ξοδευτήκαν; 185 εκατομμύρια σ’ έναν οργανισμό, που δεν ήταν ούτε στο δημόσιο λογισμικό ούτε στο ΑΣΕΠ ούτε πουθενά. Συγγνώμη εμείς; </w:t>
      </w:r>
    </w:p>
    <w:p w14:paraId="6EF728DF"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Δεύτερον, βρείτε έ</w:t>
      </w:r>
      <w:r>
        <w:rPr>
          <w:rFonts w:eastAsia="Times New Roman"/>
          <w:szCs w:val="24"/>
        </w:rPr>
        <w:t>ναν από την Κυβέρνηση του ΣΥΡΙΖΑ και των ΑΝΕΛ να είναι σε μ</w:t>
      </w:r>
      <w:r>
        <w:rPr>
          <w:rFonts w:eastAsia="Times New Roman"/>
          <w:szCs w:val="24"/>
        </w:rPr>
        <w:t>ί</w:t>
      </w:r>
      <w:r>
        <w:rPr>
          <w:rFonts w:eastAsia="Times New Roman"/>
          <w:szCs w:val="24"/>
        </w:rPr>
        <w:t xml:space="preserve">α λίστα είτε λέγεται </w:t>
      </w:r>
      <w:proofErr w:type="spellStart"/>
      <w:r>
        <w:rPr>
          <w:rFonts w:eastAsia="Times New Roman"/>
          <w:szCs w:val="24"/>
        </w:rPr>
        <w:t>Μπόργιανς</w:t>
      </w:r>
      <w:proofErr w:type="spellEnd"/>
      <w:r>
        <w:rPr>
          <w:rFonts w:eastAsia="Times New Roman"/>
          <w:szCs w:val="24"/>
        </w:rPr>
        <w:t xml:space="preserve"> είτε λέγεται </w:t>
      </w:r>
      <w:r>
        <w:rPr>
          <w:rFonts w:eastAsia="Times New Roman"/>
          <w:szCs w:val="24"/>
          <w:lang w:val="en-US"/>
        </w:rPr>
        <w:t>Panama</w:t>
      </w:r>
      <w:r>
        <w:rPr>
          <w:rFonts w:eastAsia="Times New Roman"/>
          <w:szCs w:val="24"/>
        </w:rPr>
        <w:t xml:space="preserve"> είτε λέγεται </w:t>
      </w:r>
      <w:r>
        <w:rPr>
          <w:rFonts w:eastAsia="Times New Roman"/>
          <w:szCs w:val="24"/>
          <w:lang w:val="en-US"/>
        </w:rPr>
        <w:t>Paradise</w:t>
      </w:r>
      <w:r>
        <w:rPr>
          <w:rFonts w:eastAsia="Times New Roman"/>
          <w:szCs w:val="24"/>
        </w:rPr>
        <w:t>. Βρείτε έναν. Κανείς. Δεν θέλω να ξύσω πληγές. Να είμαστε προσεκτικοί. Λεηλατήσαν κάποιοι τη χώρα. Την παρέδωσαν χρεοκοπημέ</w:t>
      </w:r>
      <w:r>
        <w:rPr>
          <w:rFonts w:eastAsia="Times New Roman"/>
          <w:szCs w:val="24"/>
        </w:rPr>
        <w:t>νη και λεηλατημένη. Αυτό το πράγμα διαχειριζόμαστε σήμερα.</w:t>
      </w:r>
    </w:p>
    <w:p w14:paraId="6EF728E0"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Παπαχριστόπουλε</w:t>
      </w:r>
      <w:proofErr w:type="spellEnd"/>
      <w:r>
        <w:rPr>
          <w:rFonts w:eastAsia="Times New Roman"/>
          <w:szCs w:val="24"/>
        </w:rPr>
        <w:t>, ολοκληρώνετε παρακαλώ.</w:t>
      </w:r>
    </w:p>
    <w:p w14:paraId="6EF728E1"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Τέλειωσα, κύριε Πρόεδρε. Δεν έχω να πω περισσότερα. </w:t>
      </w:r>
    </w:p>
    <w:p w14:paraId="6EF728E2"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Απλά η τελευταία μου κουβέντα λέει τ</w:t>
      </w:r>
      <w:r>
        <w:rPr>
          <w:rFonts w:eastAsia="Times New Roman"/>
          <w:szCs w:val="24"/>
        </w:rPr>
        <w:t xml:space="preserve">ο εξής: Δεν είναι καλό για τη χώρα. Μπορούμε ακόμα και τώρα, αφού κάνουμε αυτοκριτική, γιατί κάποιοι άνθρωποι έφταιξαν. Δεν έφταιξαν όλοι. Σε όλα </w:t>
      </w:r>
      <w:r>
        <w:rPr>
          <w:rFonts w:eastAsia="Times New Roman"/>
          <w:szCs w:val="24"/>
        </w:rPr>
        <w:lastRenderedPageBreak/>
        <w:t>τα κόμματα –το έχω πει και το λέω πολλές φορές- υπάρχουν άτομα πολύ ηθικά. Κάντε την αυτοκριτική σας όσοι πρέπ</w:t>
      </w:r>
      <w:r>
        <w:rPr>
          <w:rFonts w:eastAsia="Times New Roman"/>
          <w:szCs w:val="24"/>
        </w:rPr>
        <w:t xml:space="preserve">ει κι εμείς και να προχωρήσουμε, να κάνετε την αντιπολίτευσή σας με δείγμα δημοκρατίας, όχι αυτό το πράγμα. Αυτό το υστερικό πράγμα πρέπει να σταματήσει και πιστεύω ότι αργά ή γρήγορα -και θα το δείτε και την Πέμπτη- θα σας γυρίσει ανάποδα. </w:t>
      </w:r>
    </w:p>
    <w:p w14:paraId="6EF728E3"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Μπορώ να πω μισή κουβέντα; Βρέθηκα με τον Κουμουτσάκο, ο οποίος είναι προσεκτικός κι όταν τον ρώταγε ο δημοσιογράφος, είπε δύο φορές: «Δεν είμαι υπεύθυνος εγώ τομεάρχης του Υπουργείου Εθνικής Άμυνας για την επερώτηση». Δύο φορές απέφυγε. Κι όταν τον ρώτησε</w:t>
      </w:r>
      <w:r>
        <w:rPr>
          <w:rFonts w:eastAsia="Times New Roman"/>
          <w:szCs w:val="24"/>
        </w:rPr>
        <w:t xml:space="preserve"> αν είναι σκάνδαλο, είπε: «Εντάξει,  το διερευνούμε». </w:t>
      </w:r>
    </w:p>
    <w:p w14:paraId="6EF728E4" w14:textId="77777777" w:rsidR="00E92729" w:rsidRDefault="0044197E">
      <w:pPr>
        <w:tabs>
          <w:tab w:val="left" w:pos="2940"/>
        </w:tabs>
        <w:spacing w:line="600" w:lineRule="auto"/>
        <w:ind w:firstLine="720"/>
        <w:contextualSpacing/>
        <w:jc w:val="both"/>
        <w:rPr>
          <w:rFonts w:eastAsia="Times New Roman"/>
          <w:szCs w:val="24"/>
        </w:rPr>
      </w:pPr>
      <w:r>
        <w:rPr>
          <w:rFonts w:eastAsia="Times New Roman"/>
          <w:szCs w:val="24"/>
        </w:rPr>
        <w:t>Τι πιο απλό και τελειώνω, κύριε Πρόεδρε. Είναι τρία επίσημα έγγραφα στο Υπουργείο Εθνικής Άμυνας στην ιστοσελίδα αναρτημένα, που με τον όποιο επίσημο τρόπο, που έχει το Υπουργείο Εθνικής Άμυνας κάποιας</w:t>
      </w:r>
      <w:r>
        <w:rPr>
          <w:rFonts w:eastAsia="Times New Roman"/>
          <w:szCs w:val="24"/>
        </w:rPr>
        <w:t xml:space="preserve"> χώρας, λέει: Πιστοποιούμε. Και δεν μιλάμε για μεσάζοντες, μιλάμε για διακρατική συμφωνία.</w:t>
      </w:r>
    </w:p>
    <w:p w14:paraId="6EF728E5"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Τι πιο απλό;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στέλνετε! Δεν έχει κα</w:t>
      </w:r>
      <w:r>
        <w:rPr>
          <w:rFonts w:eastAsia="Times New Roman" w:cs="Times New Roman"/>
          <w:szCs w:val="24"/>
        </w:rPr>
        <w:t>μ</w:t>
      </w:r>
      <w:r>
        <w:rPr>
          <w:rFonts w:eastAsia="Times New Roman" w:cs="Times New Roman"/>
          <w:szCs w:val="24"/>
        </w:rPr>
        <w:t>μία δουλειά ο πρόξενος ούτε στρατιωτικοί κύκλοι. Ξαναλέω ότι γι’ αυτή την αγοραπωλησία υπεύθυνοι είναι το Υπουργείο Εθν</w:t>
      </w:r>
      <w:r>
        <w:rPr>
          <w:rFonts w:eastAsia="Times New Roman" w:cs="Times New Roman"/>
          <w:szCs w:val="24"/>
        </w:rPr>
        <w:t xml:space="preserve">ικής Άμυνας </w:t>
      </w:r>
      <w:r>
        <w:rPr>
          <w:rFonts w:eastAsia="Times New Roman" w:cs="Times New Roman"/>
          <w:szCs w:val="24"/>
        </w:rPr>
        <w:lastRenderedPageBreak/>
        <w:t>αυτής της χώρας και της άλλης. Ρωτήστε για να μάθετε, για να μην εκτίθεστε!</w:t>
      </w:r>
    </w:p>
    <w:p w14:paraId="6EF728E6"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σας απαντήσει επίσημα, λοιπόν, το Υπουργείο Εθνικής Άμυνας ότι αυτά τα έγγραφα είναι πλαστά. Είναι τρία έγγραφα. Και θα δικαιωθείτε. </w:t>
      </w:r>
    </w:p>
    <w:p w14:paraId="6EF728E7"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ολοκληρώστε. </w:t>
      </w:r>
    </w:p>
    <w:p w14:paraId="6EF728E8"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Τελειώνω, κύριε Πρόεδρε. </w:t>
      </w:r>
    </w:p>
    <w:p w14:paraId="6EF728E9"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Να είστε πιο προσεκτικοί!</w:t>
      </w:r>
    </w:p>
    <w:p w14:paraId="6EF728EA"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EF728EB" w14:textId="77777777" w:rsidR="00E92729" w:rsidRDefault="0044197E">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6EF728EC"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Ιωάννης </w:t>
      </w:r>
      <w:proofErr w:type="spellStart"/>
      <w:r>
        <w:rPr>
          <w:rFonts w:eastAsia="Times New Roman" w:cs="Times New Roman"/>
          <w:szCs w:val="24"/>
        </w:rPr>
        <w:t>Σαρίδ</w:t>
      </w:r>
      <w:r>
        <w:rPr>
          <w:rFonts w:eastAsia="Times New Roman" w:cs="Times New Roman"/>
          <w:szCs w:val="24"/>
        </w:rPr>
        <w:t>ης</w:t>
      </w:r>
      <w:proofErr w:type="spellEnd"/>
      <w:r>
        <w:rPr>
          <w:rFonts w:eastAsia="Times New Roman" w:cs="Times New Roman"/>
          <w:szCs w:val="24"/>
        </w:rPr>
        <w:t xml:space="preserve"> από την Ένωση Κεντρώων. </w:t>
      </w:r>
    </w:p>
    <w:p w14:paraId="6EF728ED"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 </w:t>
      </w:r>
    </w:p>
    <w:p w14:paraId="6EF728EE"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έπειτα από τα τραγικά γεγονότα των τελευταίων ημερών και τον άδικο χαμό των είκοσι συμπολιτών μας και αφού παρακολούθησα κι εγώ, όπω</w:t>
      </w:r>
      <w:r>
        <w:rPr>
          <w:rFonts w:eastAsia="Times New Roman" w:cs="Times New Roman"/>
          <w:szCs w:val="24"/>
        </w:rPr>
        <w:t xml:space="preserve">ς και το σύνολο του ελληνικού λαού τον τρόπο, με τον </w:t>
      </w:r>
      <w:r>
        <w:rPr>
          <w:rFonts w:eastAsia="Times New Roman" w:cs="Times New Roman"/>
          <w:szCs w:val="24"/>
        </w:rPr>
        <w:lastRenderedPageBreak/>
        <w:t>οποίο αντέδρασε το πολιτικό σύστημα, συνειδητοποίησα πως το μεγαλύτερο πρόβλημα της χώρας μας, αυτό που πραγματικά μαστίζει το εγχώριο πολιτικό σύστημα, δεν μπορεί να είναι άλλο, παρά μόνο η έλλειψη φαντ</w:t>
      </w:r>
      <w:r>
        <w:rPr>
          <w:rFonts w:eastAsia="Times New Roman" w:cs="Times New Roman"/>
          <w:szCs w:val="24"/>
        </w:rPr>
        <w:t xml:space="preserve">ασίας. </w:t>
      </w:r>
    </w:p>
    <w:p w14:paraId="6EF728EF"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Αυτό είναι το πρόβλημα που έχουμε, αγαπητοί συνάδελφοι. Δεν έχουμε καθόλου φαντασία εμείς οι εκλεγμένοι αντιπρόσωποι αυτής της χώρας. Και επειδή δεν έχουμε ως αιρετοί καθόλου φαντασία, δεν δικαιούμαστε να κατακρίνουμε την έλλειψη φαντασίας που σταθ</w:t>
      </w:r>
      <w:r>
        <w:rPr>
          <w:rFonts w:eastAsia="Times New Roman" w:cs="Times New Roman"/>
          <w:szCs w:val="24"/>
        </w:rPr>
        <w:t xml:space="preserve">ερά επιδεικνύουν με τη σειρά τους και οι επικεφαλής, δηλαδή οι κάθε είδους αρμόδιοι και οι κάθε είδους υπεύθυνοι. </w:t>
      </w:r>
    </w:p>
    <w:p w14:paraId="6EF728F0"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Πού να φανταστούμε πως όταν είσαι φτωχός και έχεις οικογένεια, θα αναγκαστείς να δεχθείς να αγοράσεις το φθηνό οικόπεδο, εκείνο που σου πουλά</w:t>
      </w:r>
      <w:r>
        <w:rPr>
          <w:rFonts w:eastAsia="Times New Roman" w:cs="Times New Roman"/>
          <w:szCs w:val="24"/>
        </w:rPr>
        <w:t xml:space="preserve"> ο άπληστος με θράσος και ας ξέρεις πως είναι παράνομο, γιατί είναι λίγο φθηνό. </w:t>
      </w:r>
    </w:p>
    <w:p w14:paraId="6EF728F1"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Με δεδομένη την ανάγκη να βάλω ένα κεραμίδι πάνω από τα παιδιά μου, την οικογένειά μου και αφού η πολιτεία την ανέχεται αυτή την παρανομία και κανείς δεν θα κάνει κάτι γι’ αυτ</w:t>
      </w:r>
      <w:r>
        <w:rPr>
          <w:rFonts w:eastAsia="Times New Roman" w:cs="Times New Roman"/>
          <w:szCs w:val="24"/>
        </w:rPr>
        <w:t xml:space="preserve">ό, θα αγοράσω και θα χτίσω ακόμη και πάνω σε ένα ρέμα. </w:t>
      </w:r>
    </w:p>
    <w:p w14:paraId="6EF728F2"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Εξάλλου, το κορυφαίο μεταπολιτευτικό επιχείρημα, που συντρόφευσε όλες τις ελληνικές κυβερνήσεις της Μεταπολίτευσης, συνοψίζεται σε μία και μόνο φράση: «Έλα μωρέ τώρα, ποιος θα ασχοληθεί; Ποιος ασχολεί</w:t>
      </w:r>
      <w:r>
        <w:rPr>
          <w:rFonts w:eastAsia="Times New Roman" w:cs="Times New Roman"/>
          <w:szCs w:val="24"/>
        </w:rPr>
        <w:t xml:space="preserve">ται;» </w:t>
      </w:r>
    </w:p>
    <w:p w14:paraId="6EF728F3"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Δεν ασχολήθηκε κανείς! Όταν έχτιζαν παράνομα, δεν ασχολήθηκε κανείς. Όταν μπάζωναν τα ρέματα, δεν ασχολήθηκε κανείς. Όταν κατασκευάζονταν κακότεχνα έργα, δεν ασχολήθηκε κανείς. Όταν αφήσαμε πίσω το Κτηματολόγιο, τους δασικούς χάρτες, τα χωροταξικά σ</w:t>
      </w:r>
      <w:r>
        <w:rPr>
          <w:rFonts w:eastAsia="Times New Roman" w:cs="Times New Roman"/>
          <w:szCs w:val="24"/>
        </w:rPr>
        <w:t>χέδια, δεν ασχολήθηκε κανείς. Όταν καταστρέψαμε τον παραγωγικό ιστό αυτής της χώρας, δεν ασχολήθηκε κανείς. Όταν η Ευρώπη μας χρηματοδοτούσε σε έργα, σε προγράμματα, σε μελέτες, για να γίνουμε κάποια στιγμή ανεξάρτητοι οικονομικά, εμείς επιλέξαμε να γίνουμ</w:t>
      </w:r>
      <w:r>
        <w:rPr>
          <w:rFonts w:eastAsia="Times New Roman" w:cs="Times New Roman"/>
          <w:szCs w:val="24"/>
        </w:rPr>
        <w:t xml:space="preserve">ε πιο οικονομικά εξαρτημένοι και πάνω σε αυτό δεν ασχολήθηκε κανείς. </w:t>
      </w:r>
    </w:p>
    <w:p w14:paraId="6EF728F4"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Μοιράζουμε σε μία </w:t>
      </w:r>
      <w:proofErr w:type="spellStart"/>
      <w:r>
        <w:rPr>
          <w:rFonts w:eastAsia="Times New Roman" w:cs="Times New Roman"/>
          <w:szCs w:val="24"/>
        </w:rPr>
        <w:t>φτωχοποιημένη</w:t>
      </w:r>
      <w:proofErr w:type="spellEnd"/>
      <w:r>
        <w:rPr>
          <w:rFonts w:eastAsia="Times New Roman" w:cs="Times New Roman"/>
          <w:szCs w:val="24"/>
        </w:rPr>
        <w:t xml:space="preserve"> Ελλάδα το 2017 κοινωνικό μέρισμα και ξαφνικά ασχολούμαστε όλοι με αυτό. Όλο το πολιτικό σκηνικό ασχολείται με τον εξορκισμό των ευθυνών του για τις καταστ</w:t>
      </w:r>
      <w:r>
        <w:rPr>
          <w:rFonts w:eastAsia="Times New Roman" w:cs="Times New Roman"/>
          <w:szCs w:val="24"/>
        </w:rPr>
        <w:t xml:space="preserve">ροφές, για την τραγική κατάσταση της </w:t>
      </w:r>
      <w:r>
        <w:rPr>
          <w:rFonts w:eastAsia="Times New Roman" w:cs="Times New Roman"/>
          <w:szCs w:val="24"/>
        </w:rPr>
        <w:t>δ</w:t>
      </w:r>
      <w:r>
        <w:rPr>
          <w:rFonts w:eastAsia="Times New Roman" w:cs="Times New Roman"/>
          <w:szCs w:val="24"/>
        </w:rPr>
        <w:t xml:space="preserve">υτικής Αττικής. </w:t>
      </w:r>
    </w:p>
    <w:p w14:paraId="6EF728F5"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Πού να φανταζόταν, αγαπητοί συνάδελφοι, ο κ. Πετρόπουλος το τι θα αναγκαζόταν να ψηφίσει σήμερα, όταν πριν δύο μήνες μου εξηγούσε εδώ μέσα, σε αυτή την Αίθουσα, πως δεν ήταν υποχρεωμένος να κάνει δεκτή</w:t>
      </w:r>
      <w:r>
        <w:rPr>
          <w:rFonts w:eastAsia="Times New Roman" w:cs="Times New Roman"/>
          <w:szCs w:val="24"/>
        </w:rPr>
        <w:t xml:space="preserve"> μία τροπολογία που είχα καταθέσει, σύμφωνα με την οποία θα έπρεπε η Κυβέρνηση να επιστρέψει άμεσα στους εθελοντές μακράς θητείας τις παράνομες κρατήσεις που είχαν υποστεί. </w:t>
      </w:r>
    </w:p>
    <w:p w14:paraId="6EF728F6"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μπορούσε πράγματι τότε να φανταστεί ότι σήμερα, δύο μήνες αργότερα και υπό </w:t>
      </w:r>
      <w:r>
        <w:rPr>
          <w:rFonts w:eastAsia="Times New Roman" w:cs="Times New Roman"/>
          <w:szCs w:val="24"/>
        </w:rPr>
        <w:t xml:space="preserve">το βάρος δικαστικών αποφάσεων, θα αναγκαζόταν να νομοθετεί με κατεπείγοντα τρόπο την επιστροφή άλλων, αντιστοίχων παράνομων κρατήσεων. </w:t>
      </w:r>
    </w:p>
    <w:p w14:paraId="6EF728F7"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t>Σας ρωτώ, λοιπόν, κύριε Υπουργέ, κύριε Πετρόπουλε, γιατί επιδεικνύετε αυτή την αδιαφορία, ειδικά για τους εθελοντές μακρ</w:t>
      </w:r>
      <w:r>
        <w:rPr>
          <w:rFonts w:eastAsia="Times New Roman" w:cs="Times New Roman"/>
          <w:szCs w:val="24"/>
        </w:rPr>
        <w:t>άς θητείας; Γιατί τους αποκλείετε και από αυτό το νομοσχέδιο; Δεν θα προλάβουμε λέει να το συζητήσουμε αυτό, δεν θα πάρουν απάντηση οι άνθρωποι, για άλλη μία φορά, γιατί νομοθετούμε με τη διαδικασία του κατεπείγοντος, ώστε να νικήσουμε τη γραφειοκρατία. Αυ</w:t>
      </w:r>
      <w:r>
        <w:rPr>
          <w:rFonts w:eastAsia="Times New Roman" w:cs="Times New Roman"/>
          <w:szCs w:val="24"/>
        </w:rPr>
        <w:t xml:space="preserve">τό είναι το επιχείρημα της Κυβέρνησης για την επείγουσα διαδικασία: να αποφύγει τη γραφειοκρατία. </w:t>
      </w:r>
    </w:p>
    <w:p w14:paraId="6EF728F8" w14:textId="77777777" w:rsidR="00E92729" w:rsidRDefault="0044197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Είμαι βέβαιος ότι δεν φανταζόταν ούτε και ο κ. </w:t>
      </w:r>
      <w:proofErr w:type="spellStart"/>
      <w:r>
        <w:rPr>
          <w:rFonts w:eastAsia="Times New Roman" w:cs="Times New Roman"/>
          <w:szCs w:val="24"/>
        </w:rPr>
        <w:t>Τσακαλώτος</w:t>
      </w:r>
      <w:proofErr w:type="spellEnd"/>
      <w:r>
        <w:rPr>
          <w:rFonts w:eastAsia="Times New Roman" w:cs="Times New Roman"/>
          <w:szCs w:val="24"/>
        </w:rPr>
        <w:t xml:space="preserve"> πως θα συνέβαινε τόσο γρήγορα μία τέτοια καταστροφή, όταν πριν από έναν μήνα περίπου μου απαντούσε </w:t>
      </w:r>
      <w:r>
        <w:rPr>
          <w:rFonts w:eastAsia="Times New Roman" w:cs="Times New Roman"/>
          <w:szCs w:val="24"/>
        </w:rPr>
        <w:t>εδώ, σε αυτήν εδώ την Αίθουσα πως έχει κρατήσει «</w:t>
      </w:r>
      <w:proofErr w:type="spellStart"/>
      <w:r>
        <w:rPr>
          <w:rFonts w:eastAsia="Times New Roman" w:cs="Times New Roman"/>
          <w:szCs w:val="24"/>
        </w:rPr>
        <w:t>καβάτζα</w:t>
      </w:r>
      <w:proofErr w:type="spellEnd"/>
      <w:r>
        <w:rPr>
          <w:rFonts w:eastAsia="Times New Roman" w:cs="Times New Roman"/>
          <w:szCs w:val="24"/>
        </w:rPr>
        <w:t xml:space="preserve">» - αυτή τη λέξη χρησιμοποίησε- ύψους περίπου 1 δισεκατομμυρίου ευρώ, ακριβώς για τέτοιες περιπτώσεις. </w:t>
      </w:r>
    </w:p>
    <w:p w14:paraId="6EF728F9"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την ακρίβεια, μου είπε τότε πως αυτά τα λεφτά, το 1 δισεκατομμύριο ευρώ, τα κρατάει για την αντιμετώπιση των επιπτώσεων που προκαλούνται από φυσικές καταστροφές και τρομοκρατικές ενέργειες. </w:t>
      </w:r>
    </w:p>
    <w:p w14:paraId="6EF728FA"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Ούτε και εγώ, βέβαια, φανταζόμουν τότε ότι θα μου απαντούσε α</w:t>
      </w:r>
      <w:r>
        <w:rPr>
          <w:rFonts w:eastAsia="Times New Roman" w:cs="Times New Roman"/>
          <w:szCs w:val="24"/>
        </w:rPr>
        <w:t xml:space="preserve">υτό ο κ. </w:t>
      </w:r>
      <w:proofErr w:type="spellStart"/>
      <w:r>
        <w:rPr>
          <w:rFonts w:eastAsia="Times New Roman" w:cs="Times New Roman"/>
          <w:szCs w:val="24"/>
        </w:rPr>
        <w:t>Τσακαλώτος</w:t>
      </w:r>
      <w:proofErr w:type="spellEnd"/>
      <w:r>
        <w:rPr>
          <w:rFonts w:eastAsia="Times New Roman" w:cs="Times New Roman"/>
          <w:szCs w:val="24"/>
        </w:rPr>
        <w:t xml:space="preserve">, πως έχει δηλαδή 1 δισεκατομμύριο στην άκρη παρκαρισμένο εκτός προϋπολογισμού, το οποίο μάλιστα διαχειρίζεται αποκλειστικά ο ίδιος, όταν εκείνο που ρωτούσα, αυτό που είχα ζητήσει να μάθω, ήταν το πού καταλήγουν τα λεφτά από τις δεκάδες </w:t>
      </w:r>
      <w:r>
        <w:rPr>
          <w:rFonts w:eastAsia="Times New Roman" w:cs="Times New Roman"/>
          <w:szCs w:val="24"/>
        </w:rPr>
        <w:t xml:space="preserve">παράνομες κρατήσεις, με τις οποίες επιβαρύνονται οι Έλληνες δανειολήπτες. </w:t>
      </w:r>
    </w:p>
    <w:p w14:paraId="6EF728FB"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γνωρίζουν, άραγε, αυτό οι Έλληνες πολίτες, πως από κάθε δάνειο που έχουν πάρει –είτε επαγγελματικό είτε καταναλωτικό είτε κατασκευαστικό- πληρώνουν και μ</w:t>
      </w:r>
      <w:r>
        <w:rPr>
          <w:rFonts w:eastAsia="Times New Roman" w:cs="Times New Roman"/>
          <w:szCs w:val="24"/>
        </w:rPr>
        <w:t>ί</w:t>
      </w:r>
      <w:r>
        <w:rPr>
          <w:rFonts w:eastAsia="Times New Roman" w:cs="Times New Roman"/>
          <w:szCs w:val="24"/>
        </w:rPr>
        <w:t xml:space="preserve">α εισφορά, η οποία </w:t>
      </w:r>
      <w:r>
        <w:rPr>
          <w:rFonts w:eastAsia="Times New Roman" w:cs="Times New Roman"/>
          <w:szCs w:val="24"/>
        </w:rPr>
        <w:lastRenderedPageBreak/>
        <w:t>καταλ</w:t>
      </w:r>
      <w:r>
        <w:rPr>
          <w:rFonts w:eastAsia="Times New Roman" w:cs="Times New Roman"/>
          <w:szCs w:val="24"/>
        </w:rPr>
        <w:t xml:space="preserve">ήγει στο ταμείο του κ. </w:t>
      </w:r>
      <w:proofErr w:type="spellStart"/>
      <w:r>
        <w:rPr>
          <w:rFonts w:eastAsia="Times New Roman" w:cs="Times New Roman"/>
          <w:szCs w:val="24"/>
        </w:rPr>
        <w:t>Τσακαλώτου</w:t>
      </w:r>
      <w:proofErr w:type="spellEnd"/>
      <w:r>
        <w:rPr>
          <w:rFonts w:eastAsia="Times New Roman" w:cs="Times New Roman"/>
          <w:szCs w:val="24"/>
        </w:rPr>
        <w:t xml:space="preserve">, στην </w:t>
      </w:r>
      <w:r>
        <w:rPr>
          <w:rFonts w:eastAsia="Times New Roman" w:cs="Times New Roman"/>
          <w:szCs w:val="24"/>
        </w:rPr>
        <w:t>«</w:t>
      </w:r>
      <w:proofErr w:type="spellStart"/>
      <w:r>
        <w:rPr>
          <w:rFonts w:eastAsia="Times New Roman" w:cs="Times New Roman"/>
          <w:szCs w:val="24"/>
        </w:rPr>
        <w:t>καβάτζα</w:t>
      </w:r>
      <w:proofErr w:type="spellEnd"/>
      <w:r>
        <w:rPr>
          <w:rFonts w:eastAsia="Times New Roman" w:cs="Times New Roman"/>
          <w:szCs w:val="24"/>
        </w:rPr>
        <w:t>»</w:t>
      </w:r>
      <w:r>
        <w:rPr>
          <w:rFonts w:eastAsia="Times New Roman" w:cs="Times New Roman"/>
          <w:szCs w:val="24"/>
        </w:rPr>
        <w:t xml:space="preserve"> του κ. </w:t>
      </w:r>
      <w:proofErr w:type="spellStart"/>
      <w:r>
        <w:rPr>
          <w:rFonts w:eastAsia="Times New Roman" w:cs="Times New Roman"/>
          <w:szCs w:val="24"/>
        </w:rPr>
        <w:t>Τσακαλώτου</w:t>
      </w:r>
      <w:proofErr w:type="spellEnd"/>
      <w:r>
        <w:rPr>
          <w:rFonts w:eastAsia="Times New Roman" w:cs="Times New Roman"/>
          <w:szCs w:val="24"/>
        </w:rPr>
        <w:t xml:space="preserve">; Το γνωρίζουν; </w:t>
      </w:r>
    </w:p>
    <w:p w14:paraId="6EF728FC"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EF728FD"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ένα, ενάμισι λεπτό, κύριε Πρόεδρε, ακόμα. </w:t>
      </w:r>
    </w:p>
    <w:p w14:paraId="6EF728FE"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πέραν του αν είναι νόμιμο να </w:t>
      </w:r>
      <w:proofErr w:type="spellStart"/>
      <w:r>
        <w:rPr>
          <w:rFonts w:eastAsia="Times New Roman" w:cs="Times New Roman"/>
          <w:szCs w:val="24"/>
        </w:rPr>
        <w:t>παρακρατάει</w:t>
      </w:r>
      <w:proofErr w:type="spellEnd"/>
      <w:r>
        <w:rPr>
          <w:rFonts w:eastAsia="Times New Roman" w:cs="Times New Roman"/>
          <w:szCs w:val="24"/>
        </w:rPr>
        <w:t xml:space="preserve"> η Κυβέρνηση μέσω των τραπεζών και εκτός προϋπολογισμού λεφτά από όλους τους δανειολήπτες, για να φτιάχνει τις </w:t>
      </w:r>
      <w:r>
        <w:rPr>
          <w:rFonts w:eastAsia="Times New Roman" w:cs="Times New Roman"/>
          <w:szCs w:val="24"/>
        </w:rPr>
        <w:t>«</w:t>
      </w:r>
      <w:proofErr w:type="spellStart"/>
      <w:r>
        <w:rPr>
          <w:rFonts w:eastAsia="Times New Roman" w:cs="Times New Roman"/>
          <w:szCs w:val="24"/>
        </w:rPr>
        <w:t>καβάτζες</w:t>
      </w:r>
      <w:proofErr w:type="spellEnd"/>
      <w:r>
        <w:rPr>
          <w:rFonts w:eastAsia="Times New Roman" w:cs="Times New Roman"/>
          <w:szCs w:val="24"/>
        </w:rPr>
        <w:t>»</w:t>
      </w:r>
      <w:r>
        <w:rPr>
          <w:rFonts w:eastAsia="Times New Roman" w:cs="Times New Roman"/>
          <w:szCs w:val="24"/>
        </w:rPr>
        <w:t xml:space="preserve">, σήμερα σας ρωτώ το εξής: Γιατί δεν χρησιμοποιήσατε αυτή την </w:t>
      </w:r>
      <w:r>
        <w:rPr>
          <w:rFonts w:eastAsia="Times New Roman" w:cs="Times New Roman"/>
          <w:szCs w:val="24"/>
        </w:rPr>
        <w:t>«</w:t>
      </w:r>
      <w:proofErr w:type="spellStart"/>
      <w:r>
        <w:rPr>
          <w:rFonts w:eastAsia="Times New Roman" w:cs="Times New Roman"/>
          <w:szCs w:val="24"/>
        </w:rPr>
        <w:t>καβάτζα</w:t>
      </w:r>
      <w:proofErr w:type="spellEnd"/>
      <w:r>
        <w:rPr>
          <w:rFonts w:eastAsia="Times New Roman" w:cs="Times New Roman"/>
          <w:szCs w:val="24"/>
        </w:rPr>
        <w:t>»</w:t>
      </w:r>
      <w:r>
        <w:rPr>
          <w:rFonts w:eastAsia="Times New Roman" w:cs="Times New Roman"/>
          <w:szCs w:val="24"/>
        </w:rPr>
        <w:t>, κ</w:t>
      </w:r>
      <w:r>
        <w:rPr>
          <w:rFonts w:eastAsia="Times New Roman" w:cs="Times New Roman"/>
          <w:szCs w:val="24"/>
        </w:rPr>
        <w:t>ύριοι της Κυβέρνησης; Γιατί δεν χρησιμοποιείτε αυτό το 1 δισεκατομμύριο που έχετε μαζέψει από τους δανειολήπτες για τον σκοπό που λέτε ότι το μαζέψατε; Γιατί η τροπολογία που μας φέρνετε δεν έχει κα</w:t>
      </w:r>
      <w:r>
        <w:rPr>
          <w:rFonts w:eastAsia="Times New Roman" w:cs="Times New Roman"/>
          <w:szCs w:val="24"/>
        </w:rPr>
        <w:t>μ</w:t>
      </w:r>
      <w:r>
        <w:rPr>
          <w:rFonts w:eastAsia="Times New Roman" w:cs="Times New Roman"/>
          <w:szCs w:val="24"/>
        </w:rPr>
        <w:t xml:space="preserve">μία αναφορά σε αυτά τα λεφτά; </w:t>
      </w:r>
    </w:p>
    <w:p w14:paraId="6EF728FF"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Όταν στην πρώτη του δήλωση</w:t>
      </w:r>
      <w:r>
        <w:rPr>
          <w:rFonts w:eastAsia="Times New Roman" w:cs="Times New Roman"/>
          <w:szCs w:val="24"/>
        </w:rPr>
        <w:t xml:space="preserve"> ο κύριος Πρωθυπουργός έκανε λόγο για τις δικές μας ευθύνες, για τις δικές μας δυνάμεις και σχολίαζε αρνητικά τη γραφειοκρατία των Βρυξελλών, φαντάστηκα πως είχε υπ’ </w:t>
      </w:r>
      <w:proofErr w:type="spellStart"/>
      <w:r>
        <w:rPr>
          <w:rFonts w:eastAsia="Times New Roman" w:cs="Times New Roman"/>
          <w:szCs w:val="24"/>
        </w:rPr>
        <w:t>όψιν</w:t>
      </w:r>
      <w:proofErr w:type="spellEnd"/>
      <w:r>
        <w:rPr>
          <w:rFonts w:eastAsia="Times New Roman" w:cs="Times New Roman"/>
          <w:szCs w:val="24"/>
        </w:rPr>
        <w:t xml:space="preserve"> του την </w:t>
      </w:r>
      <w:r>
        <w:rPr>
          <w:rFonts w:eastAsia="Times New Roman" w:cs="Times New Roman"/>
          <w:szCs w:val="24"/>
        </w:rPr>
        <w:t>«</w:t>
      </w:r>
      <w:proofErr w:type="spellStart"/>
      <w:r>
        <w:rPr>
          <w:rFonts w:eastAsia="Times New Roman" w:cs="Times New Roman"/>
          <w:szCs w:val="24"/>
        </w:rPr>
        <w:t>καβάτζα</w:t>
      </w:r>
      <w:proofErr w:type="spellEnd"/>
      <w:r>
        <w:rPr>
          <w:rFonts w:eastAsia="Times New Roman" w:cs="Times New Roman"/>
          <w:szCs w:val="24"/>
        </w:rPr>
        <w:t>»</w:t>
      </w:r>
      <w:r>
        <w:rPr>
          <w:rFonts w:eastAsia="Times New Roman" w:cs="Times New Roman"/>
          <w:szCs w:val="24"/>
        </w:rPr>
        <w:t xml:space="preserve"> του κ. </w:t>
      </w:r>
      <w:proofErr w:type="spellStart"/>
      <w:r>
        <w:rPr>
          <w:rFonts w:eastAsia="Times New Roman" w:cs="Times New Roman"/>
          <w:szCs w:val="24"/>
        </w:rPr>
        <w:t>Τσακαλώτου</w:t>
      </w:r>
      <w:proofErr w:type="spellEnd"/>
      <w:r>
        <w:rPr>
          <w:rFonts w:eastAsia="Times New Roman" w:cs="Times New Roman"/>
          <w:szCs w:val="24"/>
        </w:rPr>
        <w:t>. Μετά, όμως, άκουσα ότι ο Πρόεδρος της Αξιωματική</w:t>
      </w:r>
      <w:r>
        <w:rPr>
          <w:rFonts w:eastAsia="Times New Roman" w:cs="Times New Roman"/>
          <w:szCs w:val="24"/>
        </w:rPr>
        <w:t xml:space="preserve">ς Αντιπολίτευσης, ο κ. Μητσοτάκης, έκανε ό,τι μπορούσε με προσωπικές </w:t>
      </w:r>
      <w:r>
        <w:rPr>
          <w:rFonts w:eastAsia="Times New Roman" w:cs="Times New Roman"/>
          <w:szCs w:val="24"/>
        </w:rPr>
        <w:lastRenderedPageBreak/>
        <w:t xml:space="preserve">παρεμβάσεις για να νικήσει αυτήν ακριβώς τη γραφειοκρατία. </w:t>
      </w:r>
      <w:r>
        <w:rPr>
          <w:rFonts w:eastAsia="Times New Roman" w:cs="Times New Roman"/>
          <w:szCs w:val="24"/>
        </w:rPr>
        <w:t>Έ</w:t>
      </w:r>
      <w:r>
        <w:rPr>
          <w:rFonts w:eastAsia="Times New Roman" w:cs="Times New Roman"/>
          <w:szCs w:val="24"/>
        </w:rPr>
        <w:t>πειτα, άκουσα και την κ. Γεννηματά, την Πρόεδρο, επικεφαλής αυτή τη στιγμή της Δημοκρατικής Συμπαράταξης και του Ποταμιού, να ζ</w:t>
      </w:r>
      <w:r>
        <w:rPr>
          <w:rFonts w:eastAsia="Times New Roman" w:cs="Times New Roman"/>
          <w:szCs w:val="24"/>
        </w:rPr>
        <w:t xml:space="preserve">ητά να δοθεί στους πληγέντες μέρος του κοινωνικού μερίσματος. </w:t>
      </w:r>
      <w:r>
        <w:rPr>
          <w:rFonts w:eastAsia="Times New Roman" w:cs="Times New Roman"/>
          <w:szCs w:val="24"/>
        </w:rPr>
        <w:t>Τ</w:t>
      </w:r>
      <w:r>
        <w:rPr>
          <w:rFonts w:eastAsia="Times New Roman" w:cs="Times New Roman"/>
          <w:szCs w:val="24"/>
        </w:rPr>
        <w:t xml:space="preserve">ότε συνειδητοποίησα πως μάλλον ούτε ο Πρωθυπουργός ούτε ο Πρόεδρος της Αξιωματικής Αντιπολίτευσης ούτε και πολλοί άλλοι μέσα από αυτή την Αίθουσα γνώριζαν την ύπαρξη της </w:t>
      </w:r>
      <w:r>
        <w:rPr>
          <w:rFonts w:eastAsia="Times New Roman" w:cs="Times New Roman"/>
          <w:szCs w:val="24"/>
        </w:rPr>
        <w:t>«</w:t>
      </w:r>
      <w:proofErr w:type="spellStart"/>
      <w:r>
        <w:rPr>
          <w:rFonts w:eastAsia="Times New Roman" w:cs="Times New Roman"/>
          <w:szCs w:val="24"/>
        </w:rPr>
        <w:t>καβάτζας</w:t>
      </w:r>
      <w:proofErr w:type="spellEnd"/>
      <w:r>
        <w:rPr>
          <w:rFonts w:eastAsia="Times New Roman" w:cs="Times New Roman"/>
          <w:szCs w:val="24"/>
        </w:rPr>
        <w:t>»</w:t>
      </w:r>
      <w:r>
        <w:rPr>
          <w:rFonts w:eastAsia="Times New Roman" w:cs="Times New Roman"/>
          <w:szCs w:val="24"/>
        </w:rPr>
        <w:t xml:space="preserve"> του κ. </w:t>
      </w:r>
      <w:proofErr w:type="spellStart"/>
      <w:r>
        <w:rPr>
          <w:rFonts w:eastAsia="Times New Roman" w:cs="Times New Roman"/>
          <w:szCs w:val="24"/>
        </w:rPr>
        <w:t>Τσακα</w:t>
      </w:r>
      <w:r>
        <w:rPr>
          <w:rFonts w:eastAsia="Times New Roman" w:cs="Times New Roman"/>
          <w:szCs w:val="24"/>
        </w:rPr>
        <w:t>λώτου</w:t>
      </w:r>
      <w:proofErr w:type="spellEnd"/>
      <w:r>
        <w:rPr>
          <w:rFonts w:eastAsia="Times New Roman" w:cs="Times New Roman"/>
          <w:szCs w:val="24"/>
        </w:rPr>
        <w:t>, η οποία δεν εμποδίζεται από τη γραφειοκρατία ούτε χρειάζεται νομοθέτηση, αρκεί και μόνο μ</w:t>
      </w:r>
      <w:r>
        <w:rPr>
          <w:rFonts w:eastAsia="Times New Roman" w:cs="Times New Roman"/>
          <w:szCs w:val="24"/>
        </w:rPr>
        <w:t>ί</w:t>
      </w:r>
      <w:r>
        <w:rPr>
          <w:rFonts w:eastAsia="Times New Roman" w:cs="Times New Roman"/>
          <w:szCs w:val="24"/>
        </w:rPr>
        <w:t xml:space="preserve">α απλή υπογραφή του κ. </w:t>
      </w:r>
      <w:proofErr w:type="spellStart"/>
      <w:r>
        <w:rPr>
          <w:rFonts w:eastAsia="Times New Roman" w:cs="Times New Roman"/>
          <w:szCs w:val="24"/>
        </w:rPr>
        <w:t>Τσακαλώτου</w:t>
      </w:r>
      <w:proofErr w:type="spellEnd"/>
      <w:r>
        <w:rPr>
          <w:rFonts w:eastAsia="Times New Roman" w:cs="Times New Roman"/>
          <w:szCs w:val="24"/>
        </w:rPr>
        <w:t xml:space="preserve">. Με τους ομολογιούχους που έχουν χάσει τα χρήματά τους ασχολήθηκε κανείς; </w:t>
      </w:r>
    </w:p>
    <w:p w14:paraId="6EF72900"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ολ</w:t>
      </w:r>
      <w:r>
        <w:rPr>
          <w:rFonts w:eastAsia="Times New Roman" w:cs="Times New Roman"/>
          <w:szCs w:val="24"/>
        </w:rPr>
        <w:t xml:space="preserve">οκληρώστε. </w:t>
      </w:r>
    </w:p>
    <w:p w14:paraId="6EF72901"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Τελειώνω, κύριε Πρόεδρε, σε μισό λεπτό. </w:t>
      </w:r>
    </w:p>
    <w:p w14:paraId="6EF72902"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Ασχολήθηκε κανείς μαζί τους; Μπορούν να φανταστούν τι θα μπορούσαν να είχαν κερδίσει; Με τα χρήματα των δανειοληπτών από το 2002 μέχρι σήμερα, που </w:t>
      </w:r>
      <w:proofErr w:type="spellStart"/>
      <w:r>
        <w:rPr>
          <w:rFonts w:eastAsia="Times New Roman" w:cs="Times New Roman"/>
          <w:szCs w:val="24"/>
        </w:rPr>
        <w:t>παρακρατήθηκαν</w:t>
      </w:r>
      <w:proofErr w:type="spellEnd"/>
      <w:r>
        <w:rPr>
          <w:rFonts w:eastAsia="Times New Roman" w:cs="Times New Roman"/>
          <w:szCs w:val="24"/>
        </w:rPr>
        <w:t xml:space="preserve"> παράνομα, έχει ασχοληθεί</w:t>
      </w:r>
      <w:r>
        <w:rPr>
          <w:rFonts w:eastAsia="Times New Roman" w:cs="Times New Roman"/>
          <w:szCs w:val="24"/>
        </w:rPr>
        <w:t xml:space="preserve"> κανείς; Μπορείτε να φανταστείτε για πόσα χρήματα μιλάμε; </w:t>
      </w:r>
    </w:p>
    <w:p w14:paraId="6EF72903"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w:t>
      </w:r>
    </w:p>
    <w:p w14:paraId="6EF72904" w14:textId="77777777" w:rsidR="00E92729" w:rsidRDefault="0044197E">
      <w:pPr>
        <w:spacing w:line="600" w:lineRule="auto"/>
        <w:ind w:left="36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EF72905"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η κ. Αικατερίνη Παπακώστα, Ανεξάρτητη Βουλευτής και θα συνεχίσουμε…</w:t>
      </w:r>
    </w:p>
    <w:p w14:paraId="6EF72906"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ΑΝΔΡΕΑΣ ΛΟΒ</w:t>
      </w:r>
      <w:r>
        <w:rPr>
          <w:rFonts w:eastAsia="Times New Roman" w:cs="Times New Roman"/>
          <w:b/>
          <w:szCs w:val="24"/>
        </w:rPr>
        <w:t xml:space="preserve">ΕΡΔΟΣ: </w:t>
      </w:r>
      <w:r>
        <w:rPr>
          <w:rFonts w:eastAsia="Times New Roman" w:cs="Times New Roman"/>
          <w:szCs w:val="24"/>
        </w:rPr>
        <w:t xml:space="preserve">Κύριε Πρόεδρε, πόσοι ομιλητές είναι ακόμα; </w:t>
      </w:r>
    </w:p>
    <w:p w14:paraId="6EF72907"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Είναι η τελευταία ομιλήτρια εκ του καταλόγου και υπολείπονται άλλοι τρεις Κοινοβουλευτικοί Εκπρόσωποι και συγκεκριμένα ο κ. Μεγαλομύστακας,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και ο κ. </w:t>
      </w:r>
      <w:r>
        <w:rPr>
          <w:rFonts w:eastAsia="Times New Roman" w:cs="Times New Roman"/>
          <w:szCs w:val="24"/>
        </w:rPr>
        <w:t xml:space="preserve">Μαντάς. Μετά περνάμε στην ψηφοφορία. Δεν ξέρω αν ο Υπουργός στο μεταξύ θα θελήσει να παρέμβει. </w:t>
      </w:r>
    </w:p>
    <w:p w14:paraId="6EF72908"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Κύριε Πρόεδρε, μπορώ να έχω τον λόγο για μισό λεπτό; </w:t>
      </w:r>
    </w:p>
    <w:p w14:paraId="6EF72909"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Ναι, κύριε συνάδελφε. </w:t>
      </w:r>
    </w:p>
    <w:p w14:paraId="6EF7290A"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Συγγνώμη, κυρία Παπακώστα, γι</w:t>
      </w:r>
      <w:r>
        <w:rPr>
          <w:rFonts w:eastAsia="Times New Roman" w:cs="Times New Roman"/>
          <w:szCs w:val="24"/>
        </w:rPr>
        <w:t xml:space="preserve">α μισό λεπτό. </w:t>
      </w:r>
    </w:p>
    <w:p w14:paraId="6EF7290B"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Παρακαλώ. </w:t>
      </w:r>
    </w:p>
    <w:p w14:paraId="6EF7290C"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Με την άδειά σας, κύριε Πρόεδρε.</w:t>
      </w:r>
    </w:p>
    <w:p w14:paraId="6EF7290D"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συνάδελφε. </w:t>
      </w:r>
    </w:p>
    <w:p w14:paraId="6EF7290E"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Διευκρινιστικά θέλετε να πείτε κάτι;  </w:t>
      </w:r>
    </w:p>
    <w:p w14:paraId="6EF7290F"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Είχαμε </w:t>
      </w:r>
      <w:r>
        <w:rPr>
          <w:rFonts w:eastAsia="Times New Roman" w:cs="Times New Roman"/>
          <w:szCs w:val="24"/>
        </w:rPr>
        <w:t>συμφωνήσει με τον κ. Κακλαμάνη, αν η τροπολογία για τους πλημμυροπαθείς κατατεθεί μετά τις ομιλίες μας, όπως και έγινε, να μας δώσετε δυο λεπτά να τοποθετηθούμε.</w:t>
      </w:r>
    </w:p>
    <w:p w14:paraId="6EF72910"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Εννοείτε δευτερολογία; </w:t>
      </w:r>
    </w:p>
    <w:p w14:paraId="6EF72911"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εν </w:t>
      </w:r>
      <w:proofErr w:type="spellStart"/>
      <w:r>
        <w:rPr>
          <w:rFonts w:eastAsia="Times New Roman" w:cs="Times New Roman"/>
          <w:szCs w:val="24"/>
        </w:rPr>
        <w:t>είδει</w:t>
      </w:r>
      <w:proofErr w:type="spellEnd"/>
      <w:r>
        <w:rPr>
          <w:rFonts w:eastAsia="Times New Roman" w:cs="Times New Roman"/>
          <w:szCs w:val="24"/>
        </w:rPr>
        <w:t xml:space="preserve"> δε</w:t>
      </w:r>
      <w:r>
        <w:rPr>
          <w:rFonts w:eastAsia="Times New Roman" w:cs="Times New Roman"/>
          <w:szCs w:val="24"/>
        </w:rPr>
        <w:t xml:space="preserve">υτερολογίας. </w:t>
      </w:r>
    </w:p>
    <w:p w14:paraId="6EF72912"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Εντάξει, ωραία, δεν θα τα χαλάσουμε εκεί, κύριε Κουτσούκο. Θα έχετε έναν σύντομο χρόνο για να τοποθετηθείτε. </w:t>
      </w:r>
    </w:p>
    <w:p w14:paraId="6EF72913"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Εντάξει, κύριε Πρόεδρε, ευχαριστώ. </w:t>
      </w:r>
    </w:p>
    <w:p w14:paraId="6EF72914"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κυρία Παπακώστα, έχετε τον λόγο. </w:t>
      </w:r>
    </w:p>
    <w:p w14:paraId="6EF72915"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Ευχαριστώ πολύ, κύριε Πρόεδρε. </w:t>
      </w:r>
    </w:p>
    <w:p w14:paraId="6EF72916"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Την οδύνη μου εκφράζω, αγαπητοί συνάδελφοι και βέβαια, τη συμπαράστασή μου στις οικογένειες των πληγέντων και των θυμάτων. </w:t>
      </w:r>
    </w:p>
    <w:p w14:paraId="6EF72917"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Πρόεδρε και αγα</w:t>
      </w:r>
      <w:r>
        <w:rPr>
          <w:rFonts w:eastAsia="Times New Roman" w:cs="Times New Roman"/>
          <w:szCs w:val="24"/>
        </w:rPr>
        <w:t>πητοί συνάδελφοι, από το πρωί παρακολουθώ τη συνεδρίαση. Και βέβαια, πρέπει να σας πω ότι από τη θέση πια της Ανεξάρτητης Βουλευτού, με αφορμή το κοινωνικό μέρισμα –και θα τοποθετηθώ επ’ αυτού- διαπιστώνω ότι κινδυνεύουμε να μας καταπιεί η λάσπη του λαϊκισ</w:t>
      </w:r>
      <w:r>
        <w:rPr>
          <w:rFonts w:eastAsia="Times New Roman" w:cs="Times New Roman"/>
          <w:szCs w:val="24"/>
        </w:rPr>
        <w:t xml:space="preserve">μού, όπου το «πουλάω αέρα» έχει γίνει πλέον πολιτική και βέβαια, συνιστά τον ορισμό της παρακμής. Οι αεριτζήδες, αυτοί οι οποίοι πουλούν αέρα φρέσκο ή κοπανιστό, είναι εκείνοι οι οποίοι καθορίζουν την πολιτική ατζέντα σήμερα. </w:t>
      </w:r>
    </w:p>
    <w:p w14:paraId="6EF72918" w14:textId="77777777" w:rsidR="00E92729" w:rsidRDefault="0044197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Κάτω από αυτό το βάρος θα ήθε</w:t>
      </w:r>
      <w:r>
        <w:rPr>
          <w:rFonts w:eastAsia="Times New Roman" w:cs="Times New Roman"/>
          <w:szCs w:val="24"/>
        </w:rPr>
        <w:t xml:space="preserve">λα να σας πω ότι πρέπει όλα τα πολιτικά κόμματα να τοποθετηθούν με υπεύθυνο τρόπο, γιατί από εδώ θα ξεκινήσει η βελτίωση της ποιότητας του πολιτικού λόγου, μέσα από την Εθνική Αντιπροσωπεία και όχι μέσα από την απαξίωσή της. </w:t>
      </w:r>
    </w:p>
    <w:p w14:paraId="6EF7291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αφήσουμε, λοιπόν, τη λάσπη </w:t>
      </w:r>
      <w:r>
        <w:rPr>
          <w:rFonts w:eastAsia="Times New Roman" w:cs="Times New Roman"/>
          <w:szCs w:val="24"/>
        </w:rPr>
        <w:t xml:space="preserve">του λαϊκισμού και ας μπούμε στην ουσία της νομοθέτησης, επ’ </w:t>
      </w:r>
      <w:proofErr w:type="spellStart"/>
      <w:r>
        <w:rPr>
          <w:rFonts w:eastAsia="Times New Roman" w:cs="Times New Roman"/>
          <w:szCs w:val="24"/>
        </w:rPr>
        <w:t>ωφελεία</w:t>
      </w:r>
      <w:proofErr w:type="spellEnd"/>
      <w:r>
        <w:rPr>
          <w:rFonts w:eastAsia="Times New Roman" w:cs="Times New Roman"/>
          <w:szCs w:val="24"/>
        </w:rPr>
        <w:t xml:space="preserve"> των πολιτών. </w:t>
      </w:r>
    </w:p>
    <w:p w14:paraId="6EF7291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Είπα ότι σας μιλώ σήμερα με την ιδιότητα της </w:t>
      </w:r>
      <w:r>
        <w:rPr>
          <w:rFonts w:eastAsia="Times New Roman" w:cs="Times New Roman"/>
          <w:szCs w:val="24"/>
        </w:rPr>
        <w:t>Α</w:t>
      </w:r>
      <w:r>
        <w:rPr>
          <w:rFonts w:eastAsia="Times New Roman" w:cs="Times New Roman"/>
          <w:szCs w:val="24"/>
        </w:rPr>
        <w:t xml:space="preserve">νεξάρτητης Βουλευτού με αφορμή το κοινωνικό μέρισμα, διότι πίστευα και το πιστεύω απολύτως -και επιβεβαιώνομαι από τη στάση του </w:t>
      </w:r>
      <w:r>
        <w:rPr>
          <w:rFonts w:eastAsia="Times New Roman" w:cs="Times New Roman"/>
          <w:szCs w:val="24"/>
        </w:rPr>
        <w:t>κόμματός μου, της Νέας Δημοκρατίας, η οποία ορθά φέτος επέλεξε να υπερψηφίσει το κοινωνικό μέρισμα- ότι η στάση «παρών» ήταν μία πολιτική η οποία δεν ταίριαζε στη Νέα Δημοκρατία. Διότι δεν εκχωρείς την πολιτική σου και δεν εγκαταλείπεις την πολιτική -την ο</w:t>
      </w:r>
      <w:r>
        <w:rPr>
          <w:rFonts w:eastAsia="Times New Roman" w:cs="Times New Roman"/>
          <w:szCs w:val="24"/>
        </w:rPr>
        <w:t>ποία ακολούθησε τότε η Κυβέρνηση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υγκυβέρνηση με πυλώνα τη Νέα Δημοκρατία- της απονομής κοινωνικού μερίσματος ως υποχρέωση της πολιτείας απέναντι στους πολίτες οι οποίοι εθίγησαν και αιμορράγησαν και αιμορραγούν ακόμη από την οικονομική κρίση.</w:t>
      </w:r>
    </w:p>
    <w:p w14:paraId="6EF7291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Άρα ορθά α</w:t>
      </w:r>
      <w:r>
        <w:rPr>
          <w:rFonts w:eastAsia="Times New Roman" w:cs="Times New Roman"/>
          <w:szCs w:val="24"/>
        </w:rPr>
        <w:t>υτήν τη φορά υπερψηφίζει η Νέα Δημοκρατία αυτό το κοινωνικό μέρισμα, το οποίο -για να ξεκαθαρίσουμε τα πράγματα- σε κα</w:t>
      </w:r>
      <w:r>
        <w:rPr>
          <w:rFonts w:eastAsia="Times New Roman" w:cs="Times New Roman"/>
          <w:szCs w:val="24"/>
        </w:rPr>
        <w:t>μ</w:t>
      </w:r>
      <w:r>
        <w:rPr>
          <w:rFonts w:eastAsia="Times New Roman" w:cs="Times New Roman"/>
          <w:szCs w:val="24"/>
        </w:rPr>
        <w:t>μία περίπτωση, κύριοι Υπουργοί της Κυβέρνησης, δεν είναι προϊόν ανάπτυξης της οικονομίας, γιατί αν ήταν έτσι θα συνέβαλε περαιτέρω στην α</w:t>
      </w:r>
      <w:r>
        <w:rPr>
          <w:rFonts w:eastAsia="Times New Roman" w:cs="Times New Roman"/>
          <w:szCs w:val="24"/>
        </w:rPr>
        <w:t xml:space="preserve">νάπτυξη. Αυτό είναι μία πρώτη παρατήρηση. </w:t>
      </w:r>
    </w:p>
    <w:p w14:paraId="6EF7291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Η δεύτερη παρατήρηση είναι ότι ασφαλώς από την πλευρά της Κυβέρνησης η υιοθέτηση μιας πολιτικής, για την οποία έχτιζε λίβελλους, συνιστά σήμερα τουλάχιστον την ανάγκη της δημόσιας έκφρασης συγγνώμης για τους λίβελ</w:t>
      </w:r>
      <w:r>
        <w:rPr>
          <w:rFonts w:eastAsia="Times New Roman" w:cs="Times New Roman"/>
          <w:szCs w:val="24"/>
        </w:rPr>
        <w:t xml:space="preserve">λους που έχτιζε τότε, αφού σήμερα υιοθετεί την αναγκαιότητα της παροχής κοινωνικού μερίσματος στις αδύναμες κοινωνικές ομάδες. </w:t>
      </w:r>
    </w:p>
    <w:p w14:paraId="6EF7291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Και να ο φαύλος κύκλος. Αναρωτήθηκε κάποιος συνάδελφος προηγουμένως: Μα, τι ακούμε σήμερα από το πρωί, αφού όλοι υπερψηφίζουμε; </w:t>
      </w:r>
      <w:r>
        <w:rPr>
          <w:rFonts w:eastAsia="Times New Roman" w:cs="Times New Roman"/>
          <w:szCs w:val="24"/>
        </w:rPr>
        <w:t>Ακούτε το αποτέλεσμα και βλέπετε το αποτέλεσμα και τα επίχειρα μιας αντιπολίτευσης την οποία ασκήσατε εσείς και σήμερα την εισπράττετε, την παίρνετε πίσω ως απόσβεση για την ταλαιπωρία την οποία είχατε προκαλέσει στις δυνάμεις οι οποίες συγκροτούσαν την τό</w:t>
      </w:r>
      <w:r>
        <w:rPr>
          <w:rFonts w:eastAsia="Times New Roman" w:cs="Times New Roman"/>
          <w:szCs w:val="24"/>
        </w:rPr>
        <w:t xml:space="preserve">τε </w:t>
      </w:r>
      <w:r>
        <w:rPr>
          <w:rFonts w:eastAsia="Times New Roman" w:cs="Times New Roman"/>
          <w:szCs w:val="24"/>
        </w:rPr>
        <w:t>σ</w:t>
      </w:r>
      <w:r>
        <w:rPr>
          <w:rFonts w:eastAsia="Times New Roman" w:cs="Times New Roman"/>
          <w:szCs w:val="24"/>
        </w:rPr>
        <w:t>υγκυβέρνηση. Δυστυχώς δεν υπάρχει πολιτική ωριμότητα -αυτό διαπιστώνω- να κατανοήσει κανείς ότι σήμερα αυτό αποτελεί πλέον παρακμιακό στοιχείο του πολιτικού βίου της χώρας και δεν αποτελεί στοιχείο ποιοτικής διαφοράς το οποίο να διακρίνει σήμερα τον πο</w:t>
      </w:r>
      <w:r>
        <w:rPr>
          <w:rFonts w:eastAsia="Times New Roman" w:cs="Times New Roman"/>
          <w:szCs w:val="24"/>
        </w:rPr>
        <w:t xml:space="preserve">λιτικό κόσμο και να δείχνει ότι έχει κατανοήσει τις ευθύνες του, ότι έχει κατανοήσει τα λάθη του και ότι έχει αποκηρύξει όλα όσα εν πάση </w:t>
      </w:r>
      <w:proofErr w:type="spellStart"/>
      <w:r>
        <w:rPr>
          <w:rFonts w:eastAsia="Times New Roman" w:cs="Times New Roman"/>
          <w:szCs w:val="24"/>
        </w:rPr>
        <w:lastRenderedPageBreak/>
        <w:t>περιπτώσει</w:t>
      </w:r>
      <w:proofErr w:type="spellEnd"/>
      <w:r>
        <w:rPr>
          <w:rFonts w:eastAsia="Times New Roman" w:cs="Times New Roman"/>
          <w:szCs w:val="24"/>
        </w:rPr>
        <w:t xml:space="preserve"> ταλαιπώρησαν το δημόσιο βίο της χώρας και όχι μάλιστα χωρίς κόστος. Δεν ήταν ανέξοδο όλο αυτό. Κόστισε πάρα </w:t>
      </w:r>
      <w:r>
        <w:rPr>
          <w:rFonts w:eastAsia="Times New Roman" w:cs="Times New Roman"/>
          <w:szCs w:val="24"/>
        </w:rPr>
        <w:t>πολύ.</w:t>
      </w:r>
    </w:p>
    <w:p w14:paraId="6EF7291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EF7291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μου επιτρέψετε.</w:t>
      </w:r>
    </w:p>
    <w:p w14:paraId="6EF7292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όσον αφορά το κοινωνικό μέρισμα πάρα πολλά έχω ακούσει, αλλά πρέπει να ξεκινήσουμε από μία παραδοχή. Έχω σημει</w:t>
      </w:r>
      <w:r>
        <w:rPr>
          <w:rFonts w:eastAsia="Times New Roman" w:cs="Times New Roman"/>
          <w:szCs w:val="24"/>
        </w:rPr>
        <w:t>ώσει εδώ σε ένα μικρό μπλοκάκι το οποίο διαθέτω τις εξής παραδοχές:</w:t>
      </w:r>
    </w:p>
    <w:p w14:paraId="6EF7292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Παραδοχή πρώτη: Ακούω μεγαλεπήβολα σχέδια άσκησης οικονομικής πολιτικής. Πρώτο λάθος: Δεν υπάρχει άσκηση οικονομικής και νομισματικής πολιτικής στη χώρα αυτήν εδώ η οποία είναι υπό καθεστώ</w:t>
      </w:r>
      <w:r>
        <w:rPr>
          <w:rFonts w:eastAsia="Times New Roman" w:cs="Times New Roman"/>
          <w:szCs w:val="24"/>
        </w:rPr>
        <w:t xml:space="preserve">ς μνημονίων και στη συνέχεια, όποτε βγούμε εν πάση </w:t>
      </w:r>
      <w:proofErr w:type="spellStart"/>
      <w:r>
        <w:rPr>
          <w:rFonts w:eastAsia="Times New Roman" w:cs="Times New Roman"/>
          <w:szCs w:val="24"/>
        </w:rPr>
        <w:t>περιπτώσει</w:t>
      </w:r>
      <w:proofErr w:type="spellEnd"/>
      <w:r>
        <w:rPr>
          <w:rFonts w:eastAsia="Times New Roman" w:cs="Times New Roman"/>
          <w:szCs w:val="24"/>
        </w:rPr>
        <w:t xml:space="preserve">, υπό επιτροπεία, υπάρχει μόνο η άσκηση δημοσιονομικής πολιτικής. </w:t>
      </w:r>
    </w:p>
    <w:p w14:paraId="6EF7292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Η οικονομική και νομισματική πολιτική, αγαπητοί συνάδελφοι όλων των πτερύγων, ασκείται από τον κεντρικό τραπεζίτη της Ευρώπης κα</w:t>
      </w:r>
      <w:r>
        <w:rPr>
          <w:rFonts w:eastAsia="Times New Roman" w:cs="Times New Roman"/>
          <w:szCs w:val="24"/>
        </w:rPr>
        <w:t xml:space="preserve">ι από τις Βρυξέλλες, εφόσον η χώρα βρίσκεται σε αυτήν την κατάσταση. Αυτή είναι μία πρώτη παραδοχή. </w:t>
      </w:r>
    </w:p>
    <w:p w14:paraId="6EF7292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Τι ασκούμε εμείς; Δημοσιονομική πολιτική. Είναι σωστό το μείγμα της δημοσιονομικής πολιτικής, με αφορμή τη συζήτηση για το κοινωνικό μέρισμα το οποίο ασφαλ</w:t>
      </w:r>
      <w:r>
        <w:rPr>
          <w:rFonts w:eastAsia="Times New Roman" w:cs="Times New Roman"/>
          <w:szCs w:val="24"/>
        </w:rPr>
        <w:t>ώς και είναι αναγκαίο και πρέπει όλοι με κλειστά τα μάτια να υπερψηφίζουμε αφού προηγουμένως έχουμε δει πού πρέπει να το διανείμουμε και πώς πρέπει να το κατανείμουμε ώστε να είναι όσο το δυνατόν δικαιότερο; Το μείγμα της δημοσιονομικής πολιτικής, όταν έχε</w:t>
      </w:r>
      <w:r>
        <w:rPr>
          <w:rFonts w:eastAsia="Times New Roman" w:cs="Times New Roman"/>
          <w:szCs w:val="24"/>
        </w:rPr>
        <w:t>ις μία συσταλτική οικονομική πολιτική και όχι μία αναπτυξιακή, επεκτατική πολιτική, δεν μπορεί να είναι με το κοινωνικό μέρισμα αναδιανεμητικό ούτε ανταποδοτικό. Το μείγμα της πολιτικής, παραδείγματος χάριν, που θα έδινε το κοινωνικό μέρισμα σε επτά εκατομ</w:t>
      </w:r>
      <w:r>
        <w:rPr>
          <w:rFonts w:eastAsia="Times New Roman" w:cs="Times New Roman"/>
          <w:szCs w:val="24"/>
        </w:rPr>
        <w:t>μύρια Έλληνες αντί για τέσσερα εκατομμύρια που υποτίθεται ότι θα ωφεληθούν και θα έχει και αναδιανεμητικό και αναπτυξιακό χαρακτήρα, θα συνιστούσε μία διαφορετική δημοσιονομική πολιτική. Αυτή η πολιτική θα εμπεριείχε τον ΕΝΦΙΑ, για παράδειγμα, οπότε θα επω</w:t>
      </w:r>
      <w:r>
        <w:rPr>
          <w:rFonts w:eastAsia="Times New Roman" w:cs="Times New Roman"/>
          <w:szCs w:val="24"/>
        </w:rPr>
        <w:t>φελούνταν μεγαλύτερο εύρος πολιτών, θα μείωνε την τρύπα των 15 περίπου δισεκατομμυρίων λόγω του ότι οι πολλαπλασιαστές φόρων και μεταβιβαστικών πληρωμών -το κοινωνικό μέρισμα μεταξύ αυτών- είναι ίσιοι και αντίθετοι. Αυτό δεν δίνει ανταποδοτικότητα.</w:t>
      </w:r>
    </w:p>
    <w:p w14:paraId="6EF7292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Η αποτα</w:t>
      </w:r>
      <w:r>
        <w:rPr>
          <w:rFonts w:eastAsia="Times New Roman" w:cs="Times New Roman"/>
          <w:szCs w:val="24"/>
        </w:rPr>
        <w:t xml:space="preserve">μίευση, η οποία ουσιαστικά έχει εξαϋλωθεί -δεν υπάρχει- είναι μια πολιτική η οποία θα έδινε τη δυνατότητα στις τράπεζες να ανοίξουν τη στρόφιγγα, να μην ανεβαίνει το κόστος των επιτοκίων και άρα το κόστος των επενδύσεων, να μπορούν οι ιδιώτες να επενδύουν </w:t>
      </w:r>
      <w:r>
        <w:rPr>
          <w:rFonts w:eastAsia="Times New Roman" w:cs="Times New Roman"/>
          <w:szCs w:val="24"/>
        </w:rPr>
        <w:t xml:space="preserve">και αυτό να δημιουργήσει ανάπτυξη. </w:t>
      </w:r>
    </w:p>
    <w:p w14:paraId="6EF7292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Άρα η απάντηση στον κ. </w:t>
      </w:r>
      <w:proofErr w:type="spellStart"/>
      <w:r>
        <w:rPr>
          <w:rFonts w:eastAsia="Times New Roman" w:cs="Times New Roman"/>
          <w:szCs w:val="24"/>
        </w:rPr>
        <w:t>Τσακαλώτο</w:t>
      </w:r>
      <w:proofErr w:type="spellEnd"/>
      <w:r>
        <w:rPr>
          <w:rFonts w:eastAsia="Times New Roman" w:cs="Times New Roman"/>
          <w:szCs w:val="24"/>
        </w:rPr>
        <w:t xml:space="preserve"> που είπε «Μα, από πού η Νέα Δημοκρατία θα βρει πόρους, αφού θα μειώσει τους φόρους; Θα κόψει από την υγεία, θα κόψει από την παιδεία, από την ανάπτυξη;» είναι αν λειτουργήσει με ένα σωστό</w:t>
      </w:r>
      <w:r>
        <w:rPr>
          <w:rFonts w:eastAsia="Times New Roman" w:cs="Times New Roman"/>
          <w:szCs w:val="24"/>
        </w:rPr>
        <w:t xml:space="preserve"> μείγμα δημοσιονομικής πολιτικής, το οποίο θα εξισορροπείται από μ</w:t>
      </w:r>
      <w:r>
        <w:rPr>
          <w:rFonts w:eastAsia="Times New Roman" w:cs="Times New Roman"/>
          <w:szCs w:val="24"/>
        </w:rPr>
        <w:t>ί</w:t>
      </w:r>
      <w:r>
        <w:rPr>
          <w:rFonts w:eastAsia="Times New Roman" w:cs="Times New Roman"/>
          <w:szCs w:val="24"/>
        </w:rPr>
        <w:t xml:space="preserve">α αναπτυξιακή πολιτική και όχι μόνο από συσταλτικές πολιτικές, οι οποίες </w:t>
      </w:r>
      <w:proofErr w:type="spellStart"/>
      <w:r>
        <w:rPr>
          <w:rFonts w:eastAsia="Times New Roman" w:cs="Times New Roman"/>
          <w:szCs w:val="24"/>
        </w:rPr>
        <w:t>απομειώνουν</w:t>
      </w:r>
      <w:proofErr w:type="spellEnd"/>
      <w:r>
        <w:rPr>
          <w:rFonts w:eastAsia="Times New Roman" w:cs="Times New Roman"/>
          <w:szCs w:val="24"/>
        </w:rPr>
        <w:t xml:space="preserve"> την οικονομική </w:t>
      </w:r>
      <w:proofErr w:type="spellStart"/>
      <w:r>
        <w:rPr>
          <w:rFonts w:eastAsia="Times New Roman" w:cs="Times New Roman"/>
          <w:szCs w:val="24"/>
        </w:rPr>
        <w:t>σφριγηλότητα</w:t>
      </w:r>
      <w:proofErr w:type="spellEnd"/>
      <w:r>
        <w:rPr>
          <w:rFonts w:eastAsia="Times New Roman" w:cs="Times New Roman"/>
          <w:szCs w:val="24"/>
        </w:rPr>
        <w:t xml:space="preserve"> της χώρας.</w:t>
      </w:r>
    </w:p>
    <w:p w14:paraId="6EF7292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Παράλληλα, σε αυτό το μείγμα της δημοσιονομικής πολιτικής θα πρέπ</w:t>
      </w:r>
      <w:r>
        <w:rPr>
          <w:rFonts w:eastAsia="Times New Roman" w:cs="Times New Roman"/>
          <w:szCs w:val="24"/>
        </w:rPr>
        <w:t>ει να αυξηθεί το κόστος των δημοσίων επενδύσεων, να μειωθούν οι φορολογικοί συντελεστές και βέβαια να δημιουργήσουμε δυο βασικές προϋποθέσεις, αγαπητοί συνάδελφοι, για τις οποίες δεν έχουμε συζητήσει ποτέ σοβαρά. Η μ</w:t>
      </w:r>
      <w:r>
        <w:rPr>
          <w:rFonts w:eastAsia="Times New Roman" w:cs="Times New Roman"/>
          <w:szCs w:val="24"/>
        </w:rPr>
        <w:t>ί</w:t>
      </w:r>
      <w:r>
        <w:rPr>
          <w:rFonts w:eastAsia="Times New Roman" w:cs="Times New Roman"/>
          <w:szCs w:val="24"/>
        </w:rPr>
        <w:t xml:space="preserve">α προϋπόθεση είναι να υπάρχει ένα </w:t>
      </w:r>
      <w:r>
        <w:rPr>
          <w:rFonts w:eastAsia="Times New Roman" w:cs="Times New Roman"/>
          <w:szCs w:val="24"/>
        </w:rPr>
        <w:t>ενιαίο και σταθερό φορολογικό περιβάλλον και η δεύτερη είναι να υπάρχει ένα πάγιο και σταθερό επενδυτικό περιβάλλον.</w:t>
      </w:r>
    </w:p>
    <w:p w14:paraId="6EF7292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για να τελειώνουμε με τα περί </w:t>
      </w:r>
      <w:proofErr w:type="spellStart"/>
      <w:r>
        <w:rPr>
          <w:rFonts w:eastAsia="Times New Roman" w:cs="Times New Roman"/>
          <w:szCs w:val="24"/>
        </w:rPr>
        <w:t>νομίμου</w:t>
      </w:r>
      <w:proofErr w:type="spellEnd"/>
      <w:r>
        <w:rPr>
          <w:rFonts w:eastAsia="Times New Roman" w:cs="Times New Roman"/>
          <w:szCs w:val="24"/>
        </w:rPr>
        <w:t xml:space="preserve"> και ηθικού και να μην κρυβόμαστε πίσω από το δάχτυλό μας, αγαπητοί συνάδελφοι, μιλάμε για τους φ</w:t>
      </w:r>
      <w:r>
        <w:rPr>
          <w:rFonts w:eastAsia="Times New Roman" w:cs="Times New Roman"/>
          <w:szCs w:val="24"/>
        </w:rPr>
        <w:t>ορολογικούς παραδείσους. Υπάρχει μ</w:t>
      </w:r>
      <w:r>
        <w:rPr>
          <w:rFonts w:eastAsia="Times New Roman" w:cs="Times New Roman"/>
          <w:szCs w:val="24"/>
        </w:rPr>
        <w:t>ί</w:t>
      </w:r>
      <w:r>
        <w:rPr>
          <w:rFonts w:eastAsia="Times New Roman" w:cs="Times New Roman"/>
          <w:szCs w:val="24"/>
        </w:rPr>
        <w:t>α λύση που μπορούμε να την υλοποιήσουμε στη Βουλή των Ελλήνων -και την προτείνω- που είναι ότι τα κέρδη πρέπει να φορολογούνται στον τόπο παραγωγής τους. Έτσι θα ωφεληθεί και η εθνική οικονομία. Υπό αυτή την έννοια, λοιπό</w:t>
      </w:r>
      <w:r>
        <w:rPr>
          <w:rFonts w:eastAsia="Times New Roman" w:cs="Times New Roman"/>
          <w:szCs w:val="24"/>
        </w:rPr>
        <w:t xml:space="preserve">ν, λύσεις και πολιτικές απαντήσεις, αν θέλουμε να κάνουμε πολιτική και όχι λαϊκισμό, υπάρχουν. </w:t>
      </w:r>
    </w:p>
    <w:p w14:paraId="6EF7292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Τέλος, κλείνω με το εξής, κύριε Πρόεδρε και σας ευχαριστώ πολύ για τη δυνατότητα που μου παρέχετε και την ανοχή του χρόνου. Εγώ είχα μ</w:t>
      </w:r>
      <w:r>
        <w:rPr>
          <w:rFonts w:eastAsia="Times New Roman" w:cs="Times New Roman"/>
          <w:szCs w:val="24"/>
        </w:rPr>
        <w:t>ί</w:t>
      </w:r>
      <w:r>
        <w:rPr>
          <w:rFonts w:eastAsia="Times New Roman" w:cs="Times New Roman"/>
          <w:szCs w:val="24"/>
        </w:rPr>
        <w:t>α διαφορετική πρόταση για</w:t>
      </w:r>
      <w:r>
        <w:rPr>
          <w:rFonts w:eastAsia="Times New Roman" w:cs="Times New Roman"/>
          <w:szCs w:val="24"/>
        </w:rPr>
        <w:t xml:space="preserve"> τη διανομή και την κατανομή των 360.000.000 </w:t>
      </w:r>
      <w:r>
        <w:rPr>
          <w:rFonts w:eastAsia="Times New Roman" w:cs="Times New Roman"/>
          <w:szCs w:val="24"/>
        </w:rPr>
        <w:t>ευρώ</w:t>
      </w:r>
      <w:r>
        <w:rPr>
          <w:rFonts w:eastAsia="Times New Roman" w:cs="Times New Roman"/>
          <w:szCs w:val="24"/>
        </w:rPr>
        <w:t xml:space="preserve"> που δίνει η Κυβέρνηση. Για παράδειγμα, θα μπορούσαν να μοιραστούν ως εξής: Τα 100.000.000 ευρώ στους δικαιούχους του κοινωνικού εισοδήματος αλληλεγγύης, τα 150.000.000 ευρώ στους στρατιωτικούς έναντι των τε</w:t>
      </w:r>
      <w:r>
        <w:rPr>
          <w:rFonts w:eastAsia="Times New Roman" w:cs="Times New Roman"/>
          <w:szCs w:val="24"/>
        </w:rPr>
        <w:t>λεσίδικων αποφάσεων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να δείξει η Κυβέρνηση ότι σέβεται τις δικαστικές αποφάσεις -οι πολιτικοί συμβολισμοί είναι πάρα πολύ ισχυροί- και τα 110.000.000 ευρώ θα </w:t>
      </w:r>
      <w:r>
        <w:rPr>
          <w:rFonts w:eastAsia="Times New Roman" w:cs="Times New Roman"/>
          <w:szCs w:val="24"/>
        </w:rPr>
        <w:lastRenderedPageBreak/>
        <w:t xml:space="preserve">μπορούσαν κάλλιστα να πάνε για την κάλυψη των </w:t>
      </w:r>
      <w:r>
        <w:rPr>
          <w:rFonts w:eastAsia="Times New Roman" w:cs="Times New Roman"/>
          <w:szCs w:val="24"/>
        </w:rPr>
        <w:t>υ</w:t>
      </w:r>
      <w:r>
        <w:rPr>
          <w:rFonts w:eastAsia="Times New Roman" w:cs="Times New Roman"/>
          <w:szCs w:val="24"/>
        </w:rPr>
        <w:t xml:space="preserve">πηρεσιών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ω</w:t>
      </w:r>
      <w:r>
        <w:rPr>
          <w:rFonts w:eastAsia="Times New Roman" w:cs="Times New Roman"/>
          <w:szCs w:val="24"/>
        </w:rPr>
        <w:t>φελείας.</w:t>
      </w:r>
    </w:p>
    <w:p w14:paraId="6EF7292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Άρα αγαπητ</w:t>
      </w:r>
      <w:r>
        <w:rPr>
          <w:rFonts w:eastAsia="Times New Roman" w:cs="Times New Roman"/>
          <w:szCs w:val="24"/>
        </w:rPr>
        <w:t>οί συνάδελφοι, πρέπει να αποφασίσουμε σε αυτή την Εθνική Αντιπροσωπεία -για να μην μας απορρίψει συλλήβδην και στο σύνολό μας ο ταλαιπωρημένος ελληνικός λαός- να συζητούμε σοβαρά, να προτείνουμε πολιτικές λύσεις και όχι να λειτουργούμε όπως έλεγαν οι αρχαί</w:t>
      </w:r>
      <w:r>
        <w:rPr>
          <w:rFonts w:eastAsia="Times New Roman" w:cs="Times New Roman"/>
          <w:szCs w:val="24"/>
        </w:rPr>
        <w:t>οι ημών πρόγονοι –και να βάλουμε εδώ τα δελφικά παραγγέλματα γύρω</w:t>
      </w:r>
      <w:r>
        <w:rPr>
          <w:rFonts w:eastAsia="Times New Roman" w:cs="Times New Roman"/>
          <w:szCs w:val="24"/>
        </w:rPr>
        <w:t xml:space="preserve"> </w:t>
      </w:r>
      <w:r>
        <w:rPr>
          <w:rFonts w:eastAsia="Times New Roman" w:cs="Times New Roman"/>
          <w:szCs w:val="24"/>
        </w:rPr>
        <w:t xml:space="preserve">γύρω, για να θυμόμαστε κάθε μέρα πώς πρέπει να λειτουργούμε- «εν </w:t>
      </w:r>
      <w:proofErr w:type="spellStart"/>
      <w:r>
        <w:rPr>
          <w:rFonts w:eastAsia="Times New Roman" w:cs="Times New Roman"/>
          <w:szCs w:val="24"/>
        </w:rPr>
        <w:t>αμίλλαις</w:t>
      </w:r>
      <w:proofErr w:type="spellEnd"/>
      <w:r>
        <w:rPr>
          <w:rFonts w:eastAsia="Times New Roman" w:cs="Times New Roman"/>
          <w:szCs w:val="24"/>
        </w:rPr>
        <w:t xml:space="preserve"> </w:t>
      </w:r>
      <w:proofErr w:type="spellStart"/>
      <w:r>
        <w:rPr>
          <w:rFonts w:eastAsia="Times New Roman" w:cs="Times New Roman"/>
          <w:szCs w:val="24"/>
        </w:rPr>
        <w:t>πονηραίς</w:t>
      </w:r>
      <w:proofErr w:type="spellEnd"/>
      <w:r>
        <w:rPr>
          <w:rFonts w:eastAsia="Times New Roman" w:cs="Times New Roman"/>
          <w:szCs w:val="24"/>
        </w:rPr>
        <w:t xml:space="preserve">, αθλιότερος ο </w:t>
      </w:r>
      <w:proofErr w:type="spellStart"/>
      <w:r>
        <w:rPr>
          <w:rFonts w:eastAsia="Times New Roman" w:cs="Times New Roman"/>
          <w:szCs w:val="24"/>
        </w:rPr>
        <w:t>νικήσας</w:t>
      </w:r>
      <w:proofErr w:type="spellEnd"/>
      <w:r>
        <w:rPr>
          <w:rFonts w:eastAsia="Times New Roman" w:cs="Times New Roman"/>
          <w:szCs w:val="24"/>
        </w:rPr>
        <w:t>», δηλαδή «ακόμα και αν νικήσεις σε άμιλλες που δεν είναι καλές, αλλά πονηρές, θα είσα</w:t>
      </w:r>
      <w:r>
        <w:rPr>
          <w:rFonts w:eastAsia="Times New Roman" w:cs="Times New Roman"/>
          <w:szCs w:val="24"/>
        </w:rPr>
        <w:t xml:space="preserve">ι αθλιότερος». Ας το αποφύγουμε, λοιπόν, εφεξής. </w:t>
      </w:r>
    </w:p>
    <w:p w14:paraId="6EF7292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6EF7292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Οι </w:t>
      </w:r>
      <w:r>
        <w:rPr>
          <w:rFonts w:eastAsia="Times New Roman" w:cs="Times New Roman"/>
        </w:rPr>
        <w:t xml:space="preserve">Βουλευτές </w:t>
      </w:r>
      <w:r>
        <w:rPr>
          <w:rFonts w:eastAsia="Times New Roman" w:cs="Times New Roman"/>
          <w:szCs w:val="24"/>
        </w:rPr>
        <w:t xml:space="preserve">της </w:t>
      </w:r>
      <w:r>
        <w:rPr>
          <w:rFonts w:eastAsia="Times New Roman" w:cs="Times New Roman"/>
        </w:rPr>
        <w:t>Νέας Δημοκρατίας</w:t>
      </w:r>
      <w:r>
        <w:rPr>
          <w:rFonts w:eastAsia="Times New Roman" w:cs="Times New Roman"/>
          <w:szCs w:val="24"/>
        </w:rPr>
        <w:t xml:space="preserve"> κ</w:t>
      </w:r>
      <w:r>
        <w:rPr>
          <w:rFonts w:eastAsia="Times New Roman" w:cs="Times New Roman"/>
          <w:szCs w:val="24"/>
        </w:rPr>
        <w:t>ύριοι</w:t>
      </w:r>
      <w:r>
        <w:rPr>
          <w:rFonts w:eastAsia="Times New Roman" w:cs="Times New Roman"/>
          <w:szCs w:val="24"/>
        </w:rPr>
        <w:t xml:space="preserve">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w:t>
      </w:r>
      <w:r>
        <w:rPr>
          <w:rFonts w:eastAsia="Times New Roman" w:cs="Times New Roman"/>
          <w:szCs w:val="24"/>
        </w:rPr>
        <w:t>ας</w:t>
      </w:r>
      <w:proofErr w:type="spellEnd"/>
      <w:r>
        <w:rPr>
          <w:rFonts w:eastAsia="Times New Roman" w:cs="Times New Roman"/>
          <w:szCs w:val="24"/>
        </w:rPr>
        <w:t xml:space="preserve"> Φωτήλας και</w:t>
      </w:r>
      <w:r>
        <w:rPr>
          <w:rFonts w:eastAsia="Times New Roman" w:cs="Times New Roman"/>
          <w:szCs w:val="24"/>
        </w:rPr>
        <w:t xml:space="preserve"> Γεώργιος Κασαπίδης ζητούν άδεια ολιγοήμερης απουσίας στο εξωτερικό, δύο ημέρες και μ</w:t>
      </w:r>
      <w:r>
        <w:rPr>
          <w:rFonts w:eastAsia="Times New Roman" w:cs="Times New Roman"/>
          <w:szCs w:val="24"/>
        </w:rPr>
        <w:t>ί</w:t>
      </w:r>
      <w:r>
        <w:rPr>
          <w:rFonts w:eastAsia="Times New Roman" w:cs="Times New Roman"/>
          <w:szCs w:val="24"/>
        </w:rPr>
        <w:t xml:space="preserve">α ημέρα αντίστοιχα. Η Βουλή εγκρίνει;  </w:t>
      </w:r>
    </w:p>
    <w:p w14:paraId="6EF7292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 </w:t>
      </w:r>
    </w:p>
    <w:p w14:paraId="6EF7292D" w14:textId="77777777" w:rsidR="00E92729" w:rsidRDefault="0044197E">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 </w:t>
      </w:r>
    </w:p>
    <w:p w14:paraId="6EF7292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Συνεχίζου</w:t>
      </w:r>
      <w:r>
        <w:rPr>
          <w:rFonts w:eastAsia="Times New Roman" w:cs="Times New Roman"/>
          <w:szCs w:val="24"/>
        </w:rPr>
        <w:t>με με τον Κοινοβουλευτικό Εκπρόσωπο της Ένωσης Κεντρώων κ. Μεγαλομύστακα.</w:t>
      </w:r>
    </w:p>
    <w:p w14:paraId="6EF7292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Μεγαλομύστακα, έχετε τον λόγο. </w:t>
      </w:r>
    </w:p>
    <w:p w14:paraId="6EF7293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Κύριε Πρόεδρε, πριν αρχίσω την τοποθέτησή μου ως προς το συγκεκριμένο νομοσχέδιο, θα ήθελα και εγώ με τη σειρά μου να</w:t>
      </w:r>
      <w:r>
        <w:rPr>
          <w:rFonts w:eastAsia="Times New Roman" w:cs="Times New Roman"/>
          <w:szCs w:val="24"/>
        </w:rPr>
        <w:t xml:space="preserve"> εκφράσω τη θλίψη μου και τα συλλυπητήριά μου για την τραγωδία που συνέβη στην Δυτική Αττική και να μεταφέρω κάτι που ακούγεται έξω στην κοινωνία, ότι οι ευθύνες δεν είναι μπαλάκι για να τις πετάμε από εδώ και από εκεί και δεν μπορούν να μπαίνουν στην ζυγα</w:t>
      </w:r>
      <w:r>
        <w:rPr>
          <w:rFonts w:eastAsia="Times New Roman" w:cs="Times New Roman"/>
          <w:szCs w:val="24"/>
        </w:rPr>
        <w:t xml:space="preserve">ριά. </w:t>
      </w:r>
    </w:p>
    <w:p w14:paraId="6EF7293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Όλοι όσοι κυβέρνησαν μέχρι σήμερα φταίνε γι’ αυτό που έγινε και την ευθύνη πρέπει να την αναλάβουν αυτοί που πρέπει, καθώς η πολιτική που ακολουθήθηκε μέχρι σήμερα στο συγκεκριμένο τομέα είναι η πολιτική της ρουλέτας, δηλαδή αν μας κάτσει ή δεν μας κ</w:t>
      </w:r>
      <w:r>
        <w:rPr>
          <w:rFonts w:eastAsia="Times New Roman" w:cs="Times New Roman"/>
          <w:szCs w:val="24"/>
        </w:rPr>
        <w:t xml:space="preserve">άτσει ένα ακραίο καιρικό φαινόμενο όπως και έγινε. Δεν φταίνε αυτά. </w:t>
      </w:r>
    </w:p>
    <w:p w14:paraId="6EF7293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Όλοι όσοι κυβέρνησαν φταίνε που, ενώ μοίραζαν κάποια μερίσματα εν μέσω κρίσης, δεν προέβλεψαν ότι πρέπει να γίνουν τα βασικά σε αυτή τη χώρα. Πρέπει όλοι να αναλογιστούμε το τι </w:t>
      </w:r>
      <w:r>
        <w:rPr>
          <w:rFonts w:eastAsia="Times New Roman" w:cs="Times New Roman"/>
          <w:szCs w:val="24"/>
        </w:rPr>
        <w:lastRenderedPageBreak/>
        <w:t>συνέβη και</w:t>
      </w:r>
      <w:r>
        <w:rPr>
          <w:rFonts w:eastAsia="Times New Roman" w:cs="Times New Roman"/>
          <w:szCs w:val="24"/>
        </w:rPr>
        <w:t xml:space="preserve"> να πάρουμε άμεσα αποφάσεις, ώστε να μην ξανασυμβεί κάτι ανάλογο.</w:t>
      </w:r>
    </w:p>
    <w:p w14:paraId="6EF7293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νομοσχέδιο. Θα αρχίσω από το τελευταίο άρθρο, που αφορά τη ΔΕΗ και την κάλυψη των ΥΚΩ. Πολύ φοβόμαστε ότι η πολιτική που ακολουθείται μέχρι σήμερα απαξιώνει, αλλά και </w:t>
      </w:r>
      <w:proofErr w:type="spellStart"/>
      <w:r>
        <w:rPr>
          <w:rFonts w:eastAsia="Times New Roman" w:cs="Times New Roman"/>
          <w:szCs w:val="24"/>
        </w:rPr>
        <w:t>αποδομεί</w:t>
      </w:r>
      <w:proofErr w:type="spellEnd"/>
      <w:r>
        <w:rPr>
          <w:rFonts w:eastAsia="Times New Roman" w:cs="Times New Roman"/>
          <w:szCs w:val="24"/>
        </w:rPr>
        <w:t xml:space="preserve"> </w:t>
      </w:r>
      <w:r>
        <w:rPr>
          <w:rFonts w:eastAsia="Times New Roman" w:cs="Times New Roman"/>
          <w:szCs w:val="24"/>
        </w:rPr>
        <w:t xml:space="preserve">τη ΔΕΗ και στο τέλος θα καταλήξει να ξεπουληθεί, όπως φωνάζατε πριν γίνετε Κυβέρνηση. Με αυτό το κοινωνικό μέρισμα, αυτή την ενίσχυσή της δεν πιστεύουμε ότι θα καταφέρετε αυτό που θέλετε να πετύχετε. </w:t>
      </w:r>
    </w:p>
    <w:p w14:paraId="6EF7293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Πάω σύντομα και στο άρθρο 2, με το οποίο στην ουσία βάζ</w:t>
      </w:r>
      <w:r>
        <w:rPr>
          <w:rFonts w:eastAsia="Times New Roman" w:cs="Times New Roman"/>
          <w:szCs w:val="24"/>
        </w:rPr>
        <w:t xml:space="preserve">ετε στο κοινωνικό μέρισμα τα αναδρομικά, τα χρήματα δηλαδή που παράνομα κρατήθηκαν από τον ΕΟΠΥΥ από τους συνταξιούχους. Ξέρουμε πολύ καλά όλοι εδώ μέσα ότι αν κάποιος από τους συνταξιούχους πήγαινε στο δικαστήριο και διεκδικούσε τα χρήματα, θα κέρδιζε. </w:t>
      </w:r>
    </w:p>
    <w:p w14:paraId="6EF72935" w14:textId="77777777" w:rsidR="00E92729" w:rsidRDefault="0044197E">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Επομένως, κάνετε το αυτονόητο, τηρείτε μια δικαστική απόφαση και το παρουσιάζετε ως κάτι πρωτοπόρο ή ως κομμάτι που εντάσσεται στον κοινωνικό σας χαρακτήρα. Μάλιστα το κάνετε με έναν τρόπο ο οποίος ενδεχομένως να κρύβει και κινδύνους, καθώς η διατύπωση δεν</w:t>
      </w:r>
      <w:r>
        <w:rPr>
          <w:rFonts w:eastAsia="Times New Roman" w:cs="Times New Roman"/>
          <w:szCs w:val="24"/>
        </w:rPr>
        <w:t xml:space="preserve"> περιλαμβάνει τις κρατήσεις που </w:t>
      </w:r>
      <w:r>
        <w:rPr>
          <w:rFonts w:eastAsia="Times New Roman" w:cs="Times New Roman"/>
          <w:szCs w:val="24"/>
        </w:rPr>
        <w:lastRenderedPageBreak/>
        <w:t xml:space="preserve">έγιναν με τον ν.3865/2010, όπως τροποποιήθηκε από τον ν.3986/2011. Ελπίζουμε να λάβετε υπ’ </w:t>
      </w:r>
      <w:proofErr w:type="spellStart"/>
      <w:r>
        <w:rPr>
          <w:rFonts w:eastAsia="Times New Roman" w:cs="Times New Roman"/>
          <w:szCs w:val="24"/>
        </w:rPr>
        <w:t>όψιν</w:t>
      </w:r>
      <w:proofErr w:type="spellEnd"/>
      <w:r>
        <w:rPr>
          <w:rFonts w:eastAsia="Times New Roman" w:cs="Times New Roman"/>
          <w:szCs w:val="24"/>
        </w:rPr>
        <w:t xml:space="preserve"> την </w:t>
      </w:r>
      <w:r>
        <w:rPr>
          <w:rFonts w:eastAsia="Times New Roman" w:cs="Times New Roman"/>
          <w:bCs/>
          <w:szCs w:val="24"/>
        </w:rPr>
        <w:t>τροπολογία</w:t>
      </w:r>
      <w:r>
        <w:rPr>
          <w:rFonts w:eastAsia="Times New Roman" w:cs="Times New Roman"/>
          <w:szCs w:val="24"/>
        </w:rPr>
        <w:t xml:space="preserve"> που σας δώσαμε και να γίνει δεκτή αυτή η νομοθετική βελτίωση, έτσι ώστε να μην υπάρχουν υπόνοιες ότι θα συμβεί κά</w:t>
      </w:r>
      <w:r>
        <w:rPr>
          <w:rFonts w:eastAsia="Times New Roman" w:cs="Times New Roman"/>
          <w:szCs w:val="24"/>
        </w:rPr>
        <w:t xml:space="preserve">τι τέτοιο, γιατί αν δεν δώσουμε τα χρήματα που έδωσαν πίσω, τότε είναι σαν να τους κοροϊδεύουμε. </w:t>
      </w:r>
    </w:p>
    <w:p w14:paraId="6EF7293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Θ΄ Αντιπρόεδρος της Βουλής κ</w:t>
      </w:r>
      <w:r w:rsidRPr="009C4FFD">
        <w:rPr>
          <w:rFonts w:eastAsia="Times New Roman" w:cs="Times New Roman"/>
          <w:szCs w:val="24"/>
        </w:rPr>
        <w:t>.</w:t>
      </w:r>
      <w:r w:rsidRPr="00CE6B86">
        <w:rPr>
          <w:rFonts w:eastAsia="Times New Roman" w:cs="Times New Roman"/>
          <w:b/>
          <w:szCs w:val="24"/>
        </w:rPr>
        <w:t xml:space="preserve"> ΜΑΡΙΟΣ ΓΕΩΡΓΙΑΔΗΣ</w:t>
      </w:r>
      <w:r w:rsidRPr="009C4FFD">
        <w:rPr>
          <w:rFonts w:eastAsia="Times New Roman" w:cs="Times New Roman"/>
          <w:szCs w:val="24"/>
        </w:rPr>
        <w:t>)</w:t>
      </w:r>
    </w:p>
    <w:p w14:paraId="6EF7293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Πάω και στο άρθρο 1 με το οποίο μοιράζετε το </w:t>
      </w:r>
      <w:proofErr w:type="spellStart"/>
      <w:r>
        <w:rPr>
          <w:rFonts w:eastAsia="Times New Roman" w:cs="Times New Roman"/>
          <w:szCs w:val="24"/>
        </w:rPr>
        <w:t>υπερπλεόνασμα</w:t>
      </w:r>
      <w:proofErr w:type="spellEnd"/>
      <w:r>
        <w:rPr>
          <w:rFonts w:eastAsia="Times New Roman" w:cs="Times New Roman"/>
          <w:szCs w:val="24"/>
        </w:rPr>
        <w:t xml:space="preserve">. Πρόκειται για ένα </w:t>
      </w:r>
      <w:proofErr w:type="spellStart"/>
      <w:r>
        <w:rPr>
          <w:rFonts w:eastAsia="Times New Roman" w:cs="Times New Roman"/>
          <w:szCs w:val="24"/>
        </w:rPr>
        <w:t>υπερπλεόνασμα</w:t>
      </w:r>
      <w:proofErr w:type="spellEnd"/>
      <w:r>
        <w:rPr>
          <w:rFonts w:eastAsia="Times New Roman" w:cs="Times New Roman"/>
          <w:szCs w:val="24"/>
        </w:rPr>
        <w:t xml:space="preserve"> που δημιουργήθηκε, κατά την άποψή μας πάντα, όχι με τον τρόπο που εσείς μας είπατε, δηλαδή με την πάταξη της φοροδιαφυγής και το λαθρεμπόριο. Δημιουργήθηκε από την </w:t>
      </w:r>
      <w:proofErr w:type="spellStart"/>
      <w:r>
        <w:rPr>
          <w:rFonts w:eastAsia="Times New Roman" w:cs="Times New Roman"/>
          <w:szCs w:val="24"/>
        </w:rPr>
        <w:t>εισπραξιμότητα</w:t>
      </w:r>
      <w:proofErr w:type="spellEnd"/>
      <w:r>
        <w:rPr>
          <w:rFonts w:eastAsia="Times New Roman" w:cs="Times New Roman"/>
          <w:szCs w:val="24"/>
        </w:rPr>
        <w:t xml:space="preserve"> των ποσών από τη λίστα </w:t>
      </w:r>
      <w:proofErr w:type="spellStart"/>
      <w:r>
        <w:rPr>
          <w:rFonts w:eastAsia="Times New Roman" w:cs="Times New Roman"/>
          <w:szCs w:val="24"/>
        </w:rPr>
        <w:t>Λαγκάρντ</w:t>
      </w:r>
      <w:proofErr w:type="spellEnd"/>
      <w:r>
        <w:rPr>
          <w:rFonts w:eastAsia="Times New Roman" w:cs="Times New Roman"/>
          <w:szCs w:val="24"/>
        </w:rPr>
        <w:t xml:space="preserve">, τη λίστα </w:t>
      </w:r>
      <w:proofErr w:type="spellStart"/>
      <w:r>
        <w:rPr>
          <w:rFonts w:eastAsia="Times New Roman" w:cs="Times New Roman"/>
          <w:szCs w:val="24"/>
        </w:rPr>
        <w:t>Μ</w:t>
      </w:r>
      <w:r>
        <w:rPr>
          <w:rFonts w:eastAsia="Times New Roman" w:cs="Times New Roman"/>
          <w:szCs w:val="24"/>
        </w:rPr>
        <w:t>πόργιανς</w:t>
      </w:r>
      <w:proofErr w:type="spellEnd"/>
      <w:r>
        <w:rPr>
          <w:rFonts w:eastAsia="Times New Roman" w:cs="Times New Roman"/>
          <w:szCs w:val="24"/>
        </w:rPr>
        <w:t xml:space="preserve"> και τα εμβάσματα. Τα ποσοστά </w:t>
      </w:r>
      <w:proofErr w:type="spellStart"/>
      <w:r>
        <w:rPr>
          <w:rFonts w:eastAsia="Times New Roman" w:cs="Times New Roman"/>
          <w:szCs w:val="24"/>
        </w:rPr>
        <w:t>εισπραξιμότητας</w:t>
      </w:r>
      <w:proofErr w:type="spellEnd"/>
      <w:r>
        <w:rPr>
          <w:rFonts w:eastAsia="Times New Roman" w:cs="Times New Roman"/>
          <w:szCs w:val="24"/>
        </w:rPr>
        <w:t xml:space="preserve"> είναι πάρα πολύ μικρά. Είναι 16% για τη λίστα </w:t>
      </w:r>
      <w:proofErr w:type="spellStart"/>
      <w:r>
        <w:rPr>
          <w:rFonts w:eastAsia="Times New Roman" w:cs="Times New Roman"/>
          <w:szCs w:val="24"/>
        </w:rPr>
        <w:t>Λαγκάρντ</w:t>
      </w:r>
      <w:proofErr w:type="spellEnd"/>
      <w:r>
        <w:rPr>
          <w:rFonts w:eastAsia="Times New Roman" w:cs="Times New Roman"/>
          <w:szCs w:val="24"/>
        </w:rPr>
        <w:t xml:space="preserve">, είναι 1% για τη λίστα </w:t>
      </w:r>
      <w:proofErr w:type="spellStart"/>
      <w:r>
        <w:rPr>
          <w:rFonts w:eastAsia="Times New Roman" w:cs="Times New Roman"/>
          <w:szCs w:val="24"/>
        </w:rPr>
        <w:t>Μπόργιανς</w:t>
      </w:r>
      <w:proofErr w:type="spellEnd"/>
      <w:r>
        <w:rPr>
          <w:rFonts w:eastAsia="Times New Roman" w:cs="Times New Roman"/>
          <w:szCs w:val="24"/>
        </w:rPr>
        <w:t xml:space="preserve"> και μόλις 10,6% για τα εμβάσματα. </w:t>
      </w:r>
    </w:p>
    <w:p w14:paraId="6EF7293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Όλο αυτό το </w:t>
      </w:r>
      <w:proofErr w:type="spellStart"/>
      <w:r>
        <w:rPr>
          <w:rFonts w:eastAsia="Times New Roman" w:cs="Times New Roman"/>
          <w:szCs w:val="24"/>
        </w:rPr>
        <w:t>υπερπλεόνασμα</w:t>
      </w:r>
      <w:proofErr w:type="spellEnd"/>
      <w:r>
        <w:rPr>
          <w:rFonts w:eastAsia="Times New Roman" w:cs="Times New Roman"/>
          <w:szCs w:val="24"/>
        </w:rPr>
        <w:t xml:space="preserve"> δεν προήλθε από σωστή πολιτική. Δεν υπήρξε ανάπτυξη. </w:t>
      </w:r>
      <w:r>
        <w:rPr>
          <w:rFonts w:eastAsia="Times New Roman" w:cs="Times New Roman"/>
          <w:szCs w:val="24"/>
        </w:rPr>
        <w:t>Δεν χρησιμοποιήσατε όπως έ</w:t>
      </w:r>
      <w:r>
        <w:rPr>
          <w:rFonts w:eastAsia="Times New Roman" w:cs="Times New Roman"/>
          <w:szCs w:val="24"/>
        </w:rPr>
        <w:lastRenderedPageBreak/>
        <w:t>πρεπε το εργαλείο των επιδοτήσεων του ΕΣΠΑ. Μέχρι τώρα υπάρχουν ακόμη προς έγκριση αιτήσεις από τον προηγούμενο κύκλο. Ενώ είμαστε κοντά στο 2018, τα χρήματα που δόθηκαν στους δικαιούχους για τον δεύτερο κύκλο 2014-2020 είναι το 1</w:t>
      </w:r>
      <w:r>
        <w:rPr>
          <w:rFonts w:eastAsia="Times New Roman" w:cs="Times New Roman"/>
          <w:szCs w:val="24"/>
        </w:rPr>
        <w:t>1,26%. Και είμαστε στο 2018! Σε δύο χρόνια λήγει αυτός ο κύκλος. Θα έπρεπε να ενεργούμε πολύ πιο γρήγορα σε περίοδο κρίσης, κάτι που δεν κάνετε.</w:t>
      </w:r>
    </w:p>
    <w:p w14:paraId="6EF7293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Επίσης στο Δημόσιο Πρόγραμμα Επενδύσεων βλέπουμε ότι οι δαπάνες είναι μειωμένες. Αντί για 3 δισεκατομμύρια ευρώ</w:t>
      </w:r>
      <w:r>
        <w:rPr>
          <w:rFonts w:eastAsia="Times New Roman" w:cs="Times New Roman"/>
          <w:szCs w:val="24"/>
        </w:rPr>
        <w:t>, μέχρι τώρα έχουν δοθεί μόνο 2 δισεκατομμύρια ευρώ, ενώ παράλληλα βλέπουμε και κάποιες μειώσεις.</w:t>
      </w:r>
    </w:p>
    <w:p w14:paraId="6EF7293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πολύ προσεκτικά τον Πρωθυπουργό να μιλάει για το πώς θα βρει η Νέα Δημοκρατία τα χρήματα για να μην υπάρχει αυτή η </w:t>
      </w:r>
      <w:proofErr w:type="spellStart"/>
      <w:r>
        <w:rPr>
          <w:rFonts w:eastAsia="Times New Roman" w:cs="Times New Roman"/>
          <w:szCs w:val="24"/>
        </w:rPr>
        <w:t>υπερφορολόγηση</w:t>
      </w:r>
      <w:proofErr w:type="spellEnd"/>
      <w:r>
        <w:rPr>
          <w:rFonts w:eastAsia="Times New Roman" w:cs="Times New Roman"/>
          <w:szCs w:val="24"/>
        </w:rPr>
        <w:t>. Είπε για μειώσεις σε</w:t>
      </w:r>
      <w:r>
        <w:rPr>
          <w:rFonts w:eastAsia="Times New Roman" w:cs="Times New Roman"/>
          <w:szCs w:val="24"/>
        </w:rPr>
        <w:t xml:space="preserve"> δαπάνες πολύ σημαντικές για αυτή τη χώρα. </w:t>
      </w:r>
    </w:p>
    <w:p w14:paraId="6EF7293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Είδαμε από τα στοιχεία που μας έχουν δοθεί για την περίοδο από τον Ιανουάριο του 2017 έως τον Οκτώβριο ότι οι δαπάνες αντί του στόχου είναι μειωμένες κατά 1.852.000.000 ευρώ. Μάλιστα σε αυτές τις μειωμένες δαπάνε</w:t>
      </w:r>
      <w:r>
        <w:rPr>
          <w:rFonts w:eastAsia="Times New Roman" w:cs="Times New Roman"/>
          <w:szCs w:val="24"/>
        </w:rPr>
        <w:t xml:space="preserve">ς συμπεριλαμβάνονται και οι χορηγίες νοσοκομείων, </w:t>
      </w:r>
      <w:r>
        <w:rPr>
          <w:rFonts w:eastAsia="Times New Roman"/>
          <w:szCs w:val="24"/>
        </w:rPr>
        <w:t>οι οποίες</w:t>
      </w:r>
      <w:r>
        <w:rPr>
          <w:rFonts w:eastAsia="Times New Roman" w:cs="Times New Roman"/>
          <w:szCs w:val="24"/>
        </w:rPr>
        <w:t xml:space="preserve"> είναι μειωμένες κατά 101 </w:t>
      </w:r>
      <w:r>
        <w:rPr>
          <w:rFonts w:eastAsia="Times New Roman" w:cs="Times New Roman"/>
          <w:szCs w:val="24"/>
        </w:rPr>
        <w:lastRenderedPageBreak/>
        <w:t>εκατομμύρια ευρώ, η συνεισφορά του ελληνικού δημοσίου για την προστασία της κύριας κατοικίας που είναι μειωμένη κατά 73 εκατομμύρια ευρώ, τα εξοπλιστικά που είναι μειωμένα</w:t>
      </w:r>
      <w:r>
        <w:rPr>
          <w:rFonts w:eastAsia="Times New Roman" w:cs="Times New Roman"/>
          <w:szCs w:val="24"/>
        </w:rPr>
        <w:t xml:space="preserve"> κατά 51 εκατομμύρια ευρώ και τομείς της οικονομίας και της χώρας που έχουν μεγάλη ανάγκη.</w:t>
      </w:r>
    </w:p>
    <w:p w14:paraId="6EF7293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F7293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Θα χρειαστώ πολύ λίγο χρόνο ακόμη, κύριε Πρόεδρε.</w:t>
      </w:r>
    </w:p>
    <w:p w14:paraId="6EF7293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Αυτό δεν είναι αυτό που υποσχεθ</w:t>
      </w:r>
      <w:r>
        <w:rPr>
          <w:rFonts w:eastAsia="Times New Roman" w:cs="Times New Roman"/>
          <w:szCs w:val="24"/>
        </w:rPr>
        <w:t xml:space="preserve">ήκατε και αυτό είναι το πρόβλημα. Όταν ήσασταν στην </w:t>
      </w:r>
      <w:r>
        <w:rPr>
          <w:rFonts w:eastAsia="Times New Roman" w:cs="Times New Roman"/>
          <w:szCs w:val="24"/>
        </w:rPr>
        <w:t>α</w:t>
      </w:r>
      <w:r>
        <w:rPr>
          <w:rFonts w:eastAsia="Times New Roman" w:cs="Times New Roman"/>
          <w:szCs w:val="24"/>
        </w:rPr>
        <w:t xml:space="preserve">ντιπολίτευση, λέγατε ότι δεν θα συνεχίσετε την </w:t>
      </w:r>
      <w:proofErr w:type="spellStart"/>
      <w:r>
        <w:rPr>
          <w:rFonts w:eastAsia="Times New Roman" w:cs="Times New Roman"/>
          <w:szCs w:val="24"/>
        </w:rPr>
        <w:t>υπερφολόγηση</w:t>
      </w:r>
      <w:proofErr w:type="spellEnd"/>
      <w:r>
        <w:rPr>
          <w:rFonts w:eastAsia="Times New Roman" w:cs="Times New Roman"/>
          <w:szCs w:val="24"/>
        </w:rPr>
        <w:t xml:space="preserve"> που υπήρχε από πριν. Και υπήρχε. Δεν τηρήσατε όσα δεσμευτήκατε να κάνετε. Αυτό είναι που σας καταδικάζει.</w:t>
      </w:r>
    </w:p>
    <w:p w14:paraId="6EF7293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Εμείς έχουμε προτάσεις για το πώς μπο</w:t>
      </w:r>
      <w:r>
        <w:rPr>
          <w:rFonts w:eastAsia="Times New Roman" w:cs="Times New Roman"/>
          <w:szCs w:val="24"/>
        </w:rPr>
        <w:t xml:space="preserve">ρούμε να ελαφρύνουμε λίγο τη φορολογία και έχουμε μιλήσει γι’ αυτές. Αν δείτε καθαρά τις θέσεις μας, θα δείτε ότι με την περικοπή των συντάξεων που υπερβαίνουν τα 1.500 ευρώ, με την </w:t>
      </w:r>
      <w:proofErr w:type="spellStart"/>
      <w:r>
        <w:rPr>
          <w:rFonts w:eastAsia="Times New Roman" w:cs="Times New Roman"/>
          <w:szCs w:val="24"/>
        </w:rPr>
        <w:t>ενιαιοποίηση</w:t>
      </w:r>
      <w:proofErr w:type="spellEnd"/>
      <w:r>
        <w:rPr>
          <w:rFonts w:eastAsia="Times New Roman" w:cs="Times New Roman"/>
          <w:szCs w:val="24"/>
        </w:rPr>
        <w:t xml:space="preserve"> των συντάξεων σε μία -καθώς υπάρχουν πολλοί αυτή τη στιγμή στ</w:t>
      </w:r>
      <w:r>
        <w:rPr>
          <w:rFonts w:eastAsia="Times New Roman" w:cs="Times New Roman"/>
          <w:szCs w:val="24"/>
        </w:rPr>
        <w:t xml:space="preserve">ην Ελλάδα που παίρνουν δύο και τρεις και τέσσερις ακόμα και δώδεκα συντάξεις- θα κερδίσουμε πολλά χρήματα. Δεν μας ακούτε! </w:t>
      </w:r>
    </w:p>
    <w:p w14:paraId="6EF7294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είναι ξεκάθαρο ότι αποφασίζετε για το ποιον δρόμο θα ακολουθήσετε μόνοι σας. Αυτό φάνηκε και πέρσι, όταν σας προειδοποιούσα</w:t>
      </w:r>
      <w:r>
        <w:rPr>
          <w:rFonts w:eastAsia="Times New Roman" w:cs="Times New Roman"/>
          <w:szCs w:val="24"/>
        </w:rPr>
        <w:t xml:space="preserve">με ότι δεν θα δοθεί με τον σωστό τρόπο και ο προηγούμενος «μποναμάς» που δώσατε. Όπως πολύ καλά άκουσα, και εσείς παραδεχθήκατε ότι δόθηκε σε ανθρώπους που δεν τον είχαν τόση ανάγκη όσο άλλοι συμπολίτες μας. </w:t>
      </w:r>
    </w:p>
    <w:p w14:paraId="6EF7294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 κακό σε όλη αυτή την υπόθεση είναι ότι δεν π</w:t>
      </w:r>
      <w:r>
        <w:rPr>
          <w:rFonts w:eastAsia="Times New Roman" w:cs="Times New Roman"/>
          <w:szCs w:val="24"/>
        </w:rPr>
        <w:t>ορεύεστε μόνοι σας, αλλά έχετε και το μέλλον της πατρίδας μας. Πρέπει πολύ προσεκτικά να ακολουθήσετε μια πολιτική, η οποία θα έχει έναν χαρακτήρα διακομματικό, έτσι ώστε να βγούμε κάποια στιγμή από το αδιέξοδο. Κουράστηκε ο κόσμος και δεν μπορεί άλλο να σ</w:t>
      </w:r>
      <w:r>
        <w:rPr>
          <w:rFonts w:eastAsia="Times New Roman" w:cs="Times New Roman"/>
          <w:szCs w:val="24"/>
        </w:rPr>
        <w:t>υνεχίσει αυτή την κατάσταση.</w:t>
      </w:r>
    </w:p>
    <w:p w14:paraId="6EF72942" w14:textId="77777777" w:rsidR="00E92729" w:rsidRDefault="0044197E">
      <w:pPr>
        <w:spacing w:line="600" w:lineRule="auto"/>
        <w:ind w:firstLine="720"/>
        <w:contextualSpacing/>
        <w:jc w:val="both"/>
        <w:rPr>
          <w:rFonts w:eastAsia="Times New Roman" w:cs="Times New Roman"/>
          <w:szCs w:val="24"/>
        </w:rPr>
      </w:pPr>
      <w:r>
        <w:rPr>
          <w:rFonts w:eastAsia="Times New Roman"/>
          <w:szCs w:val="24"/>
        </w:rPr>
        <w:t>Ευχαριστώ πάρα πολύ.</w:t>
      </w:r>
      <w:r>
        <w:rPr>
          <w:rFonts w:eastAsia="Times New Roman" w:cs="Times New Roman"/>
          <w:szCs w:val="24"/>
        </w:rPr>
        <w:t xml:space="preserve"> </w:t>
      </w:r>
    </w:p>
    <w:p w14:paraId="6EF72943" w14:textId="77777777" w:rsidR="00E92729" w:rsidRDefault="0044197E">
      <w:pPr>
        <w:spacing w:line="600" w:lineRule="auto"/>
        <w:ind w:firstLine="720"/>
        <w:contextualSpacing/>
        <w:jc w:val="center"/>
        <w:rPr>
          <w:rFonts w:eastAsia="Times New Roman" w:cs="Times New Roman"/>
          <w:szCs w:val="24"/>
        </w:rPr>
      </w:pPr>
      <w:r>
        <w:rPr>
          <w:rFonts w:eastAsia="Times New Roman" w:cs="Times New Roman"/>
          <w:bCs/>
          <w:szCs w:val="24"/>
        </w:rPr>
        <w:t>(Χειροκροτήματα από την πτέρυγα της Ένωσης Κεντρώων)</w:t>
      </w:r>
    </w:p>
    <w:p w14:paraId="6EF7294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bCs/>
          <w:szCs w:val="24"/>
        </w:rPr>
        <w:t>ΠΡΟΕΔΡΕΥΩΝ (Μάριος Γεωργιάδης):</w:t>
      </w:r>
      <w:r>
        <w:rPr>
          <w:rFonts w:eastAsia="Times New Roman" w:cs="Times New Roman"/>
          <w:szCs w:val="24"/>
        </w:rPr>
        <w:t xml:space="preserve"> Ευχαριστούμε τον κ. Μεγαλομύστακα.</w:t>
      </w:r>
    </w:p>
    <w:p w14:paraId="6EF7294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Κουτσούκο, έχετε ζητήσει τον λόγο. Το λέω για να μπορέσουμε να ολοκληρώσουμε. Θέλετε να μιλήσετε μετά τον κ. </w:t>
      </w:r>
      <w:proofErr w:type="spellStart"/>
      <w:r>
        <w:rPr>
          <w:rFonts w:eastAsia="Times New Roman" w:cs="Times New Roman"/>
          <w:szCs w:val="24"/>
        </w:rPr>
        <w:lastRenderedPageBreak/>
        <w:t>Καραθανασόπουλο</w:t>
      </w:r>
      <w:proofErr w:type="spellEnd"/>
      <w:r>
        <w:rPr>
          <w:rFonts w:eastAsia="Times New Roman" w:cs="Times New Roman"/>
          <w:szCs w:val="24"/>
        </w:rPr>
        <w:t xml:space="preserve">; Σας ρωτάω επειδή ζητήσατε τον λόγο για ένα λεπτό. </w:t>
      </w:r>
    </w:p>
    <w:p w14:paraId="6EF7294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Ας μιλήσει πρώτα ο κ. </w:t>
      </w:r>
      <w:proofErr w:type="spellStart"/>
      <w:r>
        <w:rPr>
          <w:rFonts w:eastAsia="Times New Roman" w:cs="Times New Roman"/>
          <w:szCs w:val="24"/>
        </w:rPr>
        <w:t>Καραθανασόπουλος</w:t>
      </w:r>
      <w:proofErr w:type="spellEnd"/>
      <w:r>
        <w:rPr>
          <w:rFonts w:eastAsia="Times New Roman" w:cs="Times New Roman"/>
          <w:szCs w:val="24"/>
        </w:rPr>
        <w:t>.</w:t>
      </w:r>
    </w:p>
    <w:p w14:paraId="6EF7294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w:t>
      </w:r>
      <w:r>
        <w:rPr>
          <w:rFonts w:eastAsia="Times New Roman" w:cs="Times New Roman"/>
          <w:b/>
          <w:bCs/>
          <w:szCs w:val="24"/>
        </w:rPr>
        <w:t>άριος Γεωργιάδης):</w:t>
      </w:r>
      <w:r>
        <w:rPr>
          <w:rFonts w:eastAsia="Times New Roman" w:cs="Times New Roman"/>
          <w:szCs w:val="24"/>
        </w:rPr>
        <w:t xml:space="preserve"> Ελάτε, 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 εσείς.</w:t>
      </w:r>
    </w:p>
    <w:p w14:paraId="6EF7294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Κύριε Πρόεδρε, και οι άλλοι εισηγητές έχουμε ζητήσει δευτερολογία για δύο λεπτά. Θέλουμε να μιλήσουμε μόνο για την τροπολογία, κύριε Πρόεδρε. </w:t>
      </w:r>
    </w:p>
    <w:p w14:paraId="6EF72949"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(Μάριος Γεωρ</w:t>
      </w:r>
      <w:r>
        <w:rPr>
          <w:rFonts w:eastAsia="Times New Roman"/>
          <w:b/>
          <w:szCs w:val="24"/>
        </w:rPr>
        <w:t>γιάδης):</w:t>
      </w:r>
      <w:r>
        <w:rPr>
          <w:rFonts w:eastAsia="Times New Roman"/>
          <w:szCs w:val="24"/>
        </w:rPr>
        <w:t xml:space="preserve"> Όλοι οι </w:t>
      </w:r>
      <w:r>
        <w:rPr>
          <w:rFonts w:eastAsia="Times New Roman"/>
          <w:szCs w:val="24"/>
        </w:rPr>
        <w:t>ε</w:t>
      </w:r>
      <w:r>
        <w:rPr>
          <w:rFonts w:eastAsia="Times New Roman"/>
          <w:szCs w:val="24"/>
        </w:rPr>
        <w:t>ισηγητές θα μιλήσετε; Γιατί, λόγω του κατεπείγοντος, δεν είναι να μιλήσετε. Λόγω της δευτερολογίας σας, όμως, θυμάμαι ότι είχατε συμφωνήσει με τον κ. Κακλαμάνη να μιλήσετε όλοι. Θα κλείσει τη συνεδρίαση ο κ. Μαντάς. Απ’ ό,τι έχω ενημερωθε</w:t>
      </w:r>
      <w:r>
        <w:rPr>
          <w:rFonts w:eastAsia="Times New Roman"/>
          <w:szCs w:val="24"/>
        </w:rPr>
        <w:t>ί, ο κύριος Υπουργός δεν θα ήθελε…</w:t>
      </w:r>
    </w:p>
    <w:p w14:paraId="6EF7294A"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ΓΙΑΝΝΗΣ ΚΟΥΤΣΟΥΚΟΣ: </w:t>
      </w:r>
      <w:r>
        <w:rPr>
          <w:rFonts w:eastAsia="Times New Roman"/>
          <w:szCs w:val="24"/>
        </w:rPr>
        <w:t>Οι εισηγητές κλείνουν, κύριε Πρόεδρε.</w:t>
      </w:r>
    </w:p>
    <w:p w14:paraId="6EF7294B" w14:textId="77777777" w:rsidR="00E92729" w:rsidRDefault="0044197E">
      <w:pPr>
        <w:spacing w:line="600" w:lineRule="auto"/>
        <w:ind w:firstLine="720"/>
        <w:contextualSpacing/>
        <w:jc w:val="both"/>
        <w:rPr>
          <w:rFonts w:eastAsia="Times New Roman"/>
          <w:b/>
          <w:szCs w:val="24"/>
        </w:rPr>
      </w:pPr>
      <w:r>
        <w:rPr>
          <w:rFonts w:eastAsia="Times New Roman"/>
          <w:b/>
          <w:szCs w:val="24"/>
        </w:rPr>
        <w:t>ΠΡΟΕΔΡΕΥΩΝ (Μάριος Γεωργιάδης):</w:t>
      </w:r>
      <w:r>
        <w:rPr>
          <w:rFonts w:eastAsia="Times New Roman"/>
          <w:szCs w:val="24"/>
        </w:rPr>
        <w:t xml:space="preserve"> Ναι, αλλά πρέπει να κλείσει κάποιος από το κυβερνών κόμμα. Το γνωρίζετε αυτό. Γι’ αυτό είπα ότι θα κλείσει ο κ. Μαντάς.</w:t>
      </w:r>
    </w:p>
    <w:p w14:paraId="6EF7294C" w14:textId="77777777" w:rsidR="00E92729" w:rsidRDefault="0044197E">
      <w:pPr>
        <w:spacing w:line="600" w:lineRule="auto"/>
        <w:ind w:firstLine="720"/>
        <w:contextualSpacing/>
        <w:jc w:val="both"/>
        <w:rPr>
          <w:rFonts w:eastAsia="Times New Roman"/>
          <w:b/>
          <w:szCs w:val="24"/>
        </w:rPr>
      </w:pPr>
      <w:r>
        <w:rPr>
          <w:rFonts w:eastAsia="Times New Roman"/>
          <w:b/>
          <w:szCs w:val="24"/>
        </w:rPr>
        <w:lastRenderedPageBreak/>
        <w:t xml:space="preserve">ΓΙΑΝΝΗΣ ΚΟΥΤΣΟΥΚΟΣ: </w:t>
      </w:r>
      <w:r>
        <w:rPr>
          <w:rFonts w:eastAsia="Times New Roman"/>
          <w:szCs w:val="24"/>
        </w:rPr>
        <w:t xml:space="preserve">Ο κ. </w:t>
      </w:r>
      <w:proofErr w:type="spellStart"/>
      <w:r>
        <w:rPr>
          <w:rFonts w:eastAsia="Times New Roman"/>
          <w:szCs w:val="24"/>
        </w:rPr>
        <w:t>Μπαλαούρας</w:t>
      </w:r>
      <w:proofErr w:type="spellEnd"/>
      <w:r>
        <w:rPr>
          <w:rFonts w:eastAsia="Times New Roman"/>
          <w:szCs w:val="24"/>
        </w:rPr>
        <w:t>, όμως, είναι εισηγητής.</w:t>
      </w:r>
    </w:p>
    <w:p w14:paraId="6EF7294D"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Αν χρειάζεται, θα μιλήσω κι εγώ ως εισηγητής.</w:t>
      </w:r>
    </w:p>
    <w:p w14:paraId="6EF7294E"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Ωραία.</w:t>
      </w:r>
    </w:p>
    <w:p w14:paraId="6EF7294F"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Ελάτε, κύριε </w:t>
      </w:r>
      <w:proofErr w:type="spellStart"/>
      <w:r>
        <w:rPr>
          <w:rFonts w:eastAsia="Times New Roman"/>
          <w:szCs w:val="24"/>
        </w:rPr>
        <w:t>Καραθανασόπουλε</w:t>
      </w:r>
      <w:proofErr w:type="spellEnd"/>
      <w:r>
        <w:rPr>
          <w:rFonts w:eastAsia="Times New Roman"/>
          <w:szCs w:val="24"/>
        </w:rPr>
        <w:t>, για να συντομεύουμε, γιατί ήδη έχει παρέλθει ο χρόν</w:t>
      </w:r>
      <w:r>
        <w:rPr>
          <w:rFonts w:eastAsia="Times New Roman"/>
          <w:szCs w:val="24"/>
        </w:rPr>
        <w:t xml:space="preserve">ος. Είπαμε ότι θα είναι δεκάωρη η συνεδρίαση και έχουμε υπερβεί τον χρόνο. Θα σας δώσω πέντε λεπτά και θα έχετε κι εσείς την ανοχή, κύριε </w:t>
      </w:r>
      <w:proofErr w:type="spellStart"/>
      <w:r>
        <w:rPr>
          <w:rFonts w:eastAsia="Times New Roman"/>
          <w:szCs w:val="24"/>
        </w:rPr>
        <w:t>Καραθανασόπουλε</w:t>
      </w:r>
      <w:proofErr w:type="spellEnd"/>
      <w:r>
        <w:rPr>
          <w:rFonts w:eastAsia="Times New Roman"/>
          <w:szCs w:val="24"/>
        </w:rPr>
        <w:t>, όπως και οι άλλοι συνάδελφοι.</w:t>
      </w:r>
    </w:p>
    <w:p w14:paraId="6EF72950" w14:textId="77777777" w:rsidR="00E92729" w:rsidRDefault="0044197E">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κύριε Πρόεδρε.</w:t>
      </w:r>
    </w:p>
    <w:p w14:paraId="6EF72951" w14:textId="77777777" w:rsidR="00E92729" w:rsidRDefault="0044197E">
      <w:pPr>
        <w:spacing w:line="600" w:lineRule="auto"/>
        <w:ind w:firstLine="720"/>
        <w:contextualSpacing/>
        <w:jc w:val="both"/>
        <w:rPr>
          <w:rFonts w:eastAsia="Times New Roman"/>
          <w:szCs w:val="24"/>
        </w:rPr>
      </w:pPr>
      <w:r>
        <w:rPr>
          <w:rFonts w:eastAsia="Times New Roman"/>
          <w:szCs w:val="24"/>
        </w:rPr>
        <w:t>Υπάρχει ένα ερώτημ</w:t>
      </w:r>
      <w:r>
        <w:rPr>
          <w:rFonts w:eastAsia="Times New Roman"/>
          <w:szCs w:val="24"/>
        </w:rPr>
        <w:t>α στο οποίο πρέπει να απαντήσουμε με σαφήνεια: Ποιον υπηρετεί η κυβερνητική πολιτική; Υπηρετεί τις λαϊκές ανάγκες και την ικανοποίησή τους ή τα συμφέροντα του κεφαλαίου και τις ανάγκες του καπιταλιστικού συστήματος; Η απάντηση είναι φανερή. Υπηρετείτε με τ</w:t>
      </w:r>
      <w:r>
        <w:rPr>
          <w:rFonts w:eastAsia="Times New Roman"/>
          <w:szCs w:val="24"/>
        </w:rPr>
        <w:t xml:space="preserve">ην πολιτική σας τα συμφέροντα των μονοπωλιακών ομίλων, τα συμφέροντα του κεφαλαίου </w:t>
      </w:r>
      <w:r>
        <w:rPr>
          <w:rFonts w:eastAsia="Times New Roman"/>
          <w:szCs w:val="24"/>
        </w:rPr>
        <w:lastRenderedPageBreak/>
        <w:t>και στην ικανοποίηση αυτών των συμφερόντων, θυσιάζετε τις λαϊκές ανάγκες. Δεν υπάρχει δεύτερη κουβέντα σ’ αυτό, κύριε Υπουργέ.</w:t>
      </w:r>
    </w:p>
    <w:p w14:paraId="6EF72952" w14:textId="77777777" w:rsidR="00E92729" w:rsidRDefault="0044197E">
      <w:pPr>
        <w:spacing w:line="600" w:lineRule="auto"/>
        <w:ind w:firstLine="720"/>
        <w:contextualSpacing/>
        <w:jc w:val="both"/>
        <w:rPr>
          <w:rFonts w:eastAsia="Times New Roman"/>
          <w:szCs w:val="24"/>
        </w:rPr>
      </w:pPr>
      <w:r>
        <w:rPr>
          <w:rFonts w:eastAsia="Times New Roman"/>
          <w:szCs w:val="24"/>
        </w:rPr>
        <w:t>Έτσι, λοιπόν, βεβαίως συμφωνούμε ότι η πολιτικ</w:t>
      </w:r>
      <w:r>
        <w:rPr>
          <w:rFonts w:eastAsia="Times New Roman"/>
          <w:szCs w:val="24"/>
        </w:rPr>
        <w:t xml:space="preserve">ή σας είναι ταξική, αλλά είναι ταξική προς όφελος του κεφαλαίου και σε βάρος της εργατικής τάξης και των υπόλοιπων λαϊκών στρωμάτων. Γιατί, αλήθεια, πού βρίσκεται η κοινωνική δικαιοσύνη των μέτρων των οποίων παίρνετε; Είναι υπέρ των λαϊκών στρωμάτων η νέα </w:t>
      </w:r>
      <w:r>
        <w:rPr>
          <w:rFonts w:eastAsia="Times New Roman"/>
          <w:szCs w:val="24"/>
        </w:rPr>
        <w:t>μείωση του αφορολόγητου; Εσείς την ψηφίσατε. Είναι υπέρ των λαϊκών στρωμάτων η αύξηση του ΦΠΑ; Εσείς την ψηφίσατε. Είναι υπέρ των λαϊκών στρωμάτων η νέα μείωση στις συντάξεις; Εσείς την ψηφίσατε. Είναι υπέρ των λαϊκών στρωμάτων η αύξηση των φορολογικών εισ</w:t>
      </w:r>
      <w:r>
        <w:rPr>
          <w:rFonts w:eastAsia="Times New Roman"/>
          <w:szCs w:val="24"/>
        </w:rPr>
        <w:t>φορών και κοκορεύεστε ότι έχετε πλεονάσματα στα ασφαλιστικά ταμεία και με βάση αυτά τα πλεονάσματα μπορείτε να δίνετε κοινωνικό μέρισμα, τη στιγμή που πετσοκόβετε τις συντάξεις, τη στιγμή που πετσοκόβετε τις παροχές υγείας και περίθαλψης για τους ασφαλισμέ</w:t>
      </w:r>
      <w:r>
        <w:rPr>
          <w:rFonts w:eastAsia="Times New Roman"/>
          <w:szCs w:val="24"/>
        </w:rPr>
        <w:t xml:space="preserve">νους και τους λέτε να βάλουν όλο και πιο βαθιά το χέρι στην τσέπη; Και υπερηφανεύεστε για τα πλεονάσματα των ασφαλιστικών ταμείων. </w:t>
      </w:r>
    </w:p>
    <w:p w14:paraId="6EF72953"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Είναι υπέρ του λαού οι μεταρρυθμίσεις που απελευθερώνουν και διευκολύνουν την επιχειρηματική δραστηριότητα στην αγορά εργασί</w:t>
      </w:r>
      <w:r>
        <w:rPr>
          <w:rFonts w:eastAsia="Times New Roman"/>
          <w:szCs w:val="24"/>
        </w:rPr>
        <w:t>ας; Τα νέα μέτρα που θα φέρετε στην τρίτη αξιολόγηση ποιον θα ωφελήσουν, ποιον θα εξυπηρετήσουν; Κι εδώ δεν υπάρχει καμμία διαφορετική απάντηση και γι’ αυτό άλλωστε έχετε και τα εύσημα για την ακολουθούμενη πολιτική όλων των ιμπεριαλιστικών οργανισμών, της</w:t>
      </w:r>
      <w:r>
        <w:rPr>
          <w:rFonts w:eastAsia="Times New Roman"/>
          <w:szCs w:val="24"/>
        </w:rPr>
        <w:t xml:space="preserve"> Ευρωπαϊκής Ένωσης, του Διεθνούς Νομισματικού Ταμείου, της Γερμανίας, των Ηνωμένων Πολιτειών. Αυτή λοιπόν είναι η πολιτική σας, αυτούς λοιπόν εξυπηρετείτε.</w:t>
      </w:r>
    </w:p>
    <w:p w14:paraId="6EF72954"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Και απ’ αυτή την άποψη, έγινε μια ολόκληρη κουβέντα από πού προέρχεται το </w:t>
      </w:r>
      <w:proofErr w:type="spellStart"/>
      <w:r>
        <w:rPr>
          <w:rFonts w:eastAsia="Times New Roman"/>
          <w:szCs w:val="24"/>
        </w:rPr>
        <w:t>υπερπλεόνασμα</w:t>
      </w:r>
      <w:proofErr w:type="spellEnd"/>
      <w:r>
        <w:rPr>
          <w:rFonts w:eastAsia="Times New Roman"/>
          <w:szCs w:val="24"/>
        </w:rPr>
        <w:t xml:space="preserve">. Χρειάζεται </w:t>
      </w:r>
      <w:r>
        <w:rPr>
          <w:rFonts w:eastAsia="Times New Roman"/>
          <w:szCs w:val="24"/>
        </w:rPr>
        <w:t xml:space="preserve">και δεύτερο ερώτημα; Το </w:t>
      </w:r>
      <w:proofErr w:type="spellStart"/>
      <w:r>
        <w:rPr>
          <w:rFonts w:eastAsia="Times New Roman"/>
          <w:szCs w:val="24"/>
        </w:rPr>
        <w:t>υπερπλεόνασμα</w:t>
      </w:r>
      <w:proofErr w:type="spellEnd"/>
      <w:r>
        <w:rPr>
          <w:rFonts w:eastAsia="Times New Roman"/>
          <w:szCs w:val="24"/>
        </w:rPr>
        <w:t xml:space="preserve"> προέρχεται απ’ τον σφαγιασμό των λαϊκών εισοδημάτων. Ποιος πληρώνει τη δημοσιονομική εξυγίανση; Πληρώνουν οι εφοπλιστές, αλήθεια; Πήρατε κανένα μέτρο σε βάρος των εφοπλιστών στη φορολογική τους αντιμετώπιση; Πληρώνουν </w:t>
      </w:r>
      <w:r>
        <w:rPr>
          <w:rFonts w:eastAsia="Times New Roman"/>
          <w:szCs w:val="24"/>
        </w:rPr>
        <w:t xml:space="preserve">οι βιομήχανοι; Νέα κίνητρα, νέες απαλλαγές, νέες χρηματοδοτήσεις. </w:t>
      </w:r>
    </w:p>
    <w:p w14:paraId="6EF72955"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Πραγματικά, μειώνετε τους φόρους. Πού τους μειώσατε, όμως; Στους </w:t>
      </w:r>
      <w:proofErr w:type="spellStart"/>
      <w:r>
        <w:rPr>
          <w:rFonts w:eastAsia="Times New Roman"/>
          <w:szCs w:val="24"/>
        </w:rPr>
        <w:t>καναλάρχες</w:t>
      </w:r>
      <w:proofErr w:type="spellEnd"/>
      <w:r>
        <w:rPr>
          <w:rFonts w:eastAsia="Times New Roman"/>
          <w:szCs w:val="24"/>
        </w:rPr>
        <w:t xml:space="preserve">. Από 20% ο φόρος για την τηλεοπτική </w:t>
      </w:r>
      <w:r>
        <w:rPr>
          <w:rFonts w:eastAsia="Times New Roman"/>
          <w:szCs w:val="24"/>
        </w:rPr>
        <w:lastRenderedPageBreak/>
        <w:t xml:space="preserve">διαφήμιση, πήγε στο 5%. Να, λοιπόν, ποιους εξυπηρετείτε! Και ταυτόχρονα λέτε </w:t>
      </w:r>
      <w:r>
        <w:rPr>
          <w:rFonts w:eastAsia="Times New Roman"/>
          <w:szCs w:val="24"/>
        </w:rPr>
        <w:t>στον λαό ότι του θα μειώσετε παραπέρα το αφορολόγητο. Τα παίρνετε, λοιπόν, απ’ τους πολλούς για να τα δώσετε στους λίγους, στους κεφαλαιοκράτες. Αυτή είναι η δημοσιονομική σας πολιτική, αυτή είναι η αναδιανομή την οποία κάνετε.</w:t>
      </w:r>
    </w:p>
    <w:p w14:paraId="6EF72956" w14:textId="77777777" w:rsidR="00E92729" w:rsidRDefault="0044197E">
      <w:pPr>
        <w:spacing w:line="600" w:lineRule="auto"/>
        <w:ind w:firstLine="720"/>
        <w:contextualSpacing/>
        <w:jc w:val="both"/>
        <w:rPr>
          <w:rFonts w:eastAsia="Times New Roman"/>
          <w:szCs w:val="24"/>
        </w:rPr>
      </w:pPr>
      <w:r>
        <w:rPr>
          <w:rFonts w:eastAsia="Times New Roman"/>
          <w:szCs w:val="24"/>
        </w:rPr>
        <w:t>Και έρχεστε τώρα και λέτε ότ</w:t>
      </w:r>
      <w:r>
        <w:rPr>
          <w:rFonts w:eastAsia="Times New Roman"/>
          <w:szCs w:val="24"/>
        </w:rPr>
        <w:t>ι θέλετε να ασκήσετε μια κοινωνικά ευαίσθητη πολιτική. Ξέρετε πού περιορίζεται η κοινωνική σας ευαισθησία; Σε αυτό που λέει ο λαός μας: «Να σε κάψω Γιάννη, να σ’ αλείψω λάδι». Ποιος ευθύνεται για τη φτώχ</w:t>
      </w:r>
      <w:r>
        <w:rPr>
          <w:rFonts w:eastAsia="Times New Roman"/>
          <w:szCs w:val="24"/>
        </w:rPr>
        <w:t>ε</w:t>
      </w:r>
      <w:r>
        <w:rPr>
          <w:rFonts w:eastAsia="Times New Roman"/>
          <w:szCs w:val="24"/>
        </w:rPr>
        <w:t>ια και την εξαθλίωση πλατιών λαϊκών στρωμάτων; Ποιος</w:t>
      </w:r>
      <w:r>
        <w:rPr>
          <w:rFonts w:eastAsia="Times New Roman"/>
          <w:szCs w:val="24"/>
        </w:rPr>
        <w:t xml:space="preserve"> ευθύνεται για την ανεργία; Βεβαίως, το καπιταλιστικό σύστημα, το οποίο είναι άδικο, εκμεταλλευτικό και βάρβαρο. Όμως ευθύνεται και η πολιτική σας, η πολιτική των προηγούμενων κυβερνήσεων και των σημερινών που έχει οδηγήσει σ’ αυτές τις συνέπειες.</w:t>
      </w:r>
    </w:p>
    <w:p w14:paraId="6EF7295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τους</w:t>
      </w:r>
      <w:r>
        <w:rPr>
          <w:rFonts w:eastAsia="Times New Roman" w:cs="Times New Roman"/>
          <w:szCs w:val="24"/>
        </w:rPr>
        <w:t xml:space="preserve"> λέτε: «Κοιτάξτε, μην σας απασχολεί που σας παίρνουμε δέκα, φτάνει που σας δίνουμε το ένα από τα δέκα που σας παίρνουμε». Και τι κάνετε; Κάνετε μια αναδιανομή της φτώχειας επί της ουσίας. Οι λιγότερο φτωχοί να πληρώσουν για τους εξαθλιωμένους. </w:t>
      </w:r>
    </w:p>
    <w:p w14:paraId="6EF7295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δεν κάν</w:t>
      </w:r>
      <w:r>
        <w:rPr>
          <w:rFonts w:eastAsia="Times New Roman" w:cs="Times New Roman"/>
          <w:szCs w:val="24"/>
        </w:rPr>
        <w:t>ετε μόνο αυτό, δηλαδή αναδιανομή της φτώχειας, αλλά πάνω από όλα στοχεύετε και στη συνείδηση του λαού, στη συνείδηση της εργατικής τάξης για να τον πείσετε να μειώσει τις απαιτήσεις, να ζει και να βολεύετε με τα ξεροκόμματα των διαφόρων επιδομάτων αλληλεγγ</w:t>
      </w:r>
      <w:r>
        <w:rPr>
          <w:rFonts w:eastAsia="Times New Roman" w:cs="Times New Roman"/>
          <w:szCs w:val="24"/>
        </w:rPr>
        <w:t>ύης, να μην έχει απαιτήσεις και διεκδικήσεις. Στοχεύετε πάνω από όλα στην ταξική συνείδηση της εργατικής τάξης και του ίδιου του κινήματος σε μια προσπάθεια να ανασυνταχθεί, να αναδιοργανωθεί, να οργανώσει την πάλη του για γενικότερες και συνολικότερες ρήξ</w:t>
      </w:r>
      <w:r>
        <w:rPr>
          <w:rFonts w:eastAsia="Times New Roman" w:cs="Times New Roman"/>
          <w:szCs w:val="24"/>
        </w:rPr>
        <w:t xml:space="preserve">εις και ανατροπές. </w:t>
      </w:r>
    </w:p>
    <w:p w14:paraId="6EF7295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αυτός είναι ο χαρακτήρας, κύριε Υπουργέ, της δίκαιης ανάπτυξης την οποία ευαγγελίζεστε: οι πλούσιοι να γίνονται πλουσιότεροι και οι φτωχοί φτωχότεροι. </w:t>
      </w:r>
    </w:p>
    <w:p w14:paraId="6EF7295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w:t>
      </w:r>
      <w:r>
        <w:rPr>
          <w:rFonts w:eastAsia="Times New Roman" w:cs="Times New Roman"/>
          <w:szCs w:val="24"/>
        </w:rPr>
        <w:t>τή)</w:t>
      </w:r>
    </w:p>
    <w:p w14:paraId="6EF7295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ίδια λογική υπάρχει και στο ζήτημα της αντιμετώπισης των καταστροφών. Η ίδια εγκληματική πολιτική είναι η αιτία για τις πρόσφατες καταστροφές στη </w:t>
      </w:r>
      <w:r>
        <w:rPr>
          <w:rFonts w:eastAsia="Times New Roman" w:cs="Times New Roman"/>
          <w:szCs w:val="24"/>
        </w:rPr>
        <w:t>δ</w:t>
      </w:r>
      <w:r>
        <w:rPr>
          <w:rFonts w:eastAsia="Times New Roman" w:cs="Times New Roman"/>
          <w:szCs w:val="24"/>
        </w:rPr>
        <w:t>υτική Αττική με τους είκοσι νεκρούς, τους δύο αγνοούμενους και τις τεράστιες απώλειες σε περιουσιακά στ</w:t>
      </w:r>
      <w:r>
        <w:rPr>
          <w:rFonts w:eastAsia="Times New Roman" w:cs="Times New Roman"/>
          <w:szCs w:val="24"/>
        </w:rPr>
        <w:t xml:space="preserve">οιχεία φτωχών, λαϊκών οικογενειών. Δεν οφείλεται </w:t>
      </w:r>
      <w:r>
        <w:rPr>
          <w:rFonts w:eastAsia="Times New Roman" w:cs="Times New Roman"/>
          <w:szCs w:val="24"/>
        </w:rPr>
        <w:lastRenderedPageBreak/>
        <w:t>στην άναρχη καπιταλιστική ανάπτυξη; Δεν οφείλεται στο το ότι η γη είναι ιδιοκτησία και μάλιστα ότι κάποιοι κερδοσκοπούν πάνω στη γη; Δεν οφείλεται στην έλλειψη οργανωμένου χωροταξικού σχεδίου, που στο επίκεν</w:t>
      </w:r>
      <w:r>
        <w:rPr>
          <w:rFonts w:eastAsia="Times New Roman" w:cs="Times New Roman"/>
          <w:szCs w:val="24"/>
        </w:rPr>
        <w:t xml:space="preserve">τρό του θα έχει την ικανοποίηση των αναγκών του λαού και όχι τα συμφέροντα των επιχειρηματικών ομίλων και τους σχεδιασμούς του κεφαλαίου; </w:t>
      </w:r>
    </w:p>
    <w:p w14:paraId="6EF7295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Πόσα μεγάλα έργα γίνονται -οδικοί άξονες, σιδηροδρομικοί άξονες- χωρίς τα απαραίτητα συμπληρωματικά και αναγκαία αντι</w:t>
      </w:r>
      <w:r>
        <w:rPr>
          <w:rFonts w:eastAsia="Times New Roman" w:cs="Times New Roman"/>
          <w:szCs w:val="24"/>
        </w:rPr>
        <w:t xml:space="preserve">πλημμυρικά μέτρα για την προστασία από τέτοιου είδους ζητήματα; Από πότε έχει μπει το ζήτημα εδώ πέρα σχετικά με το ότι προτεραιότητα πρέπει να είναι η αντισεισμική θωράκιση και η αντιπλημμυρική προστασία; </w:t>
      </w:r>
    </w:p>
    <w:p w14:paraId="6EF7295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αντί για αυτό, «δεν υπάρχουν χρήματα». Χρήματα, όμως, υπάρχουν για να χρηματοδοτείτε τους κατασκευαστές των μεγάλων έργων, τις μεγάλες επιχειρήσεις και τους μονοπωλιακούς ομίλους. Γι’ αυτόν ακριβώς τον λόγο είπαμε ότι θυσιάζετε επί της ουσίας τις λαϊκέ</w:t>
      </w:r>
      <w:r>
        <w:rPr>
          <w:rFonts w:eastAsia="Times New Roman" w:cs="Times New Roman"/>
          <w:szCs w:val="24"/>
        </w:rPr>
        <w:t xml:space="preserve">ς ανάγκες στον βωμό αυτής της κερδοφορίας. </w:t>
      </w:r>
    </w:p>
    <w:p w14:paraId="6EF7295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πώς αντιμετωπίζετε τα αποτελέσματα αυτής της εγκληματικής πολιτικής; Τα αντιμετωπίζετε πάλι με έκτακτο επίδομα. Ε, πάρτε ένα έκτακτο επίδομα και βολευτείτε με αυτό, αντί να υπάρχει πλήρης αποζημίωση στο 100% </w:t>
      </w:r>
      <w:r>
        <w:rPr>
          <w:rFonts w:eastAsia="Times New Roman" w:cs="Times New Roman"/>
          <w:szCs w:val="24"/>
        </w:rPr>
        <w:t xml:space="preserve">του συνόλου των ζημιών που υπέστησαν. Και από την άλλη μεριά, μέσα από τον δανεισμό τούς μετατρέπετε σε ομήρους των τραπεζικών διαθέσεων. </w:t>
      </w:r>
    </w:p>
    <w:p w14:paraId="6EF7295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στο τέλος περισσεύουν τα ηθικοπλαστικά στηρίγματα και από τη Νέα Δημοκρατία και από εσάς. Η Νέα Δημοκρατία σας κα</w:t>
      </w:r>
      <w:r>
        <w:rPr>
          <w:rFonts w:eastAsia="Times New Roman" w:cs="Times New Roman"/>
          <w:szCs w:val="24"/>
        </w:rPr>
        <w:t>τηγορεί για εξοπλισμούς και μεσάζοντες, λες και είναι πρωτοφανέρωτο αυτό, αντί να συζητήσει επί της ουσίας για ποι</w:t>
      </w:r>
      <w:r>
        <w:rPr>
          <w:rFonts w:eastAsia="Times New Roman" w:cs="Times New Roman"/>
          <w:szCs w:val="24"/>
        </w:rPr>
        <w:t>ο</w:t>
      </w:r>
      <w:r>
        <w:rPr>
          <w:rFonts w:eastAsia="Times New Roman" w:cs="Times New Roman"/>
          <w:szCs w:val="24"/>
        </w:rPr>
        <w:t>ν είναι αυτοί οι εξοπλισμοί και ποιος πληρώνει αυτούς τους εξοπλισμούς -δεδομένου ότι η Ελλάδα τα τελευταία είκοσι χρόνια βρίσκεται στις πέντ</w:t>
      </w:r>
      <w:r>
        <w:rPr>
          <w:rFonts w:eastAsia="Times New Roman" w:cs="Times New Roman"/>
          <w:szCs w:val="24"/>
        </w:rPr>
        <w:t xml:space="preserve">ε χώρες που πληρώνουν τα περισσότερα για στρατιωτικούς εξοπλισμούς- που εξυπηρετούν τα συμφέροντα των </w:t>
      </w:r>
      <w:proofErr w:type="spellStart"/>
      <w:r>
        <w:rPr>
          <w:rFonts w:eastAsia="Times New Roman" w:cs="Times New Roman"/>
          <w:szCs w:val="24"/>
        </w:rPr>
        <w:t>αμερικανο</w:t>
      </w:r>
      <w:proofErr w:type="spellEnd"/>
      <w:r>
        <w:rPr>
          <w:rFonts w:eastAsia="Times New Roman" w:cs="Times New Roman"/>
          <w:szCs w:val="24"/>
        </w:rPr>
        <w:t>-νατοϊκών ιμπεριαλιστών, με αποτέλεσμα να βαθαίνει ακόμα περισσότερο η εμπλοκή της Ελλάδας σε αυτούς τους σχεδιασμούς. Την μετατρέπετε σε ένα ορμ</w:t>
      </w:r>
      <w:r>
        <w:rPr>
          <w:rFonts w:eastAsia="Times New Roman" w:cs="Times New Roman"/>
          <w:szCs w:val="24"/>
        </w:rPr>
        <w:t xml:space="preserve">ητήριο των Αμερικάνων και των νατοϊκών για να υλοποιήσουν αυτούς τους σχεδιασμούς. </w:t>
      </w:r>
    </w:p>
    <w:p w14:paraId="6EF7296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από την άλλη μεριά, τα δικά σας ηθικοπλαστικά κηρύγματα για 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lang w:val="en-US"/>
        </w:rPr>
        <w:t>s</w:t>
      </w:r>
      <w:r>
        <w:rPr>
          <w:rFonts w:eastAsia="Times New Roman" w:cs="Times New Roman"/>
          <w:szCs w:val="24"/>
        </w:rPr>
        <w:t xml:space="preserve">, τις </w:t>
      </w:r>
      <w:r>
        <w:rPr>
          <w:rFonts w:eastAsia="Times New Roman" w:cs="Times New Roman"/>
          <w:szCs w:val="24"/>
          <w:lang w:val="en-US"/>
        </w:rPr>
        <w:t>offshore</w:t>
      </w:r>
      <w:r>
        <w:rPr>
          <w:rFonts w:eastAsia="Times New Roman" w:cs="Times New Roman"/>
          <w:szCs w:val="24"/>
        </w:rPr>
        <w:t xml:space="preserve"> εταιρείες και τους φορολογικούς παραδείσους. Πιστεύει κανείς ότι με αυτά τα κηρύγματα θα αλλάξει ο χαρακτήρας του καπιταλιστικού συστήματος και ότι θα παύσει να υπάρχει αυτή η σαπίλα; Παίρνετε κανένα μέτρο συγκεκριμένο; Περιορίζεται η ελευθερία κίνησης κε</w:t>
      </w:r>
      <w:r>
        <w:rPr>
          <w:rFonts w:eastAsia="Times New Roman" w:cs="Times New Roman"/>
          <w:szCs w:val="24"/>
        </w:rPr>
        <w:t xml:space="preserve">φαλαίου; Κανένας περιορισμός. Αντίθετα, την υπηρετείτε. Βάζετε ζήτημα ονομαστικοποίησης των ανώνυμων μετοχών των επιχειρηματικών ομίλων, να καταργηθούν τα διάφορα απόρρητα, όπως το εταιρικό, το εμπορικό και το τραπεζικό απόρρητο; Όχι βέβαια! Αυτά είναι τα </w:t>
      </w:r>
      <w:r>
        <w:rPr>
          <w:rFonts w:eastAsia="Times New Roman" w:cs="Times New Roman"/>
          <w:szCs w:val="24"/>
        </w:rPr>
        <w:t xml:space="preserve">έργα και οι τάσεις του καπιταλιστικού συστήματος. Και μετά λέτε ότι δεν θα υπάρχουν </w:t>
      </w:r>
      <w:r>
        <w:rPr>
          <w:rFonts w:eastAsia="Times New Roman" w:cs="Times New Roman"/>
          <w:szCs w:val="24"/>
          <w:lang w:val="en-US"/>
        </w:rPr>
        <w:t>offshore</w:t>
      </w:r>
      <w:r>
        <w:rPr>
          <w:rFonts w:eastAsia="Times New Roman" w:cs="Times New Roman"/>
          <w:szCs w:val="24"/>
        </w:rPr>
        <w:t xml:space="preserve"> εταιρείες; Απαγορεύσατε τη λειτουργία </w:t>
      </w:r>
      <w:r>
        <w:rPr>
          <w:rFonts w:eastAsia="Times New Roman" w:cs="Times New Roman"/>
          <w:szCs w:val="24"/>
          <w:lang w:val="en-US"/>
        </w:rPr>
        <w:t>offshore</w:t>
      </w:r>
      <w:r>
        <w:rPr>
          <w:rFonts w:eastAsia="Times New Roman" w:cs="Times New Roman"/>
          <w:szCs w:val="24"/>
        </w:rPr>
        <w:t xml:space="preserve"> εταιρειών στη χώρα μας και στις προμήθειες προς το δημόσιο; Καμμία απαγόρευση. Λειτουργούν νόμιμα! Άρα, τι μιλάτε;</w:t>
      </w:r>
    </w:p>
    <w:p w14:paraId="6EF7296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 οι κεφαλαιοκράτες αυτό ακριβώς θα κάνουν. Θα προσπαθήσουν να αποφύγουν όσο περισσότερο τη φορολογική επιβάρυνση. Και αυτός είναι ο στόχος τους. Και αυτό τον στόχο υπηρετείτε με την πολιτική σας. Γιατί, λοιπόν, υπάρχουν μετά αυτά τα κηρύγματα του τύπ</w:t>
      </w:r>
      <w:r>
        <w:rPr>
          <w:rFonts w:eastAsia="Times New Roman" w:cs="Times New Roman"/>
          <w:szCs w:val="24"/>
        </w:rPr>
        <w:t xml:space="preserve">ου «τι κάνουν αυτοί;»; </w:t>
      </w:r>
    </w:p>
    <w:p w14:paraId="6EF7296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αυτή τη άποψη, είναι προκλητική και η ίδια η αντιμετώπιση από τη μεριά της Ευρωπαϊκής Ένωσης και του Ο</w:t>
      </w:r>
      <w:r>
        <w:rPr>
          <w:rFonts w:eastAsia="Times New Roman" w:cs="Times New Roman"/>
          <w:szCs w:val="24"/>
          <w:lang w:val="en-US"/>
        </w:rPr>
        <w:t>O</w:t>
      </w:r>
      <w:r>
        <w:rPr>
          <w:rFonts w:eastAsia="Times New Roman" w:cs="Times New Roman"/>
          <w:szCs w:val="24"/>
        </w:rPr>
        <w:t xml:space="preserve">ΣΑ που λέει ότι θα πατάξουμε τη φοροδιαφυγή και την </w:t>
      </w:r>
      <w:proofErr w:type="spellStart"/>
      <w:r>
        <w:rPr>
          <w:rFonts w:eastAsia="Times New Roman" w:cs="Times New Roman"/>
          <w:szCs w:val="24"/>
        </w:rPr>
        <w:t>φοροαποφυγή</w:t>
      </w:r>
      <w:proofErr w:type="spellEnd"/>
      <w:r>
        <w:rPr>
          <w:rFonts w:eastAsia="Times New Roman" w:cs="Times New Roman"/>
          <w:szCs w:val="24"/>
        </w:rPr>
        <w:t>. Κατ</w:t>
      </w:r>
      <w:r>
        <w:rPr>
          <w:rFonts w:eastAsia="Times New Roman" w:cs="Times New Roman"/>
          <w:szCs w:val="24"/>
        </w:rPr>
        <w:t xml:space="preserve">’ </w:t>
      </w:r>
      <w:r>
        <w:rPr>
          <w:rFonts w:eastAsia="Times New Roman" w:cs="Times New Roman"/>
          <w:szCs w:val="24"/>
        </w:rPr>
        <w:t xml:space="preserve">αρχάς τη </w:t>
      </w:r>
      <w:proofErr w:type="spellStart"/>
      <w:r>
        <w:rPr>
          <w:rFonts w:eastAsia="Times New Roman" w:cs="Times New Roman"/>
          <w:szCs w:val="24"/>
        </w:rPr>
        <w:t>φοροαποφυγή</w:t>
      </w:r>
      <w:proofErr w:type="spellEnd"/>
      <w:r>
        <w:rPr>
          <w:rFonts w:eastAsia="Times New Roman" w:cs="Times New Roman"/>
          <w:szCs w:val="24"/>
        </w:rPr>
        <w:t xml:space="preserve"> τη νομοθετείτε με τα ειδικά φορολο</w:t>
      </w:r>
      <w:r>
        <w:rPr>
          <w:rFonts w:eastAsia="Times New Roman" w:cs="Times New Roman"/>
          <w:szCs w:val="24"/>
        </w:rPr>
        <w:t xml:space="preserve">γικά καθεστώτα για τους εφοπλιστές. </w:t>
      </w:r>
    </w:p>
    <w:p w14:paraId="6EF7296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Ολοκληρώστε,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σας παρακαλώ. </w:t>
      </w:r>
    </w:p>
    <w:p w14:paraId="6EF72964" w14:textId="77777777" w:rsidR="00E92729" w:rsidRDefault="0044197E">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Ολοκληρώνω με αυτό, κύριε Πρόεδρε.</w:t>
      </w:r>
    </w:p>
    <w:p w14:paraId="6EF72965" w14:textId="77777777" w:rsidR="00E92729" w:rsidRDefault="0044197E">
      <w:pPr>
        <w:spacing w:line="600" w:lineRule="auto"/>
        <w:ind w:firstLine="720"/>
        <w:contextualSpacing/>
        <w:jc w:val="both"/>
        <w:rPr>
          <w:rFonts w:eastAsia="Times New Roman"/>
          <w:szCs w:val="24"/>
        </w:rPr>
      </w:pPr>
      <w:r>
        <w:rPr>
          <w:rFonts w:eastAsia="Times New Roman"/>
          <w:szCs w:val="24"/>
        </w:rPr>
        <w:t>Δεύτερον, η ίδια η Ευρωπαϊκή Ένωση φιλοξενεί φορολογικούς παραδείσους. Η Ο</w:t>
      </w:r>
      <w:r>
        <w:rPr>
          <w:rFonts w:eastAsia="Times New Roman"/>
          <w:szCs w:val="24"/>
        </w:rPr>
        <w:t xml:space="preserve">λλανδία είναι ο μεγαλύτερος φορολογικός παράδεισος, η Ιρλανδία το ίδιο. Και δεν μιλάμε για τα </w:t>
      </w:r>
      <w:proofErr w:type="spellStart"/>
      <w:r>
        <w:rPr>
          <w:rFonts w:eastAsia="Times New Roman"/>
          <w:szCs w:val="24"/>
        </w:rPr>
        <w:t>εξωχώρια</w:t>
      </w:r>
      <w:proofErr w:type="spellEnd"/>
      <w:r>
        <w:rPr>
          <w:rFonts w:eastAsia="Times New Roman"/>
          <w:szCs w:val="24"/>
        </w:rPr>
        <w:t xml:space="preserve"> νησιά. Μιλάμε για τις συγκεκριμένες αυτές χώρες. </w:t>
      </w:r>
    </w:p>
    <w:p w14:paraId="6EF72966" w14:textId="77777777" w:rsidR="00E92729" w:rsidRDefault="0044197E">
      <w:pPr>
        <w:spacing w:line="600" w:lineRule="auto"/>
        <w:ind w:firstLine="720"/>
        <w:contextualSpacing/>
        <w:jc w:val="both"/>
        <w:rPr>
          <w:rFonts w:eastAsia="Times New Roman"/>
          <w:szCs w:val="24"/>
        </w:rPr>
      </w:pPr>
      <w:r>
        <w:rPr>
          <w:rFonts w:eastAsia="Times New Roman"/>
          <w:szCs w:val="24"/>
        </w:rPr>
        <w:t>Άρα</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αυτή η προσπάθεια εξαπάτησης των εργαζόμενων, ότι μπορεί ξαφνικά να βελτιωθούν και να καλυ</w:t>
      </w:r>
      <w:r>
        <w:rPr>
          <w:rFonts w:eastAsia="Times New Roman"/>
          <w:szCs w:val="24"/>
        </w:rPr>
        <w:t xml:space="preserve">τερεύσουν τα πράγματα, είναι επικίνδυνη για την ίδια τη συνείδηση. </w:t>
      </w:r>
    </w:p>
    <w:p w14:paraId="6EF72967" w14:textId="77777777" w:rsidR="00E92729" w:rsidRDefault="0044197E">
      <w:pPr>
        <w:spacing w:line="600" w:lineRule="auto"/>
        <w:ind w:firstLine="720"/>
        <w:contextualSpacing/>
        <w:jc w:val="both"/>
        <w:rPr>
          <w:rFonts w:eastAsia="Times New Roman"/>
          <w:szCs w:val="24"/>
        </w:rPr>
      </w:pPr>
      <w:r>
        <w:rPr>
          <w:rFonts w:eastAsia="Times New Roman"/>
          <w:szCs w:val="24"/>
        </w:rPr>
        <w:t>Γιατί τι κάνετε; Βγάζετε φλας αριστερά, κύριε Υπουργέ, και στρίβετε δεξιά.</w:t>
      </w:r>
    </w:p>
    <w:p w14:paraId="6EF72968"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Καραθανασόπουλο</w:t>
      </w:r>
      <w:proofErr w:type="spellEnd"/>
      <w:r>
        <w:rPr>
          <w:rFonts w:eastAsia="Times New Roman"/>
          <w:szCs w:val="24"/>
        </w:rPr>
        <w:t>.</w:t>
      </w:r>
    </w:p>
    <w:p w14:paraId="6EF72969"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Τον λόγο έχει ο κ. Μαντάς, ο Κοινοβουλευτικό</w:t>
      </w:r>
      <w:r>
        <w:rPr>
          <w:rFonts w:eastAsia="Times New Roman"/>
          <w:szCs w:val="24"/>
        </w:rPr>
        <w:t>ς Εκπρόσωπος του ΣΥΡΙΖΑ. Στη συνέχεια, θα ολοκληρώσουμε τη διαδικασία δίνοντας τον λόγο στους εισηγητές, όπως είχε ζητηθεί, για την τροπολογία. Δεν θα υπάρξει ανοχή για κανέναν. Από δύο λεπτά ο καθένας.</w:t>
      </w:r>
    </w:p>
    <w:p w14:paraId="6EF7296A"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Έχετε δώσει, όμως, κύρι</w:t>
      </w:r>
      <w:r>
        <w:rPr>
          <w:rFonts w:eastAsia="Times New Roman"/>
          <w:szCs w:val="24"/>
        </w:rPr>
        <w:t>ε Πρόεδρε.</w:t>
      </w:r>
    </w:p>
    <w:p w14:paraId="6EF7296B" w14:textId="77777777" w:rsidR="00E92729" w:rsidRDefault="0044197E">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Από δω και πέρα δεν θα υπάρξει ανοχή για να ολοκληρώσουμε. Έδειξα ανοχή στους Κοινοβουλευτικούς Εκπροσώπους οι οποίοι κανονικά θα είχαν δώδεκα λεπτά ομιλίας. Όμως, επειδή μίλησαν οι Αρχηγοί των κομμάτων, ο χρόνος </w:t>
      </w:r>
      <w:r>
        <w:rPr>
          <w:rFonts w:eastAsia="Times New Roman"/>
          <w:szCs w:val="24"/>
        </w:rPr>
        <w:t xml:space="preserve">τους μειώθηκε, με αποτέλεσμα να είναι δύσκολο να περιορίσουν στα πέντε λεπτά τον λόγο που είχαν ετοιμάσει για δώδεκα λεπτά. Πιστεύω ότι αυτό είναι που καταλαβαίνετε όλοι. </w:t>
      </w:r>
    </w:p>
    <w:p w14:paraId="6EF7296C" w14:textId="77777777" w:rsidR="00E92729" w:rsidRDefault="0044197E">
      <w:pPr>
        <w:spacing w:line="600" w:lineRule="auto"/>
        <w:ind w:firstLine="720"/>
        <w:contextualSpacing/>
        <w:jc w:val="both"/>
        <w:rPr>
          <w:rFonts w:eastAsia="Times New Roman"/>
          <w:szCs w:val="24"/>
        </w:rPr>
      </w:pPr>
      <w:r>
        <w:rPr>
          <w:rFonts w:eastAsia="Times New Roman"/>
          <w:szCs w:val="24"/>
        </w:rPr>
        <w:t>Ορίστε, κύριε Μαντά, έχετε τον λόγο για πέντε λεπτά κι εσείς με σχετική ανοχή.</w:t>
      </w:r>
    </w:p>
    <w:p w14:paraId="6EF7296D" w14:textId="77777777" w:rsidR="00E92729" w:rsidRDefault="0044197E">
      <w:pPr>
        <w:spacing w:line="600" w:lineRule="auto"/>
        <w:ind w:firstLine="720"/>
        <w:contextualSpacing/>
        <w:jc w:val="both"/>
        <w:rPr>
          <w:rFonts w:eastAsia="Times New Roman"/>
          <w:szCs w:val="24"/>
        </w:rPr>
      </w:pPr>
      <w:r>
        <w:rPr>
          <w:rFonts w:eastAsia="Times New Roman"/>
          <w:b/>
          <w:szCs w:val="24"/>
        </w:rPr>
        <w:t>ΧΡΗΣΤ</w:t>
      </w:r>
      <w:r>
        <w:rPr>
          <w:rFonts w:eastAsia="Times New Roman"/>
          <w:b/>
          <w:szCs w:val="24"/>
        </w:rPr>
        <w:t>ΟΣ ΜΑΝΤΑΣ:</w:t>
      </w:r>
      <w:r>
        <w:rPr>
          <w:rFonts w:eastAsia="Times New Roman"/>
          <w:szCs w:val="24"/>
        </w:rPr>
        <w:t xml:space="preserve"> Σε λίγο τα φώτα αυτής της Αίθουσας θα σβήσουν. Ξέρω πολύ καλά και νομίζω ότι το γνωρίζουμε όλοι ότι η οδύνη των ανθρώπων στη συγκεκριμένη περιοχή και </w:t>
      </w:r>
      <w:r>
        <w:rPr>
          <w:rFonts w:eastAsia="Times New Roman"/>
          <w:szCs w:val="24"/>
        </w:rPr>
        <w:lastRenderedPageBreak/>
        <w:t>σε άλλες περιοχές, ειδικά για τις απώλειες σε ανθρώπινες ζωές, δεν θα σταματήσει. Οι απώλειες α</w:t>
      </w:r>
      <w:r>
        <w:rPr>
          <w:rFonts w:eastAsia="Times New Roman"/>
          <w:szCs w:val="24"/>
        </w:rPr>
        <w:t xml:space="preserve">υτές δεν ανατρέπονται με όποια μέτρα κι αν πάρουμε. </w:t>
      </w:r>
    </w:p>
    <w:p w14:paraId="6EF7296E"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Και αφού συνυπογράψω όλο αυτό το σκεπτικό που ανέπτυξε εξαιρετικά, κατά τη γνώμη μου, ο Θοδωρής </w:t>
      </w:r>
      <w:proofErr w:type="spellStart"/>
      <w:r>
        <w:rPr>
          <w:rFonts w:eastAsia="Times New Roman"/>
          <w:szCs w:val="24"/>
        </w:rPr>
        <w:t>Δρίτσας</w:t>
      </w:r>
      <w:proofErr w:type="spellEnd"/>
      <w:r>
        <w:rPr>
          <w:rFonts w:eastAsia="Times New Roman"/>
          <w:szCs w:val="24"/>
        </w:rPr>
        <w:t>, θα ήθελα μόνο να προσθέσω ότι πρέπει με ταχύτητα και τη μέγιστη αποτελεσματικότητα να δούμε τι πρέ</w:t>
      </w:r>
      <w:r>
        <w:rPr>
          <w:rFonts w:eastAsia="Times New Roman"/>
          <w:szCs w:val="24"/>
        </w:rPr>
        <w:t>πει να κάνουμε και να δεσμευτούμε από όλες τις πτέρυγες της Βουλής, από τις δημοκρατικές δυνάμεις, για να προχωρήσουμε πάρα πολύ γρήγορα στα αναγκαία βήματα, στα ουσιαστικά βήματα που έχει ανάγκη η χώρα όχι μόνο στη συγκεκριμένη περιοχή, αλλά και ευρύτερα.</w:t>
      </w:r>
      <w:r>
        <w:rPr>
          <w:rFonts w:eastAsia="Times New Roman"/>
          <w:szCs w:val="24"/>
        </w:rPr>
        <w:t xml:space="preserve"> </w:t>
      </w:r>
    </w:p>
    <w:p w14:paraId="6EF7296F" w14:textId="77777777" w:rsidR="00E92729" w:rsidRDefault="0044197E">
      <w:pPr>
        <w:spacing w:line="600" w:lineRule="auto"/>
        <w:ind w:firstLine="720"/>
        <w:contextualSpacing/>
        <w:jc w:val="both"/>
        <w:rPr>
          <w:rFonts w:eastAsia="Times New Roman"/>
          <w:szCs w:val="24"/>
        </w:rPr>
      </w:pPr>
      <w:r>
        <w:rPr>
          <w:rFonts w:eastAsia="Times New Roman"/>
          <w:szCs w:val="24"/>
        </w:rPr>
        <w:t>Δεύτερον, να προσθέσω στον προβληματισμό που αναπτύχθηκε εδώ -και ήταν μια συζήτηση πολύ μεγάλη- ότι, δυστυχώς, ακόμη περιμένω κι εγώ να κάνουμε μια σοβαρή συζήτηση και ακούγοντας ο ένας τον άλλον και η μία την άλλη, ακούγοντας μεταξύ μας τα επιχειρήματα</w:t>
      </w:r>
      <w:r>
        <w:rPr>
          <w:rFonts w:eastAsia="Times New Roman"/>
          <w:szCs w:val="24"/>
        </w:rPr>
        <w:t xml:space="preserve">, να προχωρήσουμε ένα βήμα παραπέρα. Δυστυχώς στα περισσότερα θα έλεγα -για να μην είμαι απόλυτος- ζητήματα δεν γίνεται απ’ ό,τι φαίνεται να βρεθεί κοινός τόπος στο τι συμβαίνει ακριβώς. </w:t>
      </w:r>
    </w:p>
    <w:p w14:paraId="6EF72970"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 xml:space="preserve">Θα καλούσα λοιπόν -και το λέω σαν μια προτροπή- όλες τις </w:t>
      </w:r>
      <w:proofErr w:type="spellStart"/>
      <w:r>
        <w:rPr>
          <w:rFonts w:eastAsia="Times New Roman"/>
          <w:szCs w:val="24"/>
        </w:rPr>
        <w:t>συναδέλφισσ</w:t>
      </w:r>
      <w:r>
        <w:rPr>
          <w:rFonts w:eastAsia="Times New Roman"/>
          <w:szCs w:val="24"/>
        </w:rPr>
        <w:t>ες</w:t>
      </w:r>
      <w:proofErr w:type="spellEnd"/>
      <w:r>
        <w:rPr>
          <w:rFonts w:eastAsia="Times New Roman"/>
          <w:szCs w:val="24"/>
        </w:rPr>
        <w:t xml:space="preserve"> και όλους τους συναδέλφους να διαβάσουν και να μελετήσουν τα Πρακτικά και τις απαντήσεις που έχουν δοθεί στα διάφορα ζητήματα που έχουν μπει. Θα ήταν χρήσιμο αν μπορούσαμε να πάμε ένα βήμα παραπέρα αυτή τη συζήτηση που γίνεται στην Εθνική Αντιπροσωπεία.</w:t>
      </w:r>
      <w:r>
        <w:rPr>
          <w:rFonts w:eastAsia="Times New Roman"/>
          <w:szCs w:val="24"/>
        </w:rPr>
        <w:t xml:space="preserve"> </w:t>
      </w:r>
    </w:p>
    <w:p w14:paraId="6EF72971" w14:textId="77777777" w:rsidR="00E92729" w:rsidRDefault="0044197E">
      <w:pPr>
        <w:spacing w:line="600" w:lineRule="auto"/>
        <w:ind w:firstLine="720"/>
        <w:contextualSpacing/>
        <w:jc w:val="both"/>
        <w:rPr>
          <w:rFonts w:eastAsia="Times New Roman"/>
          <w:szCs w:val="24"/>
        </w:rPr>
      </w:pPr>
      <w:r>
        <w:rPr>
          <w:rFonts w:eastAsia="Times New Roman"/>
          <w:szCs w:val="24"/>
        </w:rPr>
        <w:t>Στο σημείο αυτό, θα ήθελα να προσθέσω δύο πράγματα στη μεγάλη εικόνα, που νομίζω ότι έχουμε ανάγκη να τα έχουμε στο μυαλό μας όταν συζητάμε για τέτοιου είδους ζητήματα σαν αυτά που συζητήσαμε σε όλο τους το εύρος στη σημερινή συζήτηση.</w:t>
      </w:r>
    </w:p>
    <w:p w14:paraId="6EF72972" w14:textId="77777777" w:rsidR="00E92729" w:rsidRDefault="0044197E">
      <w:pPr>
        <w:spacing w:line="600" w:lineRule="auto"/>
        <w:ind w:firstLine="720"/>
        <w:contextualSpacing/>
        <w:jc w:val="both"/>
        <w:rPr>
          <w:rFonts w:eastAsia="Times New Roman"/>
          <w:szCs w:val="24"/>
        </w:rPr>
      </w:pPr>
      <w:r>
        <w:rPr>
          <w:rFonts w:eastAsia="Times New Roman"/>
          <w:szCs w:val="24"/>
        </w:rPr>
        <w:t>Το πρώτο, κυρίες κ</w:t>
      </w:r>
      <w:r>
        <w:rPr>
          <w:rFonts w:eastAsia="Times New Roman"/>
          <w:szCs w:val="24"/>
        </w:rPr>
        <w:t xml:space="preserve">αι κύριοι συνάδελφοι, είναι ότι την προηγούμενη Παρασκευή ολοκληρώθηκε η Διεθνής Διάσκεψη για το κλίμα στη Βόννη. Θα ήθελα να πω μια λέξη πάνω σε αυτό, αν μου επιτρέπετε, δανειζόμενος κάποια φράση που είπε ο Κέβιν Άντερσον, Καθηγητής του Πανεπιστημίου του </w:t>
      </w:r>
      <w:r>
        <w:rPr>
          <w:rFonts w:eastAsia="Times New Roman"/>
          <w:szCs w:val="24"/>
        </w:rPr>
        <w:t xml:space="preserve">Μάντσεστερ, εξηγώντας την αύξηση κατά 2% που θα έχουμε στις παγκόσμιες εκπομπές του διοξειδίου του άνθρακα και αυτή τη χρονιά. </w:t>
      </w:r>
    </w:p>
    <w:p w14:paraId="6EF72973" w14:textId="77777777" w:rsidR="00E92729" w:rsidRDefault="0044197E">
      <w:pPr>
        <w:spacing w:line="600" w:lineRule="auto"/>
        <w:ind w:firstLine="720"/>
        <w:contextualSpacing/>
        <w:jc w:val="both"/>
        <w:rPr>
          <w:rFonts w:eastAsia="Times New Roman"/>
          <w:szCs w:val="24"/>
        </w:rPr>
      </w:pPr>
      <w:r>
        <w:rPr>
          <w:rFonts w:eastAsia="Times New Roman"/>
          <w:szCs w:val="24"/>
        </w:rPr>
        <w:t>Σε μια συνέντευξή του, λοιπόν, στην «</w:t>
      </w:r>
      <w:r>
        <w:rPr>
          <w:rFonts w:eastAsia="Times New Roman"/>
          <w:szCs w:val="24"/>
          <w:lang w:val="en-US"/>
        </w:rPr>
        <w:t>Deutsche</w:t>
      </w:r>
      <w:r>
        <w:rPr>
          <w:rFonts w:eastAsia="Times New Roman"/>
          <w:szCs w:val="24"/>
        </w:rPr>
        <w:t xml:space="preserve"> </w:t>
      </w:r>
      <w:proofErr w:type="spellStart"/>
      <w:r>
        <w:rPr>
          <w:rFonts w:eastAsia="Times New Roman"/>
          <w:szCs w:val="24"/>
          <w:lang w:val="en-US"/>
        </w:rPr>
        <w:t>Welle</w:t>
      </w:r>
      <w:proofErr w:type="spellEnd"/>
      <w:r>
        <w:rPr>
          <w:rFonts w:eastAsia="Times New Roman"/>
          <w:szCs w:val="24"/>
        </w:rPr>
        <w:t xml:space="preserve">» είπε τα εξής: «Η Δύση έχει μεταφέρει ουσιαστικά τη βιομηχανία </w:t>
      </w:r>
      <w:r>
        <w:rPr>
          <w:rFonts w:eastAsia="Times New Roman"/>
          <w:szCs w:val="24"/>
        </w:rPr>
        <w:lastRenderedPageBreak/>
        <w:t xml:space="preserve">της σε </w:t>
      </w:r>
      <w:proofErr w:type="spellStart"/>
      <w:r>
        <w:rPr>
          <w:rFonts w:eastAsia="Times New Roman"/>
          <w:szCs w:val="24"/>
        </w:rPr>
        <w:t>υπεράκτιες</w:t>
      </w:r>
      <w:proofErr w:type="spellEnd"/>
      <w:r>
        <w:rPr>
          <w:rFonts w:eastAsia="Times New Roman"/>
          <w:szCs w:val="24"/>
        </w:rPr>
        <w:t xml:space="preserve"> περιοχές και περιμένουμε από τις φτωχότερες χώρες με λιγότερα εργασιακά δικαιώματα, χαμηλότερες αμοιβές και χαμηλότερες περιβαλλοντικές συνθήκες να φτιάξουν αυτές τα αγαθά πο</w:t>
      </w:r>
      <w:r>
        <w:rPr>
          <w:rFonts w:eastAsia="Times New Roman"/>
          <w:szCs w:val="24"/>
        </w:rPr>
        <w:t xml:space="preserve">υ καταναλώνουμε εμείς. Και έπειτα, τους κατηγορούμε από πάνω επειδή αυξάνονται οι εκπομπές διοξειδίου του άνθρακα. Νομίζω ότι αυτό είναι ηθικά ύποπτο». Αυτά είπε ο Κέβιν Άντερσον. </w:t>
      </w:r>
    </w:p>
    <w:p w14:paraId="6EF72974" w14:textId="77777777" w:rsidR="00E92729" w:rsidRDefault="0044197E">
      <w:pPr>
        <w:spacing w:line="600" w:lineRule="auto"/>
        <w:ind w:firstLine="720"/>
        <w:contextualSpacing/>
        <w:jc w:val="both"/>
        <w:rPr>
          <w:rFonts w:eastAsia="Times New Roman"/>
          <w:szCs w:val="24"/>
        </w:rPr>
      </w:pPr>
      <w:r>
        <w:rPr>
          <w:rFonts w:eastAsia="Times New Roman"/>
          <w:szCs w:val="24"/>
        </w:rPr>
        <w:t>Και το λέω αυτό γιατί τις προηγούμενες μέρες, τα προηγούμενα εικοσιτετράωρα</w:t>
      </w:r>
      <w:r>
        <w:rPr>
          <w:rFonts w:eastAsia="Times New Roman"/>
          <w:szCs w:val="24"/>
        </w:rPr>
        <w:t xml:space="preserve">, ταυτόχρονα με αυτό ψηφίστηκε στη αμερικάνικη γερουσία το νέο πρόγραμμα της διοίκησης </w:t>
      </w:r>
      <w:proofErr w:type="spellStart"/>
      <w:r>
        <w:rPr>
          <w:rFonts w:eastAsia="Times New Roman"/>
          <w:szCs w:val="24"/>
        </w:rPr>
        <w:t>Τραμπ</w:t>
      </w:r>
      <w:proofErr w:type="spellEnd"/>
      <w:r>
        <w:rPr>
          <w:rFonts w:eastAsia="Times New Roman"/>
          <w:szCs w:val="24"/>
        </w:rPr>
        <w:t xml:space="preserve"> για τη φορολογική πολιτική στις Ηνωμένες Πολιτείες.</w:t>
      </w:r>
    </w:p>
    <w:p w14:paraId="6EF7297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F7297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προσπαθώ να </w:t>
      </w:r>
      <w:r>
        <w:rPr>
          <w:rFonts w:eastAsia="Times New Roman" w:cs="Times New Roman"/>
          <w:szCs w:val="24"/>
        </w:rPr>
        <w:t xml:space="preserve">τελειώσω όσο πιο γρήγορα μπορώ. </w:t>
      </w:r>
    </w:p>
    <w:p w14:paraId="6EF7297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γνωρίζουμε ότι το σύνθημα ήταν «</w:t>
      </w:r>
      <w:proofErr w:type="spellStart"/>
      <w:r>
        <w:rPr>
          <w:rFonts w:eastAsia="Times New Roman" w:cs="Times New Roman"/>
          <w:szCs w:val="24"/>
        </w:rPr>
        <w:t>Tax</w:t>
      </w:r>
      <w:proofErr w:type="spellEnd"/>
      <w:r>
        <w:rPr>
          <w:rFonts w:eastAsia="Times New Roman" w:cs="Times New Roman"/>
          <w:szCs w:val="24"/>
        </w:rPr>
        <w:t xml:space="preserve"> </w:t>
      </w:r>
      <w:proofErr w:type="spellStart"/>
      <w:r>
        <w:rPr>
          <w:rFonts w:eastAsia="Times New Roman" w:cs="Times New Roman"/>
          <w:szCs w:val="24"/>
        </w:rPr>
        <w:t>Cuts</w:t>
      </w:r>
      <w:proofErr w:type="spellEnd"/>
      <w:r>
        <w:rPr>
          <w:rFonts w:eastAsia="Times New Roman" w:cs="Times New Roman"/>
          <w:szCs w:val="24"/>
        </w:rPr>
        <w:t xml:space="preserve"> and </w:t>
      </w:r>
      <w:proofErr w:type="spellStart"/>
      <w:r>
        <w:rPr>
          <w:rFonts w:eastAsia="Times New Roman" w:cs="Times New Roman"/>
          <w:szCs w:val="24"/>
        </w:rPr>
        <w:t>Jobs</w:t>
      </w:r>
      <w:proofErr w:type="spellEnd"/>
      <w:r>
        <w:rPr>
          <w:rFonts w:eastAsia="Times New Roman" w:cs="Times New Roman"/>
          <w:szCs w:val="24"/>
        </w:rPr>
        <w:t xml:space="preserve"> Act», δηλαδή νομοσχέδιο για τις φοροαπαλλαγές και τις δουλειές, κάτι που μοιάζει σαν αυτό που ακούμε από την πλευρά κυρίως της Αξιωματικής Αντιπολίτευσης και είναι το πε</w:t>
      </w:r>
      <w:r>
        <w:rPr>
          <w:rFonts w:eastAsia="Times New Roman" w:cs="Times New Roman"/>
          <w:szCs w:val="24"/>
        </w:rPr>
        <w:t xml:space="preserve">ρίφημο </w:t>
      </w:r>
      <w:r>
        <w:rPr>
          <w:rFonts w:eastAsia="Times New Roman" w:cs="Times New Roman"/>
          <w:szCs w:val="24"/>
        </w:rPr>
        <w:lastRenderedPageBreak/>
        <w:t>«</w:t>
      </w:r>
      <w:r>
        <w:rPr>
          <w:rFonts w:eastAsia="Times New Roman" w:cs="Times New Roman"/>
          <w:szCs w:val="24"/>
          <w:lang w:val="en-US"/>
        </w:rPr>
        <w:t>trickle</w:t>
      </w:r>
      <w:r>
        <w:rPr>
          <w:rFonts w:eastAsia="Times New Roman" w:cs="Times New Roman"/>
          <w:szCs w:val="24"/>
        </w:rPr>
        <w:t>-</w:t>
      </w:r>
      <w:r>
        <w:rPr>
          <w:rFonts w:eastAsia="Times New Roman" w:cs="Times New Roman"/>
          <w:szCs w:val="24"/>
          <w:lang w:val="en-US"/>
        </w:rPr>
        <w:t>down</w:t>
      </w:r>
      <w:r>
        <w:rPr>
          <w:rFonts w:eastAsia="Times New Roman" w:cs="Times New Roman"/>
          <w:szCs w:val="24"/>
        </w:rPr>
        <w:t xml:space="preserve">» -το έχουν αναφέρει κι άλλοι ομιλητές- που σημαίνει ότι όταν ο πλούτος υπερχειλίσει στην κορυφή, τότε μπορεί και κάτι να τρέξει για τα πιο φτωχά στρώματα. </w:t>
      </w:r>
    </w:p>
    <w:p w14:paraId="6EF7297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Αναφέρω αυτά τα δύο σημεία από τη μεγάλη εικόνα, κυρίες και κύριοι συνάδελφοι, </w:t>
      </w:r>
      <w:r>
        <w:rPr>
          <w:rFonts w:eastAsia="Times New Roman" w:cs="Times New Roman"/>
          <w:szCs w:val="24"/>
        </w:rPr>
        <w:t xml:space="preserve">για να πω ότι ταυτόχρονα με την πραγματικότητα που περιγράφεται με το ότι όποιο </w:t>
      </w:r>
      <w:r>
        <w:rPr>
          <w:rFonts w:eastAsia="Times New Roman" w:cs="Times New Roman"/>
          <w:szCs w:val="24"/>
          <w:lang w:val="en-US"/>
        </w:rPr>
        <w:t>paper</w:t>
      </w:r>
      <w:r>
        <w:rPr>
          <w:rFonts w:eastAsia="Times New Roman" w:cs="Times New Roman"/>
          <w:szCs w:val="24"/>
        </w:rPr>
        <w:t xml:space="preserve"> κι αν σηκώσεις βρίσκεις από κάτω το οικονομικό και πολιτικό κατεστημένο της χώρας, υπάρχει και αυτή η διεθνής εικόνα, η οποία δεν αντιμετωπίζεται -γιατί ακούω και αυτή τη</w:t>
      </w:r>
      <w:r>
        <w:rPr>
          <w:rFonts w:eastAsia="Times New Roman" w:cs="Times New Roman"/>
          <w:szCs w:val="24"/>
        </w:rPr>
        <w:t>ν άποψη- με το να τα ξορκίζουμε, αλλά με το να προσπαθούμε και να επιχειρούμε να κάνουμε ό,τι μπορούμε μέσα σε συγκεκριμένες συνθήκες -στους συγκεκριμένους συσχετισμούς με τους επώδυνους συμβιβασμούς που έχουμε κάνει-, έτσι ώστε να πάμε τα πράγματα ένα βήμ</w:t>
      </w:r>
      <w:r>
        <w:rPr>
          <w:rFonts w:eastAsia="Times New Roman" w:cs="Times New Roman"/>
          <w:szCs w:val="24"/>
        </w:rPr>
        <w:t xml:space="preserve">α παραπέρα για την κοινωνική πλειοψηφία και για τους πολλούς. </w:t>
      </w:r>
    </w:p>
    <w:p w14:paraId="6EF7297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θα ήθελα να πω μια κουβέντα μόνο σχετικά με το ότι με παραξένεψε η κριτική που έκανε η Επιστημονική Επιτροπή. Και θέλω, όσοι έχουν τη διάθεση και τον καιρό, να μελετήσουν τον νόμο και 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για το προηγούμενο μέρισμα του 2014. Αναλύθηκε πώ</w:t>
      </w:r>
      <w:r>
        <w:rPr>
          <w:rFonts w:eastAsia="Times New Roman" w:cs="Times New Roman"/>
          <w:szCs w:val="24"/>
        </w:rPr>
        <w:t xml:space="preserve">ς δόθηκε. Και θα ήθελα </w:t>
      </w:r>
      <w:r>
        <w:rPr>
          <w:rFonts w:eastAsia="Times New Roman" w:cs="Times New Roman"/>
          <w:szCs w:val="24"/>
        </w:rPr>
        <w:lastRenderedPageBreak/>
        <w:t xml:space="preserve">να πω και να αναρωτηθώ δημόσια αν και τότε η Επιστημονική Επιτροπή είχε εκφράσει κάποια άποψη γι’ αυτό το συγκεκριμένο νομοθέτημα. </w:t>
      </w:r>
    </w:p>
    <w:p w14:paraId="6EF7297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Τα καταθέτω, λοιπόν, και τα δύο, και τη νομοθεσία και 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για να κάνουμε μία σύγκρ</w:t>
      </w:r>
      <w:r>
        <w:rPr>
          <w:rFonts w:eastAsia="Times New Roman" w:cs="Times New Roman"/>
          <w:szCs w:val="24"/>
        </w:rPr>
        <w:t xml:space="preserve">ιση. </w:t>
      </w:r>
    </w:p>
    <w:p w14:paraId="6EF7297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Χρήστος Μαντάς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F7297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Και έρχομαι στο τελευταίο. Σε μια πολύ μ</w:t>
      </w:r>
      <w:r>
        <w:rPr>
          <w:rFonts w:eastAsia="Times New Roman" w:cs="Times New Roman"/>
          <w:szCs w:val="24"/>
        </w:rPr>
        <w:t xml:space="preserve">εγάλη έκταση, από τότε που ξεκινήσαμε τη συζήτηση για το κοινωνικό μέρισμα, ακούστηκαν σχεδόν όλα τα επιχειρήματα. Ήμουν εδώ όταν στην Ολομέλεια -όπου συζητούσαμε, αν δεν κάνω λάθος, τον νόμο για τα παίγνια- ο κ. </w:t>
      </w:r>
      <w:proofErr w:type="spellStart"/>
      <w:r>
        <w:rPr>
          <w:rFonts w:eastAsia="Times New Roman" w:cs="Times New Roman"/>
          <w:szCs w:val="24"/>
        </w:rPr>
        <w:t>Δένδιας</w:t>
      </w:r>
      <w:proofErr w:type="spellEnd"/>
      <w:r>
        <w:rPr>
          <w:rFonts w:eastAsia="Times New Roman" w:cs="Times New Roman"/>
          <w:szCs w:val="24"/>
        </w:rPr>
        <w:t xml:space="preserve"> είπε -ενώ διεξαγόταν η συζήτηση- ότ</w:t>
      </w:r>
      <w:r>
        <w:rPr>
          <w:rFonts w:eastAsia="Times New Roman" w:cs="Times New Roman"/>
          <w:szCs w:val="24"/>
        </w:rPr>
        <w:t xml:space="preserve">ι ήταν σχεδόν εκτροπή το ότι υπήρχε ανακοίνωση από την πλευρά του Πρωθυπουργού για τα συγκεκριμένα μέτρα. </w:t>
      </w:r>
    </w:p>
    <w:p w14:paraId="6EF7297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Την ίδια ώρα που -θυμίζω- η Νέα Δημοκρατία κατέθετε τροπολογία για την επαναφορά των φυλακών Γ΄ τύπου, μας είπαν ότι κάναμε όλη αυτή τη διαδικασία γι</w:t>
      </w:r>
      <w:r>
        <w:rPr>
          <w:rFonts w:eastAsia="Times New Roman" w:cs="Times New Roman"/>
          <w:szCs w:val="24"/>
        </w:rPr>
        <w:t xml:space="preserve">α να καλύψουμε δήθεν την υπόθεση του Υπουργού Εθνικής Άμυνας σε σχέση με την </w:t>
      </w:r>
      <w:r>
        <w:rPr>
          <w:rFonts w:eastAsia="Times New Roman" w:cs="Times New Roman"/>
          <w:szCs w:val="24"/>
        </w:rPr>
        <w:lastRenderedPageBreak/>
        <w:t xml:space="preserve">πώληση βλημάτων στη Σαουδική Αραβία, όπως και ότι το κάναμε για αντιπερισπασμό στις εκλογές που διεξάγονταν στο πλαίσιο της Δημοκρατικής Συμπαράταξης και άλλων δυνάμεων. </w:t>
      </w:r>
    </w:p>
    <w:p w14:paraId="6EF7297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Μέχρι κα</w:t>
      </w:r>
      <w:r>
        <w:rPr>
          <w:rFonts w:eastAsia="Times New Roman" w:cs="Times New Roman"/>
          <w:szCs w:val="24"/>
        </w:rPr>
        <w:t xml:space="preserve">ι σήμερα ακούσαμε ότι είναι συνειδητή η επιλογή της Κυβέρνησης να φέρει τη χώρα στη στασιμότητα, ότι είναι συνειδητή η επιλογή να υπονομεύσει το μέλλον της χώρας και να κινηθεί σε ένα </w:t>
      </w:r>
      <w:proofErr w:type="spellStart"/>
      <w:r>
        <w:rPr>
          <w:rFonts w:eastAsia="Times New Roman" w:cs="Times New Roman"/>
          <w:szCs w:val="24"/>
        </w:rPr>
        <w:t>υφεσιακό</w:t>
      </w:r>
      <w:proofErr w:type="spellEnd"/>
      <w:r>
        <w:rPr>
          <w:rFonts w:eastAsia="Times New Roman" w:cs="Times New Roman"/>
          <w:szCs w:val="24"/>
        </w:rPr>
        <w:t>, αντιαναπτυξιακό πλαίσιο, μέχρι ακόμα και ότι για να μπορέσουμε</w:t>
      </w:r>
      <w:r>
        <w:rPr>
          <w:rFonts w:eastAsia="Times New Roman" w:cs="Times New Roman"/>
          <w:szCs w:val="24"/>
        </w:rPr>
        <w:t xml:space="preserve"> να δώσουμε το κοινωνικό μέρισμα έχουμε κλέψει τα χρήματα, τα οποία δεν ξοδέψαμε, από την κοινωνική πολιτική.</w:t>
      </w:r>
    </w:p>
    <w:p w14:paraId="6EF7297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Μαντά, ολοκληρώστε, σ</w:t>
      </w:r>
      <w:r>
        <w:rPr>
          <w:rFonts w:eastAsia="Times New Roman" w:cs="Times New Roman"/>
          <w:szCs w:val="24"/>
        </w:rPr>
        <w:t>α</w:t>
      </w:r>
      <w:r>
        <w:rPr>
          <w:rFonts w:eastAsia="Times New Roman" w:cs="Times New Roman"/>
          <w:szCs w:val="24"/>
        </w:rPr>
        <w:t xml:space="preserve">ς παρακαλώ. </w:t>
      </w:r>
    </w:p>
    <w:p w14:paraId="6EF7298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Θέλω να πω ότι όποια και όποιος από την Εθνική Αντιπροσωπ</w:t>
      </w:r>
      <w:r>
        <w:rPr>
          <w:rFonts w:eastAsia="Times New Roman" w:cs="Times New Roman"/>
          <w:szCs w:val="24"/>
        </w:rPr>
        <w:t>εία θέλει να μελετήσει στα σοβαρά και να δει με έναν προσεκτικό τρόπο όλα αυτά τα επιχειρήματα και όλες αυτές τις φοβερές αιτιάσεις που έχουν αναπτυχθεί από την πλευρά της Αντιπολίτευσης, και κυρίως από την πλευρά της Αξιωματικής Αντιπολίτευσης, νομίζω ότι</w:t>
      </w:r>
      <w:r>
        <w:rPr>
          <w:rFonts w:eastAsia="Times New Roman" w:cs="Times New Roman"/>
          <w:szCs w:val="24"/>
        </w:rPr>
        <w:t xml:space="preserve"> αν είναι καλοπροαίρετος μπορεί να βρει συγκεκριμένες απαντήσεις. </w:t>
      </w:r>
    </w:p>
    <w:p w14:paraId="6EF7298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λέω, κυρίες και κύριοι συνάδελφοι, ότι μπορούμε να διαφωνούμε για πάρα πολλά πράγματα, αλλά νομίζω ότι ήρθε η ώρα να κάνουμε μια πολύ πιο σοβαρή και μια συζήτηση σε βάθος -φαντάζομαι ότ</w:t>
      </w:r>
      <w:r>
        <w:rPr>
          <w:rFonts w:eastAsia="Times New Roman" w:cs="Times New Roman"/>
          <w:szCs w:val="24"/>
        </w:rPr>
        <w:t>ι θα την κάνουμε και στον προϋπολογισμό- για το πού πάει η χώρα.</w:t>
      </w:r>
    </w:p>
    <w:p w14:paraId="6EF7298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Πάντως σε κάθε περίπτωση, εμείς έχουμε έναν σταθερό ορίζοντα και μια σταθερή πυξίδα. Παλεύουμε για τους πολλούς και όχι για τους λίγους. </w:t>
      </w:r>
    </w:p>
    <w:p w14:paraId="6EF7298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EF7298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w:t>
      </w:r>
      <w:r>
        <w:rPr>
          <w:rFonts w:eastAsia="Times New Roman" w:cs="Times New Roman"/>
          <w:szCs w:val="24"/>
        </w:rPr>
        <w:t>ιστούμε, κύριε Μαντά.</w:t>
      </w:r>
    </w:p>
    <w:p w14:paraId="6EF7298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Ολοκληρώσαμε και με τους Κοινοβουλευτικούς Εκπροσώπους. Θα ξεκινήσω από τον κ. </w:t>
      </w:r>
      <w:proofErr w:type="spellStart"/>
      <w:r>
        <w:rPr>
          <w:rFonts w:eastAsia="Times New Roman" w:cs="Times New Roman"/>
          <w:szCs w:val="24"/>
        </w:rPr>
        <w:t>Μαυρωτά</w:t>
      </w:r>
      <w:proofErr w:type="spellEnd"/>
      <w:r>
        <w:rPr>
          <w:rFonts w:eastAsia="Times New Roman" w:cs="Times New Roman"/>
          <w:szCs w:val="24"/>
        </w:rPr>
        <w:t xml:space="preserve"> και θα πάμε από το τέλος προς την αρχή για να μπορέσει να κλείσει, αν χρειαστεί, ο κ. </w:t>
      </w:r>
      <w:proofErr w:type="spellStart"/>
      <w:r>
        <w:rPr>
          <w:rFonts w:eastAsia="Times New Roman" w:cs="Times New Roman"/>
          <w:szCs w:val="24"/>
        </w:rPr>
        <w:t>Μπαλαούρας</w:t>
      </w:r>
      <w:proofErr w:type="spellEnd"/>
      <w:r>
        <w:rPr>
          <w:rFonts w:eastAsia="Times New Roman" w:cs="Times New Roman"/>
          <w:szCs w:val="24"/>
        </w:rPr>
        <w:t>, μιας και ο Υπουργός έχει πει ότι δεν θα μιλήσει.</w:t>
      </w:r>
    </w:p>
    <w:p w14:paraId="6EF7298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Οπότε έχετε δύο λεπτά, γιατί ο λόγος που σας δίνεται είναι για την τροπολογία και μόνον, το ξεκαθαρίζω. Δεν χρειάζεται να ασχοληθείτε και να αναπτύξετε οποιοδήποτε άλλο θέμα. Έχετε δύο λεπτά για την τροπολογία, για να μην αρχίσουμε να σας λέμε ότι κλείνουμ</w:t>
      </w:r>
      <w:r>
        <w:rPr>
          <w:rFonts w:eastAsia="Times New Roman" w:cs="Times New Roman"/>
          <w:szCs w:val="24"/>
        </w:rPr>
        <w:t>ε το μικρόφωνο.</w:t>
      </w:r>
    </w:p>
    <w:p w14:paraId="6EF7298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Ελάτε, κύριε </w:t>
      </w:r>
      <w:proofErr w:type="spellStart"/>
      <w:r>
        <w:rPr>
          <w:rFonts w:eastAsia="Times New Roman" w:cs="Times New Roman"/>
          <w:szCs w:val="24"/>
        </w:rPr>
        <w:t>Μαυρώτα</w:t>
      </w:r>
      <w:proofErr w:type="spellEnd"/>
      <w:r>
        <w:rPr>
          <w:rFonts w:eastAsia="Times New Roman" w:cs="Times New Roman"/>
          <w:szCs w:val="24"/>
        </w:rPr>
        <w:t>, έχετε τον λόγο.</w:t>
      </w:r>
    </w:p>
    <w:p w14:paraId="6EF7298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Θα είμαι μέσα στον χρόνο, κύριε Πρόεδρε, μην ανησυχείτε.</w:t>
      </w:r>
    </w:p>
    <w:p w14:paraId="6EF7298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Θα ξεκινήσω από τη νομοτεχνική βελτίωση, που νομίζω ότι βάζει τα πράγματα στη θέση τους. Ήταν κάτι που το είχαμε ζητήσει από τ</w:t>
      </w:r>
      <w:r>
        <w:rPr>
          <w:rFonts w:eastAsia="Times New Roman" w:cs="Times New Roman"/>
          <w:szCs w:val="24"/>
        </w:rPr>
        <w:t>ην αρχή, ώστε να υπάρχει μία –ας το πούμε- πιο συγκεκριμένη αναφορά και να μην είναι έτσι αόριστο. Το είχαμε μάλιστα χαρακτηρίσει μάλιστα ως λευκή επιταγή. Τώρα γίνεται πιο συγκεκριμένο. Νομίζουμε ότι γενικά έτσι όπως τίθενται τα κριτήρια είναι στη σωστή κ</w:t>
      </w:r>
      <w:r>
        <w:rPr>
          <w:rFonts w:eastAsia="Times New Roman" w:cs="Times New Roman"/>
          <w:szCs w:val="24"/>
        </w:rPr>
        <w:t>ατεύθυνση.</w:t>
      </w:r>
    </w:p>
    <w:p w14:paraId="6EF7298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Σε σχέση με την τροπολογία που κατατέθηκε, τη 1349, που έχει να κάνει με τη Μάνδρα και τις αποζημιώσεις στους πληγέντες, τις 5.000 ευρώ ανά κατοικία και τις 8.000 ευρώ ανά επιχείρηση, σκεφτόμαστε μήπως δείτε, κύριε Υπουργέ, τη δυνατότητα, επειδή</w:t>
      </w:r>
      <w:r>
        <w:rPr>
          <w:rFonts w:eastAsia="Times New Roman" w:cs="Times New Roman"/>
          <w:szCs w:val="24"/>
        </w:rPr>
        <w:t xml:space="preserve"> είδαμε και τις εικόνες της καταστροφής εκεί πέρα στη Μάνδρα και στη Νέα </w:t>
      </w:r>
      <w:proofErr w:type="spellStart"/>
      <w:r>
        <w:rPr>
          <w:rFonts w:eastAsia="Times New Roman" w:cs="Times New Roman"/>
          <w:szCs w:val="24"/>
        </w:rPr>
        <w:t>Πέραμο</w:t>
      </w:r>
      <w:proofErr w:type="spellEnd"/>
      <w:r>
        <w:rPr>
          <w:rFonts w:eastAsia="Times New Roman" w:cs="Times New Roman"/>
          <w:szCs w:val="24"/>
        </w:rPr>
        <w:t xml:space="preserve"> που αφορούσαν σε ένα μεγάλο μέρος τους, εκτός από κατοικίες και επιχειρήσεις, και μέσα μεταφοράς, μήπως υπάρχει η δυνατότητα να δοθεί κάποια ενίσχυση και σ’ αυτούς που ουσιαστι</w:t>
      </w:r>
      <w:r>
        <w:rPr>
          <w:rFonts w:eastAsia="Times New Roman" w:cs="Times New Roman"/>
          <w:szCs w:val="24"/>
        </w:rPr>
        <w:t>κά έχασαν τα μέσα μεταφοράς τους. Υπο</w:t>
      </w:r>
      <w:r>
        <w:rPr>
          <w:rFonts w:eastAsia="Times New Roman" w:cs="Times New Roman"/>
          <w:szCs w:val="24"/>
        </w:rPr>
        <w:lastRenderedPageBreak/>
        <w:t>λογίζεται, από ό,τι διάβασα σε δημοσιεύματα, περίπου στα τριακόσια αυτοκίνητα. Μήπως μέσα σε αυτό το πλαίσιο –τώρα βέβαια δεν προλαβαίνετε στη συγκεκριμένη τροπολογία- αλλά στο άμεσο μέλλον, σε κάποιο επόμενο νομοσχέδιο</w:t>
      </w:r>
      <w:r>
        <w:rPr>
          <w:rFonts w:eastAsia="Times New Roman" w:cs="Times New Roman"/>
          <w:szCs w:val="24"/>
        </w:rPr>
        <w:t xml:space="preserve"> να βρεθεί κάποια τέτοια δυνατότητα; Νομίζω ότι θα ήταν ανακουφιστικό για ανθρώπους που έχασαν, εκτός από τα σπίτια και τις επιχειρήσεις, και τα μέσα μεταφοράς και τα αυτοκίνητα. Αν έρθει, θα την υπερψηφίσουμε.</w:t>
      </w:r>
    </w:p>
    <w:p w14:paraId="6EF7298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EF7298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w:t>
      </w:r>
      <w:r>
        <w:rPr>
          <w:rFonts w:eastAsia="Times New Roman" w:cs="Times New Roman"/>
          <w:b/>
          <w:szCs w:val="24"/>
        </w:rPr>
        <w:t>Γεωργιάδης):</w:t>
      </w:r>
      <w:r>
        <w:rPr>
          <w:rFonts w:eastAsia="Times New Roman" w:cs="Times New Roman"/>
          <w:szCs w:val="24"/>
        </w:rPr>
        <w:t xml:space="preserve"> Ευχαριστούμε, κύριε </w:t>
      </w:r>
      <w:proofErr w:type="spellStart"/>
      <w:r>
        <w:rPr>
          <w:rFonts w:eastAsia="Times New Roman" w:cs="Times New Roman"/>
          <w:szCs w:val="24"/>
        </w:rPr>
        <w:t>Μαυρωτά</w:t>
      </w:r>
      <w:proofErr w:type="spellEnd"/>
      <w:r>
        <w:rPr>
          <w:rFonts w:eastAsia="Times New Roman" w:cs="Times New Roman"/>
          <w:szCs w:val="24"/>
        </w:rPr>
        <w:t>, για την ακρίβεια στον χρόνο.</w:t>
      </w:r>
    </w:p>
    <w:p w14:paraId="6EF7298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εκ μέρους, της Ένωσης Κεντρώων θα τοποθετηθείτε εσείς, μιας και εγώ ήμουν εισηγητής, αλλά τυγχάνει να προεδρεύω.</w:t>
      </w:r>
    </w:p>
    <w:p w14:paraId="6EF7298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w:t>
      </w:r>
    </w:p>
    <w:p w14:paraId="6EF7298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Θα στηρίξουμε τ</w:t>
      </w:r>
      <w:r>
        <w:rPr>
          <w:rFonts w:eastAsia="Times New Roman" w:cs="Times New Roman"/>
          <w:szCs w:val="24"/>
        </w:rPr>
        <w:t xml:space="preserve">ην τροπολογία. Δεν θέλω να πω κάτι γι’ αυτό. </w:t>
      </w:r>
    </w:p>
    <w:p w14:paraId="6EF7299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ρωτήσω τον κύριο Υπουργό, όμως, γιατί δεν έκανε δεκτή την τροπολογία της Ένωσης Κεντρώων, όπου εκεί αναφερόμαστε σε ένα λάθος που έχει γίνει στο άρθρο 2 και που </w:t>
      </w:r>
      <w:r>
        <w:rPr>
          <w:rFonts w:eastAsia="Times New Roman" w:cs="Times New Roman"/>
          <w:szCs w:val="24"/>
        </w:rPr>
        <w:lastRenderedPageBreak/>
        <w:t xml:space="preserve">κατά την άποψή μας διορθώνεται με τη </w:t>
      </w:r>
      <w:r>
        <w:rPr>
          <w:rFonts w:eastAsia="Times New Roman" w:cs="Times New Roman"/>
          <w:szCs w:val="24"/>
        </w:rPr>
        <w:t>συγκεκριμένη τροπολογία. Θα θέλαμε να πάρουμε μία απάντηση για ποιον λόγο δεν κάνατε δεκτή την τροπολογία της Ένωσης Κεντρώων.</w:t>
      </w:r>
    </w:p>
    <w:p w14:paraId="6EF7299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EF7299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w:t>
      </w:r>
      <w:proofErr w:type="spellStart"/>
      <w:r>
        <w:rPr>
          <w:rFonts w:eastAsia="Times New Roman" w:cs="Times New Roman"/>
          <w:szCs w:val="24"/>
        </w:rPr>
        <w:t>Σαρίδη</w:t>
      </w:r>
      <w:proofErr w:type="spellEnd"/>
      <w:r>
        <w:rPr>
          <w:rFonts w:eastAsia="Times New Roman" w:cs="Times New Roman"/>
          <w:szCs w:val="24"/>
        </w:rPr>
        <w:t>.</w:t>
      </w:r>
    </w:p>
    <w:p w14:paraId="6EF7299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θέλατε να απαντήσετε;</w:t>
      </w:r>
    </w:p>
    <w:p w14:paraId="6EF7299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ΕΥΚΛΕΙΔΗΣ ΤΣΑ</w:t>
      </w:r>
      <w:r>
        <w:rPr>
          <w:rFonts w:eastAsia="Times New Roman" w:cs="Times New Roman"/>
          <w:b/>
          <w:szCs w:val="24"/>
        </w:rPr>
        <w:t>ΚΑΛΩΤΟΣ (Υπουργός Οικονομικών):</w:t>
      </w:r>
      <w:r>
        <w:rPr>
          <w:rFonts w:eastAsia="Times New Roman" w:cs="Times New Roman"/>
          <w:szCs w:val="24"/>
        </w:rPr>
        <w:t xml:space="preserve"> Στο τέλος συνολικά.</w:t>
      </w:r>
    </w:p>
    <w:p w14:paraId="6EF7299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Τον λόγο έχει ο κ. Λαζαρίδης εκ μέρους των Ανεξαρτήτων Ελλήνων για δύο λεπτά.</w:t>
      </w:r>
    </w:p>
    <w:p w14:paraId="6EF7299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Ευχαριστώ, κύριε Πρόεδρε.</w:t>
      </w:r>
    </w:p>
    <w:p w14:paraId="6EF7299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Ξεκινάω με την τροπολογία 1349. Σαφώς είμαστε </w:t>
      </w:r>
      <w:r>
        <w:rPr>
          <w:rFonts w:eastAsia="Times New Roman" w:cs="Times New Roman"/>
          <w:szCs w:val="24"/>
        </w:rPr>
        <w:t>θετικοί οι Ανεξάρτητοι Έλληνες, όπως επίσης και με τη νομοτεχνική βελτίωση. Πράγματι δίνεται μεγαλύτερη σαφήνεια έτσι. Είναι σωστή η νομοτεχνική βελτίωση.</w:t>
      </w:r>
    </w:p>
    <w:p w14:paraId="6EF7299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Κύριε Υπουργέ, στην τοποθέτησή μου έκανα μια αναφορά για τα άτομα τα οποία φιλοξενούνται, ότι θα πρέπ</w:t>
      </w:r>
      <w:r>
        <w:rPr>
          <w:rFonts w:eastAsia="Times New Roman" w:cs="Times New Roman"/>
          <w:szCs w:val="24"/>
        </w:rPr>
        <w:t>ει να τα δούμε με ιδιαίτερη προσοχή γιατί τα άτομα...</w:t>
      </w:r>
    </w:p>
    <w:p w14:paraId="6EF7299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ΓΕΡΑΣΙΜΟΣ</w:t>
      </w:r>
      <w:r>
        <w:rPr>
          <w:rFonts w:eastAsia="Times New Roman" w:cs="Times New Roman"/>
          <w:b/>
          <w:szCs w:val="24"/>
        </w:rPr>
        <w:t xml:space="preserve"> (ΜΑΚΗΣ)</w:t>
      </w:r>
      <w:r>
        <w:rPr>
          <w:rFonts w:eastAsia="Times New Roman" w:cs="Times New Roman"/>
          <w:b/>
          <w:szCs w:val="24"/>
        </w:rPr>
        <w:t xml:space="preserve"> ΜΠΑΛΑΟΥΡΑΣ:</w:t>
      </w:r>
      <w:r>
        <w:rPr>
          <w:rFonts w:eastAsia="Times New Roman" w:cs="Times New Roman"/>
          <w:szCs w:val="24"/>
        </w:rPr>
        <w:t xml:space="preserve"> Υπάρχει στο σώμα.</w:t>
      </w:r>
    </w:p>
    <w:p w14:paraId="6EF7299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Έχουν συμπεριληφθεί;</w:t>
      </w:r>
    </w:p>
    <w:p w14:paraId="6EF7299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Ναι.</w:t>
      </w:r>
    </w:p>
    <w:p w14:paraId="6EF7299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Ωραία. Είναι πάρα πολύ θετικό αυτό, κύριε Υπουργέ. Δεν το </w:t>
      </w:r>
      <w:r>
        <w:rPr>
          <w:rFonts w:eastAsia="Times New Roman" w:cs="Times New Roman"/>
          <w:szCs w:val="24"/>
        </w:rPr>
        <w:t xml:space="preserve">άκουσα γι’ αυτό το σχολίασα. </w:t>
      </w:r>
    </w:p>
    <w:p w14:paraId="6EF7299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Κάτι άλλο ήθελα να πω. Ήθελα να κάνω κάποιο σχόλιο όσον αφορά στην τοποθέτηση του Αρχηγού της Αξιωματικής Αντιπολίτευσης, αλλά και των υπολοίπων Βουλευτών των δύο κομμάτων της </w:t>
      </w:r>
      <w:r>
        <w:rPr>
          <w:rFonts w:eastAsia="Times New Roman" w:cs="Times New Roman"/>
          <w:szCs w:val="24"/>
        </w:rPr>
        <w:t>Α</w:t>
      </w:r>
      <w:r>
        <w:rPr>
          <w:rFonts w:eastAsia="Times New Roman" w:cs="Times New Roman"/>
          <w:szCs w:val="24"/>
        </w:rPr>
        <w:t>ντιπολίτευσης, της Νέας Δημοκρατίας και του ΠΑΣΟΚ</w:t>
      </w:r>
      <w:r>
        <w:rPr>
          <w:rFonts w:eastAsia="Times New Roman" w:cs="Times New Roman"/>
          <w:szCs w:val="24"/>
        </w:rPr>
        <w:t xml:space="preserve">, οι οποίοι μιλάνε για </w:t>
      </w:r>
      <w:proofErr w:type="spellStart"/>
      <w:r>
        <w:rPr>
          <w:rFonts w:eastAsia="Times New Roman" w:cs="Times New Roman"/>
          <w:szCs w:val="24"/>
        </w:rPr>
        <w:t>φοροελαφρύνσεις</w:t>
      </w:r>
      <w:proofErr w:type="spellEnd"/>
      <w:r>
        <w:rPr>
          <w:rFonts w:eastAsia="Times New Roman" w:cs="Times New Roman"/>
          <w:szCs w:val="24"/>
        </w:rPr>
        <w:t xml:space="preserve"> κ.λπ.</w:t>
      </w:r>
      <w:r>
        <w:rPr>
          <w:rFonts w:eastAsia="Times New Roman" w:cs="Times New Roman"/>
          <w:szCs w:val="24"/>
        </w:rPr>
        <w:t>.</w:t>
      </w:r>
    </w:p>
    <w:p w14:paraId="6EF7299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Σαφώς και κανένας δεν αμφισβητεί ότι χρειάζεται ελάφρυνση η φορολογία σήμερα, ειδικά απέναντι στους ελεύθερους επαγγελματίες, αλλά ξέρετε, αποφεύγει, ειδικά ο Αρχηγός της Αξιωματικής Αντιπολίτευσης, να μιλήσει </w:t>
      </w:r>
      <w:r>
        <w:rPr>
          <w:rFonts w:eastAsia="Times New Roman" w:cs="Times New Roman"/>
          <w:szCs w:val="24"/>
        </w:rPr>
        <w:t>για τα ισοδύναμα.</w:t>
      </w:r>
      <w:r w:rsidRPr="00826F91">
        <w:rPr>
          <w:rFonts w:eastAsia="Times New Roman" w:cs="Times New Roman"/>
          <w:szCs w:val="24"/>
        </w:rPr>
        <w:t xml:space="preserve"> </w:t>
      </w:r>
      <w:r>
        <w:rPr>
          <w:rFonts w:eastAsia="Times New Roman" w:cs="Times New Roman"/>
          <w:szCs w:val="24"/>
        </w:rPr>
        <w:t xml:space="preserve">Τα «ισοδύναμα» είναι ένας όρος που τον έβαλαν στη ζωή μας αυτοί και δεν μιλάνε καθόλου για ισοδύναμα. Όταν λένε για </w:t>
      </w:r>
      <w:proofErr w:type="spellStart"/>
      <w:r>
        <w:rPr>
          <w:rFonts w:eastAsia="Times New Roman" w:cs="Times New Roman"/>
          <w:szCs w:val="24"/>
        </w:rPr>
        <w:t>φοροελαφρύνσεις</w:t>
      </w:r>
      <w:proofErr w:type="spellEnd"/>
      <w:r>
        <w:rPr>
          <w:rFonts w:eastAsia="Times New Roman" w:cs="Times New Roman"/>
          <w:szCs w:val="24"/>
        </w:rPr>
        <w:t xml:space="preserve"> –πολύ ωραία- να μας πουν. Θα τα πάρουν από εδώ και θα τα φορτώσουν εκεί. </w:t>
      </w:r>
    </w:p>
    <w:p w14:paraId="6EF7299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Μιλάνε για περιορισμό του κόστου</w:t>
      </w:r>
      <w:r>
        <w:rPr>
          <w:rFonts w:eastAsia="Times New Roman" w:cs="Times New Roman"/>
          <w:szCs w:val="24"/>
        </w:rPr>
        <w:t>ς του κράτους. Έκλεισαν διακόσια πενήντα σχολεία. Μάλλον κάτι τέτοιο σκέφτονται. Αν τυχόν ο Έλληνας πολίτης τους έδινε ποτέ τη δυνατότητα να κυβερνήσουν, θα έκλειναν και άλλα τόσα σχολεία. Θα έκλειναν νοσοκομεία, όπως πάνω στη Θεσσαλονίκη έκλεισαν ένα μεγά</w:t>
      </w:r>
      <w:r>
        <w:rPr>
          <w:rFonts w:eastAsia="Times New Roman" w:cs="Times New Roman"/>
          <w:szCs w:val="24"/>
        </w:rPr>
        <w:t xml:space="preserve">λο νοσοκομείο και ετοιμάζονται και για άλλο νοσοκομείο. </w:t>
      </w:r>
    </w:p>
    <w:p w14:paraId="6EF729A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Λαζαρίδη, παρακαλώ να ολοκληρώσετε. </w:t>
      </w:r>
    </w:p>
    <w:p w14:paraId="6EF729A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Ολοκληρώνω, κύριε Πρόεδρε. </w:t>
      </w:r>
    </w:p>
    <w:p w14:paraId="6EF729A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Φόρτωσαν και τον κόσμο με φόρους, ενώ οι ίδιοι είχαν εξασφαλίσει για τον εαυ</w:t>
      </w:r>
      <w:r>
        <w:rPr>
          <w:rFonts w:eastAsia="Times New Roman" w:cs="Times New Roman"/>
          <w:szCs w:val="24"/>
        </w:rPr>
        <w:t xml:space="preserve">τό τους τη φορολογική ασυλία μέσω των </w:t>
      </w:r>
      <w:r>
        <w:rPr>
          <w:rFonts w:eastAsia="Times New Roman" w:cs="Times New Roman"/>
          <w:szCs w:val="24"/>
          <w:lang w:val="en-US"/>
        </w:rPr>
        <w:t>offshore</w:t>
      </w:r>
      <w:r>
        <w:rPr>
          <w:rFonts w:eastAsia="Times New Roman" w:cs="Times New Roman"/>
          <w:szCs w:val="24"/>
        </w:rPr>
        <w:t xml:space="preserve">, γιατί όποια πέτρα κι αν σηκώσουμε κάτω από τις </w:t>
      </w:r>
      <w:r>
        <w:rPr>
          <w:rFonts w:eastAsia="Times New Roman" w:cs="Times New Roman"/>
          <w:szCs w:val="24"/>
          <w:lang w:val="en-US"/>
        </w:rPr>
        <w:t>offshore</w:t>
      </w:r>
      <w:r>
        <w:rPr>
          <w:rFonts w:eastAsia="Times New Roman" w:cs="Times New Roman"/>
          <w:szCs w:val="24"/>
        </w:rPr>
        <w:t>, θα δούμε ή στελέχη της Νέας Δημοκρατίας ή στελέχη του ΠΑΣΟΚ. Από τα δύο κόμματα, τον ΣΥΡΙΖΑ και τους Ανεξάρτητους Έλληνες, πουθενά δεν θα δούμε τέτοια.</w:t>
      </w:r>
      <w:r>
        <w:rPr>
          <w:rFonts w:eastAsia="Times New Roman" w:cs="Times New Roman"/>
          <w:szCs w:val="24"/>
        </w:rPr>
        <w:t xml:space="preserve"> Είναι δικά τους προνόμια αυτά. </w:t>
      </w:r>
    </w:p>
    <w:p w14:paraId="6EF729A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EF729A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Λαζαρίδη. </w:t>
      </w:r>
    </w:p>
    <w:p w14:paraId="6EF729A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w:t>
      </w:r>
    </w:p>
    <w:p w14:paraId="6EF729A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 xml:space="preserve">Ευχαριστώ, κύριε Πρόεδρε. </w:t>
      </w:r>
    </w:p>
    <w:p w14:paraId="6EF729A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κρίνει την τροπολογία αυτή ως ανεπαρκέστατη. Δεν απαντά στις αγωνίες, στις ζημιές που έχουν πάθει οι κάτοικοι στη </w:t>
      </w:r>
      <w:r>
        <w:rPr>
          <w:rFonts w:eastAsia="Times New Roman" w:cs="Times New Roman"/>
          <w:szCs w:val="24"/>
        </w:rPr>
        <w:t>δ</w:t>
      </w:r>
      <w:r>
        <w:rPr>
          <w:rFonts w:eastAsia="Times New Roman" w:cs="Times New Roman"/>
          <w:szCs w:val="24"/>
        </w:rPr>
        <w:t>υτική Αττική. Δεν αποζημιώνονται στο 100% οι ζημιές. Μένουν εκτός αυτοκίνητα τα οποία χάθηκαν, που είναι πράγματι μέσα παραγωγής για κ</w:t>
      </w:r>
      <w:r>
        <w:rPr>
          <w:rFonts w:eastAsia="Times New Roman" w:cs="Times New Roman"/>
          <w:szCs w:val="24"/>
        </w:rPr>
        <w:t xml:space="preserve">άποιους ιδιοκτήτες τους. Επίσης για τους αλιείς που έχασαν τις βάρκες τους δεν αναφέρεται τίποτα στην τροπολογία, όπως και για μια σειρά από άλλα ζητήματα που αφορούν τα δάνεια, το «πάγωμά» τους, τον ΕΝΦΙΑ. Είπε, βέβαια, η κ. </w:t>
      </w:r>
      <w:proofErr w:type="spellStart"/>
      <w:r>
        <w:rPr>
          <w:rFonts w:eastAsia="Times New Roman" w:cs="Times New Roman"/>
          <w:szCs w:val="24"/>
        </w:rPr>
        <w:t>Παπανάτσιου</w:t>
      </w:r>
      <w:proofErr w:type="spellEnd"/>
      <w:r>
        <w:rPr>
          <w:rFonts w:eastAsia="Times New Roman" w:cs="Times New Roman"/>
          <w:szCs w:val="24"/>
        </w:rPr>
        <w:t xml:space="preserve"> ότι θα φέρει άλλη </w:t>
      </w:r>
      <w:r>
        <w:rPr>
          <w:rFonts w:eastAsia="Times New Roman" w:cs="Times New Roman"/>
          <w:szCs w:val="24"/>
        </w:rPr>
        <w:t xml:space="preserve">τροπολογία σε άλλο νομοσχέδιο. </w:t>
      </w:r>
    </w:p>
    <w:p w14:paraId="6EF729A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Επιπλέον για μια σειρά από άλλα ζητήματα που έχουν συζητήσει οι εργαζόμενοι, τα συνδικάτα στην περιοχή, που έχουν πολλούς εργαζόμενους στις επιχειρήσεις, οι οποίοι έχουν πάθει ζημιά, έχουν κοπεί τα ημερομίσθιά τους, η ασφάλι</w:t>
      </w:r>
      <w:r>
        <w:rPr>
          <w:rFonts w:eastAsia="Times New Roman" w:cs="Times New Roman"/>
          <w:szCs w:val="24"/>
        </w:rPr>
        <w:t xml:space="preserve">σή τους, η Κυβέρνηση δεν έχει πάρει καμμία θέση. </w:t>
      </w:r>
    </w:p>
    <w:p w14:paraId="6EF729A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λοιπόν, είναι ανεπαρκέστατη. Εμείς, βέβαια, δεν θα καταψηφίσουμε, επειδή θεωρούμε ότι έστω και τα πέντε χιλιάρικα για την κατοικία που έχει πληγεί ή τα οκτώ για την </w:t>
      </w:r>
      <w:r>
        <w:rPr>
          <w:rFonts w:eastAsia="Times New Roman" w:cs="Times New Roman"/>
          <w:szCs w:val="24"/>
        </w:rPr>
        <w:lastRenderedPageBreak/>
        <w:t>επιχείρηση είναι μία βοήθει</w:t>
      </w:r>
      <w:r>
        <w:rPr>
          <w:rFonts w:eastAsia="Times New Roman" w:cs="Times New Roman"/>
          <w:szCs w:val="24"/>
        </w:rPr>
        <w:t xml:space="preserve">α. Ωστόσο, αυτό δεν απαντά στο σύνολο των ζημιών που έχουν πάθει οι άνθρωποι στην περιοχή, γι’ αυτό θα ψηφίσουμε «παρών» στη συγκεκριμένη τροπολογία. </w:t>
      </w:r>
    </w:p>
    <w:p w14:paraId="6EF729A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Κατσώτη</w:t>
      </w:r>
      <w:proofErr w:type="spellEnd"/>
      <w:r>
        <w:rPr>
          <w:rFonts w:eastAsia="Times New Roman" w:cs="Times New Roman"/>
          <w:szCs w:val="24"/>
        </w:rPr>
        <w:t xml:space="preserve">. </w:t>
      </w:r>
    </w:p>
    <w:p w14:paraId="6EF729A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Κουτσούκος για δύο λεπτά</w:t>
      </w:r>
      <w:r>
        <w:rPr>
          <w:rFonts w:eastAsia="Times New Roman" w:cs="Times New Roman"/>
          <w:szCs w:val="24"/>
        </w:rPr>
        <w:t xml:space="preserve">. </w:t>
      </w:r>
    </w:p>
    <w:p w14:paraId="6EF729A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Πρόεδρε, δεν σας πάει να είστε τόσο αυστηρός. Επειδή το Προεδρείο έχει και μια συλλογική ευθύνη για το γεγονός ότι η Κυβέρνηση καταθέτει σοβαρές τροπολογίες μετά τις τοποθετήσεις μας, δεν θα καταχραστώ τον χρόνο. Θα είμαι σύντο</w:t>
      </w:r>
      <w:r>
        <w:rPr>
          <w:rFonts w:eastAsia="Times New Roman" w:cs="Times New Roman"/>
          <w:szCs w:val="24"/>
        </w:rPr>
        <w:t xml:space="preserve">μος. </w:t>
      </w:r>
    </w:p>
    <w:p w14:paraId="6EF729A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Αυτό, όμως, ήταν κάτι που συμφωνήσατε εξαρχής. </w:t>
      </w:r>
    </w:p>
    <w:p w14:paraId="6EF729A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Με τη νομοτεχνική βελτίωση του κ. </w:t>
      </w:r>
      <w:proofErr w:type="spellStart"/>
      <w:r>
        <w:rPr>
          <w:rFonts w:eastAsia="Times New Roman" w:cs="Times New Roman"/>
          <w:szCs w:val="24"/>
        </w:rPr>
        <w:t>Τσακαλώτου</w:t>
      </w:r>
      <w:proofErr w:type="spellEnd"/>
      <w:r>
        <w:rPr>
          <w:rFonts w:eastAsia="Times New Roman" w:cs="Times New Roman"/>
          <w:szCs w:val="24"/>
        </w:rPr>
        <w:t>, όπως είχαμε επισημάνει από προχθές, τουλάχιστον θα αποφύγουμε τα ευτράπελα της περσινής διαδικασίας. Νομ</w:t>
      </w:r>
      <w:r>
        <w:rPr>
          <w:rFonts w:eastAsia="Times New Roman" w:cs="Times New Roman"/>
          <w:szCs w:val="24"/>
        </w:rPr>
        <w:t xml:space="preserve">ίζω ότι κινείται σε θετική κατεύθυνση. Άρουμε τις επιφυλάξεις μας. </w:t>
      </w:r>
    </w:p>
    <w:p w14:paraId="6EF729A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Σημειώνω ότι έχει φύγει από τη φρασεολογία της Κυβέρνησης η «δέκατη τρίτη σύνταξη». Εμείς θα επιμείνουμε ότι με την </w:t>
      </w:r>
      <w:r>
        <w:rPr>
          <w:rFonts w:eastAsia="Times New Roman" w:cs="Times New Roman"/>
          <w:szCs w:val="24"/>
        </w:rPr>
        <w:lastRenderedPageBreak/>
        <w:t>υπερψήφιση, για να πάρουν οι φτωχοί και οι αδύναμοι αυτά που δικαιούνται</w:t>
      </w:r>
      <w:r>
        <w:rPr>
          <w:rFonts w:eastAsia="Times New Roman" w:cs="Times New Roman"/>
          <w:szCs w:val="24"/>
        </w:rPr>
        <w:t xml:space="preserve">, δεν σημαίνει ότι αποδεχόμαστε το σκεπτικό της Κυβέρνησης, γιατί υποστηρίζουμε ότι όλα αυτά είναι προϊόν φορολογικής αφαίμαξης. Δυόμισι εκατομμύρια είναι οι νέοι φόροι το 2017. </w:t>
      </w:r>
    </w:p>
    <w:p w14:paraId="6EF729B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με τον κ. </w:t>
      </w:r>
      <w:proofErr w:type="spellStart"/>
      <w:r>
        <w:rPr>
          <w:rFonts w:eastAsia="Times New Roman" w:cs="Times New Roman"/>
          <w:szCs w:val="24"/>
        </w:rPr>
        <w:t>Τσακαλώτο</w:t>
      </w:r>
      <w:proofErr w:type="spellEnd"/>
      <w:r>
        <w:rPr>
          <w:rFonts w:eastAsia="Times New Roman" w:cs="Times New Roman"/>
          <w:szCs w:val="24"/>
        </w:rPr>
        <w:t xml:space="preserve"> θα μιλήσουμε αύριο για το 2015 και θα είμαστε εδώ,</w:t>
      </w:r>
      <w:r>
        <w:rPr>
          <w:rFonts w:eastAsia="Times New Roman" w:cs="Times New Roman"/>
          <w:szCs w:val="24"/>
        </w:rPr>
        <w:t xml:space="preserve"> σταματάω. Τον βλέπω και πολύ κουρασμένο. Θα τα πούμε αύριο. </w:t>
      </w:r>
    </w:p>
    <w:p w14:paraId="6EF729B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όμως, να μην απαντήσω στην κ. </w:t>
      </w:r>
      <w:proofErr w:type="spellStart"/>
      <w:r>
        <w:rPr>
          <w:rFonts w:eastAsia="Times New Roman" w:cs="Times New Roman"/>
          <w:szCs w:val="24"/>
        </w:rPr>
        <w:t>Αχτσιόγλου</w:t>
      </w:r>
      <w:proofErr w:type="spellEnd"/>
      <w:r>
        <w:rPr>
          <w:rFonts w:eastAsia="Times New Roman" w:cs="Times New Roman"/>
          <w:szCs w:val="24"/>
        </w:rPr>
        <w:t xml:space="preserve">, που μας έλεγε ότι η μείωση των συνταξιοδοτικών δαπανών είναι από την εκκαθάριση των εκκρεμοτήτων. Δεν έχει πάρει χαμπάρι ότι ψήφισε 1.600.000.000 ευρώ περικοπές στις συντάξεις φέτος η κ. </w:t>
      </w:r>
      <w:proofErr w:type="spellStart"/>
      <w:r>
        <w:rPr>
          <w:rFonts w:eastAsia="Times New Roman" w:cs="Times New Roman"/>
          <w:szCs w:val="24"/>
        </w:rPr>
        <w:t>Αχτσιόγλου</w:t>
      </w:r>
      <w:proofErr w:type="spellEnd"/>
      <w:r>
        <w:rPr>
          <w:rFonts w:eastAsia="Times New Roman" w:cs="Times New Roman"/>
          <w:szCs w:val="24"/>
        </w:rPr>
        <w:t>; Σταμ</w:t>
      </w:r>
      <w:r>
        <w:rPr>
          <w:rFonts w:eastAsia="Times New Roman" w:cs="Times New Roman"/>
          <w:szCs w:val="24"/>
        </w:rPr>
        <w:t xml:space="preserve">ατώ εδώ. </w:t>
      </w:r>
    </w:p>
    <w:p w14:paraId="6EF729B2" w14:textId="77777777" w:rsidR="00E92729" w:rsidRDefault="0044197E">
      <w:pPr>
        <w:spacing w:line="600" w:lineRule="auto"/>
        <w:ind w:firstLine="720"/>
        <w:contextualSpacing/>
        <w:jc w:val="both"/>
        <w:rPr>
          <w:rFonts w:eastAsia="Times New Roman"/>
          <w:szCs w:val="24"/>
        </w:rPr>
      </w:pPr>
      <w:r>
        <w:rPr>
          <w:rFonts w:eastAsia="Times New Roman" w:cs="Times New Roman"/>
          <w:szCs w:val="24"/>
        </w:rPr>
        <w:t xml:space="preserve">Ερχόμαστε τώρα στους πλημμυροπαθείς. Τι είπα εγώ στην τοποθέτησή μου; Είπα ότι πρέπει να δούμε το ισχύον νομοθετικό πλαίσιο πώς θα γίνει αποτελεσματικό. </w:t>
      </w:r>
      <w:r>
        <w:rPr>
          <w:rFonts w:eastAsia="Times New Roman"/>
          <w:szCs w:val="24"/>
        </w:rPr>
        <w:t xml:space="preserve">Λέω, λοιπόν, ότι υπάρχει πάγια διαδικασία νομοθετημένη, που λέει ότι σε μία </w:t>
      </w:r>
      <w:proofErr w:type="spellStart"/>
      <w:r>
        <w:rPr>
          <w:rFonts w:eastAsia="Times New Roman"/>
          <w:szCs w:val="24"/>
        </w:rPr>
        <w:t>θεομηνιόπληκτη</w:t>
      </w:r>
      <w:proofErr w:type="spellEnd"/>
      <w:r>
        <w:rPr>
          <w:rFonts w:eastAsia="Times New Roman"/>
          <w:szCs w:val="24"/>
        </w:rPr>
        <w:t xml:space="preserve"> πε</w:t>
      </w:r>
      <w:r>
        <w:rPr>
          <w:rFonts w:eastAsia="Times New Roman"/>
          <w:szCs w:val="24"/>
        </w:rPr>
        <w:t xml:space="preserve">ριοχή βγαίνει μία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 xml:space="preserve">πόφαση, με βάση την οποία αποζημιώνονται οι οικοσκευές, αποζημιώνονται οι επιχειρήσεις για το πάγιο και τα εμπορεύματα και στη συνέχεια </w:t>
      </w:r>
      <w:r>
        <w:rPr>
          <w:rFonts w:eastAsia="Times New Roman"/>
          <w:szCs w:val="24"/>
        </w:rPr>
        <w:lastRenderedPageBreak/>
        <w:t>δίδονται τα ποσά για την επισκευή και την ανακατασκευή των κτηρίων. Αυτή είναι μία φι</w:t>
      </w:r>
      <w:r>
        <w:rPr>
          <w:rFonts w:eastAsia="Times New Roman"/>
          <w:szCs w:val="24"/>
        </w:rPr>
        <w:t>ξ, πάγια διαδικασία, η οποία, όμως, έχει αποδειχθεί –και ανέφερα το παράδειγμα της Ηλείας- ότι πολλές φορές είναι πολύ γραφειοκρατική και αναποτελεσματική.</w:t>
      </w:r>
    </w:p>
    <w:p w14:paraId="6EF729B3"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Άρα, θα πρέπει η Κυβέρνηση, μιας κι έγινε τόσο μεγάλη συζήτηση εδώ για τις ευθύνες του παρόντος και </w:t>
      </w:r>
      <w:r>
        <w:rPr>
          <w:rFonts w:eastAsia="Times New Roman"/>
          <w:szCs w:val="24"/>
        </w:rPr>
        <w:t xml:space="preserve">του παρελθόντος, να δει πώς θα γίνει αυτή η διαδικασία πολύ κοντά στους κατοίκους, με δημιουργία ενός ΤΑΣ, ενός ΤΑΠ ή ενός ΚΕΠ εκεί στην περιοχή. </w:t>
      </w:r>
    </w:p>
    <w:p w14:paraId="6EF729B4" w14:textId="77777777" w:rsidR="00E92729" w:rsidRDefault="0044197E">
      <w:pPr>
        <w:spacing w:line="600" w:lineRule="auto"/>
        <w:ind w:firstLine="720"/>
        <w:contextualSpacing/>
        <w:jc w:val="both"/>
        <w:rPr>
          <w:rFonts w:eastAsia="Times New Roman"/>
          <w:szCs w:val="24"/>
        </w:rPr>
      </w:pPr>
      <w:r>
        <w:rPr>
          <w:rFonts w:eastAsia="Times New Roman"/>
          <w:szCs w:val="24"/>
        </w:rPr>
        <w:t>Φυσικά, δεν μας κάλυψε ο Υφυπουργός στο ερώτημα του κ. Λοβέρδου. Αυτές οι πέντε χιλιάδες και οι οκτώ χιλιάδες</w:t>
      </w:r>
      <w:r>
        <w:rPr>
          <w:rFonts w:eastAsia="Times New Roman"/>
          <w:szCs w:val="24"/>
        </w:rPr>
        <w:t xml:space="preserve"> θα αφαιρεθούν από αυτά που προβλέπουν οι πάγιες διαδικασίες για την οικοσκευή ή τη ζημιά στις επιχειρήσεις ή είναι πρόσθετα; Αυτό θα μας το πείτε εσείς. </w:t>
      </w:r>
    </w:p>
    <w:p w14:paraId="6EF729B5" w14:textId="77777777" w:rsidR="00E92729" w:rsidRDefault="0044197E">
      <w:pPr>
        <w:spacing w:line="600" w:lineRule="auto"/>
        <w:ind w:firstLine="720"/>
        <w:contextualSpacing/>
        <w:jc w:val="both"/>
        <w:rPr>
          <w:rFonts w:eastAsia="Times New Roman"/>
          <w:szCs w:val="24"/>
        </w:rPr>
      </w:pPr>
      <w:r>
        <w:rPr>
          <w:rFonts w:eastAsia="Times New Roman"/>
          <w:szCs w:val="24"/>
        </w:rPr>
        <w:t>Εμείς, λοιπόν, θα την ψηφίσουμε. Θεωρούμε ότι δεν πλήρης η συζήτηση που έγινε εδώ. Παρά ταύτα, επισημ</w:t>
      </w:r>
      <w:r>
        <w:rPr>
          <w:rFonts w:eastAsia="Times New Roman"/>
          <w:szCs w:val="24"/>
        </w:rPr>
        <w:t xml:space="preserve">αίνουμε την ανάγκη να κινηθεί η Κυβέρνηση πιο γρήγορα και οργανωμένα στη βοήθεια προς τους πλημμυροπαθείς.   </w:t>
      </w:r>
    </w:p>
    <w:p w14:paraId="6EF729B6"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Είναι ξεκάθαρο. Σας ευχαριστούμε πολύ. Είδατε ότι είχατε την περισσότερη ανοχή </w:t>
      </w:r>
      <w:r>
        <w:rPr>
          <w:rFonts w:eastAsia="Times New Roman"/>
          <w:szCs w:val="24"/>
        </w:rPr>
        <w:lastRenderedPageBreak/>
        <w:t xml:space="preserve">απ’ όλους. Θα μου παραπονεθεί ο κ. </w:t>
      </w:r>
      <w:proofErr w:type="spellStart"/>
      <w:r>
        <w:rPr>
          <w:rFonts w:eastAsia="Times New Roman"/>
          <w:szCs w:val="24"/>
        </w:rPr>
        <w:t>Βρούτσης</w:t>
      </w:r>
      <w:proofErr w:type="spellEnd"/>
      <w:r>
        <w:rPr>
          <w:rFonts w:eastAsia="Times New Roman"/>
          <w:szCs w:val="24"/>
        </w:rPr>
        <w:t xml:space="preserve"> τώρα που ακολουθεί.</w:t>
      </w:r>
    </w:p>
    <w:p w14:paraId="6EF729B7"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έχετε τον λόγο για δύο λεπτά. </w:t>
      </w:r>
    </w:p>
    <w:p w14:paraId="6EF729B8"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ΙΩΑΝΝΗΣ ΒΡΟΥΤΣΗΣ: </w:t>
      </w:r>
      <w:r>
        <w:rPr>
          <w:rFonts w:eastAsia="Times New Roman"/>
          <w:szCs w:val="24"/>
        </w:rPr>
        <w:t>Ευχαριστώ, κύριε Πρόεδρε.</w:t>
      </w:r>
      <w:r>
        <w:rPr>
          <w:rFonts w:eastAsia="Times New Roman"/>
          <w:szCs w:val="24"/>
        </w:rPr>
        <w:t xml:space="preserve"> </w:t>
      </w:r>
      <w:r w:rsidRPr="007E25C3">
        <w:rPr>
          <w:rFonts w:eastAsia="Times New Roman"/>
          <w:szCs w:val="24"/>
        </w:rPr>
        <w:t>Θα είμαι κι εγώ πολύ σύντομος. Παίρνω τον λόγο, όμως, γιατί θεωρώ ότι είναι ανάγκη να αποκαταστήσω για ακόμη μία φορά την αλήθεια σε αυτά</w:t>
      </w:r>
      <w:r w:rsidRPr="007E25C3">
        <w:rPr>
          <w:rFonts w:eastAsia="Times New Roman"/>
          <w:szCs w:val="24"/>
        </w:rPr>
        <w:t xml:space="preserve"> που είπε ο Πρωθυπουργός, προσπαθώντας να την αλλ</w:t>
      </w:r>
      <w:r w:rsidRPr="0042591A">
        <w:rPr>
          <w:rFonts w:eastAsia="Times New Roman"/>
          <w:szCs w:val="24"/>
        </w:rPr>
        <w:t xml:space="preserve">οιώσει για ακόμη μία φορά, παραπλανώντας τον ελληνικό λαό. </w:t>
      </w:r>
    </w:p>
    <w:p w14:paraId="6EF729B9" w14:textId="77777777" w:rsidR="00E92729" w:rsidRDefault="0044197E">
      <w:pPr>
        <w:spacing w:line="600" w:lineRule="auto"/>
        <w:ind w:firstLine="720"/>
        <w:contextualSpacing/>
        <w:jc w:val="both"/>
        <w:rPr>
          <w:rFonts w:eastAsia="Times New Roman"/>
          <w:szCs w:val="24"/>
        </w:rPr>
      </w:pPr>
      <w:r>
        <w:rPr>
          <w:rFonts w:eastAsia="Times New Roman"/>
          <w:szCs w:val="24"/>
        </w:rPr>
        <w:t>Γίνομαι συγκεκριμένος: Η επίκληση του Πρωθυπουργού στην τοποθέτησή του ότι αυτή η Κυβέρνηση πήρε μόνο 14,5 δισεκατομμύρια μέτρα, ενώ οι προηγούμενε</w:t>
      </w:r>
      <w:r>
        <w:rPr>
          <w:rFonts w:eastAsia="Times New Roman"/>
          <w:szCs w:val="24"/>
        </w:rPr>
        <w:t xml:space="preserve">ς -που προσπαθεί τεχνικά να τις αθροίσει- πήραν πολύ περισσότερα, είναι εσφαλμένη και παραπλανά και την κοινωνία και δεν λέει την αλήθεια. </w:t>
      </w:r>
    </w:p>
    <w:p w14:paraId="6EF729BA" w14:textId="77777777" w:rsidR="00E92729" w:rsidRDefault="0044197E">
      <w:pPr>
        <w:spacing w:line="600" w:lineRule="auto"/>
        <w:ind w:firstLine="720"/>
        <w:contextualSpacing/>
        <w:jc w:val="both"/>
        <w:rPr>
          <w:rFonts w:eastAsia="Times New Roman"/>
          <w:szCs w:val="24"/>
        </w:rPr>
      </w:pPr>
      <w:r>
        <w:rPr>
          <w:rFonts w:eastAsia="Times New Roman"/>
          <w:szCs w:val="24"/>
        </w:rPr>
        <w:t>Στην πραγματικότητα, κύριε Υπουργέ των Οικονομικών, για να συγκρίνεις τις δημοσιονομικές παρεμβάσεις, θα έπρεπε κανο</w:t>
      </w:r>
      <w:r>
        <w:rPr>
          <w:rFonts w:eastAsia="Times New Roman"/>
          <w:szCs w:val="24"/>
        </w:rPr>
        <w:t xml:space="preserve">νικά ο ΣΥΡΙΖΑ τον Ιανουάριο του 2015 να εξαλείψει νομοθετικά ό,τι περικοπές είχαν γίνει και να επιβάλει τις δικές του. Η παρέμβαση του ΣΥΡΙΖΑ μετά τον Ιανουάριο του 2015 και τα νέα 14,5 δισεκατομμύρια ευρώ μέτρα ήταν αφού υιοθέτησε κι όλες τις </w:t>
      </w:r>
      <w:r>
        <w:rPr>
          <w:rFonts w:eastAsia="Times New Roman"/>
          <w:szCs w:val="24"/>
        </w:rPr>
        <w:lastRenderedPageBreak/>
        <w:t>προηγούμενες</w:t>
      </w:r>
      <w:r>
        <w:rPr>
          <w:rFonts w:eastAsia="Times New Roman"/>
          <w:szCs w:val="24"/>
        </w:rPr>
        <w:t xml:space="preserve"> προσαρμογές. Αυτό, λοιπόν, λέει ότι αυτό που κάνουν ο Πρωθυπουργός και τα στελέχη του ΣΥΡΙΖΑ είναι και παραπλανητικό και αναληθές.    </w:t>
      </w:r>
    </w:p>
    <w:p w14:paraId="6EF729BB"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Δεύτερον, η κ. </w:t>
      </w:r>
      <w:proofErr w:type="spellStart"/>
      <w:r>
        <w:rPr>
          <w:rFonts w:eastAsia="Times New Roman"/>
          <w:szCs w:val="24"/>
        </w:rPr>
        <w:t>Αχτσιόγλου</w:t>
      </w:r>
      <w:proofErr w:type="spellEnd"/>
      <w:r>
        <w:rPr>
          <w:rFonts w:eastAsia="Times New Roman"/>
          <w:szCs w:val="24"/>
        </w:rPr>
        <w:t xml:space="preserve"> επέμεινε σε μια κατεύθυνση ότι γυρίζει στους συνταξιούχους ένα ποσό 315 εκατομμυρίων ευρώ και το κάνει οικειοθελώς η Κυβέρνηση και μπράβο και τι γενναία φερόμαστε απέναντι στους συνταξιούχους. Είναι ψέματα. Η κ. </w:t>
      </w:r>
      <w:proofErr w:type="spellStart"/>
      <w:r>
        <w:rPr>
          <w:rFonts w:eastAsia="Times New Roman"/>
          <w:szCs w:val="24"/>
        </w:rPr>
        <w:t>Αχτσιόγλου</w:t>
      </w:r>
      <w:proofErr w:type="spellEnd"/>
      <w:r>
        <w:rPr>
          <w:rFonts w:eastAsia="Times New Roman"/>
          <w:szCs w:val="24"/>
        </w:rPr>
        <w:t xml:space="preserve"> επιχείρ</w:t>
      </w:r>
      <w:r>
        <w:rPr>
          <w:rFonts w:eastAsia="Times New Roman"/>
          <w:szCs w:val="24"/>
        </w:rPr>
        <w:t xml:space="preserve">ησε για άλλη μία φορά να παραπλανήσει και να πει ψέματα στους συνταξιούχους και στον ελληνικό λαό. </w:t>
      </w:r>
    </w:p>
    <w:p w14:paraId="6EF729BC" w14:textId="77777777" w:rsidR="00E92729" w:rsidRDefault="0044197E">
      <w:pPr>
        <w:spacing w:line="600" w:lineRule="auto"/>
        <w:ind w:firstLine="720"/>
        <w:contextualSpacing/>
        <w:jc w:val="both"/>
        <w:rPr>
          <w:rFonts w:eastAsia="Times New Roman"/>
          <w:szCs w:val="24"/>
        </w:rPr>
      </w:pPr>
      <w:r>
        <w:rPr>
          <w:rFonts w:eastAsia="Times New Roman"/>
          <w:szCs w:val="24"/>
        </w:rPr>
        <w:t>Ποια είναι η αλήθεια; Η αλήθεια είναι ότι από τον Ιανουάριο του 2015 επέβαλαν εισφορές 2% στις κύριες συντάξεις, επέβαλαν εισφορές 6% στις επικουρικές και 6</w:t>
      </w:r>
      <w:r>
        <w:rPr>
          <w:rFonts w:eastAsia="Times New Roman"/>
          <w:szCs w:val="24"/>
        </w:rPr>
        <w:t>% στις διπλές κύριες. Το πακέτο αυτό που έφερε ο ΣΥΡΙΖΑ για τα ασφάλιστρα στον τομέα υγείας είναι περίπου 700 εκατομμύρια ευρώ ετησίως. Στα δυόμισι χρόνια είναι 1,7 δισεκατομμύρια και από τα 1,7 δισεκατομμύρια, κύριε Υπουργέ των Οικονομικών, επιστρέφει 315</w:t>
      </w:r>
      <w:r>
        <w:rPr>
          <w:rFonts w:eastAsia="Times New Roman"/>
          <w:szCs w:val="24"/>
        </w:rPr>
        <w:t xml:space="preserve"> εκατομμύρια. </w:t>
      </w:r>
    </w:p>
    <w:p w14:paraId="6EF729BD" w14:textId="77777777" w:rsidR="00E92729" w:rsidRDefault="0044197E">
      <w:pPr>
        <w:spacing w:line="600" w:lineRule="auto"/>
        <w:ind w:firstLine="720"/>
        <w:contextualSpacing/>
        <w:jc w:val="both"/>
        <w:rPr>
          <w:rFonts w:eastAsia="Times New Roman"/>
          <w:szCs w:val="24"/>
        </w:rPr>
      </w:pPr>
      <w:r>
        <w:rPr>
          <w:rFonts w:eastAsia="Times New Roman"/>
          <w:szCs w:val="24"/>
        </w:rPr>
        <w:lastRenderedPageBreak/>
        <w:t xml:space="preserve">Για εμένα είναι ο ορισμός του θράσους να κουνάει το δάχτυλο η κ. </w:t>
      </w:r>
      <w:proofErr w:type="spellStart"/>
      <w:r>
        <w:rPr>
          <w:rFonts w:eastAsia="Times New Roman"/>
          <w:szCs w:val="24"/>
        </w:rPr>
        <w:t>Αχτσιόγλου</w:t>
      </w:r>
      <w:proofErr w:type="spellEnd"/>
      <w:r>
        <w:rPr>
          <w:rFonts w:eastAsia="Times New Roman"/>
          <w:szCs w:val="24"/>
        </w:rPr>
        <w:t xml:space="preserve"> και να λέει «γυρίζουμε μέρισμα στους συνταξιούχους», όταν παίρνει 1,7 δισεκατομμύρια και αποδίδει 315 εκατομμύρια. </w:t>
      </w:r>
    </w:p>
    <w:p w14:paraId="6EF729BE"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Ευχαριστώ.  </w:t>
      </w:r>
    </w:p>
    <w:p w14:paraId="6EF729BF"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w:t>
      </w:r>
      <w:r>
        <w:rPr>
          <w:rFonts w:eastAsia="Times New Roman"/>
          <w:szCs w:val="24"/>
        </w:rPr>
        <w:t xml:space="preserve">ριστούμε τον κ. </w:t>
      </w:r>
      <w:proofErr w:type="spellStart"/>
      <w:r>
        <w:rPr>
          <w:rFonts w:eastAsia="Times New Roman"/>
          <w:szCs w:val="24"/>
        </w:rPr>
        <w:t>Βρούτση</w:t>
      </w:r>
      <w:proofErr w:type="spellEnd"/>
      <w:r>
        <w:rPr>
          <w:rFonts w:eastAsia="Times New Roman"/>
          <w:szCs w:val="24"/>
        </w:rPr>
        <w:t xml:space="preserve">. </w:t>
      </w:r>
    </w:p>
    <w:p w14:paraId="6EF729C0"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Μπαλαούρα</w:t>
      </w:r>
      <w:proofErr w:type="spellEnd"/>
      <w:r>
        <w:rPr>
          <w:rFonts w:eastAsia="Times New Roman"/>
          <w:szCs w:val="24"/>
        </w:rPr>
        <w:t xml:space="preserve">, ολοκληρώστε κι εσείς τη διαδικασία. </w:t>
      </w:r>
    </w:p>
    <w:p w14:paraId="6EF729C1"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 xml:space="preserve">ΜΠΑΛΑΟΥΡΑΣ: </w:t>
      </w:r>
      <w:r>
        <w:rPr>
          <w:rFonts w:eastAsia="Times New Roman"/>
          <w:szCs w:val="24"/>
        </w:rPr>
        <w:t>Ευχαριστώ, κύριε Πρόεδρε.</w:t>
      </w:r>
    </w:p>
    <w:p w14:paraId="6EF729C2" w14:textId="77777777" w:rsidR="00E92729" w:rsidRDefault="0044197E">
      <w:pPr>
        <w:spacing w:line="600" w:lineRule="auto"/>
        <w:ind w:firstLine="720"/>
        <w:contextualSpacing/>
        <w:jc w:val="both"/>
        <w:rPr>
          <w:rFonts w:eastAsia="Times New Roman"/>
          <w:szCs w:val="24"/>
        </w:rPr>
      </w:pPr>
      <w:r>
        <w:rPr>
          <w:rFonts w:eastAsia="Times New Roman"/>
          <w:szCs w:val="24"/>
        </w:rPr>
        <w:t>Θέλω να κάνω μερικά σχόλια. Ο κ. Μητσοτάκης στην ομιλία του ανέφερε ότι ο Πρωθυπουργός πήγε στη Σουηδία. Έτσι όπως το εί</w:t>
      </w:r>
      <w:r>
        <w:rPr>
          <w:rFonts w:eastAsia="Times New Roman"/>
          <w:szCs w:val="24"/>
        </w:rPr>
        <w:t xml:space="preserve">πε, για να ακούει ο ελληνικός λαός, είναι λες και πήγε για </w:t>
      </w:r>
      <w:r>
        <w:rPr>
          <w:rFonts w:eastAsia="Times New Roman"/>
          <w:szCs w:val="24"/>
        </w:rPr>
        <w:t>«</w:t>
      </w:r>
      <w:r>
        <w:rPr>
          <w:rFonts w:eastAsia="Times New Roman"/>
          <w:szCs w:val="24"/>
          <w:lang w:val="en-US"/>
        </w:rPr>
        <w:t>holidays</w:t>
      </w:r>
      <w:r>
        <w:rPr>
          <w:rFonts w:eastAsia="Times New Roman"/>
          <w:szCs w:val="24"/>
        </w:rPr>
        <w:t>»</w:t>
      </w:r>
      <w:r>
        <w:rPr>
          <w:rFonts w:eastAsia="Times New Roman"/>
          <w:szCs w:val="24"/>
        </w:rPr>
        <w:t xml:space="preserve"> και δεν πήγε για συγκεκριμένη δουλειά. Μάλιστα έθεσε ζητήματα που αφορούν τους εργαζόμενους της χώρας, αφορούν τις συλλογικές συμβάσεις, το κοινωνικό και εργασιακό κεκτημένο. Το κλείνω α</w:t>
      </w:r>
      <w:r>
        <w:rPr>
          <w:rFonts w:eastAsia="Times New Roman"/>
          <w:szCs w:val="24"/>
        </w:rPr>
        <w:t xml:space="preserve">υτό, δεν χρειάζεται άλλο σχόλιο.   </w:t>
      </w:r>
    </w:p>
    <w:p w14:paraId="6EF729C3"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Όσον αφορά το μνημόνιο που είπαν οι συνάδελφοι του ΚΚΕ -δεν είναι εδώ-αλλά και άλλοι συνάδελφοι, είμαστε σε ένα </w:t>
      </w:r>
      <w:r>
        <w:rPr>
          <w:rFonts w:eastAsia="Times New Roman"/>
          <w:szCs w:val="24"/>
        </w:rPr>
        <w:lastRenderedPageBreak/>
        <w:t>μνημόνιο κι έχουμε καταναγκασμούς. Εντός, όμως, του μνημονίου βρίσκουμε τρόπους για να μπορέσουμε να διευκολ</w:t>
      </w:r>
      <w:r>
        <w:rPr>
          <w:rFonts w:eastAsia="Times New Roman"/>
          <w:szCs w:val="24"/>
        </w:rPr>
        <w:t xml:space="preserve">ύνουμε τη ζωή των ανθρώπων οι οποίοι είναι </w:t>
      </w:r>
      <w:proofErr w:type="spellStart"/>
      <w:r>
        <w:rPr>
          <w:rFonts w:eastAsia="Times New Roman"/>
          <w:szCs w:val="24"/>
        </w:rPr>
        <w:t>παραπεταμένοι</w:t>
      </w:r>
      <w:proofErr w:type="spellEnd"/>
      <w:r>
        <w:rPr>
          <w:rFonts w:eastAsia="Times New Roman"/>
          <w:szCs w:val="24"/>
        </w:rPr>
        <w:t xml:space="preserve"> για πολλά χρόνια και ιδιαίτερα στην κρίση. Περί αυτού πρόκειται.       </w:t>
      </w:r>
    </w:p>
    <w:p w14:paraId="6EF729C4" w14:textId="77777777" w:rsidR="00E92729" w:rsidRDefault="0044197E">
      <w:pPr>
        <w:spacing w:line="600" w:lineRule="auto"/>
        <w:ind w:firstLine="720"/>
        <w:contextualSpacing/>
        <w:jc w:val="both"/>
        <w:rPr>
          <w:rFonts w:eastAsia="Times New Roman"/>
          <w:szCs w:val="24"/>
        </w:rPr>
      </w:pPr>
      <w:r>
        <w:rPr>
          <w:rFonts w:eastAsia="Times New Roman"/>
          <w:szCs w:val="24"/>
        </w:rPr>
        <w:t>Δεν κάνουμε καμμία ανατροπή του καπιταλισμού. Προσπαθούμε να βρούμε διεξόδους ώστε οι άνθρωποι αυτοί να επιζήσουν, να προσπαθήσ</w:t>
      </w:r>
      <w:r>
        <w:rPr>
          <w:rFonts w:eastAsia="Times New Roman"/>
          <w:szCs w:val="24"/>
        </w:rPr>
        <w:t>ουν να σταθούν στα πόδια τους και στο φως που ανοίγεται να κερδίσουν τον χαμένο χρόνο και το χαμένο έδαφος.</w:t>
      </w:r>
    </w:p>
    <w:p w14:paraId="6EF729C5" w14:textId="77777777" w:rsidR="00E92729" w:rsidRDefault="0044197E">
      <w:pPr>
        <w:spacing w:line="600" w:lineRule="auto"/>
        <w:ind w:firstLine="720"/>
        <w:contextualSpacing/>
        <w:jc w:val="both"/>
        <w:rPr>
          <w:rFonts w:eastAsia="Times New Roman"/>
          <w:szCs w:val="24"/>
        </w:rPr>
      </w:pPr>
      <w:r>
        <w:rPr>
          <w:rFonts w:eastAsia="Times New Roman"/>
          <w:szCs w:val="24"/>
        </w:rPr>
        <w:t>Εμείς δεν θέλουμε, επομένως, επιδόματα. Θέλουμε μια άλλη πολιτική. Δεδομένων, τούτων, όμως, δεν μπορούμε να κάνουμε τίποτα άλλο. Είναι τελείως λάθος</w:t>
      </w:r>
      <w:r>
        <w:rPr>
          <w:rFonts w:eastAsia="Times New Roman"/>
          <w:szCs w:val="24"/>
        </w:rPr>
        <w:t xml:space="preserve"> αυτό που είπαν ο κ. Μητσοτάκης και ο κ. </w:t>
      </w:r>
      <w:proofErr w:type="spellStart"/>
      <w:r>
        <w:rPr>
          <w:rFonts w:eastAsia="Times New Roman"/>
          <w:szCs w:val="24"/>
        </w:rPr>
        <w:t>Βρούτσης</w:t>
      </w:r>
      <w:proofErr w:type="spellEnd"/>
      <w:r>
        <w:rPr>
          <w:rFonts w:eastAsia="Times New Roman"/>
          <w:szCs w:val="24"/>
        </w:rPr>
        <w:t xml:space="preserve"> επανειλημμένα ότι το περίσσευμα που βγαίνει είναι από φορολογική αφαίμαξη. Είναι γνωστά, τα έχουμε πει και δεν θέλω να τα επαναλάβω. Η κ. </w:t>
      </w:r>
      <w:proofErr w:type="spellStart"/>
      <w:r>
        <w:rPr>
          <w:rFonts w:eastAsia="Times New Roman"/>
          <w:szCs w:val="24"/>
        </w:rPr>
        <w:t>Αχτσιόγλου</w:t>
      </w:r>
      <w:proofErr w:type="spellEnd"/>
      <w:r>
        <w:rPr>
          <w:rFonts w:eastAsia="Times New Roman"/>
          <w:szCs w:val="24"/>
        </w:rPr>
        <w:t xml:space="preserve"> είπε ότι είναι από εξοικονομήσεις που έγιναν εντός του ΕΦ</w:t>
      </w:r>
      <w:r>
        <w:rPr>
          <w:rFonts w:eastAsia="Times New Roman"/>
          <w:szCs w:val="24"/>
        </w:rPr>
        <w:t>ΚΑ, πέρα από τα 300 εκατομμύρια και πλέον που ήταν από την αύξηση της απασχόλησης και επομένως των εισφορών.</w:t>
      </w:r>
    </w:p>
    <w:p w14:paraId="6EF729C6"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Τελειώνω, κύριε Πρόεδρε, λέγοντας ότι ο κ. </w:t>
      </w:r>
      <w:proofErr w:type="spellStart"/>
      <w:r>
        <w:rPr>
          <w:rFonts w:eastAsia="Times New Roman"/>
          <w:szCs w:val="24"/>
        </w:rPr>
        <w:t>Δένδιας</w:t>
      </w:r>
      <w:proofErr w:type="spellEnd"/>
      <w:r>
        <w:rPr>
          <w:rFonts w:eastAsia="Times New Roman"/>
          <w:szCs w:val="24"/>
        </w:rPr>
        <w:t xml:space="preserve"> –ο οποίος είναι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 xml:space="preserve">κπρόσωπος- έφτασε στο σημείο </w:t>
      </w:r>
      <w:r>
        <w:rPr>
          <w:rFonts w:eastAsia="Times New Roman"/>
          <w:szCs w:val="24"/>
        </w:rPr>
        <w:lastRenderedPageBreak/>
        <w:t>να πει ότι το νομοσχέδιο δεν αναφ</w:t>
      </w:r>
      <w:r>
        <w:rPr>
          <w:rFonts w:eastAsia="Times New Roman"/>
          <w:szCs w:val="24"/>
        </w:rPr>
        <w:t>έρει τίποτα συγκεκριμένο. Ήρθε, λοιπόν, η ρύθμιση η οποία τα αναφέρει αναλυτικότατα και μάλιστα διάφοροι συνάδελφοι από την Αντιπολίτευση την επικρότησαν, διότι έχει σημαντικά πράγματα που καλύπτουν προβλήματα, τα οποία ενδεχομένως να μην τα είχαν πιάσει α</w:t>
      </w:r>
      <w:r>
        <w:rPr>
          <w:rFonts w:eastAsia="Times New Roman"/>
          <w:szCs w:val="24"/>
        </w:rPr>
        <w:t>πό την αρχή τα Υπουργεία.</w:t>
      </w:r>
    </w:p>
    <w:p w14:paraId="6EF729C7" w14:textId="77777777" w:rsidR="00E92729" w:rsidRDefault="0044197E">
      <w:pPr>
        <w:spacing w:line="600" w:lineRule="auto"/>
        <w:ind w:firstLine="720"/>
        <w:contextualSpacing/>
        <w:jc w:val="both"/>
        <w:rPr>
          <w:rFonts w:eastAsia="Times New Roman"/>
          <w:szCs w:val="24"/>
        </w:rPr>
      </w:pPr>
      <w:r>
        <w:rPr>
          <w:rFonts w:eastAsia="Times New Roman"/>
          <w:szCs w:val="24"/>
        </w:rPr>
        <w:t xml:space="preserve">Το 2014 –ο κ. </w:t>
      </w:r>
      <w:proofErr w:type="spellStart"/>
      <w:r>
        <w:rPr>
          <w:rFonts w:eastAsia="Times New Roman"/>
          <w:szCs w:val="24"/>
        </w:rPr>
        <w:t>Βρούτσης</w:t>
      </w:r>
      <w:proofErr w:type="spellEnd"/>
      <w:r>
        <w:rPr>
          <w:rFonts w:eastAsia="Times New Roman"/>
          <w:szCs w:val="24"/>
        </w:rPr>
        <w:t xml:space="preserve"> το θυμάται πολύ καλά- είχαν μόνο έναν νόμο που έλεγε ξερά «δίνουμε 700 εκατομμύρια», χωρίς να έχουν καμμία προδιαγραφή. Τα έβγαλαν όλα με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 xml:space="preserve">πόφαση. Αυτό, λοιπόν, είναι φαρισαϊσμός. </w:t>
      </w:r>
    </w:p>
    <w:p w14:paraId="6EF729C8" w14:textId="77777777" w:rsidR="00E92729" w:rsidRDefault="0044197E">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w:t>
      </w:r>
      <w:r>
        <w:rPr>
          <w:rFonts w:eastAsia="Times New Roman"/>
          <w:szCs w:val="24"/>
        </w:rPr>
        <w:t>500 εκατομμύρια.</w:t>
      </w:r>
    </w:p>
    <w:p w14:paraId="6EF729C9"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 xml:space="preserve">ΜΠΑΛΑΟΥΡΑΣ: </w:t>
      </w:r>
      <w:r>
        <w:rPr>
          <w:rFonts w:eastAsia="Times New Roman"/>
          <w:szCs w:val="24"/>
        </w:rPr>
        <w:t xml:space="preserve">Ναι, πρόσθεσα. Έτσι και αλλιώς τζάμπα ήταν. Δεν τα κατάλαβε κανένας. </w:t>
      </w:r>
    </w:p>
    <w:p w14:paraId="6EF729CA" w14:textId="77777777" w:rsidR="00E92729" w:rsidRDefault="0044197E">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Μην αρχίσετε τώρα. Ήδη έχετε ξεφύγει. Είμαστε στα τρία λεπτά. Να κλείσουμε, γιατί έχουν κουραστεί όλοι.</w:t>
      </w:r>
    </w:p>
    <w:p w14:paraId="6EF729CB" w14:textId="77777777" w:rsidR="00E92729" w:rsidRDefault="0044197E">
      <w:pPr>
        <w:spacing w:line="600" w:lineRule="auto"/>
        <w:ind w:firstLine="720"/>
        <w:contextualSpacing/>
        <w:jc w:val="both"/>
        <w:rPr>
          <w:rFonts w:eastAsia="Times New Roman"/>
          <w:szCs w:val="24"/>
        </w:rPr>
      </w:pPr>
      <w:r>
        <w:rPr>
          <w:rFonts w:eastAsia="Times New Roman"/>
          <w:b/>
          <w:szCs w:val="24"/>
        </w:rPr>
        <w:t>ΓΕΡ</w:t>
      </w:r>
      <w:r>
        <w:rPr>
          <w:rFonts w:eastAsia="Times New Roman"/>
          <w:b/>
          <w:szCs w:val="24"/>
        </w:rPr>
        <w:t xml:space="preserve">ΑΣΙΜΟΣ </w:t>
      </w:r>
      <w:r>
        <w:rPr>
          <w:rFonts w:eastAsia="Times New Roman"/>
          <w:b/>
          <w:szCs w:val="24"/>
        </w:rPr>
        <w:t xml:space="preserve">(ΜΑΚΗΣ) </w:t>
      </w:r>
      <w:r>
        <w:rPr>
          <w:rFonts w:eastAsia="Times New Roman"/>
          <w:b/>
          <w:szCs w:val="24"/>
        </w:rPr>
        <w:t xml:space="preserve">ΜΠΑΛΑΟΥΡΑΣ: </w:t>
      </w:r>
      <w:r>
        <w:rPr>
          <w:rFonts w:eastAsia="Times New Roman"/>
          <w:szCs w:val="24"/>
        </w:rPr>
        <w:t>Σημειώνω πραγματικά την παρατήρηση του κ. Κουτσούκου, γιατί έχουμε εμπειρία και από τον ίδιο νομό. Πρέπει να άρουμε τα γραφειοκρα</w:t>
      </w:r>
      <w:r>
        <w:rPr>
          <w:rFonts w:eastAsia="Times New Roman"/>
          <w:szCs w:val="24"/>
        </w:rPr>
        <w:lastRenderedPageBreak/>
        <w:t>τικά εμπόδια και τις δυσκολίες που υπάρχουν στην εφαρμογή κάποιων πραγμάτων για την ανακούφιση του κ</w:t>
      </w:r>
      <w:r>
        <w:rPr>
          <w:rFonts w:eastAsia="Times New Roman"/>
          <w:szCs w:val="24"/>
        </w:rPr>
        <w:t>όσμου. Ελπίζω –και η κ. Δούρου το είπε αυτό- να δούμε άλλο τοπίο, για να μπορέσουμε να ξεφύγουμε απ’ αυτή τη μέγγενη της γραφειοκρατίας.</w:t>
      </w:r>
    </w:p>
    <w:p w14:paraId="6EF729CC" w14:textId="77777777" w:rsidR="00E92729" w:rsidRDefault="0044197E">
      <w:pPr>
        <w:spacing w:line="600" w:lineRule="auto"/>
        <w:ind w:firstLine="720"/>
        <w:contextualSpacing/>
        <w:jc w:val="both"/>
        <w:rPr>
          <w:rFonts w:eastAsia="Times New Roman"/>
          <w:szCs w:val="24"/>
        </w:rPr>
      </w:pPr>
      <w:r>
        <w:rPr>
          <w:rFonts w:eastAsia="Times New Roman"/>
          <w:szCs w:val="24"/>
        </w:rPr>
        <w:t>Τελειώνοντας, κύριε Πρόεδρε, θέλω να πω πως μου κάνει εντύπωση ότι ενώ ψηφίζουν και το νομοσχέδιο και την τροπολογία, τ</w:t>
      </w:r>
      <w:r>
        <w:rPr>
          <w:rFonts w:eastAsia="Times New Roman"/>
          <w:szCs w:val="24"/>
        </w:rPr>
        <w:t>αυτόχρονα την καυτηριάζουν έντονα. Αυτό είναι μια υποκρισία, είναι ένας φαρισαϊσμός. Δεν είναι αυτό ένα ζήτημα, όταν δηλαδή τα κόμματα από τα αριστερά έως την άκρα δεξιά χτυπάνε όλη τη νομοθετική ρύθμιση και στο τέλος λένε ότι την ψηφίζουν; Τι να πει κανέν</w:t>
      </w:r>
      <w:r>
        <w:rPr>
          <w:rFonts w:eastAsia="Times New Roman"/>
          <w:szCs w:val="24"/>
        </w:rPr>
        <w:t>ας; Ο λαός κρίνει.</w:t>
      </w:r>
    </w:p>
    <w:p w14:paraId="6EF729CD" w14:textId="77777777" w:rsidR="00E92729" w:rsidRDefault="0044197E">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w:t>
      </w:r>
      <w:proofErr w:type="spellStart"/>
      <w:r>
        <w:rPr>
          <w:rFonts w:eastAsia="Times New Roman"/>
          <w:bCs/>
          <w:szCs w:val="24"/>
        </w:rPr>
        <w:t>Μπαλαούρα</w:t>
      </w:r>
      <w:proofErr w:type="spellEnd"/>
      <w:r>
        <w:rPr>
          <w:rFonts w:eastAsia="Times New Roman"/>
          <w:bCs/>
          <w:szCs w:val="24"/>
        </w:rPr>
        <w:t>, έχετε υπάρξει αντιπολίτευση, οπότε γνωρίζετε.</w:t>
      </w:r>
    </w:p>
    <w:p w14:paraId="6EF729CE" w14:textId="77777777" w:rsidR="00E92729" w:rsidRDefault="0044197E">
      <w:pPr>
        <w:spacing w:line="600" w:lineRule="auto"/>
        <w:ind w:firstLine="720"/>
        <w:contextualSpacing/>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 xml:space="preserve">ΜΠΑΛΑΟΥΡΑΣ: </w:t>
      </w:r>
      <w:r>
        <w:rPr>
          <w:rFonts w:eastAsia="Times New Roman"/>
          <w:szCs w:val="24"/>
        </w:rPr>
        <w:t>Ποτέ, κύριε Πρόεδρε, δεν το κάναμε αυτό.</w:t>
      </w:r>
    </w:p>
    <w:p w14:paraId="6EF729CF" w14:textId="77777777" w:rsidR="00E92729" w:rsidRDefault="0044197E">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Τον λόγο έχει ο κύριος Υπουργός για να κλείσουμε τη συνεδρίαση.</w:t>
      </w:r>
    </w:p>
    <w:p w14:paraId="6EF729D0" w14:textId="77777777" w:rsidR="00E92729" w:rsidRDefault="0044197E">
      <w:pPr>
        <w:spacing w:line="600" w:lineRule="auto"/>
        <w:ind w:firstLine="720"/>
        <w:contextualSpacing/>
        <w:jc w:val="both"/>
        <w:rPr>
          <w:rFonts w:eastAsia="Times New Roman"/>
          <w:bCs/>
          <w:szCs w:val="24"/>
        </w:rPr>
      </w:pPr>
      <w:r>
        <w:rPr>
          <w:rFonts w:eastAsia="Times New Roman"/>
          <w:b/>
          <w:bCs/>
          <w:szCs w:val="24"/>
        </w:rPr>
        <w:t>ΕΥΚΛΕΙΔΗΣ ΤΣΑΚΑΛΩΤΟΣ (Υπουργός Οικονομικών):</w:t>
      </w:r>
      <w:r>
        <w:rPr>
          <w:rFonts w:eastAsia="Times New Roman"/>
          <w:bCs/>
          <w:szCs w:val="24"/>
        </w:rPr>
        <w:t xml:space="preserve"> Ένα λεπτό θέλω, κύριε Πρόεδρε, γιατί μου έκανε ερώτηση ο εισηγητής.</w:t>
      </w:r>
    </w:p>
    <w:p w14:paraId="6EF729D1" w14:textId="77777777" w:rsidR="00E92729" w:rsidRDefault="0044197E">
      <w:pPr>
        <w:spacing w:line="600" w:lineRule="auto"/>
        <w:ind w:firstLine="720"/>
        <w:contextualSpacing/>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Δεν σας βάζω χρόνο. Θα είστε σύντομος. Είμαι σ</w:t>
      </w:r>
      <w:r>
        <w:rPr>
          <w:rFonts w:eastAsia="Times New Roman"/>
          <w:bCs/>
          <w:szCs w:val="24"/>
        </w:rPr>
        <w:t>ίγουρος.</w:t>
      </w:r>
    </w:p>
    <w:p w14:paraId="6EF729D2" w14:textId="77777777" w:rsidR="00E92729" w:rsidRDefault="0044197E">
      <w:pPr>
        <w:spacing w:line="600" w:lineRule="auto"/>
        <w:ind w:firstLine="720"/>
        <w:contextualSpacing/>
        <w:jc w:val="both"/>
        <w:rPr>
          <w:rFonts w:eastAsia="Times New Roman"/>
          <w:bCs/>
          <w:szCs w:val="24"/>
        </w:rPr>
      </w:pPr>
      <w:r>
        <w:rPr>
          <w:rFonts w:eastAsia="Times New Roman"/>
          <w:bCs/>
          <w:szCs w:val="24"/>
        </w:rPr>
        <w:t>Ορίστε, έχετε τον λόγο.</w:t>
      </w:r>
    </w:p>
    <w:p w14:paraId="6EF729D3" w14:textId="77777777" w:rsidR="00E92729" w:rsidRDefault="0044197E">
      <w:pPr>
        <w:spacing w:line="600" w:lineRule="auto"/>
        <w:ind w:firstLine="720"/>
        <w:contextualSpacing/>
        <w:jc w:val="both"/>
        <w:rPr>
          <w:rFonts w:eastAsia="Times New Roman"/>
          <w:bCs/>
          <w:szCs w:val="24"/>
        </w:rPr>
      </w:pPr>
      <w:r>
        <w:rPr>
          <w:rFonts w:eastAsia="Times New Roman"/>
          <w:b/>
          <w:bCs/>
          <w:szCs w:val="24"/>
        </w:rPr>
        <w:t>ΕΥΚΛΕΙΔΗΣ ΤΣΑΚΑΛΩΤΟΣ (Υπουργός Οικονομικών):</w:t>
      </w:r>
      <w:r>
        <w:rPr>
          <w:rFonts w:eastAsia="Times New Roman"/>
          <w:bCs/>
          <w:szCs w:val="24"/>
        </w:rPr>
        <w:t xml:space="preserve"> Κι εγώ συμφωνώ, όπως και ο εισηγητής μας, ότι πρέπει το πλαίσιο να απλοποιηθεί. Είναι καλοδεχούμενες όποιες ιδέες έχουμε από ανθρώπους που ίσως έχουν και περισσότερη εμπειρία από</w:t>
      </w:r>
      <w:r>
        <w:rPr>
          <w:rFonts w:eastAsia="Times New Roman"/>
          <w:bCs/>
          <w:szCs w:val="24"/>
        </w:rPr>
        <w:t xml:space="preserve"> εμάς στο πώς μπορεί να απλοποιηθεί το σύστημα. Λέω απλώς ότι είμαστε ανοιχτοί σε αυτή τη συζήτηση.</w:t>
      </w:r>
    </w:p>
    <w:p w14:paraId="6EF729D4" w14:textId="77777777" w:rsidR="00E92729" w:rsidRDefault="0044197E">
      <w:pPr>
        <w:spacing w:line="600" w:lineRule="auto"/>
        <w:ind w:firstLine="720"/>
        <w:contextualSpacing/>
        <w:jc w:val="both"/>
        <w:rPr>
          <w:rFonts w:eastAsia="Times New Roman"/>
          <w:bCs/>
          <w:szCs w:val="24"/>
        </w:rPr>
      </w:pPr>
      <w:r>
        <w:rPr>
          <w:rFonts w:eastAsia="Times New Roman"/>
          <w:bCs/>
          <w:szCs w:val="24"/>
        </w:rPr>
        <w:t>Δεν μπορώ να σας απαντήσω σε βάθος για την ερώτησή σας, γιατί αφορά το Υπουργείο Εργασίας. Θα το δούμε. Συνεννοήθηκα με την Υπουργό και είπε ότι θα το κοιτά</w:t>
      </w:r>
      <w:r>
        <w:rPr>
          <w:rFonts w:eastAsia="Times New Roman"/>
          <w:bCs/>
          <w:szCs w:val="24"/>
        </w:rPr>
        <w:t>ξει σε μια επόμενη φάση. Δεν έχω το θέμα, γιατί αφορά αποκλειστικά το συνταξιοδοτικό.</w:t>
      </w:r>
    </w:p>
    <w:p w14:paraId="6EF729D5" w14:textId="77777777" w:rsidR="00E92729" w:rsidRDefault="0044197E">
      <w:pPr>
        <w:spacing w:line="600" w:lineRule="auto"/>
        <w:ind w:firstLine="720"/>
        <w:contextualSpacing/>
        <w:jc w:val="both"/>
        <w:rPr>
          <w:rFonts w:eastAsia="Times New Roman"/>
          <w:bCs/>
          <w:szCs w:val="24"/>
        </w:rPr>
      </w:pPr>
      <w:r>
        <w:rPr>
          <w:rFonts w:eastAsia="Times New Roman"/>
          <w:bCs/>
          <w:szCs w:val="24"/>
        </w:rPr>
        <w:t>Θα κάνω μόνο ένα τελευταίο σχόλιο. Νομίζω ότι οι πολιτικές δυνάμεις έχουν μια επιλογή. Ή θα συνεχίζουν να λένε ότι οι αντίπαλοί τους λένε ψέματα και ότι είναι ψεύτες ή δε</w:t>
      </w:r>
      <w:r>
        <w:rPr>
          <w:rFonts w:eastAsia="Times New Roman"/>
          <w:bCs/>
          <w:szCs w:val="24"/>
        </w:rPr>
        <w:t xml:space="preserve">ν θα μιλάνε για την τοξικότητα στην πολιτική. Και τα δύο δεν γίνονται. Πάρτε μια απόφαση. </w:t>
      </w:r>
    </w:p>
    <w:p w14:paraId="6EF729D6" w14:textId="77777777" w:rsidR="00E92729" w:rsidRDefault="0044197E">
      <w:pPr>
        <w:spacing w:line="600" w:lineRule="auto"/>
        <w:ind w:firstLine="720"/>
        <w:contextualSpacing/>
        <w:jc w:val="both"/>
        <w:rPr>
          <w:rFonts w:eastAsia="Times New Roman"/>
          <w:bCs/>
          <w:szCs w:val="24"/>
        </w:rPr>
      </w:pPr>
      <w:r>
        <w:rPr>
          <w:rFonts w:eastAsia="Times New Roman"/>
          <w:bCs/>
          <w:szCs w:val="24"/>
        </w:rPr>
        <w:lastRenderedPageBreak/>
        <w:t xml:space="preserve">Σε σχέση με όλα αυτά για τα οποία κατηγορήσατε την κ. </w:t>
      </w:r>
      <w:proofErr w:type="spellStart"/>
      <w:r>
        <w:rPr>
          <w:rFonts w:eastAsia="Times New Roman"/>
          <w:bCs/>
          <w:szCs w:val="24"/>
        </w:rPr>
        <w:t>Αχτσιόγλου</w:t>
      </w:r>
      <w:proofErr w:type="spellEnd"/>
      <w:r>
        <w:rPr>
          <w:rFonts w:eastAsia="Times New Roman"/>
          <w:bCs/>
          <w:szCs w:val="24"/>
        </w:rPr>
        <w:t xml:space="preserve">, τον Πρωθυπουργό και εμένα ότι είναι ψέματα, εμείς με πολύ ήπιο τρόπο εξηγήσαμε τι ισχύει. </w:t>
      </w:r>
    </w:p>
    <w:p w14:paraId="6EF729D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Μπορείτε</w:t>
      </w:r>
      <w:r>
        <w:rPr>
          <w:rFonts w:eastAsia="Times New Roman" w:cs="Times New Roman"/>
          <w:szCs w:val="24"/>
        </w:rPr>
        <w:t xml:space="preserve"> να διαφωνήσετε, αλλά αν θεωρείτε ότι λέμε ψέματα και λέμε μόνο ψέματα, τότε μη μας κάνετε κηρύγματα για τοξικό λόγο. Ή το ένα ή το άλλο.</w:t>
      </w:r>
    </w:p>
    <w:p w14:paraId="6EF729D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w:t>
      </w:r>
      <w:r>
        <w:rPr>
          <w:rFonts w:eastAsia="Times New Roman" w:cs="Times New Roman"/>
          <w:szCs w:val="24"/>
        </w:rPr>
        <w:t>ύριο</w:t>
      </w:r>
      <w:r>
        <w:rPr>
          <w:rFonts w:eastAsia="Times New Roman" w:cs="Times New Roman"/>
          <w:szCs w:val="24"/>
        </w:rPr>
        <w:t xml:space="preserve"> Υπουργό.</w:t>
      </w:r>
    </w:p>
    <w:p w14:paraId="6EF729D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ότι ο Υπουργός Δικ</w:t>
      </w:r>
      <w:r>
        <w:rPr>
          <w:rFonts w:eastAsia="Times New Roman" w:cs="Times New Roman"/>
          <w:szCs w:val="24"/>
        </w:rPr>
        <w:t>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17</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2017: Ποινική δικογραφία που αφορά στον Υπουργό Εθνικής Άμυνας, κ. Παναγι</w:t>
      </w:r>
      <w:r>
        <w:rPr>
          <w:rFonts w:eastAsia="Times New Roman" w:cs="Times New Roman"/>
          <w:szCs w:val="24"/>
        </w:rPr>
        <w:t xml:space="preserve">ώτη Καμμένο και τον Υπουργό Ναυτιλίας και Νησιωτικής Πολιτικής, κ. Παναγιώτη </w:t>
      </w:r>
      <w:proofErr w:type="spellStart"/>
      <w:r>
        <w:rPr>
          <w:rFonts w:eastAsia="Times New Roman" w:cs="Times New Roman"/>
          <w:szCs w:val="24"/>
        </w:rPr>
        <w:t>Κουρουμπλή</w:t>
      </w:r>
      <w:proofErr w:type="spellEnd"/>
      <w:r>
        <w:rPr>
          <w:rFonts w:eastAsia="Times New Roman" w:cs="Times New Roman"/>
          <w:szCs w:val="24"/>
        </w:rPr>
        <w:t>.</w:t>
      </w:r>
    </w:p>
    <w:p w14:paraId="6EF729D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τους αρχής, των άρθρων, τ</w:t>
      </w:r>
      <w:r>
        <w:rPr>
          <w:rFonts w:eastAsia="Times New Roman" w:cs="Times New Roman"/>
          <w:szCs w:val="24"/>
        </w:rPr>
        <w:t>ης</w:t>
      </w:r>
      <w:r>
        <w:rPr>
          <w:rFonts w:eastAsia="Times New Roman" w:cs="Times New Roman"/>
          <w:szCs w:val="24"/>
        </w:rPr>
        <w:t xml:space="preserve"> τροπολογ</w:t>
      </w:r>
      <w:r>
        <w:rPr>
          <w:rFonts w:eastAsia="Times New Roman" w:cs="Times New Roman"/>
          <w:szCs w:val="24"/>
        </w:rPr>
        <w:t>ίας</w:t>
      </w:r>
      <w:r>
        <w:rPr>
          <w:rFonts w:eastAsia="Times New Roman" w:cs="Times New Roman"/>
          <w:szCs w:val="24"/>
        </w:rPr>
        <w:t xml:space="preserve">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«Διανομή Κοινωνικού Μερίσματος και άλλες διατάξεις».</w:t>
      </w:r>
    </w:p>
    <w:p w14:paraId="6EF729D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δεκτό το νομοσχέδιο επί της αρχής; </w:t>
      </w:r>
    </w:p>
    <w:p w14:paraId="6EF729D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Ναι.</w:t>
      </w:r>
    </w:p>
    <w:p w14:paraId="6EF729D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6EF729D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6EF729D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F729E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6EF729E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w:t>
      </w:r>
    </w:p>
    <w:p w14:paraId="6EF729E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EF729E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6EF729E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Συνεπώς το </w:t>
      </w:r>
      <w:r>
        <w:rPr>
          <w:rFonts w:eastAsia="Times New Roman" w:cs="Times New Roman"/>
          <w:szCs w:val="24"/>
        </w:rPr>
        <w:t>νομοσχέδιο</w:t>
      </w:r>
      <w:r>
        <w:rPr>
          <w:rFonts w:eastAsia="Times New Roman" w:cs="Times New Roman"/>
          <w:szCs w:val="24"/>
        </w:rPr>
        <w:t xml:space="preserve"> του Υπουργείου Οικονομικών</w:t>
      </w:r>
      <w:r>
        <w:rPr>
          <w:rFonts w:eastAsia="Times New Roman" w:cs="Times New Roman"/>
          <w:szCs w:val="24"/>
        </w:rPr>
        <w:t>:</w:t>
      </w:r>
      <w:r>
        <w:rPr>
          <w:rFonts w:eastAsia="Times New Roman" w:cs="Times New Roman"/>
          <w:szCs w:val="24"/>
        </w:rPr>
        <w:t xml:space="preserve"> «Διανομή Κοινωνικού Μερίσματος και άλλες διατάξεις» έγινε δεκτό επί της αρχής κατά πλειοψηφία.</w:t>
      </w:r>
    </w:p>
    <w:p w14:paraId="6EF729E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ψήφιση των άρθρων και </w:t>
      </w:r>
      <w:r>
        <w:rPr>
          <w:rFonts w:eastAsia="Times New Roman" w:cs="Times New Roman"/>
          <w:szCs w:val="24"/>
        </w:rPr>
        <w:t>της τροπολογίας</w:t>
      </w:r>
      <w:r>
        <w:rPr>
          <w:rFonts w:eastAsia="Times New Roman" w:cs="Times New Roman"/>
          <w:szCs w:val="24"/>
        </w:rPr>
        <w:t xml:space="preserve"> </w:t>
      </w:r>
      <w:r>
        <w:rPr>
          <w:rFonts w:eastAsia="Times New Roman" w:cs="Times New Roman"/>
          <w:szCs w:val="24"/>
        </w:rPr>
        <w:t>και η ψήφισή τους θα γίνει ξεχωριστά.</w:t>
      </w:r>
    </w:p>
    <w:p w14:paraId="6EF729E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 όπως τροποποιήθηκε από τον κύριο Υπουργό;</w:t>
      </w:r>
    </w:p>
    <w:p w14:paraId="6EF729E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Ναι.</w:t>
      </w:r>
    </w:p>
    <w:p w14:paraId="6EF729E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6EF729E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ΓΙΑΝΝΗΣ </w:t>
      </w:r>
      <w:r>
        <w:rPr>
          <w:rFonts w:eastAsia="Times New Roman" w:cs="Times New Roman"/>
          <w:b/>
          <w:szCs w:val="24"/>
        </w:rPr>
        <w:t>ΚΟΥΤΣΟΥΚΟΣ:</w:t>
      </w:r>
      <w:r>
        <w:rPr>
          <w:rFonts w:eastAsia="Times New Roman" w:cs="Times New Roman"/>
          <w:szCs w:val="24"/>
        </w:rPr>
        <w:t xml:space="preserve"> Ναι.</w:t>
      </w:r>
    </w:p>
    <w:p w14:paraId="6EF729E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F729E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6EF729E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F729E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EF729E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6EF729E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1 έγινε δεκτό, όπως τροποποιήθηκε από τον κύριο Υπουργό, κατά πλειοψηφία</w:t>
      </w:r>
      <w:r>
        <w:rPr>
          <w:rFonts w:eastAsia="Times New Roman" w:cs="Times New Roman"/>
          <w:szCs w:val="24"/>
        </w:rPr>
        <w:t>.</w:t>
      </w:r>
    </w:p>
    <w:p w14:paraId="6EF729F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6EF729F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Ναι.</w:t>
      </w:r>
    </w:p>
    <w:p w14:paraId="6EF729F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6EF729F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6EF729F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6EF729F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6EF729F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F729F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EF729F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6EF729F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Συνεπώς το άρθρο 2 έγινε δεκτό ως έχει κατά πλειοψηφία.</w:t>
      </w:r>
    </w:p>
    <w:p w14:paraId="6EF729F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6EF729F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Ναι.</w:t>
      </w:r>
    </w:p>
    <w:p w14:paraId="6EF729F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6EF729F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6EF729F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F729F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b/>
          <w:szCs w:val="24"/>
        </w:rPr>
        <w:t>:</w:t>
      </w:r>
      <w:r>
        <w:rPr>
          <w:rFonts w:eastAsia="Times New Roman" w:cs="Times New Roman"/>
          <w:szCs w:val="24"/>
        </w:rPr>
        <w:t xml:space="preserve"> Ναι.</w:t>
      </w:r>
    </w:p>
    <w:p w14:paraId="6EF72A0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F72A0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EF72A0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6EF72A0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3 έγινε δεκτό ως έχει κατά πλειοψηφία.</w:t>
      </w:r>
    </w:p>
    <w:p w14:paraId="6EF72A0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1349 και ειδικό 220 ως έχει;</w:t>
      </w:r>
    </w:p>
    <w:p w14:paraId="6EF72A0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ΓΕΡΑΣΙΜΟΣ</w:t>
      </w:r>
      <w:r>
        <w:rPr>
          <w:rFonts w:eastAsia="Times New Roman" w:cs="Times New Roman"/>
          <w:b/>
          <w:szCs w:val="24"/>
        </w:rPr>
        <w:t xml:space="preserve"> (ΜΑΚΗΣ)</w:t>
      </w:r>
      <w:r>
        <w:rPr>
          <w:rFonts w:eastAsia="Times New Roman" w:cs="Times New Roman"/>
          <w:b/>
          <w:szCs w:val="24"/>
        </w:rPr>
        <w:t xml:space="preserve"> ΜΠΑΛΑΟΥΡΑΣ:</w:t>
      </w:r>
      <w:r>
        <w:rPr>
          <w:rFonts w:eastAsia="Times New Roman" w:cs="Times New Roman"/>
          <w:szCs w:val="24"/>
        </w:rPr>
        <w:t xml:space="preserve"> Ναι.</w:t>
      </w:r>
    </w:p>
    <w:p w14:paraId="6EF72A0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6EF72A0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6EF72A08"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6EF72A0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Παρών.</w:t>
      </w:r>
    </w:p>
    <w:p w14:paraId="6EF72A0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F72A0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EF72A0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6EF72A0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w:t>
      </w:r>
      <w:r>
        <w:rPr>
          <w:rFonts w:eastAsia="Times New Roman" w:cs="Times New Roman"/>
          <w:szCs w:val="24"/>
        </w:rPr>
        <w:t xml:space="preserve"> η τροπολογία με γενικό αριθμό 1349 και ειδικό 220 έγινε δεκτή ως έχει κατά πλειοψηφία και εντάσσεται στο νομοσχέδιο ως ίδιο άρθρο.</w:t>
      </w:r>
    </w:p>
    <w:p w14:paraId="6EF72A0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6EF72A0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EF72A1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ΓΕΡΑΣΙΜΟΣ</w:t>
      </w:r>
      <w:r>
        <w:rPr>
          <w:rFonts w:eastAsia="Times New Roman" w:cs="Times New Roman"/>
          <w:b/>
          <w:szCs w:val="24"/>
        </w:rPr>
        <w:t xml:space="preserve"> (ΜΑΚΗΣ)</w:t>
      </w:r>
      <w:r>
        <w:rPr>
          <w:rFonts w:eastAsia="Times New Roman" w:cs="Times New Roman"/>
          <w:b/>
          <w:szCs w:val="24"/>
        </w:rPr>
        <w:t xml:space="preserve"> </w:t>
      </w:r>
      <w:r>
        <w:rPr>
          <w:rFonts w:eastAsia="Times New Roman" w:cs="Times New Roman"/>
          <w:b/>
          <w:szCs w:val="24"/>
        </w:rPr>
        <w:t xml:space="preserve">ΜΠΑΛΑΟΥΡΑΣ: </w:t>
      </w:r>
      <w:r>
        <w:rPr>
          <w:rFonts w:eastAsia="Times New Roman" w:cs="Times New Roman"/>
          <w:szCs w:val="24"/>
        </w:rPr>
        <w:t>Ναι.</w:t>
      </w:r>
    </w:p>
    <w:p w14:paraId="6EF72A1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Ναι. </w:t>
      </w:r>
    </w:p>
    <w:p w14:paraId="6EF72A1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6EF72A1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EF72A14"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 </w:t>
      </w:r>
    </w:p>
    <w:p w14:paraId="6EF72A1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F72A16"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EF72A17"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 </w:t>
      </w:r>
    </w:p>
    <w:p w14:paraId="6EF72A18" w14:textId="77777777" w:rsidR="00E92729" w:rsidRDefault="0044197E">
      <w:pPr>
        <w:spacing w:line="600" w:lineRule="auto"/>
        <w:ind w:firstLine="720"/>
        <w:contextualSpacing/>
        <w:jc w:val="both"/>
        <w:rPr>
          <w:rFonts w:eastAsia="Times New Roman" w:cs="Times New Roman"/>
          <w:szCs w:val="24"/>
        </w:rPr>
      </w:pPr>
      <w:r>
        <w:rPr>
          <w:rFonts w:eastAsia="Times New Roman"/>
          <w:b/>
          <w:bCs/>
          <w:shd w:val="clear" w:color="auto" w:fill="FFFFFF"/>
        </w:rPr>
        <w:t>ΠΡΟΕΔΡΕΥΩΝ (Μάριος Γεωργιάδης):</w:t>
      </w:r>
      <w:r>
        <w:rPr>
          <w:rFonts w:eastAsia="Times New Roman"/>
          <w:b/>
        </w:rPr>
        <w:t xml:space="preserve"> </w:t>
      </w:r>
      <w:r>
        <w:rPr>
          <w:rFonts w:eastAsia="Times New Roman"/>
        </w:rPr>
        <w:t>Τ</w:t>
      </w:r>
      <w:r>
        <w:rPr>
          <w:rFonts w:eastAsia="Times New Roman" w:cs="Times New Roman"/>
          <w:szCs w:val="24"/>
        </w:rPr>
        <w:t>ο ακροτελεύτιο άρθρο έγινε δεκτό κατά</w:t>
      </w:r>
      <w:r>
        <w:rPr>
          <w:rFonts w:eastAsia="Times New Roman" w:cs="Times New Roman"/>
          <w:szCs w:val="24"/>
        </w:rPr>
        <w:t xml:space="preserve"> πλειοψηφία.</w:t>
      </w:r>
    </w:p>
    <w:p w14:paraId="6EF72A19"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«Διανομή Κοινωνικού Μερίσματος και άλλες διατάξεις» έγινε δεκτό επί της αρχής και επί των άρθρων.</w:t>
      </w:r>
    </w:p>
    <w:p w14:paraId="6EF72A1A"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Προχωρούμε στη</w:t>
      </w:r>
      <w:r>
        <w:rPr>
          <w:rFonts w:eastAsia="Times New Roman" w:cs="Times New Roman"/>
          <w:szCs w:val="24"/>
        </w:rPr>
        <w:t>ν</w:t>
      </w:r>
      <w:r>
        <w:rPr>
          <w:rFonts w:eastAsia="Times New Roman" w:cs="Times New Roman"/>
          <w:szCs w:val="24"/>
        </w:rPr>
        <w:t xml:space="preserve"> ψήφιση του νομοσχεδίου και στο σύνολο.</w:t>
      </w:r>
    </w:p>
    <w:p w14:paraId="6EF72A1B"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w:t>
      </w:r>
      <w:r>
        <w:rPr>
          <w:rFonts w:eastAsia="Times New Roman" w:cs="Times New Roman"/>
          <w:szCs w:val="24"/>
        </w:rPr>
        <w:t>χέδιο και στο σύνολο;</w:t>
      </w:r>
    </w:p>
    <w:p w14:paraId="6EF72A1C"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Ναι.</w:t>
      </w:r>
    </w:p>
    <w:p w14:paraId="6EF72A1D"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Ναι. </w:t>
      </w:r>
    </w:p>
    <w:p w14:paraId="6EF72A1E"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6EF72A1F"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EF72A20"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 </w:t>
      </w:r>
    </w:p>
    <w:p w14:paraId="6EF72A21"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F72A22"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EF72A23"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 </w:t>
      </w:r>
    </w:p>
    <w:p w14:paraId="6EF72A24" w14:textId="77777777" w:rsidR="00E92729" w:rsidRDefault="0044197E">
      <w:pPr>
        <w:spacing w:line="600" w:lineRule="auto"/>
        <w:ind w:firstLine="720"/>
        <w:contextualSpacing/>
        <w:jc w:val="both"/>
        <w:rPr>
          <w:rFonts w:eastAsia="Times New Roman" w:cs="Times New Roman"/>
          <w:szCs w:val="24"/>
        </w:rPr>
      </w:pPr>
      <w:r>
        <w:rPr>
          <w:rFonts w:eastAsia="Times New Roman"/>
          <w:b/>
          <w:bCs/>
          <w:shd w:val="clear" w:color="auto" w:fill="FFFFFF"/>
        </w:rPr>
        <w:t xml:space="preserve">ΠΡΟΕΔΡΕΥΩΝ (Μάριος </w:t>
      </w:r>
      <w:r>
        <w:rPr>
          <w:rFonts w:eastAsia="Times New Roman"/>
          <w:b/>
          <w:bCs/>
          <w:shd w:val="clear" w:color="auto" w:fill="FFFFFF"/>
        </w:rPr>
        <w:t>Γεωργιάδης):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νομοσχέδιο έγινε δεκτό και στο σύνολο κατά πλειοψηφία.</w:t>
      </w:r>
    </w:p>
    <w:p w14:paraId="6EF72A25" w14:textId="77777777" w:rsidR="00E92729" w:rsidRDefault="004419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το </w:t>
      </w:r>
      <w:r>
        <w:rPr>
          <w:rFonts w:eastAsia="Times New Roman" w:cs="Times New Roman"/>
          <w:szCs w:val="24"/>
        </w:rPr>
        <w:t>νομοσχέδιο</w:t>
      </w:r>
      <w:r>
        <w:rPr>
          <w:rFonts w:eastAsia="Times New Roman" w:cs="Times New Roman"/>
          <w:szCs w:val="24"/>
        </w:rPr>
        <w:t xml:space="preserve"> του Υπουργείου Οικονομικών</w:t>
      </w:r>
      <w:r>
        <w:rPr>
          <w:rFonts w:eastAsia="Times New Roman" w:cs="Times New Roman"/>
          <w:szCs w:val="24"/>
        </w:rPr>
        <w:t>:</w:t>
      </w:r>
      <w:r>
        <w:rPr>
          <w:rFonts w:eastAsia="Times New Roman" w:cs="Times New Roman"/>
          <w:szCs w:val="24"/>
        </w:rPr>
        <w:t xml:space="preserve"> «Διανομή Κοινωνικού Μερίσματος και άλλες διατάξεις» έγινε δεκτό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πλει</w:t>
      </w:r>
      <w:r>
        <w:rPr>
          <w:rFonts w:eastAsia="Times New Roman" w:cs="Times New Roman"/>
          <w:szCs w:val="24"/>
        </w:rPr>
        <w:t>ο</w:t>
      </w:r>
      <w:r>
        <w:rPr>
          <w:rFonts w:eastAsia="Times New Roman" w:cs="Times New Roman"/>
          <w:szCs w:val="24"/>
        </w:rPr>
        <w:t>ψηφία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6EF72A26" w14:textId="77777777" w:rsidR="00E92729" w:rsidRDefault="0044197E">
      <w:pPr>
        <w:spacing w:after="0" w:line="600" w:lineRule="auto"/>
        <w:contextualSpacing/>
        <w:jc w:val="center"/>
        <w:rPr>
          <w:rFonts w:eastAsia="Times New Roman" w:cs="Times New Roman"/>
          <w:szCs w:val="24"/>
        </w:rPr>
      </w:pPr>
      <w:r w:rsidRPr="00885969">
        <w:rPr>
          <w:rFonts w:eastAsia="Times New Roman" w:cs="Times New Roman"/>
          <w:color w:val="FF0000"/>
          <w:szCs w:val="24"/>
        </w:rPr>
        <w:t>(Να καταχωριστεί το κείμενο του νομοσχεδίου</w:t>
      </w:r>
      <w:r>
        <w:rPr>
          <w:rFonts w:eastAsia="Times New Roman" w:cs="Times New Roman"/>
          <w:color w:val="FF0000"/>
          <w:szCs w:val="24"/>
        </w:rPr>
        <w:t xml:space="preserve"> </w:t>
      </w:r>
      <w:r w:rsidRPr="007E25C3">
        <w:rPr>
          <w:rFonts w:eastAsia="Times New Roman" w:cs="Times New Roman"/>
          <w:color w:val="C00000"/>
          <w:szCs w:val="24"/>
        </w:rPr>
        <w:t>σελ.</w:t>
      </w:r>
      <w:r w:rsidRPr="007E25C3">
        <w:rPr>
          <w:rFonts w:eastAsia="Times New Roman" w:cs="Times New Roman"/>
          <w:color w:val="C00000"/>
          <w:szCs w:val="24"/>
        </w:rPr>
        <w:t xml:space="preserve"> 474</w:t>
      </w:r>
      <w:r w:rsidRPr="00885969">
        <w:rPr>
          <w:rFonts w:eastAsia="Times New Roman" w:cs="Times New Roman"/>
          <w:color w:val="FF0000"/>
          <w:szCs w:val="24"/>
        </w:rPr>
        <w:t>)</w:t>
      </w:r>
    </w:p>
    <w:p w14:paraId="6EF72A27" w14:textId="77777777" w:rsidR="00E92729" w:rsidRDefault="0044197E">
      <w:pPr>
        <w:spacing w:after="0" w:line="600" w:lineRule="auto"/>
        <w:ind w:firstLine="720"/>
        <w:contextualSpacing/>
        <w:jc w:val="both"/>
        <w:rPr>
          <w:rFonts w:eastAsia="Times New Roman"/>
          <w:szCs w:val="24"/>
        </w:rPr>
      </w:pPr>
      <w:r>
        <w:rPr>
          <w:rFonts w:eastAsia="Times New Roman"/>
          <w:b/>
          <w:bCs/>
          <w:shd w:val="clear" w:color="auto" w:fill="FFFFFF"/>
        </w:rPr>
        <w:t>ΠΡΟΕΔΡΕΥΩΝ (Μάριος Γεωργιάδης):</w:t>
      </w:r>
      <w:r>
        <w:rPr>
          <w:rFonts w:eastAsia="Times New Roman"/>
          <w:b/>
          <w:szCs w:val="24"/>
        </w:rPr>
        <w:t xml:space="preserve"> </w:t>
      </w:r>
      <w:r>
        <w:rPr>
          <w:rFonts w:eastAsia="Times New Roman"/>
          <w:szCs w:val="24"/>
        </w:rPr>
        <w:t>Κυρίες και κύριοι συνάδελφοι, παρακαλώ το Σώμα να εξουσιοδοτήσει το Προεδρείο για την υπ’ ευθύνη του επικύρωσ</w:t>
      </w:r>
      <w:r>
        <w:rPr>
          <w:rFonts w:eastAsia="Times New Roman"/>
          <w:szCs w:val="24"/>
        </w:rPr>
        <w:t>η των Πρακτικών ως προς την ψήφιση στο σύνολο του παραπάνω νομοσχεδίου.</w:t>
      </w:r>
    </w:p>
    <w:p w14:paraId="6EF72A28" w14:textId="77777777" w:rsidR="00E92729" w:rsidRDefault="0044197E">
      <w:pPr>
        <w:spacing w:line="600" w:lineRule="auto"/>
        <w:ind w:firstLine="540"/>
        <w:contextualSpacing/>
        <w:jc w:val="both"/>
        <w:rPr>
          <w:rFonts w:eastAsia="Times New Roman"/>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ΒΟΥΛΕΥΤΕΣ:</w:t>
      </w:r>
      <w:r>
        <w:rPr>
          <w:rFonts w:eastAsia="Times New Roman"/>
          <w:szCs w:val="24"/>
        </w:rPr>
        <w:t xml:space="preserve"> Μάλιστα, μάλιστα.</w:t>
      </w:r>
    </w:p>
    <w:p w14:paraId="6EF72A29" w14:textId="77777777" w:rsidR="00E92729" w:rsidRDefault="0044197E">
      <w:pPr>
        <w:spacing w:line="600" w:lineRule="auto"/>
        <w:ind w:firstLine="540"/>
        <w:contextualSpacing/>
        <w:jc w:val="both"/>
        <w:rPr>
          <w:rFonts w:eastAsia="Times New Roman"/>
          <w:bCs/>
          <w:szCs w:val="24"/>
        </w:rPr>
      </w:pPr>
      <w:r>
        <w:rPr>
          <w:rFonts w:eastAsia="Times New Roman"/>
          <w:b/>
          <w:bCs/>
          <w:shd w:val="clear" w:color="auto" w:fill="FFFFFF"/>
        </w:rPr>
        <w:t>ΠΡΟΕΔΡΕΥΩΝ (Μάριος Γεωργιάδης):</w:t>
      </w:r>
      <w:r>
        <w:rPr>
          <w:rFonts w:eastAsia="Times New Roman"/>
          <w:bCs/>
          <w:shd w:val="clear" w:color="auto" w:fill="FFFFFF"/>
        </w:rPr>
        <w:t xml:space="preserve">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6EF72A2A" w14:textId="77777777" w:rsidR="00E92729" w:rsidRDefault="0044197E">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 xml:space="preserve">ύριοι συνάδελφοι, δέχεστε στο σημείο αυτό να </w:t>
      </w:r>
      <w:r>
        <w:rPr>
          <w:rFonts w:eastAsia="Times New Roman"/>
          <w:szCs w:val="24"/>
        </w:rPr>
        <w:t>λύσουμε τη συνεδρίαση;</w:t>
      </w:r>
    </w:p>
    <w:p w14:paraId="6EF72A2B" w14:textId="77777777" w:rsidR="00E92729" w:rsidRDefault="0044197E">
      <w:pPr>
        <w:spacing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6EF72A2C" w14:textId="77777777" w:rsidR="00E92729" w:rsidRDefault="0044197E">
      <w:pPr>
        <w:shd w:val="clear" w:color="auto" w:fill="FFFFFF"/>
        <w:spacing w:line="600" w:lineRule="auto"/>
        <w:ind w:firstLine="720"/>
        <w:contextualSpacing/>
        <w:jc w:val="both"/>
        <w:rPr>
          <w:rFonts w:eastAsia="Times New Roman"/>
          <w:szCs w:val="24"/>
        </w:rPr>
      </w:pPr>
      <w:r>
        <w:rPr>
          <w:rFonts w:eastAsia="Times New Roman"/>
          <w:b/>
          <w:bCs/>
          <w:shd w:val="clear" w:color="auto" w:fill="FFFFFF"/>
        </w:rPr>
        <w:t>ΠΡΟΕΔΡΕΥΩΝ (Μάριος Γεωργιάδης):</w:t>
      </w:r>
      <w:r>
        <w:rPr>
          <w:rFonts w:eastAsia="Times New Roman"/>
          <w:bCs/>
          <w:shd w:val="clear" w:color="auto" w:fill="FFFFFF"/>
        </w:rPr>
        <w:t xml:space="preserve"> </w:t>
      </w:r>
      <w:r>
        <w:rPr>
          <w:rFonts w:eastAsia="Times New Roman"/>
          <w:szCs w:val="24"/>
        </w:rPr>
        <w:t xml:space="preserve">Με τη συναίνεση του Σώματος και ώρα 22.50΄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 ημέρα</w:t>
      </w:r>
      <w:r>
        <w:rPr>
          <w:rFonts w:eastAsia="Times New Roman"/>
          <w:szCs w:val="24"/>
        </w:rPr>
        <w:t xml:space="preserve"> Τρίτη 21 Νοεμβρίου 2017 και ώρα 18.00΄</w:t>
      </w:r>
      <w:r>
        <w:rPr>
          <w:rFonts w:eastAsia="Times New Roman"/>
          <w:szCs w:val="24"/>
        </w:rPr>
        <w:t>,</w:t>
      </w:r>
      <w:r>
        <w:rPr>
          <w:rFonts w:eastAsia="Times New Roman"/>
          <w:szCs w:val="24"/>
        </w:rPr>
        <w:t xml:space="preserve"> με αντικείμενο εργασιών του Σώματος</w:t>
      </w:r>
      <w:r>
        <w:rPr>
          <w:rFonts w:eastAsia="Times New Roman"/>
          <w:szCs w:val="24"/>
        </w:rPr>
        <w:t>:</w:t>
      </w:r>
      <w:r>
        <w:rPr>
          <w:rFonts w:eastAsia="Times New Roman"/>
          <w:szCs w:val="24"/>
        </w:rPr>
        <w:t xml:space="preserve"> νομοθετ</w:t>
      </w:r>
      <w:r>
        <w:rPr>
          <w:rFonts w:eastAsia="Times New Roman"/>
          <w:szCs w:val="24"/>
        </w:rPr>
        <w:t>ική εργασία</w:t>
      </w:r>
      <w:r>
        <w:rPr>
          <w:rFonts w:eastAsia="Times New Roman"/>
          <w:szCs w:val="24"/>
        </w:rPr>
        <w:t xml:space="preserve">, </w:t>
      </w:r>
      <w:r>
        <w:rPr>
          <w:rFonts w:eastAsia="Times New Roman"/>
          <w:szCs w:val="24"/>
        </w:rPr>
        <w:t>σ</w:t>
      </w:r>
      <w:r>
        <w:rPr>
          <w:rFonts w:eastAsia="Times New Roman"/>
          <w:szCs w:val="24"/>
        </w:rPr>
        <w:t>υζήτηση και ψήφιση επί των σχεδίων νόμ</w:t>
      </w:r>
      <w:r>
        <w:rPr>
          <w:rFonts w:eastAsia="Times New Roman"/>
          <w:szCs w:val="24"/>
        </w:rPr>
        <w:t>ου</w:t>
      </w:r>
      <w:r>
        <w:rPr>
          <w:rFonts w:eastAsia="Times New Roman"/>
          <w:szCs w:val="24"/>
        </w:rPr>
        <w:t xml:space="preserve"> του Υπουργείου Οικονομικών: α</w:t>
      </w:r>
      <w:r>
        <w:rPr>
          <w:rFonts w:eastAsia="Times New Roman"/>
          <w:szCs w:val="24"/>
        </w:rPr>
        <w:t>.</w:t>
      </w:r>
      <w:r>
        <w:rPr>
          <w:rFonts w:eastAsia="Times New Roman"/>
          <w:szCs w:val="24"/>
        </w:rPr>
        <w:t xml:space="preserve"> </w:t>
      </w:r>
      <w:r>
        <w:rPr>
          <w:rFonts w:eastAsia="Times New Roman"/>
          <w:szCs w:val="24"/>
        </w:rPr>
        <w:lastRenderedPageBreak/>
        <w:t>Κύρωση του Απολογισμού του Κράτους, οικονομικού έτους 2015</w:t>
      </w:r>
      <w:r>
        <w:rPr>
          <w:rFonts w:eastAsia="Times New Roman"/>
          <w:szCs w:val="24"/>
        </w:rPr>
        <w:t xml:space="preserve">, </w:t>
      </w:r>
      <w:r>
        <w:rPr>
          <w:rFonts w:eastAsia="Times New Roman"/>
          <w:bCs/>
        </w:rPr>
        <w:t>β</w:t>
      </w:r>
      <w:r>
        <w:rPr>
          <w:rFonts w:eastAsia="Times New Roman"/>
          <w:szCs w:val="24"/>
        </w:rPr>
        <w:t>.</w:t>
      </w:r>
      <w:r>
        <w:rPr>
          <w:rFonts w:eastAsia="Times New Roman"/>
          <w:szCs w:val="24"/>
        </w:rPr>
        <w:t xml:space="preserve"> Κύρωση του Ισολογισμού του Κράτους, οικονομικού έτους 2015.</w:t>
      </w:r>
    </w:p>
    <w:p w14:paraId="6EF72A2D" w14:textId="77777777" w:rsidR="00E92729" w:rsidRDefault="0044197E">
      <w:pPr>
        <w:spacing w:line="600" w:lineRule="auto"/>
        <w:contextualSpacing/>
        <w:jc w:val="both"/>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w:t>
      </w:r>
      <w:r>
        <w:rPr>
          <w:rFonts w:eastAsia="Times New Roman"/>
          <w:b/>
          <w:bCs/>
          <w:szCs w:val="24"/>
        </w:rPr>
        <w:t xml:space="preserve">                                 ΟΙ ΓΡΑΜΜΑΤΕΙΣ</w:t>
      </w:r>
    </w:p>
    <w:p w14:paraId="6EF72A2E" w14:textId="77777777" w:rsidR="00E92729" w:rsidRDefault="00E92729">
      <w:pPr>
        <w:spacing w:line="600" w:lineRule="auto"/>
        <w:ind w:firstLine="720"/>
        <w:contextualSpacing/>
        <w:jc w:val="both"/>
        <w:rPr>
          <w:rFonts w:eastAsia="Times New Roman" w:cs="Times New Roman"/>
          <w:szCs w:val="24"/>
        </w:rPr>
      </w:pPr>
    </w:p>
    <w:sectPr w:rsidR="00E927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qHYRa1uWJwIsyrlk5fuHadXqLkQ=" w:salt="W8FvixHurbnK+dxbqGn5E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29"/>
    <w:rsid w:val="0044197E"/>
    <w:rsid w:val="00AD0553"/>
    <w:rsid w:val="00E927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223C"/>
  <w15:docId w15:val="{A093D85A-8CAD-4AC4-A51A-F4D6D44D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5693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569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545</MetadataID>
    <Session xmlns="641f345b-441b-4b81-9152-adc2e73ba5e1">Γ´</Session>
    <Date xmlns="641f345b-441b-4b81-9152-adc2e73ba5e1">2017-11-19T22:00:00+00:00</Date>
    <Status xmlns="641f345b-441b-4b81-9152-adc2e73ba5e1">
      <Url>http://srv-sp1/praktika/Lists/Incoming_Metadata/EditForm.aspx?ID=545&amp;Source=/praktika/Recordings_Library/Forms/AllItems.aspx</Url>
      <Description>Δημοσιεύτηκε</Description>
    </Status>
    <Meeting xmlns="641f345b-441b-4b81-9152-adc2e73ba5e1">ΛΑ´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B0E7BB-019A-4586-ADB3-38060AA78AE1}">
  <ds:schemaRefs>
    <ds:schemaRef ds:uri="http://purl.org/dc/terms/"/>
    <ds:schemaRef ds:uri="http://schemas.microsoft.com/office/infopath/2007/PartnerControls"/>
    <ds:schemaRef ds:uri="http://schemas.openxmlformats.org/package/2006/metadata/core-properties"/>
    <ds:schemaRef ds:uri="http://www.w3.org/XML/1998/namespace"/>
    <ds:schemaRef ds:uri="http://purl.org/dc/elements/1.1/"/>
    <ds:schemaRef ds:uri="http://schemas.microsoft.com/office/2006/documentManagement/types"/>
    <ds:schemaRef ds:uri="641f345b-441b-4b81-9152-adc2e73ba5e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3BEAA13-B818-47D1-AE98-2C561E4415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9CD732-1809-4822-80B0-737F66A71A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433</Pages>
  <Words>81967</Words>
  <Characters>442624</Characters>
  <Application>Microsoft Office Word</Application>
  <DocSecurity>0</DocSecurity>
  <Lines>3688</Lines>
  <Paragraphs>1047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2017-11-23T11:22:00Z</dcterms:created>
  <dcterms:modified xsi:type="dcterms:W3CDTF">2017-11-23T11:22:00Z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