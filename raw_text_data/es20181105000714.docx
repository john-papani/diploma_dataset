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5D838" w14:textId="77777777" w:rsidR="00A26C15" w:rsidRPr="00A26C15" w:rsidRDefault="00A26C15" w:rsidP="00A26C15">
      <w:pPr>
        <w:spacing w:after="0" w:line="360" w:lineRule="auto"/>
        <w:rPr>
          <w:ins w:id="0" w:author="Φλούδα Χριστίνα" w:date="2018-11-14T11:21:00Z"/>
          <w:rFonts w:eastAsia="Times New Roman"/>
          <w:szCs w:val="24"/>
          <w:lang w:eastAsia="en-US"/>
        </w:rPr>
      </w:pPr>
      <w:bookmarkStart w:id="1" w:name="_GoBack"/>
      <w:bookmarkEnd w:id="1"/>
      <w:ins w:id="2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>(Σημείωση: Ο παρακάτω πίνακας περιεχομένων δεν αποτελεί το τελικό κείμενο, διότι εκκρεμούν ορθογραφικές και συντακτικές διορθώσεις)</w:t>
        </w:r>
      </w:ins>
    </w:p>
    <w:p w14:paraId="5DA47EE2" w14:textId="77777777" w:rsidR="00A26C15" w:rsidRPr="00A26C15" w:rsidRDefault="00A26C15" w:rsidP="00A26C15">
      <w:pPr>
        <w:spacing w:after="0" w:line="360" w:lineRule="auto"/>
        <w:rPr>
          <w:ins w:id="3" w:author="Φλούδα Χριστίνα" w:date="2018-11-14T11:21:00Z"/>
          <w:rFonts w:eastAsia="Times New Roman"/>
          <w:szCs w:val="24"/>
          <w:lang w:eastAsia="en-US"/>
        </w:rPr>
      </w:pPr>
    </w:p>
    <w:p w14:paraId="0AA49A31" w14:textId="77777777" w:rsidR="00A26C15" w:rsidRPr="00A26C15" w:rsidRDefault="00A26C15" w:rsidP="00A26C15">
      <w:pPr>
        <w:spacing w:after="0" w:line="360" w:lineRule="auto"/>
        <w:rPr>
          <w:ins w:id="4" w:author="Φλούδα Χριστίνα" w:date="2018-11-14T11:21:00Z"/>
          <w:rFonts w:eastAsia="Times New Roman"/>
          <w:szCs w:val="24"/>
          <w:lang w:eastAsia="en-US"/>
        </w:rPr>
      </w:pPr>
      <w:ins w:id="5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>ΠΙΝΑΚΑΣ ΠΕΡΙΕΧΟΜΕΝΩΝ</w:t>
        </w:r>
      </w:ins>
    </w:p>
    <w:p w14:paraId="67BC0777" w14:textId="77777777" w:rsidR="00A26C15" w:rsidRPr="00A26C15" w:rsidRDefault="00A26C15" w:rsidP="00A26C15">
      <w:pPr>
        <w:spacing w:after="0" w:line="360" w:lineRule="auto"/>
        <w:rPr>
          <w:ins w:id="6" w:author="Φλούδα Χριστίνα" w:date="2018-11-14T11:21:00Z"/>
          <w:rFonts w:eastAsia="Times New Roman"/>
          <w:szCs w:val="24"/>
          <w:lang w:eastAsia="en-US"/>
        </w:rPr>
      </w:pPr>
      <w:ins w:id="7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 xml:space="preserve">ΙΖ΄ ΠΕΡΙΟΔΟΣ </w:t>
        </w:r>
      </w:ins>
    </w:p>
    <w:p w14:paraId="33774CE1" w14:textId="77777777" w:rsidR="00A26C15" w:rsidRPr="00A26C15" w:rsidRDefault="00A26C15" w:rsidP="00A26C15">
      <w:pPr>
        <w:spacing w:after="0" w:line="360" w:lineRule="auto"/>
        <w:rPr>
          <w:ins w:id="8" w:author="Φλούδα Χριστίνα" w:date="2018-11-14T11:21:00Z"/>
          <w:rFonts w:eastAsia="Times New Roman"/>
          <w:szCs w:val="24"/>
          <w:lang w:eastAsia="en-US"/>
        </w:rPr>
      </w:pPr>
      <w:ins w:id="9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>ΠΡΟΕΔΡΕΥΟΜΕΝΗΣ ΚΟΙΝΟΒΟΥΛΕΥΤΙΚΗΣ ΔΗΜΟΚΡΑΤΙΑΣ</w:t>
        </w:r>
      </w:ins>
    </w:p>
    <w:p w14:paraId="02CD15C1" w14:textId="77777777" w:rsidR="00A26C15" w:rsidRPr="00A26C15" w:rsidRDefault="00A26C15" w:rsidP="00A26C15">
      <w:pPr>
        <w:spacing w:after="0" w:line="360" w:lineRule="auto"/>
        <w:rPr>
          <w:ins w:id="10" w:author="Φλούδα Χριστίνα" w:date="2018-11-14T11:21:00Z"/>
          <w:rFonts w:eastAsia="Times New Roman"/>
          <w:szCs w:val="24"/>
          <w:lang w:eastAsia="en-US"/>
        </w:rPr>
      </w:pPr>
      <w:ins w:id="11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>ΣΥΝΟΔΟΣ Δ΄</w:t>
        </w:r>
      </w:ins>
    </w:p>
    <w:p w14:paraId="10C84191" w14:textId="77777777" w:rsidR="00A26C15" w:rsidRPr="00A26C15" w:rsidRDefault="00A26C15" w:rsidP="00A26C15">
      <w:pPr>
        <w:spacing w:after="0" w:line="360" w:lineRule="auto"/>
        <w:rPr>
          <w:ins w:id="12" w:author="Φλούδα Χριστίνα" w:date="2018-11-14T11:21:00Z"/>
          <w:rFonts w:eastAsia="Times New Roman"/>
          <w:szCs w:val="24"/>
          <w:lang w:eastAsia="en-US"/>
        </w:rPr>
      </w:pPr>
    </w:p>
    <w:p w14:paraId="6D8810D9" w14:textId="77777777" w:rsidR="00A26C15" w:rsidRPr="00A26C15" w:rsidRDefault="00A26C15" w:rsidP="00A26C15">
      <w:pPr>
        <w:spacing w:after="0" w:line="360" w:lineRule="auto"/>
        <w:rPr>
          <w:ins w:id="13" w:author="Φλούδα Χριστίνα" w:date="2018-11-14T11:21:00Z"/>
          <w:rFonts w:eastAsia="Times New Roman"/>
          <w:szCs w:val="24"/>
          <w:lang w:eastAsia="en-US"/>
        </w:rPr>
      </w:pPr>
      <w:ins w:id="14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>ΣΥΝΕΔΡΙΑΣΗ KB΄</w:t>
        </w:r>
      </w:ins>
    </w:p>
    <w:p w14:paraId="17FB3604" w14:textId="77777777" w:rsidR="00A26C15" w:rsidRPr="00A26C15" w:rsidRDefault="00A26C15" w:rsidP="00A26C15">
      <w:pPr>
        <w:spacing w:after="0" w:line="360" w:lineRule="auto"/>
        <w:rPr>
          <w:ins w:id="15" w:author="Φλούδα Χριστίνα" w:date="2018-11-14T11:21:00Z"/>
          <w:rFonts w:eastAsia="Times New Roman"/>
          <w:szCs w:val="24"/>
          <w:lang w:eastAsia="en-US"/>
        </w:rPr>
      </w:pPr>
      <w:ins w:id="16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>Δευτέρα  5 Νοεμβρίου 2018</w:t>
        </w:r>
      </w:ins>
    </w:p>
    <w:p w14:paraId="1B54018F" w14:textId="77777777" w:rsidR="00A26C15" w:rsidRPr="00A26C15" w:rsidRDefault="00A26C15" w:rsidP="00A26C15">
      <w:pPr>
        <w:spacing w:after="0" w:line="360" w:lineRule="auto"/>
        <w:rPr>
          <w:ins w:id="17" w:author="Φλούδα Χριστίνα" w:date="2018-11-14T11:21:00Z"/>
          <w:rFonts w:eastAsia="Times New Roman"/>
          <w:szCs w:val="24"/>
          <w:lang w:eastAsia="en-US"/>
        </w:rPr>
      </w:pPr>
    </w:p>
    <w:p w14:paraId="00CC9715" w14:textId="77777777" w:rsidR="00A26C15" w:rsidRPr="00A26C15" w:rsidRDefault="00A26C15" w:rsidP="00A26C15">
      <w:pPr>
        <w:spacing w:after="0" w:line="360" w:lineRule="auto"/>
        <w:rPr>
          <w:ins w:id="18" w:author="Φλούδα Χριστίνα" w:date="2018-11-14T11:21:00Z"/>
          <w:rFonts w:eastAsia="Times New Roman"/>
          <w:szCs w:val="24"/>
          <w:lang w:eastAsia="en-US"/>
        </w:rPr>
      </w:pPr>
      <w:ins w:id="19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>ΘΕΜΑΤΑ</w:t>
        </w:r>
      </w:ins>
    </w:p>
    <w:p w14:paraId="43CCA2B9" w14:textId="77777777" w:rsidR="00A26C15" w:rsidRPr="00A26C15" w:rsidRDefault="00A26C15" w:rsidP="00A26C15">
      <w:pPr>
        <w:spacing w:after="0" w:line="360" w:lineRule="auto"/>
        <w:rPr>
          <w:ins w:id="20" w:author="Φλούδα Χριστίνα" w:date="2018-11-14T11:21:00Z"/>
          <w:rFonts w:eastAsia="Times New Roman"/>
          <w:szCs w:val="24"/>
          <w:lang w:eastAsia="en-US"/>
        </w:rPr>
      </w:pPr>
      <w:ins w:id="21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 xml:space="preserve"> </w:t>
        </w:r>
        <w:r w:rsidRPr="00A26C15">
          <w:rPr>
            <w:rFonts w:eastAsia="Times New Roman"/>
            <w:szCs w:val="24"/>
            <w:lang w:eastAsia="en-US"/>
          </w:rPr>
          <w:br/>
          <w:t xml:space="preserve">Α. ΕΙΔΙΚΑ ΘΕΜΑΤΑ </w:t>
        </w:r>
        <w:r w:rsidRPr="00A26C15">
          <w:rPr>
            <w:rFonts w:eastAsia="Times New Roman"/>
            <w:szCs w:val="24"/>
            <w:lang w:eastAsia="en-US"/>
          </w:rPr>
          <w:br/>
          <w:t xml:space="preserve">1.  Άδεια απουσίας του Βουλευτή κ. Κ. Κουκοδήμου, σελ. </w:t>
        </w:r>
        <w:r w:rsidRPr="00A26C15">
          <w:rPr>
            <w:rFonts w:eastAsia="Times New Roman"/>
            <w:szCs w:val="24"/>
            <w:lang w:eastAsia="en-US"/>
          </w:rPr>
          <w:br/>
          <w:t xml:space="preserve">2. Ανακοινώνεται ότι ο Πρόεδρος του ΣΥΡΙΖΑ και 49 Βουλευτές του Κόμματός του υπέβαλαν πρόταση για την αναθεώρηση διατάξεων του Συντάγματος, σελ. </w:t>
        </w:r>
        <w:r w:rsidRPr="00A26C15">
          <w:rPr>
            <w:rFonts w:eastAsia="Times New Roman"/>
            <w:szCs w:val="24"/>
            <w:lang w:eastAsia="en-US"/>
          </w:rPr>
          <w:br/>
          <w:t xml:space="preserve">3. Επί διαδικαστικού θέματος, σελ. </w:t>
        </w:r>
        <w:r w:rsidRPr="00A26C15">
          <w:rPr>
            <w:rFonts w:eastAsia="Times New Roman"/>
            <w:szCs w:val="24"/>
            <w:lang w:eastAsia="en-US"/>
          </w:rPr>
          <w:br/>
        </w:r>
      </w:ins>
    </w:p>
    <w:p w14:paraId="1C8B5F7D" w14:textId="77777777" w:rsidR="00A26C15" w:rsidRPr="00A26C15" w:rsidRDefault="00A26C15" w:rsidP="00A26C15">
      <w:pPr>
        <w:spacing w:after="0" w:line="360" w:lineRule="auto"/>
        <w:rPr>
          <w:ins w:id="22" w:author="Φλούδα Χριστίνα" w:date="2018-11-14T11:21:00Z"/>
          <w:rFonts w:eastAsia="Times New Roman"/>
          <w:szCs w:val="24"/>
          <w:lang w:eastAsia="en-US"/>
        </w:rPr>
      </w:pPr>
    </w:p>
    <w:p w14:paraId="29DAF9E8" w14:textId="77777777" w:rsidR="00A26C15" w:rsidRPr="00A26C15" w:rsidRDefault="00A26C15" w:rsidP="00A26C15">
      <w:pPr>
        <w:spacing w:after="0" w:line="360" w:lineRule="auto"/>
        <w:rPr>
          <w:ins w:id="23" w:author="Φλούδα Χριστίνα" w:date="2018-11-14T11:21:00Z"/>
          <w:rFonts w:eastAsia="Times New Roman"/>
          <w:szCs w:val="24"/>
          <w:lang w:eastAsia="en-US"/>
        </w:rPr>
      </w:pPr>
      <w:ins w:id="24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>ΠΡΟΕΔΡΕΥΩΝ</w:t>
        </w:r>
      </w:ins>
    </w:p>
    <w:p w14:paraId="50B1F54C" w14:textId="77777777" w:rsidR="00A26C15" w:rsidRPr="00A26C15" w:rsidRDefault="00A26C15" w:rsidP="00A26C15">
      <w:pPr>
        <w:spacing w:after="0" w:line="360" w:lineRule="auto"/>
        <w:rPr>
          <w:ins w:id="25" w:author="Φλούδα Χριστίνα" w:date="2018-11-14T11:21:00Z"/>
          <w:rFonts w:eastAsia="Times New Roman"/>
          <w:szCs w:val="24"/>
          <w:lang w:eastAsia="en-US"/>
        </w:rPr>
      </w:pPr>
    </w:p>
    <w:p w14:paraId="561C5167" w14:textId="77777777" w:rsidR="00A26C15" w:rsidRPr="00A26C15" w:rsidRDefault="00A26C15" w:rsidP="00A26C15">
      <w:pPr>
        <w:spacing w:after="0" w:line="360" w:lineRule="auto"/>
        <w:rPr>
          <w:ins w:id="26" w:author="Φλούδα Χριστίνα" w:date="2018-11-14T11:21:00Z"/>
          <w:rFonts w:eastAsia="Times New Roman"/>
          <w:szCs w:val="24"/>
          <w:lang w:eastAsia="en-US"/>
        </w:rPr>
      </w:pPr>
      <w:ins w:id="27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>ΓΕΩΡΓΙΑΔΗΣ Μ. , σελ.</w:t>
        </w:r>
        <w:r w:rsidRPr="00A26C15">
          <w:rPr>
            <w:rFonts w:eastAsia="Times New Roman"/>
            <w:szCs w:val="24"/>
            <w:lang w:eastAsia="en-US"/>
          </w:rPr>
          <w:br/>
        </w:r>
      </w:ins>
    </w:p>
    <w:p w14:paraId="176BD2BC" w14:textId="77777777" w:rsidR="00A26C15" w:rsidRPr="00A26C15" w:rsidRDefault="00A26C15" w:rsidP="00A26C15">
      <w:pPr>
        <w:spacing w:after="0" w:line="360" w:lineRule="auto"/>
        <w:rPr>
          <w:ins w:id="28" w:author="Φλούδα Χριστίνα" w:date="2018-11-14T11:21:00Z"/>
          <w:rFonts w:eastAsia="Times New Roman"/>
          <w:szCs w:val="24"/>
          <w:lang w:eastAsia="en-US"/>
        </w:rPr>
      </w:pPr>
    </w:p>
    <w:p w14:paraId="1E802282" w14:textId="77777777" w:rsidR="00A26C15" w:rsidRPr="00A26C15" w:rsidRDefault="00A26C15" w:rsidP="00A26C15">
      <w:pPr>
        <w:spacing w:after="0" w:line="360" w:lineRule="auto"/>
        <w:rPr>
          <w:ins w:id="29" w:author="Φλούδα Χριστίνα" w:date="2018-11-14T11:21:00Z"/>
          <w:rFonts w:eastAsia="Times New Roman"/>
          <w:szCs w:val="24"/>
          <w:lang w:eastAsia="en-US"/>
        </w:rPr>
      </w:pPr>
      <w:ins w:id="30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t>ΟΜΙΛΗΤΕΣ</w:t>
        </w:r>
      </w:ins>
    </w:p>
    <w:p w14:paraId="51062C63" w14:textId="34B88F26" w:rsidR="00A26C15" w:rsidRDefault="00A26C15" w:rsidP="00A26C15">
      <w:pPr>
        <w:spacing w:line="600" w:lineRule="auto"/>
        <w:ind w:firstLine="720"/>
        <w:contextualSpacing/>
        <w:jc w:val="center"/>
        <w:rPr>
          <w:ins w:id="31" w:author="Φλούδα Χριστίνα" w:date="2018-11-14T11:21:00Z"/>
          <w:rFonts w:eastAsia="Times New Roman"/>
          <w:szCs w:val="24"/>
        </w:rPr>
      </w:pPr>
      <w:ins w:id="32" w:author="Φλούδα Χριστίνα" w:date="2018-11-14T11:21:00Z">
        <w:r w:rsidRPr="00A26C15">
          <w:rPr>
            <w:rFonts w:eastAsia="Times New Roman"/>
            <w:szCs w:val="24"/>
            <w:lang w:eastAsia="en-US"/>
          </w:rPr>
          <w:br/>
          <w:t>Α. Επί διαδικαστικού θέματος:</w:t>
        </w:r>
        <w:r w:rsidRPr="00A26C15">
          <w:rPr>
            <w:rFonts w:eastAsia="Times New Roman"/>
            <w:szCs w:val="24"/>
            <w:lang w:eastAsia="en-US"/>
          </w:rPr>
          <w:br/>
          <w:t>ΓΕΩΡΓΙΑΔΗΣ Μ. , σελ.</w:t>
        </w:r>
        <w:r w:rsidRPr="00A26C15">
          <w:rPr>
            <w:rFonts w:eastAsia="Times New Roman"/>
            <w:szCs w:val="24"/>
            <w:lang w:eastAsia="en-US"/>
          </w:rPr>
          <w:br/>
        </w:r>
      </w:ins>
    </w:p>
    <w:p w14:paraId="1766F1C2" w14:textId="3744448A" w:rsidR="00545AFF" w:rsidRDefault="00A26C15">
      <w:pPr>
        <w:spacing w:line="600" w:lineRule="auto"/>
        <w:ind w:firstLine="720"/>
        <w:contextualSpacing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ΠΡΑΚΤΙΚΑ ΒΟΥΛΗΣ</w:t>
      </w:r>
    </w:p>
    <w:p w14:paraId="1766F1C3" w14:textId="77777777" w:rsidR="00545AFF" w:rsidRDefault="00A26C15">
      <w:pPr>
        <w:spacing w:line="600" w:lineRule="auto"/>
        <w:ind w:firstLine="720"/>
        <w:contextualSpacing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Ι</w:t>
      </w:r>
      <w:r>
        <w:rPr>
          <w:rFonts w:eastAsia="Times New Roman"/>
          <w:szCs w:val="24"/>
        </w:rPr>
        <w:t xml:space="preserve">Ζ΄ ΠΕΡΙΟΔΟΣ </w:t>
      </w:r>
    </w:p>
    <w:p w14:paraId="1766F1C4" w14:textId="77777777" w:rsidR="00545AFF" w:rsidRDefault="00A26C15">
      <w:pPr>
        <w:spacing w:line="600" w:lineRule="auto"/>
        <w:ind w:firstLine="720"/>
        <w:contextualSpacing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ΠΡΟΕΔΡΕΥΟΜΕΝΗΣ ΚΟΙΝΟΒΟΥΛΕΥΤΙΚΗΣ ΔΗΜΟΚΡΑΤΙΑΣ</w:t>
      </w:r>
    </w:p>
    <w:p w14:paraId="1766F1C5" w14:textId="77777777" w:rsidR="00545AFF" w:rsidRDefault="00A26C15">
      <w:pPr>
        <w:spacing w:line="600" w:lineRule="auto"/>
        <w:ind w:firstLine="720"/>
        <w:contextualSpacing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ΣΥΝΟΔΟΣ Δ΄</w:t>
      </w:r>
    </w:p>
    <w:p w14:paraId="1766F1C6" w14:textId="77777777" w:rsidR="00545AFF" w:rsidRDefault="00A26C15">
      <w:pPr>
        <w:spacing w:line="600" w:lineRule="auto"/>
        <w:ind w:firstLine="720"/>
        <w:contextualSpacing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ΣΥΝΕΔΡΙΑΣΗ ΚΒ΄</w:t>
      </w:r>
    </w:p>
    <w:p w14:paraId="1766F1C7" w14:textId="77777777" w:rsidR="00545AFF" w:rsidRDefault="00A26C15">
      <w:pPr>
        <w:spacing w:line="600" w:lineRule="auto"/>
        <w:ind w:firstLine="720"/>
        <w:contextualSpacing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Δευτέρα 5 </w:t>
      </w:r>
      <w:r>
        <w:rPr>
          <w:rFonts w:eastAsia="Times New Roman"/>
          <w:szCs w:val="24"/>
        </w:rPr>
        <w:t>Ν</w:t>
      </w:r>
      <w:r>
        <w:rPr>
          <w:rFonts w:eastAsia="Times New Roman"/>
          <w:szCs w:val="24"/>
        </w:rPr>
        <w:t>οε</w:t>
      </w:r>
      <w:r>
        <w:rPr>
          <w:rFonts w:eastAsia="Times New Roman"/>
          <w:szCs w:val="24"/>
        </w:rPr>
        <w:t>μβρίου 2018</w:t>
      </w:r>
    </w:p>
    <w:p w14:paraId="1766F1C8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Αθήνα, σήμερα στις 5 </w:t>
      </w:r>
      <w:r>
        <w:rPr>
          <w:rFonts w:eastAsia="Times New Roman"/>
          <w:szCs w:val="24"/>
        </w:rPr>
        <w:t>Ν</w:t>
      </w:r>
      <w:r>
        <w:rPr>
          <w:rFonts w:eastAsia="Times New Roman"/>
          <w:szCs w:val="24"/>
        </w:rPr>
        <w:t xml:space="preserve">οεμβρίου 2018, ημέρα Δευτέρα και ώρα 17.00΄, συνήλθε στην Αίθουσα των συνεδριάσεων του Βουλευτηρίου η Βουλή σε ολομέλεια για να συνεδριάσει υπό την προεδρία του Θ΄ Αντιπροέδρου αυτής κ. </w:t>
      </w:r>
      <w:r w:rsidRPr="00F63463">
        <w:rPr>
          <w:rFonts w:eastAsia="Times New Roman"/>
          <w:b/>
          <w:szCs w:val="24"/>
        </w:rPr>
        <w:t>ΜΑΡΙΟΥ ΓΕΩΡΓΙΑΔΗ</w:t>
      </w:r>
      <w:r>
        <w:rPr>
          <w:rFonts w:eastAsia="Times New Roman"/>
          <w:szCs w:val="24"/>
        </w:rPr>
        <w:t>.</w:t>
      </w:r>
    </w:p>
    <w:p w14:paraId="1766F1C9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ΠΡΟΕΔΡΕΥΩΝ (Μάριος Γεωργιάδης): </w:t>
      </w:r>
      <w:r>
        <w:rPr>
          <w:rFonts w:eastAsia="Times New Roman"/>
          <w:szCs w:val="24"/>
        </w:rPr>
        <w:t>Κυρίες και κύριοι συ</w:t>
      </w:r>
      <w:r>
        <w:rPr>
          <w:rFonts w:eastAsia="Times New Roman"/>
          <w:szCs w:val="24"/>
        </w:rPr>
        <w:t>νάδελφοι, αρχίζει η συνεδρίαση.</w:t>
      </w:r>
    </w:p>
    <w:p w14:paraId="1766F1CA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Έχω την τιμή να ανακοινώσω προς το Σώμα ότι ο Πρόεδρος του ΣΥΡΙΖΑ και </w:t>
      </w:r>
      <w:r>
        <w:rPr>
          <w:rFonts w:eastAsia="Times New Roman"/>
          <w:szCs w:val="24"/>
        </w:rPr>
        <w:t>σαράντα εννέα</w:t>
      </w:r>
      <w:r>
        <w:rPr>
          <w:rFonts w:eastAsia="Times New Roman"/>
          <w:szCs w:val="24"/>
        </w:rPr>
        <w:t xml:space="preserve"> Βουλευτές του </w:t>
      </w:r>
      <w:r>
        <w:rPr>
          <w:rFonts w:eastAsia="Times New Roman"/>
          <w:szCs w:val="24"/>
        </w:rPr>
        <w:t>κ</w:t>
      </w:r>
      <w:r>
        <w:rPr>
          <w:rFonts w:eastAsia="Times New Roman"/>
          <w:szCs w:val="24"/>
        </w:rPr>
        <w:t xml:space="preserve">όμματός του υπέβαλαν πρόταση για την αναθεώρηση διατάξεων του Συντάγματος. </w:t>
      </w:r>
    </w:p>
    <w:p w14:paraId="1766F1CB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Η πρόταση θα τυπωθεί, θα διανεμηθεί στις κυρίες κ</w:t>
      </w:r>
      <w:r>
        <w:rPr>
          <w:rFonts w:eastAsia="Times New Roman"/>
          <w:szCs w:val="24"/>
        </w:rPr>
        <w:t>αι στους κυρίους συναδέλφους και θα ακολουθηθεί η προβλεπόμενη από το Σύνταγμα και τον Κανονισμό της Βουλής διαδικασία.</w:t>
      </w:r>
    </w:p>
    <w:p w14:paraId="1766F1CC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Επίσης, έχω την τιμή να σας ανακοινώσω ότι ο Βουλευτής Πιερίας κ. Κωνσταντίνος Κουκοδήμος ζητεί άδεια ολιγοήμερης απουσίας στο εξωτερικό</w:t>
      </w:r>
      <w:r>
        <w:rPr>
          <w:rFonts w:eastAsia="Times New Roman"/>
          <w:szCs w:val="24"/>
        </w:rPr>
        <w:t xml:space="preserve"> από 11 Δεκεμβρίου 2018 έως 14 Δεκεμβρίου 2018, για προσωπικούς λόγους.</w:t>
      </w:r>
      <w:r w:rsidRPr="00471109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 Βουλή εγκρίνει;</w:t>
      </w:r>
    </w:p>
    <w:p w14:paraId="1766F1CD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 w:rsidRPr="005D4BA6">
        <w:rPr>
          <w:rFonts w:eastAsia="Times New Roman"/>
          <w:b/>
          <w:szCs w:val="24"/>
        </w:rPr>
        <w:t xml:space="preserve">ΟΛΟΙ </w:t>
      </w:r>
      <w:r>
        <w:rPr>
          <w:rFonts w:eastAsia="Times New Roman"/>
          <w:b/>
          <w:szCs w:val="24"/>
        </w:rPr>
        <w:t xml:space="preserve">ΟΙ </w:t>
      </w:r>
      <w:r w:rsidRPr="005D4BA6">
        <w:rPr>
          <w:rFonts w:eastAsia="Times New Roman"/>
          <w:b/>
          <w:szCs w:val="24"/>
        </w:rPr>
        <w:t>ΒΟΥΛΕΥΤΕΣ: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</w:t>
      </w:r>
      <w:r>
        <w:rPr>
          <w:rFonts w:eastAsia="Times New Roman"/>
          <w:szCs w:val="24"/>
        </w:rPr>
        <w:t>άλιστα, μάλιστα.</w:t>
      </w:r>
    </w:p>
    <w:p w14:paraId="1766F1CE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color w:val="000000" w:themeColor="text1"/>
          <w:szCs w:val="24"/>
        </w:rPr>
      </w:pPr>
      <w:r w:rsidRPr="009E0FC5">
        <w:rPr>
          <w:rFonts w:eastAsia="Times New Roman"/>
          <w:b/>
          <w:color w:val="000000" w:themeColor="text1"/>
          <w:szCs w:val="24"/>
        </w:rPr>
        <w:t xml:space="preserve">ΠΡΟΕΔΡΕΥΩΝ (Μάριος Γεωργιάδης): </w:t>
      </w:r>
      <w:r w:rsidRPr="009E0FC5">
        <w:rPr>
          <w:rFonts w:eastAsia="Times New Roman"/>
          <w:color w:val="000000" w:themeColor="text1"/>
          <w:szCs w:val="24"/>
        </w:rPr>
        <w:t>Συνεπώς</w:t>
      </w:r>
      <w:r w:rsidRPr="009E0FC5">
        <w:rPr>
          <w:rFonts w:eastAsia="Times New Roman"/>
          <w:color w:val="000000" w:themeColor="text1"/>
          <w:szCs w:val="24"/>
        </w:rPr>
        <w:t xml:space="preserve"> η</w:t>
      </w:r>
      <w:r w:rsidRPr="009E0FC5">
        <w:rPr>
          <w:rFonts w:eastAsia="Times New Roman"/>
          <w:color w:val="000000" w:themeColor="text1"/>
          <w:szCs w:val="24"/>
        </w:rPr>
        <w:t xml:space="preserve"> Βουλή ενέκρινε τη ζητηθείσα άδεια.</w:t>
      </w:r>
    </w:p>
    <w:p w14:paraId="1766F1CF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 w:rsidRPr="00392C07">
        <w:rPr>
          <w:rFonts w:eastAsia="Times New Roman"/>
          <w:szCs w:val="24"/>
        </w:rPr>
        <w:t>Κυρίες και κύριοι συνάδελφοι</w:t>
      </w:r>
      <w:r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</w:rPr>
        <w:t xml:space="preserve">στο σημείο αυτό </w:t>
      </w:r>
      <w:r>
        <w:rPr>
          <w:rFonts w:eastAsia="Times New Roman"/>
          <w:szCs w:val="24"/>
        </w:rPr>
        <w:t xml:space="preserve">θα </w:t>
      </w:r>
      <w:r>
        <w:rPr>
          <w:rFonts w:eastAsia="Times New Roman"/>
          <w:szCs w:val="24"/>
        </w:rPr>
        <w:t>ήθελα να σας ενημερώσω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ότι </w:t>
      </w:r>
      <w:r w:rsidRPr="001B3C87"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προγραμματισμένο για σήμερα δελτίο επικαίρων ερωτήσεων υπήρχαν </w:t>
      </w:r>
      <w:r>
        <w:rPr>
          <w:rFonts w:eastAsia="Times New Roman" w:cs="Times New Roman"/>
          <w:szCs w:val="24"/>
        </w:rPr>
        <w:t xml:space="preserve">προς συζήτηση </w:t>
      </w:r>
      <w:r>
        <w:rPr>
          <w:rFonts w:eastAsia="Times New Roman" w:cs="Times New Roman"/>
          <w:szCs w:val="24"/>
        </w:rPr>
        <w:t xml:space="preserve">τέσσερις επίκαιρες ερωτήσεις </w:t>
      </w:r>
      <w:r>
        <w:rPr>
          <w:rFonts w:eastAsia="Times New Roman" w:cs="Times New Roman"/>
          <w:szCs w:val="24"/>
        </w:rPr>
        <w:t>πρώτου κύκλου</w:t>
      </w:r>
      <w:r>
        <w:rPr>
          <w:rFonts w:eastAsia="Times New Roman" w:cs="Times New Roman"/>
          <w:szCs w:val="24"/>
        </w:rPr>
        <w:t xml:space="preserve"> και έντεκα δεύτερου κύκλου, αλλά σύμφωνα με ενημέρωση </w:t>
      </w:r>
      <w:r>
        <w:rPr>
          <w:rFonts w:eastAsia="Times New Roman" w:cs="Times New Roman"/>
          <w:szCs w:val="24"/>
        </w:rPr>
        <w:t xml:space="preserve">της </w:t>
      </w:r>
      <w:r>
        <w:rPr>
          <w:rFonts w:eastAsia="Times New Roman" w:cs="Times New Roman"/>
          <w:szCs w:val="24"/>
        </w:rPr>
        <w:t>Γ</w:t>
      </w:r>
      <w:r>
        <w:rPr>
          <w:rFonts w:eastAsia="Times New Roman" w:cs="Times New Roman"/>
          <w:szCs w:val="24"/>
        </w:rPr>
        <w:t>ραμματείας τ</w:t>
      </w:r>
      <w:r>
        <w:rPr>
          <w:rFonts w:eastAsia="Times New Roman" w:cs="Times New Roman"/>
          <w:szCs w:val="24"/>
        </w:rPr>
        <w:t>ης Κυβέρνησης δεν θα συζητηθεί καμ</w:t>
      </w:r>
      <w:r>
        <w:rPr>
          <w:rFonts w:eastAsia="Times New Roman" w:cs="Times New Roman"/>
          <w:szCs w:val="24"/>
        </w:rPr>
        <w:t xml:space="preserve">μία </w:t>
      </w:r>
      <w:r>
        <w:rPr>
          <w:rFonts w:eastAsia="Times New Roman" w:cs="Times New Roman"/>
          <w:szCs w:val="24"/>
        </w:rPr>
        <w:t xml:space="preserve">εξ αυτών </w:t>
      </w:r>
      <w:r>
        <w:rPr>
          <w:rFonts w:eastAsia="Times New Roman" w:cs="Times New Roman"/>
          <w:szCs w:val="24"/>
        </w:rPr>
        <w:t>για τους εξής λόγους</w:t>
      </w:r>
      <w:r>
        <w:rPr>
          <w:rFonts w:eastAsia="Times New Roman" w:cs="Times New Roman"/>
          <w:szCs w:val="24"/>
        </w:rPr>
        <w:t xml:space="preserve"> και συγκεκριμένα:</w:t>
      </w:r>
    </w:p>
    <w:p w14:paraId="1766F1D0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 w:rsidRPr="00392C07">
        <w:rPr>
          <w:rFonts w:eastAsia="Times New Roman"/>
          <w:szCs w:val="24"/>
        </w:rPr>
        <w:t xml:space="preserve">Η πρώτη με αριθμό 109/29-10-2018 </w:t>
      </w:r>
      <w:r>
        <w:rPr>
          <w:rFonts w:eastAsia="Times New Roman"/>
          <w:szCs w:val="24"/>
        </w:rPr>
        <w:t>ε</w:t>
      </w:r>
      <w:r w:rsidRPr="00392C07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392C07">
        <w:rPr>
          <w:rFonts w:eastAsia="Times New Roman"/>
          <w:szCs w:val="24"/>
        </w:rPr>
        <w:t>ρώτηση πρώτου κύκλου του Βουλευτή</w:t>
      </w:r>
      <w:r>
        <w:rPr>
          <w:rFonts w:eastAsia="Times New Roman"/>
          <w:szCs w:val="24"/>
        </w:rPr>
        <w:t xml:space="preserve"> Κιλκίς της Νέας Δημοκρατίας κ. </w:t>
      </w:r>
      <w:r w:rsidRPr="00392C07">
        <w:rPr>
          <w:rFonts w:eastAsia="Times New Roman"/>
          <w:bCs/>
          <w:szCs w:val="24"/>
        </w:rPr>
        <w:t>Γεωργίου Γεωργαντά</w:t>
      </w:r>
      <w:r w:rsidRPr="00392C07">
        <w:rPr>
          <w:rFonts w:eastAsia="Times New Roman"/>
          <w:szCs w:val="24"/>
        </w:rPr>
        <w:t xml:space="preserve"> προς τον Υπουργό </w:t>
      </w:r>
      <w:r w:rsidRPr="00392C07">
        <w:rPr>
          <w:rFonts w:eastAsia="Times New Roman"/>
          <w:bCs/>
          <w:szCs w:val="24"/>
        </w:rPr>
        <w:t xml:space="preserve">Υγείας, </w:t>
      </w:r>
      <w:r w:rsidRPr="00392C07">
        <w:rPr>
          <w:rFonts w:eastAsia="Times New Roman"/>
          <w:szCs w:val="24"/>
        </w:rPr>
        <w:t xml:space="preserve">με θέμα: «Καταγγελία σε βάρος του </w:t>
      </w:r>
      <w:r>
        <w:rPr>
          <w:rFonts w:eastAsia="Times New Roman"/>
          <w:szCs w:val="24"/>
        </w:rPr>
        <w:t>δ</w:t>
      </w:r>
      <w:r w:rsidRPr="00392C07">
        <w:rPr>
          <w:rFonts w:eastAsia="Times New Roman"/>
          <w:szCs w:val="24"/>
        </w:rPr>
        <w:t>ιοικητή του νοσοκ</w:t>
      </w:r>
      <w:r w:rsidRPr="00392C07">
        <w:rPr>
          <w:rFonts w:eastAsia="Times New Roman"/>
          <w:szCs w:val="24"/>
        </w:rPr>
        <w:t>ομείου Κιλκίς για βιαιοπραγία σε εργαζόμενη»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δεν θα συζητηθεί λόγω κωλύματος </w:t>
      </w:r>
      <w:r>
        <w:rPr>
          <w:rFonts w:eastAsia="Times New Roman" w:cs="Times New Roman"/>
          <w:szCs w:val="24"/>
        </w:rPr>
        <w:t xml:space="preserve">–αιτία: φόρτος εργασίας- </w:t>
      </w:r>
      <w:r>
        <w:rPr>
          <w:rFonts w:eastAsia="Times New Roman"/>
          <w:szCs w:val="24"/>
        </w:rPr>
        <w:t xml:space="preserve">του Αναπληρωτή Υπουργού Υγείας κ. Παύλου </w:t>
      </w:r>
      <w:proofErr w:type="spellStart"/>
      <w:r>
        <w:rPr>
          <w:rFonts w:eastAsia="Times New Roman"/>
          <w:szCs w:val="24"/>
        </w:rPr>
        <w:t>Πολάκη</w:t>
      </w:r>
      <w:proofErr w:type="spellEnd"/>
      <w:r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</w:t>
      </w:r>
    </w:p>
    <w:p w14:paraId="1766F1D1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 w:rsidRPr="00392C07">
        <w:rPr>
          <w:rFonts w:eastAsia="Times New Roman"/>
          <w:szCs w:val="24"/>
        </w:rPr>
        <w:lastRenderedPageBreak/>
        <w:t xml:space="preserve">Η δεύτερη με αριθμό 100/25-10-2018 </w:t>
      </w:r>
      <w:r>
        <w:rPr>
          <w:rFonts w:eastAsia="Times New Roman"/>
          <w:szCs w:val="24"/>
        </w:rPr>
        <w:t>ε</w:t>
      </w:r>
      <w:r w:rsidRPr="00392C07">
        <w:rPr>
          <w:rFonts w:eastAsia="Times New Roman"/>
          <w:szCs w:val="24"/>
        </w:rPr>
        <w:t xml:space="preserve">πίκαιρη </w:t>
      </w:r>
      <w:r>
        <w:rPr>
          <w:rFonts w:eastAsia="Times New Roman"/>
          <w:szCs w:val="24"/>
        </w:rPr>
        <w:t>ε</w:t>
      </w:r>
      <w:r w:rsidRPr="00392C07">
        <w:rPr>
          <w:rFonts w:eastAsia="Times New Roman"/>
          <w:szCs w:val="24"/>
        </w:rPr>
        <w:t xml:space="preserve">ρώτηση πρώτου κύκλου της Βουλευτού Αττικής της </w:t>
      </w:r>
      <w:r w:rsidRPr="00392C07">
        <w:rPr>
          <w:rFonts w:eastAsia="Times New Roman"/>
          <w:szCs w:val="24"/>
        </w:rPr>
        <w:t>Δημοκρατικής Συμπα</w:t>
      </w:r>
      <w:r>
        <w:rPr>
          <w:rFonts w:eastAsia="Times New Roman"/>
          <w:szCs w:val="24"/>
        </w:rPr>
        <w:t>ράταξης ΠΑΣΟΚ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ΔΗΜΑΡ κ</w:t>
      </w:r>
      <w:r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szCs w:val="24"/>
        </w:rPr>
        <w:t>Παρ</w:t>
      </w:r>
      <w:r>
        <w:rPr>
          <w:rFonts w:eastAsia="Times New Roman"/>
          <w:szCs w:val="24"/>
        </w:rPr>
        <w:t xml:space="preserve">ασκευής (Εύης) </w:t>
      </w:r>
      <w:proofErr w:type="spellStart"/>
      <w:r>
        <w:rPr>
          <w:rFonts w:eastAsia="Times New Roman"/>
          <w:szCs w:val="24"/>
        </w:rPr>
        <w:t>Χριστοφιλοπούλου</w:t>
      </w:r>
      <w:proofErr w:type="spellEnd"/>
      <w:r>
        <w:rPr>
          <w:rFonts w:eastAsia="Times New Roman"/>
          <w:szCs w:val="24"/>
        </w:rPr>
        <w:t xml:space="preserve"> προς την Υπουργό </w:t>
      </w:r>
      <w:r w:rsidRPr="00392C07">
        <w:rPr>
          <w:rFonts w:eastAsia="Times New Roman"/>
          <w:szCs w:val="24"/>
        </w:rPr>
        <w:t>Προστασίας του Πολίτη,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szCs w:val="24"/>
        </w:rPr>
        <w:t>με θέμα: «Με δεμένα χέρια η Ελληνική Αστυνομία ενώ ανθεί η παρανο</w:t>
      </w:r>
      <w:r>
        <w:rPr>
          <w:rFonts w:eastAsia="Times New Roman"/>
          <w:szCs w:val="24"/>
        </w:rPr>
        <w:t xml:space="preserve">μία στα </w:t>
      </w:r>
      <w:r>
        <w:rPr>
          <w:rFonts w:eastAsia="Times New Roman"/>
          <w:szCs w:val="24"/>
        </w:rPr>
        <w:t>ε</w:t>
      </w:r>
      <w:r>
        <w:rPr>
          <w:rFonts w:eastAsia="Times New Roman"/>
          <w:szCs w:val="24"/>
        </w:rPr>
        <w:t xml:space="preserve">λληνικά </w:t>
      </w:r>
      <w:r>
        <w:rPr>
          <w:rFonts w:eastAsia="Times New Roman"/>
          <w:szCs w:val="24"/>
        </w:rPr>
        <w:t>π</w:t>
      </w:r>
      <w:r>
        <w:rPr>
          <w:rFonts w:eastAsia="Times New Roman"/>
          <w:szCs w:val="24"/>
        </w:rPr>
        <w:t>ανεπιστήμια»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δεν θα συζητηθεί λόγω κωλύματος της Υπουρ</w:t>
      </w:r>
      <w:r>
        <w:rPr>
          <w:rFonts w:eastAsia="Times New Roman"/>
          <w:szCs w:val="24"/>
        </w:rPr>
        <w:t>γού Προστασίας του Πολίτη κ</w:t>
      </w:r>
      <w:r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Όλγας </w:t>
      </w:r>
      <w:proofErr w:type="spellStart"/>
      <w:r>
        <w:rPr>
          <w:rFonts w:eastAsia="Times New Roman"/>
          <w:szCs w:val="24"/>
        </w:rPr>
        <w:t>Γεροβασίλη</w:t>
      </w:r>
      <w:proofErr w:type="spellEnd"/>
      <w:r>
        <w:rPr>
          <w:rFonts w:eastAsia="Times New Roman"/>
          <w:szCs w:val="24"/>
        </w:rPr>
        <w:t>, εξαιτίας ανειλημμένων υποχρεώσεων.</w:t>
      </w:r>
    </w:p>
    <w:p w14:paraId="1766F1D2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Επίσης, η</w:t>
      </w:r>
      <w:r w:rsidRPr="00392C07">
        <w:rPr>
          <w:rFonts w:eastAsia="Times New Roman"/>
          <w:szCs w:val="24"/>
        </w:rPr>
        <w:t xml:space="preserve"> πρώτη με αριθμό 110/29-10-2018 επίκαιρη ερώτηση </w:t>
      </w:r>
      <w:r>
        <w:rPr>
          <w:rFonts w:eastAsia="Times New Roman"/>
          <w:szCs w:val="24"/>
        </w:rPr>
        <w:t xml:space="preserve">δεύτερου </w:t>
      </w:r>
      <w:r w:rsidRPr="00392C07">
        <w:rPr>
          <w:rFonts w:eastAsia="Times New Roman"/>
          <w:szCs w:val="24"/>
        </w:rPr>
        <w:t>κύκλου του Βουλευτή Λάρισας της Νέας Δημοκρατίας κ.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bCs/>
          <w:szCs w:val="24"/>
        </w:rPr>
        <w:t xml:space="preserve">Μάξιμου </w:t>
      </w:r>
      <w:proofErr w:type="spellStart"/>
      <w:r w:rsidRPr="00392C07">
        <w:rPr>
          <w:rFonts w:eastAsia="Times New Roman"/>
          <w:bCs/>
          <w:szCs w:val="24"/>
        </w:rPr>
        <w:t>Χαρακόπουλου</w:t>
      </w:r>
      <w:proofErr w:type="spellEnd"/>
      <w:r w:rsidRPr="00392C07">
        <w:rPr>
          <w:rFonts w:eastAsia="Times New Roman"/>
          <w:bCs/>
          <w:szCs w:val="24"/>
        </w:rPr>
        <w:t xml:space="preserve"> </w:t>
      </w:r>
      <w:r w:rsidRPr="00392C07">
        <w:rPr>
          <w:rFonts w:eastAsia="Times New Roman"/>
          <w:szCs w:val="24"/>
        </w:rPr>
        <w:t xml:space="preserve">προς την Υπουργό </w:t>
      </w:r>
      <w:r w:rsidRPr="00392C07">
        <w:rPr>
          <w:rFonts w:eastAsia="Times New Roman"/>
          <w:bCs/>
          <w:szCs w:val="24"/>
        </w:rPr>
        <w:t>Προστασίας του Πο</w:t>
      </w:r>
      <w:r w:rsidRPr="00392C07">
        <w:rPr>
          <w:rFonts w:eastAsia="Times New Roman"/>
          <w:bCs/>
          <w:szCs w:val="24"/>
        </w:rPr>
        <w:t>λίτη,</w:t>
      </w:r>
      <w:r w:rsidRPr="00392C07">
        <w:rPr>
          <w:rFonts w:eastAsia="Times New Roman"/>
          <w:szCs w:val="24"/>
        </w:rPr>
        <w:t xml:space="preserve"> με θέμα: «Νέα έξαρση των κρουσμάτων βίας από περιθωριακούς χώρους»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δεν θα συζητηθεί λόγω κωλύματος της Υπουργού Προστασίας του Πολίτη κ</w:t>
      </w:r>
      <w:r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Όλγας </w:t>
      </w:r>
      <w:proofErr w:type="spellStart"/>
      <w:r>
        <w:rPr>
          <w:rFonts w:eastAsia="Times New Roman"/>
          <w:szCs w:val="24"/>
        </w:rPr>
        <w:t>Γεροβασίλη</w:t>
      </w:r>
      <w:proofErr w:type="spellEnd"/>
      <w:r>
        <w:rPr>
          <w:rFonts w:eastAsia="Times New Roman"/>
          <w:szCs w:val="24"/>
        </w:rPr>
        <w:t>, εξαιτίας ανειλημμένων υποχρεώσεων.</w:t>
      </w:r>
    </w:p>
    <w:p w14:paraId="1766F1D3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 w:rsidRPr="00392C07">
        <w:rPr>
          <w:rFonts w:eastAsia="Times New Roman"/>
          <w:szCs w:val="24"/>
        </w:rPr>
        <w:t xml:space="preserve">Η τέταρτη με αριθμό 115/30-10-2018 επίκαιρη ερώτηση πρώτου </w:t>
      </w:r>
      <w:r w:rsidRPr="00392C07">
        <w:rPr>
          <w:rFonts w:eastAsia="Times New Roman"/>
          <w:szCs w:val="24"/>
        </w:rPr>
        <w:t>κύκλου του ΣΤ΄ Αντιπροέδρου της Βουλής και Βουλευτή Λάρισας του Κομμουνιστικού Κόμματος Ελλάδ</w:t>
      </w:r>
      <w:r>
        <w:rPr>
          <w:rFonts w:eastAsia="Times New Roman"/>
          <w:szCs w:val="24"/>
        </w:rPr>
        <w:t>α</w:t>
      </w:r>
      <w:r w:rsidRPr="00392C07">
        <w:rPr>
          <w:rFonts w:eastAsia="Times New Roman"/>
          <w:szCs w:val="24"/>
        </w:rPr>
        <w:t xml:space="preserve">ς κ. </w:t>
      </w:r>
      <w:r w:rsidRPr="00392C07">
        <w:rPr>
          <w:rFonts w:eastAsia="Times New Roman"/>
          <w:bCs/>
          <w:szCs w:val="24"/>
        </w:rPr>
        <w:t xml:space="preserve">Γεωργίου </w:t>
      </w:r>
      <w:proofErr w:type="spellStart"/>
      <w:r w:rsidRPr="00392C07">
        <w:rPr>
          <w:rFonts w:eastAsia="Times New Roman"/>
          <w:bCs/>
          <w:szCs w:val="24"/>
        </w:rPr>
        <w:t>Λαμπρούλη</w:t>
      </w:r>
      <w:proofErr w:type="spellEnd"/>
      <w:r w:rsidRPr="00392C07">
        <w:rPr>
          <w:rFonts w:eastAsia="Times New Roman"/>
          <w:bCs/>
          <w:szCs w:val="24"/>
        </w:rPr>
        <w:t xml:space="preserve"> </w:t>
      </w:r>
      <w:r w:rsidRPr="00392C07">
        <w:rPr>
          <w:rFonts w:eastAsia="Times New Roman"/>
          <w:szCs w:val="24"/>
        </w:rPr>
        <w:t xml:space="preserve">προς τον Υπουργό </w:t>
      </w:r>
      <w:r w:rsidRPr="00392C07">
        <w:rPr>
          <w:rFonts w:eastAsia="Times New Roman"/>
          <w:bCs/>
          <w:szCs w:val="24"/>
        </w:rPr>
        <w:t>Οικονομικών</w:t>
      </w:r>
      <w:r w:rsidRPr="00392C07">
        <w:rPr>
          <w:rFonts w:eastAsia="Times New Roman"/>
          <w:b/>
          <w:bCs/>
          <w:szCs w:val="24"/>
        </w:rPr>
        <w:t>,</w:t>
      </w:r>
      <w:r w:rsidRPr="00392C07">
        <w:rPr>
          <w:rFonts w:eastAsia="Times New Roman"/>
          <w:szCs w:val="24"/>
        </w:rPr>
        <w:t xml:space="preserve"> με θέμα: «Για τους απολυμένους εργαζόμενους των Ενώσεων Αγροτικών Συνεταιρισμών (ΕΑΣ) Λάρισας, Ελασσόνας, Φα</w:t>
      </w:r>
      <w:r w:rsidRPr="00392C07">
        <w:rPr>
          <w:rFonts w:eastAsia="Times New Roman"/>
          <w:szCs w:val="24"/>
        </w:rPr>
        <w:t>ρσάλων»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szCs w:val="24"/>
        </w:rPr>
        <w:t xml:space="preserve">δεν θα συζητηθεί λόγω κωλύματος του Υπουργού Οικονομικών κ. </w:t>
      </w:r>
      <w:proofErr w:type="spellStart"/>
      <w:r w:rsidRPr="00392C07">
        <w:rPr>
          <w:rFonts w:eastAsia="Times New Roman"/>
          <w:szCs w:val="24"/>
        </w:rPr>
        <w:t>Τσακαλώτου</w:t>
      </w:r>
      <w:proofErr w:type="spellEnd"/>
      <w:r>
        <w:rPr>
          <w:rFonts w:eastAsia="Times New Roman"/>
          <w:szCs w:val="24"/>
        </w:rPr>
        <w:t>,</w:t>
      </w:r>
      <w:r w:rsidRPr="00392C07"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</w:rPr>
        <w:t>διότι</w:t>
      </w:r>
      <w:r w:rsidRPr="00392C07">
        <w:rPr>
          <w:rFonts w:eastAsia="Times New Roman"/>
          <w:szCs w:val="24"/>
        </w:rPr>
        <w:t xml:space="preserve"> βρίσκεται στο </w:t>
      </w:r>
      <w:proofErr w:type="spellStart"/>
      <w:r w:rsidRPr="00392C07">
        <w:rPr>
          <w:rFonts w:eastAsia="Times New Roman"/>
          <w:szCs w:val="24"/>
          <w:lang w:val="en-US"/>
        </w:rPr>
        <w:t>Eurogroup</w:t>
      </w:r>
      <w:proofErr w:type="spellEnd"/>
      <w:r w:rsidRPr="00392C07">
        <w:rPr>
          <w:rFonts w:eastAsia="Times New Roman"/>
          <w:szCs w:val="24"/>
        </w:rPr>
        <w:t>.</w:t>
      </w:r>
    </w:p>
    <w:p w14:paraId="1766F1D4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Επίσης, η</w:t>
      </w:r>
      <w:r w:rsidRPr="00392C07">
        <w:rPr>
          <w:rFonts w:eastAsia="Times New Roman"/>
          <w:szCs w:val="24"/>
        </w:rPr>
        <w:t xml:space="preserve"> τέταρτη με αριθμό 80/19-10-2018 επίκαιρη ερώτηση δεύτερου κύκλου του Βουλευτή Αρκαδίας της Δημοκρατικής Συμπαράταξης ΠΑΣΟΚ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szCs w:val="24"/>
        </w:rPr>
        <w:t>-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szCs w:val="24"/>
        </w:rPr>
        <w:t xml:space="preserve">ΔΗΜΑΡ κ. </w:t>
      </w:r>
      <w:r w:rsidRPr="00392C07">
        <w:rPr>
          <w:rFonts w:eastAsia="Times New Roman"/>
          <w:bCs/>
          <w:szCs w:val="24"/>
        </w:rPr>
        <w:t xml:space="preserve">Οδυσσέα Κωνσταντινόπουλου </w:t>
      </w:r>
      <w:r w:rsidRPr="00392C07">
        <w:rPr>
          <w:rFonts w:eastAsia="Times New Roman"/>
          <w:szCs w:val="24"/>
        </w:rPr>
        <w:t xml:space="preserve">προς τον Υπουργό </w:t>
      </w:r>
      <w:r w:rsidRPr="00392C07">
        <w:rPr>
          <w:rFonts w:eastAsia="Times New Roman"/>
          <w:bCs/>
          <w:szCs w:val="24"/>
        </w:rPr>
        <w:t>Οικονομικών,</w:t>
      </w:r>
      <w:r w:rsidRPr="00392C07">
        <w:rPr>
          <w:rFonts w:eastAsia="Times New Roman"/>
          <w:szCs w:val="24"/>
        </w:rPr>
        <w:t xml:space="preserve"> με θέμα: «Διαδικασία </w:t>
      </w:r>
      <w:proofErr w:type="spellStart"/>
      <w:r w:rsidRPr="00392C07">
        <w:rPr>
          <w:rFonts w:eastAsia="Times New Roman"/>
          <w:szCs w:val="24"/>
        </w:rPr>
        <w:t>αδειοδότησης</w:t>
      </w:r>
      <w:proofErr w:type="spellEnd"/>
      <w:r w:rsidRPr="00392C07">
        <w:rPr>
          <w:rFonts w:eastAsia="Times New Roman"/>
          <w:szCs w:val="24"/>
        </w:rPr>
        <w:t xml:space="preserve"> και αναδρομικής φορολόγησης των εταιρ</w:t>
      </w:r>
      <w:r>
        <w:rPr>
          <w:rFonts w:eastAsia="Times New Roman"/>
          <w:szCs w:val="24"/>
        </w:rPr>
        <w:t>ε</w:t>
      </w:r>
      <w:r w:rsidRPr="00392C07">
        <w:rPr>
          <w:rFonts w:eastAsia="Times New Roman"/>
          <w:szCs w:val="24"/>
        </w:rPr>
        <w:t xml:space="preserve">ιών διαδικτυακού </w:t>
      </w:r>
      <w:proofErr w:type="spellStart"/>
      <w:r w:rsidRPr="00392C07">
        <w:rPr>
          <w:rFonts w:eastAsia="Times New Roman"/>
          <w:szCs w:val="24"/>
        </w:rPr>
        <w:t>στοιχηματισμού</w:t>
      </w:r>
      <w:proofErr w:type="spellEnd"/>
      <w:r w:rsidRPr="00392C07">
        <w:rPr>
          <w:rFonts w:eastAsia="Times New Roman"/>
          <w:szCs w:val="24"/>
        </w:rPr>
        <w:t>»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szCs w:val="24"/>
        </w:rPr>
        <w:t xml:space="preserve">δεν θα συζητηθεί λόγω κωλύματος του Υπουργού Οικονομικών κ. </w:t>
      </w:r>
      <w:proofErr w:type="spellStart"/>
      <w:r w:rsidRPr="00392C07">
        <w:rPr>
          <w:rFonts w:eastAsia="Times New Roman"/>
          <w:szCs w:val="24"/>
        </w:rPr>
        <w:t>Τσακαλώτου</w:t>
      </w:r>
      <w:proofErr w:type="spellEnd"/>
      <w:r>
        <w:rPr>
          <w:rFonts w:eastAsia="Times New Roman"/>
          <w:szCs w:val="24"/>
        </w:rPr>
        <w:t>,</w:t>
      </w:r>
      <w:r w:rsidRPr="00392C07"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</w:rPr>
        <w:t>διότι</w:t>
      </w:r>
      <w:r w:rsidRPr="00392C07">
        <w:rPr>
          <w:rFonts w:eastAsia="Times New Roman"/>
          <w:szCs w:val="24"/>
        </w:rPr>
        <w:t xml:space="preserve"> βρίσκεται στο </w:t>
      </w:r>
      <w:proofErr w:type="spellStart"/>
      <w:r w:rsidRPr="00392C07">
        <w:rPr>
          <w:rFonts w:eastAsia="Times New Roman"/>
          <w:szCs w:val="24"/>
          <w:lang w:val="en-US"/>
        </w:rPr>
        <w:t>Eu</w:t>
      </w:r>
      <w:r w:rsidRPr="00392C07">
        <w:rPr>
          <w:rFonts w:eastAsia="Times New Roman"/>
          <w:szCs w:val="24"/>
          <w:lang w:val="en-US"/>
        </w:rPr>
        <w:t>rogroup</w:t>
      </w:r>
      <w:proofErr w:type="spellEnd"/>
      <w:r w:rsidRPr="00392C07">
        <w:rPr>
          <w:rFonts w:eastAsia="Times New Roman"/>
          <w:szCs w:val="24"/>
        </w:rPr>
        <w:t>.</w:t>
      </w:r>
    </w:p>
    <w:p w14:paraId="1766F1D5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 w:rsidRPr="00392C07">
        <w:rPr>
          <w:rFonts w:eastAsia="Times New Roman"/>
          <w:szCs w:val="24"/>
        </w:rPr>
        <w:t xml:space="preserve">Η πέμπτη με αριθμό 77/17-10-2018 επίκαιρη ερώτηση δεύτερου κύκλου </w:t>
      </w:r>
      <w:r>
        <w:rPr>
          <w:rFonts w:eastAsia="Times New Roman"/>
          <w:szCs w:val="24"/>
        </w:rPr>
        <w:t xml:space="preserve">του </w:t>
      </w:r>
      <w:r w:rsidRPr="00392C07">
        <w:rPr>
          <w:rFonts w:eastAsia="Times New Roman"/>
          <w:szCs w:val="24"/>
        </w:rPr>
        <w:t xml:space="preserve">Ανεξάρτητου Βουλευτή Μεσσηνίας κ. </w:t>
      </w:r>
      <w:r w:rsidRPr="00392C07">
        <w:rPr>
          <w:rFonts w:eastAsia="Times New Roman"/>
          <w:bCs/>
          <w:szCs w:val="24"/>
        </w:rPr>
        <w:t xml:space="preserve">Δημητρίου </w:t>
      </w:r>
      <w:proofErr w:type="spellStart"/>
      <w:r w:rsidRPr="00392C07">
        <w:rPr>
          <w:rFonts w:eastAsia="Times New Roman"/>
          <w:bCs/>
          <w:szCs w:val="24"/>
        </w:rPr>
        <w:t>Κουκούτση</w:t>
      </w:r>
      <w:proofErr w:type="spellEnd"/>
      <w:r w:rsidRPr="00392C07">
        <w:rPr>
          <w:rFonts w:eastAsia="Times New Roman"/>
          <w:bCs/>
          <w:szCs w:val="24"/>
        </w:rPr>
        <w:t xml:space="preserve"> </w:t>
      </w:r>
      <w:r w:rsidRPr="00392C07">
        <w:rPr>
          <w:rFonts w:eastAsia="Times New Roman"/>
          <w:szCs w:val="24"/>
        </w:rPr>
        <w:t xml:space="preserve">προς τον Υπουργό </w:t>
      </w:r>
      <w:r w:rsidRPr="00392C07">
        <w:rPr>
          <w:rFonts w:eastAsia="Times New Roman"/>
          <w:bCs/>
          <w:szCs w:val="24"/>
        </w:rPr>
        <w:t>Οικονομικών,</w:t>
      </w:r>
      <w:r w:rsidRPr="00392C07">
        <w:rPr>
          <w:rFonts w:eastAsia="Times New Roman"/>
          <w:szCs w:val="24"/>
        </w:rPr>
        <w:t xml:space="preserve"> με θέμα: «</w:t>
      </w:r>
      <w:proofErr w:type="spellStart"/>
      <w:r w:rsidRPr="00392C07">
        <w:rPr>
          <w:rFonts w:eastAsia="Times New Roman"/>
          <w:szCs w:val="24"/>
        </w:rPr>
        <w:t>Ανακεφαλαιοποίηση</w:t>
      </w:r>
      <w:proofErr w:type="spellEnd"/>
      <w:r w:rsidRPr="00392C07">
        <w:rPr>
          <w:rFonts w:eastAsia="Times New Roman"/>
          <w:szCs w:val="24"/>
        </w:rPr>
        <w:t xml:space="preserve"> και αναδιάταξη του ελληνικού τραπεζικού τομέα»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szCs w:val="24"/>
        </w:rPr>
        <w:t xml:space="preserve">δεν θα συζητηθεί </w:t>
      </w:r>
      <w:r w:rsidRPr="00392C07">
        <w:rPr>
          <w:rFonts w:eastAsia="Times New Roman"/>
          <w:szCs w:val="24"/>
        </w:rPr>
        <w:t xml:space="preserve">λόγω κωλύματος του Υπουργού Οικονομικών κ. </w:t>
      </w:r>
      <w:proofErr w:type="spellStart"/>
      <w:r w:rsidRPr="00392C07">
        <w:rPr>
          <w:rFonts w:eastAsia="Times New Roman"/>
          <w:szCs w:val="24"/>
        </w:rPr>
        <w:t>Τσακαλώτου</w:t>
      </w:r>
      <w:proofErr w:type="spellEnd"/>
      <w:r>
        <w:rPr>
          <w:rFonts w:eastAsia="Times New Roman"/>
          <w:szCs w:val="24"/>
        </w:rPr>
        <w:t>,</w:t>
      </w:r>
      <w:r w:rsidRPr="00392C07"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</w:rPr>
        <w:t>διότι</w:t>
      </w:r>
      <w:r w:rsidRPr="00392C07">
        <w:rPr>
          <w:rFonts w:eastAsia="Times New Roman"/>
          <w:szCs w:val="24"/>
        </w:rPr>
        <w:t xml:space="preserve"> βρίσκεται στο </w:t>
      </w:r>
      <w:proofErr w:type="spellStart"/>
      <w:r w:rsidRPr="00392C07">
        <w:rPr>
          <w:rFonts w:eastAsia="Times New Roman"/>
          <w:szCs w:val="24"/>
          <w:lang w:val="en-US"/>
        </w:rPr>
        <w:t>Eurogroup</w:t>
      </w:r>
      <w:proofErr w:type="spellEnd"/>
      <w:r w:rsidRPr="00392C07">
        <w:rPr>
          <w:rFonts w:eastAsia="Times New Roman"/>
          <w:szCs w:val="24"/>
        </w:rPr>
        <w:t>.</w:t>
      </w:r>
    </w:p>
    <w:p w14:paraId="1766F1D6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 w:rsidRPr="00392C07">
        <w:rPr>
          <w:rFonts w:eastAsia="Times New Roman"/>
          <w:szCs w:val="24"/>
        </w:rPr>
        <w:t>Η δέκατη με αριθμό 19/3-10-2018 επίκαιρη ερώτηση δεύτερου κύκλου του Βουλευτή Ηλείας της Δημοκρατικής Συμπαράταξης ΠΑΣΟΚ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szCs w:val="24"/>
        </w:rPr>
        <w:t>-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szCs w:val="24"/>
        </w:rPr>
        <w:t xml:space="preserve">ΔΗΜΑΡ κ. </w:t>
      </w:r>
      <w:r w:rsidRPr="00392C07">
        <w:rPr>
          <w:rFonts w:eastAsia="Times New Roman"/>
          <w:bCs/>
          <w:szCs w:val="24"/>
        </w:rPr>
        <w:t xml:space="preserve">Ιωάννη Κουτσούκου </w:t>
      </w:r>
      <w:r w:rsidRPr="00392C07">
        <w:rPr>
          <w:rFonts w:eastAsia="Times New Roman"/>
          <w:szCs w:val="24"/>
        </w:rPr>
        <w:t xml:space="preserve">προς τον Υπουργό </w:t>
      </w:r>
      <w:r w:rsidRPr="00392C07">
        <w:rPr>
          <w:rFonts w:eastAsia="Times New Roman"/>
          <w:bCs/>
          <w:szCs w:val="24"/>
        </w:rPr>
        <w:t>Οικ</w:t>
      </w:r>
      <w:r w:rsidRPr="00392C07">
        <w:rPr>
          <w:rFonts w:eastAsia="Times New Roman"/>
          <w:bCs/>
          <w:szCs w:val="24"/>
        </w:rPr>
        <w:t>ονομικών,</w:t>
      </w:r>
      <w:r w:rsidRPr="00392C07">
        <w:rPr>
          <w:rFonts w:eastAsia="Times New Roman"/>
          <w:szCs w:val="24"/>
        </w:rPr>
        <w:t xml:space="preserve"> με θέμα: «Το υπόλοιπο του </w:t>
      </w:r>
      <w:r>
        <w:rPr>
          <w:rFonts w:eastAsia="Times New Roman"/>
          <w:szCs w:val="24"/>
        </w:rPr>
        <w:t>τ</w:t>
      </w:r>
      <w:r w:rsidRPr="00392C07">
        <w:rPr>
          <w:rFonts w:eastAsia="Times New Roman"/>
          <w:szCs w:val="24"/>
        </w:rPr>
        <w:t>αμείου</w:t>
      </w:r>
      <w:r>
        <w:rPr>
          <w:rFonts w:eastAsia="Times New Roman"/>
          <w:szCs w:val="24"/>
        </w:rPr>
        <w:t xml:space="preserve"> Μολυβιάτη»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szCs w:val="24"/>
        </w:rPr>
        <w:t xml:space="preserve">δεν θα συζητηθεί λόγω κωλύματος του Υπουργού Οικονομικών κ. </w:t>
      </w:r>
      <w:proofErr w:type="spellStart"/>
      <w:r w:rsidRPr="00392C07">
        <w:rPr>
          <w:rFonts w:eastAsia="Times New Roman"/>
          <w:szCs w:val="24"/>
        </w:rPr>
        <w:t>Τσακαλώτου</w:t>
      </w:r>
      <w:proofErr w:type="spellEnd"/>
      <w:r>
        <w:rPr>
          <w:rFonts w:eastAsia="Times New Roman"/>
          <w:szCs w:val="24"/>
        </w:rPr>
        <w:t>,</w:t>
      </w:r>
      <w:r w:rsidRPr="00392C07"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</w:rPr>
        <w:t>διότι</w:t>
      </w:r>
      <w:r w:rsidRPr="00392C07">
        <w:rPr>
          <w:rFonts w:eastAsia="Times New Roman"/>
          <w:szCs w:val="24"/>
        </w:rPr>
        <w:t xml:space="preserve"> βρίσκεται στο </w:t>
      </w:r>
      <w:proofErr w:type="spellStart"/>
      <w:r w:rsidRPr="00392C07">
        <w:rPr>
          <w:rFonts w:eastAsia="Times New Roman"/>
          <w:szCs w:val="24"/>
          <w:lang w:val="en-US"/>
        </w:rPr>
        <w:t>Eurogroup</w:t>
      </w:r>
      <w:proofErr w:type="spellEnd"/>
      <w:r w:rsidRPr="00392C07">
        <w:rPr>
          <w:rFonts w:eastAsia="Times New Roman"/>
          <w:szCs w:val="24"/>
        </w:rPr>
        <w:t>.</w:t>
      </w:r>
    </w:p>
    <w:p w14:paraId="1766F1D7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/>
          <w:szCs w:val="24"/>
        </w:rPr>
      </w:pPr>
      <w:r w:rsidRPr="00392C07">
        <w:rPr>
          <w:rFonts w:eastAsia="Times New Roman"/>
          <w:szCs w:val="24"/>
        </w:rPr>
        <w:t xml:space="preserve">Η ενδέκατη με αριθμό 17/2-10-2018 επίκαιρη ερώτηση </w:t>
      </w:r>
      <w:r w:rsidRPr="00392C07">
        <w:rPr>
          <w:rFonts w:eastAsia="Times New Roman"/>
          <w:szCs w:val="24"/>
        </w:rPr>
        <w:t xml:space="preserve">δεύτερου κύκλου του Βουλευτή Α΄ Θεσσαλονίκης της Ένωσης Κεντρώων κ. </w:t>
      </w:r>
      <w:r w:rsidRPr="00392C07">
        <w:rPr>
          <w:rFonts w:eastAsia="Times New Roman"/>
          <w:bCs/>
          <w:szCs w:val="24"/>
        </w:rPr>
        <w:t xml:space="preserve">Ιωάννη </w:t>
      </w:r>
      <w:proofErr w:type="spellStart"/>
      <w:r w:rsidRPr="00392C07">
        <w:rPr>
          <w:rFonts w:eastAsia="Times New Roman"/>
          <w:bCs/>
          <w:szCs w:val="24"/>
        </w:rPr>
        <w:t>Σαρίδη</w:t>
      </w:r>
      <w:proofErr w:type="spellEnd"/>
      <w:r w:rsidRPr="00392C07">
        <w:rPr>
          <w:rFonts w:eastAsia="Times New Roman"/>
          <w:bCs/>
          <w:szCs w:val="24"/>
        </w:rPr>
        <w:t xml:space="preserve"> </w:t>
      </w:r>
      <w:r w:rsidRPr="00392C07">
        <w:rPr>
          <w:rFonts w:eastAsia="Times New Roman"/>
          <w:szCs w:val="24"/>
        </w:rPr>
        <w:t xml:space="preserve">προς τον Υπουργό </w:t>
      </w:r>
      <w:r w:rsidRPr="00392C07">
        <w:rPr>
          <w:rFonts w:eastAsia="Times New Roman"/>
          <w:bCs/>
          <w:szCs w:val="24"/>
        </w:rPr>
        <w:t>Οικονομικών,</w:t>
      </w:r>
      <w:r w:rsidRPr="00392C07">
        <w:rPr>
          <w:rFonts w:eastAsia="Times New Roman"/>
          <w:szCs w:val="24"/>
        </w:rPr>
        <w:t xml:space="preserve"> με θέμα: «Αξιοποίηση του λογαριασμού της εισφοράς του </w:t>
      </w:r>
      <w:r w:rsidRPr="00392C07">
        <w:rPr>
          <w:rFonts w:eastAsia="Times New Roman"/>
          <w:szCs w:val="24"/>
        </w:rPr>
        <w:lastRenderedPageBreak/>
        <w:t xml:space="preserve">ν.128/75 για την αρωγή των πυρόπληκτων της </w:t>
      </w:r>
      <w:r>
        <w:rPr>
          <w:rFonts w:eastAsia="Times New Roman"/>
          <w:szCs w:val="24"/>
        </w:rPr>
        <w:t>α</w:t>
      </w:r>
      <w:r w:rsidRPr="00392C07">
        <w:rPr>
          <w:rFonts w:eastAsia="Times New Roman"/>
          <w:szCs w:val="24"/>
        </w:rPr>
        <w:t>νατολικής Αττικής»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  <w:szCs w:val="24"/>
        </w:rPr>
        <w:t>δεν θα συζητηθεί λόγω κωλύ</w:t>
      </w:r>
      <w:r w:rsidRPr="00392C07">
        <w:rPr>
          <w:rFonts w:eastAsia="Times New Roman"/>
          <w:szCs w:val="24"/>
        </w:rPr>
        <w:t xml:space="preserve">ματος του Υπουργού Οικονομικών κ. </w:t>
      </w:r>
      <w:proofErr w:type="spellStart"/>
      <w:r w:rsidRPr="00392C07">
        <w:rPr>
          <w:rFonts w:eastAsia="Times New Roman"/>
          <w:szCs w:val="24"/>
        </w:rPr>
        <w:t>Τσακαλώτου</w:t>
      </w:r>
      <w:proofErr w:type="spellEnd"/>
      <w:r>
        <w:rPr>
          <w:rFonts w:eastAsia="Times New Roman"/>
          <w:szCs w:val="24"/>
        </w:rPr>
        <w:t>,</w:t>
      </w:r>
      <w:r w:rsidRPr="00392C07">
        <w:rPr>
          <w:rFonts w:eastAsia="Times New Roman"/>
          <w:szCs w:val="24"/>
        </w:rPr>
        <w:t xml:space="preserve"> </w:t>
      </w:r>
      <w:r w:rsidRPr="00392C07">
        <w:rPr>
          <w:rFonts w:eastAsia="Times New Roman"/>
        </w:rPr>
        <w:t>διότι</w:t>
      </w:r>
      <w:r w:rsidRPr="00392C07">
        <w:rPr>
          <w:rFonts w:eastAsia="Times New Roman"/>
          <w:szCs w:val="24"/>
        </w:rPr>
        <w:t xml:space="preserve"> βρίσκεται στο </w:t>
      </w:r>
      <w:proofErr w:type="spellStart"/>
      <w:r w:rsidRPr="00392C07">
        <w:rPr>
          <w:rFonts w:eastAsia="Times New Roman"/>
          <w:szCs w:val="24"/>
          <w:lang w:val="en-US"/>
        </w:rPr>
        <w:t>Eurogroup</w:t>
      </w:r>
      <w:proofErr w:type="spellEnd"/>
      <w:r w:rsidRPr="00392C07">
        <w:rPr>
          <w:rFonts w:eastAsia="Times New Roman"/>
          <w:szCs w:val="24"/>
        </w:rPr>
        <w:t>.</w:t>
      </w:r>
    </w:p>
    <w:p w14:paraId="1766F1D8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Η δεύτερη </w:t>
      </w:r>
      <w:r>
        <w:rPr>
          <w:rFonts w:eastAsia="Times New Roman" w:cs="Times New Roman"/>
          <w:szCs w:val="24"/>
        </w:rPr>
        <w:t xml:space="preserve">με αριθμό 101/25-10-2018 </w:t>
      </w:r>
      <w:r>
        <w:rPr>
          <w:rFonts w:eastAsia="Times New Roman" w:cs="Times New Roman"/>
          <w:szCs w:val="24"/>
        </w:rPr>
        <w:t>επίκαιρη ερώτηση δεύτερου κύκλου του Βουλευτή Β</w:t>
      </w:r>
      <w:r>
        <w:rPr>
          <w:rFonts w:eastAsia="Times New Roman" w:cs="Times New Roman"/>
          <w:szCs w:val="24"/>
        </w:rPr>
        <w:t>΄</w:t>
      </w:r>
      <w:r>
        <w:rPr>
          <w:rFonts w:eastAsia="Times New Roman" w:cs="Times New Roman"/>
          <w:szCs w:val="24"/>
        </w:rPr>
        <w:t xml:space="preserve"> Αθηνών της Δημοκρατικής Συμπαράταξης ΠΑΣΟΚ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ΔΗΜΑΡ κ. Ανδρέα Λοβέρδου προς τον Υπουργό Δικαιοσύ</w:t>
      </w:r>
      <w:r>
        <w:rPr>
          <w:rFonts w:eastAsia="Times New Roman" w:cs="Times New Roman"/>
          <w:szCs w:val="24"/>
        </w:rPr>
        <w:t>νης, Διαφάνειας και Ανθρωπίνων Δικαιωμάτων, με θέμα: «</w:t>
      </w:r>
      <w:proofErr w:type="spellStart"/>
      <w:r>
        <w:rPr>
          <w:rFonts w:eastAsia="Times New Roman" w:cs="Times New Roman"/>
          <w:szCs w:val="24"/>
        </w:rPr>
        <w:t>Συνεπιμέλεια</w:t>
      </w:r>
      <w:proofErr w:type="spellEnd"/>
      <w:r>
        <w:rPr>
          <w:rFonts w:eastAsia="Times New Roman" w:cs="Times New Roman"/>
          <w:szCs w:val="24"/>
        </w:rPr>
        <w:t xml:space="preserve"> τέκνων»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δεν θα συζητηθεί λόγω κωλύματος –αιτία: φόρτος εργασίας- του Υπουργού Δικαιοσύνης, Διαφάνειας και Ανθρωπίνων Δικαιωμάτων κ. Καλογήρου.</w:t>
      </w:r>
    </w:p>
    <w:p w14:paraId="1766F1D9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Η έκτη </w:t>
      </w:r>
      <w:r>
        <w:rPr>
          <w:rFonts w:eastAsia="Times New Roman" w:cs="Times New Roman"/>
          <w:szCs w:val="24"/>
        </w:rPr>
        <w:t xml:space="preserve">με αριθμό 68/16-10-2018 </w:t>
      </w:r>
      <w:r>
        <w:rPr>
          <w:rFonts w:eastAsia="Times New Roman" w:cs="Times New Roman"/>
          <w:szCs w:val="24"/>
        </w:rPr>
        <w:t>επίκαιρη ερώτη</w:t>
      </w:r>
      <w:r>
        <w:rPr>
          <w:rFonts w:eastAsia="Times New Roman" w:cs="Times New Roman"/>
          <w:szCs w:val="24"/>
        </w:rPr>
        <w:t xml:space="preserve">ση δεύτερου κύκλου του Βουλευτή Φθιώτιδας της Νέας Δημοκρατίας κ. Χρήστου </w:t>
      </w:r>
      <w:proofErr w:type="spellStart"/>
      <w:r>
        <w:rPr>
          <w:rFonts w:eastAsia="Times New Roman" w:cs="Times New Roman"/>
          <w:szCs w:val="24"/>
        </w:rPr>
        <w:t>Σταϊκούρα</w:t>
      </w:r>
      <w:proofErr w:type="spellEnd"/>
      <w:r>
        <w:rPr>
          <w:rFonts w:eastAsia="Times New Roman" w:cs="Times New Roman"/>
          <w:szCs w:val="24"/>
        </w:rPr>
        <w:t xml:space="preserve"> προς τον Υπουργό Οικονομικών, με θέμα: «Χρηματοδότηση δράσεων από προϊόντα εγκληματικών ενεργειών κατά του </w:t>
      </w:r>
      <w:r>
        <w:rPr>
          <w:rFonts w:eastAsia="Times New Roman" w:cs="Times New Roman"/>
          <w:szCs w:val="24"/>
        </w:rPr>
        <w:t>ε</w:t>
      </w:r>
      <w:r>
        <w:rPr>
          <w:rFonts w:eastAsia="Times New Roman" w:cs="Times New Roman"/>
          <w:szCs w:val="24"/>
        </w:rPr>
        <w:t xml:space="preserve">λληνικού </w:t>
      </w:r>
      <w:r>
        <w:rPr>
          <w:rFonts w:eastAsia="Times New Roman" w:cs="Times New Roman"/>
          <w:szCs w:val="24"/>
        </w:rPr>
        <w:t>δ</w:t>
      </w:r>
      <w:r>
        <w:rPr>
          <w:rFonts w:eastAsia="Times New Roman" w:cs="Times New Roman"/>
          <w:szCs w:val="24"/>
        </w:rPr>
        <w:t>ημοσίου και διάθεση ποσού για κοινωνικούς σκοπούς»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δε</w:t>
      </w:r>
      <w:r>
        <w:rPr>
          <w:rFonts w:eastAsia="Times New Roman" w:cs="Times New Roman"/>
          <w:szCs w:val="24"/>
        </w:rPr>
        <w:t xml:space="preserve">ν θα συζητηθεί λόγω κωλύματος –αιτία: φόρτος εργασίας- του Αναπληρωτή Υπουργού Οικονομικών κ. Γεωργίου </w:t>
      </w:r>
      <w:proofErr w:type="spellStart"/>
      <w:r>
        <w:rPr>
          <w:rFonts w:eastAsia="Times New Roman" w:cs="Times New Roman"/>
          <w:szCs w:val="24"/>
        </w:rPr>
        <w:t>Χουλιαράκη</w:t>
      </w:r>
      <w:proofErr w:type="spellEnd"/>
      <w:r>
        <w:rPr>
          <w:rFonts w:eastAsia="Times New Roman" w:cs="Times New Roman"/>
          <w:szCs w:val="24"/>
        </w:rPr>
        <w:t>.</w:t>
      </w:r>
    </w:p>
    <w:p w14:paraId="1766F1DA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Η ένατη </w:t>
      </w:r>
      <w:r>
        <w:rPr>
          <w:rFonts w:eastAsia="Times New Roman" w:cs="Times New Roman"/>
          <w:szCs w:val="24"/>
        </w:rPr>
        <w:t xml:space="preserve">με αριθμό 36/8-10-2018 </w:t>
      </w:r>
      <w:r>
        <w:rPr>
          <w:rFonts w:eastAsia="Times New Roman" w:cs="Times New Roman"/>
          <w:szCs w:val="24"/>
        </w:rPr>
        <w:t xml:space="preserve">επίκαιρη ερώτηση δεύτερου κύκλου του Βουλευτή Φθιώτιδας της Νέας Δημοκρατίας κ. Χρήστου </w:t>
      </w:r>
      <w:proofErr w:type="spellStart"/>
      <w:r>
        <w:rPr>
          <w:rFonts w:eastAsia="Times New Roman" w:cs="Times New Roman"/>
          <w:szCs w:val="24"/>
        </w:rPr>
        <w:t>Σταϊκούρα</w:t>
      </w:r>
      <w:proofErr w:type="spellEnd"/>
      <w:r>
        <w:rPr>
          <w:rFonts w:eastAsia="Times New Roman" w:cs="Times New Roman"/>
          <w:szCs w:val="24"/>
        </w:rPr>
        <w:t xml:space="preserve"> προς τον Υ</w:t>
      </w:r>
      <w:r>
        <w:rPr>
          <w:rFonts w:eastAsia="Times New Roman" w:cs="Times New Roman"/>
          <w:szCs w:val="24"/>
        </w:rPr>
        <w:lastRenderedPageBreak/>
        <w:t>πο</w:t>
      </w:r>
      <w:r>
        <w:rPr>
          <w:rFonts w:eastAsia="Times New Roman" w:cs="Times New Roman"/>
          <w:szCs w:val="24"/>
        </w:rPr>
        <w:t xml:space="preserve">υργό Οικονομικών, με θέμα: «Επισκόπηση δαπανών φορέων </w:t>
      </w:r>
      <w:r>
        <w:rPr>
          <w:rFonts w:eastAsia="Times New Roman" w:cs="Times New Roman"/>
          <w:szCs w:val="24"/>
        </w:rPr>
        <w:t>γ</w:t>
      </w:r>
      <w:r>
        <w:rPr>
          <w:rFonts w:eastAsia="Times New Roman" w:cs="Times New Roman"/>
          <w:szCs w:val="24"/>
        </w:rPr>
        <w:t xml:space="preserve">ενικής </w:t>
      </w:r>
      <w:r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>υβέρνησης»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δεν θα συζητηθεί λόγω κωλύματος –αιτία: φόρτος εργασίας- του Αναπληρωτή Υπουργού Οικονομικών κ. Γεωργίου </w:t>
      </w:r>
      <w:proofErr w:type="spellStart"/>
      <w:r>
        <w:rPr>
          <w:rFonts w:eastAsia="Times New Roman" w:cs="Times New Roman"/>
          <w:szCs w:val="24"/>
        </w:rPr>
        <w:t>Χουλιαράκη</w:t>
      </w:r>
      <w:proofErr w:type="spellEnd"/>
      <w:r>
        <w:rPr>
          <w:rFonts w:eastAsia="Times New Roman" w:cs="Times New Roman"/>
          <w:szCs w:val="24"/>
        </w:rPr>
        <w:t>.</w:t>
      </w:r>
    </w:p>
    <w:p w14:paraId="1766F1DB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Η τρίτη </w:t>
      </w:r>
      <w:r>
        <w:rPr>
          <w:rFonts w:eastAsia="Times New Roman" w:cs="Times New Roman"/>
          <w:szCs w:val="24"/>
        </w:rPr>
        <w:t xml:space="preserve">με αριθμό 99/24-10-2018 </w:t>
      </w:r>
      <w:r>
        <w:rPr>
          <w:rFonts w:eastAsia="Times New Roman" w:cs="Times New Roman"/>
          <w:szCs w:val="24"/>
        </w:rPr>
        <w:t xml:space="preserve">επίκαιρη ερώτηση πρώτου κύκλου </w:t>
      </w:r>
      <w:r>
        <w:rPr>
          <w:rFonts w:eastAsia="Times New Roman" w:cs="Times New Roman"/>
          <w:szCs w:val="24"/>
        </w:rPr>
        <w:t>του Βουλευτή Επικρατείας του Λαϊκού Συνδέσμου</w:t>
      </w:r>
      <w:r>
        <w:rPr>
          <w:rFonts w:eastAsia="Times New Roman" w:cs="Times New Roman"/>
          <w:szCs w:val="24"/>
        </w:rPr>
        <w:t xml:space="preserve"> - </w:t>
      </w:r>
      <w:r>
        <w:rPr>
          <w:rFonts w:eastAsia="Times New Roman" w:cs="Times New Roman"/>
          <w:szCs w:val="24"/>
        </w:rPr>
        <w:t>Χρυσή Αυγή κ. Χρήστου Παππά προς τον Υπουργό Εθνικής Άμυνας με θέμα: «Επιτακτική η ανάγκη αυξήσεως της στρατιωτικής θητείας»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δεν </w:t>
      </w:r>
      <w:r>
        <w:rPr>
          <w:rFonts w:eastAsia="Times New Roman" w:cs="Times New Roman"/>
          <w:szCs w:val="24"/>
        </w:rPr>
        <w:t>θα συζητηθεί</w:t>
      </w:r>
      <w:r>
        <w:rPr>
          <w:rFonts w:eastAsia="Times New Roman" w:cs="Times New Roman"/>
          <w:szCs w:val="24"/>
        </w:rPr>
        <w:t>.</w:t>
      </w:r>
    </w:p>
    <w:p w14:paraId="1766F1DC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Η έβδομη </w:t>
      </w:r>
      <w:r>
        <w:rPr>
          <w:rFonts w:eastAsia="Times New Roman" w:cs="Times New Roman"/>
          <w:szCs w:val="24"/>
        </w:rPr>
        <w:t xml:space="preserve">με αριθμό 55/11-10-2018 </w:t>
      </w:r>
      <w:r>
        <w:rPr>
          <w:rFonts w:eastAsia="Times New Roman" w:cs="Times New Roman"/>
          <w:szCs w:val="24"/>
        </w:rPr>
        <w:t xml:space="preserve">επίκαιρη ερώτηση </w:t>
      </w:r>
      <w:r>
        <w:rPr>
          <w:rFonts w:eastAsia="Times New Roman" w:cs="Times New Roman"/>
          <w:szCs w:val="24"/>
        </w:rPr>
        <w:t>δεύτερου κύκλου του Βουλευτή Α</w:t>
      </w:r>
      <w:r>
        <w:rPr>
          <w:rFonts w:eastAsia="Times New Roman" w:cs="Times New Roman"/>
          <w:szCs w:val="24"/>
        </w:rPr>
        <w:t>΄</w:t>
      </w:r>
      <w:r>
        <w:rPr>
          <w:rFonts w:eastAsia="Times New Roman" w:cs="Times New Roman"/>
          <w:szCs w:val="24"/>
        </w:rPr>
        <w:t xml:space="preserve"> Πειραιώς του Λαϊκού Συνδέσμου</w:t>
      </w:r>
      <w:r>
        <w:rPr>
          <w:rFonts w:eastAsia="Times New Roman" w:cs="Times New Roman"/>
          <w:szCs w:val="24"/>
        </w:rPr>
        <w:t xml:space="preserve"> - </w:t>
      </w:r>
      <w:r>
        <w:rPr>
          <w:rFonts w:eastAsia="Times New Roman" w:cs="Times New Roman"/>
          <w:szCs w:val="24"/>
        </w:rPr>
        <w:t xml:space="preserve">Χρυσή Αυγή κ. Νικολάου </w:t>
      </w:r>
      <w:proofErr w:type="spellStart"/>
      <w:r>
        <w:rPr>
          <w:rFonts w:eastAsia="Times New Roman" w:cs="Times New Roman"/>
          <w:szCs w:val="24"/>
        </w:rPr>
        <w:t>Κούζηλου</w:t>
      </w:r>
      <w:proofErr w:type="spellEnd"/>
      <w:r>
        <w:rPr>
          <w:rFonts w:eastAsia="Times New Roman" w:cs="Times New Roman"/>
          <w:szCs w:val="24"/>
        </w:rPr>
        <w:t xml:space="preserve"> προς την Υπουργό Προστασίας του Πολίτη, με θέμα: «Ανεξέλεγκτη η κατάσταση στο κέντρο φιλοξενίας προσφύγων στο Σκαραμαγκά»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δεν </w:t>
      </w:r>
      <w:r>
        <w:rPr>
          <w:rFonts w:eastAsia="Times New Roman" w:cs="Times New Roman"/>
          <w:szCs w:val="24"/>
        </w:rPr>
        <w:t xml:space="preserve">θα </w:t>
      </w:r>
      <w:r>
        <w:rPr>
          <w:rFonts w:eastAsia="Times New Roman" w:cs="Times New Roman"/>
          <w:szCs w:val="24"/>
        </w:rPr>
        <w:t>συζητηθεί</w:t>
      </w:r>
      <w:r>
        <w:rPr>
          <w:rFonts w:eastAsia="Times New Roman" w:cs="Times New Roman"/>
          <w:szCs w:val="24"/>
        </w:rPr>
        <w:t>.</w:t>
      </w:r>
    </w:p>
    <w:p w14:paraId="1766F1DD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Η όγδοη </w:t>
      </w:r>
      <w:r>
        <w:rPr>
          <w:rFonts w:eastAsia="Times New Roman" w:cs="Times New Roman"/>
          <w:szCs w:val="24"/>
        </w:rPr>
        <w:t>με αριθμό 2</w:t>
      </w:r>
      <w:r>
        <w:rPr>
          <w:rFonts w:eastAsia="Times New Roman" w:cs="Times New Roman"/>
          <w:szCs w:val="24"/>
        </w:rPr>
        <w:t xml:space="preserve">/1-10-2018 </w:t>
      </w:r>
      <w:r>
        <w:rPr>
          <w:rFonts w:eastAsia="Times New Roman" w:cs="Times New Roman"/>
          <w:szCs w:val="24"/>
        </w:rPr>
        <w:t>επίκαιρη ερώτηση δεύτερου κύκλου του Βουλευτή Β</w:t>
      </w:r>
      <w:r>
        <w:rPr>
          <w:rFonts w:eastAsia="Times New Roman" w:cs="Times New Roman"/>
          <w:szCs w:val="24"/>
        </w:rPr>
        <w:t>΄</w:t>
      </w:r>
      <w:r>
        <w:rPr>
          <w:rFonts w:eastAsia="Times New Roman" w:cs="Times New Roman"/>
          <w:szCs w:val="24"/>
        </w:rPr>
        <w:t xml:space="preserve"> Πειραι</w:t>
      </w:r>
      <w:r>
        <w:rPr>
          <w:rFonts w:eastAsia="Times New Roman" w:cs="Times New Roman"/>
          <w:szCs w:val="24"/>
        </w:rPr>
        <w:t>ώς</w:t>
      </w:r>
      <w:r>
        <w:rPr>
          <w:rFonts w:eastAsia="Times New Roman" w:cs="Times New Roman"/>
          <w:szCs w:val="24"/>
        </w:rPr>
        <w:t xml:space="preserve"> του Λαϊκού Συνδέσμου</w:t>
      </w:r>
      <w:r>
        <w:rPr>
          <w:rFonts w:eastAsia="Times New Roman" w:cs="Times New Roman"/>
          <w:szCs w:val="24"/>
        </w:rPr>
        <w:t xml:space="preserve"> - </w:t>
      </w:r>
      <w:r>
        <w:rPr>
          <w:rFonts w:eastAsia="Times New Roman" w:cs="Times New Roman"/>
          <w:szCs w:val="24"/>
        </w:rPr>
        <w:t>Χρυσή Αυγή κ. Ιωάννη Λαγού προς την Υπουργό Προστασίας του Πολίτη, με θέμα: «Αναίτια βία άσκησε η ΕΛ</w:t>
      </w:r>
      <w:r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>ΑΣ</w:t>
      </w:r>
      <w:r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στη διαδήλωση της Θεσσαλονίκης που διεξήχθη ενάντια στη Συμ</w:t>
      </w:r>
      <w:r>
        <w:rPr>
          <w:rFonts w:eastAsia="Times New Roman" w:cs="Times New Roman"/>
          <w:szCs w:val="24"/>
        </w:rPr>
        <w:t>φωνία των Πρεσπών»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δεν </w:t>
      </w:r>
      <w:r>
        <w:rPr>
          <w:rFonts w:eastAsia="Times New Roman" w:cs="Times New Roman"/>
          <w:szCs w:val="24"/>
        </w:rPr>
        <w:t>θα συζητηθεί</w:t>
      </w:r>
      <w:r>
        <w:rPr>
          <w:rFonts w:eastAsia="Times New Roman" w:cs="Times New Roman"/>
          <w:szCs w:val="24"/>
        </w:rPr>
        <w:t>.</w:t>
      </w:r>
    </w:p>
    <w:p w14:paraId="1766F1DE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Τέλος, η</w:t>
      </w:r>
      <w:r>
        <w:rPr>
          <w:rFonts w:eastAsia="Times New Roman" w:cs="Times New Roman"/>
          <w:szCs w:val="24"/>
        </w:rPr>
        <w:t xml:space="preserve"> τρίτη </w:t>
      </w:r>
      <w:r>
        <w:rPr>
          <w:rFonts w:eastAsia="Times New Roman" w:cs="Times New Roman"/>
          <w:szCs w:val="24"/>
        </w:rPr>
        <w:t xml:space="preserve">με αριθμό 111/29-10-2018 </w:t>
      </w:r>
      <w:r>
        <w:rPr>
          <w:rFonts w:eastAsia="Times New Roman" w:cs="Times New Roman"/>
          <w:szCs w:val="24"/>
        </w:rPr>
        <w:t>επίκαιρη δεύτερου κύκλου του Βουλευτή Αττικής του Λαϊκού Συνδέσμου</w:t>
      </w:r>
      <w:r>
        <w:rPr>
          <w:rFonts w:eastAsia="Times New Roman" w:cs="Times New Roman"/>
          <w:szCs w:val="24"/>
        </w:rPr>
        <w:t xml:space="preserve"> - </w:t>
      </w:r>
      <w:r>
        <w:rPr>
          <w:rFonts w:eastAsia="Times New Roman" w:cs="Times New Roman"/>
          <w:szCs w:val="24"/>
        </w:rPr>
        <w:t>Χρυσή Αυγή κ. Ηλία Κασιδιάρη προς τον Υπουργό Εθνικής Άμυνας με θέμα: «Αδιαφανής διαχείριση μυστικών κονδυλίω</w:t>
      </w:r>
      <w:r>
        <w:rPr>
          <w:rFonts w:eastAsia="Times New Roman" w:cs="Times New Roman"/>
          <w:szCs w:val="24"/>
        </w:rPr>
        <w:t>ν»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lastRenderedPageBreak/>
        <w:t xml:space="preserve">δεν </w:t>
      </w:r>
      <w:r>
        <w:rPr>
          <w:rFonts w:eastAsia="Times New Roman" w:cs="Times New Roman"/>
          <w:szCs w:val="24"/>
        </w:rPr>
        <w:t>θα συζητηθεί</w:t>
      </w:r>
      <w:r>
        <w:rPr>
          <w:rFonts w:eastAsia="Times New Roman" w:cs="Times New Roman"/>
          <w:szCs w:val="24"/>
        </w:rPr>
        <w:t>, διότι ο Υπουργός απάντησε σε όμοια ερώτηση του Βουλευτή της ίδιας Κοινοβουλευτικής Ομάδας και θεωρεί ότι η υπόθεση έχει λήξει με την έγγραφη απάντησή του.</w:t>
      </w:r>
    </w:p>
    <w:p w14:paraId="1766F1DF" w14:textId="77777777" w:rsidR="00545AFF" w:rsidRDefault="00A26C15">
      <w:pPr>
        <w:spacing w:line="600" w:lineRule="auto"/>
        <w:ind w:firstLine="54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>υρίες και κ</w:t>
      </w:r>
      <w:r>
        <w:rPr>
          <w:rFonts w:eastAsia="Times New Roman" w:cs="Times New Roman"/>
          <w:szCs w:val="24"/>
        </w:rPr>
        <w:t>ύριοι συνάδελφοι, δέχεστε στο σημείο αυτό να λύσουμε τη συνεδρίαση;</w:t>
      </w:r>
    </w:p>
    <w:p w14:paraId="1766F1E0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ΟΛΟΙ ΟΙ ΒΟΥΛΕΥΤΕΣ: </w:t>
      </w:r>
      <w:r>
        <w:rPr>
          <w:rFonts w:eastAsia="Times New Roman" w:cs="Times New Roman"/>
          <w:szCs w:val="24"/>
        </w:rPr>
        <w:t>Μάλιστα, μάλιστα.</w:t>
      </w:r>
    </w:p>
    <w:p w14:paraId="1766F1E1" w14:textId="77777777" w:rsidR="00545AFF" w:rsidRDefault="00A26C15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ΠΡΟΕΔΡΕΥΩΝ (Μάριος Γεωργιάδης): </w:t>
      </w:r>
      <w:r>
        <w:rPr>
          <w:rFonts w:eastAsia="Times New Roman" w:cs="Times New Roman"/>
          <w:szCs w:val="24"/>
        </w:rPr>
        <w:t>Με τη συναίνεση του Σώματος και ώρα 17.10</w:t>
      </w:r>
      <w:r>
        <w:rPr>
          <w:rFonts w:eastAsia="Times New Roman" w:cs="Times New Roman"/>
          <w:szCs w:val="24"/>
        </w:rPr>
        <w:t>΄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λύεται</w:t>
      </w:r>
      <w:proofErr w:type="spellEnd"/>
      <w:r>
        <w:rPr>
          <w:rFonts w:eastAsia="Times New Roman" w:cs="Times New Roman"/>
          <w:szCs w:val="24"/>
        </w:rPr>
        <w:t xml:space="preserve"> η συνεδρίαση για την </w:t>
      </w:r>
      <w:r>
        <w:rPr>
          <w:rFonts w:eastAsia="Times New Roman" w:cs="Times New Roman"/>
          <w:szCs w:val="24"/>
        </w:rPr>
        <w:t xml:space="preserve">προσεχή </w:t>
      </w:r>
      <w:r>
        <w:rPr>
          <w:rFonts w:eastAsia="Times New Roman" w:cs="Times New Roman"/>
          <w:szCs w:val="24"/>
        </w:rPr>
        <w:t>Πέμπτη 8 Νοεμβρίου 2018 και ώρα 9.30΄, με αντικείμενο εργασιών του Σώματος</w:t>
      </w:r>
      <w:r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α) κοινοβουλευτικό έλεγχο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συζήτηση επικαίρων ερωτήσεων και β) νομοθετική εργασία, σύμφωνα με την ημερήσια διάταξη που έχει διανεμηθεί</w:t>
      </w:r>
      <w:r>
        <w:rPr>
          <w:rFonts w:eastAsia="Times New Roman" w:cs="Times New Roman"/>
          <w:szCs w:val="24"/>
        </w:rPr>
        <w:t>.</w:t>
      </w:r>
    </w:p>
    <w:p w14:paraId="1766F1E2" w14:textId="77777777" w:rsidR="00545AFF" w:rsidRDefault="00A26C15">
      <w:pPr>
        <w:spacing w:line="600" w:lineRule="auto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  <w:lang w:val="en-US"/>
        </w:rPr>
        <w:t xml:space="preserve">O </w:t>
      </w:r>
      <w:r>
        <w:rPr>
          <w:rFonts w:eastAsia="Times New Roman" w:cs="Times New Roman"/>
          <w:b/>
          <w:bCs/>
          <w:szCs w:val="24"/>
        </w:rPr>
        <w:t xml:space="preserve">ΠΡΟΕΔΡΟΣ                        </w:t>
      </w:r>
      <w:r>
        <w:rPr>
          <w:rFonts w:eastAsia="Times New Roman" w:cs="Times New Roman"/>
          <w:b/>
          <w:bCs/>
          <w:szCs w:val="24"/>
        </w:rPr>
        <w:t xml:space="preserve">                  </w:t>
      </w:r>
      <w:r>
        <w:rPr>
          <w:rFonts w:eastAsia="Times New Roman" w:cs="Times New Roman"/>
          <w:b/>
          <w:bCs/>
          <w:szCs w:val="24"/>
        </w:rPr>
        <w:t xml:space="preserve">                                ΟΙ ΓΡΑΜΜΑΤΕΙΣ</w:t>
      </w:r>
    </w:p>
    <w:p w14:paraId="1766F1E3" w14:textId="77777777" w:rsidR="00545AFF" w:rsidRDefault="00545AFF">
      <w:pPr>
        <w:spacing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</w:p>
    <w:sectPr w:rsidR="00545A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Φλούδα Χριστίνα">
    <w15:presenceInfo w15:providerId="AD" w15:userId="S-1-5-21-448539723-1004336348-682003330-7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50000" w:hash="bIyRduInU7rdDsnLpD2pXcMAbn8=" w:salt="Y+7VrNFudcLKaBH2vmqwP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FF"/>
    <w:rsid w:val="003771C1"/>
    <w:rsid w:val="00545AFF"/>
    <w:rsid w:val="00A2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F1C2"/>
  <w15:docId w15:val="{0EF22C53-1D08-4FC9-BEAF-CA35C148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92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iod xmlns="641f345b-441b-4b81-9152-adc2e73ba5e1">ΙΖ´</Period>
    <Recordings xmlns="641f345b-441b-4b81-9152-adc2e73ba5e1">1</Recordings>
    <MetadataID xmlns="641f345b-441b-4b81-9152-adc2e73ba5e1">714</MetadataID>
    <Session xmlns="641f345b-441b-4b81-9152-adc2e73ba5e1">Δ´</Session>
    <Date xmlns="641f345b-441b-4b81-9152-adc2e73ba5e1">2018-11-04T22:00:00+00:00</Date>
    <Status xmlns="641f345b-441b-4b81-9152-adc2e73ba5e1">
      <Url>https://intra.parliament.gr/praktika/Lists/Incoming_Metadata/EditForm.aspx?ID=714&amp;Source=/praktika/Recordings_Library/Forms/AllItems.aspx</Url>
      <Description>Δημοσιεύτηκε</Description>
    </Status>
    <Meeting xmlns="641f345b-441b-4b81-9152-adc2e73ba5e1">ΚΒ´</Meeting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63B63F2E17F49B0B96C37C20CE95F" ma:contentTypeVersion="" ma:contentTypeDescription="Create a new document." ma:contentTypeScope="" ma:versionID="3421f5849e05205d35e12a9ad7034e1c">
  <xsd:schema xmlns:xsd="http://www.w3.org/2001/XMLSchema" xmlns:xs="http://www.w3.org/2001/XMLSchema" xmlns:p="http://schemas.microsoft.com/office/2006/metadata/properties" xmlns:ns2="641f345b-441b-4b81-9152-adc2e73ba5e1" targetNamespace="http://schemas.microsoft.com/office/2006/metadata/properties" ma:root="true" ma:fieldsID="2597bf1e6bc17392bff876dd2bcbe410" ns2:_="">
    <xsd:import namespace="641f345b-441b-4b81-9152-adc2e73ba5e1"/>
    <xsd:element name="properties">
      <xsd:complexType>
        <xsd:sequence>
          <xsd:element name="documentManagement">
            <xsd:complexType>
              <xsd:all>
                <xsd:element ref="ns2:Date"/>
                <xsd:element ref="ns2:Meeting"/>
                <xsd:element ref="ns2:Session"/>
                <xsd:element ref="ns2:Period"/>
                <xsd:element ref="ns2:MetadataID"/>
                <xsd:element ref="ns2:Recording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345b-441b-4b81-9152-adc2e73ba5e1" elementFormDefault="qualified">
    <xsd:import namespace="http://schemas.microsoft.com/office/2006/documentManagement/types"/>
    <xsd:import namespace="http://schemas.microsoft.com/office/infopath/2007/PartnerControls"/>
    <xsd:element name="Date" ma:index="8" ma:displayName="Date" ma:format="DateOnly" ma:internalName="Date">
      <xsd:simpleType>
        <xsd:restriction base="dms:DateTime"/>
      </xsd:simpleType>
    </xsd:element>
    <xsd:element name="Meeting" ma:index="9" ma:displayName="Meeting" ma:internalName="Meeting">
      <xsd:simpleType>
        <xsd:restriction base="dms:Text">
          <xsd:maxLength value="10"/>
        </xsd:restriction>
      </xsd:simpleType>
    </xsd:element>
    <xsd:element name="Session" ma:index="10" ma:displayName="Session" ma:internalName="Session">
      <xsd:simpleType>
        <xsd:restriction base="dms:Text">
          <xsd:maxLength value="10"/>
        </xsd:restriction>
      </xsd:simpleType>
    </xsd:element>
    <xsd:element name="Period" ma:index="11" ma:displayName="Period" ma:internalName="Period">
      <xsd:simpleType>
        <xsd:restriction base="dms:Text">
          <xsd:maxLength value="10"/>
        </xsd:restriction>
      </xsd:simpleType>
    </xsd:element>
    <xsd:element name="MetadataID" ma:index="12" ma:displayName="MetadataID" ma:list="{92892a9d-5d8e-47f0-aefb-16115e654e6b}" ma:internalName="MetadataID" ma:showField="ID">
      <xsd:simpleType>
        <xsd:restriction base="dms:Lookup"/>
      </xsd:simpleType>
    </xsd:element>
    <xsd:element name="Recordings" ma:index="13" nillable="true" ma:displayName="Recordings" ma:list="{1e22e2af-7e95-4c02-b0a6-d2bdb4864040}" ma:internalName="Recordings" ma:showField="Title">
      <xsd:simpleType>
        <xsd:restriction base="dms:Lookup"/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8C589D-7D12-4525-959C-935076B79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8B293C-96DE-4754-9893-44E177575862}">
  <ds:schemaRefs>
    <ds:schemaRef ds:uri="641f345b-441b-4b81-9152-adc2e73ba5e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0C97C7D-0BD8-45DE-B73D-2A945AD67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1261</Words>
  <Characters>6813</Characters>
  <Application>Microsoft Office Word</Application>
  <DocSecurity>0</DocSecurity>
  <Lines>56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Hellenic Parliament BTE</Company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Φλούδα Χριστίνα</dc:creator>
  <cp:lastModifiedBy>Φλούδα Χριστίνα</cp:lastModifiedBy>
  <cp:revision>2</cp:revision>
  <dcterms:created xsi:type="dcterms:W3CDTF">2018-11-14T09:21:00Z</dcterms:created>
  <dcterms:modified xsi:type="dcterms:W3CDTF">2018-11-14T09:21:00Z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0x01010090663B63F2E17F49B0B96C37C20CE95F</vt:lpwstr>
  </property>
</Properties>
</file>