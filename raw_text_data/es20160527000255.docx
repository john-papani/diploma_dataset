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F6E1D" w14:textId="77777777" w:rsidR="005A0EB2" w:rsidRPr="005A0EB2" w:rsidRDefault="005A0EB2" w:rsidP="005A0EB2">
      <w:pPr>
        <w:spacing w:after="0" w:line="360" w:lineRule="auto"/>
        <w:rPr>
          <w:ins w:id="0" w:author="Φλούδα Χριστίνα" w:date="2016-06-21T12:02:00Z"/>
          <w:rFonts w:eastAsia="Times New Roman"/>
          <w:szCs w:val="24"/>
          <w:lang w:eastAsia="en-US"/>
        </w:rPr>
      </w:pPr>
      <w:ins w:id="1" w:author="Φλούδα Χριστίνα" w:date="2016-06-21T12:02:00Z">
        <w:r w:rsidRPr="005A0EB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A90120B" w14:textId="77777777" w:rsidR="005A0EB2" w:rsidRPr="005A0EB2" w:rsidRDefault="005A0EB2" w:rsidP="005A0EB2">
      <w:pPr>
        <w:spacing w:after="0" w:line="360" w:lineRule="auto"/>
        <w:rPr>
          <w:ins w:id="2" w:author="Φλούδα Χριστίνα" w:date="2016-06-21T12:02:00Z"/>
          <w:rFonts w:eastAsia="Times New Roman"/>
          <w:szCs w:val="24"/>
          <w:lang w:eastAsia="en-US"/>
        </w:rPr>
      </w:pPr>
    </w:p>
    <w:p w14:paraId="04112317" w14:textId="77777777" w:rsidR="005A0EB2" w:rsidRPr="005A0EB2" w:rsidRDefault="005A0EB2" w:rsidP="005A0EB2">
      <w:pPr>
        <w:spacing w:after="0" w:line="360" w:lineRule="auto"/>
        <w:rPr>
          <w:ins w:id="3" w:author="Φλούδα Χριστίνα" w:date="2016-06-21T12:02:00Z"/>
          <w:rFonts w:eastAsia="Times New Roman"/>
          <w:szCs w:val="24"/>
          <w:lang w:eastAsia="en-US"/>
        </w:rPr>
      </w:pPr>
      <w:ins w:id="4" w:author="Φλούδα Χριστίνα" w:date="2016-06-21T12:02:00Z">
        <w:r w:rsidRPr="005A0EB2">
          <w:rPr>
            <w:rFonts w:eastAsia="Times New Roman"/>
            <w:szCs w:val="24"/>
            <w:lang w:eastAsia="en-US"/>
          </w:rPr>
          <w:t>ΠΙΝΑΚΑΣ ΠΕΡΙΕΧΟΜΕΝΩΝ</w:t>
        </w:r>
      </w:ins>
    </w:p>
    <w:p w14:paraId="207BDCD5" w14:textId="77777777" w:rsidR="005A0EB2" w:rsidRPr="005A0EB2" w:rsidRDefault="005A0EB2" w:rsidP="005A0EB2">
      <w:pPr>
        <w:spacing w:after="0" w:line="360" w:lineRule="auto"/>
        <w:rPr>
          <w:ins w:id="5" w:author="Φλούδα Χριστίνα" w:date="2016-06-21T12:02:00Z"/>
          <w:rFonts w:eastAsia="Times New Roman"/>
          <w:szCs w:val="24"/>
          <w:lang w:eastAsia="en-US"/>
        </w:rPr>
      </w:pPr>
      <w:ins w:id="6" w:author="Φλούδα Χριστίνα" w:date="2016-06-21T12:02:00Z">
        <w:r w:rsidRPr="005A0EB2">
          <w:rPr>
            <w:rFonts w:eastAsia="Times New Roman"/>
            <w:szCs w:val="24"/>
            <w:lang w:eastAsia="en-US"/>
          </w:rPr>
          <w:t xml:space="preserve">ΙΖ΄ ΠΕΡΙΟΔΟΣ </w:t>
        </w:r>
      </w:ins>
    </w:p>
    <w:p w14:paraId="4AD3A90D" w14:textId="77777777" w:rsidR="005A0EB2" w:rsidRPr="005A0EB2" w:rsidRDefault="005A0EB2" w:rsidP="005A0EB2">
      <w:pPr>
        <w:spacing w:after="0" w:line="360" w:lineRule="auto"/>
        <w:rPr>
          <w:ins w:id="7" w:author="Φλούδα Χριστίνα" w:date="2016-06-21T12:02:00Z"/>
          <w:rFonts w:eastAsia="Times New Roman"/>
          <w:szCs w:val="24"/>
          <w:lang w:eastAsia="en-US"/>
        </w:rPr>
      </w:pPr>
      <w:ins w:id="8" w:author="Φλούδα Χριστίνα" w:date="2016-06-21T12:02:00Z">
        <w:r w:rsidRPr="005A0EB2">
          <w:rPr>
            <w:rFonts w:eastAsia="Times New Roman"/>
            <w:szCs w:val="24"/>
            <w:lang w:eastAsia="en-US"/>
          </w:rPr>
          <w:t>ΠΡΟΕΔΡΕΥΟΜΕΝΗΣ ΚΟΙΝΟΒΟΥΛΕΥΤΙΚΗΣ ΔΗΜΟΚΡΑΤΙΑΣ</w:t>
        </w:r>
      </w:ins>
    </w:p>
    <w:p w14:paraId="3509311D" w14:textId="77777777" w:rsidR="005A0EB2" w:rsidRPr="005A0EB2" w:rsidRDefault="005A0EB2" w:rsidP="005A0EB2">
      <w:pPr>
        <w:spacing w:after="0" w:line="360" w:lineRule="auto"/>
        <w:rPr>
          <w:ins w:id="9" w:author="Φλούδα Χριστίνα" w:date="2016-06-21T12:02:00Z"/>
          <w:rFonts w:eastAsia="Times New Roman"/>
          <w:szCs w:val="24"/>
          <w:lang w:eastAsia="en-US"/>
        </w:rPr>
      </w:pPr>
      <w:ins w:id="10" w:author="Φλούδα Χριστίνα" w:date="2016-06-21T12:02:00Z">
        <w:r w:rsidRPr="005A0EB2">
          <w:rPr>
            <w:rFonts w:eastAsia="Times New Roman"/>
            <w:szCs w:val="24"/>
            <w:lang w:eastAsia="en-US"/>
          </w:rPr>
          <w:t>ΣΥΝΟΔΟΣ Α΄</w:t>
        </w:r>
      </w:ins>
    </w:p>
    <w:p w14:paraId="3CADF3C3" w14:textId="77777777" w:rsidR="005A0EB2" w:rsidRPr="005A0EB2" w:rsidRDefault="005A0EB2" w:rsidP="005A0EB2">
      <w:pPr>
        <w:spacing w:after="0" w:line="360" w:lineRule="auto"/>
        <w:rPr>
          <w:ins w:id="11" w:author="Φλούδα Χριστίνα" w:date="2016-06-21T12:02:00Z"/>
          <w:rFonts w:eastAsia="Times New Roman"/>
          <w:szCs w:val="24"/>
          <w:lang w:eastAsia="en-US"/>
        </w:rPr>
      </w:pPr>
    </w:p>
    <w:p w14:paraId="786D4B97" w14:textId="77777777" w:rsidR="005A0EB2" w:rsidRPr="005A0EB2" w:rsidRDefault="005A0EB2" w:rsidP="005A0EB2">
      <w:pPr>
        <w:spacing w:after="0" w:line="360" w:lineRule="auto"/>
        <w:rPr>
          <w:ins w:id="12" w:author="Φλούδα Χριστίνα" w:date="2016-06-21T12:02:00Z"/>
          <w:rFonts w:eastAsia="Times New Roman"/>
          <w:szCs w:val="24"/>
          <w:lang w:eastAsia="en-US"/>
        </w:rPr>
      </w:pPr>
      <w:ins w:id="13" w:author="Φλούδα Χριστίνα" w:date="2016-06-21T12:02:00Z">
        <w:r w:rsidRPr="005A0EB2">
          <w:rPr>
            <w:rFonts w:eastAsia="Times New Roman"/>
            <w:szCs w:val="24"/>
            <w:lang w:eastAsia="en-US"/>
          </w:rPr>
          <w:t>ΣΥΝΕΔΡΙΑΣΗ ΡΛΔ΄</w:t>
        </w:r>
      </w:ins>
    </w:p>
    <w:p w14:paraId="13F9D233" w14:textId="77777777" w:rsidR="005A0EB2" w:rsidRPr="005A0EB2" w:rsidRDefault="005A0EB2" w:rsidP="005A0EB2">
      <w:pPr>
        <w:spacing w:after="0" w:line="360" w:lineRule="auto"/>
        <w:rPr>
          <w:ins w:id="14" w:author="Φλούδα Χριστίνα" w:date="2016-06-21T12:02:00Z"/>
          <w:rFonts w:eastAsia="Times New Roman"/>
          <w:szCs w:val="24"/>
          <w:lang w:eastAsia="en-US"/>
        </w:rPr>
      </w:pPr>
      <w:ins w:id="15" w:author="Φλούδα Χριστίνα" w:date="2016-06-21T12:02:00Z">
        <w:r w:rsidRPr="005A0EB2">
          <w:rPr>
            <w:rFonts w:eastAsia="Times New Roman"/>
            <w:szCs w:val="24"/>
            <w:lang w:eastAsia="en-US"/>
          </w:rPr>
          <w:t>Παρασκευή  27 Μαΐου 2016</w:t>
        </w:r>
      </w:ins>
    </w:p>
    <w:p w14:paraId="7201A932" w14:textId="77777777" w:rsidR="005A0EB2" w:rsidRPr="005A0EB2" w:rsidRDefault="005A0EB2" w:rsidP="005A0EB2">
      <w:pPr>
        <w:spacing w:after="0" w:line="360" w:lineRule="auto"/>
        <w:rPr>
          <w:ins w:id="16" w:author="Φλούδα Χριστίνα" w:date="2016-06-21T12:02:00Z"/>
          <w:rFonts w:eastAsia="Times New Roman"/>
          <w:szCs w:val="24"/>
          <w:lang w:eastAsia="en-US"/>
        </w:rPr>
      </w:pPr>
    </w:p>
    <w:p w14:paraId="44C4C59F" w14:textId="77777777" w:rsidR="005A0EB2" w:rsidRPr="005A0EB2" w:rsidRDefault="005A0EB2" w:rsidP="005A0EB2">
      <w:pPr>
        <w:spacing w:after="0" w:line="360" w:lineRule="auto"/>
        <w:rPr>
          <w:ins w:id="17" w:author="Φλούδα Χριστίνα" w:date="2016-06-21T12:02:00Z"/>
          <w:rFonts w:eastAsia="Times New Roman"/>
          <w:szCs w:val="24"/>
          <w:lang w:eastAsia="en-US"/>
        </w:rPr>
      </w:pPr>
      <w:ins w:id="18" w:author="Φλούδα Χριστίνα" w:date="2016-06-21T12:02:00Z">
        <w:r w:rsidRPr="005A0EB2">
          <w:rPr>
            <w:rFonts w:eastAsia="Times New Roman"/>
            <w:szCs w:val="24"/>
            <w:lang w:eastAsia="en-US"/>
          </w:rPr>
          <w:t>ΘΕΜΑΤΑ</w:t>
        </w:r>
      </w:ins>
    </w:p>
    <w:p w14:paraId="4BDE3250" w14:textId="77777777" w:rsidR="005A0EB2" w:rsidRPr="005A0EB2" w:rsidRDefault="005A0EB2" w:rsidP="005A0EB2">
      <w:pPr>
        <w:spacing w:after="0" w:line="360" w:lineRule="auto"/>
        <w:rPr>
          <w:ins w:id="19" w:author="Φλούδα Χριστίνα" w:date="2016-06-21T12:02:00Z"/>
          <w:rFonts w:eastAsia="Times New Roman"/>
          <w:szCs w:val="24"/>
          <w:lang w:eastAsia="en-US"/>
        </w:rPr>
      </w:pPr>
      <w:ins w:id="20" w:author="Φλούδα Χριστίνα" w:date="2016-06-21T12:02:00Z">
        <w:r w:rsidRPr="005A0EB2">
          <w:rPr>
            <w:rFonts w:eastAsia="Times New Roman"/>
            <w:szCs w:val="24"/>
            <w:lang w:eastAsia="en-US"/>
          </w:rPr>
          <w:t xml:space="preserve"> </w:t>
        </w:r>
        <w:r w:rsidRPr="005A0EB2">
          <w:rPr>
            <w:rFonts w:eastAsia="Times New Roman"/>
            <w:szCs w:val="24"/>
            <w:lang w:eastAsia="en-US"/>
          </w:rPr>
          <w:br/>
          <w:t xml:space="preserve">Α. ΕΙΔΙΚΑ ΘΕΜΑΤΑ </w:t>
        </w:r>
        <w:r w:rsidRPr="005A0EB2">
          <w:rPr>
            <w:rFonts w:eastAsia="Times New Roman"/>
            <w:szCs w:val="24"/>
            <w:lang w:eastAsia="en-US"/>
          </w:rPr>
          <w:br/>
          <w:t xml:space="preserve">1.  Άδεια απουσίας του Βουλευτή κ. Κ. </w:t>
        </w:r>
        <w:proofErr w:type="spellStart"/>
        <w:r w:rsidRPr="005A0EB2">
          <w:rPr>
            <w:rFonts w:eastAsia="Times New Roman"/>
            <w:szCs w:val="24"/>
            <w:lang w:eastAsia="en-US"/>
          </w:rPr>
          <w:t>Δουζίνα</w:t>
        </w:r>
        <w:proofErr w:type="spellEnd"/>
        <w:r w:rsidRPr="005A0EB2">
          <w:rPr>
            <w:rFonts w:eastAsia="Times New Roman"/>
            <w:szCs w:val="24"/>
            <w:lang w:eastAsia="en-US"/>
          </w:rPr>
          <w:t xml:space="preserve">, σελ. </w:t>
        </w:r>
        <w:r w:rsidRPr="005A0EB2">
          <w:rPr>
            <w:rFonts w:eastAsia="Times New Roman"/>
            <w:szCs w:val="24"/>
            <w:lang w:eastAsia="en-US"/>
          </w:rPr>
          <w:br/>
          <w:t xml:space="preserve">2. Ανακοινώνεται ότι τη συνεδρίαση παρακολουθούν μαθητές από το 1ο Δημοτικό Σχολείο </w:t>
        </w:r>
        <w:proofErr w:type="spellStart"/>
        <w:r w:rsidRPr="005A0EB2">
          <w:rPr>
            <w:rFonts w:eastAsia="Times New Roman"/>
            <w:szCs w:val="24"/>
            <w:lang w:eastAsia="en-US"/>
          </w:rPr>
          <w:t>Κρουσώνα</w:t>
        </w:r>
        <w:proofErr w:type="spellEnd"/>
        <w:r w:rsidRPr="005A0EB2">
          <w:rPr>
            <w:rFonts w:eastAsia="Times New Roman"/>
            <w:szCs w:val="24"/>
            <w:lang w:eastAsia="en-US"/>
          </w:rPr>
          <w:t xml:space="preserve"> Ηρακλείου Κρήτης, το 1ο και 5ο Δημοτικό Σχολείο Δάφνης, το 7ο Δημοτικό Σχολείο Κηφισιάς και το 39 Δημοτικό Σχολείο Πάτρας, σελ. </w:t>
        </w:r>
        <w:r w:rsidRPr="005A0EB2">
          <w:rPr>
            <w:rFonts w:eastAsia="Times New Roman"/>
            <w:szCs w:val="24"/>
            <w:lang w:eastAsia="en-US"/>
          </w:rPr>
          <w:br/>
          <w:t xml:space="preserve">3. Επί διαδικαστικού θέματος, σελ. </w:t>
        </w:r>
        <w:r w:rsidRPr="005A0EB2">
          <w:rPr>
            <w:rFonts w:eastAsia="Times New Roman"/>
            <w:szCs w:val="24"/>
            <w:lang w:eastAsia="en-US"/>
          </w:rPr>
          <w:br/>
          <w:t xml:space="preserve"> </w:t>
        </w:r>
        <w:r w:rsidRPr="005A0EB2">
          <w:rPr>
            <w:rFonts w:eastAsia="Times New Roman"/>
            <w:szCs w:val="24"/>
            <w:lang w:eastAsia="en-US"/>
          </w:rPr>
          <w:br/>
          <w:t xml:space="preserve">Β. ΚΟΙΝΟΒΟΥΛΕΥΤΙΚΟΣ ΕΛΕΓΧΟΣ </w:t>
        </w:r>
        <w:r w:rsidRPr="005A0EB2">
          <w:rPr>
            <w:rFonts w:eastAsia="Times New Roman"/>
            <w:szCs w:val="24"/>
            <w:lang w:eastAsia="en-US"/>
          </w:rPr>
          <w:br/>
          <w:t xml:space="preserve">1. Ανακοίνωση του δελτίου επικαίρων ερωτήσεων της Δευτέρας 30 Μαΐου 2016, σελ. </w:t>
        </w:r>
        <w:r w:rsidRPr="005A0EB2">
          <w:rPr>
            <w:rFonts w:eastAsia="Times New Roman"/>
            <w:szCs w:val="24"/>
            <w:lang w:eastAsia="en-US"/>
          </w:rPr>
          <w:br/>
          <w:t xml:space="preserve">2. Συζήτηση επίκαιρης επερώτησης δεκαπέντε Βουλευτών της Κοινοβουλευτικής Ομάδας της Δημοκρατικής Συμπαράταξης ΠΑΣΟΚ-ΔΗΜΑΡ, προς τον Υπουργό Οικονομίας, Ανάπτυξης και Τουρισμού με θέμα: «Από αναβολή σε αναβολή το Αναπτυξιακό σχέδιο για τη χώρα», σελ. </w:t>
        </w:r>
        <w:r w:rsidRPr="005A0EB2">
          <w:rPr>
            <w:rFonts w:eastAsia="Times New Roman"/>
            <w:szCs w:val="24"/>
            <w:lang w:eastAsia="en-US"/>
          </w:rPr>
          <w:br/>
          <w:t xml:space="preserve"> </w:t>
        </w:r>
        <w:r w:rsidRPr="005A0EB2">
          <w:rPr>
            <w:rFonts w:eastAsia="Times New Roman"/>
            <w:szCs w:val="24"/>
            <w:lang w:eastAsia="en-US"/>
          </w:rPr>
          <w:br/>
          <w:t xml:space="preserve">Γ. ΝΟΜΟΘΕΤΙΚΗ ΕΡΓΑΣΙΑ </w:t>
        </w:r>
        <w:r w:rsidRPr="005A0EB2">
          <w:rPr>
            <w:rFonts w:eastAsia="Times New Roman"/>
            <w:szCs w:val="24"/>
            <w:lang w:eastAsia="en-US"/>
          </w:rPr>
          <w:br/>
          <w:t>Κατάθεση σχεδίων νόμων:</w:t>
        </w:r>
        <w:r w:rsidRPr="005A0EB2">
          <w:rPr>
            <w:rFonts w:eastAsia="Times New Roman"/>
            <w:szCs w:val="24"/>
            <w:lang w:eastAsia="en-US"/>
          </w:rPr>
          <w:br/>
          <w:t xml:space="preserve">   α) Οι Υπουργοί Εθνικής  Άμυνας, Οικονομικών, Εξωτερικών, Δικαιοσύνης, Διαφάνειας και Ανθρωπίνων Δικαιωμάτων, Περιβάλλοντος και Ενέργειας και ο Αναπληρωτής Υπουργός Περιβάλλοντος και Ενέργειας, κατέθεσαν στις 26-5-2016 σχέδιο νόμου: «Κύρωση του Μνημονίου Κατανόησης για τη Στρατιωτική Συνεργασία μεταξύ του Υπουργείου Εθνικής  Άμυνας της Ελληνικής Δημοκρατίας και του Υπουργείου  Άμυνας της Αραβικής Δημοκρατίας της Αιγύπτου», σελ. </w:t>
        </w:r>
        <w:r w:rsidRPr="005A0EB2">
          <w:rPr>
            <w:rFonts w:eastAsia="Times New Roman"/>
            <w:szCs w:val="24"/>
            <w:lang w:eastAsia="en-US"/>
          </w:rPr>
          <w:br/>
          <w:t xml:space="preserve">   β) Οι Υπουργοί Εθνικής  Άμυνας, Οικονομικών, Εξωτερικών, Δικαιοσύνης, Διαφάνειας και Ανθρωπίνων Δικαιωμάτων, κατέθεσαν στις 26-5-2016 σχέδιο νόμου: «Κύρωση της Συμφωνίας μεταξύ της Κυβέρνησης της Ελληνικής Δημοκρατίας και της Κυβέρνησης του Κράτους του Ισραήλ σχετικά με το Καθεστώς των Δυνάμεών τους», σελ. </w:t>
        </w:r>
        <w:r w:rsidRPr="005A0EB2">
          <w:rPr>
            <w:rFonts w:eastAsia="Times New Roman"/>
            <w:szCs w:val="24"/>
            <w:lang w:eastAsia="en-US"/>
          </w:rPr>
          <w:br/>
          <w:t xml:space="preserve">   γ) Οι Υπουργοί Εθνικής  Άμυνας, Οικονομικών, Εξωτερικών, Δικαιοσύνης, Διαφάνειας και Ανθρωπίνων Δικαιωμάτων, κατέθεσαν στις 26-5-2016 σχέδιο νόμου: «Κύρωση της Προγραμματικής Συμφωνίας (Programme </w:t>
        </w:r>
        <w:proofErr w:type="spellStart"/>
        <w:r w:rsidRPr="005A0EB2">
          <w:rPr>
            <w:rFonts w:eastAsia="Times New Roman"/>
            <w:szCs w:val="24"/>
            <w:lang w:eastAsia="en-US"/>
          </w:rPr>
          <w:t>Arrangement</w:t>
        </w:r>
        <w:proofErr w:type="spellEnd"/>
        <w:r w:rsidRPr="005A0EB2">
          <w:rPr>
            <w:rFonts w:eastAsia="Times New Roman"/>
            <w:szCs w:val="24"/>
            <w:lang w:eastAsia="en-US"/>
          </w:rPr>
          <w:t xml:space="preserve">) ΑΡΙΘ.Α-1424 [MIOS] μεταξύ του Ομοσπονδιακού Υπουργού  Άμυνας και Αθλητισμού της Δημοκρατίας της Αυστρίας, και του Υπουργού  Άμυνας του Βασιλείου του Βελγίου και του Υπουργείου  Άμυνας της Δημοκρατίας της Βουλγαρίας και του Υπουργείου  Άμυνας της Δημοκρατίας της Κροατίας και του Υπουργείου  Άμυνας της Δημοκρατίας της Τσεχίας και του Υπουργείου  Άμυνας της Εσθονίας και του Υπουργείου Εθνικής  Άμυνας της Ελληνικής Δημοκρατίας και του Υπουργείου  Άμυνας της Δημοκρατίας της Φινλανδίας και του Υπουργείου  Άμυνας της Γαλλικής Δημοκρατίας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και του Υπουργείου  Άμυνας του Μεγάλου Δουκάτου του Λουξεμβούργου και του Υπουργείου  Άμυνας του Βασιλείου της Ολλανδίας και του Υπουργείου Εθνικής  Άμυνας της Δημοκρατίας της Πολωνίας και του Υπουργείου Εθνικής  Άμυνας της Δημοκρατίας της Πορτογαλίας και του Υπουργείου  Άμυνας της Δημοκρατίας της Σλοβακίας και του Υπουργείου  Άμυνας της Δημοκρατίας της Σλοβενίας και του Υπουργείου  Άμυνας του Βασιλείου της Ισπανίας και της Κυβέρνησης του Βασιλείου της Σουηδίας και του Υπουργείου  Άμυνας του Ηνωμένου Βασιλείου της Μεγάλης Βρετανίας και της Βόρειας Ιρλανδίας και του Ευρωπαϊκού Οργανισμού  Άμυνας, σχετικά με το «MIOS», τη Στρατιωτική Υλοποίηση του SESAR (Ερευνητικού Προγράμματος Διαχείρισης Εναέριας Κυκλοφορίας του Ενιαίου Ευρωπαϊκού Ουρανού - </w:t>
        </w:r>
        <w:proofErr w:type="spellStart"/>
        <w:r w:rsidRPr="005A0EB2">
          <w:rPr>
            <w:rFonts w:eastAsia="Times New Roman"/>
            <w:szCs w:val="24"/>
            <w:lang w:eastAsia="en-US"/>
          </w:rPr>
          <w:t>Military</w:t>
        </w:r>
        <w:proofErr w:type="spellEnd"/>
        <w:r w:rsidRPr="005A0EB2">
          <w:rPr>
            <w:rFonts w:eastAsia="Times New Roman"/>
            <w:szCs w:val="24"/>
            <w:lang w:eastAsia="en-US"/>
          </w:rPr>
          <w:t xml:space="preserve"> </w:t>
        </w:r>
        <w:proofErr w:type="spellStart"/>
        <w:r w:rsidRPr="005A0EB2">
          <w:rPr>
            <w:rFonts w:eastAsia="Times New Roman"/>
            <w:szCs w:val="24"/>
            <w:lang w:eastAsia="en-US"/>
          </w:rPr>
          <w:t>Implementation</w:t>
        </w:r>
        <w:proofErr w:type="spellEnd"/>
        <w:r w:rsidRPr="005A0EB2">
          <w:rPr>
            <w:rFonts w:eastAsia="Times New Roman"/>
            <w:szCs w:val="24"/>
            <w:lang w:eastAsia="en-US"/>
          </w:rPr>
          <w:t xml:space="preserve"> of </w:t>
        </w:r>
        <w:proofErr w:type="spellStart"/>
        <w:r w:rsidRPr="005A0EB2">
          <w:rPr>
            <w:rFonts w:eastAsia="Times New Roman"/>
            <w:szCs w:val="24"/>
            <w:lang w:eastAsia="en-US"/>
          </w:rPr>
          <w:t>Single</w:t>
        </w:r>
        <w:proofErr w:type="spellEnd"/>
        <w:r w:rsidRPr="005A0EB2">
          <w:rPr>
            <w:rFonts w:eastAsia="Times New Roman"/>
            <w:szCs w:val="24"/>
            <w:lang w:eastAsia="en-US"/>
          </w:rPr>
          <w:t xml:space="preserve"> European </w:t>
        </w:r>
        <w:proofErr w:type="spellStart"/>
        <w:r w:rsidRPr="005A0EB2">
          <w:rPr>
            <w:rFonts w:eastAsia="Times New Roman"/>
            <w:szCs w:val="24"/>
            <w:lang w:eastAsia="en-US"/>
          </w:rPr>
          <w:t>Sky</w:t>
        </w:r>
        <w:proofErr w:type="spellEnd"/>
        <w:r w:rsidRPr="005A0EB2">
          <w:rPr>
            <w:rFonts w:eastAsia="Times New Roman"/>
            <w:szCs w:val="24"/>
            <w:lang w:eastAsia="en-US"/>
          </w:rPr>
          <w:t xml:space="preserve"> Air </w:t>
        </w:r>
        <w:proofErr w:type="spellStart"/>
        <w:r w:rsidRPr="005A0EB2">
          <w:rPr>
            <w:rFonts w:eastAsia="Times New Roman"/>
            <w:szCs w:val="24"/>
            <w:lang w:eastAsia="en-US"/>
          </w:rPr>
          <w:t>Traffic</w:t>
        </w:r>
        <w:proofErr w:type="spellEnd"/>
        <w:r w:rsidRPr="005A0EB2">
          <w:rPr>
            <w:rFonts w:eastAsia="Times New Roman"/>
            <w:szCs w:val="24"/>
            <w:lang w:eastAsia="en-US"/>
          </w:rPr>
          <w:t xml:space="preserve"> </w:t>
        </w:r>
        <w:proofErr w:type="spellStart"/>
        <w:r w:rsidRPr="005A0EB2">
          <w:rPr>
            <w:rFonts w:eastAsia="Times New Roman"/>
            <w:szCs w:val="24"/>
            <w:lang w:eastAsia="en-US"/>
          </w:rPr>
          <w:t>Management</w:t>
        </w:r>
        <w:proofErr w:type="spellEnd"/>
        <w:r w:rsidRPr="005A0EB2">
          <w:rPr>
            <w:rFonts w:eastAsia="Times New Roman"/>
            <w:szCs w:val="24"/>
            <w:lang w:eastAsia="en-US"/>
          </w:rPr>
          <w:t xml:space="preserve"> Research Programme)», σελ. </w:t>
        </w:r>
        <w:r w:rsidRPr="005A0EB2">
          <w:rPr>
            <w:rFonts w:eastAsia="Times New Roman"/>
            <w:szCs w:val="24"/>
            <w:lang w:eastAsia="en-US"/>
          </w:rPr>
          <w:br/>
          <w:t xml:space="preserve"> </w:t>
        </w:r>
        <w:r w:rsidRPr="005A0EB2">
          <w:rPr>
            <w:rFonts w:eastAsia="Times New Roman"/>
            <w:szCs w:val="24"/>
            <w:lang w:eastAsia="en-US"/>
          </w:rPr>
          <w:br/>
          <w:t>ΠΡΟΕΔΡΕΥΟΝΤΕΣ</w:t>
        </w:r>
      </w:ins>
    </w:p>
    <w:p w14:paraId="263D00D4" w14:textId="77777777" w:rsidR="005A0EB2" w:rsidRPr="005A0EB2" w:rsidRDefault="005A0EB2" w:rsidP="005A0EB2">
      <w:pPr>
        <w:spacing w:after="0" w:line="360" w:lineRule="auto"/>
        <w:rPr>
          <w:ins w:id="21" w:author="Φλούδα Χριστίνα" w:date="2016-06-21T12:02:00Z"/>
          <w:rFonts w:eastAsia="Times New Roman"/>
          <w:szCs w:val="24"/>
          <w:lang w:eastAsia="en-US"/>
        </w:rPr>
      </w:pPr>
    </w:p>
    <w:p w14:paraId="0D558FB9" w14:textId="77777777" w:rsidR="005A0EB2" w:rsidRPr="005A0EB2" w:rsidRDefault="005A0EB2" w:rsidP="005A0EB2">
      <w:pPr>
        <w:spacing w:after="0" w:line="360" w:lineRule="auto"/>
        <w:rPr>
          <w:ins w:id="22" w:author="Φλούδα Χριστίνα" w:date="2016-06-21T12:02:00Z"/>
          <w:rFonts w:eastAsia="Times New Roman"/>
          <w:szCs w:val="24"/>
          <w:lang w:eastAsia="en-US"/>
        </w:rPr>
      </w:pPr>
      <w:ins w:id="23" w:author="Φλούδα Χριστίνα" w:date="2016-06-21T12:02:00Z">
        <w:r w:rsidRPr="005A0EB2">
          <w:rPr>
            <w:rFonts w:eastAsia="Times New Roman"/>
            <w:szCs w:val="24"/>
            <w:lang w:eastAsia="en-US"/>
          </w:rPr>
          <w:t>ΚΑΚΛΑΜΑΝΗΣ Ν. , σελ.</w:t>
        </w:r>
        <w:r w:rsidRPr="005A0EB2">
          <w:rPr>
            <w:rFonts w:eastAsia="Times New Roman"/>
            <w:szCs w:val="24"/>
            <w:lang w:eastAsia="en-US"/>
          </w:rPr>
          <w:br/>
          <w:t>ΚΡΕΜΑΣΤΙΝΟΣ Δ. , σελ.</w:t>
        </w:r>
        <w:r w:rsidRPr="005A0EB2">
          <w:rPr>
            <w:rFonts w:eastAsia="Times New Roman"/>
            <w:szCs w:val="24"/>
            <w:lang w:eastAsia="en-US"/>
          </w:rPr>
          <w:br/>
          <w:t>ΧΡΙΣΤΟΔΟΥΛΟΠΟΥΛΟΥ Α. , σελ.</w:t>
        </w:r>
        <w:r w:rsidRPr="005A0EB2">
          <w:rPr>
            <w:rFonts w:eastAsia="Times New Roman"/>
            <w:szCs w:val="24"/>
            <w:lang w:eastAsia="en-US"/>
          </w:rPr>
          <w:br/>
        </w:r>
      </w:ins>
    </w:p>
    <w:p w14:paraId="2677635B" w14:textId="77777777" w:rsidR="005A0EB2" w:rsidRPr="005A0EB2" w:rsidRDefault="005A0EB2" w:rsidP="005A0EB2">
      <w:pPr>
        <w:spacing w:after="0" w:line="360" w:lineRule="auto"/>
        <w:rPr>
          <w:ins w:id="24" w:author="Φλούδα Χριστίνα" w:date="2016-06-21T12:02:00Z"/>
          <w:rFonts w:eastAsia="Times New Roman"/>
          <w:szCs w:val="24"/>
          <w:lang w:eastAsia="en-US"/>
        </w:rPr>
      </w:pPr>
    </w:p>
    <w:p w14:paraId="4D2B67E9" w14:textId="77777777" w:rsidR="005A0EB2" w:rsidRPr="005A0EB2" w:rsidRDefault="005A0EB2" w:rsidP="005A0EB2">
      <w:pPr>
        <w:spacing w:after="0" w:line="360" w:lineRule="auto"/>
        <w:rPr>
          <w:ins w:id="25" w:author="Φλούδα Χριστίνα" w:date="2016-06-21T12:02:00Z"/>
          <w:rFonts w:eastAsia="Times New Roman"/>
          <w:szCs w:val="24"/>
          <w:lang w:eastAsia="en-US"/>
        </w:rPr>
      </w:pPr>
    </w:p>
    <w:p w14:paraId="153E24EC" w14:textId="77777777" w:rsidR="005A0EB2" w:rsidRPr="005A0EB2" w:rsidRDefault="005A0EB2" w:rsidP="005A0EB2">
      <w:pPr>
        <w:spacing w:after="0" w:line="360" w:lineRule="auto"/>
        <w:rPr>
          <w:ins w:id="26" w:author="Φλούδα Χριστίνα" w:date="2016-06-21T12:02:00Z"/>
          <w:rFonts w:eastAsia="Times New Roman"/>
          <w:szCs w:val="24"/>
          <w:lang w:eastAsia="en-US"/>
        </w:rPr>
      </w:pPr>
      <w:ins w:id="27" w:author="Φλούδα Χριστίνα" w:date="2016-06-21T12:02:00Z">
        <w:r w:rsidRPr="005A0EB2">
          <w:rPr>
            <w:rFonts w:eastAsia="Times New Roman"/>
            <w:szCs w:val="24"/>
            <w:lang w:eastAsia="en-US"/>
          </w:rPr>
          <w:t>ΟΜΙΛΗΤΕΣ</w:t>
        </w:r>
      </w:ins>
    </w:p>
    <w:p w14:paraId="7048FB1D" w14:textId="09720EA7" w:rsidR="00D650F6" w:rsidRDefault="005A0EB2">
      <w:pPr>
        <w:spacing w:line="600" w:lineRule="auto"/>
        <w:ind w:firstLine="720"/>
        <w:jc w:val="center"/>
        <w:rPr>
          <w:rFonts w:eastAsia="Times New Roman" w:cs="Times New Roman"/>
          <w:szCs w:val="24"/>
        </w:rPr>
      </w:pPr>
      <w:ins w:id="28" w:author="Φλούδα Χριστίνα" w:date="2016-06-21T12:02:00Z">
        <w:r w:rsidRPr="005A0EB2">
          <w:rPr>
            <w:rFonts w:eastAsia="Times New Roman"/>
            <w:szCs w:val="24"/>
            <w:lang w:eastAsia="en-US"/>
          </w:rPr>
          <w:br/>
          <w:t>Α. Επί διαδικαστικού θέματος:</w:t>
        </w:r>
        <w:r w:rsidRPr="005A0EB2">
          <w:rPr>
            <w:rFonts w:eastAsia="Times New Roman"/>
            <w:szCs w:val="24"/>
            <w:lang w:eastAsia="en-US"/>
          </w:rPr>
          <w:br/>
          <w:t>ΑΣΗΜΑΚΟΠΟΥΛΟΥ  Ά. , σελ.</w:t>
        </w:r>
        <w:r w:rsidRPr="005A0EB2">
          <w:rPr>
            <w:rFonts w:eastAsia="Times New Roman"/>
            <w:szCs w:val="24"/>
            <w:lang w:eastAsia="en-US"/>
          </w:rPr>
          <w:br/>
          <w:t>ΓΕΝΝΗΜΑΤΑ Φ. , σελ.</w:t>
        </w:r>
        <w:r w:rsidRPr="005A0EB2">
          <w:rPr>
            <w:rFonts w:eastAsia="Times New Roman"/>
            <w:szCs w:val="24"/>
            <w:lang w:eastAsia="en-US"/>
          </w:rPr>
          <w:br/>
          <w:t>ΚΑΚΛΑΜΑΝΗΣ Ν. , σελ.</w:t>
        </w:r>
        <w:r w:rsidRPr="005A0EB2">
          <w:rPr>
            <w:rFonts w:eastAsia="Times New Roman"/>
            <w:szCs w:val="24"/>
            <w:lang w:eastAsia="en-US"/>
          </w:rPr>
          <w:br/>
          <w:t>ΚΕΓΚΕΡΟΓΛΟΥ Β. , σελ.</w:t>
        </w:r>
        <w:r w:rsidRPr="005A0EB2">
          <w:rPr>
            <w:rFonts w:eastAsia="Times New Roman"/>
            <w:szCs w:val="24"/>
            <w:lang w:eastAsia="en-US"/>
          </w:rPr>
          <w:br/>
          <w:t>ΚΟΥΤΣΟΥΚΟΣ Γ. , σελ.</w:t>
        </w:r>
        <w:r w:rsidRPr="005A0EB2">
          <w:rPr>
            <w:rFonts w:eastAsia="Times New Roman"/>
            <w:szCs w:val="24"/>
            <w:lang w:eastAsia="en-US"/>
          </w:rPr>
          <w:br/>
          <w:t>ΚΡΕΜΑΣΤΙΝΟΣ Δ. , σελ.</w:t>
        </w:r>
        <w:r w:rsidRPr="005A0EB2">
          <w:rPr>
            <w:rFonts w:eastAsia="Times New Roman"/>
            <w:szCs w:val="24"/>
            <w:lang w:eastAsia="en-US"/>
          </w:rPr>
          <w:br/>
          <w:t>ΚΩΝΣΤΑΝΤΙΝΟΠΟΥΛΟΣ Ο. , σελ.</w:t>
        </w:r>
        <w:r w:rsidRPr="005A0EB2">
          <w:rPr>
            <w:rFonts w:eastAsia="Times New Roman"/>
            <w:szCs w:val="24"/>
            <w:lang w:eastAsia="en-US"/>
          </w:rPr>
          <w:br/>
          <w:t>ΛΟΒΕΡΔΟΣ Α. , σελ.</w:t>
        </w:r>
        <w:r w:rsidRPr="005A0EB2">
          <w:rPr>
            <w:rFonts w:eastAsia="Times New Roman"/>
            <w:szCs w:val="24"/>
            <w:lang w:eastAsia="en-US"/>
          </w:rPr>
          <w:br/>
          <w:t>ΣΑΝΤΟΡΙΝΙΟΣ Ν. , σελ.</w:t>
        </w:r>
        <w:r w:rsidRPr="005A0EB2">
          <w:rPr>
            <w:rFonts w:eastAsia="Times New Roman"/>
            <w:szCs w:val="24"/>
            <w:lang w:eastAsia="en-US"/>
          </w:rPr>
          <w:br/>
          <w:t>ΣΤΑΘΑΚΗΣ Γ. , σελ.</w:t>
        </w:r>
        <w:r w:rsidRPr="005A0EB2">
          <w:rPr>
            <w:rFonts w:eastAsia="Times New Roman"/>
            <w:szCs w:val="24"/>
            <w:lang w:eastAsia="en-US"/>
          </w:rPr>
          <w:br/>
          <w:t>ΧΡΙΣΤΟΔΟΥΛΟΠΟΥΛΟΥ Α. , σελ.</w:t>
        </w:r>
        <w:r w:rsidRPr="005A0EB2">
          <w:rPr>
            <w:rFonts w:eastAsia="Times New Roman"/>
            <w:szCs w:val="24"/>
            <w:lang w:eastAsia="en-US"/>
          </w:rPr>
          <w:br/>
        </w:r>
        <w:r w:rsidRPr="005A0EB2">
          <w:rPr>
            <w:rFonts w:eastAsia="Times New Roman"/>
            <w:szCs w:val="24"/>
            <w:lang w:eastAsia="en-US"/>
          </w:rPr>
          <w:br/>
          <w:t>Β. Επί της επίκαιρης επερώτησης:</w:t>
        </w:r>
        <w:r w:rsidRPr="005A0EB2">
          <w:rPr>
            <w:rFonts w:eastAsia="Times New Roman"/>
            <w:szCs w:val="24"/>
            <w:lang w:eastAsia="en-US"/>
          </w:rPr>
          <w:br/>
          <w:t>ΑΡΒΑΝΙΤΙΔΗΣ Γ. , σελ.</w:t>
        </w:r>
        <w:r w:rsidRPr="005A0EB2">
          <w:rPr>
            <w:rFonts w:eastAsia="Times New Roman"/>
            <w:szCs w:val="24"/>
            <w:lang w:eastAsia="en-US"/>
          </w:rPr>
          <w:br/>
          <w:t>ΓΕΝΝΗΜΑΤΑ Φ. , σελ.</w:t>
        </w:r>
        <w:r w:rsidRPr="005A0EB2">
          <w:rPr>
            <w:rFonts w:eastAsia="Times New Roman"/>
            <w:szCs w:val="24"/>
            <w:lang w:eastAsia="en-US"/>
          </w:rPr>
          <w:br/>
          <w:t>ΓΕΩΡΓΙΑΔΗΣ Μ. , σελ.</w:t>
        </w:r>
        <w:r w:rsidRPr="005A0EB2">
          <w:rPr>
            <w:rFonts w:eastAsia="Times New Roman"/>
            <w:szCs w:val="24"/>
            <w:lang w:eastAsia="en-US"/>
          </w:rPr>
          <w:br/>
          <w:t>ΔΑΝΕΛΛΗΣ Σ. , σελ.</w:t>
        </w:r>
        <w:r w:rsidRPr="005A0EB2">
          <w:rPr>
            <w:rFonts w:eastAsia="Times New Roman"/>
            <w:szCs w:val="24"/>
            <w:lang w:eastAsia="en-US"/>
          </w:rPr>
          <w:br/>
          <w:t>ΚΑΜΜΕΝΟΣ Δ. , σελ.</w:t>
        </w:r>
        <w:r w:rsidRPr="005A0EB2">
          <w:rPr>
            <w:rFonts w:eastAsia="Times New Roman"/>
            <w:szCs w:val="24"/>
            <w:lang w:eastAsia="en-US"/>
          </w:rPr>
          <w:br/>
          <w:t>ΚΑΡΑΘΑΝΑΣΟΠΟΥΛΟΣ Ν. , σελ.</w:t>
        </w:r>
        <w:r w:rsidRPr="005A0EB2">
          <w:rPr>
            <w:rFonts w:eastAsia="Times New Roman"/>
            <w:szCs w:val="24"/>
            <w:lang w:eastAsia="en-US"/>
          </w:rPr>
          <w:br/>
          <w:t>ΚΕΦΑΛΙΔΟΥ Χ. , σελ.</w:t>
        </w:r>
        <w:r w:rsidRPr="005A0EB2">
          <w:rPr>
            <w:rFonts w:eastAsia="Times New Roman"/>
            <w:szCs w:val="24"/>
            <w:lang w:eastAsia="en-US"/>
          </w:rPr>
          <w:br/>
          <w:t>ΚΕΦΑΛΟΓΙΑΝΝΗ  Ό. , σελ.</w:t>
        </w:r>
        <w:r w:rsidRPr="005A0EB2">
          <w:rPr>
            <w:rFonts w:eastAsia="Times New Roman"/>
            <w:szCs w:val="24"/>
            <w:lang w:eastAsia="en-US"/>
          </w:rPr>
          <w:br/>
          <w:t>ΚΟΥΤΣΟΥΚΟΣ Γ. , σελ.</w:t>
        </w:r>
        <w:r w:rsidRPr="005A0EB2">
          <w:rPr>
            <w:rFonts w:eastAsia="Times New Roman"/>
            <w:szCs w:val="24"/>
            <w:lang w:eastAsia="en-US"/>
          </w:rPr>
          <w:br/>
          <w:t>ΚΡΕΜΑΣΤΙΝΟΣ Δ. , σελ.</w:t>
        </w:r>
        <w:r w:rsidRPr="005A0EB2">
          <w:rPr>
            <w:rFonts w:eastAsia="Times New Roman"/>
            <w:szCs w:val="24"/>
            <w:lang w:eastAsia="en-US"/>
          </w:rPr>
          <w:br/>
          <w:t>ΚΩΝΣΤΑΝΤΙΝΟΠΟΥΛΟΣ Ο. , σελ.</w:t>
        </w:r>
        <w:r w:rsidRPr="005A0EB2">
          <w:rPr>
            <w:rFonts w:eastAsia="Times New Roman"/>
            <w:szCs w:val="24"/>
            <w:lang w:eastAsia="en-US"/>
          </w:rPr>
          <w:br/>
          <w:t>ΛΟΒΕΡΔΟΣ Α. , σελ.</w:t>
        </w:r>
        <w:r w:rsidRPr="005A0EB2">
          <w:rPr>
            <w:rFonts w:eastAsia="Times New Roman"/>
            <w:szCs w:val="24"/>
            <w:lang w:eastAsia="en-US"/>
          </w:rPr>
          <w:br/>
          <w:t>ΜΑΝΙΑΤΗΣ Ι. , σελ.</w:t>
        </w:r>
        <w:r w:rsidRPr="005A0EB2">
          <w:rPr>
            <w:rFonts w:eastAsia="Times New Roman"/>
            <w:szCs w:val="24"/>
            <w:lang w:eastAsia="en-US"/>
          </w:rPr>
          <w:br/>
          <w:t>ΠΑΝΑΓΙΩΤΑΡΟΣ Η. , σελ.</w:t>
        </w:r>
        <w:r w:rsidRPr="005A0EB2">
          <w:rPr>
            <w:rFonts w:eastAsia="Times New Roman"/>
            <w:szCs w:val="24"/>
            <w:lang w:eastAsia="en-US"/>
          </w:rPr>
          <w:br/>
          <w:t>ΣΑΝΤΟΡΙΝΙΟΣ Ν. , σελ.</w:t>
        </w:r>
        <w:r w:rsidRPr="005A0EB2">
          <w:rPr>
            <w:rFonts w:eastAsia="Times New Roman"/>
            <w:szCs w:val="24"/>
            <w:lang w:eastAsia="en-US"/>
          </w:rPr>
          <w:br/>
          <w:t>ΣΤΑΘΑΚΗΣ Γ. , σελ.</w:t>
        </w:r>
        <w:r w:rsidRPr="005A0EB2">
          <w:rPr>
            <w:rFonts w:eastAsia="Times New Roman"/>
            <w:szCs w:val="24"/>
            <w:lang w:eastAsia="en-US"/>
          </w:rPr>
          <w:br/>
          <w:t>ΤΖΕΛΕΠΗΣ Μ. , σελ.</w:t>
        </w:r>
        <w:r w:rsidRPr="005A0EB2">
          <w:rPr>
            <w:rFonts w:eastAsia="Times New Roman"/>
            <w:szCs w:val="24"/>
            <w:lang w:eastAsia="en-US"/>
          </w:rPr>
          <w:br/>
        </w:r>
        <w:r w:rsidRPr="005A0EB2">
          <w:rPr>
            <w:rFonts w:eastAsia="Times New Roman"/>
            <w:szCs w:val="24"/>
            <w:lang w:eastAsia="en-US"/>
          </w:rPr>
          <w:br/>
          <w:t>ΠΑΡΕΜΒΑΣΕΙΣ:</w:t>
        </w:r>
        <w:r w:rsidRPr="005A0EB2">
          <w:rPr>
            <w:rFonts w:eastAsia="Times New Roman"/>
            <w:szCs w:val="24"/>
            <w:lang w:eastAsia="en-US"/>
          </w:rPr>
          <w:br/>
          <w:t>ΖΑΡΟΥΛΙΑ Ε. , σελ.</w:t>
        </w:r>
        <w:r w:rsidRPr="005A0EB2">
          <w:rPr>
            <w:rFonts w:eastAsia="Times New Roman"/>
            <w:szCs w:val="24"/>
            <w:lang w:eastAsia="en-US"/>
          </w:rPr>
          <w:br/>
        </w:r>
      </w:ins>
      <w:bookmarkStart w:id="29" w:name="_GoBack"/>
      <w:bookmarkEnd w:id="29"/>
      <w:r>
        <w:rPr>
          <w:rFonts w:eastAsia="Times New Roman" w:cs="Times New Roman"/>
          <w:szCs w:val="24"/>
        </w:rPr>
        <w:t>ΠΡΑΚΤΙΚΑ ΒΟΥΛΗΣ</w:t>
      </w:r>
    </w:p>
    <w:p w14:paraId="7048FB1E" w14:textId="77777777" w:rsidR="00D650F6" w:rsidRDefault="005A0EB2">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w:t>
      </w:r>
      <w:r>
        <w:rPr>
          <w:rFonts w:eastAsia="Times New Roman" w:cs="Times New Roman"/>
          <w:szCs w:val="24"/>
        </w:rPr>
        <w:t>΄ ΠΕΡΙΟΔΟΣ</w:t>
      </w:r>
    </w:p>
    <w:p w14:paraId="7048FB1F" w14:textId="77777777" w:rsidR="00D650F6" w:rsidRDefault="005A0EB2">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048FB20" w14:textId="77777777" w:rsidR="00D650F6" w:rsidRDefault="005A0EB2">
      <w:pPr>
        <w:spacing w:line="600" w:lineRule="auto"/>
        <w:ind w:firstLine="720"/>
        <w:jc w:val="center"/>
        <w:rPr>
          <w:rFonts w:eastAsia="Times New Roman" w:cs="Times New Roman"/>
          <w:szCs w:val="24"/>
        </w:rPr>
      </w:pPr>
      <w:r>
        <w:rPr>
          <w:rFonts w:eastAsia="Times New Roman" w:cs="Times New Roman"/>
          <w:szCs w:val="24"/>
        </w:rPr>
        <w:t>ΣΥΝΟΔΟΣ Α΄</w:t>
      </w:r>
    </w:p>
    <w:p w14:paraId="7048FB21" w14:textId="77777777" w:rsidR="00D650F6" w:rsidRDefault="005A0EB2">
      <w:pPr>
        <w:spacing w:line="600" w:lineRule="auto"/>
        <w:ind w:firstLine="720"/>
        <w:jc w:val="center"/>
        <w:rPr>
          <w:rFonts w:eastAsia="Times New Roman" w:cs="Times New Roman"/>
          <w:szCs w:val="24"/>
        </w:rPr>
      </w:pPr>
      <w:r>
        <w:rPr>
          <w:rFonts w:eastAsia="Times New Roman" w:cs="Times New Roman"/>
          <w:szCs w:val="24"/>
        </w:rPr>
        <w:t>ΣΥΝΕΔΡΙΑΣΗ ΡΛΔ΄</w:t>
      </w:r>
    </w:p>
    <w:p w14:paraId="7048FB22" w14:textId="77777777" w:rsidR="00D650F6" w:rsidRDefault="005A0EB2">
      <w:pPr>
        <w:spacing w:line="600" w:lineRule="auto"/>
        <w:ind w:firstLine="720"/>
        <w:jc w:val="center"/>
        <w:rPr>
          <w:rFonts w:eastAsia="Times New Roman" w:cs="Times New Roman"/>
          <w:szCs w:val="24"/>
        </w:rPr>
      </w:pPr>
      <w:r>
        <w:rPr>
          <w:rFonts w:eastAsia="Times New Roman" w:cs="Times New Roman"/>
          <w:szCs w:val="24"/>
        </w:rPr>
        <w:t>Παρασκευή 27 Μαΐου 2016</w:t>
      </w:r>
    </w:p>
    <w:p w14:paraId="7048FB23" w14:textId="77777777" w:rsidR="00D650F6" w:rsidRDefault="005A0EB2">
      <w:pPr>
        <w:spacing w:after="0" w:line="600" w:lineRule="auto"/>
        <w:ind w:firstLine="720"/>
        <w:jc w:val="both"/>
        <w:rPr>
          <w:rFonts w:eastAsia="Times New Roman" w:cs="Times New Roman"/>
          <w:b/>
          <w:szCs w:val="24"/>
        </w:rPr>
      </w:pPr>
      <w:r>
        <w:rPr>
          <w:rFonts w:eastAsia="Times New Roman" w:cs="Times New Roman"/>
          <w:szCs w:val="24"/>
        </w:rPr>
        <w:t xml:space="preserve">Αθήνα, σήμερα στις 27 Μαΐου 2016, ημέρα Παρασκευή και ώρα 10.11΄ συνήλθε στην Αίθουσα των συνεδριάσεων του Βουλευτηρίου η Βουλή σε ολομέλεια για να συνεδριάσει υπό την προεδρία του Δ΄ Αντιπροέδρου αυτής </w:t>
      </w:r>
      <w:r w:rsidRPr="00C57EAB">
        <w:rPr>
          <w:rFonts w:eastAsia="Times New Roman" w:cs="Times New Roman"/>
          <w:szCs w:val="24"/>
        </w:rPr>
        <w:t>κ.</w:t>
      </w:r>
      <w:r w:rsidRPr="00455753">
        <w:rPr>
          <w:rFonts w:eastAsia="Times New Roman" w:cs="Times New Roman"/>
          <w:b/>
          <w:szCs w:val="24"/>
        </w:rPr>
        <w:t xml:space="preserve"> ΝΙΚΗΤΑ ΚΑΚΛΑΜΑΝΗ.</w:t>
      </w:r>
    </w:p>
    <w:p w14:paraId="7048FB24"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Κυρίες και κ</w:t>
      </w:r>
      <w:r>
        <w:rPr>
          <w:rFonts w:eastAsia="Times New Roman" w:cs="Times New Roman"/>
          <w:szCs w:val="24"/>
        </w:rPr>
        <w:t>ύριοι συνάδελφοι, αρχίζει η συνεδρίαση.</w:t>
      </w:r>
    </w:p>
    <w:p w14:paraId="7048FB2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Εισερχόμαστε στη συζήτηση των </w:t>
      </w:r>
    </w:p>
    <w:p w14:paraId="7048FB26" w14:textId="77777777" w:rsidR="00D650F6" w:rsidRDefault="005A0EB2">
      <w:pPr>
        <w:spacing w:line="600" w:lineRule="auto"/>
        <w:ind w:firstLine="720"/>
        <w:jc w:val="center"/>
        <w:rPr>
          <w:rFonts w:eastAsia="Times New Roman" w:cs="Times New Roman"/>
          <w:b/>
          <w:szCs w:val="24"/>
        </w:rPr>
      </w:pPr>
      <w:r w:rsidRPr="00C57EAB">
        <w:rPr>
          <w:rFonts w:eastAsia="Times New Roman" w:cs="Times New Roman"/>
          <w:b/>
          <w:szCs w:val="24"/>
        </w:rPr>
        <w:t>ΕΠΙΚΑΙΡΩΝ ΕΡΩΤΗΣΕΩΝ</w:t>
      </w:r>
    </w:p>
    <w:p w14:paraId="7048FB2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w:t>
      </w:r>
      <w:r>
        <w:rPr>
          <w:rFonts w:eastAsia="Times New Roman" w:cs="Times New Roman"/>
          <w:szCs w:val="24"/>
        </w:rPr>
        <w:t xml:space="preserve"> σημερινές προγραμματισθείσες επίκαιρες ερωτήσεις δεν </w:t>
      </w:r>
      <w:r>
        <w:rPr>
          <w:rFonts w:eastAsia="Times New Roman" w:cs="Times New Roman"/>
          <w:szCs w:val="24"/>
        </w:rPr>
        <w:t>συζητούνται</w:t>
      </w:r>
      <w:r>
        <w:rPr>
          <w:rFonts w:eastAsia="Times New Roman" w:cs="Times New Roman"/>
          <w:szCs w:val="24"/>
        </w:rPr>
        <w:t xml:space="preserve"> λόγω κωλύματος των αρμοδίων Υπουργών. </w:t>
      </w:r>
    </w:p>
    <w:p w14:paraId="7048FB2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επειδή μόνο εσείς είστε εδώ</w:t>
      </w:r>
      <w:r>
        <w:rPr>
          <w:rFonts w:eastAsia="Times New Roman" w:cs="Times New Roman"/>
          <w:szCs w:val="24"/>
        </w:rPr>
        <w:t>,</w:t>
      </w:r>
      <w:r>
        <w:rPr>
          <w:rFonts w:eastAsia="Times New Roman" w:cs="Times New Roman"/>
          <w:szCs w:val="24"/>
        </w:rPr>
        <w:t xml:space="preserve"> που εκπροσωπείτε την Κυβέρνηση, αναγκαστικά θα απευθυνθώ σε εσάς για να πω ότι δεν μπορεί να γίνει αυτό ξανά. Είναι η δεύτερη φορά αυτή την εβδομάδα που κα</w:t>
      </w:r>
      <w:r>
        <w:rPr>
          <w:rFonts w:eastAsia="Times New Roman" w:cs="Times New Roman"/>
          <w:szCs w:val="24"/>
        </w:rPr>
        <w:t>μ</w:t>
      </w:r>
      <w:r>
        <w:rPr>
          <w:rFonts w:eastAsia="Times New Roman" w:cs="Times New Roman"/>
          <w:szCs w:val="24"/>
        </w:rPr>
        <w:t>μία ερώτηση δεν συζητείται λόγω μη προσέλευσης των Υπουργών. Στα είκοσι</w:t>
      </w:r>
      <w:r>
        <w:rPr>
          <w:rFonts w:eastAsia="Times New Roman" w:cs="Times New Roman"/>
          <w:szCs w:val="24"/>
        </w:rPr>
        <w:t xml:space="preserve"> πέντε χρόνια</w:t>
      </w:r>
      <w:r>
        <w:rPr>
          <w:rFonts w:eastAsia="Times New Roman" w:cs="Times New Roman"/>
          <w:szCs w:val="24"/>
        </w:rPr>
        <w:t>,</w:t>
      </w:r>
      <w:r>
        <w:rPr>
          <w:rFonts w:eastAsia="Times New Roman" w:cs="Times New Roman"/>
          <w:szCs w:val="24"/>
        </w:rPr>
        <w:t xml:space="preserve"> που είμαι στο </w:t>
      </w:r>
      <w:r>
        <w:rPr>
          <w:rFonts w:eastAsia="Times New Roman" w:cs="Times New Roman"/>
          <w:szCs w:val="24"/>
        </w:rPr>
        <w:t xml:space="preserve">ελληνικό </w:t>
      </w:r>
      <w:r>
        <w:rPr>
          <w:rFonts w:eastAsia="Times New Roman" w:cs="Times New Roman"/>
          <w:szCs w:val="24"/>
        </w:rPr>
        <w:t>Κοινοβούλιο</w:t>
      </w:r>
      <w:r>
        <w:rPr>
          <w:rFonts w:eastAsia="Times New Roman" w:cs="Times New Roman"/>
          <w:szCs w:val="24"/>
        </w:rPr>
        <w:t>,</w:t>
      </w:r>
      <w:r>
        <w:rPr>
          <w:rFonts w:eastAsia="Times New Roman" w:cs="Times New Roman"/>
          <w:szCs w:val="24"/>
        </w:rPr>
        <w:t xml:space="preserve"> αυτό δεν το θυμάμαι να έχει </w:t>
      </w:r>
      <w:r>
        <w:rPr>
          <w:rFonts w:eastAsia="Times New Roman" w:cs="Times New Roman"/>
          <w:szCs w:val="24"/>
        </w:rPr>
        <w:t>ξανα</w:t>
      </w:r>
      <w:r>
        <w:rPr>
          <w:rFonts w:eastAsia="Times New Roman" w:cs="Times New Roman"/>
          <w:szCs w:val="24"/>
        </w:rPr>
        <w:t xml:space="preserve">συμβεί. </w:t>
      </w:r>
    </w:p>
    <w:p w14:paraId="7048FB2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Σας παρακαλώ πολύ, στον βαθμό που μπορείτε, να παρέμβετε. Θα ενημερώσω και τον Πρόεδρο της Βουλής.</w:t>
      </w:r>
    </w:p>
    <w:p w14:paraId="7048FB2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Στο σημείο αυτό θα πρέπει να αναγγείλω τις επίκαιρες ερωτήσεις κα</w:t>
      </w:r>
      <w:r>
        <w:rPr>
          <w:rFonts w:eastAsia="Times New Roman" w:cs="Times New Roman"/>
          <w:szCs w:val="24"/>
        </w:rPr>
        <w:t xml:space="preserve">ι να τις διαγράψω. </w:t>
      </w:r>
    </w:p>
    <w:p w14:paraId="7048FB2B" w14:textId="77777777" w:rsidR="00D650F6" w:rsidRDefault="005A0EB2">
      <w:pPr>
        <w:spacing w:line="600" w:lineRule="auto"/>
        <w:ind w:firstLine="720"/>
        <w:jc w:val="both"/>
        <w:rPr>
          <w:rFonts w:eastAsia="Times New Roman" w:cs="Times New Roman"/>
          <w:szCs w:val="24"/>
        </w:rPr>
      </w:pPr>
      <w:r>
        <w:rPr>
          <w:rFonts w:eastAsia="Times New Roman"/>
          <w:szCs w:val="24"/>
        </w:rPr>
        <w:lastRenderedPageBreak/>
        <w:t xml:space="preserve">Η πρώτη </w:t>
      </w:r>
      <w:r>
        <w:rPr>
          <w:rFonts w:eastAsia="Times New Roman" w:cs="Times New Roman"/>
          <w:szCs w:val="24"/>
        </w:rPr>
        <w:t>με αριθμό 896/23-5-2016 επίκαιρη ερώτηση πρώτου κύκλου του Βουλευτή Α΄ Πειραιά της Νέας Δημοκρατίας κ. Κωνσταντίνου Κατσαφάδου προς τον Υπουργό Εσωτερικών και Διοικητικής Ανασυγκρότησης, σχετικά με την πορεία του ελέγχου των δικ</w:t>
      </w:r>
      <w:r>
        <w:rPr>
          <w:rFonts w:eastAsia="Times New Roman" w:cs="Times New Roman"/>
          <w:szCs w:val="24"/>
        </w:rPr>
        <w:t xml:space="preserve">αιολογητικών των συμμετεχόντων στο διαγωνισμό για την πρόσληψη </w:t>
      </w:r>
      <w:r>
        <w:rPr>
          <w:rFonts w:eastAsia="Times New Roman" w:cs="Times New Roman"/>
          <w:szCs w:val="24"/>
        </w:rPr>
        <w:t>πυροσβεστών πενταετούς θητείας</w:t>
      </w:r>
      <w:r>
        <w:rPr>
          <w:rFonts w:eastAsia="Times New Roman" w:cs="Times New Roman"/>
          <w:szCs w:val="24"/>
        </w:rPr>
        <w:t xml:space="preserve">, δεν </w:t>
      </w:r>
      <w:r>
        <w:rPr>
          <w:rFonts w:eastAsia="Times New Roman" w:cs="Times New Roman"/>
          <w:szCs w:val="24"/>
        </w:rPr>
        <w:t>συζητείται</w:t>
      </w:r>
      <w:r>
        <w:rPr>
          <w:rFonts w:eastAsia="Times New Roman" w:cs="Times New Roman"/>
          <w:szCs w:val="24"/>
        </w:rPr>
        <w:t xml:space="preserve"> λόγω κωλύματος του Υπουργού.</w:t>
      </w:r>
    </w:p>
    <w:p w14:paraId="7048FB2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901/24-5-2016 επίκαιρη ερώτηση πρώτου κύκλου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Εξωτερικών, σχετικά με τα προβλήματα στην έκδοση βίζας για Ρώσους τουρίστες, δεν </w:t>
      </w:r>
      <w:r>
        <w:rPr>
          <w:rFonts w:eastAsia="Times New Roman" w:cs="Times New Roman"/>
          <w:szCs w:val="24"/>
        </w:rPr>
        <w:t>σ</w:t>
      </w:r>
      <w:r>
        <w:rPr>
          <w:rFonts w:eastAsia="Times New Roman" w:cs="Times New Roman"/>
          <w:szCs w:val="24"/>
        </w:rPr>
        <w:t xml:space="preserve">υζητείται </w:t>
      </w:r>
      <w:r>
        <w:rPr>
          <w:rFonts w:eastAsia="Times New Roman" w:cs="Times New Roman"/>
          <w:szCs w:val="24"/>
        </w:rPr>
        <w:t>λόγω κωλύματος του Υπουργού</w:t>
      </w:r>
      <w:r>
        <w:rPr>
          <w:rFonts w:eastAsia="Times New Roman" w:cs="Times New Roman"/>
          <w:szCs w:val="24"/>
        </w:rPr>
        <w:t>.</w:t>
      </w:r>
      <w:r>
        <w:rPr>
          <w:rFonts w:eastAsia="Times New Roman" w:cs="Times New Roman"/>
          <w:szCs w:val="24"/>
        </w:rPr>
        <w:t xml:space="preserve"> </w:t>
      </w:r>
    </w:p>
    <w:p w14:paraId="7048FB2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Η τρίτη με αριθμό 902/24-5-2016 επίκαιρη ερώτηση πρώτου κύκλου του Ζ΄ Αντιπροέδρου της Βουλής και Βουλευτή Λάρισας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Αγροτικής Ανάπτυξης και Τρ</w:t>
      </w:r>
      <w:r>
        <w:rPr>
          <w:rFonts w:eastAsia="Times New Roman" w:cs="Times New Roman"/>
          <w:szCs w:val="24"/>
        </w:rPr>
        <w:t xml:space="preserve">οφίμων, σχετικά με τα προβλήματα στις καλλιέργειες από τις βροχοπτώσεις στη Θεσσαλία, δεν </w:t>
      </w:r>
      <w:r>
        <w:rPr>
          <w:rFonts w:eastAsia="Times New Roman" w:cs="Times New Roman"/>
          <w:szCs w:val="24"/>
        </w:rPr>
        <w:t xml:space="preserve">συζητείται </w:t>
      </w:r>
      <w:r>
        <w:rPr>
          <w:rFonts w:eastAsia="Times New Roman" w:cs="Times New Roman"/>
          <w:szCs w:val="24"/>
        </w:rPr>
        <w:t>λόγω κωλύματος του Υπουργού.</w:t>
      </w:r>
    </w:p>
    <w:p w14:paraId="7048FB2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Η πρώτη με αριθμό 897/23-5-2016 επίκαιρη ερώτηση δεύτερου κύκλου του Βουλευτή Αχαΐας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Παιδείας, Έρευνας και Θρησκευμάτων, σχετικά με τις προθέσεις του Υπουργείου για την επαναφορά του </w:t>
      </w:r>
      <w:r>
        <w:rPr>
          <w:rFonts w:eastAsia="Times New Roman" w:cs="Times New Roman"/>
          <w:szCs w:val="24"/>
        </w:rPr>
        <w:t xml:space="preserve">επιστημονικού πάρκου </w:t>
      </w:r>
      <w:r>
        <w:rPr>
          <w:rFonts w:eastAsia="Times New Roman" w:cs="Times New Roman"/>
          <w:szCs w:val="24"/>
        </w:rPr>
        <w:t xml:space="preserve">Πατρών υπό την κηδεμονία του Ιδρύματος Τεχνολογίας και Έρευνας, δεν </w:t>
      </w:r>
      <w:r>
        <w:rPr>
          <w:rFonts w:eastAsia="Times New Roman" w:cs="Times New Roman"/>
          <w:szCs w:val="24"/>
        </w:rPr>
        <w:t xml:space="preserve">συζητείται </w:t>
      </w:r>
      <w:r>
        <w:rPr>
          <w:rFonts w:eastAsia="Times New Roman" w:cs="Times New Roman"/>
          <w:szCs w:val="24"/>
        </w:rPr>
        <w:t>λόγω κωλύματος του Υπουργού.</w:t>
      </w:r>
    </w:p>
    <w:p w14:paraId="7048FB2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Η δεύτερη μ</w:t>
      </w:r>
      <w:r>
        <w:rPr>
          <w:rFonts w:eastAsia="Times New Roman" w:cs="Times New Roman"/>
          <w:szCs w:val="24"/>
        </w:rPr>
        <w:t>ε αριθμό 891/23-5-2016 επίκαιρη ερώτηση δεύτερου κύκλου του Ανεξάρτητου Βουλευτή Β΄ Αθηνών κ. Ευσταθίου Παναγούλη προς τον Υπουργό Επικρατείας, σχετικά με την «προνομιακή προβολή συγκεκριμένων Βουλευτών και δημοσιογράφων από τα ιδιωτικά και κρατικά κανάλια</w:t>
      </w:r>
      <w:r>
        <w:rPr>
          <w:rFonts w:eastAsia="Times New Roman" w:cs="Times New Roman"/>
          <w:szCs w:val="24"/>
        </w:rPr>
        <w:t xml:space="preserve">», δεν </w:t>
      </w:r>
      <w:r>
        <w:rPr>
          <w:rFonts w:eastAsia="Times New Roman" w:cs="Times New Roman"/>
          <w:szCs w:val="24"/>
        </w:rPr>
        <w:t xml:space="preserve">συζητείται </w:t>
      </w:r>
      <w:r>
        <w:rPr>
          <w:rFonts w:eastAsia="Times New Roman" w:cs="Times New Roman"/>
          <w:szCs w:val="24"/>
        </w:rPr>
        <w:t>λόγω κωλύματος του Υπουργού.</w:t>
      </w:r>
    </w:p>
    <w:p w14:paraId="7048FB3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Τέλος, η με αριθμό 3970/15-3-2016 ερώτηση της Βουλευτού Αττικής της Δημοκρατικής Συμπαράταξης ΠΑ.ΣΟ.Κ. – ΔΗΜ.ΑΡ. κ.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Υγείας, σχετικά με τα προβλήματα στη λειτουργία </w:t>
      </w:r>
      <w:r>
        <w:rPr>
          <w:rFonts w:eastAsia="Times New Roman" w:cs="Times New Roman"/>
          <w:szCs w:val="24"/>
        </w:rPr>
        <w:t>των χειρουργικών αιθουσών του Γενικού Νοσοκομείου Ελευσίνας «</w:t>
      </w:r>
      <w:proofErr w:type="spellStart"/>
      <w:r>
        <w:rPr>
          <w:rFonts w:eastAsia="Times New Roman" w:cs="Times New Roman"/>
          <w:szCs w:val="24"/>
        </w:rPr>
        <w:t>Θριάσιο</w:t>
      </w:r>
      <w:proofErr w:type="spellEnd"/>
      <w:r>
        <w:rPr>
          <w:rFonts w:eastAsia="Times New Roman" w:cs="Times New Roman"/>
          <w:szCs w:val="24"/>
        </w:rPr>
        <w:t xml:space="preserve">», δεν </w:t>
      </w:r>
      <w:r>
        <w:rPr>
          <w:rFonts w:eastAsia="Times New Roman" w:cs="Times New Roman"/>
          <w:szCs w:val="24"/>
        </w:rPr>
        <w:t xml:space="preserve">συζητείται </w:t>
      </w:r>
      <w:r>
        <w:rPr>
          <w:rFonts w:eastAsia="Times New Roman" w:cs="Times New Roman"/>
          <w:szCs w:val="24"/>
        </w:rPr>
        <w:t>λόγω κωλύματος του Υπουργού.</w:t>
      </w:r>
    </w:p>
    <w:p w14:paraId="7048FB3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επίκαιρων ερωτήσεων της Δευτέρας 30 Μαΐου 2016.</w:t>
      </w:r>
    </w:p>
    <w:p w14:paraId="7048FB3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Α. ΕΠΙΚΑΙΡΕΣ ΕΡΩΤ</w:t>
      </w:r>
      <w:r>
        <w:rPr>
          <w:rFonts w:eastAsia="Times New Roman" w:cs="Times New Roman"/>
          <w:szCs w:val="24"/>
        </w:rPr>
        <w:t>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7048FB3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1. Η με αριθμό 899/23-5-2016 επίκαιρη ερώτηση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τον αποκλεισμό του Νοσοκομείου Β</w:t>
      </w:r>
      <w:r>
        <w:rPr>
          <w:rFonts w:eastAsia="Times New Roman" w:cs="Times New Roman"/>
          <w:szCs w:val="24"/>
        </w:rPr>
        <w:t>όλου από το πρόγραμμα ΕΣΠΑ.</w:t>
      </w:r>
    </w:p>
    <w:p w14:paraId="7048FB3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7048FB3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1. Η με αριθμό 898/23-5-2016 επίκαιρη ερώτηση του Βουλευτή Καβάλας της Νέας Δημοκρατίας κ. </w:t>
      </w:r>
      <w:r>
        <w:rPr>
          <w:rFonts w:eastAsia="Times New Roman" w:cs="Times New Roman"/>
          <w:bCs/>
          <w:szCs w:val="24"/>
        </w:rPr>
        <w:t>Νικολάου Παναγιωτόπουλου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Αγροτικής Ανάπτυξης και Τροφίμων, </w:t>
      </w:r>
      <w:r>
        <w:rPr>
          <w:rFonts w:eastAsia="Times New Roman" w:cs="Times New Roman"/>
          <w:szCs w:val="24"/>
        </w:rPr>
        <w:t xml:space="preserve">σχετικά με το ολοκληρωμένο σύστημα </w:t>
      </w:r>
      <w:proofErr w:type="spellStart"/>
      <w:r>
        <w:rPr>
          <w:rFonts w:eastAsia="Times New Roman" w:cs="Times New Roman"/>
          <w:szCs w:val="24"/>
        </w:rPr>
        <w:t>χαλαζικής</w:t>
      </w:r>
      <w:proofErr w:type="spellEnd"/>
      <w:r>
        <w:rPr>
          <w:rFonts w:eastAsia="Times New Roman" w:cs="Times New Roman"/>
          <w:szCs w:val="24"/>
        </w:rPr>
        <w:t xml:space="preserve"> προστασίας των παραγωγών της Περιφερειακής Ενότητας Καβάλας.</w:t>
      </w:r>
    </w:p>
    <w:p w14:paraId="7048FB3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2. Η με αριθμό 875/16-5-2016 επίκαιρη ερώτηση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 </w:t>
      </w:r>
      <w:r>
        <w:rPr>
          <w:rFonts w:eastAsia="Times New Roman" w:cs="Times New Roman"/>
          <w:bCs/>
          <w:szCs w:val="24"/>
        </w:rPr>
        <w:t>Εσωτερικών και</w:t>
      </w:r>
      <w:r>
        <w:rPr>
          <w:rFonts w:eastAsia="Times New Roman" w:cs="Times New Roman"/>
          <w:b/>
          <w:bCs/>
          <w:szCs w:val="24"/>
        </w:rPr>
        <w:t xml:space="preserve"> </w:t>
      </w:r>
      <w:r>
        <w:rPr>
          <w:rFonts w:eastAsia="Times New Roman" w:cs="Times New Roman"/>
          <w:bCs/>
          <w:szCs w:val="24"/>
        </w:rPr>
        <w:t>Διοικητικής Ανασυγκρότησης,</w:t>
      </w:r>
      <w:r>
        <w:rPr>
          <w:rFonts w:eastAsia="Times New Roman" w:cs="Times New Roman"/>
          <w:szCs w:val="24"/>
        </w:rPr>
        <w:t xml:space="preserve"> σχετικά με τον προγραμματισμό του Υπουργείου για τη νέα αντιπυρική περίοδο.</w:t>
      </w:r>
    </w:p>
    <w:p w14:paraId="7048FB3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3. Η με αριθμό 846/9-5-2016 επίκαιρη ερώτηση του Βουλευτή Αργολίδας της Δημοκρατικής Συμπαράταξης ΠΑΣΟΚ-ΔΗΜΑΡ κ. </w:t>
      </w:r>
      <w:r>
        <w:rPr>
          <w:rFonts w:eastAsia="Times New Roman" w:cs="Times New Roman"/>
          <w:bCs/>
          <w:szCs w:val="24"/>
        </w:rPr>
        <w:t>Ιωάννη</w:t>
      </w:r>
      <w:r>
        <w:rPr>
          <w:rFonts w:eastAsia="Times New Roman" w:cs="Times New Roman"/>
          <w:bCs/>
          <w:szCs w:val="24"/>
        </w:rPr>
        <w:t xml:space="preserve"> Μανιάτη</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την άμεση αντιμετώπιση του θέματος της εφημερίας παιδιάτρου στην Αργολίδα.</w:t>
      </w:r>
    </w:p>
    <w:p w14:paraId="7048FB3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4. Η με αριθμό 825/25-4-2016 επίκαιρη ερώτηση της Βουλευτού Β΄ Πειραιώς της Ένωσης Κεντρώων κυρίας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w:t>
      </w:r>
      <w:r>
        <w:rPr>
          <w:rFonts w:eastAsia="Times New Roman" w:cs="Times New Roman"/>
          <w:szCs w:val="24"/>
        </w:rPr>
        <w:t xml:space="preserve">υργό </w:t>
      </w:r>
      <w:r>
        <w:rPr>
          <w:rFonts w:eastAsia="Times New Roman" w:cs="Times New Roman"/>
          <w:bCs/>
          <w:szCs w:val="24"/>
        </w:rPr>
        <w:t>Υγείας,</w:t>
      </w:r>
      <w:r>
        <w:rPr>
          <w:rFonts w:eastAsia="Times New Roman" w:cs="Times New Roman"/>
          <w:szCs w:val="24"/>
        </w:rPr>
        <w:t xml:space="preserve"> σχετικά με την υπολειτουργία του Αντικαρκινικού Νοσοκομείου </w:t>
      </w:r>
      <w:r>
        <w:rPr>
          <w:rFonts w:eastAsia="Times New Roman" w:cs="Times New Roman"/>
          <w:szCs w:val="24"/>
        </w:rPr>
        <w:t>«</w:t>
      </w:r>
      <w:r>
        <w:rPr>
          <w:rFonts w:eastAsia="Times New Roman" w:cs="Times New Roman"/>
          <w:szCs w:val="24"/>
        </w:rPr>
        <w:t>Μεταξά</w:t>
      </w:r>
      <w:r>
        <w:rPr>
          <w:rFonts w:eastAsia="Times New Roman" w:cs="Times New Roman"/>
          <w:szCs w:val="24"/>
        </w:rPr>
        <w:t>»</w:t>
      </w:r>
      <w:r>
        <w:rPr>
          <w:rFonts w:eastAsia="Times New Roman" w:cs="Times New Roman"/>
          <w:szCs w:val="24"/>
        </w:rPr>
        <w:t>.</w:t>
      </w:r>
    </w:p>
    <w:p w14:paraId="7048FB3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5. Η με αριθμό 829/25-4-2016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 xml:space="preserve">Υποδομών, Μεταφορών και Δικτύων, </w:t>
      </w:r>
      <w:r>
        <w:rPr>
          <w:rFonts w:eastAsia="Times New Roman" w:cs="Times New Roman"/>
          <w:szCs w:val="24"/>
        </w:rPr>
        <w:t xml:space="preserve">σχετικά με το παλιό </w:t>
      </w:r>
      <w:r>
        <w:rPr>
          <w:rFonts w:eastAsia="Times New Roman" w:cs="Times New Roman"/>
          <w:szCs w:val="24"/>
        </w:rPr>
        <w:t>χρέος 90 εκ</w:t>
      </w:r>
      <w:r>
        <w:rPr>
          <w:rFonts w:eastAsia="Times New Roman" w:cs="Times New Roman"/>
          <w:szCs w:val="24"/>
        </w:rPr>
        <w:t>ατομμυρίων</w:t>
      </w:r>
      <w:r>
        <w:rPr>
          <w:rFonts w:eastAsia="Times New Roman" w:cs="Times New Roman"/>
          <w:szCs w:val="24"/>
        </w:rPr>
        <w:t xml:space="preserve"> ευρώ στα αστικά λεωφορεία, που οφείλεται στις προηγούμενες διοικήσεις.</w:t>
      </w:r>
    </w:p>
    <w:p w14:paraId="7048FB3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6. Η με αριθμό 799/19-4-2016 επίκαιρη ερώτηση της Βουλευτού Χαλκιδικής του Συνασπισμού Ριζοσπαστικής Αριστεράς κ. </w:t>
      </w:r>
      <w:r>
        <w:rPr>
          <w:rFonts w:eastAsia="Times New Roman" w:cs="Times New Roman"/>
          <w:bCs/>
          <w:szCs w:val="24"/>
        </w:rPr>
        <w:t xml:space="preserve">Αικατερίνης </w:t>
      </w:r>
      <w:proofErr w:type="spellStart"/>
      <w:r>
        <w:rPr>
          <w:rFonts w:eastAsia="Times New Roman" w:cs="Times New Roman"/>
          <w:bCs/>
          <w:szCs w:val="24"/>
        </w:rPr>
        <w:t>Ιγγλέζη</w:t>
      </w:r>
      <w:proofErr w:type="spellEnd"/>
      <w:r>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w:t>
      </w:r>
      <w:r>
        <w:rPr>
          <w:rFonts w:eastAsia="Times New Roman" w:cs="Times New Roman"/>
          <w:szCs w:val="24"/>
        </w:rPr>
        <w:t>ικά με τις ανάγκες της Μονάδας Τεχνητού Νεφρού του Γενικού Νοσοκομείου Χαλκιδικής.</w:t>
      </w:r>
    </w:p>
    <w:p w14:paraId="7048FB3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7. Η με αριθμό 708/28-3-2016 επίκαιρη ερώτηση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αντιμετώπιση των προβλ</w:t>
      </w:r>
      <w:r>
        <w:rPr>
          <w:rFonts w:eastAsia="Times New Roman" w:cs="Times New Roman"/>
          <w:szCs w:val="24"/>
        </w:rPr>
        <w:t>ημάτων του Γενικού Νοσοκομείου Λαμίας.</w:t>
      </w:r>
    </w:p>
    <w:p w14:paraId="7048FB3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Επίσης, έχω την τιμή </w:t>
      </w:r>
      <w:r>
        <w:rPr>
          <w:rFonts w:eastAsia="Times New Roman" w:cs="Times New Roman"/>
          <w:szCs w:val="24"/>
        </w:rPr>
        <w:t xml:space="preserve">να ανακοινώσω στο Σώμα τα εξής: </w:t>
      </w:r>
    </w:p>
    <w:p w14:paraId="7048FB3D" w14:textId="77777777" w:rsidR="00D650F6" w:rsidRDefault="005A0EB2">
      <w:pPr>
        <w:tabs>
          <w:tab w:val="left" w:pos="0"/>
        </w:tabs>
        <w:spacing w:line="600" w:lineRule="auto"/>
        <w:ind w:firstLine="720"/>
        <w:contextualSpacing/>
        <w:jc w:val="both"/>
        <w:rPr>
          <w:rFonts w:eastAsia="Times New Roman" w:cs="Times New Roman"/>
          <w:szCs w:val="24"/>
        </w:rPr>
      </w:pPr>
      <w:r>
        <w:rPr>
          <w:rFonts w:eastAsia="Times New Roman" w:cs="Times New Roman"/>
          <w:szCs w:val="24"/>
        </w:rPr>
        <w:lastRenderedPageBreak/>
        <w:t>Οι Υπουργοί Εθνικής Άμυνας, Οικονομικών, Εξωτερικών, Δικαιοσύνης, Διαφάνειας και Ανθρωπίνων Δικαιωμάτων, Περιβάλλοντος και Ενέργειας και ο Αναπληρωτής Υπουργός Περ</w:t>
      </w:r>
      <w:r>
        <w:rPr>
          <w:rFonts w:eastAsia="Times New Roman" w:cs="Times New Roman"/>
          <w:szCs w:val="24"/>
        </w:rPr>
        <w:t>ιβάλλοντος και Ενέργειας, κατέθεσαν στις 26</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σχέδιο νόμου: «Κύρωση του Μνημονίου Κατανόησης για τη Στρατιωτική Συνεργασία μεταξύ του Υπουργείου Εθνικής Άμυνας της Ελληνικής Δημοκρατίας και του Υπουργείου Άμυνας της Αραβικής Δημοκρατίας της Αιγύπτου».</w:t>
      </w:r>
    </w:p>
    <w:p w14:paraId="7048FB3E" w14:textId="77777777" w:rsidR="00D650F6" w:rsidRDefault="005A0EB2">
      <w:pPr>
        <w:tabs>
          <w:tab w:val="left" w:pos="0"/>
        </w:tabs>
        <w:spacing w:line="600" w:lineRule="auto"/>
        <w:ind w:firstLine="720"/>
        <w:contextualSpacing/>
        <w:jc w:val="both"/>
        <w:rPr>
          <w:rFonts w:eastAsia="Times New Roman" w:cs="Times New Roman"/>
          <w:szCs w:val="24"/>
        </w:rPr>
      </w:pPr>
      <w:r>
        <w:rPr>
          <w:rFonts w:eastAsia="Times New Roman" w:cs="Times New Roman"/>
          <w:szCs w:val="24"/>
        </w:rPr>
        <w:t>Οι Υπουργοί Εθνικής Άμυνας, Οικονομικών, Εξωτερικών, Δικαιοσύνης, Διαφάνειας και Ανθρωπίνων Δικαιωμάτων, κατέθεσαν στις 26</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σχέδιο νόμου: «Κύρωση της Συμφωνίας μεταξύ της Κυβέρνησης της Ελληνικής Δημοκρατίας και της Κυβέρνησης του Κράτους του Ισραήλ</w:t>
      </w:r>
      <w:r>
        <w:rPr>
          <w:rFonts w:eastAsia="Times New Roman" w:cs="Times New Roman"/>
          <w:szCs w:val="24"/>
        </w:rPr>
        <w:t xml:space="preserve"> σχετικά με το Καθεστώς των Δυνάμεών τους».</w:t>
      </w:r>
    </w:p>
    <w:p w14:paraId="7048FB3F" w14:textId="77777777" w:rsidR="00D650F6" w:rsidRDefault="005A0EB2">
      <w:pPr>
        <w:tabs>
          <w:tab w:val="left" w:pos="0"/>
        </w:tabs>
        <w:spacing w:line="600" w:lineRule="auto"/>
        <w:ind w:firstLine="720"/>
        <w:contextualSpacing/>
        <w:jc w:val="both"/>
        <w:rPr>
          <w:rFonts w:eastAsia="Times New Roman" w:cs="Times New Roman"/>
          <w:szCs w:val="24"/>
        </w:rPr>
      </w:pPr>
      <w:r>
        <w:rPr>
          <w:rFonts w:eastAsia="Times New Roman" w:cs="Times New Roman"/>
          <w:szCs w:val="24"/>
        </w:rPr>
        <w:t>Οι Υπουργοί Εθνικής Άμυνας, Οικονομικών, Εξωτερικών, Δικαιοσύνης, Διαφάνειας και Ανθρωπίνων Δικαιωμάτων, κατέθεσαν στις 26</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σχέδιο νόμου: «Κύρωση της Προγραμματικής Συμφωνίας </w:t>
      </w:r>
      <w:r>
        <w:rPr>
          <w:rFonts w:eastAsia="Times New Roman" w:cs="Times New Roman"/>
          <w:szCs w:val="24"/>
        </w:rPr>
        <w:lastRenderedPageBreak/>
        <w:t>(</w:t>
      </w:r>
      <w:proofErr w:type="spellStart"/>
      <w:r>
        <w:rPr>
          <w:rFonts w:eastAsia="Times New Roman" w:cs="Times New Roman"/>
          <w:szCs w:val="24"/>
          <w:lang w:val="en-US"/>
        </w:rPr>
        <w:t>Programme</w:t>
      </w:r>
      <w:proofErr w:type="spellEnd"/>
      <w:r>
        <w:rPr>
          <w:rFonts w:eastAsia="Times New Roman" w:cs="Times New Roman"/>
          <w:szCs w:val="24"/>
        </w:rPr>
        <w:t xml:space="preserve"> </w:t>
      </w:r>
      <w:r>
        <w:rPr>
          <w:rFonts w:eastAsia="Times New Roman" w:cs="Times New Roman"/>
          <w:szCs w:val="24"/>
          <w:lang w:val="en-US"/>
        </w:rPr>
        <w:t>Arrangement</w:t>
      </w:r>
      <w:r>
        <w:rPr>
          <w:rFonts w:eastAsia="Times New Roman" w:cs="Times New Roman"/>
          <w:szCs w:val="24"/>
        </w:rPr>
        <w:t>) ΑΡΙΘ.Α-</w:t>
      </w:r>
      <w:r>
        <w:rPr>
          <w:rFonts w:eastAsia="Times New Roman" w:cs="Times New Roman"/>
          <w:szCs w:val="24"/>
        </w:rPr>
        <w:t>1424 [</w:t>
      </w:r>
      <w:r>
        <w:rPr>
          <w:rFonts w:eastAsia="Times New Roman" w:cs="Times New Roman"/>
          <w:szCs w:val="24"/>
          <w:lang w:val="en-US"/>
        </w:rPr>
        <w:t>MIOS</w:t>
      </w:r>
      <w:r>
        <w:rPr>
          <w:rFonts w:eastAsia="Times New Roman" w:cs="Times New Roman"/>
          <w:szCs w:val="24"/>
        </w:rPr>
        <w:t>] μεταξύ του Ομοσπονδιακού Υπουργού Άμυνας και Αθλητισμού της Δημοκρατίας της Αυστρίας, και του Υπουργού Άμυνας του Βασιλείου του Βελγίου και του Υπουργείου Άμυνας της Δημοκρατίας της Βουλγαρίας και του Υπουργείου Άμυνας της Δημοκρατίας της Κροατ</w:t>
      </w:r>
      <w:r>
        <w:rPr>
          <w:rFonts w:eastAsia="Times New Roman" w:cs="Times New Roman"/>
          <w:szCs w:val="24"/>
        </w:rPr>
        <w:t>ίας και του Υπουργείου Άμυνας της Δημοκρατίας της Τσεχίας και του Υπουργείου Άμυνας της Εσθονίας και του Υπουργείου Εθνικής Άμυνας της Ελληνικής Δημοκρατίας και του Υπουργείου Άμυνας της Δημοκρατίας της Φινλανδίας και του Υπουργείου Άμυνας της Γαλλικής Δημ</w:t>
      </w:r>
      <w:r>
        <w:rPr>
          <w:rFonts w:eastAsia="Times New Roman" w:cs="Times New Roman"/>
          <w:szCs w:val="24"/>
        </w:rPr>
        <w:t>οκρατίας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w:t>
      </w:r>
      <w:r>
        <w:rPr>
          <w:rFonts w:eastAsia="Times New Roman" w:cs="Times New Roman"/>
          <w:szCs w:val="24"/>
        </w:rPr>
        <w:t xml:space="preserve">ουανίας και του Υπουργείου Άμυνας του Μεγάλου Δουκάτου του Λουξεμβούργου και του Υπουργείου Άμυνας του Βασιλείου της Ολλανδίας και του Υπουργείου Εθνικής Άμυνας της Δημοκρατίας της Πολωνίας και του Υπουργείου Εθνικής Άμυνας της Δημοκρατίας της Πορτογαλίας </w:t>
      </w:r>
      <w:r>
        <w:rPr>
          <w:rFonts w:eastAsia="Times New Roman" w:cs="Times New Roman"/>
          <w:szCs w:val="24"/>
        </w:rPr>
        <w:t xml:space="preserve">και του Υπουργείου Άμυνας της Δημοκρατίας της Σλοβακίας και του Υπουργείου </w:t>
      </w:r>
      <w:r>
        <w:rPr>
          <w:rFonts w:eastAsia="Times New Roman" w:cs="Times New Roman"/>
          <w:szCs w:val="24"/>
        </w:rPr>
        <w:lastRenderedPageBreak/>
        <w:t>Άμυνας της Δημοκρατίας της Σλοβενίας και του Υπουργείου Άμυνας του Βασιλείου της Ισπανίας και της Κυβέρνησης του Βασιλείου της Σουηδίας και του Υπουργείου Άμυνας του Ηνωμένου Βασιλε</w:t>
      </w:r>
      <w:r>
        <w:rPr>
          <w:rFonts w:eastAsia="Times New Roman" w:cs="Times New Roman"/>
          <w:szCs w:val="24"/>
        </w:rPr>
        <w:t>ίου της Μεγάλης Βρετανίας και της Βόρειας Ιρλανδίας και του Ευρωπαϊκού Οργανισμού Άμυνας, σχετικά με το «</w:t>
      </w:r>
      <w:r>
        <w:rPr>
          <w:rFonts w:eastAsia="Times New Roman" w:cs="Times New Roman"/>
          <w:szCs w:val="24"/>
          <w:lang w:val="en-US"/>
        </w:rPr>
        <w:t>MIOS</w:t>
      </w:r>
      <w:r>
        <w:rPr>
          <w:rFonts w:eastAsia="Times New Roman" w:cs="Times New Roman"/>
          <w:szCs w:val="24"/>
        </w:rPr>
        <w:t xml:space="preserve">», τη Στρατιωτική Υλοποίηση του </w:t>
      </w:r>
      <w:r>
        <w:rPr>
          <w:rFonts w:eastAsia="Times New Roman" w:cs="Times New Roman"/>
          <w:szCs w:val="24"/>
          <w:lang w:val="en-US"/>
        </w:rPr>
        <w:t>SESAR</w:t>
      </w:r>
      <w:r>
        <w:rPr>
          <w:rFonts w:eastAsia="Times New Roman" w:cs="Times New Roman"/>
          <w:szCs w:val="24"/>
        </w:rPr>
        <w:t xml:space="preserve"> (Ερευνητικού Προγράμματος Διαχείρισης Εναέριας Κυκλοφορίας του Ενιαίου Ευρωπαϊκού Ουρανού – </w:t>
      </w:r>
      <w:r>
        <w:rPr>
          <w:rFonts w:eastAsia="Times New Roman" w:cs="Times New Roman"/>
          <w:szCs w:val="24"/>
          <w:lang w:val="en-US"/>
        </w:rPr>
        <w:t>Military</w:t>
      </w:r>
      <w:r>
        <w:rPr>
          <w:rFonts w:eastAsia="Times New Roman" w:cs="Times New Roman"/>
          <w:szCs w:val="24"/>
        </w:rPr>
        <w:t xml:space="preserve"> </w:t>
      </w:r>
      <w:r>
        <w:rPr>
          <w:rFonts w:eastAsia="Times New Roman" w:cs="Times New Roman"/>
          <w:szCs w:val="24"/>
          <w:lang w:val="en-US"/>
        </w:rPr>
        <w:t>Implementation</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Single</w:t>
      </w:r>
      <w:r>
        <w:rPr>
          <w:rFonts w:eastAsia="Times New Roman" w:cs="Times New Roman"/>
          <w:szCs w:val="24"/>
        </w:rPr>
        <w:t xml:space="preserve"> </w:t>
      </w:r>
      <w:r>
        <w:rPr>
          <w:rFonts w:eastAsia="Times New Roman" w:cs="Times New Roman"/>
          <w:szCs w:val="24"/>
          <w:lang w:val="en-US"/>
        </w:rPr>
        <w:t>European</w:t>
      </w:r>
      <w:r>
        <w:rPr>
          <w:rFonts w:eastAsia="Times New Roman" w:cs="Times New Roman"/>
          <w:szCs w:val="24"/>
        </w:rPr>
        <w:t xml:space="preserve"> </w:t>
      </w:r>
      <w:r>
        <w:rPr>
          <w:rFonts w:eastAsia="Times New Roman" w:cs="Times New Roman"/>
          <w:szCs w:val="24"/>
          <w:lang w:val="en-US"/>
        </w:rPr>
        <w:t>Sky</w:t>
      </w:r>
      <w:r>
        <w:rPr>
          <w:rFonts w:eastAsia="Times New Roman" w:cs="Times New Roman"/>
          <w:szCs w:val="24"/>
        </w:rPr>
        <w:t xml:space="preserve"> </w:t>
      </w:r>
      <w:r>
        <w:rPr>
          <w:rFonts w:eastAsia="Times New Roman" w:cs="Times New Roman"/>
          <w:szCs w:val="24"/>
          <w:lang w:val="en-US"/>
        </w:rPr>
        <w:t>Air</w:t>
      </w:r>
      <w:r>
        <w:rPr>
          <w:rFonts w:eastAsia="Times New Roman" w:cs="Times New Roman"/>
          <w:szCs w:val="24"/>
        </w:rPr>
        <w:t xml:space="preserve"> </w:t>
      </w:r>
      <w:r>
        <w:rPr>
          <w:rFonts w:eastAsia="Times New Roman" w:cs="Times New Roman"/>
          <w:szCs w:val="24"/>
          <w:lang w:val="en-US"/>
        </w:rPr>
        <w:t>Traffic</w:t>
      </w:r>
      <w:r>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 xml:space="preserve"> </w:t>
      </w:r>
      <w:proofErr w:type="spellStart"/>
      <w:r>
        <w:rPr>
          <w:rFonts w:eastAsia="Times New Roman" w:cs="Times New Roman"/>
          <w:szCs w:val="24"/>
          <w:lang w:val="en-US"/>
        </w:rPr>
        <w:t>Programme</w:t>
      </w:r>
      <w:proofErr w:type="spellEnd"/>
      <w:r>
        <w:rPr>
          <w:rFonts w:eastAsia="Times New Roman" w:cs="Times New Roman"/>
          <w:szCs w:val="24"/>
        </w:rPr>
        <w:t xml:space="preserve">)». </w:t>
      </w:r>
    </w:p>
    <w:p w14:paraId="7048FB40" w14:textId="77777777" w:rsidR="00D650F6" w:rsidRDefault="005A0EB2">
      <w:pPr>
        <w:spacing w:line="600" w:lineRule="auto"/>
        <w:ind w:left="720"/>
        <w:jc w:val="both"/>
        <w:rPr>
          <w:rFonts w:eastAsia="Times New Roman" w:cs="Times New Roman"/>
          <w:szCs w:val="24"/>
        </w:rPr>
      </w:pPr>
      <w:r>
        <w:rPr>
          <w:rFonts w:eastAsia="Times New Roman" w:cs="Times New Roman"/>
          <w:szCs w:val="24"/>
        </w:rPr>
        <w:t>Παραπέμπονται στην αρμόδια Διαρκή Επιτροπή.</w:t>
      </w:r>
    </w:p>
    <w:p w14:paraId="7048FB41" w14:textId="77777777" w:rsidR="00D650F6" w:rsidRDefault="005A0EB2">
      <w:pPr>
        <w:spacing w:line="600" w:lineRule="auto"/>
        <w:ind w:firstLine="720"/>
        <w:jc w:val="center"/>
        <w:rPr>
          <w:rFonts w:eastAsia="Times New Roman"/>
          <w:szCs w:val="24"/>
        </w:rPr>
      </w:pPr>
      <w:r>
        <w:rPr>
          <w:rFonts w:eastAsia="Times New Roman"/>
          <w:color w:val="FF0000"/>
          <w:szCs w:val="24"/>
        </w:rPr>
        <w:t>(ΑΛΛΑΓΗ ΣΕΛΙΔΑΣ ΛΟΓΩ ΑΛΛΑΓΗΣ ΘΕΜΑΤΟΣ)</w:t>
      </w:r>
    </w:p>
    <w:p w14:paraId="7048FB42"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szCs w:val="24"/>
        </w:rPr>
        <w:t>Κυρίες και κύριοι συνάδελφοι,</w:t>
      </w:r>
      <w:r>
        <w:rPr>
          <w:rFonts w:eastAsia="Times New Roman" w:cs="Times New Roman"/>
          <w:szCs w:val="24"/>
        </w:rPr>
        <w:t xml:space="preserve"> εισερχόμαστε στην ημερήσια </w:t>
      </w:r>
      <w:r>
        <w:rPr>
          <w:rFonts w:eastAsia="Times New Roman" w:cs="Times New Roman"/>
          <w:szCs w:val="24"/>
        </w:rPr>
        <w:t xml:space="preserve">διάταξη των </w:t>
      </w:r>
    </w:p>
    <w:p w14:paraId="7048FB43" w14:textId="77777777" w:rsidR="00D650F6" w:rsidRDefault="005A0EB2">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7048FB4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Θα συζητηθεί η υπ’ αριθ. 25/19/14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επίκαιρη επερώτηση</w:t>
      </w:r>
      <w:r>
        <w:rPr>
          <w:rFonts w:eastAsia="Times New Roman" w:cs="Times New Roman"/>
          <w:szCs w:val="24"/>
        </w:rPr>
        <w:t xml:space="preserve"> των Βουλευτών της Δημοκρατικής Συμπαράταξης ΠΑΣΟΚ-ΔΗΜΑΡ κ.κ. Οδυσσέα Κωνσταντινόπουλου, Γεώργιου </w:t>
      </w:r>
      <w:proofErr w:type="spellStart"/>
      <w:r>
        <w:rPr>
          <w:rFonts w:eastAsia="Times New Roman" w:cs="Times New Roman"/>
          <w:szCs w:val="24"/>
        </w:rPr>
        <w:t>Αρβανιτίδη</w:t>
      </w:r>
      <w:proofErr w:type="spellEnd"/>
      <w:r>
        <w:rPr>
          <w:rFonts w:eastAsia="Times New Roman" w:cs="Times New Roman"/>
          <w:szCs w:val="24"/>
        </w:rPr>
        <w:t xml:space="preserve">, Ευάγγελου Βενιζέλου, Αθανάσιου Θεοχαρόπουλου, Βασίλειου </w:t>
      </w:r>
      <w:proofErr w:type="spellStart"/>
      <w:r>
        <w:rPr>
          <w:rFonts w:eastAsia="Times New Roman" w:cs="Times New Roman"/>
          <w:szCs w:val="24"/>
        </w:rPr>
        <w:t>Κεγκέρ</w:t>
      </w:r>
      <w:r>
        <w:rPr>
          <w:rFonts w:eastAsia="Times New Roman" w:cs="Times New Roman"/>
          <w:szCs w:val="24"/>
        </w:rPr>
        <w:t>ογλου</w:t>
      </w:r>
      <w:proofErr w:type="spellEnd"/>
      <w:r>
        <w:rPr>
          <w:rFonts w:eastAsia="Times New Roman" w:cs="Times New Roman"/>
          <w:szCs w:val="24"/>
        </w:rPr>
        <w:t xml:space="preserve">, Χαρούλας (Χαράς) </w:t>
      </w:r>
      <w:proofErr w:type="spellStart"/>
      <w:r>
        <w:rPr>
          <w:rFonts w:eastAsia="Times New Roman" w:cs="Times New Roman"/>
          <w:szCs w:val="24"/>
        </w:rPr>
        <w:t>Κεφαλίδου</w:t>
      </w:r>
      <w:proofErr w:type="spellEnd"/>
      <w:r>
        <w:rPr>
          <w:rFonts w:eastAsia="Times New Roman" w:cs="Times New Roman"/>
          <w:szCs w:val="24"/>
        </w:rPr>
        <w:t xml:space="preserve">, Ιωάννη Κουτσούκου, Δημήτριου </w:t>
      </w:r>
      <w:proofErr w:type="spellStart"/>
      <w:r>
        <w:rPr>
          <w:rFonts w:eastAsia="Times New Roman" w:cs="Times New Roman"/>
          <w:szCs w:val="24"/>
        </w:rPr>
        <w:t>Κρεμαστινού</w:t>
      </w:r>
      <w:proofErr w:type="spellEnd"/>
      <w:r>
        <w:rPr>
          <w:rFonts w:eastAsia="Times New Roman" w:cs="Times New Roman"/>
          <w:szCs w:val="24"/>
        </w:rPr>
        <w:t xml:space="preserve">, Δημήτριου Κωνσταντόπουλου, Ανδρέα Λοβέρδου, Ιωάννη Μανιάτη, Θεόδωρου Παπαθεοδώρου, Κωνσταντίνου Σκανδαλίδη, Μιχαήλ Τζελέπη και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w:t>
      </w:r>
      <w:r>
        <w:rPr>
          <w:rFonts w:eastAsia="Times New Roman" w:cs="Times New Roman"/>
          <w:szCs w:val="24"/>
        </w:rPr>
        <w:t>Υπουργ</w:t>
      </w:r>
      <w:r>
        <w:rPr>
          <w:rFonts w:eastAsia="Times New Roman" w:cs="Times New Roman"/>
          <w:szCs w:val="24"/>
        </w:rPr>
        <w:t>ό</w:t>
      </w:r>
      <w:r>
        <w:rPr>
          <w:rFonts w:eastAsia="Times New Roman" w:cs="Times New Roman"/>
          <w:szCs w:val="24"/>
        </w:rPr>
        <w:t xml:space="preserve"> Οικονομ</w:t>
      </w:r>
      <w:r>
        <w:rPr>
          <w:rFonts w:eastAsia="Times New Roman" w:cs="Times New Roman"/>
          <w:szCs w:val="24"/>
        </w:rPr>
        <w:t xml:space="preserve">ίας, Ανάπτυξης και Τουρισμού, με θέμα: «Από αναβολή σε αναβολή το </w:t>
      </w:r>
      <w:r>
        <w:rPr>
          <w:rFonts w:eastAsia="Times New Roman" w:cs="Times New Roman"/>
          <w:szCs w:val="24"/>
        </w:rPr>
        <w:t>α</w:t>
      </w:r>
      <w:r>
        <w:rPr>
          <w:rFonts w:eastAsia="Times New Roman" w:cs="Times New Roman"/>
          <w:szCs w:val="24"/>
        </w:rPr>
        <w:t>ναπτυξιακό σχέδιο για τη χώρα».</w:t>
      </w:r>
    </w:p>
    <w:p w14:paraId="7048FB45" w14:textId="77777777" w:rsidR="00D650F6" w:rsidRDefault="005A0EB2">
      <w:pPr>
        <w:spacing w:line="600" w:lineRule="auto"/>
        <w:ind w:firstLine="720"/>
        <w:jc w:val="both"/>
        <w:rPr>
          <w:rFonts w:eastAsia="Times New Roman" w:cs="Times New Roman"/>
          <w:b/>
          <w:szCs w:val="24"/>
        </w:rPr>
      </w:pPr>
      <w:r>
        <w:rPr>
          <w:rFonts w:eastAsia="Times New Roman" w:cs="Times New Roman"/>
          <w:b/>
          <w:szCs w:val="24"/>
        </w:rPr>
        <w:t xml:space="preserve">ΒΑΣΙΛΕΙΟΣ ΚΕΓΚΕΡΟΓΛΟΥ: </w:t>
      </w:r>
      <w:r>
        <w:rPr>
          <w:rFonts w:eastAsia="Times New Roman" w:cs="Times New Roman"/>
          <w:szCs w:val="24"/>
        </w:rPr>
        <w:t>Κύριε Πρόεδρε,</w:t>
      </w:r>
      <w:r>
        <w:rPr>
          <w:rFonts w:eastAsia="Times New Roman" w:cs="Times New Roman"/>
          <w:b/>
          <w:szCs w:val="24"/>
        </w:rPr>
        <w:t xml:space="preserve"> </w:t>
      </w:r>
      <w:r>
        <w:rPr>
          <w:rFonts w:eastAsia="Times New Roman" w:cs="Times New Roman"/>
          <w:szCs w:val="24"/>
        </w:rPr>
        <w:t>πριν την επερώτηση θα ήθελα να αναφερθώ στην επίκαιρη ερώτησή μου που ακυρώθηκε.</w:t>
      </w:r>
    </w:p>
    <w:p w14:paraId="7048FB46"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Μισό </w:t>
      </w:r>
      <w:r>
        <w:rPr>
          <w:rFonts w:eastAsia="Times New Roman" w:cs="Times New Roman"/>
          <w:szCs w:val="24"/>
        </w:rPr>
        <w:t xml:space="preserve">λεπτό, κύριε </w:t>
      </w:r>
      <w:proofErr w:type="spellStart"/>
      <w:r>
        <w:rPr>
          <w:rFonts w:eastAsia="Times New Roman" w:cs="Times New Roman"/>
          <w:szCs w:val="24"/>
        </w:rPr>
        <w:t>Κεγκέρογλου</w:t>
      </w:r>
      <w:proofErr w:type="spellEnd"/>
      <w:r>
        <w:rPr>
          <w:rFonts w:eastAsia="Times New Roman" w:cs="Times New Roman"/>
          <w:szCs w:val="24"/>
        </w:rPr>
        <w:t>, να ολοκληρώσω την αναγγελία και πριν πάρει τον λόγο ο πρώτος επερωτών, ο κ. Κωνσταντινόπουλος, θα σας δώσω τον λόγο.</w:t>
      </w:r>
    </w:p>
    <w:p w14:paraId="7048FB4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Θα ήθελα να ανακοινώσω, επίσης, ότι οι ομιλητές θα είναι ο κ. Κωνσταντινόπουλος, ο κ. Κουτσούκος, ο κ. Κρεμαστινό</w:t>
      </w:r>
      <w:r>
        <w:rPr>
          <w:rFonts w:eastAsia="Times New Roman" w:cs="Times New Roman"/>
          <w:szCs w:val="24"/>
        </w:rPr>
        <w:t xml:space="preserve">ς, ο κ. </w:t>
      </w:r>
      <w:proofErr w:type="spellStart"/>
      <w:r>
        <w:rPr>
          <w:rFonts w:eastAsia="Times New Roman" w:cs="Times New Roman"/>
          <w:szCs w:val="24"/>
        </w:rPr>
        <w:t>Αρβανιτίδης</w:t>
      </w:r>
      <w:proofErr w:type="spellEnd"/>
      <w:r>
        <w:rPr>
          <w:rFonts w:eastAsia="Times New Roman" w:cs="Times New Roman"/>
          <w:szCs w:val="24"/>
        </w:rPr>
        <w:t xml:space="preserve">, ο κ. Τζελέπης, η κ. </w:t>
      </w:r>
      <w:proofErr w:type="spellStart"/>
      <w:r>
        <w:rPr>
          <w:rFonts w:eastAsia="Times New Roman" w:cs="Times New Roman"/>
          <w:szCs w:val="24"/>
        </w:rPr>
        <w:t>Κεφαλίδου</w:t>
      </w:r>
      <w:proofErr w:type="spellEnd"/>
      <w:r>
        <w:rPr>
          <w:rFonts w:eastAsia="Times New Roman" w:cs="Times New Roman"/>
          <w:szCs w:val="24"/>
        </w:rPr>
        <w:t xml:space="preserve"> και ο κ. Μανιάτης.</w:t>
      </w:r>
    </w:p>
    <w:p w14:paraId="7048FB4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Τα κόμματα με επιστολές, που έχουν κατατεθεί στο Προεδρείο, έχουν ορίσει ως </w:t>
      </w:r>
      <w:r>
        <w:rPr>
          <w:rFonts w:eastAsia="Times New Roman" w:cs="Times New Roman"/>
          <w:szCs w:val="24"/>
        </w:rPr>
        <w:t xml:space="preserve">Κοινοβουλευτικούς Εκπροσώπους </w:t>
      </w:r>
      <w:r>
        <w:rPr>
          <w:rFonts w:eastAsia="Times New Roman" w:cs="Times New Roman"/>
          <w:szCs w:val="24"/>
        </w:rPr>
        <w:t xml:space="preserve">για τη σημερινή συνεδρίαση τους εξής συναδέλφους: Από τη Δημοκρατική Συμπαράταξη ΠΑΣΟΚ - ΔΗΜΑΡ τον κ. Ανδρέα Λοβέρδο, από το ΣΥΡΙΖΑ τον κ. Σαντορινιό Νεκτάριο, από την Νέα Δημοκρατία την κ. Όλγα Κεφαλογιάννη, από την Χρυσή Αυγή τον κ. Ηλία </w:t>
      </w:r>
      <w:proofErr w:type="spellStart"/>
      <w:r>
        <w:rPr>
          <w:rFonts w:eastAsia="Times New Roman" w:cs="Times New Roman"/>
          <w:szCs w:val="24"/>
        </w:rPr>
        <w:t>Παναγιώταρο</w:t>
      </w:r>
      <w:proofErr w:type="spellEnd"/>
      <w:r>
        <w:rPr>
          <w:rFonts w:eastAsia="Times New Roman" w:cs="Times New Roman"/>
          <w:szCs w:val="24"/>
        </w:rPr>
        <w:t>, από</w:t>
      </w:r>
      <w:r>
        <w:rPr>
          <w:rFonts w:eastAsia="Times New Roman" w:cs="Times New Roman"/>
          <w:szCs w:val="24"/>
        </w:rPr>
        <w:t xml:space="preserve"> το Κομμουνιστικό Κόμμα </w:t>
      </w:r>
      <w:r>
        <w:rPr>
          <w:rFonts w:eastAsia="Times New Roman" w:cs="Times New Roman"/>
          <w:szCs w:val="24"/>
        </w:rPr>
        <w:t xml:space="preserve">Ελλάδας </w:t>
      </w:r>
      <w:r>
        <w:rPr>
          <w:rFonts w:eastAsia="Times New Roman" w:cs="Times New Roman"/>
          <w:szCs w:val="24"/>
        </w:rPr>
        <w:t xml:space="preserve">τον κ. Νικόλαο </w:t>
      </w:r>
      <w:proofErr w:type="spellStart"/>
      <w:r>
        <w:rPr>
          <w:rFonts w:eastAsia="Times New Roman" w:cs="Times New Roman"/>
          <w:szCs w:val="24"/>
        </w:rPr>
        <w:t>Καραθανασόπουλο</w:t>
      </w:r>
      <w:proofErr w:type="spellEnd"/>
      <w:r>
        <w:rPr>
          <w:rFonts w:eastAsia="Times New Roman" w:cs="Times New Roman"/>
          <w:szCs w:val="24"/>
        </w:rPr>
        <w:t xml:space="preserve">, από το Ποτάμι τον κ. Σπυρίδωνα </w:t>
      </w:r>
      <w:proofErr w:type="spellStart"/>
      <w:r>
        <w:rPr>
          <w:rFonts w:eastAsia="Times New Roman" w:cs="Times New Roman"/>
          <w:szCs w:val="24"/>
        </w:rPr>
        <w:t>Δανέλλη</w:t>
      </w:r>
      <w:proofErr w:type="spellEnd"/>
      <w:r>
        <w:rPr>
          <w:rFonts w:eastAsia="Times New Roman" w:cs="Times New Roman"/>
          <w:szCs w:val="24"/>
        </w:rPr>
        <w:t>, από τους ΑΝΕΛ τον κ. Δημήτριο Καμμένο και από την Ένωση Κεντρώων τον κ. Μάριο Γεωργιάδη.</w:t>
      </w:r>
    </w:p>
    <w:p w14:paraId="7048FB49" w14:textId="77777777" w:rsidR="00D650F6" w:rsidRDefault="005A0EB2">
      <w:pPr>
        <w:spacing w:line="600" w:lineRule="auto"/>
        <w:ind w:firstLine="720"/>
        <w:jc w:val="both"/>
        <w:rPr>
          <w:rFonts w:eastAsia="Times New Roman" w:cs="Times New Roman"/>
          <w:b/>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ένα λεπτό</w:t>
      </w:r>
      <w:r>
        <w:rPr>
          <w:rFonts w:eastAsia="Times New Roman" w:cs="Times New Roman"/>
          <w:b/>
          <w:szCs w:val="24"/>
        </w:rPr>
        <w:t>.</w:t>
      </w:r>
    </w:p>
    <w:p w14:paraId="7048FB4A"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ΒΑΣΙΛΕΙΟΣ ΚΕΓΚ</w:t>
      </w:r>
      <w:r>
        <w:rPr>
          <w:rFonts w:eastAsia="Times New Roman" w:cs="Times New Roman"/>
          <w:b/>
          <w:szCs w:val="24"/>
        </w:rPr>
        <w:t>ΕΡΟΓΛΟΥ:</w:t>
      </w:r>
      <w:r>
        <w:rPr>
          <w:rFonts w:eastAsia="Times New Roman" w:cs="Times New Roman"/>
          <w:szCs w:val="24"/>
        </w:rPr>
        <w:t xml:space="preserve"> Ευχαριστώ, κύριε Πρόεδρε. Ίσως χρειαστώ λιγότερο χρόνο.</w:t>
      </w:r>
    </w:p>
    <w:p w14:paraId="7048FB4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έχει την τιμή η Ελλάδα να την επισκέπτεται ο Πρόεδρος της Ρωσικής Ομοσπονδίας, ο κ. Πούτιν, και είναι δικαιολογημένη η απουσία του Υπουργού Εξωτερικών από την ερώτηση. </w:t>
      </w:r>
    </w:p>
    <w:p w14:paraId="7048FB4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Πλην, όμως, όλο</w:t>
      </w:r>
      <w:r>
        <w:rPr>
          <w:rFonts w:eastAsia="Times New Roman" w:cs="Times New Roman"/>
          <w:szCs w:val="24"/>
        </w:rPr>
        <w:t xml:space="preserve"> το αντικείμενο της επίσκεψης δεν μπορεί να αντισταθμιστεί -ό,τι αποτέλεσμα και να έχει- με αυτό το οποίο συμβαίνει με τη βίζα. Ο χρόνος έκδοσης της βίζας για τον Ρώσο τουρίστα που θέλει να επισκεφτεί την Ελλάδα από δύο μέρες έχει πάει σε πάνω από δέκα. Τι</w:t>
      </w:r>
      <w:r>
        <w:rPr>
          <w:rFonts w:eastAsia="Times New Roman" w:cs="Times New Roman"/>
          <w:szCs w:val="24"/>
        </w:rPr>
        <w:t xml:space="preserve"> να συζητάμε από εκεί και πέρα;</w:t>
      </w:r>
    </w:p>
    <w:p w14:paraId="7048FB4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Ένα θέμα υπάρχει. Τους διώχνει η Τουρκία, θέλουν οι άνθρωποι να έρθουν στην Ελλάδα και τους λέμε και εμείς ότι δεν μπορούμε. Αυτό δεν αντέχεται πλέον!</w:t>
      </w:r>
    </w:p>
    <w:p w14:paraId="7048FB4E" w14:textId="77777777" w:rsidR="00D650F6" w:rsidRDefault="005A0EB2">
      <w:pPr>
        <w:spacing w:line="600" w:lineRule="auto"/>
        <w:ind w:firstLine="720"/>
        <w:jc w:val="both"/>
        <w:rPr>
          <w:rFonts w:eastAsia="Times New Roman" w:cs="Times New Roman"/>
          <w:b/>
          <w:szCs w:val="24"/>
        </w:rPr>
      </w:pPr>
      <w:r>
        <w:rPr>
          <w:rFonts w:eastAsia="Times New Roman" w:cs="Times New Roman"/>
          <w:szCs w:val="24"/>
        </w:rPr>
        <w:t>Ευχαριστώ, κύριε Πρόεδρε.</w:t>
      </w:r>
    </w:p>
    <w:p w14:paraId="7048FB4F" w14:textId="77777777" w:rsidR="00D650F6" w:rsidRDefault="005A0EB2">
      <w:pPr>
        <w:spacing w:line="600" w:lineRule="auto"/>
        <w:ind w:firstLine="720"/>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Κωνσταντινόπουλος.</w:t>
      </w:r>
    </w:p>
    <w:p w14:paraId="7048FB50"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Κύριε Πρόεδρε, κύριε Υπουργέ, κυρίες και κύριοι συνάδελφοι, η επερώτηση που καταθέσαμε πριν από λίγο καιρό θα μπορούσε να πει σήμερα η Κυβέρνηση ότι είναι ανεπίκαιρη και όχι επίκαιρη. Είναι</w:t>
      </w:r>
      <w:r>
        <w:rPr>
          <w:rFonts w:eastAsia="Times New Roman" w:cs="Times New Roman"/>
          <w:szCs w:val="24"/>
        </w:rPr>
        <w:t xml:space="preserve"> ανεπίκαιρη, γιατί νομοθετούν τόσο γρήγορα για θέματα όπως το ασφαλιστικό και το φορολογικό, που δεν μπορούμε να τους προλάβουμε. </w:t>
      </w:r>
    </w:p>
    <w:p w14:paraId="7048FB5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Η Κυβέρνηση, όμως, εκτός από τον κόφτη που νομοθέτησε για μισθούς, συντάξεις, δαπάνες, έχει νομοθετήσει και τον κόφτη της ανά</w:t>
      </w:r>
      <w:r>
        <w:rPr>
          <w:rFonts w:eastAsia="Times New Roman" w:cs="Times New Roman"/>
          <w:szCs w:val="24"/>
        </w:rPr>
        <w:t xml:space="preserve">πτυξης με μια σειρά από μέτρα τους τελευταίους δεκαοκτώ μήνες. </w:t>
      </w:r>
    </w:p>
    <w:p w14:paraId="7048FB5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Υπουργέ, επειδή τον τελευταίο καιρό ακούγονται από την Κυβέρνηση, από κυβερνητικά στελέχη και από Βουλευτές εμμονές και ιδεοληψίες, θέλουμε να σας πούμε ότι και εμείς έχουμε εμμονή. Έχου</w:t>
      </w:r>
      <w:r>
        <w:rPr>
          <w:rFonts w:eastAsia="Times New Roman" w:cs="Times New Roman"/>
          <w:szCs w:val="24"/>
        </w:rPr>
        <w:t>με εμμονή στην αξιολόγηση, στην αξιοκρατία και στην αλληλεγγύη. Η δική μας ιδεοληψία είναι ανάπτυξη στην παραγωγή, επενδύσεις στην παραγωγή, επενδύσεις στην εξωστρέφεια, επενδύσεις στην καινοτομία, επενδύσεις για δουλειές.</w:t>
      </w:r>
    </w:p>
    <w:p w14:paraId="7048FB5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Τις δικές μας εμμονές θα σας αναλ</w:t>
      </w:r>
      <w:r>
        <w:rPr>
          <w:rFonts w:eastAsia="Times New Roman" w:cs="Times New Roman"/>
          <w:szCs w:val="24"/>
        </w:rPr>
        <w:t xml:space="preserve">ύσουμε, για να είμαστε χρήσιμοι ως αντιπολίτευση με την κριτική, αλλά και με τις προτάσεις μας, τις προοδευτικές προτάσεις μας, που αφορούν τη χώρα. </w:t>
      </w:r>
    </w:p>
    <w:p w14:paraId="7048FB5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Ας δούμε, όμως, ποιος είναι ο κόφτης ανάπτυξης τους τελευταίους </w:t>
      </w:r>
      <w:r>
        <w:rPr>
          <w:rFonts w:eastAsia="Times New Roman" w:cs="Times New Roman"/>
          <w:szCs w:val="24"/>
        </w:rPr>
        <w:t xml:space="preserve">δεκαοκτώ </w:t>
      </w:r>
      <w:r>
        <w:rPr>
          <w:rFonts w:eastAsia="Times New Roman" w:cs="Times New Roman"/>
          <w:szCs w:val="24"/>
        </w:rPr>
        <w:t xml:space="preserve">μήνες: </w:t>
      </w:r>
    </w:p>
    <w:p w14:paraId="7048FB5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Πρώτο μέτρο είναι η </w:t>
      </w:r>
      <w:proofErr w:type="spellStart"/>
      <w:r>
        <w:rPr>
          <w:rFonts w:eastAsia="Times New Roman" w:cs="Times New Roman"/>
          <w:szCs w:val="24"/>
        </w:rPr>
        <w:t>υπερφ</w:t>
      </w:r>
      <w:r>
        <w:rPr>
          <w:rFonts w:eastAsia="Times New Roman" w:cs="Times New Roman"/>
          <w:szCs w:val="24"/>
        </w:rPr>
        <w:t>ορολόγηση</w:t>
      </w:r>
      <w:proofErr w:type="spellEnd"/>
      <w:r>
        <w:rPr>
          <w:rFonts w:eastAsia="Times New Roman" w:cs="Times New Roman"/>
          <w:szCs w:val="24"/>
        </w:rPr>
        <w:t xml:space="preserve"> που νομοθετήσατε πριν λίγες μέρες. Κι αναρωτιέμαι: Ως αρμόδιος Υπουργός Ανάπτυξης χαίρεστε όταν μιλάτε για το σταθερό φορολογικό σύστημα -στο οποίο θα είναι σταθερά 29% η φορολόγηση για τα επόμενα χρόνια- το οποίο θα νομοθετήσετε στον αναπτυξιακό</w:t>
      </w:r>
      <w:r>
        <w:rPr>
          <w:rFonts w:eastAsia="Times New Roman" w:cs="Times New Roman"/>
          <w:szCs w:val="24"/>
        </w:rPr>
        <w:t xml:space="preserve"> νόμο; Είστε περήφανος γι’ αυτό; </w:t>
      </w:r>
    </w:p>
    <w:p w14:paraId="7048FB56"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Γιατί όχι;</w:t>
      </w:r>
    </w:p>
    <w:p w14:paraId="7048FB57"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w:t>
      </w:r>
      <w:r>
        <w:rPr>
          <w:rFonts w:eastAsia="Times New Roman" w:cs="Times New Roman"/>
          <w:szCs w:val="24"/>
        </w:rPr>
        <w:t>Γιατί όχι;»</w:t>
      </w:r>
      <w:r>
        <w:rPr>
          <w:rFonts w:eastAsia="Times New Roman" w:cs="Times New Roman"/>
          <w:szCs w:val="24"/>
        </w:rPr>
        <w:t>.</w:t>
      </w:r>
      <w:r>
        <w:rPr>
          <w:rFonts w:eastAsia="Times New Roman" w:cs="Times New Roman"/>
          <w:szCs w:val="24"/>
        </w:rPr>
        <w:t xml:space="preserve"> Ο κύριος Υπουργός πριν ένα λεπτό είπε «</w:t>
      </w:r>
      <w:r>
        <w:rPr>
          <w:rFonts w:eastAsia="Times New Roman" w:cs="Times New Roman"/>
          <w:szCs w:val="24"/>
        </w:rPr>
        <w:t>γ</w:t>
      </w:r>
      <w:r>
        <w:rPr>
          <w:rFonts w:eastAsia="Times New Roman" w:cs="Times New Roman"/>
          <w:szCs w:val="24"/>
        </w:rPr>
        <w:t>ιατί όχι;», γιατί να μην είναι περήφανος για τα επόμενα χρόνια;</w:t>
      </w:r>
      <w:r>
        <w:rPr>
          <w:rFonts w:eastAsia="Times New Roman" w:cs="Times New Roman"/>
          <w:szCs w:val="24"/>
        </w:rPr>
        <w:t xml:space="preserve"> Αυτό είναι μάλλον στην αριστερή σας αντίληψη για την ανάπτυξη. Είμαι σίγουρος…</w:t>
      </w:r>
    </w:p>
    <w:p w14:paraId="7048FB58"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Είμαστε λίγο κάτω από τη Γερμανία, οπότε…</w:t>
      </w:r>
    </w:p>
    <w:p w14:paraId="7048FB59"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Είστε κάτω από τη Γερμανία.</w:t>
      </w:r>
    </w:p>
    <w:p w14:paraId="7048FB5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w:t>
      </w:r>
      <w:r>
        <w:rPr>
          <w:rFonts w:eastAsia="Times New Roman" w:cs="Times New Roman"/>
          <w:szCs w:val="24"/>
        </w:rPr>
        <w:t>έ, πραγματικά μερικές φορές δεν υπάρχουν λόγια να σας απαντήσω, εγώ θα έλεγα όχι με το θάρρος, με το θράσος που έχετε στην Κυβέρνηση -και όχι μόνο εσείς- να σκέφτεστε και να απαντάτε με τόση απλότητα ότι είμαστε λίγο κάτω από τη Γερμανία, άρα αντέχουμε ακό</w:t>
      </w:r>
      <w:r>
        <w:rPr>
          <w:rFonts w:eastAsia="Times New Roman" w:cs="Times New Roman"/>
          <w:szCs w:val="24"/>
        </w:rPr>
        <w:t xml:space="preserve">μα περισσότερη φορολόγηση. Άρα, θεωρώ ότι το επόμενο χρονικό διάστημα έχετε κάτι τέτοιο στο μυαλό σας, να υπάρξει κι άλλη φορολόγηση. </w:t>
      </w:r>
    </w:p>
    <w:p w14:paraId="7048FB5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Το δεύτερο είναι το ασφαλιστικό, το οποίο </w:t>
      </w:r>
      <w:r>
        <w:rPr>
          <w:rFonts w:eastAsia="Times New Roman" w:cs="Times New Roman"/>
          <w:szCs w:val="24"/>
        </w:rPr>
        <w:t xml:space="preserve">κτυπά </w:t>
      </w:r>
      <w:r>
        <w:rPr>
          <w:rFonts w:eastAsia="Times New Roman" w:cs="Times New Roman"/>
          <w:szCs w:val="24"/>
        </w:rPr>
        <w:t xml:space="preserve">τους επαγγελματίες,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Κι επειδή μιλάτε για </w:t>
      </w:r>
      <w:proofErr w:type="spellStart"/>
      <w:r>
        <w:rPr>
          <w:rFonts w:eastAsia="Times New Roman" w:cs="Times New Roman"/>
          <w:szCs w:val="24"/>
        </w:rPr>
        <w:t>ταξικότητα</w:t>
      </w:r>
      <w:proofErr w:type="spellEnd"/>
      <w:r>
        <w:rPr>
          <w:rFonts w:eastAsia="Times New Roman" w:cs="Times New Roman"/>
          <w:szCs w:val="24"/>
        </w:rPr>
        <w:t>,</w:t>
      </w:r>
      <w:r>
        <w:rPr>
          <w:rFonts w:eastAsia="Times New Roman" w:cs="Times New Roman"/>
          <w:szCs w:val="24"/>
        </w:rPr>
        <w:t xml:space="preserve"> κύριε Υπουργέ,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-όπως ξέρετε ως αρμόδιος Υπουργός- χτύπησαν κατά κύριο λόγο τις μικρομεσαίες επιχειρήσεις. Σε κα</w:t>
      </w:r>
      <w:r>
        <w:rPr>
          <w:rFonts w:eastAsia="Times New Roman" w:cs="Times New Roman"/>
          <w:szCs w:val="24"/>
        </w:rPr>
        <w:t>μ</w:t>
      </w:r>
      <w:r>
        <w:rPr>
          <w:rFonts w:eastAsia="Times New Roman" w:cs="Times New Roman"/>
          <w:szCs w:val="24"/>
        </w:rPr>
        <w:t xml:space="preserve">μία περίπτωση δεν χτύπησαν τις πολυεθνικές. </w:t>
      </w:r>
      <w:r>
        <w:rPr>
          <w:rFonts w:eastAsia="Times New Roman" w:cs="Times New Roman"/>
          <w:szCs w:val="24"/>
        </w:rPr>
        <w:lastRenderedPageBreak/>
        <w:t>Γνωρίζετε εσείς οι ίδιοι, με βάση το Ινστιτούτο της ΓΣΕΒΕΕ, πόσες επιχειρήσεις</w:t>
      </w:r>
      <w:r>
        <w:rPr>
          <w:rFonts w:eastAsia="Times New Roman" w:cs="Times New Roman"/>
          <w:szCs w:val="24"/>
        </w:rPr>
        <w:t xml:space="preserve"> έκλεισαν τον τελευταίο καιρό, πόσα λουκέτα μπήκαν στις ελληνικές επιχειρήσεις και πόσες επιχειρήσεις έφυγαν για να πάνε σε διπλανές χώρες ή στην Κύπρο ή σε άλλες χώρες της Ευρώπης. </w:t>
      </w:r>
    </w:p>
    <w:p w14:paraId="7048FB5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Ένα άλλο μεγάλο ζήτημα στον κόφτη είναι το σταμάτημα των μεγάλων επενδύσε</w:t>
      </w:r>
      <w:r>
        <w:rPr>
          <w:rFonts w:eastAsia="Times New Roman" w:cs="Times New Roman"/>
          <w:szCs w:val="24"/>
        </w:rPr>
        <w:t xml:space="preserve">ων. Και θα μου επιτρέψετε να αρχίσω από την «αθηναϊκή Ριβιέρα», από το Ελληνικό και να πω: Ποιόν να πιστέψω εσάς ή τον κ. </w:t>
      </w:r>
      <w:proofErr w:type="spellStart"/>
      <w:r>
        <w:rPr>
          <w:rFonts w:eastAsia="Times New Roman" w:cs="Times New Roman"/>
          <w:szCs w:val="24"/>
        </w:rPr>
        <w:t>Τσακαλώτο</w:t>
      </w:r>
      <w:proofErr w:type="spellEnd"/>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xml:space="preserve"> πριν δυο μήνες σε αυτήν τη Βουλή μας έλεγε ότι το φθινόπωρο θα έρθει η σύμβαση. Και χθες μας είπατε ότι για</w:t>
      </w:r>
      <w:r>
        <w:rPr>
          <w:rFonts w:eastAsia="Times New Roman" w:cs="Times New Roman"/>
          <w:szCs w:val="24"/>
        </w:rPr>
        <w:t xml:space="preserve"> το Ελληνικό θα έρθει στις 10 Ιουνίου. Γνωρίζετε τι σημαίνει αυτό; Δηλαδή, η χώρα δεν θέλει να προχωρήσει από μόνη της τα εμβληματικά αυτά έργα; Πρέπει να μας το πει ο Σόιμπλε; Από μόνοι μας δεν μπορούμε να προχωρήσουμε για να δημιουργηθούν νέες θέσεις εργ</w:t>
      </w:r>
      <w:r>
        <w:rPr>
          <w:rFonts w:eastAsia="Times New Roman" w:cs="Times New Roman"/>
          <w:szCs w:val="24"/>
        </w:rPr>
        <w:t xml:space="preserve">ασίας; </w:t>
      </w:r>
    </w:p>
    <w:p w14:paraId="7048FB5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Ας ελπίσουμε ότι αυτή η μεγάλη επένδυση, αυτό το εμβληματικό έργο θα προχωρήσει πολύ σύντομα. </w:t>
      </w:r>
    </w:p>
    <w:p w14:paraId="7048FB5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είναι μόνο αυτό, κύριε Υπουργέ. Ας δούμε τι γίνεται στα ΣΔΙΤ για τα απορρίμματα, στο οποίο συμμετέχετε. Τα απορρίμματα αφορούν όλη τη χώρα. Και αυτή τη στιγμή έχουν σταματήσει σε όλη την Ελλάδα, πλην της </w:t>
      </w:r>
      <w:r>
        <w:rPr>
          <w:rFonts w:eastAsia="Times New Roman" w:cs="Times New Roman"/>
          <w:szCs w:val="24"/>
        </w:rPr>
        <w:t xml:space="preserve">δυτικής </w:t>
      </w:r>
      <w:r>
        <w:rPr>
          <w:rFonts w:eastAsia="Times New Roman" w:cs="Times New Roman"/>
          <w:szCs w:val="24"/>
        </w:rPr>
        <w:t>Μακεδονίας που έχουν υπογραφεί πρι</w:t>
      </w:r>
      <w:r>
        <w:rPr>
          <w:rFonts w:eastAsia="Times New Roman" w:cs="Times New Roman"/>
          <w:szCs w:val="24"/>
        </w:rPr>
        <w:t>ν από εσάς…</w:t>
      </w:r>
    </w:p>
    <w:p w14:paraId="7048FB5F"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Όχι πριν. Εγώ τα υπέγραψα. </w:t>
      </w:r>
    </w:p>
    <w:p w14:paraId="7048FB60"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Υπουργέ, είχε ολοκληρωθεί ο διαγωνισμός και απλώς υπογράψατε τη σύμβαση. Πρέπει να μάθετε να τιμάτε και τις προσπάθε</w:t>
      </w:r>
      <w:r>
        <w:rPr>
          <w:rFonts w:eastAsia="Times New Roman" w:cs="Times New Roman"/>
          <w:szCs w:val="24"/>
        </w:rPr>
        <w:t>ιες των προηγούμενων κυβερνήσεων και να τις αναγνωρίζε</w:t>
      </w:r>
      <w:r>
        <w:rPr>
          <w:rFonts w:eastAsia="Times New Roman" w:cs="Times New Roman"/>
          <w:szCs w:val="24"/>
        </w:rPr>
        <w:t>τ</w:t>
      </w:r>
      <w:r>
        <w:rPr>
          <w:rFonts w:eastAsia="Times New Roman" w:cs="Times New Roman"/>
          <w:szCs w:val="24"/>
        </w:rPr>
        <w:t xml:space="preserve">ε. </w:t>
      </w:r>
    </w:p>
    <w:p w14:paraId="7048FB6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Τι συμβαίνει με τα ΣΔΙΤ, κυρίες και κύριοι συνάδελφοι; Το προηγούμενο χρονικό διάστημα μια καλή πρακτική της Ευρωπαϊκής Επιτροπής, οι </w:t>
      </w:r>
      <w:r>
        <w:rPr>
          <w:rFonts w:eastAsia="Times New Roman" w:cs="Times New Roman"/>
          <w:szCs w:val="24"/>
        </w:rPr>
        <w:t>συμπράξεις δημοσίου</w:t>
      </w:r>
      <w:r>
        <w:rPr>
          <w:rFonts w:eastAsia="Times New Roman" w:cs="Times New Roman"/>
          <w:szCs w:val="24"/>
        </w:rPr>
        <w:t xml:space="preserve"> και </w:t>
      </w:r>
      <w:r>
        <w:rPr>
          <w:rFonts w:eastAsia="Times New Roman" w:cs="Times New Roman"/>
          <w:szCs w:val="24"/>
        </w:rPr>
        <w:t>ιδιωτικού τομέα</w:t>
      </w:r>
      <w:r>
        <w:rPr>
          <w:rFonts w:eastAsia="Times New Roman" w:cs="Times New Roman"/>
          <w:szCs w:val="24"/>
        </w:rPr>
        <w:t>, είχαν προχωρήσει σε όλ</w:t>
      </w:r>
      <w:r>
        <w:rPr>
          <w:rFonts w:eastAsia="Times New Roman" w:cs="Times New Roman"/>
          <w:szCs w:val="24"/>
        </w:rPr>
        <w:t xml:space="preserve">ες τις περιφέρειες, ώστε να υλοποιηθούν τα ΣΔΙΤ τα οποία θα κόστιζαν 1,5 με 1,7 δισεκατομμύρια. </w:t>
      </w:r>
    </w:p>
    <w:p w14:paraId="7048FB6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και αναλυτικό κατάλογο των ΣΔΙΤ. </w:t>
      </w:r>
    </w:p>
    <w:p w14:paraId="7048FB6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Οδυσσέας Κωνσταντινόπουλος καταθέτει για τα Πρακτικά τον προαναφερθέντα κατάλογο, ο </w:t>
      </w:r>
      <w:r>
        <w:rPr>
          <w:rFonts w:eastAsia="Times New Roman" w:cs="Times New Roman"/>
          <w:szCs w:val="24"/>
        </w:rPr>
        <w:t xml:space="preserve">οποίος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048FB64" w14:textId="77777777" w:rsidR="00D650F6" w:rsidRDefault="005A0EB2">
      <w:pPr>
        <w:spacing w:line="600" w:lineRule="auto"/>
        <w:ind w:firstLine="720"/>
        <w:jc w:val="both"/>
        <w:rPr>
          <w:rFonts w:eastAsia="Times New Roman"/>
          <w:szCs w:val="24"/>
        </w:rPr>
      </w:pPr>
      <w:r>
        <w:rPr>
          <w:rFonts w:eastAsia="Times New Roman"/>
          <w:szCs w:val="24"/>
        </w:rPr>
        <w:t xml:space="preserve">Πριν λίγες μέρες, η Κυβέρνηση, ο κ. </w:t>
      </w:r>
      <w:proofErr w:type="spellStart"/>
      <w:r>
        <w:rPr>
          <w:rFonts w:eastAsia="Times New Roman"/>
          <w:szCs w:val="24"/>
        </w:rPr>
        <w:t>Χαρίτσης</w:t>
      </w:r>
      <w:proofErr w:type="spellEnd"/>
      <w:r>
        <w:rPr>
          <w:rFonts w:eastAsia="Times New Roman"/>
          <w:szCs w:val="24"/>
        </w:rPr>
        <w:t>, μαζί με τον αρμόδιο Υπουργό τον κ. Τσιρώνη, ανακοίνωσαν σε κοινή συνέντευξη Τύπου ότι πλην Πελοποννήσου</w:t>
      </w:r>
      <w:r>
        <w:rPr>
          <w:rFonts w:eastAsia="Times New Roman"/>
          <w:szCs w:val="24"/>
        </w:rPr>
        <w:t>, ο υπόλοιπος σχεδιασμός θα κοστίσει 2,3 δισεκατομμύρια. Ο κ. Τσιρώνης, ο οποίος εμπιστευόταν αυτούς που το έστειλαν, είπε ότι δεν είναι σωστά τα στοιχεία και πως η εκτίμησή του είναι στο 1,5 δισεκατομμύριο. Και λέει, «Έχω μόλις 900 εκατομμύρια».</w:t>
      </w:r>
    </w:p>
    <w:p w14:paraId="7048FB65" w14:textId="77777777" w:rsidR="00D650F6" w:rsidRDefault="005A0EB2">
      <w:pPr>
        <w:spacing w:line="600" w:lineRule="auto"/>
        <w:ind w:firstLine="720"/>
        <w:jc w:val="both"/>
        <w:rPr>
          <w:rFonts w:eastAsia="Times New Roman"/>
          <w:szCs w:val="24"/>
        </w:rPr>
      </w:pPr>
      <w:r>
        <w:rPr>
          <w:rFonts w:eastAsia="Times New Roman"/>
          <w:szCs w:val="24"/>
        </w:rPr>
        <w:t>Σας ρωτώ,</w:t>
      </w:r>
      <w:r>
        <w:rPr>
          <w:rFonts w:eastAsia="Times New Roman"/>
          <w:szCs w:val="24"/>
        </w:rPr>
        <w:t xml:space="preserve"> κύριε Υπουργέ: Εσείς ως αρμόδιος Υπουργός δεν ξέρετε ότι η κ. Κρέτσου, αρμόδια Επίτροπος, έχει πει σε εσάς και σε όλη την Κυβέρνηση ότι δεν πρόκειται να πληρώσει το σύνολο της </w:t>
      </w:r>
      <w:r>
        <w:rPr>
          <w:rFonts w:eastAsia="Times New Roman"/>
          <w:szCs w:val="24"/>
        </w:rPr>
        <w:lastRenderedPageBreak/>
        <w:t>διαχείρισης των απορριμμάτων; Τι θα κάνετε; Πότε θα αποφασίσει πια η «</w:t>
      </w:r>
      <w:r>
        <w:rPr>
          <w:rFonts w:eastAsia="Times New Roman"/>
          <w:szCs w:val="24"/>
        </w:rPr>
        <w:t xml:space="preserve">αγία </w:t>
      </w:r>
      <w:proofErr w:type="spellStart"/>
      <w:r>
        <w:rPr>
          <w:rFonts w:eastAsia="Times New Roman"/>
          <w:szCs w:val="24"/>
        </w:rPr>
        <w:t>τριά</w:t>
      </w:r>
      <w:r>
        <w:rPr>
          <w:rFonts w:eastAsia="Times New Roman"/>
          <w:szCs w:val="24"/>
        </w:rPr>
        <w:t>ς</w:t>
      </w:r>
      <w:proofErr w:type="spellEnd"/>
      <w:r>
        <w:rPr>
          <w:rFonts w:eastAsia="Times New Roman"/>
          <w:szCs w:val="24"/>
        </w:rPr>
        <w:t xml:space="preserve">», </w:t>
      </w:r>
      <w:proofErr w:type="spellStart"/>
      <w:r>
        <w:rPr>
          <w:rFonts w:eastAsia="Times New Roman"/>
          <w:szCs w:val="24"/>
        </w:rPr>
        <w:t>Φλαμπουράρης</w:t>
      </w:r>
      <w:proofErr w:type="spellEnd"/>
      <w:r>
        <w:rPr>
          <w:rFonts w:eastAsia="Times New Roman"/>
          <w:szCs w:val="24"/>
        </w:rPr>
        <w:t xml:space="preserve">, Σταθάκης, Τσιρώνης, για το πώς θα προχωρήσουν όλες αυτές οι διαδικασίες; </w:t>
      </w:r>
    </w:p>
    <w:p w14:paraId="7048FB66" w14:textId="77777777" w:rsidR="00D650F6" w:rsidRDefault="005A0EB2">
      <w:pPr>
        <w:spacing w:line="600" w:lineRule="auto"/>
        <w:ind w:firstLine="720"/>
        <w:jc w:val="both"/>
        <w:rPr>
          <w:rFonts w:eastAsia="Times New Roman"/>
          <w:szCs w:val="24"/>
        </w:rPr>
      </w:pPr>
      <w:r>
        <w:rPr>
          <w:rFonts w:eastAsia="Times New Roman"/>
          <w:szCs w:val="24"/>
        </w:rPr>
        <w:t>Εμείς σας προτείνουμε να προχωρήσετε στον σχεδιασμό των ΣΔΙΤ, που θα δώσουν τριάντα πέντε χιλιάδες νέες θέσεις εργασίας, δεκαπέντε χιλιάδες μόνιμες και είκοσι πέντε</w:t>
      </w:r>
      <w:r>
        <w:rPr>
          <w:rFonts w:eastAsia="Times New Roman"/>
          <w:szCs w:val="24"/>
        </w:rPr>
        <w:t xml:space="preserve"> χιλιάδες κατά τη διάρκεια του κατασκευαστικού τομέα. Θα δώσουν 9,7 δισεκατομμύρια άμεσα στην αγορά. Δεν θα χρειαστεί η χώρα να πληρώσει ούτε ένα ευρώ από το ΠΔΕ, γιατί τα μισά θα είναι </w:t>
      </w:r>
      <w:proofErr w:type="spellStart"/>
      <w:r>
        <w:rPr>
          <w:rFonts w:eastAsia="Times New Roman"/>
          <w:szCs w:val="24"/>
        </w:rPr>
        <w:t>μόχλευση</w:t>
      </w:r>
      <w:proofErr w:type="spellEnd"/>
      <w:r>
        <w:rPr>
          <w:rFonts w:eastAsia="Times New Roman"/>
          <w:szCs w:val="24"/>
        </w:rPr>
        <w:t xml:space="preserve"> χρημάτων από τον ιδιωτικό τομέα και τα μισά θα είναι από αυτά</w:t>
      </w:r>
      <w:r>
        <w:rPr>
          <w:rFonts w:eastAsia="Times New Roman"/>
          <w:szCs w:val="24"/>
        </w:rPr>
        <w:t xml:space="preserve"> τα 900 εκατομμύρια που έχει αυτή τη στιγμή από το ΕΣΠΑ. </w:t>
      </w:r>
    </w:p>
    <w:p w14:paraId="7048FB67" w14:textId="77777777" w:rsidR="00D650F6" w:rsidRDefault="005A0EB2">
      <w:pPr>
        <w:spacing w:line="600" w:lineRule="auto"/>
        <w:ind w:firstLine="720"/>
        <w:jc w:val="both"/>
        <w:rPr>
          <w:rFonts w:eastAsia="Times New Roman"/>
          <w:szCs w:val="24"/>
        </w:rPr>
      </w:pPr>
      <w:r>
        <w:rPr>
          <w:rFonts w:eastAsia="Times New Roman"/>
          <w:szCs w:val="24"/>
        </w:rPr>
        <w:t xml:space="preserve">Καταθέτω τις δηλώσεις του κ. </w:t>
      </w:r>
      <w:proofErr w:type="spellStart"/>
      <w:r>
        <w:rPr>
          <w:rFonts w:eastAsia="Times New Roman"/>
          <w:szCs w:val="24"/>
        </w:rPr>
        <w:t>Χαρίτση</w:t>
      </w:r>
      <w:proofErr w:type="spellEnd"/>
      <w:r>
        <w:rPr>
          <w:rFonts w:eastAsia="Times New Roman"/>
          <w:szCs w:val="24"/>
        </w:rPr>
        <w:t xml:space="preserve"> και του κ. Τσιρώνη. </w:t>
      </w:r>
    </w:p>
    <w:p w14:paraId="7048FB68" w14:textId="77777777" w:rsidR="00D650F6" w:rsidRDefault="005A0EB2">
      <w:pPr>
        <w:spacing w:line="600" w:lineRule="auto"/>
        <w:ind w:firstLine="720"/>
        <w:jc w:val="both"/>
        <w:rPr>
          <w:rFonts w:eastAsia="Times New Roman"/>
          <w:szCs w:val="24"/>
        </w:rPr>
      </w:pPr>
      <w:r>
        <w:rPr>
          <w:rFonts w:eastAsia="Times New Roman"/>
          <w:szCs w:val="24"/>
        </w:rPr>
        <w:t xml:space="preserve">(Στο σημείο αυτό ο Βουλευτής κ. Οδυσσέας Κωνσταντινόπουλος καταθέτει για τα Πρακτικά τα προαναφερθέντα έγγραφα, τα οποία βρίσκονται στο </w:t>
      </w:r>
      <w:r>
        <w:rPr>
          <w:rFonts w:eastAsia="Times New Roman"/>
          <w:szCs w:val="24"/>
        </w:rPr>
        <w:t>αρχε</w:t>
      </w:r>
      <w:r>
        <w:rPr>
          <w:rFonts w:eastAsia="Times New Roman"/>
          <w:szCs w:val="24"/>
        </w:rPr>
        <w:t xml:space="preserve">ίο </w:t>
      </w:r>
      <w:r>
        <w:rPr>
          <w:rFonts w:eastAsia="Times New Roman"/>
          <w:szCs w:val="24"/>
        </w:rPr>
        <w:t xml:space="preserve">του Τμήματος Γραμματείας της Διεύθυνσης Στενογραφίας και Πρακτικών της Βουλής) </w:t>
      </w:r>
    </w:p>
    <w:p w14:paraId="7048FB69" w14:textId="77777777" w:rsidR="00D650F6" w:rsidRDefault="005A0EB2">
      <w:pPr>
        <w:spacing w:line="600" w:lineRule="auto"/>
        <w:ind w:firstLine="720"/>
        <w:jc w:val="both"/>
        <w:rPr>
          <w:rFonts w:eastAsia="Times New Roman"/>
          <w:szCs w:val="24"/>
        </w:rPr>
      </w:pPr>
      <w:r>
        <w:rPr>
          <w:rFonts w:eastAsia="Times New Roman"/>
          <w:szCs w:val="24"/>
        </w:rPr>
        <w:lastRenderedPageBreak/>
        <w:t xml:space="preserve">Και πώς, κύριε Υπουργέ, -που ήσασταν καλεσμένος και στον ΣΕΒ- θα κάνετε πράξη την κυκλική οικονομία, αν δεν έχετε λύσει τα προβλήματα για να προχωρήσει η διαχείριση των απορριμμάτων; </w:t>
      </w:r>
    </w:p>
    <w:p w14:paraId="7048FB6A" w14:textId="77777777" w:rsidR="00D650F6" w:rsidRDefault="005A0EB2">
      <w:pPr>
        <w:spacing w:line="600" w:lineRule="auto"/>
        <w:ind w:firstLine="720"/>
        <w:jc w:val="both"/>
        <w:rPr>
          <w:rFonts w:eastAsia="Times New Roman"/>
          <w:szCs w:val="24"/>
        </w:rPr>
      </w:pPr>
      <w:r>
        <w:rPr>
          <w:rFonts w:eastAsia="Times New Roman"/>
          <w:szCs w:val="24"/>
        </w:rPr>
        <w:t>Κύριε Υπουργέ, ένα άλλο μεγάλο θέμα είναι το πού βρισκόμαστε αυτή τη στι</w:t>
      </w:r>
      <w:r>
        <w:rPr>
          <w:rFonts w:eastAsia="Times New Roman"/>
          <w:szCs w:val="24"/>
        </w:rPr>
        <w:t xml:space="preserve">γμή με το ΕΣΠΑ 2007-2013, ποιες ήταν οι θέσεις σας, αν είπατε αλήθειες ή ψέματα, αν αναγνωρίζετε το έργο των προηγούμενων κυβερνήσεων, αν ακουμπήσατε σε αυτά που βρήκατε και πόσα λεφτά ρίξατε στην αγορά και στην εθνική οικονομία. </w:t>
      </w:r>
    </w:p>
    <w:p w14:paraId="7048FB6B" w14:textId="77777777" w:rsidR="00D650F6" w:rsidRDefault="005A0EB2">
      <w:pPr>
        <w:spacing w:line="600" w:lineRule="auto"/>
        <w:ind w:firstLine="720"/>
        <w:jc w:val="both"/>
        <w:rPr>
          <w:rFonts w:eastAsia="Times New Roman"/>
          <w:szCs w:val="24"/>
        </w:rPr>
      </w:pPr>
      <w:r>
        <w:rPr>
          <w:rFonts w:eastAsia="Times New Roman"/>
          <w:szCs w:val="24"/>
        </w:rPr>
        <w:t>Εσείς ο ίδιος μου καταθέσ</w:t>
      </w:r>
      <w:r>
        <w:rPr>
          <w:rFonts w:eastAsia="Times New Roman"/>
          <w:szCs w:val="24"/>
        </w:rPr>
        <w:t>ατε τα έγγραφα όσον αφορά το πόσα έργα δεν ολοκληρώθηκαν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2015. Και μου είπατε ότι είναι 1.431 έργα, ύψους 1,3 δισεκατομμυρίων ευρώ. Βεβαίως, εσείς απαντάτε ότι θα είναι από το συγχρηματοδοτούμενο σκέλος. Και η κ. Κρέτσου, η αρμόδια Επίτροπος, λ</w:t>
      </w:r>
      <w:r>
        <w:rPr>
          <w:rFonts w:eastAsia="Times New Roman"/>
          <w:szCs w:val="24"/>
        </w:rPr>
        <w:t>έει ότι όσα δεν ολοκληρωθήκαν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2015, θα πληρωθούν από εθνικούς πόρους. Να πιστέψουμε εσάς ή την κ. Κρέτσου;</w:t>
      </w:r>
    </w:p>
    <w:p w14:paraId="7048FB6C" w14:textId="77777777" w:rsidR="00D650F6" w:rsidRDefault="005A0EB2">
      <w:pPr>
        <w:spacing w:line="600" w:lineRule="auto"/>
        <w:ind w:firstLine="720"/>
        <w:jc w:val="both"/>
        <w:rPr>
          <w:rFonts w:eastAsia="Times New Roman"/>
          <w:szCs w:val="24"/>
        </w:rPr>
      </w:pPr>
      <w:r>
        <w:rPr>
          <w:rFonts w:eastAsia="Times New Roman"/>
          <w:szCs w:val="24"/>
        </w:rPr>
        <w:lastRenderedPageBreak/>
        <w:t xml:space="preserve">Μας λέτε ότι ρίξατε στην αγορά 6,4 δισεκατομμύρια ευρώ το 2015. Είσαστε στη γραμμή </w:t>
      </w:r>
      <w:proofErr w:type="spellStart"/>
      <w:r>
        <w:rPr>
          <w:rFonts w:eastAsia="Times New Roman"/>
          <w:szCs w:val="24"/>
        </w:rPr>
        <w:t>Παπαχριστόπουλου</w:t>
      </w:r>
      <w:proofErr w:type="spellEnd"/>
      <w:r>
        <w:rPr>
          <w:rFonts w:eastAsia="Times New Roman"/>
          <w:szCs w:val="24"/>
        </w:rPr>
        <w:t>, που βρέχει δισεκατομμύρια, πολύ πριν</w:t>
      </w:r>
      <w:r>
        <w:rPr>
          <w:rFonts w:eastAsia="Times New Roman"/>
          <w:szCs w:val="24"/>
        </w:rPr>
        <w:t xml:space="preserve"> από τον ίδιο τον </w:t>
      </w:r>
      <w:proofErr w:type="spellStart"/>
      <w:r>
        <w:rPr>
          <w:rFonts w:eastAsia="Times New Roman"/>
          <w:szCs w:val="24"/>
        </w:rPr>
        <w:t>Παπαχριστόπουλο</w:t>
      </w:r>
      <w:proofErr w:type="spellEnd"/>
      <w:r>
        <w:rPr>
          <w:rFonts w:eastAsia="Times New Roman"/>
          <w:szCs w:val="24"/>
        </w:rPr>
        <w:t xml:space="preserve">. </w:t>
      </w:r>
    </w:p>
    <w:p w14:paraId="7048FB6D" w14:textId="77777777" w:rsidR="00D650F6" w:rsidRDefault="005A0EB2">
      <w:pPr>
        <w:spacing w:line="600" w:lineRule="auto"/>
        <w:ind w:firstLine="720"/>
        <w:jc w:val="both"/>
        <w:rPr>
          <w:rFonts w:eastAsia="Times New Roman"/>
          <w:szCs w:val="24"/>
        </w:rPr>
      </w:pPr>
      <w:r>
        <w:rPr>
          <w:rFonts w:eastAsia="Times New Roman"/>
          <w:szCs w:val="24"/>
        </w:rPr>
        <w:t xml:space="preserve">Κύριε Υπουργέ, ελπίζω ότι τα στοιχεία που θα φέρετε, για μία φορά να μην είναι από τον κ. </w:t>
      </w:r>
      <w:proofErr w:type="spellStart"/>
      <w:r>
        <w:rPr>
          <w:rFonts w:eastAsia="Times New Roman"/>
          <w:szCs w:val="24"/>
        </w:rPr>
        <w:t>Κορκολή</w:t>
      </w:r>
      <w:proofErr w:type="spellEnd"/>
      <w:r>
        <w:rPr>
          <w:rFonts w:eastAsia="Times New Roman"/>
          <w:szCs w:val="24"/>
        </w:rPr>
        <w:t xml:space="preserve">, να είναι από τους δημόσιους λειτουργούς. Ο κ. </w:t>
      </w:r>
      <w:proofErr w:type="spellStart"/>
      <w:r>
        <w:rPr>
          <w:rFonts w:eastAsia="Times New Roman"/>
          <w:szCs w:val="24"/>
        </w:rPr>
        <w:t>Κορκολής</w:t>
      </w:r>
      <w:proofErr w:type="spellEnd"/>
      <w:r>
        <w:rPr>
          <w:rFonts w:eastAsia="Times New Roman"/>
          <w:szCs w:val="24"/>
        </w:rPr>
        <w:t xml:space="preserve"> είναι πολιτικό πρόσωπο. Ελπίζω μια φορά να καταθέσετε έναν πίνακα </w:t>
      </w:r>
      <w:r>
        <w:rPr>
          <w:rFonts w:eastAsia="Times New Roman"/>
          <w:szCs w:val="24"/>
        </w:rPr>
        <w:t xml:space="preserve">ο οποίος θα έχει υπογραφή ενός Διευθυντή του Υπουργείου. Και ελπίζω -ακόμα περισσότερο- τα στοιχεία που σας στέλνει ο κ. </w:t>
      </w:r>
      <w:proofErr w:type="spellStart"/>
      <w:r>
        <w:rPr>
          <w:rFonts w:eastAsia="Times New Roman"/>
          <w:szCs w:val="24"/>
        </w:rPr>
        <w:t>Κορκολής</w:t>
      </w:r>
      <w:proofErr w:type="spellEnd"/>
      <w:r>
        <w:rPr>
          <w:rFonts w:eastAsia="Times New Roman"/>
          <w:szCs w:val="24"/>
        </w:rPr>
        <w:t xml:space="preserve"> να συνοδεύονται και από τους πίνακες που στέλνουν οι αρμόδιοι δημόσιοι λειτουργοί. </w:t>
      </w:r>
    </w:p>
    <w:p w14:paraId="7048FB6E" w14:textId="77777777" w:rsidR="00D650F6" w:rsidRDefault="005A0EB2">
      <w:pPr>
        <w:spacing w:line="600" w:lineRule="auto"/>
        <w:ind w:firstLine="720"/>
        <w:jc w:val="both"/>
        <w:rPr>
          <w:rFonts w:eastAsia="Times New Roman"/>
          <w:szCs w:val="24"/>
        </w:rPr>
      </w:pPr>
      <w:r>
        <w:rPr>
          <w:rFonts w:eastAsia="Times New Roman"/>
          <w:szCs w:val="24"/>
        </w:rPr>
        <w:t>Πώς γίνεται, αγαπητοί συνάδελφοι, την 1</w:t>
      </w:r>
      <w:r>
        <w:rPr>
          <w:rFonts w:eastAsia="Times New Roman"/>
          <w:szCs w:val="24"/>
        </w:rPr>
        <w:t>-</w:t>
      </w:r>
      <w:r>
        <w:rPr>
          <w:rFonts w:eastAsia="Times New Roman"/>
          <w:szCs w:val="24"/>
        </w:rPr>
        <w:t>5</w:t>
      </w:r>
      <w:r>
        <w:rPr>
          <w:rFonts w:eastAsia="Times New Roman"/>
          <w:szCs w:val="24"/>
        </w:rPr>
        <w:t>-</w:t>
      </w:r>
      <w:r>
        <w:rPr>
          <w:rFonts w:eastAsia="Times New Roman"/>
          <w:szCs w:val="24"/>
        </w:rPr>
        <w:t>2015 που ολοκληρώθηκε και ήταν λίγο πριν τις εκλογές, εμείς να βρισκόμαστε σε απορρόφηση 17,473 δισεκατομμυρίων, σήμερα το ΟΠΣ να λέει ότι η συνολική απορρόφηση των κοινοτικών πόρων είναι 19,898 δισεκατομμύρια κι εσείς να μπορέσατε να ρίξετε 6,4 δισεκατομμ</w:t>
      </w:r>
      <w:r>
        <w:rPr>
          <w:rFonts w:eastAsia="Times New Roman"/>
          <w:szCs w:val="24"/>
        </w:rPr>
        <w:t xml:space="preserve">ύρια. </w:t>
      </w:r>
    </w:p>
    <w:p w14:paraId="7048FB6F" w14:textId="77777777" w:rsidR="00D650F6" w:rsidRDefault="005A0EB2">
      <w:pPr>
        <w:spacing w:line="600" w:lineRule="auto"/>
        <w:ind w:firstLine="720"/>
        <w:jc w:val="both"/>
        <w:rPr>
          <w:rFonts w:eastAsia="Times New Roman"/>
          <w:szCs w:val="24"/>
        </w:rPr>
      </w:pPr>
      <w:r>
        <w:rPr>
          <w:rFonts w:eastAsia="Times New Roman"/>
          <w:szCs w:val="24"/>
        </w:rPr>
        <w:lastRenderedPageBreak/>
        <w:t xml:space="preserve">Καταθέτω τα στοιχεία για τα Πρακτικά. </w:t>
      </w:r>
    </w:p>
    <w:p w14:paraId="7048FB70" w14:textId="77777777" w:rsidR="00D650F6" w:rsidRDefault="005A0EB2">
      <w:pPr>
        <w:spacing w:line="600" w:lineRule="auto"/>
        <w:ind w:firstLine="720"/>
        <w:jc w:val="both"/>
        <w:rPr>
          <w:rFonts w:eastAsia="Times New Roman"/>
          <w:szCs w:val="24"/>
        </w:rPr>
      </w:pPr>
      <w:r>
        <w:rPr>
          <w:rFonts w:eastAsia="Times New Roman"/>
          <w:szCs w:val="24"/>
        </w:rPr>
        <w:t>(Στο σημείο αυτό ο Βουλευτής κ. Οδυσσέας Κωνσταντινόπουλος καταθέτει για τα Πρακτικά τα προαναφερθέντα έγγραφα, τα οποί</w:t>
      </w:r>
      <w:r>
        <w:rPr>
          <w:rFonts w:eastAsia="Times New Roman"/>
          <w:szCs w:val="24"/>
        </w:rPr>
        <w:t>α</w:t>
      </w:r>
      <w:r>
        <w:rPr>
          <w:rFonts w:eastAsia="Times New Roman"/>
          <w:szCs w:val="24"/>
        </w:rPr>
        <w:t xml:space="preserve"> βρίσκονται στο </w:t>
      </w:r>
      <w:r>
        <w:rPr>
          <w:rFonts w:eastAsia="Times New Roman"/>
          <w:szCs w:val="24"/>
        </w:rPr>
        <w:t xml:space="preserve">αρχείο </w:t>
      </w:r>
      <w:r>
        <w:rPr>
          <w:rFonts w:eastAsia="Times New Roman"/>
          <w:szCs w:val="24"/>
        </w:rPr>
        <w:t xml:space="preserve">του Τμήματος Γραμματείας της Διεύθυνσης Στενογραφίας και Πρακτικών </w:t>
      </w:r>
      <w:r>
        <w:rPr>
          <w:rFonts w:eastAsia="Times New Roman"/>
          <w:szCs w:val="24"/>
        </w:rPr>
        <w:t>της Βουλής)</w:t>
      </w:r>
    </w:p>
    <w:p w14:paraId="7048FB71" w14:textId="77777777" w:rsidR="00D650F6" w:rsidRDefault="005A0EB2">
      <w:pPr>
        <w:spacing w:line="600" w:lineRule="auto"/>
        <w:ind w:firstLine="720"/>
        <w:jc w:val="both"/>
        <w:rPr>
          <w:rFonts w:eastAsia="Times New Roman"/>
          <w:szCs w:val="24"/>
        </w:rPr>
      </w:pPr>
      <w:r>
        <w:rPr>
          <w:rFonts w:eastAsia="Times New Roman"/>
          <w:szCs w:val="24"/>
        </w:rPr>
        <w:t xml:space="preserve">Αυτή δεν είναι αριθμητική, ούτε «ΣΥΡΙΖΑ </w:t>
      </w:r>
      <w:r>
        <w:rPr>
          <w:rFonts w:eastAsia="Times New Roman"/>
          <w:szCs w:val="24"/>
          <w:lang w:val="en-US"/>
        </w:rPr>
        <w:t>statistics</w:t>
      </w:r>
      <w:r>
        <w:rPr>
          <w:rFonts w:eastAsia="Times New Roman"/>
          <w:szCs w:val="24"/>
        </w:rPr>
        <w:t xml:space="preserve">». Δεν βγαίνει. Δεκαεπτά δισεκατομμύρια και 6 δισεκατομμύρια μας κάνει 23 δισεκατομμύρια. Δεκαεννέα δισεκατομμύρια μείον 17 εκατομμύρια μας κάνει 2,4 δισεκατομμύρια. </w:t>
      </w:r>
    </w:p>
    <w:p w14:paraId="7048FB72" w14:textId="77777777" w:rsidR="00D650F6" w:rsidRDefault="005A0EB2">
      <w:pPr>
        <w:spacing w:line="600" w:lineRule="auto"/>
        <w:ind w:firstLine="720"/>
        <w:jc w:val="both"/>
        <w:rPr>
          <w:rFonts w:eastAsia="Times New Roman"/>
          <w:szCs w:val="24"/>
        </w:rPr>
      </w:pPr>
      <w:r>
        <w:rPr>
          <w:rFonts w:eastAsia="Times New Roman"/>
          <w:szCs w:val="24"/>
        </w:rPr>
        <w:t xml:space="preserve">Και βέβαια, πρέπει να μας πείτε πόσα χρήματα «παρκάρατε» τις τελευταίες μέρες στο ΕΤΕΑΝ και πόσα χρήματα έχετε ονοματίσει στις ιδιωτικές επενδύσεις. </w:t>
      </w:r>
    </w:p>
    <w:p w14:paraId="7048FB73" w14:textId="77777777" w:rsidR="00D650F6" w:rsidRDefault="005A0EB2">
      <w:pPr>
        <w:spacing w:line="600" w:lineRule="auto"/>
        <w:ind w:firstLine="720"/>
        <w:jc w:val="both"/>
        <w:rPr>
          <w:rFonts w:eastAsia="Times New Roman"/>
          <w:szCs w:val="24"/>
        </w:rPr>
      </w:pPr>
      <w:r w:rsidRPr="006535BC">
        <w:rPr>
          <w:rFonts w:eastAsia="Times New Roman"/>
          <w:szCs w:val="24"/>
        </w:rPr>
        <w:t>Και</w:t>
      </w:r>
      <w:r>
        <w:rPr>
          <w:rFonts w:eastAsia="Times New Roman"/>
          <w:szCs w:val="24"/>
        </w:rPr>
        <w:t xml:space="preserve"> ακούω πάλι να λέτε: «Κύριοι συνάδελφοι, θα «πέσουν» άλλα 9 δισεκατομμύρια από το νέο ΕΣΠΑ».</w:t>
      </w:r>
    </w:p>
    <w:p w14:paraId="7048FB74"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lastRenderedPageBreak/>
        <w:t>Σας λέω, κ</w:t>
      </w:r>
      <w:r>
        <w:rPr>
          <w:rFonts w:eastAsia="Times New Roman"/>
          <w:szCs w:val="24"/>
        </w:rPr>
        <w:t>ύριε Υπουργέ – και μακάρι να γινόταν έτσι- ότι σήμερα έχετε βγάλει προσκλήσεις 270 εκατομμυρίων. Μιλάω για τα νέα προγράμματα και όχι για τα μεταφερόμενα έργα. Και σας λέω -και βάζω και στοίχημα μαζί σας επειδή το βάζει και ο Πρωθυπουργός- ότι μέχρι το τέλ</w:t>
      </w:r>
      <w:r>
        <w:rPr>
          <w:rFonts w:eastAsia="Times New Roman"/>
          <w:szCs w:val="24"/>
        </w:rPr>
        <w:t xml:space="preserve">ος του 2017, ενώ έχετε προκηρύξει 270 εκατομμύρια, δεν θα έχει πέσει ούτε το 50% στην αγορά. </w:t>
      </w:r>
    </w:p>
    <w:p w14:paraId="7048FB75"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t>Και σας ρωτώ: Ενώ εμείς είχαμε προγραμματίσει από την προηγούμενη κυβέρνηση –και θα σας το καταθέσω- τόσο τη μεταποίηση αλλά όσο και τις βασικές αλυσίδες, εσείς π</w:t>
      </w:r>
      <w:r>
        <w:rPr>
          <w:rFonts w:eastAsia="Times New Roman"/>
          <w:szCs w:val="24"/>
        </w:rPr>
        <w:t>ότε θα βγάλετε τις μεγάλες προκηρύξεις για τις βασικές αλυσίδες αξίας, όπως το βαμβάκι, που αρχίζει από τη σπορά μέχρι την πιστοποίηση ποιότητας προϊόντος, τα οποία είχαν συμφωνηθεί και θα μπορούσαν να δώσουν προστιθέμενη αξία στη χώρα; Πότε θα ανοίξετε τι</w:t>
      </w:r>
      <w:r>
        <w:rPr>
          <w:rFonts w:eastAsia="Times New Roman"/>
          <w:szCs w:val="24"/>
        </w:rPr>
        <w:t xml:space="preserve">ς προκηρύξεις για τις μεγάλες τομές στον τουρισμό, όπως είναι ο ιατρικός και ο ιαματικός τουρισμός; </w:t>
      </w:r>
    </w:p>
    <w:p w14:paraId="7048FB76"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lastRenderedPageBreak/>
        <w:t>Άρα, κύριε Υπουργέ, ενώ τα χρηματοδοτικά εργαλεία θα έπρεπε σήμερα να είναι στο ΕΣΠΑ 2007-2013, που είναι το μοναδικό εργαλείο που θα μπορούσε να δώσει και</w:t>
      </w:r>
      <w:r>
        <w:rPr>
          <w:rFonts w:eastAsia="Times New Roman"/>
          <w:szCs w:val="24"/>
        </w:rPr>
        <w:t xml:space="preserve"> να βοηθήσει στην ανάπτυξη της χώρας -όπως θα ξέρετε, κυρίες και κύριοι συνάδελφοι- τελικά στην ετήσια συνάντηση</w:t>
      </w:r>
      <w:r>
        <w:rPr>
          <w:rFonts w:eastAsia="Times New Roman"/>
          <w:szCs w:val="24"/>
        </w:rPr>
        <w:t>,</w:t>
      </w:r>
      <w:r>
        <w:rPr>
          <w:rFonts w:eastAsia="Times New Roman"/>
          <w:szCs w:val="24"/>
        </w:rPr>
        <w:t xml:space="preserve"> που έγινε από την Ευρωπαϊκή Επιτροπή και τους αρμοδίους του Υπουργείου και των τομεαρχών σας ζήτησαν </w:t>
      </w:r>
      <w:proofErr w:type="spellStart"/>
      <w:r>
        <w:rPr>
          <w:rFonts w:eastAsia="Times New Roman"/>
          <w:szCs w:val="24"/>
        </w:rPr>
        <w:t>επικαιροποίηση</w:t>
      </w:r>
      <w:proofErr w:type="spellEnd"/>
      <w:r>
        <w:rPr>
          <w:rFonts w:eastAsia="Times New Roman"/>
          <w:szCs w:val="24"/>
        </w:rPr>
        <w:t xml:space="preserve"> της </w:t>
      </w:r>
      <w:r>
        <w:rPr>
          <w:rFonts w:eastAsia="Times New Roman"/>
          <w:szCs w:val="24"/>
          <w:lang w:val="en-US"/>
        </w:rPr>
        <w:t>EX</w:t>
      </w:r>
      <w:r>
        <w:rPr>
          <w:rFonts w:eastAsia="Times New Roman"/>
          <w:szCs w:val="24"/>
        </w:rPr>
        <w:t xml:space="preserve"> </w:t>
      </w:r>
      <w:r>
        <w:rPr>
          <w:rFonts w:eastAsia="Times New Roman"/>
          <w:szCs w:val="24"/>
          <w:lang w:val="en-US"/>
        </w:rPr>
        <w:t>ANTE</w:t>
      </w:r>
      <w:r>
        <w:rPr>
          <w:rFonts w:eastAsia="Times New Roman"/>
          <w:szCs w:val="24"/>
        </w:rPr>
        <w:t>.</w:t>
      </w:r>
    </w:p>
    <w:p w14:paraId="7048FB77"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t xml:space="preserve">Εμείς, κύριε </w:t>
      </w:r>
      <w:r>
        <w:rPr>
          <w:rFonts w:eastAsia="Times New Roman"/>
          <w:szCs w:val="24"/>
        </w:rPr>
        <w:t xml:space="preserve">Υπουργέ -θα το καταθέσω στο Σώμα- είχαμε ολοκληρώσει στις 12 Δεκεμβρίου του 2014 μια εξαιρετική μελέτη με τα χρηματοδοτικά εργαλεία, την οποία εσείς ακολουθήσατε στην πρώτη </w:t>
      </w:r>
      <w:r>
        <w:rPr>
          <w:rFonts w:eastAsia="Times New Roman"/>
          <w:szCs w:val="24"/>
          <w:lang w:val="en-US"/>
        </w:rPr>
        <w:t>EX</w:t>
      </w:r>
      <w:r>
        <w:rPr>
          <w:rFonts w:eastAsia="Times New Roman"/>
          <w:szCs w:val="24"/>
        </w:rPr>
        <w:t xml:space="preserve"> </w:t>
      </w:r>
      <w:r>
        <w:rPr>
          <w:rFonts w:eastAsia="Times New Roman"/>
          <w:szCs w:val="24"/>
          <w:lang w:val="en-US"/>
        </w:rPr>
        <w:t>ANTE</w:t>
      </w:r>
      <w:r>
        <w:rPr>
          <w:rFonts w:eastAsia="Times New Roman"/>
          <w:szCs w:val="24"/>
        </w:rPr>
        <w:t>. Δυστυχώς, όμως, με τον τρόπο που την κάνατε, φτάσατε σήμερα δεκαπέντε μήνε</w:t>
      </w:r>
      <w:r>
        <w:rPr>
          <w:rFonts w:eastAsia="Times New Roman"/>
          <w:szCs w:val="24"/>
        </w:rPr>
        <w:t xml:space="preserve">ς μετά να σας ζητάει </w:t>
      </w:r>
      <w:proofErr w:type="spellStart"/>
      <w:r>
        <w:rPr>
          <w:rFonts w:eastAsia="Times New Roman"/>
          <w:szCs w:val="24"/>
        </w:rPr>
        <w:t>επικαιροποίηση</w:t>
      </w:r>
      <w:proofErr w:type="spellEnd"/>
      <w:r>
        <w:rPr>
          <w:rFonts w:eastAsia="Times New Roman"/>
          <w:szCs w:val="24"/>
        </w:rPr>
        <w:t xml:space="preserve"> η Ευρωπαϊκή Επιτροπή για να προχωρήσετε στην ενεργοποίηση των χρηματοδοτικών εργαλείων. Τι σημαίνει αυτό, κύριε Υπουργέ; Σημαίνει ότι θα καθυστερήσετε ακόμα πολύ για την ανάπτυξη.</w:t>
      </w:r>
    </w:p>
    <w:p w14:paraId="7048FB78"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lastRenderedPageBreak/>
        <w:t xml:space="preserve">Για το πακέτο </w:t>
      </w:r>
      <w:proofErr w:type="spellStart"/>
      <w:r>
        <w:rPr>
          <w:rFonts w:eastAsia="Times New Roman"/>
          <w:szCs w:val="24"/>
        </w:rPr>
        <w:t>Γιούνγκερ</w:t>
      </w:r>
      <w:proofErr w:type="spellEnd"/>
      <w:r>
        <w:rPr>
          <w:rFonts w:eastAsia="Times New Roman"/>
          <w:szCs w:val="24"/>
        </w:rPr>
        <w:t xml:space="preserve"> θέλω να είμαι απ</w:t>
      </w:r>
      <w:r>
        <w:rPr>
          <w:rFonts w:eastAsia="Times New Roman"/>
          <w:szCs w:val="24"/>
        </w:rPr>
        <w:t>όλυτα ειλικρινής…</w:t>
      </w:r>
    </w:p>
    <w:p w14:paraId="7048FB79" w14:textId="77777777" w:rsidR="00D650F6" w:rsidRDefault="005A0EB2">
      <w:pPr>
        <w:tabs>
          <w:tab w:val="left" w:pos="3695"/>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Και με αυτό να κλείσουμε, όμως. Σας έχω αφήσει τέσσερα λεπτά παραπάνω.</w:t>
      </w:r>
    </w:p>
    <w:p w14:paraId="7048FB7A" w14:textId="77777777" w:rsidR="00D650F6" w:rsidRDefault="005A0EB2">
      <w:pPr>
        <w:tabs>
          <w:tab w:val="left" w:pos="3695"/>
        </w:tabs>
        <w:spacing w:line="600" w:lineRule="auto"/>
        <w:ind w:firstLine="720"/>
        <w:jc w:val="both"/>
        <w:rPr>
          <w:rFonts w:eastAsia="Times New Roman"/>
          <w:bCs/>
          <w:szCs w:val="24"/>
        </w:rPr>
      </w:pPr>
      <w:r>
        <w:rPr>
          <w:rFonts w:eastAsia="Times New Roman"/>
          <w:b/>
          <w:bCs/>
          <w:szCs w:val="24"/>
        </w:rPr>
        <w:t>ΟΔΥΣΣΕΑΣ ΚΩΝΣΤΑΝΤΙΝΟΠΟΥΛΟΣ:</w:t>
      </w:r>
      <w:r>
        <w:rPr>
          <w:rFonts w:eastAsia="Times New Roman"/>
          <w:bCs/>
          <w:szCs w:val="24"/>
        </w:rPr>
        <w:t xml:space="preserve"> Θα πάρω και την…</w:t>
      </w:r>
    </w:p>
    <w:p w14:paraId="7048FB7B" w14:textId="77777777" w:rsidR="00D650F6" w:rsidRDefault="005A0EB2">
      <w:pPr>
        <w:tabs>
          <w:tab w:val="left" w:pos="3695"/>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Εντάξει, προχωρήστε. Προσπαθήσετε να το μαζέψετε λίγο.</w:t>
      </w:r>
    </w:p>
    <w:p w14:paraId="7048FB7C" w14:textId="77777777" w:rsidR="00D650F6" w:rsidRDefault="005A0EB2">
      <w:pPr>
        <w:tabs>
          <w:tab w:val="left" w:pos="3695"/>
        </w:tabs>
        <w:spacing w:line="600" w:lineRule="auto"/>
        <w:ind w:firstLine="720"/>
        <w:jc w:val="both"/>
        <w:rPr>
          <w:rFonts w:eastAsia="Times New Roman"/>
          <w:bCs/>
          <w:szCs w:val="24"/>
        </w:rPr>
      </w:pPr>
      <w:r>
        <w:rPr>
          <w:rFonts w:eastAsia="Times New Roman"/>
          <w:b/>
          <w:bCs/>
          <w:szCs w:val="24"/>
        </w:rPr>
        <w:t>Ο</w:t>
      </w:r>
      <w:r>
        <w:rPr>
          <w:rFonts w:eastAsia="Times New Roman"/>
          <w:b/>
          <w:bCs/>
          <w:szCs w:val="24"/>
        </w:rPr>
        <w:t>ΔΥΣΣΕΑΣ ΚΩΝΣΤΑΝΤΙΝΟΠΟΥΛΟΣ:</w:t>
      </w:r>
      <w:r>
        <w:rPr>
          <w:rFonts w:eastAsia="Times New Roman"/>
          <w:bCs/>
          <w:szCs w:val="24"/>
        </w:rPr>
        <w:t xml:space="preserve"> Μέσα σε αυτά έχουμε το πακέτο </w:t>
      </w:r>
      <w:proofErr w:type="spellStart"/>
      <w:r>
        <w:rPr>
          <w:rFonts w:eastAsia="Times New Roman"/>
          <w:bCs/>
          <w:szCs w:val="24"/>
        </w:rPr>
        <w:t>Γιούνγκερ</w:t>
      </w:r>
      <w:proofErr w:type="spellEnd"/>
      <w:r>
        <w:rPr>
          <w:rFonts w:eastAsia="Times New Roman"/>
          <w:bCs/>
          <w:szCs w:val="24"/>
        </w:rPr>
        <w:t>. Θέλω να είμαι απόλυτα ειλικρινής προς όλους. Υπήρχαν προγράμματα τα οποία παραδώσαμε. Δυστυχώς, δεν υπάρχει συντονιστής πια. Όμως, όπως μου απαντήσατε στην ερώτηση, όλα γίνονται από έμπειρ</w:t>
      </w:r>
      <w:r>
        <w:rPr>
          <w:rFonts w:eastAsia="Times New Roman"/>
          <w:bCs/>
          <w:szCs w:val="24"/>
        </w:rPr>
        <w:t>α στελέχη του γραφείου σας. Όλα γίνονται από μία κλειστή ομάδα.</w:t>
      </w:r>
    </w:p>
    <w:p w14:paraId="7048FB7D" w14:textId="77777777" w:rsidR="00D650F6" w:rsidRDefault="005A0EB2">
      <w:pPr>
        <w:tabs>
          <w:tab w:val="left" w:pos="3695"/>
        </w:tabs>
        <w:spacing w:line="600" w:lineRule="auto"/>
        <w:ind w:firstLine="720"/>
        <w:jc w:val="both"/>
        <w:rPr>
          <w:rFonts w:eastAsia="Times New Roman"/>
          <w:bCs/>
          <w:szCs w:val="24"/>
        </w:rPr>
      </w:pPr>
      <w:r>
        <w:rPr>
          <w:rFonts w:eastAsia="Times New Roman"/>
          <w:bCs/>
          <w:szCs w:val="24"/>
        </w:rPr>
        <w:lastRenderedPageBreak/>
        <w:t xml:space="preserve">Θέλω, όμως, να είμαστε πολύ ειλικρινής ότι αυτή η διαδικασία του πακέτου </w:t>
      </w:r>
      <w:proofErr w:type="spellStart"/>
      <w:r>
        <w:rPr>
          <w:rFonts w:eastAsia="Times New Roman"/>
          <w:bCs/>
          <w:szCs w:val="24"/>
        </w:rPr>
        <w:t>Γιούνγκερ</w:t>
      </w:r>
      <w:proofErr w:type="spellEnd"/>
      <w:r>
        <w:rPr>
          <w:rFonts w:eastAsia="Times New Roman"/>
          <w:bCs/>
          <w:szCs w:val="24"/>
        </w:rPr>
        <w:t xml:space="preserve"> έχει να κάνει με τον ιδιωτικό τομέα, με ΣΔΙΤ, και η παρέμβαση της Κυβέρνησης είναι σε μικρό βαθμό. Και ελπίζω</w:t>
      </w:r>
      <w:r>
        <w:rPr>
          <w:rFonts w:eastAsia="Times New Roman"/>
          <w:bCs/>
          <w:szCs w:val="24"/>
        </w:rPr>
        <w:t xml:space="preserve"> να πείτε στον κόσμο ότι η πρώτη χρηματοδότηση της όποιας εταιρείας θα καθυστερήσει, γιατί πραγματικά υπάρχει μια γραφειοκρατία και στην Ευρώπη.</w:t>
      </w:r>
    </w:p>
    <w:p w14:paraId="7048FB7E" w14:textId="77777777" w:rsidR="00D650F6" w:rsidRDefault="005A0EB2">
      <w:pPr>
        <w:tabs>
          <w:tab w:val="left" w:pos="3695"/>
        </w:tabs>
        <w:spacing w:line="600" w:lineRule="auto"/>
        <w:ind w:firstLine="720"/>
        <w:jc w:val="both"/>
        <w:rPr>
          <w:rFonts w:eastAsia="Times New Roman"/>
          <w:bCs/>
          <w:szCs w:val="24"/>
        </w:rPr>
      </w:pPr>
      <w:r>
        <w:rPr>
          <w:rFonts w:eastAsia="Times New Roman"/>
          <w:bCs/>
          <w:szCs w:val="24"/>
        </w:rPr>
        <w:t>Πάμε, όμως, στον αναπτυξιακό νόμο. Κύριε Υπουργέ, πραγματικά είχαμε κάνει μια συζήτηση –και νομίζω ότι έγινε με</w:t>
      </w:r>
      <w:r>
        <w:rPr>
          <w:rFonts w:eastAsia="Times New Roman"/>
          <w:bCs/>
          <w:szCs w:val="24"/>
        </w:rPr>
        <w:t xml:space="preserve"> ειλικρίνεια- για τους προηγούμενους αναπτυξιακούς νόμους και την εξυγίανση. Και θέλω να πω ότι για τους προηγούμενους αναπτυξιακούς νόμους δεν έχετε ευθύνη. Έτσι είναι.</w:t>
      </w:r>
    </w:p>
    <w:p w14:paraId="7048FB7F" w14:textId="77777777" w:rsidR="00D650F6" w:rsidRDefault="005A0EB2">
      <w:pPr>
        <w:tabs>
          <w:tab w:val="left" w:pos="3695"/>
        </w:tabs>
        <w:spacing w:line="600" w:lineRule="auto"/>
        <w:ind w:firstLine="720"/>
        <w:jc w:val="both"/>
        <w:rPr>
          <w:rFonts w:eastAsia="Times New Roman"/>
          <w:bCs/>
          <w:szCs w:val="24"/>
        </w:rPr>
      </w:pPr>
      <w:r>
        <w:rPr>
          <w:rFonts w:eastAsia="Times New Roman"/>
          <w:b/>
          <w:bCs/>
          <w:szCs w:val="24"/>
        </w:rPr>
        <w:t>ΑΝΔΡΕΑΣ ΛΟΒΕΡΔΟΣ:</w:t>
      </w:r>
      <w:r>
        <w:rPr>
          <w:rFonts w:eastAsia="Times New Roman"/>
          <w:bCs/>
          <w:szCs w:val="24"/>
        </w:rPr>
        <w:t xml:space="preserve"> Κύριε συνάδελφε, εμείς σας ακούμε, ο Υπουργός δεν σας ακούει. </w:t>
      </w:r>
    </w:p>
    <w:p w14:paraId="7048FB80" w14:textId="77777777" w:rsidR="00D650F6" w:rsidRDefault="005A0EB2">
      <w:pPr>
        <w:tabs>
          <w:tab w:val="left" w:pos="3695"/>
        </w:tabs>
        <w:spacing w:line="600" w:lineRule="auto"/>
        <w:ind w:firstLine="720"/>
        <w:jc w:val="both"/>
        <w:rPr>
          <w:rFonts w:eastAsia="Times New Roman"/>
          <w:bCs/>
          <w:szCs w:val="24"/>
        </w:rPr>
      </w:pPr>
      <w:r>
        <w:rPr>
          <w:rFonts w:eastAsia="Times New Roman"/>
          <w:b/>
          <w:bCs/>
          <w:szCs w:val="24"/>
        </w:rPr>
        <w:t>ΟΔΥΣΣ</w:t>
      </w:r>
      <w:r>
        <w:rPr>
          <w:rFonts w:eastAsia="Times New Roman"/>
          <w:b/>
          <w:bCs/>
          <w:szCs w:val="24"/>
        </w:rPr>
        <w:t>ΕΑΣ ΚΩΝΣΤΑΝΤΙΝΟΠΟΥΛΟΣ:</w:t>
      </w:r>
      <w:r>
        <w:rPr>
          <w:rFonts w:eastAsia="Times New Roman"/>
          <w:bCs/>
          <w:szCs w:val="24"/>
        </w:rPr>
        <w:t xml:space="preserve"> Ναι. Λέω ότι για τους προηγούμενους αναπτυξιακούς νόμους δεν έχει ευθύνη και ο Υπουργός μου λέει, «όχι».</w:t>
      </w:r>
    </w:p>
    <w:p w14:paraId="7048FB81" w14:textId="77777777" w:rsidR="00D650F6" w:rsidRDefault="005A0EB2">
      <w:pPr>
        <w:tabs>
          <w:tab w:val="left" w:pos="3695"/>
        </w:tabs>
        <w:spacing w:line="600" w:lineRule="auto"/>
        <w:ind w:firstLine="720"/>
        <w:jc w:val="both"/>
        <w:rPr>
          <w:rFonts w:eastAsia="Times New Roman"/>
          <w:bCs/>
          <w:szCs w:val="24"/>
        </w:rPr>
      </w:pPr>
      <w:r>
        <w:rPr>
          <w:rFonts w:eastAsia="Times New Roman"/>
          <w:bCs/>
          <w:szCs w:val="24"/>
        </w:rPr>
        <w:lastRenderedPageBreak/>
        <w:t xml:space="preserve">Τώρα, όμως, που το σκέφτηκα, θέλω να ρωτήσω το εξής: Τα πνευματικά δικαιώματα από την κ. Κατσέλη τα παίρνετε μόνο στον νόμο για </w:t>
      </w:r>
      <w:r>
        <w:rPr>
          <w:rFonts w:eastAsia="Times New Roman"/>
          <w:bCs/>
          <w:szCs w:val="24"/>
        </w:rPr>
        <w:t>τα δάνεια ή για όλη της τη θητεία; Διότι η κ. Κατσέλη είναι αυτή</w:t>
      </w:r>
      <w:r>
        <w:rPr>
          <w:rFonts w:eastAsia="Times New Roman"/>
          <w:bCs/>
          <w:szCs w:val="24"/>
        </w:rPr>
        <w:t>,</w:t>
      </w:r>
      <w:r>
        <w:rPr>
          <w:rFonts w:eastAsia="Times New Roman"/>
          <w:bCs/>
          <w:szCs w:val="24"/>
        </w:rPr>
        <w:t xml:space="preserve"> που έχει κάνει τον προηγούμενο αναπτυξιακό νόμο.</w:t>
      </w:r>
    </w:p>
    <w:p w14:paraId="7048FB8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7048FB83" w14:textId="77777777" w:rsidR="00D650F6" w:rsidRDefault="005A0EB2">
      <w:pPr>
        <w:tabs>
          <w:tab w:val="left" w:pos="3695"/>
        </w:tabs>
        <w:spacing w:line="600" w:lineRule="auto"/>
        <w:ind w:firstLine="720"/>
        <w:jc w:val="both"/>
        <w:rPr>
          <w:rFonts w:eastAsia="Times New Roman"/>
          <w:bCs/>
          <w:szCs w:val="24"/>
        </w:rPr>
      </w:pPr>
      <w:r>
        <w:rPr>
          <w:rFonts w:eastAsia="Times New Roman"/>
          <w:bCs/>
          <w:szCs w:val="24"/>
        </w:rPr>
        <w:t>Να ξέρουμε, λοιπόν, πώς απαντάμε και ποια πνευματικά δικαιώματα έχετε αγοράσει, για να δούμε πού σας κάνουμε κριτική, όσον αφορά τα προηγούμενα σαράντα χρόνια που κατέστρεψαν τη χώρα. Πρέπει να το δούμε αυτό, κύριε Υπουργέ και πρέπει να αποφασίσετε και εσε</w:t>
      </w:r>
      <w:r>
        <w:rPr>
          <w:rFonts w:eastAsia="Times New Roman"/>
          <w:bCs/>
          <w:szCs w:val="24"/>
        </w:rPr>
        <w:t xml:space="preserve">ίς. Άρα, για τους προηγούμενους αναπτυξιακούς νόμους υπήρχε μία πρόταση και μία εξυγίανση την οποία συμφωνήσαμε εδώ. </w:t>
      </w:r>
    </w:p>
    <w:p w14:paraId="7048FB84" w14:textId="77777777" w:rsidR="00D650F6" w:rsidRDefault="005A0EB2">
      <w:pPr>
        <w:tabs>
          <w:tab w:val="left" w:pos="3695"/>
        </w:tabs>
        <w:spacing w:line="600" w:lineRule="auto"/>
        <w:ind w:firstLine="720"/>
        <w:jc w:val="both"/>
        <w:rPr>
          <w:rFonts w:eastAsia="Times New Roman"/>
          <w:bCs/>
          <w:szCs w:val="24"/>
        </w:rPr>
      </w:pPr>
      <w:r>
        <w:rPr>
          <w:rFonts w:eastAsia="Times New Roman"/>
          <w:bCs/>
          <w:szCs w:val="24"/>
        </w:rPr>
        <w:t xml:space="preserve">Πείτε μου, όμως, κύριε Υπουργέ, τι θα νομοθετήσουμε, όταν θα φέρετε τον αναπτυξιακό νόμο; Τον αναπτυξιακό νόμο ή τα καθεστώτα; </w:t>
      </w:r>
    </w:p>
    <w:p w14:paraId="7048FB85" w14:textId="77777777" w:rsidR="00D650F6" w:rsidRDefault="005A0EB2">
      <w:pPr>
        <w:tabs>
          <w:tab w:val="left" w:pos="3695"/>
        </w:tabs>
        <w:spacing w:line="600" w:lineRule="auto"/>
        <w:ind w:firstLine="720"/>
        <w:jc w:val="both"/>
        <w:rPr>
          <w:rFonts w:eastAsia="Times New Roman"/>
          <w:bCs/>
          <w:szCs w:val="24"/>
        </w:rPr>
      </w:pPr>
      <w:r>
        <w:rPr>
          <w:rFonts w:eastAsia="Times New Roman"/>
          <w:bCs/>
          <w:szCs w:val="24"/>
        </w:rPr>
        <w:lastRenderedPageBreak/>
        <w:t>Κύριοι συν</w:t>
      </w:r>
      <w:r>
        <w:rPr>
          <w:rFonts w:eastAsia="Times New Roman"/>
          <w:bCs/>
          <w:szCs w:val="24"/>
        </w:rPr>
        <w:t xml:space="preserve">άδελφοι, δεν νομοθετούμε τον αναπτυξιακό νόμο. Νομοθετούμε οκτώ διαφορετικά καθεστώτα από 150 εκατομμύρια το καθένα. Εάν χρειάστηκαν δεκαέξι μήνες –αφού τον έχετε εξαγγείλει δεκαπέντε φορές- καθώς και σαράντα περίπου υπουργικές αποφάσεις για να φέρετε τον </w:t>
      </w:r>
      <w:r>
        <w:rPr>
          <w:rFonts w:eastAsia="Times New Roman"/>
          <w:bCs/>
          <w:szCs w:val="24"/>
        </w:rPr>
        <w:t>αναπτυξιακό νόμο, θέλω να ξέρετε ότι δεν θα προλάβετε θητεία κυβέρνησης ΣΥΡΙΖΑ για να εντάξετε ούτε ένα έργο.</w:t>
      </w:r>
    </w:p>
    <w:p w14:paraId="7048FB86" w14:textId="77777777" w:rsidR="00D650F6" w:rsidRDefault="005A0EB2">
      <w:pPr>
        <w:spacing w:line="600" w:lineRule="auto"/>
        <w:ind w:firstLine="720"/>
        <w:jc w:val="both"/>
        <w:rPr>
          <w:rFonts w:eastAsia="Times New Roman"/>
          <w:szCs w:val="24"/>
        </w:rPr>
      </w:pPr>
      <w:r>
        <w:rPr>
          <w:rFonts w:eastAsia="Times New Roman" w:cs="Times New Roman"/>
          <w:szCs w:val="24"/>
        </w:rPr>
        <w:t>(Στο σημείο αυτό ο Βουλευτής κ. Οδυσσέας Κωνσταντινόπουλος καταθέτει για τα Πρακτικά τα προαναφερθέντα έγγραφα, τα οποία βρίσκονται στο αρχείο του</w:t>
      </w:r>
      <w:r>
        <w:rPr>
          <w:rFonts w:eastAsia="Times New Roman" w:cs="Times New Roman"/>
          <w:szCs w:val="24"/>
        </w:rPr>
        <w:t xml:space="preserve"> Τμήματος Γραμματείας της Διεύθυνσης Στενογραφίας και Πρακτικών της Βουλής)</w:t>
      </w:r>
    </w:p>
    <w:p w14:paraId="7048FB8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Παράλληλα, όμως, κύριοι Υπουργοί, εμείς, επειδή θέλουμε να είμαστε χρήσιμοι, σας καταθέτουμε σήμερα τις προτάσεις μας -και θα τα πούμε διεξοδικά και τα υπόλοιπα- για τις νεοφυείς ε</w:t>
      </w:r>
      <w:r>
        <w:rPr>
          <w:rFonts w:eastAsia="Times New Roman" w:cs="Times New Roman"/>
          <w:szCs w:val="24"/>
        </w:rPr>
        <w:t>πιχειρήσεις. Είναι μία προσπάθεια</w:t>
      </w:r>
      <w:r>
        <w:rPr>
          <w:rFonts w:eastAsia="Times New Roman" w:cs="Times New Roman"/>
          <w:szCs w:val="24"/>
        </w:rPr>
        <w:t>,</w:t>
      </w:r>
      <w:r>
        <w:rPr>
          <w:rFonts w:eastAsia="Times New Roman" w:cs="Times New Roman"/>
          <w:szCs w:val="24"/>
        </w:rPr>
        <w:t xml:space="preserve"> που έγινε μαζί με ανθρώπους που δουλεύουν σ’ αυτόν τον χώρο και μπορείτε να τις αξιολογήσετε, να τις δείτε και να τις υποστηρίξετε. </w:t>
      </w:r>
    </w:p>
    <w:p w14:paraId="7048FB8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χτυπάει το κουδούνι λήξεως του χρόνου του κυρίου Βουλευτή)</w:t>
      </w:r>
    </w:p>
    <w:p w14:paraId="7048FB8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τελειώνω με ένα μεγάλο θέμα από την πρότασή μας, για το ενεργειακό κόστος των επιχειρήσεων. Είναι ένα πολύ μεγάλο ζήτημα, το οποίο έχει ανοίξει εδώ και πάρα πολύ καιρό. </w:t>
      </w:r>
    </w:p>
    <w:p w14:paraId="7048FB8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Υπουργέ, μόνο έτσι θα μπορούν να είναι ανταγωνιστική η βιομηχανία</w:t>
      </w:r>
      <w:r>
        <w:rPr>
          <w:rFonts w:eastAsia="Times New Roman" w:cs="Times New Roman"/>
          <w:szCs w:val="24"/>
        </w:rPr>
        <w:t xml:space="preserve">, οι </w:t>
      </w:r>
      <w:proofErr w:type="spellStart"/>
      <w:r>
        <w:rPr>
          <w:rFonts w:eastAsia="Times New Roman" w:cs="Times New Roman"/>
          <w:szCs w:val="24"/>
        </w:rPr>
        <w:t>ενεργοβόρες</w:t>
      </w:r>
      <w:proofErr w:type="spellEnd"/>
      <w:r>
        <w:rPr>
          <w:rFonts w:eastAsia="Times New Roman" w:cs="Times New Roman"/>
          <w:szCs w:val="24"/>
        </w:rPr>
        <w:t xml:space="preserve"> επιχειρήσεις, να έχουν καλύτερη ποιότητα προϊόντος και μπορεί να γίνει μια μεγάλη συμφωνία κυρίων, όπως είχε γίνει την προηγούμενη φορά, για νέες θέσεις εργασίας. </w:t>
      </w:r>
    </w:p>
    <w:p w14:paraId="7048FB8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Υπουργέ, στις 7 Δεκεμβρίου 2015 –και τώρα πάω σ’ ένα άλλο αγαπημένο μ</w:t>
      </w:r>
      <w:r>
        <w:rPr>
          <w:rFonts w:eastAsia="Times New Roman" w:cs="Times New Roman"/>
          <w:szCs w:val="24"/>
        </w:rPr>
        <w:t xml:space="preserve">ου πρόσωπο, στην κ. </w:t>
      </w:r>
      <w:proofErr w:type="spellStart"/>
      <w:r>
        <w:rPr>
          <w:rFonts w:eastAsia="Times New Roman" w:cs="Times New Roman"/>
          <w:szCs w:val="24"/>
        </w:rPr>
        <w:t>Τζάκρη</w:t>
      </w:r>
      <w:proofErr w:type="spellEnd"/>
      <w:r>
        <w:rPr>
          <w:rFonts w:eastAsia="Times New Roman" w:cs="Times New Roman"/>
          <w:szCs w:val="24"/>
        </w:rPr>
        <w:t>- καταθέσαμε τις προτάσεις μας για τη μείωση του ενεργειακού κόστους. Δυστυχώς, δεν είχαμε κα</w:t>
      </w:r>
      <w:r>
        <w:rPr>
          <w:rFonts w:eastAsia="Times New Roman" w:cs="Times New Roman"/>
          <w:szCs w:val="24"/>
        </w:rPr>
        <w:t>μ</w:t>
      </w:r>
      <w:r>
        <w:rPr>
          <w:rFonts w:eastAsia="Times New Roman" w:cs="Times New Roman"/>
          <w:szCs w:val="24"/>
        </w:rPr>
        <w:t>μία ανταπόκριση σ’ αυτές τις προτάσεις μας, ώστε να έρθουν να συζητηθούν.</w:t>
      </w:r>
    </w:p>
    <w:p w14:paraId="7048FB8C" w14:textId="77777777" w:rsidR="00D650F6" w:rsidRDefault="005A0EB2">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Οδυσσέας Κωνσταντινόπουλος κατ</w:t>
      </w:r>
      <w:r>
        <w:rPr>
          <w:rFonts w:eastAsia="Times New Roman" w:cs="Times New Roman"/>
        </w:rPr>
        <w:t>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048FB8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με αυτές τις εμμονές και τις ιδεοληψίες θα προχωρήσουμε για</w:t>
      </w:r>
      <w:r>
        <w:rPr>
          <w:rFonts w:eastAsia="Times New Roman" w:cs="Times New Roman"/>
          <w:szCs w:val="24"/>
        </w:rPr>
        <w:t xml:space="preserve"> να δημιουργήσουμε τη μεγάλη προοδευτική πρόταση, που θα καταθέσουμε στον ελληνικό λαό.</w:t>
      </w:r>
    </w:p>
    <w:p w14:paraId="7048FB8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048FB8F" w14:textId="77777777" w:rsidR="00D650F6" w:rsidRDefault="005A0EB2">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7048FB90" w14:textId="77777777" w:rsidR="00D650F6" w:rsidRDefault="005A0EB2">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Αντιλαμβάνεστε ότι θα υπάρξει ελαστικότη</w:t>
      </w:r>
      <w:r>
        <w:rPr>
          <w:rFonts w:eastAsia="Times New Roman"/>
          <w:bCs/>
        </w:rPr>
        <w:t>τα σε όλους τους ομιλητές και στους Κοινοβουλευτικούς Εκπροσώπους. Κάνω χρήση του χρόνου</w:t>
      </w:r>
      <w:r>
        <w:rPr>
          <w:rFonts w:eastAsia="Times New Roman"/>
          <w:bCs/>
        </w:rPr>
        <w:t xml:space="preserve">, </w:t>
      </w:r>
      <w:r>
        <w:rPr>
          <w:rFonts w:eastAsia="Times New Roman"/>
          <w:bCs/>
        </w:rPr>
        <w:t xml:space="preserve"> που γλιτώσαμε από τις επίκαιρες ερωτήσεις, αν και βέβαια θα ήταν καλύτερα να είχαν γίνει οι επίκαιρες ερωτήσεις. Εν </w:t>
      </w:r>
      <w:r>
        <w:rPr>
          <w:rFonts w:eastAsia="Times New Roman"/>
          <w:bCs/>
        </w:rPr>
        <w:lastRenderedPageBreak/>
        <w:t xml:space="preserve">πάση </w:t>
      </w:r>
      <w:proofErr w:type="spellStart"/>
      <w:r>
        <w:rPr>
          <w:rFonts w:eastAsia="Times New Roman"/>
          <w:bCs/>
        </w:rPr>
        <w:t>περιπτώσει</w:t>
      </w:r>
      <w:proofErr w:type="spellEnd"/>
      <w:r>
        <w:rPr>
          <w:rFonts w:eastAsia="Times New Roman"/>
          <w:bCs/>
        </w:rPr>
        <w:t>, όμως, σήμερα θα υπάρχει μία χαλα</w:t>
      </w:r>
      <w:r>
        <w:rPr>
          <w:rFonts w:eastAsia="Times New Roman"/>
          <w:bCs/>
        </w:rPr>
        <w:t xml:space="preserve">ρότητα, για να αναπτυχθεί καλύτερα η επερώτηση. Το ίδιο βέβαια θα ισχύσει και για τον Υπουργό. </w:t>
      </w:r>
    </w:p>
    <w:p w14:paraId="7048FB91" w14:textId="77777777" w:rsidR="00D650F6" w:rsidRDefault="005A0EB2">
      <w:pPr>
        <w:spacing w:line="600" w:lineRule="auto"/>
        <w:ind w:firstLine="720"/>
        <w:jc w:val="both"/>
        <w:rPr>
          <w:rFonts w:eastAsia="Times New Roman"/>
          <w:bCs/>
        </w:rPr>
      </w:pPr>
      <w:r>
        <w:rPr>
          <w:rFonts w:eastAsia="Times New Roman"/>
          <w:bCs/>
        </w:rPr>
        <w:t xml:space="preserve">Σύμφωνα με το άρθρο 135 παράγραφος 4 του Κανονισμού, η παρευρισκόμενη Πρόεδρος της Δημοκρατικής Συμπαράταξης ΠΑΣΟΚ-ΔΗΜΑΡ, εάν το  επιθυμεί, μπορεί να λάβει τον </w:t>
      </w:r>
      <w:r>
        <w:rPr>
          <w:rFonts w:eastAsia="Times New Roman"/>
          <w:bCs/>
        </w:rPr>
        <w:t>λόγο τώρα.</w:t>
      </w:r>
    </w:p>
    <w:p w14:paraId="7048FB92" w14:textId="77777777" w:rsidR="00D650F6" w:rsidRDefault="005A0EB2">
      <w:pPr>
        <w:spacing w:line="600" w:lineRule="auto"/>
        <w:ind w:firstLine="720"/>
        <w:jc w:val="both"/>
        <w:rPr>
          <w:rFonts w:eastAsia="Times New Roman"/>
          <w:bCs/>
        </w:rPr>
      </w:pPr>
      <w:r>
        <w:rPr>
          <w:rFonts w:eastAsia="Times New Roman"/>
          <w:b/>
          <w:bCs/>
        </w:rPr>
        <w:t xml:space="preserve">ΦΩΤΕΙΝΗ </w:t>
      </w:r>
      <w:r>
        <w:rPr>
          <w:rFonts w:eastAsia="Times New Roman"/>
          <w:b/>
          <w:bCs/>
        </w:rPr>
        <w:t xml:space="preserve">(ΦΩΦΗ) </w:t>
      </w:r>
      <w:r>
        <w:rPr>
          <w:rFonts w:eastAsia="Times New Roman"/>
          <w:b/>
          <w:bCs/>
        </w:rPr>
        <w:t>ΓΕΝΝΗΜΑΤΑ (Πρόεδρος της Δημοκρατικής Συμπαράταξης ΠΑΣΟΚ-ΔΗΜΑΡ):</w:t>
      </w:r>
      <w:r>
        <w:rPr>
          <w:rFonts w:eastAsia="Times New Roman"/>
          <w:bCs/>
        </w:rPr>
        <w:t xml:space="preserve"> Μετά από μερικούς ομιλητές, κύριε Πρόεδρε.</w:t>
      </w:r>
    </w:p>
    <w:p w14:paraId="7048FB93" w14:textId="77777777" w:rsidR="00D650F6" w:rsidRDefault="005A0EB2">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Εντάξει, κατά παρέκκλιση μικρή του Κανονισμού. Όταν θελήσετε να πάρετε τον λόγο, ενημερώστ</w:t>
      </w:r>
      <w:r>
        <w:rPr>
          <w:rFonts w:eastAsia="Times New Roman"/>
          <w:bCs/>
        </w:rPr>
        <w:t>ε με.</w:t>
      </w:r>
    </w:p>
    <w:p w14:paraId="7048FB94" w14:textId="77777777" w:rsidR="00D650F6" w:rsidRDefault="005A0EB2">
      <w:pPr>
        <w:spacing w:line="600" w:lineRule="auto"/>
        <w:ind w:firstLine="720"/>
        <w:jc w:val="both"/>
        <w:rPr>
          <w:rFonts w:eastAsia="Times New Roman"/>
          <w:bCs/>
        </w:rPr>
      </w:pPr>
      <w:r>
        <w:rPr>
          <w:rFonts w:eastAsia="Times New Roman"/>
          <w:bCs/>
        </w:rPr>
        <w:t>Πάμε στον δεύτερο ομιλητή, τον κ. Κουτσούκο.</w:t>
      </w:r>
    </w:p>
    <w:p w14:paraId="7048FB95" w14:textId="77777777" w:rsidR="00D650F6" w:rsidRDefault="005A0EB2">
      <w:pPr>
        <w:spacing w:line="600" w:lineRule="auto"/>
        <w:ind w:firstLine="720"/>
        <w:jc w:val="both"/>
        <w:rPr>
          <w:rFonts w:eastAsia="Times New Roman"/>
          <w:bCs/>
        </w:rPr>
      </w:pPr>
      <w:r>
        <w:rPr>
          <w:rFonts w:eastAsia="Times New Roman"/>
          <w:bCs/>
        </w:rPr>
        <w:t>Κύριε Κουτσούκο, σας βάζω εξαρχής επτά λεπτά αντί για πέντε, για να μην αρχίσετε να με κοιτάτε όταν θα τελειώνει ο χρόνος.</w:t>
      </w:r>
    </w:p>
    <w:p w14:paraId="7048FB96" w14:textId="77777777" w:rsidR="00D650F6" w:rsidRDefault="005A0EB2">
      <w:pPr>
        <w:spacing w:line="600" w:lineRule="auto"/>
        <w:ind w:firstLine="720"/>
        <w:jc w:val="both"/>
        <w:rPr>
          <w:rFonts w:eastAsia="Times New Roman"/>
          <w:bCs/>
        </w:rPr>
      </w:pPr>
      <w:r>
        <w:rPr>
          <w:rFonts w:eastAsia="Times New Roman"/>
          <w:b/>
          <w:bCs/>
        </w:rPr>
        <w:lastRenderedPageBreak/>
        <w:t>ΓΙΑΝΝΗΣ ΚΟΥΤΣΟΥΚΟΣ:</w:t>
      </w:r>
      <w:r>
        <w:rPr>
          <w:rFonts w:eastAsia="Times New Roman"/>
          <w:bCs/>
        </w:rPr>
        <w:t xml:space="preserve"> Θέλω και δευτερολογία, όμως.</w:t>
      </w:r>
    </w:p>
    <w:p w14:paraId="7048FB97" w14:textId="77777777" w:rsidR="00D650F6" w:rsidRDefault="005A0EB2">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w:t>
      </w:r>
      <w:r>
        <w:rPr>
          <w:rFonts w:eastAsia="Times New Roman"/>
          <w:bCs/>
        </w:rPr>
        <w:t>Εντάξει, ξεκινήστε.</w:t>
      </w:r>
    </w:p>
    <w:p w14:paraId="7048FB98" w14:textId="77777777" w:rsidR="00D650F6" w:rsidRDefault="005A0EB2">
      <w:pPr>
        <w:spacing w:line="600" w:lineRule="auto"/>
        <w:ind w:firstLine="720"/>
        <w:jc w:val="both"/>
        <w:rPr>
          <w:rFonts w:eastAsia="Times New Roman"/>
          <w:bCs/>
        </w:rPr>
      </w:pPr>
      <w:r>
        <w:rPr>
          <w:rFonts w:eastAsia="Times New Roman"/>
          <w:b/>
          <w:bCs/>
        </w:rPr>
        <w:t>ΓΙΑΝΝΗΣ ΚΟΥΤΣΟΥΚΟΣ:</w:t>
      </w:r>
      <w:r>
        <w:rPr>
          <w:rFonts w:eastAsia="Times New Roman"/>
          <w:bCs/>
        </w:rPr>
        <w:t xml:space="preserve"> Ευχαριστώ, κύριε Πρόεδρε.</w:t>
      </w:r>
    </w:p>
    <w:p w14:paraId="7048FB99" w14:textId="77777777" w:rsidR="00D650F6" w:rsidRDefault="005A0EB2">
      <w:pPr>
        <w:spacing w:line="600" w:lineRule="auto"/>
        <w:ind w:firstLine="720"/>
        <w:jc w:val="both"/>
        <w:rPr>
          <w:rFonts w:eastAsia="Times New Roman"/>
          <w:bCs/>
        </w:rPr>
      </w:pPr>
      <w:r>
        <w:rPr>
          <w:rFonts w:eastAsia="Times New Roman"/>
          <w:bCs/>
        </w:rPr>
        <w:t>Κυρίες και κύριοι συνάδελφοι, κύριοι Υπουργοί, κανένας αναπτυξιακός νόμος, ακόμα και ο καλύτερος, δηλαδή</w:t>
      </w:r>
      <w:r>
        <w:rPr>
          <w:rFonts w:eastAsia="Times New Roman"/>
          <w:bCs/>
        </w:rPr>
        <w:t>,</w:t>
      </w:r>
      <w:r>
        <w:rPr>
          <w:rFonts w:eastAsia="Times New Roman"/>
          <w:bCs/>
        </w:rPr>
        <w:t xml:space="preserve"> αυτός που θα είχε μέσα όλα όσα είπε νωρίτερα ο εισηγητής μας, ο κ. Κωνσταντινόπουλος</w:t>
      </w:r>
      <w:r>
        <w:rPr>
          <w:rFonts w:eastAsia="Times New Roman"/>
          <w:bCs/>
        </w:rPr>
        <w:t xml:space="preserve">, και κανένα αναπτυξιακό σχέδιο δεν μπορούν να είναι αποτελεσματικά, δεν μπορούν να αποδώσουν σ’ αυτό το </w:t>
      </w:r>
      <w:proofErr w:type="spellStart"/>
      <w:r>
        <w:rPr>
          <w:rFonts w:eastAsia="Times New Roman"/>
          <w:bCs/>
        </w:rPr>
        <w:t>υφεσιακό</w:t>
      </w:r>
      <w:proofErr w:type="spellEnd"/>
      <w:r>
        <w:rPr>
          <w:rFonts w:eastAsia="Times New Roman"/>
          <w:bCs/>
        </w:rPr>
        <w:t xml:space="preserve"> περιβάλλον</w:t>
      </w:r>
      <w:r>
        <w:rPr>
          <w:rFonts w:eastAsia="Times New Roman"/>
          <w:bCs/>
        </w:rPr>
        <w:t>,</w:t>
      </w:r>
      <w:r>
        <w:rPr>
          <w:rFonts w:eastAsia="Times New Roman"/>
          <w:bCs/>
        </w:rPr>
        <w:t xml:space="preserve"> που τροφοδοτήθηκε από την Κυβέρνηση μέσα από τις περιδινήσεις του πρώτου εξαμήνου του 2015, που κόστισαν στην ελληνική οικονομία κ</w:t>
      </w:r>
      <w:r>
        <w:rPr>
          <w:rFonts w:eastAsia="Times New Roman"/>
          <w:bCs/>
        </w:rPr>
        <w:t>αι τη βαριά φορολογία που επιβλήθηκε ως αποτέλεσμα του τρίτου μνημονίου και η οποία στερεί πραγματικούς πόρους από την οικονομία, πόρους που θα μπορούσαν να πάνε στην ανάπτυξη.</w:t>
      </w:r>
    </w:p>
    <w:p w14:paraId="7048FB9A" w14:textId="77777777" w:rsidR="00D650F6" w:rsidRDefault="005A0EB2">
      <w:pPr>
        <w:spacing w:line="600" w:lineRule="auto"/>
        <w:ind w:firstLine="720"/>
        <w:jc w:val="both"/>
        <w:rPr>
          <w:rFonts w:eastAsia="Times New Roman"/>
          <w:bCs/>
        </w:rPr>
      </w:pPr>
      <w:r>
        <w:rPr>
          <w:rFonts w:eastAsia="Times New Roman"/>
          <w:bCs/>
        </w:rPr>
        <w:lastRenderedPageBreak/>
        <w:t>Κύριε Υπουργέ, επειδή παρακολουθείτε τους διεθνείς οργανισμούς και πολλές φορές</w:t>
      </w:r>
      <w:r>
        <w:rPr>
          <w:rFonts w:eastAsia="Times New Roman"/>
          <w:bCs/>
        </w:rPr>
        <w:t xml:space="preserve"> μας αναφέρετε τα στοιχεία τους εδώ, ξέρετε ότι με βάση τις προβλέψεις τους είχαμε λιγότερο ΑΕΠ κατά 10 δισεκατομμύρια το 2015 και άλλο τόσο θα είναι το 2016. Αυτά είναι 20 δισεκατομμύρια. </w:t>
      </w:r>
    </w:p>
    <w:p w14:paraId="7048FB9B" w14:textId="77777777" w:rsidR="00D650F6" w:rsidRDefault="005A0EB2">
      <w:pPr>
        <w:spacing w:line="600" w:lineRule="auto"/>
        <w:ind w:firstLine="720"/>
        <w:jc w:val="both"/>
        <w:rPr>
          <w:rFonts w:eastAsia="Times New Roman"/>
          <w:bCs/>
        </w:rPr>
      </w:pPr>
      <w:r>
        <w:rPr>
          <w:rFonts w:eastAsia="Times New Roman"/>
          <w:bCs/>
        </w:rPr>
        <w:t>Ξέρετε ότι δύο Σαββατοκύριακα</w:t>
      </w:r>
      <w:r>
        <w:rPr>
          <w:rFonts w:eastAsia="Times New Roman"/>
          <w:bCs/>
        </w:rPr>
        <w:t>,</w:t>
      </w:r>
      <w:r>
        <w:rPr>
          <w:rFonts w:eastAsia="Times New Roman"/>
          <w:bCs/>
        </w:rPr>
        <w:t xml:space="preserve"> εδώ</w:t>
      </w:r>
      <w:r>
        <w:rPr>
          <w:rFonts w:eastAsia="Times New Roman"/>
          <w:bCs/>
        </w:rPr>
        <w:t>,</w:t>
      </w:r>
      <w:r>
        <w:rPr>
          <w:rFonts w:eastAsia="Times New Roman"/>
          <w:bCs/>
        </w:rPr>
        <w:t xml:space="preserve"> το προηγούμενο διάστημα βάλαμε</w:t>
      </w:r>
      <w:r>
        <w:rPr>
          <w:rFonts w:eastAsia="Times New Roman"/>
          <w:bCs/>
        </w:rPr>
        <w:t xml:space="preserve"> φόρους, που μαζί με εκείνους που επιβάλαμε το 2015 είναι περίπου 6 δισεκατομμύρια. </w:t>
      </w:r>
    </w:p>
    <w:p w14:paraId="7048FB9C" w14:textId="77777777" w:rsidR="00D650F6" w:rsidRDefault="005A0EB2">
      <w:pPr>
        <w:spacing w:line="600" w:lineRule="auto"/>
        <w:ind w:firstLine="720"/>
        <w:jc w:val="both"/>
        <w:rPr>
          <w:rFonts w:eastAsia="Times New Roman"/>
          <w:bCs/>
        </w:rPr>
      </w:pPr>
      <w:r>
        <w:rPr>
          <w:rFonts w:eastAsia="Times New Roman"/>
          <w:bCs/>
        </w:rPr>
        <w:t>Η ταφόπλακα της ανάπτυξης θα γράφει πάνω: «20 δισεκατομμύρια λιγότερο ΑΕΠ, 6 δισεκατομμύρια περισσότεροι φόροι». Αυτή θα είναι η επιγραφή, η οποία θα σας συνοδεύει.</w:t>
      </w:r>
    </w:p>
    <w:p w14:paraId="7048FB9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αυξήθηκε ο φόρος εισοδήματος. Αυξήθηκε ιδίως για τις μικρές επιχειρήσεις κατά τρεις μονάδες, από 26% σε 29%. Αυξήθηκε ο φόρος των νομικών προσώπων, αυξήθηκε ο φόρος στα μερίσματα. Αυξήθηκε η εισφορά αλληλεγγύης, αυξήθηκε συνολ</w:t>
      </w:r>
      <w:r>
        <w:rPr>
          <w:rFonts w:eastAsia="Times New Roman" w:cs="Times New Roman"/>
          <w:szCs w:val="24"/>
        </w:rPr>
        <w:t xml:space="preserve">ικά η έμμεση φορολογία. Ξεκινήσατε από το 13%, παραλάβατε 13% τον ΦΠΑ, τον πήγατε στο 23% και τώρα στο 24%. Μεγάλη επίδοση! </w:t>
      </w:r>
    </w:p>
    <w:p w14:paraId="7048FB9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Αυξήσατε όλους τους φόρους κατανάλωσης</w:t>
      </w:r>
      <w:r>
        <w:rPr>
          <w:rFonts w:eastAsia="Times New Roman" w:cs="Times New Roman"/>
          <w:szCs w:val="24"/>
        </w:rPr>
        <w:t>,</w:t>
      </w:r>
      <w:r>
        <w:rPr>
          <w:rFonts w:eastAsia="Times New Roman" w:cs="Times New Roman"/>
          <w:szCs w:val="24"/>
        </w:rPr>
        <w:t xml:space="preserve"> στα καύσιμα, στα ποτά, στα τσιγάρα, στους καφέδες, στο </w:t>
      </w:r>
      <w:r>
        <w:rPr>
          <w:rFonts w:eastAsia="Times New Roman" w:cs="Times New Roman"/>
          <w:szCs w:val="24"/>
          <w:lang w:val="en-GB"/>
        </w:rPr>
        <w:t>internet</w:t>
      </w:r>
      <w:r>
        <w:rPr>
          <w:rFonts w:eastAsia="Times New Roman" w:cs="Times New Roman"/>
          <w:szCs w:val="24"/>
        </w:rPr>
        <w:t xml:space="preserve">, στη συνδρομητική τηλεόραση, παντού. </w:t>
      </w:r>
    </w:p>
    <w:p w14:paraId="7048FB9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Αυτό έχει μία τεράστια επίπτωση στην ενεργό ζήτηση και από την άλλη αυξάνει το κόστος παραγωγής. Σε μερικές δε περιπτώσεις είναι ίσο με το 100% της πρώτης ύλης. Όπως εξηγούσα την άλλη φορά στον Υπουργό Αγροτικής Ανάπτ</w:t>
      </w:r>
      <w:r>
        <w:rPr>
          <w:rFonts w:eastAsia="Times New Roman" w:cs="Times New Roman"/>
          <w:szCs w:val="24"/>
        </w:rPr>
        <w:t xml:space="preserve">υξης, τα 20 λεπτά στο κρασί είναι το κόστος της πρώτης ύλης. Το ίδιο είναι και τα 2 ευρώ στον εισαγόμενο ανεπεξέργαστο καφέ. </w:t>
      </w:r>
    </w:p>
    <w:p w14:paraId="7048FBA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Είναι δυνατόν μία μικρομεσαία επιχείρηση με τον συνδυασμό αυτής της φορολογικής επιβάρυνσης και των ασφαλιστικών εισφορών να είναι</w:t>
      </w:r>
      <w:r>
        <w:rPr>
          <w:rFonts w:eastAsia="Times New Roman" w:cs="Times New Roman"/>
          <w:szCs w:val="24"/>
        </w:rPr>
        <w:t xml:space="preserve"> επαγγελματικά δυνατόν να </w:t>
      </w:r>
      <w:proofErr w:type="spellStart"/>
      <w:r>
        <w:rPr>
          <w:rFonts w:eastAsia="Times New Roman" w:cs="Times New Roman"/>
          <w:szCs w:val="24"/>
        </w:rPr>
        <w:t>κερδοφορεί</w:t>
      </w:r>
      <w:proofErr w:type="spellEnd"/>
      <w:r>
        <w:rPr>
          <w:rFonts w:eastAsia="Times New Roman" w:cs="Times New Roman"/>
          <w:szCs w:val="24"/>
        </w:rPr>
        <w:t xml:space="preserve"> ή θα κριθεί ασύμφορη και θα κλείσει; </w:t>
      </w:r>
    </w:p>
    <w:p w14:paraId="7048FBA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Ο ΕΝΦΙΑ, κυρίες και κύριοι συνάδελφοι και κύριε Υπουργέ της Ανάπτυξης, που εμείς τον είχαμε μειωμένο στα βιομηχανοστάσια και στα κτήρια της επαγγελματικής χρήσης, ακριβώς για να ενι</w:t>
      </w:r>
      <w:r>
        <w:rPr>
          <w:rFonts w:eastAsia="Times New Roman" w:cs="Times New Roman"/>
          <w:szCs w:val="24"/>
        </w:rPr>
        <w:t xml:space="preserve">σχύσουμε την παραγωγή, αυξήθηκε με το τελευταίο νομοσχέδιο. </w:t>
      </w:r>
    </w:p>
    <w:p w14:paraId="7048FBA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Παρακολουθείτε τα στοιχεία του ΓΕΜ</w:t>
      </w:r>
      <w:r>
        <w:rPr>
          <w:rFonts w:eastAsia="Times New Roman" w:cs="Times New Roman"/>
          <w:szCs w:val="24"/>
        </w:rPr>
        <w:t>Η</w:t>
      </w:r>
      <w:r>
        <w:rPr>
          <w:rFonts w:eastAsia="Times New Roman" w:cs="Times New Roman"/>
          <w:szCs w:val="24"/>
        </w:rPr>
        <w:t>, κύριε Υπουργέ; Κλείνουν πολύ περισσότερες επιχειρήσεις από αυτές που ανοίγουν. Πώς θα επενδύσει κάποιος όταν δεν ξέρει τι του ξημερώνει την άλλη μέρα, λόγω τη</w:t>
      </w:r>
      <w:r>
        <w:rPr>
          <w:rFonts w:eastAsia="Times New Roman" w:cs="Times New Roman"/>
          <w:szCs w:val="24"/>
        </w:rPr>
        <w:t>ς αστάθειας που επικρατεί στο φορολογικό σύστημα; Μία μελέτη που βγήκε χθες</w:t>
      </w:r>
      <w:r>
        <w:rPr>
          <w:rFonts w:eastAsia="Times New Roman" w:cs="Times New Roman"/>
          <w:szCs w:val="24"/>
        </w:rPr>
        <w:t>,</w:t>
      </w:r>
      <w:r>
        <w:rPr>
          <w:rFonts w:eastAsia="Times New Roman" w:cs="Times New Roman"/>
          <w:szCs w:val="24"/>
        </w:rPr>
        <w:t xml:space="preserve"> της</w:t>
      </w:r>
      <w:r>
        <w:rPr>
          <w:rFonts w:eastAsia="Times New Roman" w:cs="Times New Roman"/>
          <w:szCs w:val="24"/>
        </w:rPr>
        <w:t xml:space="preserve"> </w:t>
      </w:r>
      <w:r>
        <w:rPr>
          <w:rFonts w:eastAsia="Times New Roman" w:cs="Times New Roman"/>
          <w:szCs w:val="24"/>
          <w:lang w:val="en-US"/>
        </w:rPr>
        <w:t>PWC</w:t>
      </w:r>
      <w:r>
        <w:rPr>
          <w:rFonts w:eastAsia="Times New Roman" w:cs="Times New Roman"/>
          <w:szCs w:val="24"/>
        </w:rPr>
        <w:t>, λέει ότι άλλαξε πέντε φορές η φορολογία των επιχειρήσεων μέσα στα τελευταία χρόνια.</w:t>
      </w:r>
    </w:p>
    <w:p w14:paraId="7048FBA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Κύριε Υπουργέ, που είστε οικονομολόγος, πώς θα επενδύσει κάποιος, όταν δεν ξέρει πότε </w:t>
      </w:r>
      <w:r>
        <w:rPr>
          <w:rFonts w:eastAsia="Times New Roman" w:cs="Times New Roman"/>
          <w:szCs w:val="24"/>
        </w:rPr>
        <w:t>θα πάρει πίσω τα λεφτά που επένδυσε; Δηλαδή, με αυτή τη φορολογία, τι ποσοστό κερδοφορίας πρέπει να έχει για να πάρει πίσω τα χρήματά του; Και γιατί να έρθει να επενδύσει στην Ελλάδα; Δεν θα έρθει, είναι πάρα πολύ απλό.</w:t>
      </w:r>
    </w:p>
    <w:p w14:paraId="7048FBA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Δεν χρειάζεται να επιχειρηματολογήσε</w:t>
      </w:r>
      <w:r>
        <w:rPr>
          <w:rFonts w:eastAsia="Times New Roman" w:cs="Times New Roman"/>
          <w:szCs w:val="24"/>
        </w:rPr>
        <w:t>ι κανένας περισσότερο για τα αυταπόδεικτα. Υπάρχουν ορισμένοι δείκτες, που αποτυπώνουν ποια είναι η πορεία της ανάπτυξης. Ο δείκτης σχηματισμού παγίου κεφαλαίου προβλέπεται για το 2016 μείον 8,4%. Το γράφει η εισηγητική έκθεση του προϋπολογισμού, που εσείς</w:t>
      </w:r>
      <w:r>
        <w:rPr>
          <w:rFonts w:eastAsia="Times New Roman" w:cs="Times New Roman"/>
          <w:szCs w:val="24"/>
        </w:rPr>
        <w:t xml:space="preserve"> φέρατε. Ο δείκτης οικονομικού κλίματος</w:t>
      </w:r>
      <w:r>
        <w:rPr>
          <w:rFonts w:eastAsia="Times New Roman" w:cs="Times New Roman"/>
          <w:szCs w:val="24"/>
        </w:rPr>
        <w:t>,</w:t>
      </w:r>
      <w:r>
        <w:rPr>
          <w:rFonts w:eastAsia="Times New Roman" w:cs="Times New Roman"/>
          <w:szCs w:val="24"/>
        </w:rPr>
        <w:t xml:space="preserve"> που ήταν 102 μονάδες το Νοέμβρη του ’14, έχει πέσει στις 90 μονάδες.</w:t>
      </w:r>
    </w:p>
    <w:p w14:paraId="7048FBA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Μερικοί πίνακες, κύριε Υπουργέ, που συμπεριλαμβάνονται στην τελευταία έκθεση του </w:t>
      </w:r>
      <w:r>
        <w:rPr>
          <w:rFonts w:eastAsia="Times New Roman" w:cs="Times New Roman"/>
          <w:szCs w:val="24"/>
        </w:rPr>
        <w:t>Γ</w:t>
      </w:r>
      <w:r>
        <w:rPr>
          <w:rFonts w:eastAsia="Times New Roman" w:cs="Times New Roman"/>
          <w:szCs w:val="24"/>
        </w:rPr>
        <w:t xml:space="preserve">ραφείου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 xml:space="preserve"> της Βουλής</w:t>
      </w:r>
      <w:r>
        <w:rPr>
          <w:rFonts w:eastAsia="Times New Roman" w:cs="Times New Roman"/>
          <w:szCs w:val="24"/>
        </w:rPr>
        <w:t>, αποδεικνύουν αυτά που λέω. Ορ</w:t>
      </w:r>
      <w:r>
        <w:rPr>
          <w:rFonts w:eastAsia="Times New Roman" w:cs="Times New Roman"/>
          <w:szCs w:val="24"/>
        </w:rPr>
        <w:t>ίστε, ο δείκτης για το οικονομικό κλίμα –θα τα καταθέσω στα Πρακτικά- ορίστε ο δείκτης για την αύξηση των ληξιπρόθεσμων</w:t>
      </w:r>
      <w:r>
        <w:rPr>
          <w:rFonts w:eastAsia="Times New Roman" w:cs="Times New Roman"/>
          <w:szCs w:val="24"/>
        </w:rPr>
        <w:t>,</w:t>
      </w:r>
      <w:r>
        <w:rPr>
          <w:rFonts w:eastAsia="Times New Roman" w:cs="Times New Roman"/>
          <w:szCs w:val="24"/>
        </w:rPr>
        <w:t xml:space="preserve"> λόγω της υπερβολικής φορολογικής επιβάρυνσης, ορίστε ο δείκτης για τις καταθέσεις των επιχειρήσεων και των νοικοκυριών, ορίστε ο δείκτη</w:t>
      </w:r>
      <w:r>
        <w:rPr>
          <w:rFonts w:eastAsia="Times New Roman" w:cs="Times New Roman"/>
          <w:szCs w:val="24"/>
        </w:rPr>
        <w:t>ς για τις ανύπαρκτες δανειοδοτήσεις των επιχειρήσεων, ορίστε, κυρίες και κύριοι συνάδελφοι, το κόστος χρήματος για τα δάνεια στην Ευρώπη και στην Ελλάδα. Αυτά είναι μερικά από τα στοιχεία. Μελετήστε τα, ενδεχομένως να μας δώσετε ορισμένες απαντήσεις, αν κα</w:t>
      </w:r>
      <w:r>
        <w:rPr>
          <w:rFonts w:eastAsia="Times New Roman" w:cs="Times New Roman"/>
          <w:szCs w:val="24"/>
        </w:rPr>
        <w:t xml:space="preserve">ι αυτά δεν απαντώνται. </w:t>
      </w:r>
    </w:p>
    <w:p w14:paraId="7048FBA6" w14:textId="77777777" w:rsidR="00D650F6" w:rsidRDefault="005A0EB2">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Γιάννης Κουτσούκος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048FBA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 Και λέω, με βάση </w:t>
      </w:r>
      <w:r>
        <w:rPr>
          <w:rFonts w:eastAsia="Times New Roman" w:cs="Times New Roman"/>
          <w:szCs w:val="24"/>
        </w:rPr>
        <w:t>όλα</w:t>
      </w:r>
      <w:r>
        <w:rPr>
          <w:rFonts w:eastAsia="Times New Roman" w:cs="Times New Roman"/>
          <w:szCs w:val="24"/>
        </w:rPr>
        <w:t xml:space="preserve"> αυτά</w:t>
      </w:r>
      <w:r>
        <w:rPr>
          <w:rFonts w:eastAsia="Times New Roman" w:cs="Times New Roman"/>
          <w:szCs w:val="24"/>
        </w:rPr>
        <w:t xml:space="preserve">, ότι χρειαζόμαστε μια άλλη πολιτική, η οποία να υπερβαίνει τους αναπτυξιακούς νόμους, ακόμα και τον καλύτερο –επαναλαμβάνω- που θα τα έχει όλα, μια πολιτική που να είναι </w:t>
      </w:r>
      <w:proofErr w:type="spellStart"/>
      <w:r>
        <w:rPr>
          <w:rFonts w:eastAsia="Times New Roman" w:cs="Times New Roman"/>
          <w:szCs w:val="24"/>
        </w:rPr>
        <w:t>φιλοεπενδυτική</w:t>
      </w:r>
      <w:proofErr w:type="spellEnd"/>
      <w:r>
        <w:rPr>
          <w:rFonts w:eastAsia="Times New Roman" w:cs="Times New Roman"/>
          <w:szCs w:val="24"/>
        </w:rPr>
        <w:t xml:space="preserve"> και η οποία θα έχει ως βασικό της πυλώνα ένα </w:t>
      </w:r>
      <w:proofErr w:type="spellStart"/>
      <w:r>
        <w:rPr>
          <w:rFonts w:eastAsia="Times New Roman" w:cs="Times New Roman"/>
          <w:szCs w:val="24"/>
        </w:rPr>
        <w:t>φιλοεπενδυτικό</w:t>
      </w:r>
      <w:proofErr w:type="spellEnd"/>
      <w:r>
        <w:rPr>
          <w:rFonts w:eastAsia="Times New Roman" w:cs="Times New Roman"/>
          <w:szCs w:val="24"/>
        </w:rPr>
        <w:t xml:space="preserve"> φο</w:t>
      </w:r>
      <w:r>
        <w:rPr>
          <w:rFonts w:eastAsia="Times New Roman" w:cs="Times New Roman"/>
          <w:szCs w:val="24"/>
        </w:rPr>
        <w:t xml:space="preserve">ρολογικό σύστημα σταθερό. Και για να υπάρξει αυτό πρέπει να αλλάξετε ρότα. </w:t>
      </w:r>
    </w:p>
    <w:p w14:paraId="7048FBA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Εμείς υποστηρίζουμε ότι η σταθερότητα του φορολογικού συστήματος, όχι σε αυτό το επίπεδο των επιβαρύνσεων, αλλά με μία ρήτρα μείωσης των επιβαρύνσεων, σε σχέση με τη πρόοδο της οικ</w:t>
      </w:r>
      <w:r>
        <w:rPr>
          <w:rFonts w:eastAsia="Times New Roman" w:cs="Times New Roman"/>
          <w:szCs w:val="24"/>
        </w:rPr>
        <w:t xml:space="preserve">ονομίας </w:t>
      </w:r>
      <w:r>
        <w:rPr>
          <w:rFonts w:eastAsia="Times New Roman" w:cs="Times New Roman"/>
          <w:szCs w:val="24"/>
        </w:rPr>
        <w:lastRenderedPageBreak/>
        <w:t xml:space="preserve">και των οικονομικών μεγεθών, πρέπει να είναι αποτέλεσμα μιας ευρείας συμφωνίας, πολιτικής και κοινωνικής, που θα δώσει τη βεβαιότητα ότι για τα επόμενα χρόνια, όποιος έρθει να επενδύσει θα ξέρει τι του ξημερώνει την άλλη μέρα. </w:t>
      </w:r>
    </w:p>
    <w:p w14:paraId="7048FBA9"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Αυτό δεν μπορείτε να</w:t>
      </w:r>
      <w:r>
        <w:rPr>
          <w:rFonts w:eastAsia="Times New Roman" w:cs="Times New Roman"/>
          <w:szCs w:val="24"/>
        </w:rPr>
        <w:t xml:space="preserve"> το κάνετε εσείς, γιατί δεν μπορείτε να εγγυηθείτε την ανάπτυξη και αυτό είναι το μεγάλο θέμα. Και είναι αυτό, για το οποίο εμείς δουλεύουμε ως Δημοκρατική Συμπαράταξη μαζί με την πρόταση</w:t>
      </w:r>
      <w:r>
        <w:rPr>
          <w:rFonts w:eastAsia="Times New Roman" w:cs="Times New Roman"/>
          <w:szCs w:val="24"/>
        </w:rPr>
        <w:t>,</w:t>
      </w:r>
      <w:r>
        <w:rPr>
          <w:rFonts w:eastAsia="Times New Roman" w:cs="Times New Roman"/>
          <w:szCs w:val="24"/>
        </w:rPr>
        <w:t xml:space="preserve"> που ανέφερε</w:t>
      </w:r>
      <w:r>
        <w:rPr>
          <w:rFonts w:eastAsia="Times New Roman" w:cs="Times New Roman"/>
          <w:szCs w:val="24"/>
        </w:rPr>
        <w:t>,</w:t>
      </w:r>
      <w:r>
        <w:rPr>
          <w:rFonts w:eastAsia="Times New Roman" w:cs="Times New Roman"/>
          <w:szCs w:val="24"/>
        </w:rPr>
        <w:t xml:space="preserve"> προηγουμένως</w:t>
      </w:r>
      <w:r>
        <w:rPr>
          <w:rFonts w:eastAsia="Times New Roman" w:cs="Times New Roman"/>
          <w:szCs w:val="24"/>
        </w:rPr>
        <w:t>,</w:t>
      </w:r>
      <w:r>
        <w:rPr>
          <w:rFonts w:eastAsia="Times New Roman" w:cs="Times New Roman"/>
          <w:szCs w:val="24"/>
        </w:rPr>
        <w:t xml:space="preserve"> ο εισηγητής μας, για έναν ολοκληρωμένο α</w:t>
      </w:r>
      <w:r>
        <w:rPr>
          <w:rFonts w:eastAsia="Times New Roman" w:cs="Times New Roman"/>
          <w:szCs w:val="24"/>
        </w:rPr>
        <w:t xml:space="preserve">ναπτυξιακό σχεδιασμό, ώστε να υπάρξει η σταθερότητα και να την εγγυηθούμε ως παράγοντας, που ενδιαφέρεται για την πορεία της χώρας, η οποία με όσα έχετε κάνει μέχρι σήμερα βρίσκεται </w:t>
      </w:r>
      <w:r>
        <w:rPr>
          <w:rFonts w:eastAsia="Times New Roman" w:cs="Times New Roman"/>
          <w:szCs w:val="24"/>
        </w:rPr>
        <w:t>«</w:t>
      </w:r>
      <w:r>
        <w:rPr>
          <w:rFonts w:eastAsia="Times New Roman" w:cs="Times New Roman"/>
          <w:szCs w:val="24"/>
        </w:rPr>
        <w:t xml:space="preserve">επί </w:t>
      </w:r>
      <w:proofErr w:type="spellStart"/>
      <w:r>
        <w:rPr>
          <w:rFonts w:eastAsia="Times New Roman" w:cs="Times New Roman"/>
          <w:szCs w:val="24"/>
        </w:rPr>
        <w:t>ξύρου</w:t>
      </w:r>
      <w:proofErr w:type="spellEnd"/>
      <w:r>
        <w:rPr>
          <w:rFonts w:eastAsia="Times New Roman" w:cs="Times New Roman"/>
          <w:szCs w:val="24"/>
        </w:rPr>
        <w:t xml:space="preserve"> </w:t>
      </w:r>
      <w:r>
        <w:rPr>
          <w:rFonts w:eastAsia="Times New Roman" w:cs="Times New Roman"/>
          <w:szCs w:val="24"/>
        </w:rPr>
        <w:t>ακμής</w:t>
      </w:r>
      <w:r>
        <w:rPr>
          <w:rFonts w:eastAsia="Times New Roman" w:cs="Times New Roman"/>
          <w:szCs w:val="24"/>
        </w:rPr>
        <w:t>»</w:t>
      </w:r>
      <w:r>
        <w:rPr>
          <w:rFonts w:eastAsia="Times New Roman" w:cs="Times New Roman"/>
          <w:szCs w:val="24"/>
        </w:rPr>
        <w:t>.</w:t>
      </w:r>
    </w:p>
    <w:p w14:paraId="7048FBAA"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Ευχαριστώ, κυρίες και κύριοι συνάδελφοι.</w:t>
      </w:r>
    </w:p>
    <w:p w14:paraId="7048FBA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της Δημοκρατικής Συμπαράταξης  ΠΑΣΟΚ-ΔΗΜΑΡ)</w:t>
      </w:r>
    </w:p>
    <w:p w14:paraId="7048FBAC"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συνάδελφος κ. Κρεμαστινός έχει τον λόγο.</w:t>
      </w:r>
    </w:p>
    <w:p w14:paraId="7048FBAD"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ΚΡΕΜΑΣΤΙΝΟΣ (ΣΤ΄ Αντιπρόεδρος της Βουλής):</w:t>
      </w:r>
      <w:r>
        <w:rPr>
          <w:rFonts w:eastAsia="Times New Roman" w:cs="Times New Roman"/>
          <w:szCs w:val="24"/>
        </w:rPr>
        <w:t xml:space="preserve"> Ευχαριστώ πολύ, κύριε Πρόεδρε.</w:t>
      </w:r>
    </w:p>
    <w:p w14:paraId="7048FBAE"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Κύριε Υπουργέ, ήθελα να σας ρωτήσω</w:t>
      </w:r>
      <w:r>
        <w:rPr>
          <w:rFonts w:eastAsia="Times New Roman" w:cs="Times New Roman"/>
          <w:szCs w:val="24"/>
        </w:rPr>
        <w:t xml:space="preserve"> το εξής: Διάβασα το νομοσχέδιο, αυτό που δώσατε στη δημοσιότητα, και δεν κατάλαβα ποιοι είναι οι πυλώνες του νομοσχεδίου, όσον αφορά την ανταγωνιστικότητα, όσον αφορά το φορολογικό καθεστώς κα</w:t>
      </w:r>
      <w:r>
        <w:rPr>
          <w:rFonts w:eastAsia="Times New Roman" w:cs="Times New Roman"/>
          <w:szCs w:val="24"/>
        </w:rPr>
        <w:t>ι</w:t>
      </w:r>
      <w:r>
        <w:rPr>
          <w:rFonts w:eastAsia="Times New Roman" w:cs="Times New Roman"/>
          <w:szCs w:val="24"/>
        </w:rPr>
        <w:t xml:space="preserve"> βεβαίως και το τρίτο στοιχείο, που δεν αναφέρεται στο νομοσχέ</w:t>
      </w:r>
      <w:r>
        <w:rPr>
          <w:rFonts w:eastAsia="Times New Roman" w:cs="Times New Roman"/>
          <w:szCs w:val="24"/>
        </w:rPr>
        <w:t>διο αλλά πρέπει να υπάρχει, και είναι η πολιτική σταθερότητα και η σοβαρότητα. Διότι για να έρθει ένας επενδυτής να επενδύσει, να φέρει τα λεφτά του, πρέπει πρώτα να αναγνωρίσει ότι υπάρχει σοβαρότητα και πολιτική σταθερότητα, συνέπεια και βεβαίως να διαπι</w:t>
      </w:r>
      <w:r>
        <w:rPr>
          <w:rFonts w:eastAsia="Times New Roman" w:cs="Times New Roman"/>
          <w:szCs w:val="24"/>
        </w:rPr>
        <w:t>στώσει και τα άλλα δύο στοιχεία, που προανέφερα. Φυσικά, θα σας δοθεί χρόνος να αναπτύξετε αυτά τα θέματα και στη δευτερολογία να υπάρξει συζήτηση. Όμως, εκ πρώτης όψεως, υπάρχει ένα μεγάλο κενό.</w:t>
      </w:r>
    </w:p>
    <w:p w14:paraId="7048FBAF"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Το δεύτερο, που έχω να πω και είναι τώρα επίκαιρο και της μό</w:t>
      </w:r>
      <w:r>
        <w:rPr>
          <w:rFonts w:eastAsia="Times New Roman" w:cs="Times New Roman"/>
          <w:szCs w:val="24"/>
        </w:rPr>
        <w:t xml:space="preserve">δας και ίσως θα έπρεπε να το αναπτύξει ο συνάδελφος και φίλος, ο κ. Λοβέρδος, αλλά λόγω </w:t>
      </w:r>
      <w:proofErr w:type="spellStart"/>
      <w:r>
        <w:rPr>
          <w:rFonts w:eastAsia="Times New Roman" w:cs="Times New Roman"/>
          <w:szCs w:val="24"/>
        </w:rPr>
        <w:t>νησιωτικότητας</w:t>
      </w:r>
      <w:proofErr w:type="spellEnd"/>
      <w:r>
        <w:rPr>
          <w:rFonts w:eastAsia="Times New Roman" w:cs="Times New Roman"/>
          <w:szCs w:val="24"/>
        </w:rPr>
        <w:t xml:space="preserve"> θα το επικαλεστώ κι εγώ, είναι το περίφημο άρθρο 101 του Συντάγματος παράγραφος 4, που λέει ότι για κάθε νομοθέτημα που έχει </w:t>
      </w:r>
      <w:r>
        <w:rPr>
          <w:rFonts w:eastAsia="Times New Roman" w:cs="Times New Roman"/>
          <w:szCs w:val="24"/>
        </w:rPr>
        <w:lastRenderedPageBreak/>
        <w:t>σχέση με την ανάπτυξη, πρέπε</w:t>
      </w:r>
      <w:r>
        <w:rPr>
          <w:rFonts w:eastAsia="Times New Roman" w:cs="Times New Roman"/>
          <w:szCs w:val="24"/>
        </w:rPr>
        <w:t>ι ο νομοθέτης να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τον συνταγματικό νομοθέτη, που λέει ότι πρέπει να προφυλάξει, να ενισχύσει και κατά κάποιον τρόπο να δώσει προτεραιότητα στην ανάπτυξη των νησιωτικών περιοχών.</w:t>
      </w:r>
    </w:p>
    <w:p w14:paraId="7048FBB0"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Το νομοσχέδιο αυτό πόσο συνεπές είναι προς το άρθρο 101 του Σ</w:t>
      </w:r>
      <w:r>
        <w:rPr>
          <w:rFonts w:eastAsia="Times New Roman" w:cs="Times New Roman"/>
          <w:szCs w:val="24"/>
        </w:rPr>
        <w:t>υντάγματος; Εδώ πρέπει να μας δώσετε μια σαφή απάντηση</w:t>
      </w:r>
      <w:r>
        <w:rPr>
          <w:rFonts w:eastAsia="Times New Roman" w:cs="Times New Roman"/>
          <w:szCs w:val="24"/>
        </w:rPr>
        <w:t>,</w:t>
      </w:r>
      <w:r>
        <w:rPr>
          <w:rFonts w:eastAsia="Times New Roman" w:cs="Times New Roman"/>
          <w:szCs w:val="24"/>
        </w:rPr>
        <w:t xml:space="preserve"> που να λέει ότι είναι συνεπές στο τάδε και στο τάδε σημείο, δεδομένου πως -απ’ ό,τι διαβλέπω, όχι για τον νόμο τον δικό σας, αλλά σχετικά με τον ΦΠΑ- θα υπάρξει προσφυγή πολλών παραγόντων στο Συμβούλι</w:t>
      </w:r>
      <w:r>
        <w:rPr>
          <w:rFonts w:eastAsia="Times New Roman" w:cs="Times New Roman"/>
          <w:szCs w:val="24"/>
        </w:rPr>
        <w:t>ο της Επικρατείας. Διότι αντιλαμβάνεσθε πως αυτοί</w:t>
      </w:r>
      <w:r>
        <w:rPr>
          <w:rFonts w:eastAsia="Times New Roman" w:cs="Times New Roman"/>
          <w:szCs w:val="24"/>
        </w:rPr>
        <w:t>,</w:t>
      </w:r>
      <w:r>
        <w:rPr>
          <w:rFonts w:eastAsia="Times New Roman" w:cs="Times New Roman"/>
          <w:szCs w:val="24"/>
        </w:rPr>
        <w:t xml:space="preserve"> που προσφεύγουν έχουν δίκιο διότι καταστρέφονται. Ουσιαστικά, ο τουρισμός συρρικνώνεται στη Δωδεκάνησο και στις παραμεθόριες περιοχές.</w:t>
      </w:r>
    </w:p>
    <w:p w14:paraId="7048FBB1"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Εγώ θα σας κάνω μια ειλικρινή και απλή ερώτηση. Εάν εσείς θα θέλατε να</w:t>
      </w:r>
      <w:r>
        <w:rPr>
          <w:rFonts w:eastAsia="Times New Roman" w:cs="Times New Roman"/>
          <w:szCs w:val="24"/>
        </w:rPr>
        <w:t xml:space="preserve"> επενδύσετε τουριστικά στην Κω, παραδείγματος χάρ</w:t>
      </w:r>
      <w:r>
        <w:rPr>
          <w:rFonts w:eastAsia="Times New Roman" w:cs="Times New Roman"/>
          <w:szCs w:val="24"/>
        </w:rPr>
        <w:t>ιν</w:t>
      </w:r>
      <w:r>
        <w:rPr>
          <w:rFonts w:eastAsia="Times New Roman" w:cs="Times New Roman"/>
          <w:szCs w:val="24"/>
        </w:rPr>
        <w:t xml:space="preserve">, για ποιο λόγο να επενδύσετε στην Κω και να μην επενδύσετε στο </w:t>
      </w:r>
      <w:proofErr w:type="spellStart"/>
      <w:r>
        <w:rPr>
          <w:rFonts w:eastAsia="Times New Roman" w:cs="Times New Roman"/>
          <w:szCs w:val="24"/>
        </w:rPr>
        <w:t>Μπόντρουμ</w:t>
      </w:r>
      <w:proofErr w:type="spellEnd"/>
      <w:r>
        <w:rPr>
          <w:rFonts w:eastAsia="Times New Roman" w:cs="Times New Roman"/>
          <w:szCs w:val="24"/>
        </w:rPr>
        <w:t xml:space="preserve">, που είναι απέναντι, που δίνει ακριβώς τα αντίθετα απ’ ό,τι δίνουμε εμείς; Δηλαδή, ξεκινά με μηδέν </w:t>
      </w:r>
      <w:r>
        <w:rPr>
          <w:rFonts w:eastAsia="Times New Roman" w:cs="Times New Roman"/>
          <w:szCs w:val="24"/>
        </w:rPr>
        <w:lastRenderedPageBreak/>
        <w:t>φορολογία, δίνει όλη τη δυνατότη</w:t>
      </w:r>
      <w:r>
        <w:rPr>
          <w:rFonts w:eastAsia="Times New Roman" w:cs="Times New Roman"/>
          <w:szCs w:val="24"/>
        </w:rPr>
        <w:t>τα να φορολογηθεί μετά το προϊόν, που θα κερδίζει μετά από δέκα χρόνια και βεβαίως υπάρχει και μια καλύτερη σταθερότητα και σοβαρότητα, διότι τι σοβαρότητα μπορεί…</w:t>
      </w:r>
    </w:p>
    <w:p w14:paraId="7048FBB2"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Για την Τουρκία λέτε; </w:t>
      </w:r>
    </w:p>
    <w:p w14:paraId="7048FBB3"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b/>
          <w:szCs w:val="24"/>
        </w:rPr>
        <w:t>ΔΗΜ</w:t>
      </w:r>
      <w:r>
        <w:rPr>
          <w:rFonts w:eastAsia="Times New Roman" w:cs="Times New Roman"/>
          <w:b/>
          <w:szCs w:val="24"/>
        </w:rPr>
        <w:t>ΗΤΡΙΟΣ ΚΡΕΜΑΣΤΙΝΟΣ (ΣΤ΄ Αντιπρόεδρος της Βουλής):</w:t>
      </w:r>
      <w:r>
        <w:rPr>
          <w:rFonts w:eastAsia="Times New Roman" w:cs="Times New Roman"/>
          <w:szCs w:val="24"/>
        </w:rPr>
        <w:t xml:space="preserve"> Να σας εξηγήσω τι εννοώ και αφού ολοκληρώσω θα μου απαντήσετε.</w:t>
      </w:r>
    </w:p>
    <w:p w14:paraId="7048FBB4"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Επαναλαμβάνω, λοιπόν. Τι σοβαρότητα μπορεί να πει κανένας για μια Κυβέρνηση</w:t>
      </w:r>
      <w:r>
        <w:rPr>
          <w:rFonts w:eastAsia="Times New Roman" w:cs="Times New Roman"/>
          <w:szCs w:val="24"/>
        </w:rPr>
        <w:t>,</w:t>
      </w:r>
      <w:r>
        <w:rPr>
          <w:rFonts w:eastAsia="Times New Roman" w:cs="Times New Roman"/>
          <w:szCs w:val="24"/>
        </w:rPr>
        <w:t xml:space="preserve"> που τα κύρια στελέχη της, ένα εικοσιτετράωρο μετά την ψήφιση του σ</w:t>
      </w:r>
      <w:r>
        <w:rPr>
          <w:rFonts w:eastAsia="Times New Roman" w:cs="Times New Roman"/>
          <w:szCs w:val="24"/>
        </w:rPr>
        <w:t>χετικού νόμου για τον ΦΠΑ, δηλώνουν ότι πρόκειται περί εγκληματικής πράξης και αντισυνταγματικής;</w:t>
      </w:r>
    </w:p>
    <w:p w14:paraId="7048FBB5"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Ο επενδυτής όταν τα ακούει αυτά τα πράγματα, θα έρθει να επενδύσει; Να, γιατί στην Τουρκία –επειδή μου είπατε για τη σοβαρότητα- δεν υπάρχουν αυτά τα πράγματα</w:t>
      </w:r>
      <w:r>
        <w:rPr>
          <w:rFonts w:eastAsia="Times New Roman" w:cs="Times New Roman"/>
          <w:szCs w:val="24"/>
        </w:rPr>
        <w:t xml:space="preserve"> και την επιλέγω επειδή είναι η όμορη περιοχή. Επιπροσθέτως, μερικά χιλιόμετρα έξω από την τουριστική περιοχή υπάρχει και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lastRenderedPageBreak/>
        <w:t>spot</w:t>
      </w:r>
      <w:r>
        <w:rPr>
          <w:rFonts w:eastAsia="Times New Roman" w:cs="Times New Roman"/>
          <w:szCs w:val="24"/>
        </w:rPr>
        <w:t xml:space="preserve">. Αυτό είναι διαφημιστικό του τουρισμού; Δεν θα μπορούσε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να είναι σε ένα δευτερεύον νησί και όχι στο κύριο νησί</w:t>
      </w:r>
      <w:r>
        <w:rPr>
          <w:rFonts w:eastAsia="Times New Roman" w:cs="Times New Roman"/>
          <w:szCs w:val="24"/>
        </w:rPr>
        <w:t>, που είναι από τα βασικά στοιχεία του εισοδήματος της χώρας όσον αφορά το τουριστικό εισόδημα;</w:t>
      </w:r>
    </w:p>
    <w:p w14:paraId="7048FBB6"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Με όλα αυτά λοιπόν τα στοιχεία, θα ήθελα να μου επιχειρηματολογήσετε, γιατί θα επενδύσετε στη Κω και όχι στην Τουρκία. Θα ήταν ενδιαφέρον επίσης, να καταλάβουμε</w:t>
      </w:r>
      <w:r>
        <w:rPr>
          <w:rFonts w:eastAsia="Times New Roman" w:cs="Times New Roman"/>
          <w:szCs w:val="24"/>
        </w:rPr>
        <w:t>, πώς αυτός ο οποίος είναι ήδη χρεωμένος και του ανεβάζετε τον ΦΠΑ από 13% στο 23% και τελευταία και στο 24% θα ανταποκριθεί. Αυτά είναι θέματα, τα οποία είναι ιδιαίτερα σημαντικά για τον τουρισμό.</w:t>
      </w:r>
    </w:p>
    <w:p w14:paraId="7048FBB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Δεν θα προχωρήσω στο τέλος διανυκτέρευσης</w:t>
      </w:r>
      <w:r>
        <w:rPr>
          <w:rFonts w:eastAsia="Times New Roman" w:cs="Times New Roman"/>
          <w:szCs w:val="24"/>
        </w:rPr>
        <w:t>,</w:t>
      </w:r>
      <w:r>
        <w:rPr>
          <w:rFonts w:eastAsia="Times New Roman" w:cs="Times New Roman"/>
          <w:szCs w:val="24"/>
        </w:rPr>
        <w:t xml:space="preserve"> που είναι ένα πρόσθετο στοιχείο, το οποίο επιβαρύνει έτι περισσότερο. Δεν θα πω τίποτα για την κατάργηση του 50% στην κατανάλωση του φόρου κατανάλωσης στο αλκοόλ. Θα μου πείτε, αυτό είναι ευεργετικό από πλευράς ιατρικής, για να μην πίνουν οι άνθρωποι και </w:t>
      </w:r>
      <w:r>
        <w:rPr>
          <w:rFonts w:eastAsia="Times New Roman" w:cs="Times New Roman"/>
          <w:szCs w:val="24"/>
        </w:rPr>
        <w:t xml:space="preserve">για να μην γίνονται πότες και αλκοολικοί, όχι όμως από πλευράς τουριστικής ανάπτυξης. Διότι, όπως γνωρίζετε, η απόσταση μεταξύ των νησιών και της απέναντι ακτής είναι λίγα μίλια. Σε μερικά </w:t>
      </w:r>
      <w:r>
        <w:rPr>
          <w:rFonts w:eastAsia="Times New Roman" w:cs="Times New Roman"/>
          <w:szCs w:val="24"/>
        </w:rPr>
        <w:lastRenderedPageBreak/>
        <w:t>μέρη, η απόσταση είναι ένα έως δύο μίλια. Δηλαδή, μπορούν οι άνθρωπ</w:t>
      </w:r>
      <w:r>
        <w:rPr>
          <w:rFonts w:eastAsia="Times New Roman" w:cs="Times New Roman"/>
          <w:szCs w:val="24"/>
        </w:rPr>
        <w:t xml:space="preserve">οι να πηγαίνουν να προμηθεύονται ακόμη και τα ποτά τους από απέναντι –εννοώ οι τουρίστες- και να μην τα πίνουν εκεί που βρίσκονται. Αυτά είναι πράγματα, τα οποία μπορεί να είναι απλοϊκά, κατανοητά, αλλά ιδιαίτερα επιβαρυντικά. </w:t>
      </w:r>
      <w:r>
        <w:rPr>
          <w:rFonts w:eastAsia="Times New Roman" w:cs="Times New Roman"/>
          <w:szCs w:val="24"/>
        </w:rPr>
        <w:t>Αυτά,</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δείτε στα π</w:t>
      </w:r>
      <w:r>
        <w:rPr>
          <w:rFonts w:eastAsia="Times New Roman" w:cs="Times New Roman"/>
          <w:szCs w:val="24"/>
        </w:rPr>
        <w:t xml:space="preserve">ροσεχή χρόνια ότι θα επηρεάσουν την τουριστική ανάπτυξη. </w:t>
      </w:r>
    </w:p>
    <w:p w14:paraId="7048FBB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Βεβαίως, το νομοσχέδιο -όπως ομολογουμένως και άλλα νομοσχέδια- δεν έχει το χαρακτηριστικό του τι πραγματικά περιμένετε από τα διάφορα πακέτα, όπως παραδείγματος χάρ</w:t>
      </w:r>
      <w:r>
        <w:rPr>
          <w:rFonts w:eastAsia="Times New Roman" w:cs="Times New Roman"/>
          <w:szCs w:val="24"/>
        </w:rPr>
        <w:t>ιν</w:t>
      </w:r>
      <w:r>
        <w:rPr>
          <w:rFonts w:eastAsia="Times New Roman" w:cs="Times New Roman"/>
          <w:szCs w:val="24"/>
        </w:rPr>
        <w:t xml:space="preserve"> πώς σκέπτεστε να χρησιμοποιήσε</w:t>
      </w:r>
      <w:r>
        <w:rPr>
          <w:rFonts w:eastAsia="Times New Roman" w:cs="Times New Roman"/>
          <w:szCs w:val="24"/>
        </w:rPr>
        <w:t xml:space="preserve">τε το πακέτο </w:t>
      </w:r>
      <w:proofErr w:type="spellStart"/>
      <w:r>
        <w:rPr>
          <w:rFonts w:eastAsia="Times New Roman" w:cs="Times New Roman"/>
          <w:szCs w:val="24"/>
        </w:rPr>
        <w:t>Γιούνκερ</w:t>
      </w:r>
      <w:proofErr w:type="spellEnd"/>
      <w:r>
        <w:rPr>
          <w:rFonts w:eastAsia="Times New Roman" w:cs="Times New Roman"/>
          <w:szCs w:val="24"/>
        </w:rPr>
        <w:t xml:space="preserve"> και κυρίως, πώς θα αποδώσει το πακέτο </w:t>
      </w:r>
      <w:proofErr w:type="spellStart"/>
      <w:r>
        <w:rPr>
          <w:rFonts w:eastAsia="Times New Roman" w:cs="Times New Roman"/>
          <w:szCs w:val="24"/>
        </w:rPr>
        <w:t>Γιούνκερ</w:t>
      </w:r>
      <w:proofErr w:type="spellEnd"/>
      <w:r>
        <w:rPr>
          <w:rFonts w:eastAsia="Times New Roman" w:cs="Times New Roman"/>
          <w:szCs w:val="24"/>
        </w:rPr>
        <w:t xml:space="preserve">. </w:t>
      </w:r>
    </w:p>
    <w:p w14:paraId="7048FBB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Γιατί το λέω αυτό; Διότι απλούστατα στα προηγούμενα –και θα μιλήσω συγκεκριμένα- σημαντικά, αν θέλετε, μεγέθη έχουν καταναλωθεί στο να γίνονται αντιπαραγωγικά έργα. Πόσα λεφτά έχουν δοθ</w:t>
      </w:r>
      <w:r>
        <w:rPr>
          <w:rFonts w:eastAsia="Times New Roman" w:cs="Times New Roman"/>
          <w:szCs w:val="24"/>
        </w:rPr>
        <w:t>εί για να γίνουν, παραδείγματος χάρ</w:t>
      </w:r>
      <w:r>
        <w:rPr>
          <w:rFonts w:eastAsia="Times New Roman" w:cs="Times New Roman"/>
          <w:szCs w:val="24"/>
        </w:rPr>
        <w:t>ιν</w:t>
      </w:r>
      <w:r>
        <w:rPr>
          <w:rFonts w:eastAsia="Times New Roman" w:cs="Times New Roman"/>
          <w:szCs w:val="24"/>
        </w:rPr>
        <w:t xml:space="preserve">, κέντρα υγείας, τα οποία δεν λειτουργούν σήμερα σε όλη την επικράτεια και που έχουν καταστραφεί τα μηχανήματά τους; Αυτά έγιναν από τα ευρωπαϊκά προγράμματα. </w:t>
      </w:r>
    </w:p>
    <w:p w14:paraId="7048FBB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Πόσοι δρόμοι έχουν γίνει δευτερεύοντες και τριτεύοντες, ενώ</w:t>
      </w:r>
      <w:r>
        <w:rPr>
          <w:rFonts w:eastAsia="Times New Roman" w:cs="Times New Roman"/>
          <w:szCs w:val="24"/>
        </w:rPr>
        <w:t xml:space="preserve"> η περιοχή η οποία είναι η καίρια περιοχή</w:t>
      </w:r>
      <w:r>
        <w:rPr>
          <w:rFonts w:eastAsia="Times New Roman" w:cs="Times New Roman"/>
          <w:szCs w:val="24"/>
        </w:rPr>
        <w:t>,</w:t>
      </w:r>
      <w:r>
        <w:rPr>
          <w:rFonts w:eastAsia="Times New Roman" w:cs="Times New Roman"/>
          <w:szCs w:val="24"/>
        </w:rPr>
        <w:t xml:space="preserve"> που δίνει τα περισσότερα, αν θέλετε, χρήματα στα έσοδα του κράτους από τον τουρισμό, είναι η πρώτη σε θανάτους από ατυχήματα, λόγω των κακών δρόμων; Και μιλώ για τα Δωδεκάνησα. Να είναι πρώτη σε θανατηφόρα ατυχήμα</w:t>
      </w:r>
      <w:r>
        <w:rPr>
          <w:rFonts w:eastAsia="Times New Roman" w:cs="Times New Roman"/>
          <w:szCs w:val="24"/>
        </w:rPr>
        <w:t>τα</w:t>
      </w:r>
      <w:r>
        <w:rPr>
          <w:rFonts w:eastAsia="Times New Roman" w:cs="Times New Roman"/>
          <w:szCs w:val="24"/>
        </w:rPr>
        <w:t>,</w:t>
      </w:r>
      <w:r>
        <w:rPr>
          <w:rFonts w:eastAsia="Times New Roman" w:cs="Times New Roman"/>
          <w:szCs w:val="24"/>
        </w:rPr>
        <w:t xml:space="preserve"> λόγω κακών δρόμων; Κι όλα αυτά τα προγράμματα, τα οποία υποτίθεται ότι διατίθενται για τη βελτίωση του τουρισμού και τη βελτίωση των συνθηκών που συνδέονται με τον τουρισμό –και οπωσδήποτε οι συγκοινωνίες είναι βασικό στοιχείο- να βρίσκονται σε τέτοια </w:t>
      </w:r>
      <w:r>
        <w:rPr>
          <w:rFonts w:eastAsia="Times New Roman" w:cs="Times New Roman"/>
          <w:szCs w:val="24"/>
        </w:rPr>
        <w:t xml:space="preserve">εξαθλίωση; </w:t>
      </w:r>
    </w:p>
    <w:p w14:paraId="7048FBB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Θα περίμενα, λοιπόν, να μας πείτε τι πραγματικά προβλέπεται για την ανάπτυξη των νησιωτικών περιοχών μέσα από το νομοσχέδιο σας και πώς θα θεραπευτούν αυτά τα οποία εγώ σας ανέδειξα. Διότι αυτά τα οποία ανέδειξα θα είναι τα προβλήματα</w:t>
      </w:r>
      <w:r>
        <w:rPr>
          <w:rFonts w:eastAsia="Times New Roman" w:cs="Times New Roman"/>
          <w:szCs w:val="24"/>
        </w:rPr>
        <w:t>,</w:t>
      </w:r>
      <w:r>
        <w:rPr>
          <w:rFonts w:eastAsia="Times New Roman" w:cs="Times New Roman"/>
          <w:szCs w:val="24"/>
        </w:rPr>
        <w:t xml:space="preserve"> που θα α</w:t>
      </w:r>
      <w:r>
        <w:rPr>
          <w:rFonts w:eastAsia="Times New Roman" w:cs="Times New Roman"/>
          <w:szCs w:val="24"/>
        </w:rPr>
        <w:t xml:space="preserve">ντιμετωπίσει τα προσεχή χρόνια οποιαδήποτε κυβέρνηση βρίσκεται σε αυτά τα έδρανα. </w:t>
      </w:r>
    </w:p>
    <w:p w14:paraId="7048FBB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048FBB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ΠΑΣΟΚ-ΔΗΜΑΡ)</w:t>
      </w:r>
    </w:p>
    <w:p w14:paraId="7048FBBE" w14:textId="77777777" w:rsidR="00D650F6" w:rsidRDefault="005A0EB2">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ενδοσυνεννόηση έχει γίνει μ</w:t>
      </w:r>
      <w:r>
        <w:rPr>
          <w:rFonts w:eastAsia="Times New Roman" w:cs="Times New Roman"/>
          <w:szCs w:val="24"/>
        </w:rPr>
        <w:t>ί</w:t>
      </w:r>
      <w:r>
        <w:rPr>
          <w:rFonts w:eastAsia="Times New Roman" w:cs="Times New Roman"/>
          <w:szCs w:val="24"/>
        </w:rPr>
        <w:t xml:space="preserve">α αλλαγή στη σειρά. Στη θέση του κ. </w:t>
      </w:r>
      <w:proofErr w:type="spellStart"/>
      <w:r>
        <w:rPr>
          <w:rFonts w:eastAsia="Times New Roman" w:cs="Times New Roman"/>
          <w:szCs w:val="24"/>
        </w:rPr>
        <w:t>Αρβανιτίδη</w:t>
      </w:r>
      <w:proofErr w:type="spellEnd"/>
      <w:r>
        <w:rPr>
          <w:rFonts w:eastAsia="Times New Roman" w:cs="Times New Roman"/>
          <w:szCs w:val="24"/>
        </w:rPr>
        <w:t xml:space="preserve">, καλείται στο Βήμα ο κ. Ιωάννης Μανιάτης. </w:t>
      </w:r>
    </w:p>
    <w:p w14:paraId="7048FBBF" w14:textId="77777777" w:rsidR="00D650F6" w:rsidRDefault="005A0EB2">
      <w:pPr>
        <w:tabs>
          <w:tab w:val="right" w:pos="8787"/>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7048FBC0" w14:textId="77777777" w:rsidR="00D650F6" w:rsidRDefault="005A0EB2">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Ευχαριστώ, κύριε Πρόεδρε. </w:t>
      </w:r>
    </w:p>
    <w:p w14:paraId="7048FBC1" w14:textId="77777777" w:rsidR="00D650F6" w:rsidRDefault="005A0EB2">
      <w:pPr>
        <w:tabs>
          <w:tab w:val="right" w:pos="8787"/>
        </w:tabs>
        <w:spacing w:line="600" w:lineRule="auto"/>
        <w:ind w:firstLine="720"/>
        <w:jc w:val="both"/>
        <w:rPr>
          <w:rFonts w:eastAsia="Times New Roman" w:cs="Times New Roman"/>
          <w:szCs w:val="24"/>
        </w:rPr>
      </w:pPr>
      <w:r>
        <w:rPr>
          <w:rFonts w:eastAsia="Times New Roman" w:cs="Times New Roman"/>
          <w:szCs w:val="24"/>
        </w:rPr>
        <w:t>Αγαπητοί συνάδελφοι, κύριε Υπουργέ, καταθέσαμε την επίκαιρη επερώτηση για τις αναβολές τ</w:t>
      </w:r>
      <w:r>
        <w:rPr>
          <w:rFonts w:eastAsia="Times New Roman" w:cs="Times New Roman"/>
          <w:szCs w:val="24"/>
        </w:rPr>
        <w:t xml:space="preserve">ου αναπτυξιακού σχεδίου της χώρας πριν το προηγούμενο Σαββατοκύριακο, που περάσατε τον περίφημο νόμο για το </w:t>
      </w:r>
      <w:proofErr w:type="spellStart"/>
      <w:r>
        <w:rPr>
          <w:rFonts w:eastAsia="Times New Roman" w:cs="Times New Roman"/>
          <w:szCs w:val="24"/>
        </w:rPr>
        <w:t>υπερταμείο</w:t>
      </w:r>
      <w:proofErr w:type="spellEnd"/>
      <w:r>
        <w:rPr>
          <w:rFonts w:eastAsia="Times New Roman" w:cs="Times New Roman"/>
          <w:szCs w:val="24"/>
        </w:rPr>
        <w:t>. Άρα κανείς αναρωτιέται τι νόημα έχει σήμερα η συζήτηση επί του αναπτυξιακού σχεδιασμού της χώρας, όταν πριν μ</w:t>
      </w:r>
      <w:r>
        <w:rPr>
          <w:rFonts w:eastAsia="Times New Roman" w:cs="Times New Roman"/>
          <w:szCs w:val="24"/>
        </w:rPr>
        <w:t>ί</w:t>
      </w:r>
      <w:r>
        <w:rPr>
          <w:rFonts w:eastAsia="Times New Roman" w:cs="Times New Roman"/>
          <w:szCs w:val="24"/>
        </w:rPr>
        <w:t>α βδομάδα η κυβερνητική πλ</w:t>
      </w:r>
      <w:r>
        <w:rPr>
          <w:rFonts w:eastAsia="Times New Roman" w:cs="Times New Roman"/>
          <w:szCs w:val="24"/>
        </w:rPr>
        <w:t xml:space="preserve">ειοψηφία τα ξεπούλησε όλα –με έναν τρόπο που όπως θα σας αποδείξω αμέσως μετά- συνιστά κορυφαίο θέμα που θα σας κυνηγάει σε όλη </w:t>
      </w:r>
      <w:r>
        <w:rPr>
          <w:rFonts w:eastAsia="Times New Roman" w:cs="Times New Roman"/>
          <w:szCs w:val="24"/>
        </w:rPr>
        <w:lastRenderedPageBreak/>
        <w:t>σας τη ζωή. Πρόκειται για τις ιστορικές ερινύες, που θα ακολουθούν όλα τα μέλη της Κυβέρνησης που υπέγραψαν τη συμφωνία και όσου</w:t>
      </w:r>
      <w:r>
        <w:rPr>
          <w:rFonts w:eastAsia="Times New Roman" w:cs="Times New Roman"/>
          <w:szCs w:val="24"/>
        </w:rPr>
        <w:t xml:space="preserve">ς την ψήφισαν. </w:t>
      </w:r>
    </w:p>
    <w:p w14:paraId="7048FBC2" w14:textId="77777777" w:rsidR="00D650F6" w:rsidRDefault="005A0EB2">
      <w:pPr>
        <w:spacing w:line="600" w:lineRule="auto"/>
        <w:ind w:firstLine="567"/>
        <w:jc w:val="both"/>
        <w:rPr>
          <w:rFonts w:eastAsia="Times New Roman" w:cs="Times New Roman"/>
          <w:szCs w:val="24"/>
        </w:rPr>
      </w:pPr>
      <w:r>
        <w:rPr>
          <w:rFonts w:eastAsia="Times New Roman" w:cs="Times New Roman"/>
          <w:szCs w:val="24"/>
        </w:rPr>
        <w:t>Δεν θα μιλήσω κατά συνέπεια ούτε για την αύξηση της φορολογίας ούτε για τα προβλήματα που δημιουργούνται στον αγροτικό τομέα ούτε για τον κόφτη στους μισθούς ούτε για το ξεπούλημα της ΔΕΗ ούτε για το ξεπούλημα των αστικών συγκοινωνιών. Θα μ</w:t>
      </w:r>
      <w:r>
        <w:rPr>
          <w:rFonts w:eastAsia="Times New Roman" w:cs="Times New Roman"/>
          <w:szCs w:val="24"/>
        </w:rPr>
        <w:t>ιλήσω μόνο γι’ αυτό που για μας συνιστά μ</w:t>
      </w:r>
      <w:r>
        <w:rPr>
          <w:rFonts w:eastAsia="Times New Roman" w:cs="Times New Roman"/>
          <w:szCs w:val="24"/>
        </w:rPr>
        <w:t>ί</w:t>
      </w:r>
      <w:r>
        <w:rPr>
          <w:rFonts w:eastAsia="Times New Roman" w:cs="Times New Roman"/>
          <w:szCs w:val="24"/>
        </w:rPr>
        <w:t xml:space="preserve">α κορυφαία ιδεολογική, πολιτική και εθνική προτεραιότητα. Η δική μας προτεραιότητα είναι ταυτόχρονα μαζί με την τεκμηριωμένη κριτική που κάνουμε στην Κυβέρνηση, να καταθέτουμε και προτάσεις υπεράσπισης των εθνικών </w:t>
      </w:r>
      <w:r>
        <w:rPr>
          <w:rFonts w:eastAsia="Times New Roman" w:cs="Times New Roman"/>
          <w:szCs w:val="24"/>
        </w:rPr>
        <w:t xml:space="preserve">δικαιωμάτων. </w:t>
      </w:r>
    </w:p>
    <w:p w14:paraId="7048FBC3" w14:textId="77777777" w:rsidR="00D650F6" w:rsidRDefault="005A0EB2">
      <w:pPr>
        <w:spacing w:line="600" w:lineRule="auto"/>
        <w:ind w:firstLine="567"/>
        <w:jc w:val="both"/>
        <w:rPr>
          <w:rFonts w:eastAsia="Times New Roman" w:cs="Times New Roman"/>
          <w:szCs w:val="24"/>
        </w:rPr>
      </w:pPr>
      <w:r>
        <w:rPr>
          <w:rFonts w:eastAsia="Times New Roman" w:cs="Times New Roman"/>
          <w:szCs w:val="24"/>
        </w:rPr>
        <w:t>Ενώ, λοιπόν, από τη μ</w:t>
      </w:r>
      <w:r>
        <w:rPr>
          <w:rFonts w:eastAsia="Times New Roman" w:cs="Times New Roman"/>
          <w:szCs w:val="24"/>
        </w:rPr>
        <w:t>ί</w:t>
      </w:r>
      <w:r>
        <w:rPr>
          <w:rFonts w:eastAsia="Times New Roman" w:cs="Times New Roman"/>
          <w:szCs w:val="24"/>
        </w:rPr>
        <w:t>α μεριά έχουμε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Κ</w:t>
      </w:r>
      <w:r>
        <w:rPr>
          <w:rFonts w:eastAsia="Times New Roman" w:cs="Times New Roman"/>
          <w:szCs w:val="24"/>
        </w:rPr>
        <w:t>υβέρνηση που έχει διαμορφώσει μ</w:t>
      </w:r>
      <w:r>
        <w:rPr>
          <w:rFonts w:eastAsia="Times New Roman" w:cs="Times New Roman"/>
          <w:szCs w:val="24"/>
        </w:rPr>
        <w:t>ί</w:t>
      </w:r>
      <w:r>
        <w:rPr>
          <w:rFonts w:eastAsia="Times New Roman" w:cs="Times New Roman"/>
          <w:szCs w:val="24"/>
        </w:rPr>
        <w:t>α χώρα που εξελίσσεται σε χώρα-αποικία, σε χώρα-προτεκτοράτο, μ</w:t>
      </w:r>
      <w:r>
        <w:rPr>
          <w:rFonts w:eastAsia="Times New Roman" w:cs="Times New Roman"/>
          <w:szCs w:val="24"/>
        </w:rPr>
        <w:t>ί</w:t>
      </w:r>
      <w:r>
        <w:rPr>
          <w:rFonts w:eastAsia="Times New Roman" w:cs="Times New Roman"/>
          <w:szCs w:val="24"/>
        </w:rPr>
        <w:t>α ηττημένη κοινωνία, αυτό που έχει βαθιά ανάγκη ο κάθε Έλληνας πολίτης είναι να ξαναποκτήσουμε την εθνικ</w:t>
      </w:r>
      <w:r>
        <w:rPr>
          <w:rFonts w:eastAsia="Times New Roman" w:cs="Times New Roman"/>
          <w:szCs w:val="24"/>
        </w:rPr>
        <w:t xml:space="preserve">ή μας αυτοπεποίθηση, να ξαναποκτήσουμε τη </w:t>
      </w:r>
      <w:r>
        <w:rPr>
          <w:rFonts w:eastAsia="Times New Roman" w:cs="Times New Roman"/>
          <w:szCs w:val="24"/>
        </w:rPr>
        <w:lastRenderedPageBreak/>
        <w:t>θεσμική μας ισοτιμία σε επίπεδο Ευρωπαϊκής Ένωσης και αξιοποιώντας την καινοτομία και την παραγωγικότητα, τα εθνικά συγκριτικά μας πλεονεκτήματα, να ξαναγίνουμε μ</w:t>
      </w:r>
      <w:r>
        <w:rPr>
          <w:rFonts w:eastAsia="Times New Roman" w:cs="Times New Roman"/>
          <w:szCs w:val="24"/>
        </w:rPr>
        <w:t>ί</w:t>
      </w:r>
      <w:r>
        <w:rPr>
          <w:rFonts w:eastAsia="Times New Roman" w:cs="Times New Roman"/>
          <w:szCs w:val="24"/>
        </w:rPr>
        <w:t>α χώρα που δεν θα χρειάζεται δάνεια.</w:t>
      </w:r>
    </w:p>
    <w:p w14:paraId="7048FBC4" w14:textId="77777777" w:rsidR="00D650F6" w:rsidRDefault="005A0EB2">
      <w:pPr>
        <w:spacing w:line="600" w:lineRule="auto"/>
        <w:ind w:firstLine="567"/>
        <w:jc w:val="both"/>
        <w:rPr>
          <w:rFonts w:eastAsia="Times New Roman" w:cs="Times New Roman"/>
          <w:szCs w:val="24"/>
        </w:rPr>
      </w:pPr>
      <w:r>
        <w:rPr>
          <w:rFonts w:eastAsia="Times New Roman" w:cs="Times New Roman"/>
          <w:szCs w:val="24"/>
        </w:rPr>
        <w:t xml:space="preserve">Ξεκινώ και θα </w:t>
      </w:r>
      <w:r>
        <w:rPr>
          <w:rFonts w:eastAsia="Times New Roman" w:cs="Times New Roman"/>
          <w:szCs w:val="24"/>
        </w:rPr>
        <w:t xml:space="preserve">αναφερθώ σε τρία θέματα, κύριε Υπουργέ, πολύ συνοπτικά. Πρώτον, το </w:t>
      </w:r>
      <w:proofErr w:type="spellStart"/>
      <w:r>
        <w:rPr>
          <w:rFonts w:eastAsia="Times New Roman" w:cs="Times New Roman"/>
          <w:szCs w:val="24"/>
        </w:rPr>
        <w:t>υπερταμείο</w:t>
      </w:r>
      <w:proofErr w:type="spellEnd"/>
      <w:r>
        <w:rPr>
          <w:rFonts w:eastAsia="Times New Roman" w:cs="Times New Roman"/>
          <w:szCs w:val="24"/>
        </w:rPr>
        <w:t xml:space="preserve">. Θα σας επαναφέρω τα άρθρα 190 και 200, που, κατά την άποψή μας, συνιστούν ζητήματα εθνικού ξεπουλήματος για εκατό χρόνια. </w:t>
      </w:r>
    </w:p>
    <w:p w14:paraId="7048FBC5" w14:textId="77777777" w:rsidR="00D650F6" w:rsidRDefault="005A0EB2">
      <w:pPr>
        <w:spacing w:line="600" w:lineRule="auto"/>
        <w:ind w:firstLine="567"/>
        <w:jc w:val="both"/>
        <w:rPr>
          <w:rFonts w:eastAsia="Times New Roman" w:cs="Times New Roman"/>
          <w:szCs w:val="24"/>
        </w:rPr>
      </w:pPr>
      <w:r>
        <w:rPr>
          <w:rFonts w:eastAsia="Times New Roman" w:cs="Times New Roman"/>
          <w:szCs w:val="24"/>
        </w:rPr>
        <w:t>Επειδή θα μας ακούσουν και οι πολίτες, θέλω να είμαι π</w:t>
      </w:r>
      <w:r>
        <w:rPr>
          <w:rFonts w:eastAsia="Times New Roman" w:cs="Times New Roman"/>
          <w:szCs w:val="24"/>
        </w:rPr>
        <w:t xml:space="preserve">άρα πολύ σαφής. Θα μας φέρετε, φαντάζομαι, σε λίγες εβδομάδες τον καινούργιο αναπτυξιακό νόμο. Πόσα λεφτά θα προβλέπει, πόσες επενδύσεις ο αναπτυξιακός νόμος; Θα προβλέπει 100, 200, 300 ή 400 εκατομμύρια το χρόνο; Όσα θέλετε να πείτε. Τι θα μας φέρετε; Θα </w:t>
      </w:r>
      <w:r>
        <w:rPr>
          <w:rFonts w:eastAsia="Times New Roman" w:cs="Times New Roman"/>
          <w:szCs w:val="24"/>
        </w:rPr>
        <w:t>μας φέρετε νόμο για να ψηφίσει το εθνικό Κοινοβούλιο για το πώς θα γίνει μέσα από τα κονδύλια αυτά η ανάπτυξη της χώρας.</w:t>
      </w:r>
    </w:p>
    <w:p w14:paraId="7048FBC6" w14:textId="77777777" w:rsidR="00D650F6" w:rsidRDefault="005A0EB2">
      <w:pPr>
        <w:spacing w:line="600" w:lineRule="auto"/>
        <w:ind w:firstLine="567"/>
        <w:jc w:val="both"/>
        <w:rPr>
          <w:rFonts w:eastAsia="Times New Roman" w:cs="Times New Roman"/>
          <w:szCs w:val="24"/>
        </w:rPr>
      </w:pPr>
      <w:r>
        <w:rPr>
          <w:rFonts w:eastAsia="Times New Roman" w:cs="Times New Roman"/>
          <w:szCs w:val="24"/>
        </w:rPr>
        <w:lastRenderedPageBreak/>
        <w:t xml:space="preserve">Δείτε τώρα τι υπογράψατε το προηγούμενο Σαββατοκύριακο. Στα δύο άρθρα του νομοσχεδίου που σας προανέφερα, του </w:t>
      </w:r>
      <w:proofErr w:type="spellStart"/>
      <w:r>
        <w:rPr>
          <w:rFonts w:eastAsia="Times New Roman" w:cs="Times New Roman"/>
          <w:szCs w:val="24"/>
        </w:rPr>
        <w:t>υπερταμείου</w:t>
      </w:r>
      <w:proofErr w:type="spellEnd"/>
      <w:r>
        <w:rPr>
          <w:rFonts w:eastAsia="Times New Roman" w:cs="Times New Roman"/>
          <w:szCs w:val="24"/>
        </w:rPr>
        <w:t xml:space="preserve">, στο 190 και </w:t>
      </w:r>
      <w:r>
        <w:rPr>
          <w:rFonts w:eastAsia="Times New Roman" w:cs="Times New Roman"/>
          <w:szCs w:val="24"/>
        </w:rPr>
        <w:t xml:space="preserve">στο 200, ξεπουλιέται ο εικοσαπλάσιος προϋπολογισμός από τον οποιονδήποτε αναπτυξιακό νόμο θα φέρετε. Πώς; Με εσωτερικό κανονισμό του </w:t>
      </w:r>
      <w:proofErr w:type="spellStart"/>
      <w:r>
        <w:rPr>
          <w:rFonts w:eastAsia="Times New Roman" w:cs="Times New Roman"/>
          <w:szCs w:val="24"/>
        </w:rPr>
        <w:t>υπερταμείου</w:t>
      </w:r>
      <w:proofErr w:type="spellEnd"/>
      <w:r>
        <w:rPr>
          <w:rFonts w:eastAsia="Times New Roman" w:cs="Times New Roman"/>
          <w:szCs w:val="24"/>
        </w:rPr>
        <w:t>, τον οποίον εσωτερικό κανονισμό θα υπογράφει μόνον ο Υπουργός Οικονομικών και αν θέλουμε να τον αλλάξουμε, θα υ</w:t>
      </w:r>
      <w:r>
        <w:rPr>
          <w:rFonts w:eastAsia="Times New Roman" w:cs="Times New Roman"/>
          <w:szCs w:val="24"/>
        </w:rPr>
        <w:t xml:space="preserve">πάρξει </w:t>
      </w:r>
      <w:proofErr w:type="spellStart"/>
      <w:r>
        <w:rPr>
          <w:rFonts w:eastAsia="Times New Roman" w:cs="Times New Roman"/>
          <w:szCs w:val="24"/>
        </w:rPr>
        <w:t>συνυπογραφή</w:t>
      </w:r>
      <w:proofErr w:type="spellEnd"/>
      <w:r>
        <w:rPr>
          <w:rFonts w:eastAsia="Times New Roman" w:cs="Times New Roman"/>
          <w:szCs w:val="24"/>
        </w:rPr>
        <w:t xml:space="preserve"> του εποπτικού συμβουλίου και του διοικητικού συμβουλίου του </w:t>
      </w:r>
      <w:proofErr w:type="spellStart"/>
      <w:r>
        <w:rPr>
          <w:rFonts w:eastAsia="Times New Roman" w:cs="Times New Roman"/>
          <w:szCs w:val="24"/>
        </w:rPr>
        <w:t>υπερταμείου</w:t>
      </w:r>
      <w:proofErr w:type="spellEnd"/>
      <w:r>
        <w:rPr>
          <w:rFonts w:eastAsia="Times New Roman" w:cs="Times New Roman"/>
          <w:szCs w:val="24"/>
        </w:rPr>
        <w:t xml:space="preserve">. </w:t>
      </w:r>
    </w:p>
    <w:p w14:paraId="7048FBC7" w14:textId="77777777" w:rsidR="00D650F6" w:rsidRDefault="005A0EB2">
      <w:pPr>
        <w:spacing w:line="600" w:lineRule="auto"/>
        <w:ind w:firstLine="567"/>
        <w:jc w:val="both"/>
        <w:rPr>
          <w:rFonts w:eastAsia="Times New Roman" w:cs="Times New Roman"/>
          <w:szCs w:val="24"/>
        </w:rPr>
      </w:pPr>
      <w:r>
        <w:rPr>
          <w:rFonts w:eastAsia="Times New Roman" w:cs="Times New Roman"/>
          <w:szCs w:val="24"/>
        </w:rPr>
        <w:t>Για να το κάνω λιανά: Όλα τα λεφτά που θα αποκτηθούν από τις αποκρατικοποιήσεις, από το ξεπούλημα, όπως το έχετε οργανώσει, τα οποία υποτίθεται θα πάνε στην ανάπτυ</w:t>
      </w:r>
      <w:r>
        <w:rPr>
          <w:rFonts w:eastAsia="Times New Roman" w:cs="Times New Roman"/>
          <w:szCs w:val="24"/>
        </w:rPr>
        <w:t xml:space="preserve">ξη, θα πάνε με κατευθύνσεις στρατηγικής ανάπτυξης, όχι όπως θα επιλέξει η όποια κυβέρνηση, όχι όπως θα επιλέξει το όποιο κοινοβούλιο, αλλά όπως θα επιλέξει ο Υπουργός Οικονομικών όχι με νόμο, αλλά με εσωτερικό κείμενο, με εσωτερικό κανονισμό. </w:t>
      </w:r>
      <w:r>
        <w:rPr>
          <w:rFonts w:eastAsia="Times New Roman" w:cs="Times New Roman"/>
          <w:szCs w:val="24"/>
        </w:rPr>
        <w:t>Α</w:t>
      </w:r>
      <w:r>
        <w:rPr>
          <w:rFonts w:eastAsia="Times New Roman" w:cs="Times New Roman"/>
          <w:szCs w:val="24"/>
        </w:rPr>
        <w:t>ν κάτι αλλάξ</w:t>
      </w:r>
      <w:r>
        <w:rPr>
          <w:rFonts w:eastAsia="Times New Roman" w:cs="Times New Roman"/>
          <w:szCs w:val="24"/>
        </w:rPr>
        <w:t xml:space="preserve">ει στην αναπτυξιακή προοπτική της χώρας και θέλουμε να το μεταβάλουμε τα επόμενα δύο χρόνια, θα χρειαστεί να ζητήσουμε </w:t>
      </w:r>
      <w:proofErr w:type="spellStart"/>
      <w:r>
        <w:rPr>
          <w:rFonts w:eastAsia="Times New Roman" w:cs="Times New Roman"/>
          <w:szCs w:val="24"/>
        </w:rPr>
        <w:t>συνυπογραφή</w:t>
      </w:r>
      <w:proofErr w:type="spellEnd"/>
      <w:r>
        <w:rPr>
          <w:rFonts w:eastAsia="Times New Roman" w:cs="Times New Roman"/>
          <w:szCs w:val="24"/>
        </w:rPr>
        <w:t xml:space="preserve"> των δανειστών. </w:t>
      </w:r>
    </w:p>
    <w:p w14:paraId="7048FBC8" w14:textId="77777777" w:rsidR="00D650F6" w:rsidRDefault="005A0EB2">
      <w:pPr>
        <w:spacing w:line="600" w:lineRule="auto"/>
        <w:ind w:firstLine="567"/>
        <w:jc w:val="both"/>
        <w:rPr>
          <w:rFonts w:eastAsia="Times New Roman" w:cs="Times New Roman"/>
          <w:szCs w:val="24"/>
        </w:rPr>
      </w:pPr>
      <w:r>
        <w:rPr>
          <w:rFonts w:eastAsia="Times New Roman" w:cs="Times New Roman"/>
          <w:szCs w:val="24"/>
        </w:rPr>
        <w:lastRenderedPageBreak/>
        <w:t>Αυτό συνιστά εθνικό ξεπούλημα. Αυτό δημιουργεί μ</w:t>
      </w:r>
      <w:r>
        <w:rPr>
          <w:rFonts w:eastAsia="Times New Roman" w:cs="Times New Roman"/>
          <w:szCs w:val="24"/>
        </w:rPr>
        <w:t>ί</w:t>
      </w:r>
      <w:r>
        <w:rPr>
          <w:rFonts w:eastAsia="Times New Roman" w:cs="Times New Roman"/>
          <w:szCs w:val="24"/>
        </w:rPr>
        <w:t>α χώρα-αποικία, μ</w:t>
      </w:r>
      <w:r>
        <w:rPr>
          <w:rFonts w:eastAsia="Times New Roman" w:cs="Times New Roman"/>
          <w:szCs w:val="24"/>
        </w:rPr>
        <w:t>ί</w:t>
      </w:r>
      <w:r>
        <w:rPr>
          <w:rFonts w:eastAsia="Times New Roman" w:cs="Times New Roman"/>
          <w:szCs w:val="24"/>
        </w:rPr>
        <w:t>α χώρα-προτεκτοράτο, μ</w:t>
      </w:r>
      <w:r>
        <w:rPr>
          <w:rFonts w:eastAsia="Times New Roman" w:cs="Times New Roman"/>
          <w:szCs w:val="24"/>
        </w:rPr>
        <w:t>ί</w:t>
      </w:r>
      <w:r>
        <w:rPr>
          <w:rFonts w:eastAsia="Times New Roman" w:cs="Times New Roman"/>
          <w:szCs w:val="24"/>
        </w:rPr>
        <w:t>α χώρα στην οποία τ</w:t>
      </w:r>
      <w:r>
        <w:rPr>
          <w:rFonts w:eastAsia="Times New Roman" w:cs="Times New Roman"/>
          <w:szCs w:val="24"/>
        </w:rPr>
        <w:t>ο εθνικό κοινοβούλιο δεν έχει κανένα</w:t>
      </w:r>
      <w:r>
        <w:rPr>
          <w:rFonts w:eastAsia="Times New Roman" w:cs="Times New Roman"/>
          <w:szCs w:val="24"/>
        </w:rPr>
        <w:t>ν</w:t>
      </w:r>
      <w:r>
        <w:rPr>
          <w:rFonts w:eastAsia="Times New Roman" w:cs="Times New Roman"/>
          <w:szCs w:val="24"/>
        </w:rPr>
        <w:t xml:space="preserve"> λόγο για το αναπτυξιακό γίγνεσθαι, για το σήμερα και το αύριο της χώρας. </w:t>
      </w:r>
    </w:p>
    <w:p w14:paraId="7048FBC9" w14:textId="77777777" w:rsidR="00D650F6" w:rsidRDefault="005A0EB2">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Μανιάτη, συγγνώμη που θα σας διακόψω για λίγα δευτερόλεπτα. </w:t>
      </w:r>
    </w:p>
    <w:p w14:paraId="7048FBCA" w14:textId="77777777" w:rsidR="00D650F6" w:rsidRDefault="005A0EB2">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w:t>
      </w:r>
      <w:r>
        <w:rPr>
          <w:rFonts w:eastAsia="Times New Roman" w:cs="Times New Roman"/>
        </w:rPr>
        <w:t>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w:t>
      </w:r>
      <w:r>
        <w:rPr>
          <w:rFonts w:eastAsia="Times New Roman" w:cs="Times New Roman"/>
        </w:rPr>
        <w:t>ΛΕΥΘΕΡΙΟΣ</w:t>
      </w:r>
      <w:r>
        <w:rPr>
          <w:rFonts w:eastAsia="Times New Roman" w:cs="Times New Roman"/>
        </w:rPr>
        <w:t xml:space="preserve"> Β</w:t>
      </w:r>
      <w:r>
        <w:rPr>
          <w:rFonts w:eastAsia="Times New Roman" w:cs="Times New Roman"/>
        </w:rPr>
        <w:t>ΕΝΙΖΕΛΟΣ</w:t>
      </w:r>
      <w:r>
        <w:rPr>
          <w:rFonts w:eastAsia="Times New Roman" w:cs="Times New Roman"/>
        </w:rPr>
        <w:t>» και ενημερώθηκαν για την ιστορία του κτηρίου και τον τρόπο οργάνωσης και λειτουργί</w:t>
      </w:r>
      <w:r>
        <w:rPr>
          <w:rFonts w:eastAsia="Times New Roman" w:cs="Times New Roman"/>
        </w:rPr>
        <w:t>ας της Βουλής, σαράντα ένας μαθητές και μαθήτριες και τέσσερις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w:t>
      </w:r>
      <w:proofErr w:type="spellStart"/>
      <w:r>
        <w:rPr>
          <w:rFonts w:eastAsia="Times New Roman" w:cs="Times New Roman"/>
        </w:rPr>
        <w:t>Κρουσώνα</w:t>
      </w:r>
      <w:proofErr w:type="spellEnd"/>
      <w:r>
        <w:rPr>
          <w:rFonts w:eastAsia="Times New Roman" w:cs="Times New Roman"/>
        </w:rPr>
        <w:t xml:space="preserve"> Ηρακλείου Κρήτης και από 5</w:t>
      </w:r>
      <w:r>
        <w:rPr>
          <w:rFonts w:eastAsia="Times New Roman" w:cs="Times New Roman"/>
          <w:vertAlign w:val="superscript"/>
        </w:rPr>
        <w:t>ο</w:t>
      </w:r>
      <w:r>
        <w:rPr>
          <w:rFonts w:eastAsia="Times New Roman" w:cs="Times New Roman"/>
        </w:rPr>
        <w:t xml:space="preserve"> Δημοτικό Σχολείο Δάφνης. </w:t>
      </w:r>
    </w:p>
    <w:p w14:paraId="7048FBCB" w14:textId="77777777" w:rsidR="00D650F6" w:rsidRDefault="005A0EB2">
      <w:pPr>
        <w:spacing w:line="600" w:lineRule="auto"/>
        <w:ind w:firstLine="720"/>
        <w:jc w:val="both"/>
        <w:rPr>
          <w:rFonts w:eastAsia="Times New Roman" w:cs="Times New Roman"/>
        </w:rPr>
      </w:pPr>
      <w:r>
        <w:rPr>
          <w:rFonts w:eastAsia="Times New Roman" w:cs="Times New Roman"/>
        </w:rPr>
        <w:lastRenderedPageBreak/>
        <w:t xml:space="preserve">Η Βουλή τούς καλωσορίζει. </w:t>
      </w:r>
    </w:p>
    <w:p w14:paraId="7048FBCC" w14:textId="77777777" w:rsidR="00D650F6" w:rsidRDefault="005A0EB2">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048FBCD" w14:textId="77777777" w:rsidR="00D650F6" w:rsidRDefault="005A0EB2">
      <w:pPr>
        <w:spacing w:line="600" w:lineRule="auto"/>
        <w:ind w:firstLine="720"/>
        <w:jc w:val="both"/>
        <w:rPr>
          <w:rFonts w:eastAsia="Times New Roman" w:cs="Times New Roman"/>
        </w:rPr>
      </w:pPr>
      <w:r>
        <w:rPr>
          <w:rFonts w:eastAsia="Times New Roman" w:cs="Times New Roman"/>
        </w:rPr>
        <w:t xml:space="preserve">Κύριε Μανιάτη, συνεχίστε. </w:t>
      </w:r>
    </w:p>
    <w:p w14:paraId="7048FBCE" w14:textId="77777777" w:rsidR="00D650F6" w:rsidRDefault="005A0EB2">
      <w:pPr>
        <w:spacing w:line="600" w:lineRule="auto"/>
        <w:ind w:firstLine="720"/>
        <w:jc w:val="both"/>
        <w:rPr>
          <w:rFonts w:eastAsia="Times New Roman" w:cs="Times New Roman"/>
        </w:rPr>
      </w:pPr>
      <w:r>
        <w:rPr>
          <w:rFonts w:eastAsia="Times New Roman" w:cs="Times New Roman"/>
          <w:b/>
        </w:rPr>
        <w:t xml:space="preserve">ΙΩΑΝΝΗΣ ΜΑΝΙΑΤΗΣ: </w:t>
      </w:r>
      <w:r>
        <w:rPr>
          <w:rFonts w:eastAsia="Times New Roman" w:cs="Times New Roman"/>
        </w:rPr>
        <w:t xml:space="preserve">Περνώ τώρα, κύριε Υπουργέ, στο δεύτερο σχόλιό μου. Χθες ήμουν στις Βρυξέλλες σε ένα μεγάλο ενεργειακό συνέδριο με την παρουσία της Επιτρόπου Περιφερειακής Ανάπτυξης, της κ. </w:t>
      </w:r>
      <w:proofErr w:type="spellStart"/>
      <w:r>
        <w:rPr>
          <w:rFonts w:eastAsia="Times New Roman" w:cs="Times New Roman"/>
        </w:rPr>
        <w:t>Κορίνας</w:t>
      </w:r>
      <w:proofErr w:type="spellEnd"/>
      <w:r>
        <w:rPr>
          <w:rFonts w:eastAsia="Times New Roman" w:cs="Times New Roman"/>
        </w:rPr>
        <w:t xml:space="preserve"> Κρέτσου. Είναι η </w:t>
      </w:r>
      <w:r>
        <w:rPr>
          <w:rFonts w:eastAsia="Times New Roman" w:cs="Times New Roman"/>
        </w:rPr>
        <w:t>ε</w:t>
      </w:r>
      <w:r>
        <w:rPr>
          <w:rFonts w:eastAsia="Times New Roman" w:cs="Times New Roman"/>
        </w:rPr>
        <w:t xml:space="preserve">πίτροπος η οποία έχει τα χρήματα όλων των διαρθρωτικών ταμείων. Το θέμα του συνεδρίου ήταν ενεργειακό. Ψάξτε να βρείτε τη χθεσινή ομιλία της </w:t>
      </w:r>
      <w:r>
        <w:rPr>
          <w:rFonts w:eastAsia="Times New Roman" w:cs="Times New Roman"/>
        </w:rPr>
        <w:t>ε</w:t>
      </w:r>
      <w:r>
        <w:rPr>
          <w:rFonts w:eastAsia="Times New Roman" w:cs="Times New Roman"/>
        </w:rPr>
        <w:t>πιτρόπου.</w:t>
      </w:r>
    </w:p>
    <w:p w14:paraId="7048FBCF" w14:textId="77777777" w:rsidR="00D650F6" w:rsidRDefault="005A0EB2">
      <w:pPr>
        <w:spacing w:line="600" w:lineRule="auto"/>
        <w:ind w:firstLine="720"/>
        <w:jc w:val="both"/>
        <w:rPr>
          <w:rFonts w:eastAsia="UB-Helvetica" w:cs="Times New Roman"/>
          <w:szCs w:val="24"/>
        </w:rPr>
      </w:pPr>
      <w:r>
        <w:rPr>
          <w:rFonts w:eastAsia="UB-Helvetica" w:cs="Times New Roman"/>
          <w:szCs w:val="24"/>
        </w:rPr>
        <w:t xml:space="preserve">Είπε χθες, λοιπόν -ήταν και ο κ. </w:t>
      </w:r>
      <w:proofErr w:type="spellStart"/>
      <w:r>
        <w:rPr>
          <w:rFonts w:eastAsia="UB-Helvetica" w:cs="Times New Roman"/>
          <w:szCs w:val="24"/>
        </w:rPr>
        <w:t>Παπαδημούλης</w:t>
      </w:r>
      <w:proofErr w:type="spellEnd"/>
      <w:r>
        <w:rPr>
          <w:rFonts w:eastAsia="UB-Helvetica" w:cs="Times New Roman"/>
          <w:szCs w:val="24"/>
        </w:rPr>
        <w:t xml:space="preserve"> παρών στη συνάντηση αυτή, στο συνέδριο- ότι πρόκειται να δ</w:t>
      </w:r>
      <w:r>
        <w:rPr>
          <w:rFonts w:eastAsia="UB-Helvetica" w:cs="Times New Roman"/>
          <w:szCs w:val="24"/>
        </w:rPr>
        <w:t>ιατεθούν για την ενέργεια 69 δισεκατομμύρια ευρώ, από τα οποία τα 18 δισεκατομμύρια ευρώ την επόμενη προγραμματική περίοδο στην εξοικονόμηση ενέργειας.</w:t>
      </w:r>
    </w:p>
    <w:p w14:paraId="7048FBD0" w14:textId="77777777" w:rsidR="00D650F6" w:rsidRDefault="005A0EB2">
      <w:pPr>
        <w:spacing w:line="600" w:lineRule="auto"/>
        <w:ind w:firstLine="720"/>
        <w:jc w:val="both"/>
        <w:rPr>
          <w:rFonts w:eastAsia="UB-Helvetica" w:cs="Times New Roman"/>
          <w:szCs w:val="24"/>
        </w:rPr>
      </w:pPr>
      <w:r>
        <w:rPr>
          <w:rFonts w:eastAsia="UB-Helvetica" w:cs="Times New Roman"/>
          <w:szCs w:val="24"/>
        </w:rPr>
        <w:lastRenderedPageBreak/>
        <w:t xml:space="preserve">Κύριε Υπουργέ επί της ανάπτυξης, που είστε και αρμόδιος για το καινούριο ΕΣΠΑ, είχε κατατεθεί στο τέλος </w:t>
      </w:r>
      <w:r>
        <w:rPr>
          <w:rFonts w:eastAsia="UB-Helvetica" w:cs="Times New Roman"/>
          <w:szCs w:val="24"/>
        </w:rPr>
        <w:t>του 2014 μ</w:t>
      </w:r>
      <w:r>
        <w:rPr>
          <w:rFonts w:eastAsia="UB-Helvetica" w:cs="Times New Roman"/>
          <w:szCs w:val="24"/>
        </w:rPr>
        <w:t>ί</w:t>
      </w:r>
      <w:r>
        <w:rPr>
          <w:rFonts w:eastAsia="UB-Helvetica" w:cs="Times New Roman"/>
          <w:szCs w:val="24"/>
        </w:rPr>
        <w:t>α πρόταση στα διαρθρωτικά ταμεία, προκειμένου στα ζητήματα εξοικονόμηση ενέργειας να επενδυθούν το επόμενο χρονικό διάστημα 2,5 δισεκατομμύρια ευρώ στη χώρα σε κατοικίες, στα δημόσια κτήρια, σ’ έναν σπάταλο δημόσιο τομέα, και στα επαγγελματικά κ</w:t>
      </w:r>
      <w:r>
        <w:rPr>
          <w:rFonts w:eastAsia="UB-Helvetica" w:cs="Times New Roman"/>
          <w:szCs w:val="24"/>
        </w:rPr>
        <w:t>τήρια, στα ιδιωτικά κτήρια, όπως ξενοδοχεία, επιχειρήσεις κ.λπ..</w:t>
      </w:r>
    </w:p>
    <w:p w14:paraId="7048FBD1" w14:textId="77777777" w:rsidR="00D650F6" w:rsidRDefault="005A0EB2">
      <w:pPr>
        <w:spacing w:line="600" w:lineRule="auto"/>
        <w:ind w:firstLine="720"/>
        <w:jc w:val="both"/>
        <w:rPr>
          <w:rFonts w:eastAsia="UB-Helvetica" w:cs="Times New Roman"/>
          <w:szCs w:val="24"/>
        </w:rPr>
      </w:pPr>
      <w:r>
        <w:rPr>
          <w:rFonts w:eastAsia="UB-Helvetica" w:cs="Times New Roman"/>
          <w:szCs w:val="24"/>
        </w:rPr>
        <w:t>Το σχέδιο αυτό θα έφερνε στην Ελλάδα πενήντα χιλιάδες θέσεις εργασίας στον τομέα της οικοδομής. Την πρόταση αυτή την τραβήξατε πίσω. Εσείς την τραβήξατε πίσω. Είναι μ</w:t>
      </w:r>
      <w:r>
        <w:rPr>
          <w:rFonts w:eastAsia="UB-Helvetica" w:cs="Times New Roman"/>
          <w:szCs w:val="24"/>
        </w:rPr>
        <w:t>ί</w:t>
      </w:r>
      <w:r>
        <w:rPr>
          <w:rFonts w:eastAsia="UB-Helvetica" w:cs="Times New Roman"/>
          <w:szCs w:val="24"/>
        </w:rPr>
        <w:t>α πρόταση τεκμηριωμένη.</w:t>
      </w:r>
    </w:p>
    <w:p w14:paraId="7048FBD2" w14:textId="77777777" w:rsidR="00D650F6" w:rsidRDefault="005A0EB2">
      <w:pPr>
        <w:spacing w:line="600" w:lineRule="auto"/>
        <w:ind w:firstLine="720"/>
        <w:jc w:val="both"/>
        <w:rPr>
          <w:rFonts w:eastAsia="UB-Helvetica" w:cs="Times New Roman"/>
          <w:szCs w:val="24"/>
        </w:rPr>
      </w:pPr>
      <w:r>
        <w:rPr>
          <w:rFonts w:eastAsia="UB-Helvetica" w:cs="Times New Roman"/>
          <w:szCs w:val="24"/>
        </w:rPr>
        <w:t xml:space="preserve">Μάλιστα, πρέπει να σας πω τούτο, επειδή με ρωτήσατε «αν εσείς κ.λπ.». Ναι, εσείς. Το χειρότερο δε όλων είναι ότι η στρατηγική, με την οποία είχαμε καταθέσει τη συγκεκριμένη πρόταση, βαθμολογήθηκε τον Απρίλιο του 2016 για τη στρατηγική που είχαμε καταθέσει </w:t>
      </w:r>
      <w:r>
        <w:rPr>
          <w:rFonts w:eastAsia="UB-Helvetica" w:cs="Times New Roman"/>
          <w:szCs w:val="24"/>
        </w:rPr>
        <w:t>ως η δεύτερη καλύτερη εθνική στρατηγική εξοικονόμησης ενέργειας στα κτήρια σε όλα τα κράτη-μέλη.</w:t>
      </w:r>
    </w:p>
    <w:p w14:paraId="7048FBD3" w14:textId="77777777" w:rsidR="00D650F6" w:rsidRDefault="005A0EB2">
      <w:pPr>
        <w:spacing w:line="600" w:lineRule="auto"/>
        <w:ind w:firstLine="720"/>
        <w:jc w:val="both"/>
        <w:rPr>
          <w:rFonts w:eastAsia="UB-Helvetica" w:cs="Times New Roman"/>
          <w:szCs w:val="24"/>
        </w:rPr>
      </w:pPr>
      <w:r>
        <w:rPr>
          <w:rFonts w:eastAsia="UB-Helvetica" w:cs="Times New Roman"/>
          <w:szCs w:val="24"/>
        </w:rPr>
        <w:lastRenderedPageBreak/>
        <w:t>(Στο σημείο αυτό κτυπάει το κουδούνι λήξεως του χρόνου ομιλίας του κυρίου Βουλευτή)</w:t>
      </w:r>
    </w:p>
    <w:p w14:paraId="7048FBD4" w14:textId="77777777" w:rsidR="00D650F6" w:rsidRDefault="005A0EB2">
      <w:pPr>
        <w:spacing w:line="600" w:lineRule="auto"/>
        <w:ind w:firstLine="720"/>
        <w:jc w:val="both"/>
        <w:rPr>
          <w:rFonts w:eastAsia="UB-Helvetica" w:cs="Times New Roman"/>
          <w:szCs w:val="24"/>
        </w:rPr>
      </w:pPr>
      <w:r>
        <w:rPr>
          <w:rFonts w:eastAsia="UB-Helvetica" w:cs="Times New Roman"/>
          <w:szCs w:val="24"/>
        </w:rPr>
        <w:t>Θα ολοκληρώσω, κύριε Πρόεδρε.</w:t>
      </w:r>
    </w:p>
    <w:p w14:paraId="7048FBD5" w14:textId="77777777" w:rsidR="00D650F6" w:rsidRDefault="005A0EB2">
      <w:pPr>
        <w:spacing w:line="600" w:lineRule="auto"/>
        <w:ind w:firstLine="720"/>
        <w:jc w:val="both"/>
        <w:rPr>
          <w:rFonts w:eastAsia="UB-Helvetica" w:cs="Times New Roman"/>
          <w:szCs w:val="24"/>
        </w:rPr>
      </w:pPr>
      <w:r>
        <w:rPr>
          <w:rFonts w:eastAsia="UB-Helvetica" w:cs="Times New Roman"/>
          <w:b/>
          <w:szCs w:val="24"/>
        </w:rPr>
        <w:t xml:space="preserve">ΠΡΟΕΔΡΕΥΩΝ (Νικήτας Κακλαμάνης): </w:t>
      </w:r>
      <w:r>
        <w:rPr>
          <w:rFonts w:eastAsia="UB-Helvetica" w:cs="Times New Roman"/>
          <w:szCs w:val="24"/>
        </w:rPr>
        <w:t>Συνεχίστε.</w:t>
      </w:r>
    </w:p>
    <w:p w14:paraId="7048FBD6" w14:textId="77777777" w:rsidR="00D650F6" w:rsidRDefault="005A0EB2">
      <w:pPr>
        <w:spacing w:line="600" w:lineRule="auto"/>
        <w:ind w:firstLine="720"/>
        <w:jc w:val="both"/>
        <w:rPr>
          <w:rFonts w:eastAsia="UB-Helvetica" w:cs="Times New Roman"/>
          <w:szCs w:val="24"/>
        </w:rPr>
      </w:pPr>
      <w:r>
        <w:rPr>
          <w:rFonts w:eastAsia="UB-Helvetica" w:cs="Times New Roman"/>
          <w:b/>
          <w:szCs w:val="24"/>
        </w:rPr>
        <w:t>Ι</w:t>
      </w:r>
      <w:r>
        <w:rPr>
          <w:rFonts w:eastAsia="UB-Helvetica" w:cs="Times New Roman"/>
          <w:b/>
          <w:szCs w:val="24"/>
        </w:rPr>
        <w:t>ΩΑΝΝΗΣ ΜΑΝΙΑΤΗΣ:</w:t>
      </w:r>
      <w:r>
        <w:rPr>
          <w:rFonts w:eastAsia="UB-Helvetica" w:cs="Times New Roman"/>
          <w:szCs w:val="24"/>
        </w:rPr>
        <w:t xml:space="preserve"> Κατά συνέπεια, είχατε και ακυρώσατε πρόταση τεκμηριωμένη, που δημιουργεί θέσεις εργασίας, που είναι άμεσα επιλέξιμη, με μ</w:t>
      </w:r>
      <w:r>
        <w:rPr>
          <w:rFonts w:eastAsia="UB-Helvetica" w:cs="Times New Roman"/>
          <w:szCs w:val="24"/>
        </w:rPr>
        <w:t>ί</w:t>
      </w:r>
      <w:r>
        <w:rPr>
          <w:rFonts w:eastAsia="UB-Helvetica" w:cs="Times New Roman"/>
          <w:szCs w:val="24"/>
        </w:rPr>
        <w:t>α διαδικασία, στρατηγική και πρόγραμμα που έχει βαθμολογηθεί ως το δεύτερο καλύτερο της Ευρωπαϊκής Ένωσης.</w:t>
      </w:r>
    </w:p>
    <w:p w14:paraId="7048FBD7" w14:textId="77777777" w:rsidR="00D650F6" w:rsidRDefault="005A0EB2">
      <w:pPr>
        <w:spacing w:line="600" w:lineRule="auto"/>
        <w:ind w:firstLine="720"/>
        <w:jc w:val="both"/>
        <w:rPr>
          <w:rFonts w:eastAsia="UB-Helvetica" w:cs="Times New Roman"/>
          <w:szCs w:val="24"/>
        </w:rPr>
      </w:pPr>
      <w:r>
        <w:rPr>
          <w:rFonts w:eastAsia="UB-Helvetica" w:cs="Times New Roman"/>
          <w:szCs w:val="24"/>
        </w:rPr>
        <w:t>Και τι κάν</w:t>
      </w:r>
      <w:r>
        <w:rPr>
          <w:rFonts w:eastAsia="UB-Helvetica" w:cs="Times New Roman"/>
          <w:szCs w:val="24"/>
        </w:rPr>
        <w:t>ατε; Το ακυρώσατε και το τραβήξατε πίσω. Συζητήστε με την κ. Κρέτσου. Τα έλεγε χθες στις Βρυξέλλες.</w:t>
      </w:r>
    </w:p>
    <w:p w14:paraId="7048FBD8" w14:textId="77777777" w:rsidR="00D650F6" w:rsidRDefault="005A0EB2">
      <w:pPr>
        <w:spacing w:line="600" w:lineRule="auto"/>
        <w:ind w:firstLine="720"/>
        <w:jc w:val="both"/>
        <w:rPr>
          <w:rFonts w:eastAsia="UB-Helvetica" w:cs="Times New Roman"/>
          <w:szCs w:val="24"/>
        </w:rPr>
      </w:pPr>
      <w:r>
        <w:rPr>
          <w:rFonts w:eastAsia="UB-Helvetica" w:cs="Times New Roman"/>
          <w:szCs w:val="24"/>
        </w:rPr>
        <w:t>Θα τελειώσω, κυρίες και κύριοι συνάδελφοι, με ένα θέμα, που, κατά την άποψή μου, συνιστά βόμβα, σαμποτάζ στην πραγματικότητα, στα θεμέλια οποιουδήποτε θέλει</w:t>
      </w:r>
      <w:r>
        <w:rPr>
          <w:rFonts w:eastAsia="UB-Helvetica" w:cs="Times New Roman"/>
          <w:szCs w:val="24"/>
        </w:rPr>
        <w:t xml:space="preserve"> να κάνει μια στρατηγική επένδυση στη χώρα, στρατηγική επένδυση είτε δημόσια είτε ιδιωτική.</w:t>
      </w:r>
    </w:p>
    <w:p w14:paraId="7048FBD9" w14:textId="77777777" w:rsidR="00D650F6" w:rsidRDefault="005A0EB2">
      <w:pPr>
        <w:spacing w:line="600" w:lineRule="auto"/>
        <w:ind w:firstLine="720"/>
        <w:jc w:val="both"/>
        <w:rPr>
          <w:rFonts w:eastAsia="UB-Helvetica" w:cs="Times New Roman"/>
          <w:szCs w:val="24"/>
        </w:rPr>
      </w:pPr>
      <w:r>
        <w:rPr>
          <w:rFonts w:eastAsia="UB-Helvetica" w:cs="Times New Roman"/>
          <w:szCs w:val="24"/>
        </w:rPr>
        <w:lastRenderedPageBreak/>
        <w:t>Πάλι το προηγούμενο Σαββατοκύριακο περάσατε μ</w:t>
      </w:r>
      <w:r>
        <w:rPr>
          <w:rFonts w:eastAsia="UB-Helvetica" w:cs="Times New Roman"/>
          <w:szCs w:val="24"/>
        </w:rPr>
        <w:t>ί</w:t>
      </w:r>
      <w:r>
        <w:rPr>
          <w:rFonts w:eastAsia="UB-Helvetica" w:cs="Times New Roman"/>
          <w:szCs w:val="24"/>
        </w:rPr>
        <w:t xml:space="preserve">α εκπρόθεσμη υπουργική τροπολογία και καταργήσατε όλο το κεφάλαιο που προβλέπει τις καινούριες χρήσεις γης της χώρας. </w:t>
      </w:r>
    </w:p>
    <w:p w14:paraId="7048FBDA" w14:textId="77777777" w:rsidR="00D650F6" w:rsidRDefault="005A0EB2">
      <w:pPr>
        <w:spacing w:line="600" w:lineRule="auto"/>
        <w:ind w:firstLine="720"/>
        <w:jc w:val="both"/>
        <w:rPr>
          <w:rFonts w:eastAsia="UB-Helvetica" w:cs="Times New Roman"/>
          <w:szCs w:val="24"/>
        </w:rPr>
      </w:pPr>
      <w:r>
        <w:rPr>
          <w:rFonts w:eastAsia="UB-Helvetica" w:cs="Times New Roman"/>
          <w:szCs w:val="24"/>
        </w:rPr>
        <w:t>Κύριε Υπουργέ, έχετε στη Γενική Γραμματεία Στρατηγικών σας Επενδύσεων, τώρα που μιλάμε, τρεις μεγάλες επενδύσεις στρατηγικές που περιμένουμε, δύο τουριστικές και μία ενεργειακή. Οι δύο τουριστικές είναι η κάθε μία από 200 εκατομμύρια, μία στην Κρήτη και μ</w:t>
      </w:r>
      <w:r>
        <w:rPr>
          <w:rFonts w:eastAsia="UB-Helvetica" w:cs="Times New Roman"/>
          <w:szCs w:val="24"/>
        </w:rPr>
        <w:t>ία στην Κάρυστο της Εύβοιας. Οι επενδύσεις αυτές τώρα, όπως τις έχουν καταθέσει οι επενδυτές, θα εγκριθούν με βάση τις παλιές χρήσεις γης του 1987, που μας οδηγήσατε ακυρώνοντας τον νόμο του 2014 τον δικό μας, ή με τις καινούρ</w:t>
      </w:r>
      <w:r>
        <w:rPr>
          <w:rFonts w:eastAsia="UB-Helvetica" w:cs="Times New Roman"/>
          <w:szCs w:val="24"/>
        </w:rPr>
        <w:t>γ</w:t>
      </w:r>
      <w:r>
        <w:rPr>
          <w:rFonts w:eastAsia="UB-Helvetica" w:cs="Times New Roman"/>
          <w:szCs w:val="24"/>
        </w:rPr>
        <w:t>ιες χρήσεις γης;</w:t>
      </w:r>
    </w:p>
    <w:p w14:paraId="7048FBDB" w14:textId="77777777" w:rsidR="00D650F6" w:rsidRDefault="005A0EB2">
      <w:pPr>
        <w:spacing w:line="600" w:lineRule="auto"/>
        <w:ind w:firstLine="720"/>
        <w:jc w:val="both"/>
        <w:rPr>
          <w:rFonts w:eastAsia="UB-Helvetica" w:cs="Times New Roman"/>
          <w:szCs w:val="24"/>
        </w:rPr>
      </w:pPr>
      <w:r>
        <w:rPr>
          <w:rFonts w:eastAsia="UB-Helvetica" w:cs="Times New Roman"/>
          <w:b/>
          <w:szCs w:val="24"/>
        </w:rPr>
        <w:t>ΓΕΩΡΓΙΟΣ ΣΤΑ</w:t>
      </w:r>
      <w:r>
        <w:rPr>
          <w:rFonts w:eastAsia="UB-Helvetica" w:cs="Times New Roman"/>
          <w:b/>
          <w:szCs w:val="24"/>
        </w:rPr>
        <w:t>ΘΑΚΗΣ (Υπουργός Οικονομίας, Ανάπτυξης και Τουρισμού):</w:t>
      </w:r>
      <w:r>
        <w:rPr>
          <w:rFonts w:eastAsia="UB-Helvetica" w:cs="Times New Roman"/>
          <w:szCs w:val="24"/>
        </w:rPr>
        <w:t xml:space="preserve"> Μέχρι να βγουν οι καινούρ</w:t>
      </w:r>
      <w:r>
        <w:rPr>
          <w:rFonts w:eastAsia="UB-Helvetica" w:cs="Times New Roman"/>
          <w:szCs w:val="24"/>
        </w:rPr>
        <w:t>γ</w:t>
      </w:r>
      <w:r>
        <w:rPr>
          <w:rFonts w:eastAsia="UB-Helvetica" w:cs="Times New Roman"/>
          <w:szCs w:val="24"/>
        </w:rPr>
        <w:t>ιες, με τις παλιές.</w:t>
      </w:r>
    </w:p>
    <w:p w14:paraId="7048FBDC" w14:textId="77777777" w:rsidR="00D650F6" w:rsidRDefault="005A0EB2">
      <w:pPr>
        <w:spacing w:line="600" w:lineRule="auto"/>
        <w:ind w:firstLine="720"/>
        <w:jc w:val="both"/>
        <w:rPr>
          <w:rFonts w:eastAsia="UB-Helvetica" w:cs="Times New Roman"/>
          <w:szCs w:val="24"/>
        </w:rPr>
      </w:pPr>
      <w:r>
        <w:rPr>
          <w:rFonts w:eastAsia="UB-Helvetica" w:cs="Times New Roman"/>
          <w:b/>
          <w:szCs w:val="24"/>
        </w:rPr>
        <w:t>ΙΩΑΝΝΗΣ ΜΑΝΙΑΤΗΣ:</w:t>
      </w:r>
      <w:r>
        <w:rPr>
          <w:rFonts w:eastAsia="UB-Helvetica" w:cs="Times New Roman"/>
          <w:szCs w:val="24"/>
        </w:rPr>
        <w:t xml:space="preserve"> Άρα με τις χρήσεις γης του 1987. Ευχαριστώ για την απάντηση. </w:t>
      </w:r>
    </w:p>
    <w:p w14:paraId="7048FBDD" w14:textId="77777777" w:rsidR="00D650F6" w:rsidRDefault="005A0EB2">
      <w:pPr>
        <w:spacing w:line="600" w:lineRule="auto"/>
        <w:ind w:firstLine="720"/>
        <w:jc w:val="both"/>
        <w:rPr>
          <w:rFonts w:eastAsia="UB-Helvetica" w:cs="Times New Roman"/>
          <w:szCs w:val="24"/>
        </w:rPr>
      </w:pPr>
      <w:r>
        <w:rPr>
          <w:rFonts w:eastAsia="UB-Helvetica" w:cs="Times New Roman"/>
          <w:szCs w:val="24"/>
        </w:rPr>
        <w:lastRenderedPageBreak/>
        <w:t>Σας διαβάζω τι δεν μπορείτε να εγκρίνετε. Στην κατηγορία «τουρισμός-αναψυχή»</w:t>
      </w:r>
      <w:r>
        <w:rPr>
          <w:rFonts w:eastAsia="UB-Helvetica" w:cs="Times New Roman"/>
          <w:szCs w:val="24"/>
        </w:rPr>
        <w:t xml:space="preserve">, που είναι οι δύο μεγάλες επενδύσεις, δεν μπορείτε να εντάξετε γραφεία και τράπεζες, γιατί ο νόμος του 1987 δεν το προέβλεπε. Στη χρήση γης «επιχειρηματικά πάρκα» δεν μπορείτε να εντάξετε συνεργεία αυτοκινήτων, σταθμούς, εμπορευματικά κέντρα, </w:t>
      </w:r>
      <w:r>
        <w:rPr>
          <w:rFonts w:eastAsia="UB-Helvetica" w:cs="Times New Roman"/>
          <w:szCs w:val="24"/>
          <w:lang w:val="en-US"/>
        </w:rPr>
        <w:t>logistics</w:t>
      </w:r>
      <w:r>
        <w:rPr>
          <w:rFonts w:eastAsia="UB-Helvetica" w:cs="Times New Roman"/>
          <w:szCs w:val="24"/>
        </w:rPr>
        <w:t xml:space="preserve">. </w:t>
      </w:r>
    </w:p>
    <w:p w14:paraId="7048FBDE" w14:textId="77777777" w:rsidR="00D650F6" w:rsidRDefault="005A0EB2">
      <w:pPr>
        <w:spacing w:line="600" w:lineRule="auto"/>
        <w:ind w:firstLine="720"/>
        <w:jc w:val="both"/>
        <w:rPr>
          <w:rFonts w:eastAsia="UB-Helvetica" w:cs="Times New Roman"/>
          <w:szCs w:val="24"/>
        </w:rPr>
      </w:pPr>
      <w:r>
        <w:rPr>
          <w:rFonts w:eastAsia="UB-Helvetica" w:cs="Times New Roman"/>
          <w:szCs w:val="24"/>
        </w:rPr>
        <w:t>Με αυτόν τον νόμο θα πάτε να αναπτύξετε στρατηγικά τη χώρα;</w:t>
      </w:r>
    </w:p>
    <w:p w14:paraId="7048FBDF" w14:textId="77777777" w:rsidR="00D650F6" w:rsidRDefault="005A0EB2">
      <w:pPr>
        <w:spacing w:line="600" w:lineRule="auto"/>
        <w:ind w:firstLine="720"/>
        <w:jc w:val="both"/>
        <w:rPr>
          <w:rFonts w:eastAsia="UB-Helvetica" w:cs="Times New Roman"/>
          <w:szCs w:val="24"/>
        </w:rPr>
      </w:pPr>
      <w:r>
        <w:rPr>
          <w:rFonts w:eastAsia="UB-Helvetica" w:cs="Times New Roman"/>
          <w:b/>
          <w:szCs w:val="24"/>
        </w:rPr>
        <w:t>ΓΕΩΡΓΙΟΣ ΣΤΑΘΑΚΗΣ (Υπουργός Οικονομίας, Ανάπτυξης και Τουρισμού):</w:t>
      </w:r>
      <w:r>
        <w:rPr>
          <w:rFonts w:eastAsia="UB-Helvetica" w:cs="Times New Roman"/>
          <w:szCs w:val="24"/>
        </w:rPr>
        <w:t xml:space="preserve"> Με τον νέο.</w:t>
      </w:r>
    </w:p>
    <w:p w14:paraId="7048FBE0" w14:textId="77777777" w:rsidR="00D650F6" w:rsidRDefault="005A0EB2">
      <w:pPr>
        <w:spacing w:line="600" w:lineRule="auto"/>
        <w:ind w:firstLine="720"/>
        <w:jc w:val="both"/>
        <w:rPr>
          <w:rFonts w:eastAsia="UB-Helvetica" w:cs="Times New Roman"/>
          <w:szCs w:val="24"/>
        </w:rPr>
      </w:pPr>
      <w:r>
        <w:rPr>
          <w:rFonts w:eastAsia="UB-Helvetica" w:cs="Times New Roman"/>
          <w:b/>
          <w:szCs w:val="24"/>
        </w:rPr>
        <w:t xml:space="preserve">ΙΩΑΝΝΗΣ ΜΑΝΙΑΤΗΣ: </w:t>
      </w:r>
      <w:r>
        <w:rPr>
          <w:rFonts w:eastAsia="UB-Helvetica" w:cs="Times New Roman"/>
          <w:szCs w:val="24"/>
        </w:rPr>
        <w:t xml:space="preserve">Επειδή μου είπατε για τον νόμο που ετοιμάζεται, θέλω να σας πληροφορήσω κάτι και ρωτήστε τον καθ’ </w:t>
      </w:r>
      <w:r>
        <w:rPr>
          <w:rFonts w:eastAsia="UB-Helvetica" w:cs="Times New Roman"/>
          <w:szCs w:val="24"/>
        </w:rPr>
        <w:t>ύλην αρμόδιο κ. Τσιρώνη και τον κ. Σκουρλέτη. Έχει υπάρξει καμμιά επιτροπή που προετοιμάζει τον καινούρ</w:t>
      </w:r>
      <w:r>
        <w:rPr>
          <w:rFonts w:eastAsia="UB-Helvetica" w:cs="Times New Roman"/>
          <w:szCs w:val="24"/>
        </w:rPr>
        <w:t>γ</w:t>
      </w:r>
      <w:r>
        <w:rPr>
          <w:rFonts w:eastAsia="UB-Helvetica" w:cs="Times New Roman"/>
          <w:szCs w:val="24"/>
        </w:rPr>
        <w:t xml:space="preserve">ιο νόμο; Γιατί εγώ ξέρω ότι δεν έχει υπάρξει καμμιά απολύτως προετοιμασία και το πιθανότερο απ’ όλα είναι να περιμένουμε κανέναν χρόνο ακόμη ή ενάμιση, </w:t>
      </w:r>
      <w:r>
        <w:rPr>
          <w:rFonts w:eastAsia="UB-Helvetica" w:cs="Times New Roman"/>
          <w:szCs w:val="24"/>
        </w:rPr>
        <w:t>μέχρι να δεήσουν οι αρμόδιοι Υπουργοί να φέρουν τον καινούριο νόμο.</w:t>
      </w:r>
    </w:p>
    <w:p w14:paraId="7048FBE1" w14:textId="77777777" w:rsidR="00D650F6" w:rsidRDefault="005A0EB2">
      <w:pPr>
        <w:spacing w:line="600" w:lineRule="auto"/>
        <w:ind w:firstLine="720"/>
        <w:jc w:val="both"/>
        <w:rPr>
          <w:rFonts w:eastAsia="UB-Helvetica" w:cs="Times New Roman"/>
          <w:szCs w:val="24"/>
        </w:rPr>
      </w:pPr>
      <w:r>
        <w:rPr>
          <w:rFonts w:eastAsia="UB-Helvetica" w:cs="Times New Roman"/>
          <w:szCs w:val="24"/>
        </w:rPr>
        <w:lastRenderedPageBreak/>
        <w:t>Θα τελειώσω, κύριε Πρόεδρε -και ευχαριστώ για την ανοχή σας- με την αθηναϊκή Ριβιέρα.</w:t>
      </w:r>
    </w:p>
    <w:p w14:paraId="7048FBE2" w14:textId="77777777" w:rsidR="00D650F6" w:rsidRDefault="005A0EB2">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Κλείστε, όμως, σύντομα.</w:t>
      </w:r>
    </w:p>
    <w:p w14:paraId="7048FBE3" w14:textId="77777777" w:rsidR="00D650F6" w:rsidRDefault="005A0EB2">
      <w:pPr>
        <w:spacing w:line="600" w:lineRule="auto"/>
        <w:ind w:firstLine="720"/>
        <w:jc w:val="both"/>
        <w:rPr>
          <w:rFonts w:eastAsia="UB-Helvetica" w:cs="Times New Roman"/>
          <w:szCs w:val="24"/>
        </w:rPr>
      </w:pPr>
      <w:r>
        <w:rPr>
          <w:rFonts w:eastAsia="UB-Helvetica" w:cs="Times New Roman"/>
          <w:b/>
          <w:szCs w:val="24"/>
        </w:rPr>
        <w:t xml:space="preserve">ΙΩΑΝΝΗΣ ΜΑΝΙΑΤΗΣ: </w:t>
      </w:r>
      <w:r>
        <w:rPr>
          <w:rFonts w:eastAsia="UB-Helvetica" w:cs="Times New Roman"/>
          <w:szCs w:val="24"/>
        </w:rPr>
        <w:t>Ναι, κύριε Πρόεδρε.</w:t>
      </w:r>
    </w:p>
    <w:p w14:paraId="7048FBE4" w14:textId="77777777" w:rsidR="00D650F6" w:rsidRDefault="005A0EB2">
      <w:pPr>
        <w:spacing w:line="600" w:lineRule="auto"/>
        <w:ind w:firstLine="720"/>
        <w:jc w:val="both"/>
        <w:rPr>
          <w:rFonts w:eastAsia="UB-Helvetica" w:cs="Times New Roman"/>
          <w:szCs w:val="24"/>
        </w:rPr>
      </w:pPr>
      <w:r>
        <w:rPr>
          <w:rFonts w:eastAsia="UB-Helvetica" w:cs="Times New Roman"/>
          <w:szCs w:val="24"/>
        </w:rPr>
        <w:t>Αγαπητο</w:t>
      </w:r>
      <w:r>
        <w:rPr>
          <w:rFonts w:eastAsia="UB-Helvetica" w:cs="Times New Roman"/>
          <w:szCs w:val="24"/>
        </w:rPr>
        <w:t xml:space="preserve">ί συνάδελφοι, η Κυβέρνηση ξεχνά τον ν.4277/2014, τον νόμο για το νέο ρυθμιστικό σχέδιο Αθήνας-Αττικής, τριάντα χρόνια μετά τον ν. Τρίτση, τον οποίον καταψήφισε. </w:t>
      </w:r>
    </w:p>
    <w:p w14:paraId="7048FBE5" w14:textId="77777777" w:rsidR="00D650F6" w:rsidRDefault="005A0EB2">
      <w:pPr>
        <w:spacing w:line="600" w:lineRule="auto"/>
        <w:ind w:firstLine="720"/>
        <w:jc w:val="both"/>
        <w:rPr>
          <w:rFonts w:eastAsia="UB-Helvetica" w:cs="Times New Roman"/>
          <w:szCs w:val="24"/>
        </w:rPr>
      </w:pPr>
      <w:r>
        <w:rPr>
          <w:rFonts w:eastAsia="UB-Helvetica" w:cs="Times New Roman"/>
          <w:szCs w:val="24"/>
        </w:rPr>
        <w:t>Καταθέτω για τα Πρακτικά τις συγκεκριμένες διατυπώσεις.</w:t>
      </w:r>
    </w:p>
    <w:p w14:paraId="7048FBE6" w14:textId="77777777" w:rsidR="00D650F6" w:rsidRDefault="005A0EB2">
      <w:pPr>
        <w:spacing w:line="600" w:lineRule="auto"/>
        <w:ind w:firstLine="720"/>
        <w:jc w:val="both"/>
        <w:rPr>
          <w:rFonts w:eastAsia="UB-Helvetica" w:cs="Times New Roman"/>
          <w:szCs w:val="24"/>
        </w:rPr>
      </w:pPr>
      <w:r>
        <w:rPr>
          <w:rFonts w:eastAsia="UB-Helvetica" w:cs="Times New Roman"/>
          <w:szCs w:val="24"/>
        </w:rPr>
        <w:t xml:space="preserve">(Στο σημείο αυτό Βουλευτής κ. Ιωάννης </w:t>
      </w:r>
      <w:r>
        <w:rPr>
          <w:rFonts w:eastAsia="UB-Helvetica" w:cs="Times New Roman"/>
          <w:szCs w:val="24"/>
        </w:rPr>
        <w:t xml:space="preserve">Μανιάτης καταθέτει για τα Πρακτικά το προαναφερθέν έγγραφο, το οποία βρίσκεται στο </w:t>
      </w:r>
      <w:r>
        <w:rPr>
          <w:rFonts w:eastAsia="UB-Helvetica" w:cs="Times New Roman"/>
          <w:szCs w:val="24"/>
        </w:rPr>
        <w:t>α</w:t>
      </w:r>
      <w:r>
        <w:rPr>
          <w:rFonts w:eastAsia="UB-Helvetica" w:cs="Times New Roman"/>
          <w:szCs w:val="24"/>
        </w:rPr>
        <w:t>ρχείο του Τμήματος Γραμματείας της Διεύθυνσης Στενογραφίας και Πρακτικών της Βουλής)</w:t>
      </w:r>
    </w:p>
    <w:p w14:paraId="7048FBE7" w14:textId="77777777" w:rsidR="00D650F6" w:rsidRDefault="005A0EB2">
      <w:pPr>
        <w:spacing w:line="600" w:lineRule="auto"/>
        <w:ind w:firstLine="720"/>
        <w:jc w:val="both"/>
        <w:rPr>
          <w:rFonts w:eastAsia="UB-Helvetica" w:cs="Times New Roman"/>
          <w:szCs w:val="24"/>
        </w:rPr>
      </w:pPr>
      <w:r>
        <w:rPr>
          <w:rFonts w:eastAsia="UB-Helvetica" w:cs="Times New Roman"/>
          <w:szCs w:val="24"/>
        </w:rPr>
        <w:t>Το 2014, λοιπόν, τον Αύγουστο περάσαμε το νέο ρυθμιστικό σχέδιο της Αθήνας, τριάντα χρό</w:t>
      </w:r>
      <w:r>
        <w:rPr>
          <w:rFonts w:eastAsia="UB-Helvetica" w:cs="Times New Roman"/>
          <w:szCs w:val="24"/>
        </w:rPr>
        <w:t>νια μετά τον ν</w:t>
      </w:r>
      <w:r>
        <w:rPr>
          <w:rFonts w:eastAsia="UB-Helvetica" w:cs="Times New Roman"/>
          <w:szCs w:val="24"/>
        </w:rPr>
        <w:t>όμο</w:t>
      </w:r>
      <w:r>
        <w:rPr>
          <w:rFonts w:eastAsia="UB-Helvetica" w:cs="Times New Roman"/>
          <w:szCs w:val="24"/>
        </w:rPr>
        <w:t xml:space="preserve"> Τρίτση, μετά το 1985.</w:t>
      </w:r>
    </w:p>
    <w:p w14:paraId="7048FBE8"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το 30% των πολιτών αυτής της χώρας έχει στρατηγικό σχέδιο ανάπτυξης για τα επόμενα είκοσι χρόνια. Το καταψηφίσατε. </w:t>
      </w:r>
    </w:p>
    <w:p w14:paraId="7048FBE9"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ξέρετε τι δεν έχετε δικαίωμα να κάνετε; Να παραβιάσετε το άρθρο 11 παράγραφος 2.2, που λέει τα εξής: «Ο άξονας του θαλάσσιου μετώπου του πολεοδομικού συγκροτήματος από τον Φαληρικό Όρμο μέχρι τη Βουλιαγμένη, του οποίου ο βασικός προσανατολισμός συνίσ</w:t>
      </w:r>
      <w:r>
        <w:rPr>
          <w:rFonts w:eastAsia="Times New Roman" w:cs="Times New Roman"/>
          <w:szCs w:val="24"/>
        </w:rPr>
        <w:t>ταται στην εξασφάλιση του ανοίγματος του μητροπολιτικού συγκροτήματος της Αθήνας προς το παραλιακό μέτωπο και της λειτουργικής διασύνδεσης με αυτό με την ανάπτυξη χρήσεων» -όχι δικαστηρίων- «πολιτισμού, τουρισμού, αναψυχής και αθλητισμού μητροπολιτικής εμβ</w:t>
      </w:r>
      <w:r>
        <w:rPr>
          <w:rFonts w:eastAsia="Times New Roman" w:cs="Times New Roman"/>
          <w:szCs w:val="24"/>
        </w:rPr>
        <w:t xml:space="preserve">έλειας, καθώς και στη διασφάλιση της συνέχειας και της </w:t>
      </w:r>
      <w:proofErr w:type="spellStart"/>
      <w:r>
        <w:rPr>
          <w:rFonts w:eastAsia="Times New Roman" w:cs="Times New Roman"/>
          <w:szCs w:val="24"/>
        </w:rPr>
        <w:t>προσπελασιμότητας</w:t>
      </w:r>
      <w:proofErr w:type="spellEnd"/>
      <w:r>
        <w:rPr>
          <w:rFonts w:eastAsia="Times New Roman" w:cs="Times New Roman"/>
          <w:szCs w:val="24"/>
        </w:rPr>
        <w:t xml:space="preserve"> της παράκτιας ζώνης για όλους τους κατοίκους και τους επισκέπτες της πόλης». </w:t>
      </w:r>
    </w:p>
    <w:p w14:paraId="7048FBEA" w14:textId="77777777" w:rsidR="00D650F6" w:rsidRDefault="005A0EB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Μη διαβάσετε τώρα όλο τον νόμο, κύριε Μανιάτη!</w:t>
      </w:r>
    </w:p>
    <w:p w14:paraId="7048FBEB" w14:textId="77777777" w:rsidR="00D650F6" w:rsidRDefault="005A0EB2">
      <w:pPr>
        <w:spacing w:line="600" w:lineRule="auto"/>
        <w:ind w:firstLine="720"/>
        <w:jc w:val="both"/>
        <w:rPr>
          <w:rFonts w:eastAsia="Times New Roman"/>
          <w:szCs w:val="24"/>
        </w:rPr>
      </w:pPr>
      <w:r>
        <w:rPr>
          <w:rFonts w:eastAsia="Times New Roman"/>
          <w:b/>
          <w:szCs w:val="24"/>
        </w:rPr>
        <w:lastRenderedPageBreak/>
        <w:t xml:space="preserve">ΙΩΑΝΝΗΣ ΜΑΝΙΑΤΗΣ: </w:t>
      </w:r>
      <w:r>
        <w:rPr>
          <w:rFonts w:eastAsia="Times New Roman"/>
          <w:szCs w:val="24"/>
        </w:rPr>
        <w:t>Κύριε Υ</w:t>
      </w:r>
      <w:r>
        <w:rPr>
          <w:rFonts w:eastAsia="Times New Roman"/>
          <w:szCs w:val="24"/>
        </w:rPr>
        <w:t>πουργέ, αυτόν τον νόμο, αυτό το άρθρο θελήσατε να το καταπατήσετε. Ε, λοιπόν, με αυτή</w:t>
      </w:r>
      <w:r>
        <w:rPr>
          <w:rFonts w:eastAsia="Times New Roman"/>
          <w:szCs w:val="24"/>
        </w:rPr>
        <w:t>ν</w:t>
      </w:r>
      <w:r>
        <w:rPr>
          <w:rFonts w:eastAsia="Times New Roman"/>
          <w:szCs w:val="24"/>
        </w:rPr>
        <w:t xml:space="preserve"> τη λογική δεν υπάρχει καμμία στρατηγική για την ανάπτυξη της χώρας. Αντίθετα, γκρεμίζετε και ό,τι καλό βρήκατε. </w:t>
      </w:r>
    </w:p>
    <w:p w14:paraId="7048FBEC" w14:textId="77777777" w:rsidR="00D650F6" w:rsidRDefault="005A0EB2">
      <w:pPr>
        <w:spacing w:line="600" w:lineRule="auto"/>
        <w:ind w:firstLine="720"/>
        <w:jc w:val="both"/>
        <w:rPr>
          <w:rFonts w:eastAsia="Times New Roman"/>
          <w:szCs w:val="24"/>
        </w:rPr>
      </w:pPr>
      <w:r>
        <w:rPr>
          <w:rFonts w:eastAsia="Times New Roman"/>
          <w:szCs w:val="24"/>
        </w:rPr>
        <w:t xml:space="preserve">Ευχαριστώ πολύ. </w:t>
      </w:r>
    </w:p>
    <w:p w14:paraId="7048FBED" w14:textId="77777777" w:rsidR="00D650F6" w:rsidRDefault="005A0EB2">
      <w:pPr>
        <w:spacing w:line="600" w:lineRule="auto"/>
        <w:ind w:firstLine="720"/>
        <w:jc w:val="both"/>
        <w:rPr>
          <w:rFonts w:eastAsia="Times New Roman"/>
          <w:szCs w:val="24"/>
        </w:rPr>
      </w:pPr>
      <w:r>
        <w:rPr>
          <w:rFonts w:eastAsia="Times New Roman"/>
          <w:szCs w:val="24"/>
        </w:rPr>
        <w:t>(Χειροκροτήματα από τ</w:t>
      </w:r>
      <w:r>
        <w:rPr>
          <w:rFonts w:eastAsia="Times New Roman"/>
          <w:szCs w:val="24"/>
        </w:rPr>
        <w:t>ην</w:t>
      </w:r>
      <w:r>
        <w:rPr>
          <w:rFonts w:eastAsia="Times New Roman"/>
          <w:szCs w:val="24"/>
        </w:rPr>
        <w:t xml:space="preserve"> πτέρυγ</w:t>
      </w:r>
      <w:r>
        <w:rPr>
          <w:rFonts w:eastAsia="Times New Roman"/>
          <w:szCs w:val="24"/>
        </w:rPr>
        <w:t>α</w:t>
      </w:r>
      <w:r>
        <w:rPr>
          <w:rFonts w:eastAsia="Times New Roman"/>
          <w:szCs w:val="24"/>
        </w:rPr>
        <w:t xml:space="preserve"> της Δημ</w:t>
      </w:r>
      <w:r>
        <w:rPr>
          <w:rFonts w:eastAsia="Times New Roman"/>
          <w:szCs w:val="24"/>
        </w:rPr>
        <w:t>οκρατικής Συμπαράταξης ΠΑΣΟΚ-ΔΗΜΑΡ)</w:t>
      </w:r>
    </w:p>
    <w:p w14:paraId="7048FBEE" w14:textId="77777777" w:rsidR="00D650F6" w:rsidRDefault="005A0EB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Επειδή ο φίλος μου, ο Βασίλης </w:t>
      </w:r>
      <w:proofErr w:type="spellStart"/>
      <w:r>
        <w:rPr>
          <w:rFonts w:eastAsia="Times New Roman"/>
          <w:szCs w:val="24"/>
        </w:rPr>
        <w:t>Κεγκέρογλου</w:t>
      </w:r>
      <w:proofErr w:type="spellEnd"/>
      <w:r>
        <w:rPr>
          <w:rFonts w:eastAsia="Times New Roman"/>
          <w:szCs w:val="24"/>
        </w:rPr>
        <w:t xml:space="preserve">, λίγο με μπέρδεψε, θα μιλήσει τώρα ο κ. Τζελέπης και μετά η κ. Γεννηματά; </w:t>
      </w:r>
    </w:p>
    <w:p w14:paraId="7048FBEF"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(ΦΩΦΗ)</w:t>
      </w:r>
      <w:r>
        <w:rPr>
          <w:rFonts w:eastAsia="Times New Roman" w:cs="Times New Roman"/>
          <w:b/>
          <w:szCs w:val="24"/>
        </w:rPr>
        <w:t xml:space="preserve"> </w:t>
      </w:r>
      <w:r>
        <w:rPr>
          <w:rFonts w:eastAsia="Times New Roman" w:cs="Times New Roman"/>
          <w:b/>
          <w:szCs w:val="24"/>
        </w:rPr>
        <w:t xml:space="preserve">ΓΕΝΝΗΜΑΤΑ (Πρόεδρος της Δημοκρατικής Συμπαράταξης ΠΑΣΟΚ-ΔΗΜΑΡ): </w:t>
      </w:r>
      <w:r>
        <w:rPr>
          <w:rFonts w:eastAsia="Times New Roman" w:cs="Times New Roman"/>
          <w:szCs w:val="24"/>
        </w:rPr>
        <w:t xml:space="preserve">Ναι, κύριε Πρόεδρε. </w:t>
      </w:r>
    </w:p>
    <w:p w14:paraId="7048FBF0" w14:textId="77777777" w:rsidR="00D650F6" w:rsidRDefault="005A0EB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Τζελέπη, έχετε τον λόγο. </w:t>
      </w:r>
    </w:p>
    <w:p w14:paraId="7048FBF1" w14:textId="77777777" w:rsidR="00D650F6" w:rsidRDefault="005A0EB2">
      <w:pPr>
        <w:spacing w:line="600" w:lineRule="auto"/>
        <w:ind w:firstLine="720"/>
        <w:jc w:val="both"/>
        <w:rPr>
          <w:rFonts w:eastAsia="Times New Roman"/>
          <w:szCs w:val="24"/>
        </w:rPr>
      </w:pPr>
      <w:r>
        <w:rPr>
          <w:rFonts w:eastAsia="Times New Roman"/>
          <w:b/>
          <w:szCs w:val="24"/>
        </w:rPr>
        <w:lastRenderedPageBreak/>
        <w:t xml:space="preserve">ΜΙΧΑΗΛ ΤΖΕΛΕΠΗΣ: </w:t>
      </w:r>
      <w:r>
        <w:rPr>
          <w:rFonts w:eastAsia="Times New Roman"/>
          <w:szCs w:val="24"/>
        </w:rPr>
        <w:t xml:space="preserve">Ευχαριστώ, κύριε Πρόεδρε. </w:t>
      </w:r>
    </w:p>
    <w:p w14:paraId="7048FBF2" w14:textId="77777777" w:rsidR="00D650F6" w:rsidRDefault="005A0EB2">
      <w:pPr>
        <w:spacing w:line="600" w:lineRule="auto"/>
        <w:ind w:firstLine="720"/>
        <w:jc w:val="both"/>
        <w:rPr>
          <w:rFonts w:eastAsia="Times New Roman"/>
          <w:szCs w:val="24"/>
        </w:rPr>
      </w:pPr>
      <w:r>
        <w:rPr>
          <w:rFonts w:eastAsia="Times New Roman"/>
          <w:szCs w:val="24"/>
        </w:rPr>
        <w:t>Κυρίες και κύριοι συνάδελφοι, τις τελευταίες μέρες παρ</w:t>
      </w:r>
      <w:r>
        <w:rPr>
          <w:rFonts w:eastAsia="Times New Roman"/>
          <w:szCs w:val="24"/>
        </w:rPr>
        <w:t>ακολουθούμε ότι η Κυβέρνηση έχει επιδοθεί σε μ</w:t>
      </w:r>
      <w:r>
        <w:rPr>
          <w:rFonts w:eastAsia="Times New Roman"/>
          <w:szCs w:val="24"/>
        </w:rPr>
        <w:t>ί</w:t>
      </w:r>
      <w:r>
        <w:rPr>
          <w:rFonts w:eastAsia="Times New Roman"/>
          <w:szCs w:val="24"/>
        </w:rPr>
        <w:t xml:space="preserve">α πρωτοφανή επιχείρηση επικοινωνίας με κεντρικό θέμα την ανάπτυξη που έρχεται και με επικεφαλής τον Πρωθυπουργό. </w:t>
      </w:r>
      <w:r>
        <w:rPr>
          <w:rFonts w:eastAsia="Times New Roman"/>
          <w:szCs w:val="24"/>
        </w:rPr>
        <w:t>Α</w:t>
      </w:r>
      <w:r>
        <w:rPr>
          <w:rFonts w:eastAsia="Times New Roman"/>
          <w:szCs w:val="24"/>
        </w:rPr>
        <w:t>πό τη σοβαροφανή θεωρία του ελατηρίου φθάσαμε στο «θα βρέξει δισεκατομμύρια».</w:t>
      </w:r>
    </w:p>
    <w:p w14:paraId="7048FBF3" w14:textId="77777777" w:rsidR="00D650F6" w:rsidRDefault="005A0EB2">
      <w:pPr>
        <w:spacing w:line="600" w:lineRule="auto"/>
        <w:ind w:firstLine="720"/>
        <w:jc w:val="both"/>
        <w:rPr>
          <w:rFonts w:eastAsia="Times New Roman"/>
          <w:szCs w:val="24"/>
        </w:rPr>
      </w:pPr>
      <w:r>
        <w:rPr>
          <w:rFonts w:eastAsia="Times New Roman"/>
          <w:szCs w:val="24"/>
        </w:rPr>
        <w:t xml:space="preserve">Πρόκειται για το </w:t>
      </w:r>
      <w:r>
        <w:rPr>
          <w:rFonts w:eastAsia="Times New Roman"/>
          <w:szCs w:val="24"/>
        </w:rPr>
        <w:t xml:space="preserve">θέατρο του παραλόγου, για μια φθηνή προπαγάνδα, διότι μετά τις περήφανες διαπραγματεύσεις σας,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το τρίτο </w:t>
      </w:r>
      <w:r>
        <w:rPr>
          <w:rFonts w:eastAsia="Times New Roman"/>
          <w:szCs w:val="24"/>
        </w:rPr>
        <w:t>μ</w:t>
      </w:r>
      <w:r>
        <w:rPr>
          <w:rFonts w:eastAsia="Times New Roman"/>
          <w:szCs w:val="24"/>
        </w:rPr>
        <w:t xml:space="preserve">νημόνιο ΣΥΡΙΖΑ-ΑΝΕΛ και το τέταρτο διαρκείας, καθιστώντας τη χώρα μας προτεκτοράτο, είναι θέμα </w:t>
      </w:r>
      <w:proofErr w:type="spellStart"/>
      <w:r>
        <w:rPr>
          <w:rFonts w:eastAsia="Times New Roman"/>
          <w:szCs w:val="24"/>
        </w:rPr>
        <w:t>τακτικισμού</w:t>
      </w:r>
      <w:proofErr w:type="spellEnd"/>
      <w:r>
        <w:rPr>
          <w:rFonts w:eastAsia="Times New Roman"/>
          <w:szCs w:val="24"/>
        </w:rPr>
        <w:t xml:space="preserve"> πλέον για εσάς να μιλάτ</w:t>
      </w:r>
      <w:r>
        <w:rPr>
          <w:rFonts w:eastAsia="Times New Roman"/>
          <w:szCs w:val="24"/>
        </w:rPr>
        <w:t xml:space="preserve">ε για ανάπτυξη. </w:t>
      </w:r>
      <w:r>
        <w:rPr>
          <w:rFonts w:eastAsia="Times New Roman"/>
          <w:szCs w:val="24"/>
        </w:rPr>
        <w:t>Μ</w:t>
      </w:r>
      <w:r>
        <w:rPr>
          <w:rFonts w:eastAsia="Times New Roman"/>
          <w:szCs w:val="24"/>
        </w:rPr>
        <w:t xml:space="preserve">άλιστα, είχατε σχεδιασμένο να φέρετε και τον αναπτυξιακό νόμο τώρα, μετά από δεκαέξι μήνες. </w:t>
      </w:r>
    </w:p>
    <w:p w14:paraId="7048FBF4" w14:textId="77777777" w:rsidR="00D650F6" w:rsidRDefault="005A0EB2">
      <w:pPr>
        <w:spacing w:line="600" w:lineRule="auto"/>
        <w:ind w:firstLine="720"/>
        <w:jc w:val="both"/>
        <w:rPr>
          <w:rFonts w:eastAsia="Times New Roman"/>
          <w:szCs w:val="24"/>
        </w:rPr>
      </w:pPr>
      <w:r>
        <w:rPr>
          <w:rFonts w:eastAsia="Times New Roman"/>
          <w:szCs w:val="24"/>
        </w:rPr>
        <w:lastRenderedPageBreak/>
        <w:t>Για ποια ανάπτυξη όμως μιλάτε, όταν με τα δικά σας νομοσχέδια έχετε αποθαρρύνει κάθε επενδυτική πρωτοβουλία, όπως και με τις ιδεοληψίες σας, και ε</w:t>
      </w:r>
      <w:r>
        <w:rPr>
          <w:rFonts w:eastAsia="Times New Roman"/>
          <w:szCs w:val="24"/>
        </w:rPr>
        <w:t xml:space="preserve">νισχύετε με μοναδικό τρόπο την </w:t>
      </w:r>
      <w:proofErr w:type="spellStart"/>
      <w:r>
        <w:rPr>
          <w:rFonts w:eastAsia="Times New Roman"/>
          <w:szCs w:val="24"/>
        </w:rPr>
        <w:t>αποεπένδυση</w:t>
      </w:r>
      <w:proofErr w:type="spellEnd"/>
      <w:r>
        <w:rPr>
          <w:rFonts w:eastAsia="Times New Roman"/>
          <w:szCs w:val="24"/>
        </w:rPr>
        <w:t xml:space="preserve">; Ανάπτυξη και Κυβέρνηση ΣΥΡΙΖΑ-ΑΝΕΛ δεν ταυτίζονται. </w:t>
      </w:r>
      <w:r>
        <w:rPr>
          <w:rFonts w:eastAsia="Times New Roman"/>
          <w:szCs w:val="24"/>
        </w:rPr>
        <w:t>Ό</w:t>
      </w:r>
      <w:r>
        <w:rPr>
          <w:rFonts w:eastAsia="Times New Roman"/>
          <w:szCs w:val="24"/>
        </w:rPr>
        <w:t>ποιος ακούει να μιλάτε για κίνητρα και επενδύσεις πραγματικά, νομίζει ότι ζει σε μ</w:t>
      </w:r>
      <w:r>
        <w:rPr>
          <w:rFonts w:eastAsia="Times New Roman"/>
          <w:szCs w:val="24"/>
        </w:rPr>
        <w:t>ί</w:t>
      </w:r>
      <w:r>
        <w:rPr>
          <w:rFonts w:eastAsia="Times New Roman"/>
          <w:szCs w:val="24"/>
        </w:rPr>
        <w:t xml:space="preserve">α άλλη χώρα. Έχετε μετατρέψει τη χώρα σε φορολογική κόλαση. </w:t>
      </w:r>
      <w:r>
        <w:rPr>
          <w:rFonts w:eastAsia="Times New Roman"/>
          <w:szCs w:val="24"/>
        </w:rPr>
        <w:t>Μ</w:t>
      </w:r>
      <w:r>
        <w:rPr>
          <w:rFonts w:eastAsia="Times New Roman"/>
          <w:szCs w:val="24"/>
        </w:rPr>
        <w:t>ε αυτό το καθεσ</w:t>
      </w:r>
      <w:r>
        <w:rPr>
          <w:rFonts w:eastAsia="Times New Roman"/>
          <w:szCs w:val="24"/>
        </w:rPr>
        <w:t xml:space="preserve">τώς δε, ποιος τολμά να έρθει να επενδύσει και για ποιο λόγο; </w:t>
      </w:r>
    </w:p>
    <w:p w14:paraId="7048FBF5" w14:textId="77777777" w:rsidR="00D650F6" w:rsidRDefault="005A0EB2">
      <w:pPr>
        <w:spacing w:line="600" w:lineRule="auto"/>
        <w:ind w:firstLine="720"/>
        <w:jc w:val="both"/>
        <w:rPr>
          <w:rFonts w:eastAsia="Times New Roman"/>
          <w:szCs w:val="24"/>
        </w:rPr>
      </w:pPr>
      <w:r>
        <w:rPr>
          <w:rFonts w:eastAsia="Times New Roman"/>
          <w:szCs w:val="24"/>
        </w:rPr>
        <w:t xml:space="preserve">Στο προσχέδιο νόμου αναφέρετε ότι θα ενισχύσετε την πρωτογενή παραγωγή, ούτως ώστε να είναι εξωστρεφής, θα στηρίξετε μεταποιητικές επιχειρήσεις στον </w:t>
      </w:r>
      <w:proofErr w:type="spellStart"/>
      <w:r>
        <w:rPr>
          <w:rFonts w:eastAsia="Times New Roman"/>
          <w:szCs w:val="24"/>
        </w:rPr>
        <w:t>αγροτοδιατροφικό</w:t>
      </w:r>
      <w:proofErr w:type="spellEnd"/>
      <w:r>
        <w:rPr>
          <w:rFonts w:eastAsia="Times New Roman"/>
          <w:szCs w:val="24"/>
        </w:rPr>
        <w:t xml:space="preserve"> τομέα, με εξαγωγικό προσανατ</w:t>
      </w:r>
      <w:r>
        <w:rPr>
          <w:rFonts w:eastAsia="Times New Roman"/>
          <w:szCs w:val="24"/>
        </w:rPr>
        <w:t xml:space="preserve">ολισμό και θα στηρίξετε την </w:t>
      </w:r>
      <w:proofErr w:type="spellStart"/>
      <w:r>
        <w:rPr>
          <w:rFonts w:eastAsia="Times New Roman"/>
          <w:szCs w:val="24"/>
        </w:rPr>
        <w:t>αγροτοδιατροφική</w:t>
      </w:r>
      <w:proofErr w:type="spellEnd"/>
      <w:r>
        <w:rPr>
          <w:rFonts w:eastAsia="Times New Roman"/>
          <w:szCs w:val="24"/>
        </w:rPr>
        <w:t xml:space="preserve"> αλυσίδα. Συμφωνώ. Η αγροτική οικονομία είναι ένας από τους σημαντικότερους πυλώνες οικονομικής και κοινωνικής ανάπτυξης της χώρας μας. Κατοχυρώνει ένα μέρος της διατροφικής ασφάλειας και επάρκειας και συμβάλλει </w:t>
      </w:r>
      <w:r>
        <w:rPr>
          <w:rFonts w:eastAsia="Times New Roman"/>
          <w:szCs w:val="24"/>
        </w:rPr>
        <w:t xml:space="preserve">στην περιφερειακή ανάπτυξη και την κοινωνική συνοχή στην περιφέρεια. </w:t>
      </w:r>
    </w:p>
    <w:p w14:paraId="7048FBF6" w14:textId="77777777" w:rsidR="00D650F6" w:rsidRDefault="005A0EB2">
      <w:pPr>
        <w:spacing w:line="600" w:lineRule="auto"/>
        <w:ind w:firstLine="720"/>
        <w:jc w:val="both"/>
        <w:rPr>
          <w:rFonts w:eastAsia="Times New Roman"/>
          <w:szCs w:val="24"/>
        </w:rPr>
      </w:pPr>
      <w:r>
        <w:rPr>
          <w:rFonts w:eastAsia="Times New Roman"/>
          <w:szCs w:val="24"/>
        </w:rPr>
        <w:lastRenderedPageBreak/>
        <w:t xml:space="preserve">Πώς θα επιτευχθεί, όμως, αυτό θα ήθελα πραγματικά να ακούσω, όταν η κυβερνητική σας πολιτική λειτουργεί ως ολετήρας για τον αγροτικό τομέα. Έχετε φορτώσει την αγροτική οικονομία και τον </w:t>
      </w:r>
      <w:r>
        <w:rPr>
          <w:rFonts w:eastAsia="Times New Roman"/>
          <w:szCs w:val="24"/>
        </w:rPr>
        <w:t xml:space="preserve">Έλληνα αγρότη με απίστευτους μέχρι χθες φόρους και εισφορές, οι οποίοι αυξάνουν το κόστος παραγωγής και δημιουργούν συνθήκες ασφυξίας για την ελληνική ύπαιθρο και κατ’ επέκταση για τον Έλληνα αγρότη. </w:t>
      </w:r>
    </w:p>
    <w:p w14:paraId="7048FBF7" w14:textId="77777777" w:rsidR="00D650F6" w:rsidRDefault="005A0EB2">
      <w:pPr>
        <w:spacing w:line="600" w:lineRule="auto"/>
        <w:ind w:firstLine="720"/>
        <w:jc w:val="both"/>
        <w:rPr>
          <w:rFonts w:eastAsia="Times New Roman"/>
          <w:szCs w:val="24"/>
        </w:rPr>
      </w:pPr>
      <w:r>
        <w:rPr>
          <w:rFonts w:eastAsia="Times New Roman"/>
          <w:szCs w:val="24"/>
        </w:rPr>
        <w:t xml:space="preserve">Ενδεικτικά θα πω για τη </w:t>
      </w:r>
      <w:proofErr w:type="spellStart"/>
      <w:r>
        <w:rPr>
          <w:rFonts w:eastAsia="Times New Roman"/>
          <w:szCs w:val="24"/>
        </w:rPr>
        <w:t>φοροασφαλιστική</w:t>
      </w:r>
      <w:proofErr w:type="spellEnd"/>
      <w:r>
        <w:rPr>
          <w:rFonts w:eastAsia="Times New Roman"/>
          <w:szCs w:val="24"/>
        </w:rPr>
        <w:t xml:space="preserve"> σας αντιμεταρρύ</w:t>
      </w:r>
      <w:r>
        <w:rPr>
          <w:rFonts w:eastAsia="Times New Roman"/>
          <w:szCs w:val="24"/>
        </w:rPr>
        <w:t>θμιση, που ήταν το τέχνασμα για να οδηγήσετε τις ασφαλιστικές εισφορές των αγροτών στον τριπλασιασμό με 27% επί του εισοδήματός τους, συμπεριλαμβανομένων όλων των επιδοτήσεων, πηγαίνοντας τον φόρο από το 13% στο 22% έως το 45%, τον ΦΠΑ από το 13% στο 23% κ</w:t>
      </w:r>
      <w:r>
        <w:rPr>
          <w:rFonts w:eastAsia="Times New Roman"/>
          <w:szCs w:val="24"/>
        </w:rPr>
        <w:t xml:space="preserve">αι τώρα στο 24%, καταργώντας κάθε νησιωτική πολιτική -για να στηρίξετε την πρωτογενή παραγωγή στα νησιά!- με την αύξηση στο πετρέλαιο και στο αγροτικό ρεύμα. </w:t>
      </w:r>
    </w:p>
    <w:p w14:paraId="7048FBF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ραγματικά, το πόσο </w:t>
      </w:r>
      <w:proofErr w:type="spellStart"/>
      <w:r>
        <w:rPr>
          <w:rFonts w:eastAsia="Times New Roman" w:cs="Times New Roman"/>
          <w:szCs w:val="24"/>
        </w:rPr>
        <w:t>απεχθάνεσθε</w:t>
      </w:r>
      <w:proofErr w:type="spellEnd"/>
      <w:r>
        <w:rPr>
          <w:rFonts w:eastAsia="Times New Roman" w:cs="Times New Roman"/>
          <w:szCs w:val="24"/>
        </w:rPr>
        <w:t xml:space="preserve"> τον πρωτογενή τομέα, φαίνεται από το ότι όπου έχετε δημοσιονομικό</w:t>
      </w:r>
      <w:r>
        <w:rPr>
          <w:rFonts w:eastAsia="Times New Roman" w:cs="Times New Roman"/>
          <w:szCs w:val="24"/>
        </w:rPr>
        <w:t xml:space="preserve"> κενό, βάζετε φόρους στον αγροτικό τομέα, όπως ο φόρος που βάλατε στο κρασί.</w:t>
      </w:r>
    </w:p>
    <w:p w14:paraId="7048FBF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είναι πρωτόγνωρο, το βλέπουμε για πρώτη φορά συντελεστής παραγωγής να φορολογείται. Φορολογείται το αποτέλεσμα της παραγωγής. </w:t>
      </w:r>
    </w:p>
    <w:p w14:paraId="7048FBF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Επίσης, με τον ΕΝΦΙΑ κάνετε κάτ</w:t>
      </w:r>
      <w:r>
        <w:rPr>
          <w:rFonts w:eastAsia="Times New Roman" w:cs="Times New Roman"/>
          <w:szCs w:val="24"/>
        </w:rPr>
        <w:t xml:space="preserve">ι πολύ έξυπνο: Αφού μειώσατε τις αντικειμενικές αξίες, το κόστος από την </w:t>
      </w:r>
      <w:proofErr w:type="spellStart"/>
      <w:r>
        <w:rPr>
          <w:rFonts w:eastAsia="Times New Roman" w:cs="Times New Roman"/>
          <w:szCs w:val="24"/>
        </w:rPr>
        <w:t>απομείωση</w:t>
      </w:r>
      <w:proofErr w:type="spellEnd"/>
      <w:r>
        <w:rPr>
          <w:rFonts w:eastAsia="Times New Roman" w:cs="Times New Roman"/>
          <w:szCs w:val="24"/>
        </w:rPr>
        <w:t xml:space="preserve"> έρχεστε και το βάζετε στους τριακόσιες χιλιάδες κατ’ επάγγελμα αγρότες. Τα αγροτεμάχιά τους τα θεωρείτε περιουσία ακίνητη, που κατ’ επέκταση ξεπερνάει τις 200.000 χιλιάδες -</w:t>
      </w:r>
      <w:r>
        <w:rPr>
          <w:rFonts w:eastAsia="Times New Roman" w:cs="Times New Roman"/>
          <w:szCs w:val="24"/>
        </w:rPr>
        <w:t xml:space="preserve">ένα σπίτι ο αγρότης συν τα αγροτεμάχια- και τα </w:t>
      </w:r>
      <w:proofErr w:type="spellStart"/>
      <w:r>
        <w:rPr>
          <w:rFonts w:eastAsia="Times New Roman" w:cs="Times New Roman"/>
          <w:szCs w:val="24"/>
        </w:rPr>
        <w:t>τριπλοφορολογείτε</w:t>
      </w:r>
      <w:proofErr w:type="spellEnd"/>
      <w:r>
        <w:rPr>
          <w:rFonts w:eastAsia="Times New Roman" w:cs="Times New Roman"/>
          <w:szCs w:val="24"/>
        </w:rPr>
        <w:t xml:space="preserve"> με τον συμπληρωματικό φόρο. Κατ’ επέκταση, από 1 με 2 ευρώ το στρέμμα, θα πληρώνει ο κάθε αγρότης επτά με οκτώ ευρώ το στρέμμα φόρο για τα αγροτεμάχιά του. Για ποια αγροτική ανάπτυξη μιλάτε; </w:t>
      </w:r>
    </w:p>
    <w:p w14:paraId="7048FBF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Εκτός, όμως, από την πρωτόγνωρη </w:t>
      </w:r>
      <w:proofErr w:type="spellStart"/>
      <w:r>
        <w:rPr>
          <w:rFonts w:eastAsia="Times New Roman" w:cs="Times New Roman"/>
          <w:szCs w:val="24"/>
        </w:rPr>
        <w:t>φοροεπιδρομή</w:t>
      </w:r>
      <w:proofErr w:type="spellEnd"/>
      <w:r>
        <w:rPr>
          <w:rFonts w:eastAsia="Times New Roman" w:cs="Times New Roman"/>
          <w:szCs w:val="24"/>
        </w:rPr>
        <w:t xml:space="preserve"> και </w:t>
      </w:r>
      <w:proofErr w:type="spellStart"/>
      <w:r>
        <w:rPr>
          <w:rFonts w:eastAsia="Times New Roman" w:cs="Times New Roman"/>
          <w:szCs w:val="24"/>
        </w:rPr>
        <w:t>εισφοροεπιδρομή</w:t>
      </w:r>
      <w:proofErr w:type="spellEnd"/>
      <w:r>
        <w:rPr>
          <w:rFonts w:eastAsia="Times New Roman" w:cs="Times New Roman"/>
          <w:szCs w:val="24"/>
        </w:rPr>
        <w:t xml:space="preserve">, είστε ανίκανοι να σχεδιάσετε οποιαδήποτε πολιτική για την ανάπτυξη στον πρωτογενή τομέα και κατ’ επέκταση και τον εκσυγχρονισμό της αγροτικής οικονομίας. </w:t>
      </w:r>
    </w:p>
    <w:p w14:paraId="7048FBF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Τα Προγράμματα Ανάπτυξης και Αλιεί</w:t>
      </w:r>
      <w:r>
        <w:rPr>
          <w:rFonts w:eastAsia="Times New Roman" w:cs="Times New Roman"/>
          <w:szCs w:val="24"/>
        </w:rPr>
        <w:t>ας, που αποτελούν σημαντικό κομμάτι του ΕΣΠΑ και πλησιάζουν τα 5 δισεκατομμύρια, τα οποία τα βρήκατε έτοιμα, αναζητούνται ακόμα και σήμερα. Αν και βρισκόμαστε στον δεύτερο χρόνο εφαρμογής τους, δεν έχει γίνει καμία ενέργεια προκήρυξης ούτε για δείγμα, ψελλ</w:t>
      </w:r>
      <w:r>
        <w:rPr>
          <w:rFonts w:eastAsia="Times New Roman" w:cs="Times New Roman"/>
          <w:szCs w:val="24"/>
        </w:rPr>
        <w:t>ίζοντας διαρκώς υποσχέσεις. Τόσο, όμως, το Υπουργείο Αγροτικής Ανάπτυξης και Τροφίμων όσο και το Υπουργείο Ανάπτυξης αναβάλλουν συνεχόμενα την έναρξη υποβολής αιτήσεων από τους δικαιούχους, με υποσχέσεις ότι το φθινόπωρο, στην καλύτερη περίπτωση, θα έχουμε</w:t>
      </w:r>
      <w:r>
        <w:rPr>
          <w:rFonts w:eastAsia="Times New Roman" w:cs="Times New Roman"/>
          <w:szCs w:val="24"/>
        </w:rPr>
        <w:t xml:space="preserve"> κάποια προκήρυξη. </w:t>
      </w:r>
    </w:p>
    <w:p w14:paraId="7048FBF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Πίσω, βέβαια, από αυτήν την αδυναμία και αστοχία στην έναρξη των Προγραμμάτων Αγροτικής Ανάπτυξης και Αλιείας κρύβεται μια μεγάλη αστοχία της Συγκυβέρνησης ΣΥΡΙΖΑ – ΑΝΕΛ. Λόγω της εφαρμογής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της αδυναμίας εξεύρεσ</w:t>
      </w:r>
      <w:r>
        <w:rPr>
          <w:rFonts w:eastAsia="Times New Roman" w:cs="Times New Roman"/>
          <w:szCs w:val="24"/>
        </w:rPr>
        <w:t xml:space="preserve">ης χρηματοδότησης για την ολοκλήρωση των επενδύσεων και την πληρωμή των δικαιούχων, μεταφέρετε ως προγράμματα – γέφυρες στο νέο Πρόγραμμα Αγροτικής Ανάπτυξης 2015 -2020 ποσά ύψους 1,2 δισεκατομμυρίων από το προηγούμενο Πρόγραμμα Αγροτικής Ανάπτυξης 2007 – </w:t>
      </w:r>
      <w:r>
        <w:rPr>
          <w:rFonts w:eastAsia="Times New Roman" w:cs="Times New Roman"/>
          <w:szCs w:val="24"/>
        </w:rPr>
        <w:t>2013.</w:t>
      </w:r>
    </w:p>
    <w:p w14:paraId="7048FBF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7048FBF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Θα πάρω και τη δευτερολογία μου, κύριε Πρόεδρε.</w:t>
      </w:r>
    </w:p>
    <w:p w14:paraId="7048FC00"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αυτό δεν γίνεται. Σας έχω δώσει ήδη τρία λεπτά παραπάνω από τον χρόνο σας. </w:t>
      </w:r>
      <w:r>
        <w:rPr>
          <w:rFonts w:eastAsia="Times New Roman" w:cs="Times New Roman"/>
          <w:szCs w:val="24"/>
        </w:rPr>
        <w:t>Παρακαλώ, ολοκληρώστε. Είπαμε ελαστικότητα, αλλά όχι έτσι!</w:t>
      </w:r>
    </w:p>
    <w:p w14:paraId="7048FC01"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Λοιπόν, τελειώνω.</w:t>
      </w:r>
    </w:p>
    <w:p w14:paraId="7048FC0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Ο όγκος των ανειλημμένων υποχρεώσεων – γέφυρα ουσιαστικά διαμορφώθηκε στο ύψος αυτό βάσει των καθυστερήσεων των πληρωμών από τον ΟΠΕΚΕΠΕ, καθώς και της καθυστέρησης υλοποίησης ιδιωτικών έργων των Σχεδίων Βελτίωσης ΠΑΑ, </w:t>
      </w:r>
      <w:r>
        <w:rPr>
          <w:rFonts w:eastAsia="Times New Roman" w:cs="Times New Roman"/>
          <w:szCs w:val="24"/>
          <w:lang w:val="en-US"/>
        </w:rPr>
        <w:t>Leader</w:t>
      </w:r>
      <w:r>
        <w:rPr>
          <w:rFonts w:eastAsia="Times New Roman" w:cs="Times New Roman"/>
          <w:szCs w:val="24"/>
        </w:rPr>
        <w:t xml:space="preserve">, Μεταποίησης. </w:t>
      </w:r>
    </w:p>
    <w:p w14:paraId="7048FC0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Όσον αφορά δε Τ</w:t>
      </w:r>
      <w:r>
        <w:rPr>
          <w:rFonts w:eastAsia="Times New Roman" w:cs="Times New Roman"/>
          <w:szCs w:val="24"/>
        </w:rPr>
        <w:t xml:space="preserve">αμείο Αγροτικής Επιχειρηματικότητας που είχε 115 εκατομμύρια, επιστρέψατε τα 112 εκατομμύρια, γιατί δεν μπορούσατε να τα απορροφήσετε και να υλοποιήσετε αυτά τα μέτρα. </w:t>
      </w:r>
    </w:p>
    <w:p w14:paraId="7048FC0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Προκειμένου δε να ρίξετε στάχτη στα μάτια των αγροτών και να δημιουργήσετε εντυπώσεις, </w:t>
      </w:r>
      <w:proofErr w:type="spellStart"/>
      <w:r>
        <w:rPr>
          <w:rFonts w:eastAsia="Times New Roman" w:cs="Times New Roman"/>
          <w:szCs w:val="24"/>
        </w:rPr>
        <w:t>προδημοσιεύετε</w:t>
      </w:r>
      <w:proofErr w:type="spellEnd"/>
      <w:r>
        <w:rPr>
          <w:rFonts w:eastAsia="Times New Roman" w:cs="Times New Roman"/>
          <w:szCs w:val="24"/>
        </w:rPr>
        <w:t xml:space="preserve"> το Μέτρο 6.1 για τους νέους αγρότες. Προσέξτε, όμως: Δεν κάνετε προσωρινή προκήρυξη. Κάνετε προδημοσίευση και δώσατε μόνον ενάμιση μήνα προθεσμία στους νέους αγρότες, για να κάνουν δήλωση ΟΣΔΕ για τη μεταβίβαση των δικαιωμάτων. </w:t>
      </w:r>
      <w:r>
        <w:rPr>
          <w:rFonts w:eastAsia="Times New Roman" w:cs="Times New Roman"/>
          <w:szCs w:val="24"/>
        </w:rPr>
        <w:t>Ε</w:t>
      </w:r>
      <w:r>
        <w:rPr>
          <w:rFonts w:eastAsia="Times New Roman" w:cs="Times New Roman"/>
          <w:szCs w:val="24"/>
        </w:rPr>
        <w:t>νώ αρκετοί ν</w:t>
      </w:r>
      <w:r>
        <w:rPr>
          <w:rFonts w:eastAsia="Times New Roman" w:cs="Times New Roman"/>
          <w:szCs w:val="24"/>
        </w:rPr>
        <w:t>έοι έχουν προχωρήσει στη δήλωση ΟΣΔΕ, συνεχώς αλλάζετε τα κριτήρια.</w:t>
      </w:r>
    </w:p>
    <w:p w14:paraId="7048FC0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Τελειώνω, κύριε Πρόεδρε, σε ένα λεπτό.</w:t>
      </w:r>
    </w:p>
    <w:p w14:paraId="7048FC06"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Συνεχίστε.</w:t>
      </w:r>
    </w:p>
    <w:p w14:paraId="7048FC07"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Δεν μπορεί να συντονιστεί το Υπουργείο Αγροτικής Ανάπτυξης με τον ΟΠΕΚΕΠΕ, με συνέπεια ν</w:t>
      </w:r>
      <w:r>
        <w:rPr>
          <w:rFonts w:eastAsia="Times New Roman" w:cs="Times New Roman"/>
          <w:szCs w:val="24"/>
        </w:rPr>
        <w:t xml:space="preserve">α επικρατήσει σύγχυση, με θύματα τους νέους αγρότες που θέλουν να επενδύσουν στην αγροτική οικονομία, γεγονός που αποδεικνύει το πόσο απροετοίμαστοι είστε για την υλοποίηση του Προγράμματος Αγροτικής Ανάπτυξης. </w:t>
      </w:r>
    </w:p>
    <w:p w14:paraId="7048FC0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Υποβάλατε τα αγροτικά νοικοκυριά σε απίστευτ</w:t>
      </w:r>
      <w:r>
        <w:rPr>
          <w:rFonts w:eastAsia="Times New Roman" w:cs="Times New Roman"/>
          <w:szCs w:val="24"/>
        </w:rPr>
        <w:t>ο κόστος μεταβίβασης δικαιωμάτων, με απώλεια επιδοτήσεων της τάξεως του 20%, με αβέβαιο αποτέλεσμα όμως. Καταστρέφετε τις ελπίδες και τους πόρους της νέας γενιάς. Υπονομεύετε το μέλλον της αγροτικής οικονομίας και της χώρας.</w:t>
      </w:r>
    </w:p>
    <w:p w14:paraId="7048FC0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Σε όλο αυτό το δυσμενές οικονομ</w:t>
      </w:r>
      <w:r>
        <w:rPr>
          <w:rFonts w:eastAsia="Times New Roman" w:cs="Times New Roman"/>
          <w:szCs w:val="24"/>
        </w:rPr>
        <w:t>ικό κλίμα, αν συνυπολογίσετε την έλλειψη στρατηγικού σχεδιασμού, την απουσία ενός καινοτόμου ερευνητικού προγράμματος για τον πρωτογενή τομέα, αντιλαμβάνεστε με απόλυτη ακρίβεια το ουτοπικό του εγχειρήματός σας για την αγροτική ανάπτυξη. Οδηγείτε τη χώρα σ</w:t>
      </w:r>
      <w:r>
        <w:rPr>
          <w:rFonts w:eastAsia="Times New Roman" w:cs="Times New Roman"/>
          <w:szCs w:val="24"/>
        </w:rPr>
        <w:t xml:space="preserve">ε πλήρη υπανάπτυξη και ιδιαίτερα την περιφέρεια. </w:t>
      </w:r>
    </w:p>
    <w:p w14:paraId="7048FC0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Σε σύντομο δε χρονικό διάστημα –εδώ είμαστε και θα τα δούμε όλοι μαζί- η αγροτική παραγωγή θα συρρικνωθεί στα χέρια των μεγαλοτσιφλικάδων και οι μικρομεσαίες επιχειρήσεις, που εσείς ισχυρίζεστε ότι ενισχύετ</w:t>
      </w:r>
      <w:r>
        <w:rPr>
          <w:rFonts w:eastAsia="Times New Roman" w:cs="Times New Roman"/>
          <w:szCs w:val="24"/>
        </w:rPr>
        <w:t>ε με τον προωθούμενο αναπτυξιακό νόμο του Προγράμματος Αγροτικής Ανάπτυξης, δεν θα υφίσταται.</w:t>
      </w:r>
    </w:p>
    <w:p w14:paraId="7048FC0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Αν πραγματικά θέλετε να μιλήσουμε για αγροτική ανάπτυξη, καταθέστε ένα συνολικό πλάνο, πρώτον, με χαμηλούς φορολογικούς συντελεστές, σύμφωνα με την ιδιαιτερότητα </w:t>
      </w:r>
      <w:r>
        <w:rPr>
          <w:rFonts w:eastAsia="Times New Roman" w:cs="Times New Roman"/>
          <w:szCs w:val="24"/>
        </w:rPr>
        <w:t>του αγροτικού τομέα -μειώστε το κόστος παραγωγής για τον αγρότη, για να είναι ανταγωνιστικός-, με μέγιστη αξιοποίηση και απορρόφηση των πόρων του προγράμματος αγροτικής ανάπτυξης, αποκέντρωση εδώ και τώρα για συγκεκριμένες δράσεις…</w:t>
      </w:r>
    </w:p>
    <w:p w14:paraId="7048FC0C"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αμάνης):</w:t>
      </w:r>
      <w:r>
        <w:rPr>
          <w:rFonts w:eastAsia="Times New Roman" w:cs="Times New Roman"/>
          <w:szCs w:val="24"/>
        </w:rPr>
        <w:t xml:space="preserve"> Ολοκληρώστε, κύριε Τζελέπη, σας παρακαλώ.</w:t>
      </w:r>
    </w:p>
    <w:p w14:paraId="7048FC0D"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Ολοκληρώνω, κύριε Πρόεδρε.</w:t>
      </w:r>
    </w:p>
    <w:p w14:paraId="7048FC0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…και σχεδιασμό για </w:t>
      </w:r>
      <w:proofErr w:type="spellStart"/>
      <w:r>
        <w:rPr>
          <w:rFonts w:eastAsia="Times New Roman" w:cs="Times New Roman"/>
          <w:szCs w:val="24"/>
        </w:rPr>
        <w:t>στοχευμένη</w:t>
      </w:r>
      <w:proofErr w:type="spellEnd"/>
      <w:r>
        <w:rPr>
          <w:rFonts w:eastAsia="Times New Roman" w:cs="Times New Roman"/>
          <w:szCs w:val="24"/>
        </w:rPr>
        <w:t xml:space="preserve"> αποκέντρωση, πόρους δηλαδή στις περιφέρειες για τους νέους αγρότες, για σχέδια βελτίωσης, για μικρά αρδευτικά, για αναδασμούς και γ</w:t>
      </w:r>
      <w:r>
        <w:rPr>
          <w:rFonts w:eastAsia="Times New Roman" w:cs="Times New Roman"/>
          <w:szCs w:val="24"/>
        </w:rPr>
        <w:t xml:space="preserve">ια το </w:t>
      </w:r>
      <w:r>
        <w:rPr>
          <w:rFonts w:eastAsia="Times New Roman" w:cs="Times New Roman"/>
          <w:szCs w:val="24"/>
          <w:lang w:val="en-US"/>
        </w:rPr>
        <w:t>Leader</w:t>
      </w:r>
      <w:r>
        <w:rPr>
          <w:rFonts w:eastAsia="Times New Roman" w:cs="Times New Roman"/>
          <w:szCs w:val="24"/>
        </w:rPr>
        <w:t>. Μόνο έτσι θα μπορέσουμε να έχουμε έναν πρωτογενή τομέα ανταγωνιστικό, που να μπορεί να στηρίξει την ελληνική οικονομία και κατ’ επέκταση να κρατήσει την κοινωνική συνοχή στην περιφέρεια.</w:t>
      </w:r>
    </w:p>
    <w:p w14:paraId="7048FC0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7048FC1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w:t>
      </w:r>
      <w:r>
        <w:rPr>
          <w:rFonts w:eastAsia="Times New Roman" w:cs="Times New Roman"/>
          <w:szCs w:val="24"/>
        </w:rPr>
        <w:t xml:space="preserve"> πτέρυγ</w:t>
      </w:r>
      <w:r>
        <w:rPr>
          <w:rFonts w:eastAsia="Times New Roman" w:cs="Times New Roman"/>
          <w:szCs w:val="24"/>
        </w:rPr>
        <w:t>α</w:t>
      </w:r>
      <w:r>
        <w:rPr>
          <w:rFonts w:eastAsia="Times New Roman" w:cs="Times New Roman"/>
          <w:szCs w:val="24"/>
        </w:rPr>
        <w:t xml:space="preserve"> της Δημ</w:t>
      </w:r>
      <w:r>
        <w:rPr>
          <w:rFonts w:eastAsia="Times New Roman" w:cs="Times New Roman"/>
          <w:szCs w:val="24"/>
        </w:rPr>
        <w:t xml:space="preserve">οκρατικής Συμπαράταξης </w:t>
      </w:r>
      <w:r>
        <w:rPr>
          <w:rFonts w:eastAsia="Times New Roman" w:cs="Times New Roman"/>
        </w:rPr>
        <w:t>ΠΑΣΟΚ</w:t>
      </w:r>
      <w:r>
        <w:rPr>
          <w:rFonts w:eastAsia="Times New Roman" w:cs="Times New Roman"/>
          <w:szCs w:val="24"/>
        </w:rPr>
        <w:t>-ΔΗΜΑΡ)</w:t>
      </w:r>
    </w:p>
    <w:p w14:paraId="7048FC11" w14:textId="77777777" w:rsidR="00D650F6" w:rsidRDefault="005A0EB2">
      <w:pPr>
        <w:spacing w:line="600" w:lineRule="auto"/>
        <w:ind w:firstLine="720"/>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συμμετείχαν στο εκπαιδευτικό </w:t>
      </w:r>
      <w:r>
        <w:rPr>
          <w:rFonts w:eastAsia="Times New Roman" w:cs="Times New Roman"/>
        </w:rPr>
        <w:t xml:space="preserve">πρόγραμμα «Εργαστήρι Δημοκρατίας», που οργανώνει το Ίδρυμα της Βουλής, δέκα εννέα μαθήτριες και μαθητές και δύο συνοδοί εκπαιδευτικοί από το 1ο Δημοτικό Σχολείο Δάφνης. </w:t>
      </w:r>
    </w:p>
    <w:p w14:paraId="7048FC12" w14:textId="77777777" w:rsidR="00D650F6" w:rsidRDefault="005A0EB2">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048FC13" w14:textId="77777777" w:rsidR="00D650F6" w:rsidRDefault="005A0EB2">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048FC1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 xml:space="preserve">έχει η Πρόεδρος της Δημοκρατικής Συμπαράταξης </w:t>
      </w:r>
      <w:r>
        <w:rPr>
          <w:rFonts w:eastAsia="Times New Roman" w:cs="Times New Roman"/>
        </w:rPr>
        <w:t>ΠΑΣΟΚ</w:t>
      </w:r>
      <w:r>
        <w:rPr>
          <w:rFonts w:eastAsia="Times New Roman" w:cs="Times New Roman"/>
          <w:szCs w:val="24"/>
        </w:rPr>
        <w:t>-ΔΗΜΑΡ κ. Γεννηματά.</w:t>
      </w:r>
    </w:p>
    <w:p w14:paraId="7048FC15"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lastRenderedPageBreak/>
        <w:t>ΦΩΤΕΙΝΗ</w:t>
      </w:r>
      <w:r>
        <w:rPr>
          <w:rFonts w:eastAsia="Times New Roman" w:cs="Times New Roman"/>
          <w:b/>
          <w:szCs w:val="24"/>
        </w:rPr>
        <w:t xml:space="preserve"> (ΦΩΦΗ)</w:t>
      </w:r>
      <w:r>
        <w:rPr>
          <w:rFonts w:eastAsia="Times New Roman" w:cs="Times New Roman"/>
          <w:b/>
          <w:szCs w:val="24"/>
        </w:rPr>
        <w:t xml:space="preserve"> ΓΕΝΝΗΜΑΤΑ (Πρόεδρος της Δημοκρατικής Συμπαράταξης ΠΑΣΟΚ-ΔΗΜΑΡ): </w:t>
      </w:r>
      <w:r>
        <w:rPr>
          <w:rFonts w:eastAsia="Times New Roman" w:cs="Times New Roman"/>
          <w:szCs w:val="24"/>
        </w:rPr>
        <w:t>Ευχαριστώ πολύ, κύριε Πρόεδρε.</w:t>
      </w:r>
    </w:p>
    <w:p w14:paraId="7048FC1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Βουλευτές της Δημοκρατικής Συμπαράταξης αναφέρθηκαν και θα αναφερθούν διεξοδικά σ’ όλα τα ζητήματα της επερώτησης. </w:t>
      </w:r>
    </w:p>
    <w:p w14:paraId="7048FC1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Εγώ προσωπικά θα ήθελα να σταθώ σε συγκεκριμένα στοιχεία που διαμορφώνουν την οικονομική κατάσταση και τις </w:t>
      </w:r>
      <w:r>
        <w:rPr>
          <w:rFonts w:eastAsia="Times New Roman" w:cs="Times New Roman"/>
          <w:szCs w:val="24"/>
        </w:rPr>
        <w:t>δυνατότητες της χώρας σήμερα, γιατί μετά από δεκαεπτά μήνες διακυβέρνησης ΣΥΡΙΖΑ-ΑΝΕΛ, μπορούμε σήμερα να «κάνουμε ταμείο», που λέει ο λόγος, γιατί το ταμείο είναι μείον.</w:t>
      </w:r>
    </w:p>
    <w:p w14:paraId="7048FC1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Η πρώτη περίοδος του κ. Τσίπρα κόστισε στον ελληνικό λαό 86 δισεκατομμύρια. Δεν τα λέ</w:t>
      </w:r>
      <w:r>
        <w:rPr>
          <w:rFonts w:eastAsia="Times New Roman" w:cs="Times New Roman"/>
          <w:szCs w:val="24"/>
        </w:rPr>
        <w:t>ω εγώ, τα λέει ο Διοικητής της Τράπεζας της Ελλάδος. Δόθηκαν δώρο οι τράπεζες στους σημερινούς τους ιδιοκτήτες και οι Έλληνες πολίτες στερήθηκαν ένα από τα θεμελιώδη δικαιώματα στην Ευρωπαϊκή Ένωση, αυτό της ελεύθερης κίνησης των κεφαλαίων.</w:t>
      </w:r>
    </w:p>
    <w:p w14:paraId="7048FC1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Ο μεγάλος δε πρ</w:t>
      </w:r>
      <w:r>
        <w:rPr>
          <w:rFonts w:eastAsia="Times New Roman" w:cs="Times New Roman"/>
          <w:szCs w:val="24"/>
        </w:rPr>
        <w:t xml:space="preserve">ωταγωνιστής εκείνης της περιόδου, ο κ. </w:t>
      </w:r>
      <w:proofErr w:type="spellStart"/>
      <w:r>
        <w:rPr>
          <w:rFonts w:eastAsia="Times New Roman" w:cs="Times New Roman"/>
          <w:szCs w:val="24"/>
        </w:rPr>
        <w:t>Βαρουφάκης</w:t>
      </w:r>
      <w:proofErr w:type="spellEnd"/>
      <w:r>
        <w:rPr>
          <w:rFonts w:eastAsia="Times New Roman" w:cs="Times New Roman"/>
          <w:szCs w:val="24"/>
        </w:rPr>
        <w:t xml:space="preserve"> σήμερα έχει ανοίξει το στόμα του και λέει πολλά. Όμως ο κ. Τσίπρας, που τον χαρακτήριζε </w:t>
      </w:r>
      <w:r>
        <w:rPr>
          <w:rFonts w:eastAsia="Times New Roman" w:cs="Times New Roman"/>
          <w:szCs w:val="24"/>
          <w:lang w:val="en-US"/>
        </w:rPr>
        <w:t>asset</w:t>
      </w:r>
      <w:r>
        <w:rPr>
          <w:rFonts w:eastAsia="Times New Roman" w:cs="Times New Roman"/>
          <w:szCs w:val="24"/>
        </w:rPr>
        <w:t xml:space="preserve"> για τη χώρα, δεν τον θυμάται, δεν ξέρει τίποτε γι’ αυτόν, δεν λέει τίποτε γι’ αυτόν. Φαίνεται ότι και αυτός ήταν</w:t>
      </w:r>
      <w:r>
        <w:rPr>
          <w:rFonts w:eastAsia="Times New Roman" w:cs="Times New Roman"/>
          <w:szCs w:val="24"/>
        </w:rPr>
        <w:t xml:space="preserve"> άλλη μία μεγάλη αυταπάτη.</w:t>
      </w:r>
    </w:p>
    <w:p w14:paraId="7048FC1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Η δεύτερη περίοδος του κ. Τσίπρα είχε εξίσου τραγική κατάληξη: Η χώρα σε ταπεινωτική εποπτεία, ο δημόσιος πλούτος στη διαχείριση ξένων, η δημοκρατία υπό περιορισμό και τα σπίτια στα κοράκια της αγοράς. Μπορεί βεβαίως να υπάρχουν </w:t>
      </w:r>
      <w:r>
        <w:rPr>
          <w:rFonts w:eastAsia="Times New Roman" w:cs="Times New Roman"/>
          <w:szCs w:val="24"/>
        </w:rPr>
        <w:t xml:space="preserve">κάποιες εκκρεμότητες ακόμη, κάποιες «ουρές», όπως λένε, για να κλείσει η αξιολόγηση, αλλά είναι βέβαιο ότι έκλεισε ο κύκλος των ψευδαισθήσεων που εδώ και πέντε χρόνια καλλιεργούσαν οι συνέταιροι ΣΥΡΙΖΑ-ΑΝΕΛ. </w:t>
      </w:r>
    </w:p>
    <w:p w14:paraId="7048FC1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Έκλεισε ο μύθος ότι δήθεν είστε εσείς προστάτες</w:t>
      </w:r>
      <w:r>
        <w:rPr>
          <w:rFonts w:eastAsia="Times New Roman" w:cs="Times New Roman"/>
          <w:szCs w:val="24"/>
        </w:rPr>
        <w:t xml:space="preserve"> των φτωχών και των αδύναμων. Γιατί όταν, κύριε Υπουργέ, υποτάσσεστε στις πολιτικές επιλογές των πιο συντηρητικών κύκλων της Ευρώπης, μόνο προστάτες των αδύναμων δεν μπορεί να είστε. Είστε εκτελεστές τους και τώρα έρχεστε και εκτελείτε και τα νησιά!</w:t>
      </w:r>
    </w:p>
    <w:p w14:paraId="7048FC1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κυρίες και κύριοι Βουλευτές, θεσπίσαμε τον μειωμένο ΦΠΑ για τα νησιά και τον προστατεύσαμε σε όλη τη διάρκεια της κρίσης. Εσείς είστε αυτοί που τον καταργείτε και αφήστε τις κλάψες, δήθεν, γιατί τα ψηφίσατε όλοι και με τα δύο σας χέρια.</w:t>
      </w:r>
    </w:p>
    <w:p w14:paraId="7048FC1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 xml:space="preserve">ό την πτέρυγα της Δημοκρατικής Συμπαράταξης </w:t>
      </w:r>
      <w:r>
        <w:rPr>
          <w:rFonts w:eastAsia="Times New Roman" w:cs="Times New Roman"/>
        </w:rPr>
        <w:t>ΠΑΣΟΚ</w:t>
      </w:r>
      <w:r>
        <w:rPr>
          <w:rFonts w:eastAsia="Times New Roman" w:cs="Times New Roman"/>
          <w:szCs w:val="24"/>
        </w:rPr>
        <w:t>-ΔΗΜΑΡ)</w:t>
      </w:r>
    </w:p>
    <w:p w14:paraId="7048FC1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Όποιος, λοιπόν, δεν συμφωνεί, να έχει τα κότσια να παραιτείται και όχι εκ των υστέρων να λέει ό,τι θα ήθελε κάθε Έλληνας πολίτης να ακούσει. Θα απολογηθείτε για όλα αυτά, κύριε Υπουργέ.</w:t>
      </w:r>
    </w:p>
    <w:p w14:paraId="7048FC1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w:t>
      </w:r>
      <w:r>
        <w:rPr>
          <w:rFonts w:eastAsia="Times New Roman" w:cs="Times New Roman"/>
          <w:szCs w:val="24"/>
        </w:rPr>
        <w:t>ην</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της Δημοκρατικής Συμπαράταξης </w:t>
      </w:r>
      <w:r>
        <w:rPr>
          <w:rFonts w:eastAsia="Times New Roman" w:cs="Times New Roman"/>
        </w:rPr>
        <w:t>ΠΑΣΟΚ</w:t>
      </w:r>
      <w:r>
        <w:rPr>
          <w:rFonts w:eastAsia="Times New Roman" w:cs="Times New Roman"/>
          <w:szCs w:val="24"/>
        </w:rPr>
        <w:t>-ΔΗΜΑΡ)</w:t>
      </w:r>
    </w:p>
    <w:p w14:paraId="7048FC2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τις τελευταίες εβδομάδες η Κυβέρνηση ανακάλυψε μια νέα ιστορία. Έχει το δικό της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Ποιο είναι αυτό; Το «ανάπτυξη </w:t>
      </w:r>
      <w:r>
        <w:rPr>
          <w:rFonts w:eastAsia="Times New Roman" w:cs="Times New Roman"/>
          <w:szCs w:val="24"/>
          <w:lang w:val="en-US"/>
        </w:rPr>
        <w:t>story</w:t>
      </w:r>
      <w:r>
        <w:rPr>
          <w:rFonts w:eastAsia="Times New Roman" w:cs="Times New Roman"/>
          <w:szCs w:val="24"/>
        </w:rPr>
        <w:t>». Όμως δεν υπάρχει αυτόματος πιλότος για την ανάπτυξη σ</w:t>
      </w:r>
      <w:r>
        <w:rPr>
          <w:rFonts w:eastAsia="Times New Roman" w:cs="Times New Roman"/>
          <w:szCs w:val="24"/>
        </w:rPr>
        <w:t>τη χώρα.</w:t>
      </w:r>
    </w:p>
    <w:p w14:paraId="7048FC2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Γι’ αυτό, κύριε Υπουργέ, το «ανάπτυξη </w:t>
      </w:r>
      <w:r>
        <w:rPr>
          <w:rFonts w:eastAsia="Times New Roman" w:cs="Times New Roman"/>
          <w:szCs w:val="24"/>
          <w:lang w:val="en-US"/>
        </w:rPr>
        <w:t>story</w:t>
      </w:r>
      <w:r>
        <w:rPr>
          <w:rFonts w:eastAsia="Times New Roman" w:cs="Times New Roman"/>
          <w:szCs w:val="24"/>
        </w:rPr>
        <w:t xml:space="preserve">» είναι μια ακόμη αυταπάτη. Ποτέ άλλοτε το θέμα της ανάπτυξης δεν ήταν τόσο στενά συνδεδεμένο με το πολιτικό ζήτημα στον τόπο. </w:t>
      </w:r>
    </w:p>
    <w:p w14:paraId="7048FC2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Οι επενδυτές, σε παγκόσμιο επίπεδο, αυτό που ενδιαφέρονται να δουν είναι να </w:t>
      </w:r>
      <w:r>
        <w:rPr>
          <w:rFonts w:eastAsia="Times New Roman" w:cs="Times New Roman"/>
          <w:szCs w:val="24"/>
        </w:rPr>
        <w:t xml:space="preserve">προσδιορίσουν τον πολιτικό κίνδυνο. </w:t>
      </w:r>
      <w:r>
        <w:rPr>
          <w:rFonts w:eastAsia="Times New Roman" w:cs="Times New Roman"/>
          <w:szCs w:val="24"/>
        </w:rPr>
        <w:t>Δ</w:t>
      </w:r>
      <w:r>
        <w:rPr>
          <w:rFonts w:eastAsia="Times New Roman" w:cs="Times New Roman"/>
          <w:szCs w:val="24"/>
        </w:rPr>
        <w:t xml:space="preserve">υστυχώς, με δική σας ευθύνη, μετά από τόσα χρόνια, η χώρα μας εξακολουθεί να θεωρείται από τους επενδυτές μια χώρα υψηλού πολιτικού κινδύνου για επενδύσεις. </w:t>
      </w:r>
    </w:p>
    <w:p w14:paraId="7048FC2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Κανείς δεν ξέρει πότε θα γίνει η νέα δήθεν επαναστατική πράξη</w:t>
      </w:r>
      <w:r>
        <w:rPr>
          <w:rFonts w:eastAsia="Times New Roman" w:cs="Times New Roman"/>
          <w:szCs w:val="24"/>
        </w:rPr>
        <w:t xml:space="preserve"> της Κυβέρνησης. Κανείς δεν ξέρει πότε θα απαλλαγούμε από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πότε, επιτέλους, θα γίνουν οι αναγκαίες μεταρρυθμίσεις ή πότε θα αλλάξετε, για άλλη μια φορά, τους φόρους. </w:t>
      </w:r>
    </w:p>
    <w:p w14:paraId="7048FC2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Είναι πολύ απλό. Αυτή η Κυβέρνηση δεν μπορεί να ηγηθεί της προσπάθεια</w:t>
      </w:r>
      <w:r>
        <w:rPr>
          <w:rFonts w:eastAsia="Times New Roman" w:cs="Times New Roman"/>
          <w:szCs w:val="24"/>
        </w:rPr>
        <w:t xml:space="preserve">ς για την αναπτυξιακή πρόοδο της χώρας. Το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«ΣΥΡΙΖΑ-ΑΝΕΛ» είναι απωθητικό για ξένους και ντόπιους επενδυτές. </w:t>
      </w:r>
    </w:p>
    <w:p w14:paraId="7048FC2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Πολύ απλά, δεν μπορεί αυτή η Κυβέρνηση, δεν μπορούν αυτοί οι άνθρωποι που υπονόμευσαν όλα τα προηγούμενα χρόνια κάθε προσπάθεια συνεννόη</w:t>
      </w:r>
      <w:r>
        <w:rPr>
          <w:rFonts w:eastAsia="Times New Roman" w:cs="Times New Roman"/>
          <w:szCs w:val="24"/>
        </w:rPr>
        <w:t xml:space="preserve">σης και κοινής προσπάθειας, για να αντιμετωπιστεί το δημοσιονομικό έλλειμα και το έλλειμα ανταγωνιστικότητας, δεν μπορούν οι άνθρωποι που αρνήθηκαν όλες τις αλλαγές και τις μεταρρυθμίσεις να φέρουν την ανάπτυξη. </w:t>
      </w:r>
    </w:p>
    <w:p w14:paraId="7048FC2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Δεν μπορούν να φέρουν την ανάπτυξη αυτοί πο</w:t>
      </w:r>
      <w:r>
        <w:rPr>
          <w:rFonts w:eastAsia="Times New Roman" w:cs="Times New Roman"/>
          <w:szCs w:val="24"/>
        </w:rPr>
        <w:t xml:space="preserve">υ μέσα σε έναν χρόνο έφεραν την ύφεση. Είδαμε τι μπορούν να κάνουν στην πράξη. Δεν μπορούν αυτοί που πανηγυρίζουν, επειδή υπέβαλαν, επιτέλους, την πρώτη πρόταση στο πακέτο </w:t>
      </w:r>
      <w:proofErr w:type="spellStart"/>
      <w:r>
        <w:rPr>
          <w:rFonts w:eastAsia="Times New Roman" w:cs="Times New Roman"/>
          <w:szCs w:val="24"/>
        </w:rPr>
        <w:t>Γιούνκερ</w:t>
      </w:r>
      <w:proofErr w:type="spellEnd"/>
      <w:r>
        <w:rPr>
          <w:rFonts w:eastAsia="Times New Roman" w:cs="Times New Roman"/>
          <w:szCs w:val="24"/>
        </w:rPr>
        <w:t>, να φέρουν την ανάπτυξη. Υπενθυμίζω ότι εδώ και έναν χρόνο σε όλες τις άλλε</w:t>
      </w:r>
      <w:r>
        <w:rPr>
          <w:rFonts w:eastAsia="Times New Roman" w:cs="Times New Roman"/>
          <w:szCs w:val="24"/>
        </w:rPr>
        <w:t xml:space="preserve">ς ευρωπαϊκές χώρες κάνει πληρωμές το πακέτο </w:t>
      </w:r>
      <w:proofErr w:type="spellStart"/>
      <w:r>
        <w:rPr>
          <w:rFonts w:eastAsia="Times New Roman" w:cs="Times New Roman"/>
          <w:szCs w:val="24"/>
        </w:rPr>
        <w:t>Γιούνκερ</w:t>
      </w:r>
      <w:proofErr w:type="spellEnd"/>
      <w:r>
        <w:rPr>
          <w:rFonts w:eastAsia="Times New Roman" w:cs="Times New Roman"/>
          <w:szCs w:val="24"/>
        </w:rPr>
        <w:t>. Εμείς τώρα αρχίζουμε.</w:t>
      </w:r>
    </w:p>
    <w:p w14:paraId="7048FC2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Δεν μπορούν να φέρουν την ανάπτυξη αυτοί που σήμερα ανακάλυψαν ότι υπάρχει το ΕΣΠΑ, ότι έχει πόρους και ότι χάρη σε αυτό, μπορεί να βρέξει χρήματα. Δεν μπορούν, όμως, πάνω απ’ όλα,</w:t>
      </w:r>
      <w:r>
        <w:rPr>
          <w:rFonts w:eastAsia="Times New Roman" w:cs="Times New Roman"/>
          <w:szCs w:val="24"/>
        </w:rPr>
        <w:t xml:space="preserve"> να ηγηθούν αυτής της μεγάλης αναπτυξιακής προσπάθειας ο κ. Τσίπρας και ο κ. Καμμένος, γιατί είναι αυτοί που δίχασαν την κοινωνία όλα αυτά τα χρόνια και τις παραγωγικές δυνάμεις του τόπου.</w:t>
      </w:r>
    </w:p>
    <w:p w14:paraId="7048FC2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Διχάζουν και προσπαθούν να χτυπήσουν, να </w:t>
      </w:r>
      <w:proofErr w:type="spellStart"/>
      <w:r>
        <w:rPr>
          <w:rFonts w:eastAsia="Times New Roman" w:cs="Times New Roman"/>
          <w:szCs w:val="24"/>
        </w:rPr>
        <w:t>φτωχοποιήσουν</w:t>
      </w:r>
      <w:proofErr w:type="spellEnd"/>
      <w:r>
        <w:rPr>
          <w:rFonts w:eastAsia="Times New Roman" w:cs="Times New Roman"/>
          <w:szCs w:val="24"/>
        </w:rPr>
        <w:t xml:space="preserve"> τη μεσαία τά</w:t>
      </w:r>
      <w:r>
        <w:rPr>
          <w:rFonts w:eastAsia="Times New Roman" w:cs="Times New Roman"/>
          <w:szCs w:val="24"/>
        </w:rPr>
        <w:t xml:space="preserve">ξη. Είναι πολύ </w:t>
      </w:r>
      <w:proofErr w:type="spellStart"/>
      <w:r>
        <w:rPr>
          <w:rFonts w:eastAsia="Times New Roman" w:cs="Times New Roman"/>
          <w:szCs w:val="24"/>
        </w:rPr>
        <w:t>στοχευμένη</w:t>
      </w:r>
      <w:proofErr w:type="spellEnd"/>
      <w:r>
        <w:rPr>
          <w:rFonts w:eastAsia="Times New Roman" w:cs="Times New Roman"/>
          <w:szCs w:val="24"/>
        </w:rPr>
        <w:t xml:space="preserve"> η πολιτική τους. Και ακούσαμε πραγματικά με έκπληξη –δεν είναι αρκετή αυτή η λέξη- τις ανατριχιαστικές δηλώσεις </w:t>
      </w:r>
      <w:proofErr w:type="spellStart"/>
      <w:r>
        <w:rPr>
          <w:rFonts w:eastAsia="Times New Roman" w:cs="Times New Roman"/>
          <w:szCs w:val="24"/>
        </w:rPr>
        <w:t>εμφυλιοπολεμικού</w:t>
      </w:r>
      <w:proofErr w:type="spellEnd"/>
      <w:r>
        <w:rPr>
          <w:rFonts w:eastAsia="Times New Roman" w:cs="Times New Roman"/>
          <w:szCs w:val="24"/>
        </w:rPr>
        <w:t xml:space="preserve"> κλίματος Βουλευτή του ΣΥΡΙΖΑ για το πώς αντιμετωπίζουν τη μεσαία τάξη, η οποία αποτελεί τη ραχοκοκαλι</w:t>
      </w:r>
      <w:r>
        <w:rPr>
          <w:rFonts w:eastAsia="Times New Roman" w:cs="Times New Roman"/>
          <w:szCs w:val="24"/>
        </w:rPr>
        <w:t>ά αυτή τη στιγμή, αν θέλουμε να π</w:t>
      </w:r>
      <w:r>
        <w:rPr>
          <w:rFonts w:eastAsia="Times New Roman" w:cs="Times New Roman"/>
          <w:szCs w:val="24"/>
        </w:rPr>
        <w:t>άρει</w:t>
      </w:r>
      <w:r>
        <w:rPr>
          <w:rFonts w:eastAsia="Times New Roman" w:cs="Times New Roman"/>
          <w:szCs w:val="24"/>
        </w:rPr>
        <w:t xml:space="preserve"> μπροστά η ανάπτυξη.</w:t>
      </w:r>
    </w:p>
    <w:p w14:paraId="7048FC2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Μετά την υπογραφή δε του τρίτου μνημονίου από την Κυβέρνηση ΣΥΡΙΖΑ-ΑΝΕΛ, με τα </w:t>
      </w:r>
      <w:proofErr w:type="spellStart"/>
      <w:r>
        <w:rPr>
          <w:rFonts w:eastAsia="Times New Roman" w:cs="Times New Roman"/>
          <w:szCs w:val="24"/>
        </w:rPr>
        <w:t>υφεσιακά</w:t>
      </w:r>
      <w:proofErr w:type="spellEnd"/>
      <w:r>
        <w:rPr>
          <w:rFonts w:eastAsia="Times New Roman" w:cs="Times New Roman"/>
          <w:szCs w:val="24"/>
        </w:rPr>
        <w:t xml:space="preserve"> μέτρα τα οποία ήταν δική τους επιλογή –ήταν δικής τους επινόησης η σύνθεση όλων αυτών των μέτρων- είναι φανερό</w:t>
      </w:r>
      <w:r>
        <w:rPr>
          <w:rFonts w:eastAsia="Times New Roman" w:cs="Times New Roman"/>
          <w:szCs w:val="24"/>
        </w:rPr>
        <w:t xml:space="preserve"> πως δεν υπάρχει προοπτική μέσα από αυτή</w:t>
      </w:r>
      <w:r>
        <w:rPr>
          <w:rFonts w:eastAsia="Times New Roman" w:cs="Times New Roman"/>
          <w:szCs w:val="24"/>
        </w:rPr>
        <w:t>ν</w:t>
      </w:r>
      <w:r>
        <w:rPr>
          <w:rFonts w:eastAsia="Times New Roman" w:cs="Times New Roman"/>
          <w:szCs w:val="24"/>
        </w:rPr>
        <w:t xml:space="preserve"> τη φορολογική επιδρομή για να μπορέσουμε </w:t>
      </w:r>
      <w:r>
        <w:rPr>
          <w:rFonts w:eastAsia="Times New Roman" w:cs="Times New Roman"/>
          <w:szCs w:val="24"/>
        </w:rPr>
        <w:lastRenderedPageBreak/>
        <w:t>να βάλουμε μπροστά την ανάπτυξη. Με αυτό το μνημόνιο δίνουν τη χαριστική βολή. Και είναι ένα χτύπημα κάτω από τη μέση στη μεσαία τάξη.</w:t>
      </w:r>
    </w:p>
    <w:p w14:paraId="7048FC2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Η οικονομία είναι σήμερα παγιδευμένη, </w:t>
      </w:r>
      <w:r>
        <w:rPr>
          <w:rFonts w:eastAsia="Times New Roman" w:cs="Times New Roman"/>
          <w:szCs w:val="24"/>
        </w:rPr>
        <w:t>με ευθύνη της Κυβέρνησης, σε τρία σημαντικά προβλήματα που έχουν μεταξύ τους αλληλεπίδραση:</w:t>
      </w:r>
    </w:p>
    <w:p w14:paraId="7048FC2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Το πρώτο αφορά το χάσμα των δανείων και των καταθέσεων στις τράπεζες, ύψους 100 δισεκατομμυρίων περίπου. Ενώ στο τέλος του 2014 οι καταθέσεις ήταν περίπου 165 δισεκ</w:t>
      </w:r>
      <w:r>
        <w:rPr>
          <w:rFonts w:eastAsia="Times New Roman" w:cs="Times New Roman"/>
          <w:szCs w:val="24"/>
        </w:rPr>
        <w:t xml:space="preserve">ατομμύρια, μειώθηκαν κατά 45 δισεκατομμύρια, με αποτέλεσμα να οδηγηθούμε και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Ακριβώς αυτό το χάσμα είναι που δημιουργεί μεγάλο πρόβλημα στις τράπεζες να χρηματοδοτήσουν την ανάπτυξη. </w:t>
      </w:r>
    </w:p>
    <w:p w14:paraId="7048FC2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Το δεύτερο αφορά τα κόκκινα δάνεια. Τα κόκκινα δάν</w:t>
      </w:r>
      <w:r>
        <w:rPr>
          <w:rFonts w:eastAsia="Times New Roman" w:cs="Times New Roman"/>
          <w:szCs w:val="24"/>
        </w:rPr>
        <w:t xml:space="preserve">εια εκτοξεύτηκαν και δεν εκτοξεύτηκαν μόνο από την αδυναμία των δανειοληπτών, αλλά και από τη νοοτροπία που καλλιεργήθηκε όλα τα προηγούμενα χρόνια με το κίνημα «Δεν πληρώνω», με τις ψεύτικες υποσχέσεις για σεισάχθεια, με τις αέναες </w:t>
      </w:r>
      <w:r>
        <w:rPr>
          <w:rFonts w:eastAsia="Times New Roman" w:cs="Times New Roman"/>
          <w:szCs w:val="24"/>
        </w:rPr>
        <w:lastRenderedPageBreak/>
        <w:t>δήθεν σκληρές διαπραγμα</w:t>
      </w:r>
      <w:r>
        <w:rPr>
          <w:rFonts w:eastAsia="Times New Roman" w:cs="Times New Roman"/>
          <w:szCs w:val="24"/>
        </w:rPr>
        <w:t xml:space="preserve">τεύσεις, με τις κλειστές τράπεζες,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αυτός είναι άλλος ένας λόγος για τον οποίο δεν μπορούν να χρηματοδοτήσουν σήμερα οι τράπεζες την ανάπτυξη. </w:t>
      </w:r>
    </w:p>
    <w:p w14:paraId="7048FC2D" w14:textId="77777777" w:rsidR="00D650F6" w:rsidRDefault="005A0EB2">
      <w:pPr>
        <w:spacing w:line="600" w:lineRule="auto"/>
        <w:ind w:firstLine="720"/>
        <w:jc w:val="both"/>
        <w:rPr>
          <w:rFonts w:eastAsia="Times New Roman"/>
          <w:szCs w:val="24"/>
        </w:rPr>
      </w:pPr>
      <w:r>
        <w:rPr>
          <w:rFonts w:eastAsia="Times New Roman"/>
          <w:szCs w:val="24"/>
        </w:rPr>
        <w:t>Βεβαίως, υπάρχει και το τρίτο πρόβλημα, που είναι ένα μεγάλο επενδυτικό έλλειμμα. Είν</w:t>
      </w:r>
      <w:r>
        <w:rPr>
          <w:rFonts w:eastAsia="Times New Roman"/>
          <w:szCs w:val="24"/>
        </w:rPr>
        <w:t>αι η μεγαλύτερη ζημιά που έγινε και αφορά το θέμα εμπιστοσύνης, γιατί το κυνήγι των επενδυτών απομάκρυνε από την Ελλάδα σοβαρούς επενδυτές που χρειαζόμασταν και έχουμε ανάγκη. Σήμερα έχουν απομείνει να ασχολούνται με την ελληνική οικονομία μόνο κεφάλαια υψ</w:t>
      </w:r>
      <w:r>
        <w:rPr>
          <w:rFonts w:eastAsia="Times New Roman"/>
          <w:szCs w:val="24"/>
        </w:rPr>
        <w:t>ηλού επενδυτικού κινδύνου και ευκαιριακά και κάποιοι που ενδιαφέρονται για τον τουρισμό. Όμως, αυτά μόνο δεν φθάνουν, δεν αρκούν.</w:t>
      </w:r>
    </w:p>
    <w:p w14:paraId="7048FC2E" w14:textId="77777777" w:rsidR="00D650F6" w:rsidRDefault="005A0EB2">
      <w:pPr>
        <w:spacing w:line="600" w:lineRule="auto"/>
        <w:ind w:firstLine="720"/>
        <w:jc w:val="both"/>
        <w:rPr>
          <w:rFonts w:eastAsia="Times New Roman"/>
          <w:szCs w:val="24"/>
        </w:rPr>
      </w:pPr>
      <w:r>
        <w:rPr>
          <w:rFonts w:eastAsia="Times New Roman"/>
          <w:szCs w:val="24"/>
        </w:rPr>
        <w:t>Συνεπώς, το μεγάλο θέμα είναι να σπάσουν οι κόφτες, που εσείς της Κυβέρνησης έχετε βάλει σήμερα στην ελληνική οικονομία: υψηλή</w:t>
      </w:r>
      <w:r>
        <w:rPr>
          <w:rFonts w:eastAsia="Times New Roman"/>
          <w:szCs w:val="24"/>
        </w:rPr>
        <w:t xml:space="preserve"> φορολογία, μείωση εισοδημάτων,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χρηματοδοτική αδυναμία και ύφεση.</w:t>
      </w:r>
    </w:p>
    <w:p w14:paraId="7048FC2F"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της κυρίας Προέδρου)</w:t>
      </w:r>
    </w:p>
    <w:p w14:paraId="7048FC30"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 xml:space="preserve">Κύριε Πρόεδρε, θα σας παρακαλέσω να μου δώσετε περισσότερο χρόνο, γιατί </w:t>
      </w:r>
      <w:r>
        <w:rPr>
          <w:rFonts w:eastAsia="Times New Roman" w:cs="Times New Roman"/>
          <w:szCs w:val="28"/>
        </w:rPr>
        <w:t>το θέμα είναι πάρα πολύ μεγάλο.</w:t>
      </w:r>
    </w:p>
    <w:p w14:paraId="7048FC31" w14:textId="77777777" w:rsidR="00D650F6" w:rsidRDefault="005A0EB2">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Μπορείτε να συνεχίσετε, κυρία Γεννηματά.</w:t>
      </w:r>
    </w:p>
    <w:p w14:paraId="7048FC32" w14:textId="77777777" w:rsidR="00D650F6" w:rsidRDefault="005A0EB2">
      <w:pPr>
        <w:spacing w:line="600" w:lineRule="auto"/>
        <w:ind w:firstLine="720"/>
        <w:jc w:val="both"/>
        <w:rPr>
          <w:rFonts w:eastAsia="Times New Roman" w:cs="Times New Roman"/>
          <w:szCs w:val="28"/>
        </w:rPr>
      </w:pPr>
      <w:r>
        <w:rPr>
          <w:rFonts w:eastAsia="Times New Roman" w:cs="Times New Roman"/>
          <w:b/>
          <w:szCs w:val="28"/>
        </w:rPr>
        <w:t>ΦΩΤΕΙΝΗ</w:t>
      </w:r>
      <w:r>
        <w:rPr>
          <w:rFonts w:eastAsia="Times New Roman" w:cs="Times New Roman"/>
          <w:b/>
          <w:szCs w:val="28"/>
        </w:rPr>
        <w:t xml:space="preserve"> (ΦΩΦΗ)</w:t>
      </w:r>
      <w:r>
        <w:rPr>
          <w:rFonts w:eastAsia="Times New Roman" w:cs="Times New Roman"/>
          <w:b/>
          <w:szCs w:val="28"/>
        </w:rPr>
        <w:t xml:space="preserve"> ΓΕΝΝΗΜΑΤΑ (Πρόεδρος της Δημοκρατικής Συμπαράταξης ΠΑΣΟΚ-ΔΗΜΑΡ): </w:t>
      </w:r>
      <w:r>
        <w:rPr>
          <w:rFonts w:eastAsia="Times New Roman" w:cs="Times New Roman"/>
          <w:szCs w:val="28"/>
        </w:rPr>
        <w:t xml:space="preserve">Στις σημερινές συνθήκες, αυτό μπορεί να γίνει με ένα μαζικό επενδυτικό </w:t>
      </w:r>
      <w:r>
        <w:rPr>
          <w:rFonts w:eastAsia="Times New Roman" w:cs="Times New Roman"/>
          <w:szCs w:val="28"/>
        </w:rPr>
        <w:t>κλίμα και ένα κύμα μεταρρυθμίσεων συγκεκριμένων και υλοποιήσιμων, που θα οδηγήσουν σε ανασυγκρότηση της οικονομίας, αναδόμηση του δημοσίου τομέα, μείωση του κόστους λειτουργίας του κράτους και μείωση της φορολογίας σε ιδιώτες και επιχειρήσεις.</w:t>
      </w:r>
    </w:p>
    <w:p w14:paraId="7048FC33"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lastRenderedPageBreak/>
        <w:t>Αντί, λοιπόν</w:t>
      </w:r>
      <w:r>
        <w:rPr>
          <w:rFonts w:eastAsia="Times New Roman" w:cs="Times New Roman"/>
          <w:szCs w:val="28"/>
        </w:rPr>
        <w:t>, του κάθε λογής κόφτη στην ανάπτυξη που βάζετε εσείς, εμείς προτείνουμε επιταχυντές της ανάπτυξης. Καταθέτω, λοιπόν, σήμερα ενδεικτικά είκοσι προτάσεις που μπορούν να λειτουργήσουν ως επιταχυντές της ανάπτυξης.</w:t>
      </w:r>
    </w:p>
    <w:p w14:paraId="7048FC34"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Η πρώτη πρόταση είναι η πολιτική προσέλκυσης</w:t>
      </w:r>
      <w:r>
        <w:rPr>
          <w:rFonts w:eastAsia="Times New Roman" w:cs="Times New Roman"/>
          <w:szCs w:val="28"/>
        </w:rPr>
        <w:t xml:space="preserve"> επενδύσεων. Η Ελλάδα αυτή τη στιγμή είναι εικοστή έκτη στη λίστα των είκοσι οκτώ χωρών. Προτείνουμε, επομένως, συγκροτημένη επενδυτική πολιτική με ταυτόχρονη επικοινωνιακή καμπάνια και διαμόρφωση, επιτέλους, </w:t>
      </w:r>
      <w:proofErr w:type="spellStart"/>
      <w:r>
        <w:rPr>
          <w:rFonts w:eastAsia="Times New Roman" w:cs="Times New Roman"/>
          <w:szCs w:val="28"/>
        </w:rPr>
        <w:t>φιλοεπενδυτικού</w:t>
      </w:r>
      <w:proofErr w:type="spellEnd"/>
      <w:r>
        <w:rPr>
          <w:rFonts w:eastAsia="Times New Roman" w:cs="Times New Roman"/>
          <w:szCs w:val="28"/>
        </w:rPr>
        <w:t xml:space="preserve"> κλίματος στην κοινωνία, γιατί ό</w:t>
      </w:r>
      <w:r>
        <w:rPr>
          <w:rFonts w:eastAsia="Times New Roman" w:cs="Times New Roman"/>
          <w:szCs w:val="28"/>
        </w:rPr>
        <w:t>λες αυτές οι δήθεν αριστερές κορώνες το προηγούμενο διάστημα έχουν δημιουργήσει ένα αρνητικό, έως εχθρικό, κλίμα στην ελληνική κοινωνία για κάθε λογής επένδυση.</w:t>
      </w:r>
    </w:p>
    <w:p w14:paraId="7048FC35"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Προτείνουμε υποκατάσταση των εισαγωγών με συγκεκριμένο σχέδιο, μελέτη και προγραμματισμό, εθνικ</w:t>
      </w:r>
      <w:r>
        <w:rPr>
          <w:rFonts w:eastAsia="Times New Roman" w:cs="Times New Roman"/>
          <w:szCs w:val="28"/>
        </w:rPr>
        <w:t>ό σχέδιο εξαγωγών με έμφαση στο «</w:t>
      </w:r>
      <w:r>
        <w:rPr>
          <w:rFonts w:eastAsia="Times New Roman" w:cs="Times New Roman"/>
          <w:szCs w:val="28"/>
          <w:lang w:val="en-US"/>
        </w:rPr>
        <w:t>branding</w:t>
      </w:r>
      <w:r>
        <w:rPr>
          <w:rFonts w:eastAsia="Times New Roman" w:cs="Times New Roman"/>
          <w:szCs w:val="28"/>
        </w:rPr>
        <w:t>», αναβάθμιση του «</w:t>
      </w:r>
      <w:r>
        <w:rPr>
          <w:rFonts w:eastAsia="Times New Roman" w:cs="Times New Roman"/>
          <w:szCs w:val="28"/>
          <w:lang w:val="en-US"/>
        </w:rPr>
        <w:t>Enterprise</w:t>
      </w:r>
      <w:r>
        <w:rPr>
          <w:rFonts w:eastAsia="Times New Roman" w:cs="Times New Roman"/>
          <w:szCs w:val="28"/>
        </w:rPr>
        <w:t xml:space="preserve"> </w:t>
      </w:r>
      <w:r>
        <w:rPr>
          <w:rFonts w:eastAsia="Times New Roman" w:cs="Times New Roman"/>
          <w:szCs w:val="28"/>
          <w:lang w:val="en-US"/>
        </w:rPr>
        <w:t>Greece</w:t>
      </w:r>
      <w:r>
        <w:rPr>
          <w:rFonts w:eastAsia="Times New Roman" w:cs="Times New Roman"/>
          <w:szCs w:val="28"/>
        </w:rPr>
        <w:t>», αλλά και των οικονομικών και εμπορικών γραφείων που υπάρχουν στο εξωτερικό και σήμερα είναι υποβαθμισμένα.</w:t>
      </w:r>
    </w:p>
    <w:p w14:paraId="7048FC36"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lastRenderedPageBreak/>
        <w:t xml:space="preserve">Προτείνουμε απελευθέρωση όλων των αγορών, ισχυροποίηση της </w:t>
      </w:r>
      <w:r>
        <w:rPr>
          <w:rFonts w:eastAsia="Times New Roman" w:cs="Times New Roman"/>
          <w:szCs w:val="28"/>
        </w:rPr>
        <w:t>ε</w:t>
      </w:r>
      <w:r>
        <w:rPr>
          <w:rFonts w:eastAsia="Times New Roman" w:cs="Times New Roman"/>
          <w:szCs w:val="28"/>
        </w:rPr>
        <w:t xml:space="preserve">πιτροπής </w:t>
      </w:r>
      <w:r>
        <w:rPr>
          <w:rFonts w:eastAsia="Times New Roman" w:cs="Times New Roman"/>
          <w:szCs w:val="28"/>
        </w:rPr>
        <w:t>α</w:t>
      </w:r>
      <w:r>
        <w:rPr>
          <w:rFonts w:eastAsia="Times New Roman" w:cs="Times New Roman"/>
          <w:szCs w:val="28"/>
        </w:rPr>
        <w:t xml:space="preserve">νταγωνισμού αλλά και των </w:t>
      </w:r>
      <w:r>
        <w:rPr>
          <w:rFonts w:eastAsia="Times New Roman" w:cs="Times New Roman"/>
          <w:szCs w:val="28"/>
        </w:rPr>
        <w:t>ρ</w:t>
      </w:r>
      <w:r>
        <w:rPr>
          <w:rFonts w:eastAsia="Times New Roman" w:cs="Times New Roman"/>
          <w:szCs w:val="28"/>
        </w:rPr>
        <w:t xml:space="preserve">υθμιστικών </w:t>
      </w:r>
      <w:r>
        <w:rPr>
          <w:rFonts w:eastAsia="Times New Roman" w:cs="Times New Roman"/>
          <w:szCs w:val="28"/>
        </w:rPr>
        <w:t>α</w:t>
      </w:r>
      <w:r>
        <w:rPr>
          <w:rFonts w:eastAsia="Times New Roman" w:cs="Times New Roman"/>
          <w:szCs w:val="28"/>
        </w:rPr>
        <w:t>ρχών, για την αποτελεσματική εποπτεία κατά των καρτέλ και των συνθηκών που έχουν δημιουργηθεί και δεν επιτρέπουν τον υγιή ανταγωνισμό.</w:t>
      </w:r>
    </w:p>
    <w:p w14:paraId="7048FC37"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Υπάρχουν ακόμα σοβαρά βήματα που πρέπει να γίνουν για το άνοιγμα των κλειστών επαγ</w:t>
      </w:r>
      <w:r>
        <w:rPr>
          <w:rFonts w:eastAsia="Times New Roman" w:cs="Times New Roman"/>
          <w:szCs w:val="28"/>
        </w:rPr>
        <w:t xml:space="preserve">γελμάτων. Πρέπει, μάλιστα, να γίνουν, ακόμα και αν χρειαστεί να συγκρουστούμε με μικρά ή μεγαλύτερα συμφέροντα. </w:t>
      </w:r>
    </w:p>
    <w:p w14:paraId="7048FC38"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 xml:space="preserve">Πρέπει να γίνουν, επίσης, συγκεκριμένες και επιλεγμένες ιδιωτικοποιήσεις, που σηματοδοτούν την επιστροφή στην ανάπτυξη, φέρνουν επενδύσεις και </w:t>
      </w:r>
      <w:r>
        <w:rPr>
          <w:rFonts w:eastAsia="Times New Roman" w:cs="Times New Roman"/>
          <w:szCs w:val="28"/>
        </w:rPr>
        <w:t xml:space="preserve">δημιουργούν απασχόληση, με διαφάνεια και συμβάσεις υπό τον έλεγχο της Βουλής –δηλαδή, αυτό που εσείς απεμπολήσατε- με έσοδα που θα ενισχύουν τη βιωσιμότητα του ασφαλιστικού συστήματος, αλλά και νέες αναπτυξιακές πρωτοβουλίες, που δεν θα πηγαίνουν όλες για </w:t>
      </w:r>
      <w:r>
        <w:rPr>
          <w:rFonts w:eastAsia="Times New Roman" w:cs="Times New Roman"/>
          <w:szCs w:val="28"/>
        </w:rPr>
        <w:t>την αντιμετώπιση του χρέους, όπως εσείς έχετε δεσμευτεί.</w:t>
      </w:r>
    </w:p>
    <w:p w14:paraId="7048FC39"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lastRenderedPageBreak/>
        <w:t xml:space="preserve">Πρέπει να γίνει αξιοποίηση της δημόσιας περιουσίας και συμβάσεις παραχώρησης με διατήρηση ενός μικρού ποσοστού σε εταιρεία ειδικού σκοπού του </w:t>
      </w:r>
      <w:r>
        <w:rPr>
          <w:rFonts w:eastAsia="Times New Roman" w:cs="Times New Roman"/>
          <w:szCs w:val="28"/>
        </w:rPr>
        <w:t>δ</w:t>
      </w:r>
      <w:r>
        <w:rPr>
          <w:rFonts w:eastAsia="Times New Roman" w:cs="Times New Roman"/>
          <w:szCs w:val="28"/>
        </w:rPr>
        <w:t>ημοσίου, ώστε αυτό να συμμετέχει στην απόδοση και στην υ</w:t>
      </w:r>
      <w:r>
        <w:rPr>
          <w:rFonts w:eastAsia="Times New Roman" w:cs="Times New Roman"/>
          <w:szCs w:val="28"/>
        </w:rPr>
        <w:t>περαξία της παραχώρησης.</w:t>
      </w:r>
    </w:p>
    <w:p w14:paraId="7048FC3A"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Οφείλει να υπάρχει συνεργασία δημόσιου και ιδιωτικού τομέα και διασφάλιση όρων υγιούς ανταγωνισμού στο τραπεζικό σύστημα. Η λογική του ανοίγματος των αγορών δεν μπορεί, κυρίες και κύριοι Βουλευτές, να μην αγγίζει το ζήτημα των τραπ</w:t>
      </w:r>
      <w:r>
        <w:rPr>
          <w:rFonts w:eastAsia="Times New Roman" w:cs="Times New Roman"/>
          <w:szCs w:val="28"/>
        </w:rPr>
        <w:t>εζών. Επιτέλους, πρέπει να ανοίξουμε τη συζήτηση και για το τραπεζικό θέμα. Πρέπει να υπάρξει μείωση του κόστους χρηματοδότησης των επιχειρήσεων από τις τράπεζες με μείωση των επιτοκίων.</w:t>
      </w:r>
    </w:p>
    <w:p w14:paraId="7048FC3B"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Πολύ σημαντική κρίνεται η άμεση εξυγίανση και ενίσχυση των φοροελεγκτ</w:t>
      </w:r>
      <w:r>
        <w:rPr>
          <w:rFonts w:eastAsia="Times New Roman" w:cs="Times New Roman"/>
          <w:szCs w:val="28"/>
        </w:rPr>
        <w:t xml:space="preserve">ικών μηχανισμών. Δεν χρειάζεται να ανακαλύψουμε την Αμερική ούτε να το λέμε επί χρόνια, χωρίς να το κάνουμε. Υπάρχουν μεγάλες ελεγκτικές εταιρείες, που μπορούν να μας βοηθήσουν προς αυτήν την κατεύθυνση. </w:t>
      </w:r>
    </w:p>
    <w:p w14:paraId="7048FC3C"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lastRenderedPageBreak/>
        <w:t>Πρέπει να υπάρχει σταθερό και δίκαιο φορολογικό σύσ</w:t>
      </w:r>
      <w:r>
        <w:rPr>
          <w:rFonts w:eastAsia="Times New Roman" w:cs="Times New Roman"/>
          <w:szCs w:val="28"/>
        </w:rPr>
        <w:t>τημα και να παρέχονται φορολογικά κίνητρα για επενδύσεις, ιδιαίτερα γι’ αυτές που δημιουργούν απασχόληση ή αφορούν δράσεις έρευνας και τεχνολογίας.</w:t>
      </w:r>
    </w:p>
    <w:p w14:paraId="7048FC3D" w14:textId="77777777" w:rsidR="00D650F6" w:rsidRDefault="005A0EB2">
      <w:pPr>
        <w:spacing w:line="600" w:lineRule="auto"/>
        <w:ind w:firstLine="720"/>
        <w:jc w:val="both"/>
        <w:rPr>
          <w:rFonts w:eastAsia="Times New Roman"/>
          <w:szCs w:val="24"/>
        </w:rPr>
      </w:pPr>
      <w:r>
        <w:rPr>
          <w:rFonts w:eastAsia="Times New Roman" w:cs="Times New Roman"/>
          <w:szCs w:val="28"/>
        </w:rPr>
        <w:t xml:space="preserve">Προτείνουμε ευρύτατη υποχρεωτική εφαρμογή των ηλεκτρονικών συναλλαγών και σύνδεση του αφορολόγητου ορίου με </w:t>
      </w:r>
      <w:r>
        <w:rPr>
          <w:rFonts w:eastAsia="Times New Roman" w:cs="Times New Roman"/>
          <w:szCs w:val="28"/>
        </w:rPr>
        <w:t>αυτές.</w:t>
      </w:r>
    </w:p>
    <w:p w14:paraId="7048FC3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Επίσης, προτείνουμε απαλλαγή για τρία χρόνια από συνταξιοδοτικές εισφορές των νέων που ξεκινούν τη δική τους επιχείρηση. </w:t>
      </w:r>
    </w:p>
    <w:p w14:paraId="7048FC3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Καθιέρωση της δεύτερης ευκαιρίας για επαγγελματίες, επιχειρηματίες που δεν τα κατάφεραν, που ατύχησαν, όμως είναι έντιμοι. Πρέπ</w:t>
      </w:r>
      <w:r>
        <w:rPr>
          <w:rFonts w:eastAsia="Times New Roman" w:cs="Times New Roman"/>
          <w:szCs w:val="24"/>
        </w:rPr>
        <w:t>ει η χώρα να αξιοποιήσει την πολύτιμη εμπειρία που έχουν αποκτήσει όλα αυτά τα χρόνια.</w:t>
      </w:r>
    </w:p>
    <w:p w14:paraId="7048FC4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Συμψηφισμό των οφειλών του κράτους με τα χρέη των μικρομεσαίων επιχειρήσεων προς αυτό. </w:t>
      </w:r>
    </w:p>
    <w:p w14:paraId="7048FC4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Επενδύσεις σε επιλεγμένους τομείς εθνικής προτεραιότητας, με στόχευση την αξιοποί</w:t>
      </w:r>
      <w:r>
        <w:rPr>
          <w:rFonts w:eastAsia="Times New Roman" w:cs="Times New Roman"/>
          <w:szCs w:val="24"/>
        </w:rPr>
        <w:t xml:space="preserve">ηση των πόρων του ΕΣΠΑ, ώστε να έχουμε </w:t>
      </w:r>
      <w:proofErr w:type="spellStart"/>
      <w:r>
        <w:rPr>
          <w:rFonts w:eastAsia="Times New Roman" w:cs="Times New Roman"/>
          <w:szCs w:val="24"/>
        </w:rPr>
        <w:t>μόχλευση</w:t>
      </w:r>
      <w:proofErr w:type="spellEnd"/>
      <w:r>
        <w:rPr>
          <w:rFonts w:eastAsia="Times New Roman" w:cs="Times New Roman"/>
          <w:szCs w:val="24"/>
        </w:rPr>
        <w:t xml:space="preserve"> πρόσθετων ιδιωτικών πόρων. </w:t>
      </w:r>
    </w:p>
    <w:p w14:paraId="7048FC4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Ειδικό πρόγραμμα του ΕΣΠΑ που θα στηρίξει τη σύνδεση 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με το τουριστικό προϊόν κάθε περιοχής, αλλά και την περιβαλλοντική και πολιτιστική κληρονομι</w:t>
      </w:r>
      <w:r>
        <w:rPr>
          <w:rFonts w:eastAsia="Times New Roman" w:cs="Times New Roman"/>
          <w:szCs w:val="24"/>
        </w:rPr>
        <w:t>ά</w:t>
      </w:r>
      <w:r>
        <w:rPr>
          <w:rFonts w:eastAsia="Times New Roman" w:cs="Times New Roman"/>
          <w:szCs w:val="24"/>
        </w:rPr>
        <w:t xml:space="preserve">. </w:t>
      </w:r>
    </w:p>
    <w:p w14:paraId="7048FC4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Κίνητ</w:t>
      </w:r>
      <w:r>
        <w:rPr>
          <w:rFonts w:eastAsia="Times New Roman" w:cs="Times New Roman"/>
          <w:szCs w:val="24"/>
        </w:rPr>
        <w:t>ρα για νέους επιστήμονες, για να εργαστούν στον πρωτογενή τομέα, ειδικά δε στην καινοτομία, στην επιχειρηματικότητα, με στήριξή τους και με δωρεάν γη.</w:t>
      </w:r>
    </w:p>
    <w:p w14:paraId="7048FC4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Επιστροφή πέντε μονάδων ΦΠΑ σε παραγωγούς που συμμετέχουν σε οργανωμένα συλλογικά σχήματα.</w:t>
      </w:r>
    </w:p>
    <w:p w14:paraId="7048FC4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Καθιέρωση αγρο</w:t>
      </w:r>
      <w:r>
        <w:rPr>
          <w:rFonts w:eastAsia="Times New Roman" w:cs="Times New Roman"/>
          <w:szCs w:val="24"/>
        </w:rPr>
        <w:t xml:space="preserve">τικού πετρελαίου. </w:t>
      </w:r>
    </w:p>
    <w:p w14:paraId="7048FC4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Για κάθε ζευγάρι νέων αγροτών ασφαλιστικές εισφορές να καταβάλει μόνο ο ένας για τα πρώτα πέντε χρόνια. </w:t>
      </w:r>
    </w:p>
    <w:p w14:paraId="7048FC4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Δημιουργία ταμείου χρηματοδότησης επενδύσεων για τη μέγιστη δυνατή αξιοποίηση των κονδυλίων, των 20 δισεκατομμυρίων ευρώ του Προγράμ</w:t>
      </w:r>
      <w:r>
        <w:rPr>
          <w:rFonts w:eastAsia="Times New Roman" w:cs="Times New Roman"/>
          <w:szCs w:val="24"/>
        </w:rPr>
        <w:t>ματος «2014-2020», που αυτή τη στιγμή λιμνάζουν.</w:t>
      </w:r>
    </w:p>
    <w:p w14:paraId="7048FC4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Επανέναρξη του προγράμματος «Εξοικονομώ κατ’ </w:t>
      </w:r>
      <w:proofErr w:type="spellStart"/>
      <w:r>
        <w:rPr>
          <w:rFonts w:eastAsia="Times New Roman" w:cs="Times New Roman"/>
          <w:szCs w:val="24"/>
        </w:rPr>
        <w:t>οίκον</w:t>
      </w:r>
      <w:proofErr w:type="spellEnd"/>
      <w:r>
        <w:rPr>
          <w:rFonts w:eastAsia="Times New Roman" w:cs="Times New Roman"/>
          <w:szCs w:val="24"/>
        </w:rPr>
        <w:t>», με επέκταση στα δημόσια και επαγγελματικά κτήρια, με ισχυρά φορολογικά κίνητρα.</w:t>
      </w:r>
    </w:p>
    <w:p w14:paraId="7048FC4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Επανεκκίνηση των διαγωνιστικών διαδικασιών αξιοποίησης των εθνικών κοιτασμ</w:t>
      </w:r>
      <w:r>
        <w:rPr>
          <w:rFonts w:eastAsia="Times New Roman" w:cs="Times New Roman"/>
          <w:szCs w:val="24"/>
        </w:rPr>
        <w:t xml:space="preserve">άτων υδρογονανθράκων. </w:t>
      </w:r>
    </w:p>
    <w:p w14:paraId="7048FC4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Προώθηση της υλοποίησης των μεγάλων αγωγών και έργων υποδομής φυσικού αερίου, καθώς και της ηλεκτρικής διασύνδεσης των νησιών. </w:t>
      </w:r>
    </w:p>
    <w:p w14:paraId="7048FC4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Ενίσχυση δράσεων «έξυπνων πόλεων», όπου η τεχνολογία θα βελτιώνει τη ζωή και θα μειώνει περιβαλλοντικές ε</w:t>
      </w:r>
      <w:r>
        <w:rPr>
          <w:rFonts w:eastAsia="Times New Roman" w:cs="Times New Roman"/>
          <w:szCs w:val="24"/>
        </w:rPr>
        <w:t xml:space="preserve">πιπτώσεις και ενεργειακή κατανάλωση. </w:t>
      </w:r>
    </w:p>
    <w:p w14:paraId="7048FC4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Εκπτώσεις στη φορολογία και επιδότηση επενδύσεων για επιχειρήσεις που θα μετατρέπονται σε «πράσινες» επιχειρήσεις. </w:t>
      </w:r>
    </w:p>
    <w:p w14:paraId="7048FC4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Δημιουργία ηλεκτρονικών υπηρεσιών διαχείρισης απορριμμάτων, εμπορευματικών μεταφορών, πώλησης περιουσί</w:t>
      </w:r>
      <w:r>
        <w:rPr>
          <w:rFonts w:eastAsia="Times New Roman" w:cs="Times New Roman"/>
          <w:szCs w:val="24"/>
        </w:rPr>
        <w:t xml:space="preserve">ας και ενημέρωσης των πολιτών. </w:t>
      </w:r>
    </w:p>
    <w:p w14:paraId="7048FC4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Όλες οι αποφάσεις και τα έγγραφα του </w:t>
      </w:r>
      <w:r>
        <w:rPr>
          <w:rFonts w:eastAsia="Times New Roman" w:cs="Times New Roman"/>
          <w:szCs w:val="24"/>
        </w:rPr>
        <w:t>δ</w:t>
      </w:r>
      <w:r>
        <w:rPr>
          <w:rFonts w:eastAsia="Times New Roman" w:cs="Times New Roman"/>
          <w:szCs w:val="24"/>
        </w:rPr>
        <w:t>ημοσίου να μπαίνουν στη ΔΙΑΥΓΕΙΑ. Αναβάθμιση της ΔΙΑΥΓΕΙΑΣ, ως καθολικής πλατφόρμας διαφάνειας, και πλήρη θεσμική κατοχύρωση.</w:t>
      </w:r>
    </w:p>
    <w:p w14:paraId="7048FC4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Οι γενικοί γραμματείς στο </w:t>
      </w:r>
      <w:r>
        <w:rPr>
          <w:rFonts w:eastAsia="Times New Roman" w:cs="Times New Roman"/>
          <w:szCs w:val="24"/>
        </w:rPr>
        <w:t>δ</w:t>
      </w:r>
      <w:r>
        <w:rPr>
          <w:rFonts w:eastAsia="Times New Roman" w:cs="Times New Roman"/>
          <w:szCs w:val="24"/>
        </w:rPr>
        <w:t xml:space="preserve">ημόσιο να επιλέγονται με </w:t>
      </w:r>
      <w:r>
        <w:rPr>
          <w:rFonts w:eastAsia="Times New Roman" w:cs="Times New Roman"/>
          <w:szCs w:val="24"/>
        </w:rPr>
        <w:t>προκήρυξη και πενταετή θητεία.</w:t>
      </w:r>
    </w:p>
    <w:p w14:paraId="7048FC5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Υποχρεωτική εφαρμογή του Κεντρικού Ηλεκτρονικού Μητρώου Δημοσίων Συμβάσεων για όλες τις προμήθειες στο </w:t>
      </w:r>
      <w:r>
        <w:rPr>
          <w:rFonts w:eastAsia="Times New Roman" w:cs="Times New Roman"/>
          <w:szCs w:val="24"/>
        </w:rPr>
        <w:t>δ</w:t>
      </w:r>
      <w:r>
        <w:rPr>
          <w:rFonts w:eastAsia="Times New Roman" w:cs="Times New Roman"/>
          <w:szCs w:val="24"/>
        </w:rPr>
        <w:t xml:space="preserve">ημόσιο. </w:t>
      </w:r>
    </w:p>
    <w:p w14:paraId="7048FC5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Όλα τα πιστοποιητικά έγγραφα για τις συναλλαγές του πολίτη με τη δημόσια διοίκηση να γίνονται μέσω των ΚΕΠ και η</w:t>
      </w:r>
      <w:r>
        <w:rPr>
          <w:rFonts w:eastAsia="Times New Roman" w:cs="Times New Roman"/>
          <w:szCs w:val="24"/>
        </w:rPr>
        <w:t>λεκτρονικά.</w:t>
      </w:r>
    </w:p>
    <w:p w14:paraId="7048FC5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 xml:space="preserve">Δημόσια διοίκηση με στόχους και κατά οργανική μονάδα και δείκτες μέτρησης της αποτελεσματικότητάς τους. </w:t>
      </w:r>
    </w:p>
    <w:p w14:paraId="7048FC5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Μόνιμη αξιολόγηση των δημοσίων υπαλλήλων και σύνδεσή της με ταχύτερη ανέλιξη, αλλά και με μισθολογικές απολαβές. </w:t>
      </w:r>
    </w:p>
    <w:p w14:paraId="7048FC5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Ρήτρα απασχόλησης σε κάθε κυβερνητική δράση ή νομοσχέδιο που αφορά τα ζητήματα ανάπτυξης, </w:t>
      </w:r>
      <w:r>
        <w:rPr>
          <w:rFonts w:eastAsia="Times New Roman"/>
          <w:bCs/>
        </w:rPr>
        <w:t>προκειμένου να</w:t>
      </w:r>
      <w:r>
        <w:rPr>
          <w:rFonts w:eastAsia="Times New Roman" w:cs="Times New Roman"/>
          <w:szCs w:val="24"/>
        </w:rPr>
        <w:t xml:space="preserve"> δημιουργηθούν νέες θέσεις εργασίας. Έχουμε μια ιδεοληψία: τις δουλειές.</w:t>
      </w:r>
    </w:p>
    <w:p w14:paraId="7048FC5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Ισχυρό πλαίσιο για ελεύθερες συλλογικές διαπραγματεύσεις. </w:t>
      </w:r>
    </w:p>
    <w:p w14:paraId="7048FC5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Η εκπαίδευση κλειδί </w:t>
      </w:r>
      <w:r>
        <w:rPr>
          <w:rFonts w:eastAsia="Times New Roman" w:cs="Times New Roman"/>
          <w:szCs w:val="24"/>
        </w:rPr>
        <w:t>για την πρόσβαση στην εργασία και την επιχειρηματικότητα, με πολλαπλές διαδρομές επαγγελματικής εκπαίδευσης. Η τριτοβάθμια εκπαίδευση να είναι κέντρο αριστείας, καινοτομίας και εξωστρέφειας. Νέος χάρτης της τριτοβάθμιας εκπαίδευσης για τα δημόσια πανεπιστή</w:t>
      </w:r>
      <w:r>
        <w:rPr>
          <w:rFonts w:eastAsia="Times New Roman" w:cs="Times New Roman"/>
          <w:szCs w:val="24"/>
        </w:rPr>
        <w:t>μια και ΤΕΙ, σύμφωνα με τις επιστημονικές εξελίξεις, αλλά και τις παραγωγικές ανάγκες της χώρας.</w:t>
      </w:r>
    </w:p>
    <w:p w14:paraId="7048FC5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Μεταρρύθμιση στην ελληνική δικαιοσύνη. Χρειάζεται επίσπευση των δικών. Είναι τροχοπέδη στην ανάπτυξη.</w:t>
      </w:r>
    </w:p>
    <w:p w14:paraId="7048FC5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Ανάπτυξη της εξωστρέφειας των </w:t>
      </w:r>
      <w:r>
        <w:rPr>
          <w:rFonts w:eastAsia="Times New Roman" w:cs="Times New Roman"/>
          <w:szCs w:val="24"/>
          <w:lang w:val="en-US"/>
        </w:rPr>
        <w:t>startups</w:t>
      </w:r>
      <w:r>
        <w:rPr>
          <w:rFonts w:eastAsia="Times New Roman" w:cs="Times New Roman"/>
          <w:szCs w:val="24"/>
        </w:rPr>
        <w:t>. Αυτό θα πρέπει να</w:t>
      </w:r>
      <w:r>
        <w:rPr>
          <w:rFonts w:eastAsia="Times New Roman" w:cs="Times New Roman"/>
          <w:szCs w:val="24"/>
        </w:rPr>
        <w:t xml:space="preserve"> αποτελέσει κύριο συστατικό στοιχείο του στρατηγικού σχεδίου. Στόχος μας είναι να γίνουν οι </w:t>
      </w:r>
      <w:r>
        <w:rPr>
          <w:rFonts w:eastAsia="Times New Roman" w:cs="Times New Roman"/>
          <w:szCs w:val="24"/>
          <w:lang w:val="en-US"/>
        </w:rPr>
        <w:t>startups</w:t>
      </w:r>
      <w:r>
        <w:rPr>
          <w:rFonts w:eastAsia="Times New Roman" w:cs="Times New Roman"/>
          <w:szCs w:val="24"/>
        </w:rPr>
        <w:t xml:space="preserve"> της Ελλάδας βασικός </w:t>
      </w:r>
      <w:proofErr w:type="spellStart"/>
      <w:r>
        <w:rPr>
          <w:rFonts w:eastAsia="Times New Roman" w:cs="Times New Roman"/>
          <w:szCs w:val="24"/>
        </w:rPr>
        <w:t>πάροχος</w:t>
      </w:r>
      <w:proofErr w:type="spellEnd"/>
      <w:r>
        <w:rPr>
          <w:rFonts w:eastAsia="Times New Roman" w:cs="Times New Roman"/>
          <w:szCs w:val="24"/>
        </w:rPr>
        <w:t xml:space="preserve"> υπηρεσιών υψηλής προστιθέμενης αξίας, παραδείγματος χάρ</w:t>
      </w:r>
      <w:r>
        <w:rPr>
          <w:rFonts w:eastAsia="Times New Roman" w:cs="Times New Roman"/>
          <w:szCs w:val="24"/>
        </w:rPr>
        <w:t>ιν</w:t>
      </w:r>
      <w:r>
        <w:rPr>
          <w:rFonts w:eastAsia="Times New Roman" w:cs="Times New Roman"/>
          <w:szCs w:val="24"/>
        </w:rPr>
        <w:t>, ανάπτυξης λογισμικού. Με τον τρόπο αυτό θα εξάγουμε προϊόντα και υπη</w:t>
      </w:r>
      <w:r>
        <w:rPr>
          <w:rFonts w:eastAsia="Times New Roman" w:cs="Times New Roman"/>
          <w:szCs w:val="24"/>
        </w:rPr>
        <w:t xml:space="preserve">ρεσίες, και όχι τους επιστήμονες που τα παράγουν. Για να το πετύχουμε αυτό επιβάλλεται η δημιουργία φορολογικού πλαισίου ευνοϊκού για </w:t>
      </w:r>
      <w:r>
        <w:rPr>
          <w:rFonts w:eastAsia="Times New Roman" w:cs="Times New Roman"/>
          <w:szCs w:val="24"/>
          <w:lang w:val="en-US"/>
        </w:rPr>
        <w:t>startups</w:t>
      </w:r>
      <w:r>
        <w:rPr>
          <w:rFonts w:eastAsia="Times New Roman" w:cs="Times New Roman"/>
          <w:szCs w:val="24"/>
        </w:rPr>
        <w:t xml:space="preserve">, με μειωμένους φορολογικούς συντελεστές ή αυξημένους συντελεστές απόσβεσης στα πρώτα έτη λειτουργίας. </w:t>
      </w:r>
    </w:p>
    <w:p w14:paraId="7048FC5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Απλοποίηση</w:t>
      </w:r>
      <w:r>
        <w:rPr>
          <w:rFonts w:eastAsia="Times New Roman" w:cs="Times New Roman"/>
          <w:szCs w:val="24"/>
        </w:rPr>
        <w:t xml:space="preserve"> διαδικασιών και αύξηση για τις νεοφυείς επιχειρήσεις του ορίου του τζίρου για απαλλαγή από το καθεστώς ΦΠΑ.</w:t>
      </w:r>
    </w:p>
    <w:p w14:paraId="7048FC5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Και εικοστό, πολιτική για μικρομεσαίες επιχειρήσεις. Εδώ απαιτείται εθνικό σχέδιο. Κύρια ζητήματα είναι η καλύτερη δυνατή αξιοποίηση των ευρωπαϊκών</w:t>
      </w:r>
      <w:r>
        <w:rPr>
          <w:rFonts w:eastAsia="Times New Roman" w:cs="Times New Roman"/>
          <w:szCs w:val="24"/>
        </w:rPr>
        <w:t xml:space="preserve"> προγραμμάτων σε δυναμικούς κλάδους της μικρομεσαίας επιχειρηματικότητας, πλαίσιο συγκεκριμένων κινήτρων για την ανάπτυξη σύγχρονων μορφών συνεργιών. Έχουμε πολύ μεγάλο αριθμό μικρών και μεσαίων επιχειρήσεων εταιρειών και πρέπει να τους δώσουμε κίνητρα για</w:t>
      </w:r>
      <w:r>
        <w:rPr>
          <w:rFonts w:eastAsia="Times New Roman" w:cs="Times New Roman"/>
          <w:szCs w:val="24"/>
        </w:rPr>
        <w:t xml:space="preserve"> να συνενωθούν, για να αυξήσουν τη δυναμική τους. Η μεγαλύτερη συνεργασία με αναπτυξιακά ινστιτούτα και πανεπιστήμια, δημόσια και ιδιωτικά, για να προσδιοριστούν και να αναπτυχθούν προϊόντα και υπηρεσίες. Και βεβαίως, ελάφρυνση του φορολογικού καθεστώτος, </w:t>
      </w:r>
      <w:r>
        <w:rPr>
          <w:rFonts w:eastAsia="Times New Roman" w:cs="Times New Roman"/>
          <w:szCs w:val="24"/>
        </w:rPr>
        <w:t xml:space="preserve">διότι αυτό συνδέεται άμεσα με το οξυγόνο που χρειάζονται οι μικρομεσαίες επιχειρήσεις για να μπορέσουν να αναπτυχθούν και να παραγάγουν. </w:t>
      </w:r>
    </w:p>
    <w:p w14:paraId="7048FC5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Για να το πετύχουμε όλο αυτό, πρέπει να δημιουργήσουμε κλίμα εμπιστοσύνης για τη χώρα. Από εκεί πρέπει να ξεκινήσουμε,</w:t>
      </w:r>
      <w:r>
        <w:rPr>
          <w:rFonts w:eastAsia="Times New Roman" w:cs="Times New Roman"/>
          <w:szCs w:val="24"/>
        </w:rPr>
        <w:t xml:space="preserve"> για να σταματήσει η συνεχής αβεβαιότητα και αστάθεια, να προχωρήσει η αναδιάρθρωση και η </w:t>
      </w:r>
      <w:proofErr w:type="spellStart"/>
      <w:r>
        <w:rPr>
          <w:rFonts w:eastAsia="Times New Roman" w:cs="Times New Roman"/>
          <w:szCs w:val="24"/>
        </w:rPr>
        <w:t>απομείωση</w:t>
      </w:r>
      <w:proofErr w:type="spellEnd"/>
      <w:r>
        <w:rPr>
          <w:rFonts w:eastAsia="Times New Roman" w:cs="Times New Roman"/>
          <w:szCs w:val="24"/>
        </w:rPr>
        <w:t xml:space="preserve"> του δημοσίου χρέους. Όχι με υποσχέσεις μετά το 2018.</w:t>
      </w:r>
    </w:p>
    <w:p w14:paraId="7048FC5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lastRenderedPageBreak/>
        <w:t>Εμείς θα συνεχίσουμε να διεκδικούμε τη στήριξη των Ευρωπαίων Σοσιαλιστών, στην κατεύθυνση της περαιτέρω</w:t>
      </w:r>
      <w:r>
        <w:rPr>
          <w:rFonts w:eastAsia="Times New Roman" w:cs="Times New Roman"/>
          <w:szCs w:val="24"/>
        </w:rPr>
        <w:t xml:space="preserve"> μείωσης του δημοσίου χρέους. </w:t>
      </w:r>
    </w:p>
    <w:p w14:paraId="7048FC5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ΠΑΣΟΚ-ΔΗΜΑΡ) </w:t>
      </w:r>
    </w:p>
    <w:p w14:paraId="7048FC5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Έχουν υποχρέωση οι Ευρωπαίοι εταίροι μας να ανταποκριθούν στις δεσμεύσεις που είχαν αναλάβει απέναντι στη χώρα από το 2012. Εσείς δεν ήσασταν ικανοί </w:t>
      </w:r>
      <w:r>
        <w:rPr>
          <w:rFonts w:eastAsia="Times New Roman" w:cs="Times New Roman"/>
          <w:szCs w:val="24"/>
        </w:rPr>
        <w:t xml:space="preserve">να υλοποιήσετε την απόφαση του </w:t>
      </w:r>
      <w:r>
        <w:rPr>
          <w:rFonts w:eastAsia="Times New Roman" w:cs="Times New Roman"/>
          <w:szCs w:val="24"/>
          <w:lang w:val="en-US"/>
        </w:rPr>
        <w:t>EUROGROUP</w:t>
      </w:r>
      <w:r>
        <w:rPr>
          <w:rFonts w:eastAsia="Times New Roman" w:cs="Times New Roman"/>
          <w:szCs w:val="24"/>
        </w:rPr>
        <w:t xml:space="preserve"> του 2012 ένα χρόνο τώρα. Πρέπει να κινητοποιηθεί η μεσαία τάξη που σήμερα λυγίζει από την επιχείρηση φτωχοποίησης. </w:t>
      </w:r>
    </w:p>
    <w:p w14:paraId="7048FC5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ούτε η δεξιά των συμφερόντων της ελίτ ούτε ο λαϊκισμός και οι διχαστικ</w:t>
      </w:r>
      <w:r>
        <w:rPr>
          <w:rFonts w:eastAsia="Times New Roman" w:cs="Times New Roman"/>
          <w:szCs w:val="24"/>
        </w:rPr>
        <w:t xml:space="preserve">ές λογικές των ΣΥΡΙΖΑ-ΑΝΕΛ μπορούν να εκφράσουν την ανάγκη για μια ισχυρή μεσαία τάξη. Και ανάπτυξη χωρίς μεσαία τάξη απλά δεν γίνεται. </w:t>
      </w:r>
    </w:p>
    <w:p w14:paraId="7048FC6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Η νέα προσπάθεια, η άλλη πολιτική που επαγγελλόμαστε, πρέπει να στηριχθεί σε ένα νέο κοινωνικό συμβόλαιο, μια νέα συμφω</w:t>
      </w:r>
      <w:r>
        <w:rPr>
          <w:rFonts w:eastAsia="Times New Roman" w:cs="Times New Roman"/>
          <w:szCs w:val="24"/>
        </w:rPr>
        <w:t>νία για ένα ριζοσπαστικό και δίκαιο εκσυγχρονισμό, με δικαιώματα και υποχρεώσεις για όλους, με την αγορά και το κράτος να μετατρέπονται από ένα ανταγωνιστικό σε ένα δημιουργικό δίπολο, με ανοικτό ανταγωνισμό αλλά και έλεγχο, με έναν αναπτυξιακό συναγερμό γ</w:t>
      </w:r>
      <w:r>
        <w:rPr>
          <w:rFonts w:eastAsia="Times New Roman" w:cs="Times New Roman"/>
          <w:szCs w:val="24"/>
        </w:rPr>
        <w:t xml:space="preserve">ια την αναδιάρθρωση της παραγωγικής μας βάσης. </w:t>
      </w:r>
    </w:p>
    <w:p w14:paraId="7048FC6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Παραγωγή προϊόντων, προϊόντα με ποιότητα και ταυτότητα και δημιουργία νέων ποιοτικών θέσεων εργασίας. Αυτοί είναι οι στόχοι, με στήριξη της εξωστρέφειας, της καινοτομίας και εκμετάλλευση των συγκριτικών πλεον</w:t>
      </w:r>
      <w:r>
        <w:rPr>
          <w:rFonts w:eastAsia="Times New Roman" w:cs="Times New Roman"/>
          <w:szCs w:val="24"/>
        </w:rPr>
        <w:t xml:space="preserve">εκτημάτων που έχει η χώρα στην πρωτογενή παραγωγή, τον τουρισμό, την ενέργεια, το περιβάλλον, τις μεταφορές, με άξονα την ελληνική επιχείρηση, τη μικρομεσαία ελληνική επιχείρηση. </w:t>
      </w:r>
    </w:p>
    <w:p w14:paraId="7048FC6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Μπορούμε να δημιουργήσουμε ένα μεγάλο ρεύμα δημιουργικότητας, εξωστρέφειας, </w:t>
      </w:r>
      <w:r>
        <w:rPr>
          <w:rFonts w:eastAsia="Times New Roman" w:cs="Times New Roman"/>
          <w:szCs w:val="24"/>
        </w:rPr>
        <w:t xml:space="preserve">εθνικής αυτοπεποίθησης, πατριωτικού </w:t>
      </w:r>
      <w:proofErr w:type="spellStart"/>
      <w:r>
        <w:rPr>
          <w:rFonts w:eastAsia="Times New Roman" w:cs="Times New Roman"/>
          <w:szCs w:val="24"/>
        </w:rPr>
        <w:t>επιχειρείν</w:t>
      </w:r>
      <w:proofErr w:type="spellEnd"/>
      <w:r>
        <w:rPr>
          <w:rFonts w:eastAsia="Times New Roman" w:cs="Times New Roman"/>
          <w:szCs w:val="24"/>
        </w:rPr>
        <w:t xml:space="preserve">. Αυτός πρέπει να είναι </w:t>
      </w:r>
      <w:r>
        <w:rPr>
          <w:rFonts w:eastAsia="Times New Roman" w:cs="Times New Roman"/>
          <w:szCs w:val="24"/>
        </w:rPr>
        <w:t xml:space="preserve">ο </w:t>
      </w:r>
      <w:r>
        <w:rPr>
          <w:rFonts w:eastAsia="Times New Roman" w:cs="Times New Roman"/>
          <w:szCs w:val="24"/>
        </w:rPr>
        <w:t xml:space="preserve">νέος μας στόχος. Και αυτός ο στόχος αφορά κάθε Έλληνα, κάθε Ελληνίδα και κυρίως την νέα γενιά. </w:t>
      </w:r>
    </w:p>
    <w:p w14:paraId="7048FC6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ΠΑΣΟΚ-ΔΗΜΑΡ) </w:t>
      </w:r>
    </w:p>
    <w:p w14:paraId="7048FC6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Βουλευτές, έχουμε τονίσει πως η χώρα χρειάζεται μια εθνική γραμμή, ένα συνολικό σχέδιο εξόδου από την κρίση, για να γίνει η Ελλάδα, από χώρα επαίτης, μια χώρα που θα εκπέμπει γνώση, δημιουργικότητα, παραγωγικότητα. </w:t>
      </w:r>
    </w:p>
    <w:p w14:paraId="7048FC6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Όμως, αυτή η πορεία έχει μια προϋπ</w:t>
      </w:r>
      <w:r>
        <w:rPr>
          <w:rFonts w:eastAsia="Times New Roman" w:cs="Times New Roman"/>
          <w:szCs w:val="24"/>
        </w:rPr>
        <w:t xml:space="preserve">όθεση: μια ισχυρή προοδευτική συμμαχία, μια αναγεννημένη δημοκρατική, προοδευτική παράταξη, που μπορεί το όραμα για αυτή τη νέα Ελλάδα, τη δίκαιη ευημερία, να την κάνει πολιτικό </w:t>
      </w:r>
      <w:proofErr w:type="spellStart"/>
      <w:r>
        <w:rPr>
          <w:rFonts w:eastAsia="Times New Roman" w:cs="Times New Roman"/>
          <w:szCs w:val="24"/>
        </w:rPr>
        <w:t>πρό</w:t>
      </w:r>
      <w:r>
        <w:rPr>
          <w:rFonts w:eastAsia="Times New Roman" w:cs="Times New Roman"/>
          <w:szCs w:val="24"/>
        </w:rPr>
        <w:t>ν</w:t>
      </w:r>
      <w:r>
        <w:rPr>
          <w:rFonts w:eastAsia="Times New Roman" w:cs="Times New Roman"/>
          <w:szCs w:val="24"/>
        </w:rPr>
        <w:t>ταγμα</w:t>
      </w:r>
      <w:proofErr w:type="spellEnd"/>
      <w:r>
        <w:rPr>
          <w:rFonts w:eastAsia="Times New Roman" w:cs="Times New Roman"/>
          <w:szCs w:val="24"/>
        </w:rPr>
        <w:t>. Δεν μπορούν να το εγγυηθούν αυτό ούτε αυτοί που χρεωκόπησαν τη χώρα</w:t>
      </w:r>
      <w:r>
        <w:rPr>
          <w:rFonts w:eastAsia="Times New Roman" w:cs="Times New Roman"/>
          <w:szCs w:val="24"/>
        </w:rPr>
        <w:t xml:space="preserve"> ούτε αυτοί που τη δήμευσαν, γιατί πολύ απλά είναι οι δύο όψεις του ίδιου νομίσματος. </w:t>
      </w:r>
    </w:p>
    <w:p w14:paraId="7048FC6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Χρειάζεται μια ισχυρή, πραγματικά προοδευτική πολιτική δύναμη, που θα δημιουργήσει ατμόσφαιρα εμπιστοσύνης σε ξένους και Έλληνες επενδυτές, χωρίς δυσάρεστες εκπλήξεις. </w:t>
      </w:r>
    </w:p>
    <w:p w14:paraId="7048FC6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Χρειάζεται μια δύναμη που θα ενώνει πραγματικά τους Έλληνες. Και μπορεί έτσι να φέρει καλύτερες μέρες. Να φέρει πραγματικά αξιοπρέπεια. Γιατί και οι λέξεις έχουν χάσει το νόημά τους τα τελευταία χρόνια με τους ΣΥΡΙΖΑ-ΑΝΕΛ. Πρέπει να απαντήσουμε στο ερώτημα</w:t>
      </w:r>
      <w:r>
        <w:rPr>
          <w:rFonts w:eastAsia="Times New Roman" w:cs="Times New Roman"/>
          <w:szCs w:val="24"/>
        </w:rPr>
        <w:t xml:space="preserve">: «Ανάπτυξη για ποιους και με ποιους;». </w:t>
      </w:r>
    </w:p>
    <w:p w14:paraId="7048FC6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Βουλευτές, η Δημοκρατική Συμπαράταξη έχουμε το αυθεντικό λογισμικό. Κανένας δεν μπορεί να το </w:t>
      </w:r>
      <w:proofErr w:type="spellStart"/>
      <w:r>
        <w:rPr>
          <w:rFonts w:eastAsia="Times New Roman" w:cs="Times New Roman"/>
          <w:szCs w:val="24"/>
        </w:rPr>
        <w:t>χακάρει</w:t>
      </w:r>
      <w:proofErr w:type="spellEnd"/>
      <w:r>
        <w:rPr>
          <w:rFonts w:eastAsia="Times New Roman" w:cs="Times New Roman"/>
          <w:szCs w:val="24"/>
        </w:rPr>
        <w:t>. Και είμαστε δεσμευμένοι να ανταποκριθούμε στην ανάγκη αυτή της ελληνικής κοινωνίας.</w:t>
      </w:r>
    </w:p>
    <w:p w14:paraId="7048FC6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 πολύ.</w:t>
      </w:r>
    </w:p>
    <w:p w14:paraId="7048FC6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7048FC6B"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τώρα ο κ. </w:t>
      </w:r>
      <w:proofErr w:type="spellStart"/>
      <w:r>
        <w:rPr>
          <w:rFonts w:eastAsia="Times New Roman" w:cs="Times New Roman"/>
          <w:szCs w:val="24"/>
        </w:rPr>
        <w:t>Αρβανιτίδης</w:t>
      </w:r>
      <w:proofErr w:type="spellEnd"/>
      <w:r>
        <w:rPr>
          <w:rFonts w:eastAsia="Times New Roman" w:cs="Times New Roman"/>
          <w:szCs w:val="24"/>
        </w:rPr>
        <w:t xml:space="preserve">, μετά η κ. </w:t>
      </w:r>
      <w:proofErr w:type="spellStart"/>
      <w:r>
        <w:rPr>
          <w:rFonts w:eastAsia="Times New Roman" w:cs="Times New Roman"/>
          <w:szCs w:val="24"/>
        </w:rPr>
        <w:t>Κεφαλίδου</w:t>
      </w:r>
      <w:proofErr w:type="spellEnd"/>
      <w:r>
        <w:rPr>
          <w:rFonts w:eastAsia="Times New Roman" w:cs="Times New Roman"/>
          <w:szCs w:val="24"/>
        </w:rPr>
        <w:t xml:space="preserve"> και κλείνει ο πρώτος κύκλος των επερωτώντων συναδέλφων. </w:t>
      </w:r>
    </w:p>
    <w:p w14:paraId="7048FC6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Αρβανιτίδη</w:t>
      </w:r>
      <w:proofErr w:type="spellEnd"/>
      <w:r>
        <w:rPr>
          <w:rFonts w:eastAsia="Times New Roman" w:cs="Times New Roman"/>
          <w:szCs w:val="24"/>
        </w:rPr>
        <w:t xml:space="preserve">, </w:t>
      </w:r>
      <w:r>
        <w:rPr>
          <w:rFonts w:eastAsia="Times New Roman" w:cs="Times New Roman"/>
          <w:szCs w:val="24"/>
        </w:rPr>
        <w:t>έχετε τον λόγο.</w:t>
      </w:r>
    </w:p>
    <w:p w14:paraId="7048FC6D"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Ευχαριστώ, κύριε Πρόεδρε.</w:t>
      </w:r>
    </w:p>
    <w:p w14:paraId="7048FC6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από τον Ιανουάριο του 2015 μέχρι και σήμερα έχουμε περάσει δύο στάδια διακυβέρνησης: </w:t>
      </w:r>
    </w:p>
    <w:p w14:paraId="7048FC6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Το πρώτο στάδιο της περήφανης διαπραγμάτευσης, που έκλεισε εκ</w:t>
      </w:r>
      <w:r>
        <w:rPr>
          <w:rFonts w:eastAsia="Times New Roman" w:cs="Times New Roman"/>
          <w:szCs w:val="24"/>
        </w:rPr>
        <w:t xml:space="preserve">κωφαντικά με την επιβολή για πρώτη φορά κεφαλαιακών ελέγχων στο τραπεζικό σύστημα, ένα μέτρο που έπληξε οριζόντια το σύνολο των επιχειρήσεων της χώρας ανεξάρτητα από κλάδο, δραστηριότητα ή μέγεθος. </w:t>
      </w:r>
    </w:p>
    <w:p w14:paraId="7048FC7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Το δεύτερο στάδιο</w:t>
      </w:r>
      <w:r>
        <w:rPr>
          <w:rFonts w:eastAsia="Times New Roman" w:cs="Times New Roman"/>
          <w:szCs w:val="24"/>
        </w:rPr>
        <w:t>,</w:t>
      </w:r>
      <w:r>
        <w:rPr>
          <w:rFonts w:eastAsia="Times New Roman" w:cs="Times New Roman"/>
          <w:szCs w:val="24"/>
        </w:rPr>
        <w:t xml:space="preserve"> που ξεκίνησε τον Οκτώβριο του 2015 και έκλεισε μόλις προχθές</w:t>
      </w:r>
      <w:r>
        <w:rPr>
          <w:rFonts w:eastAsia="Times New Roman" w:cs="Times New Roman"/>
          <w:szCs w:val="24"/>
        </w:rPr>
        <w:t>,</w:t>
      </w:r>
      <w:r>
        <w:rPr>
          <w:rFonts w:eastAsia="Times New Roman" w:cs="Times New Roman"/>
          <w:szCs w:val="24"/>
        </w:rPr>
        <w:t xml:space="preserve"> με τη σχεδόν ολοκλήρωση της πρώτης αξιολόγησης, ένα στάδιο κατά το οποίο τα πάντα είχαν παγώσει, όπως βέβαια και η αγορά. Εξαίρεση αποτέλεσαν ελάχιστες προσκλήσεις για το νέο ΕΣΠΑ, η καθυστερημ</w:t>
      </w:r>
      <w:r>
        <w:rPr>
          <w:rFonts w:eastAsia="Times New Roman" w:cs="Times New Roman"/>
          <w:szCs w:val="24"/>
        </w:rPr>
        <w:t xml:space="preserve">ένη κατάθεση της ελληνικής πρότασης για το πακέτο </w:t>
      </w:r>
      <w:proofErr w:type="spellStart"/>
      <w:r>
        <w:rPr>
          <w:rFonts w:eastAsia="Times New Roman" w:cs="Times New Roman"/>
          <w:szCs w:val="24"/>
        </w:rPr>
        <w:t>Γιούνκερ</w:t>
      </w:r>
      <w:proofErr w:type="spellEnd"/>
      <w:r>
        <w:rPr>
          <w:rFonts w:eastAsia="Times New Roman" w:cs="Times New Roman"/>
          <w:szCs w:val="24"/>
        </w:rPr>
        <w:t xml:space="preserve"> και ορισμένα τσιτάτα</w:t>
      </w:r>
      <w:r>
        <w:rPr>
          <w:rFonts w:eastAsia="Times New Roman" w:cs="Times New Roman"/>
          <w:szCs w:val="24"/>
        </w:rPr>
        <w:t>,</w:t>
      </w:r>
      <w:r>
        <w:rPr>
          <w:rFonts w:eastAsia="Times New Roman" w:cs="Times New Roman"/>
          <w:szCs w:val="24"/>
        </w:rPr>
        <w:t xml:space="preserve"> που μιλούσαν για εκτόξευση της οικονομίας και βροχή δισεκατομμυρίων.</w:t>
      </w:r>
    </w:p>
    <w:p w14:paraId="7048FC7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Σε κανένα από τα δύο αυτά στάδια δεν θα βρει κανείς σχέδιο, κίνητρο, πολιτικές για την ανάπτυξη της οικονο</w:t>
      </w:r>
      <w:r>
        <w:rPr>
          <w:rFonts w:eastAsia="Times New Roman" w:cs="Times New Roman"/>
          <w:szCs w:val="24"/>
        </w:rPr>
        <w:t xml:space="preserve">μίας, παρά μόνο μέτρα </w:t>
      </w:r>
      <w:proofErr w:type="spellStart"/>
      <w:r>
        <w:rPr>
          <w:rFonts w:eastAsia="Times New Roman" w:cs="Times New Roman"/>
          <w:szCs w:val="24"/>
        </w:rPr>
        <w:t>υφεσιακά</w:t>
      </w:r>
      <w:proofErr w:type="spellEnd"/>
      <w:r>
        <w:rPr>
          <w:rFonts w:eastAsia="Times New Roman" w:cs="Times New Roman"/>
          <w:szCs w:val="24"/>
        </w:rPr>
        <w:t>,</w:t>
      </w:r>
      <w:r>
        <w:rPr>
          <w:rFonts w:eastAsia="Times New Roman" w:cs="Times New Roman"/>
          <w:szCs w:val="24"/>
        </w:rPr>
        <w:t xml:space="preserve"> που καταστρέφουν την παραγωγή και την επιχειρηματικότητα. Τα χρήματα που λέει η Κυβέρνηση ότι έριξε στην αγορά από το ΕΣΠΑ όχι μόνο υπολείπονται κατά πολύ από την πραγματικότητα, αλλά και κατά κύριο λόγο οδηγούν την οικονομί</w:t>
      </w:r>
      <w:r>
        <w:rPr>
          <w:rFonts w:eastAsia="Times New Roman" w:cs="Times New Roman"/>
          <w:szCs w:val="24"/>
        </w:rPr>
        <w:t>α απλά σε μεγέθυνση μέσω αύξησης της ζήτησης και όχι σε πραγματική ανάπτυξη</w:t>
      </w:r>
      <w:r>
        <w:rPr>
          <w:rFonts w:eastAsia="Times New Roman" w:cs="Times New Roman"/>
          <w:szCs w:val="24"/>
        </w:rPr>
        <w:t>,</w:t>
      </w:r>
      <w:r>
        <w:rPr>
          <w:rFonts w:eastAsia="Times New Roman" w:cs="Times New Roman"/>
          <w:szCs w:val="24"/>
        </w:rPr>
        <w:t xml:space="preserve"> με την έννοια της σταθερής διεύρυνσης της παραγωγικής δυνατότητας. Είναι σαν να ρίχνεις εφημερίδες στο τζάκι και να περιμένεις να ζεσταθείς. Αυτό δεν είναι ανάπτυξη. Αυτό είναι απ</w:t>
      </w:r>
      <w:r>
        <w:rPr>
          <w:rFonts w:eastAsia="Times New Roman" w:cs="Times New Roman"/>
          <w:szCs w:val="24"/>
        </w:rPr>
        <w:t xml:space="preserve">λά μεγέθυνση. </w:t>
      </w:r>
    </w:p>
    <w:p w14:paraId="7048FC7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Παρ’ ότι έχουμε ακούσει πολλές φορές τον κ. Σταθάκη να υπόσχεται ότι θα παρουσιάσει το σχέδιο για την αναπτυξιακή στρατηγική της χώρας, μέχρι σήμερα κανείς δεν το έχει δει. Επειδή, λοιπόν, δεν μπορώ να κάνω κριτική σε κάτι που δεν υπάρχει, θ</w:t>
      </w:r>
      <w:r>
        <w:rPr>
          <w:rFonts w:eastAsia="Times New Roman" w:cs="Times New Roman"/>
          <w:szCs w:val="24"/>
        </w:rPr>
        <w:t>έλω να καταθέσω ορισμένες προτάσεις</w:t>
      </w:r>
      <w:r>
        <w:rPr>
          <w:rFonts w:eastAsia="Times New Roman" w:cs="Times New Roman"/>
          <w:szCs w:val="24"/>
        </w:rPr>
        <w:t>,</w:t>
      </w:r>
      <w:r>
        <w:rPr>
          <w:rFonts w:eastAsia="Times New Roman" w:cs="Times New Roman"/>
          <w:szCs w:val="24"/>
        </w:rPr>
        <w:t xml:space="preserve"> που πιθανόν να φανούν χρήσιμες.</w:t>
      </w:r>
    </w:p>
    <w:p w14:paraId="7048FC7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Σε μια οικονομία που μέσα σε λίγα χρόνια έχασε το 25% του ΑΕΠ της πρωταρχικός στόχος είναι να το ξαναχτίσει, αλλάζοντας μοντέλο. Γιατί, αν επαναλάβεις τα ίδια λάθη, πώς είναι δυνατόν να α</w:t>
      </w:r>
      <w:r>
        <w:rPr>
          <w:rFonts w:eastAsia="Times New Roman" w:cs="Times New Roman"/>
          <w:szCs w:val="24"/>
        </w:rPr>
        <w:t xml:space="preserve">ντιμετωπίσεις την κατάσταση, αφού αυτή η πολιτική σε έφερε μέχρι εδώ; </w:t>
      </w:r>
    </w:p>
    <w:p w14:paraId="7048FC7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Η περίοδος των χαμηλών επιτοκίων, της υπερκατανάλωσης και δη εισαγόμενων προϊόντων και των κατασκευών, ιδιωτικών και δημόσιων, έχει περάσει ανεπιστρεπτί. Πριν σχεδιάσετε κίνητρα για την</w:t>
      </w:r>
      <w:r>
        <w:rPr>
          <w:rFonts w:eastAsia="Times New Roman" w:cs="Times New Roman"/>
          <w:szCs w:val="24"/>
        </w:rPr>
        <w:t xml:space="preserve"> ενίσχυση της επιχειρηματικότητας, πρέπει να δείτε πώς θα συνθέσουμε ξανά σήμερα το ΑΕΠ της χώρας, ποιοι τομείς θα παίξουν και ποιον ρόλο και να αποφασίσετε ποιοι είναι αυτοί οι κλάδοι που θα αναπτυχθούν και, κατά κύριο λόγο, θα στηρίξουν τη στέρεα ανάπτυξ</w:t>
      </w:r>
      <w:r>
        <w:rPr>
          <w:rFonts w:eastAsia="Times New Roman" w:cs="Times New Roman"/>
          <w:szCs w:val="24"/>
        </w:rPr>
        <w:t xml:space="preserve">η από εδώ και πέρα. </w:t>
      </w:r>
    </w:p>
    <w:p w14:paraId="7048FC7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Να χαράξετε τομεακές πολιτικές ανά κλάδο, ακόμα και ανά προϊόν, σύμφωνα με τις αγορές, ώστε να δώσετε κατεύθυνση, κίνητρο</w:t>
      </w:r>
      <w:r>
        <w:rPr>
          <w:rFonts w:eastAsia="Times New Roman" w:cs="Times New Roman"/>
          <w:szCs w:val="24"/>
        </w:rPr>
        <w:t>,</w:t>
      </w:r>
      <w:r>
        <w:rPr>
          <w:rFonts w:eastAsia="Times New Roman" w:cs="Times New Roman"/>
          <w:szCs w:val="24"/>
        </w:rPr>
        <w:t xml:space="preserve"> στους επιχειρηματίες, σιγουριά στους επενδυτές. Συνδυάστε την ενίσχυση της παραγωγής με προϊόντα εξαγωγικού προσ</w:t>
      </w:r>
      <w:r>
        <w:rPr>
          <w:rFonts w:eastAsia="Times New Roman" w:cs="Times New Roman"/>
          <w:szCs w:val="24"/>
        </w:rPr>
        <w:t>ανατολισμού, καινοτομίας και μεγάλης προστιθέμενης αξίας, τα οποία θα βελτιώσουν το εμπορικό ισοζύγιο και θα επιστρέψουν στην Ελλάδα τον παραγόμενο πλούτο.</w:t>
      </w:r>
    </w:p>
    <w:p w14:paraId="7048FC7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για κάθε χιλιάρικο που πέφτει στην ελληνική αγορά -γιατ</w:t>
      </w:r>
      <w:r>
        <w:rPr>
          <w:rFonts w:eastAsia="Times New Roman" w:cs="Times New Roman"/>
          <w:szCs w:val="24"/>
        </w:rPr>
        <w:t>ί έχουμε εκπαιδεύσει τον κόσμο να λέει «ρίξτε λεφτά στην αγορά»-</w:t>
      </w:r>
      <w:r>
        <w:rPr>
          <w:rFonts w:eastAsia="Times New Roman" w:cs="Times New Roman"/>
          <w:szCs w:val="24"/>
        </w:rPr>
        <w:t>,</w:t>
      </w:r>
      <w:r>
        <w:rPr>
          <w:rFonts w:eastAsia="Times New Roman" w:cs="Times New Roman"/>
          <w:szCs w:val="24"/>
        </w:rPr>
        <w:t xml:space="preserve"> την ίδια στιγμή πάνω από το 70% επιστρέφει πίσω σε αυτόν που πουλά τα προϊόντα στην ελληνική αγορά. Και σίγουρα δεν πρόκειται για ελληνικές επιχειρήσεις. Είναι εισαγόμενα. Αγοράζουμε εργασία</w:t>
      </w:r>
      <w:r>
        <w:rPr>
          <w:rFonts w:eastAsia="Times New Roman" w:cs="Times New Roman"/>
          <w:szCs w:val="24"/>
        </w:rPr>
        <w:t xml:space="preserve"> και δουλειά από άλλες χώρες, δυστυχώς. </w:t>
      </w:r>
    </w:p>
    <w:p w14:paraId="7048FC7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Συνδυάστε τη χαμηλή φορολογία με ρήτρα απασχόλησης, ώστε οι επενδύσεις να φέρουν δουλειές σταθερές και καλά αμειβόμενες. Μόνο τότε η ανάπτυξη θα αφορά τους Έλληνες πολίτες.</w:t>
      </w:r>
    </w:p>
    <w:p w14:paraId="7048FC7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Δημιουργήστε ένα σοβαρό πλαίσιο δεύτερης ε</w:t>
      </w:r>
      <w:r>
        <w:rPr>
          <w:rFonts w:eastAsia="Times New Roman" w:cs="Times New Roman"/>
          <w:szCs w:val="24"/>
        </w:rPr>
        <w:t>υκαιρίας. Κοιτάξτε, ποιος θα επιχειρήσει από εδώ και πέρα σε αυτή τη χώρα; Οι άνθρωποι οι οποίοι θυμούνται αυτοί και οι οικογένειές τους ότι έχουν καταστραφεί, ότι τα ΑΦΜ τους βρίσκονται κατεστραμμένα ήδη, ότι χρωστούν στο ΙΚΑ, στα ταμεία, στην εφορία, ότι</w:t>
      </w:r>
      <w:r>
        <w:rPr>
          <w:rFonts w:eastAsia="Times New Roman" w:cs="Times New Roman"/>
          <w:szCs w:val="24"/>
        </w:rPr>
        <w:t xml:space="preserve"> φοβούνται μην τους σταματήσει ο αστυνόμος όταν βγαίνουν έξω; Αυτοί θα επιχειρήσουν;</w:t>
      </w:r>
    </w:p>
    <w:p w14:paraId="7048FC7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Αν αυτοί δεν επιχειρήσουν, βέβαια, οι άλλοι</w:t>
      </w:r>
      <w:r>
        <w:rPr>
          <w:rFonts w:eastAsia="Times New Roman" w:cs="Times New Roman"/>
          <w:szCs w:val="24"/>
        </w:rPr>
        <w:t>,</w:t>
      </w:r>
      <w:r>
        <w:rPr>
          <w:rFonts w:eastAsia="Times New Roman" w:cs="Times New Roman"/>
          <w:szCs w:val="24"/>
        </w:rPr>
        <w:t xml:space="preserve"> που τους βλέπουν και φοβούνται, πιστεύετε ότι θα είναι οι άνθρωποι οι οποίοι θα οδηγήσουν το άρμα της ανάπτυξης; Εκτός και αν </w:t>
      </w:r>
      <w:r>
        <w:rPr>
          <w:rFonts w:eastAsia="Times New Roman" w:cs="Times New Roman"/>
          <w:szCs w:val="24"/>
        </w:rPr>
        <w:t xml:space="preserve">όλα θα τα λύσουν, </w:t>
      </w:r>
      <w:r>
        <w:rPr>
          <w:rFonts w:eastAsia="Times New Roman" w:cs="Times New Roman"/>
          <w:szCs w:val="24"/>
          <w:lang w:val="en-US"/>
        </w:rPr>
        <w:t>funds</w:t>
      </w:r>
      <w:r>
        <w:rPr>
          <w:rFonts w:eastAsia="Times New Roman" w:cs="Times New Roman"/>
          <w:szCs w:val="24"/>
        </w:rPr>
        <w:t>, κεφάλαια από το εξωτερικό, οι αόρατοι επενδυτές, που θα έρθουν σε αυτή τη χώρα, για να αναπτύξουν κάθε τομέα της.</w:t>
      </w:r>
    </w:p>
    <w:p w14:paraId="7048FC7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Έτσι, θα πείσουμε τους νέους να επιχειρήσουν, χωρίς φόβο</w:t>
      </w:r>
      <w:r>
        <w:rPr>
          <w:rFonts w:eastAsia="Times New Roman" w:cs="Times New Roman"/>
          <w:szCs w:val="24"/>
        </w:rPr>
        <w:t>,</w:t>
      </w:r>
      <w:r>
        <w:rPr>
          <w:rFonts w:eastAsia="Times New Roman" w:cs="Times New Roman"/>
          <w:szCs w:val="24"/>
        </w:rPr>
        <w:t xml:space="preserve"> και να αξιοποιήσουν τον πλούτο των γνώσεων και των δεξιοτήτ</w:t>
      </w:r>
      <w:r>
        <w:rPr>
          <w:rFonts w:eastAsia="Times New Roman" w:cs="Times New Roman"/>
          <w:szCs w:val="24"/>
        </w:rPr>
        <w:t>ων που διαθέτουν.</w:t>
      </w:r>
    </w:p>
    <w:p w14:paraId="7048FC7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Συνεργαστείτε με την αυτοδιοίκηση, την αγορά, τα επιμελητήρια, τους φορείς και –επιτέλους- τα πανεπιστήμια. Να παράγουν γνώση, για να παράγουν καινοτομία και να παράγουν προϊόντα. Είχαμε </w:t>
      </w:r>
      <w:proofErr w:type="spellStart"/>
      <w:r>
        <w:rPr>
          <w:rFonts w:eastAsia="Times New Roman" w:cs="Times New Roman"/>
          <w:szCs w:val="24"/>
        </w:rPr>
        <w:t>ποινικοποιήσει</w:t>
      </w:r>
      <w:proofErr w:type="spellEnd"/>
      <w:r>
        <w:rPr>
          <w:rFonts w:eastAsia="Times New Roman" w:cs="Times New Roman"/>
          <w:szCs w:val="24"/>
        </w:rPr>
        <w:t xml:space="preserve"> κι εμείς κάποια χρόνια πίσω το θέμα </w:t>
      </w:r>
      <w:r>
        <w:rPr>
          <w:rFonts w:eastAsia="Times New Roman" w:cs="Times New Roman"/>
          <w:szCs w:val="24"/>
        </w:rPr>
        <w:t>της έρευνας στα πανεπιστήμια, της διασύνδεσης των πανεπιστημίων με την αγορά εργασίας.</w:t>
      </w:r>
    </w:p>
    <w:p w14:paraId="7048FC7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Σταματήστε να πιστεύετε ότι το </w:t>
      </w:r>
      <w:r>
        <w:rPr>
          <w:rFonts w:eastAsia="Times New Roman" w:cs="Times New Roman"/>
          <w:szCs w:val="24"/>
        </w:rPr>
        <w:t>δ</w:t>
      </w:r>
      <w:r>
        <w:rPr>
          <w:rFonts w:eastAsia="Times New Roman" w:cs="Times New Roman"/>
          <w:szCs w:val="24"/>
        </w:rPr>
        <w:t xml:space="preserve">ημόσιο κατέχει την απόλυτη γνώση για τα πάντα. Να δημιουργήσετε οριζόντιες δομές εργασίας και κοινές δράσεις. Σεβαστείτε τους έντιμους επιχειρηματίες αλλά και αυτούς που προσπαθούν να αντέξουν στην κρίση και δώστε την εικόνα ενός σοβαρού κράτους. </w:t>
      </w:r>
    </w:p>
    <w:p w14:paraId="7048FC7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Προχωρήσ</w:t>
      </w:r>
      <w:r>
        <w:rPr>
          <w:rFonts w:eastAsia="Times New Roman" w:cs="Times New Roman"/>
          <w:szCs w:val="24"/>
        </w:rPr>
        <w:t>τε με τις αποκρατικοποιήσεις, προστατεύοντας το δημόσιο συμφέρον και τις υφιστάμενες εργασιακές σχέσεις. Οι αποκρατικοποιήσεις έχουν νόημα, όταν συμβάλλουν στην καλύτερη λειτουργία της αγοράς, την ποιοτική παροχή υπηρεσιών, την απελευθέρωση του ανταγωνισμο</w:t>
      </w:r>
      <w:r>
        <w:rPr>
          <w:rFonts w:eastAsia="Times New Roman" w:cs="Times New Roman"/>
          <w:szCs w:val="24"/>
        </w:rPr>
        <w:t xml:space="preserve">ύ, την ενίσχυση των δημοσίων εσόδων. Οι λογικές που αναπτύσσονται </w:t>
      </w:r>
      <w:r>
        <w:rPr>
          <w:rFonts w:eastAsia="Times New Roman" w:cs="Times New Roman"/>
          <w:szCs w:val="24"/>
        </w:rPr>
        <w:t>–</w:t>
      </w:r>
      <w:r>
        <w:rPr>
          <w:rFonts w:eastAsia="Times New Roman" w:cs="Times New Roman"/>
          <w:szCs w:val="24"/>
        </w:rPr>
        <w:t>οι λογικές του «άρπα-κόλλα», «έκλαψα λίγο, αλλά τελικά το αποκρατικοποίησα</w:t>
      </w:r>
      <w:r>
        <w:rPr>
          <w:rFonts w:eastAsia="Times New Roman" w:cs="Times New Roman"/>
          <w:szCs w:val="24"/>
        </w:rPr>
        <w:t>»</w:t>
      </w:r>
      <w:r>
        <w:rPr>
          <w:rFonts w:eastAsia="Times New Roman" w:cs="Times New Roman"/>
          <w:szCs w:val="24"/>
        </w:rPr>
        <w:t xml:space="preserve"> ή </w:t>
      </w:r>
      <w:r>
        <w:rPr>
          <w:rFonts w:eastAsia="Times New Roman" w:cs="Times New Roman"/>
          <w:szCs w:val="24"/>
        </w:rPr>
        <w:t>«</w:t>
      </w:r>
      <w:r>
        <w:rPr>
          <w:rFonts w:eastAsia="Times New Roman" w:cs="Times New Roman"/>
          <w:szCs w:val="24"/>
        </w:rPr>
        <w:t>α</w:t>
      </w:r>
      <w:r>
        <w:rPr>
          <w:rFonts w:eastAsia="Times New Roman" w:cs="Times New Roman"/>
          <w:szCs w:val="24"/>
        </w:rPr>
        <w:t>υτό</w:t>
      </w:r>
      <w:r>
        <w:rPr>
          <w:rFonts w:eastAsia="Times New Roman" w:cs="Times New Roman"/>
          <w:szCs w:val="24"/>
        </w:rPr>
        <w:t xml:space="preserve"> το γλ</w:t>
      </w:r>
      <w:r>
        <w:rPr>
          <w:rFonts w:eastAsia="Times New Roman" w:cs="Times New Roman"/>
          <w:szCs w:val="24"/>
        </w:rPr>
        <w:t>ί</w:t>
      </w:r>
      <w:r>
        <w:rPr>
          <w:rFonts w:eastAsia="Times New Roman" w:cs="Times New Roman"/>
          <w:szCs w:val="24"/>
        </w:rPr>
        <w:t>τωσα»</w:t>
      </w:r>
      <w:r>
        <w:rPr>
          <w:rFonts w:eastAsia="Times New Roman" w:cs="Times New Roman"/>
          <w:szCs w:val="24"/>
        </w:rPr>
        <w:t xml:space="preserve">– </w:t>
      </w:r>
      <w:r>
        <w:rPr>
          <w:rFonts w:eastAsia="Times New Roman" w:cs="Times New Roman"/>
          <w:szCs w:val="24"/>
        </w:rPr>
        <w:t>μόνο προβλήματα μπορούν να δημιουργήσουν.</w:t>
      </w:r>
    </w:p>
    <w:p w14:paraId="7048FC7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Υπουργέ, αξίζει να σας παρουσιάσω και μια μι</w:t>
      </w:r>
      <w:r>
        <w:rPr>
          <w:rFonts w:eastAsia="Times New Roman" w:cs="Times New Roman"/>
          <w:szCs w:val="24"/>
        </w:rPr>
        <w:t xml:space="preserve">κρή εικόνα από τη </w:t>
      </w:r>
      <w:r>
        <w:rPr>
          <w:rFonts w:eastAsia="Times New Roman" w:cs="Times New Roman"/>
          <w:szCs w:val="24"/>
        </w:rPr>
        <w:t>β</w:t>
      </w:r>
      <w:r>
        <w:rPr>
          <w:rFonts w:eastAsia="Times New Roman" w:cs="Times New Roman"/>
          <w:szCs w:val="24"/>
        </w:rPr>
        <w:t>όρειο Ελλάδα, ορισμένα στοιχεία από την πρόσφατη έρευνα του Βιοτεχνικού Επιμελητηρίου της Θεσσαλονίκης, για να καταλάβετε στις συνθήκες μέσα στις οποίες δραστηριοποιούνται σήμερα οι μικρομεσαίες επιχειρήσεις:</w:t>
      </w:r>
    </w:p>
    <w:p w14:paraId="7048FC7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Απαισιοδοξία για το μέλλον τ</w:t>
      </w:r>
      <w:r>
        <w:rPr>
          <w:rFonts w:eastAsia="Times New Roman" w:cs="Times New Roman"/>
          <w:szCs w:val="24"/>
        </w:rPr>
        <w:t>ης επιχείρησης νιώθ</w:t>
      </w:r>
      <w:r>
        <w:rPr>
          <w:rFonts w:eastAsia="Times New Roman" w:cs="Times New Roman"/>
          <w:szCs w:val="24"/>
        </w:rPr>
        <w:t>ει</w:t>
      </w:r>
      <w:r>
        <w:rPr>
          <w:rFonts w:eastAsia="Times New Roman" w:cs="Times New Roman"/>
          <w:szCs w:val="24"/>
        </w:rPr>
        <w:t xml:space="preserve"> το 82% των ερωτηθέντων. Το πρώτο τρίμηνο του 2016, ο μέσος όρος μείωσης του τζίρου αγγίζει το 34%. Το 32% αδυνατεί να πληρώσει τις υποχρεώσεις του στα ταμεία. Το 35% εκτιμά ότι είναι πιθανό</w:t>
      </w:r>
      <w:r>
        <w:rPr>
          <w:rFonts w:eastAsia="Times New Roman" w:cs="Times New Roman"/>
          <w:szCs w:val="24"/>
        </w:rPr>
        <w:t>ν</w:t>
      </w:r>
      <w:r>
        <w:rPr>
          <w:rFonts w:eastAsia="Times New Roman" w:cs="Times New Roman"/>
          <w:szCs w:val="24"/>
        </w:rPr>
        <w:t xml:space="preserve"> να οδηγηθεί σε λουκέτο της επιχείρησης εντό</w:t>
      </w:r>
      <w:r>
        <w:rPr>
          <w:rFonts w:eastAsia="Times New Roman" w:cs="Times New Roman"/>
          <w:szCs w:val="24"/>
        </w:rPr>
        <w:t>ς του έτους, την ώρα που το 62% των καταναλωτών είχε λιγότερα εισοδήματα το τελευταίο εξάμηνο και το 75% των οικογενειών έχ</w:t>
      </w:r>
      <w:r>
        <w:rPr>
          <w:rFonts w:eastAsia="Times New Roman" w:cs="Times New Roman"/>
          <w:szCs w:val="24"/>
        </w:rPr>
        <w:t>ει</w:t>
      </w:r>
      <w:r>
        <w:rPr>
          <w:rFonts w:eastAsia="Times New Roman" w:cs="Times New Roman"/>
          <w:szCs w:val="24"/>
        </w:rPr>
        <w:t xml:space="preserve"> ήδη ένα άνεργο μέλος. Μάλιστα, οι απολύσεις αφορούν ενάμιση αργαζόμενο ανά επιχείρηση κατά μέσο όρο από την αρχή του έτους. Αυτή ε</w:t>
      </w:r>
      <w:r>
        <w:rPr>
          <w:rFonts w:eastAsia="Times New Roman" w:cs="Times New Roman"/>
          <w:szCs w:val="24"/>
        </w:rPr>
        <w:t>ίναι η εικόνα, την οποία πρέπει να αλλάξουμε και οφείλετε να αλλάξετε</w:t>
      </w:r>
      <w:r>
        <w:rPr>
          <w:rFonts w:eastAsia="Times New Roman" w:cs="Times New Roman"/>
          <w:szCs w:val="24"/>
        </w:rPr>
        <w:t>,</w:t>
      </w:r>
      <w:r>
        <w:rPr>
          <w:rFonts w:eastAsia="Times New Roman" w:cs="Times New Roman"/>
          <w:szCs w:val="24"/>
        </w:rPr>
        <w:t xml:space="preserve"> αν θέλουμε να έχουμε αύριο.</w:t>
      </w:r>
    </w:p>
    <w:p w14:paraId="7048FC8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Πρόεδρε, θα ήθελα ελάχιστο χρόνο</w:t>
      </w:r>
      <w:r w:rsidRPr="00A67EAB">
        <w:rPr>
          <w:rFonts w:eastAsia="Times New Roman" w:cs="Times New Roman"/>
          <w:szCs w:val="24"/>
        </w:rPr>
        <w:t>,</w:t>
      </w:r>
      <w:r>
        <w:rPr>
          <w:rFonts w:eastAsia="Times New Roman" w:cs="Times New Roman"/>
          <w:szCs w:val="24"/>
        </w:rPr>
        <w:t xml:space="preserve"> για να πω μερικά πράγματα για τη ναυτιλία, ίσως ένα-δυο λεπτά. </w:t>
      </w:r>
    </w:p>
    <w:p w14:paraId="7048FC8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w:t>
      </w:r>
      <w:r>
        <w:rPr>
          <w:rFonts w:eastAsia="Times New Roman" w:cs="Times New Roman"/>
          <w:szCs w:val="24"/>
        </w:rPr>
        <w:t>,</w:t>
      </w:r>
      <w:r>
        <w:rPr>
          <w:rFonts w:eastAsia="Times New Roman" w:cs="Times New Roman"/>
          <w:szCs w:val="24"/>
        </w:rPr>
        <w:t xml:space="preserve"> στον λίγο χρόνο π</w:t>
      </w:r>
      <w:r>
        <w:rPr>
          <w:rFonts w:eastAsia="Times New Roman" w:cs="Times New Roman"/>
          <w:szCs w:val="24"/>
        </w:rPr>
        <w:t>ου μου απομένει, να μιλήσω ξανά με προτάσεις και αυτή τη φορά για ένα</w:t>
      </w:r>
      <w:r>
        <w:rPr>
          <w:rFonts w:eastAsia="Times New Roman" w:cs="Times New Roman"/>
          <w:szCs w:val="24"/>
        </w:rPr>
        <w:t>ν</w:t>
      </w:r>
      <w:r>
        <w:rPr>
          <w:rFonts w:eastAsia="Times New Roman" w:cs="Times New Roman"/>
          <w:szCs w:val="24"/>
        </w:rPr>
        <w:t xml:space="preserve"> από τους πιο σημαντικούς και παραδοσιακούς πυλώνες της ελληνικής οικονομίας.</w:t>
      </w:r>
    </w:p>
    <w:p w14:paraId="7048FC8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Η ναυτιλία αποτελεί βασικό οικονομικό  μέγεθος για τη χώρα και τον προνομιακό χώρο</w:t>
      </w:r>
      <w:r>
        <w:rPr>
          <w:rFonts w:eastAsia="Times New Roman" w:cs="Times New Roman"/>
          <w:szCs w:val="24"/>
        </w:rPr>
        <w:t>,</w:t>
      </w:r>
      <w:r>
        <w:rPr>
          <w:rFonts w:eastAsia="Times New Roman" w:cs="Times New Roman"/>
          <w:szCs w:val="24"/>
        </w:rPr>
        <w:t xml:space="preserve"> που θα καθορίσει τη βιώσ</w:t>
      </w:r>
      <w:r>
        <w:rPr>
          <w:rFonts w:eastAsia="Times New Roman" w:cs="Times New Roman"/>
          <w:szCs w:val="24"/>
        </w:rPr>
        <w:t>ιμη ανάπτυξη της Ελλάδας για τις επόμενες δεκαετίες. Συμβολίζει το ισοζύγιο εξωτερικών πληρωμών και δημιουργία θέσεων εργασίας. Την καθιστά έναν από τους δυναμικότερους συντελεστές του ΑΕΠ</w:t>
      </w:r>
      <w:r>
        <w:rPr>
          <w:rFonts w:eastAsia="Times New Roman" w:cs="Times New Roman"/>
          <w:szCs w:val="24"/>
        </w:rPr>
        <w:t>,</w:t>
      </w:r>
      <w:r>
        <w:rPr>
          <w:rFonts w:eastAsia="Times New Roman" w:cs="Times New Roman"/>
          <w:szCs w:val="24"/>
        </w:rPr>
        <w:t xml:space="preserve"> με ισχυρή πολλαπλασιαστική επίδραση στην ευρύτερη </w:t>
      </w:r>
      <w:r>
        <w:rPr>
          <w:rFonts w:eastAsia="Times New Roman" w:cs="Times New Roman"/>
          <w:szCs w:val="24"/>
        </w:rPr>
        <w:t>οικονομ</w:t>
      </w:r>
      <w:r>
        <w:rPr>
          <w:rFonts w:eastAsia="Times New Roman" w:cs="Times New Roman"/>
          <w:szCs w:val="24"/>
        </w:rPr>
        <w:t>ία.</w:t>
      </w:r>
    </w:p>
    <w:p w14:paraId="7048FC8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Η οικ</w:t>
      </w:r>
      <w:r>
        <w:rPr>
          <w:rFonts w:eastAsia="Times New Roman" w:cs="Times New Roman"/>
          <w:szCs w:val="24"/>
        </w:rPr>
        <w:t>ονομική κρίση επιβάλλει περισσότερο από ποτέ η ναυτιλιακή μας πολιτική να βασιστεί στην αξιοποίηση του πρωταγωνιστικού ρόλου της ελληνικής ναυτιλίας ως ισχυρού παράγοντα διαμόρφωσης τόσο της παγκόσμιας όσο και της ευρωπαϊκής ναυτιλιακής πολιτικής.</w:t>
      </w:r>
    </w:p>
    <w:p w14:paraId="7048FC8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Αντί να </w:t>
      </w:r>
      <w:r>
        <w:rPr>
          <w:rFonts w:eastAsia="Times New Roman" w:cs="Times New Roman"/>
          <w:szCs w:val="24"/>
        </w:rPr>
        <w:t>εφησυχάζουμε, θα πρέπει να εργαστούμε, όχι για να διατηρήσουμε, αλλά για να ενισχύσουμε τον ρόλο της, μέσα σε συνθήκες απελευθέρωσης και εντεινόμενου διεθνούς ανταγωνισμού.</w:t>
      </w:r>
    </w:p>
    <w:p w14:paraId="7048FC8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Κατά συνέπεια, οι κεντρικοί στόχοι της εθνικής ναυτιλιακής πολιτικής πρέπει να οδηγ</w:t>
      </w:r>
      <w:r>
        <w:rPr>
          <w:rFonts w:eastAsia="Times New Roman" w:cs="Times New Roman"/>
          <w:szCs w:val="24"/>
        </w:rPr>
        <w:t>ούν στην περαιτέρω ενίσχυση της ανταγωνιστικότητας της ελληνικής ναυτιλίας, στη διαρκή εκπαίδευση και ναυτική αναβάθμιση του ναυτεργατικού δυναμικού, την προσέλκυση νέων στο ναυτικό επάγγελμα. Η ναυτοσύνη είναι μια λύση στη διαρκώς αυξανόμενη ανεργία, στην</w:t>
      </w:r>
      <w:r>
        <w:rPr>
          <w:rFonts w:eastAsia="Times New Roman" w:cs="Times New Roman"/>
          <w:szCs w:val="24"/>
        </w:rPr>
        <w:t xml:space="preserve"> αναγέννηση της </w:t>
      </w:r>
      <w:proofErr w:type="spellStart"/>
      <w:r>
        <w:rPr>
          <w:rFonts w:eastAsia="Times New Roman" w:cs="Times New Roman"/>
          <w:szCs w:val="24"/>
        </w:rPr>
        <w:t>ναυτικοεπισκευαστικής</w:t>
      </w:r>
      <w:proofErr w:type="spellEnd"/>
      <w:r>
        <w:rPr>
          <w:rFonts w:eastAsia="Times New Roman" w:cs="Times New Roman"/>
          <w:szCs w:val="24"/>
        </w:rPr>
        <w:t xml:space="preserve"> βιομηχανίας</w:t>
      </w:r>
      <w:r>
        <w:rPr>
          <w:rFonts w:eastAsia="Times New Roman" w:cs="Times New Roman"/>
          <w:szCs w:val="24"/>
        </w:rPr>
        <w:t>,</w:t>
      </w:r>
      <w:r>
        <w:rPr>
          <w:rFonts w:eastAsia="Times New Roman" w:cs="Times New Roman"/>
          <w:szCs w:val="24"/>
        </w:rPr>
        <w:t xml:space="preserve"> της θαλάσσιας τεχνολογίας, της καινοτομίας της επιχειρηματικότητας και του θαλάσσιου τουρισμού, με σεβασμό στον άνθρωπο</w:t>
      </w:r>
      <w:r>
        <w:rPr>
          <w:rFonts w:eastAsia="Times New Roman" w:cs="Times New Roman"/>
          <w:szCs w:val="24"/>
        </w:rPr>
        <w:t>,</w:t>
      </w:r>
      <w:r>
        <w:rPr>
          <w:rFonts w:eastAsia="Times New Roman" w:cs="Times New Roman"/>
          <w:szCs w:val="24"/>
        </w:rPr>
        <w:t xml:space="preserve"> στο περιβάλλον και μέσα στο ευρωπαϊκό πλαίσιο για γαλάζια ανάπτυξη.</w:t>
      </w:r>
    </w:p>
    <w:p w14:paraId="7048FC8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48FC87" w14:textId="77777777" w:rsidR="00D650F6" w:rsidRDefault="005A0EB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7048FC88"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7048FC8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w:t>
      </w:r>
      <w:proofErr w:type="spellStart"/>
      <w:r>
        <w:rPr>
          <w:rFonts w:eastAsia="Times New Roman" w:cs="Times New Roman"/>
          <w:szCs w:val="24"/>
        </w:rPr>
        <w:t>Κεφαλίδου</w:t>
      </w:r>
      <w:proofErr w:type="spellEnd"/>
      <w:r>
        <w:rPr>
          <w:rFonts w:eastAsia="Times New Roman" w:cs="Times New Roman"/>
          <w:szCs w:val="24"/>
        </w:rPr>
        <w:t xml:space="preserve"> και μετά ο κύριος Υπουργός.</w:t>
      </w:r>
    </w:p>
    <w:p w14:paraId="7048FC8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Ελάτε, κυρία </w:t>
      </w:r>
      <w:proofErr w:type="spellStart"/>
      <w:r>
        <w:rPr>
          <w:rFonts w:eastAsia="Times New Roman" w:cs="Times New Roman"/>
          <w:szCs w:val="24"/>
        </w:rPr>
        <w:t>Κεφαλίδου</w:t>
      </w:r>
      <w:proofErr w:type="spellEnd"/>
      <w:r>
        <w:rPr>
          <w:rFonts w:eastAsia="Times New Roman" w:cs="Times New Roman"/>
          <w:szCs w:val="24"/>
        </w:rPr>
        <w:t>.</w:t>
      </w:r>
    </w:p>
    <w:p w14:paraId="7048FC8B" w14:textId="77777777" w:rsidR="00D650F6" w:rsidRDefault="005A0EB2">
      <w:pPr>
        <w:spacing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Ευχαριστώ, κύριε Πρόεδρε.</w:t>
      </w:r>
    </w:p>
    <w:p w14:paraId="7048FC8C" w14:textId="77777777" w:rsidR="00D650F6" w:rsidRDefault="005A0EB2">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θα ήθελα να σας μιλήσω για τον δικό μου τόπο, για τη Δράμα και για την Περιφέρεια Ανατολικής Μακεδονίας και Θράκης, τα τεράστια προβλήματα και τις προκλήσεις που αντιμετωπίζει. Το ΑΕΠ </w:t>
      </w:r>
      <w:r>
        <w:rPr>
          <w:rFonts w:eastAsia="Times New Roman"/>
          <w:szCs w:val="24"/>
        </w:rPr>
        <w:t>την κατατάσσει τελευταία περιφέρεια στη χώρα.</w:t>
      </w:r>
    </w:p>
    <w:p w14:paraId="7048FC8D" w14:textId="77777777" w:rsidR="00D650F6" w:rsidRDefault="005A0EB2">
      <w:pPr>
        <w:spacing w:line="600" w:lineRule="auto"/>
        <w:ind w:firstLine="720"/>
        <w:jc w:val="both"/>
        <w:rPr>
          <w:rFonts w:eastAsia="Times New Roman"/>
          <w:szCs w:val="24"/>
        </w:rPr>
      </w:pPr>
      <w:r>
        <w:rPr>
          <w:rFonts w:eastAsia="Times New Roman"/>
          <w:szCs w:val="24"/>
        </w:rPr>
        <w:t>Συνειδητοποίησα, λοιπόν, ότι το πρόβλημα είναι τόσο μεγάλο και τόσο καθολικό</w:t>
      </w:r>
      <w:r>
        <w:rPr>
          <w:rFonts w:eastAsia="Times New Roman"/>
          <w:szCs w:val="24"/>
        </w:rPr>
        <w:t>,</w:t>
      </w:r>
      <w:r>
        <w:rPr>
          <w:rFonts w:eastAsia="Times New Roman"/>
          <w:szCs w:val="24"/>
        </w:rPr>
        <w:t xml:space="preserve"> που θα ήταν μια απέλπιδα προσπάθεια, θα έμοιαζε σαν να κάνω μια προσπάθεια να σας μιλήσω για τρόπους βελτίωσης λαχανόκηπων στη Σαχάρ</w:t>
      </w:r>
      <w:r>
        <w:rPr>
          <w:rFonts w:eastAsia="Times New Roman"/>
          <w:szCs w:val="24"/>
        </w:rPr>
        <w:t>α. Για αυτό αποφάσισα να σας πω τρία ζωντανά παραδείγματα.</w:t>
      </w:r>
    </w:p>
    <w:p w14:paraId="7048FC8E" w14:textId="77777777" w:rsidR="00D650F6" w:rsidRDefault="005A0EB2">
      <w:pPr>
        <w:spacing w:line="600" w:lineRule="auto"/>
        <w:ind w:firstLine="720"/>
        <w:jc w:val="both"/>
        <w:rPr>
          <w:rFonts w:eastAsia="Times New Roman"/>
          <w:szCs w:val="24"/>
        </w:rPr>
      </w:pPr>
      <w:r>
        <w:rPr>
          <w:rFonts w:eastAsia="Times New Roman"/>
          <w:szCs w:val="24"/>
        </w:rPr>
        <w:t>Παράδειγμα πρώτο. Στη Δράμα λειτουργεί η σημαντικότερη ανώνυμη εταιρεία καινοτόμων δραστηριοτήτων σε τεχνολογίες αιχμής, με τεράστιο κύκλο εργασιών για τα ελληνικά δεδομένα, ένα πραγματικό διαμάντι</w:t>
      </w:r>
      <w:r>
        <w:rPr>
          <w:rFonts w:eastAsia="Times New Roman"/>
          <w:szCs w:val="24"/>
        </w:rPr>
        <w:t>,</w:t>
      </w:r>
      <w:r>
        <w:rPr>
          <w:rFonts w:eastAsia="Times New Roman"/>
          <w:szCs w:val="24"/>
        </w:rPr>
        <w:t xml:space="preserve"> όχι μόνο για την πόλη μας</w:t>
      </w:r>
      <w:r>
        <w:rPr>
          <w:rFonts w:eastAsia="Times New Roman"/>
          <w:szCs w:val="24"/>
        </w:rPr>
        <w:t>,</w:t>
      </w:r>
      <w:r>
        <w:rPr>
          <w:rFonts w:eastAsia="Times New Roman"/>
          <w:szCs w:val="24"/>
        </w:rPr>
        <w:t xml:space="preserve"> αλλά και για τη χώρα, </w:t>
      </w:r>
      <w:r>
        <w:rPr>
          <w:rFonts w:eastAsia="Times New Roman"/>
          <w:szCs w:val="24"/>
        </w:rPr>
        <w:t>και</w:t>
      </w:r>
      <w:r>
        <w:rPr>
          <w:rFonts w:eastAsia="Times New Roman"/>
          <w:szCs w:val="24"/>
        </w:rPr>
        <w:t xml:space="preserve"> δεν υπάρχει Έλληνας ή ξένος επίσημος </w:t>
      </w:r>
      <w:r>
        <w:rPr>
          <w:rFonts w:eastAsia="Times New Roman"/>
          <w:szCs w:val="24"/>
        </w:rPr>
        <w:t xml:space="preserve">ο οποίος </w:t>
      </w:r>
      <w:r>
        <w:rPr>
          <w:rFonts w:eastAsia="Times New Roman"/>
          <w:szCs w:val="24"/>
        </w:rPr>
        <w:t>να έχει επισκεφτεί τη Δράμα και να μην έχει πάει από την εταιρεία αυτή. Από τον περασμένο, λοιπόν, Ιούλιο συρρικνώθηκε η παραγωγική της δραστηριότητα, γιατ</w:t>
      </w:r>
      <w:r>
        <w:rPr>
          <w:rFonts w:eastAsia="Times New Roman"/>
          <w:szCs w:val="24"/>
        </w:rPr>
        <w:t xml:space="preserve">ί στην Ελλάδα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δεν μπορούσε να λειτουργήσει με τα ποιοτικά </w:t>
      </w:r>
      <w:r>
        <w:rPr>
          <w:rFonts w:eastAsia="Times New Roman"/>
          <w:szCs w:val="24"/>
          <w:lang w:val="en-US"/>
        </w:rPr>
        <w:t>standards</w:t>
      </w:r>
      <w:r>
        <w:rPr>
          <w:rFonts w:eastAsia="Times New Roman"/>
          <w:szCs w:val="24"/>
        </w:rPr>
        <w:t xml:space="preserve"> που η ίδια είχε θέσει για τον εαυτό της. Πελάτες της μεγάλοι οίκοι και μεγάλες εταιρείες του εξωτερικού.</w:t>
      </w:r>
    </w:p>
    <w:p w14:paraId="7048FC8F" w14:textId="77777777" w:rsidR="00D650F6" w:rsidRDefault="005A0EB2">
      <w:pPr>
        <w:spacing w:line="600" w:lineRule="auto"/>
        <w:ind w:firstLine="720"/>
        <w:jc w:val="both"/>
        <w:rPr>
          <w:rFonts w:eastAsia="Times New Roman"/>
          <w:szCs w:val="24"/>
        </w:rPr>
      </w:pPr>
      <w:r>
        <w:rPr>
          <w:rFonts w:eastAsia="Times New Roman"/>
          <w:szCs w:val="24"/>
        </w:rPr>
        <w:t>Και για όσους δεν τη γνωρίζετε, μπείτε στον κόπο να την ανακαλ</w:t>
      </w:r>
      <w:r>
        <w:rPr>
          <w:rFonts w:eastAsia="Times New Roman"/>
          <w:szCs w:val="24"/>
        </w:rPr>
        <w:t xml:space="preserve">ύψετε, για να δείτε και τι πρέπει να σημαίνει για όλους μας καινοτόμα παραγωγική Ελλάδα. Η εταιρεία είναι η </w:t>
      </w:r>
      <w:r>
        <w:rPr>
          <w:rFonts w:eastAsia="Times New Roman"/>
          <w:szCs w:val="24"/>
        </w:rPr>
        <w:t>«</w:t>
      </w:r>
      <w:r>
        <w:rPr>
          <w:rFonts w:eastAsia="Times New Roman"/>
          <w:szCs w:val="24"/>
          <w:lang w:val="en-US"/>
        </w:rPr>
        <w:t>RAYCAP</w:t>
      </w:r>
      <w:r>
        <w:rPr>
          <w:rFonts w:eastAsia="Times New Roman"/>
          <w:szCs w:val="24"/>
        </w:rPr>
        <w:t>»</w:t>
      </w:r>
      <w:r>
        <w:rPr>
          <w:rFonts w:eastAsia="Times New Roman"/>
          <w:szCs w:val="24"/>
        </w:rPr>
        <w:t>. Είναι μια πολύ μεγάλη εταιρεία</w:t>
      </w:r>
      <w:r>
        <w:rPr>
          <w:rFonts w:eastAsia="Times New Roman"/>
          <w:szCs w:val="24"/>
        </w:rPr>
        <w:t>,</w:t>
      </w:r>
      <w:r>
        <w:rPr>
          <w:rFonts w:eastAsia="Times New Roman"/>
          <w:szCs w:val="24"/>
        </w:rPr>
        <w:t xml:space="preserve"> υψηλής τεχνολογίας</w:t>
      </w:r>
      <w:r>
        <w:rPr>
          <w:rFonts w:eastAsia="Times New Roman"/>
          <w:szCs w:val="24"/>
        </w:rPr>
        <w:t>,</w:t>
      </w:r>
      <w:r>
        <w:rPr>
          <w:rFonts w:eastAsia="Times New Roman"/>
          <w:szCs w:val="24"/>
        </w:rPr>
        <w:t xml:space="preserve"> που θωρακίζει τα αμερικάνικα αεροδρόμια. Το προϊόν, που είναι και αποκλειστική της πατ</w:t>
      </w:r>
      <w:r>
        <w:rPr>
          <w:rFonts w:eastAsia="Times New Roman"/>
          <w:szCs w:val="24"/>
        </w:rPr>
        <w:t xml:space="preserve">έντα, είναι η </w:t>
      </w:r>
      <w:proofErr w:type="spellStart"/>
      <w:r>
        <w:rPr>
          <w:rFonts w:eastAsia="Times New Roman"/>
          <w:szCs w:val="24"/>
        </w:rPr>
        <w:t>αντικεραυνική</w:t>
      </w:r>
      <w:proofErr w:type="spellEnd"/>
      <w:r>
        <w:rPr>
          <w:rFonts w:eastAsia="Times New Roman"/>
          <w:szCs w:val="24"/>
        </w:rPr>
        <w:t xml:space="preserve"> προστασία. Δυστυχώς</w:t>
      </w:r>
      <w:r w:rsidRPr="000606A0">
        <w:rPr>
          <w:rFonts w:eastAsia="Times New Roman"/>
          <w:szCs w:val="24"/>
        </w:rPr>
        <w:t>,</w:t>
      </w:r>
      <w:r>
        <w:rPr>
          <w:rFonts w:eastAsia="Times New Roman"/>
          <w:szCs w:val="24"/>
        </w:rPr>
        <w:t xml:space="preserve"> όχι τα ελληνικά όμως, ε;</w:t>
      </w:r>
    </w:p>
    <w:p w14:paraId="7048FC90" w14:textId="77777777" w:rsidR="00D650F6" w:rsidRDefault="005A0EB2">
      <w:pPr>
        <w:spacing w:line="600" w:lineRule="auto"/>
        <w:ind w:firstLine="720"/>
        <w:jc w:val="both"/>
        <w:rPr>
          <w:rFonts w:eastAsia="Times New Roman"/>
          <w:szCs w:val="24"/>
        </w:rPr>
      </w:pPr>
      <w:r>
        <w:rPr>
          <w:rFonts w:eastAsia="Times New Roman"/>
          <w:szCs w:val="24"/>
        </w:rPr>
        <w:t>Παράδειγμα δεύτερο. Εξαγωγική ομόρρυθμη εταιρεία τριών εταίρων, που είναι και οι τρεις εργαζόμενοι και δεν έχουν υπαλλήλους. Οι άνθρωποι αυτοί δημιουργούν υψηλής ακρίβειας λογισμικό,</w:t>
      </w:r>
      <w:r>
        <w:rPr>
          <w:rFonts w:eastAsia="Times New Roman"/>
          <w:szCs w:val="24"/>
        </w:rPr>
        <w:t xml:space="preserve"> το οποίο δίνεται για ιατρικές εφαρμογές στην Ευρώπη και στην Αμερική αποκλειστικά. Ετήσιος τζίρος 75.000 ευρώ. Έχουν έξοδα γύρω στις 14.000 ευρώ, βάλτε και τις εισφορές του ΤΕΒΕ 13.000 ευρώ, οπότε ο φόρος στα κέρδη τα φορολογητέα είναι 26%, συμπληρώστε πρ</w:t>
      </w:r>
      <w:r>
        <w:rPr>
          <w:rFonts w:eastAsia="Times New Roman"/>
          <w:szCs w:val="24"/>
        </w:rPr>
        <w:t>οκαταβολή φόρου προηγούμενης χρονιάς, προκαταβολή φόρου για φέτος, τέλος επιτηδεύματος. Άρα καθαρά κέρδη που μένουν προς διανομή είναι 29.650 ευρώ. Σε ετήσια βάση, λοιπόν, 9.900 για τον κάθε εταίρο. Σε μηνιαία βάση; 850 ευρώ.</w:t>
      </w:r>
    </w:p>
    <w:p w14:paraId="7048FC91" w14:textId="77777777" w:rsidR="00D650F6" w:rsidRDefault="005A0EB2">
      <w:pPr>
        <w:spacing w:line="600" w:lineRule="auto"/>
        <w:ind w:firstLine="720"/>
        <w:jc w:val="both"/>
        <w:rPr>
          <w:rFonts w:eastAsia="Times New Roman"/>
          <w:szCs w:val="24"/>
        </w:rPr>
      </w:pPr>
      <w:r>
        <w:rPr>
          <w:rFonts w:eastAsia="Times New Roman"/>
          <w:szCs w:val="24"/>
        </w:rPr>
        <w:t>Από αυτά, θέλω πραγματικά να α</w:t>
      </w:r>
      <w:r>
        <w:rPr>
          <w:rFonts w:eastAsia="Times New Roman"/>
          <w:szCs w:val="24"/>
        </w:rPr>
        <w:t>ναρωτηθούμε όλοι μας πώς ένας επιστήμονας, ένας επαγγελματίας, ένας οικογενειάρχης, που</w:t>
      </w:r>
      <w:r>
        <w:rPr>
          <w:rFonts w:eastAsia="Times New Roman"/>
          <w:szCs w:val="24"/>
        </w:rPr>
        <w:t>,</w:t>
      </w:r>
      <w:r>
        <w:rPr>
          <w:rFonts w:eastAsia="Times New Roman"/>
          <w:szCs w:val="24"/>
        </w:rPr>
        <w:t xml:space="preserve"> αν το σκεφτούμε</w:t>
      </w:r>
      <w:r>
        <w:rPr>
          <w:rFonts w:eastAsia="Times New Roman"/>
          <w:szCs w:val="24"/>
        </w:rPr>
        <w:t>,</w:t>
      </w:r>
      <w:r>
        <w:rPr>
          <w:rFonts w:eastAsia="Times New Roman"/>
          <w:szCs w:val="24"/>
        </w:rPr>
        <w:t xml:space="preserve"> κάνει εξαγωγές και φέρνει καθαρό χρήμα στη χώρα, πρέπει επιπλέον να πληρώσει και ΕΝΦΙΑ, πρέπει να πληρώσει και εισφορά αλληλεγγύης, μπορεί να ζήσει τη</w:t>
      </w:r>
      <w:r>
        <w:rPr>
          <w:rFonts w:eastAsia="Times New Roman"/>
          <w:szCs w:val="24"/>
        </w:rPr>
        <w:t>ν οικογένειά του. Βρείτε μου εσείς αν είναι εφικτό με νόμιμο τρόπο να έχει μια αξιοπρεπή διαβίωση.</w:t>
      </w:r>
    </w:p>
    <w:p w14:paraId="7048FC92" w14:textId="77777777" w:rsidR="00D650F6" w:rsidRDefault="005A0EB2">
      <w:pPr>
        <w:spacing w:line="600" w:lineRule="auto"/>
        <w:ind w:firstLine="720"/>
        <w:jc w:val="both"/>
        <w:rPr>
          <w:rFonts w:eastAsia="Times New Roman"/>
          <w:szCs w:val="24"/>
        </w:rPr>
      </w:pPr>
      <w:r>
        <w:rPr>
          <w:rFonts w:eastAsia="Times New Roman"/>
          <w:szCs w:val="24"/>
        </w:rPr>
        <w:t>Παράδειγμα τρίτο. Ανώνυμη εταιρεία δραστηριοποιούμενη στο</w:t>
      </w:r>
      <w:r>
        <w:rPr>
          <w:rFonts w:eastAsia="Times New Roman"/>
          <w:szCs w:val="24"/>
        </w:rPr>
        <w:t>ν</w:t>
      </w:r>
      <w:r>
        <w:rPr>
          <w:rFonts w:eastAsia="Times New Roman"/>
          <w:szCs w:val="24"/>
        </w:rPr>
        <w:t xml:space="preserve"> χώρο των </w:t>
      </w:r>
      <w:r>
        <w:rPr>
          <w:rFonts w:eastAsia="Times New Roman"/>
          <w:szCs w:val="24"/>
        </w:rPr>
        <w:t>α</w:t>
      </w:r>
      <w:r>
        <w:rPr>
          <w:rFonts w:eastAsia="Times New Roman"/>
          <w:szCs w:val="24"/>
        </w:rPr>
        <w:t xml:space="preserve">νανεώσιμων </w:t>
      </w:r>
      <w:r>
        <w:rPr>
          <w:rFonts w:eastAsia="Times New Roman"/>
          <w:szCs w:val="24"/>
        </w:rPr>
        <w:t>π</w:t>
      </w:r>
      <w:r>
        <w:rPr>
          <w:rFonts w:eastAsia="Times New Roman"/>
          <w:szCs w:val="24"/>
        </w:rPr>
        <w:t xml:space="preserve">ηγών </w:t>
      </w:r>
      <w:r>
        <w:rPr>
          <w:rFonts w:eastAsia="Times New Roman"/>
          <w:szCs w:val="24"/>
        </w:rPr>
        <w:t>ε</w:t>
      </w:r>
      <w:r>
        <w:rPr>
          <w:rFonts w:eastAsia="Times New Roman"/>
          <w:szCs w:val="24"/>
        </w:rPr>
        <w:t>νέργειας, δραστηριότητα αιχμής για τη χώρα, έχουν τζίρο προ φόρων 100.</w:t>
      </w:r>
      <w:r>
        <w:rPr>
          <w:rFonts w:eastAsia="Times New Roman"/>
          <w:szCs w:val="24"/>
        </w:rPr>
        <w:t>000 ευρώ. Βάλτε φορολογία 29%, φόρο μερισμάτων 15%, προσθέστε την εισφορά αλληλεγγύης, ασφαλιστικές εισφορές επί του τζίρου, ΕΝΦΙΑ για τα ακίνητα της εταιρείας, στο τέλος μένουν 9.000 ευρώ, χωρίς να υπολογιστεί η προκαταβολή φόρου του επόμενου έτους.</w:t>
      </w:r>
    </w:p>
    <w:p w14:paraId="7048FC93" w14:textId="77777777" w:rsidR="00D650F6" w:rsidRDefault="005A0EB2">
      <w:pPr>
        <w:spacing w:line="600" w:lineRule="auto"/>
        <w:ind w:firstLine="720"/>
        <w:jc w:val="both"/>
        <w:rPr>
          <w:rFonts w:eastAsia="Times New Roman"/>
          <w:szCs w:val="24"/>
        </w:rPr>
      </w:pPr>
      <w:r>
        <w:rPr>
          <w:rFonts w:eastAsia="Times New Roman"/>
          <w:szCs w:val="24"/>
        </w:rPr>
        <w:t>Μπορε</w:t>
      </w:r>
      <w:r>
        <w:rPr>
          <w:rFonts w:eastAsia="Times New Roman"/>
          <w:szCs w:val="24"/>
        </w:rPr>
        <w:t>ί κάποιος, λοιπόν, με αυτά τα δεδομένα να επενδύσει στη χώρα; Αυτά τα παραδείγματα που αναφέρω είναι πραγματικές ιστορίες καθημερινής ελληνικής τρέλας.</w:t>
      </w:r>
    </w:p>
    <w:p w14:paraId="7048FC94" w14:textId="77777777" w:rsidR="00D650F6" w:rsidRDefault="005A0EB2">
      <w:pPr>
        <w:spacing w:line="600" w:lineRule="auto"/>
        <w:ind w:firstLine="720"/>
        <w:jc w:val="both"/>
        <w:rPr>
          <w:rFonts w:eastAsia="Times New Roman"/>
          <w:szCs w:val="24"/>
        </w:rPr>
      </w:pPr>
      <w:r>
        <w:rPr>
          <w:rFonts w:eastAsia="Times New Roman"/>
          <w:szCs w:val="24"/>
        </w:rPr>
        <w:t xml:space="preserve">Και μη βιαστείτε, κύριοι της Κυβέρνησης, να πείτε ότι για αυτά δεν φταίτε εσείς.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το ασφυκτικό και αβέβαιο περιβάλλον δεκαοκτώ μηνών ατέρμονης διαπραγμάτευσης έχει το δικό σας </w:t>
      </w:r>
      <w:r>
        <w:rPr>
          <w:rFonts w:eastAsia="Times New Roman"/>
          <w:szCs w:val="24"/>
          <w:lang w:val="en-US"/>
        </w:rPr>
        <w:t>brand</w:t>
      </w:r>
      <w:r>
        <w:rPr>
          <w:rFonts w:eastAsia="Times New Roman"/>
          <w:szCs w:val="24"/>
        </w:rPr>
        <w:t xml:space="preserve"> </w:t>
      </w:r>
      <w:r>
        <w:rPr>
          <w:rFonts w:eastAsia="Times New Roman"/>
          <w:szCs w:val="24"/>
          <w:lang w:val="en-US"/>
        </w:rPr>
        <w:t>name</w:t>
      </w:r>
      <w:r>
        <w:rPr>
          <w:rFonts w:eastAsia="Times New Roman"/>
          <w:szCs w:val="24"/>
        </w:rPr>
        <w:t>.</w:t>
      </w:r>
    </w:p>
    <w:p w14:paraId="7048FC95" w14:textId="77777777" w:rsidR="00D650F6" w:rsidRDefault="005A0EB2">
      <w:pPr>
        <w:spacing w:line="600" w:lineRule="auto"/>
        <w:ind w:firstLine="720"/>
        <w:jc w:val="both"/>
        <w:rPr>
          <w:rFonts w:eastAsia="Times New Roman"/>
          <w:szCs w:val="24"/>
        </w:rPr>
      </w:pPr>
      <w:r>
        <w:rPr>
          <w:rFonts w:eastAsia="Times New Roman"/>
          <w:szCs w:val="24"/>
        </w:rPr>
        <w:t>Και κανείς δεν λέει ότι φταίτε για ό,τι συμβαίνει στη χώρα και για τις εγγενείς παθογένειες από γενέσεως του ελληνικού κράτους. Ευθύνεστε όμως. Κ</w:t>
      </w:r>
      <w:r>
        <w:rPr>
          <w:rFonts w:eastAsia="Times New Roman"/>
          <w:szCs w:val="24"/>
        </w:rPr>
        <w:t>αι ευθύνεστε, γιατί</w:t>
      </w:r>
      <w:r>
        <w:rPr>
          <w:rFonts w:eastAsia="Times New Roman"/>
          <w:szCs w:val="24"/>
        </w:rPr>
        <w:t>,</w:t>
      </w:r>
      <w:r>
        <w:rPr>
          <w:rFonts w:eastAsia="Times New Roman"/>
          <w:szCs w:val="24"/>
        </w:rPr>
        <w:t xml:space="preserve"> ενώ ξέρατε πολύ καλά ότι υπάρχει αυτή η κατάσταση, ενώ ξέρατε ότι δεν μπορείτε να τα διαχειριστείτε αποτελεσματικά, πουλήσατε εν γνώσει σας φύκια για μεταξωτές κορδέλες και</w:t>
      </w:r>
      <w:r>
        <w:rPr>
          <w:rFonts w:eastAsia="Times New Roman"/>
          <w:szCs w:val="24"/>
        </w:rPr>
        <w:t>,</w:t>
      </w:r>
      <w:r>
        <w:rPr>
          <w:rFonts w:eastAsia="Times New Roman"/>
          <w:szCs w:val="24"/>
        </w:rPr>
        <w:t xml:space="preserve"> αφού φτάσατε τη χώρα στο μη παρέκει</w:t>
      </w:r>
      <w:r>
        <w:rPr>
          <w:rFonts w:eastAsia="Times New Roman"/>
          <w:szCs w:val="24"/>
        </w:rPr>
        <w:t>,</w:t>
      </w:r>
      <w:r>
        <w:rPr>
          <w:rFonts w:eastAsia="Times New Roman"/>
          <w:szCs w:val="24"/>
        </w:rPr>
        <w:t xml:space="preserve"> εξουθενώνοντάς τη, σήμερ</w:t>
      </w:r>
      <w:r>
        <w:rPr>
          <w:rFonts w:eastAsia="Times New Roman"/>
          <w:szCs w:val="24"/>
        </w:rPr>
        <w:t>α κάνετε ή παριστάνετε πως κάνετε στροφή</w:t>
      </w:r>
      <w:r w:rsidRPr="00D0560C">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ογδόντα</w:t>
      </w:r>
      <w:r>
        <w:rPr>
          <w:rFonts w:eastAsia="Times New Roman"/>
          <w:szCs w:val="24"/>
        </w:rPr>
        <w:t xml:space="preserve"> μοιρών -κι όχι αυτή την άλλη του κ. Τσίπρα, των </w:t>
      </w:r>
      <w:r>
        <w:rPr>
          <w:rFonts w:eastAsia="Times New Roman"/>
          <w:szCs w:val="24"/>
        </w:rPr>
        <w:t>τριακοσίων εξήντα</w:t>
      </w:r>
      <w:r>
        <w:rPr>
          <w:rFonts w:eastAsia="Times New Roman"/>
          <w:szCs w:val="24"/>
        </w:rPr>
        <w:t>- για να κυβερνήσετε, εμπορευόμενοι τις αυταπάτες σας. Σε απλά ελληνικά, αυτό σημαίνει εξαπάτηση.</w:t>
      </w:r>
    </w:p>
    <w:p w14:paraId="7048FC9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Ευθύνεστε για το γεγονός ότι έχουν πρ</w:t>
      </w:r>
      <w:r>
        <w:rPr>
          <w:rFonts w:eastAsia="Times New Roman" w:cs="Times New Roman"/>
          <w:szCs w:val="24"/>
        </w:rPr>
        <w:t>οκηρυχθεί λιγοστά μόνο έργα στο πλαίσιο του νέου ΕΣΠΑ 2014-2020. Ευθύνεστε, γιατί</w:t>
      </w:r>
      <w:r>
        <w:rPr>
          <w:rFonts w:eastAsia="Times New Roman" w:cs="Times New Roman"/>
          <w:szCs w:val="24"/>
        </w:rPr>
        <w:t>,</w:t>
      </w:r>
      <w:r>
        <w:rPr>
          <w:rFonts w:eastAsia="Times New Roman" w:cs="Times New Roman"/>
          <w:szCs w:val="24"/>
        </w:rPr>
        <w:t xml:space="preserve"> από τη μέρα που αναλάβατε, διαπραγματεύεστε και εσχάτως από προχθές κυβερνάτε. Αυτά είναι τα λόγια του Προέδρου της Βουλής, του κ. </w:t>
      </w:r>
      <w:proofErr w:type="spellStart"/>
      <w:r>
        <w:rPr>
          <w:rFonts w:eastAsia="Times New Roman" w:cs="Times New Roman"/>
          <w:szCs w:val="24"/>
        </w:rPr>
        <w:t>Βούτση</w:t>
      </w:r>
      <w:proofErr w:type="spellEnd"/>
      <w:r>
        <w:rPr>
          <w:rFonts w:eastAsia="Times New Roman" w:cs="Times New Roman"/>
          <w:szCs w:val="24"/>
        </w:rPr>
        <w:t>, που είπε: «Τώρα, μετά από δεκαεπτά</w:t>
      </w:r>
      <w:r>
        <w:rPr>
          <w:rFonts w:eastAsia="Times New Roman" w:cs="Times New Roman"/>
          <w:szCs w:val="24"/>
        </w:rPr>
        <w:t xml:space="preserve"> μήνες Κυβέρνησης, μπαίνουμε σε έναν κύκλο διακυβέρνησης. Κλείνει ο κύκλος της διαπραγμάτευσης. Τώρα δοκιμάζεται η Αριστερά στην Ελλάδα</w:t>
      </w:r>
      <w:r>
        <w:rPr>
          <w:rFonts w:eastAsia="Times New Roman" w:cs="Times New Roman"/>
          <w:szCs w:val="24"/>
        </w:rPr>
        <w:t>.</w:t>
      </w:r>
      <w:r>
        <w:rPr>
          <w:rFonts w:eastAsia="Times New Roman" w:cs="Times New Roman"/>
          <w:szCs w:val="24"/>
        </w:rPr>
        <w:t>». Και εσείς, κυβερνάτε μια χώρα</w:t>
      </w:r>
      <w:r>
        <w:rPr>
          <w:rFonts w:eastAsia="Times New Roman" w:cs="Times New Roman"/>
          <w:szCs w:val="24"/>
        </w:rPr>
        <w:t>,</w:t>
      </w:r>
      <w:r>
        <w:rPr>
          <w:rFonts w:eastAsia="Times New Roman" w:cs="Times New Roman"/>
          <w:szCs w:val="24"/>
        </w:rPr>
        <w:t xml:space="preserve"> που είναι στα επείγοντα, με ρυθμούς χελώνας. Ευθύνεστε για τη δραματική κατάσταση, στη</w:t>
      </w:r>
      <w:r>
        <w:rPr>
          <w:rFonts w:eastAsia="Times New Roman" w:cs="Times New Roman"/>
          <w:szCs w:val="24"/>
        </w:rPr>
        <w:t>ν οποία βρίσκεται ο εμπορικός, ο επιχειρηματικός, ο επιστημονικός, ο αγροτικός κόσμος της χώρας.</w:t>
      </w:r>
    </w:p>
    <w:p w14:paraId="7048FC9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Ως Ελληνίδα, πιστέψτε με, θα ήθελα η διαπραγμάτευση να έχει κλείσει με μια καλή συμφωνία. Αυτό, όμως, που έχουμε είναι μια κακή συμφωνία, μια συμφωνία θηλιά κα</w:t>
      </w:r>
      <w:r>
        <w:rPr>
          <w:rFonts w:eastAsia="Times New Roman" w:cs="Times New Roman"/>
          <w:szCs w:val="24"/>
        </w:rPr>
        <w:t>ι δεν έχει γίνει καμ</w:t>
      </w:r>
      <w:r>
        <w:rPr>
          <w:rFonts w:eastAsia="Times New Roman" w:cs="Times New Roman"/>
          <w:szCs w:val="24"/>
        </w:rPr>
        <w:t>μ</w:t>
      </w:r>
      <w:r>
        <w:rPr>
          <w:rFonts w:eastAsia="Times New Roman" w:cs="Times New Roman"/>
          <w:szCs w:val="24"/>
        </w:rPr>
        <w:t>ία, μα καμ</w:t>
      </w:r>
      <w:r>
        <w:rPr>
          <w:rFonts w:eastAsia="Times New Roman" w:cs="Times New Roman"/>
          <w:szCs w:val="24"/>
        </w:rPr>
        <w:t>μ</w:t>
      </w:r>
      <w:r>
        <w:rPr>
          <w:rFonts w:eastAsia="Times New Roman" w:cs="Times New Roman"/>
          <w:szCs w:val="24"/>
        </w:rPr>
        <w:t>ία, συζήτηση για επενδύσεις. Σας θυμίζω μόνο ότι στο πρώτο μνημόνιο οι ίδιοι οι Ευρωπαίοι είχαν αποδεχθεί τη λογική ότι η Ελλάδα χρειάζεται διαρθρωτικά μέτρα, αλλά χρειάζεται και επενδύσεις. Τώρα, όλα αυτά έχουν πάει περίπατ</w:t>
      </w:r>
      <w:r>
        <w:rPr>
          <w:rFonts w:eastAsia="Times New Roman" w:cs="Times New Roman"/>
          <w:szCs w:val="24"/>
        </w:rPr>
        <w:t>ο.</w:t>
      </w:r>
    </w:p>
    <w:p w14:paraId="7048FC9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Και σας ερωτώ: Ποια ανάπτυξη; Ποια </w:t>
      </w:r>
      <w:r>
        <w:rPr>
          <w:rFonts w:eastAsia="Times New Roman" w:cs="Times New Roman"/>
          <w:szCs w:val="24"/>
          <w:lang w:val="en-US"/>
        </w:rPr>
        <w:t>clusters</w:t>
      </w:r>
      <w:r>
        <w:rPr>
          <w:rFonts w:eastAsia="Times New Roman" w:cs="Times New Roman"/>
          <w:szCs w:val="24"/>
        </w:rPr>
        <w:t xml:space="preserve"> και </w:t>
      </w:r>
      <w:proofErr w:type="spellStart"/>
      <w:r>
        <w:rPr>
          <w:rFonts w:eastAsia="Times New Roman" w:cs="Times New Roman"/>
          <w:szCs w:val="24"/>
        </w:rPr>
        <w:t>υπερ</w:t>
      </w:r>
      <w:proofErr w:type="spellEnd"/>
      <w:r>
        <w:rPr>
          <w:rFonts w:eastAsia="Times New Roman" w:cs="Times New Roman"/>
          <w:szCs w:val="24"/>
        </w:rPr>
        <w:t>-</w:t>
      </w:r>
      <w:r>
        <w:rPr>
          <w:rFonts w:eastAsia="Times New Roman" w:cs="Times New Roman"/>
          <w:szCs w:val="24"/>
          <w:lang w:val="en-US"/>
        </w:rPr>
        <w:t>clusters</w:t>
      </w:r>
      <w:r>
        <w:rPr>
          <w:rFonts w:eastAsia="Times New Roman" w:cs="Times New Roman"/>
          <w:szCs w:val="24"/>
        </w:rPr>
        <w:t>; Αυτά λείπουν από την Ελλάδα; Τι έχετε να πείτε σε όλον αυτόν τον κόσμο, που βάζει κάθε μέρα λουκέτο στις επιχειρήσεις του; Θα μιλήσετε για τις συστάδες επιχειρήσεων; Τι έχετε να πείτε για το</w:t>
      </w:r>
      <w:r>
        <w:rPr>
          <w:rFonts w:eastAsia="Times New Roman" w:cs="Times New Roman"/>
          <w:szCs w:val="24"/>
        </w:rPr>
        <w:t>υς επιστήμονες και για τους επαγγελματίες</w:t>
      </w:r>
      <w:r>
        <w:rPr>
          <w:rFonts w:eastAsia="Times New Roman" w:cs="Times New Roman"/>
          <w:szCs w:val="24"/>
        </w:rPr>
        <w:t>,</w:t>
      </w:r>
      <w:r>
        <w:rPr>
          <w:rFonts w:eastAsia="Times New Roman" w:cs="Times New Roman"/>
          <w:szCs w:val="24"/>
        </w:rPr>
        <w:t xml:space="preserve"> που παίρνουν των </w:t>
      </w:r>
      <w:proofErr w:type="spellStart"/>
      <w:r>
        <w:rPr>
          <w:rFonts w:eastAsia="Times New Roman" w:cs="Times New Roman"/>
          <w:szCs w:val="24"/>
        </w:rPr>
        <w:t>ομματιών</w:t>
      </w:r>
      <w:proofErr w:type="spellEnd"/>
      <w:r>
        <w:rPr>
          <w:rFonts w:eastAsia="Times New Roman" w:cs="Times New Roman"/>
          <w:szCs w:val="24"/>
        </w:rPr>
        <w:t xml:space="preserve"> τους και πάνε στο εξωτερικό; Θα τους μιλήσετε για το ευοίωνο επιχειρηματικό κλίμα στην Ελλάδα; Στην Ελλάδα των φόρων, των δυόμισ</w:t>
      </w:r>
      <w:r>
        <w:rPr>
          <w:rFonts w:eastAsia="Times New Roman" w:cs="Times New Roman"/>
          <w:szCs w:val="24"/>
        </w:rPr>
        <w:t>ι</w:t>
      </w:r>
      <w:r>
        <w:rPr>
          <w:rFonts w:eastAsia="Times New Roman" w:cs="Times New Roman"/>
          <w:szCs w:val="24"/>
        </w:rPr>
        <w:t xml:space="preserve"> χιλιάδων παράνομα διορισμένων, των μετακλητών και αμετάκλ</w:t>
      </w:r>
      <w:r>
        <w:rPr>
          <w:rFonts w:eastAsia="Times New Roman" w:cs="Times New Roman"/>
          <w:szCs w:val="24"/>
        </w:rPr>
        <w:t>ητων υπαλλήλων; Ή θα τους μιλήσετε για τους οργανισμούς- «φάντασμα», που συντηρούνται ακόμη σε μια άφραγκη Ελλάδα;</w:t>
      </w:r>
    </w:p>
    <w:p w14:paraId="7048FC9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Το ερώτημα είναι: Μπορεί η χώρα να βγει από το τέλμα της </w:t>
      </w:r>
      <w:proofErr w:type="spellStart"/>
      <w:r>
        <w:rPr>
          <w:rFonts w:eastAsia="Times New Roman" w:cs="Times New Roman"/>
          <w:szCs w:val="24"/>
        </w:rPr>
        <w:t>αποεπένδυσης</w:t>
      </w:r>
      <w:proofErr w:type="spellEnd"/>
      <w:r>
        <w:rPr>
          <w:rFonts w:eastAsia="Times New Roman" w:cs="Times New Roman"/>
          <w:szCs w:val="24"/>
        </w:rPr>
        <w:t>; Η απάντηση είναι «ναι» και ο τρόπος νομίζω είναι οι προτάσεις που μόλι</w:t>
      </w:r>
      <w:r>
        <w:rPr>
          <w:rFonts w:eastAsia="Times New Roman" w:cs="Times New Roman"/>
          <w:szCs w:val="24"/>
        </w:rPr>
        <w:t>ς τώρα κατέθεσε η Πρόεδρος της Δημοκρατικής Συμπαράταξης, κ</w:t>
      </w:r>
      <w:r>
        <w:rPr>
          <w:rFonts w:eastAsia="Times New Roman" w:cs="Times New Roman"/>
          <w:szCs w:val="24"/>
        </w:rPr>
        <w:t>.</w:t>
      </w:r>
      <w:r>
        <w:rPr>
          <w:rFonts w:eastAsia="Times New Roman" w:cs="Times New Roman"/>
          <w:szCs w:val="24"/>
        </w:rPr>
        <w:t xml:space="preserve"> Γεννηματά. Αν η Κυβέρνηση επιμένει κολλημένη στις ιδεοληψίες της, αν περιμένει ότι τα προβλήματα θα λυθούν από τον αναπτυξιακό νόμο, που δεκαπέντε μήνες τώρα τον περιμένουμε στη Βουλή, από το νέο</w:t>
      </w:r>
      <w:r>
        <w:rPr>
          <w:rFonts w:eastAsia="Times New Roman" w:cs="Times New Roman"/>
          <w:szCs w:val="24"/>
        </w:rPr>
        <w:t xml:space="preserve"> ΕΣΠΑ των βαριών γραφειοκρατιών διαδικασιών…</w:t>
      </w:r>
    </w:p>
    <w:p w14:paraId="7048FC9A"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ολοκληρώστε, σας παρακαλώ.</w:t>
      </w:r>
    </w:p>
    <w:p w14:paraId="7048FC9B"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Ολοκληρώνω, κύριε Πρόεδρε και ευχαριστώ για την ανοχή.</w:t>
      </w:r>
    </w:p>
    <w:p w14:paraId="7048FC9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περιμένετε να λυθεί από το πακέτο </w:t>
      </w:r>
      <w:proofErr w:type="spellStart"/>
      <w:r>
        <w:rPr>
          <w:rFonts w:eastAsia="Times New Roman" w:cs="Times New Roman"/>
          <w:szCs w:val="24"/>
        </w:rPr>
        <w:t>Γιο</w:t>
      </w:r>
      <w:r>
        <w:rPr>
          <w:rFonts w:eastAsia="Times New Roman" w:cs="Times New Roman"/>
          <w:szCs w:val="24"/>
        </w:rPr>
        <w:t>ύ</w:t>
      </w:r>
      <w:r>
        <w:rPr>
          <w:rFonts w:eastAsia="Times New Roman" w:cs="Times New Roman"/>
          <w:szCs w:val="24"/>
        </w:rPr>
        <w:t>νκ</w:t>
      </w:r>
      <w:r>
        <w:rPr>
          <w:rFonts w:eastAsia="Times New Roman" w:cs="Times New Roman"/>
          <w:szCs w:val="24"/>
        </w:rPr>
        <w:t>ε</w:t>
      </w:r>
      <w:r>
        <w:rPr>
          <w:rFonts w:eastAsia="Times New Roman" w:cs="Times New Roman"/>
          <w:szCs w:val="24"/>
        </w:rPr>
        <w:t>ρ</w:t>
      </w:r>
      <w:proofErr w:type="spellEnd"/>
      <w:r>
        <w:rPr>
          <w:rFonts w:eastAsia="Times New Roman" w:cs="Times New Roman"/>
          <w:szCs w:val="24"/>
        </w:rPr>
        <w:t>, που</w:t>
      </w:r>
      <w:r>
        <w:rPr>
          <w:rFonts w:eastAsia="Times New Roman" w:cs="Times New Roman"/>
          <w:szCs w:val="24"/>
        </w:rPr>
        <w:t>,</w:t>
      </w:r>
      <w:r>
        <w:rPr>
          <w:rFonts w:eastAsia="Times New Roman" w:cs="Times New Roman"/>
          <w:szCs w:val="24"/>
        </w:rPr>
        <w:t xml:space="preserve"> κατά γενική ομολογία</w:t>
      </w:r>
      <w:r>
        <w:rPr>
          <w:rFonts w:eastAsia="Times New Roman" w:cs="Times New Roman"/>
          <w:szCs w:val="24"/>
        </w:rPr>
        <w:t>,</w:t>
      </w:r>
      <w:r>
        <w:rPr>
          <w:rFonts w:eastAsia="Times New Roman" w:cs="Times New Roman"/>
          <w:szCs w:val="24"/>
        </w:rPr>
        <w:t xml:space="preserve"> θα χρειαστεί περίπου δύο χρόνια για να υπάρξει η όποια χρηματοδότηση, τότε ας χαιρετ</w:t>
      </w:r>
      <w:r>
        <w:rPr>
          <w:rFonts w:eastAsia="Times New Roman" w:cs="Times New Roman"/>
          <w:szCs w:val="24"/>
        </w:rPr>
        <w:t>ή</w:t>
      </w:r>
      <w:r>
        <w:rPr>
          <w:rFonts w:eastAsia="Times New Roman" w:cs="Times New Roman"/>
          <w:szCs w:val="24"/>
        </w:rPr>
        <w:t>σουμε όλοι μαζί την ανάπτυξη που πέρασε</w:t>
      </w:r>
      <w:r>
        <w:rPr>
          <w:rFonts w:eastAsia="Times New Roman" w:cs="Times New Roman"/>
          <w:szCs w:val="24"/>
        </w:rPr>
        <w:t>,</w:t>
      </w:r>
      <w:r>
        <w:rPr>
          <w:rFonts w:eastAsia="Times New Roman" w:cs="Times New Roman"/>
          <w:szCs w:val="24"/>
        </w:rPr>
        <w:t xml:space="preserve"> αλλά δεν στάθμευσε</w:t>
      </w:r>
      <w:r>
        <w:rPr>
          <w:rFonts w:eastAsia="Times New Roman" w:cs="Times New Roman"/>
          <w:szCs w:val="24"/>
        </w:rPr>
        <w:t>,</w:t>
      </w:r>
      <w:r>
        <w:rPr>
          <w:rFonts w:eastAsia="Times New Roman" w:cs="Times New Roman"/>
          <w:szCs w:val="24"/>
        </w:rPr>
        <w:t xml:space="preserve"> στη χώρα του παράλληλου σύμπαντος «ΣΥΡΙΖΑ». Προσγειώνεται σε άλλες χώρες</w:t>
      </w:r>
      <w:r>
        <w:rPr>
          <w:rFonts w:eastAsia="Times New Roman" w:cs="Times New Roman"/>
          <w:szCs w:val="24"/>
        </w:rPr>
        <w:t>,</w:t>
      </w:r>
      <w:r>
        <w:rPr>
          <w:rFonts w:eastAsia="Times New Roman" w:cs="Times New Roman"/>
          <w:szCs w:val="24"/>
        </w:rPr>
        <w:t xml:space="preserve"> σε χώρες γειτ</w:t>
      </w:r>
      <w:r>
        <w:rPr>
          <w:rFonts w:eastAsia="Times New Roman" w:cs="Times New Roman"/>
          <w:szCs w:val="24"/>
        </w:rPr>
        <w:t>ονικές, σε χώρες βαλκανικές και στην Κύπρο, που την καλοδέχονται και εισάγονται εκεί οι ελληνικές επιχειρήσεις και οι επαγγελματίες, που δυστυχώς εσείς διώχνετε.</w:t>
      </w:r>
    </w:p>
    <w:p w14:paraId="7048FC9D" w14:textId="77777777" w:rsidR="00D650F6" w:rsidRDefault="005A0EB2">
      <w:pPr>
        <w:spacing w:line="600" w:lineRule="auto"/>
        <w:ind w:firstLine="851"/>
        <w:jc w:val="both"/>
        <w:rPr>
          <w:rFonts w:eastAsia="Times New Roman" w:cs="Times New Roman"/>
          <w:szCs w:val="24"/>
        </w:rPr>
      </w:pPr>
      <w:r>
        <w:rPr>
          <w:rFonts w:eastAsia="Times New Roman" w:cs="Times New Roman"/>
          <w:szCs w:val="24"/>
        </w:rPr>
        <w:t>Ευχαριστώ, κύριε Πρόεδρε</w:t>
      </w:r>
      <w:r>
        <w:rPr>
          <w:rFonts w:eastAsia="Times New Roman" w:cs="Times New Roman"/>
          <w:szCs w:val="24"/>
        </w:rPr>
        <w:t>,</w:t>
      </w:r>
      <w:r>
        <w:rPr>
          <w:rFonts w:eastAsia="Times New Roman" w:cs="Times New Roman"/>
          <w:szCs w:val="24"/>
        </w:rPr>
        <w:t xml:space="preserve"> για την ανοχή. Ευχαριστώ κύριοι συνάδελφοι.</w:t>
      </w:r>
    </w:p>
    <w:p w14:paraId="7048FC9E" w14:textId="77777777" w:rsidR="00D650F6" w:rsidRDefault="005A0EB2">
      <w:pPr>
        <w:spacing w:line="600" w:lineRule="auto"/>
        <w:ind w:firstLine="851"/>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αμάνης):</w:t>
      </w:r>
      <w:r>
        <w:rPr>
          <w:rFonts w:eastAsia="Times New Roman" w:cs="Times New Roman"/>
          <w:szCs w:val="24"/>
        </w:rPr>
        <w:t xml:space="preserve"> Κύριε Υπουργέ, ακούσατε πάρα πολλά. Είναι αυτονόητο ότι εκ των προτέρων θα βάλω επιπλέον χρόνο. Ελπίζω να προλάβετε να απαντήσετε. Έχετε βέβαια και δευτερολογία και </w:t>
      </w:r>
      <w:proofErr w:type="spellStart"/>
      <w:r>
        <w:rPr>
          <w:rFonts w:eastAsia="Times New Roman" w:cs="Times New Roman"/>
          <w:szCs w:val="24"/>
        </w:rPr>
        <w:t>τριτολογία</w:t>
      </w:r>
      <w:proofErr w:type="spellEnd"/>
      <w:r>
        <w:rPr>
          <w:rFonts w:eastAsia="Times New Roman" w:cs="Times New Roman"/>
          <w:szCs w:val="24"/>
        </w:rPr>
        <w:t>.</w:t>
      </w:r>
    </w:p>
    <w:p w14:paraId="7048FC9F" w14:textId="77777777" w:rsidR="00D650F6" w:rsidRDefault="005A0EB2">
      <w:pPr>
        <w:spacing w:line="600" w:lineRule="auto"/>
        <w:ind w:firstLine="851"/>
        <w:jc w:val="both"/>
        <w:rPr>
          <w:rFonts w:eastAsia="Times New Roman" w:cs="Times New Roman"/>
          <w:szCs w:val="24"/>
        </w:rPr>
      </w:pPr>
      <w:r>
        <w:rPr>
          <w:rFonts w:eastAsia="Times New Roman" w:cs="Times New Roman"/>
          <w:szCs w:val="24"/>
        </w:rPr>
        <w:t>Ορίστε, έχετε τον λόγο.</w:t>
      </w:r>
    </w:p>
    <w:p w14:paraId="7048FCA0" w14:textId="77777777" w:rsidR="00D650F6" w:rsidRDefault="005A0EB2">
      <w:pPr>
        <w:spacing w:line="600" w:lineRule="auto"/>
        <w:ind w:firstLine="851"/>
        <w:jc w:val="both"/>
        <w:rPr>
          <w:rFonts w:eastAsia="Times New Roman" w:cs="Times New Roman"/>
          <w:szCs w:val="24"/>
        </w:rPr>
      </w:pPr>
      <w:r>
        <w:rPr>
          <w:rFonts w:eastAsia="Times New Roman" w:cs="Times New Roman"/>
          <w:b/>
          <w:szCs w:val="24"/>
        </w:rPr>
        <w:t>ΓΕΩΡΓΙΟΣ ΣΤΑΘΑΚΗΣ (Υπουργός Οικονομίας, Ανάπτυ</w:t>
      </w:r>
      <w:r>
        <w:rPr>
          <w:rFonts w:eastAsia="Times New Roman" w:cs="Times New Roman"/>
          <w:b/>
          <w:szCs w:val="24"/>
        </w:rPr>
        <w:t>ξης και Τουρισμού):</w:t>
      </w:r>
      <w:r>
        <w:rPr>
          <w:rFonts w:eastAsia="Times New Roman" w:cs="Times New Roman"/>
          <w:szCs w:val="24"/>
        </w:rPr>
        <w:t xml:space="preserve"> Ευχαριστώ, κύριε Πρόεδρε.</w:t>
      </w:r>
    </w:p>
    <w:p w14:paraId="7048FCA1" w14:textId="77777777" w:rsidR="00D650F6" w:rsidRDefault="005A0EB2">
      <w:pPr>
        <w:spacing w:line="600" w:lineRule="auto"/>
        <w:ind w:firstLine="851"/>
        <w:jc w:val="both"/>
        <w:rPr>
          <w:rFonts w:eastAsia="Times New Roman" w:cs="Times New Roman"/>
          <w:szCs w:val="24"/>
        </w:rPr>
      </w:pPr>
      <w:r>
        <w:rPr>
          <w:rFonts w:eastAsia="Times New Roman" w:cs="Times New Roman"/>
          <w:szCs w:val="24"/>
        </w:rPr>
        <w:t>Αγαπητές και αγαπητοί συνάδελφοι, επιτρέψτε μου να μιλήσω όχι για κοσμογονικές αλλαγές, διότι η κριτική που ασκήθηκε είναι ότι έγιν</w:t>
      </w:r>
      <w:r>
        <w:rPr>
          <w:rFonts w:eastAsia="Times New Roman" w:cs="Times New Roman"/>
          <w:szCs w:val="24"/>
        </w:rPr>
        <w:t>αν</w:t>
      </w:r>
      <w:r>
        <w:rPr>
          <w:rFonts w:eastAsia="Times New Roman" w:cs="Times New Roman"/>
          <w:szCs w:val="24"/>
        </w:rPr>
        <w:t xml:space="preserve"> σε ενάμιση χρόνο τέτοιες κοσμογονικές αλλαγές, καταστροφικές, που οτιδήποτε </w:t>
      </w:r>
      <w:r>
        <w:rPr>
          <w:rFonts w:eastAsia="Times New Roman" w:cs="Times New Roman"/>
          <w:szCs w:val="24"/>
        </w:rPr>
        <w:t xml:space="preserve">είχε φτιαχτεί με τόσο κόπο όλα τα προηγούμενα χρόνια, αίφνης κατέρρευσε και εμφανίστηκε ένα νέο πλαίσιο, το οποίο αποτρέπει φυσικά τις επενδύσεις και είναι ένας συνδυασμός </w:t>
      </w:r>
      <w:proofErr w:type="spellStart"/>
      <w:r>
        <w:rPr>
          <w:rFonts w:eastAsia="Times New Roman" w:cs="Times New Roman"/>
          <w:szCs w:val="24"/>
        </w:rPr>
        <w:t>φοροκαταιγίδας</w:t>
      </w:r>
      <w:proofErr w:type="spellEnd"/>
      <w:r>
        <w:rPr>
          <w:rFonts w:eastAsia="Times New Roman" w:cs="Times New Roman"/>
          <w:szCs w:val="24"/>
        </w:rPr>
        <w:t xml:space="preserve">, ανίκανης </w:t>
      </w:r>
      <w:r>
        <w:rPr>
          <w:rFonts w:eastAsia="Times New Roman" w:cs="Times New Roman"/>
          <w:szCs w:val="24"/>
        </w:rPr>
        <w:t>Κ</w:t>
      </w:r>
      <w:r>
        <w:rPr>
          <w:rFonts w:eastAsia="Times New Roman" w:cs="Times New Roman"/>
          <w:szCs w:val="24"/>
        </w:rPr>
        <w:t>υβέρνησης, αδυναμίας ανταγωνισμού των γειτονικών μας χωρών</w:t>
      </w:r>
      <w:r>
        <w:rPr>
          <w:rFonts w:eastAsia="Times New Roman" w:cs="Times New Roman"/>
          <w:szCs w:val="24"/>
        </w:rPr>
        <w:t xml:space="preserve"> -έμαθα ότι η Βουλγαρία, η Κύπρος και η Τουρκία έχουν μοντέλο αναπτυξιακής πολιτικής- και διάφορα άλλα ενδιαφέροντα σημεία. </w:t>
      </w:r>
    </w:p>
    <w:p w14:paraId="7048FCA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Να υπενθυμίσω ότι παραλάβαμε την ελληνική οικονομία πριν από ένα</w:t>
      </w:r>
      <w:r>
        <w:rPr>
          <w:rFonts w:eastAsia="Times New Roman" w:cs="Times New Roman"/>
          <w:szCs w:val="24"/>
        </w:rPr>
        <w:t>ν</w:t>
      </w:r>
      <w:r>
        <w:rPr>
          <w:rFonts w:eastAsia="Times New Roman" w:cs="Times New Roman"/>
          <w:szCs w:val="24"/>
        </w:rPr>
        <w:t xml:space="preserve"> χρόνο</w:t>
      </w:r>
      <w:r>
        <w:rPr>
          <w:rFonts w:eastAsia="Times New Roman" w:cs="Times New Roman"/>
          <w:szCs w:val="24"/>
        </w:rPr>
        <w:t>,</w:t>
      </w:r>
      <w:r>
        <w:rPr>
          <w:rFonts w:eastAsia="Times New Roman" w:cs="Times New Roman"/>
          <w:szCs w:val="24"/>
        </w:rPr>
        <w:t xml:space="preserve"> έχοντας εγγράψει όχι μόνο 3,5% προβλεπόμενη ανάπτυξη, την </w:t>
      </w:r>
      <w:r>
        <w:rPr>
          <w:rFonts w:eastAsia="Times New Roman" w:cs="Times New Roman"/>
          <w:szCs w:val="24"/>
        </w:rPr>
        <w:t xml:space="preserve">οποία «καταστρέψαμε» εμείς, αλλά -αν θυμάμαι καλά- και 4,5% πλεόνασμα. </w:t>
      </w:r>
    </w:p>
    <w:p w14:paraId="7048FCA3" w14:textId="77777777" w:rsidR="00D650F6" w:rsidRDefault="005A0EB2">
      <w:pPr>
        <w:spacing w:line="600" w:lineRule="auto"/>
        <w:ind w:firstLine="851"/>
        <w:jc w:val="both"/>
        <w:rPr>
          <w:rFonts w:eastAsia="Times New Roman"/>
          <w:szCs w:val="24"/>
        </w:rPr>
      </w:pPr>
      <w:r>
        <w:rPr>
          <w:rFonts w:eastAsia="Times New Roman"/>
          <w:szCs w:val="24"/>
        </w:rPr>
        <w:t>Δηλαδή, αφού βγάζετε το ισοζύγιο, χρησιμοποιήστε και τις δύο πλευρές του ισοζυγίου. Δέκα δισεκατομμύρια ανάπτυξη, κύριε Κουτσούκο, αλλά και μέτρα 4,5% του ΑΕΠ. Και τα δύο. Κάντε το ισο</w:t>
      </w:r>
      <w:r>
        <w:rPr>
          <w:rFonts w:eastAsia="Times New Roman"/>
          <w:szCs w:val="24"/>
        </w:rPr>
        <w:t>ζύγιο. Βάζετε, λοιπόν, ανάπτυξη. Ας υποθέσουμε ότι ήταν συμβατό το σχέδιο. Εγώ αμφισβητώ ότι υπήρχε αυτή η δυνατότητα, αλλά βάλτε και τις δύο πλευρές του ισοζυγίου. Αν βάλετε το ένα, σας βγαίνει λίγο ψηλά το κόστος του ΣΥΡΙΖΑ. Καλύτερο είναι να έχετε μια π</w:t>
      </w:r>
      <w:r>
        <w:rPr>
          <w:rFonts w:eastAsia="Times New Roman"/>
          <w:szCs w:val="24"/>
        </w:rPr>
        <w:t>ροεγγραφή του κόστους της συνέχισης της προηγούμενης πολιτικής.</w:t>
      </w:r>
    </w:p>
    <w:p w14:paraId="7048FCA4" w14:textId="77777777" w:rsidR="00D650F6" w:rsidRDefault="005A0EB2">
      <w:pPr>
        <w:spacing w:line="600" w:lineRule="auto"/>
        <w:ind w:firstLine="851"/>
        <w:jc w:val="both"/>
        <w:rPr>
          <w:rFonts w:eastAsia="Times New Roman"/>
          <w:szCs w:val="24"/>
        </w:rPr>
      </w:pPr>
      <w:r>
        <w:rPr>
          <w:rFonts w:eastAsia="Times New Roman"/>
          <w:szCs w:val="24"/>
        </w:rPr>
        <w:t>Να υπενθυμίσω: «Το πιο σκληρό μνημόνιο είναι το τρίτο μνημόνιο</w:t>
      </w:r>
      <w:r>
        <w:rPr>
          <w:rFonts w:eastAsia="Times New Roman"/>
          <w:szCs w:val="24"/>
        </w:rPr>
        <w:t>.</w:t>
      </w:r>
      <w:r>
        <w:rPr>
          <w:rFonts w:eastAsia="Times New Roman"/>
          <w:szCs w:val="24"/>
        </w:rPr>
        <w:t>». Να σας θυμίσω τα νούμερα; Σαράντα δισεκατομμύρια ήταν η δημοσιονομική προσαρμογή του πρώτου μνημονίου. Σαράντα δισεκατομμύρια. Κάτι θυμίζει αυτό στη Δημοκρατική Συμπαράταξη. Το δεύτερο μνημόνιο ήταν δεκαοκτώ δισεκατομμύρια. Το τρίτο βαρύ μνημόνιο –αναγν</w:t>
      </w:r>
      <w:r>
        <w:rPr>
          <w:rFonts w:eastAsia="Times New Roman"/>
          <w:szCs w:val="24"/>
        </w:rPr>
        <w:t xml:space="preserve">ωρίζω φυσικά το συσσωρευτικό επιχείρημα- είναι έξι δισεκατομμύρια. Καταλαβαίνετε, λοιπόν, ότι τα επιχειρήματα περί μιας καταστροφικής μετατόπισης δεν στέκουν. </w:t>
      </w:r>
    </w:p>
    <w:p w14:paraId="7048FCA5" w14:textId="77777777" w:rsidR="00D650F6" w:rsidRDefault="005A0EB2">
      <w:pPr>
        <w:spacing w:line="600" w:lineRule="auto"/>
        <w:ind w:firstLine="851"/>
        <w:jc w:val="both"/>
        <w:rPr>
          <w:rFonts w:eastAsia="Times New Roman"/>
          <w:szCs w:val="24"/>
        </w:rPr>
      </w:pPr>
      <w:r>
        <w:rPr>
          <w:rFonts w:eastAsia="Times New Roman"/>
          <w:szCs w:val="24"/>
        </w:rPr>
        <w:t xml:space="preserve">Με αυτά τα δεδομένα, η Κυβέρνηση κάνει μια διαπραγμάτευση. Μπορείτε να την κρίνετε όπως θέλετε. </w:t>
      </w:r>
      <w:r>
        <w:rPr>
          <w:rFonts w:eastAsia="Times New Roman"/>
          <w:szCs w:val="24"/>
        </w:rPr>
        <w:t xml:space="preserve">Το αποτύπωμα, όμως, της διαπραγμάτευσης είναι δεδομένο. Είναι η συμφωνία του Ιουλίου. Μείωσε τα πλεονάσματα, </w:t>
      </w:r>
      <w:proofErr w:type="spellStart"/>
      <w:r>
        <w:rPr>
          <w:rFonts w:eastAsia="Times New Roman"/>
          <w:szCs w:val="24"/>
        </w:rPr>
        <w:t>αναχρηματοδότησε</w:t>
      </w:r>
      <w:proofErr w:type="spellEnd"/>
      <w:r>
        <w:rPr>
          <w:rFonts w:eastAsia="Times New Roman"/>
          <w:szCs w:val="24"/>
        </w:rPr>
        <w:t xml:space="preserve"> τα πενήντα από τα ογδόντα έξι δισεκατομμύρια. Είναι </w:t>
      </w:r>
      <w:proofErr w:type="spellStart"/>
      <w:r>
        <w:rPr>
          <w:rFonts w:eastAsia="Times New Roman"/>
          <w:szCs w:val="24"/>
        </w:rPr>
        <w:t>αναχρηματοδότηση</w:t>
      </w:r>
      <w:proofErr w:type="spellEnd"/>
      <w:r>
        <w:rPr>
          <w:rFonts w:eastAsia="Times New Roman"/>
          <w:szCs w:val="24"/>
        </w:rPr>
        <w:t xml:space="preserve"> του χρέους που είχαμε το ’15, ’16, ’17, ’18, δηλαδή αυτό που </w:t>
      </w:r>
      <w:r>
        <w:rPr>
          <w:rFonts w:eastAsia="Times New Roman"/>
          <w:szCs w:val="24"/>
        </w:rPr>
        <w:t>καλείτο η χώρα να πληρώσει τα αμέσως επόμενα χρόνια, το μετέφερε σε βάθος τριακονταετίας. Αυτή είναι η συμφωνία. Αυτό επέτρεψε ελαφρά πλεονάσματα, αυτά που συμφωνήσαμε για το ’15, ’16, ’17, ’18. Αυτό επέτρεψε με τη σειρά του μια ηπιότερη δημοσιονομική προσ</w:t>
      </w:r>
      <w:r>
        <w:rPr>
          <w:rFonts w:eastAsia="Times New Roman"/>
          <w:szCs w:val="24"/>
        </w:rPr>
        <w:t>αρμογή</w:t>
      </w:r>
      <w:r>
        <w:rPr>
          <w:rFonts w:eastAsia="Times New Roman"/>
          <w:szCs w:val="24"/>
        </w:rPr>
        <w:t>,</w:t>
      </w:r>
      <w:r>
        <w:rPr>
          <w:rFonts w:eastAsia="Times New Roman"/>
          <w:szCs w:val="24"/>
        </w:rPr>
        <w:t xml:space="preserve"> της τάξης του 1% τον χρόνο. Αυτή τη συμφωνία πετύχαμε, αυτή τη συμφωνία θέσαμε στην κρίση του λαού, αυτή τη συμφωνία εφαρμόζουμε. Ηπιότερη προσαρμογή, λοιπόν. Κανείς δεν θέλει φόρους, αλλά αυτά είναι τα ηπιότερα δεδομένα τα οποία φέραμε, εκπορευόμε</w:t>
      </w:r>
      <w:r>
        <w:rPr>
          <w:rFonts w:eastAsia="Times New Roman"/>
          <w:szCs w:val="24"/>
        </w:rPr>
        <w:t>νοι από τη νέα συμφωνία</w:t>
      </w:r>
      <w:r>
        <w:rPr>
          <w:rFonts w:eastAsia="Times New Roman"/>
          <w:szCs w:val="24"/>
        </w:rPr>
        <w:t>,</w:t>
      </w:r>
      <w:r>
        <w:rPr>
          <w:rFonts w:eastAsia="Times New Roman"/>
          <w:szCs w:val="24"/>
        </w:rPr>
        <w:t xml:space="preserve"> την οποία υπογράψαμε τον Ιούλιο.</w:t>
      </w:r>
    </w:p>
    <w:p w14:paraId="7048FCA6" w14:textId="77777777" w:rsidR="00D650F6" w:rsidRDefault="005A0EB2">
      <w:pPr>
        <w:spacing w:line="600" w:lineRule="auto"/>
        <w:ind w:firstLine="851"/>
        <w:jc w:val="both"/>
        <w:rPr>
          <w:rFonts w:eastAsia="Times New Roman"/>
          <w:szCs w:val="24"/>
        </w:rPr>
      </w:pPr>
      <w:r>
        <w:rPr>
          <w:rFonts w:eastAsia="Times New Roman"/>
          <w:szCs w:val="24"/>
        </w:rPr>
        <w:t xml:space="preserve">Δεύτερο θέμα: Η συμφωνία αυτή έχει τα ηπιότερα αυτά στοιχεία. Από την άλλη πλευρά, η οικονομία έπρεπε να αντιμετωπίσει και το πρόβλημα των εξελίξεων και κυρίως της επιδείνωσης κάποιων δεδομένων που </w:t>
      </w:r>
      <w:r>
        <w:rPr>
          <w:rFonts w:eastAsia="Times New Roman"/>
          <w:szCs w:val="24"/>
        </w:rPr>
        <w:t xml:space="preserve">προέκυψαν από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Ακούω πάρα πολύ δυνατά αυτό το επιχείρημα. Δεν έχω πειστεί για το αποτέλεσμα, διότι σας υπενθυμίζω ότι μετά την επιβολή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w:t>
      </w:r>
      <w:r>
        <w:rPr>
          <w:rFonts w:eastAsia="Times New Roman"/>
          <w:szCs w:val="24"/>
        </w:rPr>
        <w:t xml:space="preserve"> τα οποία έγιναν κατακαλόκαιρο, αν θυμάμαι καλά, η Κυβέρνηση, η Τράπεζα της Ελλάδος και όλοι οι εμπλεκόμενοι φορείς πήραν μια σειρά από μέτρα τις αμέσως επόμενες εβδομάδες</w:t>
      </w:r>
      <w:r>
        <w:rPr>
          <w:rFonts w:eastAsia="Times New Roman"/>
          <w:szCs w:val="24"/>
        </w:rPr>
        <w:t>,</w:t>
      </w:r>
      <w:r>
        <w:rPr>
          <w:rFonts w:eastAsia="Times New Roman"/>
          <w:szCs w:val="24"/>
        </w:rPr>
        <w:t xml:space="preserve"> προκειμένου να μην επηρεαστεί ο τουρισμός. </w:t>
      </w:r>
    </w:p>
    <w:p w14:paraId="7048FCA7" w14:textId="77777777" w:rsidR="00D650F6" w:rsidRDefault="005A0EB2">
      <w:pPr>
        <w:spacing w:line="600" w:lineRule="auto"/>
        <w:ind w:firstLine="720"/>
        <w:jc w:val="both"/>
        <w:rPr>
          <w:rFonts w:eastAsia="Times New Roman"/>
          <w:szCs w:val="24"/>
        </w:rPr>
      </w:pPr>
      <w:r>
        <w:rPr>
          <w:rFonts w:eastAsia="Times New Roman"/>
          <w:szCs w:val="24"/>
        </w:rPr>
        <w:t>Πώς έγινε και δεν επηρεάστηκε ο τουρισμ</w:t>
      </w:r>
      <w:r>
        <w:rPr>
          <w:rFonts w:eastAsia="Times New Roman"/>
          <w:szCs w:val="24"/>
        </w:rPr>
        <w:t xml:space="preserve">ός; Αν δεν είχαν ληφθεί όλα αυτά τα άμεσα μέτρα άμεσης άρσης των περιορισμών στις αεροπορικές εταιρείες, στους τουριστικούς πράκτορες, στα ξενοδοχεία, στη χρήση πιστωτικών καρτών από τους τουρίστες κ.λπ., δεν θα υπήρχε τεράστιος αντίκτυπος στον τουρισμό; </w:t>
      </w:r>
    </w:p>
    <w:p w14:paraId="7048FCA8" w14:textId="77777777" w:rsidR="00D650F6" w:rsidRDefault="005A0EB2">
      <w:pPr>
        <w:spacing w:line="600" w:lineRule="auto"/>
        <w:ind w:firstLine="851"/>
        <w:jc w:val="both"/>
        <w:rPr>
          <w:rFonts w:eastAsia="Times New Roman"/>
          <w:szCs w:val="24"/>
        </w:rPr>
      </w:pPr>
      <w:r>
        <w:rPr>
          <w:rFonts w:eastAsia="Times New Roman"/>
          <w:szCs w:val="24"/>
        </w:rPr>
        <w:t>Δεύτερον, δεν θα επηρεαζόταν η προμήθεια και το σύστημα στη χώρα</w:t>
      </w:r>
      <w:r>
        <w:rPr>
          <w:rFonts w:eastAsia="Times New Roman"/>
          <w:szCs w:val="24"/>
        </w:rPr>
        <w:t>,</w:t>
      </w:r>
      <w:r>
        <w:rPr>
          <w:rFonts w:eastAsia="Times New Roman"/>
          <w:szCs w:val="24"/>
        </w:rPr>
        <w:t xml:space="preserve"> εάν δεν είχαν αρθεί όλοι οι περιορισμοί στο εισαγωγικό εμπόριο, τηρώντας μια πολύ απλή αρχή -η οποία εφαρμόστηκε από την πρώτη μέρα- απελευθέρωσης και ομαλής λειτουργίας των εισαγωγών, εφόσο</w:t>
      </w:r>
      <w:r>
        <w:rPr>
          <w:rFonts w:eastAsia="Times New Roman"/>
          <w:szCs w:val="24"/>
        </w:rPr>
        <w:t>ν αυτές εμπίπτουν στο ιστορικό κάθε μεμονωμένης επιχείρησης</w:t>
      </w:r>
      <w:r>
        <w:rPr>
          <w:rFonts w:eastAsia="Times New Roman"/>
          <w:szCs w:val="24"/>
        </w:rPr>
        <w:t>,</w:t>
      </w:r>
      <w:r>
        <w:rPr>
          <w:rFonts w:eastAsia="Times New Roman"/>
          <w:szCs w:val="24"/>
        </w:rPr>
        <w:t xml:space="preserve"> το οποίο </w:t>
      </w:r>
      <w:proofErr w:type="spellStart"/>
      <w:r>
        <w:rPr>
          <w:rFonts w:eastAsia="Times New Roman"/>
          <w:szCs w:val="24"/>
        </w:rPr>
        <w:t>απογραφειοκρατικοποίησε</w:t>
      </w:r>
      <w:proofErr w:type="spellEnd"/>
      <w:r>
        <w:rPr>
          <w:rFonts w:eastAsia="Times New Roman"/>
          <w:szCs w:val="24"/>
        </w:rPr>
        <w:t xml:space="preserve"> όλο το σύστημα, γιατί η συναλλαγή γινόταν πλέον μόνο με το υποκατάστημα της τράπεζάς σου, χωρίς να χρειάζεται να προσφύγεις στην Τράπεζα της Ελλάδος για </w:t>
      </w:r>
      <w:proofErr w:type="spellStart"/>
      <w:r>
        <w:rPr>
          <w:rFonts w:eastAsia="Times New Roman"/>
          <w:szCs w:val="24"/>
        </w:rPr>
        <w:t>αδειοδότη</w:t>
      </w:r>
      <w:r>
        <w:rPr>
          <w:rFonts w:eastAsia="Times New Roman"/>
          <w:szCs w:val="24"/>
        </w:rPr>
        <w:t>ση</w:t>
      </w:r>
      <w:proofErr w:type="spellEnd"/>
      <w:r>
        <w:rPr>
          <w:rFonts w:eastAsia="Times New Roman"/>
          <w:szCs w:val="24"/>
        </w:rPr>
        <w:t xml:space="preserve"> συναλλάγματος; Άρα τα μέτρα αυτά που λήφθηκαν είχαν ως επίκεντρο προφανώς την ομαλή λειτουργία των επιχειρήσεων. Τα μέτρα ήταν συγκεκριμένα και αφορούσαν τον τουρισμό, τη ναυτιλία, το εισαγωγικό εμπόριο και τις εξαγωγές. </w:t>
      </w:r>
    </w:p>
    <w:p w14:paraId="7048FCA9" w14:textId="77777777" w:rsidR="00D650F6" w:rsidRDefault="005A0EB2">
      <w:pPr>
        <w:spacing w:line="600" w:lineRule="auto"/>
        <w:ind w:firstLine="720"/>
        <w:jc w:val="both"/>
        <w:rPr>
          <w:rFonts w:eastAsia="Times New Roman"/>
          <w:szCs w:val="24"/>
        </w:rPr>
      </w:pPr>
      <w:r>
        <w:rPr>
          <w:rFonts w:eastAsia="Times New Roman"/>
          <w:szCs w:val="24"/>
        </w:rPr>
        <w:t>Άρα η ιδέα ότι ξαφνικά</w:t>
      </w:r>
      <w:r>
        <w:rPr>
          <w:rFonts w:eastAsia="Times New Roman"/>
          <w:szCs w:val="24"/>
        </w:rPr>
        <w:t>,</w:t>
      </w:r>
      <w:r>
        <w:rPr>
          <w:rFonts w:eastAsia="Times New Roman"/>
          <w:szCs w:val="24"/>
        </w:rPr>
        <w:t xml:space="preserve"> ακόμα κ</w:t>
      </w:r>
      <w:r>
        <w:rPr>
          <w:rFonts w:eastAsia="Times New Roman"/>
          <w:szCs w:val="24"/>
        </w:rPr>
        <w:t>αι από μια πολύ δύσκολη διαδικασία</w:t>
      </w:r>
      <w:r>
        <w:rPr>
          <w:rFonts w:eastAsia="Times New Roman"/>
          <w:szCs w:val="24"/>
        </w:rPr>
        <w:t>,</w:t>
      </w:r>
      <w:r>
        <w:rPr>
          <w:rFonts w:eastAsia="Times New Roman"/>
          <w:szCs w:val="24"/>
        </w:rPr>
        <w:t xml:space="preserve"> δεν ελήφθησαν τα απαραίτητα μέτρα</w:t>
      </w:r>
      <w:r>
        <w:rPr>
          <w:rFonts w:eastAsia="Times New Roman"/>
          <w:szCs w:val="24"/>
        </w:rPr>
        <w:t>,</w:t>
      </w:r>
      <w:r>
        <w:rPr>
          <w:rFonts w:eastAsia="Times New Roman"/>
          <w:szCs w:val="24"/>
        </w:rPr>
        <w:t xml:space="preserve"> για να ομαλοποιηθεί η οικονομία, αυτό δεν θα είχε το αποτύπωμα που είχε στο τέλος του χρόνου. Θα είχαμε μεγάλη ύφεση</w:t>
      </w:r>
      <w:r>
        <w:rPr>
          <w:rFonts w:eastAsia="Times New Roman"/>
          <w:szCs w:val="24"/>
        </w:rPr>
        <w:t>,</w:t>
      </w:r>
      <w:r>
        <w:rPr>
          <w:rFonts w:eastAsia="Times New Roman"/>
          <w:szCs w:val="24"/>
        </w:rPr>
        <w:t xml:space="preserve"> αν όλο αυτό δεν </w:t>
      </w:r>
      <w:proofErr w:type="spellStart"/>
      <w:r>
        <w:rPr>
          <w:rFonts w:eastAsia="Times New Roman"/>
          <w:szCs w:val="24"/>
        </w:rPr>
        <w:t>εξομαλύνετο</w:t>
      </w:r>
      <w:proofErr w:type="spellEnd"/>
      <w:r>
        <w:rPr>
          <w:rFonts w:eastAsia="Times New Roman"/>
          <w:szCs w:val="24"/>
        </w:rPr>
        <w:t xml:space="preserve"> μέσα από μια σειρά ενεργειών</w:t>
      </w:r>
      <w:r>
        <w:rPr>
          <w:rFonts w:eastAsia="Times New Roman"/>
          <w:szCs w:val="24"/>
        </w:rPr>
        <w:t>,</w:t>
      </w:r>
      <w:r>
        <w:rPr>
          <w:rFonts w:eastAsia="Times New Roman"/>
          <w:szCs w:val="24"/>
        </w:rPr>
        <w:t xml:space="preserve"> τις οποίε</w:t>
      </w:r>
      <w:r>
        <w:rPr>
          <w:rFonts w:eastAsia="Times New Roman"/>
          <w:szCs w:val="24"/>
        </w:rPr>
        <w:t>ς έπρεπε και οφείλαμε να κάνουμε.</w:t>
      </w:r>
    </w:p>
    <w:p w14:paraId="7048FCA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Τρίτο θέμα είναι: «</w:t>
      </w:r>
      <w:r>
        <w:rPr>
          <w:rFonts w:eastAsia="Times New Roman" w:cs="Times New Roman"/>
          <w:szCs w:val="24"/>
        </w:rPr>
        <w:t>Α</w:t>
      </w:r>
      <w:r>
        <w:rPr>
          <w:rFonts w:eastAsia="Times New Roman" w:cs="Times New Roman"/>
          <w:szCs w:val="24"/>
        </w:rPr>
        <w:t>νίκανη Κυβέρνηση και ΕΣΠΑ</w:t>
      </w:r>
      <w:r>
        <w:rPr>
          <w:rFonts w:eastAsia="Times New Roman" w:cs="Times New Roman"/>
          <w:szCs w:val="24"/>
        </w:rPr>
        <w:t>.</w:t>
      </w:r>
      <w:r>
        <w:rPr>
          <w:rFonts w:eastAsia="Times New Roman" w:cs="Times New Roman"/>
          <w:szCs w:val="24"/>
        </w:rPr>
        <w:t>». Η ύφεση προφανώς συγκρατήθηκε, επειδή, όπως και να το μετρήσουμε, πήγαμε πολύ καλά στα ΕΣΠΑ, πάρα πολύ καλά. Σας έχω τον τελικό απολογισμό</w:t>
      </w:r>
      <w:r>
        <w:rPr>
          <w:rFonts w:eastAsia="Times New Roman" w:cs="Times New Roman"/>
          <w:szCs w:val="24"/>
        </w:rPr>
        <w:t>,</w:t>
      </w:r>
      <w:r>
        <w:rPr>
          <w:rFonts w:eastAsia="Times New Roman" w:cs="Times New Roman"/>
          <w:szCs w:val="24"/>
        </w:rPr>
        <w:t xml:space="preserve"> ο οποίος είναι 108,5%. Όλα τα προ</w:t>
      </w:r>
      <w:r>
        <w:rPr>
          <w:rFonts w:eastAsia="Times New Roman" w:cs="Times New Roman"/>
          <w:szCs w:val="24"/>
        </w:rPr>
        <w:t xml:space="preserve">γράμματα της προηγούμενης περιόδου είναι κατοστάρια. Δεν μπορεί να μας κλέψει κανείς αυτή την επιτυχία. </w:t>
      </w:r>
    </w:p>
    <w:p w14:paraId="7048FCA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Σας υπενθυμίζω ότι τον Ιούνιο μας λέγατε ότι αποκλείεται να το κλείσουμε στις 31 Δεκεμβρίου χωρίς παράταση: «Αποκλείεται! Γιατί δεν κάνουμε παράταση; Η</w:t>
      </w:r>
      <w:r>
        <w:rPr>
          <w:rFonts w:eastAsia="Times New Roman" w:cs="Times New Roman"/>
          <w:szCs w:val="24"/>
        </w:rPr>
        <w:t xml:space="preserve"> Κυβέρνηση πώς θα τα απορροφήσει με όλα αυτά τα προβλήματα ρευστότητας που είχαμε; Πώς θα απορροφήσει όλους αυτούς τους πόρους το τελευταίο τετράμηνο του χρόνου;»</w:t>
      </w:r>
      <w:r>
        <w:rPr>
          <w:rFonts w:eastAsia="Times New Roman" w:cs="Times New Roman"/>
          <w:szCs w:val="24"/>
        </w:rPr>
        <w:t>.</w:t>
      </w:r>
      <w:r>
        <w:rPr>
          <w:rFonts w:eastAsia="Times New Roman" w:cs="Times New Roman"/>
          <w:szCs w:val="24"/>
        </w:rPr>
        <w:t xml:space="preserve"> Τα κάναμε όλα σωστά. Τα πετύχαμε. </w:t>
      </w:r>
      <w:proofErr w:type="spellStart"/>
      <w:r>
        <w:rPr>
          <w:rFonts w:eastAsia="Times New Roman" w:cs="Times New Roman"/>
          <w:szCs w:val="24"/>
        </w:rPr>
        <w:t>Απορροφήθηκαν</w:t>
      </w:r>
      <w:proofErr w:type="spellEnd"/>
      <w:r>
        <w:rPr>
          <w:rFonts w:eastAsia="Times New Roman" w:cs="Times New Roman"/>
          <w:szCs w:val="24"/>
        </w:rPr>
        <w:t xml:space="preserve"> όλα τα προγράμματα. Αυτή την επιτυχία δεν μπ</w:t>
      </w:r>
      <w:r>
        <w:rPr>
          <w:rFonts w:eastAsia="Times New Roman" w:cs="Times New Roman"/>
          <w:szCs w:val="24"/>
        </w:rPr>
        <w:t xml:space="preserve">ορεί κανείς να την πάρει από την Κυβέρνηση. </w:t>
      </w:r>
    </w:p>
    <w:p w14:paraId="7048FCAC"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με </w:t>
      </w:r>
      <w:proofErr w:type="spellStart"/>
      <w:r>
        <w:rPr>
          <w:rFonts w:eastAsia="Times New Roman" w:cs="Times New Roman"/>
          <w:szCs w:val="24"/>
        </w:rPr>
        <w:t>συγχωρείτε</w:t>
      </w:r>
      <w:proofErr w:type="spellEnd"/>
      <w:r>
        <w:rPr>
          <w:rFonts w:eastAsia="Times New Roman" w:cs="Times New Roman"/>
          <w:szCs w:val="24"/>
        </w:rPr>
        <w:t xml:space="preserve">. Προτού συνεχίσετε, θα ήθελα να κάνω μια ανακοίνωση. </w:t>
      </w:r>
    </w:p>
    <w:p w14:paraId="7048FCAD" w14:textId="77777777" w:rsidR="00D650F6" w:rsidRDefault="005A0EB2">
      <w:pPr>
        <w:spacing w:line="600" w:lineRule="auto"/>
        <w:ind w:firstLine="720"/>
        <w:jc w:val="both"/>
        <w:rPr>
          <w:rFonts w:eastAsia="Times New Roman"/>
          <w:color w:val="FF0000"/>
          <w:szCs w:val="24"/>
        </w:rPr>
      </w:pPr>
      <w:r>
        <w:rPr>
          <w:rFonts w:eastAsia="Times New Roman"/>
          <w:szCs w:val="24"/>
        </w:rPr>
        <w:t>Κυρίες και κύριοι συνάδελφοι, έχω την τιμή να ανακοινώσω στο Σώμα ότι τη συνεδρίασή μας παρακολ</w:t>
      </w:r>
      <w:r>
        <w:rPr>
          <w:rFonts w:eastAsia="Times New Roman"/>
          <w:szCs w:val="24"/>
        </w:rPr>
        <w:t>ουθούν από τα άνω δυτικά θεωρεία</w:t>
      </w:r>
      <w:r>
        <w:rPr>
          <w:rFonts w:eastAsia="Times New Roman"/>
          <w:szCs w:val="24"/>
        </w:rPr>
        <w:t xml:space="preserve"> της Βουλής</w:t>
      </w:r>
      <w:r>
        <w:rPr>
          <w:rFonts w:eastAsia="Times New Roman"/>
          <w:szCs w:val="24"/>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μαθητές και μαθήτριες </w:t>
      </w:r>
      <w:r>
        <w:rPr>
          <w:rFonts w:eastAsia="Times New Roman"/>
          <w:szCs w:val="24"/>
        </w:rPr>
        <w:t>και δύο εκπαιδευτικοί συνοδοί τους από το 7</w:t>
      </w:r>
      <w:r>
        <w:rPr>
          <w:rFonts w:eastAsia="Times New Roman"/>
          <w:szCs w:val="24"/>
          <w:vertAlign w:val="superscript"/>
        </w:rPr>
        <w:t>ο</w:t>
      </w:r>
      <w:r>
        <w:rPr>
          <w:rFonts w:eastAsia="Times New Roman"/>
          <w:szCs w:val="24"/>
        </w:rPr>
        <w:t xml:space="preserve"> Δημοτικό Σχολείο Κηφισιάς. </w:t>
      </w:r>
    </w:p>
    <w:p w14:paraId="7048FCAE" w14:textId="77777777" w:rsidR="00D650F6" w:rsidRDefault="005A0EB2">
      <w:pPr>
        <w:spacing w:line="600" w:lineRule="auto"/>
        <w:ind w:firstLine="720"/>
        <w:jc w:val="both"/>
        <w:rPr>
          <w:rFonts w:eastAsia="Times New Roman"/>
          <w:szCs w:val="24"/>
        </w:rPr>
      </w:pPr>
      <w:r>
        <w:rPr>
          <w:rFonts w:eastAsia="Times New Roman"/>
          <w:szCs w:val="24"/>
        </w:rPr>
        <w:t>Η Βουλή τούς καλωσορίζει.</w:t>
      </w:r>
    </w:p>
    <w:p w14:paraId="7048FCAF" w14:textId="77777777" w:rsidR="00D650F6" w:rsidRDefault="005A0EB2">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048FCB0" w14:textId="77777777" w:rsidR="00D650F6" w:rsidRDefault="005A0EB2">
      <w:pPr>
        <w:spacing w:line="600" w:lineRule="auto"/>
        <w:ind w:firstLine="720"/>
        <w:jc w:val="both"/>
        <w:rPr>
          <w:rFonts w:eastAsia="Times New Roman"/>
          <w:szCs w:val="24"/>
        </w:rPr>
      </w:pPr>
      <w:r>
        <w:rPr>
          <w:rFonts w:eastAsia="Times New Roman"/>
          <w:szCs w:val="24"/>
        </w:rPr>
        <w:t xml:space="preserve">Ευχαριστώ, κύριε Υπουργέ. Συνεχίστε. </w:t>
      </w:r>
    </w:p>
    <w:p w14:paraId="7048FCB1" w14:textId="77777777" w:rsidR="00D650F6" w:rsidRDefault="005A0EB2">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Καταθέτω τον τελικό απολογισμό της απορροφητικότητας του ΕΣΠΑ. </w:t>
      </w:r>
    </w:p>
    <w:p w14:paraId="7048FCB2" w14:textId="77777777" w:rsidR="00D650F6" w:rsidRDefault="005A0EB2">
      <w:pPr>
        <w:spacing w:line="600" w:lineRule="auto"/>
        <w:ind w:firstLine="720"/>
        <w:jc w:val="both"/>
        <w:rPr>
          <w:rFonts w:eastAsia="Times New Roman"/>
          <w:szCs w:val="24"/>
        </w:rPr>
      </w:pPr>
      <w:r>
        <w:rPr>
          <w:rFonts w:eastAsia="Times New Roman"/>
          <w:szCs w:val="24"/>
        </w:rPr>
        <w:t xml:space="preserve">(Στο σημείο αυτό ο Υπουργός Οικονομίας, Ανάπτυξης και Τουρισμού κ. Γεώργιος Σταθάκης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w:t>
      </w:r>
      <w:r>
        <w:rPr>
          <w:rFonts w:eastAsia="Times New Roman"/>
          <w:szCs w:val="24"/>
        </w:rPr>
        <w:t>της Διεύθυνσης Στενογραφίας και Πρακτικών της Βουλής)</w:t>
      </w:r>
    </w:p>
    <w:p w14:paraId="7048FCB3" w14:textId="77777777" w:rsidR="00D650F6" w:rsidRDefault="005A0EB2">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w:t>
      </w:r>
      <w:r>
        <w:rPr>
          <w:rFonts w:eastAsia="Times New Roman"/>
          <w:szCs w:val="24"/>
        </w:rPr>
        <w:t>δ</w:t>
      </w:r>
      <w:r>
        <w:rPr>
          <w:rFonts w:eastAsia="Times New Roman"/>
          <w:szCs w:val="24"/>
        </w:rPr>
        <w:t>εν ακούστηκε)</w:t>
      </w:r>
    </w:p>
    <w:p w14:paraId="7048FCB4"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Κωνσταντινόπουλε, θα μιλήσετε μετά. Έχετε δευτερολογία. Μην ακούσω κιχ. Σας έχω δώσει διπλάσιο χρόνο. </w:t>
      </w:r>
    </w:p>
    <w:p w14:paraId="7048FCB5" w14:textId="77777777" w:rsidR="00D650F6" w:rsidRDefault="005A0EB2">
      <w:pPr>
        <w:spacing w:line="600" w:lineRule="auto"/>
        <w:ind w:firstLine="720"/>
        <w:jc w:val="both"/>
        <w:rPr>
          <w:rFonts w:eastAsia="Times New Roman"/>
          <w:szCs w:val="24"/>
        </w:rPr>
      </w:pPr>
      <w:r>
        <w:rPr>
          <w:rFonts w:eastAsia="Times New Roman"/>
          <w:b/>
          <w:szCs w:val="24"/>
        </w:rPr>
        <w:t>ΓΕΩΡΓΙΟΣ ΣΤΑΘΑΚ</w:t>
      </w:r>
      <w:r>
        <w:rPr>
          <w:rFonts w:eastAsia="Times New Roman"/>
          <w:b/>
          <w:szCs w:val="24"/>
        </w:rPr>
        <w:t xml:space="preserve">ΗΣ (Υπουργός Οικονομίας, Ανάπτυξης και Τουρισμού): </w:t>
      </w:r>
      <w:r>
        <w:rPr>
          <w:rFonts w:eastAsia="Times New Roman"/>
          <w:szCs w:val="24"/>
        </w:rPr>
        <w:t>Τα στοιχεία είναι δεδομένα. Μπορείτε να προστρέξετε σε όσες αποτιμήσε</w:t>
      </w:r>
      <w:r>
        <w:rPr>
          <w:rFonts w:eastAsia="Times New Roman"/>
          <w:szCs w:val="24"/>
        </w:rPr>
        <w:t>ις</w:t>
      </w:r>
      <w:r>
        <w:rPr>
          <w:rFonts w:eastAsia="Times New Roman"/>
          <w:szCs w:val="24"/>
        </w:rPr>
        <w:t xml:space="preserve"> θέλετε και φυσικά να δείτε και τον ευρωπαϊκό απολογισμό ακριβώς όπως διατυπώθηκε από την </w:t>
      </w:r>
      <w:proofErr w:type="spellStart"/>
      <w:r>
        <w:rPr>
          <w:rFonts w:eastAsia="Times New Roman"/>
          <w:szCs w:val="24"/>
        </w:rPr>
        <w:t>Kομισιόν</w:t>
      </w:r>
      <w:proofErr w:type="spellEnd"/>
      <w:r>
        <w:rPr>
          <w:rFonts w:eastAsia="Times New Roman"/>
          <w:szCs w:val="24"/>
        </w:rPr>
        <w:t xml:space="preserve"> και την αγαπητή φίλη κ. Κρέτσου.</w:t>
      </w:r>
    </w:p>
    <w:p w14:paraId="7048FCB6" w14:textId="77777777" w:rsidR="00D650F6" w:rsidRDefault="005A0EB2">
      <w:pPr>
        <w:spacing w:line="600" w:lineRule="auto"/>
        <w:ind w:firstLine="720"/>
        <w:jc w:val="both"/>
        <w:rPr>
          <w:rFonts w:eastAsia="Times New Roman"/>
          <w:szCs w:val="24"/>
        </w:rPr>
      </w:pPr>
      <w:r>
        <w:rPr>
          <w:rFonts w:eastAsia="Times New Roman"/>
          <w:szCs w:val="24"/>
        </w:rPr>
        <w:t>Πά</w:t>
      </w:r>
      <w:r>
        <w:rPr>
          <w:rFonts w:eastAsia="Times New Roman"/>
          <w:szCs w:val="24"/>
        </w:rPr>
        <w:t>με τώρα στο νέο ΕΣΠΑ. Να υπενθυμίσω εδώ -και το λέω ευθέως- ότι δεν συνεχίζουμε την ίδια πολιτική</w:t>
      </w:r>
      <w:r>
        <w:rPr>
          <w:rFonts w:eastAsia="Times New Roman"/>
          <w:szCs w:val="24"/>
        </w:rPr>
        <w:t>,</w:t>
      </w:r>
      <w:r>
        <w:rPr>
          <w:rFonts w:eastAsia="Times New Roman"/>
          <w:szCs w:val="24"/>
        </w:rPr>
        <w:t xml:space="preserve"> την οποία είχατε σχεδιάσει εσείς. Αυτό είναι δεδομένο. Μας κάνετε κριτική, γιατί δεν εφαρμόζουμε ακριβώς τα ίδια προγράμματα που είχατε σχεδιάσει; Τα αλλάζου</w:t>
      </w:r>
      <w:r>
        <w:rPr>
          <w:rFonts w:eastAsia="Times New Roman"/>
          <w:szCs w:val="24"/>
        </w:rPr>
        <w:t xml:space="preserve">με. Υποθέτω ότι γι’ αυτό είμαστε εδώ, για να σχεδιάσουμε καλύτερα προγράμματα, πιο συμβατά με τα σημερινά δεδομένα και με τις σημερινές ανάγκες της ελληνικής οικονομίας. </w:t>
      </w:r>
    </w:p>
    <w:p w14:paraId="7048FCB7" w14:textId="77777777" w:rsidR="00D650F6" w:rsidRDefault="005A0EB2">
      <w:pPr>
        <w:spacing w:line="600" w:lineRule="auto"/>
        <w:ind w:firstLine="720"/>
        <w:jc w:val="both"/>
        <w:rPr>
          <w:rFonts w:eastAsia="Times New Roman"/>
          <w:szCs w:val="24"/>
        </w:rPr>
      </w:pPr>
      <w:r>
        <w:rPr>
          <w:rFonts w:eastAsia="Times New Roman"/>
          <w:szCs w:val="24"/>
        </w:rPr>
        <w:t>Αυτό, λοιπόν, είναι σαφές και αφορά και την κριτική που δεχτήκαμε για τα 2,5 δισεκατο</w:t>
      </w:r>
      <w:r>
        <w:rPr>
          <w:rFonts w:eastAsia="Times New Roman"/>
          <w:szCs w:val="24"/>
        </w:rPr>
        <w:t xml:space="preserve">μμύρια ευρώ στο </w:t>
      </w:r>
      <w:r>
        <w:rPr>
          <w:rFonts w:eastAsia="Times New Roman"/>
          <w:szCs w:val="24"/>
        </w:rPr>
        <w:t xml:space="preserve">πρόγραμμα </w:t>
      </w:r>
      <w:r>
        <w:rPr>
          <w:rFonts w:eastAsia="Times New Roman"/>
          <w:szCs w:val="24"/>
        </w:rPr>
        <w:t>«</w:t>
      </w:r>
      <w:r>
        <w:rPr>
          <w:rFonts w:eastAsia="Times New Roman"/>
          <w:szCs w:val="24"/>
        </w:rPr>
        <w:t xml:space="preserve">Εξοικονομώ κατ’ </w:t>
      </w:r>
      <w:r>
        <w:rPr>
          <w:rFonts w:eastAsia="Times New Roman"/>
          <w:szCs w:val="24"/>
        </w:rPr>
        <w:t>οίκων</w:t>
      </w:r>
      <w:r>
        <w:rPr>
          <w:rFonts w:eastAsia="Times New Roman"/>
          <w:szCs w:val="24"/>
        </w:rPr>
        <w:t xml:space="preserve">» και για τα ΣΔΙΤ και για άλλα πολλά προγράμματα. Να σας υπενθυμίσω ένα προς ένα για το τι κάνει το νέο ΕΣΠΑ. </w:t>
      </w:r>
    </w:p>
    <w:p w14:paraId="7048FCB8" w14:textId="77777777" w:rsidR="00D650F6" w:rsidRDefault="005A0EB2">
      <w:pPr>
        <w:spacing w:line="600" w:lineRule="auto"/>
        <w:ind w:firstLine="720"/>
        <w:jc w:val="both"/>
        <w:rPr>
          <w:rFonts w:eastAsia="Times New Roman"/>
          <w:szCs w:val="24"/>
        </w:rPr>
      </w:pPr>
      <w:r>
        <w:rPr>
          <w:rFonts w:eastAsia="Times New Roman"/>
          <w:szCs w:val="24"/>
        </w:rPr>
        <w:t xml:space="preserve">Πρώτον, άργησε να αρχίσει </w:t>
      </w:r>
      <w:r>
        <w:rPr>
          <w:rFonts w:eastAsia="Times New Roman"/>
          <w:szCs w:val="24"/>
        </w:rPr>
        <w:t>ή</w:t>
      </w:r>
      <w:r>
        <w:rPr>
          <w:rFonts w:eastAsia="Times New Roman"/>
          <w:szCs w:val="24"/>
        </w:rPr>
        <w:t xml:space="preserve"> προχωράει κανονικά; Σύμφωνα με τα δεδομένα μας έχει ξεκινήσει το 25% </w:t>
      </w:r>
      <w:r>
        <w:rPr>
          <w:rFonts w:eastAsia="Times New Roman"/>
          <w:szCs w:val="24"/>
        </w:rPr>
        <w:t xml:space="preserve">των προγραμμάτων του νέου ΕΣΠΑ. Στο τέλος του χρόνου ο απολογισμός θα είναι </w:t>
      </w:r>
      <w:r>
        <w:rPr>
          <w:rFonts w:eastAsia="Times New Roman"/>
          <w:szCs w:val="24"/>
        </w:rPr>
        <w:t xml:space="preserve">το </w:t>
      </w:r>
      <w:r>
        <w:rPr>
          <w:rFonts w:eastAsia="Times New Roman"/>
          <w:szCs w:val="24"/>
        </w:rPr>
        <w:t xml:space="preserve">50% της έναρξης προγραμμάτων. </w:t>
      </w:r>
    </w:p>
    <w:p w14:paraId="7048FCB9" w14:textId="77777777" w:rsidR="00D650F6" w:rsidRDefault="005A0EB2">
      <w:pPr>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 xml:space="preserve">Θα καταθέσετε κάτι για αυτό, κύριε Υπουργέ; </w:t>
      </w:r>
    </w:p>
    <w:p w14:paraId="7048FCBA" w14:textId="77777777" w:rsidR="00D650F6" w:rsidRDefault="005A0EB2">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Βεβαίως. </w:t>
      </w:r>
      <w:r>
        <w:rPr>
          <w:rFonts w:eastAsia="Times New Roman"/>
          <w:szCs w:val="24"/>
        </w:rPr>
        <w:t xml:space="preserve">Θα σας καταθέσω τον πίνακα με τις προσκλήσεις. </w:t>
      </w:r>
    </w:p>
    <w:p w14:paraId="7048FCBB" w14:textId="77777777" w:rsidR="00D650F6" w:rsidRDefault="005A0EB2">
      <w:pPr>
        <w:spacing w:line="600" w:lineRule="auto"/>
        <w:ind w:firstLine="720"/>
        <w:jc w:val="both"/>
        <w:rPr>
          <w:rFonts w:eastAsia="Times New Roman"/>
          <w:szCs w:val="24"/>
        </w:rPr>
      </w:pPr>
      <w:r>
        <w:rPr>
          <w:rFonts w:eastAsia="Times New Roman"/>
          <w:szCs w:val="24"/>
        </w:rPr>
        <w:t xml:space="preserve">(Στο σημείο αυτό ο Υπουργός Οικονομίας, Ανάπτυξης και Τουρισμού κ. Γεώργιος Σταθάκης καταθέτει για τα Πρακτικά τον προαναφερθέντα πίνακα, ο οποίος βρίσκεται στο </w:t>
      </w:r>
      <w:r>
        <w:rPr>
          <w:rFonts w:eastAsia="Times New Roman"/>
          <w:szCs w:val="24"/>
        </w:rPr>
        <w:t>α</w:t>
      </w:r>
      <w:r>
        <w:rPr>
          <w:rFonts w:eastAsia="Times New Roman"/>
          <w:szCs w:val="24"/>
        </w:rPr>
        <w:t xml:space="preserve">ρχείο του Τμήματος Γραμματείας της Διεύθυνσης </w:t>
      </w:r>
      <w:r>
        <w:rPr>
          <w:rFonts w:eastAsia="Times New Roman"/>
          <w:szCs w:val="24"/>
        </w:rPr>
        <w:t>Στενογραφίας και Πρακτικών της Βουλής)</w:t>
      </w:r>
    </w:p>
    <w:p w14:paraId="7048FCBC"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Όσα καταθέτει ο κύριος Υπουργός </w:t>
      </w:r>
      <w:r>
        <w:rPr>
          <w:rFonts w:eastAsia="Times New Roman" w:cs="Times New Roman"/>
          <w:szCs w:val="24"/>
        </w:rPr>
        <w:t xml:space="preserve">παρακαλώ </w:t>
      </w:r>
      <w:r>
        <w:rPr>
          <w:rFonts w:eastAsia="Times New Roman" w:cs="Times New Roman"/>
          <w:szCs w:val="24"/>
        </w:rPr>
        <w:t xml:space="preserve">να φωτοτυπούνται και να διανέμονται αμέσως, για να έχουν ενημέρωση οι συνάδελφοι. </w:t>
      </w:r>
    </w:p>
    <w:p w14:paraId="7048FCBD"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w:t>
      </w:r>
      <w:r>
        <w:rPr>
          <w:rFonts w:eastAsia="Times New Roman" w:cs="Times New Roman"/>
          <w:b/>
          <w:szCs w:val="24"/>
        </w:rPr>
        <w:t>Τουρισμού):</w:t>
      </w:r>
      <w:r>
        <w:rPr>
          <w:rFonts w:eastAsia="Times New Roman" w:cs="Times New Roman"/>
          <w:szCs w:val="24"/>
        </w:rPr>
        <w:t xml:space="preserve"> Θυμίζω επί τροχάδην τα προγράμματα που έχουν ξεκινήσει. Πρώτον, το κοινωνικό ταμείο</w:t>
      </w:r>
      <w:r>
        <w:rPr>
          <w:rFonts w:eastAsia="Times New Roman" w:cs="Times New Roman"/>
          <w:szCs w:val="24"/>
        </w:rPr>
        <w:t>,</w:t>
      </w:r>
      <w:r>
        <w:rPr>
          <w:rFonts w:eastAsia="Times New Roman" w:cs="Times New Roman"/>
          <w:szCs w:val="24"/>
        </w:rPr>
        <w:t xml:space="preserve"> 1 δισεκατομμύριο ευρώ. Δεύτερον, από το ΕΠΑΝΕΚ έχουμε τα τέσσερα προγράμματα που έχουν ήδη προκηρυχθεί και έρχονται από τη Γενική Γραμματεία Βιομηχανίας και τη</w:t>
      </w:r>
      <w:r>
        <w:rPr>
          <w:rFonts w:eastAsia="Times New Roman" w:cs="Times New Roman"/>
          <w:szCs w:val="24"/>
        </w:rPr>
        <w:t xml:space="preserve">ν Υφυπουργό για τις μικρομεσαίες επιχειρήσεις συν αυτά που προκηρύσσονται. </w:t>
      </w:r>
      <w:r>
        <w:rPr>
          <w:rFonts w:eastAsia="Times New Roman" w:cs="Times New Roman"/>
          <w:szCs w:val="24"/>
        </w:rPr>
        <w:t>Τρίτον,</w:t>
      </w:r>
      <w:r>
        <w:rPr>
          <w:rFonts w:eastAsia="Times New Roman" w:cs="Times New Roman"/>
          <w:szCs w:val="24"/>
        </w:rPr>
        <w:t xml:space="preserve"> το μεγάλο πρόγραμμα που ξεκινήσαμε χθες </w:t>
      </w:r>
      <w:r>
        <w:rPr>
          <w:rFonts w:eastAsia="Times New Roman" w:cs="Times New Roman"/>
          <w:szCs w:val="24"/>
        </w:rPr>
        <w:t xml:space="preserve">για </w:t>
      </w:r>
      <w:r>
        <w:rPr>
          <w:rFonts w:eastAsia="Times New Roman" w:cs="Times New Roman"/>
          <w:szCs w:val="24"/>
        </w:rPr>
        <w:t>το περιβάλλον και αφορά 500 εκατομμύρια. Συνεπώς</w:t>
      </w:r>
      <w:r>
        <w:rPr>
          <w:rFonts w:eastAsia="Times New Roman" w:cs="Times New Roman"/>
          <w:szCs w:val="24"/>
        </w:rPr>
        <w:t xml:space="preserve"> </w:t>
      </w:r>
      <w:r>
        <w:rPr>
          <w:rFonts w:eastAsia="Times New Roman" w:cs="Times New Roman"/>
          <w:szCs w:val="24"/>
        </w:rPr>
        <w:t xml:space="preserve">η έναρξη του νέου ΕΣΠΑ ακολουθεί μια συντεταγμένη διαδικασία. Και πάλι </w:t>
      </w:r>
      <w:r>
        <w:rPr>
          <w:rFonts w:eastAsia="Times New Roman" w:cs="Times New Roman"/>
          <w:szCs w:val="24"/>
        </w:rPr>
        <w:t>συγκριτικά στην Ευρώπη είμαστε η πρώτη χώρα που έχει πλήρη εγκατάσταση των διαχειριστικών αρχών του νέου ΕΣΠΑ, το κανονιστικό πλαίσιο και που έχει ξεκινήσει με τέτοιο ρυθμό.</w:t>
      </w:r>
    </w:p>
    <w:p w14:paraId="7048FCB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πω και για τα μη συνεχιζόμενα ή γι’ αυτά που αλλάξαμε. </w:t>
      </w:r>
    </w:p>
    <w:p w14:paraId="7048FCB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Ξε</w:t>
      </w:r>
      <w:r>
        <w:rPr>
          <w:rFonts w:eastAsia="Times New Roman" w:cs="Times New Roman"/>
          <w:szCs w:val="24"/>
        </w:rPr>
        <w:t>κινάμε με τα ΣΔΙΤ απορριμμάτων. Αυτός ήταν ο σχεδιασμός της προηγούμενης κυβέρνησης, ΣΔΙΤ απορριμμάτων παντού, σε όλες τις περιφέρειες. Ένας συγκεκριμένος τρόπος κάλυψης των αναγκών. Εμείς αλλάξαμε το σχέδιο στο σύνολό του και το προσαρμόσαμε στα νέα ευρωπ</w:t>
      </w:r>
      <w:r>
        <w:rPr>
          <w:rFonts w:eastAsia="Times New Roman" w:cs="Times New Roman"/>
          <w:szCs w:val="24"/>
        </w:rPr>
        <w:t>αϊκά δεδομένα και τους στόχους που έχει τεθεί για το 2020 από την Κομισιόν: Το 50% των απορριμμάτων να ανακυκλώνονται στην πηγή και το 50% να προχωράει στην επεξεργασία αυτή. Αυτού του τύπου είναι και τα συγκεκριμένα εργοστάσια τύπου ΣΔΙΤ. Αυτόν τον σχεδια</w:t>
      </w:r>
      <w:r>
        <w:rPr>
          <w:rFonts w:eastAsia="Times New Roman" w:cs="Times New Roman"/>
          <w:szCs w:val="24"/>
        </w:rPr>
        <w:t xml:space="preserve">σμό εφαρμόζουμε σήμερα. </w:t>
      </w:r>
    </w:p>
    <w:p w14:paraId="7048FCC0" w14:textId="77777777" w:rsidR="00D650F6" w:rsidRDefault="005A0EB2">
      <w:pPr>
        <w:spacing w:line="600" w:lineRule="auto"/>
        <w:ind w:firstLine="540"/>
        <w:jc w:val="both"/>
        <w:rPr>
          <w:rFonts w:eastAsia="Times New Roman" w:cs="Times New Roman"/>
          <w:szCs w:val="24"/>
        </w:rPr>
      </w:pPr>
      <w:r>
        <w:rPr>
          <w:rFonts w:eastAsia="Times New Roman" w:cs="Times New Roman"/>
          <w:szCs w:val="24"/>
        </w:rPr>
        <w:t>(Στο σημείο αυτό την Προεδρική Έδρα καταλαμβάνει ο ΣΤ</w:t>
      </w:r>
      <w:r>
        <w:rPr>
          <w:rFonts w:eastAsia="Times New Roman" w:cs="Times New Roman"/>
          <w:szCs w:val="24"/>
        </w:rPr>
        <w:t>΄</w:t>
      </w:r>
      <w:r>
        <w:rPr>
          <w:rFonts w:eastAsia="Times New Roman" w:cs="Times New Roman"/>
          <w:szCs w:val="24"/>
        </w:rPr>
        <w:t xml:space="preserve"> Αντιπρόεδρος της Βουλής, κ</w:t>
      </w:r>
      <w:r w:rsidRPr="0053778D">
        <w:rPr>
          <w:rFonts w:eastAsia="Times New Roman" w:cs="Times New Roman"/>
          <w:b/>
          <w:szCs w:val="24"/>
        </w:rPr>
        <w:t>. ΔΗΜΗΤΡΙΟΣ ΚΡΕΜΑΣΤΙΝΟΣ</w:t>
      </w:r>
      <w:r>
        <w:rPr>
          <w:rFonts w:eastAsia="Times New Roman" w:cs="Times New Roman"/>
          <w:szCs w:val="24"/>
        </w:rPr>
        <w:t>)</w:t>
      </w:r>
    </w:p>
    <w:p w14:paraId="7048FCC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Συνεπώς τα ΣΔΙΤ τα οποία είναι συμβατά με τον νέο σχεδιασμό μας, αυτόν, δηλαδή, που καλύπτει το 50% αυτής της επεξεργασίας, τ</w:t>
      </w:r>
      <w:r>
        <w:rPr>
          <w:rFonts w:eastAsia="Times New Roman" w:cs="Times New Roman"/>
          <w:szCs w:val="24"/>
        </w:rPr>
        <w:t xml:space="preserve">ο προχωράμε απ’ όσο ξέρω. Δεν υπάρχει κάποια αναστολή. Υπογράψαμε της </w:t>
      </w:r>
      <w:r>
        <w:rPr>
          <w:rFonts w:eastAsia="Times New Roman" w:cs="Times New Roman"/>
          <w:szCs w:val="24"/>
        </w:rPr>
        <w:t>δ</w:t>
      </w:r>
      <w:r>
        <w:rPr>
          <w:rFonts w:eastAsia="Times New Roman" w:cs="Times New Roman"/>
          <w:szCs w:val="24"/>
        </w:rPr>
        <w:t>υτικής Μακεδονίας. Συζητάμε σε προχωρημένα θέματα της Ηπείρου. Υπάρχει ένας διάλογος και μια ισχυρή επαναδιαπραγμάτευση για το ΣΔΙΤ της Πελοποννήσου, ακριβώς για να γίνει συμβατό μ</w:t>
      </w:r>
      <w:r>
        <w:rPr>
          <w:rFonts w:eastAsia="Times New Roman" w:cs="Times New Roman"/>
          <w:szCs w:val="24"/>
        </w:rPr>
        <w:t>ε</w:t>
      </w:r>
      <w:r>
        <w:rPr>
          <w:rFonts w:eastAsia="Times New Roman" w:cs="Times New Roman"/>
          <w:szCs w:val="24"/>
        </w:rPr>
        <w:t xml:space="preserve"> αυτ</w:t>
      </w:r>
      <w:r>
        <w:rPr>
          <w:rFonts w:eastAsia="Times New Roman" w:cs="Times New Roman"/>
          <w:szCs w:val="24"/>
        </w:rPr>
        <w:t xml:space="preserve">ό που υπονόησα. </w:t>
      </w:r>
    </w:p>
    <w:p w14:paraId="7048FCC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Άρα, ίσα-ίσα, προχωράμε σε πιο ισχυρά μέτρα, προκειμένου η διαχείριση των απορριμμάτων μέχρι το 2020 να έχει 50% ανακύκλωση στην πηγή -μια τεράστια τομή- και ταυτόχρονα να προχωρήσουν όλα τα αναγκαία προγράμματα που να είναι συμβατά με τη </w:t>
      </w:r>
      <w:r>
        <w:rPr>
          <w:rFonts w:eastAsia="Times New Roman" w:cs="Times New Roman"/>
          <w:szCs w:val="24"/>
        </w:rPr>
        <w:t>δεύτερη επεξεργασία, είτε είναι ΣΔΙΤ, είτε οτιδήποτε άλλο. Δεν έχουμε κα</w:t>
      </w:r>
      <w:r>
        <w:rPr>
          <w:rFonts w:eastAsia="Times New Roman" w:cs="Times New Roman"/>
          <w:szCs w:val="24"/>
        </w:rPr>
        <w:t>μ</w:t>
      </w:r>
      <w:r>
        <w:rPr>
          <w:rFonts w:eastAsia="Times New Roman" w:cs="Times New Roman"/>
          <w:szCs w:val="24"/>
        </w:rPr>
        <w:t xml:space="preserve">μία ιδεοληψία ως προς αυτό. </w:t>
      </w:r>
    </w:p>
    <w:p w14:paraId="7048FCC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Το πρόγραμμα «Εξοικονομώ κατ’ </w:t>
      </w:r>
      <w:proofErr w:type="spellStart"/>
      <w:r>
        <w:rPr>
          <w:rFonts w:eastAsia="Times New Roman" w:cs="Times New Roman"/>
          <w:szCs w:val="24"/>
        </w:rPr>
        <w:t>οίκον</w:t>
      </w:r>
      <w:proofErr w:type="spellEnd"/>
      <w:r>
        <w:rPr>
          <w:rFonts w:eastAsia="Times New Roman" w:cs="Times New Roman"/>
          <w:szCs w:val="24"/>
        </w:rPr>
        <w:t>» το αλλάζουμε. Και πρέπει να λύσουμε κι ένα πρόβλημα που μας κληρονομήσατε οι προηγούμενες κυβερνήσεις, αν θυμάμαι καλ</w:t>
      </w:r>
      <w:r>
        <w:rPr>
          <w:rFonts w:eastAsia="Times New Roman" w:cs="Times New Roman"/>
          <w:szCs w:val="24"/>
        </w:rPr>
        <w:t xml:space="preserve">ά. Προκηρύξατε το </w:t>
      </w:r>
      <w:r>
        <w:rPr>
          <w:rFonts w:eastAsia="Times New Roman" w:cs="Times New Roman"/>
          <w:szCs w:val="24"/>
        </w:rPr>
        <w:t>π</w:t>
      </w:r>
      <w:r>
        <w:rPr>
          <w:rFonts w:eastAsia="Times New Roman" w:cs="Times New Roman"/>
          <w:szCs w:val="24"/>
        </w:rPr>
        <w:t>ρόγραμμα. Έγιναν οι αιτήσεις. Υπάρχουν περίπου είκοσι χιλιάδες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τις οποίες </w:t>
      </w:r>
      <w:r>
        <w:rPr>
          <w:rFonts w:eastAsia="Times New Roman" w:cs="Times New Roman"/>
          <w:szCs w:val="24"/>
        </w:rPr>
        <w:t>δεν έφταναν τα λεφτά για να καλυφθούν. Συνεπώς πρέπει να δώσουμε και μια λύση για όσους έμειναν από την προηγούμενη περίοδο. Και πρέπει να δούμε πώς θα απορρο</w:t>
      </w:r>
      <w:r>
        <w:rPr>
          <w:rFonts w:eastAsia="Times New Roman" w:cs="Times New Roman"/>
          <w:szCs w:val="24"/>
        </w:rPr>
        <w:t xml:space="preserve">φήσουν πόρους για να ολοκληρώσουν αυτό το οποίο ήθελαν και ταυτόχρονα να έχουμε έναν επανασχεδιασμό του συγκεκριμένου προγράμματος. Θα το προχωρήσουμε την επόμενη περίοδο, επαναλαμβάνω. </w:t>
      </w:r>
    </w:p>
    <w:p w14:paraId="7048FCC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Αναπτυξιακός νόμος: Από πού να αρχίσω και πού να τελειώσω; </w:t>
      </w:r>
    </w:p>
    <w:p w14:paraId="7048FCC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w:t>
      </w:r>
      <w:r>
        <w:rPr>
          <w:rFonts w:eastAsia="Times New Roman" w:cs="Times New Roman"/>
          <w:szCs w:val="24"/>
        </w:rPr>
        <w:t>ς</w:t>
      </w:r>
      <w:r>
        <w:rPr>
          <w:rFonts w:eastAsia="Times New Roman" w:cs="Times New Roman"/>
          <w:szCs w:val="24"/>
        </w:rPr>
        <w:t>, θα σας θυμίσω τι κάνατε οι προηγούμενες κυβερνήσεις με τους αναπτυξιακούς νόμους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ι παραλάβαμε. Αναπτυξιακός νόμος του 2004: Περίπου πέντε χιλιάδες επενδυτικά σχέδια. Ενεργά περίπου το 1/3, τα χίλια τετρακόσια. Κόστος περίπου 800 εκατομμύρια. Του 2011 </w:t>
      </w:r>
      <w:r>
        <w:rPr>
          <w:rFonts w:eastAsia="Times New Roman" w:cs="Times New Roman"/>
          <w:szCs w:val="24"/>
        </w:rPr>
        <w:t xml:space="preserve">βρίσκονται σε υλοποίηση μόλις τα είκοσι εννιά από τα χίλια τετρακόσια. Σύνολο ανολοκλήρωτων έργων, </w:t>
      </w:r>
      <w:proofErr w:type="spellStart"/>
      <w:r>
        <w:rPr>
          <w:rFonts w:eastAsia="Times New Roman" w:cs="Times New Roman"/>
          <w:szCs w:val="24"/>
        </w:rPr>
        <w:t>συμβασιοποιημένες</w:t>
      </w:r>
      <w:proofErr w:type="spellEnd"/>
      <w:r>
        <w:rPr>
          <w:rFonts w:eastAsia="Times New Roman" w:cs="Times New Roman"/>
          <w:szCs w:val="24"/>
        </w:rPr>
        <w:t xml:space="preserve"> οφειλές και όλα τα σχετικά, 5,5 δισεκατομμύρια.</w:t>
      </w:r>
    </w:p>
    <w:p w14:paraId="7048FCC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Δεύτερο στοιχείο. Διαθεσιμότητα πόρων: Παγωμένοι όλοι από την Κομισιόν για λόγους διαφθοράς</w:t>
      </w:r>
      <w:r>
        <w:rPr>
          <w:rFonts w:eastAsia="Times New Roman" w:cs="Times New Roman"/>
          <w:szCs w:val="24"/>
        </w:rPr>
        <w:t xml:space="preserve"> του παρελθόντος, του 2011, του 2012</w:t>
      </w:r>
      <w:r>
        <w:rPr>
          <w:rFonts w:eastAsia="Times New Roman" w:cs="Times New Roman"/>
          <w:szCs w:val="24"/>
        </w:rPr>
        <w:t xml:space="preserve"> και τα λοιπά.</w:t>
      </w:r>
      <w:r>
        <w:rPr>
          <w:rFonts w:eastAsia="Times New Roman" w:cs="Times New Roman"/>
          <w:szCs w:val="24"/>
        </w:rPr>
        <w:t xml:space="preserve"> </w:t>
      </w:r>
    </w:p>
    <w:p w14:paraId="7048FCC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Τρίτον, θέσατε το θέμα του από πού θα χρηματοδοτήσουμε τον καινούρ</w:t>
      </w:r>
      <w:r>
        <w:rPr>
          <w:rFonts w:eastAsia="Times New Roman" w:cs="Times New Roman"/>
          <w:szCs w:val="24"/>
        </w:rPr>
        <w:t>γ</w:t>
      </w:r>
      <w:r>
        <w:rPr>
          <w:rFonts w:eastAsia="Times New Roman" w:cs="Times New Roman"/>
          <w:szCs w:val="24"/>
        </w:rPr>
        <w:t xml:space="preserve">ιο αναπτυξιακό νόμο. Πόσα χρήματα υπήρχαν για τον επενδυτικό νόμο το 2015; Πενήντα εκατομμύρια. </w:t>
      </w:r>
    </w:p>
    <w:p w14:paraId="7048FCC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Ξαναβάζω, λοιπόν, την εικόνα: Πρώτον, 5,</w:t>
      </w:r>
      <w:r>
        <w:rPr>
          <w:rFonts w:eastAsia="Times New Roman" w:cs="Times New Roman"/>
          <w:szCs w:val="24"/>
        </w:rPr>
        <w:t xml:space="preserve">5 δισεκατομμύρια σε ένα χαοτικό στάδιο. Δεν ξέραμε ποια είναι υπαρκτά, ποια είναι ανύπαρκτα. Δεύτερον, παγωμένοι πόροι από την Κομισιόν. Τρίτον, προγραμματισμένη χρηματοδότηση μόλις 50 εκατομμυρίων. </w:t>
      </w:r>
    </w:p>
    <w:p w14:paraId="7048FCC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Τι κάναμε; Τρία πράγματα. Πρώτον, ξεκολλήσαμε τα λεφτά κ</w:t>
      </w:r>
      <w:r>
        <w:rPr>
          <w:rFonts w:eastAsia="Times New Roman" w:cs="Times New Roman"/>
          <w:szCs w:val="24"/>
        </w:rPr>
        <w:t>άνοντας αλλαγές στη λειτουργία -αποδεκτές από την άλλη πλευρά- ενισχύοντας τη διαφάνεια</w:t>
      </w:r>
      <w:r>
        <w:rPr>
          <w:rFonts w:eastAsia="Times New Roman" w:cs="Times New Roman"/>
          <w:szCs w:val="24"/>
        </w:rPr>
        <w:t xml:space="preserve"> κ.λπ</w:t>
      </w:r>
      <w:r>
        <w:rPr>
          <w:rFonts w:eastAsia="Times New Roman" w:cs="Times New Roman"/>
          <w:szCs w:val="24"/>
        </w:rPr>
        <w:t>.. Ξεκινήσαμε μια διαδικασία επιτάχυνσης του ξεκαθαρίσματος των παλιών αναπτυξιακών και καταλήξαμε σ</w:t>
      </w:r>
      <w:r>
        <w:rPr>
          <w:rFonts w:eastAsia="Times New Roman" w:cs="Times New Roman"/>
          <w:szCs w:val="24"/>
        </w:rPr>
        <w:t>ε</w:t>
      </w:r>
      <w:r>
        <w:rPr>
          <w:rFonts w:eastAsia="Times New Roman" w:cs="Times New Roman"/>
          <w:szCs w:val="24"/>
        </w:rPr>
        <w:t xml:space="preserve"> αυτό που θα έχουμε την επόμενη εβδομάδα, στον αναπτυξιακό νόμο</w:t>
      </w:r>
      <w:r>
        <w:rPr>
          <w:rFonts w:eastAsia="Times New Roman" w:cs="Times New Roman"/>
          <w:szCs w:val="24"/>
        </w:rPr>
        <w:t xml:space="preserve">, </w:t>
      </w:r>
      <w:r>
        <w:rPr>
          <w:rFonts w:eastAsia="Times New Roman" w:cs="Times New Roman"/>
          <w:szCs w:val="24"/>
        </w:rPr>
        <w:t xml:space="preserve">στον οποίο </w:t>
      </w:r>
      <w:r>
        <w:rPr>
          <w:rFonts w:eastAsia="Times New Roman" w:cs="Times New Roman"/>
          <w:szCs w:val="24"/>
        </w:rPr>
        <w:t>έχουμε και τις μεταβατικές διατάξεις για το πώς κλείνουν οι παλιοί αναπτυξιακοί, πως αποπληρώνονται, ποια είναι η διαδικασία κ</w:t>
      </w:r>
      <w:r>
        <w:rPr>
          <w:rFonts w:eastAsia="Times New Roman" w:cs="Times New Roman"/>
          <w:szCs w:val="24"/>
        </w:rPr>
        <w:t>αι τα λοιπά</w:t>
      </w:r>
      <w:r>
        <w:rPr>
          <w:rFonts w:eastAsia="Times New Roman" w:cs="Times New Roman"/>
          <w:szCs w:val="24"/>
        </w:rPr>
        <w:t xml:space="preserve">. </w:t>
      </w:r>
    </w:p>
    <w:p w14:paraId="7048FCC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επόμενη εβδομάδα κλείνει και τους παλιούς αναπτυξιακούς, ταξινομημένους, πλέον, και με διαδικασίες πολύ σαφείς, και ταυτόχρονα ξεκινάει τον καινούργιο αναπτυξιακό. Βάζουμε και ισχυρούς μηχανισμούς επιτάχυνσης όλων αυτών με ένα σύστημα εξωτερικών συνεργα</w:t>
      </w:r>
      <w:r>
        <w:rPr>
          <w:rFonts w:eastAsia="Times New Roman" w:cs="Times New Roman"/>
          <w:szCs w:val="24"/>
        </w:rPr>
        <w:t xml:space="preserve">τών, το οποίο θα το δείτε την επόμενη εβδομάδα. </w:t>
      </w:r>
    </w:p>
    <w:p w14:paraId="7048FCC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Επόμενο θέμα</w:t>
      </w:r>
      <w:r>
        <w:rPr>
          <w:rFonts w:eastAsia="Times New Roman" w:cs="Times New Roman"/>
          <w:szCs w:val="24"/>
        </w:rPr>
        <w:t>.</w:t>
      </w:r>
      <w:r>
        <w:rPr>
          <w:rFonts w:eastAsia="Times New Roman" w:cs="Times New Roman"/>
          <w:szCs w:val="24"/>
        </w:rPr>
        <w:t xml:space="preserve"> Γιατί γίνονται ή γιατί δεν γίνονται επενδύσεις σε αυτή τη χώρα. Άκουσα με προσοχή όλη την ανάλυση της κ. Γεννηματά. Η απαρίθμηση των προβλημάτων που εμποδίζουν τις επενδύσεις είναι δεδομένη και</w:t>
      </w:r>
      <w:r>
        <w:rPr>
          <w:rFonts w:eastAsia="Times New Roman" w:cs="Times New Roman"/>
          <w:szCs w:val="24"/>
        </w:rPr>
        <w:t xml:space="preserve"> είναι γνωστή. Φυσικά είναι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Θέλουμε καλύτερη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πιο αποτελεσματική, πιο γρήγορη, πιο διάφανη κ.λπ.. Δεν φταίει ο ΣΥΡΙΖΑ γι’ αυτό.</w:t>
      </w:r>
    </w:p>
    <w:p w14:paraId="7048FCC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Δεύτερον, βεβαίως και θέλουμε ένα ταχύτερο σύστημα δικαιοσύνης, διότι παραλύει την οικονομι</w:t>
      </w:r>
      <w:r>
        <w:rPr>
          <w:rFonts w:eastAsia="Times New Roman" w:cs="Times New Roman"/>
          <w:szCs w:val="24"/>
        </w:rPr>
        <w:t>κή ζωή της χώρας, πέντε χρόνια, επτά χρόνια, τρία χρόνια</w:t>
      </w:r>
      <w:r>
        <w:rPr>
          <w:rFonts w:eastAsia="Times New Roman" w:cs="Times New Roman"/>
          <w:szCs w:val="24"/>
        </w:rPr>
        <w:t xml:space="preserve"> και ούτω καθεξής</w:t>
      </w:r>
      <w:r>
        <w:rPr>
          <w:rFonts w:eastAsia="Times New Roman" w:cs="Times New Roman"/>
          <w:szCs w:val="24"/>
        </w:rPr>
        <w:t>.</w:t>
      </w:r>
    </w:p>
    <w:p w14:paraId="7048FCC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Βεβαίως, θέλουμε και φθηνότερο ενεργειακό κόστος. Να θυμίσω ποια είναι η κατάσταση στον ενεργειακό μας τομέα, ποιο ήταν το σχέδιο, ποιο ήταν το κόστος, το ενεργειακό, από αυτούς του</w:t>
      </w:r>
      <w:r>
        <w:rPr>
          <w:rFonts w:eastAsia="Times New Roman" w:cs="Times New Roman"/>
          <w:szCs w:val="24"/>
        </w:rPr>
        <w:t>ς σχεδιασμούς την τελευταία δεκαετία; Φθηνή παραγωγή, μεν, λιγνίτη, ένα χαοτικό σύστημα ανάπτυξης των ΑΠΕ πολύ ακριβό, με πολύ ακριβή δομή, ένταξη του φυσικού αερίου, αλλά με έναν τρόπο που δεν διαφάνηκε, ποια αγορά θα μπορούσε να λειτουργήσει για να βοηθή</w:t>
      </w:r>
      <w:r>
        <w:rPr>
          <w:rFonts w:eastAsia="Times New Roman" w:cs="Times New Roman"/>
          <w:szCs w:val="24"/>
        </w:rPr>
        <w:t xml:space="preserve">σει, πραγματικά, την ανάπτυξη της βιομηχανίας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υπό έναν τέτοιο ενεργειακό σχεδιασμό, με τεράστια προβλήματα και όπου βεβαίως χρειάζεται, περαιτέρω αλλαγές. </w:t>
      </w:r>
    </w:p>
    <w:p w14:paraId="7048FCC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Συνεπώς η εικόνα ότι η ανάπτυξη φρέναρε επειδή κάποια </w:t>
      </w:r>
      <w:r>
        <w:rPr>
          <w:rFonts w:eastAsia="Times New Roman" w:cs="Times New Roman"/>
          <w:szCs w:val="24"/>
        </w:rPr>
        <w:t>κ</w:t>
      </w:r>
      <w:r>
        <w:rPr>
          <w:rFonts w:eastAsia="Times New Roman" w:cs="Times New Roman"/>
          <w:szCs w:val="24"/>
        </w:rPr>
        <w:t>υβέρνηση εδώ κι έναν χρόνο εμφανίστηκ</w:t>
      </w:r>
      <w:r>
        <w:rPr>
          <w:rFonts w:eastAsia="Times New Roman" w:cs="Times New Roman"/>
          <w:szCs w:val="24"/>
        </w:rPr>
        <w:t>ε και συσσώρευσε προβλήματα σε ένα σύστημα</w:t>
      </w:r>
      <w:r>
        <w:rPr>
          <w:rFonts w:eastAsia="Times New Roman" w:cs="Times New Roman"/>
          <w:szCs w:val="24"/>
        </w:rPr>
        <w:t>,</w:t>
      </w:r>
      <w:r>
        <w:rPr>
          <w:rFonts w:eastAsia="Times New Roman" w:cs="Times New Roman"/>
          <w:szCs w:val="24"/>
        </w:rPr>
        <w:t xml:space="preserve"> το οποίο έχει έντονα διαρθρωτικά προβλήματα, δομημένα, φτιαγμένα, εμπεδωμένα -θα έλεγα- από τις προηγούμενες κυβερνήσεις, είναι δεδομένο. Και αυτό καλείται να λύσει και η παρούσα Κυβέρνηση. Πρέπει ένα προς ένα να</w:t>
      </w:r>
      <w:r>
        <w:rPr>
          <w:rFonts w:eastAsia="Times New Roman" w:cs="Times New Roman"/>
          <w:szCs w:val="24"/>
        </w:rPr>
        <w:t xml:space="preserve"> απεγκλωβίσει τα συσσωρευμένα διαρθρωτικά προβλήματα, με βαθιές τομές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τις οποίες</w:t>
      </w:r>
      <w:r>
        <w:rPr>
          <w:rFonts w:eastAsia="Times New Roman" w:cs="Times New Roman"/>
          <w:szCs w:val="24"/>
        </w:rPr>
        <w:t xml:space="preserve"> οφείλει να κάνει σε κάθε ένα από τα συσσωρευμένα αυτά προβλήματα. </w:t>
      </w:r>
    </w:p>
    <w:p w14:paraId="7048FCC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Επιτρέψτε μου να σταθώ, λοιπόν, σε κάποια από τα θεσμικά θέματα, τα οποία η Κυβέρνηση έχει ξεκινήσει και πρ</w:t>
      </w:r>
      <w:r>
        <w:rPr>
          <w:rFonts w:eastAsia="Times New Roman" w:cs="Times New Roman"/>
          <w:szCs w:val="24"/>
        </w:rPr>
        <w:t>οχωράει βήμα-βήμα.</w:t>
      </w:r>
    </w:p>
    <w:p w14:paraId="7048FCD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Πρώτον,</w:t>
      </w:r>
      <w:r>
        <w:rPr>
          <w:rFonts w:eastAsia="Times New Roman" w:cs="Times New Roman"/>
          <w:szCs w:val="24"/>
        </w:rPr>
        <w:t xml:space="preserve"> </w:t>
      </w:r>
      <w:proofErr w:type="spellStart"/>
      <w:r>
        <w:rPr>
          <w:rFonts w:eastAsia="Times New Roman" w:cs="Times New Roman"/>
          <w:szCs w:val="24"/>
        </w:rPr>
        <w:t>α</w:t>
      </w:r>
      <w:r>
        <w:rPr>
          <w:rFonts w:eastAsia="Times New Roman" w:cs="Times New Roman"/>
          <w:szCs w:val="24"/>
        </w:rPr>
        <w:t>δειοδότηση</w:t>
      </w:r>
      <w:proofErr w:type="spellEnd"/>
      <w:r>
        <w:rPr>
          <w:rFonts w:eastAsia="Times New Roman" w:cs="Times New Roman"/>
          <w:szCs w:val="24"/>
        </w:rPr>
        <w:t xml:space="preserve"> επιχειρήσεων. Αυτό είναι ένα τεράστιο, ακανθώδες, διαρθρωτικό πρόβλημα που εδράζεται στα εξής: Πρώτον, στην ανυπαρξία χωροταξικού σχεδιασμού, </w:t>
      </w:r>
      <w:r>
        <w:rPr>
          <w:rFonts w:eastAsia="Times New Roman" w:cs="Times New Roman"/>
          <w:szCs w:val="24"/>
        </w:rPr>
        <w:t>Κ</w:t>
      </w:r>
      <w:r>
        <w:rPr>
          <w:rFonts w:eastAsia="Times New Roman" w:cs="Times New Roman"/>
          <w:szCs w:val="24"/>
        </w:rPr>
        <w:t>τηματολόγιο, ζώνες, τα αυτονόητα</w:t>
      </w:r>
      <w:r>
        <w:rPr>
          <w:rFonts w:eastAsia="Times New Roman" w:cs="Times New Roman"/>
          <w:szCs w:val="24"/>
        </w:rPr>
        <w:t>,</w:t>
      </w:r>
      <w:r>
        <w:rPr>
          <w:rFonts w:eastAsia="Times New Roman" w:cs="Times New Roman"/>
          <w:szCs w:val="24"/>
        </w:rPr>
        <w:t xml:space="preserve"> τα οποία έχουν συσσωρευτεί από το παρελθ</w:t>
      </w:r>
      <w:r>
        <w:rPr>
          <w:rFonts w:eastAsia="Times New Roman" w:cs="Times New Roman"/>
          <w:szCs w:val="24"/>
        </w:rPr>
        <w:t xml:space="preserve">όν. Δεύτερον, γραφειοκρατική διαδικασία στην </w:t>
      </w:r>
      <w:proofErr w:type="spellStart"/>
      <w:r>
        <w:rPr>
          <w:rFonts w:eastAsia="Times New Roman" w:cs="Times New Roman"/>
          <w:szCs w:val="24"/>
        </w:rPr>
        <w:t>αδειοδότηση</w:t>
      </w:r>
      <w:proofErr w:type="spellEnd"/>
      <w:r>
        <w:rPr>
          <w:rFonts w:eastAsia="Times New Roman" w:cs="Times New Roman"/>
          <w:szCs w:val="24"/>
        </w:rPr>
        <w:t xml:space="preserve"> και προληπτικός έλεγχος σε όλα. Πρόκειται για ένα σύνθετο σύστημα, </w:t>
      </w:r>
      <w:r>
        <w:rPr>
          <w:rFonts w:eastAsia="Times New Roman" w:cs="Times New Roman"/>
          <w:szCs w:val="24"/>
        </w:rPr>
        <w:t xml:space="preserve">το οποίο </w:t>
      </w:r>
      <w:r>
        <w:rPr>
          <w:rFonts w:eastAsia="Times New Roman" w:cs="Times New Roman"/>
          <w:szCs w:val="24"/>
        </w:rPr>
        <w:t>από τη μια μεριά προσπαθεί να θεραπεύσει, να υπάρξει μια ισχυρή μέριμνα -την έχει η Ελλάδα και θα τη συνεχίσουμε- να υπάρχε</w:t>
      </w:r>
      <w:r>
        <w:rPr>
          <w:rFonts w:eastAsia="Times New Roman" w:cs="Times New Roman"/>
          <w:szCs w:val="24"/>
        </w:rPr>
        <w:t xml:space="preserve">ι η ευαισθησία για το περιβάλλον -28%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καθώς δεν είμαστε μια επίπεδη χώρα- αρχαιολογική μέριμνα</w:t>
      </w:r>
      <w:r>
        <w:rPr>
          <w:rFonts w:eastAsia="Times New Roman" w:cs="Times New Roman"/>
          <w:szCs w:val="24"/>
        </w:rPr>
        <w:t xml:space="preserve"> και ούτω καθεξής</w:t>
      </w:r>
      <w:r>
        <w:rPr>
          <w:rFonts w:eastAsia="Times New Roman" w:cs="Times New Roman"/>
          <w:szCs w:val="24"/>
        </w:rPr>
        <w:t xml:space="preserve">. </w:t>
      </w:r>
    </w:p>
    <w:p w14:paraId="7048FCD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όμως, όλο το άλλο μπορεί να μετακινηθεί. Και αυτό που κάνει αυτή η Κυβέρνηση -και θα συνεχίσει να κάνει, </w:t>
      </w:r>
      <w:r>
        <w:rPr>
          <w:rFonts w:eastAsia="Times New Roman" w:cs="Times New Roman"/>
          <w:szCs w:val="24"/>
        </w:rPr>
        <w:t xml:space="preserve">βέβαια είχαν γίνει σημαντικά βήματα και από την προηγούμενη- είναι να απλοποιεί τη διαδικασία. Η υπόσχεση είναι δεδομένη: Για ένα πολύ μεγάλο μέρος των ιδιωτικών επιχειρήσεων θα αρκεί μια μέρα για ίδρυση επιχειρήσεων και τρεις μέρες για την </w:t>
      </w:r>
      <w:proofErr w:type="spellStart"/>
      <w:r>
        <w:rPr>
          <w:rFonts w:eastAsia="Times New Roman" w:cs="Times New Roman"/>
          <w:szCs w:val="24"/>
        </w:rPr>
        <w:t>αδειοδότησή</w:t>
      </w:r>
      <w:proofErr w:type="spellEnd"/>
      <w:r>
        <w:rPr>
          <w:rFonts w:eastAsia="Times New Roman" w:cs="Times New Roman"/>
          <w:szCs w:val="24"/>
        </w:rPr>
        <w:t xml:space="preserve"> του</w:t>
      </w:r>
      <w:r>
        <w:rPr>
          <w:rFonts w:eastAsia="Times New Roman" w:cs="Times New Roman"/>
          <w:szCs w:val="24"/>
        </w:rPr>
        <w:t xml:space="preserve">ς. Μια μέρα για την ίδρυση, τρεις μέρες για την </w:t>
      </w:r>
      <w:proofErr w:type="spellStart"/>
      <w:r>
        <w:rPr>
          <w:rFonts w:eastAsia="Times New Roman" w:cs="Times New Roman"/>
          <w:szCs w:val="24"/>
        </w:rPr>
        <w:t>αδειοδότησή</w:t>
      </w:r>
      <w:proofErr w:type="spellEnd"/>
      <w:r>
        <w:rPr>
          <w:rFonts w:eastAsia="Times New Roman" w:cs="Times New Roman"/>
          <w:szCs w:val="24"/>
        </w:rPr>
        <w:t xml:space="preserve"> τους. </w:t>
      </w:r>
    </w:p>
    <w:p w14:paraId="7048FCD2" w14:textId="77777777" w:rsidR="00D650F6" w:rsidRDefault="005A0EB2">
      <w:pPr>
        <w:spacing w:line="600" w:lineRule="auto"/>
        <w:ind w:firstLine="720"/>
        <w:jc w:val="both"/>
        <w:rPr>
          <w:rFonts w:eastAsia="Times New Roman"/>
          <w:szCs w:val="24"/>
        </w:rPr>
      </w:pPr>
      <w:r>
        <w:rPr>
          <w:rFonts w:eastAsia="Times New Roman"/>
          <w:szCs w:val="24"/>
        </w:rPr>
        <w:t>Είμαστε στο τελικό στάδιο για τέσσερις μεγάλες κατηγορίες - τομείς, οι οποίες κάλυπταν ένα σημαντικό ποσοστό της ελληνικής οικονομίας, σε συνεργασία με την Παγκόσμια Τράπεζα. Η απλοποίηση τ</w:t>
      </w:r>
      <w:r>
        <w:rPr>
          <w:rFonts w:eastAsia="Times New Roman"/>
          <w:szCs w:val="24"/>
        </w:rPr>
        <w:t xml:space="preserve">ης </w:t>
      </w:r>
      <w:proofErr w:type="spellStart"/>
      <w:r>
        <w:rPr>
          <w:rFonts w:eastAsia="Times New Roman"/>
          <w:szCs w:val="24"/>
        </w:rPr>
        <w:t>αδειοδότησης</w:t>
      </w:r>
      <w:proofErr w:type="spellEnd"/>
      <w:r>
        <w:rPr>
          <w:rFonts w:eastAsia="Times New Roman"/>
          <w:szCs w:val="24"/>
        </w:rPr>
        <w:t xml:space="preserve"> σε επιλεγμένους τομείς καλύπτει πλέον τον τομέα μεταποίησης τροφίμων και ποτών -τελειώνουμε, δηλαδή αυτούς τους τέσσερις τομείς τον Ιούνιο- τα καταστήματα υγειονομικού ενδιαφέροντος, τις τουριστικές δραστηριότητες και τις εξορυκτικές δραστη</w:t>
      </w:r>
      <w:r>
        <w:rPr>
          <w:rFonts w:eastAsia="Times New Roman"/>
          <w:szCs w:val="24"/>
        </w:rPr>
        <w:t xml:space="preserve">ριότητες. </w:t>
      </w:r>
    </w:p>
    <w:p w14:paraId="7048FCD3" w14:textId="77777777" w:rsidR="00D650F6" w:rsidRDefault="005A0EB2">
      <w:pPr>
        <w:spacing w:line="600" w:lineRule="auto"/>
        <w:ind w:firstLine="720"/>
        <w:jc w:val="both"/>
        <w:rPr>
          <w:rFonts w:eastAsia="Times New Roman"/>
          <w:szCs w:val="24"/>
        </w:rPr>
      </w:pPr>
      <w:r>
        <w:rPr>
          <w:rFonts w:eastAsia="Times New Roman"/>
          <w:szCs w:val="24"/>
        </w:rPr>
        <w:t>Άρα βρισκόμαστε σε ένα τελικό στάδιο όπου προφανώς στις τρεις -όχι στις εξορυκτικές δραστηριότητες- πρώτες δραστηριότητες θα υπάρξουν μεγάλες, επιπρόσθετες αλλαγές.</w:t>
      </w:r>
    </w:p>
    <w:p w14:paraId="7048FCD4" w14:textId="77777777" w:rsidR="00D650F6" w:rsidRDefault="005A0EB2">
      <w:pPr>
        <w:spacing w:line="600" w:lineRule="auto"/>
        <w:ind w:firstLine="720"/>
        <w:jc w:val="both"/>
        <w:rPr>
          <w:rFonts w:eastAsia="Times New Roman"/>
          <w:szCs w:val="24"/>
        </w:rPr>
      </w:pPr>
      <w:r>
        <w:rPr>
          <w:rFonts w:eastAsia="Times New Roman"/>
          <w:szCs w:val="24"/>
        </w:rPr>
        <w:t xml:space="preserve">Δεύτερον, προχωράμε στη δημιουργία των </w:t>
      </w:r>
      <w:r>
        <w:rPr>
          <w:rFonts w:eastAsia="Times New Roman"/>
          <w:szCs w:val="24"/>
        </w:rPr>
        <w:t>κ</w:t>
      </w:r>
      <w:r>
        <w:rPr>
          <w:rFonts w:eastAsia="Times New Roman"/>
          <w:szCs w:val="24"/>
        </w:rPr>
        <w:t xml:space="preserve">έντρων </w:t>
      </w:r>
      <w:r>
        <w:rPr>
          <w:rFonts w:eastAsia="Times New Roman"/>
          <w:szCs w:val="24"/>
        </w:rPr>
        <w:t>ε</w:t>
      </w:r>
      <w:r>
        <w:rPr>
          <w:rFonts w:eastAsia="Times New Roman"/>
          <w:szCs w:val="24"/>
        </w:rPr>
        <w:t xml:space="preserve">ξυπηρέτησης </w:t>
      </w:r>
      <w:r>
        <w:rPr>
          <w:rFonts w:eastAsia="Times New Roman"/>
          <w:szCs w:val="24"/>
        </w:rPr>
        <w:t>ε</w:t>
      </w:r>
      <w:r>
        <w:rPr>
          <w:rFonts w:eastAsia="Times New Roman"/>
          <w:szCs w:val="24"/>
        </w:rPr>
        <w:t>π</w:t>
      </w:r>
      <w:r>
        <w:rPr>
          <w:rFonts w:eastAsia="Times New Roman"/>
          <w:szCs w:val="24"/>
        </w:rPr>
        <w:t xml:space="preserve">ιχειρήσεων, το </w:t>
      </w:r>
      <w:r>
        <w:rPr>
          <w:rFonts w:eastAsia="Times New Roman"/>
          <w:szCs w:val="24"/>
          <w:lang w:val="en-US"/>
        </w:rPr>
        <w:t>o</w:t>
      </w:r>
      <w:r>
        <w:rPr>
          <w:rFonts w:eastAsia="Times New Roman"/>
          <w:szCs w:val="24"/>
          <w:lang w:val="en-US"/>
        </w:rPr>
        <w:t>ne</w:t>
      </w:r>
      <w:r>
        <w:rPr>
          <w:rFonts w:eastAsia="Times New Roman"/>
          <w:szCs w:val="24"/>
        </w:rPr>
        <w:t xml:space="preserve"> </w:t>
      </w:r>
      <w:r>
        <w:rPr>
          <w:rFonts w:eastAsia="Times New Roman"/>
          <w:szCs w:val="24"/>
          <w:lang w:val="en-US"/>
        </w:rPr>
        <w:t>s</w:t>
      </w:r>
      <w:r>
        <w:rPr>
          <w:rFonts w:eastAsia="Times New Roman"/>
          <w:szCs w:val="24"/>
          <w:lang w:val="en-US"/>
        </w:rPr>
        <w:t>top</w:t>
      </w:r>
      <w:r>
        <w:rPr>
          <w:rFonts w:eastAsia="Times New Roman"/>
          <w:szCs w:val="24"/>
        </w:rPr>
        <w:t xml:space="preserve"> </w:t>
      </w:r>
      <w:r>
        <w:rPr>
          <w:rFonts w:eastAsia="Times New Roman"/>
          <w:szCs w:val="24"/>
          <w:lang w:val="en-US"/>
        </w:rPr>
        <w:t>s</w:t>
      </w:r>
      <w:r>
        <w:rPr>
          <w:rFonts w:eastAsia="Times New Roman"/>
          <w:szCs w:val="24"/>
          <w:lang w:val="en-US"/>
        </w:rPr>
        <w:t>hop</w:t>
      </w:r>
      <w:r>
        <w:rPr>
          <w:rFonts w:eastAsia="Times New Roman"/>
          <w:szCs w:val="24"/>
        </w:rPr>
        <w:t>, το οποίο θα δώσει μια τεράστια ώθηση και διευκόλυνση.</w:t>
      </w:r>
    </w:p>
    <w:p w14:paraId="7048FCD5" w14:textId="77777777" w:rsidR="00D650F6" w:rsidRDefault="005A0EB2">
      <w:pPr>
        <w:spacing w:line="600" w:lineRule="auto"/>
        <w:ind w:firstLine="720"/>
        <w:jc w:val="both"/>
        <w:rPr>
          <w:rFonts w:eastAsia="Times New Roman"/>
          <w:szCs w:val="24"/>
        </w:rPr>
      </w:pPr>
      <w:r>
        <w:rPr>
          <w:rFonts w:eastAsia="Times New Roman"/>
          <w:szCs w:val="24"/>
        </w:rPr>
        <w:t>Τρίτον, συζητάμε πάρα πολύ θέματα προδικαστικών συμβιβασμών, οι οποίοι θα αποτρέπουν την προσφυγή στα δικαστήρια. Αφετηρία θα είναι όλος ο τομέας των υπερχρεωμένων επιχειρήσεων, οι οποίες χρ</w:t>
      </w:r>
      <w:r>
        <w:rPr>
          <w:rFonts w:eastAsia="Times New Roman"/>
          <w:szCs w:val="24"/>
        </w:rPr>
        <w:t>ωστούν ταυτόχρονα και στο δημόσιο και στις τράπεζες. Και συζητούμε και μια σειρά από άλλα μέτρα, τα οποία προσπαθούν να αλλάξουν μέρος από αυτά τα συσσωρευμένα προβλήματα. Ας τις ονομάσουμε «διαρθρωτικές αλλαγές».</w:t>
      </w:r>
    </w:p>
    <w:p w14:paraId="7048FCD6" w14:textId="77777777" w:rsidR="00D650F6" w:rsidRDefault="005A0EB2">
      <w:pPr>
        <w:spacing w:line="600" w:lineRule="auto"/>
        <w:ind w:firstLine="720"/>
        <w:jc w:val="both"/>
        <w:rPr>
          <w:rFonts w:eastAsia="Times New Roman"/>
          <w:szCs w:val="24"/>
        </w:rPr>
      </w:pPr>
      <w:r>
        <w:rPr>
          <w:rFonts w:eastAsia="Times New Roman"/>
          <w:szCs w:val="24"/>
        </w:rPr>
        <w:t>Γιατί να έρθουν επενδύσεις στην Ελλάδα; Υπ</w:t>
      </w:r>
      <w:r>
        <w:rPr>
          <w:rFonts w:eastAsia="Times New Roman"/>
          <w:szCs w:val="24"/>
        </w:rPr>
        <w:t>άρχει μια εικόνα που δώσατε ότι οι επενδύσεις προτιμούν να πηγαίνουν σε χώρες που έχουν 10% φορολογία κερδών. Τρείς είναι αυτές οι χώρες: Βουλγαρία, Κύπρος, Ιρλανδία. Το 90% των επενδύσεων στην Ευρώπη δεν πάει εκεί. Το 90% των επενδύσεων πηγαίνει στη Γαλλί</w:t>
      </w:r>
      <w:r>
        <w:rPr>
          <w:rFonts w:eastAsia="Times New Roman"/>
          <w:szCs w:val="24"/>
        </w:rPr>
        <w:t xml:space="preserve">α, τη Γερμανία, τη Δανία, την Ολλανδία </w:t>
      </w:r>
      <w:r>
        <w:rPr>
          <w:rFonts w:eastAsia="Times New Roman"/>
          <w:szCs w:val="24"/>
        </w:rPr>
        <w:t xml:space="preserve">και ούτω καθεξής. </w:t>
      </w:r>
      <w:r>
        <w:rPr>
          <w:rFonts w:eastAsia="Times New Roman"/>
          <w:szCs w:val="24"/>
        </w:rPr>
        <w:t>Επαναλαμβάνω</w:t>
      </w:r>
      <w:r>
        <w:rPr>
          <w:rFonts w:eastAsia="Times New Roman"/>
          <w:szCs w:val="24"/>
        </w:rPr>
        <w:t>,</w:t>
      </w:r>
      <w:r>
        <w:rPr>
          <w:rFonts w:eastAsia="Times New Roman"/>
          <w:szCs w:val="24"/>
        </w:rPr>
        <w:t xml:space="preserve"> για πολλοστή φορά, ότι με όλα αυτά που περιγράψατε, είμαστε κάτω από τον ευρωπαϊκό μέσο όρο στην φορολόγηση επιχειρήσεων. Επαναλαμβάνω, με όλα αυτά που περιγράψατε, είμαστε κάτω από τον</w:t>
      </w:r>
      <w:r>
        <w:rPr>
          <w:rFonts w:eastAsia="Times New Roman"/>
          <w:szCs w:val="24"/>
        </w:rPr>
        <w:t xml:space="preserve"> μέσο όρο! </w:t>
      </w:r>
    </w:p>
    <w:p w14:paraId="7048FCD7" w14:textId="77777777" w:rsidR="00D650F6" w:rsidRDefault="005A0EB2">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όλοι καταλαβαίνουμε ότι υπάρχουν άλλοι παράγοντες, πολύ πιο σημαντικοί, στο γιατί επιλέγουν οι ξένοι επενδυτές μια συγκεκριμένη χώρα έναντι μιας άλλης. Νομίζω ότι κι εκεί, αν ξεφύγουμε από μια μικροπολιτική αντιπαράθεση, θα συμφωνήσουμε. Είναι άλλοι παράγ</w:t>
      </w:r>
      <w:r>
        <w:rPr>
          <w:rFonts w:eastAsia="Times New Roman"/>
          <w:szCs w:val="24"/>
        </w:rPr>
        <w:t>οντες που είναι πιο σημαντικοί.</w:t>
      </w:r>
    </w:p>
    <w:p w14:paraId="7048FCD8" w14:textId="77777777" w:rsidR="00D650F6" w:rsidRDefault="005A0EB2">
      <w:pPr>
        <w:spacing w:line="600" w:lineRule="auto"/>
        <w:ind w:firstLine="720"/>
        <w:jc w:val="both"/>
        <w:rPr>
          <w:rFonts w:eastAsia="Times New Roman"/>
          <w:szCs w:val="24"/>
        </w:rPr>
      </w:pPr>
      <w:r>
        <w:rPr>
          <w:rFonts w:eastAsia="Times New Roman"/>
          <w:szCs w:val="24"/>
        </w:rPr>
        <w:t>Συνεπώς η ιδέα ότι πρώτον πρέπει να ακολουθήσουμε κάτι παρόμοιο και αυτή είναι η λύση στο αναπτυξιακό πρόβλημα της χώρας, είναι παραπλανητική. Το δηλώνω σε όλους τους τόνους. Είναι παραπλανητικό να δηλώνει κάποιος ότι αν ακο</w:t>
      </w:r>
      <w:r>
        <w:rPr>
          <w:rFonts w:eastAsia="Times New Roman"/>
          <w:szCs w:val="24"/>
        </w:rPr>
        <w:t>λουθήσουμε το μοντέλο της Βουλγαρίας, θα έχουμε αυξημένες επενδύσεις, διότι η απάντησή μου είναι πάρα πολύ απλή: Θα έχουμε τον τύπο των επενδύσεων που πηγαίνουν στην Βουλγαρία και δεν πηγαίνουν στη Γερμανία, τη Γαλλία, την Ιταλία και όλες αυτές. Και δεν τι</w:t>
      </w:r>
      <w:r>
        <w:rPr>
          <w:rFonts w:eastAsia="Times New Roman"/>
          <w:szCs w:val="24"/>
        </w:rPr>
        <w:t>ς θέλουμε. Θέλουμε ένα άλλο μοντέλο, πιο συμβατό με αυτό το οποίο επιδιώκουμε, που θα είναι δραστηριότητες, επενδύσεις υψηλής προστιθέμενης αξίας, πολύ πιο συμβατές με τα ελληνικά δεδομένα. Δεν έχουμε φτηνό εργατικό δυναμικό, ούτε θα αποκτήσουμε. Έχουμε νε</w:t>
      </w:r>
      <w:r>
        <w:rPr>
          <w:rFonts w:eastAsia="Times New Roman"/>
          <w:szCs w:val="24"/>
        </w:rPr>
        <w:t>ανικό επιστημονικό δυναμικό, μορφωμένο, ικανό να προσελκύσει επενδύσεις υψηλής προστιθέμενης αξίας.</w:t>
      </w:r>
    </w:p>
    <w:p w14:paraId="7048FCD9" w14:textId="77777777" w:rsidR="00D650F6" w:rsidRDefault="005A0EB2">
      <w:pPr>
        <w:spacing w:line="600" w:lineRule="auto"/>
        <w:ind w:firstLine="720"/>
        <w:jc w:val="both"/>
        <w:rPr>
          <w:rFonts w:eastAsia="Times New Roman"/>
          <w:szCs w:val="24"/>
        </w:rPr>
      </w:pPr>
      <w:r>
        <w:rPr>
          <w:rFonts w:eastAsia="Times New Roman"/>
          <w:szCs w:val="24"/>
        </w:rPr>
        <w:t>Άρα η ιδέα παραμένει. Η αναπτυξιακή στρατηγική μας είναι μια ελληνική οικονομία, η οποία προφανώς θα αξιοποιήσει στο έπακρο, αλλά μέσα από μεγάλες καινοτομι</w:t>
      </w:r>
      <w:r>
        <w:rPr>
          <w:rFonts w:eastAsia="Times New Roman"/>
          <w:szCs w:val="24"/>
        </w:rPr>
        <w:t xml:space="preserve">κές αλλαγές, τα παραδοσιακά της πλεονεκτήματα, τουρισμός, ναυτιλία, </w:t>
      </w:r>
      <w:proofErr w:type="spellStart"/>
      <w:r>
        <w:rPr>
          <w:rFonts w:eastAsia="Times New Roman"/>
          <w:szCs w:val="24"/>
        </w:rPr>
        <w:t>αγροτοδιατροφικό</w:t>
      </w:r>
      <w:proofErr w:type="spellEnd"/>
      <w:r>
        <w:rPr>
          <w:rFonts w:eastAsia="Times New Roman"/>
          <w:szCs w:val="24"/>
        </w:rPr>
        <w:t xml:space="preserve"> κ.λπ.. Προφανώς, πρέπει να στρέψει το παραγωγικό της σύστημα προς την κατεύθυνση της αξιοποίησης του δυναμικού αυτού, άρα παραγωγή και καινοτομία. </w:t>
      </w:r>
    </w:p>
    <w:p w14:paraId="7048FCDA" w14:textId="77777777" w:rsidR="00D650F6" w:rsidRDefault="005A0EB2">
      <w:pPr>
        <w:spacing w:line="600" w:lineRule="auto"/>
        <w:ind w:firstLine="720"/>
        <w:jc w:val="both"/>
        <w:rPr>
          <w:rFonts w:eastAsia="Times New Roman"/>
          <w:szCs w:val="24"/>
        </w:rPr>
      </w:pPr>
      <w:r>
        <w:rPr>
          <w:rFonts w:eastAsia="Times New Roman"/>
          <w:szCs w:val="24"/>
        </w:rPr>
        <w:t xml:space="preserve">Αυτές είναι δύο αιχμές </w:t>
      </w:r>
      <w:r>
        <w:rPr>
          <w:rFonts w:eastAsia="Times New Roman"/>
          <w:szCs w:val="24"/>
        </w:rPr>
        <w:t>του δόρατος και αυτή τη δουλειά κάνει ο νέος αναπτυξιακός νόμος. Είναι ένας αναπτυξιακός νόμος που δεν έχει καμμία σχέση με τους προηγούμενους. Επαναλαμβάνω, δεν έχει καμμία σχέση με τους προηγούμενους! Είναι πολύ διαφορετικός αναπτυξιακός νόμος. Έχει οκτώ</w:t>
      </w:r>
      <w:r>
        <w:rPr>
          <w:rFonts w:eastAsia="Times New Roman"/>
          <w:szCs w:val="24"/>
        </w:rPr>
        <w:t xml:space="preserve"> πυλώνες. Είναι προσανατολισμένος και ταυτισμένος με ενθάρρυνση της παραγωγής και της καινοτομίας. Είναι προσανατολισμένος στις μικρομεσαίες επιχειρήσεις και όχι στις μεγάλες παραδοσιακές επενδύσεις. </w:t>
      </w:r>
    </w:p>
    <w:p w14:paraId="7048FCDB" w14:textId="77777777" w:rsidR="00D650F6" w:rsidRDefault="005A0EB2">
      <w:pPr>
        <w:spacing w:line="600" w:lineRule="auto"/>
        <w:ind w:firstLine="720"/>
        <w:jc w:val="both"/>
        <w:rPr>
          <w:rFonts w:eastAsia="Times New Roman"/>
          <w:szCs w:val="24"/>
        </w:rPr>
      </w:pPr>
      <w:r>
        <w:rPr>
          <w:rFonts w:eastAsia="Times New Roman"/>
          <w:szCs w:val="24"/>
        </w:rPr>
        <w:t>Υπενθυμίζω, για να έχουμε μια εικόνα, ότι με τον προηγο</w:t>
      </w:r>
      <w:r>
        <w:rPr>
          <w:rFonts w:eastAsia="Times New Roman"/>
          <w:szCs w:val="24"/>
        </w:rPr>
        <w:t>ύμενο αναπτυξιακό το 4% των επενδύσεων πήραν πάνω από το 60% των πόρων και περίπου το 70% ήταν δύο κλάδοι, ο τουρισμός και οι ΑΠΕ.</w:t>
      </w:r>
    </w:p>
    <w:p w14:paraId="7048FCD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Δεν έχει νόημα. Πρέπει να πάμε σε ένα μοντέλο πολύ πιο επικεντρωμένο, πολύ διαφοροποιημένο και πιο συμβατό με την έμφαση</w:t>
      </w:r>
      <w:r>
        <w:rPr>
          <w:rFonts w:eastAsia="Times New Roman" w:cs="Times New Roman"/>
          <w:szCs w:val="24"/>
        </w:rPr>
        <w:t>,</w:t>
      </w:r>
      <w:r>
        <w:rPr>
          <w:rFonts w:eastAsia="Times New Roman" w:cs="Times New Roman"/>
          <w:szCs w:val="24"/>
        </w:rPr>
        <w:t xml:space="preserve"> την</w:t>
      </w:r>
      <w:r>
        <w:rPr>
          <w:rFonts w:eastAsia="Times New Roman" w:cs="Times New Roman"/>
          <w:szCs w:val="24"/>
        </w:rPr>
        <w:t xml:space="preserve"> οποία πρέπει να δώσουμε σε αυτό που υπονόησα. </w:t>
      </w:r>
    </w:p>
    <w:p w14:paraId="7048FCD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Άρα μιλάμε για έναν πολύ διαφορετικό αναπτυξιακό νόμο. </w:t>
      </w:r>
    </w:p>
    <w:p w14:paraId="7048FCD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Θα ήθελα να επισημάνω, κλείνοντας, ότι η Κυβέρνηση στον ενάμισ</w:t>
      </w:r>
      <w:r>
        <w:rPr>
          <w:rFonts w:eastAsia="Times New Roman" w:cs="Times New Roman"/>
          <w:szCs w:val="24"/>
        </w:rPr>
        <w:t>η</w:t>
      </w:r>
      <w:r>
        <w:rPr>
          <w:rFonts w:eastAsia="Times New Roman" w:cs="Times New Roman"/>
          <w:szCs w:val="24"/>
        </w:rPr>
        <w:t xml:space="preserve"> αυτό χρόνο «κάνει ταμείο», όπως είπε και η κ. Γεννηματά, στο συγκεκριμένο θέμα. Και το τ</w:t>
      </w:r>
      <w:r>
        <w:rPr>
          <w:rFonts w:eastAsia="Times New Roman" w:cs="Times New Roman"/>
          <w:szCs w:val="24"/>
        </w:rPr>
        <w:t>αμείο περιλαμβάνει όχι μόνο τον τρόπο που διαχειρίστηκε την οικονομική συγκυρία σε οτιδήποτε αφορούσε τη λειτουργία των επιχειρήσεων τον περασμένο χρόνο, τη στήριξη και την ενθάρρυνση ενός νέου κύκλου επενδύσεων, αυτές που είχαν προχωρήσει -αναφέρομαι στις</w:t>
      </w:r>
      <w:r>
        <w:rPr>
          <w:rFonts w:eastAsia="Times New Roman" w:cs="Times New Roman"/>
          <w:szCs w:val="24"/>
        </w:rPr>
        <w:t xml:space="preserve"> στρατηγικές επενδύσεις και στον απολογισμό των ο</w:t>
      </w:r>
      <w:r>
        <w:rPr>
          <w:rFonts w:eastAsia="Times New Roman" w:cs="Times New Roman"/>
          <w:szCs w:val="24"/>
        </w:rPr>
        <w:t>κ</w:t>
      </w:r>
      <w:r>
        <w:rPr>
          <w:rFonts w:eastAsia="Times New Roman" w:cs="Times New Roman"/>
          <w:szCs w:val="24"/>
        </w:rPr>
        <w:t>τώ στρατηγικών επενδύσεων- τον τελευταίο χρόνο, όχι μόνο τη διαμόρφωση ενός πλαισίου, το οποίο αλλάζει τα θεσμικά εργαλεία με έναν τρόπο συμβατό με αυτό. Περιλαμβάνει το</w:t>
      </w:r>
      <w:r>
        <w:rPr>
          <w:rFonts w:eastAsia="Times New Roman" w:cs="Times New Roman"/>
          <w:szCs w:val="24"/>
        </w:rPr>
        <w:t>ν</w:t>
      </w:r>
      <w:r>
        <w:rPr>
          <w:rFonts w:eastAsia="Times New Roman" w:cs="Times New Roman"/>
          <w:szCs w:val="24"/>
        </w:rPr>
        <w:t xml:space="preserve"> σχεδιασμό και τον τρόπο με τον οποί</w:t>
      </w:r>
      <w:r>
        <w:rPr>
          <w:rFonts w:eastAsia="Times New Roman" w:cs="Times New Roman"/>
          <w:szCs w:val="24"/>
        </w:rPr>
        <w:t>ο θα λειτουργήσει το νέο ΕΣΠΑ, τον τρόπο και το</w:t>
      </w:r>
      <w:r>
        <w:rPr>
          <w:rFonts w:eastAsia="Times New Roman" w:cs="Times New Roman"/>
          <w:szCs w:val="24"/>
        </w:rPr>
        <w:t>ν</w:t>
      </w:r>
      <w:r>
        <w:rPr>
          <w:rFonts w:eastAsia="Times New Roman" w:cs="Times New Roman"/>
          <w:szCs w:val="24"/>
        </w:rPr>
        <w:t xml:space="preserve"> σχεδιασμό για την αξιοποίηση του νέου αναπτυξιακού νόμου, τις μεγάλες μεταρρυθμίσεις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οι οποίες </w:t>
      </w:r>
      <w:r>
        <w:rPr>
          <w:rFonts w:eastAsia="Times New Roman" w:cs="Times New Roman"/>
          <w:szCs w:val="24"/>
        </w:rPr>
        <w:t>πρέπει να γίνουν στην απλοποίηση της γραφειοκρατίας και των διαρθρωτικών αλλαγών, προκειμένου να διαμορφωθεί έν</w:t>
      </w:r>
      <w:r>
        <w:rPr>
          <w:rFonts w:eastAsia="Times New Roman" w:cs="Times New Roman"/>
          <w:szCs w:val="24"/>
        </w:rPr>
        <w:t xml:space="preserve">α φιλικό προς τις επιχειρήσεις περιβάλλον. </w:t>
      </w:r>
    </w:p>
    <w:p w14:paraId="7048FCD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Η παρούσα Κυβέρνηση θα κριθεί, όμως, στο μείζον θέμα, δηλαδή στην κινητοποίηση του ιδιωτικού και του δημόσιου τομέα επενδύσεων με έναν τρόπο ο οποίος είναι πολύ διαφορετικός από το παρελθόν, συμβατός με τις </w:t>
      </w:r>
      <w:r>
        <w:rPr>
          <w:rFonts w:eastAsia="Times New Roman" w:cs="Times New Roman"/>
          <w:szCs w:val="24"/>
        </w:rPr>
        <w:t>προοπτικές της ελληνικής οικονομίας σε βιώσιμη βάση και δεν θα επαναλάβει κα</w:t>
      </w:r>
      <w:r>
        <w:rPr>
          <w:rFonts w:eastAsia="Times New Roman" w:cs="Times New Roman"/>
          <w:szCs w:val="24"/>
        </w:rPr>
        <w:t>μ</w:t>
      </w:r>
      <w:r>
        <w:rPr>
          <w:rFonts w:eastAsia="Times New Roman" w:cs="Times New Roman"/>
          <w:szCs w:val="24"/>
        </w:rPr>
        <w:t xml:space="preserve">μία από τις κακοδαιμονίες, τις οποίες κληρονομούμε από το παρελθόν. </w:t>
      </w:r>
    </w:p>
    <w:p w14:paraId="7048FCE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Αυτός ο διαφορετικός τρόπος ανάπτυξης, ο οποίος είναι πολύ πιο συμβατός με το ανθρώπινο δυναμικό της χώρας, τα</w:t>
      </w:r>
      <w:r>
        <w:rPr>
          <w:rFonts w:eastAsia="Times New Roman" w:cs="Times New Roman"/>
          <w:szCs w:val="24"/>
        </w:rPr>
        <w:t xml:space="preserve"> περιβαλλοντικά δεδομένα και την προοπτική μιας ισχυρής εξωστρέφειας της οικονομίας, είναι ο στόχος τη Κυβέρνησης. Αυτόν θα υπηρετήσουμε και με αυτόν τον τρόπο θα πορευτούμε. </w:t>
      </w:r>
    </w:p>
    <w:p w14:paraId="7048FCE1"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πολύ. </w:t>
      </w:r>
    </w:p>
    <w:p w14:paraId="7048FCE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Συνεχίζουμε με τους </w:t>
      </w:r>
      <w:r>
        <w:rPr>
          <w:rFonts w:eastAsia="Times New Roman" w:cs="Times New Roman"/>
          <w:szCs w:val="24"/>
        </w:rPr>
        <w:t>Κ</w:t>
      </w:r>
      <w:r>
        <w:rPr>
          <w:rFonts w:eastAsia="Times New Roman" w:cs="Times New Roman"/>
          <w:szCs w:val="24"/>
        </w:rPr>
        <w:t>οινοβο</w:t>
      </w:r>
      <w:r>
        <w:rPr>
          <w:rFonts w:eastAsia="Times New Roman" w:cs="Times New Roman"/>
          <w:szCs w:val="24"/>
        </w:rPr>
        <w:t xml:space="preserve">υλευτικούς </w:t>
      </w:r>
      <w:r>
        <w:rPr>
          <w:rFonts w:eastAsia="Times New Roman" w:cs="Times New Roman"/>
          <w:szCs w:val="24"/>
        </w:rPr>
        <w:t>Ε</w:t>
      </w:r>
      <w:r>
        <w:rPr>
          <w:rFonts w:eastAsia="Times New Roman" w:cs="Times New Roman"/>
          <w:szCs w:val="24"/>
        </w:rPr>
        <w:t xml:space="preserve">κπροσώπους. </w:t>
      </w:r>
    </w:p>
    <w:p w14:paraId="7048FCE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Ο κ. Λοβέρδος είναι πρώτος στη σειρά να μιλήσει, αλλά λόγω ανειλημμένων υποχρεώσεων ζήτησε να μιλήσει μόλις μπορέσει να επανέλθει στη Βουλή. Οπότε ο επόμενος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στη σειρά είναι ο κ. Σαντορινιός, ο οποίος εί</w:t>
      </w:r>
      <w:r>
        <w:rPr>
          <w:rFonts w:eastAsia="Times New Roman" w:cs="Times New Roman"/>
          <w:szCs w:val="24"/>
        </w:rPr>
        <w:t xml:space="preserve">ναι Κοινοβουλευτικός Εκπρόσωπος του ΣΥΡΙΖΑ. </w:t>
      </w:r>
    </w:p>
    <w:p w14:paraId="7048FCE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Αν θέλετε να μιλήσετε τώρα, έχει καλώς. Αν δεν θέλετε, περιμένουμε τον κ. Λοβέρδο και μιλάτε μετά. Όπως θέλετε. </w:t>
      </w:r>
    </w:p>
    <w:p w14:paraId="7048FCE5"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Θα μιλήσω, κύριε Πρόεδρε. </w:t>
      </w:r>
    </w:p>
    <w:p w14:paraId="7048FCE6"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w:t>
      </w:r>
      <w:r>
        <w:rPr>
          <w:rFonts w:eastAsia="Times New Roman" w:cs="Times New Roman"/>
          <w:szCs w:val="24"/>
        </w:rPr>
        <w:t xml:space="preserve">ε Σαντορινιέ, έχετε τον λόγο. </w:t>
      </w:r>
    </w:p>
    <w:p w14:paraId="7048FCE7"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14:paraId="7048FCE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εντυπωσιακό πως ενώ στο εγχώριο και ευρωπαϊκό σκηνικό έχουν αλλάξει αρκετά πράγματα, εσείς επανέρχεστε </w:t>
      </w:r>
      <w:proofErr w:type="spellStart"/>
      <w:r>
        <w:rPr>
          <w:rFonts w:eastAsia="Times New Roman" w:cs="Times New Roman"/>
          <w:szCs w:val="24"/>
        </w:rPr>
        <w:t>εμμονικά</w:t>
      </w:r>
      <w:proofErr w:type="spellEnd"/>
      <w:r>
        <w:rPr>
          <w:rFonts w:eastAsia="Times New Roman" w:cs="Times New Roman"/>
          <w:szCs w:val="24"/>
        </w:rPr>
        <w:t xml:space="preserve"> σε μια ρητορική που έχει σαν</w:t>
      </w:r>
      <w:r>
        <w:rPr>
          <w:rFonts w:eastAsia="Times New Roman" w:cs="Times New Roman"/>
          <w:szCs w:val="24"/>
        </w:rPr>
        <w:t xml:space="preserve"> μόνο σκοπό την </w:t>
      </w:r>
      <w:r>
        <w:rPr>
          <w:rFonts w:eastAsia="Times New Roman" w:cs="Times New Roman"/>
          <w:szCs w:val="24"/>
        </w:rPr>
        <w:t>Α</w:t>
      </w:r>
      <w:r>
        <w:rPr>
          <w:rFonts w:eastAsia="Times New Roman" w:cs="Times New Roman"/>
          <w:szCs w:val="24"/>
        </w:rPr>
        <w:t xml:space="preserve">ντιπολίτευση. </w:t>
      </w:r>
    </w:p>
    <w:p w14:paraId="7048FCE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Μιλάτε με τίτλους εφημερίδων, με τσιτάτα. Δεν βοηθάτε έτσι στην εμπέδωση ενός κλίματος εμπιστοσύνης στη χώρα μας. Και ξεχνάτε ότι στην πολιτική χρειάζεται και η αυτοκριτική. Και η αλήθεια είναι ότι μόνο από τον </w:t>
      </w:r>
      <w:proofErr w:type="spellStart"/>
      <w:r>
        <w:rPr>
          <w:rFonts w:eastAsia="Times New Roman" w:cs="Times New Roman"/>
          <w:szCs w:val="24"/>
        </w:rPr>
        <w:t>Προεδρεύοντα</w:t>
      </w:r>
      <w:proofErr w:type="spellEnd"/>
      <w:r>
        <w:rPr>
          <w:rFonts w:eastAsia="Times New Roman" w:cs="Times New Roman"/>
          <w:szCs w:val="24"/>
        </w:rPr>
        <w:t xml:space="preserve"> </w:t>
      </w:r>
      <w:r>
        <w:rPr>
          <w:rFonts w:eastAsia="Times New Roman" w:cs="Times New Roman"/>
          <w:szCs w:val="24"/>
        </w:rPr>
        <w:t>άκουσα αυτοκριτική σε σχέση με το τι έγιναν όλα αυτά τα έργα του ΕΣΠΑ, όπως για παράδειγμα τα κέντρα υγείας…</w:t>
      </w:r>
    </w:p>
    <w:p w14:paraId="7048FCEA"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7048FCEB"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Δεν άκουσα κα</w:t>
      </w:r>
      <w:r>
        <w:rPr>
          <w:rFonts w:eastAsia="Times New Roman" w:cs="Times New Roman"/>
          <w:szCs w:val="24"/>
        </w:rPr>
        <w:t>μ</w:t>
      </w:r>
      <w:r>
        <w:rPr>
          <w:rFonts w:eastAsia="Times New Roman" w:cs="Times New Roman"/>
          <w:szCs w:val="24"/>
        </w:rPr>
        <w:t>μία αυτοκριτική. Ίσως να ακούσουμε μετά. Άκουσα αντιπρόταση. Βέβαια, ε</w:t>
      </w:r>
      <w:r>
        <w:rPr>
          <w:rFonts w:eastAsia="Times New Roman" w:cs="Times New Roman"/>
          <w:szCs w:val="24"/>
        </w:rPr>
        <w:t>γώ θα έλεγα ότι η αντιπρόταση είναι προς τη θετική κατεύθυνση. Όμως, πρέπει να εδράζεται στα σημερινά δεδομένα, όπως διαμορφώνονται γενικότερα στο ευρωπαϊκό περιβάλλον. Και νομίζω ότι αρκετά από αυτά είναι πράγματα</w:t>
      </w:r>
      <w:r>
        <w:rPr>
          <w:rFonts w:eastAsia="Times New Roman" w:cs="Times New Roman"/>
          <w:szCs w:val="24"/>
        </w:rPr>
        <w:t>,</w:t>
      </w:r>
      <w:r>
        <w:rPr>
          <w:rFonts w:eastAsia="Times New Roman" w:cs="Times New Roman"/>
          <w:szCs w:val="24"/>
        </w:rPr>
        <w:t xml:space="preserve"> τα οποία είτε έχουμε νομοθετήσει, είτε π</w:t>
      </w:r>
      <w:r>
        <w:rPr>
          <w:rFonts w:eastAsia="Times New Roman" w:cs="Times New Roman"/>
          <w:szCs w:val="24"/>
        </w:rPr>
        <w:t xml:space="preserve">ρόκειται να νομοθετήσουμε. Φυσικά, όμως, χρειάζεται και η παραδοχή. Και δεν νομίζω ότι έχετε παραδεχθεί κανένα από τα λάθη σας. </w:t>
      </w:r>
    </w:p>
    <w:p w14:paraId="7048FCEC" w14:textId="77777777" w:rsidR="00D650F6" w:rsidRDefault="005A0EB2">
      <w:pPr>
        <w:spacing w:line="600" w:lineRule="auto"/>
        <w:ind w:firstLine="720"/>
        <w:jc w:val="both"/>
        <w:rPr>
          <w:rFonts w:eastAsia="Times New Roman"/>
          <w:szCs w:val="24"/>
        </w:rPr>
      </w:pPr>
      <w:r>
        <w:rPr>
          <w:rFonts w:eastAsia="Times New Roman"/>
          <w:szCs w:val="24"/>
        </w:rPr>
        <w:t xml:space="preserve">Σας αποδείξαμε κατά τη διάρκεια της συζήτησης στη Βουλή για το φορολογικό και το ασφαλιστικό, ότι η μεταρρύθμιση που ψηφίστηκε </w:t>
      </w:r>
      <w:r>
        <w:rPr>
          <w:rFonts w:eastAsia="Times New Roman"/>
          <w:szCs w:val="24"/>
        </w:rPr>
        <w:t>έχει χαρακτηριστικά κοινωνικής δικαιοσύνης και αναδιανομής υπέρ των μεσαίων και των μικρών επιχειρηματιών. Είναι χαρακτηριστικό ότι με τη φορολογική μεταρρύθμιση το 92% των επαγγελματιών θα πληρώνει λιγότερο φόρο, ενώ περίπου το ίδιο συμβαίνει και με τις α</w:t>
      </w:r>
      <w:r>
        <w:rPr>
          <w:rFonts w:eastAsia="Times New Roman"/>
          <w:szCs w:val="24"/>
        </w:rPr>
        <w:t>σφαλιστικές εισφορές, ιδιαίτερα για τους επαγγελματίες</w:t>
      </w:r>
      <w:r>
        <w:rPr>
          <w:rFonts w:eastAsia="Times New Roman"/>
          <w:szCs w:val="24"/>
        </w:rPr>
        <w:t>,</w:t>
      </w:r>
      <w:r>
        <w:rPr>
          <w:rFonts w:eastAsia="Times New Roman"/>
          <w:szCs w:val="24"/>
        </w:rPr>
        <w:t xml:space="preserve"> οι οποίοι ασφαλίζονται σήμερα στον ΟΑΕΕ.</w:t>
      </w:r>
    </w:p>
    <w:p w14:paraId="7048FCED" w14:textId="77777777" w:rsidR="00D650F6" w:rsidRDefault="005A0EB2">
      <w:pPr>
        <w:spacing w:line="600" w:lineRule="auto"/>
        <w:ind w:firstLine="720"/>
        <w:jc w:val="both"/>
        <w:rPr>
          <w:rFonts w:eastAsia="Times New Roman"/>
          <w:szCs w:val="24"/>
        </w:rPr>
      </w:pPr>
      <w:r>
        <w:rPr>
          <w:rFonts w:eastAsia="Times New Roman"/>
          <w:szCs w:val="24"/>
        </w:rPr>
        <w:t>Ακούμε κριτική ότι οι έμμεσοι φόροι ύψους 1,8 δισεκατομμυρίων -τους οποίους κι εσείς είχατε ψηφίσει το καλοκαίρι του 2015, δεν πρέπει να το ξεχνάμε- επιμερίζον</w:t>
      </w:r>
      <w:r>
        <w:rPr>
          <w:rFonts w:eastAsia="Times New Roman"/>
          <w:szCs w:val="24"/>
        </w:rPr>
        <w:t xml:space="preserve">ται σε πολλούς παραγωγικούς τομείς της χώρας και φορολογούν, όπως χαρακτηριστικά λέτε, ό,τι κινείται. Μέχρι που ακούσαμε από τον κ. Κουτσούκο ότι πήραμε τον ΦΠΑ στο 13% και τον πήγαμε στο 24%. Αυτό είναι νεολογισμός. Δεν νομίζω ότι πήραμε τον ΦΠΑ στο 13%. </w:t>
      </w:r>
      <w:r>
        <w:rPr>
          <w:rFonts w:eastAsia="Times New Roman"/>
          <w:szCs w:val="24"/>
        </w:rPr>
        <w:t xml:space="preserve">Στο 23% τον πήραμε, να μην ξεχνιόμαστε. </w:t>
      </w:r>
    </w:p>
    <w:p w14:paraId="7048FCEE" w14:textId="77777777" w:rsidR="00D650F6" w:rsidRDefault="005A0EB2">
      <w:pPr>
        <w:spacing w:line="600" w:lineRule="auto"/>
        <w:ind w:firstLine="720"/>
        <w:jc w:val="both"/>
        <w:rPr>
          <w:rFonts w:eastAsia="Times New Roman"/>
          <w:szCs w:val="24"/>
        </w:rPr>
      </w:pPr>
      <w:r>
        <w:rPr>
          <w:rFonts w:eastAsia="Times New Roman"/>
          <w:szCs w:val="24"/>
        </w:rPr>
        <w:t>Αλήθεια, όμως, πείτε μας το εξής: Θεωρείτε ότι οι επιχειρήσεις και ιδίως τα νοικοκυριά, θα άντεχαν την αύξηση του κόστους ηλεκτρικής ενέργειας και του νερού ύψους 10%; Αυτή η επιβολή φόρου δεν θα οδηγούσε σε υπέρμετ</w:t>
      </w:r>
      <w:r>
        <w:rPr>
          <w:rFonts w:eastAsia="Times New Roman"/>
          <w:szCs w:val="24"/>
        </w:rPr>
        <w:t>ρη αύξηση του λειτουργικού κόστους των επιχειρήσεων και</w:t>
      </w:r>
      <w:r>
        <w:rPr>
          <w:rFonts w:eastAsia="Times New Roman"/>
          <w:szCs w:val="24"/>
        </w:rPr>
        <w:t xml:space="preserve"> συνάμα</w:t>
      </w:r>
      <w:r>
        <w:rPr>
          <w:rFonts w:eastAsia="Times New Roman"/>
          <w:szCs w:val="24"/>
        </w:rPr>
        <w:t xml:space="preserve"> σε δραματική μείωση της αγοραστικής δύναμης των Ελλήνων πολιτών; </w:t>
      </w:r>
    </w:p>
    <w:p w14:paraId="7048FCEF" w14:textId="77777777" w:rsidR="00D650F6" w:rsidRDefault="005A0EB2">
      <w:pPr>
        <w:spacing w:line="600" w:lineRule="auto"/>
        <w:ind w:firstLine="720"/>
        <w:jc w:val="both"/>
        <w:rPr>
          <w:rFonts w:eastAsia="Times New Roman"/>
          <w:szCs w:val="24"/>
        </w:rPr>
      </w:pPr>
      <w:r>
        <w:rPr>
          <w:rFonts w:eastAsia="Times New Roman"/>
          <w:szCs w:val="24"/>
        </w:rPr>
        <w:t>Εμείς επιλέξαμε αυτό που μαζί είχαμε ψηφίσει, το 1% των έμμεσων φόρων, αντί να το βάλουμε στο 10% σε ηλεκτρική ενέργεια και στο</w:t>
      </w:r>
      <w:r>
        <w:rPr>
          <w:rFonts w:eastAsia="Times New Roman"/>
          <w:szCs w:val="24"/>
        </w:rPr>
        <w:t xml:space="preserve"> νερό, να διασπείρουμε το κόστος σε περισσότερους μικρούς φόρους, προκειμένου να μειώσουμε την κατά κεφαλήν επιβάρυνση των πολιτών.</w:t>
      </w:r>
    </w:p>
    <w:p w14:paraId="7048FCF0" w14:textId="77777777" w:rsidR="00D650F6" w:rsidRDefault="005A0EB2">
      <w:pPr>
        <w:spacing w:line="600" w:lineRule="auto"/>
        <w:ind w:firstLine="720"/>
        <w:jc w:val="both"/>
        <w:rPr>
          <w:rFonts w:eastAsia="Times New Roman"/>
          <w:szCs w:val="24"/>
        </w:rPr>
      </w:pPr>
      <w:r>
        <w:rPr>
          <w:rFonts w:eastAsia="Times New Roman"/>
          <w:szCs w:val="24"/>
        </w:rPr>
        <w:t>Κυρίες και κύριοι συνάδελφοι της Δημοκρατικής Συμπαράταξης, στην ερώτησή σας μιλάτε για αύξηση του ρυθμού απώλειας των θέσεω</w:t>
      </w:r>
      <w:r>
        <w:rPr>
          <w:rFonts w:eastAsia="Times New Roman"/>
          <w:szCs w:val="24"/>
        </w:rPr>
        <w:t xml:space="preserve">ν εργασίας. Είναι προφανές ότι δεν έχετε μπει στον κόπο να διαβάσετε τα στοιχεία του προγράμματος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και ιδιαίτερα για τον μήνα Απρίλιο. Σύμφωνα με τα στοιχεία αυτά, ο Απρίλιος είναι ο τρίτος κατά σειρά μήνας που παρουσιάζει θετικό ισοζύγιο στις ροές μισθωτής απασχόλησης στον ιδιωτικό τομέα. </w:t>
      </w:r>
    </w:p>
    <w:p w14:paraId="7048FCF1" w14:textId="77777777" w:rsidR="00D650F6" w:rsidRDefault="005A0EB2">
      <w:pPr>
        <w:spacing w:line="600" w:lineRule="auto"/>
        <w:ind w:firstLine="720"/>
        <w:jc w:val="both"/>
        <w:rPr>
          <w:rFonts w:eastAsia="Times New Roman"/>
          <w:szCs w:val="24"/>
        </w:rPr>
      </w:pPr>
      <w:r>
        <w:rPr>
          <w:rFonts w:eastAsia="Times New Roman"/>
          <w:szCs w:val="24"/>
        </w:rPr>
        <w:t>Συγκεκριμένα, από τη σύγκριση των στοιχείων των δύο μηνών, του</w:t>
      </w:r>
      <w:r>
        <w:rPr>
          <w:rFonts w:eastAsia="Times New Roman"/>
          <w:szCs w:val="24"/>
        </w:rPr>
        <w:t xml:space="preserve"> Απριλίου του 2015 και του Απριλίου του 2016, προκύπτει θετική επίδοση κατά δέκα χιλιάδες τετρακόσιες οκτώ επιπλέον θέσεις εργασίας για το 2016. Επίσης, είναι αξιοσημείωτο το γεγονός ότι η επίδοση του Απριλίου του 2016 είναι η υψηλότερη καταγεγραμμένη θετι</w:t>
      </w:r>
      <w:r>
        <w:rPr>
          <w:rFonts w:eastAsia="Times New Roman"/>
          <w:szCs w:val="24"/>
        </w:rPr>
        <w:t xml:space="preserve">κή επίδοση από το 2001 μέχρι σήμερα. Ακούστε το αυτό, έχει τη σημασία του. </w:t>
      </w:r>
    </w:p>
    <w:p w14:paraId="7048FCF2" w14:textId="77777777" w:rsidR="00D650F6" w:rsidRDefault="005A0EB2">
      <w:pPr>
        <w:spacing w:line="600" w:lineRule="auto"/>
        <w:ind w:firstLine="720"/>
        <w:jc w:val="both"/>
        <w:rPr>
          <w:rFonts w:eastAsia="Times New Roman"/>
          <w:szCs w:val="24"/>
        </w:rPr>
      </w:pPr>
      <w:r>
        <w:rPr>
          <w:rFonts w:eastAsia="Times New Roman"/>
          <w:szCs w:val="24"/>
        </w:rPr>
        <w:t>Αυτό, όμως, που είναι φοβερό πραγματικά και μας δημιουργεί τεράστια έκπληξη, είναι ότι μας εγκαλείτε στην ερώτησή σας -αλλά και πριν από λίγο- για το κλείσιμο του προγράμματος ΕΣΠΑ</w:t>
      </w:r>
      <w:r>
        <w:rPr>
          <w:rFonts w:eastAsia="Times New Roman"/>
          <w:szCs w:val="24"/>
        </w:rPr>
        <w:t xml:space="preserve"> 2007-2013, αλλά και για την πορεία υλοποίησης του νέου προγραμματικού πλαισίου. Αγαπητοί συνάδελφοι, στο χωριό μου λένε ότι «στο σπίτι του κρεμασμένου δεν μιλάνε για σχοινί». </w:t>
      </w:r>
    </w:p>
    <w:p w14:paraId="7048FCF3" w14:textId="77777777" w:rsidR="00D650F6" w:rsidRDefault="005A0EB2">
      <w:pPr>
        <w:spacing w:line="600" w:lineRule="auto"/>
        <w:ind w:firstLine="720"/>
        <w:jc w:val="both"/>
        <w:rPr>
          <w:rFonts w:eastAsia="Times New Roman"/>
          <w:szCs w:val="24"/>
        </w:rPr>
      </w:pPr>
      <w:r>
        <w:rPr>
          <w:rFonts w:eastAsia="Times New Roman"/>
          <w:szCs w:val="24"/>
        </w:rPr>
        <w:t xml:space="preserve">Καταφέραμε να κλείσουμε το προηγούμενο ΕΣΠΑ με απορρόφηση που υπερβαίνει το 100%. Ο Υπουργός έδωσε τον πίνακα. Εδώ είναι το συνολικό έγγραφο, το οποίο, ναι μεν το υπογράφει ο κ. </w:t>
      </w:r>
      <w:proofErr w:type="spellStart"/>
      <w:r>
        <w:rPr>
          <w:rFonts w:eastAsia="Times New Roman"/>
          <w:szCs w:val="24"/>
        </w:rPr>
        <w:t>Κορκολής</w:t>
      </w:r>
      <w:proofErr w:type="spellEnd"/>
      <w:r>
        <w:rPr>
          <w:rFonts w:eastAsia="Times New Roman"/>
          <w:szCs w:val="24"/>
        </w:rPr>
        <w:t xml:space="preserve">, κύριε Κωνσταντινόπουλε, αλλά είναι από την Εθνική Αρχή Συντονισμού. </w:t>
      </w:r>
      <w:r>
        <w:rPr>
          <w:rFonts w:eastAsia="Times New Roman"/>
          <w:szCs w:val="24"/>
        </w:rPr>
        <w:t xml:space="preserve">Εσείς φέρατε πίνακες ανυπόγραφους. </w:t>
      </w:r>
    </w:p>
    <w:p w14:paraId="7048FCF4" w14:textId="77777777" w:rsidR="00D650F6" w:rsidRDefault="005A0EB2">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Είναι στο διαδίκτυο του Υπουργείου.       </w:t>
      </w:r>
    </w:p>
    <w:p w14:paraId="7048FCF5" w14:textId="77777777" w:rsidR="00D650F6" w:rsidRDefault="005A0EB2">
      <w:pPr>
        <w:spacing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 xml:space="preserve">Εδώ στον πίνακα λέει ότι η απορρόφηση ήταν 108,5%.  </w:t>
      </w:r>
    </w:p>
    <w:p w14:paraId="7048FCF6" w14:textId="77777777" w:rsidR="00D650F6" w:rsidRDefault="005A0EB2">
      <w:pPr>
        <w:spacing w:line="600" w:lineRule="auto"/>
        <w:ind w:firstLine="720"/>
        <w:jc w:val="both"/>
        <w:rPr>
          <w:rFonts w:eastAsia="Times New Roman"/>
          <w:szCs w:val="24"/>
        </w:rPr>
      </w:pPr>
      <w:r>
        <w:rPr>
          <w:rFonts w:eastAsia="Times New Roman"/>
          <w:szCs w:val="24"/>
        </w:rPr>
        <w:t>Καταθέτω το σχετικό έγγραφο για τα Πρακτικά.</w:t>
      </w:r>
    </w:p>
    <w:p w14:paraId="7048FCF7" w14:textId="77777777" w:rsidR="00D650F6" w:rsidRDefault="005A0EB2">
      <w:pPr>
        <w:spacing w:line="600" w:lineRule="auto"/>
        <w:ind w:firstLine="720"/>
        <w:jc w:val="both"/>
        <w:rPr>
          <w:rFonts w:eastAsia="Times New Roman"/>
          <w:szCs w:val="24"/>
        </w:rPr>
      </w:pPr>
      <w:r>
        <w:rPr>
          <w:rFonts w:eastAsia="Times New Roman"/>
          <w:szCs w:val="24"/>
        </w:rPr>
        <w:t>(Στο σημείο αυτό ο Βουλευτής</w:t>
      </w:r>
      <w:r>
        <w:rPr>
          <w:rFonts w:eastAsia="Times New Roman"/>
          <w:szCs w:val="24"/>
        </w:rPr>
        <w:t xml:space="preserve"> κ. Νεκτάριος Σαντορινιός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Βουλής) </w:t>
      </w:r>
    </w:p>
    <w:p w14:paraId="7048FCF8" w14:textId="77777777" w:rsidR="00D650F6" w:rsidRDefault="005A0EB2">
      <w:pPr>
        <w:spacing w:line="600" w:lineRule="auto"/>
        <w:ind w:firstLine="720"/>
        <w:jc w:val="both"/>
        <w:rPr>
          <w:rFonts w:eastAsia="Times New Roman"/>
          <w:szCs w:val="24"/>
        </w:rPr>
      </w:pPr>
      <w:r>
        <w:rPr>
          <w:rFonts w:eastAsia="Times New Roman"/>
          <w:szCs w:val="24"/>
        </w:rPr>
        <w:t>Την προηγούμενη χρονιά, λοιπόν, εμείς φέραμε την Ελλάδα πρώτη σε απορ</w:t>
      </w:r>
      <w:r>
        <w:rPr>
          <w:rFonts w:eastAsia="Times New Roman"/>
          <w:szCs w:val="24"/>
        </w:rPr>
        <w:t>ροφητικότητα, ενώ εσείς είχατε την έκτη θέση απορροφητικότητας. Είμαστε η πρώτη χώρα της Ευρωπαϊκής Ένωσης που ολοκλήρωσε το σύστημα ελέγχου και διαχείρισης εντός του 2015, με αποτέλεσμα να είμαστε η πρώτη χώρα που έκανε αίτημα πληρωμής για τη νέα προγραμμ</w:t>
      </w:r>
      <w:r>
        <w:rPr>
          <w:rFonts w:eastAsia="Times New Roman"/>
          <w:szCs w:val="24"/>
        </w:rPr>
        <w:t xml:space="preserve">ατική περίοδο. Έχει ήδη ενεργοποιηθεί το 25% του προγράμματος, ενώ μέχρι τα τέλη Σεπτέμβρη θα ενεργοποιηθεί το 50%, ύψους 9 δισεκατομμυρίων. </w:t>
      </w:r>
    </w:p>
    <w:p w14:paraId="7048FCF9" w14:textId="77777777" w:rsidR="00D650F6" w:rsidRDefault="005A0EB2">
      <w:pPr>
        <w:spacing w:line="600" w:lineRule="auto"/>
        <w:ind w:firstLine="720"/>
        <w:jc w:val="both"/>
        <w:rPr>
          <w:rFonts w:eastAsia="Times New Roman"/>
          <w:szCs w:val="24"/>
        </w:rPr>
      </w:pPr>
      <w:r w:rsidRPr="00D0737A">
        <w:rPr>
          <w:rFonts w:eastAsia="Times New Roman"/>
          <w:color w:val="000000" w:themeColor="text1"/>
          <w:szCs w:val="24"/>
        </w:rPr>
        <w:t xml:space="preserve">Κι επειδή αμφισβητείτε, μιλήσατε μόνο για το ΕΠΑΝΕΚ, τα 270 </w:t>
      </w:r>
      <w:r>
        <w:rPr>
          <w:rFonts w:eastAsia="Times New Roman"/>
          <w:szCs w:val="24"/>
        </w:rPr>
        <w:t>εκατομμύρια. Δεν μιλήσατε για το ΥΜΕΠΕΡΑΑ, δεν μιλήσατ</w:t>
      </w:r>
      <w:r>
        <w:rPr>
          <w:rFonts w:eastAsia="Times New Roman"/>
          <w:szCs w:val="24"/>
        </w:rPr>
        <w:t>ε για τα Περιφερειακά Προγράμματα, δεν μιλήσατε για το Κοινωνικό Ταμείο. Ο κύριος Υπουργός κατέθεσε μία λίστα με όλα αυτά τα προγράμματα</w:t>
      </w:r>
      <w:r>
        <w:rPr>
          <w:rFonts w:eastAsia="Times New Roman"/>
          <w:szCs w:val="24"/>
        </w:rPr>
        <w:t>,</w:t>
      </w:r>
      <w:r>
        <w:rPr>
          <w:rFonts w:eastAsia="Times New Roman"/>
          <w:szCs w:val="24"/>
        </w:rPr>
        <w:t xml:space="preserve"> τα οποία έχουν ενεργοποιηθεί. Και θα ενεργοποιηθούν περισσότερα.     </w:t>
      </w:r>
    </w:p>
    <w:p w14:paraId="7048FCFA"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t>Ξεχνάτε, βέβαια, ότι εσείς είχατε φορτώσει το πρ</w:t>
      </w:r>
      <w:r>
        <w:rPr>
          <w:rFonts w:eastAsia="Times New Roman"/>
          <w:szCs w:val="24"/>
        </w:rPr>
        <w:t>οηγούμενο πρόγραμμα κατά 150% -το ξεχνάτε αυτό- με αποτέλεσμα να έχουμε μία βαριά κληρονομιά έργων, τα οποία έρχονται</w:t>
      </w:r>
      <w:r>
        <w:rPr>
          <w:rFonts w:eastAsia="Times New Roman"/>
          <w:szCs w:val="24"/>
        </w:rPr>
        <w:t>,</w:t>
      </w:r>
      <w:r>
        <w:rPr>
          <w:rFonts w:eastAsia="Times New Roman"/>
          <w:szCs w:val="24"/>
        </w:rPr>
        <w:t xml:space="preserve"> είτε ως μεταφερόμενα είτε ως έργα</w:t>
      </w:r>
      <w:r>
        <w:rPr>
          <w:rFonts w:eastAsia="Times New Roman"/>
          <w:szCs w:val="24"/>
        </w:rPr>
        <w:t>-</w:t>
      </w:r>
      <w:r>
        <w:rPr>
          <w:rFonts w:eastAsia="Times New Roman"/>
          <w:szCs w:val="24"/>
        </w:rPr>
        <w:t>γέφυρα στο νέο ΕΣΠΑ. Αυτή είναι η κληρονομιά που αφήσατε εσείς στο νέο προγραμματικό πλαίσιο.</w:t>
      </w:r>
    </w:p>
    <w:p w14:paraId="7048FCFB"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t>Ο νέος αν</w:t>
      </w:r>
      <w:r>
        <w:rPr>
          <w:rFonts w:eastAsia="Times New Roman"/>
          <w:szCs w:val="24"/>
        </w:rPr>
        <w:t>απτυξιακός νόμος, λοιπόν, έχει ήδη ολοκληρώσει τη φάση διαβούλευσης και την ερχόμενη εβδομάδα θα έρθει προς συζήτηση στις επιτροπές. Το χαρακτηριστικό αυτού του νόμου είναι ότι δίνει απτά και ρεαλιστικά τις αναπτυξιακές κατευθύνσεις που θα πρέπει να ακολου</w:t>
      </w:r>
      <w:r>
        <w:rPr>
          <w:rFonts w:eastAsia="Times New Roman"/>
          <w:szCs w:val="24"/>
        </w:rPr>
        <w:t>θήσει η ελληνική οικονομία τα επόμενα χρόνια, προκειμένου να καταστεί ανταγωνιστική.</w:t>
      </w:r>
    </w:p>
    <w:p w14:paraId="7048FCFC"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t>Δεν λειτουργεί με το μοντέλο των αναπτυξιακών νόμων που γνώρισε η χώρα μας μέχρι τώρα και διακατέχονταν από τη λογική «ενισχύουμε τις υπάρχουσες τάσεις», χωρίς να στοχεύου</w:t>
      </w:r>
      <w:r>
        <w:rPr>
          <w:rFonts w:eastAsia="Times New Roman"/>
          <w:szCs w:val="24"/>
        </w:rPr>
        <w:t xml:space="preserve">ν σε ένα σαφές αναπτυξιακό μοντέλο για τη χώρα. Είναι αυτό που περιέγραψε πριν η κ. Γεννηματά. Μας είπε ότι η ανάπτυξη είναι στον αυτόματο πιλότο. Στον αυτόματο πιλότο είχατε εσείς την ανάπτυξη, γιατί ποτέ δεν την πήρατε στα χέρια σας. </w:t>
      </w:r>
    </w:p>
    <w:p w14:paraId="7048FCFD"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t>Τι έρχεται; Τι χρημ</w:t>
      </w:r>
      <w:r>
        <w:rPr>
          <w:rFonts w:eastAsia="Times New Roman"/>
          <w:szCs w:val="24"/>
        </w:rPr>
        <w:t xml:space="preserve">ατοδοτούμε; Είναι χαρακτηριστικό ότι το 72% της απορρόφησης των προηγούμενων σχεδίων πήγε μόνο σε δύο κλάδους. Ποιο ήταν, λοιπόν, το αναπτυξιακό σας πρόγραμμα; </w:t>
      </w:r>
    </w:p>
    <w:p w14:paraId="7048FCFE"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t>Για να μη θυμίσουμε –το άκουσα από την κ. Γεννηματά- τη ρήτρα απασχόλησης</w:t>
      </w:r>
      <w:r>
        <w:rPr>
          <w:rFonts w:eastAsia="Times New Roman"/>
          <w:szCs w:val="24"/>
        </w:rPr>
        <w:t>,</w:t>
      </w:r>
      <w:r>
        <w:rPr>
          <w:rFonts w:eastAsia="Times New Roman"/>
          <w:szCs w:val="24"/>
        </w:rPr>
        <w:t xml:space="preserve"> που συμφωνώ απόλυτα </w:t>
      </w:r>
      <w:r>
        <w:rPr>
          <w:rFonts w:eastAsia="Times New Roman"/>
          <w:szCs w:val="24"/>
        </w:rPr>
        <w:t>ότι πρέπει να υπάρχει σε κάθε αναπτυξιακή δράση. Αλλά, κυρίες και κύριοι συνάδελφοι, στους προηγούμενους αναπτυξιακούς νόμους με τη ρήτρα απασχόλησης η κάθε θέση εργασίας κόστιζε 323.000 ευρώ. Πολύ ακριβή ρήτρα απασχόλησης είχατε βάλει, κυρίες και κύριοι σ</w:t>
      </w:r>
      <w:r>
        <w:rPr>
          <w:rFonts w:eastAsia="Times New Roman"/>
          <w:szCs w:val="24"/>
        </w:rPr>
        <w:t>υνάδελφοι! Μάλλον δεν χρηματοδοτούσατε την απασχόληση. Χρηματοδοτούσατε τους κολλητούς σας. Άλλωστε αυτό φαίνεται και από το στοιχείο που αναφέρθηκε πριν από τον Υπουργό.</w:t>
      </w:r>
    </w:p>
    <w:p w14:paraId="7048FCFF"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t>Επειδή δεν θέλω να καταχραστώ τον χρόνο –αν και θα πρέπει, κύριε Πρόεδρε, να πάρω λίγ</w:t>
      </w:r>
      <w:r>
        <w:rPr>
          <w:rFonts w:eastAsia="Times New Roman"/>
          <w:szCs w:val="24"/>
        </w:rPr>
        <w:t>ο παραπάνω- θα κλείσω με αυτό.</w:t>
      </w:r>
    </w:p>
    <w:p w14:paraId="7048FD00"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t xml:space="preserve">Κυρίες και κύριοι συνάδελφοι, τα αποτελέσματα του πρόσφατου </w:t>
      </w:r>
      <w:proofErr w:type="spellStart"/>
      <w:r>
        <w:rPr>
          <w:rFonts w:eastAsia="Times New Roman"/>
          <w:szCs w:val="24"/>
          <w:lang w:val="en-US"/>
        </w:rPr>
        <w:t>Eurogroup</w:t>
      </w:r>
      <w:proofErr w:type="spellEnd"/>
      <w:r>
        <w:rPr>
          <w:rFonts w:eastAsia="Times New Roman"/>
          <w:szCs w:val="24"/>
        </w:rPr>
        <w:t xml:space="preserve"> δίνουν ένα ακόμα βάσιμο κίνητρο για να </w:t>
      </w:r>
      <w:proofErr w:type="spellStart"/>
      <w:r>
        <w:rPr>
          <w:rFonts w:eastAsia="Times New Roman"/>
          <w:szCs w:val="24"/>
        </w:rPr>
        <w:t>επανεκκινήσει</w:t>
      </w:r>
      <w:proofErr w:type="spellEnd"/>
      <w:r>
        <w:rPr>
          <w:rFonts w:eastAsia="Times New Roman"/>
          <w:szCs w:val="24"/>
        </w:rPr>
        <w:t xml:space="preserve"> η ανάπτυξη στη χώρα μας. Η δόση που εξασφαλίστηκε, είναι σαφώς μεγαλύτερη από αυτή που είχε προγραμματ</w:t>
      </w:r>
      <w:r>
        <w:rPr>
          <w:rFonts w:eastAsia="Times New Roman"/>
          <w:szCs w:val="24"/>
        </w:rPr>
        <w:t xml:space="preserve">ιστεί και θα επιτρέψει στην Κυβέρνηση να εξοφλήσει περίπου 3,5 δισεκατομμύρια ληξιπρόθεσμων οφειλών προς τους ιδιώτες, τονώνοντας έτσι τη ρευστότητα στην αγορά. </w:t>
      </w:r>
    </w:p>
    <w:p w14:paraId="7048FD01"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t>Σε κάθε περίπτωση με το κλείσιμο της αξιολόγησης προχωράμε σε μία νέα, πιο αισιόδοξη εποχή για</w:t>
      </w:r>
      <w:r>
        <w:rPr>
          <w:rFonts w:eastAsia="Times New Roman"/>
          <w:szCs w:val="24"/>
        </w:rPr>
        <w:t xml:space="preserve"> τη χώρα μας, με πρωταρχικό σκοπό να βελτιώσουμε τους δείκτες παραγωγής και βιωσιμότητας, για την κοινωνία και τους πολίτες και όχι για τους λίγους και εκλεκτούς κολλητούς σας.</w:t>
      </w:r>
    </w:p>
    <w:p w14:paraId="7048FD02" w14:textId="77777777" w:rsidR="00D650F6" w:rsidRDefault="005A0EB2">
      <w:pPr>
        <w:tabs>
          <w:tab w:val="left" w:pos="3695"/>
        </w:tabs>
        <w:spacing w:line="600" w:lineRule="auto"/>
        <w:ind w:firstLine="720"/>
        <w:jc w:val="both"/>
        <w:rPr>
          <w:rFonts w:eastAsia="Times New Roman"/>
          <w:szCs w:val="24"/>
        </w:rPr>
      </w:pPr>
      <w:r>
        <w:rPr>
          <w:rFonts w:eastAsia="Times New Roman"/>
          <w:szCs w:val="24"/>
        </w:rPr>
        <w:t>Ευχαριστώ πολύ.</w:t>
      </w:r>
    </w:p>
    <w:p w14:paraId="7048FD03" w14:textId="77777777" w:rsidR="00D650F6" w:rsidRDefault="005A0EB2">
      <w:pPr>
        <w:tabs>
          <w:tab w:val="left" w:pos="3695"/>
        </w:tabs>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ΝΕΛ</w:t>
      </w:r>
      <w:r>
        <w:rPr>
          <w:rFonts w:eastAsia="Times New Roman" w:cs="Times New Roman"/>
          <w:szCs w:val="24"/>
        </w:rPr>
        <w:t>)</w:t>
      </w:r>
    </w:p>
    <w:p w14:paraId="7048FD04" w14:textId="77777777" w:rsidR="00D650F6" w:rsidRDefault="005A0EB2">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w:t>
      </w:r>
    </w:p>
    <w:p w14:paraId="7048FD05" w14:textId="77777777" w:rsidR="00D650F6" w:rsidRDefault="005A0EB2">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Ο χρόνος ήταν έξι συν τρία λεπτά, που θα δοθεί και σε όλους τους άλλους, για να μην υπάρχουν παράπονα. </w:t>
      </w:r>
    </w:p>
    <w:p w14:paraId="7048FD06" w14:textId="77777777" w:rsidR="00D650F6" w:rsidRDefault="005A0EB2">
      <w:pPr>
        <w:tabs>
          <w:tab w:val="left" w:pos="3695"/>
        </w:tabs>
        <w:spacing w:line="600" w:lineRule="auto"/>
        <w:ind w:firstLine="720"/>
        <w:jc w:val="both"/>
        <w:rPr>
          <w:rFonts w:eastAsia="Times New Roman" w:cs="Times New Roman"/>
          <w:szCs w:val="24"/>
        </w:rPr>
      </w:pPr>
      <w:r>
        <w:rPr>
          <w:rFonts w:eastAsia="Times New Roman" w:cs="Times New Roman"/>
          <w:szCs w:val="24"/>
        </w:rPr>
        <w:t>Ο φίλος κ. Σαντορινιός ανέφερε ότι εγώ προέβη</w:t>
      </w:r>
      <w:r>
        <w:rPr>
          <w:rFonts w:eastAsia="Times New Roman" w:cs="Times New Roman"/>
          <w:szCs w:val="24"/>
        </w:rPr>
        <w:t>ν</w:t>
      </w:r>
      <w:r>
        <w:rPr>
          <w:rFonts w:eastAsia="Times New Roman" w:cs="Times New Roman"/>
          <w:szCs w:val="24"/>
        </w:rPr>
        <w:t xml:space="preserve"> σε αυτοκριτική. Είναι αλήθεια, αλλά δεν είπα ακριβώς </w:t>
      </w:r>
      <w:r>
        <w:rPr>
          <w:rFonts w:eastAsia="Times New Roman" w:cs="Times New Roman"/>
          <w:szCs w:val="24"/>
        </w:rPr>
        <w:t xml:space="preserve">αυτό. Θα το πω, όμως, τώρα για να το επαναφέρω. Το ΕΣΠΑ δεν κρίνεται μόνο από την απορροφητικότητά του </w:t>
      </w:r>
      <w:r>
        <w:rPr>
          <w:rFonts w:eastAsia="Times New Roman" w:cs="Times New Roman"/>
          <w:szCs w:val="24"/>
        </w:rPr>
        <w:t>-</w:t>
      </w:r>
      <w:r>
        <w:rPr>
          <w:rFonts w:eastAsia="Times New Roman" w:cs="Times New Roman"/>
          <w:szCs w:val="24"/>
        </w:rPr>
        <w:t xml:space="preserve">ασφαλώς και κρίνεται και απ’ αυτό- αλλά κυρίως κρίνεται από την απόδοσή του. </w:t>
      </w:r>
    </w:p>
    <w:p w14:paraId="7048FD07" w14:textId="77777777" w:rsidR="00D650F6" w:rsidRDefault="005A0EB2">
      <w:pPr>
        <w:tabs>
          <w:tab w:val="left" w:pos="3695"/>
        </w:tabs>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Αυτό ακριβώς είπα και εγώ.</w:t>
      </w:r>
    </w:p>
    <w:p w14:paraId="7048FD08" w14:textId="77777777" w:rsidR="00D650F6" w:rsidRDefault="005A0EB2">
      <w:pPr>
        <w:tabs>
          <w:tab w:val="left" w:pos="3695"/>
        </w:tabs>
        <w:spacing w:line="600" w:lineRule="auto"/>
        <w:ind w:firstLine="720"/>
        <w:jc w:val="both"/>
        <w:rPr>
          <w:rFonts w:eastAsia="Times New Roman" w:cs="Times New Roman"/>
          <w:szCs w:val="24"/>
        </w:rPr>
      </w:pPr>
      <w:r>
        <w:rPr>
          <w:rFonts w:eastAsia="Times New Roman" w:cs="Times New Roman"/>
          <w:b/>
          <w:szCs w:val="24"/>
        </w:rPr>
        <w:t>ΠΡΟΕΔΡΕΥΩΝ (Δημήτριος Κρ</w:t>
      </w:r>
      <w:r>
        <w:rPr>
          <w:rFonts w:eastAsia="Times New Roman" w:cs="Times New Roman"/>
          <w:b/>
          <w:szCs w:val="24"/>
        </w:rPr>
        <w:t xml:space="preserve">εμαστινός): </w:t>
      </w:r>
      <w:r>
        <w:rPr>
          <w:rFonts w:eastAsia="Times New Roman" w:cs="Times New Roman"/>
          <w:szCs w:val="24"/>
        </w:rPr>
        <w:t>Ναι.</w:t>
      </w:r>
    </w:p>
    <w:p w14:paraId="7048FD09" w14:textId="77777777" w:rsidR="00D650F6" w:rsidRDefault="005A0EB2">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Και ανέφερα ως παράδειγμα ότι εξαιρέσαμε τη χώρα από τον Μάαστριχτ και πετύχαμε να χρηματοδοτούνται τα νοσοκομεία και τα </w:t>
      </w:r>
      <w:proofErr w:type="spellStart"/>
      <w:r>
        <w:rPr>
          <w:rFonts w:eastAsia="Times New Roman" w:cs="Times New Roman"/>
          <w:szCs w:val="24"/>
        </w:rPr>
        <w:t>προνοιακά</w:t>
      </w:r>
      <w:proofErr w:type="spellEnd"/>
      <w:r>
        <w:rPr>
          <w:rFonts w:eastAsia="Times New Roman" w:cs="Times New Roman"/>
          <w:szCs w:val="24"/>
        </w:rPr>
        <w:t xml:space="preserve"> ιδρύματα. Τι έγινε, όμως; Εν συνεχεία</w:t>
      </w:r>
      <w:r>
        <w:rPr>
          <w:rFonts w:eastAsia="Times New Roman" w:cs="Times New Roman"/>
          <w:szCs w:val="24"/>
        </w:rPr>
        <w:t>,</w:t>
      </w:r>
      <w:r>
        <w:rPr>
          <w:rFonts w:eastAsia="Times New Roman" w:cs="Times New Roman"/>
          <w:szCs w:val="24"/>
        </w:rPr>
        <w:t xml:space="preserve"> ενώ ζητήσαμε να εφαρμοστεί ένα πρόγραμμα, ανοίξαμε τη βρύση και οι υπ</w:t>
      </w:r>
      <w:r>
        <w:rPr>
          <w:rFonts w:eastAsia="Times New Roman" w:cs="Times New Roman"/>
          <w:szCs w:val="24"/>
        </w:rPr>
        <w:t>όλοιποι, οι μεταγενέστεροι Υπουργοί όλων των κομμάτων, έκαναν ό,τι μπορούσαν προς αυτή την κατεύθυνση, με αποτέλεσμα σήμερα να μην μπορούμε να στελεχώσουμε αυτά τα ιδρύματα. Δεν μπορούμε να τα στελεχώσουμε και δημιουργείται πρόβλημα. Το ίδιο θέμα γίνεται κ</w:t>
      </w:r>
      <w:r>
        <w:rPr>
          <w:rFonts w:eastAsia="Times New Roman" w:cs="Times New Roman"/>
          <w:szCs w:val="24"/>
        </w:rPr>
        <w:t xml:space="preserve">αι σε άλλους τομείς, αλλά δεν είναι της ώρας και της αρμοδιότητάς μου να </w:t>
      </w:r>
      <w:r>
        <w:rPr>
          <w:rFonts w:eastAsia="Times New Roman" w:cs="Times New Roman"/>
          <w:szCs w:val="24"/>
        </w:rPr>
        <w:t xml:space="preserve">το </w:t>
      </w:r>
      <w:r>
        <w:rPr>
          <w:rFonts w:eastAsia="Times New Roman" w:cs="Times New Roman"/>
          <w:szCs w:val="24"/>
        </w:rPr>
        <w:t>αναπτύξω.</w:t>
      </w:r>
    </w:p>
    <w:p w14:paraId="7048FD0A" w14:textId="77777777" w:rsidR="00D650F6" w:rsidRDefault="005A0EB2">
      <w:pPr>
        <w:tabs>
          <w:tab w:val="left" w:pos="3695"/>
        </w:tabs>
        <w:spacing w:line="600" w:lineRule="auto"/>
        <w:ind w:firstLine="720"/>
        <w:jc w:val="both"/>
        <w:rPr>
          <w:rFonts w:eastAsia="Times New Roman" w:cs="Times New Roman"/>
          <w:szCs w:val="24"/>
        </w:rPr>
      </w:pPr>
      <w:r>
        <w:rPr>
          <w:rFonts w:eastAsia="Times New Roman" w:cs="Times New Roman"/>
          <w:szCs w:val="24"/>
        </w:rPr>
        <w:t>Γι’ αυτό το ανέφερα στον Υπουργό κ. Σταθάκη για να έχει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ότι θα πρέπει να προσεχθεί αυτό στο «</w:t>
      </w:r>
      <w:proofErr w:type="spellStart"/>
      <w:r>
        <w:rPr>
          <w:rFonts w:eastAsia="Times New Roman" w:cs="Times New Roman"/>
          <w:szCs w:val="24"/>
        </w:rPr>
        <w:t>Γιούνγκερ</w:t>
      </w:r>
      <w:proofErr w:type="spellEnd"/>
      <w:r>
        <w:rPr>
          <w:rFonts w:eastAsia="Times New Roman" w:cs="Times New Roman"/>
          <w:szCs w:val="24"/>
        </w:rPr>
        <w:t xml:space="preserve">» ή στο ΕΣΠΑ. Λέω ένα παράδειγμα. Διότι εάν είναι μόνο </w:t>
      </w:r>
      <w:r>
        <w:rPr>
          <w:rFonts w:eastAsia="Times New Roman" w:cs="Times New Roman"/>
          <w:szCs w:val="24"/>
        </w:rPr>
        <w:t>να απορροφούμε, τότε οδηγούμε τα πράγματα σε αδιέξοδο. Αυτό είπα και το επεξηγώ.</w:t>
      </w:r>
    </w:p>
    <w:p w14:paraId="7048FD0B" w14:textId="77777777" w:rsidR="00D650F6" w:rsidRDefault="005A0EB2">
      <w:pPr>
        <w:tabs>
          <w:tab w:val="left" w:pos="3695"/>
        </w:tabs>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Πρόεδρε, μπορώ να έχω τον λόγο για λίγο;</w:t>
      </w:r>
    </w:p>
    <w:p w14:paraId="7048FD0C" w14:textId="77777777" w:rsidR="00D650F6" w:rsidRDefault="005A0EB2">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έχετε τον λόγο.</w:t>
      </w:r>
    </w:p>
    <w:p w14:paraId="7048FD0D" w14:textId="77777777" w:rsidR="00D650F6" w:rsidRDefault="005A0EB2">
      <w:pPr>
        <w:tabs>
          <w:tab w:val="left" w:pos="3695"/>
        </w:tabs>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Πρόεδρε, είπα ακριβώς αυτό που είπατε και εσείς. </w:t>
      </w:r>
    </w:p>
    <w:p w14:paraId="7048FD0E" w14:textId="77777777" w:rsidR="00D650F6" w:rsidRDefault="005A0EB2">
      <w:pPr>
        <w:tabs>
          <w:tab w:val="left" w:pos="3695"/>
        </w:tabs>
        <w:spacing w:line="600" w:lineRule="auto"/>
        <w:ind w:firstLine="720"/>
        <w:jc w:val="both"/>
        <w:rPr>
          <w:rFonts w:eastAsia="Times New Roman" w:cs="Times New Roman"/>
          <w:szCs w:val="24"/>
        </w:rPr>
      </w:pPr>
      <w:r>
        <w:rPr>
          <w:rFonts w:eastAsia="Times New Roman" w:cs="Times New Roman"/>
          <w:szCs w:val="24"/>
        </w:rPr>
        <w:t>Δεν έχουμε κάνει κα</w:t>
      </w:r>
      <w:r>
        <w:rPr>
          <w:rFonts w:eastAsia="Times New Roman" w:cs="Times New Roman"/>
          <w:szCs w:val="24"/>
        </w:rPr>
        <w:t>μ</w:t>
      </w:r>
      <w:r>
        <w:rPr>
          <w:rFonts w:eastAsia="Times New Roman" w:cs="Times New Roman"/>
          <w:szCs w:val="24"/>
        </w:rPr>
        <w:t xml:space="preserve">μία αξιολόγηση –αυτό είπατε και εσείς- των αποτελεσμάτων που είχαμε μέχρι σήμερα. Δεν είναι μόνο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είναι και τα σχολεία.</w:t>
      </w:r>
    </w:p>
    <w:p w14:paraId="7048FD0F" w14:textId="77777777" w:rsidR="00D650F6" w:rsidRDefault="005A0EB2">
      <w:pPr>
        <w:tabs>
          <w:tab w:val="left" w:pos="3695"/>
        </w:tabs>
        <w:spacing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Μα είπ</w:t>
      </w:r>
      <w:r>
        <w:rPr>
          <w:rFonts w:eastAsia="Times New Roman" w:cs="Times New Roman"/>
          <w:szCs w:val="24"/>
        </w:rPr>
        <w:t>α, «και σε άλλους τομείς». Βεβαίως.</w:t>
      </w:r>
    </w:p>
    <w:p w14:paraId="7048FD10"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Έχουμε χτίσει ντουβάρια χωρίς προσωπικό. Και, τελικά, αν ο στόχος μας είναι να φτιάχνουμε ντουβάρια δεν νομίζω ότι αυτό εξυπηρετεί την ανάπτυξη.</w:t>
      </w:r>
    </w:p>
    <w:p w14:paraId="7048FD1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Ευχαριστώ.</w:t>
      </w:r>
    </w:p>
    <w:p w14:paraId="7048FD12"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Σύμφω</w:t>
      </w:r>
      <w:r>
        <w:rPr>
          <w:rFonts w:eastAsia="Times New Roman" w:cs="Times New Roman"/>
          <w:szCs w:val="24"/>
        </w:rPr>
        <w:t>νοι. Και γι’ αυτό είπα, ακριβώς, ότι, εγώ τουλάχιστον, θα ήθελα, με την ιδιότητα του Βουλευτή, να ακούσω από τον Υπουργό τι θα γίνει με το «</w:t>
      </w:r>
      <w:proofErr w:type="spellStart"/>
      <w:r>
        <w:rPr>
          <w:rFonts w:eastAsia="Times New Roman" w:cs="Times New Roman"/>
          <w:szCs w:val="24"/>
        </w:rPr>
        <w:t>Γιούνκερ</w:t>
      </w:r>
      <w:proofErr w:type="spellEnd"/>
      <w:r>
        <w:rPr>
          <w:rFonts w:eastAsia="Times New Roman" w:cs="Times New Roman"/>
          <w:szCs w:val="24"/>
        </w:rPr>
        <w:t>» και τι θα γίνει με το ΕΣΠΑ ή τι σχεδιάζει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p>
    <w:p w14:paraId="7048FD1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Ευχαριστώ.</w:t>
      </w:r>
    </w:p>
    <w:p w14:paraId="7048FD1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Τώρα τον λόγο έχει η κ. Κεφαλογι</w:t>
      </w:r>
      <w:r>
        <w:rPr>
          <w:rFonts w:eastAsia="Times New Roman" w:cs="Times New Roman"/>
          <w:szCs w:val="24"/>
        </w:rPr>
        <w:t>άννη, Κοινοβουλευτική Εκπρόσωπος της Νέας Δημοκρατίας.</w:t>
      </w:r>
    </w:p>
    <w:p w14:paraId="7048FD15"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Κυρίες και κύριοι συνάδελφοι, έχουμε μπροστά μας να αντιμετωπίσουμε την πιο αντιμεταρρυθμιστική, την πιο αντιαναπτυξιακή κυβέρνηση της </w:t>
      </w:r>
      <w:r>
        <w:rPr>
          <w:rFonts w:eastAsia="Times New Roman" w:cs="Times New Roman"/>
          <w:szCs w:val="24"/>
        </w:rPr>
        <w:t>Μ</w:t>
      </w:r>
      <w:r>
        <w:rPr>
          <w:rFonts w:eastAsia="Times New Roman" w:cs="Times New Roman"/>
          <w:szCs w:val="24"/>
        </w:rPr>
        <w:t>εταπολίτευσης.</w:t>
      </w:r>
    </w:p>
    <w:p w14:paraId="7048FD1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Κυβέρνησης, δεν σας ενδιαφέρει η ανάπτυξη, δεν την πιστεύετε. Πιστεύετε μόνο στον κρατικό παρεμβατισμό, στον κρατικό έλεγχο, στο </w:t>
      </w:r>
      <w:r>
        <w:rPr>
          <w:rFonts w:eastAsia="Times New Roman" w:cs="Times New Roman"/>
          <w:szCs w:val="24"/>
        </w:rPr>
        <w:t>«</w:t>
      </w:r>
      <w:r>
        <w:rPr>
          <w:rFonts w:eastAsia="Times New Roman" w:cs="Times New Roman"/>
          <w:szCs w:val="24"/>
        </w:rPr>
        <w:t>κράτος-αφέντη</w:t>
      </w:r>
      <w:r>
        <w:rPr>
          <w:rFonts w:eastAsia="Times New Roman" w:cs="Times New Roman"/>
          <w:szCs w:val="24"/>
        </w:rPr>
        <w:t>»</w:t>
      </w:r>
      <w:r>
        <w:rPr>
          <w:rFonts w:eastAsia="Times New Roman" w:cs="Times New Roman"/>
          <w:szCs w:val="24"/>
        </w:rPr>
        <w:t>, που ελέγχει τα πάντα και τους πάντες. Γι’ αυτό και μην προσποιείστε, μη χύνετε κροκοδείλ</w:t>
      </w:r>
      <w:r>
        <w:rPr>
          <w:rFonts w:eastAsia="Times New Roman" w:cs="Times New Roman"/>
          <w:szCs w:val="24"/>
        </w:rPr>
        <w:t>ια δάκρυα για κάτι που δεν θέλετε</w:t>
      </w:r>
      <w:r>
        <w:rPr>
          <w:rFonts w:eastAsia="Times New Roman" w:cs="Times New Roman"/>
          <w:szCs w:val="24"/>
        </w:rPr>
        <w:t>,</w:t>
      </w:r>
      <w:r>
        <w:rPr>
          <w:rFonts w:eastAsia="Times New Roman" w:cs="Times New Roman"/>
          <w:szCs w:val="24"/>
        </w:rPr>
        <w:t xml:space="preserve"> γιατί απλούστατα δεν πρόκειται να πείσετε κανέναν. Γιατί ανάπτυξη σημαίνει ιδιωτική πρωτοβουλία, ανταγωνιστικότητα, επενδύσεις, λιγότερο κράτος, περισσότερη δημιουργικότητα και ελευθερία, λέξεις που μόνο το άκουσμά τους σ</w:t>
      </w:r>
      <w:r>
        <w:rPr>
          <w:rFonts w:eastAsia="Times New Roman" w:cs="Times New Roman"/>
          <w:szCs w:val="24"/>
        </w:rPr>
        <w:t>ας προκαλεί αποστροφή. Πείτε μας, επιτέλους, σε τι πιστεύετε; Αποκαλυφθείτε, μην υποδύεστε κάτι</w:t>
      </w:r>
      <w:r>
        <w:rPr>
          <w:rFonts w:eastAsia="Times New Roman" w:cs="Times New Roman"/>
          <w:szCs w:val="24"/>
        </w:rPr>
        <w:t>,</w:t>
      </w:r>
      <w:r>
        <w:rPr>
          <w:rFonts w:eastAsia="Times New Roman" w:cs="Times New Roman"/>
          <w:szCs w:val="24"/>
        </w:rPr>
        <w:t xml:space="preserve"> που δεν είστε</w:t>
      </w:r>
      <w:r>
        <w:rPr>
          <w:rFonts w:eastAsia="Times New Roman" w:cs="Times New Roman"/>
          <w:szCs w:val="24"/>
        </w:rPr>
        <w:t>,</w:t>
      </w:r>
      <w:r>
        <w:rPr>
          <w:rFonts w:eastAsia="Times New Roman" w:cs="Times New Roman"/>
          <w:szCs w:val="24"/>
        </w:rPr>
        <w:t xml:space="preserve"> με μόνο σκοπό την παραμονή σας στην εξουσία.</w:t>
      </w:r>
    </w:p>
    <w:p w14:paraId="7048FD1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η Κυβέρνηση ΣΥΡΙΖΑ-ΑΝΕΛ από τον Ιανουάριο του 2015 μέχρι και</w:t>
      </w:r>
      <w:r>
        <w:rPr>
          <w:rFonts w:eastAsia="Times New Roman" w:cs="Times New Roman"/>
          <w:szCs w:val="24"/>
        </w:rPr>
        <w:t xml:space="preserve"> σήμερα έχει πρωτοφανή αρνητικά πεπραγμένα με αποτέλεσμα τη συντριβή της πραγματικής οικονομίας αλλά και τη συνεχή υποβάθμιση της ποιότητας της ζωής των πολιτών. </w:t>
      </w:r>
    </w:p>
    <w:p w14:paraId="7048FD1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Τα μέτρα</w:t>
      </w:r>
      <w:r>
        <w:rPr>
          <w:rFonts w:eastAsia="Times New Roman" w:cs="Times New Roman"/>
          <w:szCs w:val="24"/>
        </w:rPr>
        <w:t>,</w:t>
      </w:r>
      <w:r>
        <w:rPr>
          <w:rFonts w:eastAsia="Times New Roman" w:cs="Times New Roman"/>
          <w:szCs w:val="24"/>
        </w:rPr>
        <w:t xml:space="preserve"> που ψηφίστηκαν, το διαρκές μνημόνιο, ο </w:t>
      </w:r>
      <w:r>
        <w:rPr>
          <w:rFonts w:eastAsia="Times New Roman" w:cs="Times New Roman"/>
          <w:szCs w:val="24"/>
        </w:rPr>
        <w:t>κ</w:t>
      </w:r>
      <w:r>
        <w:rPr>
          <w:rFonts w:eastAsia="Times New Roman" w:cs="Times New Roman"/>
          <w:szCs w:val="24"/>
        </w:rPr>
        <w:t>όφτης, η βύθιση στην ύφεση</w:t>
      </w:r>
      <w:r>
        <w:rPr>
          <w:rFonts w:eastAsia="Times New Roman" w:cs="Times New Roman"/>
          <w:szCs w:val="24"/>
        </w:rPr>
        <w:t>,</w:t>
      </w:r>
      <w:r>
        <w:rPr>
          <w:rFonts w:eastAsia="Times New Roman" w:cs="Times New Roman"/>
          <w:szCs w:val="24"/>
        </w:rPr>
        <w:t xml:space="preserve"> έχουν έναν και </w:t>
      </w:r>
      <w:r>
        <w:rPr>
          <w:rFonts w:eastAsia="Times New Roman" w:cs="Times New Roman"/>
          <w:szCs w:val="24"/>
        </w:rPr>
        <w:t>μόνο υπαίτιο, δηλαδή, την Κυβέρνηση ΣΥΡΙΖΑ-ΑΝΕΛ. Αρκεί μια απλή ματιά σε στοιχεία της Ελληνικής Στατιστικής Αρχής, αλλά και έγκριτων διεθνών οργανισμών, για να αντιληφθεί κανείς ότι σε μόλις ενάμιση χρόνο διακυβέρνησης κατέρρευσαν οι οικονομικοί δείκτες. Α</w:t>
      </w:r>
      <w:r>
        <w:rPr>
          <w:rFonts w:eastAsia="Times New Roman" w:cs="Times New Roman"/>
          <w:szCs w:val="24"/>
        </w:rPr>
        <w:t>υξάνεται η ύφεση, μειώθηκε η ρευστότητα, καταποντίζονται οι επενδύσεις, μειώνονται τα δημόσια έσοδα</w:t>
      </w:r>
      <w:r>
        <w:rPr>
          <w:rFonts w:eastAsia="Times New Roman" w:cs="Times New Roman"/>
          <w:szCs w:val="24"/>
        </w:rPr>
        <w:t>,</w:t>
      </w:r>
      <w:r>
        <w:rPr>
          <w:rFonts w:eastAsia="Times New Roman" w:cs="Times New Roman"/>
          <w:szCs w:val="24"/>
        </w:rPr>
        <w:t xml:space="preserve"> τόσο του κράτους όσο και των ταμείων. </w:t>
      </w:r>
    </w:p>
    <w:p w14:paraId="7048FD1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Την ίδια ώρα η Κυβέρνηση όλο αυτό το διάστημα πολιτεύεται με ευχολόγια, υποσχέσεις και κινείται προπαγανδιστικά κάνο</w:t>
      </w:r>
      <w:r>
        <w:rPr>
          <w:rFonts w:eastAsia="Times New Roman" w:cs="Times New Roman"/>
          <w:szCs w:val="24"/>
        </w:rPr>
        <w:t>ντας κενές περιεχομένου δηλώσεις με στόχο τον επικοινωνιακό εντυπωσιασμό και τη στρέβλωση της πραγματικότητας.</w:t>
      </w:r>
    </w:p>
    <w:p w14:paraId="7048FD1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Υπουργέ, τόσο εσείς όσο και τα υπόλοιπα μέλη της Κυβέρνησης, έχετε κερδίσει επάξια το δικαίωμα να λέτε ό,τι θέλετε χωρίς καμμία αιδώ. Καταφ</w:t>
      </w:r>
      <w:r>
        <w:rPr>
          <w:rFonts w:eastAsia="Times New Roman" w:cs="Times New Roman"/>
          <w:szCs w:val="24"/>
        </w:rPr>
        <w:t>έρατε ένα μοναδικό πλεόνασμα, αυτό της προπαγάνδας. Χαρακτηριστικές είναι οι δηλώσεις, άλλωστε, του Υπουργού, του κ. Σταθάκη, που κάθε λίγο και λιγάκι διαβεβαιώνει ότι το σχέδιο για την αναπτυξιακή στρατηγική της χώρας θα κατατεθεί, καθώς και οι δηλώσεις τ</w:t>
      </w:r>
      <w:r>
        <w:rPr>
          <w:rFonts w:eastAsia="Times New Roman" w:cs="Times New Roman"/>
          <w:szCs w:val="24"/>
        </w:rPr>
        <w:t xml:space="preserve">ου Υπουργού Οικονομικών, του κ. </w:t>
      </w:r>
      <w:proofErr w:type="spellStart"/>
      <w:r>
        <w:rPr>
          <w:rFonts w:eastAsia="Times New Roman" w:cs="Times New Roman"/>
          <w:szCs w:val="24"/>
        </w:rPr>
        <w:t>Τσακαλώτου</w:t>
      </w:r>
      <w:proofErr w:type="spellEnd"/>
      <w:r>
        <w:rPr>
          <w:rFonts w:eastAsia="Times New Roman" w:cs="Times New Roman"/>
          <w:szCs w:val="24"/>
        </w:rPr>
        <w:t xml:space="preserve">, ότι θα παρουσιάσει </w:t>
      </w:r>
      <w:r>
        <w:rPr>
          <w:rFonts w:eastAsia="Times New Roman" w:cs="Times New Roman"/>
          <w:szCs w:val="24"/>
        </w:rPr>
        <w:t>-</w:t>
      </w:r>
      <w:r>
        <w:rPr>
          <w:rFonts w:eastAsia="Times New Roman" w:cs="Times New Roman"/>
          <w:szCs w:val="24"/>
        </w:rPr>
        <w:t>άγνωστο βέβαια πότε</w:t>
      </w:r>
      <w:r>
        <w:rPr>
          <w:rFonts w:eastAsia="Times New Roman" w:cs="Times New Roman"/>
          <w:szCs w:val="24"/>
        </w:rPr>
        <w:t>-</w:t>
      </w:r>
      <w:r>
        <w:rPr>
          <w:rFonts w:eastAsia="Times New Roman" w:cs="Times New Roman"/>
          <w:szCs w:val="24"/>
        </w:rPr>
        <w:t xml:space="preserve"> το αναπτυξιακό σχέδιο στους θεσμούς</w:t>
      </w:r>
      <w:r>
        <w:rPr>
          <w:rFonts w:eastAsia="Times New Roman" w:cs="Times New Roman"/>
          <w:szCs w:val="24"/>
        </w:rPr>
        <w:t>,</w:t>
      </w:r>
      <w:r>
        <w:rPr>
          <w:rFonts w:eastAsia="Times New Roman" w:cs="Times New Roman"/>
          <w:szCs w:val="24"/>
        </w:rPr>
        <w:t xml:space="preserve"> για να μπούμε στον ενάρετο κύκλο, όπως αρέσκεται να λέει, συνήθως, στις τοποθετήσεις του.</w:t>
      </w:r>
    </w:p>
    <w:p w14:paraId="7048FD1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Ο κ. Σταθάκης συνεχίζει να αποπροσανατολίζει</w:t>
      </w:r>
      <w:r>
        <w:rPr>
          <w:rFonts w:eastAsia="Times New Roman" w:cs="Times New Roman"/>
          <w:szCs w:val="24"/>
        </w:rPr>
        <w:t xml:space="preserve"> με τις θέσεις του αποκρύπτοντας την πραγματικά τραγική κατάσταση που δημιούργησε με την αναβλητικότητά του</w:t>
      </w:r>
      <w:r>
        <w:rPr>
          <w:rFonts w:eastAsia="Times New Roman" w:cs="Times New Roman"/>
          <w:szCs w:val="24"/>
        </w:rPr>
        <w:t>,</w:t>
      </w:r>
      <w:r>
        <w:rPr>
          <w:rFonts w:eastAsia="Times New Roman" w:cs="Times New Roman"/>
          <w:szCs w:val="24"/>
        </w:rPr>
        <w:t xml:space="preserve"> τόσο για το αναπτυξιακό σχέδιο της χώρας όσο και για τα μεγάλα επενδυτικά σχέδια είτε του </w:t>
      </w:r>
      <w:r>
        <w:rPr>
          <w:rFonts w:eastAsia="Times New Roman" w:cs="Times New Roman"/>
          <w:szCs w:val="24"/>
        </w:rPr>
        <w:t>«</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Pr>
          <w:rFonts w:eastAsia="Times New Roman" w:cs="Times New Roman"/>
          <w:szCs w:val="24"/>
        </w:rPr>
        <w:t xml:space="preserve"> είτε της Γενικής Διεύθυνσης Ιδιωτικών</w:t>
      </w:r>
      <w:r>
        <w:rPr>
          <w:rFonts w:eastAsia="Times New Roman" w:cs="Times New Roman"/>
          <w:szCs w:val="24"/>
        </w:rPr>
        <w:t xml:space="preserve"> Επενδύσεων. Μεγάλα επενδυτικά σχέδια ζωτικής σημασίας για την ελληνική οικονομία</w:t>
      </w:r>
      <w:r>
        <w:rPr>
          <w:rFonts w:eastAsia="Times New Roman" w:cs="Times New Roman"/>
          <w:szCs w:val="24"/>
        </w:rPr>
        <w:t>,</w:t>
      </w:r>
      <w:r>
        <w:rPr>
          <w:rFonts w:eastAsia="Times New Roman" w:cs="Times New Roman"/>
          <w:szCs w:val="24"/>
        </w:rPr>
        <w:t xml:space="preserve"> που παραμένουν σε εκκρεμότητα για αδιευκρίνιστους λόγους. Οι λέξεις «επενδύσεις» και «ανάπτυξη» είναι το πιο σύντομο ανέκδοτο στην Ελλάδα των ΣΥΡΙΖΑ-ΑΝΕΛ.</w:t>
      </w:r>
    </w:p>
    <w:p w14:paraId="7048FD1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Είναι άλλωστε απορ</w:t>
      </w:r>
      <w:r>
        <w:rPr>
          <w:rFonts w:eastAsia="Times New Roman" w:cs="Times New Roman"/>
          <w:szCs w:val="24"/>
        </w:rPr>
        <w:t>ίας άξιο πώς μετά από τόσον καιρό δεν έχουν ολοκληρωθεί οι διαδικασίες ωρίμανσης γι</w:t>
      </w:r>
      <w:r>
        <w:rPr>
          <w:rFonts w:eastAsia="Times New Roman" w:cs="Times New Roman"/>
          <w:szCs w:val="24"/>
        </w:rPr>
        <w:t>’</w:t>
      </w:r>
      <w:r>
        <w:rPr>
          <w:rFonts w:eastAsia="Times New Roman" w:cs="Times New Roman"/>
          <w:szCs w:val="24"/>
        </w:rPr>
        <w:t xml:space="preserve"> αυτές τις επενδύσεις, οι οποίες θα έπρεπε να έχουν ολοκληρωθεί εδώ και τουλάχιστον έναν χρόνο. Ιδιωτικοποιήσεις και μεγάλες επενδύσεις, που θα έπρεπε να αποτελέσουν τους ά</w:t>
      </w:r>
      <w:r>
        <w:rPr>
          <w:rFonts w:eastAsia="Times New Roman" w:cs="Times New Roman"/>
          <w:szCs w:val="24"/>
        </w:rPr>
        <w:t>ξονες για την έξοδο από την κρίση, έχουν τη δυνατότητα να δημιουργήσουν χιλιάδες άμεσες και έμμεσες θέσεις απασχόλησης, βρίσκονται στα συρτάρια της Κυβέρνησης και συνεχώς διαπιστώνουμε την πλήρη απαξίωσή τους.</w:t>
      </w:r>
    </w:p>
    <w:p w14:paraId="7048FD1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Και σαν να μη φτάνει αυτό, η Κυβέρνηση ΣΥΡΙΖΑ-</w:t>
      </w:r>
      <w:r>
        <w:rPr>
          <w:rFonts w:eastAsia="Times New Roman" w:cs="Times New Roman"/>
          <w:szCs w:val="24"/>
        </w:rPr>
        <w:t>ΑΝΕΛ υποθήκευσε όλη τη δημόσια περιουσία για ενενήντα εννιά χρόνια. Η αποτυχία σας θα πληρώνεται και από τα δισέγγονά μας και αυτό είναι τραγικό. Παράλληλα έχει στραγγαλιστεί κάθε είδους επιχειρηματική δραστηριότητα μέσω της αύξησης των φορολογικών συντελε</w:t>
      </w:r>
      <w:r>
        <w:rPr>
          <w:rFonts w:eastAsia="Times New Roman" w:cs="Times New Roman"/>
          <w:szCs w:val="24"/>
        </w:rPr>
        <w:t>στών των επιχειρήσεων, της αύξησης των ασφαλιστικών εισφορών, αύξησης των προκαταβολών του φόρου στο 100%, των συνεχών επιβολών αυξήσεων σε φόρους, άμεσους και έμμεσους, όπως ΦΠΑ και ΕΝΦΙΑ.</w:t>
      </w:r>
    </w:p>
    <w:p w14:paraId="7048FD1E"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τράπεζες έχουν αυξήσει τα επιτόκια δανεισμού και έχουν σταματήσ</w:t>
      </w:r>
      <w:r>
        <w:rPr>
          <w:rFonts w:eastAsia="Times New Roman" w:cs="Times New Roman"/>
          <w:szCs w:val="24"/>
        </w:rPr>
        <w:t xml:space="preserve">ει να χρηματοδοτούν επενδυτικά σχέδια. Αδυνατούν να εξετάσουν περιπτώσεις επενδύσεων λόγω σοβαρής στενότητας στη ρευστότητά τους μετά από την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τις παλινωδίες της κυβερνητικής πολιτικής που στοίχισαν στην κεφαλαιακή τους επάρκεια. </w:t>
      </w:r>
    </w:p>
    <w:p w14:paraId="7048FD1F"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θα θέλατε να μας πείτε πότε έχετε σκοπό να προχωρήσετε στην άρση των περιορισμών που έχουν τεθεί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Έχετε διαλύσει την πλειο</w:t>
      </w:r>
      <w:r>
        <w:rPr>
          <w:rFonts w:eastAsia="Times New Roman" w:cs="Times New Roman"/>
          <w:szCs w:val="24"/>
        </w:rPr>
        <w:t>νότ</w:t>
      </w:r>
      <w:r>
        <w:rPr>
          <w:rFonts w:eastAsia="Times New Roman" w:cs="Times New Roman"/>
          <w:szCs w:val="24"/>
        </w:rPr>
        <w:t>ητα</w:t>
      </w:r>
      <w:r>
        <w:rPr>
          <w:rFonts w:eastAsia="Times New Roman" w:cs="Times New Roman"/>
          <w:szCs w:val="24"/>
        </w:rPr>
        <w:t xml:space="preserve"> των εξαγωγικών επιχειρήσεων και τον παραγωγικό επιχειρηματικό ιστό της χώρας. Η πολιτική ευθύνη για το κλείσιμο των τραπεζών, η πολιτική ευθύνη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την οικονομική ασφυξία θα σας βαραίνει για πάντα. </w:t>
      </w:r>
    </w:p>
    <w:p w14:paraId="7048FD20"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σε έναν παράλληλο κόσμο</w:t>
      </w:r>
      <w:r>
        <w:rPr>
          <w:rFonts w:eastAsia="Times New Roman" w:cs="Times New Roman"/>
          <w:szCs w:val="24"/>
        </w:rPr>
        <w:t>,</w:t>
      </w:r>
      <w:r>
        <w:rPr>
          <w:rFonts w:eastAsia="Times New Roman" w:cs="Times New Roman"/>
          <w:szCs w:val="24"/>
        </w:rPr>
        <w:t xml:space="preserve"> ο Υπουργός Ανάπτυξης δήλωνε και δηλώνει εδώ και ενάμιση χρόνο ότι ο νέος αναπτυξιακός νόμος θα κατατεθεί και θα ψηφιστεί στο Κοινοβούλιο. Η πρώτη δήλωση του Υπουργού πέρυσι ανέφερε ότι ο νέος νόμος θα ψηφιστεί έως το τέλος Ιουνίου του 2015. Ε, πέρασε απλώ</w:t>
      </w:r>
      <w:r>
        <w:rPr>
          <w:rFonts w:eastAsia="Times New Roman" w:cs="Times New Roman"/>
          <w:szCs w:val="24"/>
        </w:rPr>
        <w:t xml:space="preserve">ς ένας χρόνος από τότε! </w:t>
      </w:r>
    </w:p>
    <w:p w14:paraId="7048FD21"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Επάξια, λοιπόν, κύριε Σταθάκη, κερδίζετε τον τίτλο του πιο αναβλητικού Υπουργού Ανάπτυξης! Θέλω να πιστεύω ότι δεν θα είστε και ο πιο αναποτελεσματικός. </w:t>
      </w:r>
    </w:p>
    <w:p w14:paraId="7048FD22"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σχόλιά μας για τον νέο αναπτυξιακό νόμο θα έ</w:t>
      </w:r>
      <w:r>
        <w:rPr>
          <w:rFonts w:eastAsia="Times New Roman" w:cs="Times New Roman"/>
          <w:szCs w:val="24"/>
        </w:rPr>
        <w:t xml:space="preserve">χουμε –ελπίζω- την ευκαιρία να τα καταθέσουμε στη Βουλή μέσα στις επόμενες μέρες, αν και εφόσον ο κύριος Υπουργός τηρήσει αυτή τη φορά το χρονοδιάγραμμα και φέρει τον νέο αναπτυξιακό νόμο στο Κοινοβούλιο. </w:t>
      </w:r>
    </w:p>
    <w:p w14:paraId="7048FD23"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ήθελα, όμως, να αναφερθώ στα επενδυτικά σχέδια</w:t>
      </w:r>
      <w:r>
        <w:rPr>
          <w:rFonts w:eastAsia="Times New Roman" w:cs="Times New Roman"/>
          <w:szCs w:val="24"/>
        </w:rPr>
        <w:t>,</w:t>
      </w:r>
      <w:r>
        <w:rPr>
          <w:rFonts w:eastAsia="Times New Roman" w:cs="Times New Roman"/>
          <w:szCs w:val="24"/>
        </w:rPr>
        <w:t xml:space="preserve"> που έχουν υποβληθεί με αίτημα ελέγχου προς τη Γενική Διεύθυνση Στρατηγικών και Ιδιωτικών Επενδύσεων του Υπουργείου Οικονομίας, Ανάπτυξης και Τουρισμού και αναμένουν την αποπληρωμή τους. Η αρμόδια Υπηρεσία του Υπουργείου εξακολουθεί να κωλυσιεργεί και να μ</w:t>
      </w:r>
      <w:r>
        <w:rPr>
          <w:rFonts w:eastAsia="Times New Roman" w:cs="Times New Roman"/>
          <w:szCs w:val="24"/>
        </w:rPr>
        <w:t>εταφέρει τις πληρωμές των εγκεκριμένων και υλοποιημένων έργων σε άγνωστο χρονικό ορίζοντα. Ο Υπουργός αναφέρει πως οι οφειλές ανέρχονται σε 5,5 δισεκατομμύρια ευρώ. Αυτό είναι ψευδές, αφού όλοι γνωρίζουμε ότι άνω του 85% των εγκεκριμένων επενδυτικών σχεδίω</w:t>
      </w:r>
      <w:r>
        <w:rPr>
          <w:rFonts w:eastAsia="Times New Roman" w:cs="Times New Roman"/>
          <w:szCs w:val="24"/>
        </w:rPr>
        <w:t xml:space="preserve">ν των δύο προηγούμενων αναπτυξιακών νόμων δεν υλοποιούνται σήμερα λόγω και του αρνητισμού της Κυβέρνησης για την επιχειρηματικότητα και την εν γένει επιχειρηματική δραστηριότητα. </w:t>
      </w:r>
    </w:p>
    <w:p w14:paraId="7048FD24"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Υπουργέ, μπορείτε να μας πείτε, λοιπόν, ποιος είναι ο πραγματικός αριθ</w:t>
      </w:r>
      <w:r>
        <w:rPr>
          <w:rFonts w:eastAsia="Times New Roman" w:cs="Times New Roman"/>
          <w:szCs w:val="24"/>
        </w:rPr>
        <w:t xml:space="preserve">μός των έργων που υλοποιείτε; </w:t>
      </w:r>
    </w:p>
    <w:p w14:paraId="7048FD25"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Επιπλέον, η παραπληροφόρηση για την απορρόφηση του ΕΣΠΑ αποκαλύπτεται. Ο Υπουργός κ. Σταθάκης τάζει ότι θα διοχετευθούν στην ελληνική οικονομία 4 δισεκατομμύρια από το ΕΣΠΑ, 8 δισεκατομμύρια από το ΠΔΕ, 5,6 δισεκατομμύρια από</w:t>
      </w:r>
      <w:r>
        <w:rPr>
          <w:rFonts w:eastAsia="Times New Roman" w:cs="Times New Roman"/>
          <w:szCs w:val="24"/>
        </w:rPr>
        <w:t xml:space="preserve"> το σχέδιο </w:t>
      </w:r>
      <w:proofErr w:type="spellStart"/>
      <w:r>
        <w:rPr>
          <w:rFonts w:eastAsia="Times New Roman" w:cs="Times New Roman"/>
          <w:szCs w:val="24"/>
        </w:rPr>
        <w:t>Γιούνκερ</w:t>
      </w:r>
      <w:proofErr w:type="spellEnd"/>
      <w:r>
        <w:rPr>
          <w:rFonts w:eastAsia="Times New Roman" w:cs="Times New Roman"/>
          <w:szCs w:val="24"/>
        </w:rPr>
        <w:t xml:space="preserve"> και ο Υφυπουργός κ. </w:t>
      </w:r>
      <w:proofErr w:type="spellStart"/>
      <w:r>
        <w:rPr>
          <w:rFonts w:eastAsia="Times New Roman" w:cs="Times New Roman"/>
          <w:szCs w:val="24"/>
        </w:rPr>
        <w:t>Χαρίτσης</w:t>
      </w:r>
      <w:proofErr w:type="spellEnd"/>
      <w:r>
        <w:rPr>
          <w:rFonts w:eastAsia="Times New Roman" w:cs="Times New Roman"/>
          <w:szCs w:val="24"/>
        </w:rPr>
        <w:t xml:space="preserve"> δηλώνει ότι η Ελλάδα είναι η πρώτη χώρα στην Ευρώπη προς την ενεργοποίηση του ΕΣΠΑ 2014-2020. Η πραγματικότητα, όμως, η οποία αποκαλύπτεται από το Εθνικό Πρόγραμμα Μεταρρυθμίσεων</w:t>
      </w:r>
      <w:r>
        <w:rPr>
          <w:rFonts w:eastAsia="Times New Roman" w:cs="Times New Roman"/>
          <w:szCs w:val="24"/>
        </w:rPr>
        <w:t>,</w:t>
      </w:r>
      <w:r>
        <w:rPr>
          <w:rFonts w:eastAsia="Times New Roman" w:cs="Times New Roman"/>
          <w:szCs w:val="24"/>
        </w:rPr>
        <w:t xml:space="preserve"> που έστειλε το δικό σας Υπο</w:t>
      </w:r>
      <w:r>
        <w:rPr>
          <w:rFonts w:eastAsia="Times New Roman" w:cs="Times New Roman"/>
          <w:szCs w:val="24"/>
        </w:rPr>
        <w:t xml:space="preserve">υργείο, το Υπουργείο Οικονομικών, στις Υπηρεσίες της Ευρωπαϊκής Επιτροπής, είναι διαφορετική. </w:t>
      </w:r>
    </w:p>
    <w:p w14:paraId="7048FD26" w14:textId="77777777" w:rsidR="00D650F6" w:rsidRDefault="005A0EB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το σχετικό έγγραφο. </w:t>
      </w:r>
    </w:p>
    <w:p w14:paraId="7048FD2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Όλγα Κεφαλογιάννη καταθέτει για τα Πρακτικά το προαναφερθέν έγγραφο, το οποίο βρίσκ</w:t>
      </w:r>
      <w:r>
        <w:rPr>
          <w:rFonts w:eastAsia="Times New Roman" w:cs="Times New Roman"/>
          <w:szCs w:val="24"/>
        </w:rPr>
        <w:t xml:space="preserve">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048FD2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Έναν και πλέον χρόνο από την ενεργοποίηση του νέου ΕΣΠΑ 2014-2020 τα χρήματα που δικαιούται η Ελλάδα και φθάνουν στα 19 δισεκατομμύρια ευρώ, παραμένουν αναξιοποί</w:t>
      </w:r>
      <w:r>
        <w:rPr>
          <w:rFonts w:eastAsia="Times New Roman" w:cs="Times New Roman"/>
          <w:szCs w:val="24"/>
        </w:rPr>
        <w:t xml:space="preserve">ητα, μακριά από την πραγματική οικονομία. Μόνο το 1,28% έχει </w:t>
      </w:r>
      <w:proofErr w:type="spellStart"/>
      <w:r>
        <w:rPr>
          <w:rFonts w:eastAsia="Times New Roman" w:cs="Times New Roman"/>
          <w:szCs w:val="24"/>
        </w:rPr>
        <w:t>απορροφηθεί</w:t>
      </w:r>
      <w:proofErr w:type="spellEnd"/>
      <w:r>
        <w:rPr>
          <w:rFonts w:eastAsia="Times New Roman" w:cs="Times New Roman"/>
          <w:szCs w:val="24"/>
        </w:rPr>
        <w:t xml:space="preserve"> μέχρι σήμερα. </w:t>
      </w:r>
    </w:p>
    <w:p w14:paraId="7048FD2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Και πρέπει να σας πω ότι δεν φθάνουν μόνο αυτά, διότι ο τουρισμός που αποτέλεσε κινητήριο μηχανή για την αναπτυξιακή πορεία της χώρας υπερφορολογείται, η δυναμική του ε</w:t>
      </w:r>
      <w:r>
        <w:rPr>
          <w:rFonts w:eastAsia="Times New Roman" w:cs="Times New Roman"/>
          <w:szCs w:val="24"/>
        </w:rPr>
        <w:t xml:space="preserve">ξανεμίζεται και η Κυβέρνηση αδυνατεί να αντιληφθεί τις πολιτικές που σχεδιάσαμε με σκληρή δουλειά τα προηγούμενα χρόνια. </w:t>
      </w:r>
    </w:p>
    <w:p w14:paraId="7048FD2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Αυτή είναι η κατάσταση, κύριε Υπουργέ. Και γι</w:t>
      </w:r>
      <w:r>
        <w:rPr>
          <w:rFonts w:eastAsia="Times New Roman" w:cs="Times New Roman"/>
          <w:szCs w:val="24"/>
        </w:rPr>
        <w:t>’</w:t>
      </w:r>
      <w:r>
        <w:rPr>
          <w:rFonts w:eastAsia="Times New Roman" w:cs="Times New Roman"/>
          <w:szCs w:val="24"/>
        </w:rPr>
        <w:t xml:space="preserve"> αυτή την πρωτοφανή αντιαναπτυξιακή πολιτική, τη μόνη, την αποκλειστική ευθύνη τη φέρει </w:t>
      </w:r>
      <w:r>
        <w:rPr>
          <w:rFonts w:eastAsia="Times New Roman" w:cs="Times New Roman"/>
          <w:szCs w:val="24"/>
        </w:rPr>
        <w:t xml:space="preserve">η Κυβέρνησή σας. Θα περάσετε στην ιστορία ως η Κυβέρνηση που </w:t>
      </w:r>
      <w:proofErr w:type="spellStart"/>
      <w:r>
        <w:rPr>
          <w:rFonts w:eastAsia="Times New Roman" w:cs="Times New Roman"/>
          <w:szCs w:val="24"/>
        </w:rPr>
        <w:t>επανέφερε</w:t>
      </w:r>
      <w:proofErr w:type="spellEnd"/>
      <w:r>
        <w:rPr>
          <w:rFonts w:eastAsia="Times New Roman" w:cs="Times New Roman"/>
          <w:szCs w:val="24"/>
        </w:rPr>
        <w:t xml:space="preserve"> την ύφεση, που έφερε κλειστές τράπεζες, που ξεκλήρισε τους ελεύθερους επαγγελματίες, που τσάκισε τη μεσαία τάξη. </w:t>
      </w:r>
    </w:p>
    <w:p w14:paraId="7048FD2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048FD2C" w14:textId="77777777" w:rsidR="00D650F6" w:rsidRDefault="005A0EB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48FD2D" w14:textId="77777777" w:rsidR="00D650F6" w:rsidRDefault="005A0EB2">
      <w:pPr>
        <w:spacing w:line="600" w:lineRule="auto"/>
        <w:ind w:firstLine="720"/>
        <w:jc w:val="both"/>
        <w:rPr>
          <w:rFonts w:eastAsia="Times New Roman"/>
          <w:szCs w:val="24"/>
        </w:rPr>
      </w:pPr>
      <w:r>
        <w:rPr>
          <w:rFonts w:eastAsia="Times New Roman"/>
          <w:b/>
          <w:szCs w:val="24"/>
        </w:rPr>
        <w:t>ΠΡΟΕΔ</w:t>
      </w:r>
      <w:r>
        <w:rPr>
          <w:rFonts w:eastAsia="Times New Roman"/>
          <w:b/>
          <w:szCs w:val="24"/>
        </w:rPr>
        <w:t xml:space="preserve">ΡΕΥΩΝ (Δημήτριος Κρεμαστινός): </w:t>
      </w:r>
      <w:r>
        <w:rPr>
          <w:rFonts w:eastAsia="Times New Roman"/>
          <w:szCs w:val="24"/>
        </w:rPr>
        <w:t xml:space="preserve">Ο κ. Ηλίας </w:t>
      </w:r>
      <w:proofErr w:type="spellStart"/>
      <w:r>
        <w:rPr>
          <w:rFonts w:eastAsia="Times New Roman"/>
          <w:szCs w:val="24"/>
        </w:rPr>
        <w:t>Παναγιώταρος</w:t>
      </w:r>
      <w:proofErr w:type="spellEnd"/>
      <w:r>
        <w:rPr>
          <w:rFonts w:eastAsia="Times New Roman"/>
          <w:szCs w:val="24"/>
        </w:rPr>
        <w:t xml:space="preserve">, Κοινοβουλευτικός Εκπρόσωπος της Χρυσής Αυγής, έχει τον λόγο. </w:t>
      </w:r>
    </w:p>
    <w:p w14:paraId="7048FD2E" w14:textId="77777777" w:rsidR="00D650F6" w:rsidRDefault="005A0EB2">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Ευχαριστώ, κύριε Πρόεδρε. </w:t>
      </w:r>
    </w:p>
    <w:p w14:paraId="7048FD2F" w14:textId="77777777" w:rsidR="00D650F6" w:rsidRDefault="005A0EB2">
      <w:pPr>
        <w:spacing w:line="600" w:lineRule="auto"/>
        <w:ind w:firstLine="720"/>
        <w:jc w:val="both"/>
        <w:rPr>
          <w:rFonts w:eastAsia="Times New Roman"/>
          <w:szCs w:val="24"/>
        </w:rPr>
      </w:pPr>
      <w:r>
        <w:rPr>
          <w:rFonts w:eastAsia="Times New Roman"/>
          <w:szCs w:val="24"/>
        </w:rPr>
        <w:t>Ακούσαμε πριν την Πρόεδρο της Δημοκρατικής Συμπαράταξης στον λόγο της να αναφέρεται και στο</w:t>
      </w:r>
      <w:r>
        <w:rPr>
          <w:rFonts w:eastAsia="Times New Roman"/>
          <w:szCs w:val="24"/>
        </w:rPr>
        <w:t xml:space="preserve"> νέο κοινωνικό συμβόλαιο, στη νέα κοινωνική συμφωνία με τον λαό και μας θύμισε παλιές καλές ημέρες, όπου τα κόμματα του δικομματισμού Νέας Δημοκρατίας και ΠΑΣΟΚ αναφέρονταν συνεχώς σε ένα κοινωνικό συμβόλαιο και τελικά είδαμε τα κοινωνικά συμβόλαια των δύο</w:t>
      </w:r>
      <w:r>
        <w:rPr>
          <w:rFonts w:eastAsia="Times New Roman"/>
          <w:szCs w:val="24"/>
        </w:rPr>
        <w:t xml:space="preserve"> αυτών κομμάτων πού οδήγησαν αυτόν τον τόπο σαράντα χρόνια τώρα. </w:t>
      </w:r>
    </w:p>
    <w:p w14:paraId="7048FD3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Το ΠΑΣΟΚ έφερε μια επίκαιρη επερώτηση σήμερα, σχετικά με την αναβολή του αναπτυξιακού σχεδίου για τη χώρα. Ας ανατρέξουμε στο πρόσφατο, αλλά και στο απώτερο παρελθόν της Μεταπολίτευσης, στη </w:t>
      </w:r>
      <w:r>
        <w:rPr>
          <w:rFonts w:eastAsia="Times New Roman" w:cs="Times New Roman"/>
          <w:szCs w:val="24"/>
        </w:rPr>
        <w:t xml:space="preserve">διακυβέρνηση και στη διάλυση της χώρας από τον δικομματισμό. Τι να </w:t>
      </w:r>
      <w:proofErr w:type="spellStart"/>
      <w:r>
        <w:rPr>
          <w:rFonts w:eastAsia="Times New Roman" w:cs="Times New Roman"/>
          <w:szCs w:val="24"/>
        </w:rPr>
        <w:t>πρωτοθυμηθούμε</w:t>
      </w:r>
      <w:proofErr w:type="spellEnd"/>
      <w:r>
        <w:rPr>
          <w:rFonts w:eastAsia="Times New Roman" w:cs="Times New Roman"/>
          <w:szCs w:val="24"/>
        </w:rPr>
        <w:t>; Τα σκάνδαλα εκατοντάδων δισεκατομμυρίων ευρώ; Τις μίζες δισεκατομμυρίων ευρώ; Τα «θαλασσοδάνεια», αρχής γενομένης από τα κόμματα της Νέας Δημοκρατίας και του ΠΑΣΟΚ, που το κ</w:t>
      </w:r>
      <w:r>
        <w:rPr>
          <w:rFonts w:eastAsia="Times New Roman" w:cs="Times New Roman"/>
          <w:szCs w:val="24"/>
        </w:rPr>
        <w:t>αθένα χρωστά περίπου από 250 εκατομμύρια ευρώ; Να θυμηθούμε τα δάνεια που έδιναν σε φίλους και γνωστούς; Να θυμηθούμε την περίφημη ΕΤΒΑ, την Ελληνική Τράπεζα Βιομηχανικής Ανάπτυξης, την οποία την τίναξαν στην κυριολεξία στον αέρα δίνοντας δάνεια σε φίλους,</w:t>
      </w:r>
      <w:r>
        <w:rPr>
          <w:rFonts w:eastAsia="Times New Roman" w:cs="Times New Roman"/>
          <w:szCs w:val="24"/>
        </w:rPr>
        <w:t xml:space="preserve"> οι οποίοι έπαιρναν τα χρήματα και αντί να κάνουν εργοστάσια, τα έκαναν βίλες, σπίτια, κότερα ή οτιδήποτε άλλο και τα έβγαζαν στο εξωτερικό; Να θυμηθούμε το σκάνδαλο του Χρηματιστηρίου, που στη φρενίτιδα τότε του επίπλαστου και της ψεύτικης ανάπτυξης οι Έλ</w:t>
      </w:r>
      <w:r>
        <w:rPr>
          <w:rFonts w:eastAsia="Times New Roman" w:cs="Times New Roman"/>
          <w:szCs w:val="24"/>
        </w:rPr>
        <w:t xml:space="preserve">ληνες </w:t>
      </w:r>
      <w:r>
        <w:rPr>
          <w:rFonts w:eastAsia="Times New Roman" w:cs="Times New Roman"/>
          <w:szCs w:val="24"/>
        </w:rPr>
        <w:t>-</w:t>
      </w:r>
      <w:r>
        <w:rPr>
          <w:rFonts w:eastAsia="Times New Roman" w:cs="Times New Roman"/>
          <w:szCs w:val="24"/>
        </w:rPr>
        <w:t>και όχι μόνο</w:t>
      </w:r>
      <w:r>
        <w:rPr>
          <w:rFonts w:eastAsia="Times New Roman" w:cs="Times New Roman"/>
          <w:szCs w:val="24"/>
        </w:rPr>
        <w:t>-</w:t>
      </w:r>
      <w:r>
        <w:rPr>
          <w:rFonts w:eastAsia="Times New Roman" w:cs="Times New Roman"/>
          <w:szCs w:val="24"/>
        </w:rPr>
        <w:t xml:space="preserve"> έχασαν εκατοντάδες δισεκατομμύρια ευρώ στο Χρηματιστήριο; Να θυμηθούμε τα «τοξικά» ομόλογα, που εντελώς αυθαίρετα έπαιζε η Κυβέρνηση τα αποθεματικά των ταμείων, των ασφαλιστικών οργανισμών, των πανεπιστημίων, των νοσοκομείων και χάθηκαν και εκεί τεράστια </w:t>
      </w:r>
      <w:r>
        <w:rPr>
          <w:rFonts w:eastAsia="Times New Roman" w:cs="Times New Roman"/>
          <w:szCs w:val="24"/>
        </w:rPr>
        <w:t xml:space="preserve">ποσά; Ή να θυμηθούμε το πρώτο μνημόνιο, όπου με τον ανεκδιήγητο </w:t>
      </w:r>
      <w:proofErr w:type="spellStart"/>
      <w:r>
        <w:rPr>
          <w:rFonts w:eastAsia="Times New Roman" w:cs="Times New Roman"/>
          <w:szCs w:val="24"/>
        </w:rPr>
        <w:t>Τζέφρι</w:t>
      </w:r>
      <w:proofErr w:type="spellEnd"/>
      <w:r>
        <w:rPr>
          <w:rFonts w:eastAsia="Times New Roman" w:cs="Times New Roman"/>
          <w:szCs w:val="24"/>
        </w:rPr>
        <w:t xml:space="preserve"> Παπανδρέου, που τον είδαμε χθες να κάνει επανεκκίνηση της πολιτικής του καριέρας από την Πάτρα, δανείστηκε η Ελλάδα ενυπόθηκα 120 δισεκατομμύρια ευρώ, προκειμένου να αποπληρωθούν οι ιδι</w:t>
      </w:r>
      <w:r>
        <w:rPr>
          <w:rFonts w:eastAsia="Times New Roman" w:cs="Times New Roman"/>
          <w:szCs w:val="24"/>
        </w:rPr>
        <w:t>ωτικές τράπεζες; Επί της ουσίας μετέτρεψε ένα ιδιωτικό χρέος σε ενυπόθηκο χρέος μιας ολόκληρης χώρας.</w:t>
      </w:r>
    </w:p>
    <w:p w14:paraId="7048FD3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Επιτυχία, βέβαια, υπήρχε μόνο για τους «ημέτερους», για τους διάφορους «</w:t>
      </w:r>
      <w:proofErr w:type="spellStart"/>
      <w:r>
        <w:rPr>
          <w:rFonts w:eastAsia="Times New Roman" w:cs="Times New Roman"/>
          <w:szCs w:val="24"/>
        </w:rPr>
        <w:t>Γκρούεζες</w:t>
      </w:r>
      <w:proofErr w:type="spellEnd"/>
      <w:r>
        <w:rPr>
          <w:rFonts w:eastAsia="Times New Roman" w:cs="Times New Roman"/>
          <w:szCs w:val="24"/>
        </w:rPr>
        <w:t>» του ΠΑΣΟΚ και της Νέας Δημοκρατίας, οι οποίοι ως απαίδευτοι και μη ενερ</w:t>
      </w:r>
      <w:r>
        <w:rPr>
          <w:rFonts w:eastAsia="Times New Roman" w:cs="Times New Roman"/>
          <w:szCs w:val="24"/>
        </w:rPr>
        <w:t>γοί επαγγελματικά κατάφεραν και έκαναν τεράστιες περιουσίες. Θα είχε πολύ ενδιαφέρον, εκτός από κάποιες λίγες περιπτώσεις</w:t>
      </w:r>
      <w:r>
        <w:rPr>
          <w:rFonts w:eastAsia="Times New Roman" w:cs="Times New Roman"/>
          <w:szCs w:val="24"/>
        </w:rPr>
        <w:t>,</w:t>
      </w:r>
      <w:r>
        <w:rPr>
          <w:rFonts w:eastAsia="Times New Roman" w:cs="Times New Roman"/>
          <w:szCs w:val="24"/>
        </w:rPr>
        <w:t xml:space="preserve"> τις οποίες γνωρίζουμε, να δούμε και άλλες περιπτώσεις, που άνθρωποι που δεν δούλεψαν ούτε ένα δευτερόλεπτο στη ζωή τους, που απλώς κα</w:t>
      </w:r>
      <w:r>
        <w:rPr>
          <w:rFonts w:eastAsia="Times New Roman" w:cs="Times New Roman"/>
          <w:szCs w:val="24"/>
        </w:rPr>
        <w:t>ι μόνο ήταν αφισοκολλητές ή κάτι άλλο, έγιναν πολύ επιτυχημένοι επαγγελματικά.</w:t>
      </w:r>
    </w:p>
    <w:p w14:paraId="7048FD3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Εκ του αποτελέσματος, λοιπόν, κρίνεστε επιεικώς απαράδεκτοι, ανεπαρκέστατοι και μάλλον το παραδέχεστε και οι ίδιοι, αφού αλλάξατε και το όνομα του κόμματός σας από ΠΑΣΟΚ σε Δημο</w:t>
      </w:r>
      <w:r>
        <w:rPr>
          <w:rFonts w:eastAsia="Times New Roman" w:cs="Times New Roman"/>
          <w:szCs w:val="24"/>
        </w:rPr>
        <w:t xml:space="preserve">κρατική Συμπαράταξη, έτσι ώστε σιγά-σιγά να κάνετε και εσείς μια νέα αρχή. Ίδωμεν! </w:t>
      </w:r>
    </w:p>
    <w:p w14:paraId="7048FD3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Όσο για τον ΣΥΡΙΖΑ, από τις γοητευτικές προ του 2015 εξαγγελίες σας φθάσατε μετά από ενάμιση χρόνο να αποδεικνύεστε μαζί με τους εταίρους σας, τους Ανεξάρτητους Έλληνες, αν</w:t>
      </w:r>
      <w:r>
        <w:rPr>
          <w:rFonts w:eastAsia="Times New Roman" w:cs="Times New Roman"/>
          <w:szCs w:val="24"/>
        </w:rPr>
        <w:t xml:space="preserve">επαρκείς, άσχετοι και όμηροι των ιδεοληψιών σας. </w:t>
      </w:r>
    </w:p>
    <w:p w14:paraId="7048FD3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Είδαμε ότι ψηφίσατε το προηγούμενο Σαββατοκύριακο κάποια μέτρα που είναι κόλαφος σε ένα πολυνομοσχέδιο, το οποίο διαλύει </w:t>
      </w:r>
      <w:r>
        <w:rPr>
          <w:rFonts w:eastAsia="Times New Roman" w:cs="Times New Roman"/>
          <w:szCs w:val="24"/>
        </w:rPr>
        <w:t>-</w:t>
      </w:r>
      <w:r>
        <w:rPr>
          <w:rFonts w:eastAsia="Times New Roman" w:cs="Times New Roman"/>
          <w:szCs w:val="24"/>
        </w:rPr>
        <w:t>στην κυριολεξία</w:t>
      </w:r>
      <w:r>
        <w:rPr>
          <w:rFonts w:eastAsia="Times New Roman" w:cs="Times New Roman"/>
          <w:szCs w:val="24"/>
        </w:rPr>
        <w:t>-</w:t>
      </w:r>
      <w:r>
        <w:rPr>
          <w:rFonts w:eastAsia="Times New Roman" w:cs="Times New Roman"/>
          <w:szCs w:val="24"/>
        </w:rPr>
        <w:t xml:space="preserve"> τα πάντα στην πατρίδα μας. Από τη μια δικαιολογείστε, από την άλλη </w:t>
      </w:r>
      <w:r>
        <w:rPr>
          <w:rFonts w:eastAsia="Times New Roman" w:cs="Times New Roman"/>
          <w:szCs w:val="24"/>
        </w:rPr>
        <w:t>λέτε ότι σας είχαν πιέσει και από την άλλη ότι όλα έγιναν καλά, αλλά τελικά έρχεται ο ίδιος ο κ. Σόιμπλε και σας λέει «όχι σε ρύθμιση του χρέους». Γιατί όλα αυτά τα κάνατε, δώσατε γη και ύδωρ, για να μην πω τι άλλο μπορεί να δώσατε, προκειμένου να ρυθμιστε</w:t>
      </w:r>
      <w:r>
        <w:rPr>
          <w:rFonts w:eastAsia="Times New Roman" w:cs="Times New Roman"/>
          <w:szCs w:val="24"/>
        </w:rPr>
        <w:t xml:space="preserve">ί το χρέος, όχι να </w:t>
      </w:r>
      <w:proofErr w:type="spellStart"/>
      <w:r>
        <w:rPr>
          <w:rFonts w:eastAsia="Times New Roman" w:cs="Times New Roman"/>
          <w:szCs w:val="24"/>
        </w:rPr>
        <w:t>περικοπεί</w:t>
      </w:r>
      <w:proofErr w:type="spellEnd"/>
      <w:r>
        <w:rPr>
          <w:rFonts w:eastAsia="Times New Roman" w:cs="Times New Roman"/>
          <w:szCs w:val="24"/>
        </w:rPr>
        <w:t xml:space="preserve"> ή να διαγραφεί, όπως ήταν οι παλαιότερες απαιτήσεις σας. </w:t>
      </w:r>
    </w:p>
    <w:p w14:paraId="7048FD3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Το ίδιο και ο κ. Κλάους </w:t>
      </w:r>
      <w:proofErr w:type="spellStart"/>
      <w:r>
        <w:rPr>
          <w:rFonts w:eastAsia="Times New Roman" w:cs="Times New Roman"/>
          <w:szCs w:val="24"/>
        </w:rPr>
        <w:t>Ρέγκλινγκ</w:t>
      </w:r>
      <w:proofErr w:type="spellEnd"/>
      <w:r>
        <w:rPr>
          <w:rFonts w:eastAsia="Times New Roman" w:cs="Times New Roman"/>
          <w:szCs w:val="24"/>
        </w:rPr>
        <w:t xml:space="preserve">, το αφεντικό του </w:t>
      </w:r>
      <w:r>
        <w:rPr>
          <w:rFonts w:eastAsia="Times New Roman" w:cs="Times New Roman"/>
          <w:szCs w:val="24"/>
          <w:lang w:val="en-US"/>
        </w:rPr>
        <w:t>ESM</w:t>
      </w:r>
      <w:r>
        <w:rPr>
          <w:rFonts w:eastAsia="Times New Roman" w:cs="Times New Roman"/>
          <w:szCs w:val="24"/>
        </w:rPr>
        <w:t xml:space="preserve">, ο οποίος είπε ότι οι δόσεις θα εκταμιεύονται μόνο εάν εκπληρωθούν και άλλα </w:t>
      </w:r>
      <w:proofErr w:type="spellStart"/>
      <w:r>
        <w:rPr>
          <w:rFonts w:eastAsia="Times New Roman" w:cs="Times New Roman"/>
          <w:szCs w:val="24"/>
        </w:rPr>
        <w:t>προαπαιτούμενα</w:t>
      </w:r>
      <w:proofErr w:type="spellEnd"/>
      <w:r>
        <w:rPr>
          <w:rFonts w:eastAsia="Times New Roman" w:cs="Times New Roman"/>
          <w:szCs w:val="24"/>
        </w:rPr>
        <w:t xml:space="preserve"> και ξαφνικά, δύο-τρεις </w:t>
      </w:r>
      <w:r>
        <w:rPr>
          <w:rFonts w:eastAsia="Times New Roman" w:cs="Times New Roman"/>
          <w:szCs w:val="24"/>
        </w:rPr>
        <w:t xml:space="preserve">μέρες μετά το πολυνομοσχέδιο, ακούσαμε ότι θα πρέπει να υπάρξει ένα συμπληρωματικό μνημόνιο και βγήκε η </w:t>
      </w:r>
      <w:r>
        <w:rPr>
          <w:rFonts w:eastAsia="Times New Roman" w:cs="Times New Roman"/>
          <w:szCs w:val="24"/>
        </w:rPr>
        <w:t>Κ</w:t>
      </w:r>
      <w:r>
        <w:rPr>
          <w:rFonts w:eastAsia="Times New Roman" w:cs="Times New Roman"/>
          <w:szCs w:val="24"/>
        </w:rPr>
        <w:t xml:space="preserve">υβερνητική </w:t>
      </w:r>
      <w:r>
        <w:rPr>
          <w:rFonts w:eastAsia="Times New Roman" w:cs="Times New Roman"/>
          <w:szCs w:val="24"/>
        </w:rPr>
        <w:t>Ε</w:t>
      </w:r>
      <w:r>
        <w:rPr>
          <w:rFonts w:eastAsia="Times New Roman" w:cs="Times New Roman"/>
          <w:szCs w:val="24"/>
        </w:rPr>
        <w:t>κπρόσωπος, η οποία πήγε να δικαιολογηθεί και είπε «όχι, συμπληρωμένο μνημόνιο, να διορθώσουμε το κείμενο». Δηλαδή, παίζουμε με τις λέξεις ε</w:t>
      </w:r>
      <w:r>
        <w:rPr>
          <w:rFonts w:eastAsia="Times New Roman" w:cs="Times New Roman"/>
          <w:szCs w:val="24"/>
        </w:rPr>
        <w:t>ις βάρος…</w:t>
      </w:r>
    </w:p>
    <w:p w14:paraId="7048FD36"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Έφυγε ο κύριος Υπουργός.</w:t>
      </w:r>
    </w:p>
    <w:p w14:paraId="7048FD37"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Δεν πειράζει.</w:t>
      </w:r>
    </w:p>
    <w:p w14:paraId="7048FD38"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 πειράζει. Να έρθει μέσα. </w:t>
      </w:r>
    </w:p>
    <w:p w14:paraId="7048FD39" w14:textId="77777777" w:rsidR="00D650F6" w:rsidRDefault="005A0EB2">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Τι είπατε, κυρία </w:t>
      </w:r>
      <w:proofErr w:type="spellStart"/>
      <w:r>
        <w:rPr>
          <w:rFonts w:eastAsia="Times New Roman"/>
          <w:szCs w:val="24"/>
        </w:rPr>
        <w:t>Ζαρούλια</w:t>
      </w:r>
      <w:proofErr w:type="spellEnd"/>
      <w:r>
        <w:rPr>
          <w:rFonts w:eastAsia="Times New Roman"/>
          <w:szCs w:val="24"/>
        </w:rPr>
        <w:t>;</w:t>
      </w:r>
      <w:r>
        <w:rPr>
          <w:rFonts w:eastAsia="Times New Roman" w:cs="Times New Roman"/>
          <w:szCs w:val="24"/>
        </w:rPr>
        <w:t xml:space="preserve"> </w:t>
      </w:r>
    </w:p>
    <w:p w14:paraId="7048FD3A"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Λέει ότι έφυγε ο κ</w:t>
      </w:r>
      <w:r>
        <w:rPr>
          <w:rFonts w:eastAsia="Times New Roman" w:cs="Times New Roman"/>
          <w:szCs w:val="24"/>
        </w:rPr>
        <w:t>ύριος</w:t>
      </w:r>
      <w:r>
        <w:rPr>
          <w:rFonts w:eastAsia="Times New Roman" w:cs="Times New Roman"/>
          <w:szCs w:val="24"/>
        </w:rPr>
        <w:t xml:space="preserve"> Υπουργός. Δεν τρ</w:t>
      </w:r>
      <w:r>
        <w:rPr>
          <w:rFonts w:eastAsia="Times New Roman" w:cs="Times New Roman"/>
          <w:szCs w:val="24"/>
        </w:rPr>
        <w:t>έχει τίποτα, μην ανησυχείτε, δεν απευθυνόμαστε εξάλλου στον κ</w:t>
      </w:r>
      <w:r>
        <w:rPr>
          <w:rFonts w:eastAsia="Times New Roman" w:cs="Times New Roman"/>
          <w:szCs w:val="24"/>
        </w:rPr>
        <w:t>ύριο</w:t>
      </w:r>
      <w:r>
        <w:rPr>
          <w:rFonts w:eastAsia="Times New Roman" w:cs="Times New Roman"/>
          <w:szCs w:val="24"/>
        </w:rPr>
        <w:t xml:space="preserve"> Υπουργό, δεν νομίζω ότι δίνει ιδιαίτερη…</w:t>
      </w:r>
    </w:p>
    <w:p w14:paraId="7048FD3B"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 πειράζει. Να έρθει ο Υπουργός μέσα.</w:t>
      </w:r>
    </w:p>
    <w:p w14:paraId="7048FD3C"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Μπορεί να πήγε προς νερού του, τι να κάνουμε;</w:t>
      </w:r>
    </w:p>
    <w:p w14:paraId="7048FD3D"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 τηλέφωνο πήρε. Να πάρει μετά τηλέφωνο.</w:t>
      </w:r>
    </w:p>
    <w:p w14:paraId="7048FD3E"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Συνεχίστε, κύριε </w:t>
      </w:r>
      <w:proofErr w:type="spellStart"/>
      <w:r>
        <w:rPr>
          <w:rFonts w:eastAsia="Times New Roman" w:cs="Times New Roman"/>
          <w:szCs w:val="24"/>
        </w:rPr>
        <w:t>Παναγιώταρε</w:t>
      </w:r>
      <w:proofErr w:type="spellEnd"/>
      <w:r>
        <w:rPr>
          <w:rFonts w:eastAsia="Times New Roman" w:cs="Times New Roman"/>
          <w:szCs w:val="24"/>
        </w:rPr>
        <w:t>.</w:t>
      </w:r>
    </w:p>
    <w:p w14:paraId="7048FD3F"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Εξάλλου, δεν νομίζω ότι ο κύριος Υπουργός ακούει ούτε εμένα ούτε κανέναν, ακούν μόνο αυτούς, τα αφεντικά τους από το εξωτερικό, οπότε δεν υπάρχει κανένα απολύτως νόημα να περιμένουμε τον κ. Υπουργό.</w:t>
      </w:r>
    </w:p>
    <w:p w14:paraId="7048FD4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Αλήθεια, πώς θα έρθει η ανάπτυξη; Μιλάτε για τον νέο ανα</w:t>
      </w:r>
      <w:r>
        <w:rPr>
          <w:rFonts w:eastAsia="Times New Roman" w:cs="Times New Roman"/>
          <w:szCs w:val="24"/>
        </w:rPr>
        <w:t xml:space="preserve">πτυξιακό νόμο ή κατακρίνετε τον παλαιότερο αναπτυξιακό νόμο, όταν αυτή τη στιγμή έχουμε τον υψηλότερο ΦΠΑ στην Ευρώπη, </w:t>
      </w:r>
      <w:proofErr w:type="spellStart"/>
      <w:r>
        <w:rPr>
          <w:rFonts w:eastAsia="Times New Roman" w:cs="Times New Roman"/>
          <w:szCs w:val="24"/>
        </w:rPr>
        <w:t>πόσω</w:t>
      </w:r>
      <w:proofErr w:type="spellEnd"/>
      <w:r>
        <w:rPr>
          <w:rFonts w:eastAsia="Times New Roman" w:cs="Times New Roman"/>
          <w:szCs w:val="24"/>
        </w:rPr>
        <w:t xml:space="preserve"> μάλλον δε σε σχέση με τις όμορες ανταγωνιστικές χώρες της </w:t>
      </w:r>
      <w:proofErr w:type="spellStart"/>
      <w:r>
        <w:rPr>
          <w:rFonts w:eastAsia="Times New Roman" w:cs="Times New Roman"/>
          <w:szCs w:val="24"/>
        </w:rPr>
        <w:t>πατρίδος</w:t>
      </w:r>
      <w:proofErr w:type="spellEnd"/>
      <w:r>
        <w:rPr>
          <w:rFonts w:eastAsia="Times New Roman" w:cs="Times New Roman"/>
          <w:szCs w:val="24"/>
        </w:rPr>
        <w:t xml:space="preserve"> μας. </w:t>
      </w:r>
    </w:p>
    <w:p w14:paraId="7048FD4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Και να μη σχολιάσουμε για τον ΦΠΑ στα νησιά και τι έλεγε ο </w:t>
      </w:r>
      <w:r>
        <w:rPr>
          <w:rFonts w:eastAsia="Times New Roman" w:cs="Times New Roman"/>
          <w:szCs w:val="24"/>
        </w:rPr>
        <w:t>στρατάρχης, ο Αρχηγός των Ανεξαρτήτων Ελλήνων</w:t>
      </w:r>
      <w:r>
        <w:rPr>
          <w:rFonts w:eastAsia="Times New Roman" w:cs="Times New Roman"/>
          <w:szCs w:val="24"/>
        </w:rPr>
        <w:t xml:space="preserve"> </w:t>
      </w:r>
      <w:r>
        <w:rPr>
          <w:rFonts w:eastAsia="Times New Roman" w:cs="Times New Roman"/>
          <w:szCs w:val="24"/>
        </w:rPr>
        <w:t>κ. Πάνος Καμμένος, ο οποίος έλεγε και διατυμπάνιζε, κλαίγοντας από εδώ, ότι «δεν θα επιτρέψω ποτέ</w:t>
      </w:r>
      <w:r>
        <w:rPr>
          <w:rFonts w:eastAsia="Times New Roman" w:cs="Times New Roman"/>
          <w:szCs w:val="24"/>
        </w:rPr>
        <w:t>,</w:t>
      </w:r>
      <w:r>
        <w:rPr>
          <w:rFonts w:eastAsia="Times New Roman" w:cs="Times New Roman"/>
          <w:szCs w:val="24"/>
        </w:rPr>
        <w:t xml:space="preserve"> όσο υπάρχω εγώ</w:t>
      </w:r>
      <w:r>
        <w:rPr>
          <w:rFonts w:eastAsia="Times New Roman" w:cs="Times New Roman"/>
          <w:szCs w:val="24"/>
        </w:rPr>
        <w:t>,</w:t>
      </w:r>
      <w:r>
        <w:rPr>
          <w:rFonts w:eastAsia="Times New Roman" w:cs="Times New Roman"/>
          <w:szCs w:val="24"/>
        </w:rPr>
        <w:t xml:space="preserve"> την αύξηση του ΦΠΑ στα νησιά. Τελικά, με την πολιτική του ανεμόμυλου, την οποία κάνει, και ο ΦΠ</w:t>
      </w:r>
      <w:r>
        <w:rPr>
          <w:rFonts w:eastAsia="Times New Roman" w:cs="Times New Roman"/>
          <w:szCs w:val="24"/>
        </w:rPr>
        <w:t xml:space="preserve">Α αυξήθηκε και αυτός υπάρχει. </w:t>
      </w:r>
    </w:p>
    <w:p w14:paraId="7048FD4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Και να μην πω για το ασφαλιστικό κόστος</w:t>
      </w:r>
      <w:r>
        <w:rPr>
          <w:rFonts w:eastAsia="Times New Roman" w:cs="Times New Roman"/>
          <w:szCs w:val="24"/>
        </w:rPr>
        <w:t>,</w:t>
      </w:r>
      <w:r>
        <w:rPr>
          <w:rFonts w:eastAsia="Times New Roman" w:cs="Times New Roman"/>
          <w:szCs w:val="24"/>
        </w:rPr>
        <w:t xml:space="preserve"> το οποίο είναι πολύ μεγαλύτερο σε σχέση με τις όμορες ανταγωνιστικές χώρες, γι’ αυτό και πολλοί επιχειρηματίες φεύγουν. Να μην πω για τους συντελεστές φορολόγησης</w:t>
      </w:r>
      <w:r>
        <w:rPr>
          <w:rFonts w:eastAsia="Times New Roman" w:cs="Times New Roman"/>
          <w:szCs w:val="24"/>
        </w:rPr>
        <w:t>,</w:t>
      </w:r>
      <w:r>
        <w:rPr>
          <w:rFonts w:eastAsia="Times New Roman" w:cs="Times New Roman"/>
          <w:szCs w:val="24"/>
        </w:rPr>
        <w:t xml:space="preserve"> οι οποίοι έχουν γονα</w:t>
      </w:r>
      <w:r>
        <w:rPr>
          <w:rFonts w:eastAsia="Times New Roman" w:cs="Times New Roman"/>
          <w:szCs w:val="24"/>
        </w:rPr>
        <w:t>τίσει</w:t>
      </w:r>
      <w:r>
        <w:rPr>
          <w:rFonts w:eastAsia="Times New Roman" w:cs="Times New Roman"/>
          <w:szCs w:val="24"/>
        </w:rPr>
        <w:t>,</w:t>
      </w:r>
      <w:r>
        <w:rPr>
          <w:rFonts w:eastAsia="Times New Roman" w:cs="Times New Roman"/>
          <w:szCs w:val="24"/>
        </w:rPr>
        <w:t xml:space="preserve"> στην κυριολεξία</w:t>
      </w:r>
      <w:r>
        <w:rPr>
          <w:rFonts w:eastAsia="Times New Roman" w:cs="Times New Roman"/>
          <w:szCs w:val="24"/>
        </w:rPr>
        <w:t>,</w:t>
      </w:r>
      <w:r>
        <w:rPr>
          <w:rFonts w:eastAsia="Times New Roman" w:cs="Times New Roman"/>
          <w:szCs w:val="24"/>
        </w:rPr>
        <w:t xml:space="preserve"> τους μικρομεσαίους. Να μην πω για τους έμμεσους φόρους</w:t>
      </w:r>
      <w:r>
        <w:rPr>
          <w:rFonts w:eastAsia="Times New Roman" w:cs="Times New Roman"/>
          <w:szCs w:val="24"/>
        </w:rPr>
        <w:t>,</w:t>
      </w:r>
      <w:r>
        <w:rPr>
          <w:rFonts w:eastAsia="Times New Roman" w:cs="Times New Roman"/>
          <w:szCs w:val="24"/>
        </w:rPr>
        <w:t xml:space="preserve"> τους οποίους έχετε βάλει παντού, οι οποίοι είναι και πολύ άδικοι για όλους και για όλα. Να μην πω για τους ειδικούς φόρους κατανάλωσης, οι οποίοι πλήττουν ως επί το </w:t>
      </w:r>
      <w:proofErr w:type="spellStart"/>
      <w:r>
        <w:rPr>
          <w:rFonts w:eastAsia="Times New Roman" w:cs="Times New Roman"/>
          <w:szCs w:val="24"/>
        </w:rPr>
        <w:t>πλείστον</w:t>
      </w:r>
      <w:proofErr w:type="spellEnd"/>
      <w:r>
        <w:rPr>
          <w:rFonts w:eastAsia="Times New Roman" w:cs="Times New Roman"/>
          <w:szCs w:val="24"/>
        </w:rPr>
        <w:t xml:space="preserve"> εγ</w:t>
      </w:r>
      <w:r>
        <w:rPr>
          <w:rFonts w:eastAsia="Times New Roman" w:cs="Times New Roman"/>
          <w:szCs w:val="24"/>
        </w:rPr>
        <w:t>χώρια προϊόντα, όπως είναι ο οίνος, την παραγωγή μπ</w:t>
      </w:r>
      <w:r>
        <w:rPr>
          <w:rFonts w:eastAsia="Times New Roman" w:cs="Times New Roman"/>
          <w:szCs w:val="24"/>
        </w:rPr>
        <w:t>ί</w:t>
      </w:r>
      <w:r>
        <w:rPr>
          <w:rFonts w:eastAsia="Times New Roman" w:cs="Times New Roman"/>
          <w:szCs w:val="24"/>
        </w:rPr>
        <w:t xml:space="preserve">ρας από τις μικρές ζυθοποιίες, προς όφελος των </w:t>
      </w:r>
      <w:r w:rsidRPr="00E1216C">
        <w:rPr>
          <w:rFonts w:eastAsia="Times New Roman" w:cs="Times New Roman"/>
          <w:color w:val="000000" w:themeColor="text1"/>
          <w:szCs w:val="24"/>
        </w:rPr>
        <w:t xml:space="preserve">εισαγόμενων κρασιών, των εισαγόμενων «ακριβών» ποτών ή προς όφελος των εισαγόμενων αλκοολούχων ή άλλων ποτών. </w:t>
      </w:r>
    </w:p>
    <w:p w14:paraId="7048FD43" w14:textId="77777777" w:rsidR="00D650F6" w:rsidRDefault="005A0EB2">
      <w:pPr>
        <w:spacing w:line="600" w:lineRule="auto"/>
        <w:ind w:firstLine="720"/>
        <w:jc w:val="both"/>
        <w:rPr>
          <w:rFonts w:eastAsia="Times New Roman" w:cs="Times New Roman"/>
          <w:szCs w:val="24"/>
        </w:rPr>
      </w:pPr>
      <w:r w:rsidRPr="00334A96">
        <w:rPr>
          <w:rFonts w:eastAsia="Times New Roman" w:cs="Times New Roman"/>
          <w:szCs w:val="24"/>
        </w:rPr>
        <w:t>Να μην πω για τα διάφορα τέλη</w:t>
      </w:r>
      <w:r>
        <w:rPr>
          <w:rFonts w:eastAsia="Times New Roman" w:cs="Times New Roman"/>
          <w:szCs w:val="24"/>
        </w:rPr>
        <w:t xml:space="preserve">, όπως το ειδικό </w:t>
      </w:r>
      <w:r>
        <w:rPr>
          <w:rFonts w:eastAsia="Times New Roman" w:cs="Times New Roman"/>
          <w:szCs w:val="24"/>
        </w:rPr>
        <w:t xml:space="preserve">τέλος διανυκτέρευσης. </w:t>
      </w:r>
      <w:r>
        <w:rPr>
          <w:rFonts w:eastAsia="Times New Roman" w:cs="Times New Roman"/>
          <w:szCs w:val="24"/>
        </w:rPr>
        <w:t>Ε</w:t>
      </w:r>
      <w:r>
        <w:rPr>
          <w:rFonts w:eastAsia="Times New Roman" w:cs="Times New Roman"/>
          <w:szCs w:val="24"/>
        </w:rPr>
        <w:t xml:space="preserve">σείς τώρα λέτε ότι θέλετε να αναπτύξετε περαιτέρω τον τουρισμό! Να μην πω για μονοπωλιακές πρακτικές. </w:t>
      </w:r>
    </w:p>
    <w:p w14:paraId="7048FD4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ανοίγω μια μικρή παρένθεση</w:t>
      </w:r>
      <w:r>
        <w:rPr>
          <w:rFonts w:eastAsia="Times New Roman" w:cs="Times New Roman"/>
          <w:szCs w:val="24"/>
        </w:rPr>
        <w:t>.</w:t>
      </w:r>
      <w:r>
        <w:rPr>
          <w:rFonts w:eastAsia="Times New Roman" w:cs="Times New Roman"/>
          <w:szCs w:val="24"/>
        </w:rPr>
        <w:t xml:space="preserve"> Η περίπτωση του «Ελευθέριος Βενιζέλος». Ακούγεται αδιανόητο σε μια χώρα, όπως είναι η Ελλάδα, με π</w:t>
      </w:r>
      <w:r>
        <w:rPr>
          <w:rFonts w:eastAsia="Times New Roman" w:cs="Times New Roman"/>
          <w:szCs w:val="24"/>
        </w:rPr>
        <w:t xml:space="preserve">ολύ μεγάλη τουριστική κίνηση, η πρωτεύουσά της να έχει μόνο ένα αεροδρόμιο, διότι η συμφωνία που είχε υπογραφεί από τον κ. Σημίτη τότε βάσει του </w:t>
      </w:r>
      <w:r>
        <w:rPr>
          <w:rFonts w:eastAsia="Times New Roman" w:cs="Times New Roman"/>
          <w:szCs w:val="24"/>
        </w:rPr>
        <w:t>Α</w:t>
      </w:r>
      <w:r>
        <w:rPr>
          <w:rFonts w:eastAsia="Times New Roman" w:cs="Times New Roman"/>
          <w:szCs w:val="24"/>
        </w:rPr>
        <w:t xml:space="preserve">γγλικού </w:t>
      </w:r>
      <w:r>
        <w:rPr>
          <w:rFonts w:eastAsia="Times New Roman" w:cs="Times New Roman"/>
          <w:szCs w:val="24"/>
        </w:rPr>
        <w:t>Δ</w:t>
      </w:r>
      <w:r>
        <w:rPr>
          <w:rFonts w:eastAsia="Times New Roman" w:cs="Times New Roman"/>
          <w:szCs w:val="24"/>
        </w:rPr>
        <w:t xml:space="preserve">ικαίου αλλά και η </w:t>
      </w:r>
      <w:proofErr w:type="spellStart"/>
      <w:r>
        <w:rPr>
          <w:rFonts w:eastAsia="Times New Roman" w:cs="Times New Roman"/>
          <w:szCs w:val="24"/>
        </w:rPr>
        <w:t>προσυπογραφείσα</w:t>
      </w:r>
      <w:proofErr w:type="spellEnd"/>
      <w:r>
        <w:rPr>
          <w:rFonts w:eastAsia="Times New Roman" w:cs="Times New Roman"/>
          <w:szCs w:val="24"/>
        </w:rPr>
        <w:t xml:space="preserve"> από τον κ. Μητσοτάκη προγενέστερα, επιβάλλουν να υπάρχει μόνο ένα α</w:t>
      </w:r>
      <w:r>
        <w:rPr>
          <w:rFonts w:eastAsia="Times New Roman" w:cs="Times New Roman"/>
          <w:szCs w:val="24"/>
        </w:rPr>
        <w:t>εροδρόμιο σε ολόκληρη την ευρύτερη περιοχή των Αθηνών.</w:t>
      </w:r>
    </w:p>
    <w:p w14:paraId="7048FD4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Να μην πω για την ανυπαρξία των ελεγκτικών μηχανισμών, έτσι ώστε να ελέγχονται όλες οι παρανομίες, οι οποίες γίνονται από διαφόρους επιτήδειους εγχώριους ή εισαγόμενους. </w:t>
      </w:r>
    </w:p>
    <w:p w14:paraId="7048FD4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Πώς μπορεί να έχουμε ανάπτυξη </w:t>
      </w:r>
      <w:r>
        <w:rPr>
          <w:rFonts w:eastAsia="Times New Roman" w:cs="Times New Roman"/>
          <w:szCs w:val="24"/>
        </w:rPr>
        <w:t xml:space="preserve">στη χώρα μας, όταν απεμπολούμε τα στρατηγικά πλεονεκτήματα της </w:t>
      </w:r>
      <w:proofErr w:type="spellStart"/>
      <w:r>
        <w:rPr>
          <w:rFonts w:eastAsia="Times New Roman" w:cs="Times New Roman"/>
          <w:szCs w:val="24"/>
        </w:rPr>
        <w:t>πατρίδος</w:t>
      </w:r>
      <w:proofErr w:type="spellEnd"/>
      <w:r>
        <w:rPr>
          <w:rFonts w:eastAsia="Times New Roman" w:cs="Times New Roman"/>
          <w:szCs w:val="24"/>
        </w:rPr>
        <w:t xml:space="preserve"> μας, όπως είναι η </w:t>
      </w:r>
      <w:proofErr w:type="spellStart"/>
      <w:r>
        <w:rPr>
          <w:rFonts w:eastAsia="Times New Roman" w:cs="Times New Roman"/>
          <w:szCs w:val="24"/>
        </w:rPr>
        <w:t>ναυπηγική</w:t>
      </w:r>
      <w:proofErr w:type="spellEnd"/>
      <w:r>
        <w:rPr>
          <w:rFonts w:eastAsia="Times New Roman" w:cs="Times New Roman"/>
          <w:szCs w:val="24"/>
        </w:rPr>
        <w:t xml:space="preserve"> βιομηχανία. Έχουμε τον πρώτο στόλο σε όλο τον κόσμο και επί της ουσίας δεν κατασκευάζουμε ούτε ένα φινιστρίνι στην πατρίδα μας για πολλούς και διαφόρους λόγ</w:t>
      </w:r>
      <w:r>
        <w:rPr>
          <w:rFonts w:eastAsia="Times New Roman" w:cs="Times New Roman"/>
          <w:szCs w:val="24"/>
        </w:rPr>
        <w:t>ους, που θα μπορούσαν να επιλυθούν πολύ όμορφα και τα διάφορα ναυπηγεία της πατρίδας μας, στο Πέραμα</w:t>
      </w:r>
      <w:r>
        <w:rPr>
          <w:rFonts w:eastAsia="Times New Roman" w:cs="Times New Roman"/>
          <w:b/>
          <w:szCs w:val="24"/>
        </w:rPr>
        <w:t>,</w:t>
      </w:r>
      <w:r>
        <w:rPr>
          <w:rFonts w:eastAsia="Times New Roman" w:cs="Times New Roman"/>
          <w:szCs w:val="24"/>
        </w:rPr>
        <w:t xml:space="preserve"> στην Ελευσίνα, στη Χαλκίδα, στη Σύρο, στο Σκαραμαγκά και αλλού να δουλεύουν συνεχώς και δεκάδες χιλιάδες συμπολιτών μας να έχουν εργασία.</w:t>
      </w:r>
    </w:p>
    <w:p w14:paraId="7048FD4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Να μην πω για το</w:t>
      </w:r>
      <w:r>
        <w:rPr>
          <w:rFonts w:eastAsia="Times New Roman" w:cs="Times New Roman"/>
          <w:szCs w:val="24"/>
        </w:rPr>
        <w:t>ν τουρισμό, όπου επί της ουσίας δουλεύει μόνος του. Όμως, βλέπουμε στο ζήτημα της Ρωσίας το εξής</w:t>
      </w:r>
      <w:r>
        <w:rPr>
          <w:rFonts w:eastAsia="Times New Roman" w:cs="Times New Roman"/>
          <w:szCs w:val="24"/>
        </w:rPr>
        <w:t>.</w:t>
      </w:r>
      <w:r>
        <w:rPr>
          <w:rFonts w:eastAsia="Times New Roman" w:cs="Times New Roman"/>
          <w:szCs w:val="24"/>
        </w:rPr>
        <w:t xml:space="preserve"> Ζητάμε από τους Ρώσους τουρίστες βίζα και βιομετρικά στοιχεία, την ίδια στιγμή που ενάμισι εκατομμύριο λαθρομεταναστών πέρασαν χωρίς κανένα στοιχείο από την π</w:t>
      </w:r>
      <w:r>
        <w:rPr>
          <w:rFonts w:eastAsia="Times New Roman" w:cs="Times New Roman"/>
          <w:szCs w:val="24"/>
        </w:rPr>
        <w:t xml:space="preserve">ατρίδα μας και έκαναν και κάνουν επί της ουσίας ό,τι θέλουν. Ή λόγω του εμπάργκο -άλλο στρατηγικό λάθος!- δεν επιτρέπουμε να έρθουν στην πατρίδα μας και να κάνουν διακοπές χιλιάδες αξιωματούχοι της </w:t>
      </w:r>
      <w:r>
        <w:rPr>
          <w:rFonts w:eastAsia="Times New Roman" w:cs="Times New Roman"/>
          <w:szCs w:val="24"/>
        </w:rPr>
        <w:t>ρ</w:t>
      </w:r>
      <w:r>
        <w:rPr>
          <w:rFonts w:eastAsia="Times New Roman" w:cs="Times New Roman"/>
          <w:szCs w:val="24"/>
        </w:rPr>
        <w:t xml:space="preserve">ωσικής </w:t>
      </w:r>
      <w:r>
        <w:rPr>
          <w:rFonts w:eastAsia="Times New Roman" w:cs="Times New Roman"/>
          <w:szCs w:val="24"/>
        </w:rPr>
        <w:t>κ</w:t>
      </w:r>
      <w:r>
        <w:rPr>
          <w:rFonts w:eastAsia="Times New Roman" w:cs="Times New Roman"/>
          <w:szCs w:val="24"/>
        </w:rPr>
        <w:t xml:space="preserve">υβέρνησης και να αφήσουν τα πολύ ωραία τους λεφτά, ρούβλια, δολάρια ή οτιδήποτε άλλο είναι, γιατί είμαστε πολύ </w:t>
      </w:r>
      <w:r>
        <w:rPr>
          <w:rFonts w:eastAsia="Times New Roman" w:cs="Times New Roman"/>
          <w:szCs w:val="24"/>
          <w:lang w:val="en-US"/>
        </w:rPr>
        <w:t>large</w:t>
      </w:r>
      <w:r>
        <w:rPr>
          <w:rFonts w:eastAsia="Times New Roman" w:cs="Times New Roman"/>
          <w:szCs w:val="24"/>
        </w:rPr>
        <w:t xml:space="preserve">. </w:t>
      </w:r>
    </w:p>
    <w:p w14:paraId="7048FD4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Να μην πω για την πρωτογενή παραγωγή. Μιλάμε κυρίως για την αγροτική παραγωγή. Είδαμε τα εμπόδια, που μπαίνουν συνεχώς στους οινοποιούς, </w:t>
      </w:r>
      <w:r>
        <w:rPr>
          <w:rFonts w:eastAsia="Times New Roman" w:cs="Times New Roman"/>
          <w:szCs w:val="24"/>
        </w:rPr>
        <w:t xml:space="preserve">στους παραγωγούς φέτας. </w:t>
      </w:r>
    </w:p>
    <w:p w14:paraId="7048FD4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ανοίγω μια πολύ μικρή παρένθεση</w:t>
      </w:r>
      <w:r>
        <w:rPr>
          <w:rFonts w:eastAsia="Times New Roman" w:cs="Times New Roman"/>
          <w:szCs w:val="24"/>
        </w:rPr>
        <w:t>,</w:t>
      </w:r>
      <w:r>
        <w:rPr>
          <w:rFonts w:eastAsia="Times New Roman" w:cs="Times New Roman"/>
          <w:szCs w:val="24"/>
        </w:rPr>
        <w:t xml:space="preserve"> για πω για το τραγικό λάθος της συγκυβέρνησης Νέας Δημοκρατίας-ΠΑΣΟΚ στη συμφωνία με τον Καναδά, που επέτρεψε στους Καναδούς να παράγουν φέτα από όπου να είναι. </w:t>
      </w:r>
      <w:r>
        <w:rPr>
          <w:rFonts w:eastAsia="Times New Roman" w:cs="Times New Roman"/>
          <w:szCs w:val="24"/>
        </w:rPr>
        <w:t>Ε</w:t>
      </w:r>
      <w:r>
        <w:rPr>
          <w:rFonts w:eastAsia="Times New Roman" w:cs="Times New Roman"/>
          <w:szCs w:val="24"/>
        </w:rPr>
        <w:t>ρχόμαστε στις πληροφορίες</w:t>
      </w:r>
      <w:r>
        <w:rPr>
          <w:rFonts w:eastAsia="Times New Roman" w:cs="Times New Roman"/>
          <w:szCs w:val="24"/>
        </w:rPr>
        <w:t>,</w:t>
      </w:r>
      <w:r>
        <w:rPr>
          <w:rFonts w:eastAsia="Times New Roman" w:cs="Times New Roman"/>
          <w:szCs w:val="24"/>
        </w:rPr>
        <w:t xml:space="preserve"> που μ</w:t>
      </w:r>
      <w:r>
        <w:rPr>
          <w:rFonts w:eastAsia="Times New Roman" w:cs="Times New Roman"/>
          <w:szCs w:val="24"/>
        </w:rPr>
        <w:t xml:space="preserve">ας λένε τώρα για την επικείμενη συμφωνία Ευρώπης-Αμερικής, όπου θα μπορεί να παρασκευάζει ο καθένας φέτα και πάνε τα ΠΟΠ, πάνε όλα! Το ίδιο και με τη συμφωνία Ευρώπης-Νοτίου Αφρικής, όπου μαθαίνουμε ότι δεν γίνεται καμμία αναφορά στη φέτα. </w:t>
      </w:r>
      <w:proofErr w:type="spellStart"/>
      <w:r>
        <w:rPr>
          <w:rFonts w:eastAsia="Times New Roman" w:cs="Times New Roman"/>
          <w:szCs w:val="24"/>
        </w:rPr>
        <w:t>Ευχόμεθα</w:t>
      </w:r>
      <w:proofErr w:type="spellEnd"/>
      <w:r>
        <w:rPr>
          <w:rFonts w:eastAsia="Times New Roman" w:cs="Times New Roman"/>
          <w:szCs w:val="24"/>
        </w:rPr>
        <w:t xml:space="preserve"> και ελπ</w:t>
      </w:r>
      <w:r>
        <w:rPr>
          <w:rFonts w:eastAsia="Times New Roman" w:cs="Times New Roman"/>
          <w:szCs w:val="24"/>
        </w:rPr>
        <w:t>ίζουμε να κάνουμε λάθος στο συγκεκριμένο θέμα.</w:t>
      </w:r>
    </w:p>
    <w:p w14:paraId="7048FD4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Η αξιοποίηση του ελληνικού </w:t>
      </w:r>
      <w:r>
        <w:rPr>
          <w:rFonts w:eastAsia="Times New Roman" w:cs="Times New Roman"/>
          <w:szCs w:val="24"/>
          <w:lang w:val="en-US"/>
        </w:rPr>
        <w:t>DNA</w:t>
      </w:r>
      <w:r>
        <w:rPr>
          <w:rFonts w:eastAsia="Times New Roman" w:cs="Times New Roman"/>
          <w:szCs w:val="24"/>
        </w:rPr>
        <w:t xml:space="preserve">. Όταν λέω ελληνικό </w:t>
      </w:r>
      <w:r>
        <w:rPr>
          <w:rFonts w:eastAsia="Times New Roman" w:cs="Times New Roman"/>
          <w:szCs w:val="24"/>
          <w:lang w:val="en-US"/>
        </w:rPr>
        <w:t>DNA</w:t>
      </w:r>
      <w:r>
        <w:rPr>
          <w:rFonts w:eastAsia="Times New Roman" w:cs="Times New Roman"/>
          <w:szCs w:val="24"/>
        </w:rPr>
        <w:t xml:space="preserve">, τι εννοώ; Το ελληνικό δυναμικό, αυτούς τους εκατοντάδες χιλιάδες νέους που έφυγαν από την πατρίδα μας, μην αντέχοντας όλα αυτά τα αναπτυξιακά προγράμματα </w:t>
      </w:r>
      <w:r>
        <w:rPr>
          <w:rFonts w:eastAsia="Times New Roman" w:cs="Times New Roman"/>
          <w:szCs w:val="24"/>
        </w:rPr>
        <w:t xml:space="preserve">των προηγούμενων αλλά και τα δικά σας. Να έρθουν όλοι εδώ και να προσφέρουν και να δώσουν τα φώτα τους στην ελληνική οικονομία και στην πρωτογενή παραγωγή. </w:t>
      </w:r>
    </w:p>
    <w:p w14:paraId="7048FD4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Η θέσπιση της ΑΟΖ, όπου όλοι λέτε ότι έχουμε πετρέλαια και είναι αποδεδειγμένο πλέον. Έχουμε κοιτάσ</w:t>
      </w:r>
      <w:r>
        <w:rPr>
          <w:rFonts w:eastAsia="Times New Roman" w:cs="Times New Roman"/>
          <w:szCs w:val="24"/>
        </w:rPr>
        <w:t xml:space="preserve">ματα, φυσικό αέριο, υδρογονάνθρακες, έχουμε τα πάντα αλλά μέχρι στιγμής δεν έχετε κάνει τίποτα απολύτως. Είναι μόνο λόγια και επί της ουσίας μηδέν. </w:t>
      </w:r>
    </w:p>
    <w:p w14:paraId="7048FD4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Νέες στρατηγικές συμμαχίες που θα μας αποφέρουν περισσότερα έσοδα</w:t>
      </w:r>
      <w:r>
        <w:rPr>
          <w:rFonts w:eastAsia="Times New Roman" w:cs="Times New Roman"/>
          <w:szCs w:val="24"/>
        </w:rPr>
        <w:t>,</w:t>
      </w:r>
      <w:r>
        <w:rPr>
          <w:rFonts w:eastAsia="Times New Roman" w:cs="Times New Roman"/>
          <w:szCs w:val="24"/>
        </w:rPr>
        <w:t xml:space="preserve"> από λανθασμένες στρατηγικές συμμαχίες τι</w:t>
      </w:r>
      <w:r>
        <w:rPr>
          <w:rFonts w:eastAsia="Times New Roman" w:cs="Times New Roman"/>
          <w:szCs w:val="24"/>
        </w:rPr>
        <w:t xml:space="preserve">ς οποίες ακολουθούμε, επειδή είμαστε μέλη της Ευρωπαϊκής Ένωσης και του ΝΑΤΟ. </w:t>
      </w:r>
    </w:p>
    <w:p w14:paraId="7048FD4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Με τον νέο αναπτυξιακό νόμο διαφημίζει και διατυμπανίζει η Κυβέρνηση ότι θα δοθούν κίνητρα στους επενδυτές άνω των 20 εκατομμυρίων ευρώ. Μα το ζητούμενο δεν είναι οι μεγάλοι επε</w:t>
      </w:r>
      <w:r>
        <w:rPr>
          <w:rFonts w:eastAsia="Times New Roman" w:cs="Times New Roman"/>
          <w:szCs w:val="24"/>
        </w:rPr>
        <w:t xml:space="preserve">νδυτές, οι οποίοι κάνουν ό,τι θέλουν, παίρνουν και φέρνουν τα λεφτά τους. Το ζητούμενο είναι οι πραγματικοί στυλοβάτες της ελληνικής οικονομίας και κάθε οικονομίας, οι μικρομεσαίοι, αυτοί να έχουν βοήθεια από τον νέο αναπτυξιακό νόμο. </w:t>
      </w:r>
    </w:p>
    <w:p w14:paraId="7048FD4E" w14:textId="77777777" w:rsidR="00D650F6" w:rsidRDefault="005A0EB2">
      <w:pPr>
        <w:spacing w:line="600" w:lineRule="auto"/>
        <w:ind w:firstLine="720"/>
        <w:jc w:val="both"/>
        <w:rPr>
          <w:rFonts w:eastAsia="Times New Roman"/>
          <w:bCs/>
        </w:rPr>
      </w:pPr>
      <w:r>
        <w:rPr>
          <w:rFonts w:eastAsia="Times New Roman"/>
          <w:bCs/>
        </w:rPr>
        <w:t>(Στο σημείο αυτό κτυ</w:t>
      </w:r>
      <w:r>
        <w:rPr>
          <w:rFonts w:eastAsia="Times New Roman"/>
          <w:bCs/>
        </w:rPr>
        <w:t>πάει το κουδούνι λήξεως του χρόνου ομιλίας του κυρίου Βουλευτή)</w:t>
      </w:r>
    </w:p>
    <w:p w14:paraId="7048FD4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Ολοκληρώνω, κύριε Πρόεδρε, σε ένα λεπτό.</w:t>
      </w:r>
    </w:p>
    <w:p w14:paraId="7048FD5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Όλοι αυτοί τους οποίους διαλύσατε και εσείς, όπως και οι προηγούμενοι, όλοι αυτοί, πολλοί εκ των οποίων ήταν και επενδυτές ως </w:t>
      </w:r>
      <w:proofErr w:type="spellStart"/>
      <w:r>
        <w:rPr>
          <w:rFonts w:eastAsia="Times New Roman" w:cs="Times New Roman"/>
          <w:szCs w:val="24"/>
        </w:rPr>
        <w:t>μικροομολογιούχοι</w:t>
      </w:r>
      <w:proofErr w:type="spellEnd"/>
      <w:r>
        <w:rPr>
          <w:rFonts w:eastAsia="Times New Roman" w:cs="Times New Roman"/>
          <w:szCs w:val="24"/>
        </w:rPr>
        <w:t xml:space="preserve"> και που</w:t>
      </w:r>
      <w:r>
        <w:rPr>
          <w:rFonts w:eastAsia="Times New Roman" w:cs="Times New Roman"/>
          <w:szCs w:val="24"/>
        </w:rPr>
        <w:t xml:space="preserve"> σε μία ημέρα τους τα στερήσατε όλα, αυτούς που ο ΣΥΡΙΖΑ έλεγε ότι θα τους αποκαταστήσει αλλά τώρα σφυρίζει κλέφτικα για το συγκεκριμένο ζήτημα.</w:t>
      </w:r>
    </w:p>
    <w:p w14:paraId="7048FD5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Όμως για να γίνουν όλα αυτά</w:t>
      </w:r>
      <w:r>
        <w:rPr>
          <w:rFonts w:eastAsia="Times New Roman" w:cs="Times New Roman"/>
          <w:szCs w:val="24"/>
        </w:rPr>
        <w:t>,</w:t>
      </w:r>
      <w:r>
        <w:rPr>
          <w:rFonts w:eastAsia="Times New Roman" w:cs="Times New Roman"/>
          <w:szCs w:val="24"/>
        </w:rPr>
        <w:t xml:space="preserve"> θα πρέπει –και σας το υπενθυμίζουμε- να λυθεί το ζήτημα του χρέους και να γίνει λο</w:t>
      </w:r>
      <w:r>
        <w:rPr>
          <w:rFonts w:eastAsia="Times New Roman" w:cs="Times New Roman"/>
          <w:szCs w:val="24"/>
        </w:rPr>
        <w:t>γιστικός έλεγχος του χρέους</w:t>
      </w:r>
      <w:r>
        <w:rPr>
          <w:rFonts w:eastAsia="Times New Roman" w:cs="Times New Roman"/>
          <w:szCs w:val="24"/>
        </w:rPr>
        <w:t>,</w:t>
      </w:r>
      <w:r>
        <w:rPr>
          <w:rFonts w:eastAsia="Times New Roman" w:cs="Times New Roman"/>
          <w:szCs w:val="24"/>
        </w:rPr>
        <w:t xml:space="preserve"> για να αποδειχθεί ότι από τα εκατοντάδες δισεκατομμύρια ευρώ, που λένε ότι οφείλουμε, μεγάλο τμήμα αυτού του χρέους είναι παράνομο, επονείδιστο και επαχθές. </w:t>
      </w:r>
    </w:p>
    <w:p w14:paraId="7048FD5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Για το κατοχικό δάνειο, όπου μιλάμε για εκατοντάδες εκατομμύρια ευρώ </w:t>
      </w:r>
      <w:r>
        <w:rPr>
          <w:rFonts w:eastAsia="Times New Roman" w:cs="Times New Roman"/>
          <w:szCs w:val="24"/>
        </w:rPr>
        <w:t xml:space="preserve">και πλέον κανείς δεν λέει λέξη. Για τον προστατευτισμό των ελληνικών προϊόντων και των Ελλήνων εργαζομένων, γιατί δεν μπορούμε να ανταγωνιστούμε προϊόντα που έρχονται από ασιατικές χώρες, όπου εξάχρονα παιδάκια δουλεύουν είκοσι ώρες την ημέρα και παίρνουν </w:t>
      </w:r>
      <w:r>
        <w:rPr>
          <w:rFonts w:eastAsia="Times New Roman" w:cs="Times New Roman"/>
          <w:szCs w:val="24"/>
        </w:rPr>
        <w:t>1</w:t>
      </w:r>
      <w:r>
        <w:rPr>
          <w:rFonts w:eastAsia="Times New Roman" w:cs="Times New Roman"/>
          <w:szCs w:val="24"/>
        </w:rPr>
        <w:t xml:space="preserve"> δολάριο ή </w:t>
      </w:r>
      <w:r>
        <w:rPr>
          <w:rFonts w:eastAsia="Times New Roman" w:cs="Times New Roman"/>
          <w:szCs w:val="24"/>
        </w:rPr>
        <w:t>1</w:t>
      </w:r>
      <w:r>
        <w:rPr>
          <w:rFonts w:eastAsia="Times New Roman" w:cs="Times New Roman"/>
          <w:szCs w:val="24"/>
        </w:rPr>
        <w:t xml:space="preserve"> ευρώ. Δεν γίνεται αυτό, αν δεν προστατεύσουμε τον Έλληνα και το ελληνικό προϊόν, καθώς και να υπάρχει ένα σταθερό φορολογικό και ασφαλιστικό περιβάλλον, γιατί μόνο έτσι θα σταματήσει η φυγή των ελληνικών επιχειρήσεων προς το εξωτερικό. </w:t>
      </w:r>
    </w:p>
    <w:p w14:paraId="7048FD5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Τελει</w:t>
      </w:r>
      <w:r>
        <w:rPr>
          <w:rFonts w:eastAsia="Times New Roman" w:cs="Times New Roman"/>
          <w:szCs w:val="24"/>
        </w:rPr>
        <w:t xml:space="preserve">ώνοντας, όποιες χρηματοδοτήσεις γίνονται είτε μέσω ΕΣΠΑ είτε μέσω άλλων προγραμμάτων, προς </w:t>
      </w:r>
      <w:r>
        <w:rPr>
          <w:rFonts w:eastAsia="Times New Roman" w:cs="Times New Roman"/>
          <w:szCs w:val="24"/>
        </w:rPr>
        <w:t>θ</w:t>
      </w:r>
      <w:r>
        <w:rPr>
          <w:rFonts w:eastAsia="Times New Roman" w:cs="Times New Roman"/>
          <w:szCs w:val="24"/>
        </w:rPr>
        <w:t xml:space="preserve">εού, να μη γίνονται μέσω των </w:t>
      </w:r>
      <w:proofErr w:type="spellStart"/>
      <w:r>
        <w:rPr>
          <w:rFonts w:eastAsia="Times New Roman" w:cs="Times New Roman"/>
          <w:szCs w:val="24"/>
        </w:rPr>
        <w:t>πολλάκις</w:t>
      </w:r>
      <w:proofErr w:type="spellEnd"/>
      <w:r>
        <w:rPr>
          <w:rFonts w:eastAsia="Times New Roman" w:cs="Times New Roman"/>
          <w:szCs w:val="24"/>
        </w:rPr>
        <w:t xml:space="preserve"> χρεοκοπημένων τραπεζών αλλά να γίνονται απευθείας από το ελληνικό κράτος, τους φορείς και τους θεσμούς του. </w:t>
      </w:r>
    </w:p>
    <w:p w14:paraId="7048FD5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Βέβαια όλα αυτά γ</w:t>
      </w:r>
      <w:r>
        <w:rPr>
          <w:rFonts w:eastAsia="Times New Roman" w:cs="Times New Roman"/>
          <w:szCs w:val="24"/>
        </w:rPr>
        <w:t>ια να γίνουν</w:t>
      </w:r>
      <w:r>
        <w:rPr>
          <w:rFonts w:eastAsia="Times New Roman" w:cs="Times New Roman"/>
          <w:szCs w:val="24"/>
        </w:rPr>
        <w:t>,</w:t>
      </w:r>
      <w:r>
        <w:rPr>
          <w:rFonts w:eastAsia="Times New Roman" w:cs="Times New Roman"/>
          <w:szCs w:val="24"/>
        </w:rPr>
        <w:t xml:space="preserve"> θα πρέπει να υπάρχει μια κυβέρνηση, η οποία να αγαπάει τους  Έλληνες πολίτες, να αγαπάει αυτόν τον τόπο και να μην είναι υπόδουλη ούτε των τραπεζιτών ούτε των τοκογλύφων ούτε όλων αυτών που απεργάζονται τη διάλυση της </w:t>
      </w:r>
      <w:proofErr w:type="spellStart"/>
      <w:r>
        <w:rPr>
          <w:rFonts w:eastAsia="Times New Roman" w:cs="Times New Roman"/>
          <w:szCs w:val="24"/>
        </w:rPr>
        <w:t>πατρίδος</w:t>
      </w:r>
      <w:proofErr w:type="spellEnd"/>
      <w:r>
        <w:rPr>
          <w:rFonts w:eastAsia="Times New Roman" w:cs="Times New Roman"/>
          <w:szCs w:val="24"/>
        </w:rPr>
        <w:t xml:space="preserve"> μας. Μια τέτοια</w:t>
      </w:r>
      <w:r>
        <w:rPr>
          <w:rFonts w:eastAsia="Times New Roman" w:cs="Times New Roman"/>
          <w:szCs w:val="24"/>
        </w:rPr>
        <w:t xml:space="preserve"> κυβέρνηση θα ήταν η κυβέρνηση της Χρυσής Αυγής, αν ο </w:t>
      </w:r>
      <w:r>
        <w:rPr>
          <w:rFonts w:eastAsia="Times New Roman" w:cs="Times New Roman"/>
          <w:szCs w:val="24"/>
        </w:rPr>
        <w:t>θ</w:t>
      </w:r>
      <w:r>
        <w:rPr>
          <w:rFonts w:eastAsia="Times New Roman" w:cs="Times New Roman"/>
          <w:szCs w:val="24"/>
        </w:rPr>
        <w:t>εός θελήσει και ο λαός επιθυμεί.</w:t>
      </w:r>
    </w:p>
    <w:p w14:paraId="7048FD5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48FD56"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7048FD5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Κομμουνιστικού Κόμματος Ελλάδ</w:t>
      </w:r>
      <w:r>
        <w:rPr>
          <w:rFonts w:eastAsia="Times New Roman" w:cs="Times New Roman"/>
          <w:szCs w:val="24"/>
        </w:rPr>
        <w:t>α</w:t>
      </w:r>
      <w:r>
        <w:rPr>
          <w:rFonts w:eastAsia="Times New Roman" w:cs="Times New Roman"/>
          <w:szCs w:val="24"/>
        </w:rPr>
        <w:t xml:space="preserve">ς κ. Νικόλαος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p>
    <w:p w14:paraId="7048FD58"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7048FD5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Υπάρχει μια εικόνα, την οποία σκόπιμα καλλιεργούν τα κόμματα του κεφαλαίου, τα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τα κόμματα απολογητές του καπιταλιστικού συστήματος –όλα, και </w:t>
      </w:r>
      <w:r>
        <w:rPr>
          <w:rFonts w:eastAsia="Times New Roman" w:cs="Times New Roman"/>
          <w:szCs w:val="24"/>
        </w:rPr>
        <w:t>αυτό το μόρφωμα το νεοφασιστικό- ότι υπάρχει ίδια επίπτωση στα μέτρα τα ταξικά, τα οποία πήραν οι κυβερνήσεις τόσο της Νέας Δημοκρατίας και του ΠΑΣΟΚ, όπως έλεγε πριν η Αντιπολίτευση, όσο και η σημερινή Κυβέρνηση ΣΥΡΙΖΑ-Ανεξάρτητοι Έλληνες. Δηλαδή ισχυρίστ</w:t>
      </w:r>
      <w:r>
        <w:rPr>
          <w:rFonts w:eastAsia="Times New Roman" w:cs="Times New Roman"/>
          <w:szCs w:val="24"/>
        </w:rPr>
        <w:t xml:space="preserve">ηκαν οι εισηγητές της Δημοκρατικής Συμπαράταξης, ότι από την κυβερνητική πολιτική πλήττονται όλοι. </w:t>
      </w:r>
    </w:p>
    <w:p w14:paraId="7048FD5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Σοβαρά μιλάτε; Ή πάλι ξεκινήσαμε τα σύντομα ανέκδοτ</w:t>
      </w:r>
      <w:r>
        <w:rPr>
          <w:rFonts w:eastAsia="Times New Roman" w:cs="Times New Roman"/>
          <w:szCs w:val="24"/>
        </w:rPr>
        <w:t>α</w:t>
      </w:r>
      <w:r>
        <w:rPr>
          <w:rFonts w:eastAsia="Times New Roman" w:cs="Times New Roman"/>
          <w:szCs w:val="24"/>
        </w:rPr>
        <w:t xml:space="preserve"> της ημέρας; Δηλαδή βρίσκονται όλοι στην ίδια βάρκα; Βιομήχανοι, τραπεζίτες, εφοπλιστές και μεγαλέμποροι</w:t>
      </w:r>
      <w:r>
        <w:rPr>
          <w:rFonts w:eastAsia="Times New Roman" w:cs="Times New Roman"/>
          <w:szCs w:val="24"/>
        </w:rPr>
        <w:t xml:space="preserve"> πλήττονται από τα κυβερνητικά μέτρα; Ή μήπως πλήττονται οι εργαζόμενοι, που είδαν να ανατρέπονται οι εργασιακές τους σχέσεις, να μειώνονται οι μισθοί, να δέχονται μια ολομέτωπη επιδρομή φορολογική; Το ίδιο είναι οι βιομήχανοι, οι τραπεζίτες και οι εφοπλισ</w:t>
      </w:r>
      <w:r>
        <w:rPr>
          <w:rFonts w:eastAsia="Times New Roman" w:cs="Times New Roman"/>
          <w:szCs w:val="24"/>
        </w:rPr>
        <w:t xml:space="preserve">τές με τους επαγγελματίες και τους βιοτέχνες; Στην ίδια μοίρα βρίσκονται οι βιομήχανοι, οι τραπεζίτες, οι εφοπλιστές με 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Αν είναι ποτέ δυνατόν! Οι άλλοι αυξάνουν τα κέρδη τους, βελτιώνουν τη θέση τους, βγάζουν στο εξωτερικό τα περιου</w:t>
      </w:r>
      <w:r>
        <w:rPr>
          <w:rFonts w:eastAsia="Times New Roman" w:cs="Times New Roman"/>
          <w:szCs w:val="24"/>
        </w:rPr>
        <w:t>σιακά τους στοιχεία σε φορολογικούς παραδείσους, εκμεταλλεύονται την απελευθέρωση της κίνησης κεφαλαίου, υπηρεσιών, εμπορευμάτων</w:t>
      </w:r>
      <w:r>
        <w:rPr>
          <w:rFonts w:eastAsia="Times New Roman" w:cs="Times New Roman"/>
          <w:szCs w:val="24"/>
        </w:rPr>
        <w:t>,</w:t>
      </w:r>
      <w:r>
        <w:rPr>
          <w:rFonts w:eastAsia="Times New Roman" w:cs="Times New Roman"/>
          <w:szCs w:val="24"/>
        </w:rPr>
        <w:t xml:space="preserve"> για να μπορούν να διασφαλίσουν τα συμφέροντά τους και ταυτόχρονα ο λαός δέχεται αυτή την ολομέτωπη επίθεση. </w:t>
      </w:r>
    </w:p>
    <w:p w14:paraId="7048FD5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Χύνουν οι εισηγητ</w:t>
      </w:r>
      <w:r>
        <w:rPr>
          <w:rFonts w:eastAsia="Times New Roman" w:cs="Times New Roman"/>
          <w:szCs w:val="24"/>
        </w:rPr>
        <w:t>ές της Δημοκρατικής Συμπαράταξης –αλλά όχι μόνο αυτοί, και τα άλλα κόμματα που μίλησαν- τα κροκοδείλιά τους δάκρυα για τη ραχοκοκαλιά, λέει, της οικονομίας, για τις μικρομεσαίες επιχειρήσεις, όταν εσείς με την πολιτική σας υπηρετείτε τον μονοπωλιακό ανταγω</w:t>
      </w:r>
      <w:r>
        <w:rPr>
          <w:rFonts w:eastAsia="Times New Roman" w:cs="Times New Roman"/>
          <w:szCs w:val="24"/>
        </w:rPr>
        <w:t xml:space="preserve">νισμό, που αυτός ο μονοπωλιακός ανταγωνισμός συνθλίβει τους μικρομεσαίους επαγγελματίες, όταν στην προμετωπίδα των προτάσεων –μια από τις προτάσεις την οποία κατέθεσε η κ. Γεννηματά- ήταν το περαιτέρω άνοιγμα των λεγόμενων κλειστών επαγγελμάτων. Μα αυτή η </w:t>
      </w:r>
      <w:r>
        <w:rPr>
          <w:rFonts w:eastAsia="Times New Roman" w:cs="Times New Roman"/>
          <w:szCs w:val="24"/>
        </w:rPr>
        <w:t>πολιτική απελευθέρωσης των αγορών είναι μια πολιτική, η οποία οδηγεί στον βίαιο εκτοπισμό των μικρομεσαίων επιχειρήσεων</w:t>
      </w:r>
      <w:r>
        <w:rPr>
          <w:rFonts w:eastAsia="Times New Roman" w:cs="Times New Roman"/>
          <w:szCs w:val="24"/>
        </w:rPr>
        <w:t>,</w:t>
      </w:r>
      <w:r>
        <w:rPr>
          <w:rFonts w:eastAsia="Times New Roman" w:cs="Times New Roman"/>
          <w:szCs w:val="24"/>
        </w:rPr>
        <w:t xml:space="preserve"> προς όφελος της συγκέντρωσης της αγοράς σε λιγότερα χέρια, της μονοπώλησης της αγοράς. </w:t>
      </w:r>
    </w:p>
    <w:p w14:paraId="7048FD5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Χύνουν κροκοδείλια δάκρυα, γιατί φεύγουν, λέει,</w:t>
      </w:r>
      <w:r>
        <w:rPr>
          <w:rFonts w:eastAsia="Times New Roman" w:cs="Times New Roman"/>
          <w:szCs w:val="24"/>
        </w:rPr>
        <w:t xml:space="preserve"> οι επιχειρήσεις; Σοβαρά μιλάτε; Δεν έχετε εσείς σχέση με αυτήν την κατάσταση, το ότι φεύγουν οι επιχειρήσεις; Τη Συνθήκη του Μάαστριχτ ποιος την ψήφισε, που έδωσε το δικαίωμα να ανοίξουν οι αγορές, να απελευθερωθεί η κίνηση κεφαλαίων, εμπορευμάτων, υπηρεσ</w:t>
      </w:r>
      <w:r>
        <w:rPr>
          <w:rFonts w:eastAsia="Times New Roman" w:cs="Times New Roman"/>
          <w:szCs w:val="24"/>
        </w:rPr>
        <w:t>ιών και εργαζόμενων</w:t>
      </w:r>
      <w:r>
        <w:rPr>
          <w:rFonts w:eastAsia="Times New Roman" w:cs="Times New Roman"/>
          <w:szCs w:val="24"/>
        </w:rPr>
        <w:t>,</w:t>
      </w:r>
      <w:r>
        <w:rPr>
          <w:rFonts w:eastAsia="Times New Roman" w:cs="Times New Roman"/>
          <w:szCs w:val="24"/>
        </w:rPr>
        <w:t xml:space="preserve"> για να μπορέσουν ακριβώς τα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w:t>
      </w:r>
      <w:r>
        <w:rPr>
          <w:rFonts w:eastAsia="Times New Roman" w:cs="Times New Roman"/>
          <w:szCs w:val="24"/>
        </w:rPr>
        <w:t>,</w:t>
      </w:r>
      <w:r>
        <w:rPr>
          <w:rFonts w:eastAsia="Times New Roman" w:cs="Times New Roman"/>
          <w:szCs w:val="24"/>
        </w:rPr>
        <w:t xml:space="preserve"> να μεταφερθούν σε χώρες με φθηνότερο εργατικό δυναμικό, με φθηνότερες πρώτες ύλες; Τώρα σας έπιασε ο πόνος, που φεύγουν οι επιχειρήσεις με αυτήν τη στρατηγική που ακολουθείτε και π</w:t>
      </w:r>
      <w:r>
        <w:rPr>
          <w:rFonts w:eastAsia="Times New Roman" w:cs="Times New Roman"/>
          <w:szCs w:val="24"/>
        </w:rPr>
        <w:t xml:space="preserve">ηγαίνουν στη Βουλγαρία, την Κύπρο και αλλού, όταν εσείς διαμορφώσατε το συγκεκριμένο πλαίσιο; </w:t>
      </w:r>
    </w:p>
    <w:p w14:paraId="7048FD5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Ταυτόχρονα υποκριτικά επικαλείστε και το πατριωτικό, λέει, καθήκον των κεφαλαιοκρατών. Πού το βρήκαν; Ποιο πατριωτικό καθήκον έχουν αυτοί, όταν μεταφέρουν τα χρή</w:t>
      </w:r>
      <w:r>
        <w:rPr>
          <w:rFonts w:eastAsia="Times New Roman" w:cs="Times New Roman"/>
          <w:szCs w:val="24"/>
        </w:rPr>
        <w:t xml:space="preserve">ματά τους στο εξωτερικό, όταν κάνουν στο εξωτερικό επενδύσεις για μεγάλα κέρδη; Η μόνη τους έγνοια, η μόνη τους αξία είναι ακριβώς η διασφάλιση του καπιταλιστικού κέρδους </w:t>
      </w:r>
      <w:r>
        <w:rPr>
          <w:rFonts w:eastAsia="Times New Roman" w:cs="Times New Roman"/>
          <w:szCs w:val="24"/>
        </w:rPr>
        <w:t>κ</w:t>
      </w:r>
      <w:r>
        <w:rPr>
          <w:rFonts w:eastAsia="Times New Roman" w:cs="Times New Roman"/>
          <w:szCs w:val="24"/>
        </w:rPr>
        <w:t>αι μπροστά στην υπηρέτηση αυτής της αξίας που έχουν οι καπιταλιστές</w:t>
      </w:r>
      <w:r>
        <w:rPr>
          <w:rFonts w:eastAsia="Times New Roman" w:cs="Times New Roman"/>
          <w:szCs w:val="24"/>
        </w:rPr>
        <w:t>,</w:t>
      </w:r>
      <w:r>
        <w:rPr>
          <w:rFonts w:eastAsia="Times New Roman" w:cs="Times New Roman"/>
          <w:szCs w:val="24"/>
        </w:rPr>
        <w:t xml:space="preserve"> προχωρούν και σ</w:t>
      </w:r>
      <w:r>
        <w:rPr>
          <w:rFonts w:eastAsia="Times New Roman" w:cs="Times New Roman"/>
          <w:szCs w:val="24"/>
        </w:rPr>
        <w:t xml:space="preserve">ε εγκλήματα σε βάρος της ανθρωπότητας. Διότι οι ιμπεριαλιστικοί πόλεμοι δεν είναι κάτι διαφορετικό από το να διασφαλίσουν τα καπιταλιστικά τους κέρδη. </w:t>
      </w:r>
    </w:p>
    <w:p w14:paraId="7048FD5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Με αυτή τη λογική, λοιπόν, την οποία καλλιεργείτε</w:t>
      </w:r>
      <w:r>
        <w:rPr>
          <w:rFonts w:eastAsia="Times New Roman" w:cs="Times New Roman"/>
          <w:szCs w:val="24"/>
        </w:rPr>
        <w:t>,</w:t>
      </w:r>
      <w:r>
        <w:rPr>
          <w:rFonts w:eastAsia="Times New Roman" w:cs="Times New Roman"/>
          <w:szCs w:val="24"/>
        </w:rPr>
        <w:t xml:space="preserve"> είναι σαν να λέτε ότι παρέχετε γη και ύδωρ. Αυξάνετε,</w:t>
      </w:r>
      <w:r>
        <w:rPr>
          <w:rFonts w:eastAsia="Times New Roman" w:cs="Times New Roman"/>
          <w:szCs w:val="24"/>
        </w:rPr>
        <w:t xml:space="preserve"> λέει, τους φόρους, όταν στη Βουλγαρία έχει 10%. Αυξάνετε τις ασφαλιστικές εισφορές. Αυξάνετε μια σειρά άλλων πραγμάτων. </w:t>
      </w:r>
    </w:p>
    <w:p w14:paraId="7048FD5F" w14:textId="77777777" w:rsidR="00D650F6" w:rsidRDefault="005A0EB2">
      <w:pPr>
        <w:spacing w:line="600" w:lineRule="auto"/>
        <w:ind w:firstLine="720"/>
        <w:jc w:val="both"/>
        <w:rPr>
          <w:rFonts w:eastAsia="Times New Roman"/>
          <w:szCs w:val="24"/>
        </w:rPr>
      </w:pPr>
      <w:r>
        <w:rPr>
          <w:rFonts w:eastAsia="Times New Roman"/>
          <w:szCs w:val="24"/>
        </w:rPr>
        <w:t>Δηλαδή με αυτή τη λογική</w:t>
      </w:r>
      <w:r>
        <w:rPr>
          <w:rFonts w:eastAsia="Times New Roman"/>
          <w:szCs w:val="24"/>
        </w:rPr>
        <w:t>,</w:t>
      </w:r>
      <w:r>
        <w:rPr>
          <w:rFonts w:eastAsia="Times New Roman"/>
          <w:szCs w:val="24"/>
        </w:rPr>
        <w:t xml:space="preserve"> πρέπει να τους δώσουμε τα πάντα</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λήρη φορολογική ασυλία για το κεφάλαιο, πολύ φτηνό εργατικό δυναμικ</w:t>
      </w:r>
      <w:r>
        <w:rPr>
          <w:rFonts w:eastAsia="Times New Roman"/>
          <w:szCs w:val="24"/>
        </w:rPr>
        <w:t>ό</w:t>
      </w:r>
      <w:r>
        <w:rPr>
          <w:rFonts w:eastAsia="Times New Roman"/>
          <w:szCs w:val="24"/>
        </w:rPr>
        <w:t xml:space="preserve"> γιατί</w:t>
      </w:r>
      <w:r>
        <w:rPr>
          <w:rFonts w:eastAsia="Times New Roman"/>
          <w:szCs w:val="24"/>
        </w:rPr>
        <w:t xml:space="preserve"> υπάρχει ο ανταγωνισμός, πάμφθηνες πρώτες ύλες. Να δώσουμε το σύνολο των περιουσιακών στοιχείων στο μεγάλο κεφάλαιο</w:t>
      </w:r>
      <w:r>
        <w:rPr>
          <w:rFonts w:eastAsia="Times New Roman"/>
          <w:szCs w:val="24"/>
        </w:rPr>
        <w:t>,</w:t>
      </w:r>
      <w:r>
        <w:rPr>
          <w:rFonts w:eastAsia="Times New Roman"/>
          <w:szCs w:val="24"/>
        </w:rPr>
        <w:t xml:space="preserve"> να τα αξιοποιήσει χωρίς κανένα απολύτως αντάλλαγμα ή με πενιχρά ανταλλάγματα. </w:t>
      </w:r>
    </w:p>
    <w:p w14:paraId="7048FD60" w14:textId="77777777" w:rsidR="00D650F6" w:rsidRDefault="005A0EB2">
      <w:pPr>
        <w:tabs>
          <w:tab w:val="left" w:pos="2820"/>
        </w:tabs>
        <w:spacing w:line="600" w:lineRule="auto"/>
        <w:ind w:firstLine="720"/>
        <w:jc w:val="both"/>
        <w:rPr>
          <w:rFonts w:eastAsia="Times New Roman"/>
          <w:szCs w:val="24"/>
        </w:rPr>
      </w:pPr>
      <w:r>
        <w:rPr>
          <w:rFonts w:eastAsia="Times New Roman"/>
          <w:szCs w:val="24"/>
        </w:rPr>
        <w:t>Α</w:t>
      </w:r>
      <w:r>
        <w:rPr>
          <w:rFonts w:eastAsia="Times New Roman"/>
          <w:szCs w:val="24"/>
        </w:rPr>
        <w:t xml:space="preserve">υτό το κάνετε και αυτό κάνει και η σημερινή Κυβέρνηση. Με </w:t>
      </w:r>
      <w:r>
        <w:rPr>
          <w:rFonts w:eastAsia="Times New Roman"/>
          <w:szCs w:val="24"/>
        </w:rPr>
        <w:t>τα μέτρα τα οποία έχει πάρει αυτά τα χρόνια σε αυτή την κατεύθυνση</w:t>
      </w:r>
      <w:r>
        <w:rPr>
          <w:rFonts w:eastAsia="Times New Roman"/>
          <w:szCs w:val="24"/>
        </w:rPr>
        <w:t>,</w:t>
      </w:r>
      <w:r>
        <w:rPr>
          <w:rFonts w:eastAsia="Times New Roman"/>
          <w:szCs w:val="24"/>
        </w:rPr>
        <w:t xml:space="preserve"> οδηγεί σε πολύ φθηνό εργατικό δυναμικό, σε ανατροπές στις εργασιακές σχέσεις, μέχρι και προγράμματα δωρεάν εργασίας για τους κεφαλαιοκράτες υπάρχουν. Υπάρχουν οι αναπτυξιακοί νόμοι, η κρατ</w:t>
      </w:r>
      <w:r>
        <w:rPr>
          <w:rFonts w:eastAsia="Times New Roman"/>
          <w:szCs w:val="24"/>
        </w:rPr>
        <w:t xml:space="preserve">ική και κοινοτική χρηματοδότηση, χορός εκατομμυρίων και δισεκατομμυρίων σε αυτή την Αίθουσα, πλήθος προγραμμάτων αναπτυξιακών, πλήθος αναπτυξιακών σχεδίων. Το αποτέλεσμα; Φορολογική ασυλία έχει το μεγάλο κεφάλαιο. </w:t>
      </w:r>
    </w:p>
    <w:p w14:paraId="7048FD61" w14:textId="77777777" w:rsidR="00D650F6" w:rsidRDefault="005A0EB2">
      <w:pPr>
        <w:tabs>
          <w:tab w:val="left" w:pos="2820"/>
        </w:tabs>
        <w:spacing w:line="600" w:lineRule="auto"/>
        <w:ind w:firstLine="720"/>
        <w:jc w:val="both"/>
        <w:rPr>
          <w:rFonts w:eastAsia="Times New Roman"/>
          <w:szCs w:val="24"/>
        </w:rPr>
      </w:pPr>
      <w:r>
        <w:rPr>
          <w:rFonts w:eastAsia="Times New Roman"/>
          <w:szCs w:val="24"/>
        </w:rPr>
        <w:t>Κύριε Υπουργέ, το ξέρετε πολύ καλά, καλύτ</w:t>
      </w:r>
      <w:r>
        <w:rPr>
          <w:rFonts w:eastAsia="Times New Roman"/>
          <w:szCs w:val="24"/>
        </w:rPr>
        <w:t>ερα ενδεχομένως από εμένα, τα παραδείγματα τα οποία ισχύουν στις χώρες που είπατε με υψηλούς φορολογικούς συντελεστές, όπου οι ξένες και οι μεγάλες επενδύσεις έχουν διαφορετικό φορολογικό καθεστώς</w:t>
      </w:r>
      <w:r>
        <w:rPr>
          <w:rFonts w:eastAsia="Times New Roman"/>
          <w:szCs w:val="24"/>
        </w:rPr>
        <w:t>,</w:t>
      </w:r>
      <w:r>
        <w:rPr>
          <w:rFonts w:eastAsia="Times New Roman"/>
          <w:szCs w:val="24"/>
        </w:rPr>
        <w:t xml:space="preserve"> απ’ ό,τι έχουν οι υπόλοιποι επαγγελματίες οι μικρότερες ή </w:t>
      </w:r>
      <w:r>
        <w:rPr>
          <w:rFonts w:eastAsia="Times New Roman"/>
          <w:szCs w:val="24"/>
        </w:rPr>
        <w:t xml:space="preserve">οι μεσαίες επιχειρήσεις. Τους παρέχουν άλλα φορολογικά κίνητρα, όπως άλλα φορολογικά κίνητρα θα έχετε κι εσείς στον αναπτυξιακό νόμο στις μεγάλες και στις πολύ μεγάλες επενδύσεις οι οποίες θα γίνουνε. Έτσι δεν είναι; </w:t>
      </w:r>
    </w:p>
    <w:p w14:paraId="7048FD62" w14:textId="77777777" w:rsidR="00D650F6" w:rsidRDefault="005A0EB2">
      <w:pPr>
        <w:tabs>
          <w:tab w:val="left" w:pos="2820"/>
        </w:tabs>
        <w:spacing w:line="600" w:lineRule="auto"/>
        <w:ind w:firstLine="720"/>
        <w:jc w:val="both"/>
        <w:rPr>
          <w:rFonts w:eastAsia="Times New Roman"/>
          <w:szCs w:val="24"/>
        </w:rPr>
      </w:pPr>
      <w:r>
        <w:rPr>
          <w:rFonts w:eastAsia="Times New Roman"/>
          <w:szCs w:val="24"/>
        </w:rPr>
        <w:t>Το ίδιο φορολογικό καθεστώς έχει στη Φ</w:t>
      </w:r>
      <w:r>
        <w:rPr>
          <w:rFonts w:eastAsia="Times New Roman"/>
          <w:szCs w:val="24"/>
        </w:rPr>
        <w:t>ι</w:t>
      </w:r>
      <w:r>
        <w:rPr>
          <w:rFonts w:eastAsia="Times New Roman"/>
          <w:szCs w:val="24"/>
        </w:rPr>
        <w:t>ν</w:t>
      </w:r>
      <w:r>
        <w:rPr>
          <w:rFonts w:eastAsia="Times New Roman"/>
          <w:szCs w:val="24"/>
        </w:rPr>
        <w:t xml:space="preserve">λανδία η </w:t>
      </w:r>
      <w:r>
        <w:rPr>
          <w:rFonts w:eastAsia="Times New Roman"/>
          <w:szCs w:val="24"/>
        </w:rPr>
        <w:t>«</w:t>
      </w:r>
      <w:r>
        <w:rPr>
          <w:rFonts w:eastAsia="Times New Roman"/>
          <w:szCs w:val="24"/>
        </w:rPr>
        <w:t>ΝΟΚΙΑ</w:t>
      </w:r>
      <w:r>
        <w:rPr>
          <w:rFonts w:eastAsia="Times New Roman"/>
          <w:szCs w:val="24"/>
        </w:rPr>
        <w:t>»</w:t>
      </w:r>
      <w:r>
        <w:rPr>
          <w:rFonts w:eastAsia="Times New Roman"/>
          <w:szCs w:val="24"/>
        </w:rPr>
        <w:t xml:space="preserve"> με τις άλλες επιχειρήσεις; Το ίδιο φορολογικό καθεστώς έχει στη Σουηδία η </w:t>
      </w:r>
      <w:r>
        <w:rPr>
          <w:rFonts w:eastAsia="Times New Roman"/>
          <w:szCs w:val="24"/>
        </w:rPr>
        <w:t>«</w:t>
      </w:r>
      <w:r>
        <w:rPr>
          <w:rFonts w:eastAsia="Times New Roman"/>
          <w:szCs w:val="24"/>
        </w:rPr>
        <w:t>ΙΚΕΑ</w:t>
      </w:r>
      <w:r>
        <w:rPr>
          <w:rFonts w:eastAsia="Times New Roman"/>
          <w:szCs w:val="24"/>
        </w:rPr>
        <w:t>»</w:t>
      </w:r>
      <w:r>
        <w:rPr>
          <w:rFonts w:eastAsia="Times New Roman"/>
          <w:szCs w:val="24"/>
        </w:rPr>
        <w:t xml:space="preserve"> με τις άλλες επιχειρήσεις; Όχι βέβαια. Έχουν τελείως μηδενικά φορολογικά καθεστώτα, όπως έχουν εδώ οι εφοπλιστές. Μηδενικό φορολογικό καθεστώς έχουν και πλή</w:t>
      </w:r>
      <w:r>
        <w:rPr>
          <w:rFonts w:eastAsia="Times New Roman"/>
          <w:szCs w:val="24"/>
        </w:rPr>
        <w:t xml:space="preserve">ρη φορολογική ασυλία. </w:t>
      </w:r>
    </w:p>
    <w:p w14:paraId="7048FD63" w14:textId="77777777" w:rsidR="00D650F6" w:rsidRDefault="005A0EB2">
      <w:pPr>
        <w:tabs>
          <w:tab w:val="left" w:pos="2820"/>
        </w:tabs>
        <w:spacing w:line="600" w:lineRule="auto"/>
        <w:ind w:firstLine="720"/>
        <w:jc w:val="both"/>
        <w:rPr>
          <w:rFonts w:eastAsia="Times New Roman"/>
          <w:szCs w:val="24"/>
        </w:rPr>
      </w:pPr>
      <w:r>
        <w:rPr>
          <w:rFonts w:eastAsia="Times New Roman"/>
          <w:szCs w:val="24"/>
        </w:rPr>
        <w:t xml:space="preserve">Άρα, λοιπόν, έχει και η Κυβέρνηση την ίδια στρατηγική με τα κόμματα της Νέας Δημοκρατίας, του ΠΑΣΟΚ, του Ποταμιού, τα κόμματα γενικότερα του </w:t>
      </w:r>
      <w:proofErr w:type="spellStart"/>
      <w:r>
        <w:rPr>
          <w:rFonts w:eastAsia="Times New Roman"/>
          <w:szCs w:val="24"/>
        </w:rPr>
        <w:t>ευρωμονόδρομου</w:t>
      </w:r>
      <w:proofErr w:type="spellEnd"/>
      <w:r>
        <w:rPr>
          <w:rFonts w:eastAsia="Times New Roman"/>
          <w:szCs w:val="24"/>
        </w:rPr>
        <w:t xml:space="preserve">. </w:t>
      </w:r>
    </w:p>
    <w:p w14:paraId="7048FD64" w14:textId="77777777" w:rsidR="00D650F6" w:rsidRDefault="005A0EB2">
      <w:pPr>
        <w:tabs>
          <w:tab w:val="left" w:pos="2820"/>
        </w:tabs>
        <w:spacing w:line="600" w:lineRule="auto"/>
        <w:ind w:firstLine="720"/>
        <w:jc w:val="both"/>
        <w:rPr>
          <w:rFonts w:eastAsia="Times New Roman"/>
          <w:szCs w:val="24"/>
        </w:rPr>
      </w:pPr>
      <w:r>
        <w:rPr>
          <w:rFonts w:eastAsia="Times New Roman"/>
          <w:szCs w:val="24"/>
        </w:rPr>
        <w:t>Όμως, η ουσία δεν είναι αυτή, στο ποιος θα δώσει γη και ύδωρ ή τι αναπτυξια</w:t>
      </w:r>
      <w:r>
        <w:rPr>
          <w:rFonts w:eastAsia="Times New Roman"/>
          <w:szCs w:val="24"/>
        </w:rPr>
        <w:t>κό μοντέλο θα υπάρξει και ποιοι τομείς θα στηριχθούν περισσότερο. Άλλωστε συμφωνείτε και στους τομείς που θα στηριχθούν</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ουρισμός, ενέργεια, διαμετακόμιση, </w:t>
      </w:r>
      <w:r>
        <w:rPr>
          <w:rFonts w:eastAsia="Times New Roman"/>
          <w:szCs w:val="24"/>
          <w:lang w:val="en-US"/>
        </w:rPr>
        <w:t>logistics</w:t>
      </w:r>
      <w:r>
        <w:rPr>
          <w:rFonts w:eastAsia="Times New Roman"/>
          <w:szCs w:val="24"/>
        </w:rPr>
        <w:t>. Γιατί ακριβώς αυτές είναι οι προτεραιότητες και οι στόχοι που ιεραρχεί το ίδιο το κεφάλα</w:t>
      </w:r>
      <w:r>
        <w:rPr>
          <w:rFonts w:eastAsia="Times New Roman"/>
          <w:szCs w:val="24"/>
        </w:rPr>
        <w:t>ιο. Δεν μπορείτε να καθορίσετε εσείς. Το κεφάλαιο σας καθορίζει τους τομείς και απέναντι σε αυτούς τους τομείς</w:t>
      </w:r>
      <w:r>
        <w:rPr>
          <w:rFonts w:eastAsia="Times New Roman"/>
          <w:szCs w:val="24"/>
        </w:rPr>
        <w:t>,</w:t>
      </w:r>
      <w:r>
        <w:rPr>
          <w:rFonts w:eastAsia="Times New Roman"/>
          <w:szCs w:val="24"/>
        </w:rPr>
        <w:t xml:space="preserve"> εσείς στηρίζετε και διαμορφώνετε τις πολιτικές προϋποθέσεις. </w:t>
      </w:r>
    </w:p>
    <w:p w14:paraId="7048FD65" w14:textId="77777777" w:rsidR="00D650F6" w:rsidRDefault="005A0EB2">
      <w:pPr>
        <w:tabs>
          <w:tab w:val="left" w:pos="2820"/>
        </w:tabs>
        <w:spacing w:line="600" w:lineRule="auto"/>
        <w:ind w:firstLine="720"/>
        <w:jc w:val="both"/>
        <w:rPr>
          <w:rFonts w:eastAsia="Times New Roman"/>
          <w:szCs w:val="24"/>
        </w:rPr>
      </w:pPr>
      <w:r>
        <w:rPr>
          <w:rFonts w:eastAsia="Times New Roman"/>
          <w:szCs w:val="24"/>
        </w:rPr>
        <w:t xml:space="preserve">Όμως η ουσία δεν είναι αυτή, τι αναπτυξιακό μοντέλο θα έχουμε. Άλλη είναι η ουσία </w:t>
      </w:r>
      <w:r>
        <w:rPr>
          <w:rFonts w:eastAsia="Times New Roman"/>
          <w:szCs w:val="24"/>
        </w:rPr>
        <w:t>κατά τη γνώμη του ΚΚΕ. Καταρχάς, υπάρχουν στην Ελλάδα οι δυνατότητες να υπάρξει μία ανάπτυξη; Υπάρχουν οι αντικειμενικές δυνατότητες; Υπάρχουν, δηλαδή, πρώτες ύλες; Υπάρχει γη κι ένα ευνοϊκό κλίμα για να μπορέσει να αναπτυχθεί ο αγροτικός τομέας; Υπάρχει η</w:t>
      </w:r>
      <w:r>
        <w:rPr>
          <w:rFonts w:eastAsia="Times New Roman"/>
          <w:szCs w:val="24"/>
        </w:rPr>
        <w:t xml:space="preserve"> κατάλληλη τεχνολογία για να αξιοποιηθούν οι πρώτες ύλες και η αγροτική παραγωγή; Να υπάρξει μεταποίηση; Υπάρχει το έμπειρο εργατοϋπαλληλικό δυναμικό; Υπάρχει το έμπειρο επιστημονικό και τεχνικό δυναμικό; Βεβαίως, υπάρχουν όλοι αυτοί οι παράγοντες. Όλοι αυ</w:t>
      </w:r>
      <w:r>
        <w:rPr>
          <w:rFonts w:eastAsia="Times New Roman"/>
          <w:szCs w:val="24"/>
        </w:rPr>
        <w:t xml:space="preserve">τοί οι παράγοντες υπάρχουν στην Ελλάδα. </w:t>
      </w:r>
    </w:p>
    <w:p w14:paraId="7048FD66" w14:textId="77777777" w:rsidR="00D650F6" w:rsidRDefault="005A0EB2">
      <w:pPr>
        <w:tabs>
          <w:tab w:val="left" w:pos="2820"/>
        </w:tabs>
        <w:spacing w:line="600" w:lineRule="auto"/>
        <w:ind w:firstLine="720"/>
        <w:jc w:val="both"/>
        <w:rPr>
          <w:rFonts w:eastAsia="Times New Roman"/>
          <w:szCs w:val="24"/>
        </w:rPr>
      </w:pPr>
      <w:r>
        <w:rPr>
          <w:rFonts w:eastAsia="Times New Roman"/>
          <w:szCs w:val="24"/>
        </w:rPr>
        <w:t xml:space="preserve">Τότε, γιατί υπάρχει αυτή η πραγματικότητα; Είναι μόνη η καπιταλιστική κρίση που καταστρέφει παραγωγικές δυνάμεις και τομείς της οικονομίας; Τα ναυπηγεία, η κλωστοϋφαντουργία, ο ιματισμός, το δέρμα δεν καταστράφηκαν </w:t>
      </w:r>
      <w:r>
        <w:rPr>
          <w:rFonts w:eastAsia="Times New Roman"/>
          <w:szCs w:val="24"/>
        </w:rPr>
        <w:t xml:space="preserve">εξαιτίας της καπιταλιστικής κρίσης. Στην περίοδο της ανάπτυξης της καπιταλιστικής καταστράφηκαν αυτοί οι κλάδοι. </w:t>
      </w:r>
    </w:p>
    <w:p w14:paraId="7048FD67" w14:textId="77777777" w:rsidR="00D650F6" w:rsidRDefault="005A0EB2">
      <w:pPr>
        <w:tabs>
          <w:tab w:val="left" w:pos="2820"/>
        </w:tabs>
        <w:spacing w:line="600" w:lineRule="auto"/>
        <w:ind w:firstLine="720"/>
        <w:jc w:val="both"/>
        <w:rPr>
          <w:rFonts w:eastAsia="Times New Roman"/>
          <w:szCs w:val="24"/>
        </w:rPr>
      </w:pPr>
      <w:r>
        <w:rPr>
          <w:rFonts w:eastAsia="Times New Roman"/>
          <w:szCs w:val="24"/>
        </w:rPr>
        <w:t>Γιατί; Ποιο είναι το πρόβλημα; Διότι ο καπιταλιστής –και αυτός είναι ο σιδερένιος νόμος του συστήματος- δεν αναπτύσσει τις παραγωγικές δυνατότ</w:t>
      </w:r>
      <w:r>
        <w:rPr>
          <w:rFonts w:eastAsia="Times New Roman"/>
          <w:szCs w:val="24"/>
        </w:rPr>
        <w:t xml:space="preserve">ητες. Αναπτύσσει αυτές τις δυνατότητες που τον εξυπηρετούν για να διασφαλίσει το καπιταλιστικό κέρδος. Διαφορετικά θα τους καταστρέψει. Διαφορετικά θα πάει αλλού. </w:t>
      </w:r>
    </w:p>
    <w:p w14:paraId="7048FD68" w14:textId="77777777" w:rsidR="00D650F6" w:rsidRDefault="005A0EB2">
      <w:pPr>
        <w:tabs>
          <w:tab w:val="left" w:pos="2820"/>
        </w:tabs>
        <w:spacing w:line="600" w:lineRule="auto"/>
        <w:ind w:firstLine="720"/>
        <w:jc w:val="both"/>
        <w:rPr>
          <w:rFonts w:eastAsia="Times New Roman"/>
          <w:szCs w:val="24"/>
        </w:rPr>
      </w:pPr>
      <w:r>
        <w:rPr>
          <w:rFonts w:eastAsia="Times New Roman"/>
          <w:szCs w:val="24"/>
        </w:rPr>
        <w:t>Η</w:t>
      </w:r>
      <w:r>
        <w:rPr>
          <w:rFonts w:eastAsia="Times New Roman"/>
          <w:szCs w:val="24"/>
        </w:rPr>
        <w:t xml:space="preserve"> πρώτη παραγωγική δύναμη που καταστρέφει ο καπιταλιστής</w:t>
      </w:r>
      <w:r>
        <w:rPr>
          <w:rFonts w:eastAsia="Times New Roman"/>
          <w:szCs w:val="24"/>
        </w:rPr>
        <w:t>,</w:t>
      </w:r>
      <w:r>
        <w:rPr>
          <w:rFonts w:eastAsia="Times New Roman"/>
          <w:szCs w:val="24"/>
        </w:rPr>
        <w:t xml:space="preserve"> είναι η εργατική δύναμη, την οποία</w:t>
      </w:r>
      <w:r>
        <w:rPr>
          <w:rFonts w:eastAsia="Times New Roman"/>
          <w:szCs w:val="24"/>
        </w:rPr>
        <w:t xml:space="preserve"> θέλει πάρα πολύ φτηνή ή φτιάχνοντας τον εφεδρικό στρατό εργασίας μέσα από την ανεργία</w:t>
      </w:r>
      <w:r>
        <w:rPr>
          <w:rFonts w:eastAsia="Times New Roman"/>
          <w:szCs w:val="24"/>
        </w:rPr>
        <w:t>,</w:t>
      </w:r>
      <w:r>
        <w:rPr>
          <w:rFonts w:eastAsia="Times New Roman"/>
          <w:szCs w:val="24"/>
        </w:rPr>
        <w:t xml:space="preserve"> για να μειώνει ακόμη περισσότερο τα εργασιακά δικαιώματα και την αξία της εργατικής δύναμης.</w:t>
      </w:r>
    </w:p>
    <w:p w14:paraId="7048FD69" w14:textId="77777777" w:rsidR="00D650F6" w:rsidRDefault="005A0EB2">
      <w:pPr>
        <w:tabs>
          <w:tab w:val="left" w:pos="2820"/>
        </w:tabs>
        <w:spacing w:line="600" w:lineRule="auto"/>
        <w:ind w:firstLine="720"/>
        <w:jc w:val="both"/>
        <w:rPr>
          <w:rFonts w:eastAsia="Times New Roman"/>
          <w:szCs w:val="24"/>
        </w:rPr>
      </w:pPr>
      <w:r>
        <w:rPr>
          <w:rFonts w:eastAsia="Times New Roman"/>
          <w:szCs w:val="24"/>
        </w:rPr>
        <w:t>Άρα, λοιπόν, το ερώτημα είναι</w:t>
      </w:r>
      <w:r>
        <w:rPr>
          <w:rFonts w:eastAsia="Times New Roman"/>
          <w:szCs w:val="24"/>
        </w:rPr>
        <w:t>.</w:t>
      </w:r>
      <w:r>
        <w:rPr>
          <w:rFonts w:eastAsia="Times New Roman"/>
          <w:szCs w:val="24"/>
        </w:rPr>
        <w:t xml:space="preserve"> Αυτές οι παραγωγικές δυνατότητες που θα έρθο</w:t>
      </w:r>
      <w:r>
        <w:rPr>
          <w:rFonts w:eastAsia="Times New Roman"/>
          <w:szCs w:val="24"/>
        </w:rPr>
        <w:t xml:space="preserve">υν, πώς θα αξιοποιηθούν; Γιατί ούτε η σημερινή </w:t>
      </w:r>
      <w:r>
        <w:rPr>
          <w:rFonts w:eastAsia="Times New Roman"/>
          <w:szCs w:val="24"/>
        </w:rPr>
        <w:t>Κ</w:t>
      </w:r>
      <w:r>
        <w:rPr>
          <w:rFonts w:eastAsia="Times New Roman"/>
          <w:szCs w:val="24"/>
        </w:rPr>
        <w:t>υβέρνηση</w:t>
      </w:r>
      <w:r>
        <w:rPr>
          <w:rFonts w:eastAsia="Times New Roman"/>
          <w:szCs w:val="24"/>
        </w:rPr>
        <w:t xml:space="preserve"> δεν</w:t>
      </w:r>
      <w:r>
        <w:rPr>
          <w:rFonts w:eastAsia="Times New Roman"/>
          <w:szCs w:val="24"/>
        </w:rPr>
        <w:t xml:space="preserve"> μπορεί να τις αξιοποιήσει; Γιατί δεν έχει τα εργαλεία στα χέρια της. Τα εργαλεία της ανάπτυξης τα κρατούν οι καπιταλιστές. Όσο, λοιπόν, οι καπιταλιστές έχουν στα χέρια τους τα εργαλεία της ανάπτυ</w:t>
      </w:r>
      <w:r>
        <w:rPr>
          <w:rFonts w:eastAsia="Times New Roman"/>
          <w:szCs w:val="24"/>
        </w:rPr>
        <w:t>ξης και της οικονομίας, τα κλειδιά της οικονομίας, δεν πρόκειται να υπάρξει μια ανάπτυξη</w:t>
      </w:r>
      <w:r>
        <w:rPr>
          <w:rFonts w:eastAsia="Times New Roman"/>
          <w:szCs w:val="24"/>
        </w:rPr>
        <w:t>,</w:t>
      </w:r>
      <w:r>
        <w:rPr>
          <w:rFonts w:eastAsia="Times New Roman"/>
          <w:szCs w:val="24"/>
        </w:rPr>
        <w:t xml:space="preserve"> που να εξυπηρετεί και να ικανοποιεί τις λαϊκές ανάγκες. </w:t>
      </w:r>
    </w:p>
    <w:p w14:paraId="7048FD6A" w14:textId="77777777" w:rsidR="00D650F6" w:rsidRDefault="005A0EB2">
      <w:pPr>
        <w:tabs>
          <w:tab w:val="left" w:pos="2820"/>
        </w:tabs>
        <w:spacing w:line="600" w:lineRule="auto"/>
        <w:ind w:firstLine="720"/>
        <w:jc w:val="both"/>
        <w:rPr>
          <w:rFonts w:eastAsia="Times New Roman"/>
          <w:szCs w:val="24"/>
        </w:rPr>
      </w:pPr>
      <w:r>
        <w:rPr>
          <w:rFonts w:eastAsia="Times New Roman"/>
          <w:szCs w:val="24"/>
        </w:rPr>
        <w:t xml:space="preserve">Πώς μπορεί να γίνει αυτό; Ένας δρόμος υπάρχει, δεν υπάρχει κανένας άλλος δρόμος. </w:t>
      </w:r>
      <w:r>
        <w:rPr>
          <w:rFonts w:eastAsia="Times New Roman"/>
          <w:szCs w:val="24"/>
        </w:rPr>
        <w:t>Ο</w:t>
      </w:r>
      <w:r>
        <w:rPr>
          <w:rFonts w:eastAsia="Times New Roman"/>
          <w:szCs w:val="24"/>
        </w:rPr>
        <w:t xml:space="preserve"> μόνος δρόμος ο οποίος υπάρ</w:t>
      </w:r>
      <w:r>
        <w:rPr>
          <w:rFonts w:eastAsia="Times New Roman"/>
          <w:szCs w:val="24"/>
        </w:rPr>
        <w:t>χει</w:t>
      </w:r>
      <w:r>
        <w:rPr>
          <w:rFonts w:eastAsia="Times New Roman"/>
          <w:szCs w:val="24"/>
        </w:rPr>
        <w:t>,</w:t>
      </w:r>
      <w:r>
        <w:rPr>
          <w:rFonts w:eastAsia="Times New Roman"/>
          <w:szCs w:val="24"/>
        </w:rPr>
        <w:t xml:space="preserve"> είναι ακριβώς να κοινωνικοποιήσεις τα εργαλεία της ανάπτυξης, να γίνουν λαϊκή περιουσία τα κλειδιά της οικονομίας.</w:t>
      </w:r>
    </w:p>
    <w:p w14:paraId="7048FD6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κοινωνικοποίηση των μέσων παραγωγής των πλουτοπαραγωγικών πηγών, των πρώτων υλών, έξοδος από την Ευρωπαϊκή Ένωση, η οποία με την πολιτική της καταστρέφει κλάδους της οικονομίας. Μπορεί εδώ να αναπτυχθεί ναυπηγοεπισκευαστική ζώνη</w:t>
      </w:r>
      <w:r>
        <w:rPr>
          <w:rFonts w:eastAsia="Times New Roman" w:cs="Times New Roman"/>
          <w:szCs w:val="24"/>
        </w:rPr>
        <w:t>,</w:t>
      </w:r>
      <w:r>
        <w:rPr>
          <w:rFonts w:eastAsia="Times New Roman" w:cs="Times New Roman"/>
          <w:szCs w:val="24"/>
        </w:rPr>
        <w:t xml:space="preserve"> με τις συγκεκριμένες πολι</w:t>
      </w:r>
      <w:r>
        <w:rPr>
          <w:rFonts w:eastAsia="Times New Roman" w:cs="Times New Roman"/>
          <w:szCs w:val="24"/>
        </w:rPr>
        <w:t>τικές που έχει ψηφίσει η Ευρωπαϊκή Ένωση ή άλλοι τομείς του πρωτογενούς τομέα; Άρα η αποδέσμευση από την Ευρωπαϊκή Ένωση</w:t>
      </w:r>
      <w:r>
        <w:rPr>
          <w:rFonts w:eastAsia="Times New Roman" w:cs="Times New Roman"/>
          <w:szCs w:val="24"/>
        </w:rPr>
        <w:t>,</w:t>
      </w:r>
      <w:r>
        <w:rPr>
          <w:rFonts w:eastAsia="Times New Roman" w:cs="Times New Roman"/>
          <w:szCs w:val="24"/>
        </w:rPr>
        <w:t xml:space="preserve"> είναι η δεύτερη προϋπόθεση και από τους υπόλοιπους ιμπεριαλιστικούς οργανισμούς. </w:t>
      </w:r>
    </w:p>
    <w:p w14:paraId="7048FD6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ο εργατικός έλεγχος και ο κεντρικός σχεδιασμ</w:t>
      </w:r>
      <w:r>
        <w:rPr>
          <w:rFonts w:eastAsia="Times New Roman" w:cs="Times New Roman"/>
          <w:szCs w:val="24"/>
        </w:rPr>
        <w:t xml:space="preserve">ός της οικονομίας, είναι η τρίτη προϋπόθεση, ο οικονομικός σχεδιασμός. </w:t>
      </w:r>
    </w:p>
    <w:p w14:paraId="7048FD6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Από αυτή την άποψη, βεβαίως, δεν θα κάνεις μία κλειστή οικονομία αλλά προσπαθείς να αναπτύξεις ισότιμες σχέσεις</w:t>
      </w:r>
      <w:r>
        <w:rPr>
          <w:rFonts w:eastAsia="Times New Roman" w:cs="Times New Roman"/>
          <w:szCs w:val="24"/>
        </w:rPr>
        <w:t>,</w:t>
      </w:r>
      <w:r>
        <w:rPr>
          <w:rFonts w:eastAsia="Times New Roman" w:cs="Times New Roman"/>
          <w:szCs w:val="24"/>
        </w:rPr>
        <w:t xml:space="preserve"> για να δίνεις αυτά τα οποία έχεις σε πλεονασμό, εφόσον καλύψεις πρώτα τ</w:t>
      </w:r>
      <w:r>
        <w:rPr>
          <w:rFonts w:eastAsia="Times New Roman" w:cs="Times New Roman"/>
          <w:szCs w:val="24"/>
        </w:rPr>
        <w:t xml:space="preserve">ις λαϊκές ανάγκες και να εισάγεις αυτά </w:t>
      </w:r>
      <w:r>
        <w:rPr>
          <w:rFonts w:eastAsia="Times New Roman" w:cs="Times New Roman"/>
          <w:szCs w:val="24"/>
        </w:rPr>
        <w:t>σ</w:t>
      </w:r>
      <w:r>
        <w:rPr>
          <w:rFonts w:eastAsia="Times New Roman" w:cs="Times New Roman"/>
          <w:szCs w:val="24"/>
        </w:rPr>
        <w:t>τα οποία υπάρχει έλλειμα.</w:t>
      </w:r>
    </w:p>
    <w:p w14:paraId="7048FD6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048FD6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Ολοκληρώνω με αυτό, κύριε Πρόεδρε, μία λέξη.</w:t>
      </w:r>
    </w:p>
    <w:p w14:paraId="7048FD7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Άρα αυτό είναι το μόνο ρεαλιστικό σχέδιο, που μπορεί να αξιο</w:t>
      </w:r>
      <w:r>
        <w:rPr>
          <w:rFonts w:eastAsia="Times New Roman" w:cs="Times New Roman"/>
          <w:szCs w:val="24"/>
        </w:rPr>
        <w:t>ποιήσει το σύνολο των παραγωγικών δυνατοτήτων της χώρας, να εξαλείψει την ανεργία και τις περιφερειακές και κλαδικές ανισότητες</w:t>
      </w:r>
      <w:r>
        <w:rPr>
          <w:rFonts w:eastAsia="Times New Roman" w:cs="Times New Roman"/>
          <w:szCs w:val="24"/>
        </w:rPr>
        <w:t>,</w:t>
      </w:r>
      <w:r>
        <w:rPr>
          <w:rFonts w:eastAsia="Times New Roman" w:cs="Times New Roman"/>
          <w:szCs w:val="24"/>
        </w:rPr>
        <w:t xml:space="preserve"> γιατί θα υπάρχει ο κεντρικός σχεδιασμός</w:t>
      </w:r>
      <w:r>
        <w:rPr>
          <w:rFonts w:eastAsia="Times New Roman" w:cs="Times New Roman"/>
          <w:szCs w:val="24"/>
        </w:rPr>
        <w:t>,</w:t>
      </w:r>
      <w:r>
        <w:rPr>
          <w:rFonts w:eastAsia="Times New Roman" w:cs="Times New Roman"/>
          <w:szCs w:val="24"/>
        </w:rPr>
        <w:t xml:space="preserve"> να ικανοποιεί το σύνολο των λαϊκών αναγκών.</w:t>
      </w:r>
    </w:p>
    <w:p w14:paraId="7048FD7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Αυτό, όμως, τι σημαίνει; Τι προϋπόθεση έχει; Να αλλάξει χέρια η εξουσία. Η εξουσία από τα χέρια της αστικής τάξης και του κεφαλαίου να περάσει στα χέρια της εργατικής τάξης και των υπόλοιπων λαϊκών στρωμάτων. Αυτή είναι η μοναδική προϋπόθεση. </w:t>
      </w:r>
      <w:r>
        <w:rPr>
          <w:rFonts w:eastAsia="Times New Roman" w:cs="Times New Roman"/>
          <w:szCs w:val="24"/>
        </w:rPr>
        <w:t>Α</w:t>
      </w:r>
      <w:r>
        <w:rPr>
          <w:rFonts w:eastAsia="Times New Roman" w:cs="Times New Roman"/>
          <w:szCs w:val="24"/>
        </w:rPr>
        <w:t xml:space="preserve">υτό βεβαίως </w:t>
      </w:r>
      <w:r>
        <w:rPr>
          <w:rFonts w:eastAsia="Times New Roman" w:cs="Times New Roman"/>
          <w:szCs w:val="24"/>
        </w:rPr>
        <w:t>θα γίνει μέσα από τη ριζική ανατροπή του συσχετισμού δυνάμεων, μέσα από την οργάνωση της πάλης του λαού που θα αποτρέψει αυτά τα μέτρα, θα οδηγήσει σε ανακούφιση από τα βάρβαρα μέτρα τα οποία θα συνεχίζουν να ψηφίζονται</w:t>
      </w:r>
      <w:r>
        <w:rPr>
          <w:rFonts w:eastAsia="Times New Roman" w:cs="Times New Roman"/>
          <w:szCs w:val="24"/>
        </w:rPr>
        <w:t>,</w:t>
      </w:r>
      <w:r>
        <w:rPr>
          <w:rFonts w:eastAsia="Times New Roman" w:cs="Times New Roman"/>
          <w:szCs w:val="24"/>
        </w:rPr>
        <w:t xml:space="preserve"> για να ματώνει ο λαός στο βωμό της </w:t>
      </w:r>
      <w:r>
        <w:rPr>
          <w:rFonts w:eastAsia="Times New Roman" w:cs="Times New Roman"/>
          <w:szCs w:val="24"/>
        </w:rPr>
        <w:t>κερδοφορίας του κεφαλαίου και θα πρέπει να ανατρέψει ριζικά τους ισχυρισμούς και τους συσχετισμούς δύναμης και θα οδηγήσει σε γενικότερες συνολικότερες ρήξεις και ανατροπές.</w:t>
      </w:r>
    </w:p>
    <w:p w14:paraId="7048FD7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 για την ανοχή του χρόνου.</w:t>
      </w:r>
    </w:p>
    <w:p w14:paraId="7048FD73"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w:t>
      </w:r>
      <w:r>
        <w:rPr>
          <w:rFonts w:eastAsia="Times New Roman" w:cs="Times New Roman"/>
          <w:b/>
          <w:szCs w:val="24"/>
        </w:rPr>
        <w:t xml:space="preserve">αστινός):  </w:t>
      </w:r>
      <w:r>
        <w:rPr>
          <w:rFonts w:eastAsia="Times New Roman" w:cs="Times New Roman"/>
          <w:szCs w:val="24"/>
        </w:rPr>
        <w:t>Κι εγώ σας ευχαριστώ.</w:t>
      </w:r>
    </w:p>
    <w:p w14:paraId="7048FD7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αφού ξεναγήθηκαν στην έκθεση της αίθουσας «ΕΛΕΥΘΕΡΙΟΣ ΒΕΝΙΖΕΛΟΣ» και ενημερώθηκαν γ</w:t>
      </w:r>
      <w:r>
        <w:rPr>
          <w:rFonts w:eastAsia="Times New Roman" w:cs="Times New Roman"/>
          <w:szCs w:val="24"/>
        </w:rPr>
        <w:t>ια την ιστορία του κτηρίου και τον τρόπο οργάνωσης και λειτουργίας της Βουλής των Ελλήνων, πενήντα ένας μαθητές και μαθήτριες και πέντε εκπαιδευτικοί τους, από το 39</w:t>
      </w:r>
      <w:r>
        <w:rPr>
          <w:rFonts w:eastAsia="Times New Roman" w:cs="Times New Roman"/>
          <w:szCs w:val="24"/>
          <w:vertAlign w:val="superscript"/>
        </w:rPr>
        <w:t>ο</w:t>
      </w:r>
      <w:r>
        <w:rPr>
          <w:rFonts w:eastAsia="Times New Roman" w:cs="Times New Roman"/>
          <w:szCs w:val="24"/>
        </w:rPr>
        <w:t xml:space="preserve"> Δημοτικό Σχολείο Πάτρας. </w:t>
      </w:r>
    </w:p>
    <w:p w14:paraId="7048FD75" w14:textId="77777777" w:rsidR="00D650F6" w:rsidRDefault="005A0EB2">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048FD76" w14:textId="77777777" w:rsidR="00D650F6" w:rsidRDefault="005A0EB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w:t>
      </w:r>
      <w:r>
        <w:rPr>
          <w:rFonts w:eastAsia="Times New Roman" w:cs="Times New Roman"/>
          <w:szCs w:val="24"/>
        </w:rPr>
        <w:t xml:space="preserve"> της Βουλής)</w:t>
      </w:r>
    </w:p>
    <w:p w14:paraId="7048FD7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Ο συνάδελφος Βουλευτής κ. </w:t>
      </w:r>
      <w:proofErr w:type="spellStart"/>
      <w:r>
        <w:rPr>
          <w:rFonts w:eastAsia="Times New Roman" w:cs="Times New Roman"/>
          <w:szCs w:val="24"/>
        </w:rPr>
        <w:t>Δουζίνας</w:t>
      </w:r>
      <w:proofErr w:type="spellEnd"/>
      <w:r>
        <w:rPr>
          <w:rFonts w:eastAsia="Times New Roman" w:cs="Times New Roman"/>
          <w:szCs w:val="24"/>
        </w:rPr>
        <w:t xml:space="preserve"> Κωνσταντίνος ζητεί ολιγοήμερη άδεια απουσίας στο εξωτερικό από 26 Μαΐου 2016 έως 4 Ιουνίου 2016, προκειμένου να μεταβεί στην Αυστραλία χωρίς οικονομική επιβάρυνση της Βουλής. Η Βουλή εγκρίνει; </w:t>
      </w:r>
    </w:p>
    <w:p w14:paraId="7048FD78"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w:t>
      </w:r>
      <w:r>
        <w:rPr>
          <w:rFonts w:eastAsia="Times New Roman" w:cs="Times New Roman"/>
          <w:b/>
          <w:szCs w:val="24"/>
        </w:rPr>
        <w:t xml:space="preserve">ΤΕΣ: </w:t>
      </w:r>
      <w:r>
        <w:rPr>
          <w:rFonts w:eastAsia="Times New Roman" w:cs="Times New Roman"/>
          <w:szCs w:val="24"/>
        </w:rPr>
        <w:t xml:space="preserve">Μάλιστα, μάλιστα. </w:t>
      </w:r>
    </w:p>
    <w:p w14:paraId="7048FD79"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7048FD7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Ο επόμενος ομιλητής είναι ο Κοινοβουλευτικός Εκπρόσωπος του Ποταμιού κ. Σπυρίδων </w:t>
      </w:r>
      <w:proofErr w:type="spellStart"/>
      <w:r>
        <w:rPr>
          <w:rFonts w:eastAsia="Times New Roman" w:cs="Times New Roman"/>
          <w:szCs w:val="24"/>
        </w:rPr>
        <w:t>Δανέλλης</w:t>
      </w:r>
      <w:proofErr w:type="spellEnd"/>
      <w:r>
        <w:rPr>
          <w:rFonts w:eastAsia="Times New Roman" w:cs="Times New Roman"/>
          <w:szCs w:val="24"/>
        </w:rPr>
        <w:t xml:space="preserve">. </w:t>
      </w:r>
    </w:p>
    <w:p w14:paraId="7048FD7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Δανέλλη</w:t>
      </w:r>
      <w:proofErr w:type="spellEnd"/>
      <w:r>
        <w:rPr>
          <w:rFonts w:eastAsia="Times New Roman" w:cs="Times New Roman"/>
          <w:szCs w:val="24"/>
        </w:rPr>
        <w:t>, έχετε τον λόγο.</w:t>
      </w:r>
    </w:p>
    <w:p w14:paraId="7048FD7C"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w:t>
      </w:r>
      <w:r>
        <w:rPr>
          <w:rFonts w:eastAsia="Times New Roman" w:cs="Times New Roman"/>
          <w:szCs w:val="24"/>
        </w:rPr>
        <w:t>υχαριστώ, κύριε Πρόεδρε.</w:t>
      </w:r>
    </w:p>
    <w:p w14:paraId="7048FD7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αφελέστατες πλην όμως ιδεοληπτικές και βαθιά διχαστικές –</w:t>
      </w:r>
      <w:proofErr w:type="spellStart"/>
      <w:r>
        <w:rPr>
          <w:rFonts w:eastAsia="Times New Roman" w:cs="Times New Roman"/>
          <w:szCs w:val="24"/>
        </w:rPr>
        <w:t>εμφυλιοπολεμικές</w:t>
      </w:r>
      <w:proofErr w:type="spellEnd"/>
      <w:r>
        <w:rPr>
          <w:rFonts w:eastAsia="Times New Roman" w:cs="Times New Roman"/>
          <w:szCs w:val="24"/>
        </w:rPr>
        <w:t xml:space="preserve"> στην ουσία τους- ερμηνείες της ψήφου των Ελλήνων πολιτών στο </w:t>
      </w:r>
      <w:r>
        <w:rPr>
          <w:rFonts w:eastAsia="Times New Roman" w:cs="Times New Roman"/>
          <w:szCs w:val="24"/>
        </w:rPr>
        <w:t>δ</w:t>
      </w:r>
      <w:r>
        <w:rPr>
          <w:rFonts w:eastAsia="Times New Roman" w:cs="Times New Roman"/>
          <w:szCs w:val="24"/>
        </w:rPr>
        <w:t xml:space="preserve">ημοψήφισμα του Αυγούστου, τις οποίες κατέθεσε εχθές στην </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ο </w:t>
      </w:r>
      <w:proofErr w:type="spellStart"/>
      <w:r>
        <w:rPr>
          <w:rFonts w:eastAsia="Times New Roman" w:cs="Times New Roman"/>
          <w:szCs w:val="24"/>
        </w:rPr>
        <w:t>νεοεισαχθείς</w:t>
      </w:r>
      <w:proofErr w:type="spellEnd"/>
      <w:r>
        <w:rPr>
          <w:rFonts w:eastAsia="Times New Roman" w:cs="Times New Roman"/>
          <w:szCs w:val="24"/>
        </w:rPr>
        <w:t xml:space="preserve"> στη Βουλή κ. Κυρίτσης, σας εκθέτουν, κύριε Υπουργέ, και βεβαίως ακυρώνουν κάθε σας αναφορά και κάθε κουβέντα για ανάπτυξη. </w:t>
      </w:r>
    </w:p>
    <w:p w14:paraId="7048FD7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προφανώς στον αντίποδα της πρόσφατης δήλωσης του κυρίου Πρωθυπουργού, την περασμένη Κυριακή –εάν δεν </w:t>
      </w:r>
      <w:proofErr w:type="spellStart"/>
      <w:r>
        <w:rPr>
          <w:rFonts w:eastAsia="Times New Roman" w:cs="Times New Roman"/>
          <w:szCs w:val="24"/>
        </w:rPr>
        <w:t>απατώμαι</w:t>
      </w:r>
      <w:proofErr w:type="spellEnd"/>
      <w:r>
        <w:rPr>
          <w:rFonts w:eastAsia="Times New Roman" w:cs="Times New Roman"/>
          <w:szCs w:val="24"/>
        </w:rPr>
        <w:t xml:space="preserve">-, την οποία χαιρετίσαμε, που έλεγε: «Να περάσουν από το Υπουργείο Οικονομικών στο Υπουργείο Οικονομίας και Ανάπτυξης για να </w:t>
      </w:r>
      <w:proofErr w:type="spellStart"/>
      <w:r>
        <w:rPr>
          <w:rFonts w:eastAsia="Times New Roman" w:cs="Times New Roman"/>
          <w:szCs w:val="24"/>
        </w:rPr>
        <w:t>παράξουμε</w:t>
      </w:r>
      <w:proofErr w:type="spellEnd"/>
      <w:r>
        <w:rPr>
          <w:rFonts w:eastAsia="Times New Roman" w:cs="Times New Roman"/>
          <w:szCs w:val="24"/>
        </w:rPr>
        <w:t xml:space="preserve"> πλούτο». Αυτή ήταν η αναφορά του κυρίου Πρωθυπουργού, που βεβαίως αναμφισβήτητα είναι ελπιδοφόρα, εάν και έρχεται με εξαι</w:t>
      </w:r>
      <w:r>
        <w:rPr>
          <w:rFonts w:eastAsia="Times New Roman" w:cs="Times New Roman"/>
          <w:szCs w:val="24"/>
        </w:rPr>
        <w:t xml:space="preserve">ρετική καθυστέρηση. </w:t>
      </w:r>
    </w:p>
    <w:p w14:paraId="7048FD7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Η χώρα ζει γι’ άλλη μία φορά το θρίλερ μίας αξιολόγησης, που όλοι ευχόμαστε να τελειώνει άμεσα και όσο γίνεται θετικά, η οποία καθήλωσε τον δημόσιο διάλογο</w:t>
      </w:r>
      <w:r>
        <w:rPr>
          <w:rFonts w:eastAsia="Times New Roman" w:cs="Times New Roman"/>
          <w:szCs w:val="24"/>
        </w:rPr>
        <w:t>,</w:t>
      </w:r>
      <w:r>
        <w:rPr>
          <w:rFonts w:eastAsia="Times New Roman" w:cs="Times New Roman"/>
          <w:szCs w:val="24"/>
        </w:rPr>
        <w:t xml:space="preserve"> στο πώς και πότε θα κλείσει –γι’ άλλη μία φορά επαναλαμβάνω- αναβάλλοντας κάθε</w:t>
      </w:r>
      <w:r>
        <w:rPr>
          <w:rFonts w:eastAsia="Times New Roman" w:cs="Times New Roman"/>
          <w:szCs w:val="24"/>
        </w:rPr>
        <w:t xml:space="preserve"> συζήτηση για τη δημιουργία των προϋποθέσεων της παραγωγής του πραγματικού πλούτου, που αυτό το ερώτημα θα έπρεπε να απασχολεί το σύνολο του δημοσίου διαλόγου όλα τα χρόνια της κρίσης και που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εάν στο παρελθόν μας απασχολούσε σοβαρά, δεν θα πε</w:t>
      </w:r>
      <w:r>
        <w:rPr>
          <w:rFonts w:eastAsia="Times New Roman" w:cs="Times New Roman"/>
          <w:szCs w:val="24"/>
        </w:rPr>
        <w:t>ρνούσαμε στην κρίση της χρεοκοπίας.</w:t>
      </w:r>
    </w:p>
    <w:p w14:paraId="7048FD8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Στα έξι χρόνια της κρίσης, η χώρα παρέμεινε προσκολλημένη σε ένα </w:t>
      </w:r>
      <w:proofErr w:type="spellStart"/>
      <w:r>
        <w:rPr>
          <w:rFonts w:eastAsia="Times New Roman" w:cs="Times New Roman"/>
          <w:szCs w:val="24"/>
        </w:rPr>
        <w:t>κρατικιστικό</w:t>
      </w:r>
      <w:proofErr w:type="spellEnd"/>
      <w:r>
        <w:rPr>
          <w:rFonts w:eastAsia="Times New Roman" w:cs="Times New Roman"/>
          <w:szCs w:val="24"/>
        </w:rPr>
        <w:t xml:space="preserve">, ξεπερασμένο και καταστροφικό μοντέλο οικονομίας. </w:t>
      </w:r>
      <w:r>
        <w:rPr>
          <w:rFonts w:eastAsia="Times New Roman" w:cs="Times New Roman"/>
          <w:szCs w:val="24"/>
        </w:rPr>
        <w:t>Δ</w:t>
      </w:r>
      <w:r>
        <w:rPr>
          <w:rFonts w:eastAsia="Times New Roman" w:cs="Times New Roman"/>
          <w:szCs w:val="24"/>
        </w:rPr>
        <w:t xml:space="preserve">εν είναι τυχαία αυτή η εμμονή του πολιτικού συστήματος, την οποία και εσείς μοιράζεστε. </w:t>
      </w:r>
    </w:p>
    <w:p w14:paraId="7048FD81" w14:textId="77777777" w:rsidR="00D650F6" w:rsidRDefault="005A0EB2">
      <w:pPr>
        <w:spacing w:line="600" w:lineRule="auto"/>
        <w:ind w:firstLine="720"/>
        <w:jc w:val="both"/>
        <w:rPr>
          <w:rFonts w:eastAsia="UB-Helvetica" w:cs="Times New Roman"/>
          <w:szCs w:val="24"/>
        </w:rPr>
      </w:pPr>
      <w:r>
        <w:rPr>
          <w:rFonts w:eastAsia="UB-Helvetica" w:cs="Times New Roman"/>
          <w:szCs w:val="24"/>
        </w:rPr>
        <w:t>Το</w:t>
      </w:r>
      <w:r>
        <w:rPr>
          <w:rFonts w:eastAsia="UB-Helvetica" w:cs="Times New Roman"/>
          <w:szCs w:val="24"/>
        </w:rPr>
        <w:t xml:space="preserve"> πελατειακό κράτος, ο </w:t>
      </w:r>
      <w:proofErr w:type="spellStart"/>
      <w:r>
        <w:rPr>
          <w:rFonts w:eastAsia="UB-Helvetica" w:cs="Times New Roman"/>
          <w:szCs w:val="24"/>
        </w:rPr>
        <w:t>συντεχνιασμός</w:t>
      </w:r>
      <w:proofErr w:type="spellEnd"/>
      <w:r>
        <w:rPr>
          <w:rFonts w:eastAsia="UB-Helvetica" w:cs="Times New Roman"/>
          <w:szCs w:val="24"/>
        </w:rPr>
        <w:t xml:space="preserve">, ο νεποτισμός </w:t>
      </w:r>
      <w:proofErr w:type="spellStart"/>
      <w:r>
        <w:rPr>
          <w:rFonts w:eastAsia="UB-Helvetica" w:cs="Times New Roman"/>
          <w:szCs w:val="24"/>
        </w:rPr>
        <w:t>αφ</w:t>
      </w:r>
      <w:r>
        <w:rPr>
          <w:rFonts w:eastAsia="UB-Helvetica" w:cs="Times New Roman"/>
          <w:szCs w:val="24"/>
        </w:rPr>
        <w:t>’</w:t>
      </w:r>
      <w:r>
        <w:rPr>
          <w:rFonts w:eastAsia="UB-Helvetica" w:cs="Times New Roman"/>
          <w:szCs w:val="24"/>
        </w:rPr>
        <w:t>ενός</w:t>
      </w:r>
      <w:proofErr w:type="spellEnd"/>
      <w:r>
        <w:rPr>
          <w:rFonts w:eastAsia="UB-Helvetica" w:cs="Times New Roman"/>
          <w:szCs w:val="24"/>
        </w:rPr>
        <w:t xml:space="preserve"> και το πολιτικό σύστημα </w:t>
      </w:r>
      <w:proofErr w:type="spellStart"/>
      <w:r>
        <w:rPr>
          <w:rFonts w:eastAsia="UB-Helvetica" w:cs="Times New Roman"/>
          <w:szCs w:val="24"/>
        </w:rPr>
        <w:t>αφ</w:t>
      </w:r>
      <w:r>
        <w:rPr>
          <w:rFonts w:eastAsia="UB-Helvetica" w:cs="Times New Roman"/>
          <w:szCs w:val="24"/>
        </w:rPr>
        <w:t>’</w:t>
      </w:r>
      <w:r>
        <w:rPr>
          <w:rFonts w:eastAsia="UB-Helvetica" w:cs="Times New Roman"/>
          <w:szCs w:val="24"/>
        </w:rPr>
        <w:t>ετέρου</w:t>
      </w:r>
      <w:proofErr w:type="spellEnd"/>
      <w:r>
        <w:rPr>
          <w:rFonts w:eastAsia="UB-Helvetica" w:cs="Times New Roman"/>
          <w:szCs w:val="24"/>
        </w:rPr>
        <w:t>,</w:t>
      </w:r>
      <w:r>
        <w:rPr>
          <w:rFonts w:eastAsia="UB-Helvetica" w:cs="Times New Roman"/>
          <w:szCs w:val="24"/>
        </w:rPr>
        <w:t xml:space="preserve"> παρέμειναν και παραμένουν συνδεδεμένα με σχέσεις αλληλεξάρτησης, στραγγαλίζοντας την επιχειρηματικότητα, την πραγματική οικονομία και, εντέλει, την ίδια τη χώρα.</w:t>
      </w:r>
    </w:p>
    <w:p w14:paraId="7048FD82" w14:textId="77777777" w:rsidR="00D650F6" w:rsidRDefault="005A0EB2">
      <w:pPr>
        <w:spacing w:line="600" w:lineRule="auto"/>
        <w:ind w:firstLine="720"/>
        <w:jc w:val="both"/>
        <w:rPr>
          <w:rFonts w:eastAsia="UB-Helvetica" w:cs="Times New Roman"/>
          <w:szCs w:val="24"/>
        </w:rPr>
      </w:pPr>
      <w:r>
        <w:rPr>
          <w:rFonts w:eastAsia="UB-Helvetica" w:cs="Times New Roman"/>
          <w:szCs w:val="24"/>
        </w:rPr>
        <w:t>Ο</w:t>
      </w:r>
      <w:r>
        <w:rPr>
          <w:rFonts w:eastAsia="UB-Helvetica" w:cs="Times New Roman"/>
          <w:szCs w:val="24"/>
        </w:rPr>
        <w:t>ι μάχες χαρακωμάτων αποκαλύπτουν πως το μόνο που επιθυμείτε</w:t>
      </w:r>
      <w:r>
        <w:rPr>
          <w:rFonts w:eastAsia="UB-Helvetica" w:cs="Times New Roman"/>
          <w:szCs w:val="24"/>
        </w:rPr>
        <w:t>,</w:t>
      </w:r>
      <w:r>
        <w:rPr>
          <w:rFonts w:eastAsia="UB-Helvetica" w:cs="Times New Roman"/>
          <w:szCs w:val="24"/>
        </w:rPr>
        <w:t xml:space="preserve"> είναι να αναβάλετε κι εσείς όπως και οι προηγούμενοι, τις πραγματικές μεταρρυθμίσεις, που αποτελούν την αναγκαία και ικανή συνθήκη για το μεγάλο βήμα προς τα μπρος, την ανάπτυξη.</w:t>
      </w:r>
    </w:p>
    <w:p w14:paraId="7048FD83" w14:textId="77777777" w:rsidR="00D650F6" w:rsidRDefault="005A0EB2">
      <w:pPr>
        <w:spacing w:line="600" w:lineRule="auto"/>
        <w:ind w:firstLine="720"/>
        <w:jc w:val="both"/>
        <w:rPr>
          <w:rFonts w:eastAsia="UB-Helvetica" w:cs="Times New Roman"/>
          <w:szCs w:val="24"/>
        </w:rPr>
      </w:pPr>
      <w:r>
        <w:rPr>
          <w:rFonts w:eastAsia="UB-Helvetica" w:cs="Times New Roman"/>
          <w:szCs w:val="24"/>
        </w:rPr>
        <w:t>Έτσι ερμηνεύεται</w:t>
      </w:r>
      <w:r>
        <w:rPr>
          <w:rFonts w:eastAsia="UB-Helvetica" w:cs="Times New Roman"/>
          <w:szCs w:val="24"/>
        </w:rPr>
        <w:t xml:space="preserve"> και η επιμονή σας στην επιβολή φόρων για τη διατήρηση αυτού του αντιπαραγωγικού στάτους. Είναι χαρακτηριστικό ότι στον φετινό προϋπολογισμό της γενικής διακυβέρνησης του κράτους</w:t>
      </w:r>
      <w:r>
        <w:rPr>
          <w:rFonts w:eastAsia="UB-Helvetica" w:cs="Times New Roman"/>
          <w:szCs w:val="24"/>
        </w:rPr>
        <w:t>,</w:t>
      </w:r>
      <w:r>
        <w:rPr>
          <w:rFonts w:eastAsia="UB-Helvetica" w:cs="Times New Roman"/>
          <w:szCs w:val="24"/>
        </w:rPr>
        <w:t xml:space="preserve"> προβλέπεται τα έσοδα να προέλθουν κατά 90% από φόρους και μόνο κατά 10% από </w:t>
      </w:r>
      <w:r>
        <w:rPr>
          <w:rFonts w:eastAsia="UB-Helvetica" w:cs="Times New Roman"/>
          <w:szCs w:val="24"/>
        </w:rPr>
        <w:t>εξοικονόμηση δαπανών. Πρόκειται για μια άλλη αυταπάτη και όπως αποδείχθηκε το Σαββατοκύριακο που μας πέρασε, οι αυταπάτες, όπως και η έλλειψη σχεδιασμού, πάντοτε καταλήγουν στο να πληρώνονται πολύ ακριβά.</w:t>
      </w:r>
    </w:p>
    <w:p w14:paraId="7048FD84" w14:textId="77777777" w:rsidR="00D650F6" w:rsidRDefault="005A0EB2">
      <w:pPr>
        <w:spacing w:line="600" w:lineRule="auto"/>
        <w:ind w:firstLine="720"/>
        <w:jc w:val="both"/>
        <w:rPr>
          <w:rFonts w:eastAsia="UB-Helvetica" w:cs="Times New Roman"/>
          <w:szCs w:val="24"/>
        </w:rPr>
      </w:pPr>
      <w:r>
        <w:rPr>
          <w:rFonts w:eastAsia="UB-Helvetica" w:cs="Times New Roman"/>
          <w:szCs w:val="24"/>
        </w:rPr>
        <w:t>Είστε ήδη ενάμιση χρόνο στην εξουσία και ακόμη διαβ</w:t>
      </w:r>
      <w:r>
        <w:rPr>
          <w:rFonts w:eastAsia="UB-Helvetica" w:cs="Times New Roman"/>
          <w:szCs w:val="24"/>
        </w:rPr>
        <w:t>ουλευόμαστε για τον νέο αναπτυξιακό νόμο, που ελπίζουμε, όπως είπατε, την εβδομάδα αυτή να τον έχουμε στην ολότητά του</w:t>
      </w:r>
      <w:r>
        <w:rPr>
          <w:rFonts w:eastAsia="UB-Helvetica" w:cs="Times New Roman"/>
          <w:szCs w:val="24"/>
        </w:rPr>
        <w:t>,</w:t>
      </w:r>
      <w:r>
        <w:rPr>
          <w:rFonts w:eastAsia="UB-Helvetica" w:cs="Times New Roman"/>
          <w:szCs w:val="24"/>
        </w:rPr>
        <w:t xml:space="preserve"> για να μπορέσουμε να συνεννοηθούμε και να συζητήσουμε επ’ αυτού αρκετά.</w:t>
      </w:r>
    </w:p>
    <w:p w14:paraId="7048FD85" w14:textId="77777777" w:rsidR="00D650F6" w:rsidRDefault="005A0EB2">
      <w:pPr>
        <w:spacing w:line="600" w:lineRule="auto"/>
        <w:ind w:firstLine="720"/>
        <w:jc w:val="both"/>
        <w:rPr>
          <w:rFonts w:eastAsia="UB-Helvetica" w:cs="Times New Roman"/>
          <w:szCs w:val="24"/>
        </w:rPr>
      </w:pPr>
      <w:r>
        <w:rPr>
          <w:rFonts w:eastAsia="UB-Helvetica" w:cs="Times New Roman"/>
          <w:szCs w:val="24"/>
        </w:rPr>
        <w:t>Από τη διαβούλευση, όμως, έχουμε ήδη παρατηρήσει κάποιες ασάφειε</w:t>
      </w:r>
      <w:r>
        <w:rPr>
          <w:rFonts w:eastAsia="UB-Helvetica" w:cs="Times New Roman"/>
          <w:szCs w:val="24"/>
        </w:rPr>
        <w:t>ς ως προς τη ρήτρα κερδών των επιχειρήσεων, τον ορισμό του τι συνιστά εξωστρεφή επιχείρηση και τι όχι, βλέπουμε επαναφορά σε λογικές και πρακτικές μονοπρόσωπων και άρα πιο υποκειμενικών και διαβλητών διαδικασιών ελέγχου και αξιολόγησης και διάφορα άλλα, τα</w:t>
      </w:r>
      <w:r>
        <w:rPr>
          <w:rFonts w:eastAsia="UB-Helvetica" w:cs="Times New Roman"/>
          <w:szCs w:val="24"/>
        </w:rPr>
        <w:t xml:space="preserve"> οποία θα συζητήσουμε εκτενέστερα από την επόμενη εβδομάδα.</w:t>
      </w:r>
    </w:p>
    <w:p w14:paraId="7048FD86" w14:textId="77777777" w:rsidR="00D650F6" w:rsidRDefault="005A0EB2">
      <w:pPr>
        <w:spacing w:line="600" w:lineRule="auto"/>
        <w:ind w:firstLine="720"/>
        <w:jc w:val="both"/>
        <w:rPr>
          <w:rFonts w:eastAsia="UB-Helvetica" w:cs="Times New Roman"/>
          <w:szCs w:val="24"/>
        </w:rPr>
      </w:pPr>
      <w:r>
        <w:rPr>
          <w:rFonts w:eastAsia="UB-Helvetica" w:cs="Times New Roman"/>
          <w:szCs w:val="24"/>
        </w:rPr>
        <w:t>Κυρίες και κύριοι της Κυβέρνησης, είναι χαρακτηριστικό το παράδειγμα των αποκρατικοποιήσεων. Είναι σαφές πως υπάρχει μια μόνιμη αμφιθυμία, καθώς δεν έχουν αποενοχοποιηθεί οι έννοιες της επιχειρημα</w:t>
      </w:r>
      <w:r>
        <w:rPr>
          <w:rFonts w:eastAsia="UB-Helvetica" w:cs="Times New Roman"/>
          <w:szCs w:val="24"/>
        </w:rPr>
        <w:t xml:space="preserve">τικότητας, της παραγωγής πλούτου, παρά τις δηλώσεις και του ίδιου του Πρωθυπουργού. Κι όμως η δημόσια περιουσία και η ορθολογική αξιοποίησή της είναι κλειδί παραγωγής εθνικού πλούτου. </w:t>
      </w:r>
    </w:p>
    <w:p w14:paraId="7048FD87" w14:textId="77777777" w:rsidR="00D650F6" w:rsidRDefault="005A0EB2">
      <w:pPr>
        <w:spacing w:line="600" w:lineRule="auto"/>
        <w:ind w:firstLine="720"/>
        <w:jc w:val="both"/>
        <w:rPr>
          <w:rFonts w:eastAsia="UB-Helvetica" w:cs="Times New Roman"/>
          <w:szCs w:val="24"/>
        </w:rPr>
      </w:pPr>
      <w:r>
        <w:rPr>
          <w:rFonts w:eastAsia="UB-Helvetica" w:cs="Times New Roman"/>
          <w:szCs w:val="24"/>
        </w:rPr>
        <w:t>Όσον αφορά τον πρωτογενή τομέα, γιατί δεν συζητάμε ακόμα πάνω από δυο χ</w:t>
      </w:r>
      <w:r>
        <w:rPr>
          <w:rFonts w:eastAsia="UB-Helvetica" w:cs="Times New Roman"/>
          <w:szCs w:val="24"/>
        </w:rPr>
        <w:t>ρόνια από την έναρξη ισχύος της και εφαρμογής της, τη νέα ΚΑΠ και τα νέα της θεσμικά εργαλεία; Ας υπενθυμίσουμε ότι η νέα ΚΑΠ</w:t>
      </w:r>
      <w:r>
        <w:rPr>
          <w:rFonts w:eastAsia="UB-Helvetica" w:cs="Times New Roman"/>
          <w:szCs w:val="24"/>
        </w:rPr>
        <w:t>,</w:t>
      </w:r>
      <w:r>
        <w:rPr>
          <w:rFonts w:eastAsia="UB-Helvetica" w:cs="Times New Roman"/>
          <w:szCs w:val="24"/>
        </w:rPr>
        <w:t xml:space="preserve"> αναμένεται να φέρει κατά την προγραμματική περίοδο 2014-2020 στην ελληνική γεωργία και στην ανάπτυξη της υπαίθρου πάνω από 19 δισ</w:t>
      </w:r>
      <w:r>
        <w:rPr>
          <w:rFonts w:eastAsia="UB-Helvetica" w:cs="Times New Roman"/>
          <w:szCs w:val="24"/>
        </w:rPr>
        <w:t>εκατομμύρια ευρώ. Υπενθυμίζω, επίσης, ότι αυτό το ποσό είναι μεγαλύτερο από το σύνολο των κονδυλίων που θα εισρεύσουν στη χώρα</w:t>
      </w:r>
      <w:r>
        <w:rPr>
          <w:rFonts w:eastAsia="UB-Helvetica" w:cs="Times New Roman"/>
          <w:szCs w:val="24"/>
        </w:rPr>
        <w:t>,</w:t>
      </w:r>
      <w:r>
        <w:rPr>
          <w:rFonts w:eastAsia="UB-Helvetica" w:cs="Times New Roman"/>
          <w:szCs w:val="24"/>
        </w:rPr>
        <w:t xml:space="preserve"> από το σύνολο των λοιπών τομέων </w:t>
      </w:r>
      <w:r w:rsidRPr="005C1109">
        <w:rPr>
          <w:rFonts w:eastAsia="UB-Helvetica" w:cs="Times New Roman"/>
          <w:szCs w:val="24"/>
        </w:rPr>
        <w:t>μέσω των διαρθρωτικών ταμείων.</w:t>
      </w:r>
    </w:p>
    <w:p w14:paraId="7048FD88" w14:textId="77777777" w:rsidR="00D650F6" w:rsidRDefault="005A0EB2">
      <w:pPr>
        <w:spacing w:line="600" w:lineRule="auto"/>
        <w:ind w:firstLine="720"/>
        <w:jc w:val="both"/>
        <w:rPr>
          <w:rFonts w:eastAsia="UB-Helvetica" w:cs="Times New Roman"/>
          <w:szCs w:val="24"/>
        </w:rPr>
      </w:pPr>
      <w:r>
        <w:rPr>
          <w:rFonts w:eastAsia="UB-Helvetica" w:cs="Times New Roman"/>
          <w:szCs w:val="24"/>
        </w:rPr>
        <w:t xml:space="preserve">Η ορθολογική αξιοποίηση, βεβαίως, αυτών των χρημάτων </w:t>
      </w:r>
      <w:r>
        <w:rPr>
          <w:rFonts w:eastAsia="UB-Helvetica" w:cs="Times New Roman"/>
          <w:szCs w:val="24"/>
        </w:rPr>
        <w:t xml:space="preserve">αναμφισβήτητα θα μπορούσε να εξασφαλίσει στη γεωργία μας και στον </w:t>
      </w:r>
      <w:proofErr w:type="spellStart"/>
      <w:r>
        <w:rPr>
          <w:rFonts w:eastAsia="UB-Helvetica" w:cs="Times New Roman"/>
          <w:szCs w:val="24"/>
        </w:rPr>
        <w:t>αγροδιατροφικό</w:t>
      </w:r>
      <w:proofErr w:type="spellEnd"/>
      <w:r>
        <w:rPr>
          <w:rFonts w:eastAsia="UB-Helvetica" w:cs="Times New Roman"/>
          <w:szCs w:val="24"/>
        </w:rPr>
        <w:t xml:space="preserve"> τομέα, που είναι ένας από τους βασικούς πυλώνες του όποιου βιώσιμου παραγωγικού μοντέλου υιοθετήσουμε, βιωσιμότητα περιβαλλοντική, κοινωνική και οικονομική.</w:t>
      </w:r>
    </w:p>
    <w:p w14:paraId="7048FD89" w14:textId="77777777" w:rsidR="00D650F6" w:rsidRDefault="005A0EB2">
      <w:pPr>
        <w:spacing w:line="600" w:lineRule="auto"/>
        <w:ind w:firstLine="720"/>
        <w:jc w:val="both"/>
        <w:rPr>
          <w:rFonts w:eastAsia="UB-Helvetica" w:cs="Times New Roman"/>
          <w:szCs w:val="24"/>
        </w:rPr>
      </w:pPr>
      <w:r>
        <w:rPr>
          <w:rFonts w:eastAsia="UB-Helvetica" w:cs="Times New Roman"/>
          <w:szCs w:val="24"/>
        </w:rPr>
        <w:t>Όμως, δυστυχώς, δύ</w:t>
      </w:r>
      <w:r>
        <w:rPr>
          <w:rFonts w:eastAsia="UB-Helvetica" w:cs="Times New Roman"/>
          <w:szCs w:val="24"/>
        </w:rPr>
        <w:t>ο-δυόμισι χρόνια μετά την έναρξη, όπως είπα, ισχύος είμαστε πολύ μακριά από το να προσεγγίσουμε τους κανόνες του σχεδιασμού, όχι τον σχεδιασμό ακόμη.</w:t>
      </w:r>
    </w:p>
    <w:p w14:paraId="7048FD8A" w14:textId="77777777" w:rsidR="00D650F6" w:rsidRDefault="005A0EB2">
      <w:pPr>
        <w:spacing w:line="600" w:lineRule="auto"/>
        <w:ind w:firstLine="720"/>
        <w:jc w:val="both"/>
        <w:rPr>
          <w:rFonts w:eastAsia="UB-Helvetica" w:cs="Times New Roman"/>
          <w:szCs w:val="24"/>
        </w:rPr>
      </w:pPr>
      <w:r>
        <w:rPr>
          <w:rFonts w:eastAsia="UB-Helvetica" w:cs="Times New Roman"/>
          <w:szCs w:val="24"/>
        </w:rPr>
        <w:t xml:space="preserve">Σχετικά </w:t>
      </w:r>
      <w:r>
        <w:rPr>
          <w:rFonts w:eastAsia="UB-Helvetica" w:cs="Times New Roman"/>
          <w:szCs w:val="24"/>
        </w:rPr>
        <w:t xml:space="preserve">με το ΕΣΠΑ, έχουμε πει κατά καιρούς αρκετά πράγματα. Βεβαίως, δεν αξιοποιήσαμε και επιμένουμε να </w:t>
      </w:r>
      <w:r>
        <w:rPr>
          <w:rFonts w:eastAsia="UB-Helvetica" w:cs="Times New Roman"/>
          <w:szCs w:val="24"/>
        </w:rPr>
        <w:t>μην αξιοποιούμε τους ευρωπαϊκούς πόρους, όπως έκαναν όλες οι άλλες ευρωπαϊκές χώρες, που ξεκίνησαν μετά από εμάς και, μάλιστα, με μεγαλύτερα προβλήματα απ’ ότι εμείς είχαμε στη δική μας εθνική οικονομία τότε.</w:t>
      </w:r>
    </w:p>
    <w:p w14:paraId="7048FD8B" w14:textId="77777777" w:rsidR="00D650F6" w:rsidRDefault="005A0EB2">
      <w:pPr>
        <w:spacing w:line="600" w:lineRule="auto"/>
        <w:ind w:firstLine="720"/>
        <w:jc w:val="both"/>
        <w:rPr>
          <w:rFonts w:eastAsia="UB-Helvetica" w:cs="Times New Roman"/>
          <w:szCs w:val="24"/>
        </w:rPr>
      </w:pPr>
      <w:r>
        <w:rPr>
          <w:rFonts w:eastAsia="UB-Helvetica" w:cs="Times New Roman"/>
          <w:szCs w:val="24"/>
        </w:rPr>
        <w:t>Τα έργα, οι δράσεις και η λογική των ταμείων πά</w:t>
      </w:r>
      <w:r>
        <w:rPr>
          <w:rFonts w:eastAsia="UB-Helvetica" w:cs="Times New Roman"/>
          <w:szCs w:val="24"/>
        </w:rPr>
        <w:t>ντα ήταν να διαρθρώνονται μεταξύ τους έτσι, ώστε να δημιουργούν μια προστιθέμενη αξία. Αυτό δεν διέκρινε ποτέ τον όποιο σχεδιασμό διαχρονικά. Αποτέλεσμα ήταν να έχουμε, βεβαίως, απώλεια πόρων στο τέλος κάθε προγραμματικής περιόδου αλλά και βεβαίως ανορθολο</w:t>
      </w:r>
      <w:r>
        <w:rPr>
          <w:rFonts w:eastAsia="UB-Helvetica" w:cs="Times New Roman"/>
          <w:szCs w:val="24"/>
        </w:rPr>
        <w:t xml:space="preserve">γική αξιοποίηση των κονδυλίων. Είναι χαρακτηριστικό πως μιλούσαμε πάντα για απορροφητικότητα και εξακολουθούμε να μιλάμε και όχι για αξιοποίηση. </w:t>
      </w:r>
    </w:p>
    <w:p w14:paraId="7048FD8C" w14:textId="77777777" w:rsidR="00D650F6" w:rsidRDefault="005A0EB2">
      <w:pPr>
        <w:spacing w:line="600" w:lineRule="auto"/>
        <w:ind w:firstLine="720"/>
        <w:jc w:val="both"/>
        <w:rPr>
          <w:rFonts w:eastAsia="UB-Helvetica" w:cs="Times New Roman"/>
          <w:szCs w:val="24"/>
        </w:rPr>
      </w:pPr>
      <w:r>
        <w:rPr>
          <w:rFonts w:eastAsia="UB-Helvetica" w:cs="Times New Roman"/>
          <w:szCs w:val="24"/>
        </w:rPr>
        <w:t>Κύριε Υπουργέ, θέλω να παρατηρήσω ότι το μεγαλύτερο έργο με τον υψηλότερο προϋπολογισμό που έτρεξε ποτέ στην Κ</w:t>
      </w:r>
      <w:r>
        <w:rPr>
          <w:rFonts w:eastAsia="UB-Helvetica" w:cs="Times New Roman"/>
          <w:szCs w:val="24"/>
        </w:rPr>
        <w:t xml:space="preserve">ρήτη είναι ένα έργο -το πώς αποδεικνύουν τα πράγματα και όχι οι απόψεις του καθενός μας- όχι μόνο αναποτελεσματικό αλλά και καταστροφικό. Αναφέρομαι στο φράγμα του </w:t>
      </w:r>
      <w:proofErr w:type="spellStart"/>
      <w:r>
        <w:rPr>
          <w:rFonts w:eastAsia="UB-Helvetica" w:cs="Times New Roman"/>
          <w:szCs w:val="24"/>
        </w:rPr>
        <w:t>Αποσελέμη</w:t>
      </w:r>
      <w:proofErr w:type="spellEnd"/>
      <w:r>
        <w:rPr>
          <w:rFonts w:eastAsia="UB-Helvetica" w:cs="Times New Roman"/>
          <w:szCs w:val="24"/>
        </w:rPr>
        <w:t>, επειδή κι αυτές τις μέρες έχουμε να σκεφτούμε το πώς τελικά αξιοποιήσαμε ή μάλλον</w:t>
      </w:r>
      <w:r>
        <w:rPr>
          <w:rFonts w:eastAsia="UB-Helvetica" w:cs="Times New Roman"/>
          <w:szCs w:val="24"/>
        </w:rPr>
        <w:t xml:space="preserve"> εδώ δεν αξιοποιήσαμε τους πόρους που είχαμε στη </w:t>
      </w:r>
      <w:r>
        <w:rPr>
          <w:rFonts w:eastAsia="UB-Helvetica" w:cs="Times New Roman"/>
          <w:szCs w:val="24"/>
        </w:rPr>
        <w:t xml:space="preserve">διάθεσή </w:t>
      </w:r>
      <w:r>
        <w:rPr>
          <w:rFonts w:eastAsia="UB-Helvetica" w:cs="Times New Roman"/>
          <w:szCs w:val="24"/>
        </w:rPr>
        <w:t xml:space="preserve">μας. </w:t>
      </w:r>
    </w:p>
    <w:p w14:paraId="7048FD8D" w14:textId="77777777" w:rsidR="00D650F6" w:rsidRDefault="005A0EB2">
      <w:pPr>
        <w:spacing w:line="600" w:lineRule="auto"/>
        <w:ind w:firstLine="720"/>
        <w:jc w:val="both"/>
        <w:rPr>
          <w:rFonts w:eastAsia="UB-Helvetica" w:cs="Times New Roman"/>
          <w:szCs w:val="24"/>
        </w:rPr>
      </w:pPr>
      <w:r>
        <w:rPr>
          <w:rFonts w:eastAsia="UB-Helvetica" w:cs="Times New Roman"/>
          <w:szCs w:val="24"/>
        </w:rPr>
        <w:t>Δεν καταλήξαμε και δεν κάναμε ποτέ μια αξιολόγηση στο τέλος κάθε δημοσιονομικής περιόδου, μια αξιολόγηση για να δούμε τι δεν κάναμε σωστά για να μην το κάνουμε ξανά την επόμενη φορά. Δεν έχουμε</w:t>
      </w:r>
      <w:r>
        <w:rPr>
          <w:rFonts w:eastAsia="UB-Helvetica" w:cs="Times New Roman"/>
          <w:szCs w:val="24"/>
        </w:rPr>
        <w:t xml:space="preserve"> κάνει ούτε τώρα.</w:t>
      </w:r>
    </w:p>
    <w:p w14:paraId="7048FD8E"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Φέτος έχουμε την ενδιάμεση αναθεώρηση και στην ΚΑΠ και στα διαρθρωτικά </w:t>
      </w:r>
      <w:r>
        <w:rPr>
          <w:rFonts w:eastAsia="UB-Helvetica" w:cs="Times New Roman"/>
          <w:szCs w:val="24"/>
        </w:rPr>
        <w:t xml:space="preserve">ταμεία </w:t>
      </w:r>
      <w:r>
        <w:rPr>
          <w:rFonts w:eastAsia="UB-Helvetica" w:cs="Times New Roman"/>
          <w:szCs w:val="24"/>
        </w:rPr>
        <w:t>και βεβαίως στον ευρωπαϊκό προϋπολογισμό. Έχουμε σχεδιασμό και άποψη; Θα έχουμε παρέμβαση σε όλα αυτά, κύριε Υπουργέ;</w:t>
      </w:r>
    </w:p>
    <w:p w14:paraId="7048FD8F"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Σήμερα, στην πιο κρίσιμη και προβληματική </w:t>
      </w:r>
      <w:r>
        <w:rPr>
          <w:rFonts w:eastAsia="UB-Helvetica" w:cs="Times New Roman"/>
          <w:szCs w:val="24"/>
        </w:rPr>
        <w:t>περίοδο για τη χώρα, σε ό,τι αφορά στους ευρωπαϊκούς πόρους, ενώ είναι οι μόνοι σίγουροι πόροι για επενδύσεις και προώθηση δράσεων και έργων, φαίνεται ότι εξακολουθούμε να είμαστε αδύναμοι να διδαχθούμε από τα λάθη του παρελθόντος.</w:t>
      </w:r>
    </w:p>
    <w:p w14:paraId="7048FD90"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Πώς είναι δυνατόν χωρίς </w:t>
      </w:r>
      <w:r>
        <w:rPr>
          <w:rFonts w:eastAsia="UB-Helvetica" w:cs="Times New Roman"/>
          <w:szCs w:val="24"/>
        </w:rPr>
        <w:t>αναπτυξιακό νόμο, που θέτει βεβαίως συγκεκριμένες στοχεύσεις, να γίνονται προσκλήσεις για προγράμματα και έργα που ήδη τρέχουν; Υπάρχει αυτός ο ανορθολογισμός και η μεγάλη καθυστέρηση που κοστίζει, που δεν οφείλονται μόνο σε εσάς. Εσείς έχετε χρεωθεί τον ε</w:t>
      </w:r>
      <w:r>
        <w:rPr>
          <w:rFonts w:eastAsia="UB-Helvetica" w:cs="Times New Roman"/>
          <w:szCs w:val="24"/>
        </w:rPr>
        <w:t xml:space="preserve">νάμιση χρόνο. </w:t>
      </w:r>
    </w:p>
    <w:p w14:paraId="7048FD91"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Με αυτούς τους τρόπους, βεβαίως, μπαίνει στο ψυγείο ο μετασχηματισμός του παραγωγικού ιστού της χώρας και η ολοκλήρωση των υποδομών αλλά και η μεταρρύθμιση του θεσμικού περιβάλλοντος που είναι απαραίτητη</w:t>
      </w:r>
      <w:r>
        <w:rPr>
          <w:rFonts w:eastAsia="UB-Helvetica" w:cs="Times New Roman"/>
          <w:szCs w:val="24"/>
        </w:rPr>
        <w:t>,</w:t>
      </w:r>
      <w:r>
        <w:rPr>
          <w:rFonts w:eastAsia="UB-Helvetica" w:cs="Times New Roman"/>
          <w:szCs w:val="24"/>
        </w:rPr>
        <w:t xml:space="preserve"> προκειμένου να μιλάμε για πραγματικο</w:t>
      </w:r>
      <w:r>
        <w:rPr>
          <w:rFonts w:eastAsia="UB-Helvetica" w:cs="Times New Roman"/>
          <w:szCs w:val="24"/>
        </w:rPr>
        <w:t xml:space="preserve">ύς όρους ανάπτυξης. </w:t>
      </w:r>
    </w:p>
    <w:p w14:paraId="7048FD92"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Δεν είναι τυχαίο ότι σχεδόν τέσσερις στις δέκα ελληνικές επιχειρήσεις στις μέρες μας ωθούνται να εξετάσουν όχι μόνο τη μεταφορά μέρους δραστηριοτήτων τους στο εξωτερικό αλλά και την έδρα τους. Εννέα χιλιάδες επιχειρήσεις βρίσκονται πιο</w:t>
      </w:r>
      <w:r>
        <w:rPr>
          <w:rFonts w:eastAsia="UB-Helvetica" w:cs="Times New Roman"/>
          <w:szCs w:val="24"/>
        </w:rPr>
        <w:t xml:space="preserve"> κοντά στη μετανάστευση, επιχειρήσεις που δραστηριοποιούνται κυρίως σε κλάδους υψηλής προστιθέμενης αξίας, όπως είναι η τεχνολογία, η υγεία κ.λπ.</w:t>
      </w:r>
      <w:r>
        <w:rPr>
          <w:rFonts w:eastAsia="UB-Helvetica" w:cs="Times New Roman"/>
          <w:szCs w:val="24"/>
        </w:rPr>
        <w:t>.</w:t>
      </w:r>
      <w:r>
        <w:rPr>
          <w:rFonts w:eastAsia="UB-Helvetica" w:cs="Times New Roman"/>
          <w:szCs w:val="24"/>
        </w:rPr>
        <w:t xml:space="preserve"> </w:t>
      </w:r>
    </w:p>
    <w:p w14:paraId="7048FD93"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Όλοι γνωρίζουμε ποιοι είναι οι βασικοί λόγοι διαφυγής. Τι κάνουμε προς άρση όλων αυτών των λόγων, της μεγάλη</w:t>
      </w:r>
      <w:r>
        <w:rPr>
          <w:rFonts w:eastAsia="UB-Helvetica" w:cs="Times New Roman"/>
          <w:szCs w:val="24"/>
        </w:rPr>
        <w:t xml:space="preserve">ς φορολογικής αστάθειας, της αδυναμίας πρόσβασης σε κεφάλαια, της υψηλής φορολογίας, της γραφειοκρατίας αλλά βεβαίως –και βασικότερο- της έλλειψης εμπιστοσύνης και σταθερότητας; </w:t>
      </w:r>
    </w:p>
    <w:p w14:paraId="7048FD94"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Η τελευταία μηνιαία έρευνα οικονομικής συγκυρίας του ΙΟΒΕ καταγράφει μια διεύ</w:t>
      </w:r>
      <w:r>
        <w:rPr>
          <w:rFonts w:eastAsia="UB-Helvetica" w:cs="Times New Roman"/>
          <w:szCs w:val="24"/>
        </w:rPr>
        <w:t xml:space="preserve">ρυνση της απαισιοδοξίας στο λιανικό εμπόριο και τις υπηρεσίες, ένα κλίμα που ισχύει για τον κλάδο των κατασκευών, δυστυχώς χρόνια τώρα, κυρίως για τον κλάδο των ιδιωτικών κατασκευών, όπου καταγράφεται νέα επιδείνωση των προσδοκιών. </w:t>
      </w:r>
    </w:p>
    <w:p w14:paraId="7048FD95"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Βεβαίως, πώς να μην είν</w:t>
      </w:r>
      <w:r>
        <w:rPr>
          <w:rFonts w:eastAsia="UB-Helvetica" w:cs="Times New Roman"/>
          <w:szCs w:val="24"/>
        </w:rPr>
        <w:t>αι έτσι, όταν πενήντα επτά χιλιάδες εννιακόσιες δεκαέξι επιχειρήσεις αναμένουν επιστροφή ΦΠΑ που ξεπερνά το 1 δισεκατομμύριο ευρώ και ορισμένες από αυτές περιμένουν ήδη επί τριάμισι χρόνια;</w:t>
      </w:r>
    </w:p>
    <w:p w14:paraId="7048FD96"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Είναι παραπάνω από προφανές ότι το σε εξέλιξη κύμα αποβιομηχάνισης</w:t>
      </w:r>
      <w:r>
        <w:rPr>
          <w:rFonts w:eastAsia="UB-Helvetica" w:cs="Times New Roman"/>
          <w:szCs w:val="24"/>
        </w:rPr>
        <w:t xml:space="preserve"> και </w:t>
      </w:r>
      <w:proofErr w:type="spellStart"/>
      <w:r>
        <w:rPr>
          <w:rFonts w:eastAsia="UB-Helvetica" w:cs="Times New Roman"/>
          <w:szCs w:val="24"/>
        </w:rPr>
        <w:t>αποεπένδυσης</w:t>
      </w:r>
      <w:proofErr w:type="spellEnd"/>
      <w:r>
        <w:rPr>
          <w:rFonts w:eastAsia="UB-Helvetica" w:cs="Times New Roman"/>
          <w:szCs w:val="24"/>
        </w:rPr>
        <w:t xml:space="preserve"> της ελληνικής οικονομίας εκπέμπει σήμα κινδύνου για ένα οδυνηρό </w:t>
      </w:r>
      <w:r>
        <w:rPr>
          <w:rFonts w:eastAsia="UB-Helvetica" w:cs="Times New Roman"/>
          <w:szCs w:val="24"/>
          <w:lang w:val="en-US"/>
        </w:rPr>
        <w:t>Asset</w:t>
      </w:r>
      <w:r>
        <w:rPr>
          <w:rFonts w:eastAsia="UB-Helvetica" w:cs="Times New Roman"/>
          <w:szCs w:val="24"/>
        </w:rPr>
        <w:t xml:space="preserve"> </w:t>
      </w:r>
      <w:r>
        <w:rPr>
          <w:rFonts w:eastAsia="UB-Helvetica" w:cs="Times New Roman"/>
          <w:szCs w:val="24"/>
          <w:lang w:val="en-US"/>
        </w:rPr>
        <w:t>Drain</w:t>
      </w:r>
      <w:r>
        <w:rPr>
          <w:rFonts w:eastAsia="UB-Helvetica" w:cs="Times New Roman"/>
          <w:szCs w:val="24"/>
        </w:rPr>
        <w:t xml:space="preserve">. Η συνεχιζόμενη φυγή ανθρώπων, κεφαλαίων και επιχειρήσεων οδηγεί σε ένα τεράστιο </w:t>
      </w:r>
      <w:r>
        <w:rPr>
          <w:rFonts w:eastAsia="UB-Helvetica" w:cs="Times New Roman"/>
          <w:szCs w:val="24"/>
          <w:lang w:val="en-US"/>
        </w:rPr>
        <w:t>Value</w:t>
      </w:r>
      <w:r>
        <w:rPr>
          <w:rFonts w:eastAsia="UB-Helvetica" w:cs="Times New Roman"/>
          <w:szCs w:val="24"/>
        </w:rPr>
        <w:t xml:space="preserve"> </w:t>
      </w:r>
      <w:r>
        <w:rPr>
          <w:rFonts w:eastAsia="UB-Helvetica" w:cs="Times New Roman"/>
          <w:szCs w:val="24"/>
          <w:lang w:val="en-US"/>
        </w:rPr>
        <w:t>Drain</w:t>
      </w:r>
      <w:r>
        <w:rPr>
          <w:rFonts w:eastAsia="UB-Helvetica" w:cs="Times New Roman"/>
          <w:szCs w:val="24"/>
        </w:rPr>
        <w:t xml:space="preserve"> για τη χώρα μας. </w:t>
      </w:r>
    </w:p>
    <w:p w14:paraId="7048FD97"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w:t>
      </w:r>
      <w:r>
        <w:rPr>
          <w:rFonts w:eastAsia="UB-Helvetica" w:cs="Times New Roman"/>
          <w:szCs w:val="24"/>
        </w:rPr>
        <w:t>νου ομιλίας του κυρίου Βουλευτή)</w:t>
      </w:r>
    </w:p>
    <w:p w14:paraId="7048FD98"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Τελειώνω, κύριε Πρόεδρε. </w:t>
      </w:r>
    </w:p>
    <w:p w14:paraId="7048FD99"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Μαζί με τις πολύτιμες ικανότητες και την τεχνογνωσία που χάνονται, χάνεται μαζί και η προοπτική και η ελπίδα. Η επιχειρηματικότητα, που είναι μονόδρομος για την αναπτυξιακή προοπτική της χώρας και </w:t>
      </w:r>
      <w:r>
        <w:rPr>
          <w:rFonts w:eastAsia="UB-Helvetica" w:cs="Times New Roman"/>
          <w:szCs w:val="24"/>
        </w:rPr>
        <w:t xml:space="preserve">τη διέξοδο από την κρίση, φαίνεται πως τιμωρείται συστηματικά από τις κυβερνητικές πολιτικές. </w:t>
      </w:r>
    </w:p>
    <w:p w14:paraId="7048FD9A"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Αυτό που απαιτείται από την πολιτεία είναι γνώση, βούληση, σχεδιασμός, αντί της βολικής ίσως άμεσα αλλά κοντόθωρης και καταστροφικής πολιτικής φορολογικών </w:t>
      </w:r>
      <w:proofErr w:type="spellStart"/>
      <w:r>
        <w:rPr>
          <w:rFonts w:eastAsia="UB-Helvetica" w:cs="Times New Roman"/>
          <w:szCs w:val="24"/>
        </w:rPr>
        <w:t>υπερεπ</w:t>
      </w:r>
      <w:r>
        <w:rPr>
          <w:rFonts w:eastAsia="UB-Helvetica" w:cs="Times New Roman"/>
          <w:szCs w:val="24"/>
        </w:rPr>
        <w:t>ιβαρύνσεων</w:t>
      </w:r>
      <w:proofErr w:type="spellEnd"/>
      <w:r>
        <w:rPr>
          <w:rFonts w:eastAsia="UB-Helvetica" w:cs="Times New Roman"/>
          <w:szCs w:val="24"/>
        </w:rPr>
        <w:t>, σε ό,τι φαίνεται να δημιουργεί δυναμική κερδοφορίας και σε ό,τι φέρνει την ανάπτυξη.</w:t>
      </w:r>
    </w:p>
    <w:p w14:paraId="7048FD9B"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Κύριε Υπουργέ, ας συνεννοηθούμε επιτέλους το σύνολο των πολιτικών δυνάμεων του τόπου, ώστε να προσδιορίσουμε από κοινού τις προϋποθέσεις που απαιτούνται προκει</w:t>
      </w:r>
      <w:r>
        <w:rPr>
          <w:rFonts w:eastAsia="UB-Helvetica" w:cs="Times New Roman"/>
          <w:szCs w:val="24"/>
        </w:rPr>
        <w:t xml:space="preserve">μένου ρεαλιστικά να μιλάμε για ανάπτυξη και για υιοθέτηση ενός βιώσιμου παραγωγικού μοντέλου που –δεν θα κουραστούμε να το λέμε- περισσότερο από ποτέ έχει σήμερα ανάγκη η χώρα. </w:t>
      </w:r>
    </w:p>
    <w:p w14:paraId="7048FD9C"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Σας ευχαριστώ. </w:t>
      </w:r>
    </w:p>
    <w:p w14:paraId="7048FD9D"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(Χειροκροτήματα από την πτέρυγα της Δημοκρατικής Συμπαράταξης </w:t>
      </w:r>
      <w:r>
        <w:rPr>
          <w:rFonts w:eastAsia="UB-Helvetica" w:cs="Times New Roman"/>
          <w:szCs w:val="24"/>
        </w:rPr>
        <w:t>ΠΑΣΟΚ-ΔΗΜΑΡ)</w:t>
      </w:r>
    </w:p>
    <w:p w14:paraId="7048FD9E"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Κι εγώ ευχαριστώ. </w:t>
      </w:r>
    </w:p>
    <w:p w14:paraId="7048FD9F"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Ο κ. Καμμένος, Κοινοβουλευτικός Εκπρόσωπος των Ανεξαρτήτων Ελλήνων, έχει τον λόγο. </w:t>
      </w:r>
    </w:p>
    <w:p w14:paraId="7048FDA0"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b/>
          <w:szCs w:val="24"/>
        </w:rPr>
        <w:t>ΔΗΜΗΤΡΙΟΣ ΚΑΜΜΕΝΟΣ:</w:t>
      </w:r>
      <w:r>
        <w:rPr>
          <w:rFonts w:eastAsia="UB-Helvetica" w:cs="Times New Roman"/>
          <w:szCs w:val="24"/>
        </w:rPr>
        <w:t xml:space="preserve"> Ευχαριστώ, κύριε Πρόεδρε. </w:t>
      </w:r>
    </w:p>
    <w:p w14:paraId="7048FDA1"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Κύριοι συνάδελφοι, ο ορισμός του νέου νομοθετήματος ή όπω</w:t>
      </w:r>
      <w:r>
        <w:rPr>
          <w:rFonts w:eastAsia="UB-Helvetica" w:cs="Times New Roman"/>
          <w:szCs w:val="24"/>
        </w:rPr>
        <w:t xml:space="preserve">ς τον ανέφεραν οι προηγούμενοι συνάδελφοι και τον ανέλυσαν αρκετά καλά κάτω από το πολιτικό του πρίσμα και τα πολιτικά του «γυαλιά» με το αντίστοιχο χρώμα, έχει δύο λέξεις «αναπτυξιακός νόμος». </w:t>
      </w:r>
    </w:p>
    <w:p w14:paraId="7048FDA2"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Ο νόμος, όπως τον καταλαβαίνουμε όλοι και οι απλοί πολίτες, ε</w:t>
      </w:r>
      <w:r>
        <w:rPr>
          <w:rFonts w:eastAsia="UB-Helvetica" w:cs="Times New Roman"/>
          <w:szCs w:val="24"/>
        </w:rPr>
        <w:t xml:space="preserve">ίναι κάτι που πρέπει να εφαρμόζεται. </w:t>
      </w:r>
    </w:p>
    <w:p w14:paraId="7048FDA3" w14:textId="77777777" w:rsidR="00D650F6" w:rsidRDefault="005A0EB2">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Σε σχέση με το πρώτο συνθετικό, το «αναπτυξιακός», δεν θα αναλύσω την ερώτηση που θα θέσω, γιατί θα πάρω πολύ συγκεκριμένη θέση στη συζήτηση που θα κάνουμε για τον νόμο όταν θα έρθει στη Βουλή σε δέκα ημέρες, προς </w:t>
      </w:r>
      <w:r>
        <w:rPr>
          <w:rFonts w:eastAsia="UB-Helvetica" w:cs="Times New Roman"/>
          <w:szCs w:val="24"/>
        </w:rPr>
        <w:t>ψήφιση και υλοποίησή του.</w:t>
      </w:r>
    </w:p>
    <w:p w14:paraId="7048FDA4" w14:textId="77777777" w:rsidR="00D650F6" w:rsidRDefault="005A0EB2">
      <w:pPr>
        <w:tabs>
          <w:tab w:val="left" w:pos="2096"/>
        </w:tabs>
        <w:spacing w:after="0" w:line="600" w:lineRule="auto"/>
        <w:ind w:firstLine="720"/>
        <w:jc w:val="both"/>
        <w:rPr>
          <w:rFonts w:eastAsia="Times New Roman" w:cs="Times New Roman"/>
          <w:szCs w:val="24"/>
        </w:rPr>
      </w:pPr>
      <w:r>
        <w:rPr>
          <w:rFonts w:eastAsia="UB-Helvetica" w:cs="Times New Roman"/>
          <w:szCs w:val="24"/>
        </w:rPr>
        <w:t xml:space="preserve">Μια </w:t>
      </w:r>
      <w:r>
        <w:rPr>
          <w:rFonts w:eastAsia="Times New Roman" w:cs="Times New Roman"/>
          <w:szCs w:val="24"/>
        </w:rPr>
        <w:t>είναι η σκέψη: Όταν κάποιος βάζει τα χρήματά του στην ελληνική οικονομία, είτε είναι το δημόσιο, στις δημόσιες επενδύσεις</w:t>
      </w:r>
      <w:r>
        <w:rPr>
          <w:rFonts w:eastAsia="Times New Roman" w:cs="Times New Roman"/>
          <w:szCs w:val="24"/>
        </w:rPr>
        <w:t xml:space="preserve"> είτε είναι ένας Έλληνας ιδιώτης είτε ένας ξένος επενδυτής, η βασική σκέψη όλων μας, εφόσον εμείς έχουμε την ευθύνη της διαχείρισης αυτής της επένδυσης από κάθε άποψη, χρηματοοικονομική, νομική, περιβαλλοντική και οτιδήποτε άλλο, θα πρέπει να είναι το πώς </w:t>
      </w:r>
      <w:r>
        <w:rPr>
          <w:rFonts w:eastAsia="Times New Roman" w:cs="Times New Roman"/>
          <w:szCs w:val="24"/>
        </w:rPr>
        <w:t>αυτό το κεφάλαιο, το οποίο συνήθως δανείζεται από το ένα μέρος στο άλλο για να γίνει η επένδυση, δεν θα καταντήσει να γίνει «κόκκινο».</w:t>
      </w:r>
    </w:p>
    <w:p w14:paraId="7048FDA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Αυτό λέγαμε εδώ και είκοσι χρόνια στα οικονομικά, πώς θα κάνουμε κάτι, έτσι ώστε στο μέλλον να μην είναι </w:t>
      </w:r>
      <w:proofErr w:type="spellStart"/>
      <w:r>
        <w:rPr>
          <w:rFonts w:eastAsia="Times New Roman" w:cs="Times New Roman"/>
          <w:szCs w:val="24"/>
        </w:rPr>
        <w:t>ρισκοβόρος</w:t>
      </w:r>
      <w:proofErr w:type="spellEnd"/>
      <w:r>
        <w:rPr>
          <w:rFonts w:eastAsia="Times New Roman" w:cs="Times New Roman"/>
          <w:szCs w:val="24"/>
        </w:rPr>
        <w:t xml:space="preserve"> η επέ</w:t>
      </w:r>
      <w:r>
        <w:rPr>
          <w:rFonts w:eastAsia="Times New Roman" w:cs="Times New Roman"/>
          <w:szCs w:val="24"/>
        </w:rPr>
        <w:t>νδυσή μας, εφόσον ενδιαφέρει το κράτος να μην χάνει τα λεφτά του. Υπάρχει εδώ μια βασική υπόθεση. Εάν το κράτος δεν το ενδιαφέρει να χάνει τα λεφτά των φορολογουμένων και να τα ρισκάρει ή να τα εξατμίζει ή να τα εξαφανίζει, τότε δεν υπάρχει λόγος να συζητή</w:t>
      </w:r>
      <w:r>
        <w:rPr>
          <w:rFonts w:eastAsia="Times New Roman" w:cs="Times New Roman"/>
          <w:szCs w:val="24"/>
        </w:rPr>
        <w:t>σουμε το σκεπτικό μου.</w:t>
      </w:r>
    </w:p>
    <w:p w14:paraId="7048FDA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Επειδή, όμως, αυτό το κράτος και αυτή η Κυβέρνηση είμαι σίγουρος ότι δεν θέλει να σπαταλήσει τα χρήματα του ελληνικού λαού, σε κα</w:t>
      </w:r>
      <w:r>
        <w:rPr>
          <w:rFonts w:eastAsia="Times New Roman" w:cs="Times New Roman"/>
          <w:szCs w:val="24"/>
        </w:rPr>
        <w:t>μ</w:t>
      </w:r>
      <w:r>
        <w:rPr>
          <w:rFonts w:eastAsia="Times New Roman" w:cs="Times New Roman"/>
          <w:szCs w:val="24"/>
        </w:rPr>
        <w:t>μία περίπτωση –ίσα ίσα το αντίθετο-, με αυτήν την υγιή σκέψη θα πρέπει να δούμε πώς ο αναπτυξιακός νόμο</w:t>
      </w:r>
      <w:r>
        <w:rPr>
          <w:rFonts w:eastAsia="Times New Roman" w:cs="Times New Roman"/>
          <w:szCs w:val="24"/>
        </w:rPr>
        <w:t xml:space="preserve">ς μαζί με όλα τα συναρμόδια </w:t>
      </w:r>
      <w:r>
        <w:rPr>
          <w:rFonts w:eastAsia="Times New Roman" w:cs="Times New Roman"/>
          <w:szCs w:val="24"/>
        </w:rPr>
        <w:t>Υπουργεία</w:t>
      </w:r>
      <w:r>
        <w:rPr>
          <w:rFonts w:eastAsia="Times New Roman" w:cs="Times New Roman"/>
          <w:szCs w:val="24"/>
        </w:rPr>
        <w:t>, όλες τις συναρμόδιες επιτροπές και το τραπεζικό σύστημα, το οποίο είναι ο πυλώνας της οικονομίας, ο οποίος θα δανείσει ένα μέρος των χρημάτων, θα εγγυηθεί μέρος των χρημάτων, μαζί με την εποπτική αρχή, την Τράπεζα της</w:t>
      </w:r>
      <w:r>
        <w:rPr>
          <w:rFonts w:eastAsia="Times New Roman" w:cs="Times New Roman"/>
          <w:szCs w:val="24"/>
        </w:rPr>
        <w:t xml:space="preserve"> Ελλάδος και τους μηχανισμούς της Ευρώπης, είτε αυτά είναι χρηματοδοτικά εργαλεία –και αυτά τα χρηματοδοτικά εργαλεία είτε είναι του κ. </w:t>
      </w:r>
      <w:proofErr w:type="spellStart"/>
      <w:r>
        <w:rPr>
          <w:rFonts w:eastAsia="Times New Roman" w:cs="Times New Roman"/>
          <w:szCs w:val="24"/>
        </w:rPr>
        <w:t>Γιούνκερ</w:t>
      </w:r>
      <w:proofErr w:type="spellEnd"/>
      <w:r>
        <w:rPr>
          <w:rFonts w:eastAsia="Times New Roman" w:cs="Times New Roman"/>
          <w:szCs w:val="24"/>
        </w:rPr>
        <w:t xml:space="preserve"> είτε είναι της Ευρωπαϊκής Τράπεζας Επενδύσεων είτε της Τράπεζας Ανασυγκρότησης και Ανάπτυξης είτε οποιουδήποτε </w:t>
      </w:r>
      <w:r>
        <w:rPr>
          <w:rFonts w:eastAsia="Times New Roman" w:cs="Times New Roman"/>
          <w:szCs w:val="24"/>
          <w:lang w:val="en-US"/>
        </w:rPr>
        <w:t>fund</w:t>
      </w:r>
      <w:r>
        <w:rPr>
          <w:rFonts w:eastAsia="Times New Roman" w:cs="Times New Roman"/>
          <w:szCs w:val="24"/>
        </w:rPr>
        <w:t>, κεφαλαίου, μοχλεύεται στην Ευρώπη, για να έρθει θεσμικά και να επενδυθεί στη χώρα μας-, θα πρέπει εμείς να τα προστατεύσουμε –αν θέλετε να το βάλω σε εισαγωγικά-, έτσι ώστε αυτά να μην καταντήσουν σε κάποια χρόνια «κόκκινα», δηλαδή μη εξυπηρετούμενα,</w:t>
      </w:r>
      <w:r>
        <w:rPr>
          <w:rFonts w:eastAsia="Times New Roman" w:cs="Times New Roman"/>
          <w:szCs w:val="24"/>
        </w:rPr>
        <w:t xml:space="preserve"> δηλαδή </w:t>
      </w:r>
      <w:proofErr w:type="spellStart"/>
      <w:r>
        <w:rPr>
          <w:rFonts w:eastAsia="Times New Roman" w:cs="Times New Roman"/>
          <w:szCs w:val="24"/>
        </w:rPr>
        <w:t>ρισκοβόρα</w:t>
      </w:r>
      <w:proofErr w:type="spellEnd"/>
      <w:r>
        <w:rPr>
          <w:rFonts w:eastAsia="Times New Roman" w:cs="Times New Roman"/>
          <w:szCs w:val="24"/>
        </w:rPr>
        <w:t xml:space="preserve">, που σημαίνει ότι κάποιος ή άμεσα θα χάσει τα λεφτά του ή οι μέτοχοί του στην εταιρεία του να δυσαρεστηθούν, γιατί θα χάσουν τα λεφτά τους, ή οι επενδυτές που επένδυσαν σε αυτόν, για να επενδύσει σε εμάς, θα χάσουν τα λεφτά τους. </w:t>
      </w:r>
    </w:p>
    <w:p w14:paraId="7048FDA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Εάν αυτ</w:t>
      </w:r>
      <w:r>
        <w:rPr>
          <w:rFonts w:eastAsia="Times New Roman" w:cs="Times New Roman"/>
          <w:szCs w:val="24"/>
        </w:rPr>
        <w:t>ήν την εξίσωση πολύ απλά τη λύσουμε στο μυαλό μας και έχουμε ως σκοπό να μηδενίσουμε το ρίσκο τού να χαθούν τα χρήματα του οποιουδήποτε για οποιονδήποτε λόγο στην πατρίδα μας, τότε και μόνο θα έχουμε μια υγιή ανάπτυξη η οποία θα φέρει πάρα πολλές θέσεις ερ</w:t>
      </w:r>
      <w:r>
        <w:rPr>
          <w:rFonts w:eastAsia="Times New Roman" w:cs="Times New Roman"/>
          <w:szCs w:val="24"/>
        </w:rPr>
        <w:t xml:space="preserve">γασίας, διότι θα είμαστε ένας ασφαλής προορισμός για οποιονδήποτε επενδυτή και για το ίδιο το κράτος που θα βάλει τα χρήματά του, αγοράζοντας προϊόντα ή υπηρεσίες από τους ίδιους τους ιδιώτες. </w:t>
      </w:r>
    </w:p>
    <w:p w14:paraId="7048FDA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Χθες είχαμε την ευκαιρία στη συζήτηση για τον </w:t>
      </w:r>
      <w:r>
        <w:rPr>
          <w:rFonts w:eastAsia="Times New Roman" w:cs="Times New Roman"/>
          <w:szCs w:val="24"/>
        </w:rPr>
        <w:t>προϋπολογισμό</w:t>
      </w:r>
      <w:r>
        <w:rPr>
          <w:rFonts w:eastAsia="Times New Roman" w:cs="Times New Roman"/>
          <w:szCs w:val="24"/>
        </w:rPr>
        <w:t>, μ</w:t>
      </w:r>
      <w:r>
        <w:rPr>
          <w:rFonts w:eastAsia="Times New Roman" w:cs="Times New Roman"/>
          <w:szCs w:val="24"/>
        </w:rPr>
        <w:t xml:space="preserve">ε τον αξιότιμο κ. </w:t>
      </w:r>
      <w:proofErr w:type="spellStart"/>
      <w:r>
        <w:rPr>
          <w:rFonts w:eastAsia="Times New Roman" w:cs="Times New Roman"/>
          <w:szCs w:val="24"/>
        </w:rPr>
        <w:t>Λιαργκόβα</w:t>
      </w:r>
      <w:proofErr w:type="spellEnd"/>
      <w:r>
        <w:rPr>
          <w:rFonts w:eastAsia="Times New Roman" w:cs="Times New Roman"/>
          <w:szCs w:val="24"/>
        </w:rPr>
        <w:t xml:space="preserve"> του Γραφείου Προϋπολογισμού, να κάνουμε μια πολύ μεγάλη συζήτηση για τα νούμερα και τα αναπτυξιακά αποτελέσματα και για το χρέος. Αυτό που προέκυψε και το οποίο το έχω πει σε πάνω από δεκαπέντε εισηγήσεις μου –τις έβλεπα εχθές- </w:t>
      </w:r>
      <w:r>
        <w:rPr>
          <w:rFonts w:eastAsia="Times New Roman" w:cs="Times New Roman"/>
          <w:szCs w:val="24"/>
        </w:rPr>
        <w:t>είναι ότι από πέρσι μέχρι φέτος –και θα με συγχωρήσει, με όλο τον σεβασμό, η αξιότιμη κ. Γεννηματά, η Πρόεδρος της Δημοκρατικής Συμπαράταξης- δεν χρεώσαμε το κράτος 86 δισεκατομμύρια ευρώ. Προς το παρόν το έχουμε χρεώσει με 21 εκατομμύρια ευρώ, από τα οποί</w:t>
      </w:r>
      <w:r>
        <w:rPr>
          <w:rFonts w:eastAsia="Times New Roman" w:cs="Times New Roman"/>
          <w:szCs w:val="24"/>
        </w:rPr>
        <w:t xml:space="preserve">α σχεδόν το 85% είναι σε ομόλογα και το 15% σε μετρητά, </w:t>
      </w:r>
      <w:r>
        <w:rPr>
          <w:rFonts w:eastAsia="Times New Roman" w:cs="Times New Roman"/>
          <w:szCs w:val="24"/>
          <w:lang w:val="en-US"/>
        </w:rPr>
        <w:t>cash</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cashless</w:t>
      </w:r>
      <w:r>
        <w:rPr>
          <w:rFonts w:eastAsia="Times New Roman" w:cs="Times New Roman"/>
          <w:szCs w:val="24"/>
        </w:rPr>
        <w:t xml:space="preserve">, όπως είναι η επίσημη ανάλυση. </w:t>
      </w:r>
    </w:p>
    <w:p w14:paraId="7048FDA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Άρα το δημόσιο χρέος αυξήθηκε κατά 21 εκατομμύρια ευρώ, γιατί αυτά ενεγράφησαν. Άρα είναι ψέμα ότι αυξήσαμε το χρέος και επιβαρύναμε το </w:t>
      </w:r>
      <w:r>
        <w:rPr>
          <w:rFonts w:eastAsia="Times New Roman" w:cs="Times New Roman"/>
          <w:szCs w:val="24"/>
        </w:rPr>
        <w:t xml:space="preserve">δημόσιο </w:t>
      </w:r>
      <w:r>
        <w:rPr>
          <w:rFonts w:eastAsia="Times New Roman" w:cs="Times New Roman"/>
          <w:szCs w:val="24"/>
        </w:rPr>
        <w:t xml:space="preserve">με 86 </w:t>
      </w:r>
      <w:r>
        <w:rPr>
          <w:rFonts w:eastAsia="Times New Roman" w:cs="Times New Roman"/>
          <w:szCs w:val="24"/>
        </w:rPr>
        <w:t xml:space="preserve">δισεκατομμύρια ευρώ. Θα χρεώνεται το </w:t>
      </w:r>
      <w:r>
        <w:rPr>
          <w:rFonts w:eastAsia="Times New Roman" w:cs="Times New Roman"/>
          <w:szCs w:val="24"/>
        </w:rPr>
        <w:t xml:space="preserve">δημόσιο </w:t>
      </w:r>
      <w:r>
        <w:rPr>
          <w:rFonts w:eastAsia="Times New Roman" w:cs="Times New Roman"/>
          <w:szCs w:val="24"/>
        </w:rPr>
        <w:t>όσο εκταμιεύεται μέρος του πλαφόν.</w:t>
      </w:r>
    </w:p>
    <w:p w14:paraId="7048FDA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Αυτό, όμως, που δεν λέει κανένας είναι ότι όταν παραλάβαμε την Κυβέρνηση, είχαμε χρεωθεί την 1η Ιανουαρίου του 2015 54,1 δισεκατομμύρια ευρώ σε δανειακές υποχρεώσεις μέχρι τον </w:t>
      </w:r>
      <w:r>
        <w:rPr>
          <w:rFonts w:eastAsia="Times New Roman" w:cs="Times New Roman"/>
          <w:szCs w:val="24"/>
        </w:rPr>
        <w:t xml:space="preserve">Αύγουστο του 2018. Τότε πήραμε έναν λογαριασμό, πέρα από μισθούς, συντάξεις, διαχειριστικά και ό,τι έχει μια Κυβέρνηση, χρέους, υποχρέωσης εξυπηρέτησης δανειακών υποχρεώσεων προς τους συνεταίρους της Ευρώπης, προς ακούρευτα ομόλογα του </w:t>
      </w:r>
      <w:r>
        <w:rPr>
          <w:rFonts w:eastAsia="Times New Roman" w:cs="Times New Roman"/>
          <w:szCs w:val="24"/>
          <w:lang w:val="en-US"/>
        </w:rPr>
        <w:t>PSI</w:t>
      </w:r>
      <w:r>
        <w:rPr>
          <w:rFonts w:eastAsia="Times New Roman" w:cs="Times New Roman"/>
          <w:szCs w:val="24"/>
        </w:rPr>
        <w:t xml:space="preserve">, προς χρέη του </w:t>
      </w:r>
      <w:r>
        <w:rPr>
          <w:rFonts w:eastAsia="Times New Roman" w:cs="Times New Roman"/>
          <w:szCs w:val="24"/>
          <w:lang w:val="en-US"/>
        </w:rPr>
        <w:t>P</w:t>
      </w:r>
      <w:r>
        <w:rPr>
          <w:rFonts w:eastAsia="Times New Roman" w:cs="Times New Roman"/>
          <w:szCs w:val="24"/>
          <w:lang w:val="en-US"/>
        </w:rPr>
        <w:t>SI</w:t>
      </w:r>
      <w:r>
        <w:rPr>
          <w:rFonts w:eastAsia="Times New Roman" w:cs="Times New Roman"/>
          <w:szCs w:val="24"/>
        </w:rPr>
        <w:t xml:space="preserve"> που δεν είχαν μπει στο μορατόριουμ και οτιδήποτε άλλο. Αυτά τα 54,1 δισεκατομμύρια κάποιος έπρεπε να βρει τα λεφτά να τα πληρώσει. Εμείς βρήκαμε να τα πληρώσουμε με επιτόκιο 1% σε τριάντα δυόμισι χρόνια. Λύνεται η παρεξήγηση ξεκάθαρα. Δεν θα ήθελα να ακ</w:t>
      </w:r>
      <w:r>
        <w:rPr>
          <w:rFonts w:eastAsia="Times New Roman" w:cs="Times New Roman"/>
          <w:szCs w:val="24"/>
        </w:rPr>
        <w:t xml:space="preserve">ούσω πλέον στην Αίθουσα ότι έχει χρεωθεί το </w:t>
      </w:r>
      <w:r>
        <w:rPr>
          <w:rFonts w:eastAsia="Times New Roman" w:cs="Times New Roman"/>
          <w:szCs w:val="24"/>
        </w:rPr>
        <w:t xml:space="preserve">δημόσιο </w:t>
      </w:r>
      <w:r>
        <w:rPr>
          <w:rFonts w:eastAsia="Times New Roman" w:cs="Times New Roman"/>
          <w:szCs w:val="24"/>
        </w:rPr>
        <w:t xml:space="preserve">με 86 δισεκατομμύρια ευρώ. </w:t>
      </w:r>
    </w:p>
    <w:p w14:paraId="7048FDA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Χρέος: Αποδεχτήκαμε πλέον όλοι μέσα σε μία ημέρα, κύριε Υπουργέ, με μαγικό τρόπο, ότι το χρέος δεν είναι βιώσιμο. Όλοι συζητάμε σήμερα, σε όλες τις πτέρυγες της Βουλής, ότι το </w:t>
      </w:r>
      <w:r>
        <w:rPr>
          <w:rFonts w:eastAsia="Times New Roman" w:cs="Times New Roman"/>
          <w:szCs w:val="24"/>
        </w:rPr>
        <w:t>χρέος δεν είναι βιώσιμο, οπότε αναζητούμε τώρα, είτε είναι συνταγματολόγοι κάποιοι είτε δικηγόροι είτε γιατροί είτε είναι οικονομολόγοι, να δούμε ποια είναι η παρούσα αξία του χρέους σε σχέση με την αναδιάρθρωση που θα προτείνει η Κυβέρνηση και τις προτάσε</w:t>
      </w:r>
      <w:r>
        <w:rPr>
          <w:rFonts w:eastAsia="Times New Roman" w:cs="Times New Roman"/>
          <w:szCs w:val="24"/>
        </w:rPr>
        <w:t>ις που θα καταθέσουμε, για να δούμε κατά πόσον θα ελαφρυνθεί η ελληνική οικονομία, έτσι ώστε να έχει περιθώρια ανάπτυξης.</w:t>
      </w:r>
    </w:p>
    <w:p w14:paraId="7048FDA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Γιατί είναι πολύ απλό: Σε μια ζυγαριά στα οικονομικά πάντα υπάρχει το χρέος και πάντα υπάρχει το εισόδημα. Είτε είσαι κράτος είτε είσα</w:t>
      </w:r>
      <w:r>
        <w:rPr>
          <w:rFonts w:eastAsia="Times New Roman" w:cs="Times New Roman"/>
          <w:szCs w:val="24"/>
        </w:rPr>
        <w:t xml:space="preserve">ι νοικοκυριό είτε είσαι φυσικό πρόσωπο είτε είσαι εταιρεία, η μεγάλη ανάπτυξη φέρνει αυξημένο εισόδημα και το αυξημένο εισόδημα αυξάνει τις αξίες που μπορεί κάποιος να επενδύσει ή να αγοράσει. </w:t>
      </w:r>
    </w:p>
    <w:p w14:paraId="7048FDAD"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Οι αυξημένες αξίες φυσικά φέρνουν χαμηλότερο κόστος δανεισμού,</w:t>
      </w:r>
      <w:r>
        <w:rPr>
          <w:rFonts w:eastAsia="Times New Roman" w:cs="Times New Roman"/>
          <w:szCs w:val="24"/>
        </w:rPr>
        <w:t xml:space="preserve"> το οποίο επιδιώκει και η Ελλάδα. Το χαμηλότερο κόστος δανεισμού φέρνει μεγαλύτερα δάνεια, για να αυξηθεί ο πλούτος του εισοδηματία, της εταιρείας ή του φυσικού προσώπου αλλά συγχρόνως αυξάνεται και το χρέος. </w:t>
      </w:r>
    </w:p>
    <w:p w14:paraId="7048FDAE"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Εδώ πρέπει να υπάρχει μια προσοχή, διότι το πο</w:t>
      </w:r>
      <w:r>
        <w:rPr>
          <w:rFonts w:eastAsia="Times New Roman" w:cs="Times New Roman"/>
          <w:szCs w:val="24"/>
        </w:rPr>
        <w:t>λύ αυξημένο χρέος ποτέ δεν θα ισοφαρίσει τόσο αυξημένο εισόδημα, είτε αυτό είναι φορολογικά έσοδα μιας κυβέρνησης είτε έσοδα ενός νοικοκυριού είτε είναι ο μισθός μας, γιατί έχει ένα όριο που θα αυξηθεί αλλά το χρέος μας δεν πρέπει να αυξάνεται απεριόριστα.</w:t>
      </w:r>
    </w:p>
    <w:p w14:paraId="7048FDAF"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Οπότε ερχόμενοι στο να συζητήσουμε έναν αναπτυξιακό νόμο, πολύ απλά πρέπει να δούμε τη μεριά της ζυγαριάς του χρέους, διότι το εισόδημα είναι πολύ συγκεκριμένο ή το έσοδο του κράτους είναι συγκεκριμένο αυτήν τη στιγμή. Θα φέρουμε νόμους για να καλύψουμε κ</w:t>
      </w:r>
      <w:r>
        <w:rPr>
          <w:rFonts w:eastAsia="Times New Roman" w:cs="Times New Roman"/>
          <w:szCs w:val="24"/>
        </w:rPr>
        <w:t xml:space="preserve">αι φοροδιαφυγή και </w:t>
      </w:r>
      <w:proofErr w:type="spellStart"/>
      <w:r>
        <w:rPr>
          <w:rFonts w:eastAsia="Times New Roman" w:cs="Times New Roman"/>
          <w:szCs w:val="24"/>
        </w:rPr>
        <w:t>φοροαποφυγή</w:t>
      </w:r>
      <w:proofErr w:type="spellEnd"/>
      <w:r>
        <w:rPr>
          <w:rFonts w:eastAsia="Times New Roman" w:cs="Times New Roman"/>
          <w:szCs w:val="24"/>
        </w:rPr>
        <w:t xml:space="preserve"> και λαθρεμπόριο. Αυτά είναι όλα έτοιμα. Θα έλθουν αυτό</w:t>
      </w:r>
      <w:r>
        <w:rPr>
          <w:rFonts w:eastAsia="Times New Roman" w:cs="Times New Roman"/>
          <w:szCs w:val="24"/>
        </w:rPr>
        <w:t>ν</w:t>
      </w:r>
      <w:r>
        <w:rPr>
          <w:rFonts w:eastAsia="Times New Roman" w:cs="Times New Roman"/>
          <w:szCs w:val="24"/>
        </w:rPr>
        <w:t xml:space="preserve"> το μήνα σχεδόν τα περισσότερα και από το Υπουργείο του κ. Αλεξιάδη αλλά και του αξιότιμου κυρίου Υπουργού Ανάπτυξης.</w:t>
      </w:r>
    </w:p>
    <w:p w14:paraId="7048FDB0"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Συγχρόνως, θα πρέπει να δούμε τα εισοδήματα. Η αύξησ</w:t>
      </w:r>
      <w:r>
        <w:rPr>
          <w:rFonts w:eastAsia="Times New Roman" w:cs="Times New Roman"/>
          <w:szCs w:val="24"/>
        </w:rPr>
        <w:t>η των εισοδημάτων έχει να κάνει με το πόσο πολλαπλασιαστικά στη βάση επί πόσους εργαζόμενους αλλά και με το πόσο μπορούμε να αυξήσουμε τους μισθούς σε κάθε έναν εργαζόμενο, όταν έλθει η ώρα, ειδικά στον ιδιωτικό τομέα.</w:t>
      </w:r>
    </w:p>
    <w:p w14:paraId="7048FDB1"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Ακούσαμε για το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w:t>
      </w:r>
      <w:r>
        <w:rPr>
          <w:rFonts w:eastAsia="Times New Roman" w:cs="Times New Roman"/>
          <w:szCs w:val="24"/>
        </w:rPr>
        <w:t xml:space="preserve">ΣΥΡΙΖΑ-ΑΝΕΛ, το οποίο είναι απωθητικό. Ποιητική </w:t>
      </w:r>
      <w:proofErr w:type="spellStart"/>
      <w:r>
        <w:rPr>
          <w:rFonts w:eastAsia="Times New Roman" w:cs="Times New Roman"/>
          <w:szCs w:val="24"/>
        </w:rPr>
        <w:t>αδεία</w:t>
      </w:r>
      <w:proofErr w:type="spellEnd"/>
      <w:r>
        <w:rPr>
          <w:rFonts w:eastAsia="Times New Roman" w:cs="Times New Roman"/>
          <w:szCs w:val="24"/>
        </w:rPr>
        <w:t xml:space="preserve"> θα πω ότι ο κ. </w:t>
      </w:r>
      <w:proofErr w:type="spellStart"/>
      <w:r>
        <w:rPr>
          <w:rFonts w:eastAsia="Times New Roman" w:cs="Times New Roman"/>
          <w:szCs w:val="24"/>
        </w:rPr>
        <w:t>Πορτοσάλτε</w:t>
      </w:r>
      <w:proofErr w:type="spellEnd"/>
      <w:r>
        <w:rPr>
          <w:rFonts w:eastAsia="Times New Roman" w:cs="Times New Roman"/>
          <w:szCs w:val="24"/>
        </w:rPr>
        <w:t xml:space="preserve"> μάς λέει κάθε μέρα για τους «</w:t>
      </w:r>
      <w:proofErr w:type="spellStart"/>
      <w:r>
        <w:rPr>
          <w:rFonts w:eastAsia="Times New Roman" w:cs="Times New Roman"/>
          <w:szCs w:val="24"/>
        </w:rPr>
        <w:t>Σαμαροβενιζέλους</w:t>
      </w:r>
      <w:proofErr w:type="spellEnd"/>
      <w:r>
        <w:rPr>
          <w:rFonts w:eastAsia="Times New Roman" w:cs="Times New Roman"/>
          <w:szCs w:val="24"/>
        </w:rPr>
        <w:t>». Εγώ θα πω, λοιπόν, ότι ο όρος «</w:t>
      </w:r>
      <w:proofErr w:type="spellStart"/>
      <w:r>
        <w:rPr>
          <w:rFonts w:eastAsia="Times New Roman" w:cs="Times New Roman"/>
          <w:szCs w:val="24"/>
        </w:rPr>
        <w:t>Σαμαροβενιζέλοι</w:t>
      </w:r>
      <w:proofErr w:type="spellEnd"/>
      <w:r>
        <w:rPr>
          <w:rFonts w:eastAsia="Times New Roman" w:cs="Times New Roman"/>
          <w:szCs w:val="24"/>
        </w:rPr>
        <w:t>» είναι ένα αγλάισμα στα αυτιά μας και πιθανόν ένα ερωτικό κάλεσμα. Εντάξει, εμείς</w:t>
      </w:r>
      <w:r>
        <w:rPr>
          <w:rFonts w:eastAsia="Times New Roman" w:cs="Times New Roman"/>
          <w:szCs w:val="24"/>
        </w:rPr>
        <w:t xml:space="preserve"> έχουμε όνομα απωθητικό, οι «</w:t>
      </w:r>
      <w:proofErr w:type="spellStart"/>
      <w:r>
        <w:rPr>
          <w:rFonts w:eastAsia="Times New Roman" w:cs="Times New Roman"/>
          <w:szCs w:val="24"/>
        </w:rPr>
        <w:t>Σαμαροβενιζέλοι</w:t>
      </w:r>
      <w:proofErr w:type="spellEnd"/>
      <w:r>
        <w:rPr>
          <w:rFonts w:eastAsia="Times New Roman" w:cs="Times New Roman"/>
          <w:szCs w:val="24"/>
        </w:rPr>
        <w:t>» είναι ένα κάλεσμα ερωτικό.</w:t>
      </w:r>
    </w:p>
    <w:p w14:paraId="7048FDB2"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Κόκκινα δάνεια: Γιατί μιλάτε, όταν το 2009 είχαμε 22 δισεκατομμύρια κόκκινα δάνεια και φθάσαμε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να έχουμε 79 δισεκατομμύρια; Διαλύσαμε την οικονομία. Παραλάβαμε 57 δισεκατ</w:t>
      </w:r>
      <w:r>
        <w:rPr>
          <w:rFonts w:eastAsia="Times New Roman" w:cs="Times New Roman"/>
          <w:szCs w:val="24"/>
        </w:rPr>
        <w:t xml:space="preserve">ομμύρια παραπάνω κόκκινα δάνεια, διαλυμένες τράπεζες, διαλυμένες επιχειρήσεις και ένα εκατομμύριο ανέργους. </w:t>
      </w:r>
    </w:p>
    <w:p w14:paraId="7048FDB3"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Οι άνεργοι του ενός εκατομμυρίου πώς θα βοηθήσουν την ανάπτυξη, όταν μόνο τα ασφαλιστικά ταμεία έχασαν 8,3 δισεκατομμύρια από τις μη πληρωμένες εισ</w:t>
      </w:r>
      <w:r>
        <w:rPr>
          <w:rFonts w:eastAsia="Times New Roman" w:cs="Times New Roman"/>
          <w:szCs w:val="24"/>
        </w:rPr>
        <w:t>φορές των ανέργων; Συγχρόνως, δεν υπήρχε κα</w:t>
      </w:r>
      <w:r>
        <w:rPr>
          <w:rFonts w:eastAsia="Times New Roman" w:cs="Times New Roman"/>
          <w:szCs w:val="24"/>
        </w:rPr>
        <w:t>μ</w:t>
      </w:r>
      <w:r>
        <w:rPr>
          <w:rFonts w:eastAsia="Times New Roman" w:cs="Times New Roman"/>
          <w:szCs w:val="24"/>
        </w:rPr>
        <w:t>μία κατανάλωση, κα</w:t>
      </w:r>
      <w:r>
        <w:rPr>
          <w:rFonts w:eastAsia="Times New Roman" w:cs="Times New Roman"/>
          <w:szCs w:val="24"/>
        </w:rPr>
        <w:t>μ</w:t>
      </w:r>
      <w:r>
        <w:rPr>
          <w:rFonts w:eastAsia="Times New Roman" w:cs="Times New Roman"/>
          <w:szCs w:val="24"/>
        </w:rPr>
        <w:t>μία ζήτηση, αλλά υπήρχε μεγάλη δυσπιστία της οικονομίας.</w:t>
      </w:r>
    </w:p>
    <w:p w14:paraId="7048FDB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048FDB5"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Απευθύνατε μια ερ</w:t>
      </w:r>
      <w:r>
        <w:rPr>
          <w:rFonts w:eastAsia="Times New Roman" w:cs="Times New Roman"/>
          <w:szCs w:val="24"/>
        </w:rPr>
        <w:t xml:space="preserve">ώτηση στον κύριο Υπουργό. Δεν θα σας υποκαταστήσω, κύριε Υπουργέ, αλλά, με όλο το θάρρος, θέλω να πω κάτι. Όταν μιλάμε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εγώ αντιστρέφω την ερώτηση.</w:t>
      </w:r>
    </w:p>
    <w:p w14:paraId="7048FDB6"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 xml:space="preserve">Αύριο το πρωί με τον Υπουργό, τον κ. </w:t>
      </w:r>
      <w:proofErr w:type="spellStart"/>
      <w:r>
        <w:rPr>
          <w:rFonts w:eastAsia="Times New Roman" w:cs="Times New Roman"/>
          <w:szCs w:val="24"/>
        </w:rPr>
        <w:t>Τσακαλώτο</w:t>
      </w:r>
      <w:proofErr w:type="spellEnd"/>
      <w:r>
        <w:rPr>
          <w:rFonts w:eastAsia="Times New Roman" w:cs="Times New Roman"/>
          <w:szCs w:val="24"/>
        </w:rPr>
        <w:t xml:space="preserve"> και τον Πρωθυπουργό βάζουμε υπογραφή </w:t>
      </w:r>
      <w:r>
        <w:rPr>
          <w:rFonts w:eastAsia="Times New Roman" w:cs="Times New Roman"/>
          <w:szCs w:val="24"/>
        </w:rPr>
        <w:t xml:space="preserve">και σφραγίζουμε, τέλος. Πόσο υπεύθυνη είναι η Αντιπολίτευση να μην κάνει την περσινή ανευθυνότητα της κ. Μπακογιάννη; Τέτοιες μέρες ήταν, γύρω στις 25 Μαΐου. Δεν τα ξεχνάω. Ήλθε και είπε ότι την άλλη Δευτέρα κλείνουν οι τράπεζες, έχουμε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w:t>
      </w:r>
      <w:r>
        <w:rPr>
          <w:rFonts w:eastAsia="Times New Roman" w:cs="Times New Roman"/>
          <w:szCs w:val="24"/>
        </w:rPr>
        <w:t>ήρα τηλέφωνο, πήρα τη λίστα και είδα ότι χάσαμε 3,5 δισεκατομμύρια καταθέσεων εκείνη την εβδομάδα, από τη δήλωση της κ. Μπακογιάννη.</w:t>
      </w:r>
    </w:p>
    <w:p w14:paraId="7048FDB7"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ερώτηση προς όλους είναι η εξής: Τελειώνουμε αύριο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Δεσμεύονται τα κόμματα να μην σπεκουλάρουν πολ</w:t>
      </w:r>
      <w:r>
        <w:rPr>
          <w:rFonts w:eastAsia="Times New Roman" w:cs="Times New Roman"/>
          <w:szCs w:val="24"/>
        </w:rPr>
        <w:t>ιτικά και μικροκομματικά και να πουν «ξαναπάρτε τα λεφτά σας, γιατί είναι ανεύθυνη η Κυβέρνηση ΣΥΡΙΖΑ-ΑΝΕΛ» ναι ή όχι; Αν το κάνετε, να τα σταματήσουμε. Γιατί εκεί είναι το ρίσκο, το να γίνουν μαζικές αναλήψεις.</w:t>
      </w:r>
    </w:p>
    <w:p w14:paraId="7048FDB8"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 xml:space="preserve">Δεσμευθείτε πολιτικά. Αυτή είναι η στήριξη. </w:t>
      </w:r>
      <w:r>
        <w:rPr>
          <w:rFonts w:eastAsia="Times New Roman" w:cs="Times New Roman"/>
          <w:szCs w:val="24"/>
        </w:rPr>
        <w:t>Μας λέτε για τα μνημόνια της Ιρλανδίας και της Πορτογαλίας και ότι ενώθηκαν τα κόμματα. Και εγώ σας λέω το πολύ απλό, την επόμενη μέρα πείτε «όλοι τα λεφτά στις τράπεζες, στηρίζουμε τις καταθέσεις, στηρίζουμε το τραπεζικό σύστημα», στο οποίο έχουμε δώσει 2</w:t>
      </w:r>
      <w:r>
        <w:rPr>
          <w:rFonts w:eastAsia="Times New Roman" w:cs="Times New Roman"/>
          <w:szCs w:val="24"/>
        </w:rPr>
        <w:t xml:space="preserve">50 δισεκατομμύρια ευρώ. Περιμένουμε μια απάντηση. Αν δεν δώσετε την απάντηση, έχετε εσείς την ευθύνη άμεσα που δεν λήγουν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όχι αυτή η Κυβέρνηση. </w:t>
      </w:r>
    </w:p>
    <w:p w14:paraId="7048FDB9"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Οι ξένες επενδύσεις στην Ελλάδα την περίοδο της διακυβέρνησης ΠΑΣΟΚ-Νέας Δημοκρατίας –έ</w:t>
      </w:r>
      <w:r>
        <w:rPr>
          <w:rFonts w:eastAsia="Times New Roman" w:cs="Times New Roman"/>
          <w:szCs w:val="24"/>
        </w:rPr>
        <w:t xml:space="preserve">χω τη λίστα- ήταν 6,8 δισεκατομμύρια ευρώ και η χώρα που είχε πρωτοστατήσει με 80% στα </w:t>
      </w:r>
      <w:r>
        <w:rPr>
          <w:rFonts w:eastAsia="Times New Roman" w:cs="Times New Roman"/>
          <w:szCs w:val="24"/>
          <w:lang w:val="en-US"/>
        </w:rPr>
        <w:t>FDI</w:t>
      </w:r>
      <w:r>
        <w:rPr>
          <w:rFonts w:eastAsia="Times New Roman" w:cs="Times New Roman"/>
          <w:szCs w:val="24"/>
        </w:rPr>
        <w:t xml:space="preserve"> στην Ελλάδα ήταν το Λουξεμβούργο. Ειλικρινά, πόσους Λουξεμβουργιανούς έχετε δει στην Ελλάδα να κόβουν βόλτες στο Σύνταγμα με λεφτά; </w:t>
      </w:r>
    </w:p>
    <w:p w14:paraId="7048FDBA"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Ήλθαν τα λουξεμβουργιανά ΑΦΜ πρώ</w:t>
      </w:r>
      <w:r>
        <w:rPr>
          <w:rFonts w:eastAsia="Times New Roman" w:cs="Times New Roman"/>
          <w:szCs w:val="24"/>
        </w:rPr>
        <w:t xml:space="preserve">τα σε ξένες επενδύσεις στην Ελλάδα. Γιατί; Πού πήγαν τα λεφτά; Εμείς ξέρουμε, τα έχουμε δει. Έχουν πάει σε ακίνητα με εταιρείες καλυμμένες πίσω από </w:t>
      </w:r>
      <w:r>
        <w:rPr>
          <w:rFonts w:eastAsia="Times New Roman" w:cs="Times New Roman"/>
          <w:szCs w:val="24"/>
          <w:lang w:val="en-US"/>
        </w:rPr>
        <w:t>offshore</w:t>
      </w:r>
      <w:r>
        <w:rPr>
          <w:rFonts w:eastAsia="Times New Roman" w:cs="Times New Roman"/>
          <w:szCs w:val="24"/>
        </w:rPr>
        <w:t xml:space="preserve">, και </w:t>
      </w:r>
      <w:r>
        <w:rPr>
          <w:rFonts w:eastAsia="Times New Roman" w:cs="Times New Roman"/>
          <w:szCs w:val="24"/>
          <w:lang w:val="en-US"/>
        </w:rPr>
        <w:t>onshore</w:t>
      </w:r>
      <w:r>
        <w:rPr>
          <w:rFonts w:eastAsia="Times New Roman" w:cs="Times New Roman"/>
          <w:szCs w:val="24"/>
        </w:rPr>
        <w:t xml:space="preserve"> </w:t>
      </w:r>
      <w:r>
        <w:rPr>
          <w:rFonts w:eastAsia="Times New Roman" w:cs="Times New Roman"/>
          <w:szCs w:val="24"/>
          <w:lang w:val="en-US"/>
        </w:rPr>
        <w:t>holding</w:t>
      </w:r>
      <w:r>
        <w:rPr>
          <w:rFonts w:eastAsia="Times New Roman" w:cs="Times New Roman"/>
          <w:szCs w:val="24"/>
        </w:rPr>
        <w:t>, όπως νόμιμα και ηθικά κάνει το Λουξεμβούργο. Το έκαναν. Ήλθαν λεφτά από το Λο</w:t>
      </w:r>
      <w:r>
        <w:rPr>
          <w:rFonts w:eastAsia="Times New Roman" w:cs="Times New Roman"/>
          <w:szCs w:val="24"/>
        </w:rPr>
        <w:t xml:space="preserve">υξεμβούργο για συγκεκριμένο σκοπό. Πού ήταν η ανάπτυξη, όταν ήταν πρώτο το Λουξεμβούργο σε </w:t>
      </w:r>
      <w:r>
        <w:rPr>
          <w:rFonts w:eastAsia="Times New Roman" w:cs="Times New Roman"/>
          <w:szCs w:val="24"/>
          <w:lang w:val="en-US"/>
        </w:rPr>
        <w:t>FDI</w:t>
      </w:r>
      <w:r>
        <w:rPr>
          <w:rFonts w:eastAsia="Times New Roman" w:cs="Times New Roman"/>
          <w:szCs w:val="24"/>
        </w:rPr>
        <w:t xml:space="preserve"> στην Ελλάδα; Πουθενά. Εμείς τουλάχιστον δεν την είδαμε. Οι διαπραγματεύσεις που κάναμε τον τελευταίο ενάμιση χρόνο είχαν μια τεράστια επιτυχία…</w:t>
      </w:r>
    </w:p>
    <w:p w14:paraId="7048FDB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το κουδούνι λήξεως του χρόνου ομιλίας του κυρίου Βουλευτή) </w:t>
      </w:r>
    </w:p>
    <w:p w14:paraId="7048FDBC"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 Ολοκληρώστε, κύριε </w:t>
      </w:r>
      <w:proofErr w:type="spellStart"/>
      <w:r>
        <w:rPr>
          <w:rFonts w:eastAsia="Times New Roman" w:cs="Times New Roman"/>
          <w:szCs w:val="24"/>
        </w:rPr>
        <w:t>Καμμένε</w:t>
      </w:r>
      <w:proofErr w:type="spellEnd"/>
      <w:r>
        <w:rPr>
          <w:rFonts w:eastAsia="Times New Roman" w:cs="Times New Roman"/>
          <w:szCs w:val="24"/>
        </w:rPr>
        <w:t>. Έχουμε φτάσει στο δέκατο λεπτό.</w:t>
      </w:r>
    </w:p>
    <w:p w14:paraId="7048FDBD"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Τελειώνω, κύριε Πρόεδρε.</w:t>
      </w:r>
    </w:p>
    <w:p w14:paraId="7048FDBE" w14:textId="77777777" w:rsidR="00D650F6" w:rsidRDefault="005A0EB2">
      <w:pPr>
        <w:spacing w:line="600" w:lineRule="auto"/>
        <w:ind w:firstLine="720"/>
        <w:contextualSpacing/>
        <w:jc w:val="both"/>
        <w:rPr>
          <w:rFonts w:eastAsia="Times New Roman" w:cs="Times New Roman"/>
          <w:szCs w:val="24"/>
        </w:rPr>
      </w:pPr>
      <w:r>
        <w:rPr>
          <w:rFonts w:eastAsia="Times New Roman" w:cs="Times New Roman"/>
          <w:szCs w:val="24"/>
        </w:rPr>
        <w:t xml:space="preserve">Να πούμε ότι εφόσον συμφωνήσαμε όλοι ότι το </w:t>
      </w:r>
      <w:r>
        <w:rPr>
          <w:rFonts w:eastAsia="Times New Roman" w:cs="Times New Roman"/>
          <w:szCs w:val="24"/>
        </w:rPr>
        <w:t>χρέος δεν είναι βιώσιμο, θα πρέπει να δεσμευτεί σύσσωμη η Αντιπολίτευση για το σχέδιο το οποίο είχαμε συζητήσει από πέρσι το καλοκαίρι στο οικονομικό επιτελείο, πράγμα που ακούμε και φέτος, ότι μέρος των χρημάτων που δεν χρησιμοποιήθηκε για τις τράπεζες, θ</w:t>
      </w:r>
      <w:r>
        <w:rPr>
          <w:rFonts w:eastAsia="Times New Roman" w:cs="Times New Roman"/>
          <w:szCs w:val="24"/>
        </w:rPr>
        <w:t>α πάει για να αγοράσουμε το χρέος του ΔΝΤ, που είναι τέσσερις φορές ακριβότερο από του Ε</w:t>
      </w:r>
      <w:r>
        <w:rPr>
          <w:rFonts w:eastAsia="Times New Roman" w:cs="Times New Roman"/>
          <w:szCs w:val="24"/>
          <w:lang w:val="en-US"/>
        </w:rPr>
        <w:t>SM</w:t>
      </w:r>
      <w:r>
        <w:rPr>
          <w:rFonts w:eastAsia="Times New Roman" w:cs="Times New Roman"/>
          <w:szCs w:val="24"/>
        </w:rPr>
        <w:t>, που είναι 19 δισεκατομμύρια. Του ΔΝΤ είναι 16. Θα συμφωνήσουμε όλοι ότι θα το κάνουμε, δηλαδή ότι συμφέρει την Ελλάδα.</w:t>
      </w:r>
    </w:p>
    <w:p w14:paraId="7048FDB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Υπάρχει κάποιος που λέει ότι δεν πρέπει να το</w:t>
      </w:r>
      <w:r>
        <w:rPr>
          <w:rFonts w:eastAsia="Times New Roman" w:cs="Times New Roman"/>
          <w:szCs w:val="24"/>
        </w:rPr>
        <w:t xml:space="preserve"> κάνουμε; Ας το πει δημόσια, για να καταγραφεί ότι «δεν θέλω να πάρουν το χρέος του ΔΝΤ στον </w:t>
      </w:r>
      <w:r>
        <w:rPr>
          <w:rFonts w:eastAsia="Times New Roman" w:cs="Times New Roman"/>
          <w:szCs w:val="24"/>
          <w:lang w:val="en-US"/>
        </w:rPr>
        <w:t>ESM</w:t>
      </w:r>
      <w:r>
        <w:rPr>
          <w:rFonts w:eastAsia="Times New Roman" w:cs="Times New Roman"/>
          <w:szCs w:val="24"/>
        </w:rPr>
        <w:t xml:space="preserve"> για δύο χρόνια, αλλά θέλω να συνεχίσω να το πληρώνω κάθε εβδομάδα και 4,25%». Γιατί δεν το λέτε; Δεν είναι πολιτική εδώ.</w:t>
      </w:r>
    </w:p>
    <w:p w14:paraId="7048FDC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Δηλαδή, αν αυτό το κόστος της εξυπηρέτ</w:t>
      </w:r>
      <w:r>
        <w:rPr>
          <w:rFonts w:eastAsia="Times New Roman" w:cs="Times New Roman"/>
          <w:szCs w:val="24"/>
        </w:rPr>
        <w:t>ησης του χρέους δεν μειωθεί, πώς θα μείνει περιθώριο να αυξηθεί η οικονομία; Και πώς θα βάλει τα λεφτά του ο επενδυτής, όταν βλέπει ρίσκο πιθανής αθέτησης πληρωμής; Και αυτήν τη στιγμή το μετρά με 6,70% στο δεκαετές ομόλογο. Αυτό πρέπει να πάει στο 3%, στο</w:t>
      </w:r>
      <w:r>
        <w:rPr>
          <w:rFonts w:eastAsia="Times New Roman" w:cs="Times New Roman"/>
          <w:szCs w:val="24"/>
        </w:rPr>
        <w:t xml:space="preserve"> 3,5%. Να μην βλέπει ρίσκο αθέτησης ή δυσκολίες αποπληρωμής του χρέους. </w:t>
      </w:r>
    </w:p>
    <w:p w14:paraId="7048FDC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Ειλικρινά, το είπαμε κι εχθές στους Γερμανούς συναδέλφους μας από τη Βουλή στην Επιτροπή Οικονομικών. Τους έθεσα το ίδιο ερώτημα: Αν έρθει στη Βουλή σας, γιατί να πείτε όχι, αφού δεν </w:t>
      </w:r>
      <w:r>
        <w:rPr>
          <w:rFonts w:eastAsia="Times New Roman" w:cs="Times New Roman"/>
          <w:szCs w:val="24"/>
        </w:rPr>
        <w:t xml:space="preserve">μας έχετε δώσει ούτε ένα ευρώ μετρητά, παρά ομόλογα και κρατικές εγγυήσεις; Δεν έχετε ούτε ένα ρίσκο σαν φορολογούμενοι. Σας το είπε ο κ. </w:t>
      </w:r>
      <w:proofErr w:type="spellStart"/>
      <w:r>
        <w:rPr>
          <w:rFonts w:eastAsia="Times New Roman" w:cs="Times New Roman"/>
          <w:szCs w:val="24"/>
        </w:rPr>
        <w:t>Ρέγκλιν</w:t>
      </w:r>
      <w:proofErr w:type="spellEnd"/>
      <w:r>
        <w:rPr>
          <w:rFonts w:eastAsia="Times New Roman" w:cs="Times New Roman"/>
          <w:szCs w:val="24"/>
        </w:rPr>
        <w:t xml:space="preserve">. Άρα, η Βουλή της Γερμανίας γιατί να πει όχι στην επιμήκυνση; </w:t>
      </w:r>
    </w:p>
    <w:p w14:paraId="7048FDC2" w14:textId="77777777" w:rsidR="00D650F6" w:rsidRDefault="005A0EB2">
      <w:pPr>
        <w:spacing w:line="600" w:lineRule="auto"/>
        <w:ind w:firstLine="720"/>
        <w:jc w:val="both"/>
        <w:rPr>
          <w:rFonts w:eastAsia="Times New Roman"/>
          <w:bCs/>
        </w:rPr>
      </w:pPr>
      <w:r>
        <w:rPr>
          <w:rFonts w:eastAsia="Times New Roman"/>
          <w:bCs/>
        </w:rPr>
        <w:t xml:space="preserve">(Στο σημείο αυτό κτυπάει επανειλημμένα το </w:t>
      </w:r>
      <w:r>
        <w:rPr>
          <w:rFonts w:eastAsia="Times New Roman"/>
          <w:bCs/>
        </w:rPr>
        <w:t>κουδούνι λήξεως του χρόνου ομιλίας του κυρίου Βουλευτή)</w:t>
      </w:r>
    </w:p>
    <w:p w14:paraId="7048FDC3" w14:textId="77777777" w:rsidR="00D650F6" w:rsidRDefault="005A0EB2">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Καμμένε</w:t>
      </w:r>
      <w:proofErr w:type="spellEnd"/>
      <w:r>
        <w:rPr>
          <w:rFonts w:eastAsia="Times New Roman" w:cs="Times New Roman"/>
          <w:szCs w:val="24"/>
        </w:rPr>
        <w:t>, ολοκληρώστε.</w:t>
      </w:r>
    </w:p>
    <w:p w14:paraId="7048FDC4"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Θα συζητήσουμε τα υπόλοιπα, όταν έρθει το νομοσχέδιο στη Βουλή.</w:t>
      </w:r>
    </w:p>
    <w:p w14:paraId="7048FDC5" w14:textId="77777777" w:rsidR="00D650F6" w:rsidRDefault="005A0EB2">
      <w:pPr>
        <w:spacing w:line="600" w:lineRule="auto"/>
        <w:ind w:firstLine="720"/>
        <w:jc w:val="both"/>
        <w:rPr>
          <w:rFonts w:eastAsia="Times New Roman" w:cs="Times New Roman"/>
          <w:szCs w:val="24"/>
        </w:rPr>
      </w:pPr>
      <w:r>
        <w:rPr>
          <w:rFonts w:eastAsia="Times New Roman"/>
          <w:b/>
          <w:bCs/>
        </w:rPr>
        <w:t>ΠΡΟΕΔΡΕΥΩΝ (Δημήτριος Κρεμ</w:t>
      </w:r>
      <w:r>
        <w:rPr>
          <w:rFonts w:eastAsia="Times New Roman"/>
          <w:b/>
          <w:bCs/>
        </w:rPr>
        <w:t>αστινός):</w:t>
      </w:r>
      <w:r>
        <w:rPr>
          <w:rFonts w:eastAsia="Times New Roman" w:cs="Times New Roman"/>
          <w:szCs w:val="24"/>
        </w:rPr>
        <w:t xml:space="preserve"> Ευχαριστώ.</w:t>
      </w:r>
    </w:p>
    <w:p w14:paraId="7048FDC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Μάριος Γεωργιάδης, </w:t>
      </w:r>
      <w:r>
        <w:rPr>
          <w:rFonts w:eastAsia="Times New Roman" w:cs="Times New Roman"/>
          <w:szCs w:val="24"/>
        </w:rPr>
        <w:t xml:space="preserve">Κοινοβουλευτικός Εκπρόσωπος </w:t>
      </w:r>
      <w:r>
        <w:rPr>
          <w:rFonts w:eastAsia="Times New Roman" w:cs="Times New Roman"/>
          <w:szCs w:val="24"/>
        </w:rPr>
        <w:t>της Ένωσης Κεντρώων.</w:t>
      </w:r>
    </w:p>
    <w:p w14:paraId="7048FDC7"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Καλησπέρα σε όλους. Ευχαριστώ, κύριε Πρόεδρε.</w:t>
      </w:r>
    </w:p>
    <w:p w14:paraId="7048FDC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Θα ξεκινήσω με το σλόγκαν που θα πρέπει να υπάρχει σε όλον τον ελληνικό λαό, το οπο</w:t>
      </w:r>
      <w:r>
        <w:rPr>
          <w:rFonts w:eastAsia="Times New Roman" w:cs="Times New Roman"/>
          <w:szCs w:val="24"/>
        </w:rPr>
        <w:t>ίο είναι πλέον: «Πάρτε μια ανάσα όσο ακόμη είναι αφορολόγητη».</w:t>
      </w:r>
    </w:p>
    <w:p w14:paraId="7048FDC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Διότι, όπως είπε και ο κύριος Υπουργός, τον οποίο άκουσα με μεγάλη προσοχή, τα κάνετε όλα σωστά. Έτσι είπατε από το Βήμα. Είπατε ότι βρισκόμαστε στον σωστό δρόμο. Κι εγώ ρωτάω γιατί εμείς αυτήν</w:t>
      </w:r>
      <w:r>
        <w:rPr>
          <w:rFonts w:eastAsia="Times New Roman" w:cs="Times New Roman"/>
          <w:szCs w:val="24"/>
        </w:rPr>
        <w:t xml:space="preserve"> τη στιγμή βλέπουμε να υπάρχουν αυτόματοι κόφτες</w:t>
      </w:r>
      <w:r>
        <w:rPr>
          <w:rFonts w:eastAsia="Times New Roman" w:cs="Times New Roman"/>
          <w:szCs w:val="24"/>
        </w:rPr>
        <w:t xml:space="preserve"> </w:t>
      </w:r>
      <w:r>
        <w:rPr>
          <w:rFonts w:eastAsia="Times New Roman" w:cs="Times New Roman"/>
          <w:szCs w:val="24"/>
        </w:rPr>
        <w:t xml:space="preserve">και </w:t>
      </w:r>
      <w:proofErr w:type="spellStart"/>
      <w:r>
        <w:rPr>
          <w:rFonts w:eastAsia="Times New Roman" w:cs="Times New Roman"/>
          <w:szCs w:val="24"/>
        </w:rPr>
        <w:t>υπερταμεία</w:t>
      </w:r>
      <w:proofErr w:type="spellEnd"/>
      <w:r>
        <w:rPr>
          <w:rFonts w:eastAsia="Times New Roman" w:cs="Times New Roman"/>
          <w:szCs w:val="24"/>
        </w:rPr>
        <w:t xml:space="preserve"> ως δικλίδες ασφαλείας.</w:t>
      </w:r>
    </w:p>
    <w:p w14:paraId="7048FDC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Παράλληλα, θέλετε να υπάρχουν επενδύσεις υψηλής προστιθέμενης αξίας. Τότε γιατί πηγαίνουν έξω και δεν κάθονται στην Ελλάδα να επενδύσουν τα χρήματά τους; Προφανώς, γιατί</w:t>
      </w:r>
      <w:r>
        <w:rPr>
          <w:rFonts w:eastAsia="Times New Roman" w:cs="Times New Roman"/>
          <w:szCs w:val="24"/>
        </w:rPr>
        <w:t xml:space="preserve"> πιθανότατα αυτοί που έχουν χρήματα και είναι επενδυτές είναι άσχετοι και δεν τους αρέσει το κλίμα στην Ελλάδα! Εμείς είμαστε οι έξυπνοι! Και δεν μπορώ να καταλάβω γιατί υπάρχει όλη αυτή η εικόνα! </w:t>
      </w:r>
    </w:p>
    <w:p w14:paraId="7048FDC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Και πιθανότατα το ότι τα κάνετε όλα σωστά να είναι και μια</w:t>
      </w:r>
      <w:r>
        <w:rPr>
          <w:rFonts w:eastAsia="Times New Roman" w:cs="Times New Roman"/>
          <w:szCs w:val="24"/>
        </w:rPr>
        <w:t xml:space="preserve"> συνέχεια της μοναδικής παγκόσμιας πρωτοτυπίας που υπάρχει αυτήν τη στιγμή, θέλοντας να νομιμοποιήσετε την παρανομία με </w:t>
      </w:r>
      <w:r>
        <w:rPr>
          <w:rFonts w:eastAsia="Times New Roman" w:cs="Times New Roman"/>
          <w:szCs w:val="24"/>
        </w:rPr>
        <w:t xml:space="preserve">τις </w:t>
      </w:r>
      <w:r>
        <w:rPr>
          <w:rFonts w:eastAsia="Times New Roman" w:cs="Times New Roman"/>
          <w:szCs w:val="24"/>
        </w:rPr>
        <w:t>δυόμισι χιλιάδες πλαστά πτυχία, αντί να οδηγηθούν με συνοπτικές διαδικασίες προς την έξοδο.</w:t>
      </w:r>
    </w:p>
    <w:p w14:paraId="7048FDCC"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Ανακρίβειες, κύρι</w:t>
      </w:r>
      <w:r>
        <w:rPr>
          <w:rFonts w:eastAsia="Times New Roman" w:cs="Times New Roman"/>
          <w:szCs w:val="24"/>
        </w:rPr>
        <w:t>ε συνάδελφε, ανακρίβειες.</w:t>
      </w:r>
    </w:p>
    <w:p w14:paraId="7048FDCD"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Θα περάσετε νομοσχέδιο, αγαπητέ συνάδελφε. Απλά και στην επερώτηση είναι σημαντικό να τονίζονται κάποια πράγματα, γιατί ακούμε εδώ ότι όλα γίνονται σωστά και νομίζουμε ότι εμείς έχουμε αυταπάτες τελικά και όχι ε</w:t>
      </w:r>
      <w:r>
        <w:rPr>
          <w:rFonts w:eastAsia="Times New Roman" w:cs="Times New Roman"/>
          <w:szCs w:val="24"/>
        </w:rPr>
        <w:t>σείς.</w:t>
      </w:r>
    </w:p>
    <w:p w14:paraId="7048FDC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Αντί να οδηγηθούν στην έξοδο–και ολοκληρώνω και δεν θα επεκταθώ περαιτέρω- με συνοπτικές διαδικασίες, όπως θα γινόταν σε οποιαδήποτε επιχείρηση που θα βρισκόταν ένα πλαστό πτυχίο και που ο υπάλληλος θα έφευγε αυτομάτως, εμείς θέλουμε να τους δώσουμε </w:t>
      </w:r>
      <w:r>
        <w:rPr>
          <w:rFonts w:eastAsia="Times New Roman" w:cs="Times New Roman"/>
          <w:szCs w:val="24"/>
        </w:rPr>
        <w:t>την ευκαιρία να νομιμοποιήσουν την παρανομία. Για εμάς αυτό είναι άνευ προηγουμένου.</w:t>
      </w:r>
    </w:p>
    <w:p w14:paraId="7048FDC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Και προχωράμε στο προκείμενο, που ήδη έχετε καθυστερήσει με τον αναπτυξιακό νόμο. Η επίκαιρη επερώτηση που κατέθεσε η Δημοκρατική Συμπαράταξη έχει ένα σωστό και ένα εσφαλμ</w:t>
      </w:r>
      <w:r>
        <w:rPr>
          <w:rFonts w:eastAsia="Times New Roman" w:cs="Times New Roman"/>
          <w:szCs w:val="24"/>
        </w:rPr>
        <w:t xml:space="preserve">ένο σκέλος. Σωστές είναι </w:t>
      </w:r>
      <w:r>
        <w:rPr>
          <w:rFonts w:eastAsia="Times New Roman" w:cs="Times New Roman"/>
          <w:szCs w:val="24"/>
        </w:rPr>
        <w:t xml:space="preserve">οι </w:t>
      </w:r>
      <w:r>
        <w:rPr>
          <w:rFonts w:eastAsia="Times New Roman" w:cs="Times New Roman"/>
          <w:szCs w:val="24"/>
        </w:rPr>
        <w:t>διαπιστώσεις που έχει κάνει, όσον αφορά το ότι υπάρχει ένα άκρως οδυνηρό επενδυτικό κλίμα αυτή τη στιγμή στην αγορά. Οι λάθος διαπιστώσεις είναι ότι αυτήν τη στιγμή υπάρχουν μεγάλες προσδοκίες ότι θα μπορέσει να έρθει ένας αναπτ</w:t>
      </w:r>
      <w:r>
        <w:rPr>
          <w:rFonts w:eastAsia="Times New Roman" w:cs="Times New Roman"/>
          <w:szCs w:val="24"/>
        </w:rPr>
        <w:t xml:space="preserve">υξιακός νόμος, ο οποίος πραγματικά θα λειτουργήσει. </w:t>
      </w:r>
    </w:p>
    <w:p w14:paraId="7048FDD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Γνωρίζουμε ότι στο παρελθόν οι κυβερνήσεις στήριξαν πάρα πολλούς αναπτυξιακούς νόμους. Πάρα πολλοί νόμοι υλοποιήθηκαν και πολύ μεγάλα κονδύλια ήρθαν κι έπεσαν στην οικονομία από την Ευρωπαϊκή Ένωση. Αν ό</w:t>
      </w:r>
      <w:r>
        <w:rPr>
          <w:rFonts w:eastAsia="Times New Roman" w:cs="Times New Roman"/>
          <w:szCs w:val="24"/>
        </w:rPr>
        <w:t xml:space="preserve">ντως, όμως, όλοι αυτοί οι αναπτυξιακοί νόμοι μπορούσαν να ορθοποδήσουν την αγορά, αυτήν τη στιγμή θα μιλούσαμε για μια διαφορετική χώρα και όχι αυτή στην οποία ζούμε. </w:t>
      </w:r>
    </w:p>
    <w:p w14:paraId="7048FDD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Αλλά αυτοί οι νόμοι εξυπηρέτησαν βραχυπρόθεσμους στόχους. Ποσά εκταμιεύθηκαν και πήγαν σ</w:t>
      </w:r>
      <w:r>
        <w:rPr>
          <w:rFonts w:eastAsia="Times New Roman" w:cs="Times New Roman"/>
          <w:szCs w:val="24"/>
        </w:rPr>
        <w:t xml:space="preserve">τον βρόντο, χωρίς να στεριώσουν και να λειτουργήσουν αυτές οι επιχειρήσεις σε βάθος χρόνου, και πολλοί επιχειρηματίες που είχαν σχέσεις συναλλαγής με το </w:t>
      </w:r>
      <w:r>
        <w:rPr>
          <w:rFonts w:eastAsia="Times New Roman" w:cs="Times New Roman"/>
          <w:szCs w:val="24"/>
        </w:rPr>
        <w:t xml:space="preserve">δημόσιο </w:t>
      </w:r>
      <w:r>
        <w:rPr>
          <w:rFonts w:eastAsia="Times New Roman" w:cs="Times New Roman"/>
          <w:szCs w:val="24"/>
        </w:rPr>
        <w:t xml:space="preserve">και τους κρατικούς παράγοντες, πλούτισαν μέσα σε πολύ μικρό χρονικό διάστημα. </w:t>
      </w:r>
    </w:p>
    <w:p w14:paraId="7048FDD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Αυτός ο πλουτισμ</w:t>
      </w:r>
      <w:r>
        <w:rPr>
          <w:rFonts w:eastAsia="Times New Roman" w:cs="Times New Roman"/>
          <w:szCs w:val="24"/>
        </w:rPr>
        <w:t>ός τους, όμως, τώρα δεν φαίνεται να οδήγησε σε επενδυτική στρατηγική. Στο μόνο που οδήγησε είναι σε αποθήκευση ρευστού χρήματος και μάλιστα εκτός Ελλάδας.</w:t>
      </w:r>
    </w:p>
    <w:p w14:paraId="7048FDD3" w14:textId="77777777" w:rsidR="00D650F6" w:rsidRDefault="005A0EB2">
      <w:pPr>
        <w:spacing w:line="600" w:lineRule="auto"/>
        <w:ind w:firstLine="720"/>
        <w:jc w:val="both"/>
        <w:rPr>
          <w:rFonts w:eastAsia="Times New Roman"/>
          <w:szCs w:val="24"/>
        </w:rPr>
      </w:pPr>
      <w:r>
        <w:rPr>
          <w:rFonts w:eastAsia="Times New Roman"/>
          <w:szCs w:val="24"/>
        </w:rPr>
        <w:t xml:space="preserve">Από τον ν.1262/1982 μέχρι τον ν.3908/2011 μετράμε πέντε αναπτυξιακούς νόμους. Οι δύο τελευταίοι, του </w:t>
      </w:r>
      <w:r>
        <w:rPr>
          <w:rFonts w:eastAsia="Times New Roman"/>
          <w:szCs w:val="24"/>
        </w:rPr>
        <w:t xml:space="preserve">2011 και του 2004, συνέβαλαν στη δημιουργία έξι χιλιάδων </w:t>
      </w:r>
      <w:proofErr w:type="spellStart"/>
      <w:r>
        <w:rPr>
          <w:rFonts w:eastAsia="Times New Roman"/>
          <w:szCs w:val="24"/>
        </w:rPr>
        <w:t>εκατόν</w:t>
      </w:r>
      <w:proofErr w:type="spellEnd"/>
      <w:r>
        <w:rPr>
          <w:rFonts w:eastAsia="Times New Roman"/>
          <w:szCs w:val="24"/>
        </w:rPr>
        <w:t xml:space="preserve"> εξήντα επτά και τριάντα εννέα χιλιάδων εξακοσίων εξήντα εννέα θέσεων εργασίας</w:t>
      </w:r>
      <w:r>
        <w:rPr>
          <w:rFonts w:eastAsia="Times New Roman"/>
          <w:szCs w:val="24"/>
        </w:rPr>
        <w:t>,</w:t>
      </w:r>
      <w:r>
        <w:rPr>
          <w:rFonts w:eastAsia="Times New Roman"/>
          <w:szCs w:val="24"/>
        </w:rPr>
        <w:t xml:space="preserve"> αντίστοιχα. Κάθε μία θέση εργασίας απ’ αυτές κόστισε στους Έλληνες πολίτες 322.000 ευρώ στην πρώτη περίπτωση και </w:t>
      </w:r>
      <w:r>
        <w:rPr>
          <w:rFonts w:eastAsia="Times New Roman"/>
          <w:szCs w:val="24"/>
        </w:rPr>
        <w:t xml:space="preserve">230.000 ευρώ στη δεύτερη περίπτωση. </w:t>
      </w:r>
    </w:p>
    <w:p w14:paraId="7048FDD4" w14:textId="77777777" w:rsidR="00D650F6" w:rsidRDefault="005A0EB2">
      <w:pPr>
        <w:spacing w:line="600" w:lineRule="auto"/>
        <w:ind w:firstLine="720"/>
        <w:jc w:val="both"/>
        <w:rPr>
          <w:rFonts w:eastAsia="Times New Roman"/>
          <w:szCs w:val="24"/>
        </w:rPr>
      </w:pPr>
      <w:r>
        <w:rPr>
          <w:rFonts w:eastAsia="Times New Roman"/>
          <w:szCs w:val="24"/>
        </w:rPr>
        <w:t>Σύμφωνα, μάλιστα, με μελέτες του καθηγητή κ. Πετράκου και της «</w:t>
      </w:r>
      <w:r>
        <w:rPr>
          <w:rFonts w:eastAsia="Times New Roman"/>
          <w:szCs w:val="24"/>
          <w:lang w:val="en-US"/>
        </w:rPr>
        <w:t>GRANT</w:t>
      </w:r>
      <w:r>
        <w:rPr>
          <w:rFonts w:eastAsia="Times New Roman"/>
          <w:szCs w:val="24"/>
        </w:rPr>
        <w:t xml:space="preserve"> </w:t>
      </w:r>
      <w:r>
        <w:rPr>
          <w:rFonts w:eastAsia="Times New Roman"/>
          <w:szCs w:val="24"/>
          <w:lang w:val="en-US"/>
        </w:rPr>
        <w:t>THORNTON</w:t>
      </w:r>
      <w:r>
        <w:rPr>
          <w:rFonts w:eastAsia="Times New Roman"/>
          <w:szCs w:val="24"/>
        </w:rPr>
        <w:t>», η μέση διάρκεια ζωής αυτών των νέων θέσεων εργασίας δεν ξεπέρασε τα τρία χρόνια. Οπότε</w:t>
      </w:r>
      <w:r>
        <w:rPr>
          <w:rFonts w:eastAsia="Times New Roman"/>
          <w:szCs w:val="24"/>
        </w:rPr>
        <w:t>,</w:t>
      </w:r>
      <w:r>
        <w:rPr>
          <w:rFonts w:eastAsia="Times New Roman"/>
          <w:szCs w:val="24"/>
        </w:rPr>
        <w:t xml:space="preserve"> καταλαβαίνετε ότι μιλάμε για πανάκριβες θέσεις εργασίας και για αναπτυξιακούς νόμους</w:t>
      </w:r>
      <w:r>
        <w:rPr>
          <w:rFonts w:eastAsia="Times New Roman"/>
          <w:szCs w:val="24"/>
        </w:rPr>
        <w:t>,</w:t>
      </w:r>
      <w:r>
        <w:rPr>
          <w:rFonts w:eastAsia="Times New Roman"/>
          <w:szCs w:val="24"/>
        </w:rPr>
        <w:t xml:space="preserve"> που μόνο αναπτυξιακοί δεν είναι.</w:t>
      </w:r>
    </w:p>
    <w:p w14:paraId="7048FDD5" w14:textId="77777777" w:rsidR="00D650F6" w:rsidRDefault="005A0EB2">
      <w:pPr>
        <w:spacing w:line="600" w:lineRule="auto"/>
        <w:ind w:firstLine="720"/>
        <w:jc w:val="both"/>
        <w:rPr>
          <w:rFonts w:eastAsia="Times New Roman"/>
          <w:szCs w:val="24"/>
        </w:rPr>
      </w:pPr>
      <w:r>
        <w:rPr>
          <w:rFonts w:eastAsia="Times New Roman"/>
          <w:szCs w:val="24"/>
        </w:rPr>
        <w:t>Καταθέτω στα Πρακτικά τη σχετική πηγή.</w:t>
      </w:r>
    </w:p>
    <w:p w14:paraId="7048FDD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048FDD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Αγαπητοί συνάδελφοι, η ανάπτυξη δεν έρχεται με</w:t>
      </w:r>
      <w:r>
        <w:rPr>
          <w:rFonts w:eastAsia="Times New Roman" w:cs="Times New Roman"/>
          <w:szCs w:val="24"/>
        </w:rPr>
        <w:t xml:space="preserve"> την επιβολή της διά νόμου. Είμαστε σε μια χώρα που δεν λειτουργεί υπό ομαλούς κανόνες ελεύθερης αγοράς. Ο κρατικός παρεμβατισμός και η κρατική εξάρτηση είναι σε ιδιαίτερα υψηλά επίπεδα. Αυτό αποδεικνύεται και από την πτώση της καταναλωτικής ζήτησης των τε</w:t>
      </w:r>
      <w:r>
        <w:rPr>
          <w:rFonts w:eastAsia="Times New Roman" w:cs="Times New Roman"/>
          <w:szCs w:val="24"/>
        </w:rPr>
        <w:t>λευταίων ετών</w:t>
      </w:r>
      <w:r>
        <w:rPr>
          <w:rFonts w:eastAsia="Times New Roman" w:cs="Times New Roman"/>
          <w:szCs w:val="24"/>
        </w:rPr>
        <w:t>,</w:t>
      </w:r>
      <w:r>
        <w:rPr>
          <w:rFonts w:eastAsia="Times New Roman" w:cs="Times New Roman"/>
          <w:szCs w:val="24"/>
        </w:rPr>
        <w:t xml:space="preserve"> ως αποτέλεσμα της μείωσης μισθών και συντάξεων του </w:t>
      </w:r>
      <w:r>
        <w:rPr>
          <w:rFonts w:eastAsia="Times New Roman" w:cs="Times New Roman"/>
          <w:szCs w:val="24"/>
        </w:rPr>
        <w:t>δημοσίου</w:t>
      </w:r>
      <w:r>
        <w:rPr>
          <w:rFonts w:eastAsia="Times New Roman" w:cs="Times New Roman"/>
          <w:szCs w:val="24"/>
        </w:rPr>
        <w:t>.</w:t>
      </w:r>
    </w:p>
    <w:p w14:paraId="7048FDD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Κατ’ εμάς, για να έρθει η ανάπτυξη, θα πρέπει να βασιστούμε σε πέντε κύρια σημεία. Πρώτον, πρέπει να βασιστούμε στη μείωση του μη μισθολογικού κόστους, δηλαδή στη μείωση των εργοδο</w:t>
      </w:r>
      <w:r>
        <w:rPr>
          <w:rFonts w:eastAsia="Times New Roman" w:cs="Times New Roman"/>
          <w:szCs w:val="24"/>
        </w:rPr>
        <w:t xml:space="preserve">τικών και ασφαλιστικών εισφορών, οι οποίες φθάνουν μέχρι και το 50% του εισοδήματος. Είναι υψηλότερες σε σχέση με πολλές χώρες της </w:t>
      </w:r>
      <w:r>
        <w:rPr>
          <w:rFonts w:eastAsia="Times New Roman" w:cs="Times New Roman"/>
          <w:szCs w:val="28"/>
        </w:rPr>
        <w:t>Ευρωπαϊκής Ένωσης</w:t>
      </w:r>
      <w:r>
        <w:rPr>
          <w:rFonts w:eastAsia="Times New Roman" w:cs="Times New Roman"/>
          <w:szCs w:val="24"/>
        </w:rPr>
        <w:t>, τις βασικές ανταγωνίστριες χώρες της βιομηχανίας και της μεταποίησης. Ο μέσος όρος σε αυτές τις χώρες είνα</w:t>
      </w:r>
      <w:r>
        <w:rPr>
          <w:rFonts w:eastAsia="Times New Roman" w:cs="Times New Roman"/>
          <w:szCs w:val="24"/>
        </w:rPr>
        <w:t>ι 26%, ενώ ο μέσος όρος των υπολοίπων χωρών του ΟΟΣΑ είναι στο 28%.</w:t>
      </w:r>
    </w:p>
    <w:p w14:paraId="7048FDD9" w14:textId="77777777" w:rsidR="00D650F6" w:rsidRDefault="005A0EB2">
      <w:pPr>
        <w:spacing w:line="600" w:lineRule="auto"/>
        <w:ind w:firstLine="720"/>
        <w:jc w:val="both"/>
        <w:rPr>
          <w:rFonts w:eastAsia="Times New Roman"/>
          <w:szCs w:val="24"/>
        </w:rPr>
      </w:pPr>
      <w:r>
        <w:rPr>
          <w:rFonts w:eastAsia="Times New Roman" w:cs="Times New Roman"/>
          <w:szCs w:val="24"/>
        </w:rPr>
        <w:t>Η μείωση του μη μισθολογικού κόστους θα οδηγήσει και σε αύξηση του μισθολογικού κόστους του ιδιωτικού τομέα, κάτι που ευχαρίστως θα έκαναν οι εκάστοτε φορείς, σύμφωνα με τις δηλώσεις που έ</w:t>
      </w:r>
      <w:r>
        <w:rPr>
          <w:rFonts w:eastAsia="Times New Roman" w:cs="Times New Roman"/>
          <w:szCs w:val="24"/>
        </w:rPr>
        <w:t>χουν κάνει κατά καιρούς. Δηλαδή, δεν ενοχλεί τον εργοδότη να δίνει παραπάνω μισθό, ο οποίος θα μπαίνει στην τσέπη του εργαζομένου. Στην ουσία, αυτό θα κάνει τον εργαζόμενο να είναι πιο παραγωγικός και πιο συνεπής με τις υποχρεώσεις του.</w:t>
      </w:r>
    </w:p>
    <w:p w14:paraId="7048FDDA"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w:t>
      </w:r>
      <w:r>
        <w:rPr>
          <w:rFonts w:eastAsia="Times New Roman" w:cs="Times New Roman"/>
          <w:szCs w:val="28"/>
        </w:rPr>
        <w:t>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7048FDDB"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Κύριε Πρόεδρε, θα χρειαστώ λίγο χρόνο ακόμα.</w:t>
      </w:r>
    </w:p>
    <w:p w14:paraId="7048FDDC"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Αυτό που ενοχλεί και εμποδίζει στην ουσία τους εργοδότες είναι το αυξημένο μη μισθολογικό κόστος, δηλαδή οι παντός είδους ασφαλιστικές εισφορές, π</w:t>
      </w:r>
      <w:r>
        <w:rPr>
          <w:rFonts w:eastAsia="Times New Roman" w:cs="Times New Roman"/>
          <w:szCs w:val="28"/>
        </w:rPr>
        <w:t>ου βρίσκονται αυτήν τη στιγμή στα ύψη.</w:t>
      </w:r>
    </w:p>
    <w:p w14:paraId="7048FDDD"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 xml:space="preserve">Το δεύτερο σημείο που θα θέλαμε να τονίσουμε είναι η αναδιάρθρωση και η απλοποίηση του φορολογικού συστήματος. Δεν γίνεται να έχουμε κλίμακα 45%, προκαταβολή φόρου 100%, ασφαλιστικές εισφορές συντάξεως και υγείας 25% </w:t>
      </w:r>
      <w:r>
        <w:rPr>
          <w:rFonts w:eastAsia="Times New Roman" w:cs="Times New Roman"/>
          <w:szCs w:val="28"/>
        </w:rPr>
        <w:t>και εισφορές αλληλεγγύης 5%. Όλα αυτά, ακόμα και να μπει στη διαδικασία να τα πληρώσει οποιοσδήποτε επιχειρηματίας, δεν θα είναι αποδοτικά για την επιχείρησή του.</w:t>
      </w:r>
    </w:p>
    <w:p w14:paraId="7048FDDE"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Το τρίτο που θέλουμε να τονίσουμε είναι τα φορολογικά κίνητρα. Αντί επιδοτήσεων και αναπτυξια</w:t>
      </w:r>
      <w:r>
        <w:rPr>
          <w:rFonts w:eastAsia="Times New Roman" w:cs="Times New Roman"/>
          <w:szCs w:val="28"/>
        </w:rPr>
        <w:t>κών νόμων, οφείλουμε να θεσμοθετήσουμε μόνιμα φορολογικά κίνητρα. Για παράδειγμα, μπορούμε να θεσμοθετήσουμε επιστροφές φόρου υπό ορισμένες συνθήκες για νέους επιχειρηματίες και καινοτόμες επιχειρήσεις. Υπάρχουν συγκεκριμένα φορολογικά πλάνα, που εφαρμόζου</w:t>
      </w:r>
      <w:r>
        <w:rPr>
          <w:rFonts w:eastAsia="Times New Roman" w:cs="Times New Roman"/>
          <w:szCs w:val="28"/>
        </w:rPr>
        <w:t>ν πάρα πολλές χώρες της Ευρωπαϊκής Ένωσης και είναι προς αυτήν την κατεύθυνση. Αυτά είναι γνωστά σε όλους.</w:t>
      </w:r>
    </w:p>
    <w:p w14:paraId="7048FDDF"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Το τέταρτο σημείο αφορά αναπτυξιακά και επενδυτικά κίνητρα. Να θεσμοθετήσουμε απαλλαγές, όταν μια επιχείρηση αποδεδειγμένα προβαίνει σε επενδύσεις εν</w:t>
      </w:r>
      <w:r>
        <w:rPr>
          <w:rFonts w:eastAsia="Times New Roman" w:cs="Times New Roman"/>
          <w:szCs w:val="28"/>
        </w:rPr>
        <w:t>τός της χώρας μας και ανοίγει θέσεις εργασίας. Είναι απαράδεκτο να περιμένουμε μια επιχείρηση να εισφέρει το 80% των εισφορών της στο κράτος και με το υπόλοιπο 20% να πρέπει να κάνει επενδύσεις.</w:t>
      </w:r>
    </w:p>
    <w:p w14:paraId="7048FDE0" w14:textId="77777777" w:rsidR="00D650F6" w:rsidRDefault="005A0EB2">
      <w:pPr>
        <w:spacing w:line="600" w:lineRule="auto"/>
        <w:ind w:firstLine="720"/>
        <w:jc w:val="both"/>
        <w:rPr>
          <w:rFonts w:eastAsia="Times New Roman" w:cs="Times New Roman"/>
          <w:szCs w:val="28"/>
        </w:rPr>
      </w:pPr>
      <w:r>
        <w:rPr>
          <w:rFonts w:eastAsia="Times New Roman" w:cs="Times New Roman"/>
          <w:szCs w:val="28"/>
        </w:rPr>
        <w:t>Το πέμπτο και τελευταίο σημείο, στο οποίο θα θέλαμε να σταθού</w:t>
      </w:r>
      <w:r>
        <w:rPr>
          <w:rFonts w:eastAsia="Times New Roman" w:cs="Times New Roman"/>
          <w:szCs w:val="28"/>
        </w:rPr>
        <w:t xml:space="preserve">με εμείς </w:t>
      </w:r>
      <w:r>
        <w:rPr>
          <w:rFonts w:eastAsia="Times New Roman" w:cs="Times New Roman"/>
          <w:szCs w:val="28"/>
        </w:rPr>
        <w:t xml:space="preserve">ως </w:t>
      </w:r>
      <w:r>
        <w:rPr>
          <w:rFonts w:eastAsia="Times New Roman" w:cs="Times New Roman"/>
          <w:szCs w:val="28"/>
        </w:rPr>
        <w:t>Ένωση Κεντρώων</w:t>
      </w:r>
      <w:r>
        <w:rPr>
          <w:rFonts w:eastAsia="Times New Roman" w:cs="Times New Roman"/>
          <w:szCs w:val="28"/>
        </w:rPr>
        <w:t>,</w:t>
      </w:r>
      <w:r>
        <w:rPr>
          <w:rFonts w:eastAsia="Times New Roman" w:cs="Times New Roman"/>
          <w:szCs w:val="28"/>
        </w:rPr>
        <w:t xml:space="preserve"> στη σημερινή συζήτηση, είναι η μείωση της ψαλίδας του μισθολογικού κόστους μεταξύ δημοσίου και ιδιωτικού τομέα. Σταθερά, σύμφωνα με τα δεδομένα από την Έρευνα Ανθρώπινου Δυναμικού της ΕΛΣΤΑΤ, ο δημόσιος τομέας πληρώνει τον υπάλλ</w:t>
      </w:r>
      <w:r>
        <w:rPr>
          <w:rFonts w:eastAsia="Times New Roman" w:cs="Times New Roman"/>
          <w:szCs w:val="28"/>
        </w:rPr>
        <w:t>ηλό του κατά 35% περισσότερο απ’ ό,τι μια ιδιωτική επιχείρηση τον ιδιωτικό της υπάλληλο. Δεν υπάρχει καμ</w:t>
      </w:r>
      <w:r>
        <w:rPr>
          <w:rFonts w:eastAsia="Times New Roman" w:cs="Times New Roman"/>
          <w:szCs w:val="28"/>
        </w:rPr>
        <w:t>μ</w:t>
      </w:r>
      <w:r>
        <w:rPr>
          <w:rFonts w:eastAsia="Times New Roman" w:cs="Times New Roman"/>
          <w:szCs w:val="28"/>
        </w:rPr>
        <w:t>ία θεσμική, νομική ή ηθική δικαιολογία για να συμβαίνει κάτι τέτοιο. Δεν πρέπει να δημιουργούμε πολίτες δύο ταχυτήτων. Δεν πρέπει να θεωρείται προνομια</w:t>
      </w:r>
      <w:r>
        <w:rPr>
          <w:rFonts w:eastAsia="Times New Roman" w:cs="Times New Roman"/>
          <w:szCs w:val="28"/>
        </w:rPr>
        <w:t xml:space="preserve">κό το να εργάζεται κάποιος στο </w:t>
      </w:r>
      <w:r>
        <w:rPr>
          <w:rFonts w:eastAsia="Times New Roman" w:cs="Times New Roman"/>
          <w:szCs w:val="28"/>
        </w:rPr>
        <w:t xml:space="preserve">δημόσιο </w:t>
      </w:r>
      <w:r>
        <w:rPr>
          <w:rFonts w:eastAsia="Times New Roman" w:cs="Times New Roman"/>
          <w:szCs w:val="28"/>
        </w:rPr>
        <w:t>και να αποτρέπεται από το να εργαστεί στον ιδιωτικό τομέα. Μόνο έτσι θα καλλιεργήσουμε το ενδιαφέρον των ανθρώπων να μείνουν στη χώρα τους και να εργαστούν παραγωγικά στ</w:t>
      </w:r>
      <w:r>
        <w:rPr>
          <w:rFonts w:eastAsia="Times New Roman" w:cs="Times New Roman"/>
          <w:szCs w:val="28"/>
        </w:rPr>
        <w:t>ην</w:t>
      </w:r>
      <w:r>
        <w:rPr>
          <w:rFonts w:eastAsia="Times New Roman" w:cs="Times New Roman"/>
          <w:szCs w:val="28"/>
        </w:rPr>
        <w:t xml:space="preserve"> ιδιωτικ</w:t>
      </w:r>
      <w:r>
        <w:rPr>
          <w:rFonts w:eastAsia="Times New Roman" w:cs="Times New Roman"/>
          <w:szCs w:val="28"/>
        </w:rPr>
        <w:t>ή</w:t>
      </w:r>
      <w:r>
        <w:rPr>
          <w:rFonts w:eastAsia="Times New Roman" w:cs="Times New Roman"/>
          <w:szCs w:val="28"/>
        </w:rPr>
        <w:t xml:space="preserve"> πρωτοβουλία.</w:t>
      </w:r>
    </w:p>
    <w:p w14:paraId="7048FDE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Επομένως, σταματήστε να</w:t>
      </w:r>
      <w:r>
        <w:rPr>
          <w:rFonts w:eastAsia="Times New Roman" w:cs="Times New Roman"/>
          <w:szCs w:val="24"/>
        </w:rPr>
        <w:t xml:space="preserve"> σκέφτεστε την ανάπτυξη μέσω εντολών και νόμων και ξεκινήστε να σκέφτεστε την ανάπτυξη με δημιουργία μόνιμου κατάλληλου επενδυτικού εδάφους. Η αλήθεια είναι ότι έχετε φέρει την ανάπτυξη –οφείλουμε να το παραδεχθούμε αυτό-, αλλά στη Βουλγαρία, στη Ρουμανία,</w:t>
      </w:r>
      <w:r>
        <w:rPr>
          <w:rFonts w:eastAsia="Times New Roman" w:cs="Times New Roman"/>
          <w:szCs w:val="24"/>
        </w:rPr>
        <w:t xml:space="preserve"> στην Κύπρο και έξω από την Ελλάδα.</w:t>
      </w:r>
    </w:p>
    <w:p w14:paraId="7048FDE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Σας ε</w:t>
      </w:r>
      <w:r>
        <w:rPr>
          <w:rFonts w:eastAsia="Times New Roman"/>
          <w:szCs w:val="24"/>
        </w:rPr>
        <w:t>υχαριστώ πάρα πολύ.</w:t>
      </w:r>
      <w:r>
        <w:rPr>
          <w:rFonts w:eastAsia="Times New Roman" w:cs="Times New Roman"/>
          <w:szCs w:val="24"/>
        </w:rPr>
        <w:t xml:space="preserve"> </w:t>
      </w:r>
    </w:p>
    <w:p w14:paraId="7048FDE3" w14:textId="77777777" w:rsidR="00D650F6" w:rsidRDefault="005A0EB2">
      <w:pPr>
        <w:spacing w:line="600" w:lineRule="auto"/>
        <w:ind w:firstLine="720"/>
        <w:jc w:val="center"/>
        <w:rPr>
          <w:rFonts w:eastAsia="Times New Roman"/>
          <w:bCs/>
        </w:rPr>
      </w:pPr>
      <w:r>
        <w:rPr>
          <w:rFonts w:eastAsia="Times New Roman"/>
          <w:bCs/>
        </w:rPr>
        <w:t>(Χειροκροτήματα)</w:t>
      </w:r>
    </w:p>
    <w:p w14:paraId="7048FDE4"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7048FDE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Δημοκρατικής Συμπαράταξης ΠΑΣΟΚ-ΔΗΜΑΡ</w:t>
      </w:r>
      <w:r w:rsidRPr="00FD4B84">
        <w:rPr>
          <w:rFonts w:eastAsia="Times New Roman" w:cs="Times New Roman"/>
          <w:szCs w:val="24"/>
        </w:rPr>
        <w:t xml:space="preserve"> </w:t>
      </w:r>
      <w:r>
        <w:rPr>
          <w:rFonts w:eastAsia="Times New Roman" w:cs="Times New Roman"/>
          <w:szCs w:val="24"/>
        </w:rPr>
        <w:t>κ. Λοβέρδος</w:t>
      </w:r>
      <w:r>
        <w:rPr>
          <w:rFonts w:eastAsia="Times New Roman" w:cs="Times New Roman"/>
          <w:szCs w:val="24"/>
        </w:rPr>
        <w:t>, έχει τον λόγο για δώδεκα λεπτά.</w:t>
      </w:r>
    </w:p>
    <w:p w14:paraId="7048FDE6"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olor w:val="000000"/>
          <w:szCs w:val="24"/>
        </w:rPr>
        <w:t>Ευχαριστώ, κύριε Πρόεδρε.</w:t>
      </w:r>
    </w:p>
    <w:p w14:paraId="7048FDE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κάθε μέρα που περνάει νιώθουμε εμείς</w:t>
      </w:r>
      <w:r>
        <w:rPr>
          <w:rFonts w:eastAsia="Times New Roman" w:cs="Times New Roman"/>
          <w:szCs w:val="24"/>
        </w:rPr>
        <w:t>,</w:t>
      </w:r>
      <w:r>
        <w:rPr>
          <w:rFonts w:eastAsia="Times New Roman" w:cs="Times New Roman"/>
          <w:szCs w:val="24"/>
        </w:rPr>
        <w:t xml:space="preserve"> της Δημοκρατικής Συμπαράταξης, εμείς του ΠΑΣΟΚ ολοένα και περισσότεροι την έλλειψη του δημοσιογράφου Γιάννη </w:t>
      </w:r>
      <w:proofErr w:type="spellStart"/>
      <w:r>
        <w:rPr>
          <w:rFonts w:eastAsia="Times New Roman" w:cs="Times New Roman"/>
          <w:szCs w:val="24"/>
        </w:rPr>
        <w:t>Σιωμόπουλου</w:t>
      </w:r>
      <w:proofErr w:type="spellEnd"/>
      <w:r>
        <w:rPr>
          <w:rFonts w:eastAsia="Times New Roman" w:cs="Times New Roman"/>
          <w:szCs w:val="24"/>
        </w:rPr>
        <w:t>, που απεβί</w:t>
      </w:r>
      <w:r>
        <w:rPr>
          <w:rFonts w:eastAsia="Times New Roman" w:cs="Times New Roman"/>
          <w:szCs w:val="24"/>
        </w:rPr>
        <w:t xml:space="preserve">ωσε πρόσφατα. Μας λείπει η εμπειρία του, μας λείπει η μορφή του, μας λείπει η αγάπη του. Θέλω να στείλω ένα μήνυμα στους οικείους του, ότι θα τον θυμόμαστε πάντα, θα τον αγαπάμε πάντα. Εύχομαι στην οικογένεια </w:t>
      </w:r>
      <w:proofErr w:type="spellStart"/>
      <w:r>
        <w:rPr>
          <w:rFonts w:eastAsia="Times New Roman" w:cs="Times New Roman"/>
          <w:szCs w:val="24"/>
        </w:rPr>
        <w:t>Σιωμοπούλου</w:t>
      </w:r>
      <w:proofErr w:type="spellEnd"/>
      <w:r>
        <w:rPr>
          <w:rFonts w:eastAsia="Times New Roman" w:cs="Times New Roman"/>
          <w:szCs w:val="24"/>
        </w:rPr>
        <w:t xml:space="preserve"> ό,τι το καλύτερο. </w:t>
      </w:r>
    </w:p>
    <w:p w14:paraId="7048FDE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Υπουργέ, ο</w:t>
      </w:r>
      <w:r>
        <w:rPr>
          <w:rFonts w:eastAsia="Times New Roman" w:cs="Times New Roman"/>
          <w:szCs w:val="24"/>
        </w:rPr>
        <w:t xml:space="preserve"> κ. Κουτσούκος έθεσε ένα θέμα που σχετίζεται με τους διαφυγόντες…</w:t>
      </w:r>
    </w:p>
    <w:p w14:paraId="7048FDE9"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κύριε Λοβέρδο. Πριν αρχίσετε την ομιλία σας, να κάνω μ</w:t>
      </w:r>
      <w:r>
        <w:rPr>
          <w:rFonts w:eastAsia="Times New Roman" w:cs="Times New Roman"/>
          <w:szCs w:val="24"/>
        </w:rPr>
        <w:t>ι</w:t>
      </w:r>
      <w:r>
        <w:rPr>
          <w:rFonts w:eastAsia="Times New Roman" w:cs="Times New Roman"/>
          <w:szCs w:val="24"/>
        </w:rPr>
        <w:t>α ανακοίνωση για το σχολείο που παρακολουθεί τη συνεδρίασή μας, επειδή θα αποχωρήσει</w:t>
      </w:r>
      <w:r>
        <w:rPr>
          <w:rFonts w:eastAsia="Times New Roman" w:cs="Times New Roman"/>
          <w:szCs w:val="24"/>
        </w:rPr>
        <w:t>, και συνεχίζετε μετά.</w:t>
      </w:r>
    </w:p>
    <w:p w14:paraId="7048FDEA"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Παρακαλώ, κύριε Πρόεδρε. Βεβαίως.</w:t>
      </w:r>
    </w:p>
    <w:p w14:paraId="7048FDEB" w14:textId="77777777" w:rsidR="00D650F6" w:rsidRDefault="005A0EB2">
      <w:pPr>
        <w:spacing w:line="600" w:lineRule="auto"/>
        <w:ind w:firstLine="720"/>
        <w:jc w:val="both"/>
        <w:rPr>
          <w:rFonts w:eastAsia="Times New Roman" w:cs="Times New Roman"/>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w:t>
      </w:r>
      <w:r>
        <w:rPr>
          <w:rFonts w:eastAsia="Times New Roman" w:cs="Times New Roman"/>
        </w:rPr>
        <w:t xml:space="preserve">προηγουμένως ξεναγήθηκαν στην έκθεση της </w:t>
      </w:r>
      <w:r>
        <w:rPr>
          <w:rFonts w:eastAsia="Times New Roman" w:cs="Times New Roman"/>
        </w:rPr>
        <w:t xml:space="preserve">αίθουσας </w:t>
      </w:r>
      <w:r>
        <w:rPr>
          <w:rFonts w:eastAsia="Times New Roman" w:cs="Times New Roman"/>
        </w:rPr>
        <w:t>«</w:t>
      </w:r>
      <w:r>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είκοσι δύο μαθητές και μαθήτριες και οκτώ εκπαιδευτικοί συνοδοί τους από το Δημοτικό Σ</w:t>
      </w:r>
      <w:r>
        <w:rPr>
          <w:rFonts w:eastAsia="Times New Roman" w:cs="Times New Roman"/>
        </w:rPr>
        <w:t xml:space="preserve">χολείο </w:t>
      </w:r>
      <w:proofErr w:type="spellStart"/>
      <w:r>
        <w:rPr>
          <w:rFonts w:eastAsia="Times New Roman" w:cs="Times New Roman"/>
        </w:rPr>
        <w:t>Δαφίων</w:t>
      </w:r>
      <w:proofErr w:type="spellEnd"/>
      <w:r>
        <w:rPr>
          <w:rFonts w:eastAsia="Times New Roman" w:cs="Times New Roman"/>
        </w:rPr>
        <w:t xml:space="preserve"> Λέσβου και το Σχολικό Κέντρο </w:t>
      </w:r>
      <w:proofErr w:type="spellStart"/>
      <w:r>
        <w:rPr>
          <w:rFonts w:eastAsia="Times New Roman" w:cs="Times New Roman"/>
        </w:rPr>
        <w:t>Καρδαμύλων</w:t>
      </w:r>
      <w:proofErr w:type="spellEnd"/>
      <w:r>
        <w:rPr>
          <w:rFonts w:eastAsia="Times New Roman" w:cs="Times New Roman"/>
        </w:rPr>
        <w:t xml:space="preserve"> Χίου. </w:t>
      </w:r>
    </w:p>
    <w:p w14:paraId="7048FDEC" w14:textId="77777777" w:rsidR="00D650F6" w:rsidRDefault="005A0EB2">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7048FDED" w14:textId="77777777" w:rsidR="00D650F6" w:rsidRDefault="005A0EB2">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048FDEE" w14:textId="77777777" w:rsidR="00D650F6" w:rsidRDefault="005A0EB2">
      <w:pPr>
        <w:spacing w:line="600" w:lineRule="auto"/>
        <w:ind w:firstLine="720"/>
        <w:jc w:val="both"/>
        <w:rPr>
          <w:rFonts w:eastAsia="Times New Roman"/>
          <w:szCs w:val="24"/>
        </w:rPr>
      </w:pPr>
      <w:r>
        <w:rPr>
          <w:rFonts w:eastAsia="Times New Roman"/>
          <w:szCs w:val="24"/>
        </w:rPr>
        <w:t xml:space="preserve">Κύριε Λοβέρδο, συγγνώμη για τη διακοπή. </w:t>
      </w:r>
    </w:p>
    <w:p w14:paraId="7048FDEF"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Παρακαλώ.</w:t>
      </w:r>
    </w:p>
    <w:p w14:paraId="7048FDF0" w14:textId="77777777" w:rsidR="00D650F6" w:rsidRDefault="005A0EB2">
      <w:pPr>
        <w:spacing w:line="600" w:lineRule="auto"/>
        <w:ind w:firstLine="720"/>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μ</w:t>
      </w:r>
      <w:r>
        <w:rPr>
          <w:rFonts w:eastAsia="Times New Roman"/>
          <w:szCs w:val="24"/>
        </w:rPr>
        <w:t xml:space="preserve">ην </w:t>
      </w:r>
      <w:r>
        <w:rPr>
          <w:rFonts w:eastAsia="Times New Roman"/>
          <w:szCs w:val="24"/>
        </w:rPr>
        <w:t>ανησυχείτε, ο χρόνος σας είναι εντάξει.</w:t>
      </w:r>
    </w:p>
    <w:p w14:paraId="7048FDF1"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Μου ξαναβάζετε τον χρόνο από την αρχή;</w:t>
      </w:r>
    </w:p>
    <w:p w14:paraId="7048FDF2"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Εντάξει.</w:t>
      </w:r>
    </w:p>
    <w:p w14:paraId="7048FDF3"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Η εμπειρία, συνάδελφοι! Μπορεί να αλλάξει ο Πρόεδρος μετά και δεν θα ξέρει τον χρόνο μου.</w:t>
      </w:r>
    </w:p>
    <w:p w14:paraId="7048FDF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Υπουργέ, ο κ. Κουτσούκος σήμερα εδώ έκανε αναφορά, όπως και πολλοί από εμάς κάνουμε συχνά αναφορές, στον ΣΥΡΙΖΑ και τους διαφυγόντες ρυθμούς ανάπτυξης.</w:t>
      </w:r>
    </w:p>
    <w:p w14:paraId="7048FDF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Όχι μόνο από την Τράπεζα της Ελλάδος, που μπορείτε να πείτε ότι ο κ. Στουρνάρας είναι από τη φύση </w:t>
      </w:r>
      <w:r>
        <w:rPr>
          <w:rFonts w:eastAsia="Times New Roman" w:cs="Times New Roman"/>
          <w:szCs w:val="24"/>
        </w:rPr>
        <w:t>του αισιόδοξος -η Τράπεζα της Ελλάδος προέβλεπε μικρότερους ρυθμούς- αλλά από όλους τους ευρωπαϊκούς θεσμούς και τους διεθνείς οργανισμούς οι προβλέψεις ήταν κάτι κοντά στο 3% το 2015, κάτι κοντά στο 3,5% με 4% το 2016 και το 2017.</w:t>
      </w:r>
    </w:p>
    <w:p w14:paraId="7048FDF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Εγώ</w:t>
      </w:r>
      <w:r>
        <w:rPr>
          <w:rFonts w:eastAsia="Times New Roman" w:cs="Times New Roman"/>
          <w:szCs w:val="24"/>
        </w:rPr>
        <w:t>,</w:t>
      </w:r>
      <w:r>
        <w:rPr>
          <w:rFonts w:eastAsia="Times New Roman" w:cs="Times New Roman"/>
          <w:szCs w:val="24"/>
        </w:rPr>
        <w:t xml:space="preserve"> «εξ επαγγέλματος», </w:t>
      </w:r>
      <w:r>
        <w:rPr>
          <w:rFonts w:eastAsia="Times New Roman" w:cs="Times New Roman"/>
          <w:szCs w:val="24"/>
        </w:rPr>
        <w:t>όταν πρόκειται περί αριθμών, κοιτώ την Ευρωπαϊκή Κεντρική Τράπεζα πρωτίστως και μετά τα διεθνή νομισματικά ταμεία και τους λοιπούς. Ήταν 2,9% για το 2015 -δεν έχετε δυνατότητα να το αμφισβητήσετε- και 3,7% για το 2016, το τρέχον έτος, το έτος της ύφεσης, κ</w:t>
      </w:r>
      <w:r>
        <w:rPr>
          <w:rFonts w:eastAsia="Times New Roman" w:cs="Times New Roman"/>
          <w:szCs w:val="24"/>
        </w:rPr>
        <w:t>αι ανάπτυξη, μικρή, αλλά μετά από επτά χρόνια μας φαινόταν πολύ, όπως φαινόταν και στην αγορά, 0,6% ή 0,8% για το 2014.</w:t>
      </w:r>
    </w:p>
    <w:p w14:paraId="7048FDF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Λέτε τώρα στην ομιλία σας στον κ. Κουτσούκο να προσέχει και τα άλλα δεδομένα, των πρωτογενών πλεονασμάτων. Θυμάμαι πόσες φορές τον κ. Βε</w:t>
      </w:r>
      <w:r>
        <w:rPr>
          <w:rFonts w:eastAsia="Times New Roman" w:cs="Times New Roman"/>
          <w:szCs w:val="24"/>
        </w:rPr>
        <w:t>νιζέλο, πόσες φορές τον κ. Κουτσούκο, πόσες φορές τον εαυτό μου, την κ. Γεννηματά -δεν ξέρω τώρα, συνάδελφοι, αν παραλείπω και κάποιον άλλον- τον κ. Κωνσταντινόπουλο, που δεν άκουσα όλο αυτό το χρονικό διάστημα, από την «</w:t>
      </w:r>
      <w:proofErr w:type="spellStart"/>
      <w:r>
        <w:rPr>
          <w:rFonts w:eastAsia="Times New Roman" w:cs="Times New Roman"/>
          <w:szCs w:val="24"/>
        </w:rPr>
        <w:t>Βαρουφακιάδα</w:t>
      </w:r>
      <w:proofErr w:type="spellEnd"/>
      <w:r>
        <w:rPr>
          <w:rFonts w:eastAsia="Times New Roman" w:cs="Times New Roman"/>
          <w:szCs w:val="24"/>
        </w:rPr>
        <w:t>», αλλά και μέχρι σήμερ</w:t>
      </w:r>
      <w:r>
        <w:rPr>
          <w:rFonts w:eastAsia="Times New Roman" w:cs="Times New Roman"/>
          <w:szCs w:val="24"/>
        </w:rPr>
        <w:t xml:space="preserve">α, να σας λέμε εδώ ότι είναι ζήτημα </w:t>
      </w:r>
      <w:r>
        <w:rPr>
          <w:rFonts w:eastAsia="Times New Roman" w:cs="Times New Roman"/>
          <w:szCs w:val="24"/>
        </w:rPr>
        <w:t xml:space="preserve">πολιτικής </w:t>
      </w:r>
      <w:r>
        <w:rPr>
          <w:rFonts w:eastAsia="Times New Roman" w:cs="Times New Roman"/>
          <w:szCs w:val="24"/>
        </w:rPr>
        <w:t>αγωγής να μιλάει η Εθνική Αντιπροσωπεία</w:t>
      </w:r>
      <w:r>
        <w:rPr>
          <w:rFonts w:eastAsia="Times New Roman" w:cs="Times New Roman"/>
          <w:szCs w:val="24"/>
        </w:rPr>
        <w:t>,</w:t>
      </w:r>
      <w:r>
        <w:rPr>
          <w:rFonts w:eastAsia="Times New Roman" w:cs="Times New Roman"/>
          <w:szCs w:val="24"/>
        </w:rPr>
        <w:t xml:space="preserve"> με τα ίδια δεδομένα. </w:t>
      </w:r>
    </w:p>
    <w:p w14:paraId="7048FDF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Σωστά λέτε –εμείς αυτό δεν το αμφισβητούμε- ότι πρέπει να συνεκτιμούμε και τις υποχρεώσεις της χώρας για πρωτογενή πλεονάσματα. Όμως, η τελική σκέψ</w:t>
      </w:r>
      <w:r>
        <w:rPr>
          <w:rFonts w:eastAsia="Times New Roman" w:cs="Times New Roman"/>
          <w:szCs w:val="24"/>
        </w:rPr>
        <w:t>η πρέπει να προκύπτει από ένα ζητούμενο, που είναι η ευμάρεια των πολιτών και η σταθερότητα και η άνοδος της οικονομίας, που προκύπτει από έναν αριθμητή και έναν διαιρέτη. Στον αριθμητή έχουμε τα θέματα των πλεονασμάτων. Όμως, έχουμε και στον διαιρέτη το θ</w:t>
      </w:r>
      <w:r>
        <w:rPr>
          <w:rFonts w:eastAsia="Times New Roman" w:cs="Times New Roman"/>
          <w:szCs w:val="24"/>
        </w:rPr>
        <w:t>έμα της οικονομίας, της ανάπτυξης.</w:t>
      </w:r>
    </w:p>
    <w:p w14:paraId="7048FDF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Θυμάμαι να λέμε από το 2012, που πετύχαμε τη συμφωνία για το χρέος, ότι τα πλεονάσματα του 3,5% και του 4% είναι πολλά και πρέπει να τα σκεφτούμε σε άλλο επίπεδο, αφού, όμως, δούμε την πορεία της οικονομίας -προβλεπόταν μ</w:t>
      </w:r>
      <w:r>
        <w:rPr>
          <w:rFonts w:eastAsia="Times New Roman" w:cs="Times New Roman"/>
          <w:szCs w:val="24"/>
        </w:rPr>
        <w:t xml:space="preserve">ε τους ρυθμούς που σας είπα- και αφού δούμε τις κυκλικές συνέπειες αυτής της αναπτυξιακής πολιτικής, που έχουν να κάνουν με την αγορά εργασίας, που έχουν να κάνουν με τα ασφαλιστικά ταμεία, που υποδέχονται την αύξηση ή τη μείωση στην αγορά εργασίας </w:t>
      </w:r>
      <w:proofErr w:type="spellStart"/>
      <w:r>
        <w:rPr>
          <w:rFonts w:eastAsia="Times New Roman" w:cs="Times New Roman"/>
          <w:szCs w:val="24"/>
        </w:rPr>
        <w:t>κ.ο.κ.</w:t>
      </w:r>
      <w:proofErr w:type="spellEnd"/>
      <w:r>
        <w:rPr>
          <w:rFonts w:eastAsia="Times New Roman" w:cs="Times New Roman"/>
          <w:szCs w:val="24"/>
        </w:rPr>
        <w:t xml:space="preserve"> </w:t>
      </w:r>
      <w:r>
        <w:rPr>
          <w:rFonts w:eastAsia="Times New Roman" w:cs="Times New Roman"/>
          <w:szCs w:val="24"/>
        </w:rPr>
        <w:t>και έτσι να βγάλουμε συμπέρασμα.</w:t>
      </w:r>
    </w:p>
    <w:p w14:paraId="7048FDF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Έχετε βάλει ηθοποιούς, έχετε βάλει τον οποιονδήποτε και εσάς τους εαυτούς σας να λέτε για τα πλεονάσματα, που είναι και ζήτημα διαπραγμάτευσης καθ’ έκαστο έτος και παραβλέπετε, παραγνωρίζετε, περιφρονείτε αυτό για το οποίο </w:t>
      </w:r>
      <w:r>
        <w:rPr>
          <w:rFonts w:eastAsia="Times New Roman" w:cs="Times New Roman"/>
          <w:szCs w:val="24"/>
        </w:rPr>
        <w:t>τώρα θέλετε να έχετε επιτυχίες, δηλαδή να έχετε ανάπτυξη.</w:t>
      </w:r>
    </w:p>
    <w:p w14:paraId="7048FDF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Και πώς θα έχετε ανάπτυξη; Πώς θα έχετε ανάπτυξη, όταν ακόμη και στο φειδωλό και δειλό νόμο Χατζηδάκη για τις </w:t>
      </w:r>
      <w:proofErr w:type="spellStart"/>
      <w:r>
        <w:rPr>
          <w:rFonts w:eastAsia="Times New Roman" w:cs="Times New Roman"/>
          <w:szCs w:val="24"/>
        </w:rPr>
        <w:t>αδειοδοτήσεις</w:t>
      </w:r>
      <w:proofErr w:type="spellEnd"/>
      <w:r>
        <w:rPr>
          <w:rFonts w:eastAsia="Times New Roman" w:cs="Times New Roman"/>
          <w:szCs w:val="24"/>
        </w:rPr>
        <w:t xml:space="preserve"> βάλατε στοπ. Ακόμα και στον νόμο Μανιάτη, με </w:t>
      </w:r>
      <w:proofErr w:type="spellStart"/>
      <w:r>
        <w:rPr>
          <w:rFonts w:eastAsia="Times New Roman" w:cs="Times New Roman"/>
          <w:szCs w:val="24"/>
        </w:rPr>
        <w:t>Σπίρτζη</w:t>
      </w:r>
      <w:proofErr w:type="spellEnd"/>
      <w:r>
        <w:rPr>
          <w:rFonts w:eastAsia="Times New Roman" w:cs="Times New Roman"/>
          <w:szCs w:val="24"/>
        </w:rPr>
        <w:t xml:space="preserve"> τότε Πρόεδρο του Τεχν</w:t>
      </w:r>
      <w:r>
        <w:rPr>
          <w:rFonts w:eastAsia="Times New Roman" w:cs="Times New Roman"/>
          <w:szCs w:val="24"/>
        </w:rPr>
        <w:t>ικού Επιμελητηρίου, -για τις χρήσεις γης ήταν, κύριε Μανιάτη;- που απελευθέρωσαν επενδύσεις, όπως «Αστέρας», όπως «Κασσιόπη», συνάδελφε, με νόμο την Κυριακή και δική σας τροπολογία τα πήρατε πίσω. Εξελίξεις του 2014.</w:t>
      </w:r>
    </w:p>
    <w:p w14:paraId="7048FDFC"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Και ο κ. Κουτσούκος για την Ηλία, μιλών</w:t>
      </w:r>
      <w:r>
        <w:rPr>
          <w:rFonts w:eastAsia="Times New Roman" w:cs="Times New Roman"/>
          <w:szCs w:val="24"/>
        </w:rPr>
        <w:t xml:space="preserve">τας ως εισηγητής μας, είπε ότι έδωσαν μια ανάσα σε μικρές, μεσαίες και μεγάλες επιχειρήσεις. Και αυτό το πήρατε πίσω. Πώς θα προχωρήσετε με αυτά τα μυαλά, όταν είσαστε μια </w:t>
      </w:r>
      <w:r>
        <w:rPr>
          <w:rFonts w:eastAsia="Times New Roman" w:cs="Times New Roman"/>
          <w:szCs w:val="24"/>
        </w:rPr>
        <w:t xml:space="preserve">Κυβέρνηση </w:t>
      </w:r>
      <w:r>
        <w:rPr>
          <w:rFonts w:eastAsia="Times New Roman" w:cs="Times New Roman"/>
          <w:szCs w:val="24"/>
        </w:rPr>
        <w:t xml:space="preserve">που και στα θέματα της οικονομίας και της ανάπτυξης λειτουργείτε σε </w:t>
      </w:r>
      <w:r>
        <w:rPr>
          <w:rFonts w:eastAsia="Times New Roman" w:cs="Times New Roman"/>
          <w:szCs w:val="24"/>
          <w:lang w:val="en-US"/>
        </w:rPr>
        <w:t>slow</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otion</w:t>
      </w:r>
      <w:r>
        <w:rPr>
          <w:rFonts w:eastAsia="Times New Roman" w:cs="Times New Roman"/>
          <w:szCs w:val="24"/>
        </w:rPr>
        <w:t>; Σαν να βλέπουμε φάσεις στην τηλεόραση σε αργή κίνηση.</w:t>
      </w:r>
    </w:p>
    <w:p w14:paraId="7048FDF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Θέλω να σας πω</w:t>
      </w:r>
      <w:r>
        <w:rPr>
          <w:rFonts w:eastAsia="Times New Roman" w:cs="Times New Roman"/>
          <w:szCs w:val="24"/>
        </w:rPr>
        <w:t>,</w:t>
      </w:r>
      <w:r>
        <w:rPr>
          <w:rFonts w:eastAsia="Times New Roman" w:cs="Times New Roman"/>
          <w:szCs w:val="24"/>
        </w:rPr>
        <w:t xml:space="preserve"> συνοψίζοντας τις σκέψεις που έχουμε</w:t>
      </w:r>
      <w:r>
        <w:rPr>
          <w:rFonts w:eastAsia="Times New Roman" w:cs="Times New Roman"/>
          <w:szCs w:val="24"/>
        </w:rPr>
        <w:t>,</w:t>
      </w:r>
      <w:r>
        <w:rPr>
          <w:rFonts w:eastAsia="Times New Roman" w:cs="Times New Roman"/>
          <w:szCs w:val="24"/>
        </w:rPr>
        <w:t xml:space="preserve"> και ως Κοινοβουλευτική ομάδα, αλλά και εγώ προσωπικά, ότι για να μιλήσουμε για την ανάπτυξη, πρέπει να κάνουμε τέσσερις παραδοχές πάνω στις οπ</w:t>
      </w:r>
      <w:r>
        <w:rPr>
          <w:rFonts w:eastAsia="Times New Roman" w:cs="Times New Roman"/>
          <w:szCs w:val="24"/>
        </w:rPr>
        <w:t>οίες θα θεμελιώσουμε τις πολιτικές μας.</w:t>
      </w:r>
    </w:p>
    <w:p w14:paraId="7048FDF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Παραδοχή πρώτη: Οι αναπτυξιακοί νόμοι, τους οποίους ο τρέχων διάλογος τους εμφανίζει ως κάτι το καθοριστικό για την ανάπτυξη, είναι </w:t>
      </w:r>
      <w:proofErr w:type="spellStart"/>
      <w:r>
        <w:rPr>
          <w:rFonts w:eastAsia="Times New Roman" w:cs="Times New Roman"/>
          <w:szCs w:val="24"/>
        </w:rPr>
        <w:t>συνπροσδιοριστικός</w:t>
      </w:r>
      <w:proofErr w:type="spellEnd"/>
      <w:r>
        <w:rPr>
          <w:rFonts w:eastAsia="Times New Roman" w:cs="Times New Roman"/>
          <w:szCs w:val="24"/>
        </w:rPr>
        <w:t xml:space="preserve"> όρος, κάπου βοηθάει, αλλά δεν είναι το «Α» και το «Ω» της ανάπτυξ</w:t>
      </w:r>
      <w:r>
        <w:rPr>
          <w:rFonts w:eastAsia="Times New Roman" w:cs="Times New Roman"/>
          <w:szCs w:val="24"/>
        </w:rPr>
        <w:t>ης, αν θα ψηφίσεις έναν νόμο εδώ. Άσε που η πείρα μας δίδαξε ότι ο ωφελιμότερος αναπτυξιακός νόμος ήταν εκείνος του έτους 1953, που αποτελείτο από τρεισήμισι σελίδες, ενώ οι πρόσφατοι των προηγούμενων ετών, παρήγαγαν και γραφειοκρατία και διαφθορά.</w:t>
      </w:r>
    </w:p>
    <w:p w14:paraId="7048FDF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Παραδοχ</w:t>
      </w:r>
      <w:r>
        <w:rPr>
          <w:rFonts w:eastAsia="Times New Roman" w:cs="Times New Roman"/>
          <w:szCs w:val="24"/>
        </w:rPr>
        <w:t>ή δεύτερη: Για να κάνει μια κυβέρνηση αναπτυξιακή πολιτική, πρέπει να κάνει παρεμβάσεις αστραπιαίες τους πρώτους έξι μήνες της διακυβέρνησής της. Μετά</w:t>
      </w:r>
      <w:r>
        <w:rPr>
          <w:rFonts w:eastAsia="Times New Roman" w:cs="Times New Roman"/>
          <w:szCs w:val="24"/>
        </w:rPr>
        <w:t>,</w:t>
      </w:r>
      <w:r>
        <w:rPr>
          <w:rFonts w:eastAsia="Times New Roman" w:cs="Times New Roman"/>
          <w:szCs w:val="24"/>
        </w:rPr>
        <w:t xml:space="preserve"> το τρένο χάθηκε. Κι εσείς είστε στον ενάμιση χρόνο. Το έχετε χάσει το τρένο. </w:t>
      </w:r>
    </w:p>
    <w:p w14:paraId="7048FE00"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Παραδοχή τρίτη: Πρέπει να </w:t>
      </w:r>
      <w:r>
        <w:rPr>
          <w:rFonts w:eastAsia="Times New Roman" w:cs="Times New Roman"/>
          <w:szCs w:val="24"/>
        </w:rPr>
        <w:t xml:space="preserve">απελευθερωθεί η οικονομία από το κράτος. Δίχως να προλαβαίνει η Κυβέρνηση της κρίσης, η δική σας και οι προηγούμενες, να κάνουν στρατηγικές αλλαγές στο κράτος και να περιμένουν τα οφέλη αυτών των στρατηγικών αλλαγών σε επόμενους χρόνους. </w:t>
      </w:r>
    </w:p>
    <w:p w14:paraId="7048FE0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Παραδοχή τέταρτη:</w:t>
      </w:r>
      <w:r>
        <w:rPr>
          <w:rFonts w:eastAsia="Times New Roman" w:cs="Times New Roman"/>
          <w:szCs w:val="24"/>
        </w:rPr>
        <w:t xml:space="preserve"> Κύριε Υπουργέ, για εσάς που βρέχει δισεκατομμύρια, αλλά κανείς δεν τα είδε, το θέμα των μεταβιβάσεων κεφαλαίων είναι σημαντικό, αλλά όχι το σημαντικότερο, για να προχωρήσει η ανάπτυξη στην ελληνική οικονομία. Το θέμα της ανάπτυξης, να γίνουν δουλειές, δου</w:t>
      </w:r>
      <w:r>
        <w:rPr>
          <w:rFonts w:eastAsia="Times New Roman" w:cs="Times New Roman"/>
          <w:szCs w:val="24"/>
        </w:rPr>
        <w:t>λειές, δουλειές, είναι ζητήματα καθορισμού της σχέσης της οικονομίας με το κράτος. Είναι πολιτικό το θέμα. Και είστε πολύ πίσω από τις ανάγκες του θέματος. Είστε ακόμα στις εποχές της θέσπισης εγγυήσεων, που έχουν γεννήσει οι καθυστερήσεις και η διαφθορά κ</w:t>
      </w:r>
      <w:r>
        <w:rPr>
          <w:rFonts w:eastAsia="Times New Roman" w:cs="Times New Roman"/>
          <w:szCs w:val="24"/>
        </w:rPr>
        <w:t>αι έχουμε μηδέν όφελος, όπως αποδεικνύει η μελέτη των αποφάσεων του Ελεγκτικού Συνεδρίου και το τι αυτές απέδωσαν στην ελληνική οικονομία.</w:t>
      </w:r>
    </w:p>
    <w:p w14:paraId="7048FE02" w14:textId="77777777" w:rsidR="00D650F6" w:rsidRDefault="005A0EB2">
      <w:pPr>
        <w:spacing w:line="600" w:lineRule="auto"/>
        <w:ind w:firstLine="720"/>
        <w:jc w:val="both"/>
        <w:rPr>
          <w:rFonts w:eastAsia="Times New Roman"/>
          <w:szCs w:val="24"/>
        </w:rPr>
      </w:pPr>
      <w:r>
        <w:rPr>
          <w:rFonts w:eastAsia="Times New Roman" w:cs="Times New Roman"/>
          <w:szCs w:val="24"/>
        </w:rPr>
        <w:t xml:space="preserve">Κύριε Υπουργέ, είστε συνάδελφος του πιο «τσαλακωμένου» Υπουργού αυτής της Κυβέρνησης, του κ. </w:t>
      </w:r>
      <w:proofErr w:type="spellStart"/>
      <w:r>
        <w:rPr>
          <w:rFonts w:eastAsia="Times New Roman" w:cs="Times New Roman"/>
          <w:szCs w:val="24"/>
        </w:rPr>
        <w:t>Τσακαλώτου</w:t>
      </w:r>
      <w:proofErr w:type="spellEnd"/>
      <w:r>
        <w:rPr>
          <w:rFonts w:eastAsia="Times New Roman" w:cs="Times New Roman"/>
          <w:szCs w:val="24"/>
        </w:rPr>
        <w:t>, που ήρθε «τσ</w:t>
      </w:r>
      <w:r>
        <w:rPr>
          <w:rFonts w:eastAsia="Times New Roman" w:cs="Times New Roman"/>
          <w:szCs w:val="24"/>
        </w:rPr>
        <w:t xml:space="preserve">αλακωμένος» από τη διαπραγμάτευση, «τσαλακωμένος» από το </w:t>
      </w:r>
      <w:proofErr w:type="spellStart"/>
      <w:r>
        <w:rPr>
          <w:rFonts w:eastAsia="Times New Roman" w:cs="Times New Roman"/>
          <w:szCs w:val="24"/>
          <w:lang w:val="en-US"/>
        </w:rPr>
        <w:t>Eurogroup</w:t>
      </w:r>
      <w:proofErr w:type="spellEnd"/>
      <w:r>
        <w:rPr>
          <w:rFonts w:eastAsia="Times New Roman" w:cs="Times New Roman"/>
          <w:szCs w:val="24"/>
        </w:rPr>
        <w:t xml:space="preserve"> και τώρα είχε πάρει τα μέσα ενημέρωσης -τον έβλεπα σήμερα το πρωί- για να μας πει ότι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έχουν ευθύνη οι δημοσιογράφοι και να κάνει υποδείξεις σε εμάς πώς να φερθούμε κ</w:t>
      </w:r>
      <w:r>
        <w:rPr>
          <w:rFonts w:eastAsia="Times New Roman" w:cs="Times New Roman"/>
          <w:szCs w:val="24"/>
        </w:rPr>
        <w:t xml:space="preserve">αι στους δημοσιογράφους πώς να φέρονται. Σαν να μην ήταν προκαθήμενος του </w:t>
      </w:r>
      <w:proofErr w:type="spellStart"/>
      <w:r>
        <w:rPr>
          <w:rFonts w:eastAsia="Times New Roman" w:cs="Times New Roman"/>
          <w:szCs w:val="24"/>
        </w:rPr>
        <w:t>Βαρουφάκη</w:t>
      </w:r>
      <w:proofErr w:type="spellEnd"/>
      <w:r>
        <w:rPr>
          <w:rFonts w:eastAsia="Times New Roman" w:cs="Times New Roman"/>
          <w:szCs w:val="24"/>
        </w:rPr>
        <w:t xml:space="preserve"> επί επτά μήνες, ο οποίος οδήγησε τη χώρα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πρέπει να εξετάσει η Βουλή τις ευθύνες του. </w:t>
      </w:r>
      <w:r>
        <w:rPr>
          <w:rFonts w:eastAsia="Times New Roman"/>
          <w:szCs w:val="24"/>
        </w:rPr>
        <w:t>Σαν να μην ήταν ο οικονομολόγος της Αντιπολίτευσης μαζί σας, ε</w:t>
      </w:r>
      <w:r>
        <w:rPr>
          <w:rFonts w:eastAsia="Times New Roman"/>
          <w:szCs w:val="24"/>
        </w:rPr>
        <w:t xml:space="preserve">πίτιμος προσκεκλημένος σε κάθε </w:t>
      </w:r>
      <w:proofErr w:type="spellStart"/>
      <w:r>
        <w:rPr>
          <w:rFonts w:eastAsia="Times New Roman"/>
          <w:szCs w:val="24"/>
        </w:rPr>
        <w:t>πρωϊνάδικο</w:t>
      </w:r>
      <w:proofErr w:type="spellEnd"/>
      <w:r>
        <w:rPr>
          <w:rFonts w:eastAsia="Times New Roman"/>
          <w:szCs w:val="24"/>
        </w:rPr>
        <w:t>, που μας κρεμάγατε στα μανταλάκια. Σαν να μην έχει καμμία σχέση με την πραγματικότητα.</w:t>
      </w:r>
    </w:p>
    <w:p w14:paraId="7048FE03" w14:textId="77777777" w:rsidR="00D650F6" w:rsidRDefault="005A0EB2">
      <w:pPr>
        <w:spacing w:line="600" w:lineRule="auto"/>
        <w:ind w:firstLine="720"/>
        <w:jc w:val="both"/>
        <w:rPr>
          <w:rFonts w:eastAsia="Times New Roman"/>
          <w:szCs w:val="24"/>
        </w:rPr>
      </w:pPr>
      <w:r>
        <w:rPr>
          <w:rFonts w:eastAsia="Times New Roman"/>
          <w:szCs w:val="24"/>
        </w:rPr>
        <w:t xml:space="preserve">Όπως και ο άλλος Καμμένος, κύριε Δημήτρη </w:t>
      </w:r>
      <w:proofErr w:type="spellStart"/>
      <w:r>
        <w:rPr>
          <w:rFonts w:eastAsia="Times New Roman"/>
          <w:szCs w:val="24"/>
        </w:rPr>
        <w:t>Καμμένε</w:t>
      </w:r>
      <w:proofErr w:type="spellEnd"/>
      <w:r>
        <w:rPr>
          <w:rFonts w:eastAsia="Times New Roman"/>
          <w:szCs w:val="24"/>
        </w:rPr>
        <w:t xml:space="preserve"> –όχι εσείς, ο Πρόεδρός σας- όπου ενώ ψήφισε το κόμμα σας υπέρ της συνταγματικό</w:t>
      </w:r>
      <w:r>
        <w:rPr>
          <w:rFonts w:eastAsia="Times New Roman"/>
          <w:szCs w:val="24"/>
        </w:rPr>
        <w:t xml:space="preserve">τητας του σχεδίου νόμου Σάββατο πρωί, ενώ ψήφισε τις διατάξεις του σχεδίου νόμου, ανακάλυψε τη Δευτέρα ότι η ρύθμιση για την αύξηση του ΦΠΑ στα νησιά, είναι εγκληματική –την είχε ψηφίσει- και αντισυνταγματική. </w:t>
      </w:r>
      <w:r>
        <w:rPr>
          <w:rFonts w:eastAsia="Times New Roman"/>
          <w:szCs w:val="24"/>
        </w:rPr>
        <w:t>Ψ</w:t>
      </w:r>
      <w:r>
        <w:rPr>
          <w:rFonts w:eastAsia="Times New Roman"/>
          <w:szCs w:val="24"/>
        </w:rPr>
        <w:t>έλλισε τα ίδια και ο Πρόεδρος της Βουλής, που</w:t>
      </w:r>
      <w:r>
        <w:rPr>
          <w:rFonts w:eastAsia="Times New Roman"/>
          <w:szCs w:val="24"/>
        </w:rPr>
        <w:t xml:space="preserve"> ακόμα δεν μας έχει απαντήσει, γιατί αποδέχεται να παραβιάζεται ο Κανονισμός της Βουλής και τα δικαιώματα της Βουλής και να είναι στη ΡΑΕ ηγεσία</w:t>
      </w:r>
      <w:r>
        <w:rPr>
          <w:rFonts w:eastAsia="Times New Roman"/>
          <w:szCs w:val="24"/>
        </w:rPr>
        <w:t>,</w:t>
      </w:r>
      <w:r>
        <w:rPr>
          <w:rFonts w:eastAsia="Times New Roman"/>
          <w:szCs w:val="24"/>
        </w:rPr>
        <w:t xml:space="preserve"> για την οποία δεν εξέφρασε ποτέ γνώμη θετική η Επιτροπή Θεσμών και Διαφάνειας, αντίθετα είχε αντιρρήσεις. Αδειάζετε τον κόσμο, ενώ ο κόσμος έχει ακούσει τι έχετε ψηφίσει.</w:t>
      </w:r>
    </w:p>
    <w:p w14:paraId="7048FE04" w14:textId="77777777" w:rsidR="00D650F6" w:rsidRDefault="005A0EB2">
      <w:pPr>
        <w:spacing w:line="600" w:lineRule="auto"/>
        <w:ind w:firstLine="720"/>
        <w:jc w:val="both"/>
        <w:rPr>
          <w:rFonts w:eastAsia="Times New Roman"/>
          <w:szCs w:val="24"/>
        </w:rPr>
      </w:pPr>
      <w:r>
        <w:rPr>
          <w:rFonts w:eastAsia="Times New Roman"/>
          <w:szCs w:val="24"/>
        </w:rPr>
        <w:t>Και μια σκέψη, κύριε Πρόεδρε, σε συνάρτηση και με αυτά που είπατε ως Βουλευτής της Δ</w:t>
      </w:r>
      <w:r>
        <w:rPr>
          <w:rFonts w:eastAsia="Times New Roman"/>
          <w:szCs w:val="24"/>
        </w:rPr>
        <w:t xml:space="preserve">ημοκρατικής Συμπαράταξης και Βουλευτής Δωδεκανήσου. Εάν θεωρήσεις ότι δεν υπάρχει λόγος για μια εξαίρεση σε ευεργετική περί ΦΠΑ διάταξη και το πας στο 24%, όπως η υπόλοιπη χώρα, εάν δεν επικαλεστείς χωρικές ιδιαιτερότητες που επιτρέπουν αποκλίσεις από τον </w:t>
      </w:r>
      <w:r>
        <w:rPr>
          <w:rFonts w:eastAsia="Times New Roman"/>
          <w:szCs w:val="24"/>
        </w:rPr>
        <w:t>ενιαίο ΦΠΑ, τότε, χωρίς μεγάλο γεγονός, δραματική μεταβολή των συνθηκών από το 24% δεν ξαναγυρίζεις σε άλλο ποσοστό. Μπορεί να ψάξεις να βρεις άλλο μέτρο, αλλά αυτό το έχεις χαμένο.</w:t>
      </w:r>
    </w:p>
    <w:p w14:paraId="7048FE05" w14:textId="77777777" w:rsidR="00D650F6" w:rsidRDefault="005A0EB2">
      <w:pPr>
        <w:spacing w:line="600" w:lineRule="auto"/>
        <w:ind w:firstLine="720"/>
        <w:jc w:val="both"/>
        <w:rPr>
          <w:rFonts w:eastAsia="Times New Roman"/>
          <w:szCs w:val="24"/>
        </w:rPr>
      </w:pPr>
      <w:r>
        <w:rPr>
          <w:rFonts w:eastAsia="Times New Roman"/>
          <w:szCs w:val="24"/>
        </w:rPr>
        <w:t xml:space="preserve">Μπλέκετε τον κόσμο και δεν σας επιτρέπεται να θεωρείτε ότι ο κόσμος είναι </w:t>
      </w:r>
      <w:r>
        <w:rPr>
          <w:rFonts w:eastAsia="Times New Roman"/>
          <w:szCs w:val="24"/>
        </w:rPr>
        <w:t xml:space="preserve">χαζός και επειδή κάνατε μια δήλωση για τα μάτια του κόσμου, ξεχνάει αυτά που έχετε ψηφίσει. Εσείς δεχτήκατε ότι από το </w:t>
      </w:r>
      <w:proofErr w:type="spellStart"/>
      <w:r>
        <w:rPr>
          <w:rFonts w:eastAsia="Times New Roman"/>
          <w:szCs w:val="24"/>
          <w:lang w:val="en-US"/>
        </w:rPr>
        <w:t>Eurogroup</w:t>
      </w:r>
      <w:proofErr w:type="spellEnd"/>
      <w:r>
        <w:rPr>
          <w:rFonts w:eastAsia="Times New Roman"/>
          <w:szCs w:val="24"/>
        </w:rPr>
        <w:t xml:space="preserve"> προκύπτουν δύο υποχρεώσεις της χώρας, που έχουν να κάνουν με το συνταξιοδοτικό και έχουν να κάνουν και με το ΦΠΑ, στον ΣΚΑΙ.</w:t>
      </w:r>
    </w:p>
    <w:p w14:paraId="7048FE06" w14:textId="77777777" w:rsidR="00D650F6" w:rsidRDefault="005A0EB2">
      <w:pPr>
        <w:spacing w:line="600" w:lineRule="auto"/>
        <w:ind w:firstLine="720"/>
        <w:jc w:val="both"/>
        <w:rPr>
          <w:rFonts w:eastAsia="Times New Roman"/>
          <w:szCs w:val="24"/>
        </w:rPr>
      </w:pPr>
      <w:r>
        <w:rPr>
          <w:rFonts w:eastAsia="Times New Roman"/>
          <w:szCs w:val="24"/>
        </w:rPr>
        <w:t>(Σ</w:t>
      </w:r>
      <w:r>
        <w:rPr>
          <w:rFonts w:eastAsia="Times New Roman"/>
          <w:szCs w:val="24"/>
        </w:rPr>
        <w:t>το σημείο αυτό κτυπάει το κουδούνι λήξεως του χρόνου ομιλίας του κυρίου Βουλευτή)</w:t>
      </w:r>
    </w:p>
    <w:p w14:paraId="7048FE07" w14:textId="77777777" w:rsidR="00D650F6" w:rsidRDefault="005A0EB2">
      <w:pPr>
        <w:spacing w:line="600" w:lineRule="auto"/>
        <w:ind w:firstLine="720"/>
        <w:jc w:val="both"/>
        <w:rPr>
          <w:rFonts w:eastAsia="Times New Roman"/>
          <w:szCs w:val="24"/>
        </w:rPr>
      </w:pPr>
      <w:r>
        <w:rPr>
          <w:rFonts w:eastAsia="Times New Roman"/>
          <w:szCs w:val="24"/>
        </w:rPr>
        <w:t>Περιμένουμε να δούμε αν θα φέρετε επ’ αυτών σχέδια νόμου. Θα καλέσετε τους Βουλευτές της Πλειοψηφίας να ψηφίσουν άλλα από αυτά που τους βάλατε να ψηφίσουν πριν από λίγες μέρε</w:t>
      </w:r>
      <w:r>
        <w:rPr>
          <w:rFonts w:eastAsia="Times New Roman"/>
          <w:szCs w:val="24"/>
        </w:rPr>
        <w:t>ς;</w:t>
      </w:r>
    </w:p>
    <w:p w14:paraId="7048FE08" w14:textId="77777777" w:rsidR="00D650F6" w:rsidRDefault="005A0EB2">
      <w:pPr>
        <w:spacing w:line="600" w:lineRule="auto"/>
        <w:ind w:firstLine="720"/>
        <w:jc w:val="both"/>
        <w:rPr>
          <w:rFonts w:eastAsia="Times New Roman"/>
          <w:szCs w:val="24"/>
        </w:rPr>
      </w:pPr>
      <w:r>
        <w:rPr>
          <w:rFonts w:eastAsia="Times New Roman"/>
          <w:szCs w:val="24"/>
        </w:rPr>
        <w:t xml:space="preserve">Το υποψιάζομαι, συνάδελφοι, </w:t>
      </w:r>
      <w:r>
        <w:rPr>
          <w:rFonts w:eastAsia="Times New Roman"/>
          <w:szCs w:val="24"/>
        </w:rPr>
        <w:t xml:space="preserve">διότι, </w:t>
      </w:r>
      <w:r>
        <w:rPr>
          <w:rFonts w:eastAsia="Times New Roman"/>
          <w:szCs w:val="24"/>
        </w:rPr>
        <w:t>να θυμίσω πως είχα πει ότι αυτό μπορεί να είναι και μέθοδος. Και έτσι αποδεικνύεται. Εδώ, την Κυριακή που μας πέρασε, την περίπου ευεργετική διάταξη για νέους επαγγελματίες, γιατρούς, δικηγόρους, μηχανικούς, οικονομολό</w:t>
      </w:r>
      <w:r>
        <w:rPr>
          <w:rFonts w:eastAsia="Times New Roman"/>
          <w:szCs w:val="24"/>
        </w:rPr>
        <w:t xml:space="preserve">γους, για την υγειονομική και φαρμακευτική περίθαλψη να έχουν εκπτώσεις την πρώτη τετραετία άσκησης του επαγγέλματός τους και να μην τις δίνουν πίσω μετά, την καταργήσατε. Ψηφίσατε κομμάτι του ασφαλιστικού αυτό και μετά από δεκαπέντε μέρες το καταργήσατε. </w:t>
      </w:r>
      <w:r>
        <w:rPr>
          <w:rFonts w:eastAsia="Times New Roman"/>
          <w:szCs w:val="24"/>
        </w:rPr>
        <w:t>Χρυσώνετε ένα χάπι και μετά το χρύσωμα, το καταργείτε. Εάν και επί αυτών των δύο μεγάλων θεμάτων, που κάνατε αναφορά, φέρετε αλλαγή διατάξεων, τότε δεν θα ήθελα να είμαι στη θέση των Βουλευτών της πλειοψηφίας, που τα έχουν καταπιεί όλα.</w:t>
      </w:r>
    </w:p>
    <w:p w14:paraId="7048FE09" w14:textId="77777777" w:rsidR="00D650F6" w:rsidRDefault="005A0EB2">
      <w:pPr>
        <w:spacing w:line="600" w:lineRule="auto"/>
        <w:ind w:firstLine="720"/>
        <w:jc w:val="both"/>
        <w:rPr>
          <w:rFonts w:eastAsia="Times New Roman"/>
          <w:szCs w:val="24"/>
        </w:rPr>
      </w:pPr>
      <w:r>
        <w:rPr>
          <w:rFonts w:eastAsia="Times New Roman"/>
          <w:szCs w:val="24"/>
        </w:rPr>
        <w:t>Κύριε Πρόεδρε, κλεί</w:t>
      </w:r>
      <w:r>
        <w:rPr>
          <w:rFonts w:eastAsia="Times New Roman"/>
          <w:szCs w:val="24"/>
        </w:rPr>
        <w:t xml:space="preserve">νω -και σας ευχαριστώ- λέγοντας την αλήθεια </w:t>
      </w:r>
      <w:r>
        <w:rPr>
          <w:rFonts w:eastAsia="Times New Roman"/>
          <w:szCs w:val="24"/>
        </w:rPr>
        <w:t xml:space="preserve">γι’ </w:t>
      </w:r>
      <w:r>
        <w:rPr>
          <w:rFonts w:eastAsia="Times New Roman"/>
          <w:szCs w:val="24"/>
        </w:rPr>
        <w:t>αυτά που ακούω από τους Βουλευτές της Συμπολίτευσης, τη Δευτέρα, την Τρίτη, σήμερα, χθες, αυτήν την εβδομάδα, δηλαδή μετά και την τελευταία ψηφοφορία της Κυριακής. Λένε: Μιλάτε εσείς που καταστρέψατε τη χώρα</w:t>
      </w:r>
      <w:r>
        <w:rPr>
          <w:rFonts w:eastAsia="Times New Roman"/>
          <w:szCs w:val="24"/>
        </w:rPr>
        <w:t xml:space="preserve"> </w:t>
      </w:r>
      <w:r>
        <w:rPr>
          <w:rFonts w:eastAsia="Times New Roman"/>
          <w:szCs w:val="24"/>
        </w:rPr>
        <w:t>επί</w:t>
      </w:r>
      <w:r>
        <w:rPr>
          <w:rFonts w:eastAsia="Times New Roman"/>
          <w:szCs w:val="24"/>
        </w:rPr>
        <w:t xml:space="preserve"> σαράντα χρόνια; Λένε!</w:t>
      </w:r>
    </w:p>
    <w:p w14:paraId="7048FE0A" w14:textId="77777777" w:rsidR="00D650F6" w:rsidRDefault="005A0EB2">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7048FE0B" w14:textId="77777777" w:rsidR="00D650F6" w:rsidRDefault="005A0EB2">
      <w:pPr>
        <w:spacing w:line="600" w:lineRule="auto"/>
        <w:ind w:firstLine="720"/>
        <w:jc w:val="both"/>
        <w:rPr>
          <w:rFonts w:eastAsia="Times New Roman"/>
          <w:szCs w:val="24"/>
        </w:rPr>
      </w:pPr>
      <w:r>
        <w:rPr>
          <w:rFonts w:eastAsia="Times New Roman"/>
          <w:szCs w:val="24"/>
        </w:rPr>
        <w:t>Κλείνω με το εξής, κύριε Πρόεδρε: Πριν από σαράντα χρόνια ήταν χούντα. Το πρώτο μου ερώτημα είναι: Θέλετε επιστροφή σε αυτήν; Πολιτι</w:t>
      </w:r>
      <w:r>
        <w:rPr>
          <w:rFonts w:eastAsia="Times New Roman"/>
          <w:szCs w:val="24"/>
        </w:rPr>
        <w:t>κό ερώτημα.</w:t>
      </w:r>
    </w:p>
    <w:p w14:paraId="7048FE0C" w14:textId="77777777" w:rsidR="00D650F6" w:rsidRDefault="005A0EB2">
      <w:pPr>
        <w:spacing w:line="600" w:lineRule="auto"/>
        <w:ind w:firstLine="720"/>
        <w:jc w:val="both"/>
        <w:rPr>
          <w:rFonts w:eastAsia="Times New Roman" w:cs="Times New Roman"/>
          <w:szCs w:val="24"/>
        </w:rPr>
      </w:pPr>
      <w:r>
        <w:rPr>
          <w:rFonts w:eastAsia="Times New Roman"/>
          <w:szCs w:val="24"/>
        </w:rPr>
        <w:t xml:space="preserve">Δεύτερο πρακτικό ερώτημα που αφορά όλους μας ως ανθρώπους: </w:t>
      </w:r>
      <w:r>
        <w:rPr>
          <w:rFonts w:eastAsia="Times New Roman"/>
          <w:szCs w:val="24"/>
        </w:rPr>
        <w:t>Α</w:t>
      </w:r>
      <w:r>
        <w:rPr>
          <w:rFonts w:eastAsia="Times New Roman"/>
          <w:szCs w:val="24"/>
        </w:rPr>
        <w:t>υτά τα σαράντα χρόνια η ελληνική κοινωνία τα γεύτηκε ως κάτι κακό; Η ίδρυση, η δημιουργία μιας μεγάλης και εύρωστης μεσαίας τάξης έγινε πριν από αυτά τα σαράντα χρόνια; Τα νοσοκομεία έγιναν πριν από αυτά τα σαράντα χρόνια; Η επέκταση του ΙΚΑ σε όλη την Ελλ</w:t>
      </w:r>
      <w:r>
        <w:rPr>
          <w:rFonts w:eastAsia="Times New Roman"/>
          <w:szCs w:val="24"/>
        </w:rPr>
        <w:t xml:space="preserve">άδα έγινε πριν από αυτά τα σαράντα χρόνια; Οι δρόμοι έγιναν πριν από αυτά τα σαράντα χρόνια; Τα πανεπιστήμια και τα ΤΕΙ έγιναν πριν από αυτά τα σαράντα χρόνια; Οι αθλητικοί χώροι, οι κλειστές αθλητικές εγκαταστάσεις, όπου τα παιδιά των Ελλήνων γυμνάζονται </w:t>
      </w:r>
      <w:r>
        <w:rPr>
          <w:rFonts w:eastAsia="Times New Roman"/>
          <w:szCs w:val="24"/>
        </w:rPr>
        <w:t xml:space="preserve">σήμερα εκεί, έγιναν πριν από σαράντα χρόνια, που έπαιζαν μπάλα τα παιδιά σε ξερό και γυμνάζονταν στο τσιμέντο, με μια σειρά προβλήματα υγείας; Αυτά έγιναν πριν από σαράντα χρόνια; </w:t>
      </w:r>
      <w:r>
        <w:rPr>
          <w:rFonts w:eastAsia="Times New Roman" w:cs="Times New Roman"/>
          <w:szCs w:val="24"/>
        </w:rPr>
        <w:t>Οδηγεί ο άλλος το αυτοκίνητο που του πήρε ο μπαμπάς του, πηγαίνει στο πανεπι</w:t>
      </w:r>
      <w:r>
        <w:rPr>
          <w:rFonts w:eastAsia="Times New Roman" w:cs="Times New Roman"/>
          <w:szCs w:val="24"/>
        </w:rPr>
        <w:t xml:space="preserve">στήμιο που έγινε επί των ημερών του πατέρα του, αθλείται στις αθλητικές εγκαταστάσεις που έγιναν τα χρόνια αυτά, αν πάθει κάτι πηγαίνει στα νοσοκομεία τα οποία μέρα με τη μέρα τα καταστρέφετε εσείς και που έγιναν αυτά τα χρόνια. </w:t>
      </w:r>
    </w:p>
    <w:p w14:paraId="7048FE0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Ήταν για πέταμα αυτά τα σα</w:t>
      </w:r>
      <w:r>
        <w:rPr>
          <w:rFonts w:eastAsia="Times New Roman" w:cs="Times New Roman"/>
          <w:szCs w:val="24"/>
        </w:rPr>
        <w:t>ράντα χρόνια; Είναι το μόνο επιχείρημα, που σας έχει μείνει και είναι λάθος. Αρκεί να το θυμίσεις αυτό στον Έλληνα πολίτη, για να σας κοιτάξει</w:t>
      </w:r>
      <w:r>
        <w:rPr>
          <w:rFonts w:eastAsia="Times New Roman" w:cs="Times New Roman"/>
          <w:szCs w:val="24"/>
        </w:rPr>
        <w:t>,</w:t>
      </w:r>
      <w:r>
        <w:rPr>
          <w:rFonts w:eastAsia="Times New Roman" w:cs="Times New Roman"/>
          <w:szCs w:val="24"/>
        </w:rPr>
        <w:t xml:space="preserve"> όπως αυτό που είστε. Μια Αριστερά </w:t>
      </w:r>
      <w:proofErr w:type="spellStart"/>
      <w:r>
        <w:rPr>
          <w:rFonts w:eastAsia="Times New Roman" w:cs="Times New Roman"/>
          <w:szCs w:val="24"/>
        </w:rPr>
        <w:t>Μαδούρο</w:t>
      </w:r>
      <w:proofErr w:type="spellEnd"/>
      <w:r>
        <w:rPr>
          <w:rFonts w:eastAsia="Times New Roman" w:cs="Times New Roman"/>
          <w:szCs w:val="24"/>
        </w:rPr>
        <w:t xml:space="preserve">, δηλαδή, όπως αποδείχθηκε από τις </w:t>
      </w:r>
      <w:proofErr w:type="spellStart"/>
      <w:r>
        <w:rPr>
          <w:rFonts w:eastAsia="Times New Roman" w:cs="Times New Roman"/>
          <w:szCs w:val="24"/>
        </w:rPr>
        <w:t>τσαρλατάνικες</w:t>
      </w:r>
      <w:proofErr w:type="spellEnd"/>
      <w:r>
        <w:rPr>
          <w:rFonts w:eastAsia="Times New Roman" w:cs="Times New Roman"/>
          <w:szCs w:val="24"/>
        </w:rPr>
        <w:t xml:space="preserve"> πολιτικές σας και όπως</w:t>
      </w:r>
      <w:r>
        <w:rPr>
          <w:rFonts w:eastAsia="Times New Roman" w:cs="Times New Roman"/>
          <w:szCs w:val="24"/>
        </w:rPr>
        <w:t xml:space="preserve"> αποδείχθηκε και από την επιστολή του Πρωθυπουργού στον σύντροφό του, με τον οποίο συζήτησε συγκάλυψη του εγκλήματος της σεξουαλικής παρενόχλησης. </w:t>
      </w:r>
    </w:p>
    <w:p w14:paraId="7048FE0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Κλείνω, κύριε Πρόεδρε, λέγοντας ότι εμείς, ως Κοινοβουλευτική Ομάδα, ανοίγουμε σήμερα μια συζήτηση. Ανοίγουμ</w:t>
      </w:r>
      <w:r>
        <w:rPr>
          <w:rFonts w:eastAsia="Times New Roman" w:cs="Times New Roman"/>
          <w:szCs w:val="24"/>
        </w:rPr>
        <w:t>ε μια συζήτηση</w:t>
      </w:r>
      <w:r>
        <w:rPr>
          <w:rFonts w:eastAsia="Times New Roman" w:cs="Times New Roman"/>
          <w:szCs w:val="24"/>
        </w:rPr>
        <w:t>,</w:t>
      </w:r>
      <w:r>
        <w:rPr>
          <w:rFonts w:eastAsia="Times New Roman" w:cs="Times New Roman"/>
          <w:szCs w:val="24"/>
        </w:rPr>
        <w:t xml:space="preserve"> που αποσκοπεί στο να βοηθήσει να υπάρξουν πολιτικές τους επόμενους μήνες, που θα ενισχύσουν την ανάπτυξη. Δηλώνουμε, όμως, με τον πιο κατηγορηματικό τρόπο ότι πλάι στις υποχρεώσεις μας για τη διεύρυνση του χώρου μας -και πριν από αυτές- είν</w:t>
      </w:r>
      <w:r>
        <w:rPr>
          <w:rFonts w:eastAsia="Times New Roman" w:cs="Times New Roman"/>
          <w:szCs w:val="24"/>
        </w:rPr>
        <w:t>αι όρκος μας, είναι καθήκον μας, να ασκήσουμε την πιο αυστηρή, έντιμη όμως, την πιο σκληρή, έντιμη όμως, κριτική σε εκείνους, οι οποίοι κύριε Υπουργέ, δεν ισχυρίζονται ότι χάλασαν τα πάντα σε έναν χρόνο, όπως σας βολεύει να λέτε. Ισχυριζόμαστε, όμως, έχοντ</w:t>
      </w:r>
      <w:r>
        <w:rPr>
          <w:rFonts w:eastAsia="Times New Roman" w:cs="Times New Roman"/>
          <w:szCs w:val="24"/>
        </w:rPr>
        <w:t>ας αποδείξεις που έρχονται από όλο τον πλανήτη, όπως τα στατιστικά που σας είπα, τις δηλώσεις αξιωματούχων της Ευρωπαϊκής Ένωσης και όλου του κόσμου ότι μια δύσκολη πορεία που έγινε από το 2010 και την οποία διανύσαμε με θυσία των Ελλήνων πολιτών, με θυσία</w:t>
      </w:r>
      <w:r>
        <w:rPr>
          <w:rFonts w:eastAsia="Times New Roman" w:cs="Times New Roman"/>
          <w:szCs w:val="24"/>
        </w:rPr>
        <w:t xml:space="preserve"> πολιτικών κομμάτων, με θυσία ανθρώπων, με κόπους, με βάσανα, μια τέτοια πορεία ζητήσατε και πετύχατε κοροϊδεύοντας τον ελληνικό λαό</w:t>
      </w:r>
      <w:r>
        <w:rPr>
          <w:rFonts w:eastAsia="Times New Roman" w:cs="Times New Roman"/>
          <w:szCs w:val="24"/>
        </w:rPr>
        <w:t>,</w:t>
      </w:r>
      <w:r>
        <w:rPr>
          <w:rFonts w:eastAsia="Times New Roman" w:cs="Times New Roman"/>
          <w:szCs w:val="24"/>
        </w:rPr>
        <w:t xml:space="preserve"> να την ξανακάνει. Διότι ξαναγυρίσαμε στο 2011</w:t>
      </w:r>
      <w:r>
        <w:rPr>
          <w:rFonts w:eastAsia="Times New Roman" w:cs="Times New Roman"/>
          <w:szCs w:val="24"/>
        </w:rPr>
        <w:t>,</w:t>
      </w:r>
      <w:r>
        <w:rPr>
          <w:rFonts w:eastAsia="Times New Roman" w:cs="Times New Roman"/>
          <w:szCs w:val="24"/>
        </w:rPr>
        <w:t xml:space="preserve"> απλώς για να έχουμε τον Τσίπρα Πρωθυπουργό.</w:t>
      </w:r>
    </w:p>
    <w:p w14:paraId="7048FE0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48FE10" w14:textId="77777777" w:rsidR="00D650F6" w:rsidRDefault="005A0EB2">
      <w:pPr>
        <w:spacing w:line="600" w:lineRule="auto"/>
        <w:ind w:firstLine="709"/>
        <w:jc w:val="both"/>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της Δημοκρατικής Συμπαράταξης ΠΑΣΟΚ-ΔΗΜΑΡ)</w:t>
      </w:r>
    </w:p>
    <w:p w14:paraId="7048FE11"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7048FE1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Υπουργέ, θέλετε τον λόγο να απαντήσετε ή να προχωρήσουμε σε δευτερολογίες;</w:t>
      </w:r>
    </w:p>
    <w:p w14:paraId="7048FE13"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Θα</w:t>
      </w:r>
      <w:r>
        <w:rPr>
          <w:rFonts w:eastAsia="Times New Roman" w:cs="Times New Roman"/>
          <w:szCs w:val="24"/>
        </w:rPr>
        <w:t xml:space="preserve"> μιλήσω μετά τις δευτερολογίες, κύριε Πρόεδρε.</w:t>
      </w:r>
    </w:p>
    <w:p w14:paraId="7048FE14"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κύριος Υπουργός έχει ανειλημμένη υποχρέωση και παρακαλεί να κρατήσουμε</w:t>
      </w:r>
      <w:r>
        <w:rPr>
          <w:rFonts w:eastAsia="Times New Roman" w:cs="Times New Roman"/>
          <w:szCs w:val="24"/>
        </w:rPr>
        <w:t>,</w:t>
      </w:r>
      <w:r>
        <w:rPr>
          <w:rFonts w:eastAsia="Times New Roman" w:cs="Times New Roman"/>
          <w:szCs w:val="24"/>
        </w:rPr>
        <w:t xml:space="preserve"> αν είναι δυνατόν</w:t>
      </w:r>
      <w:r>
        <w:rPr>
          <w:rFonts w:eastAsia="Times New Roman" w:cs="Times New Roman"/>
          <w:szCs w:val="24"/>
        </w:rPr>
        <w:t>,</w:t>
      </w:r>
      <w:r>
        <w:rPr>
          <w:rFonts w:eastAsia="Times New Roman" w:cs="Times New Roman"/>
          <w:szCs w:val="24"/>
        </w:rPr>
        <w:t xml:space="preserve"> τους χρόνους και να τους συντομεύσουμε, γιατί έχει μια συνάντηση με παράγοντες τω</w:t>
      </w:r>
      <w:r>
        <w:rPr>
          <w:rFonts w:eastAsia="Times New Roman" w:cs="Times New Roman"/>
          <w:szCs w:val="24"/>
        </w:rPr>
        <w:t>ν θεσμών και πρέπει να είναι συνεπής.</w:t>
      </w:r>
    </w:p>
    <w:p w14:paraId="7048FE1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Τον λόγο έχει ο κ. Κωνσταντινόπουλος για πέντε λεπτά</w:t>
      </w:r>
      <w:r>
        <w:rPr>
          <w:rFonts w:eastAsia="Times New Roman" w:cs="Times New Roman"/>
          <w:szCs w:val="24"/>
        </w:rPr>
        <w:t>,</w:t>
      </w:r>
      <w:r>
        <w:rPr>
          <w:rFonts w:eastAsia="Times New Roman" w:cs="Times New Roman"/>
          <w:szCs w:val="24"/>
        </w:rPr>
        <w:t xml:space="preserve"> σύμφωνα με τον προβλεπόμενο χρόνο. Όσο είναι δυνατόν, να περιοριστεί επί της ουσίας. </w:t>
      </w:r>
    </w:p>
    <w:p w14:paraId="7048FE16"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και θα προσπαθήσω, κύριε Πρόεδρε.</w:t>
      </w:r>
    </w:p>
    <w:p w14:paraId="7048FE1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συζήτηση που γίνεται σήμερα στην Ολομέλεια της Βουλής πρέπει να έχει μια αρχή, μια μέση και ένα τέλος. Κύριε Πρόεδρε, δεν ξέρω αν μπορούμε να συνεννοηθούμε. Και ξέρετε</w:t>
      </w:r>
      <w:r>
        <w:rPr>
          <w:rFonts w:eastAsia="Times New Roman" w:cs="Times New Roman"/>
          <w:szCs w:val="24"/>
        </w:rPr>
        <w:t>,</w:t>
      </w:r>
      <w:r>
        <w:rPr>
          <w:rFonts w:eastAsia="Times New Roman" w:cs="Times New Roman"/>
          <w:szCs w:val="24"/>
        </w:rPr>
        <w:t xml:space="preserve"> ο κόσμος που μας παρακολουθεί πολλές φορές, αντιμετωπίζει μια αντιπαράθεση, χωρίς να κα</w:t>
      </w:r>
      <w:r>
        <w:rPr>
          <w:rFonts w:eastAsia="Times New Roman" w:cs="Times New Roman"/>
          <w:szCs w:val="24"/>
        </w:rPr>
        <w:t xml:space="preserve">ταλαβαίνει. Δεν θα προσπαθήσω να σας πείσω γιατί -ψέματα ή αλήθεια- έχουν ειπωθεί πολλά τα τελευταία χρόνια, καθώς και τα προηγούμενα χρόνια. Τέτοιο ψέμα, όμως, σαν αυτής της Κυβέρνησης δεν υπάρχει. Θα σας έλεγα ότι είστε ο </w:t>
      </w:r>
      <w:proofErr w:type="spellStart"/>
      <w:r>
        <w:rPr>
          <w:rFonts w:eastAsia="Times New Roman" w:cs="Times New Roman"/>
          <w:szCs w:val="24"/>
        </w:rPr>
        <w:t>Τζόρνταν</w:t>
      </w:r>
      <w:proofErr w:type="spellEnd"/>
      <w:r>
        <w:rPr>
          <w:rFonts w:eastAsia="Times New Roman" w:cs="Times New Roman"/>
          <w:szCs w:val="24"/>
        </w:rPr>
        <w:t xml:space="preserve"> του ψέματος. Δεν έχει ξ</w:t>
      </w:r>
      <w:r>
        <w:rPr>
          <w:rFonts w:eastAsia="Times New Roman" w:cs="Times New Roman"/>
          <w:szCs w:val="24"/>
        </w:rPr>
        <w:t>αναγίνει. Άρα, δεν ξέρω πώς να πω κάτι</w:t>
      </w:r>
      <w:r>
        <w:rPr>
          <w:rFonts w:eastAsia="Times New Roman" w:cs="Times New Roman"/>
          <w:szCs w:val="24"/>
        </w:rPr>
        <w:t>,</w:t>
      </w:r>
      <w:r>
        <w:rPr>
          <w:rFonts w:eastAsia="Times New Roman" w:cs="Times New Roman"/>
          <w:szCs w:val="24"/>
        </w:rPr>
        <w:t xml:space="preserve"> με το οποίο να σας πείσω. </w:t>
      </w:r>
    </w:p>
    <w:p w14:paraId="7048FE1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B16F19">
        <w:rPr>
          <w:rFonts w:eastAsia="Times New Roman" w:cs="Times New Roman"/>
          <w:b/>
          <w:szCs w:val="24"/>
        </w:rPr>
        <w:t>ΑΝΑΣΤΑΣΙΑ ΧΡΙΣΤΟΔΟΥΛΟΠΟΥΛΟΥ</w:t>
      </w:r>
      <w:r>
        <w:rPr>
          <w:rFonts w:eastAsia="Times New Roman" w:cs="Times New Roman"/>
          <w:szCs w:val="24"/>
        </w:rPr>
        <w:t>)</w:t>
      </w:r>
    </w:p>
    <w:p w14:paraId="7048FE1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Φέρνετε έναν πίνακα τον οποίο έχει στείλει ο κ. </w:t>
      </w:r>
      <w:proofErr w:type="spellStart"/>
      <w:r>
        <w:rPr>
          <w:rFonts w:eastAsia="Times New Roman" w:cs="Times New Roman"/>
          <w:szCs w:val="24"/>
        </w:rPr>
        <w:t>Κορκολής</w:t>
      </w:r>
      <w:proofErr w:type="spellEnd"/>
      <w:r>
        <w:rPr>
          <w:rFonts w:eastAsia="Times New Roman" w:cs="Times New Roman"/>
          <w:szCs w:val="24"/>
        </w:rPr>
        <w:t>, αφού πήρε τα σημειώμα</w:t>
      </w:r>
      <w:r>
        <w:rPr>
          <w:rFonts w:eastAsia="Times New Roman" w:cs="Times New Roman"/>
          <w:szCs w:val="24"/>
        </w:rPr>
        <w:t>τα των υπηρεσιών και λέτε, κύριε Υπουργέ -και το λέω πραγματικά για εσάς, διότι αξίζει να το δείτε- ότι στο Επιχειρησιακό Περιβάλλον Αειφόρος Ανάπτυξη έχετε 105,4% απορρόφηση. Ελπίζω τα στοιχεία του ΟΠΣ, που έχετε στο Υπουργείο σας να μην είναι ψεύτικα. Εκ</w:t>
      </w:r>
      <w:r>
        <w:rPr>
          <w:rFonts w:eastAsia="Times New Roman" w:cs="Times New Roman"/>
          <w:szCs w:val="24"/>
        </w:rPr>
        <w:t xml:space="preserve">εί, όμως, το Επιχειρησιακό Περιβάλλον Αειφόρος Ανάπτυξη έχει δύο, το ΕΤΠΑ και το </w:t>
      </w:r>
      <w:r>
        <w:rPr>
          <w:rFonts w:eastAsia="Times New Roman" w:cs="Times New Roman"/>
          <w:szCs w:val="24"/>
        </w:rPr>
        <w:t>Τ</w:t>
      </w:r>
      <w:r>
        <w:rPr>
          <w:rFonts w:eastAsia="Times New Roman" w:cs="Times New Roman"/>
          <w:szCs w:val="24"/>
        </w:rPr>
        <w:t xml:space="preserve">αμείο </w:t>
      </w:r>
      <w:r>
        <w:rPr>
          <w:rFonts w:eastAsia="Times New Roman" w:cs="Times New Roman"/>
          <w:szCs w:val="24"/>
        </w:rPr>
        <w:t>Σ</w:t>
      </w:r>
      <w:r>
        <w:rPr>
          <w:rFonts w:eastAsia="Times New Roman" w:cs="Times New Roman"/>
          <w:szCs w:val="24"/>
        </w:rPr>
        <w:t>υνοχής. Ακούστε διαφορά: Στον πίνακα που καταθέτει ο Υπουργός, η απορρόφηση είναι 105,4%. Στους δύο άξονες, στο ΕΤΠΑ που δίνει το ΟΠΣ είναι 98,29% και στο ταμείο συνοχ</w:t>
      </w:r>
      <w:r>
        <w:rPr>
          <w:rFonts w:eastAsia="Times New Roman" w:cs="Times New Roman"/>
          <w:szCs w:val="24"/>
        </w:rPr>
        <w:t xml:space="preserve">ής, σύγκλιση δηλαδή, 99,86%. </w:t>
      </w:r>
    </w:p>
    <w:p w14:paraId="7048FE1A" w14:textId="77777777" w:rsidR="00D650F6" w:rsidRDefault="005A0EB2">
      <w:pPr>
        <w:spacing w:after="0" w:line="600" w:lineRule="auto"/>
        <w:ind w:firstLine="720"/>
        <w:jc w:val="both"/>
        <w:rPr>
          <w:rFonts w:eastAsia="Times New Roman"/>
          <w:szCs w:val="24"/>
        </w:rPr>
      </w:pPr>
      <w:r>
        <w:rPr>
          <w:rFonts w:eastAsia="Times New Roman"/>
          <w:szCs w:val="24"/>
        </w:rPr>
        <w:t>Πραγματικά αυτά τα μαθηματικά σας, αυτή η πρόσθεση που κάνετε δεν έχει υπάρξει ξανά στη χώρα μας. Τα έχω καταθέσει πριν, κύριε Υπουργέ. Σας παρακαλώ για σας, δείτε το μία φορά για να καταλάβετε τι γίνεται.</w:t>
      </w:r>
    </w:p>
    <w:p w14:paraId="7048FE1B" w14:textId="77777777" w:rsidR="00D650F6" w:rsidRDefault="005A0EB2">
      <w:pPr>
        <w:spacing w:after="0" w:line="600" w:lineRule="auto"/>
        <w:ind w:firstLine="720"/>
        <w:jc w:val="both"/>
        <w:rPr>
          <w:rFonts w:eastAsia="Times New Roman"/>
          <w:szCs w:val="24"/>
        </w:rPr>
      </w:pPr>
      <w:r>
        <w:rPr>
          <w:rFonts w:eastAsia="Times New Roman"/>
          <w:szCs w:val="24"/>
        </w:rPr>
        <w:t>Δεύτερον, για τον πα</w:t>
      </w:r>
      <w:r>
        <w:rPr>
          <w:rFonts w:eastAsia="Times New Roman"/>
          <w:szCs w:val="24"/>
        </w:rPr>
        <w:t>λιό αναπτυξιακό νόμο κάναμε μια συζήτηση πριν από επτά μήνες. Σας καταθέσαμε μία πρόταση πριν από επτά-οκτώ μήνες που μάλιστα την υιοθετήσατε σ’ έναν πολύ μεγάλο βαθμό. Μετά από δέκα μήνες</w:t>
      </w:r>
      <w:r>
        <w:rPr>
          <w:rFonts w:eastAsia="Times New Roman"/>
          <w:szCs w:val="24"/>
        </w:rPr>
        <w:t>,</w:t>
      </w:r>
      <w:r>
        <w:rPr>
          <w:rFonts w:eastAsia="Times New Roman"/>
          <w:szCs w:val="24"/>
        </w:rPr>
        <w:t xml:space="preserve"> έρχεστε σήμερα να πείτε ότι θα φέρουμε το νέο νομοσχέδιο για να μπ</w:t>
      </w:r>
      <w:r>
        <w:rPr>
          <w:rFonts w:eastAsia="Times New Roman"/>
          <w:szCs w:val="24"/>
        </w:rPr>
        <w:t xml:space="preserve">ορέσουμε να βάλουμε αυτά που συμφωνήσαμε πριν από επτά μήνες. </w:t>
      </w:r>
    </w:p>
    <w:p w14:paraId="7048FE1C" w14:textId="77777777" w:rsidR="00D650F6" w:rsidRDefault="005A0EB2">
      <w:pPr>
        <w:spacing w:after="0" w:line="600" w:lineRule="auto"/>
        <w:ind w:firstLine="720"/>
        <w:jc w:val="both"/>
        <w:rPr>
          <w:rFonts w:eastAsia="Times New Roman"/>
          <w:szCs w:val="24"/>
        </w:rPr>
      </w:pPr>
      <w:r>
        <w:rPr>
          <w:rFonts w:eastAsia="Times New Roman"/>
          <w:szCs w:val="24"/>
        </w:rPr>
        <w:t xml:space="preserve">Κύριε Υπουργέ, εμείς κάνουμε αντιπολίτευση με προτάσεις, με θέσεις. Εμείς θέλουμε να προχωρήσει η χώρα μας μπροστά, γι’ αυτό και δεν είμαστε στο κίνημα «Δεν </w:t>
      </w:r>
      <w:r>
        <w:rPr>
          <w:rFonts w:eastAsia="Times New Roman"/>
          <w:szCs w:val="24"/>
        </w:rPr>
        <w:t>Π</w:t>
      </w:r>
      <w:r>
        <w:rPr>
          <w:rFonts w:eastAsia="Times New Roman"/>
          <w:szCs w:val="24"/>
        </w:rPr>
        <w:t>ληρώνω» για να πέσει η Κυβέρνηση, γ</w:t>
      </w:r>
      <w:r>
        <w:rPr>
          <w:rFonts w:eastAsia="Times New Roman"/>
          <w:szCs w:val="24"/>
        </w:rPr>
        <w:t>ι’ αυτό δεν δημιουργούμε τα προβλήματα που δημιουργούσε ο ΣΥΡΙΖΑ. Δεν μιλάμε για εθνικές προδοσίες εντός της Βουλής</w:t>
      </w:r>
      <w:r>
        <w:rPr>
          <w:rFonts w:eastAsia="Times New Roman"/>
          <w:szCs w:val="24"/>
        </w:rPr>
        <w:t>,</w:t>
      </w:r>
      <w:r>
        <w:rPr>
          <w:rFonts w:eastAsia="Times New Roman"/>
          <w:szCs w:val="24"/>
        </w:rPr>
        <w:t xml:space="preserve"> γιατί εμείς ενδιαφερόμαστε για τη χώρα πάνω απ’ όλα. Αλλά και σ’ αυτό δεν μας ακούσατε. </w:t>
      </w:r>
    </w:p>
    <w:p w14:paraId="7048FE1D" w14:textId="77777777" w:rsidR="00D650F6" w:rsidRDefault="005A0EB2">
      <w:pPr>
        <w:spacing w:after="0" w:line="600" w:lineRule="auto"/>
        <w:ind w:firstLine="720"/>
        <w:jc w:val="both"/>
        <w:rPr>
          <w:rFonts w:eastAsia="Times New Roman"/>
          <w:szCs w:val="24"/>
        </w:rPr>
      </w:pPr>
      <w:r>
        <w:rPr>
          <w:rFonts w:eastAsia="Times New Roman"/>
          <w:szCs w:val="24"/>
        </w:rPr>
        <w:t>Κύριε Υπουργέ, υπάρχει κάτι που μου έκανε φοβερή ε</w:t>
      </w:r>
      <w:r>
        <w:rPr>
          <w:rFonts w:eastAsia="Times New Roman"/>
          <w:szCs w:val="24"/>
        </w:rPr>
        <w:t xml:space="preserve">ντύπωση. Κατέθεσα δέκα έγγραφα από τα οποία τα πέντε είναι προτάσεις. Παρακολουθούσα αν είχατε την αγωνία να ζητήσετε αυτές τις προτάσεις, να τις πάρετε μαζί σας, να τις δουν οι σύμβουλοί σας, να υιοθετήσετε ή όχι τις προτάσεις μας. Δεν είχατε ούτε καν τη </w:t>
      </w:r>
      <w:r>
        <w:rPr>
          <w:rFonts w:eastAsia="Times New Roman"/>
          <w:szCs w:val="24"/>
        </w:rPr>
        <w:t xml:space="preserve">διάθεση να ζητήσετε να πάρετε τις προτάσεις μας καθ’ όλη αυτή τη διαδικασία. </w:t>
      </w:r>
    </w:p>
    <w:p w14:paraId="7048FE1E" w14:textId="77777777" w:rsidR="00D650F6" w:rsidRDefault="005A0EB2">
      <w:pPr>
        <w:spacing w:after="0" w:line="600" w:lineRule="auto"/>
        <w:ind w:firstLine="720"/>
        <w:jc w:val="both"/>
        <w:rPr>
          <w:rFonts w:eastAsia="Times New Roman"/>
          <w:szCs w:val="24"/>
        </w:rPr>
      </w:pPr>
      <w:r>
        <w:rPr>
          <w:rFonts w:eastAsia="Times New Roman"/>
          <w:szCs w:val="24"/>
        </w:rPr>
        <w:t>Όσον αφορά στα σκουπίδια, κύριε Υπουργέ, είστε Κυβέρνηση και μπορείτε να κάνετε ό,τι θέλετε. Καταθέτω στη Βουλή τα πρόστιμα από το Ευρωπαϊκό Δικαστήριο τα οποία θα χρειαστεί να π</w:t>
      </w:r>
      <w:r>
        <w:rPr>
          <w:rFonts w:eastAsia="Times New Roman"/>
          <w:szCs w:val="24"/>
        </w:rPr>
        <w:t xml:space="preserve">ληρώσει η χώρα το επόμενο χρονικό διάστημα και όσο καθυστερείτε ο λογαριασμός θα πηγαίνει στους πολίτες. </w:t>
      </w:r>
    </w:p>
    <w:p w14:paraId="7048FE1F" w14:textId="77777777" w:rsidR="00D650F6" w:rsidRDefault="005A0EB2">
      <w:pPr>
        <w:spacing w:after="0" w:line="600" w:lineRule="auto"/>
        <w:ind w:firstLine="720"/>
        <w:jc w:val="both"/>
        <w:rPr>
          <w:rFonts w:eastAsia="Times New Roman"/>
          <w:szCs w:val="24"/>
        </w:rPr>
      </w:pPr>
      <w:r>
        <w:rPr>
          <w:rFonts w:eastAsia="Times New Roman"/>
          <w:szCs w:val="24"/>
        </w:rPr>
        <w:t xml:space="preserve">(Στο σημείο αυτό ο Βουλευτής κ. Οδυσσέας Κωνσταντινόπουλος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w:t>
      </w:r>
      <w:r>
        <w:rPr>
          <w:rFonts w:eastAsia="Times New Roman"/>
          <w:szCs w:val="24"/>
        </w:rPr>
        <w:t>ος Γραμματείας της Διεύθυνσης Στενογραφίας και Πρακτικών της Βουλής)</w:t>
      </w:r>
    </w:p>
    <w:p w14:paraId="7048FE20" w14:textId="77777777" w:rsidR="00D650F6" w:rsidRDefault="005A0EB2">
      <w:pPr>
        <w:spacing w:after="0" w:line="600" w:lineRule="auto"/>
        <w:ind w:firstLine="720"/>
        <w:jc w:val="both"/>
        <w:rPr>
          <w:rFonts w:eastAsia="Times New Roman"/>
          <w:szCs w:val="24"/>
        </w:rPr>
      </w:pPr>
      <w:r>
        <w:rPr>
          <w:rFonts w:eastAsia="Times New Roman"/>
          <w:szCs w:val="24"/>
        </w:rPr>
        <w:t xml:space="preserve">Τι κάνετε, όμως, το τελευταίο χρονικό διάστημα και δεν μπορώ να καταλάβω πώς μπορούμε να συνεννοηθούμε; Εσείς σήμερα μας είπατε ότι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ήταν κάπου-κάπου ευεργετικά με τη δ</w:t>
      </w:r>
      <w:r>
        <w:rPr>
          <w:rFonts w:eastAsia="Times New Roman"/>
          <w:szCs w:val="24"/>
        </w:rPr>
        <w:t>ιαδικασία.</w:t>
      </w:r>
    </w:p>
    <w:p w14:paraId="7048FE21" w14:textId="77777777" w:rsidR="00D650F6" w:rsidRDefault="005A0EB2">
      <w:pPr>
        <w:spacing w:after="0"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Ευεργετικά δεν ήταν.</w:t>
      </w:r>
    </w:p>
    <w:p w14:paraId="7048FE22" w14:textId="77777777" w:rsidR="00D650F6" w:rsidRDefault="005A0EB2">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Ο κ. </w:t>
      </w:r>
      <w:proofErr w:type="spellStart"/>
      <w:r>
        <w:rPr>
          <w:rFonts w:eastAsia="Times New Roman"/>
          <w:szCs w:val="24"/>
        </w:rPr>
        <w:t>Μπαλαούρας</w:t>
      </w:r>
      <w:proofErr w:type="spellEnd"/>
      <w:r>
        <w:rPr>
          <w:rFonts w:eastAsia="Times New Roman"/>
          <w:szCs w:val="24"/>
        </w:rPr>
        <w:t xml:space="preserve"> μας είπε ότι ήταν επιλογή σας και δεν τα έφεραν από το εξωτερικό. Η ΓΕΣΕΒΕ μας λέει ότι προκλήθηκαν τριάντα πέντε </w:t>
      </w:r>
      <w:r>
        <w:rPr>
          <w:rFonts w:eastAsia="Times New Roman"/>
          <w:szCs w:val="24"/>
        </w:rPr>
        <w:t xml:space="preserve">χιλιάδες λουκέτα. </w:t>
      </w:r>
    </w:p>
    <w:p w14:paraId="7048FE23" w14:textId="77777777" w:rsidR="00D650F6" w:rsidRDefault="005A0EB2">
      <w:pPr>
        <w:spacing w:line="600" w:lineRule="auto"/>
        <w:ind w:firstLine="720"/>
        <w:jc w:val="both"/>
        <w:rPr>
          <w:rFonts w:eastAsia="Times New Roman"/>
          <w:szCs w:val="24"/>
        </w:rPr>
      </w:pPr>
      <w:r>
        <w:rPr>
          <w:rFonts w:eastAsia="Times New Roman"/>
          <w:szCs w:val="24"/>
        </w:rPr>
        <w:t xml:space="preserve">Μπορείτε να μας πείτε κάτι πολύ απλό; Το 2017 θα έχουμε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Το 2016 θα έχουμε σίγουρα και το ξέρετε. Το 2017 θα έχουμε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Πείτε το.</w:t>
      </w:r>
    </w:p>
    <w:p w14:paraId="7048FE24" w14:textId="77777777" w:rsidR="00D650F6" w:rsidRDefault="005A0EB2">
      <w:pPr>
        <w:spacing w:after="0" w:line="600" w:lineRule="auto"/>
        <w:ind w:firstLine="720"/>
        <w:jc w:val="both"/>
        <w:rPr>
          <w:rFonts w:eastAsia="Times New Roman"/>
          <w:szCs w:val="24"/>
        </w:rPr>
      </w:pPr>
      <w:r>
        <w:rPr>
          <w:rFonts w:eastAsia="Times New Roman"/>
          <w:szCs w:val="24"/>
        </w:rPr>
        <w:t>Τρίτον, δεν απαντήσατε για το Ελληνικό και για …</w:t>
      </w:r>
    </w:p>
    <w:p w14:paraId="7048FE25" w14:textId="77777777" w:rsidR="00D650F6" w:rsidRDefault="005A0EB2">
      <w:pPr>
        <w:spacing w:after="0"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Ολοκληρώστε, κύριε συνάδελφε. Βλέπω ότι έχετε μιλήσει δεκαεπτά λεπτά στην </w:t>
      </w:r>
      <w:proofErr w:type="spellStart"/>
      <w:r>
        <w:rPr>
          <w:rFonts w:eastAsia="Times New Roman"/>
          <w:szCs w:val="24"/>
        </w:rPr>
        <w:t>πρωτολογία</w:t>
      </w:r>
      <w:proofErr w:type="spellEnd"/>
      <w:r>
        <w:rPr>
          <w:rFonts w:eastAsia="Times New Roman"/>
          <w:szCs w:val="24"/>
        </w:rPr>
        <w:t xml:space="preserve"> σας.</w:t>
      </w:r>
    </w:p>
    <w:p w14:paraId="7048FE26" w14:textId="77777777" w:rsidR="00D650F6" w:rsidRDefault="005A0EB2">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Η διαφορά είναι ότι αλλάξαμε Πρόεδρο τώρα.</w:t>
      </w:r>
    </w:p>
    <w:p w14:paraId="7048FE27" w14:textId="77777777" w:rsidR="00D650F6" w:rsidRDefault="005A0EB2">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Δεν θα κάτσουμε εδώ να το εξαντ</w:t>
      </w:r>
      <w:r>
        <w:rPr>
          <w:rFonts w:eastAsia="Times New Roman"/>
          <w:szCs w:val="24"/>
        </w:rPr>
        <w:t xml:space="preserve">λήσουμε. Εντάξει; </w:t>
      </w:r>
    </w:p>
    <w:p w14:paraId="7048FE28" w14:textId="77777777" w:rsidR="00D650F6" w:rsidRDefault="005A0EB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Κυρία Πρόεδρε, ο κ. Κακλαμάνης ήταν επιεικής. Όλοι ήταν επιεικείς.</w:t>
      </w:r>
    </w:p>
    <w:p w14:paraId="7048FE29" w14:textId="77777777" w:rsidR="00D650F6" w:rsidRDefault="005A0EB2">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Δεν έχει σημασία ποιος ήταν. Σημασία έχει ότι υπάρχει ένας Κανονισμός. Να τον τηρήσουμε να τελειώνουμε.</w:t>
      </w:r>
    </w:p>
    <w:p w14:paraId="7048FE2A" w14:textId="77777777" w:rsidR="00D650F6" w:rsidRDefault="005A0EB2">
      <w:pPr>
        <w:spacing w:after="0" w:line="600" w:lineRule="auto"/>
        <w:ind w:firstLine="720"/>
        <w:jc w:val="both"/>
        <w:rPr>
          <w:rFonts w:eastAsia="Times New Roman"/>
          <w:szCs w:val="24"/>
        </w:rPr>
      </w:pPr>
      <w:r>
        <w:rPr>
          <w:rFonts w:eastAsia="Times New Roman"/>
          <w:szCs w:val="24"/>
        </w:rPr>
        <w:t>Συνε</w:t>
      </w:r>
      <w:r>
        <w:rPr>
          <w:rFonts w:eastAsia="Times New Roman"/>
          <w:szCs w:val="24"/>
        </w:rPr>
        <w:t>χίστε, κύριε Κωνσταντινόπουλε, και ολοκληρώστε.</w:t>
      </w:r>
    </w:p>
    <w:p w14:paraId="7048FE2B" w14:textId="77777777" w:rsidR="00D650F6" w:rsidRDefault="005A0EB2">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Κύριε Υπουργέ, λέτε συνέχεια κάτι και απάντησε και ο κ. Λοβέρδος. Θα κάνω δύο επισημάνσεις. Στα σαράντα χρόνια έγιναν πολλά λάθη και παραλείψεις και πάνω σ’ αυτά δεν πρέπει να συνε</w:t>
      </w:r>
      <w:r>
        <w:rPr>
          <w:rFonts w:eastAsia="Times New Roman"/>
          <w:szCs w:val="24"/>
        </w:rPr>
        <w:t>χίσουμε, αλλά πρέπει να δούμε τα σωστά. Λέτε: «Εμείς σ’ ένα χρόνο μπορούμε να καταστρέψουμε τη χώρα;».</w:t>
      </w:r>
    </w:p>
    <w:p w14:paraId="7048FE2C" w14:textId="77777777" w:rsidR="00D650F6" w:rsidRDefault="005A0EB2">
      <w:pPr>
        <w:spacing w:after="0" w:line="600" w:lineRule="auto"/>
        <w:ind w:firstLine="720"/>
        <w:jc w:val="both"/>
        <w:rPr>
          <w:rFonts w:eastAsia="Times New Roman"/>
          <w:szCs w:val="24"/>
        </w:rPr>
      </w:pPr>
      <w:r>
        <w:rPr>
          <w:rFonts w:eastAsia="Times New Roman"/>
          <w:szCs w:val="24"/>
        </w:rPr>
        <w:t xml:space="preserve">Θέλω να σας πω ότι στη ζωή υπάρχουν πολλές γενιές που αγωνίστηκαν να παραγάγουν πλούτο και ήλθε μια νεότερη γενιά, κύριε Σταθάκη, η οποία τα διέλυσε όλα </w:t>
      </w:r>
      <w:r>
        <w:rPr>
          <w:rFonts w:eastAsia="Times New Roman"/>
          <w:szCs w:val="24"/>
        </w:rPr>
        <w:t>σε λιγότερο από έξι μήνες, δηλαδή η δική σας γενιά –εννοώ πολιτικά- μπορεί να το κάνει αυτό. Όσα μπορεί να χτίστηκαν και να δημιουργήθηκαν μέσα σε έξι χρόνια στην κρίση, μπορείτε να τα διαλύσετε εσείς σ’ ένα χρόνο.</w:t>
      </w:r>
    </w:p>
    <w:p w14:paraId="7048FE2D" w14:textId="77777777" w:rsidR="00D650F6" w:rsidRDefault="005A0EB2">
      <w:pPr>
        <w:spacing w:after="0" w:line="600" w:lineRule="auto"/>
        <w:ind w:firstLine="720"/>
        <w:jc w:val="both"/>
        <w:rPr>
          <w:rFonts w:eastAsia="Times New Roman"/>
          <w:szCs w:val="24"/>
        </w:rPr>
      </w:pPr>
      <w:r>
        <w:rPr>
          <w:rFonts w:eastAsia="Times New Roman"/>
          <w:szCs w:val="24"/>
        </w:rPr>
        <w:t>Επειδή ο κ. Καμμένος από τους ΑΝΕΛ είπε ν</w:t>
      </w:r>
      <w:r>
        <w:rPr>
          <w:rFonts w:eastAsia="Times New Roman"/>
          <w:szCs w:val="24"/>
        </w:rPr>
        <w:t xml:space="preserve">α πείσει η Αντιπολίτευση ώστε να έλθει το χρήμα στην Ελλάδα, θέλω να πείσετε εσείς πρώτα και ο κ. Καμμένος τον κ. </w:t>
      </w:r>
      <w:proofErr w:type="spellStart"/>
      <w:r>
        <w:rPr>
          <w:rFonts w:eastAsia="Times New Roman"/>
          <w:szCs w:val="24"/>
        </w:rPr>
        <w:t>Τσακαλώτο</w:t>
      </w:r>
      <w:proofErr w:type="spellEnd"/>
      <w:r>
        <w:rPr>
          <w:rFonts w:eastAsia="Times New Roman"/>
          <w:szCs w:val="24"/>
        </w:rPr>
        <w:t xml:space="preserve"> να φέρει τα λεφτά του στην Ελλάδα. Αφού φέρει πρώτα τα λεφτά του στην Ελλάδα, είμαι σίγουρος ότι αυτό θα είναι ένα ισχυρό μήνυμα προ</w:t>
      </w:r>
      <w:r>
        <w:rPr>
          <w:rFonts w:eastAsia="Times New Roman"/>
          <w:szCs w:val="24"/>
        </w:rPr>
        <w:t>ς τους πολίτες για να φέρουν και οι υπόλοιποι τα λεφτά τους στη χώρα μας.</w:t>
      </w:r>
    </w:p>
    <w:p w14:paraId="7048FE2E" w14:textId="77777777" w:rsidR="00D650F6" w:rsidRDefault="005A0EB2">
      <w:pPr>
        <w:spacing w:after="0" w:line="600" w:lineRule="auto"/>
        <w:ind w:firstLine="720"/>
        <w:jc w:val="both"/>
        <w:rPr>
          <w:rFonts w:eastAsia="Times New Roman"/>
          <w:szCs w:val="24"/>
        </w:rPr>
      </w:pPr>
      <w:r>
        <w:rPr>
          <w:rFonts w:eastAsia="Times New Roman"/>
          <w:szCs w:val="24"/>
        </w:rPr>
        <w:t>Ευχαριστώ πολύ.</w:t>
      </w:r>
    </w:p>
    <w:p w14:paraId="7048FE2F" w14:textId="77777777" w:rsidR="00D650F6" w:rsidRDefault="005A0EB2">
      <w:pPr>
        <w:spacing w:line="600" w:lineRule="auto"/>
        <w:ind w:firstLine="720"/>
        <w:rPr>
          <w:rFonts w:eastAsia="Times New Roman"/>
          <w:szCs w:val="24"/>
        </w:rPr>
      </w:pPr>
      <w:r>
        <w:rPr>
          <w:rFonts w:eastAsia="Times New Roman"/>
          <w:szCs w:val="24"/>
        </w:rPr>
        <w:t>(Χειροκροτήματα από την πτέρυγα της Δημοκρατικής Συμπαράταξης ΠΑΣΟΚ-ΔΗΜΑΡ)</w:t>
      </w:r>
    </w:p>
    <w:p w14:paraId="7048FE30"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Κουτσούκος για τρία λεπτά. </w:t>
      </w:r>
    </w:p>
    <w:p w14:paraId="7048FE31"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κυρία Πρόεδρε. </w:t>
      </w:r>
    </w:p>
    <w:p w14:paraId="7048FE3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Κύριε Υπουργέ, δεν απαντήσατε σε βασικά θέματα που θέσαμε και μας ξαναγυρίσατε στη συζήτηση για την οποία σας απάντησε ο κ. Λοβέρδος για τον λεγόμενο παρονομαστή, δηλαδή για το ΑΕΠ που χάσαμε. Διότι εάν θέλουμ</w:t>
      </w:r>
      <w:r>
        <w:rPr>
          <w:rFonts w:eastAsia="Times New Roman" w:cs="Times New Roman"/>
          <w:szCs w:val="24"/>
        </w:rPr>
        <w:t xml:space="preserve">ε να μιλήσουμε για περισσότερα πρωτογενή πλεονάσματα, θα λέγαμε ότι ο υπολογισμός θα γινόταν σε άλλη </w:t>
      </w:r>
      <w:r>
        <w:rPr>
          <w:rFonts w:eastAsia="Times New Roman" w:cs="Times New Roman"/>
          <w:szCs w:val="24"/>
        </w:rPr>
        <w:t>β</w:t>
      </w:r>
      <w:r>
        <w:rPr>
          <w:rFonts w:eastAsia="Times New Roman" w:cs="Times New Roman"/>
          <w:szCs w:val="24"/>
        </w:rPr>
        <w:t xml:space="preserve">άση. </w:t>
      </w:r>
    </w:p>
    <w:p w14:paraId="7048FE3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Εσείς τι κατορθώσατε; Κατορθώσατε με μικρότερο ΑΕΠ να έχουμε περισσότερη φορολογία. Αυτό αφαίρεσε πρόσθετους φόρους που, όπως είπα στην τοποθέτησή μ</w:t>
      </w:r>
      <w:r>
        <w:rPr>
          <w:rFonts w:eastAsia="Times New Roman" w:cs="Times New Roman"/>
          <w:szCs w:val="24"/>
        </w:rPr>
        <w:t>ου, θα πήγαιναν στην ανάπτυξη. Μου απαντήσατε ότι κριτήριο δεν είναι το φορολογικό</w:t>
      </w:r>
      <w:r>
        <w:rPr>
          <w:rFonts w:eastAsia="Times New Roman" w:cs="Times New Roman"/>
          <w:szCs w:val="24"/>
        </w:rPr>
        <w:t xml:space="preserve"> για τις επενδύσεις</w:t>
      </w:r>
      <w:r>
        <w:rPr>
          <w:rFonts w:eastAsia="Times New Roman" w:cs="Times New Roman"/>
          <w:szCs w:val="24"/>
        </w:rPr>
        <w:t>. Φέρ</w:t>
      </w:r>
      <w:r>
        <w:rPr>
          <w:rFonts w:eastAsia="Times New Roman" w:cs="Times New Roman"/>
          <w:szCs w:val="24"/>
        </w:rPr>
        <w:t>ατε</w:t>
      </w:r>
      <w:r>
        <w:rPr>
          <w:rFonts w:eastAsia="Times New Roman" w:cs="Times New Roman"/>
          <w:szCs w:val="24"/>
        </w:rPr>
        <w:t xml:space="preserve"> ως παράδειγμα τη Γερμανία ή τη Γαλλία που έχουν άλλους όρους ανταγωνισμού και δεν είναι αυτοί που εμείς ανταγωνιζόμαστε. Εμείς ανταγωνιζόμαστε τα </w:t>
      </w:r>
      <w:r>
        <w:rPr>
          <w:rFonts w:eastAsia="Times New Roman" w:cs="Times New Roman"/>
          <w:szCs w:val="24"/>
        </w:rPr>
        <w:t xml:space="preserve">Βαλκάνια, τον ζωτικό μας χώρο. Ανταγωνιζόμαστε την Τουρκία. Και όπως είπε ο κ. Κρεμαστινός, γιατί να πάει ένας τουρίστας στην Κω και να μην πάει απέναντι στο </w:t>
      </w:r>
      <w:proofErr w:type="spellStart"/>
      <w:r>
        <w:rPr>
          <w:rFonts w:eastAsia="Times New Roman" w:cs="Times New Roman"/>
          <w:szCs w:val="24"/>
        </w:rPr>
        <w:t>Μποντρούμ</w:t>
      </w:r>
      <w:proofErr w:type="spellEnd"/>
      <w:r>
        <w:rPr>
          <w:rFonts w:eastAsia="Times New Roman" w:cs="Times New Roman"/>
          <w:szCs w:val="24"/>
        </w:rPr>
        <w:t xml:space="preserve"> ή γιατί να πάει ένας να χτίσει ξενοδοχείο σε ένα νησί του Αιγαίου και να μην πάει απέναν</w:t>
      </w:r>
      <w:r>
        <w:rPr>
          <w:rFonts w:eastAsia="Times New Roman" w:cs="Times New Roman"/>
          <w:szCs w:val="24"/>
        </w:rPr>
        <w:t xml:space="preserve">τι. Σε αυτά δεν παίζει ρόλο το φορολογικό σύστημα; </w:t>
      </w:r>
    </w:p>
    <w:p w14:paraId="7048FE3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θα μας απαντήσετε για αυτό που σας είπα, για τη σταθερότητα του συστήματος και τα αφορολόγητα αποθεματικά που θα διευκολύνουν τις μικρές επιχειρήσεις να συσσωρεύσουν κάποια κεφάλαι</w:t>
      </w:r>
      <w:r>
        <w:rPr>
          <w:rFonts w:eastAsia="Times New Roman" w:cs="Times New Roman"/>
          <w:szCs w:val="24"/>
        </w:rPr>
        <w:t xml:space="preserve">α για να κάνουν επένδυση κάποια στιγμή; Δεν μας απαντήσατε. </w:t>
      </w:r>
    </w:p>
    <w:p w14:paraId="7048FE3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Επίσης, κύριε Υπουργέ, δεν μας απαντήσατε για το γεγονός ότι για τους μικρομεσαίους πρέπει να υπάρξει άρση μιας σειράς αντικινήτρων, γιατί έχουμε πει ότι είναι η ραχοκοκαλιά της ελληνικής οικονομ</w:t>
      </w:r>
      <w:r>
        <w:rPr>
          <w:rFonts w:eastAsia="Times New Roman" w:cs="Times New Roman"/>
          <w:szCs w:val="24"/>
        </w:rPr>
        <w:t xml:space="preserve">ίας. Θα σας πω ένα παράδειγμα. Λέει ο κ. Αλεξιάδης ότι θα βάλουμε σε λίγο τα </w:t>
      </w:r>
      <w:r>
        <w:rPr>
          <w:rFonts w:eastAsia="Times New Roman" w:cs="Times New Roman"/>
          <w:szCs w:val="24"/>
          <w:lang w:val="en-US"/>
        </w:rPr>
        <w:t>POS</w:t>
      </w:r>
      <w:r>
        <w:rPr>
          <w:rFonts w:eastAsia="Times New Roman" w:cs="Times New Roman"/>
          <w:szCs w:val="24"/>
        </w:rPr>
        <w:t xml:space="preserve"> για όλες τις επιχειρήσεις. Έχει </w:t>
      </w:r>
      <w:r>
        <w:rPr>
          <w:rFonts w:eastAsia="Times New Roman" w:cs="Times New Roman"/>
          <w:szCs w:val="24"/>
        </w:rPr>
        <w:t>όμως</w:t>
      </w:r>
      <w:r>
        <w:rPr>
          <w:rFonts w:eastAsia="Times New Roman" w:cs="Times New Roman"/>
          <w:szCs w:val="24"/>
        </w:rPr>
        <w:t xml:space="preserve"> τεράστιο κόστος χρήματος, δεν μπορεί να έχει πρόσβαση ο μικρομεσαίος και πρέπει να παρθούν μέτρα. Επίσης, ο κ. Τζελέπης </w:t>
      </w:r>
      <w:r>
        <w:rPr>
          <w:rFonts w:eastAsia="Times New Roman" w:cs="Times New Roman"/>
          <w:szCs w:val="24"/>
        </w:rPr>
        <w:t xml:space="preserve">όπως </w:t>
      </w:r>
      <w:r>
        <w:rPr>
          <w:rFonts w:eastAsia="Times New Roman" w:cs="Times New Roman"/>
          <w:szCs w:val="24"/>
        </w:rPr>
        <w:t>και η κ. Γενν</w:t>
      </w:r>
      <w:r>
        <w:rPr>
          <w:rFonts w:eastAsia="Times New Roman" w:cs="Times New Roman"/>
          <w:szCs w:val="24"/>
        </w:rPr>
        <w:t xml:space="preserve">ηματά έκαναν ολόκληρη αναφορά για την πρωτογενή παραγωγή. Θα μου πείτε ότι δεν είναι της δικής σας αρμοδιότητας. Ναι, αλλά η πρωτογενής παραγωγή έχει τεράστιο πολλαπλασιαστή </w:t>
      </w:r>
      <w:r>
        <w:rPr>
          <w:rFonts w:eastAsia="Times New Roman" w:cs="Times New Roman"/>
          <w:szCs w:val="24"/>
        </w:rPr>
        <w:t xml:space="preserve">στο δευτερογενή </w:t>
      </w:r>
      <w:r>
        <w:rPr>
          <w:rFonts w:eastAsia="Times New Roman" w:cs="Times New Roman"/>
          <w:szCs w:val="24"/>
        </w:rPr>
        <w:t xml:space="preserve">που είναι </w:t>
      </w:r>
      <w:r>
        <w:rPr>
          <w:rFonts w:eastAsia="Times New Roman" w:cs="Times New Roman"/>
          <w:szCs w:val="24"/>
        </w:rPr>
        <w:t xml:space="preserve">κυρίως </w:t>
      </w:r>
      <w:r>
        <w:rPr>
          <w:rFonts w:eastAsia="Times New Roman" w:cs="Times New Roman"/>
          <w:szCs w:val="24"/>
        </w:rPr>
        <w:t xml:space="preserve">η τυποποίηση των προϊόντων αλλά και </w:t>
      </w:r>
      <w:r>
        <w:rPr>
          <w:rFonts w:eastAsia="Times New Roman" w:cs="Times New Roman"/>
          <w:szCs w:val="24"/>
        </w:rPr>
        <w:t>στον</w:t>
      </w:r>
      <w:r>
        <w:rPr>
          <w:rFonts w:eastAsia="Times New Roman" w:cs="Times New Roman"/>
          <w:szCs w:val="24"/>
        </w:rPr>
        <w:t xml:space="preserve"> τριτογεν</w:t>
      </w:r>
      <w:r>
        <w:rPr>
          <w:rFonts w:eastAsia="Times New Roman" w:cs="Times New Roman"/>
          <w:szCs w:val="24"/>
        </w:rPr>
        <w:t xml:space="preserve">ή που αφορά κυρίως το εμπόριο. </w:t>
      </w:r>
    </w:p>
    <w:p w14:paraId="7048FE36"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Μην μας ξαναπείτε για τα 40 δισεκατομμύρια ευρώ του πρώτου μνημονίου, κύριε Υπουργέ, διότι συγκρίνετε ανόμοια πράγματα. Το 2009 είχαμε 36 δισεκατομμύρια ευρώ δημοσιονομικό έλλειμ</w:t>
      </w:r>
      <w:r>
        <w:rPr>
          <w:rFonts w:eastAsia="Times New Roman" w:cs="Times New Roman"/>
          <w:szCs w:val="24"/>
        </w:rPr>
        <w:t>μ</w:t>
      </w:r>
      <w:r>
        <w:rPr>
          <w:rFonts w:eastAsia="Times New Roman" w:cs="Times New Roman"/>
          <w:szCs w:val="24"/>
        </w:rPr>
        <w:t>α. Εσείς παραλάβατε τη χώρα με μηδενισμένα ελ</w:t>
      </w:r>
      <w:r>
        <w:rPr>
          <w:rFonts w:eastAsia="Times New Roman" w:cs="Times New Roman"/>
          <w:szCs w:val="24"/>
        </w:rPr>
        <w:t>λείμ</w:t>
      </w:r>
      <w:r>
        <w:rPr>
          <w:rFonts w:eastAsia="Times New Roman" w:cs="Times New Roman"/>
          <w:szCs w:val="24"/>
        </w:rPr>
        <w:t>μ</w:t>
      </w:r>
      <w:r>
        <w:rPr>
          <w:rFonts w:eastAsia="Times New Roman" w:cs="Times New Roman"/>
          <w:szCs w:val="24"/>
        </w:rPr>
        <w:t xml:space="preserve">ατα και με ρυθμούς ανάπτυξης. Αν θέλετε </w:t>
      </w:r>
      <w:r>
        <w:rPr>
          <w:rFonts w:eastAsia="Times New Roman" w:cs="Times New Roman"/>
          <w:szCs w:val="24"/>
        </w:rPr>
        <w:t>θ</w:t>
      </w:r>
      <w:r>
        <w:rPr>
          <w:rFonts w:eastAsia="Times New Roman" w:cs="Times New Roman"/>
          <w:szCs w:val="24"/>
        </w:rPr>
        <w:t xml:space="preserve">α συγκρίνουμε τα ίδια. </w:t>
      </w:r>
    </w:p>
    <w:p w14:paraId="7048FE37"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Και για να τελειώνω, κυρία Πρόεδρε, για να μην μου κάνετε παρατήρηση, υπάρχει ένα παράδειγμα, κύριε Υπουργέ, που έχει και ένα προσωπικό χαρακτήρα. Η πρώτη σας υπογραφή, όταν γίνατε Υπουρ</w:t>
      </w:r>
      <w:r>
        <w:rPr>
          <w:rFonts w:eastAsia="Times New Roman" w:cs="Times New Roman"/>
          <w:szCs w:val="24"/>
        </w:rPr>
        <w:t xml:space="preserve">γός, ήταν η ακύρωση ενός δημοπρατημένου μεγάλου έργου του δρόμου Πάτρα-Πύργος. Σήμερα έχει περάσει ενάμισης χρόνος. Από τα οκτώ κομμάτια που τον </w:t>
      </w:r>
      <w:proofErr w:type="spellStart"/>
      <w:r>
        <w:rPr>
          <w:rFonts w:eastAsia="Times New Roman" w:cs="Times New Roman"/>
          <w:szCs w:val="24"/>
        </w:rPr>
        <w:t>κ</w:t>
      </w:r>
      <w:r>
        <w:rPr>
          <w:rFonts w:eastAsia="Times New Roman" w:cs="Times New Roman"/>
          <w:szCs w:val="24"/>
        </w:rPr>
        <w:t>ατατμήσατε</w:t>
      </w:r>
      <w:proofErr w:type="spellEnd"/>
      <w:r>
        <w:rPr>
          <w:rFonts w:eastAsia="Times New Roman" w:cs="Times New Roman"/>
          <w:szCs w:val="24"/>
        </w:rPr>
        <w:t>,</w:t>
      </w:r>
      <w:r>
        <w:rPr>
          <w:rFonts w:eastAsia="Times New Roman" w:cs="Times New Roman"/>
          <w:szCs w:val="24"/>
        </w:rPr>
        <w:t xml:space="preserve"> έχει δημοπρατηθεί μόνο ένα. Τα υπόλοιπα δεν ξέρω πότε θα γίνουν και δεν έχει μπει ακόμα ένα καρφί.</w:t>
      </w:r>
      <w:r>
        <w:rPr>
          <w:rFonts w:eastAsia="Times New Roman" w:cs="Times New Roman"/>
          <w:szCs w:val="24"/>
        </w:rPr>
        <w:t xml:space="preserve"> Ε, πώς θα έρθει η ανάπτυξη; </w:t>
      </w:r>
    </w:p>
    <w:p w14:paraId="7048FE38"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Τελειώνοντας, κυρία Πρόεδρε, θα δανειστώ μια έκφραση που την </w:t>
      </w:r>
      <w:r>
        <w:rPr>
          <w:rFonts w:eastAsia="Times New Roman" w:cs="Times New Roman"/>
          <w:szCs w:val="24"/>
        </w:rPr>
        <w:t xml:space="preserve">χρησιμοποίησε </w:t>
      </w:r>
      <w:r>
        <w:rPr>
          <w:rFonts w:eastAsia="Times New Roman" w:cs="Times New Roman"/>
          <w:szCs w:val="24"/>
        </w:rPr>
        <w:t xml:space="preserve">το Γραφείο Προϋπολογισμού της Βουλής. Η ανάπτυξή σας είναι </w:t>
      </w:r>
      <w:r>
        <w:rPr>
          <w:rFonts w:eastAsia="Times New Roman" w:cs="Times New Roman"/>
          <w:szCs w:val="24"/>
        </w:rPr>
        <w:t>«</w:t>
      </w:r>
      <w:r>
        <w:rPr>
          <w:rFonts w:eastAsia="Times New Roman" w:cs="Times New Roman"/>
          <w:szCs w:val="24"/>
          <w:lang w:val="en-US"/>
        </w:rPr>
        <w:t>fata</w:t>
      </w:r>
      <w:r>
        <w:rPr>
          <w:rFonts w:eastAsia="Times New Roman" w:cs="Times New Roman"/>
          <w:szCs w:val="24"/>
        </w:rPr>
        <w:t xml:space="preserve"> </w:t>
      </w:r>
      <w:r>
        <w:rPr>
          <w:rFonts w:eastAsia="Times New Roman" w:cs="Times New Roman"/>
          <w:szCs w:val="24"/>
          <w:lang w:val="en-US"/>
        </w:rPr>
        <w:t>morgana</w:t>
      </w:r>
      <w:r>
        <w:rPr>
          <w:rFonts w:eastAsia="Times New Roman" w:cs="Times New Roman"/>
          <w:szCs w:val="24"/>
        </w:rPr>
        <w:t>»</w:t>
      </w:r>
      <w:r>
        <w:rPr>
          <w:rFonts w:eastAsia="Times New Roman" w:cs="Times New Roman"/>
          <w:szCs w:val="24"/>
        </w:rPr>
        <w:t>, κύριε Υπουργέ, δηλαδή οφθαλμαπάτη, όπως το διάβασα στα λεξικά. Βεβαίως, έχει</w:t>
      </w:r>
      <w:r>
        <w:rPr>
          <w:rFonts w:eastAsia="Times New Roman" w:cs="Times New Roman"/>
          <w:szCs w:val="24"/>
        </w:rPr>
        <w:t xml:space="preserve"> και έναν άλλον χαρακτήρα. Κάνετε έναν αναδασμό συμφερόντων. Σβήνετε ποινές της Επιτροπής Ανταγωνισμού, κάνετε ευνοϊκές φορολογικές ρυθμίσεις. Με τ</w:t>
      </w:r>
      <w:r>
        <w:rPr>
          <w:rFonts w:eastAsia="Times New Roman" w:cs="Times New Roman"/>
          <w:szCs w:val="24"/>
        </w:rPr>
        <w:t>ην εκχώρηση των δανείων</w:t>
      </w:r>
      <w:r>
        <w:rPr>
          <w:rFonts w:eastAsia="Times New Roman" w:cs="Times New Roman"/>
          <w:szCs w:val="24"/>
        </w:rPr>
        <w:t xml:space="preserve"> μένουν οι ζημιές εδώ και τα κέρδη πάνε έξω. Αυτός είναι ο χαρακτήρας της ανάπτυξής σα</w:t>
      </w:r>
      <w:r>
        <w:rPr>
          <w:rFonts w:eastAsia="Times New Roman" w:cs="Times New Roman"/>
          <w:szCs w:val="24"/>
        </w:rPr>
        <w:t xml:space="preserve">ς πέρα από την οφθαλμαπάτη. </w:t>
      </w:r>
    </w:p>
    <w:p w14:paraId="7048FE39"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Γι’ αυτό σας λέμε ότι χρειάζεται άλλη πολιτική και γι’ αυτό καταθέτουμε τις προτάσεις</w:t>
      </w:r>
      <w:r>
        <w:rPr>
          <w:rFonts w:eastAsia="Times New Roman" w:cs="Times New Roman"/>
          <w:szCs w:val="24"/>
        </w:rPr>
        <w:t xml:space="preserve"> μας</w:t>
      </w:r>
      <w:r>
        <w:rPr>
          <w:rFonts w:eastAsia="Times New Roman" w:cs="Times New Roman"/>
          <w:szCs w:val="24"/>
        </w:rPr>
        <w:t>, γιατί θέλουμε να γίνουμε εγγύηση αυτής της πορείας της ανάπτυξης για τον λαό</w:t>
      </w:r>
      <w:r>
        <w:rPr>
          <w:rFonts w:eastAsia="Times New Roman" w:cs="Times New Roman"/>
          <w:szCs w:val="24"/>
        </w:rPr>
        <w:t xml:space="preserve"> μας</w:t>
      </w:r>
      <w:r>
        <w:rPr>
          <w:rFonts w:eastAsia="Times New Roman" w:cs="Times New Roman"/>
          <w:szCs w:val="24"/>
        </w:rPr>
        <w:t xml:space="preserve">. </w:t>
      </w:r>
    </w:p>
    <w:p w14:paraId="7048FE3A"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7048FE3B"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 xml:space="preserve">έρυγα της Δημοκρατικής Συμπαράταξης ΠΑΣΟΚ-ΔΗΜΑΡ) </w:t>
      </w:r>
    </w:p>
    <w:p w14:paraId="7048FE3C"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Κρεμαστινός. </w:t>
      </w:r>
    </w:p>
    <w:p w14:paraId="7048FE3D"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ΔΗΜΗΤΡΙΟΣ ΚΡΕΜΑΣΤΙΝΟΣ (</w:t>
      </w:r>
      <w:r>
        <w:rPr>
          <w:rFonts w:eastAsia="Times New Roman" w:cs="Times New Roman"/>
          <w:b/>
          <w:szCs w:val="24"/>
        </w:rPr>
        <w:t>ΣΤ</w:t>
      </w:r>
      <w:r>
        <w:rPr>
          <w:rFonts w:eastAsia="Times New Roman" w:cs="Times New Roman"/>
          <w:b/>
          <w:szCs w:val="24"/>
        </w:rPr>
        <w:t xml:space="preserve">΄ Αντιπρόεδρος της Βουλής): </w:t>
      </w:r>
      <w:r>
        <w:rPr>
          <w:rFonts w:eastAsia="Times New Roman" w:cs="Times New Roman"/>
          <w:szCs w:val="24"/>
        </w:rPr>
        <w:t xml:space="preserve">Εγώ θα ήθελα να παρακαλέσω τον Υπουργό ή να απαντήσει τώρα ή να λάβει υπ’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στο νομοσχέδιο που καταθέτει το θέμα της </w:t>
      </w:r>
      <w:proofErr w:type="spellStart"/>
      <w:r>
        <w:rPr>
          <w:rFonts w:eastAsia="Times New Roman" w:cs="Times New Roman"/>
          <w:szCs w:val="24"/>
        </w:rPr>
        <w:t>νησιωτικότητας</w:t>
      </w:r>
      <w:proofErr w:type="spellEnd"/>
      <w:r>
        <w:rPr>
          <w:rFonts w:eastAsia="Times New Roman" w:cs="Times New Roman"/>
          <w:szCs w:val="24"/>
        </w:rPr>
        <w:t xml:space="preserve">. Η ερώτηση που είχα κάνει δεν ήταν ούτε ρητορική, αλλά ούτε να σας φέρω σε δύσκολη θέση. Δηλαδή, εάν εγώ ήμουν ένας Άγγλος τουρίστας και έπρεπε να αποφασίσω στην ίδια θάλασσα να κάνω μπάνιο σε </w:t>
      </w:r>
      <w:r>
        <w:rPr>
          <w:rFonts w:eastAsia="Times New Roman" w:cs="Times New Roman"/>
          <w:szCs w:val="24"/>
        </w:rPr>
        <w:t xml:space="preserve">καλύτερο ξενοδοχείο ή περίπου καλύτερο ή το ίδιο σε σχέση με αυτό που θα πάω και θα πληρώσω, δεν θα επέλεγα την Κω αλλά την απέναντι ακτή. Αυτό τι σημαίνει; Αυτό το μειονέκτημα μπορείτε να το ξεπεράσετε με </w:t>
      </w:r>
      <w:proofErr w:type="spellStart"/>
      <w:r>
        <w:rPr>
          <w:rFonts w:eastAsia="Times New Roman" w:cs="Times New Roman"/>
          <w:szCs w:val="24"/>
        </w:rPr>
        <w:t>αντιρροπιστικά</w:t>
      </w:r>
      <w:proofErr w:type="spellEnd"/>
      <w:r>
        <w:rPr>
          <w:rFonts w:eastAsia="Times New Roman" w:cs="Times New Roman"/>
          <w:szCs w:val="24"/>
        </w:rPr>
        <w:t xml:space="preserve"> μέτρα τα οποία θα προβλέπονται στο </w:t>
      </w:r>
      <w:r>
        <w:rPr>
          <w:rFonts w:eastAsia="Times New Roman" w:cs="Times New Roman"/>
          <w:szCs w:val="24"/>
        </w:rPr>
        <w:t>νομοσχέδιο που καταθέτετε. Φοβούμαι ότι αυτό το οποίο θα συμβεί είναι ότι όχι μόνο θα χάσουν η Κως, τα Δωδεκάνησα ή Χίος, η Σάμος, η Λέσβος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αλλά θα χάσει έσοδα και η εθνική οικονομία. Διότι εάν ο τουρισμός της περιοχής αυτής γίνει μη ανταγωνιστικός, </w:t>
      </w:r>
      <w:r>
        <w:rPr>
          <w:rFonts w:eastAsia="Times New Roman" w:cs="Times New Roman"/>
          <w:szCs w:val="24"/>
        </w:rPr>
        <w:t xml:space="preserve">τότε αντιλαμβάνεστε ότι θα χάσει και το κράτος. </w:t>
      </w:r>
    </w:p>
    <w:p w14:paraId="7048FE3E"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Άρα λοιπόν</w:t>
      </w:r>
      <w:r>
        <w:rPr>
          <w:rFonts w:eastAsia="Times New Roman" w:cs="Times New Roman"/>
          <w:szCs w:val="24"/>
        </w:rPr>
        <w:t xml:space="preserve"> εκείνο που περιμένω -και γι’ αυτό το επαναλαμβάνω- είναι στο νομοσχέδιο που καταθέτετε να δούμε επανορθωτικά σημεία της καταστάσεως που επικρατεί, όσον αφορά στο ΦΠΑ, στην κατανάλωση ποτών, εν πάση </w:t>
      </w:r>
      <w:proofErr w:type="spellStart"/>
      <w:r>
        <w:rPr>
          <w:rFonts w:eastAsia="Times New Roman" w:cs="Times New Roman"/>
          <w:szCs w:val="24"/>
        </w:rPr>
        <w:t>περιπτώσει</w:t>
      </w:r>
      <w:proofErr w:type="spellEnd"/>
      <w:r>
        <w:rPr>
          <w:rFonts w:eastAsia="Times New Roman" w:cs="Times New Roman"/>
          <w:szCs w:val="24"/>
        </w:rPr>
        <w:t>, τη διαφορετική μεταχείριση των τουριστικών ξε</w:t>
      </w:r>
      <w:r>
        <w:rPr>
          <w:rFonts w:eastAsia="Times New Roman" w:cs="Times New Roman"/>
          <w:szCs w:val="24"/>
        </w:rPr>
        <w:t>νοδοχείων της πλευράς της Τουρκίας και της πλευράς της Ελλάδας, όπως βρίσκονται στην παραμεθόριο.</w:t>
      </w:r>
    </w:p>
    <w:p w14:paraId="7048FE3F"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έχετε τον λόγο. Δέκα λεπτά είναι ο χρόνος σας. Ελπίζω ότι θα είστε συντομότερος. </w:t>
      </w:r>
    </w:p>
    <w:p w14:paraId="7048FE40" w14:textId="77777777" w:rsidR="00D650F6" w:rsidRDefault="005A0EB2">
      <w:pPr>
        <w:spacing w:line="600" w:lineRule="auto"/>
        <w:ind w:firstLine="720"/>
        <w:jc w:val="both"/>
        <w:rPr>
          <w:rFonts w:eastAsia="Times New Roman" w:cs="Times New Roman"/>
          <w:szCs w:val="24"/>
        </w:rPr>
      </w:pPr>
      <w:r>
        <w:rPr>
          <w:rFonts w:eastAsia="Times New Roman" w:cs="Times New Roman"/>
          <w:b/>
          <w:szCs w:val="24"/>
        </w:rPr>
        <w:t>ΓΕΩΡΓΙΟΣ ΣΤΑΘΑΚΗ</w:t>
      </w:r>
      <w:r>
        <w:rPr>
          <w:rFonts w:eastAsia="Times New Roman" w:cs="Times New Roman"/>
          <w:b/>
          <w:szCs w:val="24"/>
        </w:rPr>
        <w:t xml:space="preserve">Σ (Υπουργός Οικονομίας, Ανάπτυξης και Τουρισμού): </w:t>
      </w:r>
      <w:r>
        <w:rPr>
          <w:rFonts w:eastAsia="Times New Roman" w:cs="Times New Roman"/>
          <w:szCs w:val="24"/>
        </w:rPr>
        <w:t>Θα ξεκινήσω λέγοντας ότι ο βασικός χειρισμός μου στον πρώτο κύκλο</w:t>
      </w:r>
      <w:r>
        <w:rPr>
          <w:rFonts w:eastAsia="Times New Roman" w:cs="Times New Roman"/>
          <w:szCs w:val="24"/>
        </w:rPr>
        <w:t>,</w:t>
      </w:r>
      <w:r>
        <w:rPr>
          <w:rFonts w:eastAsia="Times New Roman" w:cs="Times New Roman"/>
          <w:szCs w:val="24"/>
        </w:rPr>
        <w:t xml:space="preserve"> ήταν ότι η Κυβέρνηση διαχειρίζεται ένα κύκλο που κλείνει αυτές τις μέρες με την πρώτη αξιολόγηση. Αφετηρία είχε τη συμφωνία αυτή </w:t>
      </w:r>
      <w:proofErr w:type="spellStart"/>
      <w:r>
        <w:rPr>
          <w:rFonts w:eastAsia="Times New Roman" w:cs="Times New Roman"/>
          <w:szCs w:val="24"/>
        </w:rPr>
        <w:t>καθεαυτή</w:t>
      </w:r>
      <w:proofErr w:type="spellEnd"/>
      <w:r>
        <w:rPr>
          <w:rFonts w:eastAsia="Times New Roman" w:cs="Times New Roman"/>
          <w:szCs w:val="24"/>
        </w:rPr>
        <w:t xml:space="preserve"> τ</w:t>
      </w:r>
      <w:r>
        <w:rPr>
          <w:rFonts w:eastAsia="Times New Roman" w:cs="Times New Roman"/>
          <w:szCs w:val="24"/>
        </w:rPr>
        <w:t>ου περασμένου Ιουλ</w:t>
      </w:r>
      <w:r>
        <w:rPr>
          <w:rFonts w:eastAsia="Times New Roman" w:cs="Times New Roman"/>
          <w:szCs w:val="24"/>
        </w:rPr>
        <w:t xml:space="preserve"> </w:t>
      </w:r>
      <w:r>
        <w:rPr>
          <w:rFonts w:eastAsia="Times New Roman" w:cs="Times New Roman"/>
          <w:szCs w:val="24"/>
        </w:rPr>
        <w:t xml:space="preserve">ίου. </w:t>
      </w:r>
    </w:p>
    <w:p w14:paraId="7048FE41"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Ισχυρίστηκα ότι αυτός ο κύκλος είχε και έχει τις δικές του μέριμνες. Ήταν ένας κύκλος που εμείς ισχυριζόμαστε εκ των πραγμάτων ότι δημιούργησε καλύτερες προϋποθέσεις για την ανάκαμψη της ελληνικής οικονομίας απ’ ό,τι υπήρχαν με το </w:t>
      </w:r>
      <w:r>
        <w:rPr>
          <w:rFonts w:eastAsia="Times New Roman" w:cs="Times New Roman"/>
          <w:szCs w:val="24"/>
        </w:rPr>
        <w:t xml:space="preserve">προηγούμενο πολύ σκληρό και πολύ δεσμευτικό πρόγραμμα. Αυτός είναι ισχυρισμός μας. </w:t>
      </w:r>
    </w:p>
    <w:p w14:paraId="7048FE42"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Παρέθεσα ορισμένα συγκριτικά στοιχεία, γιατί ταυτόχρονα αναγνωρίζω ότι όλα τα συγκριτικά στοιχεία πρέπει να παίρνουν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και τα δεδομένα της οικονομίας τη στιγμή </w:t>
      </w:r>
      <w:r>
        <w:rPr>
          <w:rFonts w:eastAsia="Times New Roman" w:cs="Times New Roman"/>
          <w:szCs w:val="24"/>
        </w:rPr>
        <w:t>που λαμβάνονται αυτά τα μέτρα. Επιμένω, όμως, ότι η συμφωνία του Ιουλίου έφερε ευνοϊκότερες ρυθμίσεις και για τα πλεονάσματα και για την αποπληρωμή του χρέους και για τα μέτρα που έπρεπε να ληφθούν. Αυτό ανέλυσα στην πρώτη ενότητα.</w:t>
      </w:r>
    </w:p>
    <w:p w14:paraId="7048FE43"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Το δεύτερο που ανέλυσα -</w:t>
      </w:r>
      <w:r>
        <w:rPr>
          <w:rFonts w:eastAsia="Times New Roman" w:cs="Times New Roman"/>
          <w:szCs w:val="24"/>
        </w:rPr>
        <w:t xml:space="preserve">και σ’ αυτό επιμένουμε- είναι ότι με τον τρόπο που χειριστήκαμε και τα προβλήματα τύπου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αλλά και τα εργαλεία που είχε στα χέρια της η Κυβέρνηση -όπως ΕΣΠΑ,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διαχείριση στρατηγικών επενδύσεων που είχαμε, ξεκι</w:t>
      </w:r>
      <w:r>
        <w:rPr>
          <w:rFonts w:eastAsia="Times New Roman" w:cs="Times New Roman"/>
          <w:szCs w:val="24"/>
        </w:rPr>
        <w:t>νώντας από τον ΤΑ</w:t>
      </w:r>
      <w:r>
        <w:rPr>
          <w:rFonts w:eastAsia="Times New Roman" w:cs="Times New Roman"/>
          <w:szCs w:val="24"/>
          <w:lang w:val="en-US"/>
        </w:rPr>
        <w:t>P</w:t>
      </w:r>
      <w:r>
        <w:rPr>
          <w:rFonts w:eastAsia="Times New Roman" w:cs="Times New Roman"/>
          <w:szCs w:val="24"/>
        </w:rPr>
        <w:t xml:space="preserve"> και καταλήγοντας στο σύνολο των τεσσάρων τουριστικών επενδύσεων που έχουν ολοκληρωθεί στη διάρκεια αυτού του χρόνου </w:t>
      </w:r>
      <w:proofErr w:type="spellStart"/>
      <w:r>
        <w:rPr>
          <w:rFonts w:eastAsia="Times New Roman" w:cs="Times New Roman"/>
          <w:szCs w:val="24"/>
        </w:rPr>
        <w:t>κ.ο.κ.</w:t>
      </w:r>
      <w:proofErr w:type="spellEnd"/>
      <w:r>
        <w:rPr>
          <w:rFonts w:eastAsia="Times New Roman" w:cs="Times New Roman"/>
          <w:szCs w:val="24"/>
        </w:rPr>
        <w:t>- προσπ</w:t>
      </w:r>
      <w:r>
        <w:rPr>
          <w:rFonts w:eastAsia="Times New Roman" w:cs="Times New Roman"/>
          <w:szCs w:val="24"/>
        </w:rPr>
        <w:t>α</w:t>
      </w:r>
      <w:r>
        <w:rPr>
          <w:rFonts w:eastAsia="Times New Roman" w:cs="Times New Roman"/>
          <w:szCs w:val="24"/>
        </w:rPr>
        <w:t>θ</w:t>
      </w:r>
      <w:r>
        <w:rPr>
          <w:rFonts w:eastAsia="Times New Roman" w:cs="Times New Roman"/>
          <w:szCs w:val="24"/>
        </w:rPr>
        <w:t>ή</w:t>
      </w:r>
      <w:r>
        <w:rPr>
          <w:rFonts w:eastAsia="Times New Roman" w:cs="Times New Roman"/>
          <w:szCs w:val="24"/>
        </w:rPr>
        <w:t>σαμε να δημιουργήσουμε καλύτερες προϋποθέσεις να υπάρξουν θετικές συνέπειες στην περίπτωση των θετικών ση</w:t>
      </w:r>
      <w:r>
        <w:rPr>
          <w:rFonts w:eastAsia="Times New Roman" w:cs="Times New Roman"/>
          <w:szCs w:val="24"/>
        </w:rPr>
        <w:t xml:space="preserve">μείων ή να ελαχιστοποιηθούν οι αρνητικές επιπτώσεις από οικονομικές εξελίξεις που ήταν ανεπιθύμητες, όπως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7048FE44"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 xml:space="preserve">Αυτό το αποτέλεσμα αποτυπώνεται όμως. Διότι πρέπει όλοι να συμφωνήσουμε. Το αποτύπωμα της πολιτικής διαχείρισης των δεδομένων </w:t>
      </w:r>
      <w:r>
        <w:rPr>
          <w:rFonts w:eastAsia="Times New Roman" w:cs="Times New Roman"/>
          <w:szCs w:val="24"/>
        </w:rPr>
        <w:t>αυτών φαίνεται στο αποτέλεσμα της οριακής ύφεσης -μηδενικής ύφεσης δηλαδή- στο θετικό αποτύπωμα στα δημοσιονομικά δεδομένα του 2015 και σε άλλους οικονομικούς δείκτες. Μπορεί να ασκείτε κριτική με ένα υποθετικό σενάριο του τύπου «τι θα είχε συμβεί, αν δεν»</w:t>
      </w:r>
      <w:r>
        <w:rPr>
          <w:rFonts w:eastAsia="Times New Roman" w:cs="Times New Roman"/>
          <w:szCs w:val="24"/>
        </w:rPr>
        <w:t>. Στα δεδομένα όμως του αποτελέσματος της χρονιάς αυτής, νομίζω ότι η δική μας επιχειρηματολογία είναι ενισχυτική</w:t>
      </w:r>
      <w:r>
        <w:rPr>
          <w:rFonts w:eastAsia="Times New Roman" w:cs="Times New Roman"/>
          <w:szCs w:val="24"/>
        </w:rPr>
        <w:t>,</w:t>
      </w:r>
      <w:r>
        <w:rPr>
          <w:rFonts w:eastAsia="Times New Roman" w:cs="Times New Roman"/>
          <w:szCs w:val="24"/>
        </w:rPr>
        <w:t xml:space="preserve"> ακριβώς επειδή επιβεβαιώνει και το αποτέλεσμα της καλύτερης συμφωνίας και τον τρόπο που διαχειριστήκαμε την οικονομία το 2015. </w:t>
      </w:r>
    </w:p>
    <w:p w14:paraId="7048FE45"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Ο κύκλος, όμω</w:t>
      </w:r>
      <w:r>
        <w:rPr>
          <w:rFonts w:eastAsia="Times New Roman" w:cs="Times New Roman"/>
          <w:szCs w:val="24"/>
        </w:rPr>
        <w:t xml:space="preserve">ς, αυτός, επαναλαμβάνω, κλείνει. Η συμφωνία του Ιουλίου είναι μια </w:t>
      </w:r>
      <w:proofErr w:type="spellStart"/>
      <w:r>
        <w:rPr>
          <w:rFonts w:eastAsia="Times New Roman" w:cs="Times New Roman"/>
          <w:szCs w:val="24"/>
        </w:rPr>
        <w:t>εμπροσθοβαρής</w:t>
      </w:r>
      <w:proofErr w:type="spellEnd"/>
      <w:r>
        <w:rPr>
          <w:rFonts w:eastAsia="Times New Roman" w:cs="Times New Roman"/>
          <w:szCs w:val="24"/>
        </w:rPr>
        <w:t xml:space="preserve"> συμφωνία. Πρακτικά με την πρώτη αξιολόγηση το σύνολο των μέτρων που αφορά στην περίοδο 2015-2018 έχει πραγματοποιηθεί. Δικαιολογημένα τίθεται σε μια νέα βάση η συζήτηση για το </w:t>
      </w:r>
      <w:r>
        <w:rPr>
          <w:rFonts w:eastAsia="Times New Roman" w:cs="Times New Roman"/>
          <w:szCs w:val="24"/>
        </w:rPr>
        <w:t xml:space="preserve">αν υπό αυτούς τους όρους μπαίνουμε σε ένα κύκλο, όπου μπορούμε και πρέπει να επικεντρωθούμε σε μέτρα, πολιτικές και στήριξη της διαδικασίας ανάπτυξης, διατηρώντας ισχυρό το πρόσημο της κοινωνικής δικαιοσύνης. </w:t>
      </w:r>
    </w:p>
    <w:p w14:paraId="7048FE46" w14:textId="77777777" w:rsidR="00D650F6" w:rsidRDefault="005A0EB2">
      <w:pPr>
        <w:spacing w:after="0" w:line="600" w:lineRule="auto"/>
        <w:ind w:firstLine="720"/>
        <w:jc w:val="both"/>
        <w:rPr>
          <w:rFonts w:eastAsia="Times New Roman"/>
          <w:szCs w:val="24"/>
        </w:rPr>
      </w:pPr>
      <w:r>
        <w:rPr>
          <w:rFonts w:eastAsia="Times New Roman"/>
          <w:szCs w:val="24"/>
        </w:rPr>
        <w:t>Μ</w:t>
      </w:r>
      <w:r>
        <w:rPr>
          <w:rFonts w:eastAsia="Times New Roman"/>
          <w:szCs w:val="24"/>
        </w:rPr>
        <w:t>ε</w:t>
      </w:r>
      <w:r>
        <w:rPr>
          <w:rFonts w:eastAsia="Times New Roman"/>
          <w:szCs w:val="24"/>
        </w:rPr>
        <w:t xml:space="preserve"> αυτήν τη στρατηγική, σήμερα, στη σημερινή σ</w:t>
      </w:r>
      <w:r>
        <w:rPr>
          <w:rFonts w:eastAsia="Times New Roman"/>
          <w:szCs w:val="24"/>
        </w:rPr>
        <w:t>υγκυρία</w:t>
      </w:r>
      <w:r>
        <w:rPr>
          <w:rFonts w:eastAsia="Times New Roman"/>
          <w:szCs w:val="24"/>
        </w:rPr>
        <w:t>,</w:t>
      </w:r>
      <w:r>
        <w:rPr>
          <w:rFonts w:eastAsia="Times New Roman"/>
          <w:szCs w:val="24"/>
        </w:rPr>
        <w:t xml:space="preserve"> η Κυβέρνηση είναι έτοιμη και να νομοθετήσει και να ενεργοποιήσει πολλά και διάφορα εργαλεία, όπως είναι ο αναπτυξιακός νόμος, το νέο σύστημα του ΕΣΠΑ, ο τρόπος του </w:t>
      </w:r>
      <w:proofErr w:type="spellStart"/>
      <w:r>
        <w:rPr>
          <w:rFonts w:eastAsia="Times New Roman"/>
          <w:szCs w:val="24"/>
        </w:rPr>
        <w:t>Γιούνκερ</w:t>
      </w:r>
      <w:proofErr w:type="spellEnd"/>
      <w:r>
        <w:rPr>
          <w:rFonts w:eastAsia="Times New Roman"/>
          <w:szCs w:val="24"/>
        </w:rPr>
        <w:t xml:space="preserve"> </w:t>
      </w:r>
      <w:r>
        <w:rPr>
          <w:rFonts w:eastAsia="Times New Roman"/>
          <w:szCs w:val="24"/>
          <w:lang w:val="en-US"/>
        </w:rPr>
        <w:t>plan</w:t>
      </w:r>
      <w:r>
        <w:rPr>
          <w:rFonts w:eastAsia="Times New Roman"/>
          <w:szCs w:val="24"/>
        </w:rPr>
        <w:t xml:space="preserve"> και η κινητοποίησή του, οι δημόσιες συμβάσεις που αποτελούν έναν νόμο</w:t>
      </w:r>
      <w:r>
        <w:rPr>
          <w:rFonts w:eastAsia="Times New Roman"/>
          <w:szCs w:val="24"/>
        </w:rPr>
        <w:t>-τομή, ο οποίος θα έρθει κι αυτός μέσα στον Ιούνιο στη Βουλή, και μια σειρά από άλλα μέτρα που δίνουν ένα στίγμα, μαζί με τη στήριξη φυσικά και όλων των δεδομένων, που θεωρώ ότι αποτελούν κοινό τόπο για όλες τις πλευρές της Βουλής, ότι προφανώς θα στηρίξου</w:t>
      </w:r>
      <w:r>
        <w:rPr>
          <w:rFonts w:eastAsia="Times New Roman"/>
          <w:szCs w:val="24"/>
        </w:rPr>
        <w:t xml:space="preserve">με τις επενδύσεις στην ενέργεια, στα </w:t>
      </w:r>
      <w:r>
        <w:rPr>
          <w:rFonts w:eastAsia="Times New Roman"/>
          <w:szCs w:val="24"/>
          <w:lang w:val="en-US"/>
        </w:rPr>
        <w:t>logistics</w:t>
      </w:r>
      <w:r>
        <w:rPr>
          <w:rFonts w:eastAsia="Times New Roman"/>
          <w:szCs w:val="24"/>
        </w:rPr>
        <w:t xml:space="preserve"> και σε άλλους κρίσιμους τομείς που εκ των πραγμάτων αποκτούν μια δικιά τους και αυτοδύναμη πορεία ανάπτυξης. </w:t>
      </w:r>
    </w:p>
    <w:p w14:paraId="7048FE47" w14:textId="77777777" w:rsidR="00D650F6" w:rsidRDefault="005A0EB2">
      <w:pPr>
        <w:spacing w:line="600" w:lineRule="auto"/>
        <w:ind w:firstLine="720"/>
        <w:jc w:val="both"/>
        <w:rPr>
          <w:rFonts w:eastAsia="Times New Roman"/>
          <w:szCs w:val="24"/>
        </w:rPr>
      </w:pPr>
      <w:r>
        <w:rPr>
          <w:rFonts w:eastAsia="Times New Roman"/>
          <w:szCs w:val="24"/>
        </w:rPr>
        <w:t>Αυτούς τους όρους θα έχουμε την ευκαιρία τις αμέσως επόμενες εβδομάδες να συζητήσουμε και τις μεταβ</w:t>
      </w:r>
      <w:r>
        <w:rPr>
          <w:rFonts w:eastAsia="Times New Roman"/>
          <w:szCs w:val="24"/>
        </w:rPr>
        <w:t>ατικές διατάξεις των παλιών αναπτυξιακών και το νέο αναπτυξιακό και το αναπτυξιακό συμβούλιο και το νέο αναπτυξιακό σχέδιο της χώρας και πληθώρα άλλων νομοθετημάτων που θα έρθουν στη Βουλή.</w:t>
      </w:r>
    </w:p>
    <w:p w14:paraId="7048FE48" w14:textId="77777777" w:rsidR="00D650F6" w:rsidRDefault="005A0EB2">
      <w:pPr>
        <w:spacing w:line="600" w:lineRule="auto"/>
        <w:ind w:firstLine="720"/>
        <w:jc w:val="both"/>
        <w:rPr>
          <w:rFonts w:eastAsia="Times New Roman"/>
          <w:szCs w:val="24"/>
        </w:rPr>
      </w:pPr>
      <w:r>
        <w:rPr>
          <w:rFonts w:eastAsia="Times New Roman"/>
          <w:szCs w:val="24"/>
        </w:rPr>
        <w:t>Ευχαριστώ.</w:t>
      </w:r>
    </w:p>
    <w:p w14:paraId="7048FE49" w14:textId="77777777" w:rsidR="00D650F6" w:rsidRDefault="005A0EB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Πρόεδρε, μπορώ να έχω τον λόγο;</w:t>
      </w:r>
    </w:p>
    <w:p w14:paraId="7048FE4A" w14:textId="77777777" w:rsidR="00D650F6" w:rsidRDefault="005A0EB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 θέλετε, κύριε Λοβέρδο; </w:t>
      </w:r>
    </w:p>
    <w:p w14:paraId="7048FE4B" w14:textId="77777777" w:rsidR="00D650F6" w:rsidRDefault="005A0EB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ήθελα τη δευτερολογία μου, κυρία Πρόεδρε.</w:t>
      </w:r>
    </w:p>
    <w:p w14:paraId="7048FE4C" w14:textId="77777777" w:rsidR="00D650F6" w:rsidRDefault="005A0EB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Έχετε εξαντλήσει όχι χρόνους, αλλά τους πάντες.</w:t>
      </w:r>
    </w:p>
    <w:p w14:paraId="7048FE4D" w14:textId="77777777" w:rsidR="00D650F6" w:rsidRDefault="005A0EB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Στην </w:t>
      </w:r>
      <w:proofErr w:type="spellStart"/>
      <w:r>
        <w:rPr>
          <w:rFonts w:eastAsia="Times New Roman"/>
          <w:szCs w:val="24"/>
        </w:rPr>
        <w:t>πρωτολ</w:t>
      </w:r>
      <w:r>
        <w:rPr>
          <w:rFonts w:eastAsia="Times New Roman"/>
          <w:szCs w:val="24"/>
        </w:rPr>
        <w:t>ογία</w:t>
      </w:r>
      <w:proofErr w:type="spellEnd"/>
      <w:r>
        <w:rPr>
          <w:rFonts w:eastAsia="Times New Roman"/>
          <w:szCs w:val="24"/>
        </w:rPr>
        <w:t xml:space="preserve"> μου μίλησα, πήρα χρόνο όπως πήραν όλοι οι ομιλητές, όχι μόνο εγώ.</w:t>
      </w:r>
    </w:p>
    <w:p w14:paraId="7048FE4E" w14:textId="77777777" w:rsidR="00D650F6" w:rsidRDefault="005A0EB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 αυτό τι σημαίνει;</w:t>
      </w:r>
    </w:p>
    <w:p w14:paraId="7048FE4F" w14:textId="77777777" w:rsidR="00D650F6" w:rsidRDefault="005A0EB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…και όχι μόνο από τον κ. </w:t>
      </w:r>
      <w:proofErr w:type="spellStart"/>
      <w:r>
        <w:rPr>
          <w:rFonts w:eastAsia="Times New Roman"/>
          <w:szCs w:val="24"/>
        </w:rPr>
        <w:t>Κρεμαστινό</w:t>
      </w:r>
      <w:proofErr w:type="spellEnd"/>
      <w:r>
        <w:rPr>
          <w:rFonts w:eastAsia="Times New Roman"/>
          <w:szCs w:val="24"/>
        </w:rPr>
        <w:t xml:space="preserve"> αλλά και από τον κ. Κακλαμάνη.</w:t>
      </w:r>
    </w:p>
    <w:p w14:paraId="7048FE50" w14:textId="77777777" w:rsidR="00D650F6" w:rsidRDefault="005A0EB2">
      <w:pPr>
        <w:spacing w:line="600" w:lineRule="auto"/>
        <w:ind w:firstLine="720"/>
        <w:jc w:val="both"/>
        <w:rPr>
          <w:rFonts w:eastAsia="Times New Roman"/>
          <w:szCs w:val="24"/>
        </w:rPr>
      </w:pPr>
      <w:r>
        <w:rPr>
          <w:rFonts w:eastAsia="Times New Roman"/>
          <w:b/>
          <w:szCs w:val="24"/>
        </w:rPr>
        <w:t>ΠΡΟΕΔΡΕΥΟΥΣΑ (Αναστασία Χριστοδουλο</w:t>
      </w:r>
      <w:r>
        <w:rPr>
          <w:rFonts w:eastAsia="Times New Roman"/>
          <w:b/>
          <w:szCs w:val="24"/>
        </w:rPr>
        <w:t>πούλου):</w:t>
      </w:r>
      <w:r>
        <w:rPr>
          <w:rFonts w:eastAsia="Times New Roman"/>
          <w:szCs w:val="24"/>
        </w:rPr>
        <w:t xml:space="preserve"> Και λίγο μέτρο, κύριε Λοβέρδο. Λίγο μέτρο. Βλέπετε ότι εδώ δεν υπάρχει άνθρωπος.</w:t>
      </w:r>
    </w:p>
    <w:p w14:paraId="7048FE51" w14:textId="77777777" w:rsidR="00D650F6" w:rsidRDefault="005A0EB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Ωραία, θέλω τη δευτερολογία μου, όμως. Δικαιούμαι τη δευτερολογία μου και τη ζητώ.</w:t>
      </w:r>
    </w:p>
    <w:p w14:paraId="7048FE52" w14:textId="77777777" w:rsidR="00D650F6" w:rsidRDefault="005A0EB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Η </w:t>
      </w:r>
      <w:proofErr w:type="spellStart"/>
      <w:r>
        <w:rPr>
          <w:rFonts w:eastAsia="Times New Roman"/>
          <w:szCs w:val="24"/>
        </w:rPr>
        <w:t>τριτολογία</w:t>
      </w:r>
      <w:proofErr w:type="spellEnd"/>
      <w:r>
        <w:rPr>
          <w:rFonts w:eastAsia="Times New Roman"/>
          <w:szCs w:val="24"/>
        </w:rPr>
        <w:t xml:space="preserve"> σας είνα</w:t>
      </w:r>
      <w:r>
        <w:rPr>
          <w:rFonts w:eastAsia="Times New Roman"/>
          <w:szCs w:val="24"/>
        </w:rPr>
        <w:t>ι τρία λεπτά, κύριε Λοβέρδο, ενώ τα έχετε εξαντλήσει όλα τα λεπτά.</w:t>
      </w:r>
    </w:p>
    <w:p w14:paraId="7048FE53" w14:textId="77777777" w:rsidR="00D650F6" w:rsidRDefault="005A0EB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ήθελα να πω στον Υπουργό ότι σημειώνω τη φράση του «κλείνει ο κύκλος». Δεν έκλεισε. Φαντάζομαι ότι οι Βουλευτές της Πλειοψηφίας θα σκέφτονται ως πολύ δύσκολο έργο το να</w:t>
      </w:r>
      <w:r>
        <w:rPr>
          <w:rFonts w:eastAsia="Times New Roman"/>
          <w:szCs w:val="24"/>
        </w:rPr>
        <w:t xml:space="preserve"> ψηφίσουν επιπρόσθετα μέτρα στους τομείς που εσείς στα μέσα ενημέρωσης έχετε πει. Κλείνει, λοιπόν, ο κύκλος, αλλά δεν έκλεισε.</w:t>
      </w:r>
    </w:p>
    <w:p w14:paraId="7048FE54" w14:textId="77777777" w:rsidR="00D650F6" w:rsidRDefault="005A0EB2">
      <w:pPr>
        <w:spacing w:line="600" w:lineRule="auto"/>
        <w:ind w:firstLine="720"/>
        <w:jc w:val="both"/>
        <w:rPr>
          <w:rFonts w:eastAsia="Times New Roman"/>
          <w:szCs w:val="24"/>
        </w:rPr>
      </w:pPr>
      <w:r>
        <w:rPr>
          <w:rFonts w:eastAsia="Times New Roman"/>
          <w:szCs w:val="24"/>
        </w:rPr>
        <w:t>Το δεύτερο που θέλω να σας πω είναι ότι με τα συμβούλια και τους αναπτυξιακούς νόμους -το λέω γιατί αυτά αναφέρατε και τα σχέδια-</w:t>
      </w:r>
      <w:r>
        <w:rPr>
          <w:rFonts w:eastAsia="Times New Roman"/>
          <w:szCs w:val="24"/>
        </w:rPr>
        <w:t xml:space="preserve"> ανάπτυξη δεν έρχεται. Ο αναπτυξιακός νόμος –ξαναλέω- είναι ένα εργαλείο, βοηθάει, αλλά γεννάει και καθυστερήσεις και διαφθορά. Η κ. Γεννηματά το πρωί κατέγραψε σειρά μέτρων που συντείνουν στην ανάπτυξη: το πτωχευτικό δίκαιο που ανέφερε, τις αλλαγές στη δι</w:t>
      </w:r>
      <w:r>
        <w:rPr>
          <w:rFonts w:eastAsia="Times New Roman"/>
          <w:szCs w:val="24"/>
        </w:rPr>
        <w:t xml:space="preserve">καιοσύνη, στη διοίκηση. </w:t>
      </w:r>
    </w:p>
    <w:p w14:paraId="7048FE55" w14:textId="77777777" w:rsidR="00D650F6" w:rsidRDefault="005A0EB2">
      <w:pPr>
        <w:spacing w:line="600" w:lineRule="auto"/>
        <w:ind w:firstLine="720"/>
        <w:jc w:val="both"/>
        <w:rPr>
          <w:rFonts w:eastAsia="Times New Roman"/>
          <w:szCs w:val="24"/>
        </w:rPr>
      </w:pPr>
      <w:r>
        <w:rPr>
          <w:rFonts w:eastAsia="Times New Roman"/>
          <w:szCs w:val="24"/>
        </w:rPr>
        <w:t>Εσείς, κύριε Υπουργέ, είστε υποχρεωμένος, παρ’ ότι χάθηκε ενάμισης χρόνος με εσάς στο Υπουργείο, να ξεπεράσετε τα εμπόδια που ορθώνει η γραφειοκρατία της διοίκησης και της δικαιοσύνης στην οικονομία. Γι’ αυτά δεν λέτε λέξη. Έχει χα</w:t>
      </w:r>
      <w:r>
        <w:rPr>
          <w:rFonts w:eastAsia="Times New Roman"/>
          <w:szCs w:val="24"/>
        </w:rPr>
        <w:t>θεί ενάμισης χρόνος. Έχετε κάποιες πρωτοβουλίες να πάρετε; Έχετε κάποιο σκοπό που θα ρίξετε τα σχετικά μέσα, για να τον πετύχετε πάνω στο τραπέζι;</w:t>
      </w:r>
    </w:p>
    <w:p w14:paraId="7048FE56" w14:textId="77777777" w:rsidR="00D650F6" w:rsidRDefault="005A0EB2">
      <w:pPr>
        <w:spacing w:line="600" w:lineRule="auto"/>
        <w:ind w:firstLine="720"/>
        <w:jc w:val="both"/>
        <w:rPr>
          <w:rFonts w:eastAsia="Times New Roman"/>
          <w:szCs w:val="24"/>
        </w:rPr>
      </w:pPr>
      <w:r>
        <w:rPr>
          <w:rFonts w:eastAsia="Times New Roman"/>
          <w:szCs w:val="24"/>
        </w:rPr>
        <w:t xml:space="preserve">Για να επιτευχθεί, κυρία Πρόεδρε, η ανάπτυξη στα τέλη του </w:t>
      </w:r>
      <w:r>
        <w:rPr>
          <w:rFonts w:eastAsia="Times New Roman"/>
          <w:szCs w:val="24"/>
        </w:rPr>
        <w:t>΄</w:t>
      </w:r>
      <w:r>
        <w:rPr>
          <w:rFonts w:eastAsia="Times New Roman"/>
          <w:szCs w:val="24"/>
        </w:rPr>
        <w:t>14, μειώθηκαν οι φόροι. Υπήρξε σταθερότητα πολιτικ</w:t>
      </w:r>
      <w:r>
        <w:rPr>
          <w:rFonts w:eastAsia="Times New Roman"/>
          <w:szCs w:val="24"/>
        </w:rPr>
        <w:t>ή προηγουμένως και επέστρεψαν κεφάλαια στις ελληνικές τράπεζες, γύρω στα 40-50 δισ</w:t>
      </w:r>
      <w:r>
        <w:rPr>
          <w:rFonts w:eastAsia="Times New Roman"/>
          <w:szCs w:val="24"/>
        </w:rPr>
        <w:t>εκατομμύρια</w:t>
      </w:r>
      <w:r>
        <w:rPr>
          <w:rFonts w:eastAsia="Times New Roman"/>
          <w:szCs w:val="24"/>
        </w:rPr>
        <w:t>. Θυμάμαι την καταγραφή των καταθέσεων στις ελληνικές τράπεζες από τον κ. Στουρνάρα τον Οκτώβριο του 2014, κεφάλαια τα οποία έφυγαν μετά εξαιτίας σας. Και έγινε αυ</w:t>
      </w:r>
      <w:r>
        <w:rPr>
          <w:rFonts w:eastAsia="Times New Roman"/>
          <w:szCs w:val="24"/>
        </w:rPr>
        <w:t>τό, παρ</w:t>
      </w:r>
      <w:r>
        <w:rPr>
          <w:rFonts w:eastAsia="Times New Roman"/>
          <w:szCs w:val="24"/>
        </w:rPr>
        <w:t xml:space="preserve">’ </w:t>
      </w:r>
      <w:r>
        <w:rPr>
          <w:rFonts w:eastAsia="Times New Roman"/>
          <w:szCs w:val="24"/>
        </w:rPr>
        <w:t>ότι οι προηγούμενες κυβερνήσεις δεν είχαν άρει τα εμπόδια στην οικονομία που δημιουργεί η διοίκηση και η δικαιοσύνη. Εσείς έρχεστε και με αυτήν την εμπειρία. Επιτεύχθηκε η ανάπτυξη, όχι όση θα θέλαμε. Ραγδαία ανάπτυξη τα επόμενα χρόνια και μεγάλες</w:t>
      </w:r>
      <w:r>
        <w:rPr>
          <w:rFonts w:eastAsia="Times New Roman"/>
          <w:szCs w:val="24"/>
        </w:rPr>
        <w:t xml:space="preserve"> υποχρεώσεις, άρσεις εμποδίων. Μας ρίξατε, ήρθατε, χάσατε ενάμιση χρόνο. </w:t>
      </w:r>
    </w:p>
    <w:p w14:paraId="7048FE57" w14:textId="77777777" w:rsidR="00D650F6" w:rsidRDefault="005A0EB2">
      <w:pPr>
        <w:spacing w:line="600" w:lineRule="auto"/>
        <w:ind w:firstLine="720"/>
        <w:jc w:val="both"/>
        <w:rPr>
          <w:rFonts w:eastAsia="Times New Roman"/>
          <w:szCs w:val="24"/>
        </w:rPr>
      </w:pPr>
      <w:r>
        <w:rPr>
          <w:rFonts w:eastAsia="Times New Roman"/>
          <w:szCs w:val="24"/>
        </w:rPr>
        <w:t>Τώρα εδώ λέτε ότι τις επόμενες μέρες θα φέρετε ένα συμβούλιο. Τι να σας κάνει το συμβούλιο, κύριε Υπουργέ; Φέρτε και δέκα. Τι θα σας κάνει το συμβούλιο, όταν έχει μια επένδυση δικαστική καθυστέρηση επτά ετών; Τι να σας κάνει το συμβούλιο όταν εσείς στο Ελλ</w:t>
      </w:r>
      <w:r>
        <w:rPr>
          <w:rFonts w:eastAsia="Times New Roman"/>
          <w:szCs w:val="24"/>
        </w:rPr>
        <w:t xml:space="preserve">ηνικό κλωτσήσατε την μπάλα μπροστά για κάποια χρόνια; Τι θα σας κάνουν τα συμβούλια; Οι παλαιότεροι ίδρυαν γενικές γραμματείες. Δεν βγαίνει έτσι πέρα. Τι θα κάνετε για να ξεπεράσετε τις αγκυλώσεις της διοίκησης, που είναι εχθρική απέναντι τις επενδύσεις; </w:t>
      </w:r>
    </w:p>
    <w:p w14:paraId="7048FE58" w14:textId="77777777" w:rsidR="00D650F6" w:rsidRDefault="005A0EB2">
      <w:pPr>
        <w:spacing w:line="600" w:lineRule="auto"/>
        <w:ind w:firstLine="720"/>
        <w:jc w:val="both"/>
        <w:rPr>
          <w:rFonts w:eastAsia="Times New Roman"/>
          <w:szCs w:val="24"/>
        </w:rPr>
      </w:pPr>
      <w:r>
        <w:rPr>
          <w:rFonts w:eastAsia="Times New Roman"/>
          <w:szCs w:val="24"/>
        </w:rPr>
        <w:t xml:space="preserve">Αληθεύει, κυρία Πρόεδρε, ότι στα χρόνια της κρίσης η διοίκηση έγινε πιο δύσκολη. Έγινε πιο ευεπίφορη στο να λέει </w:t>
      </w:r>
      <w:r>
        <w:rPr>
          <w:rFonts w:eastAsia="Times New Roman"/>
          <w:szCs w:val="24"/>
        </w:rPr>
        <w:t>ό</w:t>
      </w:r>
      <w:r>
        <w:rPr>
          <w:rFonts w:eastAsia="Times New Roman"/>
          <w:szCs w:val="24"/>
        </w:rPr>
        <w:t xml:space="preserve">χι από το να λέει ναι. Τι θα κάνετε γι’ αυτά; Αντιλαμβανόμαστε από σας, από τον κ. </w:t>
      </w:r>
      <w:proofErr w:type="spellStart"/>
      <w:r>
        <w:rPr>
          <w:rFonts w:eastAsia="Times New Roman"/>
          <w:szCs w:val="24"/>
        </w:rPr>
        <w:t>Κουρουμπλή</w:t>
      </w:r>
      <w:proofErr w:type="spellEnd"/>
      <w:r>
        <w:rPr>
          <w:rFonts w:eastAsia="Times New Roman"/>
          <w:szCs w:val="24"/>
        </w:rPr>
        <w:t>, από όλους όσους σχετίζονται με το μείζον θέμα τ</w:t>
      </w:r>
      <w:r>
        <w:rPr>
          <w:rFonts w:eastAsia="Times New Roman"/>
          <w:szCs w:val="24"/>
        </w:rPr>
        <w:t xml:space="preserve">ης χώρας ότι δεν είστε ενήμεροι και </w:t>
      </w:r>
      <w:proofErr w:type="spellStart"/>
      <w:r>
        <w:rPr>
          <w:rFonts w:eastAsia="Times New Roman"/>
          <w:szCs w:val="24"/>
        </w:rPr>
        <w:t>συνειδότες</w:t>
      </w:r>
      <w:proofErr w:type="spellEnd"/>
      <w:r>
        <w:rPr>
          <w:rFonts w:eastAsia="Times New Roman"/>
          <w:szCs w:val="24"/>
        </w:rPr>
        <w:t xml:space="preserve"> των υποχρεώσεων της χώρας. Θα έρθουν οι επόμενες εβδομάδες, θα κριθείτε στην πράξη, αλλά αντί για συμβούλια –φέρτε κι αυτά, δεν λέω- φέρτε και κάποιο ουσιαστικό μέτρο άρσης των εμποδίων στην οικονομία που δημι</w:t>
      </w:r>
      <w:r>
        <w:rPr>
          <w:rFonts w:eastAsia="Times New Roman"/>
          <w:szCs w:val="24"/>
        </w:rPr>
        <w:t>ουργούν οι συνήθεις ύποπτοι, οι γραφειοκρατίες στη δικαιοσύνη και στο κράτος.</w:t>
      </w:r>
    </w:p>
    <w:p w14:paraId="7048FE59" w14:textId="77777777" w:rsidR="00D650F6" w:rsidRDefault="005A0EB2">
      <w:pPr>
        <w:spacing w:line="600" w:lineRule="auto"/>
        <w:ind w:firstLine="720"/>
        <w:jc w:val="both"/>
        <w:rPr>
          <w:rFonts w:eastAsia="Times New Roman"/>
          <w:szCs w:val="24"/>
        </w:rPr>
      </w:pPr>
      <w:r>
        <w:rPr>
          <w:rFonts w:eastAsia="Times New Roman"/>
          <w:szCs w:val="24"/>
        </w:rPr>
        <w:t>Σας ευχαριστώ, κυρία Πρόεδρε.</w:t>
      </w:r>
    </w:p>
    <w:p w14:paraId="7048FE5A" w14:textId="77777777" w:rsidR="00D650F6" w:rsidRDefault="005A0EB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θέλετε τον λόγο για να </w:t>
      </w:r>
      <w:proofErr w:type="spellStart"/>
      <w:r>
        <w:rPr>
          <w:rFonts w:eastAsia="Times New Roman"/>
          <w:szCs w:val="24"/>
        </w:rPr>
        <w:t>τριτολογήσετε</w:t>
      </w:r>
      <w:proofErr w:type="spellEnd"/>
      <w:r>
        <w:rPr>
          <w:rFonts w:eastAsia="Times New Roman"/>
          <w:szCs w:val="24"/>
        </w:rPr>
        <w:t>;</w:t>
      </w:r>
    </w:p>
    <w:p w14:paraId="7048FE5B" w14:textId="77777777" w:rsidR="00D650F6" w:rsidRDefault="005A0EB2">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w:t>
      </w:r>
      <w:r>
        <w:rPr>
          <w:rFonts w:eastAsia="Times New Roman"/>
          <w:b/>
          <w:szCs w:val="24"/>
        </w:rPr>
        <w:t>αι Τουρισμού):</w:t>
      </w:r>
      <w:r>
        <w:rPr>
          <w:rFonts w:eastAsia="Times New Roman"/>
          <w:szCs w:val="24"/>
        </w:rPr>
        <w:t xml:space="preserve"> Όχι, κυρία Πρόεδρε.</w:t>
      </w:r>
    </w:p>
    <w:p w14:paraId="7048FE5C" w14:textId="77777777" w:rsidR="00D650F6" w:rsidRDefault="005A0EB2">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szCs w:val="24"/>
        </w:rPr>
        <w:t>Κ</w:t>
      </w:r>
      <w:r>
        <w:rPr>
          <w:rFonts w:eastAsia="Times New Roman" w:cs="Times New Roman"/>
          <w:szCs w:val="24"/>
        </w:rPr>
        <w:t>ηρύσσεται περαιωμένη η συζήτηση επί της υπ’ αριθ</w:t>
      </w:r>
      <w:r>
        <w:rPr>
          <w:rFonts w:eastAsia="Times New Roman" w:cs="Times New Roman"/>
          <w:szCs w:val="24"/>
        </w:rPr>
        <w:t>μόν</w:t>
      </w:r>
      <w:r>
        <w:rPr>
          <w:rFonts w:eastAsia="Times New Roman" w:cs="Times New Roman"/>
          <w:szCs w:val="24"/>
        </w:rPr>
        <w:t xml:space="preserve"> 25/19/14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2016 επίκαιρης επερώτησης </w:t>
      </w:r>
      <w:r>
        <w:rPr>
          <w:rFonts w:eastAsia="Times New Roman" w:cs="Times New Roman"/>
          <w:szCs w:val="24"/>
        </w:rPr>
        <w:t xml:space="preserve">των </w:t>
      </w:r>
      <w:r>
        <w:rPr>
          <w:rFonts w:eastAsia="Times New Roman" w:cs="Times New Roman"/>
          <w:szCs w:val="24"/>
        </w:rPr>
        <w:t>Βουλευτών της Κοινοβουλευτικής Ομάδας της Δημοκρατικής Συμπαράταξης ΠΑΣΟΚ-ΔΗΜΑΡ προ</w:t>
      </w:r>
      <w:r>
        <w:rPr>
          <w:rFonts w:eastAsia="Times New Roman" w:cs="Times New Roman"/>
          <w:szCs w:val="24"/>
        </w:rPr>
        <w:t>ς τον Υπουργό Οικονομίας, Ανάπτυξης και Τουρισμού</w:t>
      </w:r>
      <w:r>
        <w:rPr>
          <w:rFonts w:eastAsia="Times New Roman" w:cs="Times New Roman"/>
          <w:szCs w:val="24"/>
        </w:rPr>
        <w:t>.</w:t>
      </w:r>
      <w:r>
        <w:rPr>
          <w:rFonts w:eastAsia="Times New Roman" w:cs="Times New Roman"/>
          <w:szCs w:val="24"/>
        </w:rPr>
        <w:t xml:space="preserve"> </w:t>
      </w:r>
    </w:p>
    <w:p w14:paraId="7048FE5D" w14:textId="77777777" w:rsidR="00D650F6" w:rsidRDefault="005A0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048FE5E" w14:textId="77777777" w:rsidR="00D650F6" w:rsidRDefault="005A0EB2">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048FE5F" w14:textId="77777777" w:rsidR="00D650F6" w:rsidRDefault="005A0EB2">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Με τη συναίνεση του Σώματος και ώρα 14.25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30 Μαΐου 2016 και ώρα 18.00</w:t>
      </w:r>
      <w:r>
        <w:rPr>
          <w:rFonts w:eastAsia="Times New Roman" w:cs="Times New Roman"/>
          <w:szCs w:val="24"/>
        </w:rPr>
        <w:t>΄</w:t>
      </w:r>
      <w:r>
        <w:rPr>
          <w:rFonts w:eastAsia="Times New Roman" w:cs="Times New Roman"/>
          <w:szCs w:val="24"/>
        </w:rPr>
        <w:t>,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r>
        <w:rPr>
          <w:rFonts w:eastAsia="Times New Roman" w:cs="Times New Roman"/>
          <w:szCs w:val="24"/>
        </w:rPr>
        <w:t>.</w:t>
      </w:r>
      <w:r>
        <w:rPr>
          <w:rFonts w:eastAsia="Times New Roman" w:cs="Times New Roman"/>
          <w:szCs w:val="24"/>
        </w:rPr>
        <w:t xml:space="preserve"> </w:t>
      </w:r>
    </w:p>
    <w:p w14:paraId="7048FE60" w14:textId="77777777" w:rsidR="00D650F6" w:rsidRDefault="00D650F6">
      <w:pPr>
        <w:spacing w:line="600" w:lineRule="auto"/>
        <w:ind w:firstLine="720"/>
        <w:jc w:val="both"/>
        <w:rPr>
          <w:rFonts w:eastAsia="Times New Roman" w:cs="Times New Roman"/>
          <w:szCs w:val="24"/>
        </w:rPr>
      </w:pPr>
    </w:p>
    <w:p w14:paraId="7048FE61" w14:textId="77777777" w:rsidR="00D650F6" w:rsidRDefault="005A0EB2">
      <w:pPr>
        <w:spacing w:line="600" w:lineRule="auto"/>
        <w:ind w:left="720"/>
        <w:jc w:val="both"/>
        <w:rPr>
          <w:rFonts w:eastAsia="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D650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trackRevisions/>
  <w:documentProtection w:edit="trackedChanges" w:enforcement="1" w:cryptProviderType="rsaFull" w:cryptAlgorithmClass="hash" w:cryptAlgorithmType="typeAny" w:cryptAlgorithmSid="4" w:cryptSpinCount="50000" w:hash="iGCLymuaMQHY3aAt7dqnUUPh/zM=" w:salt="QW4JdBNxGMyWVzPBuBajc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F6"/>
    <w:rsid w:val="00340F8C"/>
    <w:rsid w:val="005A0EB2"/>
    <w:rsid w:val="00D650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FB1D"/>
  <w15:docId w15:val="{A4EB380F-7BB2-4836-B35D-2A2B3A9F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791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27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255</MetadataID>
    <Session xmlns="641f345b-441b-4b81-9152-adc2e73ba5e1">Α´</Session>
    <Date xmlns="641f345b-441b-4b81-9152-adc2e73ba5e1">2016-05-26T21:00:00+00:00</Date>
    <Status xmlns="641f345b-441b-4b81-9152-adc2e73ba5e1">
      <Url>http://srv-sp1/praktika/Lists/Incoming_Metadata/EditForm.aspx?ID=255&amp;Source=/praktika/Recordings_Library/Forms/AllItems.aspx</Url>
      <Description>Δημοσιεύτηκε</Description>
    </Status>
    <Meeting xmlns="641f345b-441b-4b81-9152-adc2e73ba5e1">ΡΛΔ´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029F1E-531A-448A-831A-C0731A2C4140}">
  <ds:schemaRefs>
    <ds:schemaRef ds:uri="http://schemas.microsoft.com/sharepoint/v3/contenttype/forms"/>
  </ds:schemaRefs>
</ds:datastoreItem>
</file>

<file path=customXml/itemProps2.xml><?xml version="1.0" encoding="utf-8"?>
<ds:datastoreItem xmlns:ds="http://schemas.openxmlformats.org/officeDocument/2006/customXml" ds:itemID="{527F329C-8DC0-4CA5-8A9A-D379938D0839}">
  <ds:schemaRefs>
    <ds:schemaRef ds:uri="http://purl.org/dc/dcmitype/"/>
    <ds:schemaRef ds:uri="http://schemas.microsoft.com/office/2006/documentManagement/types"/>
    <ds:schemaRef ds:uri="http://schemas.openxmlformats.org/package/2006/metadata/core-properties"/>
    <ds:schemaRef ds:uri="http://purl.org/dc/elements/1.1/"/>
    <ds:schemaRef ds:uri="http://www.w3.org/XML/1998/namespace"/>
    <ds:schemaRef ds:uri="http://purl.org/dc/terms/"/>
    <ds:schemaRef ds:uri="http://schemas.microsoft.com/office/infopath/2007/PartnerControls"/>
    <ds:schemaRef ds:uri="641f345b-441b-4b81-9152-adc2e73ba5e1"/>
    <ds:schemaRef ds:uri="http://schemas.microsoft.com/office/2006/metadata/properties"/>
  </ds:schemaRefs>
</ds:datastoreItem>
</file>

<file path=customXml/itemProps3.xml><?xml version="1.0" encoding="utf-8"?>
<ds:datastoreItem xmlns:ds="http://schemas.openxmlformats.org/officeDocument/2006/customXml" ds:itemID="{235D747E-BE08-49D7-B8F4-434D2DA42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192</Pages>
  <Words>35300</Words>
  <Characters>190625</Characters>
  <Application>Microsoft Office Word</Application>
  <DocSecurity>0</DocSecurity>
  <Lines>1588</Lines>
  <Paragraphs>450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225475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2016-06-21T09:02:00Z</dcterms:created>
  <dcterms:modified xsi:type="dcterms:W3CDTF">2016-06-21T09:02:00Z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