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5A0AC" w14:textId="77777777" w:rsidR="00502A31" w:rsidRPr="00502A31" w:rsidRDefault="00502A31" w:rsidP="00502A31">
      <w:pPr>
        <w:spacing w:after="0" w:line="360" w:lineRule="auto"/>
        <w:rPr>
          <w:ins w:id="0" w:author="Φλούδα Χριστίνα" w:date="2018-07-06T13:07:00Z"/>
          <w:rFonts w:eastAsia="Times New Roman"/>
          <w:szCs w:val="24"/>
          <w:lang w:eastAsia="en-US"/>
        </w:rPr>
      </w:pPr>
      <w:ins w:id="1" w:author="Φλούδα Χριστίνα" w:date="2018-07-06T13:07:00Z">
        <w:r w:rsidRPr="00502A3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801DF7F" w14:textId="77777777" w:rsidR="00502A31" w:rsidRPr="00502A31" w:rsidRDefault="00502A31" w:rsidP="00502A31">
      <w:pPr>
        <w:spacing w:after="0" w:line="360" w:lineRule="auto"/>
        <w:rPr>
          <w:ins w:id="2" w:author="Φλούδα Χριστίνα" w:date="2018-07-06T13:07:00Z"/>
          <w:rFonts w:eastAsia="Times New Roman"/>
          <w:szCs w:val="24"/>
          <w:lang w:eastAsia="en-US"/>
        </w:rPr>
      </w:pPr>
    </w:p>
    <w:p w14:paraId="3AE7CC06" w14:textId="77777777" w:rsidR="00502A31" w:rsidRPr="00502A31" w:rsidRDefault="00502A31" w:rsidP="00502A31">
      <w:pPr>
        <w:spacing w:after="0" w:line="360" w:lineRule="auto"/>
        <w:rPr>
          <w:ins w:id="3" w:author="Φλούδα Χριστίνα" w:date="2018-07-06T13:07:00Z"/>
          <w:rFonts w:eastAsia="Times New Roman"/>
          <w:szCs w:val="24"/>
          <w:lang w:eastAsia="en-US"/>
        </w:rPr>
      </w:pPr>
      <w:ins w:id="4" w:author="Φλούδα Χριστίνα" w:date="2018-07-06T13:07:00Z">
        <w:r w:rsidRPr="00502A31">
          <w:rPr>
            <w:rFonts w:eastAsia="Times New Roman"/>
            <w:szCs w:val="24"/>
            <w:lang w:eastAsia="en-US"/>
          </w:rPr>
          <w:t>ΠΙΝΑΚΑΣ ΠΕΡΙΕΧΟΜΕΝΩΝ</w:t>
        </w:r>
      </w:ins>
    </w:p>
    <w:p w14:paraId="698AE78E" w14:textId="77777777" w:rsidR="00502A31" w:rsidRPr="00502A31" w:rsidRDefault="00502A31" w:rsidP="00502A31">
      <w:pPr>
        <w:spacing w:after="0" w:line="360" w:lineRule="auto"/>
        <w:rPr>
          <w:ins w:id="5" w:author="Φλούδα Χριστίνα" w:date="2018-07-06T13:07:00Z"/>
          <w:rFonts w:eastAsia="Times New Roman"/>
          <w:szCs w:val="24"/>
          <w:lang w:eastAsia="en-US"/>
        </w:rPr>
      </w:pPr>
      <w:ins w:id="6" w:author="Φλούδα Χριστίνα" w:date="2018-07-06T13:07:00Z">
        <w:r w:rsidRPr="00502A31">
          <w:rPr>
            <w:rFonts w:eastAsia="Times New Roman"/>
            <w:szCs w:val="24"/>
            <w:lang w:eastAsia="en-US"/>
          </w:rPr>
          <w:t xml:space="preserve">ΙΖ΄ ΠΕΡΙΟΔΟΣ </w:t>
        </w:r>
      </w:ins>
    </w:p>
    <w:p w14:paraId="10E22993" w14:textId="77777777" w:rsidR="00502A31" w:rsidRPr="00502A31" w:rsidRDefault="00502A31" w:rsidP="00502A31">
      <w:pPr>
        <w:spacing w:after="0" w:line="360" w:lineRule="auto"/>
        <w:rPr>
          <w:ins w:id="7" w:author="Φλούδα Χριστίνα" w:date="2018-07-06T13:07:00Z"/>
          <w:rFonts w:eastAsia="Times New Roman"/>
          <w:szCs w:val="24"/>
          <w:lang w:eastAsia="en-US"/>
        </w:rPr>
      </w:pPr>
      <w:ins w:id="8" w:author="Φλούδα Χριστίνα" w:date="2018-07-06T13:07:00Z">
        <w:r w:rsidRPr="00502A31">
          <w:rPr>
            <w:rFonts w:eastAsia="Times New Roman"/>
            <w:szCs w:val="24"/>
            <w:lang w:eastAsia="en-US"/>
          </w:rPr>
          <w:t>ΠΡΟΕΔΡΕΥΟΜΕΝΗΣ ΚΟΙΝΟΒΟΥΛΕΥΤΙΚΗΣ ΔΗΜΟΚΡΑΤΙΑΣ</w:t>
        </w:r>
      </w:ins>
    </w:p>
    <w:p w14:paraId="4F61B0F6" w14:textId="77777777" w:rsidR="00502A31" w:rsidRPr="00502A31" w:rsidRDefault="00502A31" w:rsidP="00502A31">
      <w:pPr>
        <w:spacing w:after="0" w:line="360" w:lineRule="auto"/>
        <w:rPr>
          <w:ins w:id="9" w:author="Φλούδα Χριστίνα" w:date="2018-07-06T13:07:00Z"/>
          <w:rFonts w:eastAsia="Times New Roman"/>
          <w:szCs w:val="24"/>
          <w:lang w:eastAsia="en-US"/>
        </w:rPr>
      </w:pPr>
      <w:ins w:id="10" w:author="Φλούδα Χριστίνα" w:date="2018-07-06T13:07:00Z">
        <w:r w:rsidRPr="00502A31">
          <w:rPr>
            <w:rFonts w:eastAsia="Times New Roman"/>
            <w:szCs w:val="24"/>
            <w:lang w:eastAsia="en-US"/>
          </w:rPr>
          <w:t>ΣΥΝΟΔΟΣ Γ΄</w:t>
        </w:r>
      </w:ins>
    </w:p>
    <w:p w14:paraId="71CEAEEC" w14:textId="77777777" w:rsidR="00502A31" w:rsidRPr="00502A31" w:rsidRDefault="00502A31" w:rsidP="00502A31">
      <w:pPr>
        <w:spacing w:after="0" w:line="360" w:lineRule="auto"/>
        <w:rPr>
          <w:ins w:id="11" w:author="Φλούδα Χριστίνα" w:date="2018-07-06T13:07:00Z"/>
          <w:rFonts w:eastAsia="Times New Roman"/>
          <w:szCs w:val="24"/>
          <w:lang w:eastAsia="en-US"/>
        </w:rPr>
      </w:pPr>
    </w:p>
    <w:p w14:paraId="2119809B" w14:textId="77777777" w:rsidR="00502A31" w:rsidRPr="00502A31" w:rsidRDefault="00502A31" w:rsidP="00502A31">
      <w:pPr>
        <w:spacing w:after="0" w:line="360" w:lineRule="auto"/>
        <w:rPr>
          <w:ins w:id="12" w:author="Φλούδα Χριστίνα" w:date="2018-07-06T13:07:00Z"/>
          <w:rFonts w:eastAsia="Times New Roman"/>
          <w:szCs w:val="24"/>
          <w:lang w:eastAsia="en-US"/>
        </w:rPr>
      </w:pPr>
      <w:ins w:id="13" w:author="Φλούδα Χριστίνα" w:date="2018-07-06T13:07:00Z">
        <w:r w:rsidRPr="00502A31">
          <w:rPr>
            <w:rFonts w:eastAsia="Times New Roman"/>
            <w:szCs w:val="24"/>
            <w:lang w:eastAsia="en-US"/>
          </w:rPr>
          <w:t>ΣΥΝΕΔΡΙΑΣΗ ΡΜΖ΄</w:t>
        </w:r>
      </w:ins>
    </w:p>
    <w:p w14:paraId="6A67914C" w14:textId="77777777" w:rsidR="00502A31" w:rsidRPr="00502A31" w:rsidRDefault="00502A31" w:rsidP="00502A31">
      <w:pPr>
        <w:spacing w:after="0" w:line="360" w:lineRule="auto"/>
        <w:rPr>
          <w:ins w:id="14" w:author="Φλούδα Χριστίνα" w:date="2018-07-06T13:07:00Z"/>
          <w:rFonts w:eastAsia="Times New Roman"/>
          <w:szCs w:val="24"/>
          <w:lang w:eastAsia="en-US"/>
        </w:rPr>
      </w:pPr>
      <w:ins w:id="15" w:author="Φλούδα Χριστίνα" w:date="2018-07-06T13:07:00Z">
        <w:r w:rsidRPr="00502A31">
          <w:rPr>
            <w:rFonts w:eastAsia="Times New Roman"/>
            <w:szCs w:val="24"/>
            <w:lang w:eastAsia="en-US"/>
          </w:rPr>
          <w:t>Παρασκευή  29 Ιουνίου 2018</w:t>
        </w:r>
      </w:ins>
    </w:p>
    <w:p w14:paraId="223E0C65" w14:textId="77777777" w:rsidR="00502A31" w:rsidRPr="00502A31" w:rsidRDefault="00502A31" w:rsidP="00502A31">
      <w:pPr>
        <w:spacing w:after="0" w:line="360" w:lineRule="auto"/>
        <w:rPr>
          <w:ins w:id="16" w:author="Φλούδα Χριστίνα" w:date="2018-07-06T13:07:00Z"/>
          <w:rFonts w:eastAsia="Times New Roman"/>
          <w:szCs w:val="24"/>
          <w:lang w:eastAsia="en-US"/>
        </w:rPr>
      </w:pPr>
    </w:p>
    <w:p w14:paraId="416E34DD" w14:textId="77777777" w:rsidR="00502A31" w:rsidRPr="00502A31" w:rsidRDefault="00502A31" w:rsidP="00502A31">
      <w:pPr>
        <w:spacing w:after="0" w:line="360" w:lineRule="auto"/>
        <w:rPr>
          <w:ins w:id="17" w:author="Φλούδα Χριστίνα" w:date="2018-07-06T13:07:00Z"/>
          <w:rFonts w:eastAsia="Times New Roman"/>
          <w:szCs w:val="24"/>
          <w:lang w:eastAsia="en-US"/>
        </w:rPr>
      </w:pPr>
      <w:ins w:id="18" w:author="Φλούδα Χριστίνα" w:date="2018-07-06T13:07:00Z">
        <w:r w:rsidRPr="00502A31">
          <w:rPr>
            <w:rFonts w:eastAsia="Times New Roman"/>
            <w:szCs w:val="24"/>
            <w:lang w:eastAsia="en-US"/>
          </w:rPr>
          <w:t>ΘΕΜΑΤΑ</w:t>
        </w:r>
      </w:ins>
    </w:p>
    <w:p w14:paraId="3BEEE8A3" w14:textId="77777777" w:rsidR="00502A31" w:rsidRPr="00502A31" w:rsidRDefault="00502A31" w:rsidP="00502A31">
      <w:pPr>
        <w:spacing w:after="0" w:line="360" w:lineRule="auto"/>
        <w:rPr>
          <w:ins w:id="19" w:author="Φλούδα Χριστίνα" w:date="2018-07-06T13:07:00Z"/>
          <w:rFonts w:eastAsia="Times New Roman"/>
          <w:szCs w:val="24"/>
          <w:lang w:eastAsia="en-US"/>
        </w:rPr>
      </w:pPr>
      <w:ins w:id="20" w:author="Φλούδα Χριστίνα" w:date="2018-07-06T13:07:00Z">
        <w:r w:rsidRPr="00502A31">
          <w:rPr>
            <w:rFonts w:eastAsia="Times New Roman"/>
            <w:szCs w:val="24"/>
            <w:lang w:eastAsia="en-US"/>
          </w:rPr>
          <w:t xml:space="preserve"> </w:t>
        </w:r>
        <w:r w:rsidRPr="00502A31">
          <w:rPr>
            <w:rFonts w:eastAsia="Times New Roman"/>
            <w:szCs w:val="24"/>
            <w:lang w:eastAsia="en-US"/>
          </w:rPr>
          <w:br/>
          <w:t xml:space="preserve">Α. ΕΙΔΙΚΑ ΘΕΜΑΤΑ </w:t>
        </w:r>
        <w:r w:rsidRPr="00502A31">
          <w:rPr>
            <w:rFonts w:eastAsia="Times New Roman"/>
            <w:szCs w:val="24"/>
            <w:lang w:eastAsia="en-US"/>
          </w:rPr>
          <w:br/>
          <w:t xml:space="preserve">1.  Άδεια απουσίας των Βουλευτών των κ.κ. Χ. Δήμα και Κ. Γκιουλέκα, σελ. </w:t>
        </w:r>
        <w:r w:rsidRPr="00502A31">
          <w:rPr>
            <w:rFonts w:eastAsia="Times New Roman"/>
            <w:szCs w:val="24"/>
            <w:lang w:eastAsia="en-US"/>
          </w:rPr>
          <w:br/>
          <w:t xml:space="preserve">2. Κατάθεση Εκθέσεως Ειδικής Μόνιμης Επιτροπής:  </w:t>
        </w:r>
      </w:ins>
    </w:p>
    <w:p w14:paraId="575F93B3" w14:textId="77777777" w:rsidR="00502A31" w:rsidRPr="00502A31" w:rsidRDefault="00502A31" w:rsidP="00502A31">
      <w:pPr>
        <w:spacing w:after="0" w:line="360" w:lineRule="auto"/>
        <w:rPr>
          <w:ins w:id="21" w:author="Φλούδα Χριστίνα" w:date="2018-07-06T13:07:00Z"/>
          <w:rFonts w:eastAsia="Times New Roman"/>
          <w:szCs w:val="24"/>
          <w:lang w:eastAsia="en-US"/>
        </w:rPr>
      </w:pPr>
      <w:ins w:id="22" w:author="Φλούδα Χριστίνα" w:date="2018-07-06T13:07:00Z">
        <w:r w:rsidRPr="00502A31">
          <w:rPr>
            <w:rFonts w:eastAsia="Times New Roman"/>
            <w:szCs w:val="24"/>
            <w:lang w:eastAsia="en-US"/>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502A31">
          <w:rPr>
            <w:rFonts w:eastAsia="Times New Roman"/>
            <w:szCs w:val="24"/>
            <w:lang w:eastAsia="en-US"/>
          </w:rPr>
          <w:br/>
          <w:t xml:space="preserve">3. Ανακοινώνεται ότι με  την από 29 Ιουνίου 2018 απόφαση του Προέδρου της Βουλής (υπ’ </w:t>
        </w:r>
        <w:proofErr w:type="spellStart"/>
        <w:r w:rsidRPr="00502A31">
          <w:rPr>
            <w:rFonts w:eastAsia="Times New Roman"/>
            <w:szCs w:val="24"/>
            <w:lang w:eastAsia="en-US"/>
          </w:rPr>
          <w:t>αρ</w:t>
        </w:r>
        <w:proofErr w:type="spellEnd"/>
        <w:r w:rsidRPr="00502A31">
          <w:rPr>
            <w:rFonts w:eastAsia="Times New Roman"/>
            <w:szCs w:val="24"/>
            <w:lang w:eastAsia="en-US"/>
          </w:rPr>
          <w:t xml:space="preserve">. </w:t>
        </w:r>
        <w:proofErr w:type="spellStart"/>
        <w:r w:rsidRPr="00502A31">
          <w:rPr>
            <w:rFonts w:eastAsia="Times New Roman"/>
            <w:szCs w:val="24"/>
            <w:lang w:eastAsia="en-US"/>
          </w:rPr>
          <w:t>πρωτ</w:t>
        </w:r>
        <w:proofErr w:type="spellEnd"/>
        <w:r w:rsidRPr="00502A31">
          <w:rPr>
            <w:rFonts w:eastAsia="Times New Roman"/>
            <w:szCs w:val="24"/>
            <w:lang w:eastAsia="en-US"/>
          </w:rPr>
          <w:t xml:space="preserve">. 8650/5548/29-6-2018), συγκροτήθηκε η Διακομματική Κοινοβουλευτική Επιτροπή για τη χάραξη μακροπρόθεσμης εθνικής στρατηγικής για το φάρμακο, σελ. </w:t>
        </w:r>
        <w:r w:rsidRPr="00502A31">
          <w:rPr>
            <w:rFonts w:eastAsia="Times New Roman"/>
            <w:szCs w:val="24"/>
            <w:lang w:eastAsia="en-US"/>
          </w:rPr>
          <w:br/>
          <w:t xml:space="preserve">4. Επί διαδικαστικού θέματος, σελ. </w:t>
        </w:r>
        <w:r w:rsidRPr="00502A31">
          <w:rPr>
            <w:rFonts w:eastAsia="Times New Roman"/>
            <w:szCs w:val="24"/>
            <w:lang w:eastAsia="en-US"/>
          </w:rPr>
          <w:br/>
          <w:t xml:space="preserve"> </w:t>
        </w:r>
        <w:r w:rsidRPr="00502A31">
          <w:rPr>
            <w:rFonts w:eastAsia="Times New Roman"/>
            <w:szCs w:val="24"/>
            <w:lang w:eastAsia="en-US"/>
          </w:rPr>
          <w:br/>
          <w:t xml:space="preserve">Β. ΚΟΙΝΟΒΟΥΛΕΥΤΙΚΟΣ ΕΛΕΓΧΟΣ </w:t>
        </w:r>
        <w:r w:rsidRPr="00502A31">
          <w:rPr>
            <w:rFonts w:eastAsia="Times New Roman"/>
            <w:szCs w:val="24"/>
            <w:lang w:eastAsia="en-US"/>
          </w:rPr>
          <w:br/>
          <w:t xml:space="preserve">1. Ανακοίνωση του δελτίου επικαίρων ερωτήσεων της Δευτέρας 2 Ιουλίου 2018, σελ. </w:t>
        </w:r>
        <w:r w:rsidRPr="00502A31">
          <w:rPr>
            <w:rFonts w:eastAsia="Times New Roman"/>
            <w:szCs w:val="24"/>
            <w:lang w:eastAsia="en-US"/>
          </w:rPr>
          <w:br/>
          <w:t>2. Συζήτηση επικαίρων ερωτήσεων:</w:t>
        </w:r>
        <w:r w:rsidRPr="00502A31">
          <w:rPr>
            <w:rFonts w:eastAsia="Times New Roman"/>
            <w:szCs w:val="24"/>
            <w:lang w:eastAsia="en-US"/>
          </w:rPr>
          <w:br/>
          <w:t xml:space="preserve">    α) Προς τον Υπουργό Παιδείας,  Έρευνας και Θρησκευμάτων:</w:t>
        </w:r>
        <w:r w:rsidRPr="00502A31">
          <w:rPr>
            <w:rFonts w:eastAsia="Times New Roman"/>
            <w:szCs w:val="24"/>
            <w:lang w:eastAsia="en-US"/>
          </w:rPr>
          <w:br/>
          <w:t xml:space="preserve">        i. με θέμα: «Σύγχυση για τον τρόπο εισαγωγής στην τριτοβάθμια εκπαίδευση λόγω σειράς αντιφατικών δηλώσεων της Κυβέρνησης», σελ. </w:t>
        </w:r>
        <w:r w:rsidRPr="00502A31">
          <w:rPr>
            <w:rFonts w:eastAsia="Times New Roman"/>
            <w:szCs w:val="24"/>
            <w:lang w:eastAsia="en-US"/>
          </w:rPr>
          <w:br/>
          <w:t xml:space="preserve">        </w:t>
        </w:r>
        <w:proofErr w:type="spellStart"/>
        <w:r w:rsidRPr="00502A31">
          <w:rPr>
            <w:rFonts w:eastAsia="Times New Roman"/>
            <w:szCs w:val="24"/>
            <w:lang w:eastAsia="en-US"/>
          </w:rPr>
          <w:t>ii</w:t>
        </w:r>
        <w:proofErr w:type="spellEnd"/>
        <w:r w:rsidRPr="00502A31">
          <w:rPr>
            <w:rFonts w:eastAsia="Times New Roman"/>
            <w:szCs w:val="24"/>
            <w:lang w:eastAsia="en-US"/>
          </w:rPr>
          <w:t xml:space="preserve">. με θέμα: « Έλλειμα δημοκρατικής εκπροσώπησης φοιτητών στο ΕΑΠ», σελ. </w:t>
        </w:r>
        <w:r w:rsidRPr="00502A31">
          <w:rPr>
            <w:rFonts w:eastAsia="Times New Roman"/>
            <w:szCs w:val="24"/>
            <w:lang w:eastAsia="en-US"/>
          </w:rPr>
          <w:br/>
          <w:t xml:space="preserve">        </w:t>
        </w:r>
        <w:proofErr w:type="spellStart"/>
        <w:r w:rsidRPr="00502A31">
          <w:rPr>
            <w:rFonts w:eastAsia="Times New Roman"/>
            <w:szCs w:val="24"/>
            <w:lang w:eastAsia="en-US"/>
          </w:rPr>
          <w:t>iii</w:t>
        </w:r>
        <w:proofErr w:type="spellEnd"/>
        <w:r w:rsidRPr="00502A31">
          <w:rPr>
            <w:rFonts w:eastAsia="Times New Roman"/>
            <w:szCs w:val="24"/>
            <w:lang w:eastAsia="en-US"/>
          </w:rPr>
          <w:t xml:space="preserve">. με θέμα: «Επιλεκτική εφαρμογή του νόμου για τα πειραματικά σχολεία-Σύνδεση </w:t>
        </w:r>
        <w:proofErr w:type="spellStart"/>
        <w:r w:rsidRPr="00502A31">
          <w:rPr>
            <w:rFonts w:eastAsia="Times New Roman"/>
            <w:szCs w:val="24"/>
            <w:lang w:eastAsia="en-US"/>
          </w:rPr>
          <w:t>Ραλλείων</w:t>
        </w:r>
        <w:proofErr w:type="spellEnd"/>
        <w:r w:rsidRPr="00502A31">
          <w:rPr>
            <w:rFonts w:eastAsia="Times New Roman"/>
            <w:szCs w:val="24"/>
            <w:lang w:eastAsia="en-US"/>
          </w:rPr>
          <w:t xml:space="preserve"> Πειραματικών Δημοτικών Σχολείων με το </w:t>
        </w:r>
        <w:proofErr w:type="spellStart"/>
        <w:r w:rsidRPr="00502A31">
          <w:rPr>
            <w:rFonts w:eastAsia="Times New Roman"/>
            <w:szCs w:val="24"/>
            <w:lang w:eastAsia="en-US"/>
          </w:rPr>
          <w:t>Ζάννειο</w:t>
        </w:r>
        <w:proofErr w:type="spellEnd"/>
        <w:r w:rsidRPr="00502A31">
          <w:rPr>
            <w:rFonts w:eastAsia="Times New Roman"/>
            <w:szCs w:val="24"/>
            <w:lang w:eastAsia="en-US"/>
          </w:rPr>
          <w:t xml:space="preserve"> Πειραματικό Γυμνάσιο Πειραιά», σελ. </w:t>
        </w:r>
        <w:r w:rsidRPr="00502A31">
          <w:rPr>
            <w:rFonts w:eastAsia="Times New Roman"/>
            <w:szCs w:val="24"/>
            <w:lang w:eastAsia="en-US"/>
          </w:rPr>
          <w:br/>
          <w:t xml:space="preserve">        </w:t>
        </w:r>
        <w:proofErr w:type="spellStart"/>
        <w:r w:rsidRPr="00502A31">
          <w:rPr>
            <w:rFonts w:eastAsia="Times New Roman"/>
            <w:szCs w:val="24"/>
            <w:lang w:eastAsia="en-US"/>
          </w:rPr>
          <w:t>iv</w:t>
        </w:r>
        <w:proofErr w:type="spellEnd"/>
        <w:r w:rsidRPr="00502A31">
          <w:rPr>
            <w:rFonts w:eastAsia="Times New Roman"/>
            <w:szCs w:val="24"/>
            <w:lang w:eastAsia="en-US"/>
          </w:rPr>
          <w:t xml:space="preserve">. με θέμα: «Στον αέρα το έργο της Επιτροπής για τη μελέτη των Οικονομικών της Εκπαίδευσης», σελ. </w:t>
        </w:r>
        <w:r w:rsidRPr="00502A31">
          <w:rPr>
            <w:rFonts w:eastAsia="Times New Roman"/>
            <w:szCs w:val="24"/>
            <w:lang w:eastAsia="en-US"/>
          </w:rPr>
          <w:br/>
          <w:t xml:space="preserve">3. Συζήτηση της υπ’ αριθμόν 19/13/2-3-2018 επίκαιρης επερώτησης τριάντα επτά (37) Βουλευτών της Νέας Δημοκρατίας προς την Υπουργό Διοικητικής Ανασυγκρότησης, με θέμα: «Με φωτογραφικό άλμπουμ των ΣΥΡΙΖΑ-ΑΝΕΛ μοιάζουν οι προκηρύξεις επιτελικών στελεχών του Δημοσίου», σελ. </w:t>
        </w:r>
        <w:r w:rsidRPr="00502A31">
          <w:rPr>
            <w:rFonts w:eastAsia="Times New Roman"/>
            <w:szCs w:val="24"/>
            <w:lang w:eastAsia="en-US"/>
          </w:rPr>
          <w:br/>
          <w:t xml:space="preserve"> </w:t>
        </w:r>
        <w:r w:rsidRPr="00502A31">
          <w:rPr>
            <w:rFonts w:eastAsia="Times New Roman"/>
            <w:szCs w:val="24"/>
            <w:lang w:eastAsia="en-US"/>
          </w:rPr>
          <w:br/>
          <w:t xml:space="preserve">Γ. ΝΟΜΟΘΕΤΙΚΗ ΕΡΓΑΣΙΑ </w:t>
        </w:r>
        <w:r w:rsidRPr="00502A31">
          <w:rPr>
            <w:rFonts w:eastAsia="Times New Roman"/>
            <w:szCs w:val="24"/>
            <w:lang w:eastAsia="en-US"/>
          </w:rPr>
          <w:br/>
          <w:t>Κατάθεση Εκθέσεων Διαρκούς Επιτροπής:</w:t>
        </w:r>
      </w:ins>
    </w:p>
    <w:p w14:paraId="08B215BE" w14:textId="77777777" w:rsidR="00502A31" w:rsidRPr="00502A31" w:rsidRDefault="00502A31" w:rsidP="00502A31">
      <w:pPr>
        <w:spacing w:after="0" w:line="360" w:lineRule="auto"/>
        <w:rPr>
          <w:ins w:id="23" w:author="Φλούδα Χριστίνα" w:date="2018-07-06T13:07:00Z"/>
          <w:rFonts w:eastAsia="Times New Roman"/>
          <w:szCs w:val="24"/>
          <w:lang w:eastAsia="en-US"/>
        </w:rPr>
      </w:pPr>
      <w:ins w:id="24" w:author="Φλούδα Χριστίνα" w:date="2018-07-06T13:07:00Z">
        <w:r w:rsidRPr="00502A31">
          <w:rPr>
            <w:rFonts w:eastAsia="Times New Roman"/>
            <w:szCs w:val="24"/>
            <w:lang w:eastAsia="en-US"/>
          </w:rPr>
          <w:t>Η Διαρκής Επιτροπή Εθνικής  Άμυνας και Εξωτερικών Υποθέσεων καταθέτει τις εκθέσεις της στα σχέδια νόμων του Υπουργείου Εθνικής  Άμυνας:</w:t>
        </w:r>
        <w:r w:rsidRPr="00502A31">
          <w:rPr>
            <w:rFonts w:eastAsia="Times New Roman"/>
            <w:szCs w:val="24"/>
            <w:lang w:eastAsia="en-US"/>
          </w:rPr>
          <w:br/>
          <w:t xml:space="preserve">   Α. «Κύρωση του Μνημονίου Κατανόησης μεταξύ του Υπουργού  Άμυνας του Βασιλείου του Βελγίου, του Υπουργείου  Άμυνας της Τσεχικής Δημοκρατίας, του Υπουργείου  Άμυνας της Δανίας, του Υπουργείου Εθνικής  Άμυνας της Ελληνικής Δημοκρατίας, του Υπουργού  Άμυνας του Βασιλείου των Κάτω Χωρών, του Υπουργείου  Άμυνας του Βασιλείου της Νορβηγίας, του Υπουργείου Εθνικής  Άμυνας της Πορτογαλίας και του Υπουργείου  Άμυνας του Βασιλείου της Ισπανίας που αφορά στην Πολυεθνική Συνεργασία για Κατευθυνόμενα </w:t>
        </w:r>
        <w:proofErr w:type="spellStart"/>
        <w:r w:rsidRPr="00502A31">
          <w:rPr>
            <w:rFonts w:eastAsia="Times New Roman"/>
            <w:szCs w:val="24"/>
            <w:lang w:eastAsia="en-US"/>
          </w:rPr>
          <w:t>Πυρομαχικά</w:t>
        </w:r>
        <w:proofErr w:type="spellEnd"/>
        <w:r w:rsidRPr="00502A31">
          <w:rPr>
            <w:rFonts w:eastAsia="Times New Roman"/>
            <w:szCs w:val="24"/>
            <w:lang w:eastAsia="en-US"/>
          </w:rPr>
          <w:t xml:space="preserve"> Ακριβείας Αέρος - Εδάφους, καθώς και της επιγενόμενης 1ης Τροποποίησης αυτού», σελ. </w:t>
        </w:r>
        <w:r w:rsidRPr="00502A31">
          <w:rPr>
            <w:rFonts w:eastAsia="Times New Roman"/>
            <w:szCs w:val="24"/>
            <w:lang w:eastAsia="en-US"/>
          </w:rPr>
          <w:br/>
          <w:t xml:space="preserve">   Β. «Κύρωση της Τεχνικής Διευθέτησης μεταξύ των Υπουργείων  Άμυνας της Ιταλικής Δημοκρατίας, του Βασιλείου της Ισπανίας, της Ελληνικής Δημοκρατίας και της Δημοκρατίας της Πορτογαλίας όσον αφορά στο βασισμένο στη SIAF Σχηματισμό Μάχης, με τη Συμμετοχή της Ελληνικής Δημοκρατίας και της Δημοκρατίας της Πορτογαλίας», σελ. </w:t>
        </w:r>
        <w:r w:rsidRPr="00502A31">
          <w:rPr>
            <w:rFonts w:eastAsia="Times New Roman"/>
            <w:szCs w:val="24"/>
            <w:lang w:eastAsia="en-US"/>
          </w:rPr>
          <w:br/>
          <w:t xml:space="preserve"> </w:t>
        </w:r>
        <w:r w:rsidRPr="00502A31">
          <w:rPr>
            <w:rFonts w:eastAsia="Times New Roman"/>
            <w:szCs w:val="24"/>
            <w:lang w:eastAsia="en-US"/>
          </w:rPr>
          <w:br/>
          <w:t>ΠΡΟΕΔΡΕΥΟΝΤΕΣ</w:t>
        </w:r>
      </w:ins>
    </w:p>
    <w:p w14:paraId="32F8DA17" w14:textId="77777777" w:rsidR="00502A31" w:rsidRPr="00502A31" w:rsidRDefault="00502A31" w:rsidP="00502A31">
      <w:pPr>
        <w:spacing w:after="0" w:line="360" w:lineRule="auto"/>
        <w:rPr>
          <w:ins w:id="25" w:author="Φλούδα Χριστίνα" w:date="2018-07-06T13:07:00Z"/>
          <w:rFonts w:eastAsia="Times New Roman"/>
          <w:szCs w:val="24"/>
          <w:lang w:eastAsia="en-US"/>
        </w:rPr>
      </w:pPr>
      <w:ins w:id="26" w:author="Φλούδα Χριστίνα" w:date="2018-07-06T13:07:00Z">
        <w:r w:rsidRPr="00502A31">
          <w:rPr>
            <w:rFonts w:eastAsia="Times New Roman"/>
            <w:szCs w:val="24"/>
            <w:lang w:eastAsia="en-US"/>
          </w:rPr>
          <w:t>ΓΕΩΡΓΙΑΔΗΣ Μ. , σελ.</w:t>
        </w:r>
        <w:r w:rsidRPr="00502A31">
          <w:rPr>
            <w:rFonts w:eastAsia="Times New Roman"/>
            <w:szCs w:val="24"/>
            <w:lang w:eastAsia="en-US"/>
          </w:rPr>
          <w:br/>
          <w:t>ΛΥΚΟΥΔΗΣ Σ. , σελ.</w:t>
        </w:r>
        <w:r w:rsidRPr="00502A31">
          <w:rPr>
            <w:rFonts w:eastAsia="Times New Roman"/>
            <w:szCs w:val="24"/>
            <w:lang w:eastAsia="en-US"/>
          </w:rPr>
          <w:br/>
        </w:r>
      </w:ins>
    </w:p>
    <w:p w14:paraId="0FD36373" w14:textId="77777777" w:rsidR="00502A31" w:rsidRPr="00502A31" w:rsidRDefault="00502A31" w:rsidP="00502A31">
      <w:pPr>
        <w:spacing w:after="0" w:line="360" w:lineRule="auto"/>
        <w:rPr>
          <w:ins w:id="27" w:author="Φλούδα Χριστίνα" w:date="2018-07-06T13:07:00Z"/>
          <w:rFonts w:eastAsia="Times New Roman"/>
          <w:szCs w:val="24"/>
          <w:lang w:eastAsia="en-US"/>
        </w:rPr>
      </w:pPr>
      <w:ins w:id="28" w:author="Φλούδα Χριστίνα" w:date="2018-07-06T13:07:00Z">
        <w:r w:rsidRPr="00502A31">
          <w:rPr>
            <w:rFonts w:eastAsia="Times New Roman"/>
            <w:szCs w:val="24"/>
            <w:lang w:eastAsia="en-US"/>
          </w:rPr>
          <w:t xml:space="preserve"> </w:t>
        </w:r>
        <w:r w:rsidRPr="00502A31">
          <w:rPr>
            <w:rFonts w:eastAsia="Times New Roman"/>
            <w:szCs w:val="24"/>
            <w:lang w:eastAsia="en-US"/>
          </w:rPr>
          <w:br/>
        </w:r>
      </w:ins>
    </w:p>
    <w:p w14:paraId="3B9AE401" w14:textId="77777777" w:rsidR="00502A31" w:rsidRPr="00502A31" w:rsidRDefault="00502A31" w:rsidP="00502A31">
      <w:pPr>
        <w:spacing w:after="0" w:line="360" w:lineRule="auto"/>
        <w:rPr>
          <w:ins w:id="29" w:author="Φλούδα Χριστίνα" w:date="2018-07-06T13:07:00Z"/>
          <w:rFonts w:eastAsia="Times New Roman"/>
          <w:szCs w:val="24"/>
          <w:lang w:eastAsia="en-US"/>
        </w:rPr>
      </w:pPr>
      <w:ins w:id="30" w:author="Φλούδα Χριστίνα" w:date="2018-07-06T13:07:00Z">
        <w:r w:rsidRPr="00502A31">
          <w:rPr>
            <w:rFonts w:eastAsia="Times New Roman"/>
            <w:szCs w:val="24"/>
            <w:lang w:eastAsia="en-US"/>
          </w:rPr>
          <w:t>ΟΜΙΛΗΤΕΣ</w:t>
        </w:r>
      </w:ins>
    </w:p>
    <w:p w14:paraId="6A306B90" w14:textId="4029E12A" w:rsidR="00502A31" w:rsidRDefault="00502A31" w:rsidP="00502A31">
      <w:pPr>
        <w:spacing w:line="600" w:lineRule="auto"/>
        <w:ind w:firstLine="720"/>
        <w:contextualSpacing/>
        <w:jc w:val="center"/>
        <w:rPr>
          <w:ins w:id="31" w:author="Φλούδα Χριστίνα" w:date="2018-07-06T13:07:00Z"/>
          <w:rFonts w:eastAsia="Times New Roman"/>
          <w:szCs w:val="24"/>
        </w:rPr>
      </w:pPr>
      <w:ins w:id="32" w:author="Φλούδα Χριστίνα" w:date="2018-07-06T13:07:00Z">
        <w:r w:rsidRPr="00502A31">
          <w:rPr>
            <w:rFonts w:eastAsia="Times New Roman"/>
            <w:szCs w:val="24"/>
            <w:lang w:eastAsia="en-US"/>
          </w:rPr>
          <w:br/>
          <w:t>Α. Επί διαδικαστικού θέματος:</w:t>
        </w:r>
        <w:r w:rsidRPr="00502A31">
          <w:rPr>
            <w:rFonts w:eastAsia="Times New Roman"/>
            <w:szCs w:val="24"/>
            <w:lang w:eastAsia="en-US"/>
          </w:rPr>
          <w:br/>
          <w:t>ΓΕΩΡΓΙΑΔΗΣ Μ. , σελ.</w:t>
        </w:r>
        <w:r w:rsidRPr="00502A31">
          <w:rPr>
            <w:rFonts w:eastAsia="Times New Roman"/>
            <w:szCs w:val="24"/>
            <w:lang w:eastAsia="en-US"/>
          </w:rPr>
          <w:br/>
          <w:t>ΚΕΦΑΛΟΓΙΑΝΝΗΣ Ι. , σελ.</w:t>
        </w:r>
        <w:r w:rsidRPr="00502A31">
          <w:rPr>
            <w:rFonts w:eastAsia="Times New Roman"/>
            <w:szCs w:val="24"/>
            <w:lang w:eastAsia="en-US"/>
          </w:rPr>
          <w:br/>
          <w:t>ΛΥΚΟΥΔΗΣ Σ. , σελ.</w:t>
        </w:r>
        <w:r w:rsidRPr="00502A31">
          <w:rPr>
            <w:rFonts w:eastAsia="Times New Roman"/>
            <w:szCs w:val="24"/>
            <w:lang w:eastAsia="en-US"/>
          </w:rPr>
          <w:br/>
        </w:r>
        <w:r w:rsidRPr="00502A31">
          <w:rPr>
            <w:rFonts w:eastAsia="Times New Roman"/>
            <w:szCs w:val="24"/>
            <w:lang w:eastAsia="en-US"/>
          </w:rPr>
          <w:br/>
          <w:t>Β. Επί των επικαίρων ερωτήσεων:</w:t>
        </w:r>
        <w:r w:rsidRPr="00502A31">
          <w:rPr>
            <w:rFonts w:eastAsia="Times New Roman"/>
            <w:szCs w:val="24"/>
            <w:lang w:eastAsia="en-US"/>
          </w:rPr>
          <w:br/>
          <w:t>ΓΑΒΡΟΓΛΟΥ Κ. , σελ.</w:t>
        </w:r>
        <w:r w:rsidRPr="00502A31">
          <w:rPr>
            <w:rFonts w:eastAsia="Times New Roman"/>
            <w:szCs w:val="24"/>
            <w:lang w:eastAsia="en-US"/>
          </w:rPr>
          <w:br/>
          <w:t>ΚΑΤΣΑΦΑΔΟΣ Κ. , σελ.</w:t>
        </w:r>
        <w:r w:rsidRPr="00502A31">
          <w:rPr>
            <w:rFonts w:eastAsia="Times New Roman"/>
            <w:szCs w:val="24"/>
            <w:lang w:eastAsia="en-US"/>
          </w:rPr>
          <w:br/>
          <w:t>ΚΕΡΑΜΕΩΣ Ν. , σελ.</w:t>
        </w:r>
        <w:r w:rsidRPr="00502A31">
          <w:rPr>
            <w:rFonts w:eastAsia="Times New Roman"/>
            <w:szCs w:val="24"/>
            <w:lang w:eastAsia="en-US"/>
          </w:rPr>
          <w:br/>
          <w:t>ΣΑΡΙΔΗΣ Ι. , σελ.</w:t>
        </w:r>
        <w:r w:rsidRPr="00502A31">
          <w:rPr>
            <w:rFonts w:eastAsia="Times New Roman"/>
            <w:szCs w:val="24"/>
            <w:lang w:eastAsia="en-US"/>
          </w:rPr>
          <w:br/>
          <w:t>ΧΑΡΑΚΟΠΟΥΛΟΣ Μ. , σελ.</w:t>
        </w:r>
        <w:r w:rsidRPr="00502A31">
          <w:rPr>
            <w:rFonts w:eastAsia="Times New Roman"/>
            <w:szCs w:val="24"/>
            <w:lang w:eastAsia="en-US"/>
          </w:rPr>
          <w:br/>
        </w:r>
        <w:r w:rsidRPr="00502A31">
          <w:rPr>
            <w:rFonts w:eastAsia="Times New Roman"/>
            <w:szCs w:val="24"/>
            <w:lang w:eastAsia="en-US"/>
          </w:rPr>
          <w:br/>
          <w:t>Γ. Επί της επίκαιρης επερώτησης:</w:t>
        </w:r>
        <w:r w:rsidRPr="00502A31">
          <w:rPr>
            <w:rFonts w:eastAsia="Times New Roman"/>
            <w:szCs w:val="24"/>
            <w:lang w:eastAsia="en-US"/>
          </w:rPr>
          <w:br/>
          <w:t>ΑΝΔΡΙΑΝΟΣ Ι. , σελ.</w:t>
        </w:r>
        <w:r w:rsidRPr="00502A31">
          <w:rPr>
            <w:rFonts w:eastAsia="Times New Roman"/>
            <w:szCs w:val="24"/>
            <w:lang w:eastAsia="en-US"/>
          </w:rPr>
          <w:br/>
          <w:t>ΑΣΗΜΑΚΟΠΟΥΛΟΥ  Ά. , σελ.</w:t>
        </w:r>
        <w:r w:rsidRPr="00502A31">
          <w:rPr>
            <w:rFonts w:eastAsia="Times New Roman"/>
            <w:szCs w:val="24"/>
            <w:lang w:eastAsia="en-US"/>
          </w:rPr>
          <w:br/>
          <w:t>ΓΕΡΟΒΑΣΙΛΗ  Ό. , σελ.</w:t>
        </w:r>
        <w:r w:rsidRPr="00502A31">
          <w:rPr>
            <w:rFonts w:eastAsia="Times New Roman"/>
            <w:szCs w:val="24"/>
            <w:lang w:eastAsia="en-US"/>
          </w:rPr>
          <w:br/>
          <w:t>ΓΕΩΡΓΑΝΤΑΣ Γ. , σελ.</w:t>
        </w:r>
        <w:r w:rsidRPr="00502A31">
          <w:rPr>
            <w:rFonts w:eastAsia="Times New Roman"/>
            <w:szCs w:val="24"/>
            <w:lang w:eastAsia="en-US"/>
          </w:rPr>
          <w:br/>
          <w:t>ΓΕΩΡΓΙΑΔΗΣ Σ. , σελ.</w:t>
        </w:r>
        <w:r w:rsidRPr="00502A31">
          <w:rPr>
            <w:rFonts w:eastAsia="Times New Roman"/>
            <w:szCs w:val="24"/>
            <w:lang w:eastAsia="en-US"/>
          </w:rPr>
          <w:br/>
          <w:t>ΔΑΒΑΚΗΣ Α. , σελ.</w:t>
        </w:r>
        <w:r w:rsidRPr="00502A31">
          <w:rPr>
            <w:rFonts w:eastAsia="Times New Roman"/>
            <w:szCs w:val="24"/>
            <w:lang w:eastAsia="en-US"/>
          </w:rPr>
          <w:br/>
          <w:t>ΘΕΟΧΑΡΟΠΟΥΛΟΣ Α. , σελ.</w:t>
        </w:r>
        <w:r w:rsidRPr="00502A31">
          <w:rPr>
            <w:rFonts w:eastAsia="Times New Roman"/>
            <w:szCs w:val="24"/>
            <w:lang w:eastAsia="en-US"/>
          </w:rPr>
          <w:br/>
          <w:t>ΚΑΤΣΙΚΗΣ Κ. , σελ.</w:t>
        </w:r>
        <w:r w:rsidRPr="00502A31">
          <w:rPr>
            <w:rFonts w:eastAsia="Times New Roman"/>
            <w:szCs w:val="24"/>
            <w:lang w:eastAsia="en-US"/>
          </w:rPr>
          <w:br/>
          <w:t>ΚΕΦΑΛΟΓΙΑΝΝΗΣ Ι. , σελ.</w:t>
        </w:r>
        <w:r w:rsidRPr="00502A31">
          <w:rPr>
            <w:rFonts w:eastAsia="Times New Roman"/>
            <w:szCs w:val="24"/>
            <w:lang w:eastAsia="en-US"/>
          </w:rPr>
          <w:br/>
          <w:t>ΚΟΖΟΜΠΟΛΗ - ΑΜΑΝΑΤΙΔΗ Π. , σελ.</w:t>
        </w:r>
        <w:r w:rsidRPr="00502A31">
          <w:rPr>
            <w:rFonts w:eastAsia="Times New Roman"/>
            <w:szCs w:val="24"/>
            <w:lang w:eastAsia="en-US"/>
          </w:rPr>
          <w:br/>
          <w:t>ΜΑΥΡΩΤΑΣ Γ. , σελ.</w:t>
        </w:r>
        <w:r w:rsidRPr="00502A31">
          <w:rPr>
            <w:rFonts w:eastAsia="Times New Roman"/>
            <w:szCs w:val="24"/>
            <w:lang w:eastAsia="en-US"/>
          </w:rPr>
          <w:br/>
          <w:t>ΜΠΟΥΚΩΡΟΣ Χ. , σελ.</w:t>
        </w:r>
        <w:r w:rsidRPr="00502A31">
          <w:rPr>
            <w:rFonts w:eastAsia="Times New Roman"/>
            <w:szCs w:val="24"/>
            <w:lang w:eastAsia="en-US"/>
          </w:rPr>
          <w:br/>
          <w:t>ΠΑΠΠΑΣ Χ. , σελ.</w:t>
        </w:r>
        <w:r w:rsidRPr="00502A31">
          <w:rPr>
            <w:rFonts w:eastAsia="Times New Roman"/>
            <w:szCs w:val="24"/>
            <w:lang w:eastAsia="en-US"/>
          </w:rPr>
          <w:br/>
          <w:t>ΣΑΡΙΔΗΣ Ι. , σελ.</w:t>
        </w:r>
        <w:r w:rsidRPr="00502A31">
          <w:rPr>
            <w:rFonts w:eastAsia="Times New Roman"/>
            <w:szCs w:val="24"/>
            <w:lang w:eastAsia="en-US"/>
          </w:rPr>
          <w:br/>
          <w:t>ΧΑΡΑΚΟΠΟΥΛΟΣ Μ. , σελ.</w:t>
        </w:r>
        <w:r w:rsidRPr="00502A31">
          <w:rPr>
            <w:rFonts w:eastAsia="Times New Roman"/>
            <w:szCs w:val="24"/>
            <w:lang w:eastAsia="en-US"/>
          </w:rPr>
          <w:br/>
        </w:r>
        <w:r w:rsidRPr="00502A31">
          <w:rPr>
            <w:rFonts w:eastAsia="Times New Roman"/>
            <w:szCs w:val="24"/>
            <w:lang w:eastAsia="en-US"/>
          </w:rPr>
          <w:br/>
          <w:t>ΠΑΡΕΜΒΑΣΕΙΣ:</w:t>
        </w:r>
        <w:r w:rsidRPr="00502A31">
          <w:rPr>
            <w:rFonts w:eastAsia="Times New Roman"/>
            <w:szCs w:val="24"/>
            <w:lang w:eastAsia="en-US"/>
          </w:rPr>
          <w:br/>
          <w:t>ΘΕΛΕΡΙΤΗ Μ. , σελ.</w:t>
        </w:r>
        <w:r w:rsidRPr="00502A31">
          <w:rPr>
            <w:rFonts w:eastAsia="Times New Roman"/>
            <w:szCs w:val="24"/>
            <w:lang w:eastAsia="en-US"/>
          </w:rPr>
          <w:br/>
        </w:r>
      </w:ins>
    </w:p>
    <w:p w14:paraId="176E9C5D" w14:textId="464F45AA" w:rsidR="00715E74" w:rsidRDefault="00502A31">
      <w:pPr>
        <w:spacing w:line="600" w:lineRule="auto"/>
        <w:ind w:firstLine="720"/>
        <w:contextualSpacing/>
        <w:jc w:val="center"/>
        <w:rPr>
          <w:rFonts w:eastAsia="Times New Roman"/>
          <w:szCs w:val="24"/>
        </w:rPr>
      </w:pPr>
      <w:bookmarkStart w:id="33" w:name="_GoBack"/>
      <w:bookmarkEnd w:id="33"/>
      <w:r>
        <w:rPr>
          <w:rFonts w:eastAsia="Times New Roman"/>
          <w:szCs w:val="24"/>
        </w:rPr>
        <w:t>ΠΡΑΚΤΙΚΑ ΒΟΥΛΗΣ</w:t>
      </w:r>
    </w:p>
    <w:p w14:paraId="176E9C5E" w14:textId="77777777" w:rsidR="00715E74" w:rsidRDefault="00502A31">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176E9C5F" w14:textId="77777777" w:rsidR="00715E74" w:rsidRDefault="00502A31">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76E9C60" w14:textId="77777777" w:rsidR="00715E74" w:rsidRDefault="00502A31">
      <w:pPr>
        <w:spacing w:line="600" w:lineRule="auto"/>
        <w:ind w:firstLine="720"/>
        <w:contextualSpacing/>
        <w:jc w:val="center"/>
        <w:rPr>
          <w:rFonts w:eastAsia="Times New Roman"/>
          <w:szCs w:val="24"/>
        </w:rPr>
      </w:pPr>
      <w:r>
        <w:rPr>
          <w:rFonts w:eastAsia="Times New Roman"/>
          <w:szCs w:val="24"/>
        </w:rPr>
        <w:t>ΣΥΝΟΔΟΣ Γ΄</w:t>
      </w:r>
    </w:p>
    <w:p w14:paraId="176E9C61" w14:textId="77777777" w:rsidR="00715E74" w:rsidRDefault="00502A31">
      <w:pPr>
        <w:spacing w:line="600" w:lineRule="auto"/>
        <w:ind w:firstLine="720"/>
        <w:contextualSpacing/>
        <w:jc w:val="center"/>
        <w:rPr>
          <w:rFonts w:eastAsia="Times New Roman"/>
          <w:szCs w:val="24"/>
        </w:rPr>
      </w:pPr>
      <w:r>
        <w:rPr>
          <w:rFonts w:eastAsia="Times New Roman"/>
          <w:szCs w:val="24"/>
        </w:rPr>
        <w:t>ΣΥΝΕΔΡΙΑΣΗ ΡΜΖ΄</w:t>
      </w:r>
    </w:p>
    <w:p w14:paraId="176E9C62" w14:textId="77777777" w:rsidR="00715E74" w:rsidRDefault="00502A31">
      <w:pPr>
        <w:spacing w:line="600" w:lineRule="auto"/>
        <w:ind w:firstLine="720"/>
        <w:contextualSpacing/>
        <w:jc w:val="center"/>
        <w:rPr>
          <w:rFonts w:eastAsia="Times New Roman"/>
          <w:szCs w:val="24"/>
        </w:rPr>
      </w:pPr>
      <w:r>
        <w:rPr>
          <w:rFonts w:eastAsia="Times New Roman"/>
          <w:szCs w:val="24"/>
        </w:rPr>
        <w:t>Παρασκευή 29 Ιουνίου 2018</w:t>
      </w:r>
    </w:p>
    <w:p w14:paraId="176E9C63" w14:textId="77777777" w:rsidR="00715E74" w:rsidRDefault="00502A31">
      <w:pPr>
        <w:spacing w:line="600" w:lineRule="auto"/>
        <w:ind w:firstLine="720"/>
        <w:contextualSpacing/>
        <w:jc w:val="both"/>
        <w:rPr>
          <w:rFonts w:eastAsia="Times New Roman"/>
          <w:szCs w:val="24"/>
        </w:rPr>
      </w:pPr>
      <w:r>
        <w:rPr>
          <w:rFonts w:eastAsia="Times New Roman"/>
          <w:szCs w:val="24"/>
        </w:rPr>
        <w:t>Αθήνα, σήμερα στις 29 Ιουνίου 2018, ημέρα Παρασκευή και ώρα 10.00΄</w:t>
      </w:r>
      <w:r>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w:t>
      </w:r>
      <w:r>
        <w:rPr>
          <w:rFonts w:eastAsia="Times New Roman"/>
          <w:szCs w:val="24"/>
        </w:rPr>
        <w:t>Βουλή σε ολομέλεια για να συνεδριάσει υπό την προεδρία του Ζ΄ Αντιπροέδρου αυτής κ</w:t>
      </w:r>
      <w:r w:rsidRPr="00103896">
        <w:rPr>
          <w:rFonts w:eastAsia="Times New Roman"/>
          <w:szCs w:val="24"/>
        </w:rPr>
        <w:t>.</w:t>
      </w:r>
      <w:r>
        <w:rPr>
          <w:rFonts w:eastAsia="Times New Roman"/>
          <w:b/>
          <w:szCs w:val="24"/>
        </w:rPr>
        <w:t xml:space="preserve"> </w:t>
      </w:r>
      <w:r w:rsidRPr="00A17FC6">
        <w:rPr>
          <w:rFonts w:eastAsia="Times New Roman"/>
          <w:b/>
          <w:szCs w:val="24"/>
        </w:rPr>
        <w:t>ΣΠΥΡΙΔΩΝ</w:t>
      </w:r>
      <w:r w:rsidRPr="00A17FC6">
        <w:rPr>
          <w:rFonts w:eastAsia="Times New Roman"/>
          <w:b/>
          <w:szCs w:val="24"/>
        </w:rPr>
        <w:t>ΟΣ</w:t>
      </w:r>
      <w:r w:rsidRPr="00A17FC6">
        <w:rPr>
          <w:rFonts w:eastAsia="Times New Roman"/>
          <w:b/>
          <w:szCs w:val="24"/>
        </w:rPr>
        <w:t xml:space="preserve"> ΛΥΚΟΥΔΗ</w:t>
      </w:r>
      <w:r>
        <w:rPr>
          <w:rFonts w:eastAsia="Times New Roman"/>
          <w:szCs w:val="24"/>
        </w:rPr>
        <w:t>.</w:t>
      </w:r>
    </w:p>
    <w:p w14:paraId="176E9C64" w14:textId="77777777" w:rsidR="00715E74" w:rsidRDefault="00502A31">
      <w:pPr>
        <w:spacing w:line="600" w:lineRule="auto"/>
        <w:ind w:firstLine="720"/>
        <w:contextualSpacing/>
        <w:jc w:val="both"/>
        <w:rPr>
          <w:rFonts w:eastAsia="Times New Roman"/>
          <w:szCs w:val="24"/>
        </w:rPr>
      </w:pPr>
      <w:r>
        <w:rPr>
          <w:rFonts w:eastAsia="Times New Roman"/>
          <w:b/>
          <w:bCs/>
          <w:szCs w:val="24"/>
        </w:rPr>
        <w:t xml:space="preserve">ΠΡΟΕΔΡΕΥΩΝ (Σπυρίδων Λυκούδης): </w:t>
      </w:r>
      <w:r>
        <w:rPr>
          <w:rFonts w:eastAsia="Times New Roman"/>
          <w:szCs w:val="24"/>
        </w:rPr>
        <w:t>Κυρίες και κύριοι συνάδελφοι, αρχίζει η συνεδρίαση.</w:t>
      </w:r>
    </w:p>
    <w:p w14:paraId="176E9C65" w14:textId="77777777" w:rsidR="00715E74" w:rsidRDefault="00502A31">
      <w:pPr>
        <w:spacing w:line="600" w:lineRule="auto"/>
        <w:ind w:firstLine="720"/>
        <w:contextualSpacing/>
        <w:jc w:val="both"/>
        <w:rPr>
          <w:rFonts w:eastAsia="Times New Roman"/>
          <w:szCs w:val="24"/>
        </w:rPr>
      </w:pPr>
      <w:r>
        <w:rPr>
          <w:rFonts w:eastAsia="Times New Roman"/>
          <w:szCs w:val="24"/>
        </w:rPr>
        <w:t>Πριν εισέλθουμε στη συζήτηση των προγραμματισμένων για σήμερα επικαί</w:t>
      </w:r>
      <w:r>
        <w:rPr>
          <w:rFonts w:eastAsia="Times New Roman"/>
          <w:szCs w:val="24"/>
        </w:rPr>
        <w:t>ρων ερωτήσεων επιτρέψτε μου</w:t>
      </w:r>
      <w:r>
        <w:rPr>
          <w:rFonts w:eastAsia="Times New Roman"/>
          <w:szCs w:val="24"/>
        </w:rPr>
        <w:t xml:space="preserve"> να ανακοινώσω στο Σώμα το δελτίο επικαίρων ερωτήσεων της Δευτέρας 2 Ιουλίου 2018.</w:t>
      </w:r>
    </w:p>
    <w:p w14:paraId="176E9C66"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lastRenderedPageBreak/>
        <w:t xml:space="preserve">Α. ΕΠΙΚΑΙΡΕΣ ΕΡΩΤΗΣΕΙΣ Πρώτου Κύκλου (Άρθρο 130 </w:t>
      </w:r>
      <w:r w:rsidRPr="00460C90">
        <w:rPr>
          <w:rFonts w:eastAsia="Times New Roman"/>
          <w:szCs w:val="24"/>
        </w:rPr>
        <w:t>παρ</w:t>
      </w:r>
      <w:r>
        <w:rPr>
          <w:rFonts w:eastAsia="Times New Roman"/>
          <w:szCs w:val="24"/>
        </w:rPr>
        <w:t>άγραφοι</w:t>
      </w:r>
      <w:r w:rsidRPr="00460C90">
        <w:rPr>
          <w:rFonts w:eastAsia="Times New Roman"/>
          <w:szCs w:val="24"/>
        </w:rPr>
        <w:t xml:space="preserve"> 2 και 3 </w:t>
      </w:r>
      <w:r>
        <w:rPr>
          <w:rFonts w:eastAsia="Times New Roman"/>
          <w:szCs w:val="24"/>
        </w:rPr>
        <w:t>του</w:t>
      </w:r>
      <w:r w:rsidRPr="00460C90">
        <w:rPr>
          <w:rFonts w:eastAsia="Times New Roman"/>
          <w:szCs w:val="24"/>
        </w:rPr>
        <w:t xml:space="preserve"> Καν</w:t>
      </w:r>
      <w:r>
        <w:rPr>
          <w:rFonts w:eastAsia="Times New Roman"/>
          <w:szCs w:val="24"/>
        </w:rPr>
        <w:t>ονισμού της</w:t>
      </w:r>
      <w:r w:rsidRPr="00460C90">
        <w:rPr>
          <w:rFonts w:eastAsia="Times New Roman"/>
          <w:szCs w:val="24"/>
        </w:rPr>
        <w:t xml:space="preserve"> Βουλής)</w:t>
      </w:r>
    </w:p>
    <w:p w14:paraId="176E9C67" w14:textId="77777777" w:rsidR="00715E74" w:rsidRDefault="00502A31">
      <w:pPr>
        <w:spacing w:line="600" w:lineRule="auto"/>
        <w:ind w:firstLine="720"/>
        <w:contextualSpacing/>
        <w:jc w:val="both"/>
        <w:rPr>
          <w:rFonts w:eastAsia="Times New Roman"/>
          <w:szCs w:val="24"/>
        </w:rPr>
      </w:pPr>
      <w:r>
        <w:rPr>
          <w:rFonts w:eastAsia="Times New Roman"/>
          <w:szCs w:val="24"/>
        </w:rPr>
        <w:t>1.</w:t>
      </w:r>
      <w:r w:rsidRPr="00460C90">
        <w:rPr>
          <w:rFonts w:eastAsia="Times New Roman"/>
          <w:szCs w:val="24"/>
        </w:rPr>
        <w:t xml:space="preserve"> Η με αριθμό 1860/25</w:t>
      </w:r>
      <w:r>
        <w:rPr>
          <w:rFonts w:eastAsia="Times New Roman"/>
          <w:szCs w:val="24"/>
        </w:rPr>
        <w:t>-6-2018 επίκαιρη ε</w:t>
      </w:r>
      <w:r w:rsidRPr="00460C90">
        <w:rPr>
          <w:rFonts w:eastAsia="Times New Roman"/>
          <w:szCs w:val="24"/>
        </w:rPr>
        <w:t>ρώτηση του Β</w:t>
      </w:r>
      <w:r w:rsidRPr="00460C90">
        <w:rPr>
          <w:rFonts w:eastAsia="Times New Roman"/>
          <w:szCs w:val="24"/>
        </w:rPr>
        <w:t>ουλευτή Λακωνίας της Νέας Δημοκρατίας κ. Αθανασίου Δαβάκη προς τον Υπουργό Εθνικής Άμυνας, με θέμα: «Κυβερνητικό σχέδιο για τα Ελληνικά Αμυντικά Συστήματα (ΕΑΣ)».</w:t>
      </w:r>
    </w:p>
    <w:p w14:paraId="176E9C68"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 xml:space="preserve">2. Η με αριθμό 1854/25-6-2018 </w:t>
      </w:r>
      <w:r>
        <w:rPr>
          <w:rFonts w:eastAsia="Times New Roman"/>
          <w:szCs w:val="24"/>
        </w:rPr>
        <w:t>επίκαιρη ε</w:t>
      </w:r>
      <w:r w:rsidRPr="00460C90">
        <w:rPr>
          <w:rFonts w:eastAsia="Times New Roman"/>
          <w:szCs w:val="24"/>
        </w:rPr>
        <w:t>ρώτηση της Βουλευτού Δράμας τ</w:t>
      </w:r>
      <w:r>
        <w:rPr>
          <w:rFonts w:eastAsia="Times New Roman"/>
          <w:szCs w:val="24"/>
        </w:rPr>
        <w:t>ης Δημοκρατικής Συμπαράτ</w:t>
      </w:r>
      <w:r>
        <w:rPr>
          <w:rFonts w:eastAsia="Times New Roman"/>
          <w:szCs w:val="24"/>
        </w:rPr>
        <w:t>αξης ΠΑΣΟΚ – ΔΗΜΑΡ</w:t>
      </w:r>
      <w:r w:rsidRPr="00460C90">
        <w:rPr>
          <w:rFonts w:eastAsia="Times New Roman"/>
          <w:szCs w:val="24"/>
        </w:rPr>
        <w:t xml:space="preserve"> κ</w:t>
      </w:r>
      <w:r>
        <w:rPr>
          <w:rFonts w:eastAsia="Times New Roman"/>
          <w:szCs w:val="24"/>
        </w:rPr>
        <w:t>.</w:t>
      </w:r>
      <w:r w:rsidRPr="00460C90">
        <w:rPr>
          <w:rFonts w:eastAsia="Times New Roman"/>
          <w:szCs w:val="24"/>
        </w:rPr>
        <w:t xml:space="preserve"> Χαράς </w:t>
      </w:r>
      <w:proofErr w:type="spellStart"/>
      <w:r w:rsidRPr="00460C90">
        <w:rPr>
          <w:rFonts w:eastAsia="Times New Roman"/>
          <w:szCs w:val="24"/>
        </w:rPr>
        <w:t>Κεφαλίδου</w:t>
      </w:r>
      <w:proofErr w:type="spellEnd"/>
      <w:r w:rsidRPr="00460C90">
        <w:rPr>
          <w:rFonts w:eastAsia="Times New Roman"/>
          <w:szCs w:val="24"/>
        </w:rPr>
        <w:t xml:space="preserve"> προς τον Υπουργό Δικαιοσύνης, Διαφάνειας και Ανθρωπίνων Δικαιωμάτων, με θέμα: «Απονομή </w:t>
      </w:r>
      <w:r>
        <w:rPr>
          <w:rFonts w:eastAsia="Times New Roman"/>
          <w:szCs w:val="24"/>
        </w:rPr>
        <w:t>χ</w:t>
      </w:r>
      <w:r w:rsidRPr="00460C90">
        <w:rPr>
          <w:rFonts w:eastAsia="Times New Roman"/>
          <w:szCs w:val="24"/>
        </w:rPr>
        <w:t>άριτος σε ποινικούς κατάδικους προκειμένου να διοριστούν ή να πάρουν άδεια ασκήσεως επαγγέλματος».</w:t>
      </w:r>
    </w:p>
    <w:p w14:paraId="176E9C69"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3</w:t>
      </w:r>
      <w:r>
        <w:rPr>
          <w:rFonts w:eastAsia="Times New Roman"/>
          <w:szCs w:val="24"/>
        </w:rPr>
        <w:t>.</w:t>
      </w:r>
      <w:r w:rsidRPr="00460C90">
        <w:rPr>
          <w:rFonts w:eastAsia="Times New Roman"/>
          <w:szCs w:val="24"/>
        </w:rPr>
        <w:t xml:space="preserve"> Η με αριθμό 1884/26-6-2018</w:t>
      </w:r>
      <w:r>
        <w:rPr>
          <w:rFonts w:eastAsia="Times New Roman"/>
          <w:szCs w:val="24"/>
        </w:rPr>
        <w:t xml:space="preserve"> επίκαιρη ε</w:t>
      </w:r>
      <w:r w:rsidRPr="00460C90">
        <w:rPr>
          <w:rFonts w:eastAsia="Times New Roman"/>
          <w:szCs w:val="24"/>
        </w:rPr>
        <w:t xml:space="preserve">ρώτηση του Βουλευτή Β΄ Θεσσαλονίκης του Κομμουνιστικού Κόμματος </w:t>
      </w:r>
      <w:r w:rsidRPr="00460C90">
        <w:rPr>
          <w:rFonts w:eastAsia="Times New Roman"/>
          <w:szCs w:val="24"/>
        </w:rPr>
        <w:t>Ελλάδ</w:t>
      </w:r>
      <w:r>
        <w:rPr>
          <w:rFonts w:eastAsia="Times New Roman"/>
          <w:szCs w:val="24"/>
        </w:rPr>
        <w:t>α</w:t>
      </w:r>
      <w:r w:rsidRPr="00460C90">
        <w:rPr>
          <w:rFonts w:eastAsia="Times New Roman"/>
          <w:szCs w:val="24"/>
        </w:rPr>
        <w:t>ς</w:t>
      </w:r>
      <w:r w:rsidRPr="00460C90">
        <w:rPr>
          <w:rFonts w:eastAsia="Times New Roman"/>
          <w:szCs w:val="24"/>
        </w:rPr>
        <w:t xml:space="preserve"> κ. Σάκη </w:t>
      </w:r>
      <w:proofErr w:type="spellStart"/>
      <w:r w:rsidRPr="00460C90">
        <w:rPr>
          <w:rFonts w:eastAsia="Times New Roman"/>
          <w:szCs w:val="24"/>
        </w:rPr>
        <w:t>Βαρδαλή</w:t>
      </w:r>
      <w:proofErr w:type="spellEnd"/>
      <w:r w:rsidRPr="00460C90">
        <w:rPr>
          <w:rFonts w:eastAsia="Times New Roman"/>
          <w:szCs w:val="24"/>
        </w:rPr>
        <w:t xml:space="preserve"> προς τον Υπουργό Οικονομικών, με θέμα: «Δυσμενείς εξελίξεις σχετικά με την Ελληνική Βιομηχανία Ζάχαρης».</w:t>
      </w:r>
    </w:p>
    <w:p w14:paraId="176E9C6A"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4</w:t>
      </w:r>
      <w:r>
        <w:rPr>
          <w:rFonts w:eastAsia="Times New Roman"/>
          <w:szCs w:val="24"/>
        </w:rPr>
        <w:t>.</w:t>
      </w:r>
      <w:r w:rsidRPr="00460C90">
        <w:rPr>
          <w:rFonts w:eastAsia="Times New Roman"/>
          <w:szCs w:val="24"/>
        </w:rPr>
        <w:t xml:space="preserve"> Η με αριθμό 1853/25-6</w:t>
      </w:r>
      <w:r>
        <w:rPr>
          <w:rFonts w:eastAsia="Times New Roman"/>
          <w:szCs w:val="24"/>
        </w:rPr>
        <w:t>-2018 επίκαιρη ε</w:t>
      </w:r>
      <w:r w:rsidRPr="00460C90">
        <w:rPr>
          <w:rFonts w:eastAsia="Times New Roman"/>
          <w:szCs w:val="24"/>
        </w:rPr>
        <w:t>ρώτηση του Β</w:t>
      </w:r>
      <w:r w:rsidRPr="00460C90">
        <w:rPr>
          <w:rFonts w:eastAsia="Times New Roman"/>
          <w:szCs w:val="24"/>
        </w:rPr>
        <w:t xml:space="preserve">ουλευτή Α΄ Θεσσαλονίκης της Ένωσης Κεντρώων κ. Ιωάννη </w:t>
      </w:r>
      <w:proofErr w:type="spellStart"/>
      <w:r w:rsidRPr="00460C90">
        <w:rPr>
          <w:rFonts w:eastAsia="Times New Roman"/>
          <w:szCs w:val="24"/>
        </w:rPr>
        <w:lastRenderedPageBreak/>
        <w:t>Σαρίδη</w:t>
      </w:r>
      <w:proofErr w:type="spellEnd"/>
      <w:r w:rsidRPr="00460C90">
        <w:rPr>
          <w:rFonts w:eastAsia="Times New Roman"/>
          <w:szCs w:val="24"/>
        </w:rPr>
        <w:t xml:space="preserve"> προς τον Υπουργό Εθνικής Άμυνας, με θέμα: «Περαιτέρω </w:t>
      </w:r>
      <w:r>
        <w:rPr>
          <w:rFonts w:eastAsia="Times New Roman"/>
          <w:szCs w:val="24"/>
        </w:rPr>
        <w:t>δ</w:t>
      </w:r>
      <w:r w:rsidRPr="00460C90">
        <w:rPr>
          <w:rFonts w:eastAsia="Times New Roman"/>
          <w:szCs w:val="24"/>
        </w:rPr>
        <w:t xml:space="preserve">ιευκρινήσεις επί του </w:t>
      </w:r>
      <w:r>
        <w:rPr>
          <w:rFonts w:eastAsia="Times New Roman"/>
          <w:szCs w:val="24"/>
        </w:rPr>
        <w:t>α</w:t>
      </w:r>
      <w:r w:rsidRPr="00460C90">
        <w:rPr>
          <w:rFonts w:eastAsia="Times New Roman"/>
          <w:szCs w:val="24"/>
        </w:rPr>
        <w:t>μετάθετου στις Ένοπλες Δυνάμεις».</w:t>
      </w:r>
    </w:p>
    <w:p w14:paraId="176E9C6B"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 xml:space="preserve">Β. ΕΠΙΚΑΙΡΕΣ ΕΡΩΤΗΣΕΙΣ Δεύτερου Κύκλου (Άρθρο 130 </w:t>
      </w:r>
      <w:r w:rsidRPr="00460C90">
        <w:rPr>
          <w:rFonts w:eastAsia="Times New Roman"/>
          <w:szCs w:val="24"/>
        </w:rPr>
        <w:t>παρ</w:t>
      </w:r>
      <w:r>
        <w:rPr>
          <w:rFonts w:eastAsia="Times New Roman"/>
          <w:szCs w:val="24"/>
        </w:rPr>
        <w:t>άγραφοι</w:t>
      </w:r>
      <w:r w:rsidRPr="00460C90">
        <w:rPr>
          <w:rFonts w:eastAsia="Times New Roman"/>
          <w:szCs w:val="24"/>
        </w:rPr>
        <w:t xml:space="preserve"> 2 και 3 </w:t>
      </w:r>
      <w:r>
        <w:rPr>
          <w:rFonts w:eastAsia="Times New Roman"/>
          <w:szCs w:val="24"/>
        </w:rPr>
        <w:t xml:space="preserve">του </w:t>
      </w:r>
      <w:r w:rsidRPr="00460C90">
        <w:rPr>
          <w:rFonts w:eastAsia="Times New Roman"/>
          <w:szCs w:val="24"/>
        </w:rPr>
        <w:t>Καν</w:t>
      </w:r>
      <w:r>
        <w:rPr>
          <w:rFonts w:eastAsia="Times New Roman"/>
          <w:szCs w:val="24"/>
        </w:rPr>
        <w:t>ονισμού τ</w:t>
      </w:r>
      <w:r>
        <w:rPr>
          <w:rFonts w:eastAsia="Times New Roman"/>
          <w:szCs w:val="24"/>
        </w:rPr>
        <w:t>ης</w:t>
      </w:r>
      <w:r w:rsidRPr="00460C90">
        <w:rPr>
          <w:rFonts w:eastAsia="Times New Roman"/>
          <w:szCs w:val="24"/>
        </w:rPr>
        <w:t xml:space="preserve"> Βουλής)</w:t>
      </w:r>
    </w:p>
    <w:p w14:paraId="176E9C6C"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1</w:t>
      </w:r>
      <w:r>
        <w:rPr>
          <w:rFonts w:eastAsia="Times New Roman"/>
          <w:szCs w:val="24"/>
        </w:rPr>
        <w:t>.</w:t>
      </w:r>
      <w:r w:rsidRPr="00460C90">
        <w:rPr>
          <w:rFonts w:eastAsia="Times New Roman"/>
          <w:szCs w:val="24"/>
        </w:rPr>
        <w:t xml:space="preserve"> Η με αριθμό 1861/25-6</w:t>
      </w:r>
      <w:r>
        <w:rPr>
          <w:rFonts w:eastAsia="Times New Roman"/>
          <w:szCs w:val="24"/>
        </w:rPr>
        <w:t>-2018 επίκαιρη ε</w:t>
      </w:r>
      <w:r w:rsidRPr="00460C90">
        <w:rPr>
          <w:rFonts w:eastAsia="Times New Roman"/>
          <w:szCs w:val="24"/>
        </w:rPr>
        <w:t xml:space="preserve">ρώτηση του Βουλευτή Μαγνησίας της Νέας Δημοκρατίας κ. Χρήστου </w:t>
      </w:r>
      <w:proofErr w:type="spellStart"/>
      <w:r w:rsidRPr="00460C90">
        <w:rPr>
          <w:rFonts w:eastAsia="Times New Roman"/>
          <w:szCs w:val="24"/>
        </w:rPr>
        <w:t>Μπουκώρου</w:t>
      </w:r>
      <w:proofErr w:type="spellEnd"/>
      <w:r w:rsidRPr="00460C90">
        <w:rPr>
          <w:rFonts w:eastAsia="Times New Roman"/>
          <w:szCs w:val="24"/>
        </w:rPr>
        <w:t xml:space="preserve"> προς τον Υπουργό Οικονομικών, με θέμα: «Αδικαιολόγητη αύξηση αντικειμενικών αξιών σε Σωρό και Αλυκές Βόλου».</w:t>
      </w:r>
    </w:p>
    <w:p w14:paraId="176E9C6D" w14:textId="77777777" w:rsidR="00715E74" w:rsidRDefault="00502A31">
      <w:pPr>
        <w:spacing w:line="600" w:lineRule="auto"/>
        <w:ind w:firstLine="720"/>
        <w:contextualSpacing/>
        <w:jc w:val="both"/>
        <w:rPr>
          <w:rFonts w:eastAsia="Times New Roman"/>
          <w:szCs w:val="24"/>
        </w:rPr>
      </w:pPr>
      <w:r>
        <w:rPr>
          <w:rFonts w:eastAsia="Times New Roman"/>
          <w:szCs w:val="24"/>
        </w:rPr>
        <w:t>2. Η με αριθμό 1855/25-6</w:t>
      </w:r>
      <w:r>
        <w:rPr>
          <w:rFonts w:eastAsia="Times New Roman"/>
          <w:szCs w:val="24"/>
        </w:rPr>
        <w:t>-2018 επίκαιρη ε</w:t>
      </w:r>
      <w:r w:rsidRPr="00460C90">
        <w:rPr>
          <w:rFonts w:eastAsia="Times New Roman"/>
          <w:szCs w:val="24"/>
        </w:rPr>
        <w:t>ρώτηση του Βουλευτή Β΄ Αθηνών της Δημοκρατικής Συμπαράταξης</w:t>
      </w:r>
      <w:r>
        <w:rPr>
          <w:rFonts w:eastAsia="Times New Roman"/>
          <w:szCs w:val="24"/>
        </w:rPr>
        <w:t xml:space="preserve"> ΠΑΣΟΚ – ΔΗΜΑΡ</w:t>
      </w:r>
      <w:r w:rsidRPr="00460C90">
        <w:rPr>
          <w:rFonts w:eastAsia="Times New Roman"/>
          <w:szCs w:val="24"/>
        </w:rPr>
        <w:t xml:space="preserve"> κ. Γεωργίου</w:t>
      </w:r>
      <w:r>
        <w:rPr>
          <w:rFonts w:eastAsia="Times New Roman"/>
          <w:szCs w:val="24"/>
        </w:rPr>
        <w:t xml:space="preserve"> </w:t>
      </w:r>
      <w:r w:rsidRPr="00460C90">
        <w:rPr>
          <w:rFonts w:eastAsia="Times New Roman"/>
          <w:szCs w:val="24"/>
        </w:rPr>
        <w:t>-</w:t>
      </w:r>
      <w:r>
        <w:rPr>
          <w:rFonts w:eastAsia="Times New Roman"/>
          <w:szCs w:val="24"/>
        </w:rPr>
        <w:t xml:space="preserve"> </w:t>
      </w:r>
      <w:r w:rsidRPr="00460C90">
        <w:rPr>
          <w:rFonts w:eastAsia="Times New Roman"/>
          <w:szCs w:val="24"/>
        </w:rPr>
        <w:t>Δημητρίου Καρρά προς τον Υπουργό Οικονομικών, με θέμα: «Ανάγκη αποκατάστασης της αδικίας εις βάρος των ιδιοκτητών των προσφυγικών παραπηγμάτων, που καλο</w:t>
      </w:r>
      <w:r w:rsidRPr="00460C90">
        <w:rPr>
          <w:rFonts w:eastAsia="Times New Roman"/>
          <w:szCs w:val="24"/>
        </w:rPr>
        <w:t>ύνται να πληρώσουν εξοντωτικό ΕΝΦΙΑ».</w:t>
      </w:r>
    </w:p>
    <w:p w14:paraId="176E9C6E"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3. </w:t>
      </w:r>
      <w:r w:rsidRPr="00460C90">
        <w:rPr>
          <w:rFonts w:eastAsia="Times New Roman"/>
          <w:szCs w:val="24"/>
        </w:rPr>
        <w:t>Η με αριθμό 1830/19</w:t>
      </w:r>
      <w:r>
        <w:rPr>
          <w:rFonts w:eastAsia="Times New Roman"/>
          <w:szCs w:val="24"/>
        </w:rPr>
        <w:t>-6-2018 επίκαιρη ε</w:t>
      </w:r>
      <w:r w:rsidRPr="00460C90">
        <w:rPr>
          <w:rFonts w:eastAsia="Times New Roman"/>
          <w:szCs w:val="24"/>
        </w:rPr>
        <w:t>ρώτηση του Βουλευτή Δράμας του Συνασπισμού Ριζοσπαστικής Αριστεράς κ. Χρήστου Καραγιαννίδη προς τον Υπουργό Υγείας, με θέμα: «Ρύθμιση των υποχρεώσεων των ΔΕ Νοσηλευτών/Νοσηλευτρι</w:t>
      </w:r>
      <w:r w:rsidRPr="00460C90">
        <w:rPr>
          <w:rFonts w:eastAsia="Times New Roman"/>
          <w:szCs w:val="24"/>
        </w:rPr>
        <w:t>ών και των δικαιωμάτων που απορρέουν από αυτές».</w:t>
      </w:r>
    </w:p>
    <w:p w14:paraId="176E9C6F"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lastRenderedPageBreak/>
        <w:t>4</w:t>
      </w:r>
      <w:r>
        <w:rPr>
          <w:rFonts w:eastAsia="Times New Roman"/>
          <w:szCs w:val="24"/>
        </w:rPr>
        <w:t>. Η με αριθμό 1805/12-6-2018 επίκαιρη ε</w:t>
      </w:r>
      <w:r w:rsidRPr="00460C90">
        <w:rPr>
          <w:rFonts w:eastAsia="Times New Roman"/>
          <w:szCs w:val="24"/>
        </w:rPr>
        <w:t xml:space="preserve">ρώτηση του Βουλευτή Άρτας της Νέας Δημοκρατίας κ. Γεωργίου </w:t>
      </w:r>
      <w:proofErr w:type="spellStart"/>
      <w:r w:rsidRPr="00460C90">
        <w:rPr>
          <w:rFonts w:eastAsia="Times New Roman"/>
          <w:szCs w:val="24"/>
        </w:rPr>
        <w:t>Στύλιου</w:t>
      </w:r>
      <w:proofErr w:type="spellEnd"/>
      <w:r w:rsidRPr="00460C90">
        <w:rPr>
          <w:rFonts w:eastAsia="Times New Roman"/>
          <w:szCs w:val="24"/>
        </w:rPr>
        <w:t xml:space="preserve"> προς τον Υπουργό Υγείας, με θέμα: «Εικόνα κατάρρευσης παρουσιάζει το Γενικό Νοσοκομείο Άρτας».</w:t>
      </w:r>
    </w:p>
    <w:p w14:paraId="176E9C70"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5</w:t>
      </w:r>
      <w:r>
        <w:rPr>
          <w:rFonts w:eastAsia="Times New Roman"/>
          <w:szCs w:val="24"/>
        </w:rPr>
        <w:t xml:space="preserve">. Η </w:t>
      </w:r>
      <w:r>
        <w:rPr>
          <w:rFonts w:eastAsia="Times New Roman"/>
          <w:szCs w:val="24"/>
        </w:rPr>
        <w:t>με αριθμό 1800/12-6-2018 επίκαιρη ε</w:t>
      </w:r>
      <w:r w:rsidRPr="00460C90">
        <w:rPr>
          <w:rFonts w:eastAsia="Times New Roman"/>
          <w:szCs w:val="24"/>
        </w:rPr>
        <w:t xml:space="preserve">ρώτηση του Βουλευτή Ιωαννίνων του Συνασπισμού Ριζοσπαστικής Αριστεράς κ. Χρήστου Μαντά προς τον Υπουργό Υγείας, με θέμα: «Παγκόσμια ημέρα αιμοδότη </w:t>
      </w:r>
      <w:r>
        <w:rPr>
          <w:rFonts w:eastAsia="Times New Roman"/>
          <w:szCs w:val="24"/>
        </w:rPr>
        <w:t>και Εθνικό Κέντρο Αιμοδοσίας (ΕΚΕΑ</w:t>
      </w:r>
      <w:r w:rsidRPr="00460C90">
        <w:rPr>
          <w:rFonts w:eastAsia="Times New Roman"/>
          <w:szCs w:val="24"/>
        </w:rPr>
        <w:t>)».</w:t>
      </w:r>
    </w:p>
    <w:p w14:paraId="176E9C71"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6</w:t>
      </w:r>
      <w:r>
        <w:rPr>
          <w:rFonts w:eastAsia="Times New Roman"/>
          <w:szCs w:val="24"/>
        </w:rPr>
        <w:t>. Η με αριθμό 1754/5-6-2018 επίκαιρ</w:t>
      </w:r>
      <w:r>
        <w:rPr>
          <w:rFonts w:eastAsia="Times New Roman"/>
          <w:szCs w:val="24"/>
        </w:rPr>
        <w:t>η ε</w:t>
      </w:r>
      <w:r w:rsidRPr="00460C90">
        <w:rPr>
          <w:rFonts w:eastAsia="Times New Roman"/>
          <w:szCs w:val="24"/>
        </w:rPr>
        <w:t xml:space="preserve">ρώτηση του Βουλευτή Έβρου της Νέας Δημοκρατίας κ. Αναστασίου </w:t>
      </w:r>
      <w:proofErr w:type="spellStart"/>
      <w:r w:rsidRPr="00460C90">
        <w:rPr>
          <w:rFonts w:eastAsia="Times New Roman"/>
          <w:szCs w:val="24"/>
        </w:rPr>
        <w:t>Δημοσχάκη</w:t>
      </w:r>
      <w:proofErr w:type="spellEnd"/>
      <w:r w:rsidRPr="00460C90">
        <w:rPr>
          <w:rFonts w:eastAsia="Times New Roman"/>
          <w:szCs w:val="24"/>
        </w:rPr>
        <w:t xml:space="preserve"> προς τον Υπουργό Υγείας, με θέμα: «Η διοικητική αυτονόμηση του Νοσοκομείου Διδυμοτείχου προϋποθέτει την θωράκισή του με προσωπικό και εξοπλισμό».</w:t>
      </w:r>
    </w:p>
    <w:p w14:paraId="176E9C72"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7</w:t>
      </w:r>
      <w:r>
        <w:rPr>
          <w:rFonts w:eastAsia="Times New Roman"/>
          <w:szCs w:val="24"/>
        </w:rPr>
        <w:t>. Η με αριθμό 1729/30-5-2018 επίκαι</w:t>
      </w:r>
      <w:r>
        <w:rPr>
          <w:rFonts w:eastAsia="Times New Roman"/>
          <w:szCs w:val="24"/>
        </w:rPr>
        <w:t>ρη ε</w:t>
      </w:r>
      <w:r w:rsidRPr="00460C90">
        <w:rPr>
          <w:rFonts w:eastAsia="Times New Roman"/>
          <w:szCs w:val="24"/>
        </w:rPr>
        <w:t xml:space="preserve">ρώτηση του Βουλευτή Α΄ Θεσσαλονίκης της Ένωσης Κεντρώων κ. Ιωάννη </w:t>
      </w:r>
      <w:proofErr w:type="spellStart"/>
      <w:r w:rsidRPr="00460C90">
        <w:rPr>
          <w:rFonts w:eastAsia="Times New Roman"/>
          <w:szCs w:val="24"/>
        </w:rPr>
        <w:t>Σαρίδη</w:t>
      </w:r>
      <w:proofErr w:type="spellEnd"/>
      <w:r w:rsidRPr="00460C90">
        <w:rPr>
          <w:rFonts w:eastAsia="Times New Roman"/>
          <w:szCs w:val="24"/>
        </w:rPr>
        <w:t xml:space="preserve"> προς τον Υπουργό Οικονομικών, με θέμα: «Φοροδοτική ικανότητα των Ελλήνων».</w:t>
      </w:r>
    </w:p>
    <w:p w14:paraId="176E9C73"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lastRenderedPageBreak/>
        <w:t>8</w:t>
      </w:r>
      <w:r>
        <w:rPr>
          <w:rFonts w:eastAsia="Times New Roman"/>
          <w:szCs w:val="24"/>
        </w:rPr>
        <w:t>.</w:t>
      </w:r>
      <w:r w:rsidRPr="00460C90">
        <w:rPr>
          <w:rFonts w:eastAsia="Times New Roman"/>
          <w:szCs w:val="24"/>
        </w:rPr>
        <w:t xml:space="preserve"> Η με αριθμό 1753/5-6</w:t>
      </w:r>
      <w:r>
        <w:rPr>
          <w:rFonts w:eastAsia="Times New Roman"/>
          <w:szCs w:val="24"/>
        </w:rPr>
        <w:t>-2018 επίκαιρη ε</w:t>
      </w:r>
      <w:r w:rsidRPr="00460C90">
        <w:rPr>
          <w:rFonts w:eastAsia="Times New Roman"/>
          <w:szCs w:val="24"/>
        </w:rPr>
        <w:t xml:space="preserve">ρώτηση του Βουλευτή Αχαΐας της Νέας Δημοκρατίας κ. Ανδρέα </w:t>
      </w:r>
      <w:proofErr w:type="spellStart"/>
      <w:r w:rsidRPr="00460C90">
        <w:rPr>
          <w:rFonts w:eastAsia="Times New Roman"/>
          <w:szCs w:val="24"/>
        </w:rPr>
        <w:t>Κατσανι</w:t>
      </w:r>
      <w:r w:rsidRPr="00460C90">
        <w:rPr>
          <w:rFonts w:eastAsia="Times New Roman"/>
          <w:szCs w:val="24"/>
        </w:rPr>
        <w:t>ώτη</w:t>
      </w:r>
      <w:proofErr w:type="spellEnd"/>
      <w:r w:rsidRPr="00460C90">
        <w:rPr>
          <w:rFonts w:eastAsia="Times New Roman"/>
          <w:szCs w:val="24"/>
        </w:rPr>
        <w:t xml:space="preserve"> προς </w:t>
      </w:r>
      <w:r>
        <w:rPr>
          <w:rFonts w:eastAsia="Times New Roman"/>
          <w:szCs w:val="24"/>
        </w:rPr>
        <w:t>τον</w:t>
      </w:r>
      <w:r w:rsidRPr="00460C90">
        <w:rPr>
          <w:rFonts w:eastAsia="Times New Roman"/>
          <w:szCs w:val="24"/>
        </w:rPr>
        <w:t xml:space="preserve"> Υπουργό Οικονομικών, με θέμα: «Απόδοση θαλασσίου μετώπου ή </w:t>
      </w:r>
      <w:r>
        <w:rPr>
          <w:rFonts w:eastAsia="Times New Roman"/>
          <w:szCs w:val="24"/>
        </w:rPr>
        <w:t>"</w:t>
      </w:r>
      <w:r w:rsidRPr="00460C90">
        <w:rPr>
          <w:rFonts w:eastAsia="Times New Roman"/>
          <w:szCs w:val="24"/>
        </w:rPr>
        <w:t>μετωπικός</w:t>
      </w:r>
      <w:r>
        <w:rPr>
          <w:rFonts w:eastAsia="Times New Roman"/>
          <w:szCs w:val="24"/>
        </w:rPr>
        <w:t>"</w:t>
      </w:r>
      <w:r w:rsidRPr="00460C90">
        <w:rPr>
          <w:rFonts w:eastAsia="Times New Roman"/>
          <w:szCs w:val="24"/>
        </w:rPr>
        <w:t xml:space="preserve"> εμπαιγμός».</w:t>
      </w:r>
    </w:p>
    <w:p w14:paraId="176E9C74" w14:textId="77777777" w:rsidR="00715E74" w:rsidRDefault="00502A31">
      <w:pPr>
        <w:spacing w:line="600" w:lineRule="auto"/>
        <w:ind w:firstLine="720"/>
        <w:contextualSpacing/>
        <w:jc w:val="both"/>
        <w:rPr>
          <w:rFonts w:eastAsia="Times New Roman"/>
          <w:szCs w:val="24"/>
        </w:rPr>
      </w:pPr>
      <w:r>
        <w:rPr>
          <w:rFonts w:eastAsia="Times New Roman"/>
          <w:szCs w:val="24"/>
        </w:rPr>
        <w:t>9.</w:t>
      </w:r>
      <w:r w:rsidRPr="00460C90">
        <w:rPr>
          <w:rFonts w:eastAsia="Times New Roman"/>
          <w:szCs w:val="24"/>
        </w:rPr>
        <w:t xml:space="preserve"> Η με αριθμό 1810</w:t>
      </w:r>
      <w:r>
        <w:rPr>
          <w:rFonts w:eastAsia="Times New Roman"/>
          <w:szCs w:val="24"/>
        </w:rPr>
        <w:t>/13-6-2018 επίκαιρη ε</w:t>
      </w:r>
      <w:r w:rsidRPr="00460C90">
        <w:rPr>
          <w:rFonts w:eastAsia="Times New Roman"/>
          <w:szCs w:val="24"/>
        </w:rPr>
        <w:t>ρώτηση του Βουλευτή Β΄ Θεσσαλονίκης της Ένωσης Κεντρώων κ. Αριστείδη Φωκά</w:t>
      </w:r>
      <w:r w:rsidRPr="00460C90">
        <w:rPr>
          <w:rFonts w:eastAsia="Times New Roman"/>
          <w:szCs w:val="24"/>
        </w:rPr>
        <w:t xml:space="preserve"> προς τον Υπουργό Οικονομικών, με θέμα: «Δραματική αύξηση διοδίων».</w:t>
      </w:r>
    </w:p>
    <w:p w14:paraId="176E9C75"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10</w:t>
      </w:r>
      <w:r>
        <w:rPr>
          <w:rFonts w:eastAsia="Times New Roman"/>
          <w:szCs w:val="24"/>
        </w:rPr>
        <w:t>. Η με αριθμό 1588/3-5-2018 επίκαιρη ε</w:t>
      </w:r>
      <w:r w:rsidRPr="00460C90">
        <w:rPr>
          <w:rFonts w:eastAsia="Times New Roman"/>
          <w:szCs w:val="24"/>
        </w:rPr>
        <w:t xml:space="preserve">ρώτηση του Βουλευτή Α΄ </w:t>
      </w:r>
      <w:r w:rsidRPr="00460C90">
        <w:rPr>
          <w:rFonts w:eastAsia="Times New Roman"/>
          <w:szCs w:val="24"/>
        </w:rPr>
        <w:t>Πειραι</w:t>
      </w:r>
      <w:r>
        <w:rPr>
          <w:rFonts w:eastAsia="Times New Roman"/>
          <w:szCs w:val="24"/>
        </w:rPr>
        <w:t>ώς</w:t>
      </w:r>
      <w:r w:rsidRPr="00460C90">
        <w:rPr>
          <w:rFonts w:eastAsia="Times New Roman"/>
          <w:szCs w:val="24"/>
        </w:rPr>
        <w:t xml:space="preserve"> του Λαϊκού Συνδέσμου - Χρυσή Αυγή κ. Νικολάου </w:t>
      </w:r>
      <w:proofErr w:type="spellStart"/>
      <w:r w:rsidRPr="00460C90">
        <w:rPr>
          <w:rFonts w:eastAsia="Times New Roman"/>
          <w:szCs w:val="24"/>
        </w:rPr>
        <w:t>Κούζηλου</w:t>
      </w:r>
      <w:proofErr w:type="spellEnd"/>
      <w:r w:rsidRPr="00460C90">
        <w:rPr>
          <w:rFonts w:eastAsia="Times New Roman"/>
          <w:szCs w:val="24"/>
        </w:rPr>
        <w:t xml:space="preserve"> προς τον Υπουργό Εθνικής Άμυνας, με θέμα: «Σχετικά με το μέλλ</w:t>
      </w:r>
      <w:r w:rsidRPr="00460C90">
        <w:rPr>
          <w:rFonts w:eastAsia="Times New Roman"/>
          <w:szCs w:val="24"/>
        </w:rPr>
        <w:t>ον της Ελληνικής Αμυντικής Βιομηχανίας».</w:t>
      </w:r>
    </w:p>
    <w:p w14:paraId="176E9C76"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11</w:t>
      </w:r>
      <w:r>
        <w:rPr>
          <w:rFonts w:eastAsia="Times New Roman"/>
          <w:szCs w:val="24"/>
        </w:rPr>
        <w:t>. Η με αριθμό 1538/23-4-2018 επίκαιρη ε</w:t>
      </w:r>
      <w:r w:rsidRPr="00460C90">
        <w:rPr>
          <w:rFonts w:eastAsia="Times New Roman"/>
          <w:szCs w:val="24"/>
        </w:rPr>
        <w:t>ρώτηση του Βουλευτή Επικρατείας του Λαϊκού Συνδέσμου - Χρυσή Αυγή κ. Χρήστου Παππά προς τον Υπουργό Εθνικής Άμυνας, με θέμα: «Επιτακτική η ανάγκη αυξήσεως της στρατιωτικής θη</w:t>
      </w:r>
      <w:r w:rsidRPr="00460C90">
        <w:rPr>
          <w:rFonts w:eastAsia="Times New Roman"/>
          <w:szCs w:val="24"/>
        </w:rPr>
        <w:t>τείας».</w:t>
      </w:r>
    </w:p>
    <w:p w14:paraId="176E9C77"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12</w:t>
      </w:r>
      <w:r>
        <w:rPr>
          <w:rFonts w:eastAsia="Times New Roman"/>
          <w:szCs w:val="24"/>
        </w:rPr>
        <w:t>. Η με αριθμό 1539/23-4-2018 επίκαιρη ε</w:t>
      </w:r>
      <w:r w:rsidRPr="00460C90">
        <w:rPr>
          <w:rFonts w:eastAsia="Times New Roman"/>
          <w:szCs w:val="24"/>
        </w:rPr>
        <w:t xml:space="preserve">ρώτηση του Βουλευτή Επικρατείας του Λαϊκού </w:t>
      </w:r>
      <w:r>
        <w:rPr>
          <w:rFonts w:eastAsia="Times New Roman"/>
          <w:szCs w:val="24"/>
        </w:rPr>
        <w:t>Συνδέσμου</w:t>
      </w:r>
      <w:r w:rsidRPr="00460C90">
        <w:rPr>
          <w:rFonts w:eastAsia="Times New Roman"/>
          <w:szCs w:val="24"/>
        </w:rPr>
        <w:t xml:space="preserve"> - Χρυσή Αυγή κ. </w:t>
      </w:r>
      <w:r w:rsidRPr="00460C90">
        <w:rPr>
          <w:rFonts w:eastAsia="Times New Roman"/>
          <w:szCs w:val="24"/>
        </w:rPr>
        <w:lastRenderedPageBreak/>
        <w:t>Χρήστου Παππά προς τον Υπουργό Εθνικής Άμυνας,</w:t>
      </w:r>
      <w:r>
        <w:rPr>
          <w:rFonts w:eastAsia="Times New Roman"/>
          <w:szCs w:val="24"/>
        </w:rPr>
        <w:t xml:space="preserve"> με θέμα: «Περί της</w:t>
      </w:r>
      <w:r w:rsidRPr="00460C90">
        <w:rPr>
          <w:rFonts w:eastAsia="Times New Roman"/>
          <w:szCs w:val="24"/>
        </w:rPr>
        <w:t xml:space="preserve"> συμμετοχής ένστολων στρατιωτικών σε κομματική πορεία του ΚΚΕ».</w:t>
      </w:r>
    </w:p>
    <w:p w14:paraId="176E9C78"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13</w:t>
      </w:r>
      <w:r>
        <w:rPr>
          <w:rFonts w:eastAsia="Times New Roman"/>
          <w:szCs w:val="24"/>
        </w:rPr>
        <w:t xml:space="preserve">. Η με </w:t>
      </w:r>
      <w:r>
        <w:rPr>
          <w:rFonts w:eastAsia="Times New Roman"/>
          <w:szCs w:val="24"/>
        </w:rPr>
        <w:t>αριθμό 1518/17-4-2018 επίκαιρη ε</w:t>
      </w:r>
      <w:r w:rsidRPr="00460C90">
        <w:rPr>
          <w:rFonts w:eastAsia="Times New Roman"/>
          <w:szCs w:val="24"/>
        </w:rPr>
        <w:t xml:space="preserve">ρώτηση του Η΄ Αντιπροέδρου της Βουλής και  Ανεξάρτητου Βουλευτή Β΄ </w:t>
      </w:r>
      <w:r w:rsidRPr="00460C90">
        <w:rPr>
          <w:rFonts w:eastAsia="Times New Roman"/>
          <w:szCs w:val="24"/>
        </w:rPr>
        <w:t>Πειραι</w:t>
      </w:r>
      <w:r>
        <w:rPr>
          <w:rFonts w:eastAsia="Times New Roman"/>
          <w:szCs w:val="24"/>
        </w:rPr>
        <w:t>ώς</w:t>
      </w:r>
      <w:r w:rsidRPr="00460C90">
        <w:rPr>
          <w:rFonts w:eastAsia="Times New Roman"/>
          <w:szCs w:val="24"/>
        </w:rPr>
        <w:t xml:space="preserve"> κ.</w:t>
      </w:r>
      <w:r w:rsidRPr="00460C90">
        <w:rPr>
          <w:rFonts w:eastAsia="Times New Roman"/>
          <w:szCs w:val="24"/>
        </w:rPr>
        <w:t xml:space="preserve"> Δημητρίου Καμμένου προς τον Υπουργό Οικονομικών, σχετικά με τα προβλήματα </w:t>
      </w:r>
      <w:r>
        <w:rPr>
          <w:rFonts w:eastAsia="Times New Roman"/>
          <w:szCs w:val="24"/>
        </w:rPr>
        <w:t>τεσσάρων</w:t>
      </w:r>
      <w:r w:rsidRPr="00460C90">
        <w:rPr>
          <w:rFonts w:eastAsia="Times New Roman"/>
          <w:szCs w:val="24"/>
        </w:rPr>
        <w:t xml:space="preserve"> εκ</w:t>
      </w:r>
      <w:r>
        <w:rPr>
          <w:rFonts w:eastAsia="Times New Roman"/>
          <w:szCs w:val="24"/>
        </w:rPr>
        <w:t>ατομμυρίων</w:t>
      </w:r>
      <w:r w:rsidRPr="00460C90">
        <w:rPr>
          <w:rFonts w:eastAsia="Times New Roman"/>
          <w:szCs w:val="24"/>
        </w:rPr>
        <w:t xml:space="preserve"> δανειοληπτών.</w:t>
      </w:r>
    </w:p>
    <w:p w14:paraId="176E9C79"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ΑΝΑΦΟΡΕΣ</w:t>
      </w:r>
      <w:r>
        <w:rPr>
          <w:rFonts w:eastAsia="Times New Roman"/>
          <w:szCs w:val="24"/>
        </w:rPr>
        <w:t xml:space="preserve"> </w:t>
      </w:r>
      <w:r w:rsidRPr="00460C90">
        <w:rPr>
          <w:rFonts w:eastAsia="Times New Roman"/>
          <w:szCs w:val="24"/>
        </w:rPr>
        <w:t>-</w:t>
      </w:r>
      <w:r>
        <w:rPr>
          <w:rFonts w:eastAsia="Times New Roman"/>
          <w:szCs w:val="24"/>
        </w:rPr>
        <w:t xml:space="preserve"> </w:t>
      </w:r>
      <w:r w:rsidRPr="00460C90">
        <w:rPr>
          <w:rFonts w:eastAsia="Times New Roman"/>
          <w:szCs w:val="24"/>
        </w:rPr>
        <w:t xml:space="preserve">ΕΡΩΤΗΣΕΙΣ (Άρθρο 130 </w:t>
      </w:r>
      <w:r w:rsidRPr="00460C90">
        <w:rPr>
          <w:rFonts w:eastAsia="Times New Roman"/>
          <w:szCs w:val="24"/>
        </w:rPr>
        <w:t>παρ</w:t>
      </w:r>
      <w:r>
        <w:rPr>
          <w:rFonts w:eastAsia="Times New Roman"/>
          <w:szCs w:val="24"/>
        </w:rPr>
        <w:t>άγραφος</w:t>
      </w:r>
      <w:r w:rsidRPr="00460C90">
        <w:rPr>
          <w:rFonts w:eastAsia="Times New Roman"/>
          <w:szCs w:val="24"/>
        </w:rPr>
        <w:t xml:space="preserve"> 5 </w:t>
      </w:r>
      <w:r>
        <w:rPr>
          <w:rFonts w:eastAsia="Times New Roman"/>
          <w:szCs w:val="24"/>
        </w:rPr>
        <w:t>του</w:t>
      </w:r>
      <w:r w:rsidRPr="00460C90">
        <w:rPr>
          <w:rFonts w:eastAsia="Times New Roman"/>
          <w:szCs w:val="24"/>
        </w:rPr>
        <w:t xml:space="preserve"> Καν</w:t>
      </w:r>
      <w:r>
        <w:rPr>
          <w:rFonts w:eastAsia="Times New Roman"/>
          <w:szCs w:val="24"/>
        </w:rPr>
        <w:t>ονισμού της</w:t>
      </w:r>
      <w:r w:rsidRPr="00460C90">
        <w:rPr>
          <w:rFonts w:eastAsia="Times New Roman"/>
          <w:szCs w:val="24"/>
        </w:rPr>
        <w:t xml:space="preserve"> Βουλής)</w:t>
      </w:r>
    </w:p>
    <w:p w14:paraId="176E9C7A"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 xml:space="preserve">1. Η με αριθμό 6010/308/16-5-2018 </w:t>
      </w:r>
      <w:r>
        <w:rPr>
          <w:rFonts w:eastAsia="Times New Roman"/>
          <w:szCs w:val="24"/>
        </w:rPr>
        <w:t>ε</w:t>
      </w:r>
      <w:r w:rsidRPr="00460C90">
        <w:rPr>
          <w:rFonts w:eastAsia="Times New Roman"/>
          <w:szCs w:val="24"/>
        </w:rPr>
        <w:t xml:space="preserve">ρώτηση και </w:t>
      </w:r>
      <w:r>
        <w:rPr>
          <w:rFonts w:eastAsia="Times New Roman"/>
          <w:szCs w:val="24"/>
        </w:rPr>
        <w:t>α</w:t>
      </w:r>
      <w:r w:rsidRPr="00460C90">
        <w:rPr>
          <w:rFonts w:eastAsia="Times New Roman"/>
          <w:szCs w:val="24"/>
        </w:rPr>
        <w:t xml:space="preserve">ίτηση </w:t>
      </w:r>
      <w:r>
        <w:rPr>
          <w:rFonts w:eastAsia="Times New Roman"/>
          <w:szCs w:val="24"/>
        </w:rPr>
        <w:t>κ</w:t>
      </w:r>
      <w:r w:rsidRPr="00460C90">
        <w:rPr>
          <w:rFonts w:eastAsia="Times New Roman"/>
          <w:szCs w:val="24"/>
        </w:rPr>
        <w:t xml:space="preserve">ατάθεσης </w:t>
      </w:r>
      <w:r>
        <w:rPr>
          <w:rFonts w:eastAsia="Times New Roman"/>
          <w:szCs w:val="24"/>
        </w:rPr>
        <w:t>ε</w:t>
      </w:r>
      <w:r w:rsidRPr="00460C90">
        <w:rPr>
          <w:rFonts w:eastAsia="Times New Roman"/>
          <w:szCs w:val="24"/>
        </w:rPr>
        <w:t>γγράφων του Βουλευτή Ηλείας τ</w:t>
      </w:r>
      <w:r>
        <w:rPr>
          <w:rFonts w:eastAsia="Times New Roman"/>
          <w:szCs w:val="24"/>
        </w:rPr>
        <w:t>ης Δημοκρατικής Συμπαράταξης ΠΑΣΟΚ – ΔΗΜΑΡ</w:t>
      </w:r>
      <w:r w:rsidRPr="00460C90">
        <w:rPr>
          <w:rFonts w:eastAsia="Times New Roman"/>
          <w:szCs w:val="24"/>
        </w:rPr>
        <w:t xml:space="preserve"> κ. Γιάννη Κουτσούκου προς τον Υπουργό Οικονομικών, με θέμα: «Εκκρεμείς υποθέσεις </w:t>
      </w:r>
      <w:r>
        <w:rPr>
          <w:rFonts w:eastAsia="Times New Roman"/>
          <w:szCs w:val="24"/>
        </w:rPr>
        <w:t>δ</w:t>
      </w:r>
      <w:r w:rsidRPr="00460C90">
        <w:rPr>
          <w:rFonts w:eastAsia="Times New Roman"/>
          <w:szCs w:val="24"/>
        </w:rPr>
        <w:t>η</w:t>
      </w:r>
      <w:r w:rsidRPr="00460C90">
        <w:rPr>
          <w:rFonts w:eastAsia="Times New Roman"/>
          <w:szCs w:val="24"/>
        </w:rPr>
        <w:t xml:space="preserve">μοσιονομικών </w:t>
      </w:r>
      <w:r>
        <w:rPr>
          <w:rFonts w:eastAsia="Times New Roman"/>
          <w:szCs w:val="24"/>
        </w:rPr>
        <w:t>ε</w:t>
      </w:r>
      <w:r w:rsidRPr="00460C90">
        <w:rPr>
          <w:rFonts w:eastAsia="Times New Roman"/>
          <w:szCs w:val="24"/>
        </w:rPr>
        <w:t>λέγχων».</w:t>
      </w:r>
    </w:p>
    <w:p w14:paraId="176E9C7B" w14:textId="77777777" w:rsidR="00715E74" w:rsidRDefault="00502A31">
      <w:pPr>
        <w:spacing w:line="600" w:lineRule="auto"/>
        <w:ind w:firstLine="720"/>
        <w:contextualSpacing/>
        <w:jc w:val="both"/>
        <w:rPr>
          <w:rFonts w:eastAsia="Times New Roman"/>
          <w:szCs w:val="24"/>
        </w:rPr>
      </w:pPr>
      <w:r>
        <w:rPr>
          <w:rFonts w:eastAsia="Times New Roman"/>
          <w:szCs w:val="24"/>
        </w:rPr>
        <w:t>2.</w:t>
      </w:r>
      <w:r w:rsidRPr="00460C90">
        <w:rPr>
          <w:rFonts w:eastAsia="Times New Roman"/>
          <w:szCs w:val="24"/>
        </w:rPr>
        <w:t xml:space="preserve"> Η με αριθμό 5420/25-4</w:t>
      </w:r>
      <w:r>
        <w:rPr>
          <w:rFonts w:eastAsia="Times New Roman"/>
          <w:szCs w:val="24"/>
        </w:rPr>
        <w:t>-2018 ε</w:t>
      </w:r>
      <w:r w:rsidRPr="00460C90">
        <w:rPr>
          <w:rFonts w:eastAsia="Times New Roman"/>
          <w:szCs w:val="24"/>
        </w:rPr>
        <w:t>ρώτηση του Ανεξάρτητου Βουλευτή Ευβοίας κ. Νικολάου Μίχου προς τον Υπουργό Εθνικής Άμυνας, με θέμα: «Αγορά έτοιμων οπλικών συστημάτων».</w:t>
      </w:r>
    </w:p>
    <w:p w14:paraId="176E9C7C"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lastRenderedPageBreak/>
        <w:t>3</w:t>
      </w:r>
      <w:r>
        <w:rPr>
          <w:rFonts w:eastAsia="Times New Roman"/>
          <w:szCs w:val="24"/>
        </w:rPr>
        <w:t>. Η με αριθμό 3195/5-2-2018 ε</w:t>
      </w:r>
      <w:r w:rsidRPr="00460C90">
        <w:rPr>
          <w:rFonts w:eastAsia="Times New Roman"/>
          <w:szCs w:val="24"/>
        </w:rPr>
        <w:t xml:space="preserve">ρώτηση του Βουλευτή Δράμας της Νέας </w:t>
      </w:r>
      <w:r w:rsidRPr="00460C90">
        <w:rPr>
          <w:rFonts w:eastAsia="Times New Roman"/>
          <w:szCs w:val="24"/>
        </w:rPr>
        <w:t xml:space="preserve">Δημοκρατίας κ. Δημητρίου Κυριαζίδη προς τον Υπουργό Υγείας, με θέμα: «Στελέχωση του Γενικού Νοσοκομείου Δράμας με αναισθησιολόγους και των </w:t>
      </w:r>
      <w:r>
        <w:rPr>
          <w:rFonts w:eastAsia="Times New Roman"/>
          <w:szCs w:val="24"/>
        </w:rPr>
        <w:t>κ</w:t>
      </w:r>
      <w:r w:rsidRPr="00460C90">
        <w:rPr>
          <w:rFonts w:eastAsia="Times New Roman"/>
          <w:szCs w:val="24"/>
        </w:rPr>
        <w:t xml:space="preserve">έντρων </w:t>
      </w:r>
      <w:r>
        <w:rPr>
          <w:rFonts w:eastAsia="Times New Roman"/>
          <w:szCs w:val="24"/>
        </w:rPr>
        <w:t>υ</w:t>
      </w:r>
      <w:r w:rsidRPr="00460C90">
        <w:rPr>
          <w:rFonts w:eastAsia="Times New Roman"/>
          <w:szCs w:val="24"/>
        </w:rPr>
        <w:t xml:space="preserve">γείας του </w:t>
      </w:r>
      <w:r>
        <w:rPr>
          <w:rFonts w:eastAsia="Times New Roman"/>
          <w:szCs w:val="24"/>
        </w:rPr>
        <w:t>ν</w:t>
      </w:r>
      <w:r w:rsidRPr="00460C90">
        <w:rPr>
          <w:rFonts w:eastAsia="Times New Roman"/>
          <w:szCs w:val="24"/>
        </w:rPr>
        <w:t>ομού με ιατρονοσηλευτικό προσωπικό».</w:t>
      </w:r>
    </w:p>
    <w:p w14:paraId="176E9C7D" w14:textId="77777777" w:rsidR="00715E74" w:rsidRDefault="00502A31">
      <w:pPr>
        <w:spacing w:line="600" w:lineRule="auto"/>
        <w:ind w:firstLine="720"/>
        <w:contextualSpacing/>
        <w:jc w:val="both"/>
        <w:rPr>
          <w:rFonts w:eastAsia="Times New Roman"/>
          <w:szCs w:val="24"/>
        </w:rPr>
      </w:pPr>
      <w:r w:rsidRPr="00460C90">
        <w:rPr>
          <w:rFonts w:eastAsia="Times New Roman"/>
          <w:szCs w:val="24"/>
        </w:rPr>
        <w:t>4</w:t>
      </w:r>
      <w:r>
        <w:rPr>
          <w:rFonts w:eastAsia="Times New Roman"/>
          <w:szCs w:val="24"/>
        </w:rPr>
        <w:t>.</w:t>
      </w:r>
      <w:r w:rsidRPr="00460C90">
        <w:rPr>
          <w:rFonts w:eastAsia="Times New Roman"/>
          <w:szCs w:val="24"/>
        </w:rPr>
        <w:t xml:space="preserve"> Η με αριθμό 2925/172/25-1</w:t>
      </w:r>
      <w:r>
        <w:rPr>
          <w:rFonts w:eastAsia="Times New Roman"/>
          <w:szCs w:val="24"/>
        </w:rPr>
        <w:t>-2018 ε</w:t>
      </w:r>
      <w:r w:rsidRPr="00460C90">
        <w:rPr>
          <w:rFonts w:eastAsia="Times New Roman"/>
          <w:szCs w:val="24"/>
        </w:rPr>
        <w:t xml:space="preserve">ρώτηση και </w:t>
      </w:r>
      <w:r>
        <w:rPr>
          <w:rFonts w:eastAsia="Times New Roman"/>
          <w:szCs w:val="24"/>
        </w:rPr>
        <w:t>α</w:t>
      </w:r>
      <w:r w:rsidRPr="00460C90">
        <w:rPr>
          <w:rFonts w:eastAsia="Times New Roman"/>
          <w:szCs w:val="24"/>
        </w:rPr>
        <w:t xml:space="preserve">ίτηση </w:t>
      </w:r>
      <w:r>
        <w:rPr>
          <w:rFonts w:eastAsia="Times New Roman"/>
          <w:szCs w:val="24"/>
        </w:rPr>
        <w:t>κ</w:t>
      </w:r>
      <w:r w:rsidRPr="00460C90">
        <w:rPr>
          <w:rFonts w:eastAsia="Times New Roman"/>
          <w:szCs w:val="24"/>
        </w:rPr>
        <w:t xml:space="preserve">ατάθεσης </w:t>
      </w:r>
      <w:r>
        <w:rPr>
          <w:rFonts w:eastAsia="Times New Roman"/>
          <w:szCs w:val="24"/>
        </w:rPr>
        <w:t>ε</w:t>
      </w:r>
      <w:r w:rsidRPr="00460C90">
        <w:rPr>
          <w:rFonts w:eastAsia="Times New Roman"/>
          <w:szCs w:val="24"/>
        </w:rPr>
        <w:t>γγράφων του Βουλευτή Ηρακλείου τ</w:t>
      </w:r>
      <w:r>
        <w:rPr>
          <w:rFonts w:eastAsia="Times New Roman"/>
          <w:szCs w:val="24"/>
        </w:rPr>
        <w:t>ης Δημοκρατικής Συμπαράταξης ΠΑΣΟΚ – ΔΗΜΑΡ</w:t>
      </w:r>
      <w:r w:rsidRPr="00460C90">
        <w:rPr>
          <w:rFonts w:eastAsia="Times New Roman"/>
          <w:szCs w:val="24"/>
        </w:rPr>
        <w:t xml:space="preserve"> κ. Βασιλείου </w:t>
      </w:r>
      <w:proofErr w:type="spellStart"/>
      <w:r w:rsidRPr="00460C90">
        <w:rPr>
          <w:rFonts w:eastAsia="Times New Roman"/>
          <w:szCs w:val="24"/>
        </w:rPr>
        <w:t>Κεγκέρογλου</w:t>
      </w:r>
      <w:proofErr w:type="spellEnd"/>
      <w:r w:rsidRPr="00460C90">
        <w:rPr>
          <w:rFonts w:eastAsia="Times New Roman"/>
          <w:szCs w:val="24"/>
        </w:rPr>
        <w:t xml:space="preserve"> προς τον Υπουργό Υγείας, με θέμα: «Ελλείψεις </w:t>
      </w:r>
      <w:r>
        <w:rPr>
          <w:rFonts w:eastAsia="Times New Roman"/>
          <w:szCs w:val="24"/>
        </w:rPr>
        <w:t>ι</w:t>
      </w:r>
      <w:r w:rsidRPr="00460C90">
        <w:rPr>
          <w:rFonts w:eastAsia="Times New Roman"/>
          <w:szCs w:val="24"/>
        </w:rPr>
        <w:t xml:space="preserve">ατρικού </w:t>
      </w:r>
      <w:r>
        <w:rPr>
          <w:rFonts w:eastAsia="Times New Roman"/>
          <w:szCs w:val="24"/>
        </w:rPr>
        <w:t>π</w:t>
      </w:r>
      <w:r w:rsidRPr="00460C90">
        <w:rPr>
          <w:rFonts w:eastAsia="Times New Roman"/>
          <w:szCs w:val="24"/>
        </w:rPr>
        <w:t xml:space="preserve">ροσωπικού των </w:t>
      </w:r>
      <w:r>
        <w:rPr>
          <w:rFonts w:eastAsia="Times New Roman"/>
          <w:szCs w:val="24"/>
        </w:rPr>
        <w:t>ν</w:t>
      </w:r>
      <w:r w:rsidRPr="00460C90">
        <w:rPr>
          <w:rFonts w:eastAsia="Times New Roman"/>
          <w:szCs w:val="24"/>
        </w:rPr>
        <w:t xml:space="preserve">οσοκομείων και των </w:t>
      </w:r>
      <w:r>
        <w:rPr>
          <w:rFonts w:eastAsia="Times New Roman"/>
          <w:szCs w:val="24"/>
        </w:rPr>
        <w:t>κ</w:t>
      </w:r>
      <w:r w:rsidRPr="00460C90">
        <w:rPr>
          <w:rFonts w:eastAsia="Times New Roman"/>
          <w:szCs w:val="24"/>
        </w:rPr>
        <w:t xml:space="preserve">έντρων </w:t>
      </w:r>
      <w:r>
        <w:rPr>
          <w:rFonts w:eastAsia="Times New Roman"/>
          <w:szCs w:val="24"/>
        </w:rPr>
        <w:t>υ</w:t>
      </w:r>
      <w:r w:rsidRPr="00460C90">
        <w:rPr>
          <w:rFonts w:eastAsia="Times New Roman"/>
          <w:szCs w:val="24"/>
        </w:rPr>
        <w:t>γείας».</w:t>
      </w:r>
    </w:p>
    <w:p w14:paraId="176E9C7E" w14:textId="77777777" w:rsidR="00715E74" w:rsidRDefault="00502A31">
      <w:pPr>
        <w:spacing w:line="600" w:lineRule="auto"/>
        <w:ind w:firstLine="720"/>
        <w:contextualSpacing/>
        <w:jc w:val="both"/>
        <w:rPr>
          <w:rFonts w:eastAsia="Times New Roman"/>
          <w:szCs w:val="24"/>
        </w:rPr>
      </w:pPr>
      <w:r>
        <w:rPr>
          <w:rFonts w:eastAsia="Times New Roman"/>
          <w:szCs w:val="24"/>
        </w:rPr>
        <w:t>Κυρίες και κύριοι συνάδελφοι, εισερχόμασ</w:t>
      </w:r>
      <w:r>
        <w:rPr>
          <w:rFonts w:eastAsia="Times New Roman"/>
          <w:szCs w:val="24"/>
        </w:rPr>
        <w:t xml:space="preserve">τε στη συζήτηση των </w:t>
      </w:r>
    </w:p>
    <w:p w14:paraId="176E9C7F" w14:textId="77777777" w:rsidR="00715E74" w:rsidRDefault="00502A31">
      <w:pPr>
        <w:spacing w:line="600" w:lineRule="auto"/>
        <w:contextualSpacing/>
        <w:jc w:val="center"/>
        <w:rPr>
          <w:rFonts w:eastAsia="Times New Roman"/>
          <w:b/>
          <w:szCs w:val="24"/>
        </w:rPr>
      </w:pPr>
      <w:r w:rsidRPr="00BB4CAE">
        <w:rPr>
          <w:rFonts w:eastAsia="Times New Roman"/>
          <w:b/>
          <w:szCs w:val="24"/>
        </w:rPr>
        <w:t>ΕΠΙΚΑΙΡΩΝ ΕΡΩΤΗΣΕΩΝ</w:t>
      </w:r>
    </w:p>
    <w:p w14:paraId="176E9C80" w14:textId="77777777" w:rsidR="00715E74" w:rsidRDefault="00502A31">
      <w:pPr>
        <w:spacing w:line="600" w:lineRule="auto"/>
        <w:ind w:firstLine="720"/>
        <w:contextualSpacing/>
        <w:jc w:val="both"/>
        <w:rPr>
          <w:rFonts w:eastAsia="Times New Roman" w:cs="Times New Roman"/>
          <w:szCs w:val="24"/>
        </w:rPr>
      </w:pPr>
      <w:r>
        <w:rPr>
          <w:rFonts w:eastAsia="Times New Roman"/>
          <w:szCs w:val="24"/>
        </w:rPr>
        <w:t>Ξεκινάμε με τη συζήτηση της πρώτης</w:t>
      </w:r>
      <w:r>
        <w:rPr>
          <w:rFonts w:eastAsia="Times New Roman"/>
          <w:szCs w:val="24"/>
        </w:rPr>
        <w:t xml:space="preserve"> με </w:t>
      </w:r>
      <w:r>
        <w:rPr>
          <w:rFonts w:eastAsia="Times New Roman" w:cs="Times New Roman"/>
          <w:szCs w:val="24"/>
        </w:rPr>
        <w:t xml:space="preserve">αριθμό 1858/25-6-2018 </w:t>
      </w:r>
      <w:r>
        <w:rPr>
          <w:rFonts w:eastAsia="Times New Roman" w:cs="Times New Roman"/>
          <w:szCs w:val="24"/>
        </w:rPr>
        <w:t>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του Βουλευτή </w:t>
      </w:r>
      <w:r>
        <w:rPr>
          <w:rFonts w:eastAsia="Times New Roman" w:cs="Times New Roman"/>
          <w:szCs w:val="24"/>
        </w:rPr>
        <w:t>Λα</w:t>
      </w:r>
      <w:r>
        <w:rPr>
          <w:rFonts w:eastAsia="Times New Roman" w:cs="Times New Roman"/>
          <w:szCs w:val="24"/>
        </w:rPr>
        <w:t>ρίση</w:t>
      </w:r>
      <w:r>
        <w:rPr>
          <w:rFonts w:eastAsia="Times New Roman" w:cs="Times New Roman"/>
          <w:szCs w:val="24"/>
        </w:rPr>
        <w:t>ς</w:t>
      </w:r>
      <w:r>
        <w:rPr>
          <w:rFonts w:eastAsia="Times New Roman" w:cs="Times New Roman"/>
          <w:szCs w:val="24"/>
        </w:rPr>
        <w:t xml:space="preserve"> της Νέας Δημοκρατίας κ</w:t>
      </w:r>
      <w:r w:rsidRPr="0008065D">
        <w:rPr>
          <w:rFonts w:eastAsia="Times New Roman" w:cs="Times New Roman"/>
          <w:b/>
          <w:szCs w:val="24"/>
        </w:rPr>
        <w:t xml:space="preserve">. </w:t>
      </w:r>
      <w:r w:rsidRPr="0008065D">
        <w:rPr>
          <w:rFonts w:eastAsia="Times New Roman" w:cs="Times New Roman"/>
          <w:bCs/>
          <w:szCs w:val="24"/>
        </w:rPr>
        <w:t xml:space="preserve">Μάξιμου </w:t>
      </w:r>
      <w:proofErr w:type="spellStart"/>
      <w:r w:rsidRPr="0008065D">
        <w:rPr>
          <w:rFonts w:eastAsia="Times New Roman" w:cs="Times New Roman"/>
          <w:bCs/>
          <w:szCs w:val="24"/>
        </w:rPr>
        <w:t>Χαρακόπουλου</w:t>
      </w:r>
      <w:proofErr w:type="spellEnd"/>
      <w:r w:rsidRPr="0008065D">
        <w:rPr>
          <w:rFonts w:eastAsia="Times New Roman" w:cs="Times New Roman"/>
          <w:szCs w:val="24"/>
        </w:rPr>
        <w:t xml:space="preserve"> </w:t>
      </w:r>
      <w:r>
        <w:rPr>
          <w:rFonts w:eastAsia="Times New Roman" w:cs="Times New Roman"/>
          <w:szCs w:val="24"/>
        </w:rPr>
        <w:t xml:space="preserve">προς τον Υπουργό </w:t>
      </w:r>
      <w:r w:rsidRPr="0008065D">
        <w:rPr>
          <w:rFonts w:eastAsia="Times New Roman" w:cs="Times New Roman"/>
          <w:bCs/>
          <w:szCs w:val="24"/>
        </w:rPr>
        <w:t>Παιδείας, Έρευνας και Θρησκευμάτων,</w:t>
      </w:r>
      <w:r>
        <w:rPr>
          <w:rFonts w:eastAsia="Times New Roman" w:cs="Times New Roman"/>
          <w:szCs w:val="24"/>
        </w:rPr>
        <w:t xml:space="preserve"> με θέμα: «Σύγχυση</w:t>
      </w:r>
      <w:r>
        <w:rPr>
          <w:rFonts w:eastAsia="Times New Roman" w:cs="Times New Roman"/>
          <w:szCs w:val="24"/>
        </w:rPr>
        <w:t xml:space="preserve"> για τον τρόπο εισαγωγής στην τριτοβάθμια εκπαίδευση λόγω σειράς αντιφατικών δηλώσεων της Κυβέρνησης».</w:t>
      </w:r>
    </w:p>
    <w:p w14:paraId="176E9C8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Υπουργός Παιδείας κ. Κωνσταντίνος </w:t>
      </w:r>
      <w:proofErr w:type="spellStart"/>
      <w:r>
        <w:rPr>
          <w:rFonts w:eastAsia="Times New Roman" w:cs="Times New Roman"/>
          <w:szCs w:val="24"/>
        </w:rPr>
        <w:t>Γαβρόγλου</w:t>
      </w:r>
      <w:proofErr w:type="spellEnd"/>
      <w:r>
        <w:rPr>
          <w:rFonts w:eastAsia="Times New Roman" w:cs="Times New Roman"/>
          <w:szCs w:val="24"/>
        </w:rPr>
        <w:t>.</w:t>
      </w:r>
    </w:p>
    <w:p w14:paraId="176E9C82" w14:textId="77777777" w:rsidR="00715E74" w:rsidRDefault="00502A31">
      <w:pPr>
        <w:spacing w:line="600" w:lineRule="auto"/>
        <w:ind w:firstLine="720"/>
        <w:contextualSpacing/>
        <w:jc w:val="both"/>
        <w:rPr>
          <w:rFonts w:eastAsia="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Χαρακόπουλος</w:t>
      </w:r>
      <w:proofErr w:type="spellEnd"/>
      <w:r>
        <w:rPr>
          <w:rFonts w:eastAsia="Times New Roman" w:cs="Times New Roman"/>
          <w:szCs w:val="24"/>
        </w:rPr>
        <w:t>.</w:t>
      </w:r>
    </w:p>
    <w:p w14:paraId="176E9C83" w14:textId="77777777" w:rsidR="00715E74" w:rsidRDefault="00502A31">
      <w:pPr>
        <w:spacing w:line="600" w:lineRule="auto"/>
        <w:ind w:firstLine="720"/>
        <w:contextualSpacing/>
        <w:jc w:val="both"/>
        <w:rPr>
          <w:rFonts w:eastAsia="Times New Roman" w:cs="Times New Roman"/>
          <w:szCs w:val="24"/>
        </w:rPr>
      </w:pPr>
      <w:r w:rsidRPr="005A5B59">
        <w:rPr>
          <w:rFonts w:eastAsia="Times New Roman" w:cs="Times New Roman"/>
          <w:b/>
          <w:szCs w:val="24"/>
        </w:rPr>
        <w:t>ΜΑΞΙΜΟΣ ΧΑΡΑΚΟΠΟΥΛΟΣ:</w:t>
      </w:r>
      <w:r>
        <w:rPr>
          <w:rFonts w:eastAsia="Times New Roman" w:cs="Times New Roman"/>
          <w:szCs w:val="24"/>
        </w:rPr>
        <w:t xml:space="preserve"> Ευχαριστώ, κύριε</w:t>
      </w:r>
      <w:r>
        <w:rPr>
          <w:rFonts w:eastAsia="Times New Roman" w:cs="Times New Roman"/>
          <w:szCs w:val="24"/>
        </w:rPr>
        <w:t xml:space="preserve"> Πρόεδρε.</w:t>
      </w:r>
    </w:p>
    <w:p w14:paraId="176E9C8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Κύριε Υπουργέ, καθώς σήμερα ανακοινώνονται οι βαθμοί των πανελληνίων εξετάσεων</w:t>
      </w:r>
      <w:r>
        <w:rPr>
          <w:rFonts w:eastAsia="Times New Roman" w:cs="Times New Roman"/>
          <w:szCs w:val="24"/>
        </w:rPr>
        <w:t>,</w:t>
      </w:r>
      <w:r>
        <w:rPr>
          <w:rFonts w:eastAsia="Times New Roman" w:cs="Times New Roman"/>
          <w:szCs w:val="24"/>
        </w:rPr>
        <w:t xml:space="preserve"> θα ήθελα να συγχαρώ τα παιδιά που έγραψαν καλά και να ευχηθώ να πετύχουν στις σχολές που επιθυμούν, ώστε τελειώνοντας να προσφέρουν τις γνώσεις τους στην ελληνική κοι</w:t>
      </w:r>
      <w:r>
        <w:rPr>
          <w:rFonts w:eastAsia="Times New Roman" w:cs="Times New Roman"/>
          <w:szCs w:val="24"/>
        </w:rPr>
        <w:t xml:space="preserve">νωνία. </w:t>
      </w:r>
    </w:p>
    <w:p w14:paraId="176E9C8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Αλλά και στα παιδιά που δεν πήγαν καλά</w:t>
      </w:r>
      <w:r>
        <w:rPr>
          <w:rFonts w:eastAsia="Times New Roman" w:cs="Times New Roman"/>
          <w:szCs w:val="24"/>
        </w:rPr>
        <w:t>,</w:t>
      </w:r>
      <w:r>
        <w:rPr>
          <w:rFonts w:eastAsia="Times New Roman" w:cs="Times New Roman"/>
          <w:szCs w:val="24"/>
        </w:rPr>
        <w:t xml:space="preserve"> θέλω να τους πω να μην απογοητεύονται, να αναζητήσουν με ψυχραιμία και αποφασιστικότητα τα επόμενα βήματά τους. Επιμένω να λέω ότι η ζωή είναι πολύ πιο σύνθετη και με περισσότερες επιλογές απ’ όσες εμείς προσ</w:t>
      </w:r>
      <w:r>
        <w:rPr>
          <w:rFonts w:eastAsia="Times New Roman" w:cs="Times New Roman"/>
          <w:szCs w:val="24"/>
        </w:rPr>
        <w:t>παθούμε να τη στριμώξουμε.</w:t>
      </w:r>
    </w:p>
    <w:p w14:paraId="176E9C8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Κύριε Υπουργέ, η απόφασή μου να καταθέσω αυτή την ερώτηση</w:t>
      </w:r>
      <w:r>
        <w:rPr>
          <w:rFonts w:eastAsia="Times New Roman" w:cs="Times New Roman"/>
          <w:szCs w:val="24"/>
        </w:rPr>
        <w:t>,</w:t>
      </w:r>
      <w:r>
        <w:rPr>
          <w:rFonts w:eastAsia="Times New Roman" w:cs="Times New Roman"/>
          <w:szCs w:val="24"/>
        </w:rPr>
        <w:t xml:space="preserve"> υπαγορεύτηκε από αίσθημα ευθύνης πρωτίστως προς τους μαθητές αλλά και τους γονείς, που συναγωνίζονται μαζί </w:t>
      </w:r>
      <w:r>
        <w:rPr>
          <w:rFonts w:eastAsia="Times New Roman" w:cs="Times New Roman"/>
          <w:szCs w:val="24"/>
        </w:rPr>
        <w:lastRenderedPageBreak/>
        <w:t>τους σε αυτή την προσπάθεια εισαγωγής στα πανεπιστήμια, αλλά κα</w:t>
      </w:r>
      <w:r>
        <w:rPr>
          <w:rFonts w:eastAsia="Times New Roman" w:cs="Times New Roman"/>
          <w:szCs w:val="24"/>
        </w:rPr>
        <w:t xml:space="preserve">ι </w:t>
      </w:r>
      <w:r>
        <w:rPr>
          <w:rFonts w:eastAsia="Times New Roman" w:cs="Times New Roman"/>
          <w:szCs w:val="24"/>
        </w:rPr>
        <w:t xml:space="preserve">προς </w:t>
      </w:r>
      <w:r>
        <w:rPr>
          <w:rFonts w:eastAsia="Times New Roman" w:cs="Times New Roman"/>
          <w:szCs w:val="24"/>
        </w:rPr>
        <w:t>τους εκπαιδευτικούς.</w:t>
      </w:r>
    </w:p>
    <w:p w14:paraId="176E9C8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Οι εισαγωγικές εξετάσεις στην τριτοβάθμια εκπαίδευση υπήρξαν πάντοτε σημείο αναφοράς για τις οικογένειες</w:t>
      </w:r>
      <w:r>
        <w:rPr>
          <w:rFonts w:eastAsia="Times New Roman" w:cs="Times New Roman"/>
          <w:szCs w:val="24"/>
        </w:rPr>
        <w:t>,</w:t>
      </w:r>
      <w:r>
        <w:rPr>
          <w:rFonts w:eastAsia="Times New Roman" w:cs="Times New Roman"/>
          <w:szCs w:val="24"/>
        </w:rPr>
        <w:t xml:space="preserve"> κυρίως, διότι προσδιορίζουν εν πολλοίς και την επαγγελματική αποκατάσταση των παιδιών και καθορίζουν, λοιπόν, ολόκληρη τη </w:t>
      </w:r>
      <w:r>
        <w:rPr>
          <w:rFonts w:eastAsia="Times New Roman" w:cs="Times New Roman"/>
          <w:szCs w:val="24"/>
        </w:rPr>
        <w:t>ζωή τους. Αυτό μοιραία οδήγησε σε στρεβλώσεις, όπως είναι τα φροντιστήρια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σ</w:t>
      </w:r>
      <w:r>
        <w:rPr>
          <w:rFonts w:eastAsia="Times New Roman" w:cs="Times New Roman"/>
          <w:szCs w:val="24"/>
        </w:rPr>
        <w:t>την</w:t>
      </w:r>
      <w:r>
        <w:rPr>
          <w:rFonts w:eastAsia="Times New Roman" w:cs="Times New Roman"/>
          <w:szCs w:val="24"/>
        </w:rPr>
        <w:t xml:space="preserve"> υποβάθμιση της διδασκαλίας των μαθημάτων </w:t>
      </w:r>
      <w:r>
        <w:rPr>
          <w:rFonts w:eastAsia="Times New Roman" w:cs="Times New Roman"/>
          <w:szCs w:val="24"/>
        </w:rPr>
        <w:t xml:space="preserve">στο λύκειο </w:t>
      </w:r>
      <w:r>
        <w:rPr>
          <w:rFonts w:eastAsia="Times New Roman" w:cs="Times New Roman"/>
          <w:szCs w:val="24"/>
        </w:rPr>
        <w:t xml:space="preserve">που δεν εξετάζονται στις πανελλήνιες. </w:t>
      </w:r>
    </w:p>
    <w:p w14:paraId="176E9C8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Όμως, κατά γενική ομολογία, οι πανελλήνιες εξετάσεις είναι ένας αδιάβλητος μηχανι</w:t>
      </w:r>
      <w:r>
        <w:rPr>
          <w:rFonts w:eastAsia="Times New Roman" w:cs="Times New Roman"/>
          <w:szCs w:val="24"/>
        </w:rPr>
        <w:t>σμός εισόδου στην τριτοβάθμια εκπαίδευση και αυτό είναι πραγματικά μια μεγάλη κατάκτηση της κοινωνίας μας. Οφείλουμε, λοιπόν, να διαχειριστούμε το ζήτημα των εξετάσεων με την επιβεβλημένη σοβαρότητα και υπευθυνότητα.</w:t>
      </w:r>
    </w:p>
    <w:p w14:paraId="176E9C8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Με λύπη μου, όμως, διαπιστώνω, κύριε Υπ</w:t>
      </w:r>
      <w:r>
        <w:rPr>
          <w:rFonts w:eastAsia="Times New Roman" w:cs="Times New Roman"/>
          <w:szCs w:val="24"/>
        </w:rPr>
        <w:t xml:space="preserve">ουργέ, την επιπολαιότητα –για να μη χρησιμοποιήσω κάποιον βαρύτερο όρο- με την οποία η Κυβέρνηση αντιμετωπίζει το όλο ζήτημα. </w:t>
      </w:r>
      <w:r>
        <w:rPr>
          <w:rFonts w:eastAsia="Times New Roman" w:cs="Times New Roman"/>
          <w:szCs w:val="24"/>
        </w:rPr>
        <w:lastRenderedPageBreak/>
        <w:t>Έχω πλειάδα δηλώσεων, τις οποίες θα καταθέσω και στα Πρακτικά, τόσο δικές σας όσο και του Πρωθυπουργού, με τις οποίες πότε καταργε</w:t>
      </w:r>
      <w:r>
        <w:rPr>
          <w:rFonts w:eastAsia="Times New Roman" w:cs="Times New Roman"/>
          <w:szCs w:val="24"/>
        </w:rPr>
        <w:t xml:space="preserve">ίτε τις εξετάσεις και πότε τις επαναφέρετε. Πότε οι εξετάσεις γίνονται δύο φορές τον χρόνο και πότε οι πρώτες του Ιανουαρίου θα είναι προαιρετικές. Πότε η εισαγωγή θα γίνεται με </w:t>
      </w:r>
      <w:proofErr w:type="spellStart"/>
      <w:r>
        <w:rPr>
          <w:rFonts w:eastAsia="Times New Roman" w:cs="Times New Roman"/>
          <w:szCs w:val="24"/>
        </w:rPr>
        <w:t>Μπακαλορεά</w:t>
      </w:r>
      <w:proofErr w:type="spellEnd"/>
      <w:r>
        <w:rPr>
          <w:rFonts w:eastAsia="Times New Roman" w:cs="Times New Roman"/>
          <w:szCs w:val="24"/>
        </w:rPr>
        <w:t xml:space="preserve"> και πότε όλα τα πανεπιστήμια θα είναι ανοικτά για όλους. Και τέλος,</w:t>
      </w:r>
      <w:r>
        <w:rPr>
          <w:rFonts w:eastAsia="Times New Roman" w:cs="Times New Roman"/>
          <w:szCs w:val="24"/>
        </w:rPr>
        <w:t xml:space="preserve"> οι εξετάσεις θα παραμείνουν, είπατε, για τις σχολές υψηλής ζήτησης, όπως ιατρικές, νομικές και πολυτεχνεία. Δηλαδή εκ των πραγμάτων θα έχουμε πανεπιστήμια δύο ταχυτήτων, αυτά της ελεύθερης πρόσβασης που θα κινδυνεύουν να μην έχουν κανένα κύρος, και τα άλλ</w:t>
      </w:r>
      <w:r>
        <w:rPr>
          <w:rFonts w:eastAsia="Times New Roman" w:cs="Times New Roman"/>
          <w:szCs w:val="24"/>
        </w:rPr>
        <w:t>α με τις εξετάσεις που θα πέφτει κόσκινο.</w:t>
      </w:r>
    </w:p>
    <w:p w14:paraId="176E9C8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cs="Times New Roman"/>
          <w:szCs w:val="24"/>
        </w:rPr>
        <w:t>)</w:t>
      </w:r>
    </w:p>
    <w:p w14:paraId="176E9C8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κατανοώ ότι το αφήγημα της ελεύθερης πρόσβασης είναι ιδιαίτερα δημοφιλές σε οικογένειες και παιδιά. Πόσο υπεύθυνο, όμως, είναι; Ακούγεται αναμφίβολα ευχάριστα </w:t>
      </w:r>
      <w:r>
        <w:rPr>
          <w:rFonts w:eastAsia="Times New Roman" w:cs="Times New Roman"/>
          <w:szCs w:val="24"/>
        </w:rPr>
        <w:lastRenderedPageBreak/>
        <w:t>στα αυτιά δεκάδων χιλιάδων μαθητών και των γονιών τους. Είναι, όμως, εγκληματικό</w:t>
      </w:r>
      <w:r>
        <w:rPr>
          <w:rFonts w:eastAsia="Times New Roman" w:cs="Times New Roman"/>
          <w:szCs w:val="24"/>
        </w:rPr>
        <w:t xml:space="preserve"> μικροκομματικές λογικές να καθορίζουν την εκπαιδευτική πολιτική της χώρας.</w:t>
      </w:r>
    </w:p>
    <w:p w14:paraId="176E9C8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συμφωνήσω, λοιπόν, ότι το εκπαιδευτικό σύστημα χρειάζεται αλλαγές, όχι όμως πυροτεχνήματα χωρίς να υπάρχει ένα ολοκληρωμένο σχέδιο. Για ελάτε λίγο στη θέση των παιδιών που πριν </w:t>
      </w:r>
      <w:r>
        <w:rPr>
          <w:rFonts w:eastAsia="Times New Roman" w:cs="Times New Roman"/>
          <w:szCs w:val="24"/>
        </w:rPr>
        <w:t>λίγες μέρες τελείωσαν την Α</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υκείου και δεν γνωρίζουν με ποιο σύστημα θα εισαχθούν στα πανεπιστήμια.</w:t>
      </w:r>
    </w:p>
    <w:p w14:paraId="176E9C8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Εν κατακλείδι, λοιπόν, κύριε Υπουργέ, υπάρχει σχέδιο αλλαγής του τρόπου εισαγωγής τα πανεπιστήμια; Έχει την έγκριση του αρμοδίου οργάνου του Ινστιτούτου Ε</w:t>
      </w:r>
      <w:r>
        <w:rPr>
          <w:rFonts w:eastAsia="Times New Roman" w:cs="Times New Roman"/>
          <w:szCs w:val="24"/>
        </w:rPr>
        <w:t xml:space="preserve">κπαιδευτικής Πολιτικής; Αν ναι, ποιο είναι αυτό και από πότε θα ισχύσει; </w:t>
      </w:r>
    </w:p>
    <w:p w14:paraId="176E9C8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sidRPr="00981382">
        <w:rPr>
          <w:rFonts w:eastAsia="Times New Roman" w:cs="Times New Roman"/>
          <w:b/>
          <w:szCs w:val="24"/>
        </w:rPr>
        <w:t>:</w:t>
      </w:r>
      <w:r>
        <w:rPr>
          <w:rFonts w:eastAsia="Times New Roman" w:cs="Times New Roman"/>
          <w:szCs w:val="24"/>
        </w:rPr>
        <w:t xml:space="preserve"> Ευχαριστώ, κύριε συνάδελφε.</w:t>
      </w:r>
    </w:p>
    <w:p w14:paraId="176E9C8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76E9C9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sidRPr="00981382">
        <w:rPr>
          <w:rFonts w:eastAsia="Times New Roman" w:cs="Times New Roman"/>
          <w:b/>
          <w:szCs w:val="24"/>
        </w:rPr>
        <w:t>:</w:t>
      </w:r>
      <w:r>
        <w:rPr>
          <w:rFonts w:eastAsia="Times New Roman" w:cs="Times New Roman"/>
          <w:szCs w:val="24"/>
        </w:rPr>
        <w:t xml:space="preserve"> Στην ψύχραιμη τοποθέτησή σας νομίζω ότι η λέξη «εγκληματικό</w:t>
      </w:r>
      <w:r>
        <w:rPr>
          <w:rFonts w:eastAsia="Times New Roman" w:cs="Times New Roman"/>
          <w:szCs w:val="24"/>
        </w:rPr>
        <w:t>»</w:t>
      </w:r>
      <w:r>
        <w:rPr>
          <w:rFonts w:eastAsia="Times New Roman" w:cs="Times New Roman"/>
          <w:szCs w:val="24"/>
        </w:rPr>
        <w:t>,</w:t>
      </w:r>
      <w:r>
        <w:rPr>
          <w:rFonts w:eastAsia="Times New Roman" w:cs="Times New Roman"/>
          <w:szCs w:val="24"/>
        </w:rPr>
        <w:t xml:space="preserve"> ήταν μια παραφωνία που </w:t>
      </w:r>
      <w:r>
        <w:rPr>
          <w:rFonts w:eastAsia="Times New Roman" w:cs="Times New Roman"/>
          <w:szCs w:val="24"/>
        </w:rPr>
        <w:lastRenderedPageBreak/>
        <w:t xml:space="preserve">δεν βοηθάει ούτε την επιχειρηματολογία σας ούτε έναν επί της ουσίας διάλογο. </w:t>
      </w:r>
    </w:p>
    <w:p w14:paraId="176E9C9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Χαρακόπουλε</w:t>
      </w:r>
      <w:proofErr w:type="spellEnd"/>
      <w:r>
        <w:rPr>
          <w:rFonts w:eastAsia="Times New Roman" w:cs="Times New Roman"/>
          <w:szCs w:val="24"/>
        </w:rPr>
        <w:t xml:space="preserve">, έχετε πολύ βαθιά γνώση αυτών των θεμάτων </w:t>
      </w:r>
      <w:r>
        <w:rPr>
          <w:rFonts w:eastAsia="Times New Roman" w:cs="Times New Roman"/>
          <w:szCs w:val="24"/>
        </w:rPr>
        <w:t>-</w:t>
      </w:r>
      <w:r>
        <w:rPr>
          <w:rFonts w:eastAsia="Times New Roman" w:cs="Times New Roman"/>
          <w:szCs w:val="24"/>
        </w:rPr>
        <w:t>και λόγω της ευθύνης που είχατε</w:t>
      </w:r>
      <w:r>
        <w:rPr>
          <w:rFonts w:eastAsia="Times New Roman" w:cs="Times New Roman"/>
          <w:szCs w:val="24"/>
        </w:rPr>
        <w:t xml:space="preserve"> στο κόμμα σας και στη Βουλή</w:t>
      </w:r>
      <w:r>
        <w:rPr>
          <w:rFonts w:eastAsia="Times New Roman" w:cs="Times New Roman"/>
          <w:szCs w:val="24"/>
        </w:rPr>
        <w:t>-</w:t>
      </w:r>
      <w:r>
        <w:rPr>
          <w:rFonts w:eastAsia="Times New Roman" w:cs="Times New Roman"/>
          <w:szCs w:val="24"/>
        </w:rPr>
        <w:t xml:space="preserve"> και θα ήθελα να συζητήσουμε –και να συζητήσουμε δημόσια- δύο πολύ σοβαρά πράγματα</w:t>
      </w:r>
      <w:r>
        <w:rPr>
          <w:rFonts w:eastAsia="Times New Roman" w:cs="Times New Roman"/>
          <w:szCs w:val="24"/>
        </w:rPr>
        <w:t>.</w:t>
      </w:r>
      <w:r>
        <w:rPr>
          <w:rFonts w:eastAsia="Times New Roman" w:cs="Times New Roman"/>
          <w:szCs w:val="24"/>
        </w:rPr>
        <w:t xml:space="preserve"> Το πρώτο είναι ποιο πρόβλημα πάμε να λύσουμε, διότι αν υπάρχει μια διαφωνία επί των λύσεων</w:t>
      </w:r>
      <w:r>
        <w:rPr>
          <w:rFonts w:eastAsia="Times New Roman" w:cs="Times New Roman"/>
          <w:szCs w:val="24"/>
        </w:rPr>
        <w:t>,</w:t>
      </w:r>
      <w:r>
        <w:rPr>
          <w:rFonts w:eastAsia="Times New Roman" w:cs="Times New Roman"/>
          <w:szCs w:val="24"/>
        </w:rPr>
        <w:t xml:space="preserve"> πρέπει να δούμε αν υπάρχει και διαφωνία επί του προ</w:t>
      </w:r>
      <w:r>
        <w:rPr>
          <w:rFonts w:eastAsia="Times New Roman" w:cs="Times New Roman"/>
          <w:szCs w:val="24"/>
        </w:rPr>
        <w:t>βλήματος, γιατί μπορεί να μη θεωρούμε οι δύο το πλέγμα προβλημάτων που πάμε να λύσουμε.</w:t>
      </w:r>
    </w:p>
    <w:p w14:paraId="176E9C9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Ας αρχίσουμε, λοιπόν, από τα απλά. Όντως</w:t>
      </w:r>
      <w:r>
        <w:rPr>
          <w:rFonts w:eastAsia="Times New Roman" w:cs="Times New Roman"/>
          <w:szCs w:val="24"/>
        </w:rPr>
        <w:t xml:space="preserve"> και δεν είναι μόνο κατάκτηση, όπως είπατε είναι κατάκτηση της κοινωνίας και έχει γίνει και από προηγούμενες κυβερνήσεις, οι εξετάσεις είναι αδιάβλητες και το πιστώνουμε στην κοινωνία και είναι ένα πολύ θετικό πράγμα. Όμως είναι και παιδαγωγικά πρόσφορες; </w:t>
      </w:r>
      <w:r>
        <w:rPr>
          <w:rFonts w:eastAsia="Times New Roman" w:cs="Times New Roman"/>
          <w:szCs w:val="24"/>
        </w:rPr>
        <w:t>Έχουμε συζητήσει</w:t>
      </w:r>
      <w:r>
        <w:rPr>
          <w:rFonts w:eastAsia="Times New Roman" w:cs="Times New Roman"/>
          <w:szCs w:val="24"/>
        </w:rPr>
        <w:t>,</w:t>
      </w:r>
      <w:r>
        <w:rPr>
          <w:rFonts w:eastAsia="Times New Roman" w:cs="Times New Roman"/>
          <w:szCs w:val="24"/>
        </w:rPr>
        <w:t xml:space="preserve"> αν αυτό το αδιάβλητο είναι και παιδαγωγικά ορθό; Διότι άλλο είναι αδιάβλητο και άλλο είναι αν αυτό το αδιάβλητο οδηγεί και σε παιδαγωγικά ορθές επιλογές.</w:t>
      </w:r>
    </w:p>
    <w:p w14:paraId="176E9C9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Ξέρετε ότι μόνο το 30% των παιδιών πάνε στις δέκα πρώτες επιλογές τους; Τα υπόλοιπα </w:t>
      </w:r>
      <w:r>
        <w:rPr>
          <w:rFonts w:eastAsia="Times New Roman" w:cs="Times New Roman"/>
          <w:szCs w:val="24"/>
        </w:rPr>
        <w:t>βάζουν τριάντα πέντε επιλογές, πενήντα δύο επιλογές. Άρα ένα από τα πράγματα στα οποία πρέπει –νομίζω- από κοινού να τείνουμε</w:t>
      </w:r>
      <w:r>
        <w:rPr>
          <w:rFonts w:eastAsia="Times New Roman" w:cs="Times New Roman"/>
          <w:szCs w:val="24"/>
        </w:rPr>
        <w:t>,</w:t>
      </w:r>
      <w:r>
        <w:rPr>
          <w:rFonts w:eastAsia="Times New Roman" w:cs="Times New Roman"/>
          <w:szCs w:val="24"/>
        </w:rPr>
        <w:t xml:space="preserve"> είναι ποιο σύστημα θα μπορέσει να αυξήσει τον αριθμό των παιδιών που θέλουν να σπουδάσουν αυτό που θέλουν να σπουδάσουν και να μη</w:t>
      </w:r>
      <w:r>
        <w:rPr>
          <w:rFonts w:eastAsia="Times New Roman" w:cs="Times New Roman"/>
          <w:szCs w:val="24"/>
        </w:rPr>
        <w:t>ν τους πετάει σε άσχετα θέματα.</w:t>
      </w:r>
    </w:p>
    <w:p w14:paraId="176E9C9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Το δεύτερο θέμα που είναι επίσης καίριο -και σε αυτό δεν έχει τοποθετηθεί το κόμμα σας με σαφήνεια- είναι το εξής</w:t>
      </w:r>
      <w:r w:rsidRPr="006A671B">
        <w:rPr>
          <w:rFonts w:eastAsia="Times New Roman" w:cs="Times New Roman"/>
          <w:szCs w:val="24"/>
        </w:rPr>
        <w:t xml:space="preserve">: </w:t>
      </w:r>
      <w:r>
        <w:rPr>
          <w:rFonts w:eastAsia="Times New Roman" w:cs="Times New Roman"/>
          <w:szCs w:val="24"/>
        </w:rPr>
        <w:t xml:space="preserve">Είμαστε μια χώρα χωρίς </w:t>
      </w:r>
      <w:r>
        <w:rPr>
          <w:rFonts w:eastAsia="Times New Roman" w:cs="Times New Roman"/>
          <w:szCs w:val="24"/>
        </w:rPr>
        <w:t>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υκείου; Ναι ή όχι; Εμείς υποστηρίζουμε ότι είμαστε μια χώρα χωρίς </w:t>
      </w:r>
      <w:r>
        <w:rPr>
          <w:rFonts w:eastAsia="Times New Roman" w:cs="Times New Roman"/>
          <w:szCs w:val="24"/>
        </w:rPr>
        <w:t>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υκείου. Η </w:t>
      </w:r>
      <w:r>
        <w:rPr>
          <w:rFonts w:eastAsia="Times New Roman" w:cs="Times New Roman"/>
          <w:szCs w:val="24"/>
        </w:rPr>
        <w:t>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υκείου δεν υπάρχει εκπαιδευτικά, δεν υπάρχει παιδαγωγικά. Και μάλιστα το κακό αυτό πάει και στη </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υκείου. Σε αυτό δεν υπάρχει μια κοινωνική ομάδα που να πεις ότι φταίει. Είναι σίγουρο ότι δεν φταίνε οι εκπαιδευτικοί. Είναι σίγουρο ότι δεν φταίνε οι γον</w:t>
      </w:r>
      <w:r>
        <w:rPr>
          <w:rFonts w:eastAsia="Times New Roman" w:cs="Times New Roman"/>
          <w:szCs w:val="24"/>
        </w:rPr>
        <w:t xml:space="preserve">είς. Είναι σίγουρο ότι δεν φταίνε οι μαθητές. Όμως τι γίνεται; Είναι ένα σύστημα που με τον καιρό έχει κακοφορμίσει τόσο πολύ, που σαν τα καρκινικά κύτταρα πολλαπλασιάζεται και εκτοπίζει τα υγιή κύτταρα, που είναι ποια; Είναι ακριβώς η </w:t>
      </w:r>
      <w:r>
        <w:rPr>
          <w:rFonts w:eastAsia="Times New Roman" w:cs="Times New Roman"/>
          <w:szCs w:val="24"/>
        </w:rPr>
        <w:t>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υκείου. </w:t>
      </w:r>
    </w:p>
    <w:p w14:paraId="176E9C9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Άρα πρέ</w:t>
      </w:r>
      <w:r>
        <w:rPr>
          <w:rFonts w:eastAsia="Times New Roman" w:cs="Times New Roman"/>
          <w:szCs w:val="24"/>
        </w:rPr>
        <w:t>πει να αποφασίσουμε κοινωνικά</w:t>
      </w:r>
      <w:r>
        <w:rPr>
          <w:rFonts w:eastAsia="Times New Roman" w:cs="Times New Roman"/>
          <w:szCs w:val="24"/>
        </w:rPr>
        <w:t>,</w:t>
      </w:r>
      <w:r>
        <w:rPr>
          <w:rFonts w:eastAsia="Times New Roman" w:cs="Times New Roman"/>
          <w:szCs w:val="24"/>
        </w:rPr>
        <w:t xml:space="preserve"> αν θέλουμε να είμαστε μια χώρα που έχει </w:t>
      </w:r>
      <w:r>
        <w:rPr>
          <w:rFonts w:eastAsia="Times New Roman" w:cs="Times New Roman"/>
          <w:szCs w:val="24"/>
        </w:rPr>
        <w:t>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υκείου ή μια χώρα που δεν έχει </w:t>
      </w:r>
      <w:r>
        <w:rPr>
          <w:rFonts w:eastAsia="Times New Roman" w:cs="Times New Roman"/>
          <w:szCs w:val="24"/>
        </w:rPr>
        <w:t>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υκείου. Πρέπει να το αποφασίσουμε αυτό ότι δεν θέλουμε </w:t>
      </w:r>
      <w:r>
        <w:rPr>
          <w:rFonts w:eastAsia="Times New Roman" w:cs="Times New Roman"/>
          <w:szCs w:val="24"/>
        </w:rPr>
        <w:t>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υκείου, αλλά σίγουρα δεν μπορεί να είναι ένα σχολείο με αυτόν τον χαρακτήρα.</w:t>
      </w:r>
    </w:p>
    <w:p w14:paraId="176E9C9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w:t>
      </w:r>
      <w:r>
        <w:rPr>
          <w:rFonts w:eastAsia="Times New Roman" w:cs="Times New Roman"/>
          <w:szCs w:val="24"/>
        </w:rPr>
        <w:t>θέμα είναι το εξής</w:t>
      </w:r>
      <w:r w:rsidRPr="006A671B">
        <w:rPr>
          <w:rFonts w:eastAsia="Times New Roman" w:cs="Times New Roman"/>
          <w:szCs w:val="24"/>
        </w:rPr>
        <w:t xml:space="preserve">: </w:t>
      </w:r>
      <w:r>
        <w:rPr>
          <w:rFonts w:eastAsia="Times New Roman" w:cs="Times New Roman"/>
          <w:szCs w:val="24"/>
        </w:rPr>
        <w:t xml:space="preserve">Κάθε φουρνιά παιδιών που δίνει εξετάσεις, κοστίζει στις ελληνικές οικογένειες 2,5 δισεκατομμύρια ευρώ. Αυτό για την κάθε φουρνιά. Επίσης είναι ένα </w:t>
      </w:r>
      <w:r>
        <w:rPr>
          <w:rFonts w:eastAsia="Times New Roman" w:cs="Times New Roman"/>
          <w:szCs w:val="24"/>
        </w:rPr>
        <w:t xml:space="preserve">θέμα </w:t>
      </w:r>
      <w:r>
        <w:rPr>
          <w:rFonts w:eastAsia="Times New Roman" w:cs="Times New Roman"/>
          <w:szCs w:val="24"/>
        </w:rPr>
        <w:t>το οποίο πρέπει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να βάλουμε πάνω στο τραπέζι. </w:t>
      </w:r>
    </w:p>
    <w:p w14:paraId="176E9C9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Επόμενο θέμα</w:t>
      </w:r>
      <w:r>
        <w:rPr>
          <w:rFonts w:eastAsia="Times New Roman" w:cs="Times New Roman"/>
          <w:szCs w:val="24"/>
        </w:rPr>
        <w:t>.</w:t>
      </w:r>
      <w:r>
        <w:rPr>
          <w:rFonts w:eastAsia="Times New Roman" w:cs="Times New Roman"/>
          <w:szCs w:val="24"/>
        </w:rPr>
        <w:t xml:space="preserve"> Το σύστημα</w:t>
      </w:r>
      <w:r>
        <w:rPr>
          <w:rFonts w:eastAsia="Times New Roman" w:cs="Times New Roman"/>
          <w:szCs w:val="24"/>
        </w:rPr>
        <w:t xml:space="preserve"> αυτό έκανε την παραπαιδεία –εγώ δε νομίζω ότι είναι το πρόβλημα τα φροντιστήρια, είναι μια νοοτροπία της παραπαιδείας, η οποία έχει πάρα πολλές εκφράσεις και τις ξέρετε, απλώς δεν θέλουμε να τα ανοίξουμε κοινωνικά όλα αυτά τα ζητήματα- οργανικό κομμάτι τη</w:t>
      </w:r>
      <w:r>
        <w:rPr>
          <w:rFonts w:eastAsia="Times New Roman" w:cs="Times New Roman"/>
          <w:szCs w:val="24"/>
        </w:rPr>
        <w:t>ς δημόσιας παιδείας. Είναι δυνατό αυτό; Είναι δυνατό η κοινωνία να έχει μια τέτοια πρόθεση και αίσθηση σε έναν θεσμό, που αντικειμενικά υπονομεύει τη δημόσια παιδεία; Και επιμένω ότι δεν είναι μόνο ο θεσμός των φροντιστηρίων.</w:t>
      </w:r>
    </w:p>
    <w:p w14:paraId="176E9C9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είναι δυο ακόμη πολύ σ</w:t>
      </w:r>
      <w:r>
        <w:rPr>
          <w:rFonts w:eastAsia="Times New Roman" w:cs="Times New Roman"/>
          <w:szCs w:val="24"/>
        </w:rPr>
        <w:t xml:space="preserve">οβαρά ζητήματα. Το πρώτο είναι ότι έτσι όπως έχουν εξελιχθεί τα πράγματα, τα παιδιά δεν μαθαίνουν. Τα παιδιά μαθαίνουν μια </w:t>
      </w:r>
      <w:proofErr w:type="spellStart"/>
      <w:r>
        <w:rPr>
          <w:rFonts w:eastAsia="Times New Roman" w:cs="Times New Roman"/>
          <w:szCs w:val="24"/>
        </w:rPr>
        <w:t>αλγοριθμοποιημένη</w:t>
      </w:r>
      <w:proofErr w:type="spellEnd"/>
      <w:r>
        <w:rPr>
          <w:rFonts w:eastAsia="Times New Roman" w:cs="Times New Roman"/>
          <w:szCs w:val="24"/>
        </w:rPr>
        <w:t xml:space="preserve"> γνώση, δηλαδή μαθαίνουν κανόνες για να περνούν τις εξετάσεις. Αυτό δεν συνιστά γνώση. Αυτό συνιστά μια γνώση τεχνικ</w:t>
      </w:r>
      <w:r>
        <w:rPr>
          <w:rFonts w:eastAsia="Times New Roman" w:cs="Times New Roman"/>
          <w:szCs w:val="24"/>
        </w:rPr>
        <w:t>ών, με αποκορύφωμα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τα μαθήματα της κοινωνικής και ανθρωπιστικής παιδείας, τα οποία τα μαθαίνουν κυριολεκτικά «απ’ έξω». Παίρνει «20» αυτός που δεν ξεχνά ούτε μια λέξη από την όποια σελίδα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176E9C9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Βεβαίως υπάρχει και κάτι άλλο πάρα πολύ σοβαρό. Ότα</w:t>
      </w:r>
      <w:r>
        <w:rPr>
          <w:rFonts w:eastAsia="Times New Roman" w:cs="Times New Roman"/>
          <w:szCs w:val="24"/>
        </w:rPr>
        <w:t>ν όλη η κοινωνία έχει αυτή την προσέγγιση και δεν αναζητά έξοδο απ’ αυτό το αδιέξοδο, τότε αυτά τα παιδιά σ’ αυτές τις ηλικίες έχουν μια πίεση, που εμείς νομίζουμε ότι δεν πρέπει να την έχουν οι νεολαίοι.</w:t>
      </w:r>
    </w:p>
    <w:p w14:paraId="176E9C9A" w14:textId="77777777" w:rsidR="00715E74" w:rsidRDefault="00502A31">
      <w:pPr>
        <w:spacing w:line="600" w:lineRule="auto"/>
        <w:ind w:firstLine="720"/>
        <w:contextualSpacing/>
        <w:jc w:val="both"/>
        <w:rPr>
          <w:rFonts w:eastAsia="Times New Roman" w:cs="Times New Roman"/>
          <w:szCs w:val="24"/>
        </w:rPr>
      </w:pPr>
      <w:r w:rsidRPr="00765C4E">
        <w:rPr>
          <w:rFonts w:eastAsia="Times New Roman" w:cs="Times New Roman"/>
          <w:szCs w:val="24"/>
        </w:rPr>
        <w:t xml:space="preserve">(Στο σημείο αυτό </w:t>
      </w:r>
      <w:r>
        <w:rPr>
          <w:rFonts w:eastAsia="Times New Roman" w:cs="Times New Roman"/>
          <w:szCs w:val="24"/>
        </w:rPr>
        <w:t>κ</w:t>
      </w:r>
      <w:r w:rsidRPr="00765C4E">
        <w:rPr>
          <w:rFonts w:eastAsia="Times New Roman" w:cs="Times New Roman"/>
          <w:szCs w:val="24"/>
        </w:rPr>
        <w:t>τυπάει το κουδούνι λήξεως του χρό</w:t>
      </w:r>
      <w:r w:rsidRPr="00765C4E">
        <w:rPr>
          <w:rFonts w:eastAsia="Times New Roman" w:cs="Times New Roman"/>
          <w:szCs w:val="24"/>
        </w:rPr>
        <w:t xml:space="preserve">νου του κυρίου </w:t>
      </w:r>
      <w:r>
        <w:rPr>
          <w:rFonts w:eastAsia="Times New Roman" w:cs="Times New Roman"/>
          <w:szCs w:val="24"/>
        </w:rPr>
        <w:t>Υπουργού</w:t>
      </w:r>
      <w:r w:rsidRPr="00765C4E">
        <w:rPr>
          <w:rFonts w:eastAsia="Times New Roman" w:cs="Times New Roman"/>
          <w:szCs w:val="24"/>
        </w:rPr>
        <w:t>)</w:t>
      </w:r>
    </w:p>
    <w:p w14:paraId="176E9C9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7D0552">
        <w:rPr>
          <w:rFonts w:eastAsia="Times New Roman" w:cs="Times New Roman"/>
          <w:b/>
          <w:szCs w:val="24"/>
        </w:rPr>
        <w:t xml:space="preserve">ΠΡΟΕΔΡΕΥΩΝ (Σπυρίδων Λυκούδης): </w:t>
      </w:r>
      <w:r>
        <w:rPr>
          <w:rFonts w:eastAsia="Times New Roman" w:cs="Times New Roman"/>
          <w:szCs w:val="24"/>
        </w:rPr>
        <w:t>Κύριε Υπουργέ, τα υπόλοιπα στη δευτερολογία σας.</w:t>
      </w:r>
    </w:p>
    <w:p w14:paraId="176E9C9C"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sidRPr="003B7E38">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Έχετε απόλυτο δίκιο και με </w:t>
      </w:r>
      <w:proofErr w:type="spellStart"/>
      <w:r>
        <w:rPr>
          <w:rFonts w:eastAsia="Times New Roman" w:cs="Times New Roman"/>
          <w:szCs w:val="24"/>
        </w:rPr>
        <w:t>συγχωρείτε</w:t>
      </w:r>
      <w:proofErr w:type="spellEnd"/>
      <w:r>
        <w:rPr>
          <w:rFonts w:eastAsia="Times New Roman" w:cs="Times New Roman"/>
          <w:szCs w:val="24"/>
        </w:rPr>
        <w:t>. Θα μου δώσετε μόνο λίγα δευτερόλεπτα.</w:t>
      </w:r>
    </w:p>
    <w:p w14:paraId="176E9C9D"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σας απαντήσω στη δευτερολογία μου σ’ αυτό που ρωτήσατε, αλλά θα ήθελα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συνεννοηθούμε, εάν βλέπετε ότι αυτά είναι προβλήματα. Εάν αυτά είναι προβλήματα, τότε από κοινού να δούμε λύσεις ή έστω να διαφωνήσουμε σε λύσεις, αλλά τουλάχιστον να ξέ</w:t>
      </w:r>
      <w:r>
        <w:rPr>
          <w:rFonts w:eastAsia="Times New Roman" w:cs="Times New Roman"/>
          <w:szCs w:val="24"/>
        </w:rPr>
        <w:t>ρουμε σε ποια προβλήματα συμφωνούμε.</w:t>
      </w:r>
    </w:p>
    <w:p w14:paraId="176E9C9E"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και με </w:t>
      </w:r>
      <w:proofErr w:type="spellStart"/>
      <w:r>
        <w:rPr>
          <w:rFonts w:eastAsia="Times New Roman" w:cs="Times New Roman"/>
          <w:szCs w:val="24"/>
        </w:rPr>
        <w:t>συγχωρείτε</w:t>
      </w:r>
      <w:proofErr w:type="spellEnd"/>
      <w:r>
        <w:rPr>
          <w:rFonts w:eastAsia="Times New Roman" w:cs="Times New Roman"/>
          <w:szCs w:val="24"/>
        </w:rPr>
        <w:t xml:space="preserve"> για τον χρόνο.</w:t>
      </w:r>
    </w:p>
    <w:p w14:paraId="176E9C9F"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sidRPr="007D0552">
        <w:rPr>
          <w:rFonts w:eastAsia="Times New Roman" w:cs="Times New Roman"/>
          <w:b/>
          <w:szCs w:val="24"/>
        </w:rPr>
        <w:t xml:space="preserve">ΠΡΟΕΔΡΕΥΩΝ (Σπυρίδων Λυκούδης): </w:t>
      </w:r>
      <w:r w:rsidRPr="007D0552">
        <w:rPr>
          <w:rFonts w:eastAsia="Times New Roman" w:cs="Times New Roman"/>
          <w:szCs w:val="24"/>
        </w:rPr>
        <w:t>Κ</w:t>
      </w:r>
      <w:r>
        <w:rPr>
          <w:rFonts w:eastAsia="Times New Roman" w:cs="Times New Roman"/>
          <w:szCs w:val="24"/>
        </w:rPr>
        <w:t>ύριε συνάδελφε, έχετε τον λόγο.</w:t>
      </w:r>
    </w:p>
    <w:p w14:paraId="176E9CA0"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Κύριε Υπουργέ, νομίζω ότι από την προηγούμενη θητεία σας ως Πρόεδρος της Επιτροπής Μο</w:t>
      </w:r>
      <w:r>
        <w:rPr>
          <w:rFonts w:eastAsia="Times New Roman" w:cs="Times New Roman"/>
          <w:szCs w:val="24"/>
        </w:rPr>
        <w:t xml:space="preserve">ρφωτικών Υποθέσεων και τη δική μου προηγούμενη ιδιότητα ως υπεύθυνου της Νέας Δημοκρατίας για τα ζητήματα παιδείας, είχαμε την ευκαιρία στο πλαίσιο του εξαντλητικού διαλόγου που έγινε στις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μας,</w:t>
      </w:r>
      <w:r>
        <w:rPr>
          <w:rFonts w:eastAsia="Times New Roman" w:cs="Times New Roman"/>
          <w:szCs w:val="24"/>
        </w:rPr>
        <w:t xml:space="preserve"> να καταθέσουμε σκέψεις και προτάσεις.</w:t>
      </w:r>
    </w:p>
    <w:p w14:paraId="176E9CA1"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όσον αφορά την κατάσταση που επικρατεί στο </w:t>
      </w:r>
      <w:r>
        <w:rPr>
          <w:rFonts w:eastAsia="Times New Roman" w:cs="Times New Roman"/>
          <w:szCs w:val="24"/>
        </w:rPr>
        <w:t>λ</w:t>
      </w:r>
      <w:r>
        <w:rPr>
          <w:rFonts w:eastAsia="Times New Roman" w:cs="Times New Roman"/>
          <w:szCs w:val="24"/>
        </w:rPr>
        <w:t>ύκειο</w:t>
      </w:r>
      <w:r>
        <w:rPr>
          <w:rFonts w:eastAsia="Times New Roman" w:cs="Times New Roman"/>
          <w:szCs w:val="24"/>
        </w:rPr>
        <w:t>,</w:t>
      </w:r>
      <w:r>
        <w:rPr>
          <w:rFonts w:eastAsia="Times New Roman" w:cs="Times New Roman"/>
          <w:szCs w:val="24"/>
        </w:rPr>
        <w:t xml:space="preserve"> δύσκολα κανείς μπορεί να </w:t>
      </w:r>
      <w:proofErr w:type="spellStart"/>
      <w:r>
        <w:rPr>
          <w:rFonts w:eastAsia="Times New Roman" w:cs="Times New Roman"/>
          <w:szCs w:val="24"/>
        </w:rPr>
        <w:t>αντιλέξει</w:t>
      </w:r>
      <w:proofErr w:type="spellEnd"/>
      <w:r>
        <w:rPr>
          <w:rFonts w:eastAsia="Times New Roman" w:cs="Times New Roman"/>
          <w:szCs w:val="24"/>
        </w:rPr>
        <w:t xml:space="preserve"> ότι υπάρχει ένα σοβαρό ζήτημα που έχει να κάνει κυρίως με τη Γ΄ </w:t>
      </w:r>
      <w:r>
        <w:rPr>
          <w:rFonts w:eastAsia="Times New Roman" w:cs="Times New Roman"/>
          <w:szCs w:val="24"/>
        </w:rPr>
        <w:t>λ</w:t>
      </w:r>
      <w:r>
        <w:rPr>
          <w:rFonts w:eastAsia="Times New Roman" w:cs="Times New Roman"/>
          <w:szCs w:val="24"/>
        </w:rPr>
        <w:t xml:space="preserve">υκείου, όπου ουσιαστικά είναι όπως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 περιγράψατε.</w:t>
      </w:r>
    </w:p>
    <w:p w14:paraId="176E9CA2"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ζητούμενο είναι πέρα από την περιγραφή –</w:t>
      </w:r>
      <w:r>
        <w:rPr>
          <w:rFonts w:eastAsia="Times New Roman" w:cs="Times New Roman"/>
          <w:szCs w:val="24"/>
        </w:rPr>
        <w:t xml:space="preserve">γιατί είστε </w:t>
      </w:r>
      <w:r>
        <w:rPr>
          <w:rFonts w:eastAsia="Times New Roman" w:cs="Times New Roman"/>
          <w:szCs w:val="24"/>
        </w:rPr>
        <w:t xml:space="preserve">πια </w:t>
      </w:r>
      <w:r>
        <w:rPr>
          <w:rFonts w:eastAsia="Times New Roman" w:cs="Times New Roman"/>
          <w:szCs w:val="24"/>
        </w:rPr>
        <w:t>τρι</w:t>
      </w:r>
      <w:r>
        <w:rPr>
          <w:rFonts w:eastAsia="Times New Roman" w:cs="Times New Roman"/>
          <w:szCs w:val="24"/>
        </w:rPr>
        <w:t>ά</w:t>
      </w:r>
      <w:r>
        <w:rPr>
          <w:rFonts w:eastAsia="Times New Roman" w:cs="Times New Roman"/>
          <w:szCs w:val="24"/>
        </w:rPr>
        <w:t>μισι</w:t>
      </w:r>
      <w:r>
        <w:rPr>
          <w:rFonts w:eastAsia="Times New Roman" w:cs="Times New Roman"/>
          <w:szCs w:val="24"/>
        </w:rPr>
        <w:t xml:space="preserve"> χρόνια Κυβέρνηση- να δούμε τι κάνουμε. Με την </w:t>
      </w:r>
      <w:proofErr w:type="spellStart"/>
      <w:r>
        <w:rPr>
          <w:rFonts w:eastAsia="Times New Roman" w:cs="Times New Roman"/>
          <w:szCs w:val="24"/>
        </w:rPr>
        <w:t>πρωτολογία</w:t>
      </w:r>
      <w:proofErr w:type="spellEnd"/>
      <w:r>
        <w:rPr>
          <w:rFonts w:eastAsia="Times New Roman" w:cs="Times New Roman"/>
          <w:szCs w:val="24"/>
        </w:rPr>
        <w:t xml:space="preserve"> σας δεν μας κάνατε σοφότερους στο βασικό ερώτημα που σας θέσαμε. Ας ελπίσουμε να το κάνετε στη δευτερολογία σας.</w:t>
      </w:r>
    </w:p>
    <w:p w14:paraId="176E9CA3"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Εγώ δεν είχα αυταπάτες ότι θα μας παρουσιάζατε σήμερα έναν συ</w:t>
      </w:r>
      <w:r>
        <w:rPr>
          <w:rFonts w:eastAsia="Times New Roman" w:cs="Times New Roman"/>
          <w:szCs w:val="24"/>
        </w:rPr>
        <w:t xml:space="preserve">γκεκριμένο οδικό χάρτη των αλλαγών, που </w:t>
      </w:r>
      <w:r>
        <w:rPr>
          <w:rFonts w:eastAsia="Times New Roman" w:cs="Times New Roman"/>
          <w:szCs w:val="24"/>
        </w:rPr>
        <w:t>τρ</w:t>
      </w:r>
      <w:r>
        <w:rPr>
          <w:rFonts w:eastAsia="Times New Roman" w:cs="Times New Roman"/>
          <w:szCs w:val="24"/>
        </w:rPr>
        <w:t>ιά</w:t>
      </w:r>
      <w:r>
        <w:rPr>
          <w:rFonts w:eastAsia="Times New Roman" w:cs="Times New Roman"/>
          <w:szCs w:val="24"/>
        </w:rPr>
        <w:t>μισι</w:t>
      </w:r>
      <w:r>
        <w:rPr>
          <w:rFonts w:eastAsia="Times New Roman" w:cs="Times New Roman"/>
          <w:szCs w:val="24"/>
        </w:rPr>
        <w:t xml:space="preserve"> χρόνια τώρα λέτε ότι θα γίνουν, αλλά που δεν τις έχουμε δει στην πράξη. Θα περίμενα, όμως, κύριε Υπουργέ, κάποια αυτοκριτική για λάθη και παραλείψεις που έγιναν αυτό το διάστημα, όπως για την </w:t>
      </w:r>
      <w:r>
        <w:rPr>
          <w:rFonts w:eastAsia="Times New Roman" w:cs="Times New Roman"/>
          <w:szCs w:val="24"/>
        </w:rPr>
        <w:t>τ</w:t>
      </w:r>
      <w:r>
        <w:rPr>
          <w:rFonts w:eastAsia="Times New Roman" w:cs="Times New Roman"/>
          <w:szCs w:val="24"/>
        </w:rPr>
        <w:t xml:space="preserve">ράπεζα των </w:t>
      </w:r>
      <w:r>
        <w:rPr>
          <w:rFonts w:eastAsia="Times New Roman" w:cs="Times New Roman"/>
          <w:szCs w:val="24"/>
        </w:rPr>
        <w:t>θ</w:t>
      </w:r>
      <w:r>
        <w:rPr>
          <w:rFonts w:eastAsia="Times New Roman" w:cs="Times New Roman"/>
          <w:szCs w:val="24"/>
        </w:rPr>
        <w:t>εμ</w:t>
      </w:r>
      <w:r>
        <w:rPr>
          <w:rFonts w:eastAsia="Times New Roman" w:cs="Times New Roman"/>
          <w:szCs w:val="24"/>
        </w:rPr>
        <w:t xml:space="preserve">άτων εάν ήταν σωστό ή λάθος η κατάργησή της, </w:t>
      </w:r>
      <w:r>
        <w:rPr>
          <w:rFonts w:eastAsia="Times New Roman" w:cs="Times New Roman"/>
          <w:szCs w:val="24"/>
        </w:rPr>
        <w:t xml:space="preserve">ή </w:t>
      </w:r>
      <w:r>
        <w:rPr>
          <w:rFonts w:eastAsia="Times New Roman" w:cs="Times New Roman"/>
          <w:szCs w:val="24"/>
        </w:rPr>
        <w:t>για την κατάργηση της βάσης εισαγωγής του «10» στην τριτοβάθμια εκπαίδευση.</w:t>
      </w:r>
    </w:p>
    <w:p w14:paraId="176E9CA4"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Μνημονεύσατε νωρίτερα τις συζητήσεις που κάναμε στην Επιτροπή Μορφωτικών Υποθέσεων. Θυμάστε τους </w:t>
      </w:r>
      <w:r>
        <w:rPr>
          <w:rFonts w:eastAsia="Times New Roman" w:cs="Times New Roman"/>
          <w:szCs w:val="24"/>
        </w:rPr>
        <w:t>π</w:t>
      </w:r>
      <w:r>
        <w:rPr>
          <w:rFonts w:eastAsia="Times New Roman" w:cs="Times New Roman"/>
          <w:szCs w:val="24"/>
        </w:rPr>
        <w:t xml:space="preserve">ροέδρους </w:t>
      </w:r>
      <w:r>
        <w:rPr>
          <w:rFonts w:eastAsia="Times New Roman" w:cs="Times New Roman"/>
          <w:szCs w:val="24"/>
        </w:rPr>
        <w:lastRenderedPageBreak/>
        <w:t>των ΤΕΙ, οι οποίοι μας μίλ</w:t>
      </w:r>
      <w:r>
        <w:rPr>
          <w:rFonts w:eastAsia="Times New Roman" w:cs="Times New Roman"/>
          <w:szCs w:val="24"/>
        </w:rPr>
        <w:t xml:space="preserve">ησαν για τους «λιμνάζοντες» σπουδαστές στα </w:t>
      </w:r>
      <w:r>
        <w:rPr>
          <w:rFonts w:eastAsia="Times New Roman" w:cs="Times New Roman"/>
          <w:szCs w:val="24"/>
        </w:rPr>
        <w:t>τ</w:t>
      </w:r>
      <w:r>
        <w:rPr>
          <w:rFonts w:eastAsia="Times New Roman" w:cs="Times New Roman"/>
          <w:szCs w:val="24"/>
        </w:rPr>
        <w:t xml:space="preserve">εχνολογικά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 xml:space="preserve">δρύματα, διότι με την κατάργηση της βάσης του «10» έμπαιναν οι περισσότεροι με ευκολία στα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 αλλά το επίπεδό τους, οι γνώσεις τους δεν ανταποκρίνονταν  στο επ</w:t>
      </w:r>
      <w:r>
        <w:rPr>
          <w:rFonts w:eastAsia="Times New Roman" w:cs="Times New Roman"/>
          <w:szCs w:val="24"/>
        </w:rPr>
        <w:t xml:space="preserve">ίπεδο του </w:t>
      </w:r>
      <w:r>
        <w:rPr>
          <w:rFonts w:eastAsia="Times New Roman" w:cs="Times New Roman"/>
          <w:szCs w:val="24"/>
        </w:rPr>
        <w:t>ι</w:t>
      </w:r>
      <w:r>
        <w:rPr>
          <w:rFonts w:eastAsia="Times New Roman" w:cs="Times New Roman"/>
          <w:szCs w:val="24"/>
        </w:rPr>
        <w:t xml:space="preserve">δρύματος και τελικά κατέληγαν να είναι «αιώνιοι φοιτητές»; Τώρα με την ελεύθερη πρόσβαση που εσείς υπόσχεστε γι’ αυτές τις σχολές χαμηλής ζήτησης, το πράγμα θα χειροτερεύσει, επί τα </w:t>
      </w:r>
      <w:proofErr w:type="spellStart"/>
      <w:r>
        <w:rPr>
          <w:rFonts w:eastAsia="Times New Roman" w:cs="Times New Roman"/>
          <w:szCs w:val="24"/>
        </w:rPr>
        <w:t>χείρω</w:t>
      </w:r>
      <w:proofErr w:type="spellEnd"/>
      <w:r>
        <w:rPr>
          <w:rFonts w:eastAsia="Times New Roman" w:cs="Times New Roman"/>
          <w:szCs w:val="24"/>
        </w:rPr>
        <w:t xml:space="preserve"> θα εξελιχθεί η κατάσταση και θα έχουμε αυτή τη φενάκη, τη</w:t>
      </w:r>
      <w:r>
        <w:rPr>
          <w:rFonts w:eastAsia="Times New Roman" w:cs="Times New Roman"/>
          <w:szCs w:val="24"/>
        </w:rPr>
        <w:t xml:space="preserve">ν αυταπάτη, οι γονείς να πιστεύουν ότι τα παιδιά τους πέτυχαν στα </w:t>
      </w:r>
      <w:r>
        <w:rPr>
          <w:rFonts w:eastAsia="Times New Roman" w:cs="Times New Roman"/>
          <w:szCs w:val="24"/>
        </w:rPr>
        <w:t>π</w:t>
      </w:r>
      <w:r>
        <w:rPr>
          <w:rFonts w:eastAsia="Times New Roman" w:cs="Times New Roman"/>
          <w:szCs w:val="24"/>
        </w:rPr>
        <w:t>ανεπιστήμια και να δαπανούν για χρόνια οικονομικούς πόρους στη δύσκολη αυτή οικονομική συγκυρία που περνούμε και τα παιδιά να μην παίρνουν ποτέ πτυχίο. Αυτός είναι ο σχεδιασμός μας; Ας δούμ</w:t>
      </w:r>
      <w:r>
        <w:rPr>
          <w:rFonts w:eastAsia="Times New Roman" w:cs="Times New Roman"/>
          <w:szCs w:val="24"/>
        </w:rPr>
        <w:t>ε κατάματα το πρόβλημα.</w:t>
      </w:r>
    </w:p>
    <w:p w14:paraId="176E9CA5"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κύριε Υπουργέ, σήμερα που ανακοινώνονται οι βαθμοί των πανελλήνιων εξετάσεων και χιλιάδες οικογένειες θα ετοιμάσουν τις βαλίτσες των παιδιών τους για να μεταβούν στο εξωτερικό να σπουδάσουν, θέλω να πω ότι ήμουν χθες </w:t>
      </w:r>
      <w:r>
        <w:rPr>
          <w:rFonts w:eastAsia="Times New Roman" w:cs="Times New Roman"/>
          <w:szCs w:val="24"/>
        </w:rPr>
        <w:t xml:space="preserve">με συναδέλφους από την Κύπρο, μαζί με άλλους Βουλευτές </w:t>
      </w:r>
      <w:r>
        <w:rPr>
          <w:rFonts w:eastAsia="Times New Roman" w:cs="Times New Roman"/>
          <w:szCs w:val="24"/>
        </w:rPr>
        <w:lastRenderedPageBreak/>
        <w:t xml:space="preserve">που βρίσκονται στη χώρα μας για την ετήσια γενική συνέλευση της Διακοινοβουλευτικής Συνέλευσης της Ορθοδοξίας, οι οποίοι μου έλεγαν, κύριε Υπουργέ, ότι στην Κύπρο από τα οκτώ </w:t>
      </w:r>
      <w:r>
        <w:rPr>
          <w:rFonts w:eastAsia="Times New Roman" w:cs="Times New Roman"/>
          <w:szCs w:val="24"/>
        </w:rPr>
        <w:t>π</w:t>
      </w:r>
      <w:r>
        <w:rPr>
          <w:rFonts w:eastAsia="Times New Roman" w:cs="Times New Roman"/>
          <w:szCs w:val="24"/>
        </w:rPr>
        <w:t>ανεπιστήμια τα πέντε είνα</w:t>
      </w:r>
      <w:r>
        <w:rPr>
          <w:rFonts w:eastAsia="Times New Roman" w:cs="Times New Roman"/>
          <w:szCs w:val="24"/>
        </w:rPr>
        <w:t xml:space="preserve">ι ιδιωτικά. </w:t>
      </w:r>
    </w:p>
    <w:p w14:paraId="176E9CA6"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Κύπρος, λοιπόν, είναι πόλος έλξης πολλών χιλιάδων φοιτητών και </w:t>
      </w:r>
      <w:proofErr w:type="spellStart"/>
      <w:r>
        <w:rPr>
          <w:rFonts w:eastAsia="Times New Roman" w:cs="Times New Roman"/>
          <w:szCs w:val="24"/>
        </w:rPr>
        <w:t>Ελλαδιτών</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ενώ,</w:t>
      </w:r>
      <w:r>
        <w:rPr>
          <w:rFonts w:eastAsia="Times New Roman" w:cs="Times New Roman"/>
          <w:szCs w:val="24"/>
        </w:rPr>
        <w:t xml:space="preserve"> αντιθέτως, η Ελλάδα εξακολουθεί να αιμορραγεί σε φοιτητές, πέρα από τους νέους επιστήμονες που φεύγουν αναζητώντας εργασία στο εξωτερικό και αιμορραγούμε και σε ο</w:t>
      </w:r>
      <w:r>
        <w:rPr>
          <w:rFonts w:eastAsia="Times New Roman" w:cs="Times New Roman"/>
          <w:szCs w:val="24"/>
        </w:rPr>
        <w:t xml:space="preserve">ικονομικούς πόρους. </w:t>
      </w:r>
    </w:p>
    <w:p w14:paraId="176E9CA7"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Αντί να έχουμε εισαγωγή φοιτητών και να είμαστε ένας πόλος έλξης, ένα κέντρο εκπαίδευσης στη </w:t>
      </w:r>
      <w:r>
        <w:rPr>
          <w:rFonts w:eastAsia="Times New Roman" w:cs="Times New Roman"/>
          <w:szCs w:val="24"/>
        </w:rPr>
        <w:t>Ν</w:t>
      </w:r>
      <w:r>
        <w:rPr>
          <w:rFonts w:eastAsia="Times New Roman" w:cs="Times New Roman"/>
          <w:szCs w:val="24"/>
        </w:rPr>
        <w:t>οτιοανατολική Ευρώπη και όχι μόνο, να προσφέρουμε εργασία σε νέους διδάκτορες και επιστήμονες, να φέρουμε ανάπτυξη με προσλήψεις νέων διοικητ</w:t>
      </w:r>
      <w:r>
        <w:rPr>
          <w:rFonts w:eastAsia="Times New Roman" w:cs="Times New Roman"/>
          <w:szCs w:val="24"/>
        </w:rPr>
        <w:t xml:space="preserve">ικών υπαλλήλων, εμείς τους διώχνουμε. Στην Κύπρο, ξέρετε, πηγαίνουν καθηγητές από ελληνικά δημόσια πανεπιστήμια, οι οποίοι όσο ήταν εδώ, βεβαίως, κατακεραύνωναν τα ιδιωτικά πανεπιστήμια. </w:t>
      </w:r>
    </w:p>
    <w:p w14:paraId="176E9CA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στην επικείμενη </w:t>
      </w:r>
      <w:r>
        <w:rPr>
          <w:rFonts w:eastAsia="Times New Roman" w:cs="Times New Roman"/>
          <w:szCs w:val="24"/>
        </w:rPr>
        <w:t>Α</w:t>
      </w:r>
      <w:r>
        <w:rPr>
          <w:rFonts w:eastAsia="Times New Roman" w:cs="Times New Roman"/>
          <w:szCs w:val="24"/>
        </w:rPr>
        <w:t>ναθεώρηση του Συντάγματος</w:t>
      </w:r>
      <w:r>
        <w:rPr>
          <w:rFonts w:eastAsia="Times New Roman" w:cs="Times New Roman"/>
          <w:szCs w:val="24"/>
        </w:rPr>
        <w:t>,</w:t>
      </w:r>
      <w:r>
        <w:rPr>
          <w:rFonts w:eastAsia="Times New Roman" w:cs="Times New Roman"/>
          <w:szCs w:val="24"/>
        </w:rPr>
        <w:t xml:space="preserve"> δεν πρέπει να</w:t>
      </w:r>
      <w:r>
        <w:rPr>
          <w:rFonts w:eastAsia="Times New Roman" w:cs="Times New Roman"/>
          <w:szCs w:val="24"/>
        </w:rPr>
        <w:t xml:space="preserve"> περιοριστείτε μόνο στη συζήτηση που ανοίξατε περί χωρισμού Εκκλησίας και Πολιτείας. Θα πρέπει να δούμε υπαρκτά προβλήματα, να ξεπεράσουμε ιδεοληψίες και να θέσουμε το δάχτυλο επί τον τύπον των ήλων, προχωρώντας και στην αναθεώρηση του άρθρου 16 του Συντάγ</w:t>
      </w:r>
      <w:r>
        <w:rPr>
          <w:rFonts w:eastAsia="Times New Roman" w:cs="Times New Roman"/>
          <w:szCs w:val="24"/>
        </w:rPr>
        <w:t xml:space="preserve">ματος. </w:t>
      </w:r>
    </w:p>
    <w:p w14:paraId="176E9CA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για την ανοχή σας.</w:t>
      </w:r>
    </w:p>
    <w:p w14:paraId="176E9CA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Κι εγώ ευχαριστώ.</w:t>
      </w:r>
    </w:p>
    <w:p w14:paraId="176E9CA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κύριος Υπουργός. </w:t>
      </w:r>
    </w:p>
    <w:p w14:paraId="176E9CA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Ευχαριστώ, κύριε Πρόεδρε. </w:t>
      </w:r>
    </w:p>
    <w:p w14:paraId="176E9CA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Χαρακόπουλε</w:t>
      </w:r>
      <w:proofErr w:type="spellEnd"/>
      <w:r>
        <w:rPr>
          <w:rFonts w:eastAsia="Times New Roman" w:cs="Times New Roman"/>
          <w:szCs w:val="24"/>
        </w:rPr>
        <w:t>, είναι αυτό που λένε «</w:t>
      </w:r>
      <w:proofErr w:type="spellStart"/>
      <w:r>
        <w:rPr>
          <w:rFonts w:eastAsia="Times New Roman" w:cs="Times New Roman"/>
          <w:szCs w:val="24"/>
        </w:rPr>
        <w:t>στρίβειν</w:t>
      </w:r>
      <w:proofErr w:type="spellEnd"/>
      <w:r>
        <w:rPr>
          <w:rFonts w:eastAsia="Times New Roman" w:cs="Times New Roman"/>
          <w:szCs w:val="24"/>
        </w:rPr>
        <w:t xml:space="preserve"> διά του αρραβώνος». </w:t>
      </w:r>
    </w:p>
    <w:p w14:paraId="176E9CA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Μέχρι στιγμής εσείς δεν μας δώσατε απάντηση. </w:t>
      </w:r>
    </w:p>
    <w:p w14:paraId="176E9CA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Έως τώρα συζητάμε το θέμα που θίξατε με την ερώτ</w:t>
      </w:r>
      <w:r>
        <w:rPr>
          <w:rFonts w:eastAsia="Times New Roman" w:cs="Times New Roman"/>
          <w:szCs w:val="24"/>
        </w:rPr>
        <w:t xml:space="preserve">ησή σας. </w:t>
      </w:r>
    </w:p>
    <w:p w14:paraId="176E9CB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θέμα των ιδιωτικών πανεπιστημίων είναι ένα εξαιρετικά σύνθετο θέμα. Δεν θέλω να μπω στην όποια αντιπαράθεση με την Κύπρο. Η Κύπρος είναι ένα ανεξάρτητο κράτους που κάνει ό,τι νομίζει όπως και άλλα ευρωπαϊκά κράτη. </w:t>
      </w:r>
    </w:p>
    <w:p w14:paraId="176E9CB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όμως, κι εσείς πολύ </w:t>
      </w:r>
      <w:r>
        <w:rPr>
          <w:rFonts w:eastAsia="Times New Roman" w:cs="Times New Roman"/>
          <w:szCs w:val="24"/>
        </w:rPr>
        <w:t>καλά ότι τα ιδιωτικά πανεπιστήμια είναι ένας θεσμός που δεν έχει ευδοκιμήσει καθόλου στην Ευρώπη. Αντιθέτως στην Ευρώπη τα δημόσια πανεπιστήμια έχουν πολλές δυνατότητες διαχείρισης των κονδυλίων όχι μόνο μέσα από το δημόσιο λογιστικό αλλά μέσα από πολλαπλο</w:t>
      </w:r>
      <w:r>
        <w:rPr>
          <w:rFonts w:eastAsia="Times New Roman" w:cs="Times New Roman"/>
          <w:szCs w:val="24"/>
        </w:rPr>
        <w:t>ύς τρόπους</w:t>
      </w:r>
      <w:r>
        <w:rPr>
          <w:rFonts w:eastAsia="Times New Roman" w:cs="Times New Roman"/>
          <w:szCs w:val="24"/>
        </w:rPr>
        <w:t>,</w:t>
      </w:r>
      <w:r>
        <w:rPr>
          <w:rFonts w:eastAsia="Times New Roman" w:cs="Times New Roman"/>
          <w:szCs w:val="24"/>
        </w:rPr>
        <w:t xml:space="preserve"> πράγμα που υπάρχει και στην Ελλάδα. Ας μην το θίξουμε όμως, το θέμα αυτό, γιατί νομίζω θα το θίξουμε επιδερμικά. </w:t>
      </w:r>
    </w:p>
    <w:p w14:paraId="176E9CB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Εγώ να δηλώσω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χαίρομαι </w:t>
      </w:r>
      <w:r>
        <w:rPr>
          <w:rFonts w:eastAsia="Times New Roman" w:cs="Times New Roman"/>
          <w:szCs w:val="24"/>
        </w:rPr>
        <w:t>που</w:t>
      </w:r>
      <w:r>
        <w:rPr>
          <w:rFonts w:eastAsia="Times New Roman" w:cs="Times New Roman"/>
          <w:szCs w:val="24"/>
        </w:rPr>
        <w:t xml:space="preserve"> συμφωνούμε στα προβλήματα. Συμφωνούμε στο πλέγμα των προβλημάτων. Σε λεπτομέρειες μπορ</w:t>
      </w:r>
      <w:r>
        <w:rPr>
          <w:rFonts w:eastAsia="Times New Roman" w:cs="Times New Roman"/>
          <w:szCs w:val="24"/>
        </w:rPr>
        <w:t>εί να μη συμφωνούμε. Πράγματι θίξατε και κάτι που δεν έθιξα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θέμα των λιμναζόντων φοιτητών. Είναι ένα πολύ σοβαρό ζήτημα, το οποίο κατά τη γνώμη μας προέρχεται από το γεγονός ότι</w:t>
      </w:r>
      <w:r>
        <w:rPr>
          <w:rFonts w:eastAsia="Times New Roman" w:cs="Times New Roman"/>
          <w:szCs w:val="24"/>
        </w:rPr>
        <w:t>,</w:t>
      </w:r>
      <w:r>
        <w:rPr>
          <w:rFonts w:eastAsia="Times New Roman" w:cs="Times New Roman"/>
          <w:szCs w:val="24"/>
        </w:rPr>
        <w:t xml:space="preserve"> πάρα πολλά παιδιά πηγαίνουν να σπουδάσουν πράγματα που δεν τα ξέρουν και </w:t>
      </w:r>
      <w:r>
        <w:rPr>
          <w:rFonts w:eastAsia="Times New Roman" w:cs="Times New Roman"/>
          <w:szCs w:val="24"/>
        </w:rPr>
        <w:t xml:space="preserve">λόγω </w:t>
      </w:r>
      <w:r>
        <w:rPr>
          <w:rFonts w:eastAsia="Times New Roman" w:cs="Times New Roman"/>
          <w:szCs w:val="24"/>
        </w:rPr>
        <w:lastRenderedPageBreak/>
        <w:t xml:space="preserve">αυτού του συστήματος απλώς μπαίνουν σε ένα τμήμα χωρίς καν να το γνωρίζουν. </w:t>
      </w:r>
    </w:p>
    <w:p w14:paraId="176E9CB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κι εμείς τι λέμε; Λέμε ότι αν τυχόν στήσουμε ένα σχολείο με τη Γ΄ </w:t>
      </w:r>
      <w:r>
        <w:rPr>
          <w:rFonts w:eastAsia="Times New Roman" w:cs="Times New Roman"/>
          <w:szCs w:val="24"/>
        </w:rPr>
        <w:t>λ</w:t>
      </w:r>
      <w:r>
        <w:rPr>
          <w:rFonts w:eastAsia="Times New Roman" w:cs="Times New Roman"/>
          <w:szCs w:val="24"/>
        </w:rPr>
        <w:t xml:space="preserve">υκείου ζωντανή και παιδαγωγικά έγκυρη, τότε το απολυτήριο θα είναι αυτό που θα παίξει ρόλο. Άρα ο </w:t>
      </w:r>
      <w:r>
        <w:rPr>
          <w:rFonts w:eastAsia="Times New Roman" w:cs="Times New Roman"/>
          <w:szCs w:val="24"/>
        </w:rPr>
        <w:t xml:space="preserve">προβληματισμός γύρω από την μεταρρύθμιση δεν είναι το σύστημα εισαγωγής, όσο το σύστημα που θα επικρατήσει στο σχολείο στο λύκειο. </w:t>
      </w:r>
    </w:p>
    <w:p w14:paraId="176E9CB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Το απολυτήριο της </w:t>
      </w:r>
      <w:r>
        <w:rPr>
          <w:rFonts w:eastAsia="Times New Roman" w:cs="Times New Roman"/>
          <w:szCs w:val="24"/>
        </w:rPr>
        <w:t>τ</w:t>
      </w:r>
      <w:r>
        <w:rPr>
          <w:rFonts w:eastAsia="Times New Roman" w:cs="Times New Roman"/>
          <w:szCs w:val="24"/>
        </w:rPr>
        <w:t xml:space="preserve">ράπεζας </w:t>
      </w:r>
      <w:r>
        <w:rPr>
          <w:rFonts w:eastAsia="Times New Roman" w:cs="Times New Roman"/>
          <w:szCs w:val="24"/>
        </w:rPr>
        <w:t>θ</w:t>
      </w:r>
      <w:r>
        <w:rPr>
          <w:rFonts w:eastAsia="Times New Roman" w:cs="Times New Roman"/>
          <w:szCs w:val="24"/>
        </w:rPr>
        <w:t xml:space="preserve">εμάτων; </w:t>
      </w:r>
    </w:p>
    <w:p w14:paraId="176E9CB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w:t>
      </w:r>
      <w:r>
        <w:rPr>
          <w:rFonts w:eastAsia="Times New Roman" w:cs="Times New Roman"/>
          <w:b/>
          <w:szCs w:val="24"/>
        </w:rPr>
        <w:t xml:space="preserve">ων): </w:t>
      </w:r>
      <w:r>
        <w:rPr>
          <w:rFonts w:eastAsia="Times New Roman" w:cs="Times New Roman"/>
          <w:szCs w:val="24"/>
        </w:rPr>
        <w:t xml:space="preserve">Περιμένετε. </w:t>
      </w:r>
    </w:p>
    <w:p w14:paraId="176E9CB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άπειροι τρόποι. Η </w:t>
      </w:r>
      <w:r>
        <w:rPr>
          <w:rFonts w:eastAsia="Times New Roman" w:cs="Times New Roman"/>
          <w:szCs w:val="24"/>
        </w:rPr>
        <w:t>τ</w:t>
      </w:r>
      <w:r>
        <w:rPr>
          <w:rFonts w:eastAsia="Times New Roman" w:cs="Times New Roman"/>
          <w:szCs w:val="24"/>
        </w:rPr>
        <w:t xml:space="preserve">ράπεζα </w:t>
      </w:r>
      <w:r>
        <w:rPr>
          <w:rFonts w:eastAsia="Times New Roman" w:cs="Times New Roman"/>
          <w:szCs w:val="24"/>
        </w:rPr>
        <w:t>θ</w:t>
      </w:r>
      <w:r>
        <w:rPr>
          <w:rFonts w:eastAsia="Times New Roman" w:cs="Times New Roman"/>
          <w:szCs w:val="24"/>
        </w:rPr>
        <w:t>εμάτων δεν είναι μονόδρομος για να πάρεις ένα απολυτήριο. Να δεχθούμε, όμως, ότι κοινωνικά εσείς κι εμείς πρέπει να δεχθούμε ότι το απολυτήριο πρέπει να έχει μια αξία. Και η αξία του απολυτηρίου δεν είν</w:t>
      </w:r>
      <w:r>
        <w:rPr>
          <w:rFonts w:eastAsia="Times New Roman" w:cs="Times New Roman"/>
          <w:szCs w:val="24"/>
        </w:rPr>
        <w:t xml:space="preserve">αι στην αγορά εργασίας. Είναι στη συνείδηση των πολιτών. Άρα το απολυτήριο πρέπει να παίζει κάποιο ρόλο. Δεν λέω τον αποκλειστικό ρόλο, αλλά πρέπει να παίξει κάποιο ρόλο. </w:t>
      </w:r>
    </w:p>
    <w:p w14:paraId="176E9CB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είναι το εξής: Εμείς δεν μιλήσαμε για ελεύθερη πρόσβαση του τύπου «όποιος</w:t>
      </w:r>
      <w:r>
        <w:rPr>
          <w:rFonts w:eastAsia="Times New Roman" w:cs="Times New Roman"/>
          <w:szCs w:val="24"/>
        </w:rPr>
        <w:t xml:space="preserve"> θέλει μπαίνει όπου θέλει». Έχουμε πει για ελεύθερη πρόσβαση ως ένα αντίβαρο σε αυτό το πράγμα που γίνεται σήμερα. Σας προκαλώ να μου πείτε πού, ποιος, εμού συμπεριλαμβανομένου, είπε ότι θα μπαίνουν χωρίς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εξέταση σε κανένα μάθημα για κανένα πτυχίο. </w:t>
      </w:r>
      <w:r>
        <w:rPr>
          <w:rFonts w:eastAsia="Times New Roman" w:cs="Times New Roman"/>
          <w:szCs w:val="24"/>
        </w:rPr>
        <w:t>Δεν υπάρχει αυτό. Σε όλα τα μέρη του κόσμου οι μαθητές μπαίνουν είτε με εισαγωγικές εξετάσεις είτε με το απολυτήριο. Και το απολυτήριο, όμως, εάν θέλεις να πάρεις, πρέπει να δώσεις εξετάσεις. Οι εξετάσεις είναι οργανικό στοιχείο του παιδαγωγικού συστήματος</w:t>
      </w:r>
      <w:r>
        <w:rPr>
          <w:rFonts w:eastAsia="Times New Roman" w:cs="Times New Roman"/>
          <w:szCs w:val="24"/>
        </w:rPr>
        <w:t xml:space="preserve"> για πολλές δεκαετίες και σήμερα. Άλλο είναι οι εξετάσεις και άλλο οι εξετάσεις στο κεντρικό προφανώς. Κανείς, όμως, δεν λέει ότι πηγαίνεις το πρωί στο σχολείο, κάνεις ό, τι θέλεις στην τάξη σου και παίρνεις απολυτήριο </w:t>
      </w:r>
      <w:r>
        <w:rPr>
          <w:rFonts w:eastAsia="Times New Roman" w:cs="Times New Roman"/>
          <w:szCs w:val="24"/>
        </w:rPr>
        <w:t>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Αυτά δεν είναι σχολεία και καν</w:t>
      </w:r>
      <w:r>
        <w:rPr>
          <w:rFonts w:eastAsia="Times New Roman" w:cs="Times New Roman"/>
          <w:szCs w:val="24"/>
        </w:rPr>
        <w:t xml:space="preserve">είς, ούτε από τη δική σας πλευρά ούτε από τη δική μας,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 xml:space="preserve">το έχει υπερασπιστεί αυτό. </w:t>
      </w:r>
    </w:p>
    <w:p w14:paraId="176E9CB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Άρα το αντίβαρο είναι το αντίβαρο στο σημερινό σύστημα. Για εμάς το αντίβαρο αυτό είναι γύρω από το απολυτήριο. </w:t>
      </w:r>
    </w:p>
    <w:p w14:paraId="176E9CB9" w14:textId="77777777" w:rsidR="00715E74" w:rsidRDefault="00502A31">
      <w:pPr>
        <w:spacing w:line="600" w:lineRule="auto"/>
        <w:ind w:firstLine="720"/>
        <w:contextualSpacing/>
        <w:jc w:val="both"/>
        <w:rPr>
          <w:rFonts w:eastAsia="Times New Roman"/>
          <w:szCs w:val="24"/>
        </w:rPr>
      </w:pPr>
      <w:r w:rsidRPr="00453571">
        <w:rPr>
          <w:rFonts w:eastAsia="Times New Roman"/>
          <w:szCs w:val="24"/>
        </w:rPr>
        <w:lastRenderedPageBreak/>
        <w:t>Αυτό πρέπει να</w:t>
      </w:r>
      <w:r>
        <w:rPr>
          <w:rFonts w:eastAsia="Times New Roman"/>
          <w:szCs w:val="24"/>
        </w:rPr>
        <w:t xml:space="preserve"> </w:t>
      </w:r>
      <w:r w:rsidRPr="00453571">
        <w:rPr>
          <w:rFonts w:eastAsia="Times New Roman"/>
          <w:szCs w:val="24"/>
        </w:rPr>
        <w:t xml:space="preserve">διασφαλίσουμε, </w:t>
      </w:r>
      <w:r>
        <w:rPr>
          <w:rFonts w:eastAsia="Times New Roman"/>
          <w:szCs w:val="24"/>
        </w:rPr>
        <w:t xml:space="preserve">ότι </w:t>
      </w:r>
      <w:r w:rsidRPr="00453571">
        <w:rPr>
          <w:rFonts w:eastAsia="Times New Roman"/>
          <w:szCs w:val="24"/>
        </w:rPr>
        <w:t xml:space="preserve">θα </w:t>
      </w:r>
      <w:r>
        <w:rPr>
          <w:rFonts w:eastAsia="Times New Roman"/>
          <w:szCs w:val="24"/>
        </w:rPr>
        <w:t>το</w:t>
      </w:r>
      <w:r w:rsidRPr="00453571">
        <w:rPr>
          <w:rFonts w:eastAsia="Times New Roman"/>
          <w:szCs w:val="24"/>
        </w:rPr>
        <w:t xml:space="preserve"> </w:t>
      </w:r>
      <w:r w:rsidRPr="00453571">
        <w:rPr>
          <w:rFonts w:eastAsia="Times New Roman"/>
          <w:szCs w:val="24"/>
        </w:rPr>
        <w:t xml:space="preserve">παίρνεις προφανώς και με εξετάσεις και με την παρουσία σου και με τις εργασίες σου </w:t>
      </w:r>
      <w:r w:rsidRPr="00453571">
        <w:rPr>
          <w:rFonts w:eastAsia="Times New Roman"/>
          <w:szCs w:val="24"/>
        </w:rPr>
        <w:t>κ</w:t>
      </w:r>
      <w:r>
        <w:rPr>
          <w:rFonts w:eastAsia="Times New Roman"/>
          <w:szCs w:val="24"/>
        </w:rPr>
        <w:t>.</w:t>
      </w:r>
      <w:r w:rsidRPr="00453571">
        <w:rPr>
          <w:rFonts w:eastAsia="Times New Roman"/>
          <w:szCs w:val="24"/>
        </w:rPr>
        <w:t>λπ.</w:t>
      </w:r>
      <w:r>
        <w:rPr>
          <w:rFonts w:eastAsia="Times New Roman"/>
          <w:szCs w:val="24"/>
        </w:rPr>
        <w:t>.</w:t>
      </w:r>
      <w:r w:rsidRPr="00453571">
        <w:rPr>
          <w:rFonts w:eastAsia="Times New Roman"/>
          <w:szCs w:val="24"/>
        </w:rPr>
        <w:t xml:space="preserve"> Πρέπει, επίσης, να κατοχυρώσουμε ότι αυτό θα είναι αδιάβλητο και αντικειμενικό και όλη η κοινωνία θα σεβαστεί αυτές τις διαδικασίες. Τα παιδιά που θα μπουν, όπως έχου</w:t>
      </w:r>
      <w:r w:rsidRPr="00453571">
        <w:rPr>
          <w:rFonts w:eastAsia="Times New Roman"/>
          <w:szCs w:val="24"/>
        </w:rPr>
        <w:t xml:space="preserve">με πει, όταν θα πάρουν το απολυτήριό τους τον Ιούνιο του 2020, δηλαδή τα παιδιά που θα είναι </w:t>
      </w:r>
      <w:r>
        <w:rPr>
          <w:rFonts w:eastAsia="Times New Roman"/>
          <w:szCs w:val="24"/>
        </w:rPr>
        <w:t>Γ΄</w:t>
      </w:r>
      <w:r w:rsidRPr="00453571">
        <w:rPr>
          <w:rFonts w:eastAsia="Times New Roman"/>
          <w:szCs w:val="24"/>
        </w:rPr>
        <w:t xml:space="preserve"> </w:t>
      </w:r>
      <w:r w:rsidRPr="00453571">
        <w:rPr>
          <w:rFonts w:eastAsia="Times New Roman"/>
          <w:szCs w:val="24"/>
        </w:rPr>
        <w:t>λυκείου από τον Σεπτέμβριο του 2019</w:t>
      </w:r>
      <w:r>
        <w:rPr>
          <w:rFonts w:eastAsia="Times New Roman"/>
          <w:szCs w:val="24"/>
        </w:rPr>
        <w:t>,</w:t>
      </w:r>
      <w:r w:rsidRPr="00453571">
        <w:rPr>
          <w:rFonts w:eastAsia="Times New Roman"/>
          <w:szCs w:val="24"/>
        </w:rPr>
        <w:t xml:space="preserve"> θα μπουν με ένα σύστημα το οποίο θα ανακοινώσουμε προς το τέλος του μήνα και το οποίο κατά </w:t>
      </w:r>
      <w:proofErr w:type="spellStart"/>
      <w:r w:rsidRPr="00453571">
        <w:rPr>
          <w:rFonts w:eastAsia="Times New Roman"/>
          <w:szCs w:val="24"/>
        </w:rPr>
        <w:t>κύριο</w:t>
      </w:r>
      <w:r>
        <w:rPr>
          <w:rFonts w:eastAsia="Times New Roman"/>
          <w:szCs w:val="24"/>
        </w:rPr>
        <w:t>ν</w:t>
      </w:r>
      <w:proofErr w:type="spellEnd"/>
      <w:r w:rsidRPr="00453571">
        <w:rPr>
          <w:rFonts w:eastAsia="Times New Roman"/>
          <w:szCs w:val="24"/>
        </w:rPr>
        <w:t xml:space="preserve"> λόγο θα είναι δομημένο απ</w:t>
      </w:r>
      <w:r w:rsidRPr="00453571">
        <w:rPr>
          <w:rFonts w:eastAsia="Times New Roman"/>
          <w:szCs w:val="24"/>
        </w:rPr>
        <w:t xml:space="preserve">ό το ποια είναι η </w:t>
      </w:r>
      <w:r>
        <w:rPr>
          <w:rFonts w:eastAsia="Times New Roman"/>
          <w:szCs w:val="24"/>
        </w:rPr>
        <w:t>Γ ΄</w:t>
      </w:r>
      <w:r w:rsidRPr="00453571">
        <w:rPr>
          <w:rFonts w:eastAsia="Times New Roman"/>
          <w:szCs w:val="24"/>
        </w:rPr>
        <w:t>λυκείου.</w:t>
      </w:r>
    </w:p>
    <w:p w14:paraId="176E9CBA" w14:textId="77777777" w:rsidR="00715E74" w:rsidRDefault="00502A31">
      <w:pPr>
        <w:spacing w:line="600" w:lineRule="auto"/>
        <w:ind w:firstLine="720"/>
        <w:contextualSpacing/>
        <w:jc w:val="both"/>
        <w:rPr>
          <w:rFonts w:eastAsia="Times New Roman"/>
          <w:szCs w:val="24"/>
        </w:rPr>
      </w:pPr>
      <w:r w:rsidRPr="00453571">
        <w:rPr>
          <w:rFonts w:eastAsia="Times New Roman"/>
          <w:szCs w:val="24"/>
        </w:rPr>
        <w:t>Όμως ως προς αυτό τώρα έχει και μία σημασία</w:t>
      </w:r>
      <w:r>
        <w:rPr>
          <w:rFonts w:eastAsia="Times New Roman"/>
          <w:szCs w:val="24"/>
        </w:rPr>
        <w:t>,</w:t>
      </w:r>
      <w:r w:rsidRPr="00453571">
        <w:rPr>
          <w:rFonts w:eastAsia="Times New Roman"/>
          <w:szCs w:val="24"/>
        </w:rPr>
        <w:t xml:space="preserve"> και εσείς και εμείς να κάνουμε μία έκκληση στην κοινωνία. Τα παιδιά δεν μπορεί από την </w:t>
      </w:r>
      <w:r>
        <w:rPr>
          <w:rFonts w:eastAsia="Times New Roman"/>
          <w:szCs w:val="24"/>
        </w:rPr>
        <w:t>Α ΄</w:t>
      </w:r>
      <w:r w:rsidRPr="00453571">
        <w:rPr>
          <w:rFonts w:eastAsia="Times New Roman"/>
          <w:szCs w:val="24"/>
        </w:rPr>
        <w:t>λυκείου να ζουν με το άγχος</w:t>
      </w:r>
      <w:r>
        <w:rPr>
          <w:rFonts w:eastAsia="Times New Roman"/>
          <w:szCs w:val="24"/>
        </w:rPr>
        <w:t>,</w:t>
      </w:r>
      <w:r w:rsidRPr="00453571">
        <w:rPr>
          <w:rFonts w:eastAsia="Times New Roman"/>
          <w:szCs w:val="24"/>
        </w:rPr>
        <w:t xml:space="preserve"> πώς θα μπουν στο πανεπιστήμιο. Πρέπει όλα να </w:t>
      </w:r>
      <w:proofErr w:type="spellStart"/>
      <w:r w:rsidRPr="00453571">
        <w:rPr>
          <w:rFonts w:eastAsia="Times New Roman"/>
          <w:szCs w:val="24"/>
        </w:rPr>
        <w:t>αποδραματοποιηθού</w:t>
      </w:r>
      <w:r w:rsidRPr="00453571">
        <w:rPr>
          <w:rFonts w:eastAsia="Times New Roman"/>
          <w:szCs w:val="24"/>
        </w:rPr>
        <w:t>ν</w:t>
      </w:r>
      <w:proofErr w:type="spellEnd"/>
      <w:r w:rsidRPr="00453571">
        <w:rPr>
          <w:rFonts w:eastAsia="Times New Roman"/>
          <w:szCs w:val="24"/>
        </w:rPr>
        <w:t xml:space="preserve">. Όταν </w:t>
      </w:r>
      <w:proofErr w:type="spellStart"/>
      <w:r w:rsidRPr="00453571">
        <w:rPr>
          <w:rFonts w:eastAsia="Times New Roman"/>
          <w:szCs w:val="24"/>
        </w:rPr>
        <w:t>αποδραματοποιηθούν</w:t>
      </w:r>
      <w:proofErr w:type="spellEnd"/>
      <w:r w:rsidRPr="00453571">
        <w:rPr>
          <w:rFonts w:eastAsia="Times New Roman"/>
          <w:szCs w:val="24"/>
        </w:rPr>
        <w:t>, θα βελτιωθεί και το σύστημα. Αν, όμως, γονείς, κοινωνία, εφημερίδες, εμείς, τα παιδιά τα ίδια είναι γύρω από ένα πεδίο βαρύτητας το οποίο στον πυρήνα του έχει την εισαγωγή, δεν νομίζω να μπορέσουμε να συνεννοηθούμε.</w:t>
      </w:r>
    </w:p>
    <w:p w14:paraId="176E9CBB" w14:textId="77777777" w:rsidR="00715E74" w:rsidRDefault="00502A31">
      <w:pPr>
        <w:spacing w:line="600" w:lineRule="auto"/>
        <w:ind w:firstLine="720"/>
        <w:contextualSpacing/>
        <w:jc w:val="both"/>
        <w:rPr>
          <w:rFonts w:eastAsia="Times New Roman"/>
          <w:szCs w:val="24"/>
        </w:rPr>
      </w:pPr>
      <w:r w:rsidRPr="00453571">
        <w:rPr>
          <w:rFonts w:eastAsia="Times New Roman"/>
          <w:szCs w:val="24"/>
        </w:rPr>
        <w:lastRenderedPageBreak/>
        <w:t>Σας ευχαριστ</w:t>
      </w:r>
      <w:r w:rsidRPr="00453571">
        <w:rPr>
          <w:rFonts w:eastAsia="Times New Roman"/>
          <w:szCs w:val="24"/>
        </w:rPr>
        <w:t>ώ</w:t>
      </w:r>
      <w:r>
        <w:rPr>
          <w:rFonts w:eastAsia="Times New Roman"/>
          <w:szCs w:val="24"/>
        </w:rPr>
        <w:t>,</w:t>
      </w:r>
      <w:r w:rsidRPr="00453571">
        <w:rPr>
          <w:rFonts w:eastAsia="Times New Roman"/>
          <w:szCs w:val="24"/>
        </w:rPr>
        <w:t xml:space="preserve"> πραγματικά</w:t>
      </w:r>
      <w:r>
        <w:rPr>
          <w:rFonts w:eastAsia="Times New Roman"/>
          <w:szCs w:val="24"/>
        </w:rPr>
        <w:t>,</w:t>
      </w:r>
      <w:r w:rsidRPr="00453571">
        <w:rPr>
          <w:rFonts w:eastAsia="Times New Roman"/>
          <w:szCs w:val="24"/>
        </w:rPr>
        <w:t xml:space="preserve"> που μου δώσατε τη δυνατότητα να κάνουμε αυτή τη συζήτηση.</w:t>
      </w:r>
    </w:p>
    <w:p w14:paraId="176E9CBC" w14:textId="77777777" w:rsidR="00715E74" w:rsidRDefault="00502A31">
      <w:pPr>
        <w:spacing w:after="0" w:line="600" w:lineRule="auto"/>
        <w:ind w:firstLine="720"/>
        <w:contextualSpacing/>
        <w:jc w:val="both"/>
        <w:rPr>
          <w:rFonts w:eastAsia="Times New Roman"/>
          <w:szCs w:val="24"/>
        </w:rPr>
      </w:pPr>
      <w:r w:rsidRPr="00453571">
        <w:rPr>
          <w:rFonts w:eastAsia="Times New Roman"/>
          <w:b/>
          <w:szCs w:val="24"/>
        </w:rPr>
        <w:t xml:space="preserve">ΠΡΟΕΔΡΕΥΩΝ (Σπυρίδων Λυκούδης): </w:t>
      </w:r>
      <w:r w:rsidRPr="00453571">
        <w:rPr>
          <w:rFonts w:eastAsia="Times New Roman"/>
          <w:szCs w:val="24"/>
        </w:rPr>
        <w:t xml:space="preserve">Κυρίες και κύριοι συνάδελφοι, θα ήθελα </w:t>
      </w:r>
      <w:r>
        <w:rPr>
          <w:rFonts w:eastAsia="Times New Roman"/>
          <w:szCs w:val="24"/>
        </w:rPr>
        <w:t>να</w:t>
      </w:r>
      <w:r w:rsidRPr="00453571">
        <w:rPr>
          <w:rFonts w:eastAsia="Times New Roman"/>
          <w:szCs w:val="24"/>
        </w:rPr>
        <w:t xml:space="preserve"> </w:t>
      </w:r>
      <w:r w:rsidRPr="00453571">
        <w:rPr>
          <w:rFonts w:eastAsia="Times New Roman"/>
          <w:szCs w:val="24"/>
        </w:rPr>
        <w:t>κ</w:t>
      </w:r>
      <w:r>
        <w:rPr>
          <w:rFonts w:eastAsia="Times New Roman"/>
          <w:szCs w:val="24"/>
        </w:rPr>
        <w:t>άνω μία ανακοίνωση προς το Σώμα.</w:t>
      </w:r>
    </w:p>
    <w:p w14:paraId="176E9CBD" w14:textId="77777777" w:rsidR="00715E74" w:rsidRDefault="00502A31">
      <w:pPr>
        <w:spacing w:line="600" w:lineRule="auto"/>
        <w:ind w:firstLine="720"/>
        <w:contextualSpacing/>
        <w:jc w:val="both"/>
        <w:rPr>
          <w:rFonts w:eastAsia="Times New Roman"/>
          <w:szCs w:val="24"/>
        </w:rPr>
      </w:pPr>
      <w:r w:rsidRPr="00453571">
        <w:rPr>
          <w:rFonts w:eastAsia="Times New Roman"/>
          <w:szCs w:val="24"/>
        </w:rPr>
        <w:t xml:space="preserve">Η Ειδική Μόνιμη Επιτροπή Κοινοβουλευτικής Δεοντολογίας καταθέτει τις </w:t>
      </w:r>
      <w:r>
        <w:rPr>
          <w:rFonts w:eastAsia="Times New Roman"/>
          <w:szCs w:val="24"/>
        </w:rPr>
        <w:t>ε</w:t>
      </w:r>
      <w:r w:rsidRPr="00453571">
        <w:rPr>
          <w:rFonts w:eastAsia="Times New Roman"/>
          <w:szCs w:val="24"/>
        </w:rPr>
        <w:t>κθέσε</w:t>
      </w:r>
      <w:r w:rsidRPr="00453571">
        <w:rPr>
          <w:rFonts w:eastAsia="Times New Roman"/>
          <w:szCs w:val="24"/>
        </w:rPr>
        <w:t xml:space="preserve">ις </w:t>
      </w:r>
      <w:r w:rsidRPr="00453571">
        <w:rPr>
          <w:rFonts w:eastAsia="Times New Roman"/>
          <w:szCs w:val="24"/>
        </w:rPr>
        <w:t xml:space="preserve">της στις αιτήσεις της </w:t>
      </w:r>
      <w:r>
        <w:rPr>
          <w:rFonts w:eastAsia="Times New Roman"/>
          <w:szCs w:val="24"/>
        </w:rPr>
        <w:t>ε</w:t>
      </w:r>
      <w:r w:rsidRPr="00453571">
        <w:rPr>
          <w:rFonts w:eastAsia="Times New Roman"/>
          <w:szCs w:val="24"/>
        </w:rPr>
        <w:t xml:space="preserve">ισαγγελικής </w:t>
      </w:r>
      <w:r>
        <w:rPr>
          <w:rFonts w:eastAsia="Times New Roman"/>
          <w:szCs w:val="24"/>
        </w:rPr>
        <w:t>α</w:t>
      </w:r>
      <w:r w:rsidRPr="00453571">
        <w:rPr>
          <w:rFonts w:eastAsia="Times New Roman"/>
          <w:szCs w:val="24"/>
        </w:rPr>
        <w:t>ρχής</w:t>
      </w:r>
      <w:r w:rsidRPr="00453571">
        <w:rPr>
          <w:rFonts w:eastAsia="Times New Roman"/>
          <w:szCs w:val="24"/>
        </w:rPr>
        <w:t xml:space="preserve"> για τη χορήγηση άδειας άσκησης ποινικής δίωξης κατά Βουλευτών.</w:t>
      </w:r>
    </w:p>
    <w:p w14:paraId="176E9CBE" w14:textId="77777777" w:rsidR="00715E74" w:rsidRDefault="00502A31">
      <w:pPr>
        <w:tabs>
          <w:tab w:val="left" w:pos="1949"/>
        </w:tabs>
        <w:spacing w:line="600" w:lineRule="auto"/>
        <w:ind w:firstLine="720"/>
        <w:contextualSpacing/>
        <w:jc w:val="both"/>
        <w:rPr>
          <w:rFonts w:eastAsia="Times New Roman"/>
          <w:szCs w:val="24"/>
        </w:rPr>
      </w:pPr>
      <w:r>
        <w:rPr>
          <w:rFonts w:eastAsia="Times New Roman"/>
          <w:szCs w:val="24"/>
        </w:rPr>
        <w:t xml:space="preserve">Επίσης, </w:t>
      </w:r>
      <w:r w:rsidRPr="00B822E6">
        <w:rPr>
          <w:rFonts w:eastAsia="Times New Roman"/>
          <w:szCs w:val="24"/>
        </w:rPr>
        <w:t xml:space="preserve">θα ήθελα να σας ανακοινώσω ότι ο συνάδελφος κ. </w:t>
      </w:r>
      <w:r>
        <w:rPr>
          <w:rFonts w:eastAsia="Times New Roman"/>
          <w:szCs w:val="24"/>
        </w:rPr>
        <w:t xml:space="preserve">Χρίστος Δήμας </w:t>
      </w:r>
      <w:r w:rsidRPr="00B822E6">
        <w:rPr>
          <w:rFonts w:eastAsia="Times New Roman"/>
          <w:szCs w:val="24"/>
        </w:rPr>
        <w:t>ζητεί άδεια απουσίας του στο εξωτερικό</w:t>
      </w:r>
      <w:r>
        <w:rPr>
          <w:rFonts w:eastAsia="Times New Roman"/>
          <w:szCs w:val="24"/>
        </w:rPr>
        <w:t xml:space="preserve"> –σύμφωνα με το άρθρο 76, παράγραφος 3 και</w:t>
      </w:r>
      <w:r>
        <w:rPr>
          <w:rFonts w:eastAsia="Times New Roman"/>
          <w:szCs w:val="24"/>
        </w:rPr>
        <w:t xml:space="preserve"> 4 του Κανονισμού της Βουλής- ύστερα από σχετική πρόσκληση του ΕΛΙΑΜΕΠ, όπου θα συμμετέχει στο «</w:t>
      </w:r>
      <w:r>
        <w:rPr>
          <w:rFonts w:eastAsia="Times New Roman"/>
          <w:szCs w:val="24"/>
          <w:lang w:val="en-US"/>
        </w:rPr>
        <w:t>Mercator</w:t>
      </w:r>
      <w:r w:rsidRPr="00FD712F">
        <w:rPr>
          <w:rFonts w:eastAsia="Times New Roman"/>
          <w:szCs w:val="24"/>
        </w:rPr>
        <w:t xml:space="preserve"> </w:t>
      </w:r>
      <w:r>
        <w:rPr>
          <w:rFonts w:eastAsia="Times New Roman"/>
          <w:szCs w:val="24"/>
          <w:lang w:val="en-US"/>
        </w:rPr>
        <w:t>European</w:t>
      </w:r>
      <w:r w:rsidRPr="00FD712F">
        <w:rPr>
          <w:rFonts w:eastAsia="Times New Roman"/>
          <w:szCs w:val="24"/>
        </w:rPr>
        <w:t xml:space="preserve"> </w:t>
      </w:r>
      <w:r>
        <w:rPr>
          <w:rFonts w:eastAsia="Times New Roman"/>
          <w:szCs w:val="24"/>
          <w:lang w:val="en-US"/>
        </w:rPr>
        <w:t>Dialogue</w:t>
      </w:r>
      <w:r>
        <w:rPr>
          <w:rFonts w:eastAsia="Times New Roman"/>
          <w:szCs w:val="24"/>
        </w:rPr>
        <w:t>», το οποίο θα πραγματοποιηθεί στις Βρυξέλλες</w:t>
      </w:r>
      <w:r w:rsidRPr="00B822E6">
        <w:rPr>
          <w:rFonts w:eastAsia="Times New Roman"/>
          <w:szCs w:val="24"/>
        </w:rPr>
        <w:t xml:space="preserve"> τη Δευτέρα </w:t>
      </w:r>
      <w:r>
        <w:rPr>
          <w:rFonts w:eastAsia="Times New Roman"/>
          <w:szCs w:val="24"/>
        </w:rPr>
        <w:t>9 Ιουλίου και την Τρίτη 10 Ιουλίου 2018</w:t>
      </w:r>
      <w:r w:rsidRPr="00B822E6">
        <w:rPr>
          <w:rFonts w:eastAsia="Times New Roman"/>
          <w:szCs w:val="24"/>
        </w:rPr>
        <w:t>.</w:t>
      </w:r>
      <w:r>
        <w:rPr>
          <w:rFonts w:eastAsia="Times New Roman"/>
          <w:szCs w:val="24"/>
        </w:rPr>
        <w:t xml:space="preserve"> </w:t>
      </w:r>
      <w:r w:rsidRPr="00B822E6">
        <w:rPr>
          <w:rFonts w:eastAsia="Times New Roman"/>
          <w:szCs w:val="24"/>
        </w:rPr>
        <w:t xml:space="preserve">Η Βουλή εγκρίνει; </w:t>
      </w:r>
    </w:p>
    <w:p w14:paraId="176E9CBF" w14:textId="77777777" w:rsidR="00715E74" w:rsidRDefault="00502A31">
      <w:pPr>
        <w:tabs>
          <w:tab w:val="left" w:pos="1949"/>
        </w:tabs>
        <w:spacing w:line="600" w:lineRule="auto"/>
        <w:ind w:firstLine="720"/>
        <w:contextualSpacing/>
        <w:jc w:val="both"/>
        <w:rPr>
          <w:rFonts w:eastAsia="Times New Roman"/>
          <w:szCs w:val="24"/>
        </w:rPr>
      </w:pPr>
      <w:r>
        <w:rPr>
          <w:rFonts w:eastAsia="Times New Roman"/>
          <w:b/>
          <w:bCs/>
          <w:szCs w:val="24"/>
        </w:rPr>
        <w:t>ΟΛΟΙ ΟΙ</w:t>
      </w:r>
      <w:r w:rsidRPr="00B822E6">
        <w:rPr>
          <w:rFonts w:eastAsia="Times New Roman"/>
          <w:b/>
          <w:bCs/>
          <w:szCs w:val="24"/>
        </w:rPr>
        <w:t xml:space="preserve"> </w:t>
      </w:r>
      <w:r w:rsidRPr="00B822E6">
        <w:rPr>
          <w:rFonts w:eastAsia="Times New Roman"/>
          <w:b/>
          <w:bCs/>
          <w:szCs w:val="24"/>
        </w:rPr>
        <w:t>ΒΟΥΛΕΥΤΕΣ:</w:t>
      </w:r>
      <w:r w:rsidRPr="00B822E6">
        <w:rPr>
          <w:rFonts w:eastAsia="Times New Roman"/>
          <w:szCs w:val="24"/>
        </w:rPr>
        <w:t xml:space="preserve"> Μάλιστα, μάλιστα. </w:t>
      </w:r>
    </w:p>
    <w:p w14:paraId="176E9CC0" w14:textId="77777777" w:rsidR="00715E74" w:rsidRDefault="00502A31">
      <w:pPr>
        <w:tabs>
          <w:tab w:val="left" w:pos="1949"/>
        </w:tabs>
        <w:spacing w:line="600" w:lineRule="auto"/>
        <w:ind w:firstLine="720"/>
        <w:contextualSpacing/>
        <w:jc w:val="both"/>
        <w:rPr>
          <w:rFonts w:eastAsia="Times New Roman"/>
          <w:szCs w:val="24"/>
        </w:rPr>
      </w:pPr>
      <w:r w:rsidRPr="00B822E6">
        <w:rPr>
          <w:rFonts w:eastAsia="Times New Roman"/>
          <w:b/>
          <w:bCs/>
          <w:szCs w:val="24"/>
        </w:rPr>
        <w:t>ΠΡΟΕΔΡΕΥΩΝ (</w:t>
      </w:r>
      <w:r>
        <w:rPr>
          <w:rFonts w:eastAsia="Times New Roman"/>
          <w:b/>
          <w:bCs/>
          <w:szCs w:val="24"/>
        </w:rPr>
        <w:t>Σπυρίδων Λυκούδης</w:t>
      </w:r>
      <w:r w:rsidRPr="00B822E6">
        <w:rPr>
          <w:rFonts w:eastAsia="Times New Roman"/>
          <w:b/>
          <w:bCs/>
          <w:szCs w:val="24"/>
        </w:rPr>
        <w:t xml:space="preserve">): </w:t>
      </w:r>
      <w:r w:rsidRPr="00735C68">
        <w:rPr>
          <w:rFonts w:eastAsia="Times New Roman"/>
          <w:bCs/>
          <w:szCs w:val="24"/>
        </w:rPr>
        <w:t>Συνεπώς</w:t>
      </w:r>
      <w:r>
        <w:rPr>
          <w:rFonts w:eastAsia="Times New Roman"/>
          <w:b/>
          <w:bCs/>
          <w:szCs w:val="24"/>
        </w:rPr>
        <w:t xml:space="preserve"> </w:t>
      </w:r>
      <w:r>
        <w:rPr>
          <w:rFonts w:eastAsia="Times New Roman"/>
          <w:szCs w:val="24"/>
        </w:rPr>
        <w:t>η</w:t>
      </w:r>
      <w:r w:rsidRPr="00B822E6">
        <w:rPr>
          <w:rFonts w:eastAsia="Times New Roman"/>
          <w:szCs w:val="24"/>
        </w:rPr>
        <w:t xml:space="preserve"> Βουλή ενέκρινε τη ζητηθείσα άδεια.</w:t>
      </w:r>
    </w:p>
    <w:p w14:paraId="176E9CC1"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 xml:space="preserve">Επίσης, </w:t>
      </w:r>
      <w:r w:rsidRPr="00B822E6">
        <w:rPr>
          <w:rFonts w:eastAsia="Times New Roman"/>
          <w:szCs w:val="24"/>
        </w:rPr>
        <w:t xml:space="preserve">ο συνάδελφος κ. </w:t>
      </w:r>
      <w:r>
        <w:rPr>
          <w:rFonts w:eastAsia="Times New Roman"/>
          <w:szCs w:val="24"/>
        </w:rPr>
        <w:t xml:space="preserve">Κωνσταντίνος Γκιουλέκας </w:t>
      </w:r>
      <w:r w:rsidRPr="00B822E6">
        <w:rPr>
          <w:rFonts w:eastAsia="Times New Roman"/>
          <w:szCs w:val="24"/>
        </w:rPr>
        <w:t>ζητεί άδεια απουσίας του</w:t>
      </w:r>
      <w:r>
        <w:rPr>
          <w:rFonts w:eastAsia="Times New Roman"/>
          <w:szCs w:val="24"/>
        </w:rPr>
        <w:t xml:space="preserve"> λόγω μετάβασής του στη Βόρειο Ήπειρο, στην Αλβανία και συγκεκριμένα</w:t>
      </w:r>
      <w:r w:rsidRPr="00B822E6">
        <w:rPr>
          <w:rFonts w:eastAsia="Times New Roman"/>
          <w:szCs w:val="24"/>
        </w:rPr>
        <w:t xml:space="preserve"> στο </w:t>
      </w:r>
      <w:r>
        <w:rPr>
          <w:rFonts w:eastAsia="Times New Roman"/>
          <w:szCs w:val="24"/>
        </w:rPr>
        <w:t>Αργυ</w:t>
      </w:r>
      <w:r>
        <w:rPr>
          <w:rFonts w:eastAsia="Times New Roman"/>
          <w:szCs w:val="24"/>
        </w:rPr>
        <w:t xml:space="preserve">ρόκαστρο και στους Άγιους Σαράντα, από το Σάββατο 30 Ιουνίου 2018 έως την Κυριακή 1η Ιουλίου 2018. </w:t>
      </w:r>
      <w:r>
        <w:rPr>
          <w:rFonts w:eastAsia="Times New Roman"/>
          <w:szCs w:val="24"/>
        </w:rPr>
        <w:t>Η Βουλή εγκρίνει;</w:t>
      </w:r>
    </w:p>
    <w:p w14:paraId="176E9CC2" w14:textId="77777777" w:rsidR="00715E74" w:rsidRDefault="00502A31">
      <w:pPr>
        <w:spacing w:line="600" w:lineRule="auto"/>
        <w:ind w:firstLine="720"/>
        <w:contextualSpacing/>
        <w:jc w:val="both"/>
        <w:rPr>
          <w:rFonts w:eastAsia="Times New Roman"/>
          <w:szCs w:val="24"/>
        </w:rPr>
      </w:pPr>
      <w:r>
        <w:rPr>
          <w:rFonts w:eastAsia="Times New Roman"/>
          <w:b/>
          <w:szCs w:val="24"/>
        </w:rPr>
        <w:t xml:space="preserve">ΟΛΟΙ ΟΙ </w:t>
      </w:r>
      <w:r>
        <w:rPr>
          <w:rFonts w:eastAsia="Times New Roman"/>
          <w:b/>
          <w:szCs w:val="24"/>
        </w:rPr>
        <w:t xml:space="preserve">ΒΟΥΛΕΥΤΕΣ: </w:t>
      </w:r>
      <w:r>
        <w:rPr>
          <w:rFonts w:eastAsia="Times New Roman"/>
          <w:szCs w:val="24"/>
        </w:rPr>
        <w:t>Μάλιστα, μάλιστα.</w:t>
      </w:r>
    </w:p>
    <w:p w14:paraId="176E9CC3" w14:textId="77777777" w:rsidR="00715E74" w:rsidRDefault="00502A31">
      <w:pPr>
        <w:tabs>
          <w:tab w:val="left" w:pos="1949"/>
        </w:tabs>
        <w:spacing w:line="600" w:lineRule="auto"/>
        <w:ind w:firstLine="720"/>
        <w:contextualSpacing/>
        <w:jc w:val="both"/>
        <w:rPr>
          <w:rFonts w:eastAsia="Times New Roman"/>
          <w:szCs w:val="24"/>
        </w:rPr>
      </w:pPr>
      <w:r w:rsidRPr="00B822E6">
        <w:rPr>
          <w:rFonts w:eastAsia="Times New Roman"/>
          <w:b/>
          <w:bCs/>
          <w:szCs w:val="24"/>
        </w:rPr>
        <w:t>ΠΡΟΕΔΡΕΥΩΝ (</w:t>
      </w:r>
      <w:r>
        <w:rPr>
          <w:rFonts w:eastAsia="Times New Roman"/>
          <w:b/>
          <w:bCs/>
          <w:szCs w:val="24"/>
        </w:rPr>
        <w:t>Σπυρίδων Λυκούδης</w:t>
      </w:r>
      <w:r w:rsidRPr="00B822E6">
        <w:rPr>
          <w:rFonts w:eastAsia="Times New Roman"/>
          <w:b/>
          <w:bCs/>
          <w:szCs w:val="24"/>
        </w:rPr>
        <w:t>):</w:t>
      </w:r>
      <w:r>
        <w:rPr>
          <w:rFonts w:eastAsia="Times New Roman"/>
          <w:b/>
          <w:bCs/>
          <w:szCs w:val="24"/>
        </w:rPr>
        <w:t xml:space="preserve"> </w:t>
      </w:r>
      <w:r w:rsidRPr="008B2EE6">
        <w:rPr>
          <w:rFonts w:eastAsia="Times New Roman"/>
          <w:bCs/>
          <w:szCs w:val="24"/>
        </w:rPr>
        <w:t>Συνεπώς</w:t>
      </w:r>
      <w:r>
        <w:rPr>
          <w:rFonts w:eastAsia="Times New Roman"/>
          <w:b/>
          <w:bCs/>
          <w:szCs w:val="24"/>
        </w:rPr>
        <w:t xml:space="preserve"> </w:t>
      </w:r>
      <w:r>
        <w:rPr>
          <w:rFonts w:eastAsia="Times New Roman"/>
          <w:szCs w:val="24"/>
        </w:rPr>
        <w:t>η</w:t>
      </w:r>
      <w:r w:rsidRPr="00B822E6">
        <w:rPr>
          <w:rFonts w:eastAsia="Times New Roman"/>
          <w:szCs w:val="24"/>
        </w:rPr>
        <w:t xml:space="preserve"> Βουλή ενέκρινε τη ζητηθείσα άδεια.</w:t>
      </w:r>
    </w:p>
    <w:p w14:paraId="176E9CC4" w14:textId="77777777" w:rsidR="00715E74" w:rsidRDefault="00502A31">
      <w:pPr>
        <w:spacing w:after="0" w:line="600" w:lineRule="auto"/>
        <w:ind w:firstLine="720"/>
        <w:contextualSpacing/>
        <w:jc w:val="both"/>
        <w:rPr>
          <w:rFonts w:eastAsia="Times New Roman"/>
          <w:color w:val="000000"/>
          <w:szCs w:val="24"/>
        </w:rPr>
      </w:pPr>
      <w:r>
        <w:rPr>
          <w:rFonts w:eastAsia="Times New Roman"/>
          <w:color w:val="000000"/>
          <w:szCs w:val="24"/>
        </w:rPr>
        <w:t xml:space="preserve">Κυρίες και κύριοι </w:t>
      </w:r>
      <w:r>
        <w:rPr>
          <w:rFonts w:eastAsia="Times New Roman"/>
          <w:color w:val="000000"/>
          <w:szCs w:val="24"/>
        </w:rPr>
        <w:t>συνάδελφοι, θα ήθελα να κάνω μία παράκληση για τις επόμενες ερωτήσεις.</w:t>
      </w:r>
    </w:p>
    <w:p w14:paraId="176E9CC5" w14:textId="77777777" w:rsidR="00715E74" w:rsidRDefault="00502A31">
      <w:pPr>
        <w:spacing w:after="0" w:line="600" w:lineRule="auto"/>
        <w:ind w:firstLine="720"/>
        <w:contextualSpacing/>
        <w:jc w:val="both"/>
        <w:rPr>
          <w:rFonts w:eastAsia="Times New Roman"/>
          <w:color w:val="000000"/>
          <w:szCs w:val="24"/>
        </w:rPr>
      </w:pPr>
      <w:r>
        <w:rPr>
          <w:rFonts w:eastAsia="Times New Roman"/>
          <w:color w:val="000000"/>
          <w:szCs w:val="24"/>
        </w:rPr>
        <w:t>Π</w:t>
      </w:r>
      <w:r>
        <w:rPr>
          <w:rFonts w:eastAsia="Times New Roman"/>
          <w:color w:val="000000"/>
          <w:szCs w:val="24"/>
        </w:rPr>
        <w:t>ρέπει να προσέξουμε τον χρόνο. Με βάση τον Κανονισμό της Βουλής, η ερώτηση έπρεπε να γίνει σε έντεκα λεπτά, το πολύ σε δώδεκα, δεκατρία, δεκατέσσερα. Τα είκοσι δύο λεπτά είναι υπερβολή</w:t>
      </w:r>
      <w:r>
        <w:rPr>
          <w:rFonts w:eastAsia="Times New Roman"/>
          <w:color w:val="000000"/>
          <w:szCs w:val="24"/>
        </w:rPr>
        <w:t>. Το λέω γιατί μετά ακολουθεί η επίκαιρη επερώτηση τριάντα επτά συναδέλφων της Νέας Δημοκρατίας και νομίζω ότι πρέπει όλοι να φροντίσουμε να έχουμε έναν σεβασμό στη διαδικασία.</w:t>
      </w:r>
    </w:p>
    <w:p w14:paraId="176E9CC6" w14:textId="77777777" w:rsidR="00715E74" w:rsidRDefault="00502A31">
      <w:pPr>
        <w:spacing w:after="0" w:line="600" w:lineRule="auto"/>
        <w:ind w:firstLine="720"/>
        <w:contextualSpacing/>
        <w:jc w:val="both"/>
        <w:rPr>
          <w:rFonts w:eastAsia="Times New Roman"/>
          <w:color w:val="000000"/>
          <w:szCs w:val="24"/>
        </w:rPr>
      </w:pPr>
      <w:r>
        <w:rPr>
          <w:rFonts w:eastAsia="Times New Roman"/>
          <w:color w:val="000000"/>
          <w:szCs w:val="24"/>
        </w:rPr>
        <w:lastRenderedPageBreak/>
        <w:t>Ακολουθεί η</w:t>
      </w:r>
      <w:r w:rsidRPr="00453571">
        <w:rPr>
          <w:rFonts w:eastAsia="Times New Roman"/>
          <w:color w:val="000000"/>
          <w:szCs w:val="24"/>
        </w:rPr>
        <w:t xml:space="preserve"> </w:t>
      </w:r>
      <w:r>
        <w:rPr>
          <w:rFonts w:eastAsia="Times New Roman"/>
          <w:color w:val="000000"/>
          <w:szCs w:val="24"/>
        </w:rPr>
        <w:t xml:space="preserve">τρίτη </w:t>
      </w:r>
      <w:r w:rsidRPr="00453571">
        <w:rPr>
          <w:rFonts w:eastAsia="Times New Roman"/>
          <w:color w:val="000000"/>
          <w:szCs w:val="24"/>
        </w:rPr>
        <w:t>με αριθμό 1846/22-6-2018 επίκαιρη ερώτηση πρώτου κύκλου του Β</w:t>
      </w:r>
      <w:r w:rsidRPr="00453571">
        <w:rPr>
          <w:rFonts w:eastAsia="Times New Roman"/>
          <w:color w:val="000000"/>
          <w:szCs w:val="24"/>
        </w:rPr>
        <w:t>ουλευτή Α΄ Θεσσαλονίκης της Ένωσης Κεντρώων κ</w:t>
      </w:r>
      <w:r w:rsidRPr="00775FCE">
        <w:rPr>
          <w:rFonts w:eastAsia="Times New Roman"/>
          <w:color w:val="000000"/>
          <w:szCs w:val="24"/>
        </w:rPr>
        <w:t xml:space="preserve">. </w:t>
      </w:r>
      <w:r w:rsidRPr="00775FCE">
        <w:rPr>
          <w:rFonts w:eastAsia="Times New Roman"/>
          <w:bCs/>
          <w:color w:val="000000"/>
          <w:szCs w:val="24"/>
        </w:rPr>
        <w:t xml:space="preserve">Ιωάννη </w:t>
      </w:r>
      <w:proofErr w:type="spellStart"/>
      <w:r w:rsidRPr="00775FCE">
        <w:rPr>
          <w:rFonts w:eastAsia="Times New Roman"/>
          <w:bCs/>
          <w:color w:val="000000"/>
          <w:szCs w:val="24"/>
        </w:rPr>
        <w:t>Σαρίδη</w:t>
      </w:r>
      <w:proofErr w:type="spellEnd"/>
      <w:r w:rsidRPr="00775FCE">
        <w:rPr>
          <w:rFonts w:eastAsia="Times New Roman"/>
          <w:color w:val="000000"/>
          <w:szCs w:val="24"/>
        </w:rPr>
        <w:t xml:space="preserve"> </w:t>
      </w:r>
      <w:r w:rsidRPr="00453571">
        <w:rPr>
          <w:rFonts w:eastAsia="Times New Roman"/>
          <w:color w:val="000000"/>
          <w:szCs w:val="24"/>
        </w:rPr>
        <w:t>προς τον Υπουργό</w:t>
      </w:r>
      <w:r>
        <w:rPr>
          <w:rFonts w:eastAsia="Times New Roman"/>
          <w:color w:val="000000"/>
          <w:szCs w:val="24"/>
        </w:rPr>
        <w:t xml:space="preserve"> </w:t>
      </w:r>
      <w:r w:rsidRPr="00775FCE">
        <w:rPr>
          <w:rFonts w:eastAsia="Times New Roman"/>
          <w:bCs/>
          <w:color w:val="000000"/>
          <w:szCs w:val="24"/>
        </w:rPr>
        <w:t>Παιδείας, Έρευνας και Θρησκευμάτων,</w:t>
      </w:r>
      <w:r>
        <w:rPr>
          <w:rFonts w:eastAsia="Times New Roman"/>
          <w:b/>
          <w:bCs/>
          <w:color w:val="000000"/>
          <w:szCs w:val="24"/>
        </w:rPr>
        <w:t xml:space="preserve"> </w:t>
      </w:r>
      <w:r w:rsidRPr="00453571">
        <w:rPr>
          <w:rFonts w:eastAsia="Times New Roman"/>
          <w:color w:val="000000"/>
          <w:szCs w:val="24"/>
        </w:rPr>
        <w:t>με θέμα: «Έλλειμ</w:t>
      </w:r>
      <w:r>
        <w:rPr>
          <w:rFonts w:eastAsia="Times New Roman"/>
          <w:color w:val="000000"/>
          <w:szCs w:val="24"/>
        </w:rPr>
        <w:t>μ</w:t>
      </w:r>
      <w:r w:rsidRPr="00453571">
        <w:rPr>
          <w:rFonts w:eastAsia="Times New Roman"/>
          <w:color w:val="000000"/>
          <w:szCs w:val="24"/>
        </w:rPr>
        <w:t>α δημοκρατικής εκπροσώπησης φοιτητών στο ΕΑΠ».</w:t>
      </w:r>
    </w:p>
    <w:p w14:paraId="176E9CC7" w14:textId="77777777" w:rsidR="00715E74" w:rsidRDefault="00502A31">
      <w:pPr>
        <w:spacing w:after="0" w:line="600" w:lineRule="auto"/>
        <w:ind w:firstLine="720"/>
        <w:contextualSpacing/>
        <w:jc w:val="both"/>
        <w:rPr>
          <w:rFonts w:eastAsia="Times New Roman"/>
          <w:b/>
          <w:szCs w:val="24"/>
        </w:rPr>
      </w:pPr>
      <w:r>
        <w:rPr>
          <w:rFonts w:eastAsia="Times New Roman"/>
          <w:color w:val="000000"/>
          <w:szCs w:val="24"/>
        </w:rPr>
        <w:t xml:space="preserve">Ορίστε, κύριε </w:t>
      </w:r>
      <w:proofErr w:type="spellStart"/>
      <w:r>
        <w:rPr>
          <w:rFonts w:eastAsia="Times New Roman"/>
          <w:color w:val="000000"/>
          <w:szCs w:val="24"/>
        </w:rPr>
        <w:t>Σαρίδη</w:t>
      </w:r>
      <w:proofErr w:type="spellEnd"/>
      <w:r>
        <w:rPr>
          <w:rFonts w:eastAsia="Times New Roman"/>
          <w:color w:val="000000"/>
          <w:szCs w:val="24"/>
        </w:rPr>
        <w:t>, έχετε τον λόγο</w:t>
      </w:r>
      <w:r>
        <w:rPr>
          <w:rFonts w:eastAsia="Times New Roman"/>
          <w:color w:val="000000"/>
          <w:szCs w:val="24"/>
        </w:rPr>
        <w:t xml:space="preserve"> για να αναπτύξετε την επίκαιρη ερώτηση.</w:t>
      </w:r>
    </w:p>
    <w:p w14:paraId="176E9CC8" w14:textId="77777777" w:rsidR="00715E74" w:rsidRDefault="00502A31">
      <w:pPr>
        <w:spacing w:line="600" w:lineRule="auto"/>
        <w:ind w:firstLine="720"/>
        <w:contextualSpacing/>
        <w:jc w:val="both"/>
        <w:rPr>
          <w:rFonts w:eastAsia="Times New Roman"/>
          <w:szCs w:val="24"/>
        </w:rPr>
      </w:pPr>
      <w:r w:rsidRPr="00453571">
        <w:rPr>
          <w:rFonts w:eastAsia="Times New Roman"/>
          <w:b/>
          <w:szCs w:val="24"/>
        </w:rPr>
        <w:t>Ι</w:t>
      </w:r>
      <w:r w:rsidRPr="00453571">
        <w:rPr>
          <w:rFonts w:eastAsia="Times New Roman"/>
          <w:b/>
          <w:szCs w:val="24"/>
        </w:rPr>
        <w:t>ΩΑΝΝΗΣ ΣΑΡΙΔΗΣ:</w:t>
      </w:r>
      <w:r>
        <w:rPr>
          <w:rFonts w:eastAsia="Times New Roman"/>
          <w:b/>
          <w:szCs w:val="24"/>
        </w:rPr>
        <w:t xml:space="preserve"> </w:t>
      </w:r>
      <w:r>
        <w:rPr>
          <w:rFonts w:eastAsia="Times New Roman"/>
          <w:szCs w:val="24"/>
        </w:rPr>
        <w:t>Ευχαριστώ, κύριε Πρόεδρε.</w:t>
      </w:r>
    </w:p>
    <w:p w14:paraId="176E9CC9" w14:textId="77777777" w:rsidR="00715E74" w:rsidRDefault="00502A31">
      <w:pPr>
        <w:spacing w:line="600" w:lineRule="auto"/>
        <w:ind w:firstLine="720"/>
        <w:contextualSpacing/>
        <w:jc w:val="both"/>
        <w:rPr>
          <w:rFonts w:eastAsia="Times New Roman"/>
          <w:szCs w:val="24"/>
        </w:rPr>
      </w:pPr>
      <w:r>
        <w:rPr>
          <w:rFonts w:eastAsia="Times New Roman"/>
          <w:szCs w:val="24"/>
        </w:rPr>
        <w:t>Κύριε Υπουργέ, τον Ιούλιο του 2017 ο ομιλών καταθέτει μία τροπολογία προς την ηγεσία του Υπουργείου σε ένα νομοσχέδιο εκείνο το χρονικό διάστημα, την οποία η ηγεσία του Υπουργείου κάνει αποδεκτή. Εσείς την έχετε κάνει αποδεκτή. Με βάση αυτήν την τροπολογία</w:t>
      </w:r>
      <w:r>
        <w:rPr>
          <w:rFonts w:eastAsia="Times New Roman"/>
          <w:szCs w:val="24"/>
        </w:rPr>
        <w:t xml:space="preserve"> ενσωματώνεται στον </w:t>
      </w:r>
      <w:r>
        <w:rPr>
          <w:rFonts w:eastAsia="Times New Roman"/>
          <w:szCs w:val="24"/>
        </w:rPr>
        <w:t>ν.</w:t>
      </w:r>
      <w:r>
        <w:rPr>
          <w:rFonts w:eastAsia="Times New Roman"/>
          <w:szCs w:val="24"/>
        </w:rPr>
        <w:t>4485/2017 και γίνεται νόμος του κράτους η δυνατότητα να εκπροσωπούνται στη Διοικούσα Επιτροπή του Ελληνικού Ανοικτού Πανεπιστημίου και να έχουν συμμετοχή ένας εκπρόσωπος των προπτυχιακών φοιτητών, ένας εκπρόσωπος των μεταπτυχιακών φοι</w:t>
      </w:r>
      <w:r>
        <w:rPr>
          <w:rFonts w:eastAsia="Times New Roman"/>
          <w:szCs w:val="24"/>
        </w:rPr>
        <w:t xml:space="preserve">τητών και ένας εκπρόσωπος των διδακτόρων, με δικαίωμα λόγου –και μόνο με δικαίωμα λόγου- και χωρίς δικαίωμα ψήφου, οι οποίοι </w:t>
      </w:r>
      <w:r>
        <w:rPr>
          <w:rFonts w:eastAsia="Times New Roman"/>
          <w:szCs w:val="24"/>
        </w:rPr>
        <w:lastRenderedPageBreak/>
        <w:t>θα εκλέγονται για ετήσια βάση και χωρίς δυνατότητα επανεκλογής.</w:t>
      </w:r>
    </w:p>
    <w:p w14:paraId="176E9CCA" w14:textId="77777777" w:rsidR="00715E74" w:rsidRDefault="00502A31">
      <w:pPr>
        <w:spacing w:line="600" w:lineRule="auto"/>
        <w:ind w:firstLine="720"/>
        <w:contextualSpacing/>
        <w:jc w:val="both"/>
        <w:rPr>
          <w:rFonts w:eastAsia="Times New Roman"/>
          <w:szCs w:val="24"/>
        </w:rPr>
      </w:pPr>
      <w:r>
        <w:rPr>
          <w:rFonts w:eastAsia="Times New Roman"/>
          <w:szCs w:val="24"/>
        </w:rPr>
        <w:t>Με απόφαση της Διοικούσας Επιτροπής θα έπρεπε τότε να ξεκινήσουν όλ</w:t>
      </w:r>
      <w:r>
        <w:rPr>
          <w:rFonts w:eastAsia="Times New Roman"/>
          <w:szCs w:val="24"/>
        </w:rPr>
        <w:t xml:space="preserve">ες εκείνες οι ενέργειες, για να έχουμε τη δυνατότητα να γίνουν εκλογές εκπροσώπησης των φοιτητών στη Διοικούσα Επιτροπή. </w:t>
      </w:r>
    </w:p>
    <w:p w14:paraId="176E9CCB" w14:textId="77777777" w:rsidR="00715E74" w:rsidRDefault="00502A31">
      <w:pPr>
        <w:spacing w:line="600" w:lineRule="auto"/>
        <w:ind w:firstLine="720"/>
        <w:contextualSpacing/>
        <w:jc w:val="both"/>
        <w:rPr>
          <w:rFonts w:eastAsia="Times New Roman"/>
          <w:szCs w:val="24"/>
        </w:rPr>
      </w:pPr>
      <w:r>
        <w:rPr>
          <w:rFonts w:eastAsia="Times New Roman"/>
          <w:szCs w:val="24"/>
        </w:rPr>
        <w:t>Αυτό το πράγμα δεν έχει γίνει μέχρι σήμερα που συζητάμε. Έχει περάσει ένας χρόνος, κύριε Υπουργέ. Γίνονται εκλογές, όπως γνωρίζετε, σε</w:t>
      </w:r>
      <w:r>
        <w:rPr>
          <w:rFonts w:eastAsia="Times New Roman"/>
          <w:szCs w:val="24"/>
        </w:rPr>
        <w:t xml:space="preserve"> όλα τα πανεπιστήμια της χώρας. Στο μοναδικό πανεπιστήμιο που δεν γίνονται είναι το Ελληνικό Ανοικτό Πανεπιστήμιο.</w:t>
      </w:r>
    </w:p>
    <w:p w14:paraId="176E9CC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μου πείτε για ποιον λόγο από την ημέρα που καταθέσαμε την </w:t>
      </w:r>
      <w:r w:rsidRPr="005631E0">
        <w:rPr>
          <w:rFonts w:eastAsia="Times New Roman" w:cs="Times New Roman"/>
          <w:bCs/>
          <w:szCs w:val="24"/>
        </w:rPr>
        <w:t>τροπολογία</w:t>
      </w:r>
      <w:r>
        <w:rPr>
          <w:rFonts w:eastAsia="Times New Roman" w:cs="Times New Roman"/>
          <w:bCs/>
          <w:szCs w:val="24"/>
        </w:rPr>
        <w:t>,</w:t>
      </w:r>
      <w:r>
        <w:rPr>
          <w:rFonts w:eastAsia="Times New Roman" w:cs="Times New Roman"/>
          <w:szCs w:val="24"/>
        </w:rPr>
        <w:t xml:space="preserve"> την οποία κάνατε δεκτή, δεν έχουν προχωρήσει οι διαδικασίες</w:t>
      </w:r>
      <w:r>
        <w:rPr>
          <w:rFonts w:eastAsia="Times New Roman" w:cs="Times New Roman"/>
          <w:szCs w:val="24"/>
        </w:rPr>
        <w:t xml:space="preserve"> για την εκπροσώπηση των φοιτητών. Έχει περάσει ένας ολόκληρος χρόνος σε μια τετράχρονη -να το πω έτσι- κυβερνητική θητεία, μένει το 25% και αντιλαμβάνεστε γιατί γίνεται αυτή η ερώτηση σήμερα. </w:t>
      </w:r>
    </w:p>
    <w:p w14:paraId="176E9CCD" w14:textId="77777777" w:rsidR="00715E74" w:rsidRDefault="00502A31">
      <w:pPr>
        <w:tabs>
          <w:tab w:val="left" w:pos="3873"/>
        </w:tabs>
        <w:spacing w:line="600" w:lineRule="auto"/>
        <w:ind w:firstLine="720"/>
        <w:contextualSpacing/>
        <w:jc w:val="both"/>
        <w:rPr>
          <w:rFonts w:eastAsia="Times New Roman" w:cs="Times New Roman"/>
          <w:szCs w:val="24"/>
        </w:rPr>
      </w:pPr>
      <w:r w:rsidRPr="00AC365A">
        <w:rPr>
          <w:rFonts w:eastAsia="Times New Roman"/>
          <w:szCs w:val="24"/>
        </w:rPr>
        <w:t xml:space="preserve">Ευχαριστώ </w:t>
      </w:r>
      <w:r>
        <w:rPr>
          <w:rFonts w:eastAsia="Times New Roman"/>
          <w:szCs w:val="24"/>
        </w:rPr>
        <w:t xml:space="preserve">πάρα </w:t>
      </w:r>
      <w:r w:rsidRPr="00AC365A">
        <w:rPr>
          <w:rFonts w:eastAsia="Times New Roman"/>
          <w:szCs w:val="24"/>
        </w:rPr>
        <w:t>πολύ.</w:t>
      </w:r>
      <w:r>
        <w:rPr>
          <w:rFonts w:eastAsia="Times New Roman" w:cs="Times New Roman"/>
          <w:szCs w:val="24"/>
        </w:rPr>
        <w:t xml:space="preserve"> </w:t>
      </w:r>
    </w:p>
    <w:p w14:paraId="176E9CCE" w14:textId="77777777" w:rsidR="00715E74" w:rsidRDefault="00502A31">
      <w:pPr>
        <w:tabs>
          <w:tab w:val="left" w:pos="3873"/>
        </w:tabs>
        <w:spacing w:line="600" w:lineRule="auto"/>
        <w:ind w:firstLine="720"/>
        <w:contextualSpacing/>
        <w:jc w:val="both"/>
        <w:rPr>
          <w:rFonts w:eastAsia="Times New Roman" w:cs="Times New Roman"/>
          <w:szCs w:val="24"/>
        </w:rPr>
      </w:pPr>
      <w:r w:rsidRPr="009531E1">
        <w:rPr>
          <w:rFonts w:eastAsia="Times New Roman" w:cs="Times New Roman"/>
          <w:b/>
          <w:szCs w:val="24"/>
        </w:rPr>
        <w:lastRenderedPageBreak/>
        <w:t>ΠΡΟΕΔΡΕΥΩΝ (Σπυρίδων Λυκούδης):</w:t>
      </w:r>
      <w:r>
        <w:rPr>
          <w:rFonts w:eastAsia="Times New Roman" w:cs="Times New Roman"/>
          <w:szCs w:val="24"/>
        </w:rPr>
        <w:t xml:space="preserve"> </w:t>
      </w:r>
      <w:r w:rsidRPr="00390D90">
        <w:rPr>
          <w:rFonts w:eastAsia="Times New Roman" w:cs="Times New Roman"/>
          <w:szCs w:val="24"/>
        </w:rPr>
        <w:t>Κύριε Υπ</w:t>
      </w:r>
      <w:r w:rsidRPr="00390D90">
        <w:rPr>
          <w:rFonts w:eastAsia="Times New Roman" w:cs="Times New Roman"/>
          <w:szCs w:val="24"/>
        </w:rPr>
        <w:t>ουργέ,</w:t>
      </w:r>
      <w:r>
        <w:rPr>
          <w:rFonts w:eastAsia="Times New Roman" w:cs="Times New Roman"/>
          <w:szCs w:val="24"/>
        </w:rPr>
        <w:t xml:space="preserve"> έχετε τον λόγο.</w:t>
      </w:r>
    </w:p>
    <w:p w14:paraId="176E9CC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όντως έχετε μια ιδιαίτερη ευαισθησία για αυτό το ζήτημα και καλώς την έχετε. </w:t>
      </w:r>
      <w:r w:rsidRPr="00AC526C">
        <w:rPr>
          <w:rFonts w:eastAsia="Times New Roman" w:cs="Times New Roman"/>
          <w:szCs w:val="24"/>
        </w:rPr>
        <w:t>Όμως</w:t>
      </w:r>
      <w:r>
        <w:rPr>
          <w:rFonts w:eastAsia="Times New Roman" w:cs="Times New Roman"/>
          <w:szCs w:val="24"/>
        </w:rPr>
        <w:t xml:space="preserve">, </w:t>
      </w:r>
      <w:r w:rsidRPr="001878DA">
        <w:rPr>
          <w:rFonts w:eastAsia="Times New Roman" w:cs="Times New Roman"/>
          <w:szCs w:val="24"/>
        </w:rPr>
        <w:t>νομίζω ότι</w:t>
      </w:r>
      <w:r>
        <w:rPr>
          <w:rFonts w:eastAsia="Times New Roman" w:cs="Times New Roman"/>
          <w:szCs w:val="24"/>
        </w:rPr>
        <w:t xml:space="preserve"> και εσείς και εμείς </w:t>
      </w:r>
      <w:r w:rsidRPr="00E57B5A">
        <w:rPr>
          <w:rFonts w:eastAsia="Times New Roman" w:cs="Times New Roman"/>
          <w:szCs w:val="24"/>
        </w:rPr>
        <w:t>πρέπει να</w:t>
      </w:r>
      <w:r>
        <w:rPr>
          <w:rFonts w:eastAsia="Times New Roman" w:cs="Times New Roman"/>
          <w:szCs w:val="24"/>
        </w:rPr>
        <w:t xml:space="preserve"> προστατέψουμε το αυτοδιοί</w:t>
      </w:r>
      <w:r>
        <w:rPr>
          <w:rFonts w:eastAsia="Times New Roman" w:cs="Times New Roman"/>
          <w:szCs w:val="24"/>
        </w:rPr>
        <w:t xml:space="preserve">κητο του πανεπιστημίου. Δηλαδή </w:t>
      </w:r>
      <w:r w:rsidRPr="00E57B5A">
        <w:rPr>
          <w:rFonts w:eastAsia="Times New Roman" w:cs="Times New Roman"/>
          <w:szCs w:val="24"/>
        </w:rPr>
        <w:t xml:space="preserve">πρέπει </w:t>
      </w:r>
      <w:r>
        <w:rPr>
          <w:rFonts w:eastAsia="Times New Roman" w:cs="Times New Roman"/>
          <w:szCs w:val="24"/>
        </w:rPr>
        <w:t>οι φοιτητές με δικές τους διαδικασίες, που θα τις αποφασίσουν, να προχωρήσουν κατ</w:t>
      </w:r>
      <w:r>
        <w:rPr>
          <w:rFonts w:eastAsia="Times New Roman" w:cs="Times New Roman"/>
          <w:szCs w:val="24"/>
        </w:rPr>
        <w:t>’ αρχάς</w:t>
      </w:r>
      <w:r>
        <w:rPr>
          <w:rFonts w:eastAsia="Times New Roman" w:cs="Times New Roman"/>
          <w:szCs w:val="24"/>
        </w:rPr>
        <w:t xml:space="preserve"> σε εκλογές. Διότι η Διοικούσα Επιτροπή είναι υποχρεωμένη να δεχτεί την απόφαση των φοιτητών με όποιες διαδικασίες οι ίδιοι αποφασ</w:t>
      </w:r>
      <w:r>
        <w:rPr>
          <w:rFonts w:eastAsia="Times New Roman" w:cs="Times New Roman"/>
          <w:szCs w:val="24"/>
        </w:rPr>
        <w:t xml:space="preserve">ίσουν. </w:t>
      </w:r>
    </w:p>
    <w:p w14:paraId="176E9CD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Βεβαίως, εμείς είμαστε υπέρ των εκλογών με κάλπες, όπως έχουν γίνει στις φοιτητικές εκλογές του Μαΐου, να αναδείξουν τους εκπροσώπους τους και να συμμετέχουν, όπως είπατε, ένας προπτυχιακός, ένα</w:t>
      </w:r>
      <w:r>
        <w:rPr>
          <w:rFonts w:eastAsia="Times New Roman" w:cs="Times New Roman"/>
          <w:szCs w:val="24"/>
        </w:rPr>
        <w:t>ς</w:t>
      </w:r>
      <w:r>
        <w:rPr>
          <w:rFonts w:eastAsia="Times New Roman" w:cs="Times New Roman"/>
          <w:szCs w:val="24"/>
        </w:rPr>
        <w:t xml:space="preserve"> μεταπτυχιακός και ένας υποψήφιος διδάκτορας με δικαί</w:t>
      </w:r>
      <w:r>
        <w:rPr>
          <w:rFonts w:eastAsia="Times New Roman" w:cs="Times New Roman"/>
          <w:szCs w:val="24"/>
        </w:rPr>
        <w:t>ωμα λόγου στη Διοικούσα Επιτροπή.</w:t>
      </w:r>
    </w:p>
    <w:p w14:paraId="176E9CD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ότι υπάρχει και μια απόφαση της Διοικούσας Επιτροπής που </w:t>
      </w:r>
      <w:r w:rsidRPr="00E57B5A">
        <w:rPr>
          <w:rFonts w:eastAsia="Times New Roman" w:cs="Times New Roman"/>
          <w:szCs w:val="24"/>
        </w:rPr>
        <w:t>πρέπει να</w:t>
      </w:r>
      <w:r>
        <w:rPr>
          <w:rFonts w:eastAsia="Times New Roman" w:cs="Times New Roman"/>
          <w:szCs w:val="24"/>
        </w:rPr>
        <w:t xml:space="preserve"> εκδοθεί. Έχω μια επιστολή του Προέδρου της Διοικούσας Επιτροπής που λέει ότι θα εκδώσουν </w:t>
      </w:r>
      <w:r>
        <w:rPr>
          <w:rFonts w:eastAsia="Times New Roman" w:cs="Times New Roman"/>
          <w:szCs w:val="24"/>
        </w:rPr>
        <w:lastRenderedPageBreak/>
        <w:t>αυτή την απόφαση, μια απόφαση τεχνικού χαρακτήρα. Κυρί</w:t>
      </w:r>
      <w:r>
        <w:rPr>
          <w:rFonts w:eastAsia="Times New Roman" w:cs="Times New Roman"/>
          <w:szCs w:val="24"/>
        </w:rPr>
        <w:t xml:space="preserve">ως να κάνουμε μια έκκληση οι φοιτητές με δικές τους διαδικασίες να προχωρήσουν στη συγκρότηση και των σωμάτων τους, αλλά και στην εκλογή των εκπροσώπων τους στη Διοικούσα Επιτροπή. </w:t>
      </w:r>
    </w:p>
    <w:p w14:paraId="176E9CD2" w14:textId="77777777" w:rsidR="00715E74" w:rsidRDefault="00502A31">
      <w:pPr>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Κύριε συνάδελφε, έχετε τον λόγο.</w:t>
      </w:r>
    </w:p>
    <w:p w14:paraId="176E9CD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sidRPr="00480689">
        <w:rPr>
          <w:rFonts w:eastAsia="Times New Roman"/>
          <w:color w:val="000000"/>
          <w:szCs w:val="24"/>
        </w:rPr>
        <w:t>Ευχαριστώ, κύριε Πρόεδρε.</w:t>
      </w:r>
      <w:r>
        <w:rPr>
          <w:rFonts w:eastAsia="Times New Roman" w:cs="Times New Roman"/>
          <w:szCs w:val="24"/>
        </w:rPr>
        <w:t xml:space="preserve"> </w:t>
      </w:r>
    </w:p>
    <w:p w14:paraId="176E9CD4" w14:textId="77777777" w:rsidR="00715E74" w:rsidRDefault="00502A31">
      <w:pPr>
        <w:spacing w:line="600" w:lineRule="auto"/>
        <w:ind w:firstLine="720"/>
        <w:contextualSpacing/>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θα ήθελα σας παρακαλώ πάρα πολύ, αν έχετε τη δυνατότητα, να καταθέσετε στα Πρακτικά την επιστολή του Προέδρου της Διοικούσας Επιτροπής για να λάβουμε και εμείς υπ’ </w:t>
      </w:r>
      <w:proofErr w:type="spellStart"/>
      <w:r>
        <w:rPr>
          <w:rFonts w:eastAsia="Times New Roman" w:cs="Times New Roman"/>
          <w:szCs w:val="24"/>
        </w:rPr>
        <w:t>όψιν</w:t>
      </w:r>
      <w:proofErr w:type="spellEnd"/>
      <w:r>
        <w:rPr>
          <w:rFonts w:eastAsia="Times New Roman" w:cs="Times New Roman"/>
          <w:szCs w:val="24"/>
        </w:rPr>
        <w:t xml:space="preserve"> ποια είναι αυτά τα τεχνικά π</w:t>
      </w:r>
      <w:r>
        <w:rPr>
          <w:rFonts w:eastAsia="Times New Roman" w:cs="Times New Roman"/>
          <w:szCs w:val="24"/>
        </w:rPr>
        <w:t xml:space="preserve">ροβλήματα τα οποία επικαλείται. </w:t>
      </w:r>
    </w:p>
    <w:p w14:paraId="176E9CD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Ναι, την καταθέτω τώρα.</w:t>
      </w:r>
    </w:p>
    <w:p w14:paraId="176E9CD6" w14:textId="77777777" w:rsidR="00715E74" w:rsidRDefault="00502A31">
      <w:pPr>
        <w:spacing w:line="600" w:lineRule="auto"/>
        <w:ind w:firstLine="720"/>
        <w:contextualSpacing/>
        <w:jc w:val="both"/>
        <w:rPr>
          <w:rFonts w:eastAsia="Times New Roman" w:cs="Times New Roman"/>
          <w:szCs w:val="24"/>
        </w:rPr>
      </w:pPr>
      <w:r w:rsidRPr="00BB5CF9">
        <w:rPr>
          <w:rFonts w:eastAsia="Times New Roman"/>
        </w:rPr>
        <w:t xml:space="preserve">(Στο σημείο αυτό ο Υπουργός κ. </w:t>
      </w:r>
      <w:r w:rsidRPr="00AE51D6">
        <w:rPr>
          <w:rFonts w:eastAsia="Times New Roman"/>
        </w:rPr>
        <w:t xml:space="preserve">Κωνσταντίνος </w:t>
      </w:r>
      <w:proofErr w:type="spellStart"/>
      <w:r w:rsidRPr="00AE51D6">
        <w:rPr>
          <w:rFonts w:eastAsia="Times New Roman"/>
        </w:rPr>
        <w:t>Γαβρόγλου</w:t>
      </w:r>
      <w:proofErr w:type="spellEnd"/>
      <w:r w:rsidRPr="00AE51D6">
        <w:rPr>
          <w:rFonts w:eastAsia="Times New Roman"/>
        </w:rPr>
        <w:t xml:space="preserve"> </w:t>
      </w:r>
      <w:r w:rsidRPr="00BB5CF9">
        <w:rPr>
          <w:rFonts w:eastAsia="Times New Roman"/>
        </w:rPr>
        <w:t>καταθέτει για τα Πρακτικά το προαναφερθέν έγγραφο, το οποίο βρίσκεται στο α</w:t>
      </w:r>
      <w:r w:rsidRPr="00BB5CF9">
        <w:rPr>
          <w:rFonts w:eastAsia="Times New Roman"/>
        </w:rPr>
        <w:t>ρχείο του Τμήματος Γραμματείας τ</w:t>
      </w:r>
      <w:r>
        <w:rPr>
          <w:rFonts w:eastAsia="Times New Roman"/>
        </w:rPr>
        <w:t xml:space="preserve">ης Διεύθυνσης Στενογραφίας και </w:t>
      </w:r>
      <w:r w:rsidRPr="00BB5CF9">
        <w:rPr>
          <w:rFonts w:eastAsia="Times New Roman"/>
        </w:rPr>
        <w:t>Πρακτικών της Βουλής)</w:t>
      </w:r>
    </w:p>
    <w:p w14:paraId="176E9CD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 xml:space="preserve">Εγώ θα μείνω σε αυτό το στάδιο και δεν θα μπω σε μια άλλη λογική. Θα μείνω στο γεγονός ότι έχετε μια τέτοια επιστολή. </w:t>
      </w:r>
    </w:p>
    <w:p w14:paraId="176E9CD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Οι φοιτητές μάς ακούν αυτή τη στιγμ</w:t>
      </w:r>
      <w:r>
        <w:rPr>
          <w:rFonts w:eastAsia="Times New Roman" w:cs="Times New Roman"/>
          <w:szCs w:val="24"/>
        </w:rPr>
        <w:t xml:space="preserve">ή. Θέλω να το γνωρίζετε αυτό. </w:t>
      </w:r>
      <w:r w:rsidRPr="001878DA">
        <w:rPr>
          <w:rFonts w:eastAsia="Times New Roman" w:cs="Times New Roman"/>
          <w:szCs w:val="24"/>
        </w:rPr>
        <w:t>Νομίζω ότι</w:t>
      </w:r>
      <w:r>
        <w:rPr>
          <w:rFonts w:eastAsia="Times New Roman" w:cs="Times New Roman"/>
          <w:szCs w:val="24"/>
        </w:rPr>
        <w:t xml:space="preserve"> το γνωρίζετε ήδη. Για να ξεκινήσουν και εκείνοι από τη δική τους την πλευρά τις διαδικασίες οι οποίες απαιτούνται, καλό θα ήταν να έχουν και να γνωρίζουν την επιστολή του Προέδρου της Διοικούσας Επιτροπής. </w:t>
      </w:r>
    </w:p>
    <w:p w14:paraId="176E9CD9" w14:textId="77777777" w:rsidR="00715E74" w:rsidRDefault="00502A31">
      <w:pPr>
        <w:spacing w:line="600" w:lineRule="auto"/>
        <w:ind w:firstLine="720"/>
        <w:contextualSpacing/>
        <w:jc w:val="both"/>
        <w:rPr>
          <w:rFonts w:eastAsia="Times New Roman" w:cs="Times New Roman"/>
          <w:szCs w:val="24"/>
        </w:rPr>
      </w:pPr>
      <w:r w:rsidRPr="00E57B5A">
        <w:rPr>
          <w:rFonts w:eastAsia="Times New Roman" w:cs="Times New Roman"/>
          <w:szCs w:val="24"/>
        </w:rPr>
        <w:t xml:space="preserve">Πρέπει </w:t>
      </w:r>
      <w:r w:rsidRPr="00E57B5A">
        <w:rPr>
          <w:rFonts w:eastAsia="Times New Roman" w:cs="Times New Roman"/>
          <w:szCs w:val="24"/>
        </w:rPr>
        <w:t>να</w:t>
      </w:r>
      <w:r>
        <w:rPr>
          <w:rFonts w:eastAsia="Times New Roman" w:cs="Times New Roman"/>
          <w:szCs w:val="24"/>
        </w:rPr>
        <w:t xml:space="preserve"> δούμε από εδώ και πέρα τι μπορούμε να κάνουμε, έτσι ώστε με την καινούργια ακαδημαϊκή χρονιά να υπάρχει και η εκπροσώπηση των φοιτητών στο Ελληνικό Ανοιχτό Πανεπιστήμιο. Δεν έχω κάτι άλλο να προσθέσω.</w:t>
      </w:r>
    </w:p>
    <w:p w14:paraId="176E9CDA" w14:textId="77777777" w:rsidR="00715E74" w:rsidRDefault="00502A31">
      <w:pPr>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Κ</w:t>
      </w:r>
      <w:r w:rsidRPr="00390D90">
        <w:rPr>
          <w:rFonts w:eastAsia="Times New Roman" w:cs="Times New Roman"/>
          <w:szCs w:val="24"/>
        </w:rPr>
        <w:t>ύριε Υπουργέ</w:t>
      </w:r>
      <w:r>
        <w:rPr>
          <w:rFonts w:eastAsia="Times New Roman" w:cs="Times New Roman"/>
          <w:szCs w:val="24"/>
        </w:rPr>
        <w:t>, έχετε</w:t>
      </w:r>
      <w:r>
        <w:rPr>
          <w:rFonts w:eastAsia="Times New Roman" w:cs="Times New Roman"/>
          <w:szCs w:val="24"/>
        </w:rPr>
        <w:t xml:space="preserve"> τον λόγο.</w:t>
      </w:r>
    </w:p>
    <w:p w14:paraId="176E9CD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Έχω καταθέσει την επιστολή. </w:t>
      </w:r>
    </w:p>
    <w:p w14:paraId="176E9CD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Μια μικρή υποσημείωση να κάνω την οποία αμφότεροι τη γνωρίζουμε. Είναι ορισμένα πράγματα στα οποία δεν </w:t>
      </w:r>
      <w:r w:rsidRPr="00224BE3">
        <w:rPr>
          <w:rFonts w:eastAsia="Times New Roman" w:cs="Times New Roman"/>
          <w:szCs w:val="24"/>
        </w:rPr>
        <w:t xml:space="preserve">μπορεί </w:t>
      </w:r>
      <w:r>
        <w:rPr>
          <w:rFonts w:eastAsia="Times New Roman" w:cs="Times New Roman"/>
          <w:szCs w:val="24"/>
        </w:rPr>
        <w:t xml:space="preserve">κανείς να παρέμβει νομοθετικά. Αυτό </w:t>
      </w:r>
      <w:r>
        <w:rPr>
          <w:rFonts w:eastAsia="Times New Roman" w:cs="Times New Roman"/>
          <w:szCs w:val="24"/>
        </w:rPr>
        <w:t xml:space="preserve">είναι ένα από αυτά, λόγω και </w:t>
      </w:r>
      <w:r>
        <w:rPr>
          <w:rFonts w:eastAsia="Times New Roman" w:cs="Times New Roman"/>
          <w:szCs w:val="24"/>
        </w:rPr>
        <w:lastRenderedPageBreak/>
        <w:t xml:space="preserve">του αυτοδιοίκητου και έτσι </w:t>
      </w:r>
      <w:r w:rsidRPr="00E57B5A">
        <w:rPr>
          <w:rFonts w:eastAsia="Times New Roman" w:cs="Times New Roman"/>
          <w:szCs w:val="24"/>
        </w:rPr>
        <w:t>πρέπει να</w:t>
      </w:r>
      <w:r>
        <w:rPr>
          <w:rFonts w:eastAsia="Times New Roman" w:cs="Times New Roman"/>
          <w:szCs w:val="24"/>
        </w:rPr>
        <w:t xml:space="preserve"> είναι. Δεν </w:t>
      </w:r>
      <w:r w:rsidRPr="00E57B5A">
        <w:rPr>
          <w:rFonts w:eastAsia="Times New Roman" w:cs="Times New Roman"/>
          <w:szCs w:val="24"/>
        </w:rPr>
        <w:t xml:space="preserve">πρέπει </w:t>
      </w:r>
      <w:r>
        <w:rPr>
          <w:rFonts w:eastAsia="Times New Roman" w:cs="Times New Roman"/>
          <w:szCs w:val="24"/>
        </w:rPr>
        <w:t>όλα να ορίζονται και με τον νόμο. Είμαι σίγουρος ότι θα προχωρήσουν στον ορισμό και την επιλογή και την εκλογή των αντιπροσώπων.</w:t>
      </w:r>
    </w:p>
    <w:p w14:paraId="176E9CDD" w14:textId="77777777" w:rsidR="00715E74" w:rsidRDefault="00502A31">
      <w:pPr>
        <w:spacing w:line="600" w:lineRule="auto"/>
        <w:ind w:firstLine="720"/>
        <w:contextualSpacing/>
        <w:jc w:val="both"/>
        <w:rPr>
          <w:rFonts w:eastAsia="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w:t>
      </w:r>
      <w:r>
        <w:rPr>
          <w:rFonts w:eastAsia="Times New Roman"/>
          <w:szCs w:val="24"/>
        </w:rPr>
        <w:t>.</w:t>
      </w:r>
    </w:p>
    <w:p w14:paraId="176E9CDE" w14:textId="77777777" w:rsidR="00715E74" w:rsidRDefault="00502A31">
      <w:pPr>
        <w:spacing w:line="600" w:lineRule="auto"/>
        <w:ind w:firstLine="720"/>
        <w:contextualSpacing/>
        <w:jc w:val="both"/>
        <w:rPr>
          <w:rFonts w:eastAsia="Times New Roman"/>
          <w:szCs w:val="24"/>
        </w:rPr>
      </w:pPr>
      <w:r w:rsidRPr="00AE51D6">
        <w:rPr>
          <w:rFonts w:eastAsia="Times New Roman"/>
          <w:b/>
          <w:szCs w:val="24"/>
        </w:rPr>
        <w:t>ΠΡΟΕΔΡΕΥΩΝ (Σπυρίδων Λυκούδη</w:t>
      </w:r>
      <w:r w:rsidRPr="00AE51D6">
        <w:rPr>
          <w:rFonts w:eastAsia="Times New Roman"/>
          <w:b/>
          <w:szCs w:val="24"/>
        </w:rPr>
        <w:t>ς):</w:t>
      </w:r>
      <w:r>
        <w:rPr>
          <w:rFonts w:eastAsia="Times New Roman"/>
          <w:szCs w:val="24"/>
        </w:rPr>
        <w:t xml:space="preserve"> Ευχαριστώ, </w:t>
      </w:r>
      <w:r w:rsidRPr="00AE51D6">
        <w:rPr>
          <w:rFonts w:eastAsia="Times New Roman"/>
          <w:szCs w:val="24"/>
        </w:rPr>
        <w:t>κύριε Υπουργέ</w:t>
      </w:r>
      <w:r>
        <w:rPr>
          <w:rFonts w:eastAsia="Times New Roman"/>
          <w:szCs w:val="24"/>
        </w:rPr>
        <w:t>.</w:t>
      </w:r>
    </w:p>
    <w:p w14:paraId="176E9CDF" w14:textId="77777777" w:rsidR="00715E74" w:rsidRDefault="00502A31">
      <w:pPr>
        <w:spacing w:line="600" w:lineRule="auto"/>
        <w:ind w:firstLine="720"/>
        <w:contextualSpacing/>
        <w:jc w:val="both"/>
        <w:rPr>
          <w:rFonts w:eastAsia="Times New Roman" w:cs="Times New Roman"/>
          <w:szCs w:val="24"/>
        </w:rPr>
      </w:pPr>
      <w:r>
        <w:rPr>
          <w:rFonts w:eastAsia="Times New Roman"/>
          <w:szCs w:val="24"/>
        </w:rPr>
        <w:t>Ακολουθεί</w:t>
      </w:r>
      <w:r>
        <w:rPr>
          <w:rFonts w:eastAsia="Times New Roman" w:cs="Times New Roman"/>
          <w:szCs w:val="24"/>
        </w:rPr>
        <w:t xml:space="preserve"> η πρώτη</w:t>
      </w:r>
      <w:r w:rsidRPr="00AE51D6">
        <w:rPr>
          <w:rFonts w:eastAsia="Times New Roman" w:cs="Times New Roman"/>
          <w:szCs w:val="24"/>
        </w:rPr>
        <w:t xml:space="preserve"> με αριθμό 1859/25-6-2018 </w:t>
      </w:r>
      <w:r>
        <w:rPr>
          <w:rFonts w:eastAsia="Times New Roman" w:cs="Times New Roman"/>
          <w:szCs w:val="24"/>
        </w:rPr>
        <w:t>ε</w:t>
      </w:r>
      <w:r w:rsidRPr="00AE51D6">
        <w:rPr>
          <w:rFonts w:eastAsia="Times New Roman" w:cs="Times New Roman"/>
          <w:szCs w:val="24"/>
        </w:rPr>
        <w:t xml:space="preserve">πίκαιρη </w:t>
      </w:r>
      <w:r>
        <w:rPr>
          <w:rFonts w:eastAsia="Times New Roman" w:cs="Times New Roman"/>
          <w:szCs w:val="24"/>
        </w:rPr>
        <w:t>ε</w:t>
      </w:r>
      <w:r w:rsidRPr="00AE51D6">
        <w:rPr>
          <w:rFonts w:eastAsia="Times New Roman" w:cs="Times New Roman"/>
          <w:szCs w:val="24"/>
        </w:rPr>
        <w:t xml:space="preserve">ρώτηση </w:t>
      </w:r>
      <w:r>
        <w:rPr>
          <w:rFonts w:eastAsia="Times New Roman" w:cs="Times New Roman"/>
          <w:szCs w:val="24"/>
        </w:rPr>
        <w:t xml:space="preserve">δεύτερου κύκλου </w:t>
      </w:r>
      <w:r w:rsidRPr="00AE51D6">
        <w:rPr>
          <w:rFonts w:eastAsia="Times New Roman" w:cs="Times New Roman"/>
          <w:szCs w:val="24"/>
        </w:rPr>
        <w:t xml:space="preserve">του Βουλευτή Α΄ </w:t>
      </w:r>
      <w:r w:rsidRPr="00AE51D6">
        <w:rPr>
          <w:rFonts w:eastAsia="Times New Roman" w:cs="Times New Roman"/>
          <w:szCs w:val="24"/>
        </w:rPr>
        <w:t>Πειραι</w:t>
      </w:r>
      <w:r>
        <w:rPr>
          <w:rFonts w:eastAsia="Times New Roman" w:cs="Times New Roman"/>
          <w:szCs w:val="24"/>
        </w:rPr>
        <w:t>ώς</w:t>
      </w:r>
      <w:r w:rsidRPr="00AE51D6">
        <w:rPr>
          <w:rFonts w:eastAsia="Times New Roman" w:cs="Times New Roman"/>
          <w:szCs w:val="24"/>
        </w:rPr>
        <w:t xml:space="preserve"> </w:t>
      </w:r>
      <w:r w:rsidRPr="00AE51D6">
        <w:rPr>
          <w:rFonts w:eastAsia="Times New Roman" w:cs="Times New Roman"/>
          <w:szCs w:val="24"/>
        </w:rPr>
        <w:t xml:space="preserve">της Νέας Δημοκρατίας κ. Κωνσταντίνου Κατσαφάδου προς τον Υπουργό Παιδείας, Έρευνας και Θρησκευμάτων, με θέμα: «Επιλεκτική </w:t>
      </w:r>
      <w:r w:rsidRPr="00AE51D6">
        <w:rPr>
          <w:rFonts w:eastAsia="Times New Roman" w:cs="Times New Roman"/>
          <w:szCs w:val="24"/>
        </w:rPr>
        <w:t xml:space="preserve">εφαρμογή του νόμου για τα πειραματικά σχολεία-Σύνδεση </w:t>
      </w:r>
      <w:proofErr w:type="spellStart"/>
      <w:r w:rsidRPr="00AE51D6">
        <w:rPr>
          <w:rFonts w:eastAsia="Times New Roman" w:cs="Times New Roman"/>
          <w:szCs w:val="24"/>
        </w:rPr>
        <w:t>Ραλλείων</w:t>
      </w:r>
      <w:proofErr w:type="spellEnd"/>
      <w:r w:rsidRPr="00AE51D6">
        <w:rPr>
          <w:rFonts w:eastAsia="Times New Roman" w:cs="Times New Roman"/>
          <w:szCs w:val="24"/>
        </w:rPr>
        <w:t xml:space="preserve"> Πειραματικών Δημοτικών Σχολείων με το </w:t>
      </w:r>
      <w:proofErr w:type="spellStart"/>
      <w:r w:rsidRPr="00AE51D6">
        <w:rPr>
          <w:rFonts w:eastAsia="Times New Roman" w:cs="Times New Roman"/>
          <w:szCs w:val="24"/>
        </w:rPr>
        <w:t>Ζάννειο</w:t>
      </w:r>
      <w:proofErr w:type="spellEnd"/>
      <w:r w:rsidRPr="00AE51D6">
        <w:rPr>
          <w:rFonts w:eastAsia="Times New Roman" w:cs="Times New Roman"/>
          <w:szCs w:val="24"/>
        </w:rPr>
        <w:t xml:space="preserve"> Πειραματικό Γυμνάσιο Πειραιά».</w:t>
      </w:r>
    </w:p>
    <w:p w14:paraId="176E9CE0"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r>
        <w:rPr>
          <w:rFonts w:eastAsia="Times New Roman" w:cs="Times New Roman"/>
          <w:szCs w:val="24"/>
        </w:rPr>
        <w:t xml:space="preserve"> για να αναπτύξετε την επίκαιρη ερώτηση.</w:t>
      </w:r>
    </w:p>
    <w:p w14:paraId="176E9CE1" w14:textId="77777777" w:rsidR="00715E74" w:rsidRDefault="00502A31">
      <w:pPr>
        <w:tabs>
          <w:tab w:val="left" w:pos="3873"/>
        </w:tabs>
        <w:spacing w:line="600" w:lineRule="auto"/>
        <w:ind w:firstLine="720"/>
        <w:contextualSpacing/>
        <w:jc w:val="both"/>
        <w:rPr>
          <w:rFonts w:eastAsia="Times New Roman" w:cs="Times New Roman"/>
          <w:szCs w:val="24"/>
        </w:rPr>
      </w:pPr>
      <w:r w:rsidRPr="00666047">
        <w:rPr>
          <w:rFonts w:eastAsia="Times New Roman" w:cs="Times New Roman"/>
          <w:b/>
          <w:szCs w:val="24"/>
        </w:rPr>
        <w:t>ΚΩΝΣΤΑΝΤΙΝΟΣ ΚΑΤΣΑΦΑΔΟ</w:t>
      </w:r>
      <w:r>
        <w:rPr>
          <w:rFonts w:eastAsia="Times New Roman" w:cs="Times New Roman"/>
          <w:b/>
          <w:szCs w:val="24"/>
        </w:rPr>
        <w:t xml:space="preserve">Σ: </w:t>
      </w:r>
      <w:r>
        <w:rPr>
          <w:rFonts w:eastAsia="Times New Roman"/>
          <w:color w:val="000000"/>
          <w:szCs w:val="24"/>
        </w:rPr>
        <w:t>Σας ε</w:t>
      </w:r>
      <w:r w:rsidRPr="00480689">
        <w:rPr>
          <w:rFonts w:eastAsia="Times New Roman"/>
          <w:color w:val="000000"/>
          <w:szCs w:val="24"/>
        </w:rPr>
        <w:t>υχαριστώ</w:t>
      </w:r>
      <w:r>
        <w:rPr>
          <w:rFonts w:eastAsia="Times New Roman"/>
          <w:color w:val="000000"/>
          <w:szCs w:val="24"/>
        </w:rPr>
        <w:t xml:space="preserve"> πολύ</w:t>
      </w:r>
      <w:r w:rsidRPr="00480689">
        <w:rPr>
          <w:rFonts w:eastAsia="Times New Roman"/>
          <w:color w:val="000000"/>
          <w:szCs w:val="24"/>
        </w:rPr>
        <w:t>,</w:t>
      </w:r>
      <w:r w:rsidRPr="00480689">
        <w:rPr>
          <w:rFonts w:eastAsia="Times New Roman"/>
          <w:color w:val="000000"/>
          <w:szCs w:val="24"/>
        </w:rPr>
        <w:t xml:space="preserve"> κύριε Πρόεδρε.</w:t>
      </w:r>
      <w:r>
        <w:rPr>
          <w:rFonts w:eastAsia="Times New Roman" w:cs="Times New Roman"/>
          <w:szCs w:val="24"/>
        </w:rPr>
        <w:t xml:space="preserve"> </w:t>
      </w:r>
    </w:p>
    <w:p w14:paraId="176E9CE2" w14:textId="77777777" w:rsidR="00715E74" w:rsidRDefault="00502A31">
      <w:pPr>
        <w:tabs>
          <w:tab w:val="left" w:pos="3873"/>
        </w:tabs>
        <w:spacing w:line="600" w:lineRule="auto"/>
        <w:ind w:firstLine="720"/>
        <w:contextualSpacing/>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τη συγκεκριμένη ερώτηση </w:t>
      </w:r>
      <w:r>
        <w:rPr>
          <w:rFonts w:eastAsia="Times New Roman" w:cs="Times New Roman"/>
          <w:szCs w:val="24"/>
        </w:rPr>
        <w:t xml:space="preserve">σάς </w:t>
      </w:r>
      <w:r>
        <w:rPr>
          <w:rFonts w:eastAsia="Times New Roman" w:cs="Times New Roman"/>
          <w:szCs w:val="24"/>
        </w:rPr>
        <w:t xml:space="preserve">την έχω καταθέσει από τον Φλεβάρη. Και δεν έρχομαι εδώ πάλι να πω </w:t>
      </w:r>
      <w:r>
        <w:rPr>
          <w:rFonts w:eastAsia="Times New Roman" w:cs="Times New Roman"/>
          <w:szCs w:val="24"/>
        </w:rPr>
        <w:lastRenderedPageBreak/>
        <w:t xml:space="preserve">για την καθυστέρηση την οποία δείχνει η δική σας </w:t>
      </w:r>
      <w:r w:rsidRPr="001850F1">
        <w:rPr>
          <w:rFonts w:eastAsia="Times New Roman" w:cs="Times New Roman"/>
          <w:szCs w:val="24"/>
        </w:rPr>
        <w:t>Κυβέρνηση</w:t>
      </w:r>
      <w:r>
        <w:rPr>
          <w:rFonts w:eastAsia="Times New Roman" w:cs="Times New Roman"/>
          <w:szCs w:val="24"/>
        </w:rPr>
        <w:t xml:space="preserve"> ως προς τις απαντήσεις των επίκαιρων ερωτήσεων. </w:t>
      </w:r>
    </w:p>
    <w:p w14:paraId="176E9CE3"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Ο λόγος που την είχα κ</w:t>
      </w:r>
      <w:r>
        <w:rPr>
          <w:rFonts w:eastAsia="Times New Roman" w:cs="Times New Roman"/>
          <w:szCs w:val="24"/>
        </w:rPr>
        <w:t xml:space="preserve">αταθέσει έγκαιρα και ήθελα να γίνει αυτή η συζήτηση ήταν για να προλάβουμε την επόμενη σχολική χρονιά, πράγμα </w:t>
      </w:r>
      <w:r w:rsidRPr="002F7918">
        <w:rPr>
          <w:rFonts w:eastAsia="Times New Roman" w:cs="Times New Roman"/>
          <w:szCs w:val="24"/>
        </w:rPr>
        <w:t>το οποίο</w:t>
      </w:r>
      <w:r>
        <w:rPr>
          <w:rFonts w:eastAsia="Times New Roman" w:cs="Times New Roman"/>
          <w:szCs w:val="24"/>
        </w:rPr>
        <w:t xml:space="preserve"> αυτή τη στιγμή, τη συγκεκριμένη ώρα που το συζητάμε, φαίνεται αδύνατο. Ο λόγος που έχω καταθέσει τη συγκεκριμένη ερώτηση είναι για να απο</w:t>
      </w:r>
      <w:r>
        <w:rPr>
          <w:rFonts w:eastAsia="Times New Roman" w:cs="Times New Roman"/>
          <w:szCs w:val="24"/>
        </w:rPr>
        <w:t xml:space="preserve">καταστήσουμε μια αδικία, μια αδικία η οποία έχει γίνει σε σχέση με τους μαθητές </w:t>
      </w:r>
      <w:r w:rsidRPr="002940B6">
        <w:rPr>
          <w:rFonts w:eastAsia="Times New Roman"/>
          <w:szCs w:val="24"/>
        </w:rPr>
        <w:t>οι οποίοι</w:t>
      </w:r>
      <w:r>
        <w:rPr>
          <w:rFonts w:eastAsia="Times New Roman" w:cs="Times New Roman"/>
          <w:szCs w:val="24"/>
        </w:rPr>
        <w:t xml:space="preserve"> βρίσκονται στο </w:t>
      </w:r>
      <w:proofErr w:type="spellStart"/>
      <w:r>
        <w:rPr>
          <w:rFonts w:eastAsia="Times New Roman" w:cs="Times New Roman"/>
          <w:szCs w:val="24"/>
        </w:rPr>
        <w:t>Ράλλειο</w:t>
      </w:r>
      <w:proofErr w:type="spellEnd"/>
      <w:r>
        <w:rPr>
          <w:rFonts w:eastAsia="Times New Roman" w:cs="Times New Roman"/>
          <w:szCs w:val="24"/>
        </w:rPr>
        <w:t xml:space="preserve"> Πειραματικό Δημοτικό Σχολείο.</w:t>
      </w:r>
    </w:p>
    <w:p w14:paraId="176E9CE4"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πολύ καλά, στο άρθρο 11 του </w:t>
      </w:r>
      <w:r>
        <w:rPr>
          <w:rFonts w:eastAsia="Times New Roman" w:cs="Times New Roman"/>
          <w:szCs w:val="24"/>
        </w:rPr>
        <w:t>ν.</w:t>
      </w:r>
      <w:r>
        <w:rPr>
          <w:rFonts w:eastAsia="Times New Roman" w:cs="Times New Roman"/>
          <w:szCs w:val="24"/>
        </w:rPr>
        <w:t xml:space="preserve">4327/2015, όπου τροποποιήσατε τον </w:t>
      </w:r>
      <w:r>
        <w:rPr>
          <w:rFonts w:eastAsia="Times New Roman" w:cs="Times New Roman"/>
          <w:szCs w:val="24"/>
        </w:rPr>
        <w:t>ν.</w:t>
      </w:r>
      <w:r>
        <w:rPr>
          <w:rFonts w:eastAsia="Times New Roman" w:cs="Times New Roman"/>
          <w:szCs w:val="24"/>
        </w:rPr>
        <w:t xml:space="preserve">3966/2011, λέτε ότι υπάρχει δυνατότητα στους μαθητές των πειραματικών δημοτικών να προχωράνε στο γυμνάσιο και στο λύκειο σε πειραματικά σχολεία. Αυτό ισχύει για όλα σχεδόν τα πειραματικά δημοτικά εκτός από το Πειραματικό Δημοτικό Σχολείο του </w:t>
      </w:r>
      <w:proofErr w:type="spellStart"/>
      <w:r>
        <w:rPr>
          <w:rFonts w:eastAsia="Times New Roman" w:cs="Times New Roman"/>
          <w:szCs w:val="24"/>
        </w:rPr>
        <w:t>Ραλλείου</w:t>
      </w:r>
      <w:proofErr w:type="spellEnd"/>
      <w:r>
        <w:rPr>
          <w:rFonts w:eastAsia="Times New Roman" w:cs="Times New Roman"/>
          <w:szCs w:val="24"/>
        </w:rPr>
        <w:t xml:space="preserve">, που </w:t>
      </w:r>
      <w:r>
        <w:rPr>
          <w:rFonts w:eastAsia="Times New Roman" w:cs="Times New Roman"/>
          <w:szCs w:val="24"/>
        </w:rPr>
        <w:t xml:space="preserve">είναι και το μοναδικό. </w:t>
      </w:r>
    </w:p>
    <w:p w14:paraId="176E9CE5"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Καταλαβαίνετε, λοιπόν, ότι εδώ μιλάμε για μα κατάφωρη αδικία η οποία γίνεται εις βάρος των μαθητών που φοιτούν στο συγκεκριμένο σχολείο</w:t>
      </w:r>
      <w:r w:rsidRPr="007A11BB">
        <w:rPr>
          <w:rFonts w:eastAsia="Times New Roman" w:cs="Times New Roman"/>
          <w:szCs w:val="24"/>
        </w:rPr>
        <w:t xml:space="preserve"> </w:t>
      </w:r>
      <w:r>
        <w:rPr>
          <w:rFonts w:eastAsia="Times New Roman" w:cs="Times New Roman"/>
          <w:szCs w:val="24"/>
        </w:rPr>
        <w:t>και των γονιών τους.</w:t>
      </w:r>
    </w:p>
    <w:p w14:paraId="176E9CE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μια απάντηση, κύριε Υπουργέ και εκτός από την απάντηση</w:t>
      </w:r>
      <w:r w:rsidRPr="00870285">
        <w:rPr>
          <w:rFonts w:eastAsia="Times New Roman" w:cs="Times New Roman"/>
          <w:szCs w:val="24"/>
        </w:rPr>
        <w:t xml:space="preserve"> </w:t>
      </w:r>
      <w:r>
        <w:rPr>
          <w:rFonts w:eastAsia="Times New Roman" w:cs="Times New Roman"/>
          <w:szCs w:val="24"/>
        </w:rPr>
        <w:t>αυτή, θα ήθ</w:t>
      </w:r>
      <w:r>
        <w:rPr>
          <w:rFonts w:eastAsia="Times New Roman" w:cs="Times New Roman"/>
          <w:szCs w:val="24"/>
        </w:rPr>
        <w:t xml:space="preserve">ελα και μια άμεση αποκατάσταση αυτής της αδικίας. Νομίζω ότι είναι χρέος μας να βρισκόμαστε σε ένα καθεστώς ισονομίας. Αυτό επιβάλλει και το Σύνταγμά μας. </w:t>
      </w:r>
    </w:p>
    <w:p w14:paraId="176E9CE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κατάφωρη την αδικία απέναντι στους μαθητές του </w:t>
      </w:r>
      <w:proofErr w:type="spellStart"/>
      <w:r>
        <w:rPr>
          <w:rFonts w:eastAsia="Times New Roman" w:cs="Times New Roman"/>
          <w:szCs w:val="24"/>
        </w:rPr>
        <w:t>Ραλλείου</w:t>
      </w:r>
      <w:proofErr w:type="spellEnd"/>
      <w:r>
        <w:rPr>
          <w:rFonts w:eastAsia="Times New Roman" w:cs="Times New Roman"/>
          <w:szCs w:val="24"/>
        </w:rPr>
        <w:t xml:space="preserve"> Δημοτικού Σχολείου. Ενώ είναι</w:t>
      </w:r>
      <w:r>
        <w:rPr>
          <w:rFonts w:eastAsia="Times New Roman" w:cs="Times New Roman"/>
          <w:szCs w:val="24"/>
        </w:rPr>
        <w:t xml:space="preserve"> πειραματικό, ενώ έχουν τη δυνατότητα να συνεχίσουν σε πειραματικά γυμνάσια και λύκεια, όπως τους δίνει τη δυνατότητα ο νόμος τον οποίον εσείς καταθέσατε και παρ</w:t>
      </w:r>
      <w:r>
        <w:rPr>
          <w:rFonts w:eastAsia="Times New Roman" w:cs="Times New Roman"/>
          <w:szCs w:val="24"/>
        </w:rPr>
        <w:t xml:space="preserve">’ </w:t>
      </w:r>
      <w:r>
        <w:rPr>
          <w:rFonts w:eastAsia="Times New Roman" w:cs="Times New Roman"/>
          <w:szCs w:val="24"/>
        </w:rPr>
        <w:t>όλο που δίνεται η δυνατότητα στους υπόλοιπους μαθητές των πειραματικών δημοτικών σχολείων, οι</w:t>
      </w:r>
      <w:r>
        <w:rPr>
          <w:rFonts w:eastAsia="Times New Roman" w:cs="Times New Roman"/>
          <w:szCs w:val="24"/>
        </w:rPr>
        <w:t xml:space="preserve"> μαθητές της </w:t>
      </w:r>
      <w:proofErr w:type="spellStart"/>
      <w:r>
        <w:rPr>
          <w:rFonts w:eastAsia="Times New Roman" w:cs="Times New Roman"/>
          <w:szCs w:val="24"/>
        </w:rPr>
        <w:t>Ραλλείου</w:t>
      </w:r>
      <w:proofErr w:type="spellEnd"/>
      <w:r>
        <w:rPr>
          <w:rFonts w:eastAsia="Times New Roman" w:cs="Times New Roman"/>
          <w:szCs w:val="24"/>
        </w:rPr>
        <w:t xml:space="preserve"> να μην έχουν αυτή τη δυνατότητα. </w:t>
      </w:r>
    </w:p>
    <w:p w14:paraId="176E9CE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76E9CE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έχετε τον λόγο. </w:t>
      </w:r>
    </w:p>
    <w:p w14:paraId="176E9CE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Ευχαριστώ, κύριε Πρόεδρε. </w:t>
      </w:r>
    </w:p>
    <w:p w14:paraId="176E9CE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τη στιγμή, γι</w:t>
      </w:r>
      <w:r>
        <w:rPr>
          <w:rFonts w:eastAsia="Times New Roman" w:cs="Times New Roman"/>
          <w:szCs w:val="24"/>
        </w:rPr>
        <w:t>α να μας καταλαβαίνουν και όσοι μας ακούν, αυτό που λέτε είναι το εξής: Υπάρχει δυνατότητα σύνδεσης των πειραματικών δημοτικών με τα πειραματικά γυμνάσια και λύκεια. Τι σημαίνει αυτό; Αυτό σημαίνει ότι κάποιος που είναι στο πειραματικό δημοτικό σχολείο, μπ</w:t>
      </w:r>
      <w:r>
        <w:rPr>
          <w:rFonts w:eastAsia="Times New Roman" w:cs="Times New Roman"/>
          <w:szCs w:val="24"/>
        </w:rPr>
        <w:t xml:space="preserve">ορεί να πηγαίνει χωρίς άλλες διαδικασίες, με μια απλή αίτησή του στο γυμνάσιο και στο λύκειο. Αυτό θεωρούμε ότι δεν είναι κάτι το δίκαιο. </w:t>
      </w:r>
    </w:p>
    <w:p w14:paraId="176E9CE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Δεν είναι δίκαιο γιατί αν, για παράδειγμα, έχουμε εκατό παιδιά από το δημοτικό που θέλουν να πάνε στο γυμνάσιο και στ</w:t>
      </w:r>
      <w:r>
        <w:rPr>
          <w:rFonts w:eastAsia="Times New Roman" w:cs="Times New Roman"/>
          <w:szCs w:val="24"/>
        </w:rPr>
        <w:t xml:space="preserve">ο λύκειο και το γυμνάσιο και το λύκειο έχει τη δυνατότητα να απορροφήσει </w:t>
      </w:r>
      <w:proofErr w:type="spellStart"/>
      <w:r>
        <w:rPr>
          <w:rFonts w:eastAsia="Times New Roman" w:cs="Times New Roman"/>
          <w:szCs w:val="24"/>
        </w:rPr>
        <w:t>εκατόν</w:t>
      </w:r>
      <w:proofErr w:type="spellEnd"/>
      <w:r>
        <w:rPr>
          <w:rFonts w:eastAsia="Times New Roman" w:cs="Times New Roman"/>
          <w:szCs w:val="24"/>
        </w:rPr>
        <w:t xml:space="preserve"> είκοσι, η κλήρωση θα γίνει μόνο για είκοσι παιδιά. Αδικούνται, λοιπόν, τα υπόλοιπα παιδιά στην κοινωνία. Το δίκαιο είναι να μπαίνουν όλοι στην κληρωτίδα και τα παιδιά που τελεί</w:t>
      </w:r>
      <w:r>
        <w:rPr>
          <w:rFonts w:eastAsia="Times New Roman" w:cs="Times New Roman"/>
          <w:szCs w:val="24"/>
        </w:rPr>
        <w:t xml:space="preserve">ωσαν το πειραματικό δημοτικό. Αυτό είναι πιο δημοκρατικό, αυτό είναι πιο δίκαιο. </w:t>
      </w:r>
    </w:p>
    <w:p w14:paraId="176E9CE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Τώρα, υπάρχει μια σύνδεση που είναι ανάμεσα στο </w:t>
      </w:r>
      <w:proofErr w:type="spellStart"/>
      <w:r>
        <w:rPr>
          <w:rFonts w:eastAsia="Times New Roman" w:cs="Times New Roman"/>
          <w:szCs w:val="24"/>
        </w:rPr>
        <w:t>Μαράσλειο</w:t>
      </w:r>
      <w:proofErr w:type="spellEnd"/>
      <w:r>
        <w:rPr>
          <w:rFonts w:eastAsia="Times New Roman" w:cs="Times New Roman"/>
          <w:szCs w:val="24"/>
        </w:rPr>
        <w:t xml:space="preserve"> και το 1ο Πειραματικό της Πλάκας. Δεν έχει υπάρξει άλλη. Θέλουμε να το δούμε και πράγματι να </w:t>
      </w:r>
      <w:proofErr w:type="spellStart"/>
      <w:r>
        <w:rPr>
          <w:rFonts w:eastAsia="Times New Roman" w:cs="Times New Roman"/>
          <w:szCs w:val="24"/>
        </w:rPr>
        <w:t>αναδεχθώ</w:t>
      </w:r>
      <w:proofErr w:type="spellEnd"/>
      <w:r>
        <w:rPr>
          <w:rFonts w:eastAsia="Times New Roman" w:cs="Times New Roman"/>
          <w:szCs w:val="24"/>
        </w:rPr>
        <w:t xml:space="preserve"> ότι υπάρχει μι</w:t>
      </w:r>
      <w:r>
        <w:rPr>
          <w:rFonts w:eastAsia="Times New Roman" w:cs="Times New Roman"/>
          <w:szCs w:val="24"/>
        </w:rPr>
        <w:t xml:space="preserve">α καθυστέρηση στη νομοθετική ρύθμιση. Είναι ένα πράγμα </w:t>
      </w:r>
      <w:r>
        <w:rPr>
          <w:rFonts w:eastAsia="Times New Roman" w:cs="Times New Roman"/>
          <w:szCs w:val="24"/>
        </w:rPr>
        <w:lastRenderedPageBreak/>
        <w:t>που θέλουμε να το σκεφθούμε σοβαρά, γιατί δεν θέλουμε να αδικούνται τα υπόλοιπα παιδιά και να είναι προνομιακή μόνο μια κατηγορία παιδιών, τα οποία έτυχε να κληρωθούν στα πειραματικά δημοτικά και να έχ</w:t>
      </w:r>
      <w:r>
        <w:rPr>
          <w:rFonts w:eastAsia="Times New Roman" w:cs="Times New Roman"/>
          <w:szCs w:val="24"/>
        </w:rPr>
        <w:t xml:space="preserve">ουν μια προνομιακή πρόσβαση σε ένα άλλο σχολείο, που είναι πειραματικό, σε βάρος άλλων παιδιών άλλων οικογενειών που θα ήθελαν να συμμετέχουν στην κληρωτίδα. </w:t>
      </w:r>
    </w:p>
    <w:p w14:paraId="176E9CE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Κατσαφάδο, έχετε τον λόγο.</w:t>
      </w:r>
    </w:p>
    <w:p w14:paraId="176E9CE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Κύριε Υ</w:t>
      </w:r>
      <w:r>
        <w:rPr>
          <w:rFonts w:eastAsia="Times New Roman" w:cs="Times New Roman"/>
          <w:szCs w:val="24"/>
        </w:rPr>
        <w:t>πουργέ, σε ό,τι έχει να κάνει με τον θεσμό των προτύπων και των πειραματικών σχολείων, δεν χρειάζεται να πούμε πόσο σημαντικός είναι, δεν χρειάζεται να πούμε για το εκπαιδευτικό έργο το οποίο γίνεται εκεί, για τις δυνατότητες τις οποίες δίνει στα παιδιά, α</w:t>
      </w:r>
      <w:r>
        <w:rPr>
          <w:rFonts w:eastAsia="Times New Roman" w:cs="Times New Roman"/>
          <w:szCs w:val="24"/>
        </w:rPr>
        <w:t xml:space="preserve">κόμα και στους εκπαιδευτικούς. Φυσικά, υπάρχει ένα πρόβλημα γιατί επί δικών σας ημερών παρουσιάστηκε αυτή η δυσανεξία απέναντι στον θεσμό και στο νόημα της αριστείας. Αυτό είναι ένα άλλο θέμα. </w:t>
      </w:r>
    </w:p>
    <w:p w14:paraId="176E9CF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διαψεύσω, όμως, κύριε Υπουργέ, γιατί μου είπατε μόνο γι</w:t>
      </w:r>
      <w:r>
        <w:rPr>
          <w:rFonts w:eastAsia="Times New Roman" w:cs="Times New Roman"/>
          <w:szCs w:val="24"/>
        </w:rPr>
        <w:t xml:space="preserve">α το </w:t>
      </w:r>
      <w:proofErr w:type="spellStart"/>
      <w:r>
        <w:rPr>
          <w:rFonts w:eastAsia="Times New Roman" w:cs="Times New Roman"/>
          <w:szCs w:val="24"/>
        </w:rPr>
        <w:t>Μαράσλειο</w:t>
      </w:r>
      <w:proofErr w:type="spellEnd"/>
      <w:r>
        <w:rPr>
          <w:rFonts w:eastAsia="Times New Roman" w:cs="Times New Roman"/>
          <w:szCs w:val="24"/>
        </w:rPr>
        <w:t xml:space="preserve">. Με τον δικό σας νόμο, το </w:t>
      </w:r>
      <w:proofErr w:type="spellStart"/>
      <w:r>
        <w:rPr>
          <w:rFonts w:eastAsia="Times New Roman" w:cs="Times New Roman"/>
          <w:szCs w:val="24"/>
        </w:rPr>
        <w:t>οκταθέσιο</w:t>
      </w:r>
      <w:proofErr w:type="spellEnd"/>
      <w:r>
        <w:rPr>
          <w:rFonts w:eastAsia="Times New Roman" w:cs="Times New Roman"/>
          <w:szCs w:val="24"/>
        </w:rPr>
        <w:t xml:space="preserve"> Πειραματικό Δημοτικό Σχολείο του Πανεπιστημίου Πατρών έχει την αντιστοίχιση με το Μεικτό Πειραματικό Σχολείο του Πανεπιστημίου Πατρών, το </w:t>
      </w:r>
      <w:r>
        <w:rPr>
          <w:rFonts w:eastAsia="Times New Roman" w:cs="Times New Roman"/>
          <w:szCs w:val="24"/>
        </w:rPr>
        <w:t>γυμνάσιο</w:t>
      </w:r>
      <w:r>
        <w:rPr>
          <w:rFonts w:eastAsia="Times New Roman" w:cs="Times New Roman"/>
          <w:szCs w:val="24"/>
        </w:rPr>
        <w:t>, το διθέσιο Πειραματικό Δημοτικό Σχολείο του Πανεπιστημίου</w:t>
      </w:r>
      <w:r>
        <w:rPr>
          <w:rFonts w:eastAsia="Times New Roman" w:cs="Times New Roman"/>
          <w:szCs w:val="24"/>
        </w:rPr>
        <w:t xml:space="preserve"> Πατρών με το Μεικτό</w:t>
      </w:r>
      <w:r w:rsidRPr="00525157">
        <w:rPr>
          <w:rFonts w:eastAsia="Times New Roman" w:cs="Times New Roman"/>
          <w:szCs w:val="24"/>
        </w:rPr>
        <w:t xml:space="preserve"> </w:t>
      </w:r>
      <w:r>
        <w:rPr>
          <w:rFonts w:eastAsia="Times New Roman" w:cs="Times New Roman"/>
          <w:szCs w:val="24"/>
        </w:rPr>
        <w:t xml:space="preserve">Πειραματικό Σχολείο του Πανεπιστημίου Πατρών, το </w:t>
      </w:r>
      <w:r>
        <w:rPr>
          <w:rFonts w:eastAsia="Times New Roman" w:cs="Times New Roman"/>
          <w:szCs w:val="24"/>
        </w:rPr>
        <w:t xml:space="preserve">γυμνάσιο </w:t>
      </w:r>
      <w:r>
        <w:rPr>
          <w:rFonts w:eastAsia="Times New Roman" w:cs="Times New Roman"/>
          <w:szCs w:val="24"/>
        </w:rPr>
        <w:t xml:space="preserve">και το </w:t>
      </w:r>
      <w:proofErr w:type="spellStart"/>
      <w:r>
        <w:rPr>
          <w:rFonts w:eastAsia="Times New Roman" w:cs="Times New Roman"/>
          <w:szCs w:val="24"/>
        </w:rPr>
        <w:t>εξαθέσιο</w:t>
      </w:r>
      <w:proofErr w:type="spellEnd"/>
      <w:r>
        <w:rPr>
          <w:rFonts w:eastAsia="Times New Roman" w:cs="Times New Roman"/>
          <w:szCs w:val="24"/>
        </w:rPr>
        <w:t xml:space="preserve"> Πειραματικό Δημοτικό Σχολείο του Πανεπιστημίου Θεσσαλονίκης, με το Πειραματικό Σχολείο του Πανεπιστημίου Θεσσαλονίκης, το </w:t>
      </w:r>
      <w:r>
        <w:rPr>
          <w:rFonts w:eastAsia="Times New Roman" w:cs="Times New Roman"/>
          <w:szCs w:val="24"/>
        </w:rPr>
        <w:t>γυμνάσιο</w:t>
      </w:r>
      <w:r>
        <w:rPr>
          <w:rFonts w:eastAsia="Times New Roman" w:cs="Times New Roman"/>
          <w:szCs w:val="24"/>
        </w:rPr>
        <w:t xml:space="preserve">. </w:t>
      </w:r>
    </w:p>
    <w:p w14:paraId="176E9CF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Άρα, δεν είναι μόνο για το </w:t>
      </w:r>
      <w:proofErr w:type="spellStart"/>
      <w:r>
        <w:rPr>
          <w:rFonts w:eastAsia="Times New Roman" w:cs="Times New Roman"/>
          <w:szCs w:val="24"/>
        </w:rPr>
        <w:t>Μ</w:t>
      </w:r>
      <w:r>
        <w:rPr>
          <w:rFonts w:eastAsia="Times New Roman" w:cs="Times New Roman"/>
          <w:szCs w:val="24"/>
        </w:rPr>
        <w:t>αράσλειο</w:t>
      </w:r>
      <w:proofErr w:type="spellEnd"/>
      <w:r>
        <w:rPr>
          <w:rFonts w:eastAsia="Times New Roman" w:cs="Times New Roman"/>
          <w:szCs w:val="24"/>
        </w:rPr>
        <w:t xml:space="preserve">. Είχατε καταθέσει έναν πίνακα με τα σχολεία τα οποία συνδέονται κατευθείαν από το δημοτικό στο γυμνάσιο. Όπως καταλαβαίνετε, μόνο με αυτά που σας είπα, αποδεικνύεται ότι δεν είναι μόνο το </w:t>
      </w:r>
      <w:proofErr w:type="spellStart"/>
      <w:r>
        <w:rPr>
          <w:rFonts w:eastAsia="Times New Roman" w:cs="Times New Roman"/>
          <w:szCs w:val="24"/>
        </w:rPr>
        <w:t>Μαράσλειο</w:t>
      </w:r>
      <w:proofErr w:type="spellEnd"/>
      <w:r>
        <w:rPr>
          <w:rFonts w:eastAsia="Times New Roman" w:cs="Times New Roman"/>
          <w:szCs w:val="24"/>
        </w:rPr>
        <w:t xml:space="preserve">. </w:t>
      </w:r>
    </w:p>
    <w:p w14:paraId="176E9CF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Εγώ να δεχθώ ότι έχετε ανοίξει αυτόν τον διάλογ</w:t>
      </w:r>
      <w:r>
        <w:rPr>
          <w:rFonts w:eastAsia="Times New Roman" w:cs="Times New Roman"/>
          <w:szCs w:val="24"/>
        </w:rPr>
        <w:t xml:space="preserve">ο και αυτή τη συζήτηση. Είναι άδικο ή δεν είναι να εφαρμόζεται για το ένα σχολείο και να μην εφαρμόζεται για το άλλο; Να σας πω ότι και το </w:t>
      </w:r>
      <w:proofErr w:type="spellStart"/>
      <w:r>
        <w:rPr>
          <w:rFonts w:eastAsia="Times New Roman" w:cs="Times New Roman"/>
          <w:szCs w:val="24"/>
        </w:rPr>
        <w:t>Ράλλειο</w:t>
      </w:r>
      <w:proofErr w:type="spellEnd"/>
      <w:r>
        <w:rPr>
          <w:rFonts w:eastAsia="Times New Roman" w:cs="Times New Roman"/>
          <w:szCs w:val="24"/>
        </w:rPr>
        <w:t xml:space="preserve"> Δημοτικό υπάγεται στο Πανεπιστήμιο Αθηνών, ό</w:t>
      </w:r>
      <w:r>
        <w:rPr>
          <w:rFonts w:eastAsia="Times New Roman" w:cs="Times New Roman"/>
          <w:szCs w:val="24"/>
        </w:rPr>
        <w:lastRenderedPageBreak/>
        <w:t xml:space="preserve">πως και το </w:t>
      </w:r>
      <w:proofErr w:type="spellStart"/>
      <w:r>
        <w:rPr>
          <w:rFonts w:eastAsia="Times New Roman" w:cs="Times New Roman"/>
          <w:szCs w:val="24"/>
        </w:rPr>
        <w:t>Μαράσλειο</w:t>
      </w:r>
      <w:proofErr w:type="spellEnd"/>
      <w:r>
        <w:rPr>
          <w:rFonts w:eastAsia="Times New Roman" w:cs="Times New Roman"/>
          <w:szCs w:val="24"/>
        </w:rPr>
        <w:t xml:space="preserve">, οπότε δεν μπορεί να έχουμε δυο διαφορετικά </w:t>
      </w:r>
      <w:r>
        <w:rPr>
          <w:rFonts w:eastAsia="Times New Roman" w:cs="Times New Roman"/>
          <w:szCs w:val="24"/>
        </w:rPr>
        <w:t xml:space="preserve">μέτρα και δυο διαφορετικά σταθμά για το ίδιο θέμα, για το ίδιο αντικείμενο. </w:t>
      </w:r>
    </w:p>
    <w:p w14:paraId="176E9CF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ότι αυτό προσβάλλει την ισότητα μεταξύ των πολιτών, όπως είναι συνταγματικά κατοχυρωμένη. Θέλετε να ανοίξουμε αυτή τη συζήτηση; Να πούμε αν πρέπει ή δεν πρέπει; Καταργήστε τον νόμο που εσείς φέρατε. Εσείς το κάνατε αυτό, κύριε Υπουργέ, η δική σας </w:t>
      </w:r>
      <w:r>
        <w:rPr>
          <w:rFonts w:eastAsia="Times New Roman" w:cs="Times New Roman"/>
          <w:szCs w:val="24"/>
        </w:rPr>
        <w:t xml:space="preserve">Κυβέρνηση. Δεν το κάναμε εμείς. </w:t>
      </w:r>
    </w:p>
    <w:p w14:paraId="176E9CF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Εσείς βγάλατε μια απόφαση ότι θα υπάρχει μια διαδοχική σύνδεση των πειραματικών δημοτικών σχολείων με τα πειραματικά γυμνάσια και τα πειραματικά λύκεια. Δεν μπορεί να ισχύει και να εφαρμόζεται για κάποια σχολεία και για κάποια άλλα να μην εφαρμόζεται. Εσεί</w:t>
      </w:r>
      <w:r>
        <w:rPr>
          <w:rFonts w:eastAsia="Times New Roman" w:cs="Times New Roman"/>
          <w:szCs w:val="24"/>
        </w:rPr>
        <w:t xml:space="preserve">ς έχετε τη νομοθετική πρωτοβουλία. Εσείς θα πρέπει να πάρετε μια απόφαση. </w:t>
      </w:r>
    </w:p>
    <w:p w14:paraId="176E9CF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η απάντηση την οποία δίνει η ΔΕΠΠΣ, που είναι αρμόδια γι’ αυτά τα θέματα, στον Σύλλογο Γονέων και Κηδεμόνων της </w:t>
      </w:r>
      <w:proofErr w:type="spellStart"/>
      <w:r>
        <w:rPr>
          <w:rFonts w:eastAsia="Times New Roman" w:cs="Times New Roman"/>
          <w:szCs w:val="24"/>
        </w:rPr>
        <w:t>Ραλλείου</w:t>
      </w:r>
      <w:proofErr w:type="spellEnd"/>
      <w:r>
        <w:rPr>
          <w:rFonts w:eastAsia="Times New Roman" w:cs="Times New Roman"/>
          <w:szCs w:val="24"/>
        </w:rPr>
        <w:t xml:space="preserve">, νομίζω ότι υποβιβάζει τη νοημοσύνη τους. </w:t>
      </w:r>
    </w:p>
    <w:p w14:paraId="176E9CF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μπορε</w:t>
      </w:r>
      <w:r>
        <w:rPr>
          <w:rFonts w:eastAsia="Times New Roman" w:cs="Times New Roman"/>
          <w:szCs w:val="24"/>
        </w:rPr>
        <w:t>ί να τους λέει ότι αυτά είναι μία ευρύτερη πολιτική</w:t>
      </w:r>
      <w:r w:rsidRPr="00C630F9">
        <w:rPr>
          <w:rFonts w:eastAsia="Times New Roman" w:cs="Times New Roman"/>
          <w:szCs w:val="24"/>
        </w:rPr>
        <w:t>,</w:t>
      </w:r>
      <w:r>
        <w:rPr>
          <w:rFonts w:eastAsia="Times New Roman" w:cs="Times New Roman"/>
          <w:szCs w:val="24"/>
        </w:rPr>
        <w:t xml:space="preserve"> η οποία θα συζητηθεί και </w:t>
      </w:r>
      <w:r w:rsidRPr="002B5B2E">
        <w:rPr>
          <w:rFonts w:eastAsia="Times New Roman"/>
          <w:bCs/>
          <w:shd w:val="clear" w:color="auto" w:fill="FFFFFF"/>
        </w:rPr>
        <w:t>ότι</w:t>
      </w:r>
      <w:r>
        <w:rPr>
          <w:rFonts w:eastAsia="Times New Roman" w:cs="Times New Roman"/>
          <w:szCs w:val="24"/>
        </w:rPr>
        <w:t xml:space="preserve"> υπάρχουν διάφορα νομοθετήματα που θα έρθουν στο μέλλον και θα λύσουν το θέμα. Γιατί έχετε φέρει τέσσερα νομοσχέδια, κύριε Υπουργέ, και το θέμα δεν λύθηκε. Αυτή είναι, δυστυχώ</w:t>
      </w:r>
      <w:r>
        <w:rPr>
          <w:rFonts w:eastAsia="Times New Roman" w:cs="Times New Roman"/>
          <w:szCs w:val="24"/>
        </w:rPr>
        <w:t xml:space="preserve">ς, η πραγματικότητα. Δεν είναι, λοιπόν, μόνο το </w:t>
      </w:r>
      <w:proofErr w:type="spellStart"/>
      <w:r>
        <w:rPr>
          <w:rFonts w:eastAsia="Times New Roman" w:cs="Times New Roman"/>
          <w:szCs w:val="24"/>
        </w:rPr>
        <w:t>Μαράσλειο</w:t>
      </w:r>
      <w:proofErr w:type="spellEnd"/>
      <w:r>
        <w:rPr>
          <w:rFonts w:eastAsia="Times New Roman" w:cs="Times New Roman"/>
          <w:szCs w:val="24"/>
        </w:rPr>
        <w:t xml:space="preserve">. Σας ανέφερα και τα υπόλοιπα σχολεία, τα οποία μπαίνουν μέσα σε αυτή τη διαδικασία. </w:t>
      </w:r>
    </w:p>
    <w:p w14:paraId="176E9CF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Σας παρακαλώ πάρα πολύ, θέλουμε μία λύση γι’ αυτό το πρόβλημα. Καταλαβαίνω ότι μπορεί να μην είναι μείζον για εσά</w:t>
      </w:r>
      <w:r>
        <w:rPr>
          <w:rFonts w:eastAsia="Times New Roman" w:cs="Times New Roman"/>
          <w:szCs w:val="24"/>
        </w:rPr>
        <w:t xml:space="preserve">ς, αλλά </w:t>
      </w:r>
      <w:r w:rsidRPr="00D66BCA">
        <w:rPr>
          <w:rFonts w:eastAsia="Times New Roman"/>
          <w:bCs/>
        </w:rPr>
        <w:t>είναι</w:t>
      </w:r>
      <w:r>
        <w:rPr>
          <w:rFonts w:eastAsia="Times New Roman" w:cs="Times New Roman"/>
          <w:szCs w:val="24"/>
        </w:rPr>
        <w:t xml:space="preserve"> σημαντικό για τον Πειραιά, που έχει μόνο ένα πειραματικό δημοτικό και αυτό είναι το </w:t>
      </w:r>
      <w:proofErr w:type="spellStart"/>
      <w:r>
        <w:rPr>
          <w:rFonts w:eastAsia="Times New Roman" w:cs="Times New Roman"/>
          <w:szCs w:val="24"/>
        </w:rPr>
        <w:t>Ράλλειο</w:t>
      </w:r>
      <w:proofErr w:type="spellEnd"/>
      <w:r>
        <w:rPr>
          <w:rFonts w:eastAsia="Times New Roman" w:cs="Times New Roman"/>
          <w:szCs w:val="24"/>
        </w:rPr>
        <w:t xml:space="preserve"> και έχει ένα πρότυπο σχολείο, την </w:t>
      </w:r>
      <w:proofErr w:type="spellStart"/>
      <w:r>
        <w:rPr>
          <w:rFonts w:eastAsia="Times New Roman" w:cs="Times New Roman"/>
          <w:szCs w:val="24"/>
        </w:rPr>
        <w:t>Ιωνίδειο</w:t>
      </w:r>
      <w:proofErr w:type="spellEnd"/>
      <w:r>
        <w:rPr>
          <w:rFonts w:eastAsia="Times New Roman" w:cs="Times New Roman"/>
          <w:szCs w:val="24"/>
        </w:rPr>
        <w:t xml:space="preserve"> Σχολή, </w:t>
      </w:r>
      <w:r>
        <w:rPr>
          <w:rFonts w:eastAsia="Times New Roman" w:cs="Times New Roman"/>
          <w:bCs/>
          <w:shd w:val="clear" w:color="auto" w:fill="FFFFFF"/>
        </w:rPr>
        <w:t>όπου μπαίνεις</w:t>
      </w:r>
      <w:r>
        <w:rPr>
          <w:rFonts w:eastAsia="Times New Roman" w:cs="Times New Roman"/>
          <w:szCs w:val="24"/>
        </w:rPr>
        <w:t xml:space="preserve"> με εξετάσεις, όπως και το Πειραματικό του </w:t>
      </w:r>
      <w:proofErr w:type="spellStart"/>
      <w:r>
        <w:rPr>
          <w:rFonts w:eastAsia="Times New Roman" w:cs="Times New Roman"/>
          <w:szCs w:val="24"/>
        </w:rPr>
        <w:t>Ζαννείου</w:t>
      </w:r>
      <w:proofErr w:type="spellEnd"/>
      <w:r>
        <w:rPr>
          <w:rFonts w:eastAsia="Times New Roman" w:cs="Times New Roman"/>
          <w:szCs w:val="24"/>
        </w:rPr>
        <w:t>, όπου μπαίνεις με κλήρωση. Νομίζω ό</w:t>
      </w:r>
      <w:r>
        <w:rPr>
          <w:rFonts w:eastAsia="Times New Roman" w:cs="Times New Roman"/>
          <w:szCs w:val="24"/>
        </w:rPr>
        <w:t>τι αυτά τα παιδιά δεν είναι παιδιά ενός κατώτερου Θεού.</w:t>
      </w:r>
    </w:p>
    <w:p w14:paraId="176E9CF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Θα πρέπει να πάρετε μία απόφαση ή να καταργηθεί για όλα ή να εφαρμοστεί σε όλα. Αυτό ζητάω, λοιπόν, σήμερα, κύριε Υπουργέ, μία δέσμευση από εσάς, ένα ναι ή ένα όχι, αν θα καταργήσετε τη διαδικασία που</w:t>
      </w:r>
      <w:r>
        <w:rPr>
          <w:rFonts w:eastAsia="Times New Roman" w:cs="Times New Roman"/>
          <w:szCs w:val="24"/>
        </w:rPr>
        <w:t xml:space="preserve"> υπάρχει για τα υπόλοιπα σχολεία </w:t>
      </w:r>
      <w:r>
        <w:rPr>
          <w:rFonts w:eastAsia="Times New Roman" w:cs="Times New Roman"/>
          <w:szCs w:val="24"/>
        </w:rPr>
        <w:lastRenderedPageBreak/>
        <w:t xml:space="preserve">ή αν θα την προεκτείνετε και για το </w:t>
      </w:r>
      <w:proofErr w:type="spellStart"/>
      <w:r>
        <w:rPr>
          <w:rFonts w:eastAsia="Times New Roman" w:cs="Times New Roman"/>
          <w:szCs w:val="24"/>
        </w:rPr>
        <w:t>Ράλλειο</w:t>
      </w:r>
      <w:proofErr w:type="spellEnd"/>
      <w:r>
        <w:rPr>
          <w:rFonts w:eastAsia="Times New Roman" w:cs="Times New Roman"/>
          <w:szCs w:val="24"/>
        </w:rPr>
        <w:t xml:space="preserve"> Πειραματικό Δημοτικό, </w:t>
      </w:r>
      <w:r w:rsidRPr="008F0891">
        <w:rPr>
          <w:rFonts w:eastAsia="Times New Roman" w:cs="Times New Roman"/>
          <w:bCs/>
          <w:shd w:val="clear" w:color="auto" w:fill="FFFFFF"/>
        </w:rPr>
        <w:t>που</w:t>
      </w:r>
      <w:r>
        <w:rPr>
          <w:rFonts w:eastAsia="Times New Roman" w:cs="Times New Roman"/>
          <w:szCs w:val="24"/>
        </w:rPr>
        <w:t xml:space="preserve"> το δικαιούται, με βάση τον νόμο.</w:t>
      </w:r>
    </w:p>
    <w:p w14:paraId="176E9CF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76E9CFA" w14:textId="77777777" w:rsidR="00715E74" w:rsidRDefault="00502A31">
      <w:pPr>
        <w:spacing w:line="600" w:lineRule="auto"/>
        <w:ind w:firstLine="720"/>
        <w:contextualSpacing/>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Ευχαριστώ, κύριε συνάδελφε.</w:t>
      </w:r>
    </w:p>
    <w:p w14:paraId="176E9CF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76E9CFC" w14:textId="77777777" w:rsidR="00715E74" w:rsidRDefault="00502A31">
      <w:pPr>
        <w:spacing w:line="600" w:lineRule="auto"/>
        <w:ind w:firstLine="720"/>
        <w:contextualSpacing/>
        <w:jc w:val="both"/>
        <w:rPr>
          <w:rFonts w:eastAsia="Times New Roman" w:cs="Times New Roman"/>
          <w:szCs w:val="24"/>
        </w:rPr>
      </w:pPr>
      <w:r w:rsidRPr="00974983">
        <w:rPr>
          <w:rFonts w:eastAsia="Times New Roman" w:cs="Times New Roman"/>
          <w:b/>
          <w:szCs w:val="24"/>
        </w:rPr>
        <w:t>ΚΩΝΣΤΑΝΤΙ</w:t>
      </w:r>
      <w:r w:rsidRPr="00974983">
        <w:rPr>
          <w:rFonts w:eastAsia="Times New Roman" w:cs="Times New Roman"/>
          <w:b/>
          <w:szCs w:val="24"/>
        </w:rPr>
        <w:t>ΝΟΣ ΓΑΒΡΟΓΛΟΥ (Υπουργός Παιδείας, Έρευνας και Θρησκευμάτων):</w:t>
      </w:r>
      <w:r>
        <w:rPr>
          <w:rFonts w:eastAsia="Times New Roman" w:cs="Times New Roman"/>
          <w:szCs w:val="24"/>
        </w:rPr>
        <w:t xml:space="preserve"> Κατ’ </w:t>
      </w:r>
      <w:r>
        <w:rPr>
          <w:rFonts w:eastAsia="Times New Roman" w:cs="Times New Roman"/>
          <w:szCs w:val="24"/>
        </w:rPr>
        <w:t>αρχάς</w:t>
      </w:r>
      <w:r>
        <w:rPr>
          <w:rFonts w:eastAsia="Times New Roman" w:cs="Times New Roman"/>
          <w:szCs w:val="24"/>
        </w:rPr>
        <w:t xml:space="preserve">, να ξεχωρίσουμε τα πρότυπα από τα πειραματικά. </w:t>
      </w:r>
    </w:p>
    <w:p w14:paraId="176E9CFD" w14:textId="77777777" w:rsidR="00715E74" w:rsidRDefault="00502A31">
      <w:pPr>
        <w:spacing w:line="600" w:lineRule="auto"/>
        <w:ind w:firstLine="720"/>
        <w:contextualSpacing/>
        <w:jc w:val="both"/>
        <w:rPr>
          <w:rFonts w:eastAsia="Times New Roman" w:cs="Times New Roman"/>
          <w:szCs w:val="24"/>
        </w:rPr>
      </w:pPr>
      <w:r w:rsidRPr="00974983">
        <w:rPr>
          <w:rFonts w:eastAsia="Times New Roman" w:cs="Times New Roman"/>
          <w:b/>
          <w:szCs w:val="24"/>
        </w:rPr>
        <w:t>ΚΩΝΣΤΑΝΤΙΝΟΣ ΚΑΤΣΑΦΑΔΟΣ:</w:t>
      </w:r>
      <w:r>
        <w:rPr>
          <w:rFonts w:eastAsia="Times New Roman" w:cs="Times New Roman"/>
          <w:szCs w:val="24"/>
        </w:rPr>
        <w:t xml:space="preserve"> Αυτά που σας είπα είναι πειραματικά, κύριε Υπουργέ.</w:t>
      </w:r>
    </w:p>
    <w:p w14:paraId="176E9CF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w:t>
      </w:r>
      <w:r>
        <w:rPr>
          <w:rFonts w:eastAsia="Times New Roman" w:cs="Times New Roman"/>
          <w:b/>
          <w:szCs w:val="24"/>
        </w:rPr>
        <w:t>κευμάτων):</w:t>
      </w:r>
      <w:r>
        <w:rPr>
          <w:rFonts w:eastAsia="Times New Roman" w:cs="Times New Roman"/>
          <w:szCs w:val="24"/>
        </w:rPr>
        <w:t xml:space="preserve"> Όχι και στην ερώτησή σας και στην τοποθέτησή σας τα μπερδεύετε λίγο. Άλλο τα πρότυπα, άλλο τα πειραματικά. </w:t>
      </w:r>
    </w:p>
    <w:p w14:paraId="176E9CF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υπάρχουν γύρω στα εξήντα τέτοια σχολεία σε όλη την Ελλάδα, είναι περίπου πενήντα σχολεία. Κατ’ </w:t>
      </w:r>
      <w:r>
        <w:rPr>
          <w:rFonts w:eastAsia="Times New Roman" w:cs="Times New Roman"/>
          <w:szCs w:val="24"/>
        </w:rPr>
        <w:t>αρχάς</w:t>
      </w:r>
      <w:r>
        <w:rPr>
          <w:rFonts w:eastAsia="Times New Roman" w:cs="Times New Roman"/>
          <w:szCs w:val="24"/>
        </w:rPr>
        <w:t xml:space="preserve">, ξέρετε </w:t>
      </w:r>
      <w:r w:rsidRPr="002B5B2E">
        <w:rPr>
          <w:rFonts w:eastAsia="Times New Roman"/>
          <w:bCs/>
          <w:shd w:val="clear" w:color="auto" w:fill="FFFFFF"/>
        </w:rPr>
        <w:t>ότι</w:t>
      </w:r>
      <w:r>
        <w:rPr>
          <w:rFonts w:eastAsia="Times New Roman" w:cs="Times New Roman"/>
          <w:szCs w:val="24"/>
        </w:rPr>
        <w:t xml:space="preserve"> φέτος ότι το </w:t>
      </w:r>
      <w:proofErr w:type="spellStart"/>
      <w:r>
        <w:rPr>
          <w:rFonts w:eastAsia="Times New Roman" w:cs="Times New Roman"/>
          <w:szCs w:val="24"/>
        </w:rPr>
        <w:t>Ρ</w:t>
      </w:r>
      <w:r>
        <w:rPr>
          <w:rFonts w:eastAsia="Times New Roman" w:cs="Times New Roman"/>
          <w:szCs w:val="24"/>
        </w:rPr>
        <w:t>άλλειο</w:t>
      </w:r>
      <w:proofErr w:type="spellEnd"/>
      <w:r>
        <w:rPr>
          <w:rFonts w:eastAsia="Times New Roman" w:cs="Times New Roman"/>
          <w:szCs w:val="24"/>
        </w:rPr>
        <w:t xml:space="preserve"> δεν έχει κάνει κα</w:t>
      </w:r>
      <w:r>
        <w:rPr>
          <w:rFonts w:eastAsia="Times New Roman" w:cs="Times New Roman"/>
          <w:szCs w:val="24"/>
        </w:rPr>
        <w:t>μ</w:t>
      </w:r>
      <w:r>
        <w:rPr>
          <w:rFonts w:eastAsia="Times New Roman" w:cs="Times New Roman"/>
          <w:szCs w:val="24"/>
        </w:rPr>
        <w:t xml:space="preserve">μία τέτοια αίτηση. </w:t>
      </w:r>
      <w:r>
        <w:rPr>
          <w:rFonts w:eastAsia="Times New Roman" w:cs="Times New Roman"/>
          <w:szCs w:val="24"/>
        </w:rPr>
        <w:lastRenderedPageBreak/>
        <w:t xml:space="preserve">Όλα αυτά που λέτε είναι στον αέρα, γιατί το </w:t>
      </w:r>
      <w:proofErr w:type="spellStart"/>
      <w:r>
        <w:rPr>
          <w:rFonts w:eastAsia="Times New Roman" w:cs="Times New Roman"/>
          <w:szCs w:val="24"/>
        </w:rPr>
        <w:t>Ράλλειο</w:t>
      </w:r>
      <w:proofErr w:type="spellEnd"/>
      <w:r>
        <w:rPr>
          <w:rFonts w:eastAsia="Times New Roman" w:cs="Times New Roman"/>
          <w:szCs w:val="24"/>
        </w:rPr>
        <w:t xml:space="preserve"> δεν έκανε αίτηση.</w:t>
      </w:r>
    </w:p>
    <w:p w14:paraId="176E9D0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Ο Σύλλογος Γονέων και Κηδεμόνων…</w:t>
      </w:r>
    </w:p>
    <w:p w14:paraId="176E9D0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Όχι, αφήστε το</w:t>
      </w:r>
      <w:r>
        <w:rPr>
          <w:rFonts w:eastAsia="Times New Roman" w:cs="Times New Roman"/>
          <w:szCs w:val="24"/>
        </w:rPr>
        <w:t>ν Σύλλογο</w:t>
      </w:r>
      <w:r>
        <w:rPr>
          <w:rFonts w:eastAsia="Times New Roman" w:cs="Times New Roman"/>
          <w:szCs w:val="24"/>
        </w:rPr>
        <w:t xml:space="preserve"> Γονέων και Κηδεμόνων</w:t>
      </w:r>
      <w:r>
        <w:rPr>
          <w:rFonts w:eastAsia="Times New Roman" w:cs="Times New Roman"/>
          <w:szCs w:val="24"/>
        </w:rPr>
        <w:t xml:space="preserve">. Υπάρχει μία διαδικασία αίτησης. Τώρα εδώ λέτε ότι εμείς δεν είπαμε «ναι» στο </w:t>
      </w:r>
      <w:proofErr w:type="spellStart"/>
      <w:r>
        <w:rPr>
          <w:rFonts w:eastAsia="Times New Roman" w:cs="Times New Roman"/>
          <w:szCs w:val="24"/>
        </w:rPr>
        <w:t>Ράλλειο</w:t>
      </w:r>
      <w:proofErr w:type="spellEnd"/>
      <w:r>
        <w:rPr>
          <w:rFonts w:eastAsia="Times New Roman" w:cs="Times New Roman"/>
          <w:szCs w:val="24"/>
        </w:rPr>
        <w:t xml:space="preserve">, όταν το ίδιο το </w:t>
      </w:r>
      <w:proofErr w:type="spellStart"/>
      <w:r>
        <w:rPr>
          <w:rFonts w:eastAsia="Times New Roman" w:cs="Times New Roman"/>
          <w:szCs w:val="24"/>
        </w:rPr>
        <w:t>Ράλλειο</w:t>
      </w:r>
      <w:proofErr w:type="spellEnd"/>
      <w:r>
        <w:rPr>
          <w:rFonts w:eastAsia="Times New Roman" w:cs="Times New Roman"/>
          <w:szCs w:val="24"/>
        </w:rPr>
        <w:t xml:space="preserve"> δεν έχει κάνει αίτηση. Δεν το καταλαβαίνω, αλλά δεν πειράζει. </w:t>
      </w:r>
    </w:p>
    <w:p w14:paraId="176E9D0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θέλω να καταλάβω εγώ είναι η έννοια της δικαιοσύνης που προωθείτε. Εσείς λέτε ότι τα παιδιά που ήδη είναι στο δημοτικό είναι δίκαιο να αποκλείουν τα υπόλοιπα. Αυτό λέτε. </w:t>
      </w:r>
    </w:p>
    <w:p w14:paraId="176E9D0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Αν ισχύει για κάποια άλλα… </w:t>
      </w:r>
    </w:p>
    <w:p w14:paraId="176E9D0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b/>
          <w:szCs w:val="24"/>
        </w:rPr>
        <w:t>(Υπουργός Παιδείας, Έρευνας και Θρησκευμάτων):</w:t>
      </w:r>
      <w:r>
        <w:rPr>
          <w:rFonts w:eastAsia="Times New Roman" w:cs="Times New Roman"/>
          <w:szCs w:val="24"/>
        </w:rPr>
        <w:t xml:space="preserve"> Αφήστε με να τελειώσω. Δεν σας διέκοψα εγώ. </w:t>
      </w:r>
    </w:p>
    <w:p w14:paraId="176E9D0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Λέω ότι αυτή τη στιγμή τι σημαίνει</w:t>
      </w:r>
      <w:r w:rsidRPr="005C4CFE">
        <w:rPr>
          <w:rFonts w:eastAsia="Times New Roman" w:cs="Times New Roman"/>
          <w:szCs w:val="24"/>
        </w:rPr>
        <w:t xml:space="preserve"> </w:t>
      </w:r>
      <w:r>
        <w:rPr>
          <w:rFonts w:eastAsia="Times New Roman" w:cs="Times New Roman"/>
          <w:szCs w:val="24"/>
        </w:rPr>
        <w:t>αυτό; Σημαίνει ότι πρέπει να πάρεις όλα τα παιδιά που είναι στο δημοτικό. Άρα, μπορεί και να μην πας καθόλου σε κλήρωση παιδιών π</w:t>
      </w:r>
      <w:r>
        <w:rPr>
          <w:rFonts w:eastAsia="Times New Roman" w:cs="Times New Roman"/>
          <w:szCs w:val="24"/>
        </w:rPr>
        <w:t>ου θέλουν να πάνε από άλλα σχολεία στο πειραματικό. Αυτό, όπως καταλαβαίνετε, με τη δική σας λογική, δεν έχει κα</w:t>
      </w:r>
      <w:r>
        <w:rPr>
          <w:rFonts w:eastAsia="Times New Roman" w:cs="Times New Roman"/>
          <w:szCs w:val="24"/>
        </w:rPr>
        <w:t>μ</w:t>
      </w:r>
      <w:r>
        <w:rPr>
          <w:rFonts w:eastAsia="Times New Roman" w:cs="Times New Roman"/>
          <w:szCs w:val="24"/>
        </w:rPr>
        <w:t xml:space="preserve">μία σχέση με την αριστεία. Υπονομεύει τη δική σας λογική της αριστείας. </w:t>
      </w:r>
    </w:p>
    <w:p w14:paraId="176E9D0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Λέω, λοιπόν, ότι πρέπει να νομοθετήσουμε –και συμφωνώ με αυτό- κάτι το</w:t>
      </w:r>
      <w:r>
        <w:rPr>
          <w:rFonts w:eastAsia="Times New Roman" w:cs="Times New Roman"/>
          <w:szCs w:val="24"/>
        </w:rPr>
        <w:t xml:space="preserve"> οποίο είναι πιο δίκαιο από αυτό που υπάρχει σήμερα. Σε αυτό, όντως, θα προχωρήσουμε. Θα καταθέσουμε ούτως ή άλλως ένα νομοσχέδιο. Τώρα έχει πάει στην </w:t>
      </w:r>
      <w:r>
        <w:rPr>
          <w:rFonts w:eastAsia="Times New Roman" w:cs="Times New Roman"/>
          <w:szCs w:val="24"/>
        </w:rPr>
        <w:t>Κεντρική Νομοπαρασκευαστική Επιτροπή</w:t>
      </w:r>
      <w:r>
        <w:rPr>
          <w:rFonts w:eastAsia="Times New Roman" w:cs="Times New Roman"/>
          <w:szCs w:val="24"/>
        </w:rPr>
        <w:t>, για το Ιόνιο και τα Γιάννενα. Και ελπίζω να καταφέρουμε…</w:t>
      </w:r>
    </w:p>
    <w:p w14:paraId="176E9D0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ΟΣ ΚΑΤΣΑΦΑΔΟΣ:</w:t>
      </w:r>
      <w:r>
        <w:rPr>
          <w:rFonts w:eastAsia="Times New Roman" w:cs="Times New Roman"/>
          <w:szCs w:val="24"/>
        </w:rPr>
        <w:t xml:space="preserve"> Κύριε Υπουργέ, αίτηση πάντως έχει κάνει το </w:t>
      </w:r>
      <w:proofErr w:type="spellStart"/>
      <w:r>
        <w:rPr>
          <w:rFonts w:eastAsia="Times New Roman" w:cs="Times New Roman"/>
          <w:szCs w:val="24"/>
        </w:rPr>
        <w:t>Ράλλειο</w:t>
      </w:r>
      <w:proofErr w:type="spellEnd"/>
      <w:r>
        <w:rPr>
          <w:rFonts w:eastAsia="Times New Roman" w:cs="Times New Roman"/>
          <w:szCs w:val="24"/>
        </w:rPr>
        <w:t xml:space="preserve">. </w:t>
      </w:r>
    </w:p>
    <w:p w14:paraId="176E9D0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Δεν έχει έρθει στο Υπουργείο. Πάντως υπάρχει μία διαδικασία. Ούτε η ΔΕΠΠΣ μας λέει ότι έχει κάνει αίτηση. Νομίζω ότι δ</w:t>
      </w:r>
      <w:r>
        <w:rPr>
          <w:rFonts w:eastAsia="Times New Roman" w:cs="Times New Roman"/>
          <w:szCs w:val="24"/>
        </w:rPr>
        <w:t>εν έχετε λόγο ούτε εσείς να εκτεθείτε για αυτό. Τουλάχιστον, οι υπηρεσίες…</w:t>
      </w:r>
    </w:p>
    <w:p w14:paraId="176E9D0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ΚΑΤΣΑΦΑΔΟΣ:</w:t>
      </w:r>
      <w:r>
        <w:rPr>
          <w:rFonts w:eastAsia="Times New Roman" w:cs="Times New Roman"/>
          <w:szCs w:val="24"/>
        </w:rPr>
        <w:t xml:space="preserve"> Ξέρω ότι έχει κάνει. Γι’ αυτό σας το λέω.</w:t>
      </w:r>
    </w:p>
    <w:p w14:paraId="176E9D0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Ωραία. Φαίνεται </w:t>
      </w:r>
      <w:r w:rsidRPr="002B5B2E">
        <w:rPr>
          <w:rFonts w:eastAsia="Times New Roman"/>
          <w:bCs/>
          <w:shd w:val="clear" w:color="auto" w:fill="FFFFFF"/>
        </w:rPr>
        <w:t>ότι</w:t>
      </w:r>
      <w:r>
        <w:rPr>
          <w:rFonts w:eastAsia="Times New Roman" w:cs="Times New Roman"/>
          <w:szCs w:val="24"/>
        </w:rPr>
        <w:t xml:space="preserve"> χάθηκε κάπου στη μέση. Τ</w:t>
      </w:r>
      <w:r>
        <w:rPr>
          <w:rFonts w:eastAsia="Times New Roman" w:cs="Times New Roman"/>
          <w:szCs w:val="24"/>
        </w:rPr>
        <w:t xml:space="preserve">ι να σας πω; Πάντως, ας ξεχωρίσουμε αυτό το γραφειοκρατικό ζήτημα από το ζήτημα ουσίας που είναι ένα θέμα δικαιοσύνης. </w:t>
      </w:r>
    </w:p>
    <w:p w14:paraId="176E9D0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76E9D0C" w14:textId="77777777" w:rsidR="00715E74" w:rsidRDefault="00502A31">
      <w:pPr>
        <w:spacing w:line="600" w:lineRule="auto"/>
        <w:ind w:firstLine="720"/>
        <w:contextualSpacing/>
        <w:jc w:val="both"/>
        <w:rPr>
          <w:rFonts w:eastAsia="Times New Roman" w:cs="Times New Roman"/>
          <w:szCs w:val="24"/>
        </w:rPr>
      </w:pPr>
      <w:r w:rsidRPr="00EB6027">
        <w:rPr>
          <w:rFonts w:eastAsia="Times New Roman" w:cs="Times New Roman"/>
          <w:b/>
          <w:szCs w:val="24"/>
        </w:rPr>
        <w:t>ΠΡΟΕΔΡΕΥΩΝ (Σπυρίδων Λυκούδης):</w:t>
      </w:r>
      <w:r w:rsidRPr="00EB6027">
        <w:rPr>
          <w:rFonts w:eastAsia="Times New Roman" w:cs="Times New Roman"/>
          <w:szCs w:val="24"/>
        </w:rPr>
        <w:t xml:space="preserve"> Ευχαριστώ, κύριε </w:t>
      </w:r>
      <w:r>
        <w:rPr>
          <w:rFonts w:eastAsia="Times New Roman" w:cs="Times New Roman"/>
          <w:szCs w:val="24"/>
        </w:rPr>
        <w:t>Υπουργέ</w:t>
      </w:r>
      <w:r w:rsidRPr="00EB6027">
        <w:rPr>
          <w:rFonts w:eastAsia="Times New Roman" w:cs="Times New Roman"/>
          <w:szCs w:val="24"/>
        </w:rPr>
        <w:t>.</w:t>
      </w:r>
    </w:p>
    <w:p w14:paraId="176E9D0D" w14:textId="77777777" w:rsidR="00715E74" w:rsidRDefault="00502A31">
      <w:pPr>
        <w:spacing w:line="600" w:lineRule="auto"/>
        <w:ind w:firstLine="720"/>
        <w:contextualSpacing/>
        <w:jc w:val="both"/>
        <w:rPr>
          <w:rFonts w:eastAsia="Times New Roman" w:cs="Times New Roman"/>
          <w:szCs w:val="24"/>
        </w:rPr>
      </w:pPr>
      <w:r w:rsidRPr="00CA7496">
        <w:rPr>
          <w:rFonts w:eastAsia="Times New Roman" w:cs="Times New Roman"/>
          <w:szCs w:val="24"/>
        </w:rPr>
        <w:t>Προχωρ</w:t>
      </w:r>
      <w:r>
        <w:rPr>
          <w:rFonts w:eastAsia="Times New Roman" w:cs="Times New Roman"/>
          <w:szCs w:val="24"/>
        </w:rPr>
        <w:t>ού</w:t>
      </w:r>
      <w:r w:rsidRPr="00CA7496">
        <w:rPr>
          <w:rFonts w:eastAsia="Times New Roman" w:cs="Times New Roman"/>
          <w:szCs w:val="24"/>
        </w:rPr>
        <w:t>με</w:t>
      </w:r>
      <w:r w:rsidRPr="00CA7496">
        <w:rPr>
          <w:rFonts w:eastAsia="Times New Roman" w:cs="Times New Roman"/>
          <w:szCs w:val="24"/>
        </w:rPr>
        <w:t xml:space="preserve"> στη δεύτερη με αριθμό 1803/12-6-2018</w:t>
      </w:r>
      <w:r>
        <w:rPr>
          <w:rFonts w:eastAsia="Times New Roman" w:cs="Times New Roman"/>
          <w:szCs w:val="24"/>
        </w:rPr>
        <w:t xml:space="preserve"> επίκαιρη ερώτη</w:t>
      </w:r>
      <w:r>
        <w:rPr>
          <w:rFonts w:eastAsia="Times New Roman" w:cs="Times New Roman"/>
          <w:szCs w:val="24"/>
        </w:rPr>
        <w:t>ση δεύτερου κ</w:t>
      </w:r>
      <w:r w:rsidRPr="00CA7496">
        <w:rPr>
          <w:rFonts w:eastAsia="Times New Roman" w:cs="Times New Roman"/>
          <w:szCs w:val="24"/>
        </w:rPr>
        <w:t>ύκλου της Βουλευτού Επικρατείας της Νέας Δημοκρατίας κ</w:t>
      </w:r>
      <w:r>
        <w:rPr>
          <w:rFonts w:eastAsia="Times New Roman" w:cs="Times New Roman"/>
          <w:szCs w:val="24"/>
        </w:rPr>
        <w:t>.</w:t>
      </w:r>
      <w:r w:rsidRPr="00CA7496">
        <w:rPr>
          <w:rFonts w:eastAsia="Times New Roman" w:cs="Times New Roman"/>
          <w:szCs w:val="24"/>
        </w:rPr>
        <w:t xml:space="preserve"> </w:t>
      </w:r>
      <w:r w:rsidRPr="00CA7496">
        <w:rPr>
          <w:rFonts w:eastAsia="Times New Roman" w:cs="Times New Roman"/>
          <w:bCs/>
          <w:szCs w:val="24"/>
        </w:rPr>
        <w:t xml:space="preserve">Νίκης </w:t>
      </w:r>
      <w:proofErr w:type="spellStart"/>
      <w:r w:rsidRPr="00CA7496">
        <w:rPr>
          <w:rFonts w:eastAsia="Times New Roman" w:cs="Times New Roman"/>
          <w:bCs/>
          <w:szCs w:val="24"/>
        </w:rPr>
        <w:t>Κεραμέως</w:t>
      </w:r>
      <w:proofErr w:type="spellEnd"/>
      <w:r w:rsidRPr="00CA7496">
        <w:rPr>
          <w:rFonts w:eastAsia="Times New Roman" w:cs="Times New Roman"/>
          <w:szCs w:val="24"/>
        </w:rPr>
        <w:t xml:space="preserve"> προς τον Υπουργό </w:t>
      </w:r>
      <w:r w:rsidRPr="00CA7496">
        <w:rPr>
          <w:rFonts w:eastAsia="Times New Roman" w:cs="Times New Roman"/>
          <w:bCs/>
          <w:szCs w:val="24"/>
        </w:rPr>
        <w:t xml:space="preserve">Παιδείας, Έρευνας και Θρησκευμάτων, </w:t>
      </w:r>
      <w:r w:rsidRPr="00CA7496">
        <w:rPr>
          <w:rFonts w:eastAsia="Times New Roman" w:cs="Times New Roman"/>
          <w:szCs w:val="24"/>
        </w:rPr>
        <w:t>με θέμα: «Στον α</w:t>
      </w:r>
      <w:r>
        <w:rPr>
          <w:rFonts w:eastAsia="Times New Roman" w:cs="Times New Roman"/>
          <w:szCs w:val="24"/>
        </w:rPr>
        <w:t xml:space="preserve">έρα το έργο της </w:t>
      </w:r>
      <w:r>
        <w:rPr>
          <w:rFonts w:eastAsia="Times New Roman" w:cs="Times New Roman"/>
          <w:szCs w:val="24"/>
        </w:rPr>
        <w:t xml:space="preserve">επιτροπής </w:t>
      </w:r>
      <w:r>
        <w:rPr>
          <w:rFonts w:eastAsia="Times New Roman" w:cs="Times New Roman"/>
          <w:szCs w:val="24"/>
        </w:rPr>
        <w:t>για τη</w:t>
      </w:r>
      <w:r w:rsidRPr="00CA7496">
        <w:rPr>
          <w:rFonts w:eastAsia="Times New Roman" w:cs="Times New Roman"/>
          <w:szCs w:val="24"/>
        </w:rPr>
        <w:t xml:space="preserve"> μελέτη των </w:t>
      </w:r>
      <w:r>
        <w:rPr>
          <w:rFonts w:eastAsia="Times New Roman" w:cs="Times New Roman"/>
          <w:szCs w:val="24"/>
        </w:rPr>
        <w:t>ο</w:t>
      </w:r>
      <w:r w:rsidRPr="00CA7496">
        <w:rPr>
          <w:rFonts w:eastAsia="Times New Roman" w:cs="Times New Roman"/>
          <w:szCs w:val="24"/>
        </w:rPr>
        <w:t xml:space="preserve">ικονομικών </w:t>
      </w:r>
      <w:r w:rsidRPr="00CA7496">
        <w:rPr>
          <w:rFonts w:eastAsia="Times New Roman" w:cs="Times New Roman"/>
          <w:szCs w:val="24"/>
        </w:rPr>
        <w:t xml:space="preserve">της </w:t>
      </w:r>
      <w:r>
        <w:rPr>
          <w:rFonts w:eastAsia="Times New Roman" w:cs="Times New Roman"/>
          <w:szCs w:val="24"/>
        </w:rPr>
        <w:t>ε</w:t>
      </w:r>
      <w:r w:rsidRPr="00CA7496">
        <w:rPr>
          <w:rFonts w:eastAsia="Times New Roman" w:cs="Times New Roman"/>
          <w:szCs w:val="24"/>
        </w:rPr>
        <w:t>κπαίδευσης</w:t>
      </w:r>
      <w:r w:rsidRPr="00CA7496">
        <w:rPr>
          <w:rFonts w:eastAsia="Times New Roman" w:cs="Times New Roman"/>
          <w:szCs w:val="24"/>
        </w:rPr>
        <w:t xml:space="preserve">». </w:t>
      </w:r>
    </w:p>
    <w:p w14:paraId="176E9D0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xml:space="preserve">, έχετε τον </w:t>
      </w:r>
      <w:r>
        <w:rPr>
          <w:rFonts w:eastAsia="Times New Roman" w:cs="Times New Roman"/>
          <w:szCs w:val="24"/>
        </w:rPr>
        <w:t>λόγο</w:t>
      </w:r>
      <w:r>
        <w:rPr>
          <w:rFonts w:eastAsia="Times New Roman" w:cs="Times New Roman"/>
          <w:szCs w:val="24"/>
        </w:rPr>
        <w:t xml:space="preserve"> για να αναπτύξετε την επίκαιρη ερώτηση.</w:t>
      </w:r>
    </w:p>
    <w:p w14:paraId="176E9D0F" w14:textId="77777777" w:rsidR="00715E74" w:rsidRDefault="00502A31">
      <w:pPr>
        <w:spacing w:line="600" w:lineRule="auto"/>
        <w:ind w:firstLine="720"/>
        <w:contextualSpacing/>
        <w:jc w:val="both"/>
        <w:rPr>
          <w:rFonts w:eastAsia="Times New Roman" w:cs="Times New Roman"/>
          <w:szCs w:val="24"/>
        </w:rPr>
      </w:pPr>
      <w:r w:rsidRPr="00CA7496">
        <w:rPr>
          <w:rFonts w:eastAsia="Times New Roman" w:cs="Times New Roman"/>
          <w:b/>
          <w:szCs w:val="24"/>
        </w:rPr>
        <w:t>ΝΙΚΗ ΚΕΡΑΜΕΩΣ:</w:t>
      </w:r>
      <w:r>
        <w:rPr>
          <w:rFonts w:eastAsia="Times New Roman" w:cs="Times New Roman"/>
          <w:szCs w:val="24"/>
        </w:rPr>
        <w:t xml:space="preserve"> Ευχαριστώ, κύριε Πρόεδρε.</w:t>
      </w:r>
    </w:p>
    <w:p w14:paraId="176E9D1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εισαγωγικά θα ήθελα να αναφέρω για λόγους τάξης ότι η ερώτηση αυτή πρώτα κατατέθηκε ως απλή ερώτηση, πριν από εννέα μήνες, τον Σεπτέμβριο του 2017. </w:t>
      </w:r>
      <w:r>
        <w:rPr>
          <w:rFonts w:eastAsia="Times New Roman" w:cs="Times New Roman"/>
          <w:szCs w:val="24"/>
        </w:rPr>
        <w:t>Δυστυχώς, όμως, δεν απαντήσατε ποτέ. Εξ ου και μετατράπηκε σε επίκαιρη ερώτηση, την οποία συζητούμε σήμερα.</w:t>
      </w:r>
    </w:p>
    <w:p w14:paraId="176E9D1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στις 10 Φεβρουαρίου 2017, πριν από σχεδόν </w:t>
      </w:r>
      <w:r>
        <w:rPr>
          <w:rFonts w:eastAsia="Times New Roman" w:cs="Times New Roman"/>
          <w:szCs w:val="24"/>
        </w:rPr>
        <w:t xml:space="preserve">ενάμιση </w:t>
      </w:r>
      <w:r>
        <w:rPr>
          <w:rFonts w:eastAsia="Times New Roman" w:cs="Times New Roman"/>
          <w:szCs w:val="24"/>
        </w:rPr>
        <w:t xml:space="preserve">χρόνο, ο Πρωθυπουργός ανακοίνωσε με τυμπανοκρουσίες τη συγκρότηση μιας </w:t>
      </w:r>
      <w:r>
        <w:rPr>
          <w:rFonts w:eastAsia="Times New Roman" w:cs="Times New Roman"/>
          <w:szCs w:val="24"/>
        </w:rPr>
        <w:t xml:space="preserve">επιτροπής </w:t>
      </w:r>
      <w:r>
        <w:rPr>
          <w:rFonts w:eastAsia="Times New Roman" w:cs="Times New Roman"/>
          <w:szCs w:val="24"/>
        </w:rPr>
        <w:t>γι</w:t>
      </w:r>
      <w:r>
        <w:rPr>
          <w:rFonts w:eastAsia="Times New Roman" w:cs="Times New Roman"/>
          <w:szCs w:val="24"/>
        </w:rPr>
        <w:t xml:space="preserve">α τη μελέτη των οικονομικών της εκπαίδευσης. Μάλιστα, σε ένα πανηγυρικό, θα έλεγα, κλίμα συμμετείχε και στην εναρκτήρια συνεδρίαση αυτής της </w:t>
      </w:r>
      <w:r>
        <w:rPr>
          <w:rFonts w:eastAsia="Times New Roman" w:cs="Times New Roman"/>
          <w:szCs w:val="24"/>
        </w:rPr>
        <w:t>επιτροπής</w:t>
      </w:r>
      <w:r>
        <w:rPr>
          <w:rFonts w:eastAsia="Times New Roman" w:cs="Times New Roman"/>
          <w:szCs w:val="24"/>
        </w:rPr>
        <w:t xml:space="preserve">. </w:t>
      </w:r>
    </w:p>
    <w:p w14:paraId="176E9D1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επιτροπή</w:t>
      </w:r>
      <w:r>
        <w:rPr>
          <w:rFonts w:eastAsia="Times New Roman" w:cs="Times New Roman"/>
          <w:szCs w:val="24"/>
        </w:rPr>
        <w:t xml:space="preserve"> αυτή ανατέθηκε, ως βασικό έργο, να συγκρίνει τις παροχές και τις αντίστοιχες δαπάνες των </w:t>
      </w:r>
      <w:r>
        <w:rPr>
          <w:rFonts w:eastAsia="Times New Roman" w:cs="Times New Roman"/>
          <w:szCs w:val="24"/>
        </w:rPr>
        <w:t xml:space="preserve">εκπαιδευτικών συστημάτων της Ευρώπης και να αξιοποιήσει τα σχετικά πορίσματα, ως εργαλείο για τη διαχείριση των εκπαιδευτικών αναγκών της χώρας μας. </w:t>
      </w:r>
    </w:p>
    <w:p w14:paraId="176E9D13"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Ζητήσατε τότε την πολιτική συναίνεση των </w:t>
      </w:r>
      <w:r>
        <w:rPr>
          <w:rFonts w:eastAsia="Times New Roman" w:cs="Times New Roman"/>
          <w:szCs w:val="24"/>
        </w:rPr>
        <w:t xml:space="preserve">κομμάτων </w:t>
      </w:r>
      <w:r>
        <w:rPr>
          <w:rFonts w:eastAsia="Times New Roman" w:cs="Times New Roman"/>
          <w:szCs w:val="24"/>
        </w:rPr>
        <w:t xml:space="preserve">για τη συγκρότηση της </w:t>
      </w:r>
      <w:r>
        <w:rPr>
          <w:rFonts w:eastAsia="Times New Roman" w:cs="Times New Roman"/>
          <w:szCs w:val="24"/>
        </w:rPr>
        <w:t xml:space="preserve">επιτροπής </w:t>
      </w:r>
      <w:r>
        <w:rPr>
          <w:rFonts w:eastAsia="Times New Roman" w:cs="Times New Roman"/>
          <w:szCs w:val="24"/>
        </w:rPr>
        <w:t>και η Νέα Δημοκρατία, ως</w:t>
      </w:r>
      <w:r>
        <w:rPr>
          <w:rFonts w:eastAsia="Times New Roman" w:cs="Times New Roman"/>
          <w:szCs w:val="24"/>
        </w:rPr>
        <w:t xml:space="preserve"> υπεύ</w:t>
      </w:r>
      <w:r>
        <w:rPr>
          <w:rFonts w:eastAsia="Times New Roman" w:cs="Times New Roman"/>
          <w:szCs w:val="24"/>
        </w:rPr>
        <w:lastRenderedPageBreak/>
        <w:t>θυνη πολιτική δύναμη, συναίνεσε με προθυμία και υπέδειξε έγκυρους επιστήμονες, ειδικούς επί του θέματος, χωρίς κα</w:t>
      </w:r>
      <w:r>
        <w:rPr>
          <w:rFonts w:eastAsia="Times New Roman" w:cs="Times New Roman"/>
          <w:szCs w:val="24"/>
        </w:rPr>
        <w:t>μ</w:t>
      </w:r>
      <w:r>
        <w:rPr>
          <w:rFonts w:eastAsia="Times New Roman" w:cs="Times New Roman"/>
          <w:szCs w:val="24"/>
        </w:rPr>
        <w:t xml:space="preserve">μία υστεροβουλία. Και αν θυμάμαι καλά, νομίζω ότι όλα τα κόμματα της Αντιπολίτευσης συναίνεσαν πλην δύο. </w:t>
      </w:r>
    </w:p>
    <w:p w14:paraId="176E9D14"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είχατε δηλώσει, κύριε Υπουρ</w:t>
      </w:r>
      <w:r>
        <w:rPr>
          <w:rFonts w:eastAsia="Times New Roman" w:cs="Times New Roman"/>
          <w:szCs w:val="24"/>
        </w:rPr>
        <w:t xml:space="preserve">γέ, εσείς ο ίδιος ότι μέχρι τον Ιούνιο του 2017, δηλαδή πριν από έναν χρόνο, θα είχαν προκύψει τα πρώτα αποτελέσματα του έργου της </w:t>
      </w:r>
      <w:r>
        <w:rPr>
          <w:rFonts w:eastAsia="Times New Roman" w:cs="Times New Roman"/>
          <w:szCs w:val="24"/>
        </w:rPr>
        <w:t xml:space="preserve">επιτροπής </w:t>
      </w:r>
      <w:r>
        <w:rPr>
          <w:rFonts w:eastAsia="Times New Roman" w:cs="Times New Roman"/>
          <w:szCs w:val="24"/>
        </w:rPr>
        <w:t xml:space="preserve">και ότι σε διάστημα τριών ετών θα έκλειναν και οι ψαλίδες, τουλάχιστον ως προς τις ανελαστικές δαπάνες. </w:t>
      </w:r>
    </w:p>
    <w:p w14:paraId="176E9D15"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Ερωτώ, λοι</w:t>
      </w:r>
      <w:r>
        <w:rPr>
          <w:rFonts w:eastAsia="Times New Roman" w:cs="Times New Roman"/>
          <w:szCs w:val="24"/>
        </w:rPr>
        <w:t xml:space="preserve">πόν, δεδομένου ότι έχει περάσει ένας χρόνος από τότε που είχατε εκτιμήσει τα πορίσματα, σε ποιο στάδιο βρίσκεται αυτή τη στιγμή το έργο της </w:t>
      </w:r>
      <w:r>
        <w:rPr>
          <w:rFonts w:eastAsia="Times New Roman" w:cs="Times New Roman"/>
          <w:szCs w:val="24"/>
        </w:rPr>
        <w:t>επιτροπής</w:t>
      </w:r>
      <w:r>
        <w:rPr>
          <w:rFonts w:eastAsia="Times New Roman" w:cs="Times New Roman"/>
          <w:szCs w:val="24"/>
        </w:rPr>
        <w:t>, ποια είναι τα επόμενα βήματα, ποιος είναι ο προγραμματισμός της και πότε αναμένεται να πληρωθεί το έργο τ</w:t>
      </w:r>
      <w:r>
        <w:rPr>
          <w:rFonts w:eastAsia="Times New Roman" w:cs="Times New Roman"/>
          <w:szCs w:val="24"/>
        </w:rPr>
        <w:t xml:space="preserve">ης. </w:t>
      </w:r>
    </w:p>
    <w:p w14:paraId="176E9D16"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76E9D17"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έχετε τον λόγο. </w:t>
      </w:r>
    </w:p>
    <w:p w14:paraId="176E9D18"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BE4E89">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Κύριε Πρόεδρε, βλέπετε και οι </w:t>
      </w:r>
      <w:r>
        <w:rPr>
          <w:rFonts w:eastAsia="Times New Roman" w:cs="Times New Roman"/>
          <w:szCs w:val="24"/>
        </w:rPr>
        <w:lastRenderedPageBreak/>
        <w:t xml:space="preserve">ερωτώντες και εμείς είμαστε πολύ πιο σύντομοι σε αυτές τις ερωτήσεις από ό,τι ήμασταν πριν. </w:t>
      </w:r>
    </w:p>
    <w:p w14:paraId="176E9D19"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«Τρένο» πάνε οι ερωτήσεις τώρα. </w:t>
      </w:r>
    </w:p>
    <w:p w14:paraId="176E9D1A"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BE4E89">
        <w:rPr>
          <w:rFonts w:eastAsia="Times New Roman" w:cs="Times New Roman"/>
          <w:b/>
          <w:szCs w:val="24"/>
        </w:rPr>
        <w:t>ΚΩΝΣΤΑΝΤΙΝΟΣ ΓΑΒΡΟΓΛΟΥ (Υπουργός Παιδείας, Έρευνας και Θρησκευμάτων)</w:t>
      </w:r>
      <w:r w:rsidRPr="00BE4E8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Εντάξει, απλώς μας μαλώσατε λίγο στην αρχή. </w:t>
      </w:r>
    </w:p>
    <w:p w14:paraId="176E9D1B"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Μα, ήμουν υποχρεωμένος γιατί φλυαρήσατε, κύριε Υπουργέ. </w:t>
      </w:r>
    </w:p>
    <w:p w14:paraId="176E9D1C"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BE4E89">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σας ευχαριστώ για την ερώτηση, για</w:t>
      </w:r>
      <w:r>
        <w:rPr>
          <w:rFonts w:eastAsia="Times New Roman" w:cs="Times New Roman"/>
          <w:szCs w:val="24"/>
        </w:rPr>
        <w:t xml:space="preserve">τί μου δίνει μια ευκαιρία να σας πω τι έχει κάνει η </w:t>
      </w:r>
      <w:r>
        <w:rPr>
          <w:rFonts w:eastAsia="Times New Roman" w:cs="Times New Roman"/>
          <w:szCs w:val="24"/>
        </w:rPr>
        <w:t xml:space="preserve">επιτροπή </w:t>
      </w:r>
      <w:r>
        <w:rPr>
          <w:rFonts w:eastAsia="Times New Roman" w:cs="Times New Roman"/>
          <w:szCs w:val="24"/>
        </w:rPr>
        <w:t xml:space="preserve">μέχρι σήμερα. </w:t>
      </w:r>
    </w:p>
    <w:p w14:paraId="176E9D1D"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Υπάρχει κάτι στην τοποθέτησή σας που δεν ισχύει. Είναι η σύγκριση με αυτά που δαπανώνται σε άλλες χώρες της Ευρώπης. Δεν ήταν στους σκοπούς μας, αλλά είχαμε πει ότι αν μπορούσαμε ν</w:t>
      </w:r>
      <w:r>
        <w:rPr>
          <w:rFonts w:eastAsia="Times New Roman" w:cs="Times New Roman"/>
          <w:szCs w:val="24"/>
        </w:rPr>
        <w:t xml:space="preserve">α το μελετήσουμε, θα ήταν πολύ καλό να το κάνουμε. Εξάλλου, είναι και στις εκθέσεις του ΟΟΣΑ και δεν χρειάζεται να κάνουμε και εμείς μια πρόσθετη δουλειά. </w:t>
      </w:r>
    </w:p>
    <w:p w14:paraId="176E9D1E"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Κοιτάξτε, έχουμε όντως πολλά αποτελέσματα, τα οποία απορρέουν από την επεξεργασία των στοιχείων μέσω</w:t>
      </w:r>
      <w:r>
        <w:rPr>
          <w:rFonts w:eastAsia="Times New Roman" w:cs="Times New Roman"/>
          <w:szCs w:val="24"/>
        </w:rPr>
        <w:t xml:space="preserve"> κάποιων μαθηματικών μοντέλων. Έχουμε κάνει προσομοίωση και αποτύπωση σε πέντε χιλιάδες πενήντα τέσσερις σχολικές μονάδες προσχολικής αγωγής και σε τέσσερις χιλιάδες διακόσιες οκτώ σχολικές μονάδες δημοτικών. </w:t>
      </w:r>
    </w:p>
    <w:p w14:paraId="176E9D1F"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Αυτό μας έβγαλε πολύ ενδιαφέροντα αποτελέσματα</w:t>
      </w:r>
      <w:r>
        <w:rPr>
          <w:rFonts w:eastAsia="Times New Roman" w:cs="Times New Roman"/>
          <w:szCs w:val="24"/>
        </w:rPr>
        <w:t xml:space="preserve"> που έχουν σχέση με το τι σημαίνει το σχολείο ως οικονομική μονάδα, όχι ως παιδαγωγική μονάδα. Και βλέπει κανείς και τις διαφοροποιήσεις ως προς τα κόστη, ως προς τις απαιτήσεις της τοπικής κοινωνίας, ως προς την υλικοτεχνική υποδομή και τα λοιπά. </w:t>
      </w:r>
    </w:p>
    <w:p w14:paraId="176E9D20"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έχ</w:t>
      </w:r>
      <w:r>
        <w:rPr>
          <w:rFonts w:eastAsia="Times New Roman" w:cs="Times New Roman"/>
          <w:szCs w:val="24"/>
        </w:rPr>
        <w:t xml:space="preserve">ουμε ολοκληρώσει τη μελέτη εννιά χιλιάδων διακοσίων εξήντα δύο σχολικών μονάδων σε όλη την Ελλάδα. Και το επόμενο βήμα, που ήδη αρχίσαμε εδώ και πολύ καιρό, είναι η δευτεροβάθμια εκπαίδευση. </w:t>
      </w:r>
    </w:p>
    <w:p w14:paraId="176E9D21"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Εκείνο που θέλω τώρα να γνωρίζετε -και κάνω μία παρένθεση, για ν</w:t>
      </w:r>
      <w:r>
        <w:rPr>
          <w:rFonts w:eastAsia="Times New Roman" w:cs="Times New Roman"/>
          <w:szCs w:val="24"/>
        </w:rPr>
        <w:t xml:space="preserve">α υπογραμμίσω αυτό που είπε η </w:t>
      </w:r>
      <w:r>
        <w:rPr>
          <w:rFonts w:eastAsia="Times New Roman" w:cs="Times New Roman"/>
          <w:szCs w:val="24"/>
        </w:rPr>
        <w:t xml:space="preserve">κ. </w:t>
      </w:r>
      <w:proofErr w:type="spellStart"/>
      <w:r>
        <w:rPr>
          <w:rFonts w:eastAsia="Times New Roman" w:cs="Times New Roman"/>
          <w:szCs w:val="24"/>
        </w:rPr>
        <w:t>Κεραμέως</w:t>
      </w:r>
      <w:proofErr w:type="spellEnd"/>
      <w:r>
        <w:rPr>
          <w:rFonts w:eastAsia="Times New Roman" w:cs="Times New Roman"/>
          <w:szCs w:val="24"/>
        </w:rPr>
        <w:t xml:space="preserve">, ότι πράγματι έγινε μία έκκληση στα κόμματα και τα κόμματα, εκτός </w:t>
      </w:r>
      <w:r>
        <w:rPr>
          <w:rFonts w:eastAsia="Times New Roman" w:cs="Times New Roman"/>
          <w:szCs w:val="24"/>
        </w:rPr>
        <w:lastRenderedPageBreak/>
        <w:t>από δύο, υπέδειξαν εμπειρογνώμονες- είναι ότι εμείς σεβαστήκαμε πραγματικά αυτή την κίνηση των κομμάτων και ουδέποτε έχουμε αποκαλέσει τους συναδέλφ</w:t>
      </w:r>
      <w:r>
        <w:rPr>
          <w:rFonts w:eastAsia="Times New Roman" w:cs="Times New Roman"/>
          <w:szCs w:val="24"/>
        </w:rPr>
        <w:t xml:space="preserve">ους που συμμετέχουν σε αυτή την </w:t>
      </w:r>
      <w:r>
        <w:rPr>
          <w:rFonts w:eastAsia="Times New Roman" w:cs="Times New Roman"/>
          <w:szCs w:val="24"/>
        </w:rPr>
        <w:t xml:space="preserve">επιτροπή </w:t>
      </w:r>
      <w:r>
        <w:rPr>
          <w:rFonts w:eastAsia="Times New Roman" w:cs="Times New Roman"/>
          <w:szCs w:val="24"/>
        </w:rPr>
        <w:t xml:space="preserve">-ας πούμε- εκπροσώπους του τάδε κόμματος ή του δείνα κόμματος. Και υπάρχει –νομίζω- μία εξαιρετική συνεργασία. </w:t>
      </w:r>
    </w:p>
    <w:p w14:paraId="176E9D22"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Κοιτάξτε, όμως, κάτι πρόσθετο που νομίζω ότι έχει ωφελήσει όλους μας: Αυτό είναι ότι αυτές οι επεξεργασ</w:t>
      </w:r>
      <w:r>
        <w:rPr>
          <w:rFonts w:eastAsia="Times New Roman" w:cs="Times New Roman"/>
          <w:szCs w:val="24"/>
        </w:rPr>
        <w:t>ίες ήταν εξαιρετικά χρήσιμες στις συζητήσεις που κάνουμε με τους θεσμούς. Διότι υπήρξε από τους θεσμούς μία διάσταση στις διαπραγματεύσεις μας, η οποία δεν βασιζόταν σε σοβαρές και σωστές επεξεργασίες. Και νομίζω ότι και οι ίδιοι δέχθηκαν τα αποτελέσματα τ</w:t>
      </w:r>
      <w:r>
        <w:rPr>
          <w:rFonts w:eastAsia="Times New Roman" w:cs="Times New Roman"/>
          <w:szCs w:val="24"/>
        </w:rPr>
        <w:t xml:space="preserve">ων δικών μας επεξεργασιών και άρα τα θέματα της εκπαίδευσης επηρεάστηκαν πολύ λίγο από τις διαπραγματεύσεις. </w:t>
      </w:r>
    </w:p>
    <w:p w14:paraId="176E9D23"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C255F0">
        <w:rPr>
          <w:rFonts w:eastAsia="Times New Roman" w:cs="Times New Roman"/>
          <w:szCs w:val="24"/>
        </w:rPr>
        <w:t>)</w:t>
      </w:r>
    </w:p>
    <w:p w14:paraId="176E9D24"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–και αυτό έχει σημασία- αυτές οι επεξεργασίες ήταν πάρα</w:t>
      </w:r>
      <w:r>
        <w:rPr>
          <w:rFonts w:eastAsia="Times New Roman" w:cs="Times New Roman"/>
          <w:szCs w:val="24"/>
        </w:rPr>
        <w:t xml:space="preserve"> πολύ χρήσιμες στην έκθεση του ΟΟΣΑ που μας κατατέθηκε το 2018. Αν θέλετε, μπορώ να σας πω στη συνέχεια για αυτό. </w:t>
      </w:r>
    </w:p>
    <w:p w14:paraId="176E9D25"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ήθελα, όμως, να πω και κάτι άλλο: Αυτές οι επεξεργασίες έπαιξαν καθοριστικό ρόλο στο αναπτυξιακό σχέδιο το οποίο έχει κατατεθεί και δημοσι</w:t>
      </w:r>
      <w:r>
        <w:rPr>
          <w:rFonts w:eastAsia="Times New Roman" w:cs="Times New Roman"/>
          <w:szCs w:val="24"/>
        </w:rPr>
        <w:t xml:space="preserve">οποιηθεί και στο οποίο, όπως είμαι σίγουρος ότι έχετε δει, υπάρχει σαφέστατη συμφωνία –αυτό σημαίνει συμφωνία και με τους θεσμούς- για την αύξηση της χρηματοδότησης στην εκπαίδευση, αλλά και για τους μόνιμους διορισμούς. </w:t>
      </w:r>
    </w:p>
    <w:p w14:paraId="176E9D26"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Θέλω να σας πω ότι αυτά</w:t>
      </w:r>
      <w:r>
        <w:rPr>
          <w:rFonts w:eastAsia="Times New Roman"/>
          <w:color w:val="000000"/>
          <w:szCs w:val="24"/>
          <w:shd w:val="clear" w:color="auto" w:fill="FFFFFF"/>
        </w:rPr>
        <w:t>,</w:t>
      </w:r>
      <w:r>
        <w:rPr>
          <w:rFonts w:eastAsia="Times New Roman"/>
          <w:color w:val="000000"/>
          <w:szCs w:val="24"/>
          <w:shd w:val="clear" w:color="auto" w:fill="FFFFFF"/>
        </w:rPr>
        <w:t xml:space="preserve"> είναι λίγες από τις θετικές επιπτώσεις αυτών των επεξεργασιών. Όπως γνωρίζετε, η </w:t>
      </w:r>
      <w:r>
        <w:rPr>
          <w:rFonts w:eastAsia="Times New Roman"/>
          <w:color w:val="000000"/>
          <w:szCs w:val="24"/>
          <w:shd w:val="clear" w:color="auto" w:fill="FFFFFF"/>
        </w:rPr>
        <w:t xml:space="preserve">επιτροπή </w:t>
      </w:r>
      <w:r>
        <w:rPr>
          <w:rFonts w:eastAsia="Times New Roman"/>
          <w:color w:val="000000"/>
          <w:szCs w:val="24"/>
          <w:shd w:val="clear" w:color="auto" w:fill="FFFFFF"/>
        </w:rPr>
        <w:t>έχει τριετή ορίζοντα και θα προσπαθήσουμε και τα στοιχεία της δευτεροβάθμιας εκπαίδευσης να τα ενσωματώσουμε στην προσομοίωση που έχουμε κάνει, για να καταλήξουμε σε</w:t>
      </w:r>
      <w:r>
        <w:rPr>
          <w:rFonts w:eastAsia="Times New Roman"/>
          <w:color w:val="000000"/>
          <w:szCs w:val="24"/>
          <w:shd w:val="clear" w:color="auto" w:fill="FFFFFF"/>
        </w:rPr>
        <w:t xml:space="preserve"> ένα συνολικό πόρισμα, το οποίο θα παρουσιάσουμε.</w:t>
      </w:r>
    </w:p>
    <w:p w14:paraId="176E9D27"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176E9D28" w14:textId="77777777" w:rsidR="00715E74" w:rsidRDefault="00502A31">
      <w:pPr>
        <w:spacing w:line="600" w:lineRule="auto"/>
        <w:ind w:firstLine="720"/>
        <w:contextualSpacing/>
        <w:jc w:val="both"/>
        <w:rPr>
          <w:rFonts w:eastAsia="Times New Roman"/>
          <w:color w:val="000000"/>
          <w:szCs w:val="24"/>
          <w:shd w:val="clear" w:color="auto" w:fill="FFFFFF"/>
        </w:rPr>
      </w:pPr>
      <w:r w:rsidRPr="004401D6">
        <w:rPr>
          <w:rFonts w:eastAsia="Times New Roman"/>
          <w:b/>
          <w:color w:val="000000"/>
          <w:szCs w:val="24"/>
          <w:shd w:val="clear" w:color="auto" w:fill="FFFFFF"/>
        </w:rPr>
        <w:lastRenderedPageBreak/>
        <w:t xml:space="preserve">ΠΡΟΕΔΡΕΥΩΝ (Σπυρίδων Λυκούδης): </w:t>
      </w:r>
      <w:r>
        <w:rPr>
          <w:rFonts w:eastAsia="Times New Roman"/>
          <w:color w:val="000000"/>
          <w:szCs w:val="24"/>
          <w:shd w:val="clear" w:color="auto" w:fill="FFFFFF"/>
        </w:rPr>
        <w:t>Ευχαριστώ, κύριε Υπουργέ.</w:t>
      </w:r>
    </w:p>
    <w:p w14:paraId="176E9D29"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Κυρία </w:t>
      </w:r>
      <w:proofErr w:type="spellStart"/>
      <w:r>
        <w:rPr>
          <w:rFonts w:eastAsia="Times New Roman"/>
          <w:color w:val="000000"/>
          <w:szCs w:val="24"/>
          <w:shd w:val="clear" w:color="auto" w:fill="FFFFFF"/>
        </w:rPr>
        <w:t>Κεραμέως</w:t>
      </w:r>
      <w:proofErr w:type="spellEnd"/>
      <w:r>
        <w:rPr>
          <w:rFonts w:eastAsia="Times New Roman"/>
          <w:color w:val="000000"/>
          <w:szCs w:val="24"/>
          <w:shd w:val="clear" w:color="auto" w:fill="FFFFFF"/>
        </w:rPr>
        <w:t>, έχετε τον λόγο.</w:t>
      </w:r>
    </w:p>
    <w:p w14:paraId="176E9D2A" w14:textId="77777777" w:rsidR="00715E74" w:rsidRDefault="00502A31">
      <w:pPr>
        <w:spacing w:line="600" w:lineRule="auto"/>
        <w:ind w:firstLine="720"/>
        <w:contextualSpacing/>
        <w:jc w:val="both"/>
        <w:rPr>
          <w:rFonts w:eastAsia="Times New Roman"/>
          <w:color w:val="000000"/>
          <w:szCs w:val="24"/>
          <w:shd w:val="clear" w:color="auto" w:fill="FFFFFF"/>
        </w:rPr>
      </w:pPr>
      <w:r w:rsidRPr="004401D6">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Κύριε Πρόεδρε, ευχαριστώ πολύ.</w:t>
      </w:r>
    </w:p>
    <w:p w14:paraId="176E9D2B"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ομολογώ ότι εκπλήσσομαι με την απάντησή </w:t>
      </w:r>
      <w:r>
        <w:rPr>
          <w:rFonts w:eastAsia="Times New Roman"/>
          <w:color w:val="000000"/>
          <w:szCs w:val="24"/>
          <w:shd w:val="clear" w:color="auto" w:fill="FFFFFF"/>
        </w:rPr>
        <w:t>σας,</w:t>
      </w:r>
      <w:r>
        <w:rPr>
          <w:rFonts w:eastAsia="Times New Roman"/>
          <w:color w:val="000000"/>
          <w:szCs w:val="24"/>
          <w:shd w:val="clear" w:color="auto" w:fill="FFFFFF"/>
        </w:rPr>
        <w:t xml:space="preserve"> γιατί μιλήσατε για κάποια πορίσματα τα οποία, πρώτον, δεν έχουν δοθεί στη δημοσιότητα ως πορίσματα -εγώ δεν το ήξερα και πιστέψτε με</w:t>
      </w:r>
      <w:r>
        <w:rPr>
          <w:rFonts w:eastAsia="Times New Roman"/>
          <w:color w:val="000000"/>
          <w:szCs w:val="24"/>
          <w:shd w:val="clear" w:color="auto" w:fill="FFFFFF"/>
        </w:rPr>
        <w:t>,</w:t>
      </w:r>
      <w:r>
        <w:rPr>
          <w:rFonts w:eastAsia="Times New Roman"/>
          <w:color w:val="000000"/>
          <w:szCs w:val="24"/>
          <w:shd w:val="clear" w:color="auto" w:fill="FFFFFF"/>
        </w:rPr>
        <w:t xml:space="preserve"> ακολουθώ πολύ στενά την επικαιρότητα του Υπουργείου σας- και θ</w:t>
      </w:r>
      <w:r>
        <w:rPr>
          <w:rFonts w:eastAsia="Times New Roman"/>
          <w:color w:val="000000"/>
          <w:szCs w:val="24"/>
          <w:shd w:val="clear" w:color="auto" w:fill="FFFFFF"/>
        </w:rPr>
        <w:t>εωρώ ότι, εφόσον έχουν ολοκληρωθεί</w:t>
      </w:r>
      <w:r>
        <w:rPr>
          <w:rFonts w:eastAsia="Times New Roman"/>
          <w:color w:val="000000"/>
          <w:szCs w:val="24"/>
          <w:shd w:val="clear" w:color="auto" w:fill="FFFFFF"/>
        </w:rPr>
        <w:t>,</w:t>
      </w:r>
      <w:r>
        <w:rPr>
          <w:rFonts w:eastAsia="Times New Roman"/>
          <w:color w:val="000000"/>
          <w:szCs w:val="24"/>
          <w:shd w:val="clear" w:color="auto" w:fill="FFFFFF"/>
        </w:rPr>
        <w:t xml:space="preserve"> τουλάχιστον</w:t>
      </w:r>
      <w:r>
        <w:rPr>
          <w:rFonts w:eastAsia="Times New Roman"/>
          <w:color w:val="000000"/>
          <w:szCs w:val="24"/>
          <w:shd w:val="clear" w:color="auto" w:fill="FFFFFF"/>
        </w:rPr>
        <w:t>,</w:t>
      </w:r>
      <w:r>
        <w:rPr>
          <w:rFonts w:eastAsia="Times New Roman"/>
          <w:color w:val="000000"/>
          <w:szCs w:val="24"/>
          <w:shd w:val="clear" w:color="auto" w:fill="FFFFFF"/>
        </w:rPr>
        <w:t xml:space="preserve"> τα πορίσματα της πρωτοβάθμιας, θα έπρεπε αυτά να δοθούν στη δημοσιότητα</w:t>
      </w:r>
      <w:r>
        <w:rPr>
          <w:rFonts w:eastAsia="Times New Roman"/>
          <w:color w:val="000000"/>
          <w:szCs w:val="24"/>
          <w:shd w:val="clear" w:color="auto" w:fill="FFFFFF"/>
        </w:rPr>
        <w:t>. Σ</w:t>
      </w:r>
      <w:r>
        <w:rPr>
          <w:rFonts w:eastAsia="Times New Roman"/>
          <w:color w:val="000000"/>
          <w:szCs w:val="24"/>
          <w:shd w:val="clear" w:color="auto" w:fill="FFFFFF"/>
        </w:rPr>
        <w:t>ας παρακαλώ θερμά</w:t>
      </w:r>
      <w:r>
        <w:rPr>
          <w:rFonts w:eastAsia="Times New Roman"/>
          <w:color w:val="000000"/>
          <w:szCs w:val="24"/>
          <w:shd w:val="clear" w:color="auto" w:fill="FFFFFF"/>
        </w:rPr>
        <w:t>,</w:t>
      </w:r>
      <w:r>
        <w:rPr>
          <w:rFonts w:eastAsia="Times New Roman"/>
          <w:color w:val="000000"/>
          <w:szCs w:val="24"/>
          <w:shd w:val="clear" w:color="auto" w:fill="FFFFFF"/>
        </w:rPr>
        <w:t xml:space="preserve"> εκ μέρους της Νέας Δημοκρατίας</w:t>
      </w:r>
      <w:r>
        <w:rPr>
          <w:rFonts w:eastAsia="Times New Roman"/>
          <w:color w:val="000000"/>
          <w:szCs w:val="24"/>
          <w:shd w:val="clear" w:color="auto" w:fill="FFFFFF"/>
        </w:rPr>
        <w:t>,</w:t>
      </w:r>
      <w:r>
        <w:rPr>
          <w:rFonts w:eastAsia="Times New Roman"/>
          <w:color w:val="000000"/>
          <w:szCs w:val="24"/>
          <w:shd w:val="clear" w:color="auto" w:fill="FFFFFF"/>
        </w:rPr>
        <w:t xml:space="preserve"> να τα καταθέσετε στη δημοσιότητα. </w:t>
      </w:r>
    </w:p>
    <w:p w14:paraId="176E9D2C"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Δεύτερον, εκπλήσσομαι διότι, εξ όσων γνωρίζω, η</w:t>
      </w:r>
      <w:r>
        <w:rPr>
          <w:rFonts w:eastAsia="Times New Roman"/>
          <w:color w:val="000000"/>
          <w:szCs w:val="24"/>
          <w:shd w:val="clear" w:color="auto" w:fill="FFFFFF"/>
        </w:rPr>
        <w:t xml:space="preserve"> συγκεκριμένη </w:t>
      </w:r>
      <w:r>
        <w:rPr>
          <w:rFonts w:eastAsia="Times New Roman"/>
          <w:color w:val="000000"/>
          <w:szCs w:val="24"/>
          <w:shd w:val="clear" w:color="auto" w:fill="FFFFFF"/>
        </w:rPr>
        <w:t xml:space="preserve">επιτροπή </w:t>
      </w:r>
      <w:r>
        <w:rPr>
          <w:rFonts w:eastAsia="Times New Roman"/>
          <w:color w:val="000000"/>
          <w:szCs w:val="24"/>
          <w:shd w:val="clear" w:color="auto" w:fill="FFFFFF"/>
        </w:rPr>
        <w:t xml:space="preserve">έχει συνεδριάσει μόλις δύο φορές από τότε που συστάθηκε, πέρα από την πρώτη, την εναρκτήρια συνεδρίαση. Εάν τα στοιχεία μου είναι σωστά, έχει συνεδριάσει μία φορά τον Απρίλιο του 2017 και μία φορά τον Νοέμβριο του 2017. Και </w:t>
      </w:r>
      <w:r>
        <w:rPr>
          <w:rFonts w:eastAsia="Times New Roman"/>
          <w:color w:val="000000"/>
          <w:szCs w:val="24"/>
          <w:shd w:val="clear" w:color="auto" w:fill="FFFFFF"/>
        </w:rPr>
        <w:lastRenderedPageBreak/>
        <w:t>μάλιστα</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ήταν να συνεδριάσει τον Δεκέμβριο του 2017 για να συζητηθούν τα πορίσματα της δευτεροβάθμιας. Αναβλήθηκε αυτή η συνεδρίαση. Έχουν περάσει επτά μήνες και δεν έχει συνεδριάσει εκ νέου. Άρα</w:t>
      </w:r>
      <w:r>
        <w:rPr>
          <w:rFonts w:eastAsia="Times New Roman"/>
          <w:color w:val="000000"/>
          <w:szCs w:val="24"/>
          <w:shd w:val="clear" w:color="auto" w:fill="FFFFFF"/>
        </w:rPr>
        <w:t>,</w:t>
      </w:r>
      <w:r>
        <w:rPr>
          <w:rFonts w:eastAsia="Times New Roman"/>
          <w:color w:val="000000"/>
          <w:szCs w:val="24"/>
          <w:shd w:val="clear" w:color="auto" w:fill="FFFFFF"/>
        </w:rPr>
        <w:t xml:space="preserve"> αναρωτιέμαι πώς έχουν γίνει αυτά που λέτε, δεδομένου ότι η </w:t>
      </w:r>
      <w:r>
        <w:rPr>
          <w:rFonts w:eastAsia="Times New Roman"/>
          <w:color w:val="000000"/>
          <w:szCs w:val="24"/>
          <w:shd w:val="clear" w:color="auto" w:fill="FFFFFF"/>
        </w:rPr>
        <w:t xml:space="preserve">επιτροπή </w:t>
      </w:r>
      <w:r>
        <w:rPr>
          <w:rFonts w:eastAsia="Times New Roman"/>
          <w:color w:val="000000"/>
          <w:szCs w:val="24"/>
          <w:shd w:val="clear" w:color="auto" w:fill="FFFFFF"/>
        </w:rPr>
        <w:t xml:space="preserve">έχει συνεδριάσει μόνο δύο φορές. </w:t>
      </w:r>
    </w:p>
    <w:p w14:paraId="176E9D2D"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σημείο αυτό</w:t>
      </w:r>
      <w:r>
        <w:rPr>
          <w:rFonts w:eastAsia="Times New Roman"/>
          <w:color w:val="000000"/>
          <w:szCs w:val="24"/>
          <w:shd w:val="clear" w:color="auto" w:fill="FFFFFF"/>
        </w:rPr>
        <w:t>,</w:t>
      </w:r>
      <w:r>
        <w:rPr>
          <w:rFonts w:eastAsia="Times New Roman"/>
          <w:color w:val="000000"/>
          <w:szCs w:val="24"/>
          <w:shd w:val="clear" w:color="auto" w:fill="FFFFFF"/>
        </w:rPr>
        <w:t xml:space="preserve"> θα ήθελα να ρωτήσω ποιος είναι ο προγραμματισμός. Γιατί αναβλήθηκε η συνεδρίαση του Δεκεμβρίου, που αφορά ακριβώς τα πορίσματα</w:t>
      </w:r>
      <w:r>
        <w:rPr>
          <w:rFonts w:eastAsia="Times New Roman"/>
          <w:color w:val="000000"/>
          <w:szCs w:val="24"/>
          <w:shd w:val="clear" w:color="auto" w:fill="FFFFFF"/>
        </w:rPr>
        <w:t>,</w:t>
      </w:r>
      <w:r>
        <w:rPr>
          <w:rFonts w:eastAsia="Times New Roman"/>
          <w:color w:val="000000"/>
          <w:szCs w:val="24"/>
          <w:shd w:val="clear" w:color="auto" w:fill="FFFFFF"/>
        </w:rPr>
        <w:t xml:space="preserve"> που μας είπατε προηγουμένως; Πότε θα γίνουν οι επιπλέον συνεδριάσεις; Σκοπός </w:t>
      </w:r>
      <w:r>
        <w:rPr>
          <w:rFonts w:eastAsia="Times New Roman"/>
          <w:color w:val="000000"/>
          <w:szCs w:val="24"/>
          <w:shd w:val="clear" w:color="auto" w:fill="FFFFFF"/>
        </w:rPr>
        <w:t xml:space="preserve">είναι να συνεδριάζει μία ή δύο φορές τον χρόνο αυτή η </w:t>
      </w:r>
      <w:r>
        <w:rPr>
          <w:rFonts w:eastAsia="Times New Roman"/>
          <w:color w:val="000000"/>
          <w:szCs w:val="24"/>
          <w:shd w:val="clear" w:color="auto" w:fill="FFFFFF"/>
        </w:rPr>
        <w:t>επιτροπή</w:t>
      </w:r>
      <w:r>
        <w:rPr>
          <w:rFonts w:eastAsia="Times New Roman"/>
          <w:color w:val="000000"/>
          <w:szCs w:val="24"/>
          <w:shd w:val="clear" w:color="auto" w:fill="FFFFFF"/>
        </w:rPr>
        <w:t xml:space="preserve">; </w:t>
      </w:r>
    </w:p>
    <w:p w14:paraId="176E9D2E"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Τρίτον, εκπλήσσομαι και για έναν άλλο λόγο. Εδώ και ενάμιση χρόνο έχουν γίνει νόμος του κράτους περίπου πέντε νομοθετήματα του Υπουργείου Παιδείας. Σε αυτά τα νομοθετήματα</w:t>
      </w:r>
      <w:r>
        <w:rPr>
          <w:rFonts w:eastAsia="Times New Roman"/>
          <w:color w:val="000000"/>
          <w:szCs w:val="24"/>
          <w:shd w:val="clear" w:color="auto" w:fill="FFFFFF"/>
        </w:rPr>
        <w:t>,</w:t>
      </w:r>
      <w:r>
        <w:rPr>
          <w:rFonts w:eastAsia="Times New Roman"/>
          <w:color w:val="000000"/>
          <w:szCs w:val="24"/>
          <w:shd w:val="clear" w:color="auto" w:fill="FFFFFF"/>
        </w:rPr>
        <w:t xml:space="preserve"> όχι μόνον δεν έχου</w:t>
      </w:r>
      <w:r>
        <w:rPr>
          <w:rFonts w:eastAsia="Times New Roman"/>
          <w:color w:val="000000"/>
          <w:szCs w:val="24"/>
          <w:shd w:val="clear" w:color="auto" w:fill="FFFFFF"/>
        </w:rPr>
        <w:t xml:space="preserve">με δει να ενσωματώνονται αυτά τα πορίσματα, αλλά το αντίθετο. Έχουμε δει το Γενικό Λογιστήριο του Κράτους να επισημαίνει διαρκώς ότι οι ρυθμίσεις που φέρνετε είναι ακοστολόγητες, να επισημαίνει ότι δεν είναι σε θέση να υπολογίσει το κόστος, επειδή ακριβώς </w:t>
      </w:r>
      <w:r>
        <w:rPr>
          <w:rFonts w:eastAsia="Times New Roman"/>
          <w:color w:val="000000"/>
          <w:szCs w:val="24"/>
          <w:shd w:val="clear" w:color="auto" w:fill="FFFFFF"/>
        </w:rPr>
        <w:t>το Υπουργείο δεν έχει προ</w:t>
      </w:r>
      <w:r>
        <w:rPr>
          <w:rFonts w:eastAsia="Times New Roman"/>
          <w:color w:val="000000"/>
          <w:szCs w:val="24"/>
          <w:shd w:val="clear" w:color="auto" w:fill="FFFFFF"/>
        </w:rPr>
        <w:lastRenderedPageBreak/>
        <w:t>σκομίσει στοιχεία. Και βεβαίως</w:t>
      </w:r>
      <w:r>
        <w:rPr>
          <w:rFonts w:eastAsia="Times New Roman"/>
          <w:color w:val="000000"/>
          <w:szCs w:val="24"/>
          <w:shd w:val="clear" w:color="auto" w:fill="FFFFFF"/>
        </w:rPr>
        <w:t>,</w:t>
      </w:r>
      <w:r>
        <w:rPr>
          <w:rFonts w:eastAsia="Times New Roman"/>
          <w:color w:val="000000"/>
          <w:szCs w:val="24"/>
          <w:shd w:val="clear" w:color="auto" w:fill="FFFFFF"/>
        </w:rPr>
        <w:t xml:space="preserve"> ξέρετε ότι στο διάστημα αυτό </w:t>
      </w:r>
      <w:proofErr w:type="spellStart"/>
      <w:r>
        <w:rPr>
          <w:rFonts w:eastAsia="Times New Roman"/>
          <w:color w:val="000000"/>
          <w:szCs w:val="24"/>
          <w:shd w:val="clear" w:color="auto" w:fill="FFFFFF"/>
        </w:rPr>
        <w:t>ψηφίστηκεο</w:t>
      </w:r>
      <w:proofErr w:type="spellEnd"/>
      <w:r>
        <w:rPr>
          <w:rFonts w:eastAsia="Times New Roman"/>
          <w:color w:val="000000"/>
          <w:szCs w:val="24"/>
          <w:shd w:val="clear" w:color="auto" w:fill="FFFFFF"/>
        </w:rPr>
        <w:t xml:space="preserve"> προϋπολογισμός του 2018, στον οποίο δεν καταλάβαμε ότι υπάρχει κάποια συγκεκριμένη ενσωμάτωση πορισμάτων της </w:t>
      </w:r>
      <w:r>
        <w:rPr>
          <w:rFonts w:eastAsia="Times New Roman"/>
          <w:color w:val="000000"/>
          <w:szCs w:val="24"/>
          <w:shd w:val="clear" w:color="auto" w:fill="FFFFFF"/>
        </w:rPr>
        <w:t xml:space="preserve">επιτροπής </w:t>
      </w:r>
      <w:r>
        <w:rPr>
          <w:rFonts w:eastAsia="Times New Roman"/>
          <w:color w:val="000000"/>
          <w:szCs w:val="24"/>
          <w:shd w:val="clear" w:color="auto" w:fill="FFFFFF"/>
        </w:rPr>
        <w:t>αυτής.</w:t>
      </w:r>
    </w:p>
    <w:p w14:paraId="176E9D2F"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w:t>
      </w:r>
      <w:r>
        <w:rPr>
          <w:rFonts w:eastAsia="Times New Roman"/>
          <w:color w:val="000000"/>
          <w:szCs w:val="24"/>
          <w:shd w:val="clear" w:color="auto" w:fill="FFFFFF"/>
        </w:rPr>
        <w:t>ο λέω αυτό, πρώτον, διότι ο Πρωθ</w:t>
      </w:r>
      <w:r>
        <w:rPr>
          <w:rFonts w:eastAsia="Times New Roman"/>
          <w:color w:val="000000"/>
          <w:szCs w:val="24"/>
          <w:shd w:val="clear" w:color="auto" w:fill="FFFFFF"/>
        </w:rPr>
        <w:t xml:space="preserve">υπουργός στην εναρκτήρια συνεδρίαση της </w:t>
      </w:r>
      <w:r>
        <w:rPr>
          <w:rFonts w:eastAsia="Times New Roman"/>
          <w:color w:val="000000"/>
          <w:szCs w:val="24"/>
          <w:shd w:val="clear" w:color="auto" w:fill="FFFFFF"/>
        </w:rPr>
        <w:t xml:space="preserve">επιτροπής </w:t>
      </w:r>
      <w:r>
        <w:rPr>
          <w:rFonts w:eastAsia="Times New Roman"/>
          <w:color w:val="000000"/>
          <w:szCs w:val="24"/>
          <w:shd w:val="clear" w:color="auto" w:fill="FFFFFF"/>
        </w:rPr>
        <w:t>είχε πει πρώτα απ’ όλα</w:t>
      </w:r>
      <w:r>
        <w:rPr>
          <w:rFonts w:eastAsia="Times New Roman"/>
          <w:color w:val="000000"/>
          <w:szCs w:val="24"/>
          <w:shd w:val="clear" w:color="auto" w:fill="FFFFFF"/>
        </w:rPr>
        <w:t>,</w:t>
      </w:r>
      <w:r>
        <w:rPr>
          <w:rFonts w:eastAsia="Times New Roman"/>
          <w:color w:val="000000"/>
          <w:szCs w:val="24"/>
          <w:shd w:val="clear" w:color="auto" w:fill="FFFFFF"/>
        </w:rPr>
        <w:t xml:space="preserve"> ότι δεν μιλάει για πλαστή συναίνεση, που έχει κοντά ποδάρια. Άρα θα θέλαμε πραγματικά και εμείς</w:t>
      </w:r>
      <w:r>
        <w:rPr>
          <w:rFonts w:eastAsia="Times New Roman"/>
          <w:color w:val="000000"/>
          <w:szCs w:val="24"/>
          <w:shd w:val="clear" w:color="auto" w:fill="FFFFFF"/>
        </w:rPr>
        <w:t>,</w:t>
      </w:r>
      <w:r>
        <w:rPr>
          <w:rFonts w:eastAsia="Times New Roman"/>
          <w:color w:val="000000"/>
          <w:szCs w:val="24"/>
          <w:shd w:val="clear" w:color="auto" w:fill="FFFFFF"/>
        </w:rPr>
        <w:t xml:space="preserve"> να πρόκειται για μία ουσιαστική συναίνεση. Δεύτερον, επειδή είχε δεσμευθεί ότι θα αξιοποιήσει το πόρισμα της </w:t>
      </w:r>
      <w:r>
        <w:rPr>
          <w:rFonts w:eastAsia="Times New Roman"/>
          <w:color w:val="000000"/>
          <w:szCs w:val="24"/>
          <w:shd w:val="clear" w:color="auto" w:fill="FFFFFF"/>
        </w:rPr>
        <w:t>επιτροπής</w:t>
      </w:r>
      <w:r>
        <w:rPr>
          <w:rFonts w:eastAsia="Times New Roman"/>
          <w:color w:val="000000"/>
          <w:szCs w:val="24"/>
          <w:shd w:val="clear" w:color="auto" w:fill="FFFFFF"/>
        </w:rPr>
        <w:t xml:space="preserve">. </w:t>
      </w:r>
    </w:p>
    <w:p w14:paraId="176E9D30"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Ερωτώ, κύριε Υπουργέ: Πότε θα το αξιοποιήσει; Όταν θα έχει ολοκληρωθεί η ψήφιση όλης της νομοθετικής ύλης του Υπουργείου; Όταν θα έχετ</w:t>
      </w:r>
      <w:r>
        <w:rPr>
          <w:rFonts w:eastAsia="Times New Roman"/>
          <w:color w:val="000000"/>
          <w:szCs w:val="24"/>
          <w:shd w:val="clear" w:color="auto" w:fill="FFFFFF"/>
        </w:rPr>
        <w:t xml:space="preserve">ε φέρει προς ψήφιση και άλλες ακοστολόγητες ρυθμίσεις; Νομίζω </w:t>
      </w:r>
      <w:r>
        <w:rPr>
          <w:rFonts w:eastAsia="Times New Roman"/>
          <w:color w:val="000000"/>
          <w:szCs w:val="24"/>
          <w:shd w:val="clear" w:color="auto" w:fill="FFFFFF"/>
        </w:rPr>
        <w:t xml:space="preserve">ότι </w:t>
      </w:r>
      <w:r>
        <w:rPr>
          <w:rFonts w:eastAsia="Times New Roman"/>
          <w:color w:val="000000"/>
          <w:szCs w:val="24"/>
          <w:shd w:val="clear" w:color="auto" w:fill="FFFFFF"/>
        </w:rPr>
        <w:t>αναμένονται κάποιες απαντήσεις.</w:t>
      </w:r>
    </w:p>
    <w:p w14:paraId="176E9D31"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Ευχαριστώ.</w:t>
      </w:r>
    </w:p>
    <w:p w14:paraId="176E9D32"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(Σπυρίδων Λυκούδης): </w:t>
      </w:r>
      <w:r>
        <w:rPr>
          <w:rFonts w:eastAsia="Times New Roman"/>
          <w:color w:val="000000"/>
          <w:szCs w:val="24"/>
          <w:shd w:val="clear" w:color="auto" w:fill="FFFFFF"/>
        </w:rPr>
        <w:t>Ευχαριστώ, κυρία συνάδελφε.</w:t>
      </w:r>
    </w:p>
    <w:p w14:paraId="176E9D33"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Υπουργέ, έχετε τον λόγο.</w:t>
      </w:r>
    </w:p>
    <w:p w14:paraId="176E9D34" w14:textId="77777777" w:rsidR="00715E74" w:rsidRDefault="00502A31">
      <w:pPr>
        <w:spacing w:line="600" w:lineRule="auto"/>
        <w:ind w:firstLine="720"/>
        <w:contextualSpacing/>
        <w:jc w:val="both"/>
        <w:rPr>
          <w:rFonts w:eastAsia="Times New Roman"/>
          <w:color w:val="000000"/>
          <w:szCs w:val="24"/>
          <w:shd w:val="clear" w:color="auto" w:fill="FFFFFF"/>
        </w:rPr>
      </w:pPr>
      <w:r w:rsidRPr="00CD4B0C">
        <w:rPr>
          <w:rFonts w:eastAsia="Times New Roman"/>
          <w:b/>
          <w:color w:val="000000"/>
          <w:szCs w:val="24"/>
          <w:shd w:val="clear" w:color="auto" w:fill="FFFFFF"/>
        </w:rPr>
        <w:lastRenderedPageBreak/>
        <w:t>ΚΩΝΣΤΑΝΤΙΝΟΣ ΓΑΒΡΟΓΛΟΥ (Υπουργός Παιδείας, Έρευνας και Θ</w:t>
      </w:r>
      <w:r w:rsidRPr="00CD4B0C">
        <w:rPr>
          <w:rFonts w:eastAsia="Times New Roman"/>
          <w:b/>
          <w:color w:val="000000"/>
          <w:szCs w:val="24"/>
          <w:shd w:val="clear" w:color="auto" w:fill="FFFFFF"/>
        </w:rPr>
        <w:t>ρησκευμάτων):</w:t>
      </w:r>
      <w:r>
        <w:rPr>
          <w:rFonts w:eastAsia="Times New Roman"/>
          <w:b/>
          <w:color w:val="000000"/>
          <w:szCs w:val="24"/>
          <w:shd w:val="clear" w:color="auto" w:fill="FFFFFF"/>
        </w:rPr>
        <w:t xml:space="preserve"> </w:t>
      </w:r>
      <w:r>
        <w:rPr>
          <w:rFonts w:eastAsia="Times New Roman"/>
          <w:color w:val="000000"/>
          <w:szCs w:val="24"/>
          <w:shd w:val="clear" w:color="auto" w:fill="FFFFFF"/>
        </w:rPr>
        <w:t>Έχετε μια ιδιαίτερη προσήλωση στα διαδικαστικά. Καταλαβαίνω ότι αυτό το κάνετε</w:t>
      </w:r>
      <w:r>
        <w:rPr>
          <w:rFonts w:eastAsia="Times New Roman"/>
          <w:color w:val="000000"/>
          <w:szCs w:val="24"/>
          <w:shd w:val="clear" w:color="auto" w:fill="FFFFFF"/>
        </w:rPr>
        <w:t>,</w:t>
      </w:r>
      <w:r>
        <w:rPr>
          <w:rFonts w:eastAsia="Times New Roman"/>
          <w:color w:val="000000"/>
          <w:szCs w:val="24"/>
          <w:shd w:val="clear" w:color="auto" w:fill="FFFFFF"/>
        </w:rPr>
        <w:t xml:space="preserve"> γιατί δεν μπορείτε να μπείτε σε θέματα ουσίας. Θα το προσπεράσω. Απλώς</w:t>
      </w:r>
      <w:r>
        <w:rPr>
          <w:rFonts w:eastAsia="Times New Roman"/>
          <w:color w:val="000000"/>
          <w:szCs w:val="24"/>
          <w:shd w:val="clear" w:color="auto" w:fill="FFFFFF"/>
        </w:rPr>
        <w:t>,</w:t>
      </w:r>
      <w:r>
        <w:rPr>
          <w:rFonts w:eastAsia="Times New Roman"/>
          <w:color w:val="000000"/>
          <w:szCs w:val="24"/>
          <w:shd w:val="clear" w:color="auto" w:fill="FFFFFF"/>
        </w:rPr>
        <w:t xml:space="preserve"> θέλω να σας πω ότι οι αποτελεσματικές επιτροπές, όπως γνωρίζετε, δεν συνεδριάζουν σε ολομέ</w:t>
      </w:r>
      <w:r>
        <w:rPr>
          <w:rFonts w:eastAsia="Times New Roman"/>
          <w:color w:val="000000"/>
          <w:szCs w:val="24"/>
          <w:shd w:val="clear" w:color="auto" w:fill="FFFFFF"/>
        </w:rPr>
        <w:t>λεια. Συνεδριάζουν με ομάδες εργασίας. Αυτό είναι μια πολύ βασική αρχή, αν θέλεις να λειτουργήσει μία επιτροπή. Μια επιτροπή με είκοσι πέντε μέλη δεν μπορεί να λειτουργήσει. Λειτουργεί μια στο τόσο</w:t>
      </w:r>
      <w:r>
        <w:rPr>
          <w:rFonts w:eastAsia="Times New Roman"/>
          <w:color w:val="000000"/>
          <w:szCs w:val="24"/>
          <w:shd w:val="clear" w:color="auto" w:fill="FFFFFF"/>
        </w:rPr>
        <w:t>,</w:t>
      </w:r>
      <w:r>
        <w:rPr>
          <w:rFonts w:eastAsia="Times New Roman"/>
          <w:color w:val="000000"/>
          <w:szCs w:val="24"/>
          <w:shd w:val="clear" w:color="auto" w:fill="FFFFFF"/>
        </w:rPr>
        <w:t xml:space="preserve"> για να </w:t>
      </w:r>
      <w:r>
        <w:rPr>
          <w:rFonts w:eastAsia="Times New Roman"/>
          <w:color w:val="000000"/>
          <w:szCs w:val="24"/>
          <w:shd w:val="clear" w:color="auto" w:fill="FFFFFF"/>
        </w:rPr>
        <w:t xml:space="preserve">συζητήσει και να </w:t>
      </w:r>
      <w:proofErr w:type="spellStart"/>
      <w:r>
        <w:rPr>
          <w:rFonts w:eastAsia="Times New Roman"/>
          <w:color w:val="000000"/>
          <w:szCs w:val="24"/>
          <w:shd w:val="clear" w:color="auto" w:fill="FFFFFF"/>
        </w:rPr>
        <w:t>επικυρώσει,θέματα</w:t>
      </w:r>
      <w:proofErr w:type="spellEnd"/>
      <w:r>
        <w:rPr>
          <w:rFonts w:eastAsia="Times New Roman"/>
          <w:color w:val="000000"/>
          <w:szCs w:val="24"/>
          <w:shd w:val="clear" w:color="auto" w:fill="FFFFFF"/>
        </w:rPr>
        <w:t xml:space="preserve"> που έχουν οι ομ</w:t>
      </w:r>
      <w:r>
        <w:rPr>
          <w:rFonts w:eastAsia="Times New Roman"/>
          <w:color w:val="000000"/>
          <w:szCs w:val="24"/>
          <w:shd w:val="clear" w:color="auto" w:fill="FFFFFF"/>
        </w:rPr>
        <w:t>άδες εργασίας.</w:t>
      </w:r>
    </w:p>
    <w:p w14:paraId="176E9D35"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Όσον αφορά το δεύτερο θέμα που θέσατε, εμείς θέλουμε να πάμε σε ένα πόρισμα</w:t>
      </w:r>
      <w:r>
        <w:rPr>
          <w:rFonts w:eastAsia="Times New Roman"/>
          <w:color w:val="000000"/>
          <w:szCs w:val="24"/>
          <w:shd w:val="clear" w:color="auto" w:fill="FFFFFF"/>
        </w:rPr>
        <w:t>,</w:t>
      </w:r>
      <w:r>
        <w:rPr>
          <w:rFonts w:eastAsia="Times New Roman"/>
          <w:color w:val="000000"/>
          <w:szCs w:val="24"/>
          <w:shd w:val="clear" w:color="auto" w:fill="FFFFFF"/>
        </w:rPr>
        <w:t xml:space="preserve"> το οποίο έχει και προτάσεις. Εμείς έχουμε κάνει την επεξεργασία των στοιχείων και πιστέψτε με</w:t>
      </w:r>
      <w:r>
        <w:rPr>
          <w:rFonts w:eastAsia="Times New Roman"/>
          <w:color w:val="000000"/>
          <w:szCs w:val="24"/>
          <w:shd w:val="clear" w:color="auto" w:fill="FFFFFF"/>
        </w:rPr>
        <w:t>,</w:t>
      </w:r>
      <w:r>
        <w:rPr>
          <w:rFonts w:eastAsia="Times New Roman"/>
          <w:color w:val="000000"/>
          <w:szCs w:val="24"/>
          <w:shd w:val="clear" w:color="auto" w:fill="FFFFFF"/>
        </w:rPr>
        <w:t xml:space="preserve"> ότι αποτέλεσμα της καλής δουλειάς που έχει γίνει είναι η ειδική συμφω</w:t>
      </w:r>
      <w:r>
        <w:rPr>
          <w:rFonts w:eastAsia="Times New Roman"/>
          <w:color w:val="000000"/>
          <w:szCs w:val="24"/>
          <w:shd w:val="clear" w:color="auto" w:fill="FFFFFF"/>
        </w:rPr>
        <w:t>νία που έχουμε συνάψει με την ΕΛΣΤΑΤ -η ΕΛΣΤΑΤ δεν συνάπτει συμφωνίες</w:t>
      </w:r>
      <w:r>
        <w:rPr>
          <w:rFonts w:eastAsia="Times New Roman"/>
          <w:color w:val="000000"/>
          <w:szCs w:val="24"/>
          <w:shd w:val="clear" w:color="auto" w:fill="FFFFFF"/>
        </w:rPr>
        <w:t>,</w:t>
      </w:r>
      <w:r>
        <w:rPr>
          <w:rFonts w:eastAsia="Times New Roman"/>
          <w:color w:val="000000"/>
          <w:szCs w:val="24"/>
          <w:shd w:val="clear" w:color="auto" w:fill="FFFFFF"/>
        </w:rPr>
        <w:t xml:space="preserve"> χωρίς να θεωρεί ότι έχει έναν σοβαρό συνομιλητή απέναντί της- ακριβώς για να βοηθηθούμε αμφότεροι για την επεξεργασία αυτών των στοιχείων. Επιμένω στη λέξη «επεξεργασία», διότι στη χώρα</w:t>
      </w:r>
      <w:r>
        <w:rPr>
          <w:rFonts w:eastAsia="Times New Roman"/>
          <w:color w:val="000000"/>
          <w:szCs w:val="24"/>
          <w:shd w:val="clear" w:color="auto" w:fill="FFFFFF"/>
        </w:rPr>
        <w:t xml:space="preserve"> μας το μεγάλο πρόβλημα δεν είναι τα </w:t>
      </w:r>
      <w:r>
        <w:rPr>
          <w:rFonts w:eastAsia="Times New Roman"/>
          <w:color w:val="000000"/>
          <w:szCs w:val="24"/>
          <w:shd w:val="clear" w:color="auto" w:fill="FFFFFF"/>
        </w:rPr>
        <w:lastRenderedPageBreak/>
        <w:t>στοιχεία. Είναι η εγκυρότητά τους και κυρίως η επεξεργασία τους.</w:t>
      </w:r>
    </w:p>
    <w:p w14:paraId="176E9D36" w14:textId="77777777" w:rsidR="00715E74" w:rsidRDefault="00502A31">
      <w:pPr>
        <w:spacing w:line="600" w:lineRule="auto"/>
        <w:ind w:firstLine="720"/>
        <w:contextualSpacing/>
        <w:jc w:val="both"/>
        <w:rPr>
          <w:rFonts w:eastAsia="Times New Roman"/>
          <w:szCs w:val="24"/>
        </w:rPr>
      </w:pPr>
      <w:r>
        <w:rPr>
          <w:rFonts w:eastAsia="Times New Roman"/>
          <w:szCs w:val="24"/>
        </w:rPr>
        <w:t>Καταλαβαίνω στο θέμα της πολιτικής αντιπαράθεσης να λέγονται και κάποιες κουβέντες παραπάνω, α</w:t>
      </w:r>
      <w:r w:rsidRPr="003B2C3A">
        <w:rPr>
          <w:rFonts w:eastAsia="Times New Roman"/>
          <w:szCs w:val="24"/>
        </w:rPr>
        <w:t>λλ</w:t>
      </w:r>
      <w:r>
        <w:rPr>
          <w:rFonts w:eastAsia="Times New Roman"/>
          <w:szCs w:val="24"/>
        </w:rPr>
        <w:t>ά δεν μπορείτε να λέτε ότι το Γενικό Λογιστήριο επιστρέφει</w:t>
      </w:r>
      <w:r>
        <w:rPr>
          <w:rFonts w:eastAsia="Times New Roman"/>
          <w:szCs w:val="24"/>
        </w:rPr>
        <w:t xml:space="preserve"> συνέχεια πίσω ακοστολόγητα κ.λπ.</w:t>
      </w:r>
      <w:r>
        <w:rPr>
          <w:rFonts w:eastAsia="Times New Roman"/>
          <w:szCs w:val="24"/>
        </w:rPr>
        <w:t>.</w:t>
      </w:r>
      <w:r>
        <w:rPr>
          <w:rFonts w:eastAsia="Times New Roman"/>
          <w:szCs w:val="24"/>
        </w:rPr>
        <w:t xml:space="preserve"> Αν έχετε κάποια στοιχεία, να τα…</w:t>
      </w:r>
    </w:p>
    <w:p w14:paraId="176E9D37" w14:textId="77777777" w:rsidR="00715E74" w:rsidRDefault="00502A31">
      <w:pPr>
        <w:spacing w:line="600" w:lineRule="auto"/>
        <w:ind w:firstLine="720"/>
        <w:contextualSpacing/>
        <w:jc w:val="both"/>
        <w:rPr>
          <w:rFonts w:eastAsia="Times New Roman"/>
          <w:szCs w:val="24"/>
        </w:rPr>
      </w:pPr>
      <w:r w:rsidRPr="00C253A3">
        <w:rPr>
          <w:rFonts w:eastAsia="Times New Roman"/>
          <w:b/>
          <w:szCs w:val="24"/>
        </w:rPr>
        <w:t>ΝΙΚΗ ΚΕΡΑΜΕΩΣ:</w:t>
      </w:r>
      <w:r>
        <w:rPr>
          <w:rFonts w:eastAsia="Times New Roman"/>
          <w:szCs w:val="24"/>
        </w:rPr>
        <w:t xml:space="preserve"> «Αναφέρει» είπα. Δεν είπα «επιστρέφει».</w:t>
      </w:r>
    </w:p>
    <w:p w14:paraId="176E9D38" w14:textId="77777777" w:rsidR="00715E74" w:rsidRDefault="00502A31">
      <w:pPr>
        <w:spacing w:line="600" w:lineRule="auto"/>
        <w:ind w:firstLine="720"/>
        <w:contextualSpacing/>
        <w:jc w:val="both"/>
        <w:rPr>
          <w:rFonts w:eastAsia="Times New Roman"/>
          <w:szCs w:val="24"/>
        </w:rPr>
      </w:pPr>
      <w:r w:rsidRPr="00C253A3">
        <w:rPr>
          <w:rFonts w:eastAsia="Times New Roman"/>
          <w:b/>
          <w:szCs w:val="24"/>
        </w:rPr>
        <w:t>ΚΩΝΣΤΑΝΤΙΝΟΣ ΓΑΒΡΟΓΛΟΥ (Υπουργός Παιδείας, Έρευνας και</w:t>
      </w:r>
      <w:r>
        <w:rPr>
          <w:rFonts w:eastAsia="Times New Roman"/>
          <w:szCs w:val="24"/>
        </w:rPr>
        <w:t xml:space="preserve"> </w:t>
      </w:r>
      <w:r w:rsidRPr="00C253A3">
        <w:rPr>
          <w:rFonts w:eastAsia="Times New Roman"/>
          <w:b/>
          <w:szCs w:val="24"/>
        </w:rPr>
        <w:t>Θρησκευμάτων):</w:t>
      </w:r>
      <w:r>
        <w:rPr>
          <w:rFonts w:eastAsia="Times New Roman"/>
          <w:szCs w:val="24"/>
        </w:rPr>
        <w:t xml:space="preserve"> «Αναφέρει». Ξέρετε, ακοστολόγητα δεν μπορούν να περάσουν από τη</w:t>
      </w:r>
      <w:r>
        <w:rPr>
          <w:rFonts w:eastAsia="Times New Roman"/>
          <w:szCs w:val="24"/>
        </w:rPr>
        <w:t xml:space="preserve"> Βουλή. Το ξέρετε καλύτερα από εμένα. Άρα, δεν είναι «αναφέρει». Σημαίνει ότι</w:t>
      </w:r>
      <w:r>
        <w:rPr>
          <w:rFonts w:eastAsia="Times New Roman"/>
          <w:szCs w:val="24"/>
        </w:rPr>
        <w:t>,</w:t>
      </w:r>
      <w:r>
        <w:rPr>
          <w:rFonts w:eastAsia="Times New Roman"/>
          <w:szCs w:val="24"/>
        </w:rPr>
        <w:t xml:space="preserve"> αν δεν είναι, θα το επιστρέψει ή το Υπουργείο θα το πάρει πίσω. Δεν υπάρχει άλλος κοινοβουλευτικός τρόπος.</w:t>
      </w:r>
    </w:p>
    <w:p w14:paraId="176E9D39" w14:textId="77777777" w:rsidR="00715E74" w:rsidRDefault="00502A31">
      <w:pPr>
        <w:spacing w:line="600" w:lineRule="auto"/>
        <w:ind w:firstLine="720"/>
        <w:contextualSpacing/>
        <w:jc w:val="both"/>
        <w:rPr>
          <w:rFonts w:eastAsia="Times New Roman"/>
          <w:szCs w:val="24"/>
        </w:rPr>
      </w:pPr>
      <w:r>
        <w:rPr>
          <w:rFonts w:eastAsia="Times New Roman"/>
          <w:szCs w:val="24"/>
        </w:rPr>
        <w:t>Κοιτάξτε, όμως</w:t>
      </w:r>
      <w:r w:rsidRPr="003B2C3A">
        <w:rPr>
          <w:rFonts w:eastAsia="Times New Roman"/>
          <w:szCs w:val="24"/>
        </w:rPr>
        <w:t xml:space="preserve">: </w:t>
      </w:r>
      <w:r>
        <w:rPr>
          <w:rFonts w:eastAsia="Times New Roman"/>
          <w:szCs w:val="24"/>
        </w:rPr>
        <w:t>Θυμάστε τον Φεβρουάριο τη διάταξη για τη δίχρονη υποχρ</w:t>
      </w:r>
      <w:r>
        <w:rPr>
          <w:rFonts w:eastAsia="Times New Roman"/>
          <w:szCs w:val="24"/>
        </w:rPr>
        <w:t>εωτική προσχολική εκπαίδευση; Θυμάστε ότι δεν την είχατε ψηφίσει κιόλας.</w:t>
      </w:r>
    </w:p>
    <w:p w14:paraId="176E9D3A" w14:textId="77777777" w:rsidR="00715E74" w:rsidRDefault="00502A31">
      <w:pPr>
        <w:spacing w:line="600" w:lineRule="auto"/>
        <w:ind w:firstLine="720"/>
        <w:contextualSpacing/>
        <w:jc w:val="both"/>
        <w:rPr>
          <w:rFonts w:eastAsia="Times New Roman"/>
          <w:szCs w:val="24"/>
        </w:rPr>
      </w:pPr>
      <w:r w:rsidRPr="00C253A3">
        <w:rPr>
          <w:rFonts w:eastAsia="Times New Roman"/>
          <w:b/>
          <w:szCs w:val="24"/>
        </w:rPr>
        <w:t>ΝΙΚΗ ΚΕΡΑΜΕΩΣ:</w:t>
      </w:r>
      <w:r w:rsidRPr="003B2C3A">
        <w:rPr>
          <w:rFonts w:eastAsia="Times New Roman"/>
          <w:szCs w:val="24"/>
        </w:rPr>
        <w:t xml:space="preserve"> </w:t>
      </w:r>
      <w:r>
        <w:rPr>
          <w:rFonts w:eastAsia="Times New Roman"/>
          <w:szCs w:val="24"/>
        </w:rPr>
        <w:t>«Παρών» είχαμε ψηφίσει.</w:t>
      </w:r>
    </w:p>
    <w:p w14:paraId="176E9D3B" w14:textId="77777777" w:rsidR="00715E74" w:rsidRDefault="00502A31">
      <w:pPr>
        <w:spacing w:line="600" w:lineRule="auto"/>
        <w:ind w:firstLine="720"/>
        <w:contextualSpacing/>
        <w:jc w:val="both"/>
        <w:rPr>
          <w:rFonts w:eastAsia="Times New Roman"/>
          <w:szCs w:val="24"/>
        </w:rPr>
      </w:pPr>
      <w:r w:rsidRPr="00C253A3">
        <w:rPr>
          <w:rFonts w:eastAsia="Times New Roman"/>
          <w:b/>
          <w:szCs w:val="24"/>
        </w:rPr>
        <w:lastRenderedPageBreak/>
        <w:t>ΚΩΝΣΤΑΝΤΙΝΟΣ ΓΑΒΡΟΓΛΟΥ (Υπουργός Παιδείας, Έρευνας και</w:t>
      </w:r>
      <w:r>
        <w:rPr>
          <w:rFonts w:eastAsia="Times New Roman"/>
          <w:szCs w:val="24"/>
        </w:rPr>
        <w:t xml:space="preserve"> </w:t>
      </w:r>
      <w:r w:rsidRPr="00C253A3">
        <w:rPr>
          <w:rFonts w:eastAsia="Times New Roman"/>
          <w:b/>
          <w:szCs w:val="24"/>
        </w:rPr>
        <w:t>Θρησκευμάτων):</w:t>
      </w:r>
      <w:r w:rsidRPr="003B2C3A">
        <w:rPr>
          <w:rFonts w:eastAsia="Times New Roman"/>
          <w:szCs w:val="24"/>
        </w:rPr>
        <w:t xml:space="preserve"> </w:t>
      </w:r>
      <w:r>
        <w:rPr>
          <w:rFonts w:eastAsia="Times New Roman"/>
          <w:szCs w:val="24"/>
        </w:rPr>
        <w:t>Το «</w:t>
      </w:r>
      <w:r>
        <w:rPr>
          <w:rFonts w:eastAsia="Times New Roman"/>
          <w:szCs w:val="24"/>
        </w:rPr>
        <w:t>π</w:t>
      </w:r>
      <w:r>
        <w:rPr>
          <w:rFonts w:eastAsia="Times New Roman"/>
          <w:szCs w:val="24"/>
        </w:rPr>
        <w:t>αρών» δεν σημαίνει «ψηφίζω». Σημαίνει «σηκώνω το χέρι μου στο ερώτημα</w:t>
      </w:r>
      <w:r>
        <w:rPr>
          <w:rFonts w:eastAsia="Times New Roman"/>
          <w:szCs w:val="24"/>
        </w:rPr>
        <w:t xml:space="preserve"> ποιος είναι παρών», αλλά δεν σημαίνει «συμφωνώ». Μια διάταξη</w:t>
      </w:r>
      <w:r>
        <w:rPr>
          <w:rFonts w:eastAsia="Times New Roman"/>
          <w:szCs w:val="24"/>
        </w:rPr>
        <w:t>,</w:t>
      </w:r>
      <w:r>
        <w:rPr>
          <w:rFonts w:eastAsia="Times New Roman"/>
          <w:szCs w:val="24"/>
        </w:rPr>
        <w:t xml:space="preserve"> στην οποία εσείς δεν συμφωνείτε, δεν έγινε επειδή μας έπιασε μια μανία να πούμε</w:t>
      </w:r>
      <w:r w:rsidRPr="003B2C3A">
        <w:rPr>
          <w:rFonts w:eastAsia="Times New Roman"/>
          <w:szCs w:val="24"/>
        </w:rPr>
        <w:t>:</w:t>
      </w:r>
      <w:r>
        <w:rPr>
          <w:rFonts w:eastAsia="Times New Roman"/>
          <w:szCs w:val="24"/>
        </w:rPr>
        <w:t xml:space="preserve"> «Ωραία, δεν κάνουμε και τη δίχρονη προσχολική εκπαίδευση υποχρεωτική;». Είναι με βάση πάρα πολύ συγκεκριμένη κοσ</w:t>
      </w:r>
      <w:r>
        <w:rPr>
          <w:rFonts w:eastAsia="Times New Roman"/>
          <w:szCs w:val="24"/>
        </w:rPr>
        <w:t>τολόγηση και πάρα πολύ συγκεκριμένο προγραμματισμό και ακριβώς αυτό θα ξεδιπλωθεί σε τρία χρόνια</w:t>
      </w:r>
      <w:r>
        <w:rPr>
          <w:rFonts w:eastAsia="Times New Roman"/>
          <w:szCs w:val="24"/>
        </w:rPr>
        <w:t>. ‘</w:t>
      </w:r>
      <w:proofErr w:type="spellStart"/>
      <w:r>
        <w:rPr>
          <w:rFonts w:eastAsia="Times New Roman"/>
          <w:szCs w:val="24"/>
        </w:rPr>
        <w:t>Οπως</w:t>
      </w:r>
      <w:r>
        <w:rPr>
          <w:rFonts w:eastAsia="Times New Roman"/>
          <w:szCs w:val="24"/>
        </w:rPr>
        <w:t>ξέρετε</w:t>
      </w:r>
      <w:proofErr w:type="spellEnd"/>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ογδόντα τέσσερις δήμοι έχουν ήδη συμφωνήσει, έχουν ολοκληρωθεί οι εγγραφές και από τον Σεπτέμβριο αρχίζει.</w:t>
      </w:r>
    </w:p>
    <w:p w14:paraId="176E9D3C" w14:textId="77777777" w:rsidR="00715E74" w:rsidRDefault="00502A31">
      <w:pPr>
        <w:spacing w:line="600" w:lineRule="auto"/>
        <w:ind w:firstLine="720"/>
        <w:contextualSpacing/>
        <w:jc w:val="both"/>
        <w:rPr>
          <w:rFonts w:eastAsia="Times New Roman"/>
          <w:szCs w:val="24"/>
        </w:rPr>
      </w:pPr>
      <w:r>
        <w:rPr>
          <w:rFonts w:eastAsia="Times New Roman"/>
          <w:szCs w:val="24"/>
        </w:rPr>
        <w:t>Το δεύτερο</w:t>
      </w:r>
      <w:r w:rsidRPr="003B2C3A">
        <w:rPr>
          <w:rFonts w:eastAsia="Times New Roman"/>
          <w:szCs w:val="24"/>
        </w:rPr>
        <w:t>:</w:t>
      </w:r>
      <w:r>
        <w:rPr>
          <w:rFonts w:eastAsia="Times New Roman"/>
          <w:szCs w:val="24"/>
        </w:rPr>
        <w:t xml:space="preserve"> Ξέρετε όλη την επεξ</w:t>
      </w:r>
      <w:r>
        <w:rPr>
          <w:rFonts w:eastAsia="Times New Roman"/>
          <w:szCs w:val="24"/>
        </w:rPr>
        <w:t>εργασία που έχουμε στο μεταρρυθμιστικό σχέδιο για συνέργειες ανάμεσα στα πανεπιστήμια και τα ΤΕΙ. Είναι συνέργειες. Είναι λάθος να λέμε ότι «</w:t>
      </w:r>
      <w:proofErr w:type="spellStart"/>
      <w:r>
        <w:rPr>
          <w:rFonts w:eastAsia="Times New Roman"/>
          <w:szCs w:val="24"/>
        </w:rPr>
        <w:t>πανεπιστημιοποιούνται</w:t>
      </w:r>
      <w:proofErr w:type="spellEnd"/>
      <w:r>
        <w:rPr>
          <w:rFonts w:eastAsia="Times New Roman"/>
          <w:szCs w:val="24"/>
        </w:rPr>
        <w:t>» τα ΤΕΙ ή συγχωνεύονται ή καταργούνται κ.λπ</w:t>
      </w:r>
      <w:r>
        <w:rPr>
          <w:rFonts w:eastAsia="Times New Roman"/>
          <w:szCs w:val="24"/>
        </w:rPr>
        <w:t>.</w:t>
      </w:r>
      <w:r>
        <w:rPr>
          <w:rFonts w:eastAsia="Times New Roman"/>
          <w:szCs w:val="24"/>
        </w:rPr>
        <w:t>. Είναι ένα σύνθετο μεταρρυθμιστικό σχέδιο</w:t>
      </w:r>
      <w:r>
        <w:rPr>
          <w:rFonts w:eastAsia="Times New Roman"/>
          <w:szCs w:val="24"/>
        </w:rPr>
        <w:t>,</w:t>
      </w:r>
      <w:r>
        <w:rPr>
          <w:rFonts w:eastAsia="Times New Roman"/>
          <w:szCs w:val="24"/>
        </w:rPr>
        <w:t xml:space="preserve"> που έ</w:t>
      </w:r>
      <w:r>
        <w:rPr>
          <w:rFonts w:eastAsia="Times New Roman"/>
          <w:szCs w:val="24"/>
        </w:rPr>
        <w:t xml:space="preserve">χει σχέση μ’ αυτήν την πολιτική των συνεργειών και ταυτόχρονα την </w:t>
      </w:r>
      <w:r>
        <w:rPr>
          <w:rFonts w:eastAsia="Times New Roman"/>
          <w:szCs w:val="24"/>
        </w:rPr>
        <w:lastRenderedPageBreak/>
        <w:t>ίδρυση νέων τμημάτων. Αυτό νομίζετε ότι δεν βασίζεται σε κάποιες μελέτες και ότι έτσι το κάνουμε</w:t>
      </w:r>
      <w:r>
        <w:rPr>
          <w:rFonts w:eastAsia="Times New Roman"/>
          <w:szCs w:val="24"/>
        </w:rPr>
        <w:t>,</w:t>
      </w:r>
      <w:r>
        <w:rPr>
          <w:rFonts w:eastAsia="Times New Roman"/>
          <w:szCs w:val="24"/>
        </w:rPr>
        <w:t xml:space="preserve"> γιατί κάποιοι μας λένε να το κάνουμε; Δεν είναι έτσι τα πράγματα. Άρα, το γεγονός… </w:t>
      </w:r>
    </w:p>
    <w:p w14:paraId="176E9D3D" w14:textId="77777777" w:rsidR="00715E74" w:rsidRDefault="00502A31">
      <w:pPr>
        <w:spacing w:line="600" w:lineRule="auto"/>
        <w:ind w:firstLine="720"/>
        <w:contextualSpacing/>
        <w:jc w:val="both"/>
        <w:rPr>
          <w:rFonts w:eastAsia="Times New Roman"/>
          <w:szCs w:val="24"/>
        </w:rPr>
      </w:pPr>
      <w:r w:rsidRPr="00C253A3">
        <w:rPr>
          <w:rFonts w:eastAsia="Times New Roman"/>
          <w:b/>
          <w:szCs w:val="24"/>
        </w:rPr>
        <w:t>ΝΙΚΗ ΚΕΡ</w:t>
      </w:r>
      <w:r w:rsidRPr="00C253A3">
        <w:rPr>
          <w:rFonts w:eastAsia="Times New Roman"/>
          <w:b/>
          <w:szCs w:val="24"/>
        </w:rPr>
        <w:t>ΑΜΕΩΣ:</w:t>
      </w:r>
      <w:r w:rsidRPr="003B2C3A">
        <w:rPr>
          <w:rFonts w:eastAsia="Times New Roman"/>
          <w:szCs w:val="24"/>
        </w:rPr>
        <w:t xml:space="preserve"> </w:t>
      </w:r>
      <w:r>
        <w:rPr>
          <w:rFonts w:eastAsia="Times New Roman"/>
          <w:szCs w:val="24"/>
        </w:rPr>
        <w:t>Να μας τις δώσετε.</w:t>
      </w:r>
    </w:p>
    <w:p w14:paraId="176E9D3E" w14:textId="77777777" w:rsidR="00715E74" w:rsidRDefault="00502A31">
      <w:pPr>
        <w:spacing w:line="600" w:lineRule="auto"/>
        <w:ind w:firstLine="720"/>
        <w:contextualSpacing/>
        <w:jc w:val="both"/>
        <w:rPr>
          <w:rFonts w:eastAsia="Times New Roman"/>
          <w:szCs w:val="24"/>
        </w:rPr>
      </w:pPr>
      <w:r w:rsidRPr="00C253A3">
        <w:rPr>
          <w:rFonts w:eastAsia="Times New Roman"/>
          <w:b/>
          <w:szCs w:val="24"/>
        </w:rPr>
        <w:t>ΚΩΝΣΤΑΝΤΙΝΟΣ ΓΑΒΡΟΓΛΟΥ (Υπουργός Παιδείας, Έρευνας και</w:t>
      </w:r>
      <w:r>
        <w:rPr>
          <w:rFonts w:eastAsia="Times New Roman"/>
          <w:szCs w:val="24"/>
        </w:rPr>
        <w:t xml:space="preserve"> </w:t>
      </w:r>
      <w:r w:rsidRPr="00C253A3">
        <w:rPr>
          <w:rFonts w:eastAsia="Times New Roman"/>
          <w:b/>
          <w:szCs w:val="24"/>
        </w:rPr>
        <w:t>Θρησκευμάτων):</w:t>
      </w:r>
      <w:r w:rsidRPr="003B2C3A">
        <w:rPr>
          <w:rFonts w:eastAsia="Times New Roman"/>
          <w:szCs w:val="24"/>
        </w:rPr>
        <w:t xml:space="preserve"> </w:t>
      </w:r>
      <w:r>
        <w:rPr>
          <w:rFonts w:eastAsia="Times New Roman"/>
          <w:szCs w:val="24"/>
        </w:rPr>
        <w:t>Βεβαίως. Ορισμένες σάς τις έχουμε δώσει. Απλώς μετά</w:t>
      </w:r>
      <w:r>
        <w:rPr>
          <w:rFonts w:eastAsia="Times New Roman"/>
          <w:szCs w:val="24"/>
        </w:rPr>
        <w:t>,</w:t>
      </w:r>
      <w:r>
        <w:rPr>
          <w:rFonts w:eastAsia="Times New Roman"/>
          <w:szCs w:val="24"/>
        </w:rPr>
        <w:t xml:space="preserve"> λέτε «μας τις δώσατε αργά». Μονά-ζυγά χάνουμε, απ’ ό,τι φαίνεται, αλλά δεν μπορεί να γίνεται αυτό.</w:t>
      </w:r>
    </w:p>
    <w:p w14:paraId="176E9D3F" w14:textId="77777777" w:rsidR="00715E74" w:rsidRDefault="00502A31">
      <w:pPr>
        <w:spacing w:line="600" w:lineRule="auto"/>
        <w:ind w:firstLine="720"/>
        <w:contextualSpacing/>
        <w:jc w:val="both"/>
        <w:rPr>
          <w:rFonts w:eastAsia="Times New Roman"/>
          <w:szCs w:val="24"/>
        </w:rPr>
      </w:pPr>
      <w:r>
        <w:rPr>
          <w:rFonts w:eastAsia="Times New Roman"/>
          <w:szCs w:val="24"/>
        </w:rPr>
        <w:t>Αυτό που</w:t>
      </w:r>
      <w:r>
        <w:rPr>
          <w:rFonts w:eastAsia="Times New Roman"/>
          <w:szCs w:val="24"/>
        </w:rPr>
        <w:t xml:space="preserve"> θέλω να σας πω είναι ότι οι συζητήσεις με τους </w:t>
      </w:r>
      <w:r>
        <w:rPr>
          <w:rFonts w:eastAsia="Times New Roman"/>
          <w:szCs w:val="24"/>
        </w:rPr>
        <w:t>θ</w:t>
      </w:r>
      <w:r>
        <w:rPr>
          <w:rFonts w:eastAsia="Times New Roman"/>
          <w:szCs w:val="24"/>
        </w:rPr>
        <w:t xml:space="preserve">εσμούς, η έκθεση του ΟΟΣΑ του </w:t>
      </w:r>
      <w:r>
        <w:rPr>
          <w:rFonts w:eastAsia="Times New Roman"/>
          <w:szCs w:val="24"/>
        </w:rPr>
        <w:t>20</w:t>
      </w:r>
      <w:r>
        <w:rPr>
          <w:rFonts w:eastAsia="Times New Roman"/>
          <w:szCs w:val="24"/>
        </w:rPr>
        <w:t xml:space="preserve">18, μια δραματικά διαφορετική έκθεση από την έκθεση του ΟΟΣΑ του </w:t>
      </w:r>
      <w:r>
        <w:rPr>
          <w:rFonts w:eastAsia="Times New Roman"/>
          <w:szCs w:val="24"/>
        </w:rPr>
        <w:t>20</w:t>
      </w:r>
      <w:r>
        <w:rPr>
          <w:rFonts w:eastAsia="Times New Roman"/>
          <w:szCs w:val="24"/>
        </w:rPr>
        <w:t>11, οι συζητήσεις που γίνονται ως προς το αναπτυξιακό με τις συγκεκριμένες διατυπώσεις, οι ρυθμίσεις για την</w:t>
      </w:r>
      <w:r>
        <w:rPr>
          <w:rFonts w:eastAsia="Times New Roman"/>
          <w:szCs w:val="24"/>
        </w:rPr>
        <w:t xml:space="preserve"> υποχρεωτική δίχρονη προσχολική εκπαίδευση, το μεταρρυθμιστικό σχέδιο για την ανώτατη εκπαίδευση, όλα αυτά βασίζονται και σε οικονομικές μελέτες. Πυρήνας αυτών των οικονομικών επεξεργασιών είναι η συγκεκριμένη </w:t>
      </w:r>
      <w:r>
        <w:rPr>
          <w:rFonts w:eastAsia="Times New Roman"/>
          <w:szCs w:val="24"/>
        </w:rPr>
        <w:t>ε</w:t>
      </w:r>
      <w:r>
        <w:rPr>
          <w:rFonts w:eastAsia="Times New Roman"/>
          <w:szCs w:val="24"/>
        </w:rPr>
        <w:t>πιτροπή, την οποία και δημόσια θα ήθελα να ευ</w:t>
      </w:r>
      <w:r>
        <w:rPr>
          <w:rFonts w:eastAsia="Times New Roman"/>
          <w:szCs w:val="24"/>
        </w:rPr>
        <w:t>χαριστήσω.</w:t>
      </w:r>
    </w:p>
    <w:p w14:paraId="176E9D40" w14:textId="77777777" w:rsidR="00715E74" w:rsidRDefault="00502A31">
      <w:pPr>
        <w:spacing w:line="600" w:lineRule="auto"/>
        <w:ind w:firstLine="720"/>
        <w:contextualSpacing/>
        <w:jc w:val="both"/>
        <w:rPr>
          <w:rFonts w:eastAsia="Times New Roman"/>
          <w:szCs w:val="24"/>
        </w:rPr>
      </w:pPr>
      <w:r>
        <w:rPr>
          <w:rFonts w:eastAsia="Times New Roman"/>
          <w:szCs w:val="24"/>
        </w:rPr>
        <w:t>Σας ευχαριστώ, κύριε Πρόεδρε.</w:t>
      </w:r>
    </w:p>
    <w:p w14:paraId="176E9D41" w14:textId="77777777" w:rsidR="00715E74" w:rsidRDefault="00502A31">
      <w:pPr>
        <w:spacing w:line="600" w:lineRule="auto"/>
        <w:ind w:firstLine="720"/>
        <w:contextualSpacing/>
        <w:jc w:val="both"/>
        <w:rPr>
          <w:rFonts w:eastAsia="Times New Roman"/>
          <w:szCs w:val="24"/>
        </w:rPr>
      </w:pPr>
      <w:r w:rsidRPr="00C253A3">
        <w:rPr>
          <w:rFonts w:eastAsia="Times New Roman"/>
          <w:b/>
          <w:szCs w:val="24"/>
        </w:rPr>
        <w:lastRenderedPageBreak/>
        <w:t>ΠΡΟΕΔΡΕΥΩΝ (Σπυρίδων Λυκούδης):</w:t>
      </w:r>
      <w:r>
        <w:rPr>
          <w:rFonts w:eastAsia="Times New Roman"/>
          <w:szCs w:val="24"/>
        </w:rPr>
        <w:t xml:space="preserve"> Ευχαριστούμε, κύριε Υπουργέ.</w:t>
      </w:r>
    </w:p>
    <w:p w14:paraId="176E9D42"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τέταρτη με αριθμό 1752/5-6-2018 επίκαιρη ερώτηση δεύτερου κύκλου της Βουλευτού Α΄ Αθηνών της Νέας Δημοκρατίας </w:t>
      </w:r>
      <w:r>
        <w:rPr>
          <w:rFonts w:eastAsia="Times New Roman"/>
          <w:szCs w:val="24"/>
        </w:rPr>
        <w:t xml:space="preserve">κ. </w:t>
      </w:r>
      <w:r>
        <w:rPr>
          <w:rFonts w:eastAsia="Times New Roman"/>
          <w:szCs w:val="24"/>
        </w:rPr>
        <w:t xml:space="preserve">Όλγας </w:t>
      </w:r>
      <w:r>
        <w:rPr>
          <w:rFonts w:eastAsia="Times New Roman"/>
          <w:szCs w:val="24"/>
        </w:rPr>
        <w:t>Κεφαλογιάννη προς τον Υπουργό Παιδείας, Έρευνας και Θρησκευμάτων, με θέμα</w:t>
      </w:r>
      <w:r>
        <w:rPr>
          <w:rFonts w:eastAsia="Times New Roman"/>
          <w:szCs w:val="24"/>
        </w:rPr>
        <w:t>:</w:t>
      </w:r>
      <w:r>
        <w:rPr>
          <w:rFonts w:eastAsia="Times New Roman"/>
          <w:szCs w:val="24"/>
        </w:rPr>
        <w:t xml:space="preserve"> «</w:t>
      </w:r>
      <w:r w:rsidRPr="00C253A3">
        <w:rPr>
          <w:rFonts w:eastAsia="Times New Roman"/>
          <w:szCs w:val="24"/>
        </w:rPr>
        <w:t>“</w:t>
      </w:r>
      <w:r>
        <w:rPr>
          <w:rFonts w:eastAsia="Times New Roman"/>
          <w:szCs w:val="24"/>
        </w:rPr>
        <w:t>Σχολή Διοίκησης Επιχειρήσεων και Τουριστικών Σπουδών</w:t>
      </w:r>
      <w:r w:rsidRPr="00C253A3">
        <w:rPr>
          <w:rFonts w:eastAsia="Times New Roman"/>
          <w:szCs w:val="24"/>
        </w:rPr>
        <w:t>”</w:t>
      </w:r>
      <w:r>
        <w:rPr>
          <w:rFonts w:eastAsia="Times New Roman"/>
          <w:szCs w:val="24"/>
        </w:rPr>
        <w:t>. Ακόμα μία εκκρεμότητα της Κυβέρνησης ΣΥΡΙΖΑ-ΑΝΕΛ», δεν συζητείται</w:t>
      </w:r>
      <w:r>
        <w:rPr>
          <w:rFonts w:eastAsia="Times New Roman"/>
          <w:szCs w:val="24"/>
        </w:rPr>
        <w:t>,</w:t>
      </w:r>
      <w:r>
        <w:rPr>
          <w:rFonts w:eastAsia="Times New Roman"/>
          <w:szCs w:val="24"/>
        </w:rPr>
        <w:t xml:space="preserve"> ύστερα από συνεννόηση του Υπουργού κ. Κωνσταντίνου </w:t>
      </w:r>
      <w:proofErr w:type="spellStart"/>
      <w:r>
        <w:rPr>
          <w:rFonts w:eastAsia="Times New Roman"/>
          <w:szCs w:val="24"/>
        </w:rPr>
        <w:t>Γαβρόγ</w:t>
      </w:r>
      <w:r>
        <w:rPr>
          <w:rFonts w:eastAsia="Times New Roman"/>
          <w:szCs w:val="24"/>
        </w:rPr>
        <w:t>λου</w:t>
      </w:r>
      <w:proofErr w:type="spellEnd"/>
      <w:r>
        <w:rPr>
          <w:rFonts w:eastAsia="Times New Roman"/>
          <w:szCs w:val="24"/>
        </w:rPr>
        <w:t xml:space="preserve"> με την κ</w:t>
      </w:r>
      <w:r>
        <w:rPr>
          <w:rFonts w:eastAsia="Times New Roman"/>
          <w:szCs w:val="24"/>
        </w:rPr>
        <w:t>.</w:t>
      </w:r>
      <w:r>
        <w:rPr>
          <w:rFonts w:eastAsia="Times New Roman"/>
          <w:szCs w:val="24"/>
        </w:rPr>
        <w:t xml:space="preserve"> Όλγα Κεφαλογιάννη.</w:t>
      </w:r>
    </w:p>
    <w:p w14:paraId="176E9D43" w14:textId="77777777" w:rsidR="00715E74" w:rsidRDefault="00502A31">
      <w:pPr>
        <w:spacing w:line="600" w:lineRule="auto"/>
        <w:ind w:firstLine="720"/>
        <w:contextualSpacing/>
        <w:jc w:val="both"/>
        <w:rPr>
          <w:rFonts w:eastAsia="Times New Roman"/>
          <w:szCs w:val="24"/>
        </w:rPr>
      </w:pPr>
      <w:r>
        <w:rPr>
          <w:rFonts w:eastAsia="Times New Roman"/>
          <w:szCs w:val="24"/>
        </w:rPr>
        <w:t>Η δεύτερη με αριθμό 1845/21-6-2018 επίκαιρη ερώτηση πρώτου κύκλου του Βουλευτή Αρκαδίας της Δημοκρατικής Συμπαράταξης ΠΑΣΟΚ - ΔΗΜΑΡ κ. Οδυσσέα Κωνσταντινόπουλου προς τον Υπουργό Οικονομίας και Ανάπτυξης, με θέμα</w:t>
      </w:r>
      <w:r>
        <w:rPr>
          <w:rFonts w:eastAsia="Times New Roman"/>
          <w:szCs w:val="24"/>
        </w:rPr>
        <w:t>:</w:t>
      </w:r>
      <w:r>
        <w:rPr>
          <w:rFonts w:eastAsia="Times New Roman"/>
          <w:szCs w:val="24"/>
        </w:rPr>
        <w:t xml:space="preserve"> «Ένταξη έρ</w:t>
      </w:r>
      <w:r>
        <w:rPr>
          <w:rFonts w:eastAsia="Times New Roman"/>
          <w:szCs w:val="24"/>
        </w:rPr>
        <w:t xml:space="preserve">γου β΄ φάσης επέκτασης δικτύου διανομής τηλεθέρμανσης Μεγαλόπολης Αρκαδίας», δεν θα συζητηθεί λόγω κωλύματος του Αναπληρωτή Υπουργού κ. Αλέξανδρου </w:t>
      </w:r>
      <w:proofErr w:type="spellStart"/>
      <w:r>
        <w:rPr>
          <w:rFonts w:eastAsia="Times New Roman"/>
          <w:szCs w:val="24"/>
        </w:rPr>
        <w:t>Χαρίτση</w:t>
      </w:r>
      <w:proofErr w:type="spellEnd"/>
      <w:r>
        <w:rPr>
          <w:rFonts w:eastAsia="Times New Roman"/>
          <w:szCs w:val="24"/>
        </w:rPr>
        <w:t>.</w:t>
      </w:r>
    </w:p>
    <w:p w14:paraId="176E9D44"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 xml:space="preserve">Η πρώτη με αριθμό 4297/12-3-2018 ερώτηση του κύκλου των αναφορών-ερωτήσεων του Βουλευτή Β΄ Αθηνών </w:t>
      </w:r>
      <w:r>
        <w:rPr>
          <w:rFonts w:eastAsia="Times New Roman"/>
          <w:szCs w:val="24"/>
        </w:rPr>
        <w:t>της Δημοκρατικής Συμπαράταξης ΠΑΣΟΚ - ΔΗΜΑΡ κ. Γεωργίου - Δημητρίου Καρρά προς τον Υπουργό Οικονομίας και Ανάπτυξης, σχετικά με τις προθέσεις της Κυβέρνησης των ΗΠΑ να επιβάλει εισαγωγικούς δασμούς και τις επιπτώσεις του μέτρου στις ελληνικές εξαγωγές, δεν</w:t>
      </w:r>
      <w:r>
        <w:rPr>
          <w:rFonts w:eastAsia="Times New Roman"/>
          <w:szCs w:val="24"/>
        </w:rPr>
        <w:t xml:space="preserve"> θα συζητηθεί λόγω κωλύματος του Αναπληρωτή Υπουργού κ. Αλέξανδρου </w:t>
      </w:r>
      <w:proofErr w:type="spellStart"/>
      <w:r>
        <w:rPr>
          <w:rFonts w:eastAsia="Times New Roman"/>
          <w:szCs w:val="24"/>
        </w:rPr>
        <w:t>Χαρίτση</w:t>
      </w:r>
      <w:proofErr w:type="spellEnd"/>
      <w:r>
        <w:rPr>
          <w:rFonts w:eastAsia="Times New Roman"/>
          <w:szCs w:val="24"/>
        </w:rPr>
        <w:t>.</w:t>
      </w:r>
    </w:p>
    <w:p w14:paraId="176E9D45" w14:textId="77777777" w:rsidR="00715E74" w:rsidRDefault="00502A31">
      <w:pPr>
        <w:spacing w:line="600" w:lineRule="auto"/>
        <w:ind w:firstLine="720"/>
        <w:contextualSpacing/>
        <w:jc w:val="both"/>
        <w:rPr>
          <w:rFonts w:eastAsia="Times New Roman"/>
          <w:szCs w:val="24"/>
        </w:rPr>
      </w:pPr>
      <w:r>
        <w:rPr>
          <w:rFonts w:eastAsia="Times New Roman"/>
          <w:szCs w:val="24"/>
        </w:rPr>
        <w:t>Η τρίτη με αριθμό 1773/8-6-2018 επίκαιρη ερώτηση δεύτερου κύκλου του Βουλευτή Β΄ Αθηνών της Δημοκρατικής Συμπαράταξης ΠΑΣΟΚ - ΔΗΜΑΡ κ. Γεωργίου - Δημητρίου Καρρά προς τον Υπουργό Ο</w:t>
      </w:r>
      <w:r>
        <w:rPr>
          <w:rFonts w:eastAsia="Times New Roman"/>
          <w:szCs w:val="24"/>
        </w:rPr>
        <w:t>ικονομίας και Ανάπτυξης, με θέμα</w:t>
      </w:r>
      <w:r>
        <w:rPr>
          <w:rFonts w:eastAsia="Times New Roman"/>
          <w:szCs w:val="24"/>
        </w:rPr>
        <w:t>:</w:t>
      </w:r>
      <w:r>
        <w:rPr>
          <w:rFonts w:eastAsia="Times New Roman"/>
          <w:szCs w:val="24"/>
        </w:rPr>
        <w:t xml:space="preserve"> «Ανατρέπει η Κυβέρνηση, προς χάριν των πιστωτών, το νομοθετημένο δίχτυ προστασίας της παύσης παραγωγής τόκων των οφειλών των υπερχρεωμένων νοικοκυριών;», δεν θα συζητηθεί λόγω κωλύματος του Υφυπουργού Οικονομίας και Ανάπτυ</w:t>
      </w:r>
      <w:r>
        <w:rPr>
          <w:rFonts w:eastAsia="Times New Roman"/>
          <w:szCs w:val="24"/>
        </w:rPr>
        <w:t xml:space="preserve">ξης κ. Στέργιου </w:t>
      </w:r>
      <w:proofErr w:type="spellStart"/>
      <w:r>
        <w:rPr>
          <w:rFonts w:eastAsia="Times New Roman"/>
          <w:szCs w:val="24"/>
        </w:rPr>
        <w:t>Πιτσιόρλα</w:t>
      </w:r>
      <w:proofErr w:type="spellEnd"/>
      <w:r>
        <w:rPr>
          <w:rFonts w:eastAsia="Times New Roman"/>
          <w:szCs w:val="24"/>
        </w:rPr>
        <w:t>,</w:t>
      </w:r>
      <w:r>
        <w:rPr>
          <w:rFonts w:eastAsia="Times New Roman"/>
          <w:szCs w:val="24"/>
        </w:rPr>
        <w:t xml:space="preserve"> εξαιτίας ανειλημμένων υποχρεώσεων.</w:t>
      </w:r>
    </w:p>
    <w:p w14:paraId="176E9D46"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Η πέμπτη με αριθμό 1741/4-6-2018 επίκαιρη ερώτηση δεύτερου κύκλου του Βουλευτή Α΄ Θεσσαλονίκης της Ένωσης </w:t>
      </w:r>
      <w:r>
        <w:rPr>
          <w:rFonts w:eastAsia="Times New Roman"/>
          <w:szCs w:val="24"/>
        </w:rPr>
        <w:lastRenderedPageBreak/>
        <w:t xml:space="preserve">Κεντρώων κ. Ιωάννη </w:t>
      </w:r>
      <w:proofErr w:type="spellStart"/>
      <w:r>
        <w:rPr>
          <w:rFonts w:eastAsia="Times New Roman"/>
          <w:szCs w:val="24"/>
        </w:rPr>
        <w:t>Σαρίδη</w:t>
      </w:r>
      <w:proofErr w:type="spellEnd"/>
      <w:r>
        <w:rPr>
          <w:rFonts w:eastAsia="Times New Roman"/>
          <w:szCs w:val="24"/>
        </w:rPr>
        <w:t xml:space="preserve"> προς τον Υπουργό Περιβάλλοντος και Ενέργειας, με θέμα</w:t>
      </w:r>
      <w:r w:rsidRPr="00EF7260">
        <w:rPr>
          <w:rFonts w:eastAsia="Times New Roman"/>
          <w:szCs w:val="24"/>
        </w:rPr>
        <w:t xml:space="preserve"> </w:t>
      </w:r>
      <w:r>
        <w:rPr>
          <w:rFonts w:eastAsia="Times New Roman"/>
          <w:szCs w:val="24"/>
        </w:rPr>
        <w:t>«Περί τη</w:t>
      </w:r>
      <w:r>
        <w:rPr>
          <w:rFonts w:eastAsia="Times New Roman"/>
          <w:szCs w:val="24"/>
        </w:rPr>
        <w:t xml:space="preserve">ς νομιμότητας </w:t>
      </w:r>
      <w:proofErr w:type="spellStart"/>
      <w:r>
        <w:rPr>
          <w:rFonts w:eastAsia="Times New Roman"/>
          <w:szCs w:val="24"/>
        </w:rPr>
        <w:t>αδειοδότησης</w:t>
      </w:r>
      <w:proofErr w:type="spellEnd"/>
      <w:r>
        <w:rPr>
          <w:rFonts w:eastAsia="Times New Roman"/>
          <w:szCs w:val="24"/>
        </w:rPr>
        <w:t xml:space="preserve"> του Μεταλλείου Σκουριών», δεν θα συζητηθεί λόγω κωλύματος του Υπουργού Περιβάλλοντος και Ενέργειας κ. Γεωργίου Σταθάκη, ο οποίος βρίσκεται σε κυβερνητική αποστολή στο εξωτερικό.</w:t>
      </w:r>
    </w:p>
    <w:p w14:paraId="176E9D47" w14:textId="77777777" w:rsidR="00715E74" w:rsidRDefault="00502A31">
      <w:pPr>
        <w:spacing w:line="600" w:lineRule="auto"/>
        <w:ind w:firstLine="720"/>
        <w:contextualSpacing/>
        <w:jc w:val="both"/>
        <w:rPr>
          <w:rFonts w:eastAsia="Times New Roman"/>
          <w:szCs w:val="24"/>
        </w:rPr>
      </w:pPr>
      <w:r>
        <w:rPr>
          <w:rFonts w:eastAsia="Times New Roman"/>
          <w:szCs w:val="24"/>
        </w:rPr>
        <w:t>Η δεύτερη με αριθμό 6058/17-5-2018 ερώτηση του κύκλ</w:t>
      </w:r>
      <w:r>
        <w:rPr>
          <w:rFonts w:eastAsia="Times New Roman"/>
          <w:szCs w:val="24"/>
        </w:rPr>
        <w:t>ου των αναφορών-ερωτήσεων του Βουλευτή Ηλείας της Δημοκρατικής Συμπαράταξης ΠΑΣΟΚ - ΔΗΜΑΡ κ. Ιωάννη Κουτσούκου προς τον Υπουργό Περιβάλλοντος και Ενέργειας, με θέμα</w:t>
      </w:r>
      <w:r>
        <w:rPr>
          <w:rFonts w:eastAsia="Times New Roman"/>
          <w:szCs w:val="24"/>
        </w:rPr>
        <w:t>:</w:t>
      </w:r>
      <w:r w:rsidRPr="00EF7260">
        <w:rPr>
          <w:rFonts w:eastAsia="Times New Roman"/>
          <w:szCs w:val="24"/>
        </w:rPr>
        <w:t xml:space="preserve"> </w:t>
      </w:r>
      <w:r>
        <w:rPr>
          <w:rFonts w:eastAsia="Times New Roman"/>
          <w:szCs w:val="24"/>
        </w:rPr>
        <w:t>«Απειλεί η ΔΕΗ τους ΤΟΕΒ με διακοπή ρεύματος - σε κίνδυνο οι καλλιέργειες», δεν θα συζητηθ</w:t>
      </w:r>
      <w:r>
        <w:rPr>
          <w:rFonts w:eastAsia="Times New Roman"/>
          <w:szCs w:val="24"/>
        </w:rPr>
        <w:t>εί λόγω κωλύματος του Υπουργού Περιβάλλοντος και Ενέργειας κ. Γεωργίου Σταθάκη, ο οποίος βρίσκεται σε κυβερνητική αποστολή στο εξωτερικό.</w:t>
      </w:r>
    </w:p>
    <w:p w14:paraId="176E9D48" w14:textId="77777777" w:rsidR="00715E74" w:rsidRDefault="00502A31">
      <w:pPr>
        <w:spacing w:line="600" w:lineRule="auto"/>
        <w:ind w:firstLine="720"/>
        <w:contextualSpacing/>
        <w:jc w:val="both"/>
        <w:rPr>
          <w:rFonts w:eastAsia="Times New Roman"/>
          <w:szCs w:val="24"/>
        </w:rPr>
      </w:pPr>
      <w:r>
        <w:rPr>
          <w:rFonts w:eastAsia="Times New Roman"/>
          <w:szCs w:val="24"/>
        </w:rPr>
        <w:t>Κυρίες και κύριοι συνάδελφοι, ολοκληρώθηκε η συζήτηση των επίκαιρων ερωτήσεων.</w:t>
      </w:r>
    </w:p>
    <w:p w14:paraId="176E9D49" w14:textId="77777777" w:rsidR="00715E74" w:rsidRDefault="00502A31">
      <w:pPr>
        <w:spacing w:line="600" w:lineRule="auto"/>
        <w:ind w:firstLine="720"/>
        <w:contextualSpacing/>
        <w:jc w:val="center"/>
        <w:rPr>
          <w:rFonts w:eastAsia="Times New Roman"/>
          <w:szCs w:val="24"/>
        </w:rPr>
      </w:pPr>
      <w:r w:rsidRPr="009F106E">
        <w:rPr>
          <w:rFonts w:eastAsia="Times New Roman"/>
          <w:color w:val="FF0000"/>
          <w:szCs w:val="24"/>
        </w:rPr>
        <w:t>(ΑΛΛΑΓΗ ΣΕΛΙΔΑΣ ΛΟΓΩ ΑΛΛΑΓΗΣ ΘΕΜΑΤΟΣ)</w:t>
      </w:r>
    </w:p>
    <w:p w14:paraId="176E9D4A" w14:textId="77777777" w:rsidR="00715E74" w:rsidRDefault="00502A31">
      <w:pPr>
        <w:spacing w:line="600" w:lineRule="auto"/>
        <w:ind w:firstLine="720"/>
        <w:contextualSpacing/>
        <w:jc w:val="both"/>
        <w:rPr>
          <w:rFonts w:eastAsia="Times New Roman"/>
          <w:szCs w:val="24"/>
        </w:rPr>
      </w:pPr>
      <w:r>
        <w:rPr>
          <w:rFonts w:eastAsia="Times New Roman"/>
          <w:b/>
          <w:szCs w:val="24"/>
        </w:rPr>
        <w:t>Π</w:t>
      </w:r>
      <w:r>
        <w:rPr>
          <w:rFonts w:eastAsia="Times New Roman"/>
          <w:b/>
          <w:szCs w:val="24"/>
        </w:rPr>
        <w:t>ΡΟΕΔΡΕΥΩΝ (Σπυρίδων Λυκούδης):</w:t>
      </w:r>
      <w:r>
        <w:rPr>
          <w:rFonts w:eastAsia="Times New Roman"/>
          <w:szCs w:val="24"/>
        </w:rPr>
        <w:t xml:space="preserve"> Κυρίες και κύριοι συνάδελφοι, εισερχόμαστε στην ημερήσια διάταξη των </w:t>
      </w:r>
    </w:p>
    <w:p w14:paraId="176E9D4B" w14:textId="77777777" w:rsidR="00715E74" w:rsidRDefault="00502A31">
      <w:pPr>
        <w:spacing w:line="600" w:lineRule="auto"/>
        <w:ind w:left="2880" w:firstLine="720"/>
        <w:contextualSpacing/>
        <w:jc w:val="both"/>
        <w:rPr>
          <w:rFonts w:eastAsia="Times New Roman"/>
          <w:b/>
          <w:szCs w:val="24"/>
        </w:rPr>
      </w:pPr>
      <w:r>
        <w:rPr>
          <w:rFonts w:eastAsia="Times New Roman"/>
          <w:b/>
          <w:szCs w:val="24"/>
        </w:rPr>
        <w:t>ΕΠΕΡΩΤΗΣΕΩΝ</w:t>
      </w:r>
    </w:p>
    <w:p w14:paraId="176E9D4C"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Θα συζητηθεί η υπ’ αριθμόν 19/13/2</w:t>
      </w:r>
      <w:r>
        <w:rPr>
          <w:rFonts w:eastAsia="Times New Roman"/>
          <w:szCs w:val="24"/>
        </w:rPr>
        <w:t>-</w:t>
      </w:r>
      <w:r>
        <w:rPr>
          <w:rFonts w:eastAsia="Times New Roman"/>
          <w:szCs w:val="24"/>
        </w:rPr>
        <w:t>3</w:t>
      </w:r>
      <w:r>
        <w:rPr>
          <w:rFonts w:eastAsia="Times New Roman"/>
          <w:szCs w:val="24"/>
        </w:rPr>
        <w:t>-</w:t>
      </w:r>
      <w:r>
        <w:rPr>
          <w:rFonts w:eastAsia="Times New Roman"/>
          <w:szCs w:val="24"/>
        </w:rPr>
        <w:t>2018 επίκαιρη επερώτηση τ</w:t>
      </w:r>
      <w:r>
        <w:rPr>
          <w:rFonts w:eastAsia="Times New Roman"/>
          <w:szCs w:val="24"/>
        </w:rPr>
        <w:t>ων</w:t>
      </w:r>
      <w:r>
        <w:rPr>
          <w:rFonts w:eastAsia="Times New Roman"/>
          <w:szCs w:val="24"/>
        </w:rPr>
        <w:t xml:space="preserve"> </w:t>
      </w:r>
      <w:r>
        <w:rPr>
          <w:rFonts w:eastAsia="Times New Roman"/>
          <w:szCs w:val="24"/>
        </w:rPr>
        <w:t>Βουλευτών της Νέας Δημοκρατίας</w:t>
      </w:r>
      <w:r>
        <w:rPr>
          <w:rFonts w:eastAsia="Times New Roman"/>
          <w:szCs w:val="24"/>
        </w:rPr>
        <w:t xml:space="preserve"> </w:t>
      </w:r>
      <w:r>
        <w:rPr>
          <w:rFonts w:eastAsia="Times New Roman"/>
          <w:szCs w:val="24"/>
        </w:rPr>
        <w:t>κ.κ. Γεωργίου Γεωργαντά, Ιωάννη Ανδριανού, Ιωάν</w:t>
      </w:r>
      <w:r>
        <w:rPr>
          <w:rFonts w:eastAsia="Times New Roman"/>
          <w:szCs w:val="24"/>
        </w:rPr>
        <w:t xml:space="preserve">νη Κεφαλογιάννη, Μαρίας Αντωνίου, Όλγας Κεφαλογιάννη, Χαράλαμπου Αθανασίου, Σάββα Αναστασιάδη, Έλενας Ράπτη, Εμμανουήλ (Μάνου) </w:t>
      </w:r>
      <w:proofErr w:type="spellStart"/>
      <w:r>
        <w:rPr>
          <w:rFonts w:eastAsia="Times New Roman"/>
          <w:szCs w:val="24"/>
        </w:rPr>
        <w:t>Κόνσολα</w:t>
      </w:r>
      <w:proofErr w:type="spellEnd"/>
      <w:r>
        <w:rPr>
          <w:rFonts w:eastAsia="Times New Roman"/>
          <w:szCs w:val="24"/>
        </w:rPr>
        <w:t>, Θεοδώρας (Ντόρας) Μπακογιάννη, Κωνσταντίνου Σκρέκα, Άννας</w:t>
      </w:r>
      <w:r w:rsidRPr="00AA7F73">
        <w:rPr>
          <w:rFonts w:eastAsia="Times New Roman"/>
          <w:szCs w:val="24"/>
        </w:rPr>
        <w:t xml:space="preserve"> - </w:t>
      </w:r>
      <w:r>
        <w:rPr>
          <w:rFonts w:eastAsia="Times New Roman"/>
          <w:szCs w:val="24"/>
        </w:rPr>
        <w:t xml:space="preserve">Μισέλ Ασημακοπούλου, Σπυρίδωνος - </w:t>
      </w:r>
      <w:proofErr w:type="spellStart"/>
      <w:r>
        <w:rPr>
          <w:rFonts w:eastAsia="Times New Roman"/>
          <w:szCs w:val="24"/>
        </w:rPr>
        <w:t>Αδώνιδος</w:t>
      </w:r>
      <w:proofErr w:type="spellEnd"/>
      <w:r>
        <w:rPr>
          <w:rFonts w:eastAsia="Times New Roman"/>
          <w:szCs w:val="24"/>
        </w:rPr>
        <w:t xml:space="preserve"> Γεωργιάδη, Κωνστα</w:t>
      </w:r>
      <w:r>
        <w:rPr>
          <w:rFonts w:eastAsia="Times New Roman"/>
          <w:szCs w:val="24"/>
        </w:rPr>
        <w:t xml:space="preserve">ντίνου Τζαβάρα, Κωνσταντίνου Βλάση, Αικατερίνης Μάρκου, Γεωργίου </w:t>
      </w:r>
      <w:proofErr w:type="spellStart"/>
      <w:r>
        <w:rPr>
          <w:rFonts w:eastAsia="Times New Roman"/>
          <w:szCs w:val="24"/>
        </w:rPr>
        <w:t>Καρασμάνη</w:t>
      </w:r>
      <w:proofErr w:type="spellEnd"/>
      <w:r>
        <w:rPr>
          <w:rFonts w:eastAsia="Times New Roman"/>
          <w:szCs w:val="24"/>
        </w:rPr>
        <w:t xml:space="preserve">, Φωτεινής Αραμπατζή, Θεόδωρου </w:t>
      </w:r>
      <w:proofErr w:type="spellStart"/>
      <w:r>
        <w:rPr>
          <w:rFonts w:eastAsia="Times New Roman"/>
          <w:szCs w:val="24"/>
        </w:rPr>
        <w:t>Φορτσάκη</w:t>
      </w:r>
      <w:proofErr w:type="spellEnd"/>
      <w:r>
        <w:rPr>
          <w:rFonts w:eastAsia="Times New Roman"/>
          <w:szCs w:val="24"/>
        </w:rPr>
        <w:t xml:space="preserve">, Στέργιου Γιαννάκη, Αθανασίου </w:t>
      </w:r>
      <w:proofErr w:type="spellStart"/>
      <w:r>
        <w:rPr>
          <w:rFonts w:eastAsia="Times New Roman"/>
          <w:szCs w:val="24"/>
        </w:rPr>
        <w:t>Καββαδά</w:t>
      </w:r>
      <w:proofErr w:type="spellEnd"/>
      <w:r>
        <w:rPr>
          <w:rFonts w:eastAsia="Times New Roman"/>
          <w:szCs w:val="24"/>
        </w:rPr>
        <w:t xml:space="preserve">, Αναστασίου </w:t>
      </w:r>
      <w:r>
        <w:rPr>
          <w:rFonts w:eastAsia="Times New Roman"/>
          <w:szCs w:val="24"/>
        </w:rPr>
        <w:t xml:space="preserve">(Τάσου) </w:t>
      </w:r>
      <w:proofErr w:type="spellStart"/>
      <w:r>
        <w:rPr>
          <w:rFonts w:eastAsia="Times New Roman"/>
          <w:szCs w:val="24"/>
        </w:rPr>
        <w:t>Δημοσχάκη</w:t>
      </w:r>
      <w:proofErr w:type="spellEnd"/>
      <w:r>
        <w:rPr>
          <w:rFonts w:eastAsia="Times New Roman"/>
          <w:szCs w:val="24"/>
        </w:rPr>
        <w:t xml:space="preserve">, Γεωργίου Κουμουτσάκου, Μαυρουδή (Μάκη) Βορίδη, Θεοδώρου Καράογλου, Άννας Καραμανλή, Μάξιμου </w:t>
      </w:r>
      <w:proofErr w:type="spellStart"/>
      <w:r>
        <w:rPr>
          <w:rFonts w:eastAsia="Times New Roman"/>
          <w:szCs w:val="24"/>
        </w:rPr>
        <w:t>Χαρακόπουλου</w:t>
      </w:r>
      <w:proofErr w:type="spellEnd"/>
      <w:r>
        <w:rPr>
          <w:rFonts w:eastAsia="Times New Roman"/>
          <w:szCs w:val="24"/>
        </w:rPr>
        <w:t xml:space="preserve">, Δημητρίου Σταμάτη, Γεωργίου Βλάχου, Χρήστου </w:t>
      </w:r>
      <w:proofErr w:type="spellStart"/>
      <w:r>
        <w:rPr>
          <w:rFonts w:eastAsia="Times New Roman"/>
          <w:szCs w:val="24"/>
        </w:rPr>
        <w:t>Μπουκώρου</w:t>
      </w:r>
      <w:proofErr w:type="spellEnd"/>
      <w:r>
        <w:rPr>
          <w:rFonts w:eastAsia="Times New Roman"/>
          <w:szCs w:val="24"/>
        </w:rPr>
        <w:t xml:space="preserve">, Βασιλείου Οικονόμου, Βασιλείου </w:t>
      </w:r>
      <w:proofErr w:type="spellStart"/>
      <w:r>
        <w:rPr>
          <w:rFonts w:eastAsia="Times New Roman"/>
          <w:szCs w:val="24"/>
        </w:rPr>
        <w:t>Γιόγιακα</w:t>
      </w:r>
      <w:proofErr w:type="spellEnd"/>
      <w:r>
        <w:rPr>
          <w:rFonts w:eastAsia="Times New Roman"/>
          <w:szCs w:val="24"/>
        </w:rPr>
        <w:t>, Γεωργίου Κασαπίδη, Σταύρου Καλαφάτη, Αθανασ</w:t>
      </w:r>
      <w:r>
        <w:rPr>
          <w:rFonts w:eastAsia="Times New Roman"/>
          <w:szCs w:val="24"/>
        </w:rPr>
        <w:t xml:space="preserve">ίου Δαβάκη, Κωνσταντίνου Τσιάρα και Ελευθερίου </w:t>
      </w:r>
      <w:proofErr w:type="spellStart"/>
      <w:r>
        <w:rPr>
          <w:rFonts w:eastAsia="Times New Roman"/>
          <w:szCs w:val="24"/>
        </w:rPr>
        <w:t>Αυγενάκη</w:t>
      </w:r>
      <w:proofErr w:type="spellEnd"/>
      <w:r>
        <w:rPr>
          <w:rFonts w:eastAsia="Times New Roman"/>
          <w:szCs w:val="24"/>
        </w:rPr>
        <w:t xml:space="preserve"> προς την Υπουργό Διοικητικής Ανασυγκρότησης, </w:t>
      </w:r>
      <w:r>
        <w:rPr>
          <w:rFonts w:eastAsia="Times New Roman"/>
          <w:szCs w:val="24"/>
        </w:rPr>
        <w:t xml:space="preserve">σχετικά </w:t>
      </w:r>
      <w:r>
        <w:rPr>
          <w:rFonts w:eastAsia="Times New Roman"/>
          <w:szCs w:val="24"/>
        </w:rPr>
        <w:t>με θέμα: «Με φωτογραφικό άλμπουμ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μοιάζουν οι προκηρύξεις επιτελικών στελεχών του </w:t>
      </w:r>
      <w:r>
        <w:rPr>
          <w:rFonts w:eastAsia="Times New Roman"/>
          <w:szCs w:val="24"/>
        </w:rPr>
        <w:t>δ</w:t>
      </w:r>
      <w:r>
        <w:rPr>
          <w:rFonts w:eastAsia="Times New Roman"/>
          <w:szCs w:val="24"/>
        </w:rPr>
        <w:t>ημοσίου».</w:t>
      </w:r>
    </w:p>
    <w:p w14:paraId="176E9D4D"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Τον λόγο έχει ο πρώτος επερωτών Βουλε</w:t>
      </w:r>
      <w:r>
        <w:rPr>
          <w:rFonts w:eastAsia="Times New Roman"/>
          <w:szCs w:val="24"/>
        </w:rPr>
        <w:t xml:space="preserve">υτής Κιλκίς της Νέας Δημοκρατίας κ. Γεώργιος Γεωργαντάς, για δέκα λεπτά. </w:t>
      </w:r>
    </w:p>
    <w:p w14:paraId="176E9D4E"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Ορίστε, κύριε Γεωργαντά, έχετε τον λόγο. </w:t>
      </w:r>
    </w:p>
    <w:p w14:paraId="176E9D4F" w14:textId="77777777" w:rsidR="00715E74" w:rsidRDefault="00502A31">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Κύριε Πρόεδρε, ευχαριστώ πολύ. </w:t>
      </w:r>
    </w:p>
    <w:p w14:paraId="176E9D50" w14:textId="77777777" w:rsidR="00715E74" w:rsidRDefault="00502A31">
      <w:pPr>
        <w:spacing w:line="600" w:lineRule="auto"/>
        <w:ind w:firstLine="720"/>
        <w:contextualSpacing/>
        <w:jc w:val="both"/>
        <w:rPr>
          <w:rFonts w:eastAsia="Times New Roman"/>
          <w:szCs w:val="24"/>
        </w:rPr>
      </w:pPr>
      <w:r>
        <w:rPr>
          <w:rFonts w:eastAsia="Times New Roman"/>
          <w:szCs w:val="24"/>
        </w:rPr>
        <w:t>Νομίζω ότι σήμερα θα είναι μια ευκαιρία</w:t>
      </w:r>
      <w:r>
        <w:rPr>
          <w:rFonts w:eastAsia="Times New Roman"/>
          <w:szCs w:val="24"/>
        </w:rPr>
        <w:t>,</w:t>
      </w:r>
      <w:r>
        <w:rPr>
          <w:rFonts w:eastAsia="Times New Roman"/>
          <w:szCs w:val="24"/>
        </w:rPr>
        <w:t xml:space="preserve"> η Κυβέρνηση διά της Υπουργού Διοικητικής Ανασυ</w:t>
      </w:r>
      <w:r>
        <w:rPr>
          <w:rFonts w:eastAsia="Times New Roman"/>
          <w:szCs w:val="24"/>
        </w:rPr>
        <w:t>γκρότησης</w:t>
      </w:r>
      <w:r>
        <w:rPr>
          <w:rFonts w:eastAsia="Times New Roman"/>
          <w:szCs w:val="24"/>
        </w:rPr>
        <w:t>,</w:t>
      </w:r>
      <w:r>
        <w:rPr>
          <w:rFonts w:eastAsia="Times New Roman"/>
          <w:szCs w:val="24"/>
        </w:rPr>
        <w:t xml:space="preserve"> να απαντήσει σε πολύ σοβαρά ερωτήματα και ζητήματα</w:t>
      </w:r>
      <w:r>
        <w:rPr>
          <w:rFonts w:eastAsia="Times New Roman"/>
          <w:szCs w:val="24"/>
        </w:rPr>
        <w:t>,</w:t>
      </w:r>
      <w:r>
        <w:rPr>
          <w:rFonts w:eastAsia="Times New Roman"/>
          <w:szCs w:val="24"/>
        </w:rPr>
        <w:t xml:space="preserve"> τα οποία έχουν ανακύψει κατά τη διαδικασία επιλογής των </w:t>
      </w:r>
      <w:r>
        <w:rPr>
          <w:rFonts w:eastAsia="Times New Roman"/>
          <w:szCs w:val="24"/>
        </w:rPr>
        <w:t>δ</w:t>
      </w:r>
      <w:r>
        <w:rPr>
          <w:rFonts w:eastAsia="Times New Roman"/>
          <w:szCs w:val="24"/>
        </w:rPr>
        <w:t xml:space="preserve">ιοικητικών και </w:t>
      </w:r>
      <w:r>
        <w:rPr>
          <w:rFonts w:eastAsia="Times New Roman"/>
          <w:szCs w:val="24"/>
        </w:rPr>
        <w:t>τ</w:t>
      </w:r>
      <w:r>
        <w:rPr>
          <w:rFonts w:eastAsia="Times New Roman"/>
          <w:szCs w:val="24"/>
        </w:rPr>
        <w:t xml:space="preserve">ομεακών </w:t>
      </w:r>
      <w:r>
        <w:rPr>
          <w:rFonts w:eastAsia="Times New Roman"/>
          <w:szCs w:val="24"/>
        </w:rPr>
        <w:t>γ</w:t>
      </w:r>
      <w:r>
        <w:rPr>
          <w:rFonts w:eastAsia="Times New Roman"/>
          <w:szCs w:val="24"/>
        </w:rPr>
        <w:t>ραμματέων και όχι μόνο. Γιατί, κυρία Υπουργέ, κάποια στιγμή</w:t>
      </w:r>
      <w:r>
        <w:rPr>
          <w:rFonts w:eastAsia="Times New Roman"/>
          <w:szCs w:val="24"/>
        </w:rPr>
        <w:t>,</w:t>
      </w:r>
      <w:r>
        <w:rPr>
          <w:rFonts w:eastAsia="Times New Roman"/>
          <w:szCs w:val="24"/>
        </w:rPr>
        <w:t xml:space="preserve"> τα ψέματα τελειώνουν και η φρασεολογία πρέπει να υ</w:t>
      </w:r>
      <w:r>
        <w:rPr>
          <w:rFonts w:eastAsia="Times New Roman"/>
          <w:szCs w:val="24"/>
        </w:rPr>
        <w:t xml:space="preserve">ποκατασταθεί από συγκεκριμένα επιχειρήματα και συγκεκριμένες απαντήσεις επί συγκεκριμένων θεμάτων. </w:t>
      </w:r>
    </w:p>
    <w:p w14:paraId="176E9D51"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Μια κουβέντα για τον ν.4369/2016. Ο περίφημος νόμος των ΣΥΡΙΖΑ-ΑΝΕΛ περί </w:t>
      </w:r>
      <w:proofErr w:type="spellStart"/>
      <w:r>
        <w:rPr>
          <w:rFonts w:eastAsia="Times New Roman"/>
          <w:szCs w:val="24"/>
        </w:rPr>
        <w:t>αποκομματικοποίησης</w:t>
      </w:r>
      <w:proofErr w:type="spellEnd"/>
      <w:r>
        <w:rPr>
          <w:rFonts w:eastAsia="Times New Roman"/>
          <w:szCs w:val="24"/>
        </w:rPr>
        <w:t xml:space="preserve"> της δημόσιας διοίκησης είχε δυο στοιχεία: Το ένα ότι έπρεπε η ε</w:t>
      </w:r>
      <w:r>
        <w:rPr>
          <w:rFonts w:eastAsia="Times New Roman"/>
          <w:szCs w:val="24"/>
        </w:rPr>
        <w:t xml:space="preserve">πιλογή όλων πλέον των </w:t>
      </w:r>
      <w:r>
        <w:rPr>
          <w:rFonts w:eastAsia="Times New Roman"/>
          <w:szCs w:val="24"/>
        </w:rPr>
        <w:t>γ</w:t>
      </w:r>
      <w:r>
        <w:rPr>
          <w:rFonts w:eastAsia="Times New Roman"/>
          <w:szCs w:val="24"/>
        </w:rPr>
        <w:t xml:space="preserve">ενικών και </w:t>
      </w:r>
      <w:r>
        <w:rPr>
          <w:rFonts w:eastAsia="Times New Roman"/>
          <w:szCs w:val="24"/>
        </w:rPr>
        <w:t>δ</w:t>
      </w:r>
      <w:r>
        <w:rPr>
          <w:rFonts w:eastAsia="Times New Roman"/>
          <w:szCs w:val="24"/>
        </w:rPr>
        <w:t xml:space="preserve">ιοικητικών </w:t>
      </w:r>
      <w:r>
        <w:rPr>
          <w:rFonts w:eastAsia="Times New Roman"/>
          <w:szCs w:val="24"/>
        </w:rPr>
        <w:t>γ</w:t>
      </w:r>
      <w:r>
        <w:rPr>
          <w:rFonts w:eastAsia="Times New Roman"/>
          <w:szCs w:val="24"/>
        </w:rPr>
        <w:t>ραμματέων</w:t>
      </w:r>
      <w:r>
        <w:rPr>
          <w:rFonts w:eastAsia="Times New Roman"/>
          <w:szCs w:val="24"/>
        </w:rPr>
        <w:t>,</w:t>
      </w:r>
      <w:r>
        <w:rPr>
          <w:rFonts w:eastAsia="Times New Roman"/>
          <w:szCs w:val="24"/>
        </w:rPr>
        <w:t xml:space="preserve"> αλλά και των προέδρων οργανισμών, των προέδρων διοικητικών συμβουλίων νοσοκομείων, των νομικών προσώπων δημοσίου δικαίου, των </w:t>
      </w:r>
      <w:r>
        <w:rPr>
          <w:rFonts w:eastAsia="Times New Roman"/>
          <w:szCs w:val="24"/>
        </w:rPr>
        <w:lastRenderedPageBreak/>
        <w:t xml:space="preserve">νομικών προσώπων ιδιωτικού δικαίου να γίνει από το </w:t>
      </w:r>
      <w:r>
        <w:rPr>
          <w:rFonts w:eastAsia="Times New Roman"/>
          <w:szCs w:val="24"/>
        </w:rPr>
        <w:t>Μ</w:t>
      </w:r>
      <w:r>
        <w:rPr>
          <w:rFonts w:eastAsia="Times New Roman"/>
          <w:szCs w:val="24"/>
        </w:rPr>
        <w:t xml:space="preserve">ητρώο </w:t>
      </w:r>
      <w:r>
        <w:rPr>
          <w:rFonts w:eastAsia="Times New Roman"/>
          <w:szCs w:val="24"/>
        </w:rPr>
        <w:t>Ε</w:t>
      </w:r>
      <w:r>
        <w:rPr>
          <w:rFonts w:eastAsia="Times New Roman"/>
          <w:szCs w:val="24"/>
        </w:rPr>
        <w:t xml:space="preserve">πιτελικών </w:t>
      </w:r>
      <w:r>
        <w:rPr>
          <w:rFonts w:eastAsia="Times New Roman"/>
          <w:szCs w:val="24"/>
        </w:rPr>
        <w:t>Σ</w:t>
      </w:r>
      <w:r>
        <w:rPr>
          <w:rFonts w:eastAsia="Times New Roman"/>
          <w:szCs w:val="24"/>
        </w:rPr>
        <w:t>τε</w:t>
      </w:r>
      <w:r>
        <w:rPr>
          <w:rFonts w:eastAsia="Times New Roman"/>
          <w:szCs w:val="24"/>
        </w:rPr>
        <w:t xml:space="preserve">λεχών του </w:t>
      </w:r>
      <w:r>
        <w:rPr>
          <w:rFonts w:eastAsia="Times New Roman"/>
          <w:szCs w:val="24"/>
        </w:rPr>
        <w:t>Δ</w:t>
      </w:r>
      <w:r>
        <w:rPr>
          <w:rFonts w:eastAsia="Times New Roman"/>
          <w:szCs w:val="24"/>
        </w:rPr>
        <w:t>ημοσίου,</w:t>
      </w:r>
      <w:r>
        <w:rPr>
          <w:rFonts w:eastAsia="Times New Roman"/>
          <w:szCs w:val="24"/>
        </w:rPr>
        <w:t xml:space="preserve"> στο οποίο βέβαια</w:t>
      </w:r>
      <w:r>
        <w:rPr>
          <w:rFonts w:eastAsia="Times New Roman"/>
          <w:szCs w:val="24"/>
        </w:rPr>
        <w:t>,</w:t>
      </w:r>
      <w:r>
        <w:rPr>
          <w:rFonts w:eastAsia="Times New Roman"/>
          <w:szCs w:val="24"/>
        </w:rPr>
        <w:t xml:space="preserve"> είχαν δικαίωμα να συμμετέχουν και ιδιώτες. </w:t>
      </w:r>
    </w:p>
    <w:p w14:paraId="176E9D52" w14:textId="77777777" w:rsidR="00715E74" w:rsidRDefault="00502A31">
      <w:pPr>
        <w:spacing w:line="600" w:lineRule="auto"/>
        <w:ind w:firstLine="720"/>
        <w:contextualSpacing/>
        <w:jc w:val="both"/>
        <w:rPr>
          <w:rFonts w:eastAsia="Times New Roman"/>
          <w:szCs w:val="24"/>
        </w:rPr>
      </w:pPr>
      <w:r>
        <w:rPr>
          <w:rFonts w:eastAsia="Times New Roman"/>
          <w:szCs w:val="24"/>
        </w:rPr>
        <w:t>Πότε έπρεπε να αρχίσει να εφαρμόζεται αυτό; Έπρεπε</w:t>
      </w:r>
      <w:r>
        <w:rPr>
          <w:rFonts w:eastAsia="Times New Roman"/>
          <w:szCs w:val="24"/>
        </w:rPr>
        <w:t>,</w:t>
      </w:r>
      <w:r>
        <w:rPr>
          <w:rFonts w:eastAsia="Times New Roman"/>
          <w:szCs w:val="24"/>
        </w:rPr>
        <w:t xml:space="preserve"> σύμφωνα με τον νόμο να αρχίσει να εφαρμόζεται, να λειτουργεί το </w:t>
      </w:r>
      <w:r>
        <w:rPr>
          <w:rFonts w:eastAsia="Times New Roman"/>
          <w:szCs w:val="24"/>
        </w:rPr>
        <w:t xml:space="preserve">μητρώο </w:t>
      </w:r>
      <w:r>
        <w:rPr>
          <w:rFonts w:eastAsia="Times New Roman"/>
          <w:szCs w:val="24"/>
        </w:rPr>
        <w:t>από το καλοκαίρι του 2016. Ξεκίνησε το φθινόπωρο το</w:t>
      </w:r>
      <w:r>
        <w:rPr>
          <w:rFonts w:eastAsia="Times New Roman"/>
          <w:szCs w:val="24"/>
        </w:rPr>
        <w:t>υ 2016. Τι σημαίνει αυτό για έναν καλοπροαίρετο πολίτη; Ότι από το φθινόπωρο του 2016 και μετά</w:t>
      </w:r>
      <w:r>
        <w:rPr>
          <w:rFonts w:eastAsia="Times New Roman"/>
          <w:szCs w:val="24"/>
        </w:rPr>
        <w:t>,</w:t>
      </w:r>
      <w:r>
        <w:rPr>
          <w:rFonts w:eastAsia="Times New Roman"/>
          <w:szCs w:val="24"/>
        </w:rPr>
        <w:t xml:space="preserve"> όποια θέση κενώνεται από τις παλαιές, αυτές που προανέφερα, των νομικών προσώπων ιδίως, θα έπρεπε να καλυφθεί μέσα από τη διαδικασία επιλογής από το </w:t>
      </w:r>
      <w:r>
        <w:rPr>
          <w:rFonts w:eastAsia="Times New Roman"/>
          <w:szCs w:val="24"/>
        </w:rPr>
        <w:t>Μ</w:t>
      </w:r>
      <w:r>
        <w:rPr>
          <w:rFonts w:eastAsia="Times New Roman"/>
          <w:szCs w:val="24"/>
        </w:rPr>
        <w:t xml:space="preserve">ητρώο </w:t>
      </w:r>
      <w:r>
        <w:rPr>
          <w:rFonts w:eastAsia="Times New Roman"/>
          <w:szCs w:val="24"/>
        </w:rPr>
        <w:t>Ε</w:t>
      </w:r>
      <w:r>
        <w:rPr>
          <w:rFonts w:eastAsia="Times New Roman"/>
          <w:szCs w:val="24"/>
        </w:rPr>
        <w:t>πιτ</w:t>
      </w:r>
      <w:r>
        <w:rPr>
          <w:rFonts w:eastAsia="Times New Roman"/>
          <w:szCs w:val="24"/>
        </w:rPr>
        <w:t xml:space="preserve">ελικών </w:t>
      </w:r>
      <w:r>
        <w:rPr>
          <w:rFonts w:eastAsia="Times New Roman"/>
          <w:szCs w:val="24"/>
        </w:rPr>
        <w:t>Σ</w:t>
      </w:r>
      <w:r>
        <w:rPr>
          <w:rFonts w:eastAsia="Times New Roman"/>
          <w:szCs w:val="24"/>
        </w:rPr>
        <w:t xml:space="preserve">τελεχών του </w:t>
      </w:r>
      <w:r>
        <w:rPr>
          <w:rFonts w:eastAsia="Times New Roman"/>
          <w:szCs w:val="24"/>
        </w:rPr>
        <w:t>Δ</w:t>
      </w:r>
      <w:r>
        <w:rPr>
          <w:rFonts w:eastAsia="Times New Roman"/>
          <w:szCs w:val="24"/>
        </w:rPr>
        <w:t xml:space="preserve">ημοσίου. </w:t>
      </w:r>
    </w:p>
    <w:p w14:paraId="176E9D53"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Παρατήρηση πρώτη και πρόκληση. Κυρία Υπουργέ, από τότε που λειτουργεί το </w:t>
      </w:r>
      <w:r>
        <w:rPr>
          <w:rFonts w:eastAsia="Times New Roman"/>
          <w:szCs w:val="24"/>
        </w:rPr>
        <w:t>μ</w:t>
      </w:r>
      <w:r>
        <w:rPr>
          <w:rFonts w:eastAsia="Times New Roman"/>
          <w:szCs w:val="24"/>
        </w:rPr>
        <w:t>ητρώο</w:t>
      </w:r>
      <w:r>
        <w:rPr>
          <w:rFonts w:eastAsia="Times New Roman"/>
          <w:szCs w:val="24"/>
        </w:rPr>
        <w:t>,</w:t>
      </w:r>
      <w:r>
        <w:rPr>
          <w:rFonts w:eastAsia="Times New Roman"/>
          <w:szCs w:val="24"/>
        </w:rPr>
        <w:t xml:space="preserve"> από τον Σεπτέμβριο του 2016 μέχρι σήμερα</w:t>
      </w:r>
      <w:r>
        <w:rPr>
          <w:rFonts w:eastAsia="Times New Roman"/>
          <w:szCs w:val="24"/>
        </w:rPr>
        <w:t>,</w:t>
      </w:r>
      <w:r>
        <w:rPr>
          <w:rFonts w:eastAsia="Times New Roman"/>
          <w:szCs w:val="24"/>
        </w:rPr>
        <w:t xml:space="preserve"> που πάμε να συμπληρώσουμε δυο χρόνια πείτε μου αν προκηρύξατε οποιαδήποτε θέση από τις προβλεπόμενες στο σχετικό άρθρο του ν</w:t>
      </w:r>
      <w:r>
        <w:rPr>
          <w:rFonts w:eastAsia="Times New Roman"/>
          <w:szCs w:val="24"/>
        </w:rPr>
        <w:t>.</w:t>
      </w:r>
      <w:r>
        <w:rPr>
          <w:rFonts w:eastAsia="Times New Roman"/>
          <w:szCs w:val="24"/>
        </w:rPr>
        <w:t>4369 από τη διαδικασία αυτή. Δηλαδή, για να καταλάβει ο κόσμος, τους διοικητές των νοσοκομείων για παράδειγμα ή οποιαδήποτε άλλη θ</w:t>
      </w:r>
      <w:r>
        <w:rPr>
          <w:rFonts w:eastAsia="Times New Roman"/>
          <w:szCs w:val="24"/>
        </w:rPr>
        <w:t xml:space="preserve">έση την προκηρύξατε μέσα από το </w:t>
      </w:r>
      <w:r>
        <w:rPr>
          <w:rFonts w:eastAsia="Times New Roman"/>
          <w:szCs w:val="24"/>
        </w:rPr>
        <w:t>Μ</w:t>
      </w:r>
      <w:r>
        <w:rPr>
          <w:rFonts w:eastAsia="Times New Roman"/>
          <w:szCs w:val="24"/>
        </w:rPr>
        <w:t xml:space="preserve">ητρώο </w:t>
      </w:r>
      <w:r>
        <w:rPr>
          <w:rFonts w:eastAsia="Times New Roman"/>
          <w:szCs w:val="24"/>
        </w:rPr>
        <w:t>Σ</w:t>
      </w:r>
      <w:r>
        <w:rPr>
          <w:rFonts w:eastAsia="Times New Roman"/>
          <w:szCs w:val="24"/>
        </w:rPr>
        <w:t xml:space="preserve">τελεχών του </w:t>
      </w:r>
      <w:r>
        <w:rPr>
          <w:rFonts w:eastAsia="Times New Roman"/>
          <w:szCs w:val="24"/>
        </w:rPr>
        <w:t>Δ</w:t>
      </w:r>
      <w:r>
        <w:rPr>
          <w:rFonts w:eastAsia="Times New Roman"/>
          <w:szCs w:val="24"/>
        </w:rPr>
        <w:t xml:space="preserve">ημοσίου </w:t>
      </w:r>
      <w:r>
        <w:rPr>
          <w:rFonts w:eastAsia="Times New Roman"/>
          <w:szCs w:val="24"/>
        </w:rPr>
        <w:t xml:space="preserve">ή επιλέξατε να βάλετε </w:t>
      </w:r>
      <w:r>
        <w:rPr>
          <w:rFonts w:eastAsia="Times New Roman"/>
          <w:szCs w:val="24"/>
        </w:rPr>
        <w:lastRenderedPageBreak/>
        <w:t>κάποιους</w:t>
      </w:r>
      <w:r>
        <w:rPr>
          <w:rFonts w:eastAsia="Times New Roman"/>
          <w:szCs w:val="24"/>
        </w:rPr>
        <w:t>,</w:t>
      </w:r>
      <w:r>
        <w:rPr>
          <w:rFonts w:eastAsia="Times New Roman"/>
          <w:szCs w:val="24"/>
        </w:rPr>
        <w:t xml:space="preserve"> που έχουν γνώση και εμπειρία στα βουλκανιζατέρ; Δεν εφαρμόστηκε ο νόμος</w:t>
      </w:r>
      <w:r>
        <w:rPr>
          <w:rFonts w:eastAsia="Times New Roman"/>
          <w:szCs w:val="24"/>
        </w:rPr>
        <w:t>,</w:t>
      </w:r>
      <w:r>
        <w:rPr>
          <w:rFonts w:eastAsia="Times New Roman"/>
          <w:szCs w:val="24"/>
        </w:rPr>
        <w:t xml:space="preserve"> μέχρι σήμερα. Θέλω μια περίπτωση</w:t>
      </w:r>
      <w:r>
        <w:rPr>
          <w:rFonts w:eastAsia="Times New Roman"/>
          <w:szCs w:val="24"/>
        </w:rPr>
        <w:t>,</w:t>
      </w:r>
      <w:r>
        <w:rPr>
          <w:rFonts w:eastAsia="Times New Roman"/>
          <w:szCs w:val="24"/>
        </w:rPr>
        <w:t xml:space="preserve"> για την οποία σε όποιες θέσεις, που είναι τουλάχιστον δε</w:t>
      </w:r>
      <w:r>
        <w:rPr>
          <w:rFonts w:eastAsia="Times New Roman"/>
          <w:szCs w:val="24"/>
        </w:rPr>
        <w:t xml:space="preserve">κάδες αυτές που καλύφθηκαν αυτό το διάστημα -δεν μπορώ να τις ξέρω- χρησιμοποιήσατε τον νόμο. Αυτό για να καταλάβουμε την υποκρισία σας επί του ν.4369/2016. </w:t>
      </w:r>
    </w:p>
    <w:p w14:paraId="176E9D54" w14:textId="77777777" w:rsidR="00715E74" w:rsidRDefault="00502A31">
      <w:pPr>
        <w:spacing w:line="600" w:lineRule="auto"/>
        <w:ind w:firstLine="720"/>
        <w:contextualSpacing/>
        <w:jc w:val="both"/>
        <w:rPr>
          <w:rFonts w:eastAsia="Times New Roman"/>
          <w:szCs w:val="24"/>
        </w:rPr>
      </w:pPr>
      <w:r>
        <w:rPr>
          <w:rFonts w:eastAsia="Times New Roman"/>
          <w:szCs w:val="24"/>
        </w:rPr>
        <w:t>Δεύτερον, αυτός ο νόμος προέβλεπε κάτι συγκεκριμένο στο τέλος. Είναι ένα παραμύθι όλη η ιστορία πε</w:t>
      </w:r>
      <w:r>
        <w:rPr>
          <w:rFonts w:eastAsia="Times New Roman"/>
          <w:szCs w:val="24"/>
        </w:rPr>
        <w:t xml:space="preserve">ρί </w:t>
      </w:r>
      <w:proofErr w:type="spellStart"/>
      <w:r>
        <w:rPr>
          <w:rFonts w:eastAsia="Times New Roman"/>
          <w:szCs w:val="24"/>
        </w:rPr>
        <w:t>αποκομματικοποίησης</w:t>
      </w:r>
      <w:proofErr w:type="spellEnd"/>
      <w:r>
        <w:rPr>
          <w:rFonts w:eastAsia="Times New Roman"/>
          <w:szCs w:val="24"/>
        </w:rPr>
        <w:t xml:space="preserve">. Την τελική επιλογή ανάμεσα στους τρεις επικρατέστερους την κάνει ο Υπουργός. Ο Υπουργός διαλέγει τον </w:t>
      </w:r>
      <w:r>
        <w:rPr>
          <w:rFonts w:eastAsia="Times New Roman"/>
          <w:szCs w:val="24"/>
        </w:rPr>
        <w:t>γ</w:t>
      </w:r>
      <w:r>
        <w:rPr>
          <w:rFonts w:eastAsia="Times New Roman"/>
          <w:szCs w:val="24"/>
        </w:rPr>
        <w:t xml:space="preserve">ενικό και </w:t>
      </w:r>
      <w:r>
        <w:rPr>
          <w:rFonts w:eastAsia="Times New Roman"/>
          <w:szCs w:val="24"/>
        </w:rPr>
        <w:t>τομεακό γραμματέα</w:t>
      </w:r>
      <w:r>
        <w:rPr>
          <w:rFonts w:eastAsia="Times New Roman"/>
          <w:szCs w:val="24"/>
        </w:rPr>
        <w:t xml:space="preserve">. Δεν τον διαλέγει το ΑΣΕΠ. </w:t>
      </w:r>
    </w:p>
    <w:p w14:paraId="176E9D55" w14:textId="77777777" w:rsidR="00715E74" w:rsidRDefault="00502A31">
      <w:pPr>
        <w:spacing w:line="600" w:lineRule="auto"/>
        <w:ind w:firstLine="720"/>
        <w:contextualSpacing/>
        <w:jc w:val="both"/>
        <w:rPr>
          <w:rFonts w:eastAsia="Times New Roman"/>
          <w:szCs w:val="24"/>
        </w:rPr>
      </w:pPr>
      <w:r>
        <w:rPr>
          <w:rFonts w:eastAsia="Times New Roman"/>
          <w:szCs w:val="24"/>
        </w:rPr>
        <w:t>Δεύτερον, δεν είναι το ΑΣΕΠ αυτό που κάνει την επιλογή. Είναι μια επιτροπή</w:t>
      </w:r>
      <w:r>
        <w:rPr>
          <w:rFonts w:eastAsia="Times New Roman"/>
          <w:szCs w:val="24"/>
        </w:rPr>
        <w:t>,</w:t>
      </w:r>
      <w:r>
        <w:rPr>
          <w:rFonts w:eastAsia="Times New Roman"/>
          <w:szCs w:val="24"/>
        </w:rPr>
        <w:t xml:space="preserve"> που λειτουργεί στο ΑΣΕΠ. Αλλά όσον αφορά την εννεαμελή αυτή επιτροπή, τρία μέλη είναι από το ΑΣΕΠ και οι υπόλοιποι έξι, κάποιοι εξ αυτών ή με άμεσο ή με έμμεσο τρόπο έχουν σχέση εξάρτησης από την Κυβέρνηση.</w:t>
      </w:r>
    </w:p>
    <w:p w14:paraId="176E9D56" w14:textId="77777777" w:rsidR="00715E74" w:rsidRDefault="00502A31">
      <w:pPr>
        <w:spacing w:line="600" w:lineRule="auto"/>
        <w:ind w:firstLine="720"/>
        <w:contextualSpacing/>
        <w:jc w:val="both"/>
        <w:rPr>
          <w:rFonts w:eastAsia="Times New Roman"/>
          <w:szCs w:val="24"/>
        </w:rPr>
      </w:pPr>
      <w:r>
        <w:rPr>
          <w:rFonts w:eastAsia="Times New Roman"/>
          <w:szCs w:val="24"/>
        </w:rPr>
        <w:t>όμως,</w:t>
      </w:r>
      <w:r>
        <w:rPr>
          <w:rFonts w:eastAsia="Times New Roman"/>
          <w:szCs w:val="24"/>
        </w:rPr>
        <w:t xml:space="preserve"> ποιο ήταν το σκάνδαλο</w:t>
      </w:r>
      <w:r>
        <w:rPr>
          <w:rFonts w:eastAsia="Times New Roman"/>
          <w:szCs w:val="24"/>
        </w:rPr>
        <w:t>,</w:t>
      </w:r>
      <w:r>
        <w:rPr>
          <w:rFonts w:eastAsia="Times New Roman"/>
          <w:szCs w:val="24"/>
        </w:rPr>
        <w:t xml:space="preserve"> για το οποίο μιλάμ</w:t>
      </w:r>
      <w:r>
        <w:rPr>
          <w:rFonts w:eastAsia="Times New Roman"/>
          <w:szCs w:val="24"/>
        </w:rPr>
        <w:t>ε σήμερα εδώ; Οι προκηρύξεις. Δεν προέβλεψε ο νόμος, σκοπίμως</w:t>
      </w:r>
      <w:r>
        <w:rPr>
          <w:rFonts w:eastAsia="Times New Roman"/>
          <w:szCs w:val="24"/>
        </w:rPr>
        <w:t>,</w:t>
      </w:r>
      <w:r>
        <w:rPr>
          <w:rFonts w:eastAsia="Times New Roman"/>
          <w:szCs w:val="24"/>
        </w:rPr>
        <w:t xml:space="preserve"> βεβαίως, μια αρχή</w:t>
      </w:r>
      <w:r>
        <w:rPr>
          <w:rFonts w:eastAsia="Times New Roman"/>
          <w:szCs w:val="24"/>
        </w:rPr>
        <w:t>,</w:t>
      </w:r>
      <w:r>
        <w:rPr>
          <w:rFonts w:eastAsia="Times New Roman"/>
          <w:szCs w:val="24"/>
        </w:rPr>
        <w:t xml:space="preserve"> η οποία με έναν ενιαίο και ομοιογενή τρόπο </w:t>
      </w:r>
      <w:r>
        <w:rPr>
          <w:rFonts w:eastAsia="Times New Roman"/>
          <w:szCs w:val="24"/>
        </w:rPr>
        <w:lastRenderedPageBreak/>
        <w:t>θα βγάλει τις προκηρύξεις</w:t>
      </w:r>
      <w:r>
        <w:rPr>
          <w:rFonts w:eastAsia="Times New Roman"/>
          <w:szCs w:val="24"/>
        </w:rPr>
        <w:t>,</w:t>
      </w:r>
      <w:r>
        <w:rPr>
          <w:rFonts w:eastAsia="Times New Roman"/>
          <w:szCs w:val="24"/>
        </w:rPr>
        <w:t xml:space="preserve"> που είναι αναγκαίες για τόσο υψηλές θέσεις, τα γενικά χαρακτηριστικά, τα προσόντα που πρέπει κάποιος να </w:t>
      </w:r>
      <w:r>
        <w:rPr>
          <w:rFonts w:eastAsia="Times New Roman"/>
          <w:szCs w:val="24"/>
        </w:rPr>
        <w:t xml:space="preserve">έχει για να αναλάβει </w:t>
      </w:r>
      <w:r>
        <w:rPr>
          <w:rFonts w:eastAsia="Times New Roman"/>
          <w:szCs w:val="24"/>
        </w:rPr>
        <w:t>γενικός γραμματέας</w:t>
      </w:r>
      <w:r>
        <w:rPr>
          <w:rFonts w:eastAsia="Times New Roman"/>
          <w:szCs w:val="24"/>
        </w:rPr>
        <w:t xml:space="preserve"> σε ένα Υπουργείο. </w:t>
      </w:r>
    </w:p>
    <w:p w14:paraId="176E9D57"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Δεν το έκανε μια τρίτη </w:t>
      </w:r>
      <w:r>
        <w:rPr>
          <w:rFonts w:eastAsia="Times New Roman"/>
          <w:szCs w:val="24"/>
        </w:rPr>
        <w:t>α</w:t>
      </w:r>
      <w:r>
        <w:rPr>
          <w:rFonts w:eastAsia="Times New Roman"/>
          <w:szCs w:val="24"/>
        </w:rPr>
        <w:t xml:space="preserve">ρχή για όλα τα Υπουργεία. Το έκανε το κάθε Υπουργείο για τον εαυτό του. Όταν το κάνει το κάθε Υπουργείο, το κάνει δηλαδή ποιος; Όχι ο Υπουργός, προφανώς, αλλά ο </w:t>
      </w:r>
      <w:r>
        <w:rPr>
          <w:rFonts w:eastAsia="Times New Roman"/>
          <w:szCs w:val="24"/>
        </w:rPr>
        <w:t xml:space="preserve">γενικός </w:t>
      </w:r>
      <w:r>
        <w:rPr>
          <w:rFonts w:eastAsia="Times New Roman"/>
          <w:szCs w:val="24"/>
        </w:rPr>
        <w:t xml:space="preserve">του </w:t>
      </w:r>
      <w:r>
        <w:rPr>
          <w:rFonts w:eastAsia="Times New Roman"/>
          <w:szCs w:val="24"/>
        </w:rPr>
        <w:t>γραμματέας</w:t>
      </w:r>
      <w:r>
        <w:rPr>
          <w:rFonts w:eastAsia="Times New Roman"/>
          <w:szCs w:val="24"/>
        </w:rPr>
        <w:t xml:space="preserve">. Ο </w:t>
      </w:r>
      <w:r>
        <w:rPr>
          <w:rFonts w:eastAsia="Times New Roman"/>
          <w:szCs w:val="24"/>
        </w:rPr>
        <w:t>γενικός</w:t>
      </w:r>
      <w:r>
        <w:rPr>
          <w:rFonts w:eastAsia="Times New Roman"/>
          <w:szCs w:val="24"/>
        </w:rPr>
        <w:t xml:space="preserve"> </w:t>
      </w:r>
      <w:r w:rsidDel="00AC09EE">
        <w:rPr>
          <w:rFonts w:eastAsia="Times New Roman"/>
          <w:szCs w:val="24"/>
        </w:rPr>
        <w:t xml:space="preserve"> </w:t>
      </w:r>
      <w:r>
        <w:rPr>
          <w:rFonts w:eastAsia="Times New Roman"/>
          <w:szCs w:val="24"/>
        </w:rPr>
        <w:t>γραμματέας</w:t>
      </w:r>
      <w:r>
        <w:rPr>
          <w:rFonts w:eastAsia="Times New Roman"/>
          <w:szCs w:val="24"/>
        </w:rPr>
        <w:t xml:space="preserve"> του Υπουργείου έκανε την προκήρυξη.</w:t>
      </w:r>
    </w:p>
    <w:p w14:paraId="176E9D58"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Ξέρετε, όμως, ποιο είναι το ωραίο; Ότι ο ίδιος ο </w:t>
      </w:r>
      <w:r>
        <w:rPr>
          <w:rFonts w:eastAsia="Times New Roman"/>
          <w:szCs w:val="24"/>
        </w:rPr>
        <w:t>γενικός γραμματέας</w:t>
      </w:r>
      <w:r>
        <w:rPr>
          <w:rFonts w:eastAsia="Times New Roman"/>
          <w:szCs w:val="24"/>
        </w:rPr>
        <w:t xml:space="preserve"> σε πάρα πολλές περιπτώσεις -κι έχω τα ονόματα- ήταν και ο ίδιος υποψήφιος. Δηλαδή έκανε την προκήρυξη, αλλά δεν του απ</w:t>
      </w:r>
      <w:r>
        <w:rPr>
          <w:rFonts w:eastAsia="Times New Roman"/>
          <w:szCs w:val="24"/>
        </w:rPr>
        <w:t xml:space="preserve">αγόρευε κανείς να είναι υποψήφιος είτε ο ίδιος είτε σε άλλο Υπουργείο, όπου συνεννοούνταν με τον </w:t>
      </w:r>
      <w:r>
        <w:rPr>
          <w:rFonts w:eastAsia="Times New Roman"/>
          <w:szCs w:val="24"/>
        </w:rPr>
        <w:t xml:space="preserve">γραμματέα </w:t>
      </w:r>
      <w:r>
        <w:rPr>
          <w:rFonts w:eastAsia="Times New Roman"/>
          <w:szCs w:val="24"/>
        </w:rPr>
        <w:t>του άλλου Υπουργείου</w:t>
      </w:r>
      <w:r>
        <w:rPr>
          <w:rFonts w:eastAsia="Times New Roman"/>
          <w:szCs w:val="24"/>
        </w:rPr>
        <w:t>,</w:t>
      </w:r>
      <w:r>
        <w:rPr>
          <w:rFonts w:eastAsia="Times New Roman"/>
          <w:szCs w:val="24"/>
        </w:rPr>
        <w:t xml:space="preserve"> για να «φωτογραφίσουν» τις θέσεις. Και έχω τέτοιες περιπτώσεις, πολλές τέτοιες περιπτώσεις για τις οποίες θέλω απαντήσεις. Ο </w:t>
      </w:r>
      <w:r>
        <w:rPr>
          <w:rFonts w:eastAsia="Times New Roman"/>
          <w:szCs w:val="24"/>
        </w:rPr>
        <w:t>γραμματέας</w:t>
      </w:r>
      <w:r>
        <w:rPr>
          <w:rFonts w:eastAsia="Times New Roman"/>
          <w:szCs w:val="24"/>
        </w:rPr>
        <w:t>, λοιπόν, έκανε την προκήρυξη, στην οποία συμμετείχε ο ίδιος.</w:t>
      </w:r>
    </w:p>
    <w:p w14:paraId="176E9D59"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 xml:space="preserve">Όμως δεν τους έφτανε αυτό. Έπρεπε να σιγουρέψουν ότι στους τρεις επικρατέστερους θα πάει ο δικός τους. Τι άλλο έκαναν; Προσπάθησαν να </w:t>
      </w:r>
      <w:proofErr w:type="spellStart"/>
      <w:r>
        <w:rPr>
          <w:rFonts w:eastAsia="Times New Roman"/>
          <w:szCs w:val="24"/>
        </w:rPr>
        <w:t>εργαλειοποιήσουν</w:t>
      </w:r>
      <w:proofErr w:type="spellEnd"/>
      <w:r>
        <w:rPr>
          <w:rFonts w:eastAsia="Times New Roman"/>
          <w:szCs w:val="24"/>
        </w:rPr>
        <w:t xml:space="preserve"> το ΑΣΕΠ. Προσπάθησαν -και μέχρι έ</w:t>
      </w:r>
      <w:r>
        <w:rPr>
          <w:rFonts w:eastAsia="Times New Roman"/>
          <w:szCs w:val="24"/>
        </w:rPr>
        <w:t>ναν βαθμό πέτυχαν με τις πιέσεις που άσκησαν- και πήραν από το ΑΣΕΠ -εάν είναι δυνατόν!- οι Υπουργοί</w:t>
      </w:r>
      <w:r>
        <w:rPr>
          <w:rFonts w:eastAsia="Times New Roman"/>
          <w:szCs w:val="24"/>
        </w:rPr>
        <w:t xml:space="preserve"> -</w:t>
      </w:r>
      <w:r>
        <w:rPr>
          <w:rFonts w:eastAsia="Times New Roman"/>
          <w:szCs w:val="24"/>
        </w:rPr>
        <w:t>τέσσερις τουλάχιστον Υπουργοί</w:t>
      </w:r>
      <w:r>
        <w:rPr>
          <w:rFonts w:eastAsia="Times New Roman"/>
          <w:szCs w:val="24"/>
        </w:rPr>
        <w:t>-</w:t>
      </w:r>
      <w:r>
        <w:rPr>
          <w:rFonts w:eastAsia="Times New Roman"/>
          <w:szCs w:val="24"/>
        </w:rPr>
        <w:t xml:space="preserve"> τα αντίγραφα από τα στοιχεία των φακέλων των συνυποψηφίων, όλων των υποψηφίων. Δηλαδή ο </w:t>
      </w:r>
      <w:r>
        <w:rPr>
          <w:rFonts w:eastAsia="Times New Roman"/>
          <w:szCs w:val="24"/>
        </w:rPr>
        <w:t>γ</w:t>
      </w:r>
      <w:r>
        <w:rPr>
          <w:rFonts w:eastAsia="Times New Roman"/>
          <w:szCs w:val="24"/>
        </w:rPr>
        <w:t xml:space="preserve">ραμματέας του Υπουργείου ήθελε να </w:t>
      </w:r>
      <w:r>
        <w:rPr>
          <w:rFonts w:eastAsia="Times New Roman"/>
          <w:szCs w:val="24"/>
        </w:rPr>
        <w:t>ξέρει και ποιοι άλλοι είναι υποψήφιοι.</w:t>
      </w:r>
    </w:p>
    <w:p w14:paraId="176E9D5A" w14:textId="77777777" w:rsidR="00715E74" w:rsidRDefault="00502A31">
      <w:pPr>
        <w:spacing w:line="600" w:lineRule="auto"/>
        <w:ind w:firstLine="720"/>
        <w:contextualSpacing/>
        <w:jc w:val="both"/>
        <w:rPr>
          <w:rFonts w:eastAsia="Times New Roman"/>
          <w:szCs w:val="24"/>
        </w:rPr>
      </w:pPr>
      <w:r>
        <w:rPr>
          <w:rFonts w:eastAsia="Times New Roman"/>
          <w:szCs w:val="24"/>
        </w:rPr>
        <w:t>Στην ερώτηση που έκανα στην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xml:space="preserve"> γι</w:t>
      </w:r>
      <w:r>
        <w:rPr>
          <w:rFonts w:eastAsia="Times New Roman"/>
          <w:szCs w:val="24"/>
        </w:rPr>
        <w:t>’</w:t>
      </w:r>
      <w:r>
        <w:rPr>
          <w:rFonts w:eastAsia="Times New Roman"/>
          <w:szCs w:val="24"/>
        </w:rPr>
        <w:t xml:space="preserve"> αυτό το θέμα, δυστυχώς</w:t>
      </w:r>
      <w:r>
        <w:rPr>
          <w:rFonts w:eastAsia="Times New Roman"/>
          <w:szCs w:val="24"/>
        </w:rPr>
        <w:t>,</w:t>
      </w:r>
      <w:r>
        <w:rPr>
          <w:rFonts w:eastAsia="Times New Roman"/>
          <w:szCs w:val="24"/>
        </w:rPr>
        <w:t xml:space="preserve"> δεν μου απάντησε και βεβαίως</w:t>
      </w:r>
      <w:r>
        <w:rPr>
          <w:rFonts w:eastAsia="Times New Roman"/>
          <w:szCs w:val="24"/>
        </w:rPr>
        <w:t>,</w:t>
      </w:r>
      <w:r>
        <w:rPr>
          <w:rFonts w:eastAsia="Times New Roman"/>
          <w:szCs w:val="24"/>
        </w:rPr>
        <w:t xml:space="preserve"> υποχρεώθηκα να πάω στο ΑΣΕΠ. Ήταν δυσάρεστο για εμένα να πάω στο ΑΣΕΠ, γιατί όλες οι πολιτικές δυνάμεις φρόντισαν τα </w:t>
      </w:r>
      <w:r>
        <w:rPr>
          <w:rFonts w:eastAsia="Times New Roman"/>
          <w:szCs w:val="24"/>
        </w:rPr>
        <w:t>προηγούμενα χρόνια να κρατήσουν έξω από αυτήν την αντιδικία το ΑΣΕΠ. Όμως, πήγα και ξέρετε τι μου απάντησε το ΑΣΕΠ; Θα το καταθέσω για τα Πρακτικά.</w:t>
      </w:r>
    </w:p>
    <w:p w14:paraId="176E9D5B" w14:textId="77777777" w:rsidR="00715E74" w:rsidRDefault="00502A31">
      <w:pPr>
        <w:spacing w:line="600" w:lineRule="auto"/>
        <w:ind w:firstLine="720"/>
        <w:contextualSpacing/>
        <w:jc w:val="both"/>
        <w:rPr>
          <w:rFonts w:eastAsia="Times New Roman"/>
          <w:szCs w:val="24"/>
        </w:rPr>
      </w:pPr>
      <w:r>
        <w:rPr>
          <w:rFonts w:eastAsia="Times New Roman"/>
          <w:szCs w:val="24"/>
        </w:rPr>
        <w:t>Πρώτον, ότι έστειλε απάντηση</w:t>
      </w:r>
      <w:r>
        <w:rPr>
          <w:rFonts w:eastAsia="Times New Roman"/>
          <w:szCs w:val="24"/>
        </w:rPr>
        <w:t>,</w:t>
      </w:r>
      <w:r>
        <w:rPr>
          <w:rFonts w:eastAsia="Times New Roman"/>
          <w:szCs w:val="24"/>
        </w:rPr>
        <w:t xml:space="preserve"> με βάση την ερώτησή μου στην </w:t>
      </w:r>
      <w:r>
        <w:rPr>
          <w:rFonts w:eastAsia="Times New Roman"/>
          <w:szCs w:val="24"/>
        </w:rPr>
        <w:t xml:space="preserve">κ. </w:t>
      </w:r>
      <w:proofErr w:type="spellStart"/>
      <w:r>
        <w:rPr>
          <w:rFonts w:eastAsia="Times New Roman"/>
          <w:szCs w:val="24"/>
        </w:rPr>
        <w:t>Γεροβασίλη</w:t>
      </w:r>
      <w:proofErr w:type="spellEnd"/>
      <w:r>
        <w:rPr>
          <w:rFonts w:eastAsia="Times New Roman"/>
          <w:szCs w:val="24"/>
        </w:rPr>
        <w:t>, στην οποία λέει ότι μετά από αιτήμ</w:t>
      </w:r>
      <w:r>
        <w:rPr>
          <w:rFonts w:eastAsia="Times New Roman"/>
          <w:szCs w:val="24"/>
        </w:rPr>
        <w:t xml:space="preserve">ατα των </w:t>
      </w:r>
      <w:r>
        <w:rPr>
          <w:rFonts w:eastAsia="Times New Roman"/>
          <w:szCs w:val="24"/>
        </w:rPr>
        <w:lastRenderedPageBreak/>
        <w:t>Υπουργών, έστειλε τους φακέλους σε τέσσερα Υπουργεία για όλους τους υποψηφίους και σε όλα τα άλλα Υπουργεία απλά τα ονόματα των υποψηφίων. Και αυτό παράβαση είναι. Η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w:t>
      </w:r>
      <w:r>
        <w:rPr>
          <w:rFonts w:eastAsia="Times New Roman"/>
          <w:szCs w:val="24"/>
        </w:rPr>
        <w:t xml:space="preserve"> αυτήν την απάντηση την κρατούσε στο συρτάρι της. Αναγκάστηκα να πάω</w:t>
      </w:r>
      <w:r>
        <w:rPr>
          <w:rFonts w:eastAsia="Times New Roman"/>
          <w:szCs w:val="24"/>
        </w:rPr>
        <w:t xml:space="preserve"> να την πάρω εγώ. Και σας ρωτώ: Προβλέπεται αυτό από τη διαδικασία; Δεν την κάνει διαβλητή; Δεν την κάνει ακυρωτέα; Δεν δημιουργεί θέματα προσωπικών δεδομένων το να κυκλοφορούν τα στοιχεία των υποψηφίων στα Υπουργεία; Και ποιοι είναι οι τέσσερις Υπουργοί; </w:t>
      </w:r>
      <w:r>
        <w:rPr>
          <w:rFonts w:eastAsia="Times New Roman"/>
          <w:szCs w:val="24"/>
        </w:rPr>
        <w:t>Να το ακούσουμε σήμερα. Δεν απαντάει επί αυτού.</w:t>
      </w:r>
    </w:p>
    <w:p w14:paraId="176E9D5C"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Γεώργιος Γεωργαντάς καταθέτει για τα Πρακτικά την προαναφερθείσα απάντηση, η οποία βρίσκεται στο αρχείο του Τμήματος Γραμματείας της Διεύθυνσης Στενογραφίας και Πρακτικών της </w:t>
      </w:r>
      <w:r>
        <w:rPr>
          <w:rFonts w:eastAsia="Times New Roman"/>
          <w:szCs w:val="24"/>
        </w:rPr>
        <w:t>Βουλής)</w:t>
      </w:r>
    </w:p>
    <w:p w14:paraId="176E9D5D"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Έρχεται, λοιπόν, η τεχνική βοήθεια από τη Γαλλία, και είμαι στη δυσάρεστη θέση να πω ότι η συγκεκριμένη διαδικασία είναι το </w:t>
      </w:r>
      <w:r>
        <w:rPr>
          <w:rFonts w:eastAsia="Times New Roman"/>
          <w:szCs w:val="24"/>
        </w:rPr>
        <w:t>«</w:t>
      </w:r>
      <w:r>
        <w:rPr>
          <w:rFonts w:eastAsia="Times New Roman"/>
          <w:szCs w:val="24"/>
        </w:rPr>
        <w:t>Βατερλό</w:t>
      </w:r>
      <w:r>
        <w:rPr>
          <w:rFonts w:eastAsia="Times New Roman"/>
          <w:szCs w:val="24"/>
        </w:rPr>
        <w:t>»</w:t>
      </w:r>
      <w:r>
        <w:rPr>
          <w:rFonts w:eastAsia="Times New Roman"/>
          <w:szCs w:val="24"/>
        </w:rPr>
        <w:t xml:space="preserve"> της ελληνογαλλικής συνεργασίας στο θέμα της δημόσιας διοίκησης, και λέει</w:t>
      </w:r>
      <w:r>
        <w:rPr>
          <w:rFonts w:eastAsia="Times New Roman"/>
          <w:szCs w:val="24"/>
        </w:rPr>
        <w:t>:</w:t>
      </w:r>
      <w:r>
        <w:rPr>
          <w:rFonts w:eastAsia="Times New Roman"/>
          <w:szCs w:val="24"/>
        </w:rPr>
        <w:t xml:space="preserve"> «Εντοπίσαμε κάτι αστοχίες</w:t>
      </w:r>
      <w:r>
        <w:rPr>
          <w:rFonts w:eastAsia="Times New Roman"/>
          <w:szCs w:val="24"/>
        </w:rPr>
        <w:t>,</w:t>
      </w:r>
      <w:r>
        <w:rPr>
          <w:rFonts w:eastAsia="Times New Roman"/>
          <w:szCs w:val="24"/>
        </w:rPr>
        <w:t xml:space="preserve"> </w:t>
      </w:r>
      <w:r>
        <w:rPr>
          <w:rFonts w:eastAsia="Times New Roman"/>
          <w:szCs w:val="24"/>
        </w:rPr>
        <w:lastRenderedPageBreak/>
        <w:t>που υπήρχαν κ</w:t>
      </w:r>
      <w:r>
        <w:rPr>
          <w:rFonts w:eastAsia="Times New Roman"/>
          <w:szCs w:val="24"/>
        </w:rPr>
        <w:t>αι επειδή της εντοπίσαμε, τις διορθώνουμε σε είκοσι δύο προκηρύξεις». Ξέρετε τι θα σας δείξω τώρα, κύριοι συνάδελφοι; Δύο προκηρύξεις</w:t>
      </w:r>
      <w:r>
        <w:rPr>
          <w:rFonts w:eastAsia="Times New Roman"/>
          <w:szCs w:val="24"/>
        </w:rPr>
        <w:t>,</w:t>
      </w:r>
      <w:r>
        <w:rPr>
          <w:rFonts w:eastAsia="Times New Roman"/>
          <w:szCs w:val="24"/>
        </w:rPr>
        <w:t xml:space="preserve"> που δεν ακυρώθηκαν. Δεν είναι μέσα σε αυτές τις είκοσι δύο</w:t>
      </w:r>
      <w:r>
        <w:rPr>
          <w:rFonts w:eastAsia="Times New Roman"/>
          <w:szCs w:val="24"/>
        </w:rPr>
        <w:t>,</w:t>
      </w:r>
      <w:r>
        <w:rPr>
          <w:rFonts w:eastAsia="Times New Roman"/>
          <w:szCs w:val="24"/>
        </w:rPr>
        <w:t xml:space="preserve"> που χθες </w:t>
      </w:r>
      <w:r>
        <w:rPr>
          <w:rFonts w:eastAsia="Times New Roman"/>
          <w:szCs w:val="24"/>
        </w:rPr>
        <w:t xml:space="preserve">ανέφερε </w:t>
      </w:r>
      <w:r>
        <w:rPr>
          <w:rFonts w:eastAsia="Times New Roman"/>
          <w:szCs w:val="24"/>
        </w:rPr>
        <w:t>η «ΕΦΗΜΕΡΙΔΑ ΤΩΝ ΣΥΝΤΑΚΤΩΝ»</w:t>
      </w:r>
      <w:r>
        <w:rPr>
          <w:rFonts w:eastAsia="Times New Roman"/>
          <w:szCs w:val="24"/>
        </w:rPr>
        <w:t>.</w:t>
      </w:r>
    </w:p>
    <w:p w14:paraId="176E9D5E" w14:textId="77777777" w:rsidR="00715E74" w:rsidRDefault="00502A31">
      <w:pPr>
        <w:spacing w:line="600" w:lineRule="auto"/>
        <w:ind w:firstLine="720"/>
        <w:contextualSpacing/>
        <w:jc w:val="both"/>
        <w:rPr>
          <w:rFonts w:eastAsia="Times New Roman"/>
          <w:szCs w:val="24"/>
        </w:rPr>
      </w:pPr>
      <w:r>
        <w:rPr>
          <w:rFonts w:eastAsia="Times New Roman"/>
          <w:szCs w:val="24"/>
        </w:rPr>
        <w:t>Θα καταθέσω για</w:t>
      </w:r>
      <w:r>
        <w:rPr>
          <w:rFonts w:eastAsia="Times New Roman"/>
          <w:szCs w:val="24"/>
        </w:rPr>
        <w:t xml:space="preserve"> τα Πρακτικά το χθεσινό φύλλο από την «ΕΦΗΜΕΡΙΔΑ ΤΩΝ ΣΥΝΤΑΚΤΩΝ».</w:t>
      </w:r>
    </w:p>
    <w:p w14:paraId="176E9D5F" w14:textId="77777777" w:rsidR="00715E74" w:rsidRDefault="00502A31">
      <w:pPr>
        <w:spacing w:line="600" w:lineRule="auto"/>
        <w:ind w:firstLine="720"/>
        <w:contextualSpacing/>
        <w:jc w:val="both"/>
        <w:rPr>
          <w:rFonts w:eastAsia="Times New Roman"/>
          <w:szCs w:val="24"/>
        </w:rPr>
      </w:pPr>
      <w:r>
        <w:rPr>
          <w:rFonts w:eastAsia="Times New Roman"/>
          <w:szCs w:val="24"/>
        </w:rPr>
        <w:t>(Στο σημείο αυτό ο Βουλευτής κ. Γεώργιος Γεωργαντάς καταθέτει για τα Πρακτικά το προαναφερθέν δημοσίευμα, το οποίο βρίσκεται στο αρχείο του Τμήματος Γραμματείας της Διεύθυνσης Στενογραφίας κα</w:t>
      </w:r>
      <w:r>
        <w:rPr>
          <w:rFonts w:eastAsia="Times New Roman"/>
          <w:szCs w:val="24"/>
        </w:rPr>
        <w:t>ι Πρακτικών της Βουλής)</w:t>
      </w:r>
    </w:p>
    <w:p w14:paraId="176E9D60" w14:textId="77777777" w:rsidR="00715E74" w:rsidRDefault="00502A31">
      <w:pPr>
        <w:spacing w:line="600" w:lineRule="auto"/>
        <w:ind w:firstLine="720"/>
        <w:contextualSpacing/>
        <w:jc w:val="both"/>
        <w:rPr>
          <w:rFonts w:eastAsia="Times New Roman"/>
          <w:szCs w:val="24"/>
        </w:rPr>
      </w:pPr>
      <w:r>
        <w:rPr>
          <w:rFonts w:eastAsia="Times New Roman"/>
          <w:szCs w:val="24"/>
        </w:rPr>
        <w:t>Αυτές οι δύο, λοιπόν, καλές προκηρύξεις, οι οποίες πρέπει να προχωρήσουν, είναι δύο προκηρύξεις από τις οποίες η μία στα απαραίτητα προσόντα -στα απαραίτητα, το προσθέτω- λέει</w:t>
      </w:r>
      <w:r>
        <w:rPr>
          <w:rFonts w:eastAsia="Times New Roman"/>
          <w:szCs w:val="24"/>
        </w:rPr>
        <w:t>:</w:t>
      </w:r>
      <w:r>
        <w:rPr>
          <w:rFonts w:eastAsia="Times New Roman"/>
          <w:szCs w:val="24"/>
        </w:rPr>
        <w:t xml:space="preserve"> «Άσκηση καθηκόντων σε θέση ευθύνης κατηγορίας ειδικών θ</w:t>
      </w:r>
      <w:r>
        <w:rPr>
          <w:rFonts w:eastAsia="Times New Roman"/>
          <w:szCs w:val="24"/>
        </w:rPr>
        <w:t xml:space="preserve">έσεων Α΄ Βαθμού για ένα έτος στο </w:t>
      </w:r>
      <w:r>
        <w:rPr>
          <w:rFonts w:eastAsia="Times New Roman"/>
          <w:szCs w:val="24"/>
        </w:rPr>
        <w:t>δημόσιο</w:t>
      </w:r>
      <w:r>
        <w:rPr>
          <w:rFonts w:eastAsia="Times New Roman"/>
          <w:szCs w:val="24"/>
        </w:rPr>
        <w:t>, πενταετής εργασιακή εμπειρία στον δημόσιο ή στον ιδιωτικό τομέα, συναφής με τα καθήκοντα της θέσης, πενταετής άσκηση δικηγορίας</w:t>
      </w:r>
      <w:r>
        <w:rPr>
          <w:rFonts w:eastAsia="Times New Roman"/>
          <w:szCs w:val="24"/>
        </w:rPr>
        <w:t>,</w:t>
      </w:r>
      <w:r>
        <w:rPr>
          <w:rFonts w:eastAsia="Times New Roman"/>
          <w:szCs w:val="24"/>
        </w:rPr>
        <w:t xml:space="preserve"> με εμπειρία στα θέματα δημοσίου δικαίου». Όλα τα </w:t>
      </w:r>
      <w:proofErr w:type="spellStart"/>
      <w:r>
        <w:rPr>
          <w:rFonts w:eastAsia="Times New Roman"/>
          <w:szCs w:val="24"/>
        </w:rPr>
        <w:t>ανωτέρω</w:t>
      </w:r>
      <w:r>
        <w:rPr>
          <w:rFonts w:eastAsia="Times New Roman"/>
          <w:szCs w:val="24"/>
        </w:rPr>
        <w:t>:</w:t>
      </w:r>
      <w:r>
        <w:rPr>
          <w:rFonts w:eastAsia="Times New Roman"/>
          <w:szCs w:val="24"/>
        </w:rPr>
        <w:t>δηλαδή</w:t>
      </w:r>
      <w:proofErr w:type="spellEnd"/>
      <w:r>
        <w:rPr>
          <w:rFonts w:eastAsia="Times New Roman"/>
          <w:szCs w:val="24"/>
        </w:rPr>
        <w:t xml:space="preserve"> </w:t>
      </w:r>
      <w:r>
        <w:rPr>
          <w:rFonts w:eastAsia="Times New Roman"/>
          <w:szCs w:val="24"/>
        </w:rPr>
        <w:lastRenderedPageBreak/>
        <w:t>η ειδική θέση, η εμπε</w:t>
      </w:r>
      <w:r>
        <w:rPr>
          <w:rFonts w:eastAsia="Times New Roman"/>
          <w:szCs w:val="24"/>
        </w:rPr>
        <w:t xml:space="preserve">ιρία σε ειδική θέση, που είναι η θέση του </w:t>
      </w:r>
      <w:r>
        <w:rPr>
          <w:rFonts w:eastAsia="Times New Roman"/>
          <w:szCs w:val="24"/>
        </w:rPr>
        <w:t>γενικού γραμματέα</w:t>
      </w:r>
      <w:r>
        <w:rPr>
          <w:rFonts w:eastAsia="Times New Roman"/>
          <w:szCs w:val="24"/>
        </w:rPr>
        <w:t>, η εργασιακή εμπειρία και η άσκηση δικηγορίας</w:t>
      </w:r>
      <w:r>
        <w:rPr>
          <w:rFonts w:eastAsia="Times New Roman"/>
          <w:szCs w:val="24"/>
        </w:rPr>
        <w:t xml:space="preserve"> -</w:t>
      </w:r>
      <w:r>
        <w:rPr>
          <w:rFonts w:eastAsia="Times New Roman"/>
          <w:szCs w:val="24"/>
        </w:rPr>
        <w:t>όλα τα ανωτέρω</w:t>
      </w:r>
      <w:r>
        <w:rPr>
          <w:rFonts w:eastAsia="Times New Roman"/>
          <w:szCs w:val="24"/>
        </w:rPr>
        <w:t>-</w:t>
      </w:r>
      <w:r>
        <w:rPr>
          <w:rFonts w:eastAsia="Times New Roman"/>
          <w:szCs w:val="24"/>
        </w:rPr>
        <w:t xml:space="preserve"> θα πρέπει να συντρέχουν σωρευτικά. Ξέρετε για ποια θέση μιλάμε, όπου απαιτείται πενταετής άσκηση δικηγορίας</w:t>
      </w:r>
      <w:r>
        <w:rPr>
          <w:rFonts w:eastAsia="Times New Roman"/>
          <w:szCs w:val="24"/>
        </w:rPr>
        <w:t>,</w:t>
      </w:r>
      <w:r>
        <w:rPr>
          <w:rFonts w:eastAsia="Times New Roman"/>
          <w:szCs w:val="24"/>
        </w:rPr>
        <w:t xml:space="preserve"> σε σχέση με το δημόσιο δ</w:t>
      </w:r>
      <w:r>
        <w:rPr>
          <w:rFonts w:eastAsia="Times New Roman"/>
          <w:szCs w:val="24"/>
        </w:rPr>
        <w:t xml:space="preserve">ίκαιο; Μιλάμε για τη θέση του </w:t>
      </w:r>
      <w:r>
        <w:rPr>
          <w:rFonts w:eastAsia="Times New Roman"/>
          <w:szCs w:val="24"/>
        </w:rPr>
        <w:t>διοικητικού γραμματέα</w:t>
      </w:r>
      <w:r>
        <w:rPr>
          <w:rFonts w:eastAsia="Times New Roman"/>
          <w:szCs w:val="24"/>
        </w:rPr>
        <w:t xml:space="preserve"> του Υπουργείου Τουρισμού. Την καταθέτω για τα Πρακτικά.</w:t>
      </w:r>
      <w:r w:rsidRPr="00EF3893">
        <w:rPr>
          <w:rFonts w:eastAsia="Times New Roman"/>
          <w:szCs w:val="24"/>
        </w:rPr>
        <w:t xml:space="preserve"> </w:t>
      </w:r>
      <w:r>
        <w:rPr>
          <w:rFonts w:eastAsia="Times New Roman"/>
          <w:szCs w:val="24"/>
        </w:rPr>
        <w:t>Δεν είναι στις προς ακύρωση. Θεωρήθηκε μια πολύ καλή προκήρυξη</w:t>
      </w:r>
      <w:r>
        <w:rPr>
          <w:rFonts w:eastAsia="Times New Roman"/>
          <w:szCs w:val="24"/>
        </w:rPr>
        <w:t>,</w:t>
      </w:r>
      <w:r>
        <w:rPr>
          <w:rFonts w:eastAsia="Times New Roman"/>
          <w:szCs w:val="24"/>
        </w:rPr>
        <w:t xml:space="preserve"> που πρέπει να προχωρήσει. Και πρέπει να προχωρήσει, γιατί κιόλας στο θέμα των αγγλικών</w:t>
      </w:r>
      <w:r>
        <w:rPr>
          <w:rFonts w:eastAsia="Times New Roman"/>
          <w:szCs w:val="24"/>
        </w:rPr>
        <w:t>,</w:t>
      </w:r>
      <w:r>
        <w:rPr>
          <w:rFonts w:eastAsia="Times New Roman"/>
          <w:szCs w:val="24"/>
        </w:rPr>
        <w:t xml:space="preserve"> ξέρετε, που καταλαβαίνετε ότι μιλάμε για </w:t>
      </w:r>
      <w:r>
        <w:rPr>
          <w:rFonts w:eastAsia="Times New Roman"/>
          <w:szCs w:val="24"/>
        </w:rPr>
        <w:t xml:space="preserve">γραμματέα </w:t>
      </w:r>
      <w:r>
        <w:rPr>
          <w:rFonts w:eastAsia="Times New Roman"/>
          <w:szCs w:val="24"/>
        </w:rPr>
        <w:t>Τουρισμού και θα θέλαμε καλή γνώση αγγλικών, λέει «απλή γνώση αγγλικών».</w:t>
      </w:r>
    </w:p>
    <w:p w14:paraId="176E9D61" w14:textId="77777777" w:rsidR="00715E74" w:rsidRDefault="00502A31">
      <w:pPr>
        <w:spacing w:line="600" w:lineRule="auto"/>
        <w:ind w:firstLine="720"/>
        <w:contextualSpacing/>
        <w:jc w:val="both"/>
        <w:rPr>
          <w:rFonts w:eastAsia="Times New Roman"/>
          <w:szCs w:val="24"/>
        </w:rPr>
      </w:pPr>
      <w:r>
        <w:rPr>
          <w:rFonts w:eastAsia="Times New Roman"/>
          <w:szCs w:val="24"/>
        </w:rPr>
        <w:t>(Στο σημείο αυτό ο Βουλευτής κ. Γεώργιος Γε</w:t>
      </w:r>
      <w:r>
        <w:rPr>
          <w:rFonts w:eastAsia="Times New Roman"/>
          <w:szCs w:val="24"/>
        </w:rPr>
        <w:t>ωργαντάς καταθέτει για τα Πρακτικά την προαναφερθείσα προκήρυξη, η οποία βρίσκεται στο αρχείο του Τμήματος Γραμματείας της Διεύθυνσης Στενογραφίας και Πρακτικών της Βουλής)</w:t>
      </w:r>
    </w:p>
    <w:p w14:paraId="176E9D62"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Να σας πω και μια άλλη ωραία προκήρυξη, η οποία δεν είναι σε αυτές που </w:t>
      </w:r>
      <w:proofErr w:type="spellStart"/>
      <w:r>
        <w:rPr>
          <w:rFonts w:eastAsia="Times New Roman"/>
          <w:szCs w:val="24"/>
        </w:rPr>
        <w:t>επαναπροκηρύ</w:t>
      </w:r>
      <w:r>
        <w:rPr>
          <w:rFonts w:eastAsia="Times New Roman"/>
          <w:szCs w:val="24"/>
        </w:rPr>
        <w:t>σσονται</w:t>
      </w:r>
      <w:proofErr w:type="spellEnd"/>
      <w:r>
        <w:rPr>
          <w:rFonts w:eastAsia="Times New Roman"/>
          <w:szCs w:val="24"/>
        </w:rPr>
        <w:t xml:space="preserve">; </w:t>
      </w:r>
      <w:r>
        <w:rPr>
          <w:rFonts w:eastAsia="Times New Roman"/>
          <w:szCs w:val="24"/>
        </w:rPr>
        <w:t>Η</w:t>
      </w:r>
      <w:r w:rsidRPr="00AA7F73">
        <w:rPr>
          <w:rFonts w:eastAsia="Times New Roman"/>
          <w:szCs w:val="24"/>
        </w:rPr>
        <w:t xml:space="preserve"> </w:t>
      </w:r>
      <w:r>
        <w:rPr>
          <w:rFonts w:eastAsia="Times New Roman"/>
          <w:szCs w:val="24"/>
        </w:rPr>
        <w:t xml:space="preserve">άλλη πολύ ωραία </w:t>
      </w:r>
      <w:r>
        <w:rPr>
          <w:rFonts w:eastAsia="Times New Roman"/>
          <w:szCs w:val="24"/>
        </w:rPr>
        <w:lastRenderedPageBreak/>
        <w:t xml:space="preserve">προκήρυξη είναι για τον </w:t>
      </w:r>
      <w:r>
        <w:rPr>
          <w:rFonts w:eastAsia="Times New Roman"/>
          <w:szCs w:val="24"/>
        </w:rPr>
        <w:t>δ</w:t>
      </w:r>
      <w:r>
        <w:rPr>
          <w:rFonts w:eastAsia="Times New Roman"/>
          <w:szCs w:val="24"/>
        </w:rPr>
        <w:t xml:space="preserve">ιοικητικό </w:t>
      </w:r>
      <w:r>
        <w:rPr>
          <w:rFonts w:eastAsia="Times New Roman"/>
          <w:szCs w:val="24"/>
        </w:rPr>
        <w:t>γ</w:t>
      </w:r>
      <w:r>
        <w:rPr>
          <w:rFonts w:eastAsia="Times New Roman"/>
          <w:szCs w:val="24"/>
        </w:rPr>
        <w:t>ραμματέα της Γενικής Γραμματείας Αθλητισμού. Σε αυτήν, λοιπόν, την πολύ ωραία θέση έχει τρεις φορές τη λέξη «τουλάχιστον». Ξέρετε το «τουλάχιστον» περιορίζει, σε πάει εκεί που θέλει. «Γνώση δύο</w:t>
      </w:r>
      <w:r>
        <w:rPr>
          <w:rFonts w:eastAsia="Times New Roman"/>
          <w:szCs w:val="24"/>
        </w:rPr>
        <w:t xml:space="preserve"> ξένων γλωσσών, εκ των οποίων τουλάχιστον η μία να είναι από την Ευρωπαϊκή Ένωση» -η άλλη μπορεί να είναι από αλλού, από τη Ρωσία</w:t>
      </w:r>
      <w:r>
        <w:rPr>
          <w:rFonts w:eastAsia="Times New Roman"/>
          <w:szCs w:val="24"/>
        </w:rPr>
        <w:t>,</w:t>
      </w:r>
      <w:r>
        <w:rPr>
          <w:rFonts w:eastAsia="Times New Roman"/>
          <w:szCs w:val="24"/>
        </w:rPr>
        <w:t xml:space="preserve"> για παράδειγμα- «εργασιακή εμπειρία τουλάχιστον δέκα ετών στον δημόσιο ή στον ιδιωτικό τομέα και άσκηση καθηκόντων ευθύνης στ</w:t>
      </w:r>
      <w:r>
        <w:rPr>
          <w:rFonts w:eastAsia="Times New Roman"/>
          <w:szCs w:val="24"/>
        </w:rPr>
        <w:t>ον δημόσιο ή ιδιωτικό τομέα</w:t>
      </w:r>
      <w:r>
        <w:rPr>
          <w:rFonts w:eastAsia="Times New Roman"/>
          <w:szCs w:val="24"/>
        </w:rPr>
        <w:t>,</w:t>
      </w:r>
      <w:r>
        <w:rPr>
          <w:rFonts w:eastAsia="Times New Roman"/>
          <w:szCs w:val="24"/>
        </w:rPr>
        <w:t xml:space="preserve"> διάρκειας τουλάχιστον τριάντα μηνών». Δηλαδή, μόνο όποιος είναι </w:t>
      </w:r>
      <w:r>
        <w:rPr>
          <w:rFonts w:eastAsia="Times New Roman"/>
          <w:szCs w:val="24"/>
        </w:rPr>
        <w:t xml:space="preserve">γραμματέας </w:t>
      </w:r>
      <w:r>
        <w:rPr>
          <w:rFonts w:eastAsia="Times New Roman"/>
          <w:szCs w:val="24"/>
        </w:rPr>
        <w:t xml:space="preserve">τριάντα μήνες δικαιούται να κάνει αίτηση. Αυτή η πολύ ωραία προκήρυξη δεν ακυρώθηκε, δεν είναι σε αυτές που πρέπει να </w:t>
      </w:r>
      <w:proofErr w:type="spellStart"/>
      <w:r>
        <w:rPr>
          <w:rFonts w:eastAsia="Times New Roman"/>
          <w:szCs w:val="24"/>
        </w:rPr>
        <w:t>επαναπροκηρυχθούν</w:t>
      </w:r>
      <w:proofErr w:type="spellEnd"/>
      <w:r>
        <w:rPr>
          <w:rFonts w:eastAsia="Times New Roman"/>
          <w:szCs w:val="24"/>
        </w:rPr>
        <w:t>. Η ελληνογαλλική</w:t>
      </w:r>
      <w:r>
        <w:rPr>
          <w:rFonts w:eastAsia="Times New Roman"/>
          <w:szCs w:val="24"/>
        </w:rPr>
        <w:t xml:space="preserve"> συμμαχία -δεν ξέρω τι εξυπηρετείται εκεί, αλλά να λέμε τις αλήθειες- δεν την ακύρωσε.</w:t>
      </w:r>
    </w:p>
    <w:p w14:paraId="176E9D63" w14:textId="77777777" w:rsidR="00715E74" w:rsidRDefault="00502A31">
      <w:pPr>
        <w:spacing w:line="600" w:lineRule="auto"/>
        <w:ind w:firstLine="720"/>
        <w:contextualSpacing/>
        <w:jc w:val="both"/>
        <w:rPr>
          <w:rFonts w:eastAsia="Times New Roman"/>
          <w:szCs w:val="24"/>
        </w:rPr>
      </w:pPr>
      <w:r>
        <w:rPr>
          <w:rFonts w:eastAsia="Times New Roman"/>
          <w:szCs w:val="24"/>
        </w:rPr>
        <w:t>(Στο σημείο αυτό ο Βουλευτής κ. Γεώργιος Γεωργαντάς καταθέτει για τα Πρακτικά την προαναφερθείσα προκήρυξη, η οποία βρίσκεται στο αρχείο του Τμήματος Γραμματείας της Διε</w:t>
      </w:r>
      <w:r>
        <w:rPr>
          <w:rFonts w:eastAsia="Times New Roman"/>
          <w:szCs w:val="24"/>
        </w:rPr>
        <w:t>ύθυνσης Στενογραφίας και Πρακτικών της Βουλής)</w:t>
      </w:r>
    </w:p>
    <w:p w14:paraId="176E9D6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 xml:space="preserve">α σας πω και την επίσημη δικαιολογία της Κυβερνήσεως στην </w:t>
      </w:r>
      <w:proofErr w:type="spellStart"/>
      <w:r>
        <w:rPr>
          <w:rFonts w:eastAsia="Times New Roman" w:cs="Times New Roman"/>
          <w:szCs w:val="24"/>
        </w:rPr>
        <w:t>επαναπροκήρυξη</w:t>
      </w:r>
      <w:proofErr w:type="spellEnd"/>
      <w:r>
        <w:rPr>
          <w:rFonts w:eastAsia="Times New Roman" w:cs="Times New Roman"/>
          <w:szCs w:val="24"/>
        </w:rPr>
        <w:t>; «Ήλθαμε γιατί υπήρξε μια αστοχία στην εμπειρία. Υπήρξε ένας περιορισμός, βάζαμε ελάχιστο χρόνο</w:t>
      </w:r>
      <w:r>
        <w:rPr>
          <w:rFonts w:eastAsia="Times New Roman" w:cs="Times New Roman"/>
          <w:szCs w:val="24"/>
        </w:rPr>
        <w:t>,</w:t>
      </w:r>
      <w:r>
        <w:rPr>
          <w:rFonts w:eastAsia="Times New Roman" w:cs="Times New Roman"/>
          <w:szCs w:val="24"/>
        </w:rPr>
        <w:t xml:space="preserve"> ας πούμε δεκαετίας και καλοί υπάλληλοι</w:t>
      </w:r>
      <w:r>
        <w:rPr>
          <w:rFonts w:eastAsia="Times New Roman" w:cs="Times New Roman"/>
          <w:szCs w:val="24"/>
        </w:rPr>
        <w:t>,</w:t>
      </w:r>
      <w:r>
        <w:rPr>
          <w:rFonts w:eastAsia="Times New Roman" w:cs="Times New Roman"/>
          <w:szCs w:val="24"/>
        </w:rPr>
        <w:t xml:space="preserve"> που είχαν οχτώ-εννέα χρόνια εμπειρία δεν μπορούσαν να συμμετάσχουν στη διαδικασία. Οπότε</w:t>
      </w:r>
      <w:r>
        <w:rPr>
          <w:rFonts w:eastAsia="Times New Roman" w:cs="Times New Roman"/>
          <w:szCs w:val="24"/>
        </w:rPr>
        <w:t>,</w:t>
      </w:r>
      <w:r>
        <w:rPr>
          <w:rFonts w:eastAsia="Times New Roman" w:cs="Times New Roman"/>
          <w:szCs w:val="24"/>
        </w:rPr>
        <w:t xml:space="preserve"> ανοίξαμε την εμπειρία ή την προϋπηρεσία στις θέσεις ευθύνης από ένα έως είκοσι χρόνια». </w:t>
      </w:r>
      <w:proofErr w:type="spellStart"/>
      <w:r>
        <w:rPr>
          <w:rFonts w:eastAsia="Times New Roman" w:cs="Times New Roman"/>
          <w:szCs w:val="24"/>
        </w:rPr>
        <w:t>Ψευδέστατο</w:t>
      </w:r>
      <w:proofErr w:type="spellEnd"/>
      <w:r>
        <w:rPr>
          <w:rFonts w:eastAsia="Times New Roman" w:cs="Times New Roman"/>
          <w:szCs w:val="24"/>
        </w:rPr>
        <w:t xml:space="preserve">! </w:t>
      </w:r>
    </w:p>
    <w:p w14:paraId="176E9D6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Έχω εδώ αυτές</w:t>
      </w:r>
      <w:r>
        <w:rPr>
          <w:rFonts w:eastAsia="Times New Roman" w:cs="Times New Roman"/>
          <w:szCs w:val="24"/>
        </w:rPr>
        <w:t>,</w:t>
      </w:r>
      <w:r>
        <w:rPr>
          <w:rFonts w:eastAsia="Times New Roman" w:cs="Times New Roman"/>
          <w:szCs w:val="24"/>
        </w:rPr>
        <w:t xml:space="preserve"> οι οποίες </w:t>
      </w:r>
      <w:proofErr w:type="spellStart"/>
      <w:r>
        <w:rPr>
          <w:rFonts w:eastAsia="Times New Roman" w:cs="Times New Roman"/>
          <w:szCs w:val="24"/>
        </w:rPr>
        <w:t>τελικά</w:t>
      </w:r>
      <w:r>
        <w:rPr>
          <w:rFonts w:eastAsia="Times New Roman" w:cs="Times New Roman"/>
          <w:szCs w:val="24"/>
        </w:rPr>
        <w:t>,</w:t>
      </w:r>
      <w:r>
        <w:rPr>
          <w:rFonts w:eastAsia="Times New Roman" w:cs="Times New Roman"/>
          <w:szCs w:val="24"/>
        </w:rPr>
        <w:t>ακυρώθηκαν</w:t>
      </w:r>
      <w:proofErr w:type="spellEnd"/>
      <w:r>
        <w:rPr>
          <w:rFonts w:eastAsia="Times New Roman" w:cs="Times New Roman"/>
          <w:szCs w:val="24"/>
        </w:rPr>
        <w:t xml:space="preserve"> και σε πολλές εξ αυτ</w:t>
      </w:r>
      <w:r>
        <w:rPr>
          <w:rFonts w:eastAsia="Times New Roman" w:cs="Times New Roman"/>
          <w:szCs w:val="24"/>
        </w:rPr>
        <w:t>ών δεν υπήρχε ζήτημα με την εμπειρία. Πρέπει η Υπουργός να μας πει τι ακριβώς είναι αυτό</w:t>
      </w:r>
      <w:r>
        <w:rPr>
          <w:rFonts w:eastAsia="Times New Roman" w:cs="Times New Roman"/>
          <w:szCs w:val="24"/>
        </w:rPr>
        <w:t>,</w:t>
      </w:r>
      <w:r>
        <w:rPr>
          <w:rFonts w:eastAsia="Times New Roman" w:cs="Times New Roman"/>
          <w:szCs w:val="24"/>
        </w:rPr>
        <w:t xml:space="preserve"> το οποίο οδήγησε στις είκοσι δύο ακυρώσεις. Γιατί δεν ήταν το θέμα της εμπειρίας</w:t>
      </w:r>
      <w:r>
        <w:rPr>
          <w:rFonts w:eastAsia="Times New Roman" w:cs="Times New Roman"/>
          <w:szCs w:val="24"/>
        </w:rPr>
        <w:t>. Ν</w:t>
      </w:r>
      <w:r>
        <w:rPr>
          <w:rFonts w:eastAsia="Times New Roman" w:cs="Times New Roman"/>
          <w:szCs w:val="24"/>
        </w:rPr>
        <w:t xml:space="preserve">α ξέρουμε τα </w:t>
      </w:r>
      <w:r>
        <w:rPr>
          <w:rFonts w:eastAsia="Times New Roman" w:cs="Times New Roman"/>
          <w:szCs w:val="24"/>
        </w:rPr>
        <w:t>π</w:t>
      </w:r>
      <w:r>
        <w:rPr>
          <w:rFonts w:eastAsia="Times New Roman" w:cs="Times New Roman"/>
          <w:szCs w:val="24"/>
        </w:rPr>
        <w:t xml:space="preserve">ρακτικά από αυτήν την </w:t>
      </w:r>
      <w:r>
        <w:rPr>
          <w:rFonts w:eastAsia="Times New Roman" w:cs="Times New Roman"/>
          <w:szCs w:val="24"/>
        </w:rPr>
        <w:t xml:space="preserve">επιτροπή </w:t>
      </w:r>
      <w:r>
        <w:rPr>
          <w:rFonts w:eastAsia="Times New Roman" w:cs="Times New Roman"/>
          <w:szCs w:val="24"/>
        </w:rPr>
        <w:t>των πραγματογνώμων που έγινε, να ξέρου</w:t>
      </w:r>
      <w:r>
        <w:rPr>
          <w:rFonts w:eastAsia="Times New Roman" w:cs="Times New Roman"/>
          <w:szCs w:val="24"/>
        </w:rPr>
        <w:t>με τι ακριβώς έγινε. Μας οφείλει, λοιπόν, η Υπουργός να πει ποια είναι ακριβώς τα στοιχεία</w:t>
      </w:r>
      <w:r>
        <w:rPr>
          <w:rFonts w:eastAsia="Times New Roman" w:cs="Times New Roman"/>
          <w:szCs w:val="24"/>
        </w:rPr>
        <w:t>,</w:t>
      </w:r>
      <w:r>
        <w:rPr>
          <w:rFonts w:eastAsia="Times New Roman" w:cs="Times New Roman"/>
          <w:szCs w:val="24"/>
        </w:rPr>
        <w:t xml:space="preserve"> που οδήγησαν στην ακύρωση των είκοσι δύο προσλήψεων.</w:t>
      </w:r>
    </w:p>
    <w:p w14:paraId="176E9D66" w14:textId="77777777" w:rsidR="00715E74" w:rsidRDefault="00502A31">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176E9D6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θα</w:t>
      </w:r>
      <w:r>
        <w:rPr>
          <w:rFonts w:eastAsia="Times New Roman" w:cs="Times New Roman"/>
          <w:szCs w:val="24"/>
        </w:rPr>
        <w:t xml:space="preserve"> πάρω ένα λεπτό από τη δευτερολογία μου.</w:t>
      </w:r>
    </w:p>
    <w:p w14:paraId="176E9D6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Τι θα γίνει με τις άλλες προκηρύξεις</w:t>
      </w:r>
      <w:r>
        <w:rPr>
          <w:rFonts w:eastAsia="Times New Roman" w:cs="Times New Roman"/>
          <w:szCs w:val="24"/>
        </w:rPr>
        <w:t>,</w:t>
      </w:r>
      <w:r>
        <w:rPr>
          <w:rFonts w:eastAsia="Times New Roman" w:cs="Times New Roman"/>
          <w:szCs w:val="24"/>
        </w:rPr>
        <w:t xml:space="preserve"> που είναι καταφανέστατα «φωτογραφικές» και η Υπουργός κάνει ότι δεν ακούει; Τι θα γίνει με τους τέσσερις Υπουργούς</w:t>
      </w:r>
      <w:r>
        <w:rPr>
          <w:rFonts w:eastAsia="Times New Roman" w:cs="Times New Roman"/>
          <w:szCs w:val="24"/>
        </w:rPr>
        <w:t>,</w:t>
      </w:r>
      <w:r>
        <w:rPr>
          <w:rFonts w:eastAsia="Times New Roman" w:cs="Times New Roman"/>
          <w:szCs w:val="24"/>
        </w:rPr>
        <w:t xml:space="preserve"> που πήραν όλα τα στοιχεία των υποψηφίων και με έναν διαβλητό τρόπο βρίσκονται στα γραφεία τους και επηρεάζουν τη διαδικασία; </w:t>
      </w:r>
      <w:r>
        <w:rPr>
          <w:rFonts w:eastAsia="Times New Roman" w:cs="Times New Roman"/>
          <w:szCs w:val="24"/>
        </w:rPr>
        <w:t>Ν</w:t>
      </w:r>
      <w:r>
        <w:rPr>
          <w:rFonts w:eastAsia="Times New Roman" w:cs="Times New Roman"/>
          <w:szCs w:val="24"/>
        </w:rPr>
        <w:t>α μας πει γενικώς όλα τα ζητήματα, τα οποία ανακύπτουν, με τη διαρροή των προσωπικών δεδομένων, αλλά και των στοιχείων ενός διαγω</w:t>
      </w:r>
      <w:r>
        <w:rPr>
          <w:rFonts w:eastAsia="Times New Roman" w:cs="Times New Roman"/>
          <w:szCs w:val="24"/>
        </w:rPr>
        <w:t>νισμού</w:t>
      </w:r>
      <w:r>
        <w:rPr>
          <w:rFonts w:eastAsia="Times New Roman" w:cs="Times New Roman"/>
          <w:szCs w:val="24"/>
        </w:rPr>
        <w:t>,</w:t>
      </w:r>
      <w:r>
        <w:rPr>
          <w:rFonts w:eastAsia="Times New Roman" w:cs="Times New Roman"/>
          <w:szCs w:val="24"/>
        </w:rPr>
        <w:t xml:space="preserve"> για τον οποίο κανέναν λόγο δεν είχε</w:t>
      </w:r>
      <w:r>
        <w:rPr>
          <w:rFonts w:eastAsia="Times New Roman" w:cs="Times New Roman"/>
          <w:szCs w:val="24"/>
        </w:rPr>
        <w:t>,</w:t>
      </w:r>
      <w:r>
        <w:rPr>
          <w:rFonts w:eastAsia="Times New Roman" w:cs="Times New Roman"/>
          <w:szCs w:val="24"/>
        </w:rPr>
        <w:t xml:space="preserve"> κανένας Υπουργός</w:t>
      </w:r>
      <w:r>
        <w:rPr>
          <w:rFonts w:eastAsia="Times New Roman" w:cs="Times New Roman"/>
          <w:szCs w:val="24"/>
        </w:rPr>
        <w:t>,</w:t>
      </w:r>
      <w:r>
        <w:rPr>
          <w:rFonts w:eastAsia="Times New Roman" w:cs="Times New Roman"/>
          <w:szCs w:val="24"/>
        </w:rPr>
        <w:t xml:space="preserve"> να έχει στο γραφείο του τα στοιχεία και να μας πει τελικά πώς θα προχωρήσουμε. Μόνο η ακύρωση όλης αυτής της διαδικασίας μπορεί να αποκαταστήσει το αίσθημα δικαίου</w:t>
      </w:r>
      <w:r>
        <w:rPr>
          <w:rFonts w:eastAsia="Times New Roman" w:cs="Times New Roman"/>
          <w:szCs w:val="24"/>
        </w:rPr>
        <w:t>,</w:t>
      </w:r>
      <w:r>
        <w:rPr>
          <w:rFonts w:eastAsia="Times New Roman" w:cs="Times New Roman"/>
          <w:szCs w:val="24"/>
        </w:rPr>
        <w:t xml:space="preserve"> που πρέπει να υπάρχει σε όλο</w:t>
      </w:r>
      <w:r>
        <w:rPr>
          <w:rFonts w:eastAsia="Times New Roman" w:cs="Times New Roman"/>
          <w:szCs w:val="24"/>
        </w:rPr>
        <w:t>υς τους υποψηφίους γι’ αυτές τις θέσεις.</w:t>
      </w:r>
    </w:p>
    <w:p w14:paraId="176E9D6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Έχω πολλά άλλα να πω </w:t>
      </w:r>
      <w:r>
        <w:rPr>
          <w:rFonts w:eastAsia="Times New Roman" w:cs="Times New Roman"/>
          <w:szCs w:val="24"/>
        </w:rPr>
        <w:t>σ</w:t>
      </w:r>
      <w:r>
        <w:rPr>
          <w:rFonts w:eastAsia="Times New Roman" w:cs="Times New Roman"/>
          <w:szCs w:val="24"/>
        </w:rPr>
        <w:t>τη δευτερολογία. Ελπίζω σε αυτές τις ερωτήσεις, τις οποίες τις έκανα πολύ συχνά</w:t>
      </w:r>
      <w:r>
        <w:rPr>
          <w:rFonts w:eastAsia="Times New Roman" w:cs="Times New Roman"/>
          <w:szCs w:val="24"/>
        </w:rPr>
        <w:t>,</w:t>
      </w:r>
      <w:r>
        <w:rPr>
          <w:rFonts w:eastAsia="Times New Roman" w:cs="Times New Roman"/>
          <w:szCs w:val="24"/>
        </w:rPr>
        <w:t xml:space="preserve"> διά της κοινοβουλευτικής οδού, να πάρουμε σήμερα απαντήσεις.</w:t>
      </w:r>
    </w:p>
    <w:p w14:paraId="176E9D6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76E9D6B" w14:textId="77777777" w:rsidR="00715E74" w:rsidRDefault="00502A31">
      <w:pPr>
        <w:spacing w:line="600" w:lineRule="auto"/>
        <w:ind w:firstLine="720"/>
        <w:contextualSpacing/>
        <w:jc w:val="both"/>
        <w:rPr>
          <w:rFonts w:eastAsia="Times New Roman" w:cs="Times New Roman"/>
          <w:szCs w:val="24"/>
        </w:rPr>
      </w:pPr>
      <w:r w:rsidRPr="00984965">
        <w:rPr>
          <w:rFonts w:eastAsia="Times New Roman" w:cs="Times New Roman"/>
          <w:b/>
          <w:szCs w:val="24"/>
        </w:rPr>
        <w:t>ΠΡΟΕΔΡΕΥΩΝ (Σπυρίδων Λυκούδης):</w:t>
      </w:r>
      <w:r>
        <w:rPr>
          <w:rFonts w:eastAsia="Times New Roman" w:cs="Times New Roman"/>
          <w:szCs w:val="24"/>
        </w:rPr>
        <w:t xml:space="preserve"> Ευχαριστ</w:t>
      </w:r>
      <w:r>
        <w:rPr>
          <w:rFonts w:eastAsia="Times New Roman" w:cs="Times New Roman"/>
          <w:szCs w:val="24"/>
        </w:rPr>
        <w:t>ώ, κύριε συνάδελφε.</w:t>
      </w:r>
    </w:p>
    <w:p w14:paraId="176E9D6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κ. Σπυρίδων - Άδωνις Γεωργιάδης ως δεύτερος επερωτών Βουλευτής.</w:t>
      </w:r>
    </w:p>
    <w:p w14:paraId="176E9D6D" w14:textId="77777777" w:rsidR="00715E74" w:rsidRDefault="00502A31">
      <w:pPr>
        <w:spacing w:line="600" w:lineRule="auto"/>
        <w:ind w:firstLine="720"/>
        <w:contextualSpacing/>
        <w:jc w:val="both"/>
        <w:rPr>
          <w:rFonts w:eastAsia="Times New Roman" w:cs="Times New Roman"/>
          <w:szCs w:val="24"/>
        </w:rPr>
      </w:pPr>
      <w:r w:rsidRPr="00984965">
        <w:rPr>
          <w:rFonts w:eastAsia="Times New Roman" w:cs="Times New Roman"/>
          <w:b/>
          <w:szCs w:val="24"/>
        </w:rPr>
        <w:t>ΣΠΥΡΙΔΩΝ</w:t>
      </w:r>
      <w:r>
        <w:rPr>
          <w:rFonts w:eastAsia="Times New Roman" w:cs="Times New Roman"/>
          <w:b/>
          <w:szCs w:val="24"/>
        </w:rPr>
        <w:t xml:space="preserve"> </w:t>
      </w:r>
      <w:r w:rsidRPr="00984965">
        <w:rPr>
          <w:rFonts w:eastAsia="Times New Roman" w:cs="Times New Roman"/>
          <w:b/>
          <w:szCs w:val="24"/>
        </w:rPr>
        <w:t>-</w:t>
      </w:r>
      <w:r>
        <w:rPr>
          <w:rFonts w:eastAsia="Times New Roman" w:cs="Times New Roman"/>
          <w:b/>
          <w:szCs w:val="24"/>
        </w:rPr>
        <w:t xml:space="preserve"> </w:t>
      </w:r>
      <w:r w:rsidRPr="00984965">
        <w:rPr>
          <w:rFonts w:eastAsia="Times New Roman" w:cs="Times New Roman"/>
          <w:b/>
          <w:szCs w:val="24"/>
        </w:rPr>
        <w:t>ΑΔΩΝΙΣ ΓΕΩΡΓΙΑΔΗΣ:</w:t>
      </w:r>
      <w:r>
        <w:rPr>
          <w:rFonts w:eastAsia="Times New Roman" w:cs="Times New Roman"/>
          <w:szCs w:val="24"/>
        </w:rPr>
        <w:t xml:space="preserve"> Ευχαριστώ πολύ, κύριε Πρόεδρε.</w:t>
      </w:r>
    </w:p>
    <w:p w14:paraId="176E9D6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Κυρία Υπουργέ, κατ’ αρχάς</w:t>
      </w:r>
      <w:r>
        <w:rPr>
          <w:rFonts w:eastAsia="Times New Roman" w:cs="Times New Roman"/>
          <w:szCs w:val="24"/>
        </w:rPr>
        <w:t>,</w:t>
      </w:r>
      <w:r>
        <w:rPr>
          <w:rFonts w:eastAsia="Times New Roman" w:cs="Times New Roman"/>
          <w:szCs w:val="24"/>
        </w:rPr>
        <w:t xml:space="preserve"> στα ερωτήματα που έθεσε ο κ. Γεωργαντάς ελπίζω να απαντήσετε με θάρρ</w:t>
      </w:r>
      <w:r>
        <w:rPr>
          <w:rFonts w:eastAsia="Times New Roman" w:cs="Times New Roman"/>
          <w:szCs w:val="24"/>
        </w:rPr>
        <w:t xml:space="preserve">ος. Ποιοι είναι οι Υπουργοί οι οποίοι παράνομα πήραν από τον ΑΣΕΠ τους φακέλους των υποψηφίων; Οι Υπουργοί αυτοί, για να είμαστε </w:t>
      </w:r>
      <w:proofErr w:type="spellStart"/>
      <w:r>
        <w:rPr>
          <w:rFonts w:eastAsia="Times New Roman" w:cs="Times New Roman"/>
          <w:szCs w:val="24"/>
        </w:rPr>
        <w:t>συνεννοημένοι</w:t>
      </w:r>
      <w:proofErr w:type="spellEnd"/>
      <w:r>
        <w:rPr>
          <w:rFonts w:eastAsia="Times New Roman" w:cs="Times New Roman"/>
          <w:szCs w:val="24"/>
        </w:rPr>
        <w:t>, έχουν παραβιάσει τον νόμο περί προσωπικών δεδομένων, εκτός όλων των άλλων, με ποινές κακουργηματικού χαρακτήρα κ</w:t>
      </w:r>
      <w:r>
        <w:rPr>
          <w:rFonts w:eastAsia="Times New Roman" w:cs="Times New Roman"/>
          <w:szCs w:val="24"/>
        </w:rPr>
        <w:t>αι φυσικά θα ελεγχθούν στο μέλλον, γιατί έχουν παραβιάσει κάθε έννοια νομιμότητας του κράτους. Παρακαλώ πολύ την κυρία Υπουργό</w:t>
      </w:r>
      <w:r>
        <w:rPr>
          <w:rFonts w:eastAsia="Times New Roman" w:cs="Times New Roman"/>
          <w:szCs w:val="24"/>
        </w:rPr>
        <w:t>,</w:t>
      </w:r>
      <w:r>
        <w:rPr>
          <w:rFonts w:eastAsia="Times New Roman" w:cs="Times New Roman"/>
          <w:szCs w:val="24"/>
        </w:rPr>
        <w:t xml:space="preserve"> να μας ανακοινώσει τα ονόματα των τεσσάρων Υπουργών</w:t>
      </w:r>
      <w:r>
        <w:rPr>
          <w:rFonts w:eastAsia="Times New Roman" w:cs="Times New Roman"/>
          <w:szCs w:val="24"/>
        </w:rPr>
        <w:t>,</w:t>
      </w:r>
      <w:r>
        <w:rPr>
          <w:rFonts w:eastAsia="Times New Roman" w:cs="Times New Roman"/>
          <w:szCs w:val="24"/>
        </w:rPr>
        <w:t xml:space="preserve"> οι οποίοι παράνομα πήραν τους φακέλους των υποψηφίων και να μην χρειαστεί ν</w:t>
      </w:r>
      <w:r>
        <w:rPr>
          <w:rFonts w:eastAsia="Times New Roman" w:cs="Times New Roman"/>
          <w:szCs w:val="24"/>
        </w:rPr>
        <w:t>α αρχίσουμε πάλι να ψάχνουμε στην επόμενη Βουλή για το ποιοι είναι. Θα λογοδοτήσουν</w:t>
      </w:r>
      <w:r>
        <w:rPr>
          <w:rFonts w:eastAsia="Times New Roman" w:cs="Times New Roman"/>
          <w:szCs w:val="24"/>
        </w:rPr>
        <w:t>,</w:t>
      </w:r>
      <w:r>
        <w:rPr>
          <w:rFonts w:eastAsia="Times New Roman" w:cs="Times New Roman"/>
          <w:szCs w:val="24"/>
        </w:rPr>
        <w:t xml:space="preserve"> εκεί που πρέπει.</w:t>
      </w:r>
    </w:p>
    <w:p w14:paraId="176E9D6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Παρατήρηση δεύτερη:  ΣΥΡΙΖΑ λέει ότι θα κάνει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του κράτους. Κυρία Υπουργέ, αυτό δεν το πιστεύει </w:t>
      </w:r>
      <w:r>
        <w:rPr>
          <w:rFonts w:eastAsia="Times New Roman" w:cs="Times New Roman"/>
          <w:szCs w:val="24"/>
        </w:rPr>
        <w:lastRenderedPageBreak/>
        <w:t>ούτε ο γιος μου</w:t>
      </w:r>
      <w:r>
        <w:rPr>
          <w:rFonts w:eastAsia="Times New Roman" w:cs="Times New Roman"/>
          <w:szCs w:val="24"/>
        </w:rPr>
        <w:t>,</w:t>
      </w:r>
      <w:r>
        <w:rPr>
          <w:rFonts w:eastAsia="Times New Roman" w:cs="Times New Roman"/>
          <w:szCs w:val="24"/>
        </w:rPr>
        <w:t xml:space="preserve"> που είναι τεσσάρων ετών</w:t>
      </w:r>
      <w:r>
        <w:rPr>
          <w:rFonts w:eastAsia="Times New Roman" w:cs="Times New Roman"/>
          <w:szCs w:val="24"/>
        </w:rPr>
        <w:t xml:space="preserve">! Έχετε σε τρία χρόνια ξεπεράσει όλα τα προηγούμενο ρεκόρ, όχι των </w:t>
      </w:r>
      <w:r>
        <w:rPr>
          <w:rFonts w:eastAsia="Times New Roman" w:cs="Times New Roman"/>
          <w:szCs w:val="24"/>
        </w:rPr>
        <w:t>«</w:t>
      </w:r>
      <w:r>
        <w:rPr>
          <w:rFonts w:eastAsia="Times New Roman" w:cs="Times New Roman"/>
          <w:szCs w:val="24"/>
        </w:rPr>
        <w:t>αγίων</w:t>
      </w:r>
      <w:r>
        <w:rPr>
          <w:rFonts w:eastAsia="Times New Roman" w:cs="Times New Roman"/>
          <w:szCs w:val="24"/>
        </w:rPr>
        <w:t>»</w:t>
      </w:r>
      <w:r>
        <w:rPr>
          <w:rFonts w:eastAsia="Times New Roman" w:cs="Times New Roman"/>
          <w:szCs w:val="24"/>
        </w:rPr>
        <w:t xml:space="preserve"> προηγουμένων κυβερνήσεων, αλλά των «πελατειακών» προηγουμένων κυβερνήσεων. Εμείς οι «κακοί», εγώ ως «κακός» Υπουργός Υγείας, υπάλληλο βουλκανιζατέρ δεν έκανα διοικητή νοσοκομείου. Η</w:t>
      </w:r>
      <w:r>
        <w:rPr>
          <w:rFonts w:eastAsia="Times New Roman" w:cs="Times New Roman"/>
          <w:szCs w:val="24"/>
        </w:rPr>
        <w:t xml:space="preserve"> Κυβέρνησή σας έκανε. Και χθες</w:t>
      </w:r>
      <w:r>
        <w:rPr>
          <w:rFonts w:eastAsia="Times New Roman" w:cs="Times New Roman"/>
          <w:szCs w:val="24"/>
        </w:rPr>
        <w:t>,</w:t>
      </w:r>
      <w:r>
        <w:rPr>
          <w:rFonts w:eastAsia="Times New Roman" w:cs="Times New Roman"/>
          <w:szCs w:val="24"/>
        </w:rPr>
        <w:t xml:space="preserve"> η έγκριτος γερμανική εφημερίδα </w:t>
      </w:r>
      <w:r>
        <w:rPr>
          <w:rFonts w:eastAsia="Times New Roman" w:cs="Times New Roman"/>
          <w:szCs w:val="24"/>
        </w:rPr>
        <w:t>«</w:t>
      </w:r>
      <w:r>
        <w:rPr>
          <w:rFonts w:eastAsia="Times New Roman" w:cs="Times New Roman"/>
          <w:szCs w:val="24"/>
          <w:lang w:val="en-US"/>
        </w:rPr>
        <w:t>FAZ</w:t>
      </w:r>
      <w:r>
        <w:rPr>
          <w:rFonts w:eastAsia="Times New Roman" w:cs="Times New Roman"/>
          <w:szCs w:val="24"/>
        </w:rPr>
        <w:t>»</w:t>
      </w:r>
      <w:r>
        <w:rPr>
          <w:rFonts w:eastAsia="Times New Roman" w:cs="Times New Roman"/>
          <w:szCs w:val="24"/>
        </w:rPr>
        <w:t xml:space="preserve"> είχε μια σειρά πραγμάτων που κατηγορεί τον ΣΥΡΙΖΑ για το ότι υποκρίνεται τον μεταρρυθμιστή και ότι κοροϊδεύει τους Γερμανούς φορολογουμένους.</w:t>
      </w:r>
    </w:p>
    <w:p w14:paraId="176E9D7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Παρατήρηση τρίτη, για να είμαστε όλοι </w:t>
      </w:r>
      <w:proofErr w:type="spellStart"/>
      <w:r>
        <w:rPr>
          <w:rFonts w:eastAsia="Times New Roman" w:cs="Times New Roman"/>
          <w:szCs w:val="24"/>
        </w:rPr>
        <w:t>συνεννο</w:t>
      </w:r>
      <w:r>
        <w:rPr>
          <w:rFonts w:eastAsia="Times New Roman" w:cs="Times New Roman"/>
          <w:szCs w:val="24"/>
        </w:rPr>
        <w:t>ημένοι</w:t>
      </w:r>
      <w:proofErr w:type="spellEnd"/>
      <w:r>
        <w:rPr>
          <w:rFonts w:eastAsia="Times New Roman" w:cs="Times New Roman"/>
          <w:szCs w:val="24"/>
        </w:rPr>
        <w:t xml:space="preserve"> και το κάνω από το Βήμα της Βουλής για να μην έχω παρεξηγήσεις με κανέναν στο μέλλον: Εμείς δεν αναγνωρίζουμε αυτήν τη διαδικασία. Όσοι τυχόν επιλεγούν με αυτήν τη διαδικασία, πρέπει να ξέρουν ότι η επόμενη </w:t>
      </w:r>
      <w:r>
        <w:rPr>
          <w:rFonts w:eastAsia="Times New Roman" w:cs="Times New Roman"/>
          <w:szCs w:val="24"/>
        </w:rPr>
        <w:t>κ</w:t>
      </w:r>
      <w:r>
        <w:rPr>
          <w:rFonts w:eastAsia="Times New Roman" w:cs="Times New Roman"/>
          <w:szCs w:val="24"/>
        </w:rPr>
        <w:t>υβέρνηση θα καταργήσει αυτές τις θέσεις κ</w:t>
      </w:r>
      <w:r>
        <w:rPr>
          <w:rFonts w:eastAsia="Times New Roman" w:cs="Times New Roman"/>
          <w:szCs w:val="24"/>
        </w:rPr>
        <w:t xml:space="preserve">αι θα ξεκινήσει διαφανή διαδικασία από την αρχή. Θα γίνει με νόμο, δεν είναι στο Σύνταγμα, μια χαρά μπορεί να το κάνει το επόμενο Κοινοβούλιο. </w:t>
      </w:r>
    </w:p>
    <w:p w14:paraId="176E9D7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Ακούστε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γιατί μπορεί να γίνει αυτό Γιώργο Γεωργαντά, σε συνεργασία και με </w:t>
      </w:r>
      <w:r>
        <w:rPr>
          <w:rFonts w:eastAsia="Times New Roman" w:cs="Times New Roman"/>
          <w:szCs w:val="24"/>
        </w:rPr>
        <w:t>Ε</w:t>
      </w:r>
      <w:r>
        <w:rPr>
          <w:rFonts w:eastAsia="Times New Roman" w:cs="Times New Roman"/>
          <w:szCs w:val="24"/>
        </w:rPr>
        <w:t xml:space="preserve">υρωπαίους παράγοντες. Εγώ δεν </w:t>
      </w:r>
      <w:r>
        <w:rPr>
          <w:rFonts w:eastAsia="Times New Roman" w:cs="Times New Roman"/>
          <w:szCs w:val="24"/>
        </w:rPr>
        <w:lastRenderedPageBreak/>
        <w:t xml:space="preserve">έχω καμμία αμφιβολία γι’ αυτό. Τόσα χατίρια τους κάνει, να μην κάνουν κι αυτοί κανένα χατίρι; Τόσα χατίρια τους κάνει. Ό,τι θέλουν, «ναι» τους λέει. Να μην του κάνουν και κανένα χατίρι κι αυτοί; </w:t>
      </w:r>
    </w:p>
    <w:p w14:paraId="176E9D7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Τι προσπαθείτε να κάνετε και ν</w:t>
      </w:r>
      <w:r>
        <w:rPr>
          <w:rFonts w:eastAsia="Times New Roman" w:cs="Times New Roman"/>
          <w:szCs w:val="24"/>
        </w:rPr>
        <w:t xml:space="preserve">ομίζετε ότι είμαστε τυφλοί και δεν το βλέπουμε; Βλέποντας τις δημοσκοπήσεις ότι θα υποστείτε συντριβή στην επόμενη εκλογική αναμέτρηση, μεθοδεύετε φεύγοντας να αφήσετε σε όλα τα Υπουργεία με θητεία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ραμματείς, για να ελέγχετε τα Υπουργεία και να ε</w:t>
      </w:r>
      <w:r>
        <w:rPr>
          <w:rFonts w:eastAsia="Times New Roman" w:cs="Times New Roman"/>
          <w:szCs w:val="24"/>
        </w:rPr>
        <w:t>μποδίζετε την εφαρμογή του πολιτικού σχεδίου της επόμενης Κυβερνήσεως και να δημιουργείτε καθημερινά προβλήματα, τα οποία θα φορτώνεται η επόμενη κυβέρνηση.</w:t>
      </w:r>
    </w:p>
    <w:p w14:paraId="176E9D7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Αυτός είναι όλος ο στόχος σας, δεν είναι άλλος, ο λαός να σας διώξει από την εξουσία αλλά εσείς να </w:t>
      </w:r>
      <w:r>
        <w:rPr>
          <w:rFonts w:eastAsia="Times New Roman" w:cs="Times New Roman"/>
          <w:szCs w:val="24"/>
        </w:rPr>
        <w:t xml:space="preserve">μείνετε. Και νομίζετε τώρα ότι αυτό εμείς δεν το βλέπουμε. Δεν το έχει καταλάβει κανένας μας ότι το να συμμετέχει σε μια διαδικασία, αυτός που προκηρύσσει τη διαδικασία αυτομάτως κάνει την διαδικασία αμφισβητούμενη. Το να επιλέγει τελικά ο Υπουργός μεταξύ </w:t>
      </w:r>
      <w:r>
        <w:rPr>
          <w:rFonts w:eastAsia="Times New Roman" w:cs="Times New Roman"/>
          <w:szCs w:val="24"/>
        </w:rPr>
        <w:t xml:space="preserve">των </w:t>
      </w:r>
      <w:r>
        <w:rPr>
          <w:rFonts w:eastAsia="Times New Roman" w:cs="Times New Roman"/>
          <w:szCs w:val="24"/>
        </w:rPr>
        <w:lastRenderedPageBreak/>
        <w:t xml:space="preserve">τριών ποιος θα γίνει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θα σήμαινε, εάν θέλαμε να αναγνωρίσουμε μια τέτοια διαδικασία -και να το ακούσουν και οι φίλοι μας στην </w:t>
      </w:r>
      <w:r>
        <w:rPr>
          <w:rFonts w:eastAsia="Times New Roman" w:cs="Times New Roman"/>
          <w:szCs w:val="24"/>
        </w:rPr>
        <w:t>τ</w:t>
      </w:r>
      <w:r>
        <w:rPr>
          <w:rFonts w:eastAsia="Times New Roman" w:cs="Times New Roman"/>
          <w:szCs w:val="24"/>
        </w:rPr>
        <w:t>ρόικα που κάνουν τα στραβά μάτια- αυτό θα σήμαινε ότι εγώ, ο Άδωνις Γεωργιάδης θα παρείχα εμπιστοσύνη στην</w:t>
      </w:r>
      <w:r>
        <w:rPr>
          <w:rFonts w:eastAsia="Times New Roman" w:cs="Times New Roman"/>
          <w:szCs w:val="24"/>
        </w:rPr>
        <w:t xml:space="preserve"> Όλγα </w:t>
      </w:r>
      <w:proofErr w:type="spellStart"/>
      <w:r>
        <w:rPr>
          <w:rFonts w:eastAsia="Times New Roman" w:cs="Times New Roman"/>
          <w:szCs w:val="24"/>
        </w:rPr>
        <w:t>Γεροβασίλη</w:t>
      </w:r>
      <w:proofErr w:type="spellEnd"/>
      <w:r>
        <w:rPr>
          <w:rFonts w:eastAsia="Times New Roman" w:cs="Times New Roman"/>
          <w:szCs w:val="24"/>
        </w:rPr>
        <w:t xml:space="preserve"> ότι η επιλογή που θα κάνει μεταξύ των τριών είναι αξιοκρατική. </w:t>
      </w:r>
    </w:p>
    <w:p w14:paraId="176E9D7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Δεν σας έχω καμ</w:t>
      </w:r>
      <w:r>
        <w:rPr>
          <w:rFonts w:eastAsia="Times New Roman" w:cs="Times New Roman"/>
          <w:szCs w:val="24"/>
        </w:rPr>
        <w:t>μ</w:t>
      </w:r>
      <w:r>
        <w:rPr>
          <w:rFonts w:eastAsia="Times New Roman" w:cs="Times New Roman"/>
          <w:szCs w:val="24"/>
        </w:rPr>
        <w:t>ία εμπιστοσύνη, όπως δεν έχετε εσείς σε εμένα. Κα</w:t>
      </w:r>
      <w:r>
        <w:rPr>
          <w:rFonts w:eastAsia="Times New Roman" w:cs="Times New Roman"/>
          <w:szCs w:val="24"/>
        </w:rPr>
        <w:t>μ</w:t>
      </w:r>
      <w:r>
        <w:rPr>
          <w:rFonts w:eastAsia="Times New Roman" w:cs="Times New Roman"/>
          <w:szCs w:val="24"/>
        </w:rPr>
        <w:t xml:space="preserve">μία αντίρρηση. Όμως όπως εσείς δεν έχετε σε εμένα και δεν σας φόρτωσα δικό μου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ραμματέα φεύγοντας, έτ</w:t>
      </w:r>
      <w:r>
        <w:rPr>
          <w:rFonts w:eastAsia="Times New Roman" w:cs="Times New Roman"/>
          <w:szCs w:val="24"/>
        </w:rPr>
        <w:t xml:space="preserve">σι κι εγώ που δεν έχω σε εσάς, δεν θα δεχθώ να μου φορτώσετε δικό σας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Το λέω για να μην μας κοροϊδεύετε. </w:t>
      </w:r>
    </w:p>
    <w:p w14:paraId="176E9D7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Άρα να ξέρουν όσοι θέτουν τώρα υποψηφιότητα, ότι εμείς αυτή τη διαδικασία δεν την αναγνωρίζουμε. Η διαδικασία θα ακυρωθεί και αυτοί </w:t>
      </w:r>
      <w:r>
        <w:rPr>
          <w:rFonts w:eastAsia="Times New Roman" w:cs="Times New Roman"/>
          <w:szCs w:val="24"/>
        </w:rPr>
        <w:t xml:space="preserve">οι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γ</w:t>
      </w:r>
      <w:r>
        <w:rPr>
          <w:rFonts w:eastAsia="Times New Roman" w:cs="Times New Roman"/>
          <w:szCs w:val="24"/>
        </w:rPr>
        <w:t>ραμματείς θα απολυθούν. Τελεία και παύλα. Μόνο αν γίνει από την αρχή διαδικασία σωστή. Τι θα πει σωστή; Ότι ο Υπουργός δεν θα έχει κανέναν λόγο στην επιλογή, μηδέν. Ότι όλη η διαδικασία θα γίνει από τον ΑΣΕΠ. Ότι όλη η διαδικασία θα είναι διαφα</w:t>
      </w:r>
      <w:r>
        <w:rPr>
          <w:rFonts w:eastAsia="Times New Roman" w:cs="Times New Roman"/>
          <w:szCs w:val="24"/>
        </w:rPr>
        <w:t xml:space="preserve">νής. Ότι κανένας δεν θα πάρει </w:t>
      </w:r>
      <w:r>
        <w:rPr>
          <w:rFonts w:eastAsia="Times New Roman" w:cs="Times New Roman"/>
          <w:szCs w:val="24"/>
        </w:rPr>
        <w:lastRenderedPageBreak/>
        <w:t xml:space="preserve">φακέλους κανενός υποψηφίου. Ότι τα κριτήρια θα είναι κοινά για όλους 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 xml:space="preserve">ραμματείς για να μπορεί όποιος θέλει να βάλει υποψηφιότητα, και ότι φυσικά θα τελειώσουν τα κολπάκια. </w:t>
      </w:r>
    </w:p>
    <w:p w14:paraId="176E9D7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Η αναφορά σε δύο γλώσσες, τουλάχιστον μ</w:t>
      </w:r>
      <w:r>
        <w:rPr>
          <w:rFonts w:eastAsia="Times New Roman" w:cs="Times New Roman"/>
          <w:szCs w:val="24"/>
        </w:rPr>
        <w:t xml:space="preserve">ία από την Ευρωπαϊκή Ένωση είναι γιατί οι μισοί απ’ αυτούς έχουν σπουδάσει στη Ρωσία από τα κομμουνιστικά τους νιάτα. Και θέλουν όλοι αυτοί που ήταν στα πανεπιστήμια της Μόσχας επί Σοβιετικής Ενώσεως να έχουν δικαίωμα να μπουν για να γίνουν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γ</w:t>
      </w:r>
      <w:r>
        <w:rPr>
          <w:rFonts w:eastAsia="Times New Roman" w:cs="Times New Roman"/>
          <w:szCs w:val="24"/>
        </w:rPr>
        <w:t>ραμματ</w:t>
      </w:r>
      <w:r>
        <w:rPr>
          <w:rFonts w:eastAsia="Times New Roman" w:cs="Times New Roman"/>
          <w:szCs w:val="24"/>
        </w:rPr>
        <w:t xml:space="preserve">είς. Τόσο φωτογραφικό είναι. </w:t>
      </w:r>
    </w:p>
    <w:p w14:paraId="176E9D7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Άρα </w:t>
      </w:r>
      <w:proofErr w:type="spellStart"/>
      <w:r>
        <w:rPr>
          <w:rFonts w:eastAsia="Times New Roman" w:cs="Times New Roman"/>
          <w:szCs w:val="24"/>
        </w:rPr>
        <w:t>συγκεφαλαιώνονταςγια</w:t>
      </w:r>
      <w:proofErr w:type="spellEnd"/>
      <w:r>
        <w:rPr>
          <w:rFonts w:eastAsia="Times New Roman" w:cs="Times New Roman"/>
          <w:szCs w:val="24"/>
        </w:rPr>
        <w:t xml:space="preserve"> να μην καταχραστώ τον χρόνο, αυτή η διαδικασία όπως την κάνετε, είναι ταιριαστή με τον </w:t>
      </w:r>
      <w:r w:rsidRPr="00C0242A">
        <w:rPr>
          <w:rFonts w:eastAsia="Times New Roman" w:cs="Times New Roman"/>
          <w:szCs w:val="24"/>
        </w:rPr>
        <w:t>ΣΥΡΙΖΑ</w:t>
      </w:r>
      <w:r>
        <w:rPr>
          <w:rFonts w:eastAsia="Times New Roman" w:cs="Times New Roman"/>
          <w:szCs w:val="24"/>
        </w:rPr>
        <w:t xml:space="preserve">. Θέλω μόνο να πω κλείνοντας, </w:t>
      </w:r>
      <w:r w:rsidRPr="00A1004C">
        <w:rPr>
          <w:rFonts w:eastAsia="Times New Roman" w:cs="Times New Roman"/>
          <w:szCs w:val="24"/>
        </w:rPr>
        <w:t>κυρίες και κύριοι συνάδελφοι</w:t>
      </w:r>
      <w:r>
        <w:rPr>
          <w:rFonts w:eastAsia="Times New Roman" w:cs="Times New Roman"/>
          <w:szCs w:val="24"/>
        </w:rPr>
        <w:t>, και να ακούσει και ο ελληνικός λαός για τι κόμμα</w:t>
      </w:r>
      <w:r>
        <w:rPr>
          <w:rFonts w:eastAsia="Times New Roman" w:cs="Times New Roman"/>
          <w:szCs w:val="24"/>
        </w:rPr>
        <w:t xml:space="preserve"> μιλάμε. </w:t>
      </w:r>
    </w:p>
    <w:p w14:paraId="176E9D7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Στις εκλογές του </w:t>
      </w:r>
      <w:r>
        <w:rPr>
          <w:rFonts w:eastAsia="Times New Roman" w:cs="Times New Roman"/>
          <w:szCs w:val="24"/>
        </w:rPr>
        <w:t>20</w:t>
      </w:r>
      <w:r>
        <w:rPr>
          <w:rFonts w:eastAsia="Times New Roman" w:cs="Times New Roman"/>
          <w:szCs w:val="24"/>
        </w:rPr>
        <w:t>15 όταν ακόμα ο κ. Τσίπρας διέδιδε την ιδέα ότι είστε το νέο και θα πολεμήσετε το παλιό, και όλες τις τρίχες τις κατσαρές που λέγατε, του πήρε συνέντευξη μια δημοσιογράφος και εκεί τον ρώτησε αν σκοπεύει να καταργήσει τους μετακλητούς υπαλλήλους. Ο κ. Τσίπ</w:t>
      </w:r>
      <w:r>
        <w:rPr>
          <w:rFonts w:eastAsia="Times New Roman" w:cs="Times New Roman"/>
          <w:szCs w:val="24"/>
        </w:rPr>
        <w:t xml:space="preserve">ρας -δείτε το βίντεο στο </w:t>
      </w:r>
      <w:r>
        <w:rPr>
          <w:rFonts w:eastAsia="Times New Roman" w:cs="Times New Roman"/>
          <w:szCs w:val="24"/>
          <w:lang w:val="en-US"/>
        </w:rPr>
        <w:t>YouTube</w:t>
      </w:r>
      <w:r w:rsidRPr="009019EA">
        <w:rPr>
          <w:rFonts w:eastAsia="Times New Roman" w:cs="Times New Roman"/>
          <w:szCs w:val="24"/>
        </w:rPr>
        <w:t xml:space="preserve">, </w:t>
      </w:r>
      <w:r>
        <w:rPr>
          <w:rFonts w:eastAsia="Times New Roman" w:cs="Times New Roman"/>
          <w:szCs w:val="24"/>
        </w:rPr>
        <w:t xml:space="preserve">έχει ένα εκατομμύριο </w:t>
      </w:r>
      <w:r>
        <w:rPr>
          <w:rFonts w:eastAsia="Times New Roman" w:cs="Times New Roman"/>
          <w:szCs w:val="24"/>
          <w:lang w:val="en-US"/>
        </w:rPr>
        <w:t>views</w:t>
      </w:r>
      <w:r>
        <w:rPr>
          <w:rFonts w:eastAsia="Times New Roman" w:cs="Times New Roman"/>
          <w:szCs w:val="24"/>
        </w:rPr>
        <w:t>-</w:t>
      </w:r>
      <w:r w:rsidRPr="009019EA">
        <w:rPr>
          <w:rFonts w:eastAsia="Times New Roman" w:cs="Times New Roman"/>
          <w:szCs w:val="24"/>
        </w:rPr>
        <w:t xml:space="preserve"> </w:t>
      </w:r>
      <w:r>
        <w:rPr>
          <w:rFonts w:eastAsia="Times New Roman" w:cs="Times New Roman"/>
          <w:szCs w:val="24"/>
        </w:rPr>
        <w:t xml:space="preserve">με μεγάλο στόμφο εξηγεί </w:t>
      </w:r>
      <w:r>
        <w:rPr>
          <w:rFonts w:eastAsia="Times New Roman" w:cs="Times New Roman"/>
          <w:szCs w:val="24"/>
        </w:rPr>
        <w:lastRenderedPageBreak/>
        <w:t xml:space="preserve">γιατί οι μετακλητοί υπάλληλοι είναι κακό πράγμα και ο ίδιος ως Πρωθυπουργός θα καταργήσει τους μετακλητούς υπαλλήλους. </w:t>
      </w:r>
    </w:p>
    <w:p w14:paraId="176E9D79" w14:textId="77777777" w:rsidR="00715E74" w:rsidRDefault="00502A31">
      <w:pPr>
        <w:spacing w:line="600" w:lineRule="auto"/>
        <w:ind w:firstLine="720"/>
        <w:contextualSpacing/>
        <w:jc w:val="both"/>
        <w:rPr>
          <w:rFonts w:eastAsia="Times New Roman" w:cs="Times New Roman"/>
          <w:szCs w:val="24"/>
        </w:rPr>
      </w:pPr>
      <w:r w:rsidRPr="00B90CC5">
        <w:rPr>
          <w:rFonts w:eastAsia="Times New Roman" w:cs="Times New Roman"/>
          <w:szCs w:val="24"/>
        </w:rPr>
        <w:t xml:space="preserve">(Στο σημείο αυτό κτυπάει το κουδούνι λήξεως του </w:t>
      </w:r>
      <w:r w:rsidRPr="00B90CC5">
        <w:rPr>
          <w:rFonts w:eastAsia="Times New Roman" w:cs="Times New Roman"/>
          <w:szCs w:val="24"/>
        </w:rPr>
        <w:t>χρόνου ομιλίας του κυρίου Βουλευτή)</w:t>
      </w:r>
    </w:p>
    <w:p w14:paraId="176E9D7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 Ένα λεπτό, κύριε Πρόεδρε. </w:t>
      </w:r>
    </w:p>
    <w:p w14:paraId="176E9D7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Ξέρετε ότι δεν κατήργησε τους μετακλητούς υπαλλήλους προφανώς. Όμως δεν είναι αυτό το ωραίο. Το ωραίο είναι ότι μετακλητός υπάλληλος στο Μέγαρο Μαξίμου έχει διοριστεί ο συγκεκριμένος δημοσιογρ</w:t>
      </w:r>
      <w:r>
        <w:rPr>
          <w:rFonts w:eastAsia="Times New Roman" w:cs="Times New Roman"/>
          <w:szCs w:val="24"/>
        </w:rPr>
        <w:t xml:space="preserve">άφος που κάνει τη συγκεκριμένη ερώτηση. </w:t>
      </w:r>
    </w:p>
    <w:p w14:paraId="176E9D7C" w14:textId="77777777" w:rsidR="00715E74" w:rsidRDefault="00502A31">
      <w:pPr>
        <w:spacing w:line="600" w:lineRule="auto"/>
        <w:ind w:firstLine="720"/>
        <w:contextualSpacing/>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176E9D7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ονομάζετε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του κράτους και σας δίνει και τα εύγε η </w:t>
      </w:r>
      <w:r>
        <w:rPr>
          <w:rFonts w:eastAsia="Times New Roman" w:cs="Times New Roman"/>
          <w:szCs w:val="24"/>
        </w:rPr>
        <w:t>τ</w:t>
      </w:r>
      <w:r>
        <w:rPr>
          <w:rFonts w:eastAsia="Times New Roman" w:cs="Times New Roman"/>
          <w:szCs w:val="24"/>
        </w:rPr>
        <w:t xml:space="preserve">ρόικα. Γιατί το </w:t>
      </w:r>
      <w:r>
        <w:rPr>
          <w:rFonts w:eastAsia="Times New Roman" w:cs="Times New Roman"/>
          <w:szCs w:val="24"/>
        </w:rPr>
        <w:t>σ</w:t>
      </w:r>
      <w:r>
        <w:rPr>
          <w:rFonts w:eastAsia="Times New Roman" w:cs="Times New Roman"/>
          <w:szCs w:val="24"/>
        </w:rPr>
        <w:t xml:space="preserve">κοπιανό, γιατί το μεταναστευτικό έχει ανταλλάγματα από την </w:t>
      </w:r>
      <w:r>
        <w:rPr>
          <w:rFonts w:eastAsia="Times New Roman" w:cs="Times New Roman"/>
          <w:szCs w:val="24"/>
        </w:rPr>
        <w:t>τ</w:t>
      </w:r>
      <w:r>
        <w:rPr>
          <w:rFonts w:eastAsia="Times New Roman" w:cs="Times New Roman"/>
          <w:szCs w:val="24"/>
        </w:rPr>
        <w:t>ρόικα.</w:t>
      </w:r>
      <w:r>
        <w:rPr>
          <w:rFonts w:eastAsia="Times New Roman" w:cs="Times New Roman"/>
          <w:szCs w:val="24"/>
        </w:rPr>
        <w:t xml:space="preserve"> Δεν έχουν έρθει έτσι αυτά, αυτά που ξεπουλάτε. </w:t>
      </w:r>
    </w:p>
    <w:p w14:paraId="176E9D7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76E9D7F" w14:textId="77777777" w:rsidR="00715E74" w:rsidRDefault="00502A31">
      <w:pPr>
        <w:spacing w:line="600" w:lineRule="auto"/>
        <w:ind w:firstLine="720"/>
        <w:contextualSpacing/>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176E9D80" w14:textId="77777777" w:rsidR="00715E74" w:rsidRDefault="00502A31">
      <w:pPr>
        <w:spacing w:line="600" w:lineRule="auto"/>
        <w:ind w:firstLine="720"/>
        <w:contextualSpacing/>
        <w:jc w:val="both"/>
        <w:rPr>
          <w:rFonts w:eastAsia="Times New Roman" w:cs="Times New Roman"/>
          <w:szCs w:val="24"/>
        </w:rPr>
      </w:pPr>
      <w:r w:rsidRPr="00A70580">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Ευχαριστώ, κύριε συνάδελφε. </w:t>
      </w:r>
    </w:p>
    <w:p w14:paraId="176E9D8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έχει τον λόγο. </w:t>
      </w:r>
    </w:p>
    <w:p w14:paraId="176E9D82" w14:textId="77777777" w:rsidR="00715E74" w:rsidRDefault="00502A31">
      <w:pPr>
        <w:spacing w:line="600" w:lineRule="auto"/>
        <w:ind w:firstLine="720"/>
        <w:contextualSpacing/>
        <w:jc w:val="both"/>
        <w:rPr>
          <w:rFonts w:eastAsia="Times New Roman" w:cs="Times New Roman"/>
          <w:szCs w:val="24"/>
        </w:rPr>
      </w:pPr>
      <w:r w:rsidRPr="009019EA">
        <w:rPr>
          <w:rFonts w:eastAsia="Times New Roman" w:cs="Times New Roman"/>
          <w:b/>
          <w:szCs w:val="24"/>
        </w:rPr>
        <w:t>ΜΑΞΙΜΟΣ ΧΑΡΑΚΟΠΟΥΛΟΣ:</w:t>
      </w:r>
      <w:r w:rsidRPr="009019EA">
        <w:rPr>
          <w:rFonts w:eastAsia="Times New Roman" w:cs="Times New Roman"/>
          <w:b/>
          <w:szCs w:val="24"/>
        </w:rPr>
        <w:t xml:space="preserve"> </w:t>
      </w:r>
      <w:r>
        <w:rPr>
          <w:rFonts w:eastAsia="Times New Roman" w:cs="Times New Roman"/>
          <w:szCs w:val="24"/>
        </w:rPr>
        <w:t xml:space="preserve">Κύριε Πρόεδρε, με την άδειά σας θα ήθελα να κάνω χρήση και του χρόνου της δευτερολογίας μου. </w:t>
      </w:r>
    </w:p>
    <w:p w14:paraId="176E9D83" w14:textId="77777777" w:rsidR="00715E74" w:rsidRDefault="00502A31">
      <w:pPr>
        <w:spacing w:line="600" w:lineRule="auto"/>
        <w:ind w:firstLine="720"/>
        <w:contextualSpacing/>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οι τελευταίες μέρες της «πρώτη φορά </w:t>
      </w:r>
      <w:r>
        <w:rPr>
          <w:rFonts w:eastAsia="Times New Roman" w:cs="Times New Roman"/>
          <w:szCs w:val="24"/>
        </w:rPr>
        <w:t>α</w:t>
      </w:r>
      <w:r>
        <w:rPr>
          <w:rFonts w:eastAsia="Times New Roman" w:cs="Times New Roman"/>
          <w:szCs w:val="24"/>
        </w:rPr>
        <w:t>ριστερά» βαλτώνουν μέσα στη γενική παρακμή και την καθολική κοινωνική απαξίωση. Είναι ένα καθε</w:t>
      </w:r>
      <w:r>
        <w:rPr>
          <w:rFonts w:eastAsia="Times New Roman" w:cs="Times New Roman"/>
          <w:szCs w:val="24"/>
        </w:rPr>
        <w:t xml:space="preserve">στώς που τελειώνει όπως του αξίζει, μέσα στη χλεύη. Κάθε επικοινωνιακή παράσταση που στήνει καταλήγει σε κωμικοτραγικό φιάσκο. </w:t>
      </w:r>
    </w:p>
    <w:p w14:paraId="176E9D8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Τώρα πια κανείς δεν διστάζει να φωνάξει δυνατά αυτό που εμείς από την πρώτη στιγμή λέμε ότι ο βασιλιάς είναι θεόγυμνος. Όλα τα μ</w:t>
      </w:r>
      <w:r>
        <w:rPr>
          <w:rFonts w:eastAsia="Times New Roman" w:cs="Times New Roman"/>
          <w:szCs w:val="24"/>
        </w:rPr>
        <w:t xml:space="preserve">εγαλοπρεπή ψεύδη, οι πομπώδεις υποσχέσεις κατέρρευσαν. Έμεινε μόνο η ακόρεστη δίψα για εξουσία, για τον γκουβέρνο και τα καλά του και για τούτο δίνετε γη και ύδωρ της πατρίδας σε όποιον το ζητήσει. </w:t>
      </w:r>
    </w:p>
    <w:p w14:paraId="176E9D8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Οι αγανακτισμένοι της </w:t>
      </w:r>
      <w:r>
        <w:rPr>
          <w:rFonts w:eastAsia="Times New Roman" w:cs="Times New Roman"/>
          <w:szCs w:val="24"/>
        </w:rPr>
        <w:t>π</w:t>
      </w:r>
      <w:r>
        <w:rPr>
          <w:rFonts w:eastAsia="Times New Roman" w:cs="Times New Roman"/>
          <w:szCs w:val="24"/>
        </w:rPr>
        <w:t>λατείας παίζουν τώρα τους δήθεν ρε</w:t>
      </w:r>
      <w:r>
        <w:rPr>
          <w:rFonts w:eastAsia="Times New Roman" w:cs="Times New Roman"/>
          <w:szCs w:val="24"/>
        </w:rPr>
        <w:t xml:space="preserve">αλιστές με αυτούς που πρώτα ύβριζαν για να παραμείνουν </w:t>
      </w:r>
      <w:r>
        <w:rPr>
          <w:rFonts w:eastAsia="Times New Roman" w:cs="Times New Roman"/>
          <w:szCs w:val="24"/>
        </w:rPr>
        <w:lastRenderedPageBreak/>
        <w:t>λίγο ακόμα στο όνειρο που ζουν που για όλους τους υπόλοιπους όμως, έχει γίνει εφιάλτης. Οι συνέταιροι της εξουσίας δεν λογαριάζουν τίποτα μπροστά στην καρέκλα. Προχωρούν σε μια εθνικά επιβλαβή συμφωνία</w:t>
      </w:r>
      <w:r>
        <w:rPr>
          <w:rFonts w:eastAsia="Times New Roman" w:cs="Times New Roman"/>
          <w:szCs w:val="24"/>
        </w:rPr>
        <w:t>, ερήμην της ελληνικής Βουλής, ερήμην του ελληνικού λαού που τη βαφτίζουν και επιτυχία από πάνω και κατηγορούν τους πολίτες που αντιδρούν ως ακροδεξιούς και φασίστες. Οι ίδιοι που κάλυπταν, αν δεν συμμετείχαν σε προπηλακισμούς και κάθε είδους ασχήμια, ως α</w:t>
      </w:r>
      <w:r>
        <w:rPr>
          <w:rFonts w:eastAsia="Times New Roman" w:cs="Times New Roman"/>
          <w:szCs w:val="24"/>
        </w:rPr>
        <w:t xml:space="preserve">ντιπολίτευση. </w:t>
      </w:r>
    </w:p>
    <w:p w14:paraId="176E9D8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Και όταν βλέπουν τα σκούρα, όταν η κοινωνία τους γυρίζει την πλάτη, όταν ο υπερπατριώτης κυβερνητικός εταίρος χάνει τα αβγά και τα καλάθια και αντιλαμβάνεται ότι δεν ξαναδεί Βουλή ούτε με το κιάλι, εκτός κι αν τον υιοθετήσετε στο Επικρατείας</w:t>
      </w:r>
      <w:r>
        <w:rPr>
          <w:rFonts w:eastAsia="Times New Roman" w:cs="Times New Roman"/>
          <w:szCs w:val="24"/>
        </w:rPr>
        <w:t xml:space="preserve">, τότε βγάζουν σενάρια επιστημονικής φαντασίας, όπως αυτά περί αποστασίας και ανατροπής του πολιτεύματος και όλα όσα τραγελαφικά ακούστηκαν προχθές από χείλια ανθρώπων που θα περίμενε κανείς ότι τουλάχιστον θα σέβονταν τους θεσμούς που εκπροσωπούν. </w:t>
      </w:r>
    </w:p>
    <w:p w14:paraId="176E9D8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Ήρθαν,</w:t>
      </w:r>
      <w:r>
        <w:rPr>
          <w:rFonts w:eastAsia="Times New Roman" w:cs="Times New Roman"/>
          <w:szCs w:val="24"/>
        </w:rPr>
        <w:t xml:space="preserve"> όμως, τα δικά τους βλαστάρια, «το μωρό που μπουσουλάει», που μας έλεγε ο κ. </w:t>
      </w:r>
      <w:proofErr w:type="spellStart"/>
      <w:r>
        <w:rPr>
          <w:rFonts w:eastAsia="Times New Roman" w:cs="Times New Roman"/>
          <w:szCs w:val="24"/>
        </w:rPr>
        <w:t>Τόσκας</w:t>
      </w:r>
      <w:proofErr w:type="spellEnd"/>
      <w:r>
        <w:rPr>
          <w:rFonts w:eastAsia="Times New Roman" w:cs="Times New Roman"/>
          <w:szCs w:val="24"/>
        </w:rPr>
        <w:t xml:space="preserve">, η περίφημη συλλογικότητα του </w:t>
      </w:r>
      <w:proofErr w:type="spellStart"/>
      <w:r>
        <w:rPr>
          <w:rFonts w:eastAsia="Times New Roman" w:cs="Times New Roman"/>
          <w:szCs w:val="24"/>
        </w:rPr>
        <w:t>Ρουβίκωνα</w:t>
      </w:r>
      <w:proofErr w:type="spellEnd"/>
      <w:r>
        <w:rPr>
          <w:rFonts w:eastAsia="Times New Roman" w:cs="Times New Roman"/>
          <w:szCs w:val="24"/>
        </w:rPr>
        <w:t xml:space="preserve"> και ανέλαβε την ευθύνη της εισβολής στο γραφείο του κ. </w:t>
      </w:r>
      <w:proofErr w:type="spellStart"/>
      <w:r>
        <w:rPr>
          <w:rFonts w:eastAsia="Times New Roman" w:cs="Times New Roman"/>
          <w:szCs w:val="24"/>
        </w:rPr>
        <w:t>Κατσίκη</w:t>
      </w:r>
      <w:proofErr w:type="spellEnd"/>
      <w:r>
        <w:rPr>
          <w:rFonts w:eastAsia="Times New Roman" w:cs="Times New Roman"/>
          <w:szCs w:val="24"/>
        </w:rPr>
        <w:t>. Τέτοια αχαριστία τα παιδιά!</w:t>
      </w:r>
    </w:p>
    <w:p w14:paraId="176E9D8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Την ίδια ώρα, βεβαίως, συνεχίζεται κανον</w:t>
      </w:r>
      <w:r>
        <w:rPr>
          <w:rFonts w:eastAsia="Times New Roman" w:cs="Times New Roman"/>
          <w:szCs w:val="24"/>
        </w:rPr>
        <w:t>ικότατα η προσπάθεια να βρεθούν τρύπες να τρυπώσουν μόνιμα τα στελέχη του ΣΥΡΙΖΑ</w:t>
      </w:r>
      <w:r w:rsidRPr="001D0D6C">
        <w:rPr>
          <w:rFonts w:eastAsia="Times New Roman" w:cs="Times New Roman"/>
          <w:szCs w:val="24"/>
        </w:rPr>
        <w:t>,</w:t>
      </w:r>
      <w:r>
        <w:rPr>
          <w:rFonts w:eastAsia="Times New Roman" w:cs="Times New Roman"/>
          <w:szCs w:val="24"/>
        </w:rPr>
        <w:t xml:space="preserve"> όπως με τις καταγέλαστες προκηρύξεις για τις θέσεις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τ</w:t>
      </w:r>
      <w:r>
        <w:rPr>
          <w:rFonts w:eastAsia="Times New Roman" w:cs="Times New Roman"/>
          <w:szCs w:val="24"/>
        </w:rPr>
        <w:t xml:space="preserve">ομεακών </w:t>
      </w:r>
      <w:r>
        <w:rPr>
          <w:rFonts w:eastAsia="Times New Roman" w:cs="Times New Roman"/>
          <w:szCs w:val="24"/>
        </w:rPr>
        <w:t>γ</w:t>
      </w:r>
      <w:r>
        <w:rPr>
          <w:rFonts w:eastAsia="Times New Roman" w:cs="Times New Roman"/>
          <w:szCs w:val="24"/>
        </w:rPr>
        <w:t xml:space="preserve">ραμματέων και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δ</w:t>
      </w:r>
      <w:r>
        <w:rPr>
          <w:rFonts w:eastAsia="Times New Roman" w:cs="Times New Roman"/>
          <w:szCs w:val="24"/>
        </w:rPr>
        <w:t>ιευθυντών στα Υπουργεία. Τέτοιο φωτογραφικό όργιο προσλήψεων «ημετέρων» δεν έ</w:t>
      </w:r>
      <w:r>
        <w:rPr>
          <w:rFonts w:eastAsia="Times New Roman" w:cs="Times New Roman"/>
          <w:szCs w:val="24"/>
        </w:rPr>
        <w:t xml:space="preserve">χει </w:t>
      </w:r>
      <w:proofErr w:type="spellStart"/>
      <w:r>
        <w:rPr>
          <w:rFonts w:eastAsia="Times New Roman" w:cs="Times New Roman"/>
          <w:szCs w:val="24"/>
        </w:rPr>
        <w:t>ματαγίνει</w:t>
      </w:r>
      <w:proofErr w:type="spellEnd"/>
      <w:r>
        <w:rPr>
          <w:rFonts w:eastAsia="Times New Roman" w:cs="Times New Roman"/>
          <w:szCs w:val="24"/>
        </w:rPr>
        <w:t>.</w:t>
      </w:r>
    </w:p>
    <w:p w14:paraId="176E9D8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Όμως, σύντροφοι, μας πήραν χαμπάρι και οι κουτόφραγκοι και διαμήνυσαν στην Κυβέρνηση ότι μία στις τρεις θέσεις δεν ανταποκρίνεται σε αντικειμενικό πλαίσιο βαθμολόγησης. Ως γνωστόν, όμως, η Κυβέρνηση έχει αλλεργία σε οτιδήποτε σχετίζεται με τ</w:t>
      </w:r>
      <w:r>
        <w:rPr>
          <w:rFonts w:eastAsia="Times New Roman" w:cs="Times New Roman"/>
          <w:szCs w:val="24"/>
        </w:rPr>
        <w:t>ην αντικειμενικότητα και αξιοκρατία. Σε αυτή ισχύει «ο σκοπός αγιάζει τα μέσα».</w:t>
      </w:r>
    </w:p>
    <w:p w14:paraId="176E9D8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τα όσα οργιώδη περιλαμβάνονται στις προϋποθέσεις των συγκεκριμένων προκηρύξεων δεν έχουν προηγούμενο και έχουν εκτενώς αναφερθεί από τον </w:t>
      </w:r>
      <w:r>
        <w:rPr>
          <w:rFonts w:eastAsia="Times New Roman" w:cs="Times New Roman"/>
          <w:szCs w:val="24"/>
        </w:rPr>
        <w:lastRenderedPageBreak/>
        <w:t>πρώτο εισ</w:t>
      </w:r>
      <w:r>
        <w:rPr>
          <w:rFonts w:eastAsia="Times New Roman" w:cs="Times New Roman"/>
          <w:szCs w:val="24"/>
        </w:rPr>
        <w:t xml:space="preserve">ηγητή μας. Χρειάζεται πραγματικά περισσό θράσος να βάζει μια Κυβέρνηση τόσο πρόδηλα φωτογραφικούς όρους για να καταλάβουν τις θέσεις οι δικοί της άνθρωποι, όπως για τη θέση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γ</w:t>
      </w:r>
      <w:r>
        <w:rPr>
          <w:rFonts w:eastAsia="Times New Roman" w:cs="Times New Roman"/>
          <w:szCs w:val="24"/>
        </w:rPr>
        <w:t xml:space="preserve">ραμματέα του Υπουργείου Υγείας. Ο υποψήφιος πρέπει να έχει καλή </w:t>
      </w:r>
      <w:r>
        <w:rPr>
          <w:rFonts w:eastAsia="Times New Roman" w:cs="Times New Roman"/>
          <w:szCs w:val="24"/>
        </w:rPr>
        <w:t>γνώση ξένης γλώσσας της Ευρωπαϊκής Ένωσης, αλλά ο Αναπληρωτής του άριστη</w:t>
      </w:r>
      <w:r>
        <w:rPr>
          <w:rFonts w:eastAsia="Times New Roman" w:cs="Times New Roman"/>
          <w:szCs w:val="24"/>
        </w:rPr>
        <w:t xml:space="preserve"> ή</w:t>
      </w:r>
      <w:r>
        <w:rPr>
          <w:rFonts w:eastAsia="Times New Roman" w:cs="Times New Roman"/>
          <w:szCs w:val="24"/>
        </w:rPr>
        <w:t xml:space="preserve"> στο Υπουργείο Οικονομίας οι διευθυντές να μη συνταξιοδοτηθούν τα επόμενα οκτώ χρόνια, όταν η επιλογή γίνεται για θητεία τεσσάρων ετών. Έτσι, όμως, αποκλείονται στελέχη με προσόντα κ</w:t>
      </w:r>
      <w:r>
        <w:rPr>
          <w:rFonts w:eastAsia="Times New Roman" w:cs="Times New Roman"/>
          <w:szCs w:val="24"/>
        </w:rPr>
        <w:t xml:space="preserve">αι εμπειρία. Ή το απίστευτο, για τη θέση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γ</w:t>
      </w:r>
      <w:r>
        <w:rPr>
          <w:rFonts w:eastAsia="Times New Roman" w:cs="Times New Roman"/>
          <w:szCs w:val="24"/>
        </w:rPr>
        <w:t>ραμματέα στο Υπουργείο Τουρισμού να απαιτείται απλή γνώση αγγλικής γλώσσας, αλλά να έχει πενταετή άσκηση δικηγορίας σε θέματα δημοσίου δικαίου. Αυτό καταντά ανέκδοτο. Θα ήταν προτιμότερο να γράψετε απευ</w:t>
      </w:r>
      <w:r>
        <w:rPr>
          <w:rFonts w:eastAsia="Times New Roman" w:cs="Times New Roman"/>
          <w:szCs w:val="24"/>
        </w:rPr>
        <w:t>θείας το όνομα του εκλεκτού σας.</w:t>
      </w:r>
    </w:p>
    <w:p w14:paraId="176E9D8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Στις περισσότερες περιπτώσεις πρόκειται για τους διορισμένους, αυτή τη στιγμή, </w:t>
      </w:r>
      <w:r>
        <w:rPr>
          <w:rFonts w:eastAsia="Times New Roman" w:cs="Times New Roman"/>
          <w:szCs w:val="24"/>
        </w:rPr>
        <w:t>γ</w:t>
      </w:r>
      <w:r>
        <w:rPr>
          <w:rFonts w:eastAsia="Times New Roman" w:cs="Times New Roman"/>
          <w:szCs w:val="24"/>
        </w:rPr>
        <w:t xml:space="preserve">ραμματείς και </w:t>
      </w:r>
      <w:r>
        <w:rPr>
          <w:rFonts w:eastAsia="Times New Roman" w:cs="Times New Roman"/>
          <w:szCs w:val="24"/>
        </w:rPr>
        <w:t>δ</w:t>
      </w:r>
      <w:r>
        <w:rPr>
          <w:rFonts w:eastAsia="Times New Roman" w:cs="Times New Roman"/>
          <w:szCs w:val="24"/>
        </w:rPr>
        <w:t>ιευθυντές, αφού στα προσόντα συμπεριλαμβάνεται και η χρονική εμπειρία, αν και αυτή, αναλόγως των εκλεκτών, ξεκινάει από τα είκοσ</w:t>
      </w:r>
      <w:r>
        <w:rPr>
          <w:rFonts w:eastAsia="Times New Roman" w:cs="Times New Roman"/>
          <w:szCs w:val="24"/>
        </w:rPr>
        <w:t>ι χρόνια, ό</w:t>
      </w:r>
      <w:r>
        <w:rPr>
          <w:rFonts w:eastAsia="Times New Roman" w:cs="Times New Roman"/>
          <w:szCs w:val="24"/>
        </w:rPr>
        <w:lastRenderedPageBreak/>
        <w:t xml:space="preserve">πως για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w:t>
      </w:r>
      <w:r>
        <w:rPr>
          <w:rFonts w:eastAsia="Times New Roman" w:cs="Times New Roman"/>
          <w:szCs w:val="24"/>
        </w:rPr>
        <w:t>σ</w:t>
      </w:r>
      <w:r>
        <w:rPr>
          <w:rFonts w:eastAsia="Times New Roman" w:cs="Times New Roman"/>
          <w:szCs w:val="24"/>
        </w:rPr>
        <w:t xml:space="preserve">τρατηγικών και </w:t>
      </w:r>
      <w:r>
        <w:rPr>
          <w:rFonts w:eastAsia="Times New Roman" w:cs="Times New Roman"/>
          <w:szCs w:val="24"/>
        </w:rPr>
        <w:t>ι</w:t>
      </w:r>
      <w:r>
        <w:rPr>
          <w:rFonts w:eastAsia="Times New Roman" w:cs="Times New Roman"/>
          <w:szCs w:val="24"/>
        </w:rPr>
        <w:t xml:space="preserve">διωτικών </w:t>
      </w:r>
      <w:r>
        <w:rPr>
          <w:rFonts w:eastAsia="Times New Roman" w:cs="Times New Roman"/>
          <w:szCs w:val="24"/>
        </w:rPr>
        <w:t>ε</w:t>
      </w:r>
      <w:r>
        <w:rPr>
          <w:rFonts w:eastAsia="Times New Roman" w:cs="Times New Roman"/>
          <w:szCs w:val="24"/>
        </w:rPr>
        <w:t xml:space="preserve">πενδύσεων, που πρέπει να διαθέτει είκοσι χρόνια επαγγελματικής εμπειρίας, χωρίς να γίνεται αναφορά στον ιδιωτικό τομέα, προφανώς γιατί ο σημερινός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ραμματέας έχει δουλέψει μόνο στον</w:t>
      </w:r>
      <w:r>
        <w:rPr>
          <w:rFonts w:eastAsia="Times New Roman" w:cs="Times New Roman"/>
          <w:szCs w:val="24"/>
        </w:rPr>
        <w:t xml:space="preserve"> δημόσιο.</w:t>
      </w:r>
    </w:p>
    <w:p w14:paraId="176E9D8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Όμως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w:t>
      </w:r>
      <w:r>
        <w:rPr>
          <w:rFonts w:eastAsia="Times New Roman" w:cs="Times New Roman"/>
          <w:szCs w:val="24"/>
        </w:rPr>
        <w:t>δ</w:t>
      </w:r>
      <w:r>
        <w:rPr>
          <w:rFonts w:eastAsia="Times New Roman" w:cs="Times New Roman"/>
          <w:szCs w:val="24"/>
        </w:rPr>
        <w:t>ιοικητικού πρέπει μεν να διαθέτει εικοσαετή διοικητική εμπειρία, οπωσδήποτε όμως δέκα χρόνια στον ιδιωτικό τομέα, έτσι ώστε να μη διεκδικήσει με αξιώσεις τη θέση κάποιο στέλεχος του Υπουργείου. Στην περίπτωση, βέβαια, τ</w:t>
      </w:r>
      <w:r>
        <w:rPr>
          <w:rFonts w:eastAsia="Times New Roman" w:cs="Times New Roman"/>
          <w:szCs w:val="24"/>
        </w:rPr>
        <w:t xml:space="preserve">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γ</w:t>
      </w:r>
      <w:r>
        <w:rPr>
          <w:rFonts w:eastAsia="Times New Roman" w:cs="Times New Roman"/>
          <w:szCs w:val="24"/>
        </w:rPr>
        <w:t xml:space="preserve">ραμματέα </w:t>
      </w:r>
      <w:r>
        <w:rPr>
          <w:rFonts w:eastAsia="Times New Roman" w:cs="Times New Roman"/>
          <w:szCs w:val="24"/>
        </w:rPr>
        <w:t>α</w:t>
      </w:r>
      <w:r>
        <w:rPr>
          <w:rFonts w:eastAsia="Times New Roman" w:cs="Times New Roman"/>
          <w:szCs w:val="24"/>
        </w:rPr>
        <w:t xml:space="preserve">θλητισμού αρκεί η εμπειρία τριάντα μηνών, όση δηλαδή είχε ο νυν </w:t>
      </w:r>
      <w:r>
        <w:rPr>
          <w:rFonts w:eastAsia="Times New Roman" w:cs="Times New Roman"/>
          <w:szCs w:val="24"/>
        </w:rPr>
        <w:t>γ</w:t>
      </w:r>
      <w:r>
        <w:rPr>
          <w:rFonts w:eastAsia="Times New Roman" w:cs="Times New Roman"/>
          <w:szCs w:val="24"/>
        </w:rPr>
        <w:t>ραμματέας, όταν προκηρύχθηκε η θέση.</w:t>
      </w:r>
    </w:p>
    <w:p w14:paraId="176E9D8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Εύλογα θα ανέμενε κανείς σε μια χώρα που βρίθει διδακτόρων, η κατοχή ενός διδακτορικού τίτλου ή τουλάχιστον ενός μεταπτυχιακού ν</w:t>
      </w:r>
      <w:r>
        <w:rPr>
          <w:rFonts w:eastAsia="Times New Roman" w:cs="Times New Roman"/>
          <w:szCs w:val="24"/>
        </w:rPr>
        <w:t>α είναι απαραίτητη προϋπόθεση για την υποψηφιότητα. Έλα, όμως, που οι δικοί σας άνθρωποι σε πολλές περιπτώσεις δεν τα διαθέτουν!</w:t>
      </w:r>
    </w:p>
    <w:p w14:paraId="176E9D8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Κερασάκι στην τούρτα αυτής της αθλιότητας είναι η αποστολή στα υπουργικά γραφεία της λίστας με τα βιογραφικά των υποψηφίων, μήπ</w:t>
      </w:r>
      <w:r>
        <w:rPr>
          <w:rFonts w:eastAsia="Times New Roman" w:cs="Times New Roman"/>
          <w:szCs w:val="24"/>
        </w:rPr>
        <w:t>ως και γίνει κάποιο λάθος!</w:t>
      </w:r>
    </w:p>
    <w:p w14:paraId="176E9D8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κυρία Υπουργός, την ανάγκη φιλοτιμία ποιούμενη, δήλωσε ότι αυτές οι είκοσι δύο θέσεις θα </w:t>
      </w:r>
      <w:proofErr w:type="spellStart"/>
      <w:r>
        <w:rPr>
          <w:rFonts w:eastAsia="Times New Roman" w:cs="Times New Roman"/>
          <w:szCs w:val="24"/>
        </w:rPr>
        <w:t>επαναπροκηρυχθούν</w:t>
      </w:r>
      <w:proofErr w:type="spellEnd"/>
      <w:r>
        <w:rPr>
          <w:rFonts w:eastAsia="Times New Roman" w:cs="Times New Roman"/>
          <w:szCs w:val="24"/>
        </w:rPr>
        <w:t>, προφανώς υπό τη δαμόκλειο σπάθη της Κομισιόν και των εταίρων.</w:t>
      </w:r>
    </w:p>
    <w:p w14:paraId="176E9D9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Αυτό, όμως, δεν λύνει το πρ</w:t>
      </w:r>
      <w:r>
        <w:rPr>
          <w:rFonts w:eastAsia="Times New Roman" w:cs="Times New Roman"/>
          <w:szCs w:val="24"/>
        </w:rPr>
        <w:t>όβλημα, κυρία Υπουργέ. Και με αυτή την Κυβέρνηση το πρόβλημα μόνο θα διογκώνεται, γιατί στην πραγματικότητα εσείς είστε οι εκφραστές του πελατειακού κράτους, εσείς εκπροσωπείτε αυτή την ισοπεδωτική νοοτροπία της αναξιοκρατίας.</w:t>
      </w:r>
    </w:p>
    <w:p w14:paraId="176E9D91" w14:textId="77777777" w:rsidR="00715E74" w:rsidRDefault="00502A31">
      <w:pPr>
        <w:spacing w:line="600" w:lineRule="auto"/>
        <w:ind w:firstLine="720"/>
        <w:contextualSpacing/>
        <w:jc w:val="both"/>
        <w:rPr>
          <w:rFonts w:eastAsia="Times New Roman"/>
          <w:szCs w:val="24"/>
        </w:rPr>
      </w:pPr>
      <w:r>
        <w:rPr>
          <w:rFonts w:eastAsia="Times New Roman"/>
          <w:szCs w:val="24"/>
        </w:rPr>
        <w:t>Το αποδεικνύετε συνεχώς, όπως</w:t>
      </w:r>
      <w:r>
        <w:rPr>
          <w:rFonts w:eastAsia="Times New Roman"/>
          <w:szCs w:val="24"/>
        </w:rPr>
        <w:t xml:space="preserve"> έχετε κάνει στην παιδεία με την κατάργηση των </w:t>
      </w:r>
      <w:r>
        <w:rPr>
          <w:rFonts w:eastAsia="Times New Roman"/>
          <w:szCs w:val="24"/>
        </w:rPr>
        <w:t>σ</w:t>
      </w:r>
      <w:r>
        <w:rPr>
          <w:rFonts w:eastAsia="Times New Roman"/>
          <w:szCs w:val="24"/>
        </w:rPr>
        <w:t xml:space="preserve">υμβουλίων στα ΑΕΙ, εκδιώκοντας καταξιωμένους καθηγητές από το εξωτερικό, όπως το κάνατε με τη δραματική υποβάθμιση του ρόλου των </w:t>
      </w:r>
      <w:r>
        <w:rPr>
          <w:rFonts w:eastAsia="Times New Roman"/>
          <w:szCs w:val="24"/>
        </w:rPr>
        <w:t>σ</w:t>
      </w:r>
      <w:r>
        <w:rPr>
          <w:rFonts w:eastAsia="Times New Roman"/>
          <w:szCs w:val="24"/>
        </w:rPr>
        <w:t xml:space="preserve">χολικών </w:t>
      </w:r>
      <w:r>
        <w:rPr>
          <w:rFonts w:eastAsia="Times New Roman"/>
          <w:szCs w:val="24"/>
        </w:rPr>
        <w:t>σ</w:t>
      </w:r>
      <w:r>
        <w:rPr>
          <w:rFonts w:eastAsia="Times New Roman"/>
          <w:szCs w:val="24"/>
        </w:rPr>
        <w:t xml:space="preserve">υμβούλων και την προσπάθεια να αλωθεί η διοίκηση της εκπαίδευσης από </w:t>
      </w:r>
      <w:r>
        <w:rPr>
          <w:rFonts w:eastAsia="Times New Roman"/>
          <w:szCs w:val="24"/>
        </w:rPr>
        <w:t xml:space="preserve">κομματικά στελέχη, ακόμη και με αντισυνταγματικές διαδικασίες επιλογής στελεχών. </w:t>
      </w:r>
    </w:p>
    <w:p w14:paraId="176E9D92"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 xml:space="preserve">Επιπλέον, είστε οι εκπρόσωποι ενός υπερτροφικού κρατισμού, αυτού που φορτώνει δημόσιες υπηρεσίες με υπεράριθμο προσωπικό, την ώρα που άλλες, κοινωνικά απαραίτητες, φυτοζωούν. Στην δική σας λογική, όμως, στη δική σας ιεράρχηση, προηγούνται οι </w:t>
      </w:r>
      <w:proofErr w:type="spellStart"/>
      <w:r>
        <w:rPr>
          <w:rFonts w:eastAsia="Times New Roman"/>
          <w:szCs w:val="24"/>
        </w:rPr>
        <w:t>Καρανίκες</w:t>
      </w:r>
      <w:proofErr w:type="spellEnd"/>
      <w:r>
        <w:rPr>
          <w:rFonts w:eastAsia="Times New Roman"/>
          <w:szCs w:val="24"/>
        </w:rPr>
        <w:t xml:space="preserve">. </w:t>
      </w:r>
    </w:p>
    <w:p w14:paraId="176E9D93" w14:textId="77777777" w:rsidR="00715E74" w:rsidRDefault="00502A31">
      <w:pPr>
        <w:spacing w:line="600" w:lineRule="auto"/>
        <w:ind w:firstLine="720"/>
        <w:contextualSpacing/>
        <w:jc w:val="both"/>
        <w:rPr>
          <w:rFonts w:eastAsia="Times New Roman"/>
          <w:szCs w:val="24"/>
        </w:rPr>
      </w:pPr>
      <w:r>
        <w:rPr>
          <w:rFonts w:eastAsia="Times New Roman"/>
          <w:szCs w:val="24"/>
        </w:rPr>
        <w:t>Κυ</w:t>
      </w:r>
      <w:r>
        <w:rPr>
          <w:rFonts w:eastAsia="Times New Roman"/>
          <w:szCs w:val="24"/>
        </w:rPr>
        <w:t xml:space="preserve">ρίες και κύριοι συνάδελφοι, η σημερινή Κυβέρνηση έχει </w:t>
      </w:r>
      <w:proofErr w:type="spellStart"/>
      <w:r>
        <w:rPr>
          <w:rFonts w:eastAsia="Times New Roman"/>
          <w:szCs w:val="24"/>
        </w:rPr>
        <w:t>εκμετρήσει</w:t>
      </w:r>
      <w:proofErr w:type="spellEnd"/>
      <w:r>
        <w:rPr>
          <w:rFonts w:eastAsia="Times New Roman"/>
          <w:szCs w:val="24"/>
        </w:rPr>
        <w:t xml:space="preserve"> το ζην. Αυτό τουλάχιστον έχει ήδη συμβεί στη συνείδηση της συντριπτικής πλειοψηφίας της κοινωνίας και επιβεβαιώνεται σε όλες τις μετρήσεις της κοινής γνώμης. </w:t>
      </w:r>
    </w:p>
    <w:p w14:paraId="176E9D94" w14:textId="77777777" w:rsidR="00715E74" w:rsidRDefault="00502A31">
      <w:pPr>
        <w:spacing w:line="600" w:lineRule="auto"/>
        <w:ind w:firstLine="720"/>
        <w:contextualSpacing/>
        <w:jc w:val="both"/>
        <w:rPr>
          <w:rFonts w:eastAsia="Times New Roman"/>
          <w:szCs w:val="24"/>
        </w:rPr>
      </w:pPr>
      <w:r>
        <w:rPr>
          <w:rFonts w:eastAsia="Times New Roman"/>
          <w:szCs w:val="24"/>
        </w:rPr>
        <w:t>Η μόνη υπηρεσία που έχει πραγματ</w:t>
      </w:r>
      <w:r>
        <w:rPr>
          <w:rFonts w:eastAsia="Times New Roman"/>
          <w:szCs w:val="24"/>
        </w:rPr>
        <w:t>ικά να προσφέρει στην πατρίδα αυτή η Κυβέρνηση</w:t>
      </w:r>
      <w:r>
        <w:rPr>
          <w:rFonts w:eastAsia="Times New Roman"/>
          <w:szCs w:val="24"/>
        </w:rPr>
        <w:t>,</w:t>
      </w:r>
      <w:r>
        <w:rPr>
          <w:rFonts w:eastAsia="Times New Roman"/>
          <w:szCs w:val="24"/>
        </w:rPr>
        <w:t xml:space="preserve"> είναι η προκήρυξη εκλογών. Όσο και να προσπαθεί με τη διχαστική ρητορική, με παρεμβάσεις στη δημόσια διοίκηση ή με ταξίματα σε ψηφοφόρους να κερδίσει τη χαμένη εμπιστοσύνη των Ελλήνων, θα αποτυγχάνει. Όσο μέν</w:t>
      </w:r>
      <w:r>
        <w:rPr>
          <w:rFonts w:eastAsia="Times New Roman"/>
          <w:szCs w:val="24"/>
        </w:rPr>
        <w:t>ει</w:t>
      </w:r>
      <w:r w:rsidRPr="00D357CF">
        <w:rPr>
          <w:rFonts w:eastAsia="Times New Roman"/>
          <w:szCs w:val="24"/>
        </w:rPr>
        <w:t>,</w:t>
      </w:r>
      <w:r>
        <w:rPr>
          <w:rFonts w:eastAsia="Times New Roman"/>
          <w:szCs w:val="24"/>
        </w:rPr>
        <w:t xml:space="preserve"> τόσο πιο εκκωφαντική θα είναι η πτώση της.</w:t>
      </w:r>
    </w:p>
    <w:p w14:paraId="176E9D95"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Σας ευχαριστώ.  </w:t>
      </w:r>
    </w:p>
    <w:p w14:paraId="176E9D96" w14:textId="77777777" w:rsidR="00715E74" w:rsidRDefault="00502A31">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76E9D97" w14:textId="77777777" w:rsidR="00715E74" w:rsidRDefault="00502A31">
      <w:pPr>
        <w:spacing w:line="600" w:lineRule="auto"/>
        <w:ind w:firstLine="720"/>
        <w:contextualSpacing/>
        <w:jc w:val="both"/>
        <w:rPr>
          <w:rFonts w:eastAsia="Times New Roman"/>
          <w:szCs w:val="24"/>
        </w:rPr>
      </w:pPr>
      <w:r w:rsidRPr="0073079C">
        <w:rPr>
          <w:rFonts w:eastAsia="Times New Roman"/>
          <w:b/>
          <w:szCs w:val="24"/>
        </w:rPr>
        <w:lastRenderedPageBreak/>
        <w:t>ΠΡΟΕΔΡΕΥΩΝ (</w:t>
      </w:r>
      <w:r>
        <w:rPr>
          <w:rFonts w:eastAsia="Times New Roman"/>
          <w:b/>
          <w:szCs w:val="24"/>
        </w:rPr>
        <w:t>Σπυρίδων Λυκούδης</w:t>
      </w:r>
      <w:r w:rsidRPr="0073079C">
        <w:rPr>
          <w:rFonts w:eastAsia="Times New Roman"/>
          <w:b/>
          <w:szCs w:val="24"/>
        </w:rPr>
        <w:t xml:space="preserve">): </w:t>
      </w:r>
      <w:r>
        <w:rPr>
          <w:rFonts w:eastAsia="Times New Roman"/>
          <w:szCs w:val="24"/>
        </w:rPr>
        <w:t>Ευχαριστούμε, κύριε συνάδελφε.</w:t>
      </w:r>
    </w:p>
    <w:p w14:paraId="176E9D98" w14:textId="77777777" w:rsidR="00715E74" w:rsidRDefault="00502A31">
      <w:pPr>
        <w:spacing w:line="600" w:lineRule="auto"/>
        <w:ind w:firstLine="720"/>
        <w:contextualSpacing/>
        <w:jc w:val="both"/>
        <w:rPr>
          <w:rFonts w:eastAsia="Times New Roman"/>
          <w:szCs w:val="24"/>
        </w:rPr>
      </w:pPr>
      <w:r>
        <w:rPr>
          <w:rFonts w:eastAsia="Times New Roman"/>
          <w:szCs w:val="24"/>
        </w:rPr>
        <w:t>Η κ. Άννα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Μισέλ Ασημακοπούλου έχει τον λόγο. </w:t>
      </w:r>
    </w:p>
    <w:p w14:paraId="176E9D99" w14:textId="77777777" w:rsidR="00715E74" w:rsidRDefault="00502A31">
      <w:pPr>
        <w:spacing w:line="600" w:lineRule="auto"/>
        <w:ind w:firstLine="720"/>
        <w:contextualSpacing/>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Ευχαριστώ, κύριε Πρόεδρε.</w:t>
      </w:r>
    </w:p>
    <w:p w14:paraId="176E9D9A"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Νομίζω ότι έχει αναδειχθεί περίτρανα και με επαρκέστατη τεκμηρίωση το γεγονός ότι είναι απολύτως φωτογραφικές και με κομματικά κριτήρια οι προσλήψεις των </w:t>
      </w:r>
      <w:r>
        <w:rPr>
          <w:rFonts w:eastAsia="Times New Roman"/>
          <w:szCs w:val="24"/>
        </w:rPr>
        <w:t>γ</w:t>
      </w:r>
      <w:r>
        <w:rPr>
          <w:rFonts w:eastAsia="Times New Roman"/>
          <w:szCs w:val="24"/>
        </w:rPr>
        <w:t xml:space="preserve">ραμματέων στο Υπουργείο από την κ. </w:t>
      </w:r>
      <w:proofErr w:type="spellStart"/>
      <w:r>
        <w:rPr>
          <w:rFonts w:eastAsia="Times New Roman"/>
          <w:szCs w:val="24"/>
        </w:rPr>
        <w:t>Γεροβασίλη</w:t>
      </w:r>
      <w:proofErr w:type="spellEnd"/>
      <w:r>
        <w:rPr>
          <w:rFonts w:eastAsia="Times New Roman"/>
          <w:szCs w:val="24"/>
        </w:rPr>
        <w:t xml:space="preserve">. </w:t>
      </w:r>
    </w:p>
    <w:p w14:paraId="176E9D9B"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Αυτό, </w:t>
      </w:r>
      <w:r>
        <w:rPr>
          <w:rFonts w:eastAsia="Times New Roman"/>
          <w:szCs w:val="24"/>
        </w:rPr>
        <w:t xml:space="preserve">όμως, δεν το κάνει μόνο η κ. </w:t>
      </w:r>
      <w:proofErr w:type="spellStart"/>
      <w:r>
        <w:rPr>
          <w:rFonts w:eastAsia="Times New Roman"/>
          <w:szCs w:val="24"/>
        </w:rPr>
        <w:t>Γεροβασίλη</w:t>
      </w:r>
      <w:proofErr w:type="spellEnd"/>
      <w:r>
        <w:rPr>
          <w:rFonts w:eastAsia="Times New Roman"/>
          <w:szCs w:val="24"/>
        </w:rPr>
        <w:t xml:space="preserve">. Αυτό είναι μία κυβερνητική πρακτική την οποία κάνουν και οι υπόλοιποι Υπουργοί, στον βαθμό που τους αντιστοιχεί εξουσία στην Κυβέρνηση.  </w:t>
      </w:r>
    </w:p>
    <w:p w14:paraId="176E9D9C" w14:textId="77777777" w:rsidR="00715E74" w:rsidRDefault="00502A31">
      <w:pPr>
        <w:spacing w:line="600" w:lineRule="auto"/>
        <w:ind w:firstLine="720"/>
        <w:contextualSpacing/>
        <w:jc w:val="both"/>
        <w:rPr>
          <w:rFonts w:eastAsia="Times New Roman"/>
          <w:szCs w:val="24"/>
        </w:rPr>
      </w:pPr>
      <w:r>
        <w:rPr>
          <w:rFonts w:eastAsia="Times New Roman"/>
          <w:szCs w:val="24"/>
        </w:rPr>
        <w:t>Εγώ, όπως ξέρετε, παρακολουθώ θεσμικά τον Υπουργό, τον κ. Παππά, ότι για παρά</w:t>
      </w:r>
      <w:r>
        <w:rPr>
          <w:rFonts w:eastAsia="Times New Roman"/>
          <w:szCs w:val="24"/>
        </w:rPr>
        <w:t xml:space="preserve">δειγμα το Υπουργείο αυτό είναι φωτογραφικό από μόνο του. Δημιουργήθηκε με τρεις στόχους:  </w:t>
      </w:r>
    </w:p>
    <w:p w14:paraId="176E9D9D"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Ένας ήταν να απομακρύνει τον κ. Παππά από το φιάσκο της αντισυνταγματικότητας του νόμου για τις τηλεοπτικές άδειες. Θα επανέλθω σε αυτό. </w:t>
      </w:r>
    </w:p>
    <w:p w14:paraId="176E9D9E"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 xml:space="preserve">Δεύτερο ήταν να εκπληρώσει </w:t>
      </w:r>
      <w:r>
        <w:rPr>
          <w:rFonts w:eastAsia="Times New Roman"/>
          <w:szCs w:val="24"/>
        </w:rPr>
        <w:t xml:space="preserve">μία </w:t>
      </w:r>
      <w:proofErr w:type="spellStart"/>
      <w:r>
        <w:rPr>
          <w:rFonts w:eastAsia="Times New Roman"/>
          <w:szCs w:val="24"/>
        </w:rPr>
        <w:t>μνημονιακή</w:t>
      </w:r>
      <w:proofErr w:type="spellEnd"/>
      <w:r>
        <w:rPr>
          <w:rFonts w:eastAsia="Times New Roman"/>
          <w:szCs w:val="24"/>
        </w:rPr>
        <w:t xml:space="preserve"> υποχρέωση που ήταν η ψηφιακή στρατηγική να εφαρμοστεί στη χώρα, κάτι το οποίο δεν συμβαίνει. </w:t>
      </w:r>
    </w:p>
    <w:p w14:paraId="176E9D9F" w14:textId="77777777" w:rsidR="00715E74" w:rsidRDefault="00502A31">
      <w:pPr>
        <w:spacing w:line="600" w:lineRule="auto"/>
        <w:ind w:firstLine="720"/>
        <w:contextualSpacing/>
        <w:jc w:val="both"/>
        <w:rPr>
          <w:rFonts w:eastAsia="Times New Roman"/>
          <w:szCs w:val="24"/>
        </w:rPr>
      </w:pPr>
      <w:r>
        <w:rPr>
          <w:rFonts w:eastAsia="Times New Roman"/>
          <w:szCs w:val="24"/>
        </w:rPr>
        <w:t>Και ο τρίτος στόχος ήταν να του δώσει τα εργαλεία προπαγάνδας, όπως είναι το Αθηναϊκό Πρακτορείο Ειδήσεων, όπως είναι η ΕΡΤ. Γι’ αυτό, κύριε Πρόεδρ</w:t>
      </w:r>
      <w:r>
        <w:rPr>
          <w:rFonts w:eastAsia="Times New Roman"/>
          <w:szCs w:val="24"/>
        </w:rPr>
        <w:t xml:space="preserve">ε, χρειαζόμαστε ξεχωριστή συνεδρίαση, δεν θα μπορέσω να το συμπεριλάβω σήμερα.   </w:t>
      </w:r>
    </w:p>
    <w:p w14:paraId="176E9DA0" w14:textId="77777777" w:rsidR="00715E74" w:rsidRDefault="00502A31">
      <w:pPr>
        <w:spacing w:line="600" w:lineRule="auto"/>
        <w:ind w:firstLine="720"/>
        <w:contextualSpacing/>
        <w:jc w:val="both"/>
        <w:rPr>
          <w:rFonts w:eastAsia="Times New Roman"/>
          <w:szCs w:val="24"/>
        </w:rPr>
      </w:pPr>
      <w:r>
        <w:rPr>
          <w:rFonts w:eastAsia="Times New Roman"/>
          <w:szCs w:val="24"/>
        </w:rPr>
        <w:t>Έγινε, λοιπόν, αυτό το Υπουργείο και το οργανόγραμμα είναι τόσο δαιδαλώδες που όχι την ψηφιακή πολιτική και στρατηγική δεν εξυπηρετεί, αλλά δεν εξυπηρετεί</w:t>
      </w:r>
      <w:r w:rsidRPr="00527AA3">
        <w:rPr>
          <w:rFonts w:eastAsia="Times New Roman"/>
          <w:szCs w:val="24"/>
        </w:rPr>
        <w:t xml:space="preserve"> </w:t>
      </w:r>
      <w:r>
        <w:rPr>
          <w:rFonts w:eastAsia="Times New Roman"/>
          <w:szCs w:val="24"/>
        </w:rPr>
        <w:t>τίποτα. Εξ ου κι έχ</w:t>
      </w:r>
      <w:r>
        <w:rPr>
          <w:rFonts w:eastAsia="Times New Roman"/>
          <w:szCs w:val="24"/>
        </w:rPr>
        <w:t>ει πα</w:t>
      </w:r>
      <w:r>
        <w:rPr>
          <w:rFonts w:eastAsia="Times New Roman"/>
          <w:szCs w:val="24"/>
        </w:rPr>
        <w:t>ραγάγ</w:t>
      </w:r>
      <w:r>
        <w:rPr>
          <w:rFonts w:eastAsia="Times New Roman"/>
          <w:szCs w:val="24"/>
        </w:rPr>
        <w:t xml:space="preserve">ει μηδέν έργο μέχρι σήμερα, μηδέν ευρώ στην αγορά, μηδέν έργα. Και τα έργα τα οποία έχουν προκηρυχθεί είναι έργα τα οποία χρηματοδοτούνται από το Πρόγραμμα Δημοσίων Επενδύσεων. </w:t>
      </w:r>
    </w:p>
    <w:p w14:paraId="176E9DA1" w14:textId="77777777" w:rsidR="00715E74" w:rsidRDefault="00502A31">
      <w:pPr>
        <w:spacing w:line="600" w:lineRule="auto"/>
        <w:ind w:firstLine="720"/>
        <w:contextualSpacing/>
        <w:jc w:val="both"/>
        <w:rPr>
          <w:rFonts w:eastAsia="Times New Roman"/>
          <w:szCs w:val="24"/>
        </w:rPr>
      </w:pPr>
      <w:r>
        <w:rPr>
          <w:rFonts w:eastAsia="Times New Roman"/>
          <w:szCs w:val="24"/>
        </w:rPr>
        <w:t>Κατόπιν τούτου, το Υπουργείο στελεχώθηκε, μετά από έναν χρόνο που έγ</w:t>
      </w:r>
      <w:r>
        <w:rPr>
          <w:rFonts w:eastAsia="Times New Roman"/>
          <w:szCs w:val="24"/>
        </w:rPr>
        <w:t xml:space="preserve">ινε το οργανόγραμμα, με </w:t>
      </w:r>
      <w:r>
        <w:rPr>
          <w:rFonts w:eastAsia="Times New Roman"/>
          <w:szCs w:val="24"/>
        </w:rPr>
        <w:t>γ</w:t>
      </w:r>
      <w:r>
        <w:rPr>
          <w:rFonts w:eastAsia="Times New Roman"/>
          <w:szCs w:val="24"/>
        </w:rPr>
        <w:t xml:space="preserve">ραμματείς όπου οι προκηρύξεις ήταν φωτογραφικές με άλλον τρόπο. Πώς δηλαδή; Υπήρχε μία ευρύτητα των κριτηρίων. Μπορούσες να έχεις όποιο πτυχίο θέλεις για να είσαι </w:t>
      </w:r>
      <w:r>
        <w:rPr>
          <w:rFonts w:eastAsia="Times New Roman"/>
          <w:szCs w:val="24"/>
        </w:rPr>
        <w:t>γ</w:t>
      </w:r>
      <w:r>
        <w:rPr>
          <w:rFonts w:eastAsia="Times New Roman"/>
          <w:szCs w:val="24"/>
        </w:rPr>
        <w:t xml:space="preserve">ραμματέας </w:t>
      </w:r>
      <w:r>
        <w:rPr>
          <w:rFonts w:eastAsia="Times New Roman"/>
          <w:szCs w:val="24"/>
        </w:rPr>
        <w:t>ψ</w:t>
      </w:r>
      <w:r>
        <w:rPr>
          <w:rFonts w:eastAsia="Times New Roman"/>
          <w:szCs w:val="24"/>
        </w:rPr>
        <w:t xml:space="preserve">ηφιακής </w:t>
      </w:r>
      <w:r>
        <w:rPr>
          <w:rFonts w:eastAsia="Times New Roman"/>
          <w:szCs w:val="24"/>
        </w:rPr>
        <w:t>π</w:t>
      </w:r>
      <w:r>
        <w:rPr>
          <w:rFonts w:eastAsia="Times New Roman"/>
          <w:szCs w:val="24"/>
        </w:rPr>
        <w:t xml:space="preserve">ολιτικής, για </w:t>
      </w:r>
      <w:r>
        <w:rPr>
          <w:rFonts w:eastAsia="Times New Roman"/>
          <w:szCs w:val="24"/>
        </w:rPr>
        <w:lastRenderedPageBreak/>
        <w:t>παράδειγμα. Έπρεπε, όμως, να έχει</w:t>
      </w:r>
      <w:r>
        <w:rPr>
          <w:rFonts w:eastAsia="Times New Roman"/>
          <w:szCs w:val="24"/>
        </w:rPr>
        <w:t xml:space="preserve">ς γενικώς γνώσεις που έχουν σχέση με το αντικείμενο, χωρίς να προσδιορίζεται ποια είναι τα κριτήρια για τις γνώσεις αυτές. </w:t>
      </w:r>
    </w:p>
    <w:p w14:paraId="176E9DA2"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Στελεχώθηκε με αποσπάσεις </w:t>
      </w:r>
      <w:proofErr w:type="spellStart"/>
      <w:r>
        <w:rPr>
          <w:rFonts w:eastAsia="Times New Roman"/>
          <w:szCs w:val="24"/>
        </w:rPr>
        <w:t>υ</w:t>
      </w:r>
      <w:r>
        <w:rPr>
          <w:rFonts w:eastAsia="Times New Roman"/>
          <w:szCs w:val="24"/>
        </w:rPr>
        <w:t>μετέρων</w:t>
      </w:r>
      <w:proofErr w:type="spellEnd"/>
      <w:r>
        <w:rPr>
          <w:rFonts w:eastAsia="Times New Roman"/>
          <w:szCs w:val="24"/>
        </w:rPr>
        <w:t xml:space="preserve"> οι οποίοι τοποθετήθηκαν σε θέσεις ευθύνης, χωρίς συγκεκριμένα και αντικειμενικά κριτήρια. Όποιος </w:t>
      </w:r>
      <w:r>
        <w:rPr>
          <w:rFonts w:eastAsia="Times New Roman"/>
          <w:szCs w:val="24"/>
        </w:rPr>
        <w:t xml:space="preserve">δούλευε μέσα και είχε ρόλο, λόγο, προσόντα, ανεξαρτησία, όπως οι ακόλουθοι Τύπου για παράδειγμα, απαξιώθηκαν πλήρως. </w:t>
      </w:r>
    </w:p>
    <w:p w14:paraId="176E9DA3" w14:textId="77777777" w:rsidR="00715E74" w:rsidRDefault="00502A31">
      <w:pPr>
        <w:spacing w:line="600" w:lineRule="auto"/>
        <w:ind w:firstLine="720"/>
        <w:contextualSpacing/>
        <w:jc w:val="both"/>
        <w:rPr>
          <w:rFonts w:eastAsia="Times New Roman"/>
          <w:szCs w:val="24"/>
        </w:rPr>
      </w:pPr>
      <w:r>
        <w:rPr>
          <w:rFonts w:eastAsia="Times New Roman"/>
          <w:szCs w:val="24"/>
        </w:rPr>
        <w:t>Και βεβαίως, με πρακτικές «</w:t>
      </w:r>
      <w:proofErr w:type="spellStart"/>
      <w:r>
        <w:rPr>
          <w:rFonts w:eastAsia="Times New Roman"/>
          <w:szCs w:val="24"/>
        </w:rPr>
        <w:t>Μαυρογιαλούρου</w:t>
      </w:r>
      <w:proofErr w:type="spellEnd"/>
      <w:r>
        <w:rPr>
          <w:rFonts w:eastAsia="Times New Roman"/>
          <w:szCs w:val="24"/>
        </w:rPr>
        <w:t>», στην ίδια του την εκλογική περιφέρεια ο κ. Παππάς έκανε αθρόες προσλήψεις, εκτός ΑΣΕΠ, στα ΕΛΤ</w:t>
      </w:r>
      <w:r>
        <w:rPr>
          <w:rFonts w:eastAsia="Times New Roman"/>
          <w:szCs w:val="24"/>
        </w:rPr>
        <w:t xml:space="preserve">Α </w:t>
      </w:r>
      <w:r>
        <w:rPr>
          <w:rFonts w:eastAsia="Times New Roman"/>
          <w:szCs w:val="24"/>
        </w:rPr>
        <w:t>τ</w:t>
      </w:r>
      <w:r>
        <w:rPr>
          <w:rFonts w:eastAsia="Times New Roman"/>
          <w:szCs w:val="24"/>
        </w:rPr>
        <w:t xml:space="preserve">αχυμεταφορές, πράγμα που έχουν καταγγείλει οι εργαζόμενοι στα </w:t>
      </w:r>
      <w:r>
        <w:rPr>
          <w:rFonts w:eastAsia="Times New Roman"/>
          <w:szCs w:val="24"/>
        </w:rPr>
        <w:t>τ</w:t>
      </w:r>
      <w:r>
        <w:rPr>
          <w:rFonts w:eastAsia="Times New Roman"/>
          <w:szCs w:val="24"/>
        </w:rPr>
        <w:t xml:space="preserve">αχυδρομεία. </w:t>
      </w:r>
    </w:p>
    <w:p w14:paraId="176E9DA4" w14:textId="77777777" w:rsidR="00715E74" w:rsidRDefault="00502A31">
      <w:pPr>
        <w:spacing w:line="600" w:lineRule="auto"/>
        <w:ind w:firstLine="720"/>
        <w:contextualSpacing/>
        <w:jc w:val="both"/>
        <w:rPr>
          <w:rFonts w:eastAsia="Times New Roman"/>
          <w:szCs w:val="24"/>
        </w:rPr>
      </w:pPr>
      <w:r>
        <w:rPr>
          <w:rFonts w:eastAsia="Times New Roman"/>
          <w:szCs w:val="24"/>
        </w:rPr>
        <w:t>Επίσης, ιδρύθηκαν φορείς, όπως είναι η περίφημη ελληνική ΝΑΣΑ, που δεν χρειάζεται εγώ να σχολιάσω πόσο πολύ είναι απλά ένα όχημα προσλήψεως «ημετέρων». Τα έχει πει ο έγκριτος κ.</w:t>
      </w:r>
      <w:r>
        <w:rPr>
          <w:rFonts w:eastAsia="Times New Roman"/>
          <w:szCs w:val="24"/>
        </w:rPr>
        <w:t xml:space="preserve"> </w:t>
      </w:r>
      <w:proofErr w:type="spellStart"/>
      <w:r>
        <w:rPr>
          <w:rFonts w:eastAsia="Times New Roman"/>
          <w:szCs w:val="24"/>
        </w:rPr>
        <w:t>Κριμιζής</w:t>
      </w:r>
      <w:proofErr w:type="spellEnd"/>
      <w:r>
        <w:rPr>
          <w:rFonts w:eastAsia="Times New Roman"/>
          <w:szCs w:val="24"/>
        </w:rPr>
        <w:t xml:space="preserve"> κι έχει μιλήσει για τον διακοσμητικό του ρόλο ως υποχείριο του κ. Μαγκλάρα, τον οποίο έχει χρίσει «τσάρο του διαστήματος» ο κ. Παππάς. Και αυτή τη στιγμή ξεκινάει πάλι με μια καινούργια σύνθεση, χωρίς να μας έχει δώσει ο Υπουργός </w:t>
      </w:r>
      <w:r>
        <w:rPr>
          <w:rFonts w:eastAsia="Times New Roman"/>
          <w:szCs w:val="24"/>
        </w:rPr>
        <w:lastRenderedPageBreak/>
        <w:t>τις απαντήσεις σ</w:t>
      </w:r>
      <w:r>
        <w:rPr>
          <w:rFonts w:eastAsia="Times New Roman"/>
          <w:szCs w:val="24"/>
        </w:rPr>
        <w:t xml:space="preserve">την κατηγορία του κ. </w:t>
      </w:r>
      <w:proofErr w:type="spellStart"/>
      <w:r>
        <w:rPr>
          <w:rFonts w:eastAsia="Times New Roman"/>
          <w:szCs w:val="24"/>
        </w:rPr>
        <w:t>Κριμιζή</w:t>
      </w:r>
      <w:proofErr w:type="spellEnd"/>
      <w:r>
        <w:rPr>
          <w:rFonts w:eastAsia="Times New Roman"/>
          <w:szCs w:val="24"/>
        </w:rPr>
        <w:t>, με τίτλο «</w:t>
      </w:r>
      <w:r>
        <w:rPr>
          <w:rFonts w:eastAsia="Times New Roman"/>
          <w:szCs w:val="24"/>
          <w:lang w:val="en-US"/>
        </w:rPr>
        <w:t>follow</w:t>
      </w:r>
      <w:r w:rsidRPr="003C5776">
        <w:rPr>
          <w:rFonts w:eastAsia="Times New Roman"/>
          <w:szCs w:val="24"/>
        </w:rPr>
        <w:t xml:space="preserve"> </w:t>
      </w:r>
      <w:r>
        <w:rPr>
          <w:rFonts w:eastAsia="Times New Roman"/>
          <w:szCs w:val="24"/>
          <w:lang w:val="en-US"/>
        </w:rPr>
        <w:t>the</w:t>
      </w:r>
      <w:r w:rsidRPr="003C5776">
        <w:rPr>
          <w:rFonts w:eastAsia="Times New Roman"/>
          <w:szCs w:val="24"/>
        </w:rPr>
        <w:t xml:space="preserve"> </w:t>
      </w:r>
      <w:r>
        <w:rPr>
          <w:rFonts w:eastAsia="Times New Roman"/>
          <w:szCs w:val="24"/>
          <w:lang w:val="en-US"/>
        </w:rPr>
        <w:t>money</w:t>
      </w:r>
      <w:r>
        <w:rPr>
          <w:rFonts w:eastAsia="Times New Roman"/>
          <w:szCs w:val="24"/>
        </w:rPr>
        <w:t xml:space="preserve">».                </w:t>
      </w:r>
    </w:p>
    <w:p w14:paraId="176E9DA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είναι σαφές ότι αντιμετωπίζεται η διοίκηση στα Υπουργεία και το αντικείμενο ως λάφυρο κομματικό. Η κ. </w:t>
      </w:r>
      <w:proofErr w:type="spellStart"/>
      <w:r>
        <w:rPr>
          <w:rFonts w:eastAsia="Times New Roman" w:cs="Times New Roman"/>
          <w:szCs w:val="24"/>
        </w:rPr>
        <w:t>Γεροβασίλη</w:t>
      </w:r>
      <w:proofErr w:type="spellEnd"/>
      <w:r>
        <w:rPr>
          <w:rFonts w:eastAsia="Times New Roman" w:cs="Times New Roman"/>
          <w:szCs w:val="24"/>
        </w:rPr>
        <w:t xml:space="preserve"> με τον κ. Παππά για παράδειγμα πρόσφατα, πριν από μερικές μέρες, με μία τροπολογία στην Βουλή άλλαξαν τον τρόπο με τον οποίο </w:t>
      </w:r>
      <w:r>
        <w:rPr>
          <w:rFonts w:eastAsia="Times New Roman" w:cs="Times New Roman"/>
          <w:szCs w:val="24"/>
        </w:rPr>
        <w:t xml:space="preserve">διορίζεται το </w:t>
      </w:r>
      <w:r>
        <w:rPr>
          <w:rFonts w:eastAsia="Times New Roman" w:cs="Times New Roman"/>
          <w:szCs w:val="24"/>
        </w:rPr>
        <w:t>σ</w:t>
      </w:r>
      <w:r>
        <w:rPr>
          <w:rFonts w:eastAsia="Times New Roman" w:cs="Times New Roman"/>
          <w:szCs w:val="24"/>
        </w:rPr>
        <w:t>υμβούλιο της Κοινωνίας της Πληροφορίας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Το μοίρασαν μεταξύ τους.</w:t>
      </w:r>
    </w:p>
    <w:p w14:paraId="176E9DA6" w14:textId="77777777" w:rsidR="00715E74" w:rsidRDefault="00502A31">
      <w:pPr>
        <w:spacing w:line="600" w:lineRule="auto"/>
        <w:ind w:firstLine="720"/>
        <w:contextualSpacing/>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το κουδούνι λήξεως του χρόνου ομιλίας </w:t>
      </w:r>
      <w:r>
        <w:rPr>
          <w:rFonts w:eastAsia="Times New Roman"/>
          <w:bCs/>
          <w:szCs w:val="24"/>
        </w:rPr>
        <w:t>της κυρίας Βουλευτού</w:t>
      </w:r>
      <w:r w:rsidRPr="004E4F19">
        <w:rPr>
          <w:rFonts w:eastAsia="Times New Roman"/>
          <w:bCs/>
          <w:szCs w:val="24"/>
        </w:rPr>
        <w:t>)</w:t>
      </w:r>
    </w:p>
    <w:p w14:paraId="176E9DA7" w14:textId="77777777" w:rsidR="00715E74" w:rsidRDefault="00502A31">
      <w:pPr>
        <w:spacing w:line="600" w:lineRule="auto"/>
        <w:ind w:firstLine="720"/>
        <w:contextualSpacing/>
        <w:jc w:val="both"/>
        <w:rPr>
          <w:rFonts w:eastAsia="Times New Roman"/>
          <w:bCs/>
          <w:szCs w:val="24"/>
        </w:rPr>
      </w:pPr>
      <w:r>
        <w:rPr>
          <w:rFonts w:eastAsia="Times New Roman"/>
          <w:bCs/>
          <w:szCs w:val="24"/>
        </w:rPr>
        <w:t>Κύριε Πρόεδρε, θα πάρω και τη δευτερολογία μου.</w:t>
      </w:r>
    </w:p>
    <w:p w14:paraId="176E9DA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Βέβαια, σημειώνω ότι στην περίπτωση αυ</w:t>
      </w:r>
      <w:r>
        <w:rPr>
          <w:rFonts w:eastAsia="Times New Roman" w:cs="Times New Roman"/>
          <w:szCs w:val="24"/>
        </w:rPr>
        <w:t>τή τα έργα που έχει κάνει ο κ. Παππάς, δεν τα διαχειρίζεται η Κοινωνία της Πληροφορίας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Τα έχουν δώσει στην ΓΓΕΤ, στη Γενική Γραμματεία Έρευνας και Τεχνολογίας. Αλλά όσον αφορά τις θέσεις του διοικητικού συμβουλίου, τα βρήκαν μεταξύ τους για το πώς θα</w:t>
      </w:r>
      <w:r>
        <w:rPr>
          <w:rFonts w:eastAsia="Times New Roman" w:cs="Times New Roman"/>
          <w:szCs w:val="24"/>
        </w:rPr>
        <w:t xml:space="preserve"> τις μοιράσουν.</w:t>
      </w:r>
    </w:p>
    <w:p w14:paraId="176E9DA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κυρίες και κύριοι συνάδελφοι, αυτό το σχέδιο άλωσης της δημόσια διοίκησης είναι μέρος ενός ευρύτερου σχεδίου. Είναι ένα σχέδιο το οποίο μας αποκάλυψε με έναν τρόπο η πρώτη σύντροφος, κ. </w:t>
      </w:r>
      <w:proofErr w:type="spellStart"/>
      <w:r>
        <w:rPr>
          <w:rFonts w:eastAsia="Times New Roman" w:cs="Times New Roman"/>
          <w:szCs w:val="24"/>
        </w:rPr>
        <w:t>Μπέτυ</w:t>
      </w:r>
      <w:proofErr w:type="spellEnd"/>
      <w:r>
        <w:rPr>
          <w:rFonts w:eastAsia="Times New Roman" w:cs="Times New Roman"/>
          <w:szCs w:val="24"/>
        </w:rPr>
        <w:t xml:space="preserve"> </w:t>
      </w:r>
      <w:proofErr w:type="spellStart"/>
      <w:r>
        <w:rPr>
          <w:rFonts w:eastAsia="Times New Roman" w:cs="Times New Roman"/>
          <w:szCs w:val="24"/>
        </w:rPr>
        <w:t>Μπαζιάνα</w:t>
      </w:r>
      <w:proofErr w:type="spellEnd"/>
      <w:r>
        <w:rPr>
          <w:rFonts w:eastAsia="Times New Roman" w:cs="Times New Roman"/>
          <w:szCs w:val="24"/>
        </w:rPr>
        <w:t>. Μας είπε ότι το πρόβλημ</w:t>
      </w:r>
      <w:r>
        <w:rPr>
          <w:rFonts w:eastAsia="Times New Roman" w:cs="Times New Roman"/>
          <w:szCs w:val="24"/>
        </w:rPr>
        <w:t xml:space="preserve">α είναι πως έχουν πάρει την Κυβέρνηση αλλά όχι την εξουσία. Τώρα, λοιπόν, προσπαθείτε με αυτό το σχέδιο να πάρετε στα χέρια σας την εξουσία, τον κομματικό μηχανισμό. </w:t>
      </w:r>
    </w:p>
    <w:p w14:paraId="176E9DA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Τώρα, όμως, σας έχει πιάσει πανικός. Τώρα που βλέπετε στις δημοσκοπήσεις αυτή τη μεγάλη δ</w:t>
      </w:r>
      <w:r>
        <w:rPr>
          <w:rFonts w:eastAsia="Times New Roman" w:cs="Times New Roman"/>
          <w:szCs w:val="24"/>
        </w:rPr>
        <w:t>ιαφορά και βλέπετε ότι χάνετ</w:t>
      </w:r>
      <w:r>
        <w:rPr>
          <w:rFonts w:eastAsia="Times New Roman" w:cs="Times New Roman"/>
          <w:szCs w:val="24"/>
        </w:rPr>
        <w:t>ε</w:t>
      </w:r>
      <w:r>
        <w:rPr>
          <w:rFonts w:eastAsia="Times New Roman" w:cs="Times New Roman"/>
          <w:szCs w:val="24"/>
        </w:rPr>
        <w:t xml:space="preserve"> την Κυβέρνηση, προσπαθείτε να ναρκοθετήσετε το πεδίο για την επόμενη μέρα για να μείνει στα χέρια σας λίγη εξουσία. Μας λέτε, δηλαδή, με τον τρόπο σας ότι και να κερδίσετε να είστε σίγουροι ότι δεν θα κυβερνήσετε, γιατί εμείς </w:t>
      </w:r>
      <w:r>
        <w:rPr>
          <w:rFonts w:eastAsia="Times New Roman" w:cs="Times New Roman"/>
          <w:szCs w:val="24"/>
        </w:rPr>
        <w:t xml:space="preserve">θα ελέγχουμε τον κομματικό μηχανισμό. </w:t>
      </w:r>
    </w:p>
    <w:p w14:paraId="176E9DA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Και δεν το κάνετε μόνο σε αυτό, το κάνετε σε όλα. Το κάνετε στον εκλογικό νόμο με την απλή αναλογική. Το κάνετε στην Τοπική Αυτοδιοίκηση με τον «Κλεισθένη». Το κάνετε στην οικονομία δεσμεύοντας την οικονομία με πλεονά</w:t>
      </w:r>
      <w:r>
        <w:rPr>
          <w:rFonts w:eastAsia="Times New Roman" w:cs="Times New Roman"/>
          <w:szCs w:val="24"/>
        </w:rPr>
        <w:t>σματα, με μέτρα, υ</w:t>
      </w:r>
      <w:r>
        <w:rPr>
          <w:rFonts w:eastAsia="Times New Roman" w:cs="Times New Roman"/>
          <w:szCs w:val="24"/>
        </w:rPr>
        <w:lastRenderedPageBreak/>
        <w:t xml:space="preserve">ποθηκεύοντας την περιουσία μας. Το κάνετε στην εξωτερική πολιτική με αυτήν την εθνικά επιζήμια συμφωνία για το </w:t>
      </w:r>
      <w:r>
        <w:rPr>
          <w:rFonts w:eastAsia="Times New Roman" w:cs="Times New Roman"/>
          <w:szCs w:val="24"/>
        </w:rPr>
        <w:t>σ</w:t>
      </w:r>
      <w:r>
        <w:rPr>
          <w:rFonts w:eastAsia="Times New Roman" w:cs="Times New Roman"/>
          <w:szCs w:val="24"/>
        </w:rPr>
        <w:t>κοπιανό. Το κάνετε παίζοντας παιχνίδια με τη συνταγματική αναθεώρηση. Και βεβαίως</w:t>
      </w:r>
      <w:r w:rsidRPr="00107B63">
        <w:rPr>
          <w:rFonts w:eastAsia="Times New Roman" w:cs="Times New Roman"/>
          <w:szCs w:val="24"/>
        </w:rPr>
        <w:t>,</w:t>
      </w:r>
      <w:r>
        <w:rPr>
          <w:rFonts w:eastAsia="Times New Roman" w:cs="Times New Roman"/>
          <w:szCs w:val="24"/>
        </w:rPr>
        <w:t xml:space="preserve"> το κάνετε με τη συνεχόμενη προσπάθεια να ελ</w:t>
      </w:r>
      <w:r>
        <w:rPr>
          <w:rFonts w:eastAsia="Times New Roman" w:cs="Times New Roman"/>
          <w:szCs w:val="24"/>
        </w:rPr>
        <w:t xml:space="preserve">έγξετε και να τρομοκρατήσετε τα Μέσα Μαζικής Ενημέρωσης. Και θέλω την τοποθέτηση της κ. </w:t>
      </w:r>
      <w:proofErr w:type="spellStart"/>
      <w:r>
        <w:rPr>
          <w:rFonts w:eastAsia="Times New Roman" w:cs="Times New Roman"/>
          <w:szCs w:val="24"/>
        </w:rPr>
        <w:t>Γεροβασίλη</w:t>
      </w:r>
      <w:proofErr w:type="spellEnd"/>
      <w:r>
        <w:rPr>
          <w:rFonts w:eastAsia="Times New Roman" w:cs="Times New Roman"/>
          <w:szCs w:val="24"/>
        </w:rPr>
        <w:t xml:space="preserve">, γιατί σήμερα εκπροσωπεί την Κυβέρνηση για τις απειλές που έχουν εκτοξευτεί σήμερα και που γίνεται εισαγγελική παραγγελία για το θέμα του </w:t>
      </w:r>
      <w:proofErr w:type="spellStart"/>
      <w:r>
        <w:rPr>
          <w:rFonts w:eastAsia="Times New Roman" w:cs="Times New Roman"/>
          <w:szCs w:val="24"/>
        </w:rPr>
        <w:t>Ρουβίκωνα</w:t>
      </w:r>
      <w:proofErr w:type="spellEnd"/>
      <w:r>
        <w:rPr>
          <w:rFonts w:eastAsia="Times New Roman" w:cs="Times New Roman"/>
          <w:szCs w:val="24"/>
        </w:rPr>
        <w:t xml:space="preserve"> και του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w:t>
      </w:r>
    </w:p>
    <w:p w14:paraId="176E9DA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Και κλείνω, κύριε Πρόεδρε –και ευχαριστώ για την ανοχή σας- με το θέμα των ΜΜΕ. Χθες διάβασα μία υποτίθεται με προσωπικό τόνο ανάρτηση του κ. Παππά, ο οποίος επαίρεται και πανηγυρίζει ότι επανήλθε η νομιμότητα κατόπιν ενεργειών του στα μέσα μαζικής ενημέρω</w:t>
      </w:r>
      <w:r>
        <w:rPr>
          <w:rFonts w:eastAsia="Times New Roman" w:cs="Times New Roman"/>
          <w:szCs w:val="24"/>
        </w:rPr>
        <w:t xml:space="preserve">σης, πίνοντας καφέ στην Αίγλη </w:t>
      </w:r>
      <w:proofErr w:type="spellStart"/>
      <w:r>
        <w:rPr>
          <w:rFonts w:eastAsia="Times New Roman" w:cs="Times New Roman"/>
          <w:szCs w:val="24"/>
        </w:rPr>
        <w:t>Ζαππείου</w:t>
      </w:r>
      <w:proofErr w:type="spellEnd"/>
      <w:r>
        <w:rPr>
          <w:rFonts w:eastAsia="Times New Roman" w:cs="Times New Roman"/>
          <w:szCs w:val="24"/>
        </w:rPr>
        <w:t xml:space="preserve">. Ο κ. Παππάς εκεί που πίνει καφέ στην Αίγλη </w:t>
      </w:r>
      <w:proofErr w:type="spellStart"/>
      <w:r>
        <w:rPr>
          <w:rFonts w:eastAsia="Times New Roman" w:cs="Times New Roman"/>
          <w:szCs w:val="24"/>
        </w:rPr>
        <w:t>Ζαππείου</w:t>
      </w:r>
      <w:proofErr w:type="spellEnd"/>
      <w:r>
        <w:rPr>
          <w:rFonts w:eastAsia="Times New Roman" w:cs="Times New Roman"/>
          <w:szCs w:val="24"/>
        </w:rPr>
        <w:t xml:space="preserve"> –αυτός το έγραψε στο </w:t>
      </w:r>
      <w:r>
        <w:rPr>
          <w:rFonts w:eastAsia="Times New Roman" w:cs="Times New Roman"/>
          <w:szCs w:val="24"/>
          <w:lang w:val="en-US"/>
        </w:rPr>
        <w:t>Facebook</w:t>
      </w:r>
      <w:r>
        <w:rPr>
          <w:rFonts w:eastAsia="Times New Roman" w:cs="Times New Roman"/>
          <w:szCs w:val="24"/>
        </w:rPr>
        <w:t>, δεν το έγραψα εγώ- ας θυμηθεί λίγο το πολιτικό στραπάτσο με την αντισυνταγματικότητα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ας θυμηθεί λίγο τα βοσκοτόπια του κ.</w:t>
      </w:r>
      <w:r>
        <w:rPr>
          <w:rFonts w:eastAsia="Times New Roman" w:cs="Times New Roman"/>
          <w:szCs w:val="24"/>
        </w:rPr>
        <w:t xml:space="preserve"> Καλογρίτσα, ας θυ</w:t>
      </w:r>
      <w:r>
        <w:rPr>
          <w:rFonts w:eastAsia="Times New Roman" w:cs="Times New Roman"/>
          <w:szCs w:val="24"/>
        </w:rPr>
        <w:lastRenderedPageBreak/>
        <w:t>μηθεί ότι από τούτο το Βήμα μας κουνούσε τη μελέτη της Φλωρεντίας που έλεγε ότι δεν χωράνε πάνω από τέσσερις άδειες στο φάσμα, οι οποίες έγιναν επτά και οι οποίες τώρα έγιναν έξι. Ας θυμηθεί όλα αυτά ο κ. Παππάς.</w:t>
      </w:r>
    </w:p>
    <w:p w14:paraId="176E9DA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Κυρίως, όμως, όταν συμμετ</w:t>
      </w:r>
      <w:r>
        <w:rPr>
          <w:rFonts w:eastAsia="Times New Roman" w:cs="Times New Roman"/>
          <w:szCs w:val="24"/>
        </w:rPr>
        <w:t xml:space="preserve">έχει στο σχέδιο «και να κερδίσετε, δεν θα κυβερνήσετε» -το οποίο σας διαβεβαιώνω ότι θα πέσει στο κενό- ας θυμηθεί εκεί στην Αίγλη </w:t>
      </w:r>
      <w:proofErr w:type="spellStart"/>
      <w:r>
        <w:rPr>
          <w:rFonts w:eastAsia="Times New Roman" w:cs="Times New Roman"/>
          <w:szCs w:val="24"/>
        </w:rPr>
        <w:t>Ζαππείου</w:t>
      </w:r>
      <w:proofErr w:type="spellEnd"/>
      <w:r>
        <w:rPr>
          <w:rFonts w:eastAsia="Times New Roman" w:cs="Times New Roman"/>
          <w:szCs w:val="24"/>
        </w:rPr>
        <w:t xml:space="preserve"> ότι όσο έχεις την Κυβέρνηση και την εξουσία, έχεις και την αίγλη. Όταν την χάσεις, όμως, έρχεται η εποχή της λογοδοσ</w:t>
      </w:r>
      <w:r>
        <w:rPr>
          <w:rFonts w:eastAsia="Times New Roman" w:cs="Times New Roman"/>
          <w:szCs w:val="24"/>
        </w:rPr>
        <w:t xml:space="preserve">ίας και </w:t>
      </w:r>
      <w:proofErr w:type="spellStart"/>
      <w:r>
        <w:rPr>
          <w:rFonts w:eastAsia="Times New Roman" w:cs="Times New Roman"/>
          <w:szCs w:val="24"/>
        </w:rPr>
        <w:t>οσονούπω</w:t>
      </w:r>
      <w:proofErr w:type="spellEnd"/>
      <w:r>
        <w:rPr>
          <w:rFonts w:eastAsia="Times New Roman" w:cs="Times New Roman"/>
          <w:szCs w:val="24"/>
        </w:rPr>
        <w:t xml:space="preserve"> πλησιάζει.</w:t>
      </w:r>
    </w:p>
    <w:p w14:paraId="176E9DA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76E9DAF" w14:textId="77777777" w:rsidR="00715E74" w:rsidRDefault="00502A31">
      <w:pPr>
        <w:spacing w:line="600" w:lineRule="auto"/>
        <w:ind w:firstLine="720"/>
        <w:contextualSpacing/>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176E9DB0" w14:textId="77777777" w:rsidR="00715E74" w:rsidRDefault="00502A31">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κυρία συνάδελφε.</w:t>
      </w:r>
    </w:p>
    <w:p w14:paraId="176E9DB1" w14:textId="77777777" w:rsidR="00715E74" w:rsidRDefault="00502A31">
      <w:pPr>
        <w:spacing w:line="600" w:lineRule="auto"/>
        <w:ind w:firstLine="720"/>
        <w:contextualSpacing/>
        <w:jc w:val="both"/>
        <w:rPr>
          <w:rFonts w:eastAsia="Times New Roman"/>
          <w:bCs/>
          <w:szCs w:val="24"/>
        </w:rPr>
      </w:pPr>
      <w:r>
        <w:rPr>
          <w:rFonts w:eastAsia="Times New Roman"/>
          <w:bCs/>
          <w:szCs w:val="24"/>
        </w:rPr>
        <w:t>Τον λόγο έχει ο συνάδελφος κ. Ανδριανός.</w:t>
      </w:r>
    </w:p>
    <w:p w14:paraId="176E9DB2" w14:textId="77777777" w:rsidR="00715E74" w:rsidRDefault="00502A31">
      <w:pPr>
        <w:spacing w:line="600" w:lineRule="auto"/>
        <w:ind w:firstLine="720"/>
        <w:contextualSpacing/>
        <w:jc w:val="both"/>
        <w:rPr>
          <w:rFonts w:eastAsia="Times New Roman"/>
          <w:bCs/>
          <w:szCs w:val="24"/>
        </w:rPr>
      </w:pPr>
      <w:r w:rsidRPr="0094360B">
        <w:rPr>
          <w:rFonts w:eastAsia="Times New Roman"/>
          <w:b/>
          <w:bCs/>
          <w:szCs w:val="24"/>
        </w:rPr>
        <w:t>ΙΩΑΝΝΗΣ ΑΝΔΡΙΑΝΟΣ:</w:t>
      </w:r>
      <w:r>
        <w:rPr>
          <w:rFonts w:eastAsia="Times New Roman"/>
          <w:bCs/>
          <w:szCs w:val="24"/>
        </w:rPr>
        <w:t xml:space="preserve"> Ευχαριστώ, κύριε Πρόεδρε. Θα πάρω και το χρόνο της δευτερολογίας μου.</w:t>
      </w:r>
    </w:p>
    <w:p w14:paraId="176E9DB3" w14:textId="77777777" w:rsidR="00715E74" w:rsidRDefault="00502A31">
      <w:pPr>
        <w:spacing w:after="0" w:line="600" w:lineRule="auto"/>
        <w:ind w:firstLine="720"/>
        <w:contextualSpacing/>
        <w:jc w:val="both"/>
        <w:rPr>
          <w:rFonts w:eastAsia="Times New Roman"/>
          <w:bCs/>
          <w:szCs w:val="24"/>
        </w:rPr>
      </w:pPr>
      <w:r>
        <w:rPr>
          <w:rFonts w:eastAsia="Times New Roman"/>
          <w:bCs/>
          <w:szCs w:val="24"/>
        </w:rPr>
        <w:lastRenderedPageBreak/>
        <w:t>Κύριε Πρόεδρε, συζητάμε σήμερα ένα θέμα που αφορά άμεσα την ποιότητα της δημοκρατίας μας. Οι φωτογραφικές προκηρύξεις επιτελικών θέσεων στο δημόσιο είναι πλέον σχεδόν καθημερινό φαινόμε</w:t>
      </w:r>
      <w:r>
        <w:rPr>
          <w:rFonts w:eastAsia="Times New Roman"/>
          <w:bCs/>
          <w:szCs w:val="24"/>
        </w:rPr>
        <w:t>νο και αποκαλύπτουν με τον πιο ηχηρό και απροκάλυπτο τρόπο την πρόθεση της Κυβέρνησης να στήσει ένα κομματικό κράτος.</w:t>
      </w:r>
    </w:p>
    <w:p w14:paraId="176E9DB4" w14:textId="77777777" w:rsidR="00715E74" w:rsidRDefault="00502A31">
      <w:pPr>
        <w:spacing w:after="0" w:line="600" w:lineRule="auto"/>
        <w:ind w:firstLine="720"/>
        <w:contextualSpacing/>
        <w:jc w:val="both"/>
        <w:rPr>
          <w:rFonts w:eastAsia="Times New Roman" w:cs="Times New Roman"/>
          <w:szCs w:val="24"/>
        </w:rPr>
      </w:pPr>
      <w:r>
        <w:rPr>
          <w:rFonts w:eastAsia="Times New Roman"/>
          <w:bCs/>
          <w:szCs w:val="24"/>
        </w:rPr>
        <w:t xml:space="preserve">Και μάλιστα μετά τη δημοσίευση των αποτελεσμάτων της </w:t>
      </w:r>
      <w:r>
        <w:rPr>
          <w:rFonts w:eastAsia="Times New Roman"/>
          <w:bCs/>
          <w:szCs w:val="24"/>
        </w:rPr>
        <w:t>έ</w:t>
      </w:r>
      <w:r>
        <w:rPr>
          <w:rFonts w:eastAsia="Times New Roman"/>
          <w:bCs/>
          <w:szCs w:val="24"/>
        </w:rPr>
        <w:t xml:space="preserve">κθεσης συμμόρφωσης της </w:t>
      </w:r>
      <w:r>
        <w:rPr>
          <w:rFonts w:eastAsia="Times New Roman"/>
          <w:bCs/>
          <w:szCs w:val="24"/>
        </w:rPr>
        <w:t>Ε</w:t>
      </w:r>
      <w:r>
        <w:rPr>
          <w:rFonts w:eastAsia="Times New Roman"/>
          <w:bCs/>
          <w:szCs w:val="24"/>
        </w:rPr>
        <w:t xml:space="preserve">υρωπαϊκής </w:t>
      </w:r>
      <w:r>
        <w:rPr>
          <w:rFonts w:eastAsia="Times New Roman"/>
          <w:bCs/>
          <w:szCs w:val="24"/>
        </w:rPr>
        <w:t>Ε</w:t>
      </w:r>
      <w:r>
        <w:rPr>
          <w:rFonts w:eastAsia="Times New Roman"/>
          <w:bCs/>
          <w:szCs w:val="24"/>
        </w:rPr>
        <w:t>πιτροπής που έκρινε προβληματικές είκοσι δύο προκ</w:t>
      </w:r>
      <w:r>
        <w:rPr>
          <w:rFonts w:eastAsia="Times New Roman"/>
          <w:bCs/>
          <w:szCs w:val="24"/>
        </w:rPr>
        <w:t xml:space="preserve">ηρύξεις θέσεων </w:t>
      </w:r>
      <w:r>
        <w:rPr>
          <w:rFonts w:eastAsia="Times New Roman"/>
          <w:bCs/>
          <w:szCs w:val="24"/>
        </w:rPr>
        <w:t>γ</w:t>
      </w:r>
      <w:r>
        <w:rPr>
          <w:rFonts w:eastAsia="Times New Roman"/>
          <w:bCs/>
          <w:szCs w:val="24"/>
        </w:rPr>
        <w:t xml:space="preserve">ραμματέων Υπουργείων, επιβεβαιώνοντας τις καταγγελίες που είχαμε κάνει εμείς επανειλημμένα, η Νέα Δημοκρατία, ο κ. Γεωργαντάς, η κυρία Υπουργός παραδέχθηκε την ανάγκη </w:t>
      </w:r>
      <w:proofErr w:type="spellStart"/>
      <w:r>
        <w:rPr>
          <w:rFonts w:eastAsia="Times New Roman"/>
          <w:bCs/>
          <w:szCs w:val="24"/>
        </w:rPr>
        <w:t>επαναπροκήρυξης</w:t>
      </w:r>
      <w:proofErr w:type="spellEnd"/>
      <w:r>
        <w:rPr>
          <w:rFonts w:eastAsia="Times New Roman"/>
          <w:bCs/>
          <w:szCs w:val="24"/>
        </w:rPr>
        <w:t xml:space="preserve"> των είκοσι δύο θέσεων.</w:t>
      </w:r>
    </w:p>
    <w:p w14:paraId="176E9DB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Αλλά, όπως είπε και πριν από λίγο </w:t>
      </w:r>
      <w:r>
        <w:rPr>
          <w:rFonts w:eastAsia="Times New Roman" w:cs="Times New Roman"/>
          <w:szCs w:val="24"/>
        </w:rPr>
        <w:t xml:space="preserve">ο τομεάρχης ο κ. Γεωργαντάς, δύο επιπλέον θέσεις δεν </w:t>
      </w:r>
      <w:proofErr w:type="spellStart"/>
      <w:r>
        <w:rPr>
          <w:rFonts w:eastAsia="Times New Roman" w:cs="Times New Roman"/>
          <w:szCs w:val="24"/>
        </w:rPr>
        <w:t>επαναπροκηρύχθηκαν</w:t>
      </w:r>
      <w:proofErr w:type="spellEnd"/>
      <w:r>
        <w:rPr>
          <w:rFonts w:eastAsia="Times New Roman" w:cs="Times New Roman"/>
          <w:szCs w:val="24"/>
        </w:rPr>
        <w:t xml:space="preserve"> και αυτή είναι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w:t>
      </w:r>
      <w:r>
        <w:rPr>
          <w:rFonts w:eastAsia="Times New Roman" w:cs="Times New Roman"/>
          <w:szCs w:val="24"/>
        </w:rPr>
        <w:t>τ</w:t>
      </w:r>
      <w:r>
        <w:rPr>
          <w:rFonts w:eastAsia="Times New Roman" w:cs="Times New Roman"/>
          <w:szCs w:val="24"/>
        </w:rPr>
        <w:t xml:space="preserve">ουρισμού, που αν είναι δυνατόν να μην έχει άριστη γνώση αγγλικής ή τα προσόντα που ανέφερε ο κ. Γεωργαντάς, και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του Υπουρ</w:t>
      </w:r>
      <w:r>
        <w:rPr>
          <w:rFonts w:eastAsia="Times New Roman" w:cs="Times New Roman"/>
          <w:szCs w:val="24"/>
        </w:rPr>
        <w:lastRenderedPageBreak/>
        <w:t>γεί</w:t>
      </w:r>
      <w:r>
        <w:rPr>
          <w:rFonts w:eastAsia="Times New Roman" w:cs="Times New Roman"/>
          <w:szCs w:val="24"/>
        </w:rPr>
        <w:t xml:space="preserve">ου Αθλητισμού, που φωτογραφικά αναφέρεται και στις γλώσσες βεβαίως τις συγκεκριμένες, την ευρωπαϊκή και τη μη ευρωπαϊκή προφανώς τη ρωσική. Γιατί προφανώς ο νυν </w:t>
      </w:r>
      <w:r>
        <w:rPr>
          <w:rFonts w:eastAsia="Times New Roman" w:cs="Times New Roman"/>
          <w:szCs w:val="24"/>
        </w:rPr>
        <w:t>γ</w:t>
      </w:r>
      <w:r>
        <w:rPr>
          <w:rFonts w:eastAsia="Times New Roman" w:cs="Times New Roman"/>
          <w:szCs w:val="24"/>
        </w:rPr>
        <w:t>ραμματέας γνωρίζει τη ρωσική, επειδή σπούδασε στην πρώην Σοβιετική Ένωση. Και βεβαίως έχουμε τ</w:t>
      </w:r>
      <w:r>
        <w:rPr>
          <w:rFonts w:eastAsia="Times New Roman" w:cs="Times New Roman"/>
          <w:szCs w:val="24"/>
        </w:rPr>
        <w:t xml:space="preserve">ους συγκεκριμένους τριάντα μήνες προϋπηρεσίας ακριβώς, δηλαδή, στα μέτρα του νυν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w:t>
      </w:r>
    </w:p>
    <w:p w14:paraId="176E9DB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Νομίζω ότι αυτά προβληματίζουν τον ελληνικό λαό και πρέπει να σας προβληματίσουν και εσάς γιατί αυτή η τακτική νομίζω ότι δεν αρμόζει ιδιαίτερα ως απάντηση</w:t>
      </w:r>
      <w:r>
        <w:rPr>
          <w:rFonts w:eastAsia="Times New Roman" w:cs="Times New Roman"/>
          <w:szCs w:val="24"/>
        </w:rPr>
        <w:t xml:space="preserve"> σε αυτά τα παιδιά που φεύγουν, τους επιστήμονες με το </w:t>
      </w:r>
      <w:r>
        <w:rPr>
          <w:rFonts w:eastAsia="Times New Roman" w:cs="Times New Roman"/>
          <w:szCs w:val="24"/>
          <w:lang w:val="en-US"/>
        </w:rPr>
        <w:t>brain</w:t>
      </w:r>
      <w:r w:rsidRPr="00581CD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σε καθημερινή βάση. Είδαμε σήμερα στην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στοιχεία ότι η ροή αυτού του έμψυχου επιστημονικού πλούτου της χώρας συνεχίζει με ροές σε ετήσια βάση πενήντα χιλιάδων. Βλέποντας λοιπόν </w:t>
      </w:r>
      <w:r>
        <w:rPr>
          <w:rFonts w:eastAsia="Times New Roman" w:cs="Times New Roman"/>
          <w:szCs w:val="24"/>
        </w:rPr>
        <w:t xml:space="preserve">αυτά τα παιδιά με τις σπουδές, με τα προσόντα που έχουν αυτές τις τακτικές σίγουρα απογοητεύονται και πραγματικά δεν το αξίζουν, κυρία Υπουργέ. </w:t>
      </w:r>
    </w:p>
    <w:p w14:paraId="176E9DB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Οι προσπάθειες λοιπόν της Κυβέρνησης να δημιουργήσει κομματικό κράτος με τις προκηρύξεις των διοικητικών γραμμα</w:t>
      </w:r>
      <w:r>
        <w:rPr>
          <w:rFonts w:eastAsia="Times New Roman" w:cs="Times New Roman"/>
          <w:szCs w:val="24"/>
        </w:rPr>
        <w:t>τέων και των γενικών διευθυντών ήταν απολύτως εμφανείς. Αυτό που κάνατε δηλαδή είναι ο ορισμός της φωτογραφικής προκήρυξης. Τι έγινε στην πράξη; Για την κάθε θέση κοιτάξατε το βιογραφικό του ήδη υπηρετούντος πολιτικού στελέχους σας και στη συνέχεια κτίσατε</w:t>
      </w:r>
      <w:r>
        <w:rPr>
          <w:rFonts w:eastAsia="Times New Roman" w:cs="Times New Roman"/>
          <w:szCs w:val="24"/>
        </w:rPr>
        <w:t xml:space="preserve"> τα κριτήρια πάνω σε αυτό το βιογραφικό. Αλλού ορίζετε ως προϋπόθεση την άριστη γνώση ξένης γλώσσας, αλλού απλώς την καλή γνώση της ξένης γλώσσας. Έγινε η αποστολή παράνομα στα γραφεία της λίστας των υποψηφίων. Αλλού ζητάτε μια ξένη γλώσσα και αλλού δύο. Α</w:t>
      </w:r>
      <w:r>
        <w:rPr>
          <w:rFonts w:eastAsia="Times New Roman" w:cs="Times New Roman"/>
          <w:szCs w:val="24"/>
        </w:rPr>
        <w:t xml:space="preserve">λλού εντός της Ευρωπαϊκής Ένωσης και αλλού εκτός, όπως </w:t>
      </w:r>
      <w:proofErr w:type="spellStart"/>
      <w:r>
        <w:rPr>
          <w:rFonts w:eastAsia="Times New Roman" w:cs="Times New Roman"/>
          <w:szCs w:val="24"/>
        </w:rPr>
        <w:t>προείπα</w:t>
      </w:r>
      <w:proofErr w:type="spellEnd"/>
      <w:r>
        <w:rPr>
          <w:rFonts w:eastAsia="Times New Roman" w:cs="Times New Roman"/>
          <w:szCs w:val="24"/>
        </w:rPr>
        <w:t xml:space="preserve"> στην περίπτωση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του Υπουργείου Αθλητισμού. Τα ίδια κάνετε, βεβαίως, και με τον χρόνο εργασιακής εμπειρίας, όπως ανέφερα συγκεκριμένο παράδειγμα για τους τριάντα μήνες και ό</w:t>
      </w:r>
      <w:r>
        <w:rPr>
          <w:rFonts w:eastAsia="Times New Roman" w:cs="Times New Roman"/>
          <w:szCs w:val="24"/>
        </w:rPr>
        <w:t xml:space="preserve">πως αναφέρθηκε και από τους </w:t>
      </w:r>
      <w:proofErr w:type="spellStart"/>
      <w:r>
        <w:rPr>
          <w:rFonts w:eastAsia="Times New Roman" w:cs="Times New Roman"/>
          <w:szCs w:val="24"/>
        </w:rPr>
        <w:t>προλαλήσαντες</w:t>
      </w:r>
      <w:proofErr w:type="spellEnd"/>
      <w:r>
        <w:rPr>
          <w:rFonts w:eastAsia="Times New Roman" w:cs="Times New Roman"/>
          <w:szCs w:val="24"/>
        </w:rPr>
        <w:t xml:space="preserve">. </w:t>
      </w:r>
    </w:p>
    <w:p w14:paraId="176E9DB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Σαν να μην έφτανε αυτό καθυστερείτε συστηματικά την έκδοση προκηρύξεων και αυτό το κάνετε όχι μόνο για να αποκτήσουν τα ήδη υπηρετούντα πολιτικά στελέχη την απαιτούμενη </w:t>
      </w:r>
      <w:r>
        <w:rPr>
          <w:rFonts w:eastAsia="Times New Roman" w:cs="Times New Roman"/>
          <w:szCs w:val="24"/>
        </w:rPr>
        <w:lastRenderedPageBreak/>
        <w:t>εμπειρία, αλλά και για έναν άλλο πονηρότερο</w:t>
      </w:r>
      <w:r>
        <w:rPr>
          <w:rFonts w:eastAsia="Times New Roman" w:cs="Times New Roman"/>
          <w:szCs w:val="24"/>
        </w:rPr>
        <w:t xml:space="preserve"> λόγο. Δεδομένου του ότι οι θητείες των νέων στελεχών είναι καθορισμένης διάρκειας θέλετε η έναρξή τους να γίνει όσο γίνεται πιο κοντά στις εθνικές εκλογές ώστε να υπονομεύσετε με αυτόν τον τρόπο το έργο της επόμενης κυβέρνησης. </w:t>
      </w:r>
    </w:p>
    <w:p w14:paraId="176E9DB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Τα ίδια βλέπουμε να κάνετε</w:t>
      </w:r>
      <w:r>
        <w:rPr>
          <w:rFonts w:eastAsia="Times New Roman" w:cs="Times New Roman"/>
          <w:szCs w:val="24"/>
        </w:rPr>
        <w:t xml:space="preserve"> και στην παιδεία. Το είδαμε στο ΙΝΕΔΙΒΙΜ, όπου ο τότε Υπουργός Παιδείας έσπευσε να εξυπηρετήσει τον </w:t>
      </w:r>
      <w:r>
        <w:rPr>
          <w:rFonts w:eastAsia="Times New Roman" w:cs="Times New Roman"/>
          <w:szCs w:val="24"/>
        </w:rPr>
        <w:t>δ</w:t>
      </w:r>
      <w:r>
        <w:rPr>
          <w:rFonts w:eastAsia="Times New Roman" w:cs="Times New Roman"/>
          <w:szCs w:val="24"/>
        </w:rPr>
        <w:t xml:space="preserve">ιευθυντή του </w:t>
      </w:r>
      <w:r>
        <w:rPr>
          <w:rFonts w:eastAsia="Times New Roman" w:cs="Times New Roman"/>
          <w:szCs w:val="24"/>
        </w:rPr>
        <w:t>π</w:t>
      </w:r>
      <w:r>
        <w:rPr>
          <w:rFonts w:eastAsia="Times New Roman" w:cs="Times New Roman"/>
          <w:szCs w:val="24"/>
        </w:rPr>
        <w:t xml:space="preserve">ολιτικού </w:t>
      </w:r>
      <w:r>
        <w:rPr>
          <w:rFonts w:eastAsia="Times New Roman" w:cs="Times New Roman"/>
          <w:szCs w:val="24"/>
        </w:rPr>
        <w:t>γ</w:t>
      </w:r>
      <w:r>
        <w:rPr>
          <w:rFonts w:eastAsia="Times New Roman" w:cs="Times New Roman"/>
          <w:szCs w:val="24"/>
        </w:rPr>
        <w:t xml:space="preserve">ραφείου τοποθετώντας τον αρχικά στη θέση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 xml:space="preserve">ιευθυντή της </w:t>
      </w:r>
      <w:proofErr w:type="spellStart"/>
      <w:r>
        <w:rPr>
          <w:rFonts w:eastAsia="Times New Roman" w:cs="Times New Roman"/>
          <w:szCs w:val="24"/>
        </w:rPr>
        <w:t>Σιβιτανιδείου</w:t>
      </w:r>
      <w:proofErr w:type="spellEnd"/>
      <w:r>
        <w:rPr>
          <w:rFonts w:eastAsia="Times New Roman" w:cs="Times New Roman"/>
          <w:szCs w:val="24"/>
        </w:rPr>
        <w:t>, τοποθέτηση που κρίθηκε μη νόμιμη από το Ελεγκτικ</w:t>
      </w:r>
      <w:r>
        <w:rPr>
          <w:rFonts w:eastAsia="Times New Roman" w:cs="Times New Roman"/>
          <w:szCs w:val="24"/>
        </w:rPr>
        <w:t xml:space="preserve">ό Συνέδριο καθώς το εν λόγω άτομο δεν κάλυπτε τα τυπικά προσόντα –προσέξτε- της ξένης γλώσσας. Και τι γίνεται στη συνέχεια; Τοποθετήθηκε, λοιπόν, στο </w:t>
      </w:r>
      <w:r>
        <w:rPr>
          <w:rFonts w:eastAsia="Times New Roman" w:cs="Times New Roman"/>
          <w:szCs w:val="24"/>
        </w:rPr>
        <w:t>π</w:t>
      </w:r>
      <w:r>
        <w:rPr>
          <w:rFonts w:eastAsia="Times New Roman" w:cs="Times New Roman"/>
          <w:szCs w:val="24"/>
        </w:rPr>
        <w:t xml:space="preserve">ροεδρείο ως Πρόεδρος του ΙΝΕΔΙΒΙΜ με διαδικασία που απαλείφεται η προϋπόθεση της ξένης γλώσσας.  </w:t>
      </w:r>
    </w:p>
    <w:p w14:paraId="176E9DB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 Βουλευτή) </w:t>
      </w:r>
    </w:p>
    <w:p w14:paraId="176E9DB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έχω πάρει και τον χρόνο ομιλίας της δευτερολογίας μου. </w:t>
      </w:r>
    </w:p>
    <w:p w14:paraId="176E9DB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Το είδαμε, λοιπόν, με τις εντελώς απαράδεκτες διαδικασίες επιλογής στελεχών διοίκησης της εκπαίδευσης. Α</w:t>
      </w:r>
      <w:r>
        <w:rPr>
          <w:rFonts w:eastAsia="Times New Roman" w:cs="Times New Roman"/>
          <w:szCs w:val="24"/>
        </w:rPr>
        <w:t>ντί να ξεκινήσετε τις επιλογές από την κορυφή, δηλαδή από τους περιφερειακούς διευθυντές, όπως είναι το λογικό και όπως καθιστά υποχρεωτικό η Ευρωπαϊκή Επιτροπή από τον Δεκέμβρη του 2018 για την υπόλοιπη διοίκηση, εσείς ορίσατε προέδρους των συμβουλίων επι</w:t>
      </w:r>
      <w:r>
        <w:rPr>
          <w:rFonts w:eastAsia="Times New Roman" w:cs="Times New Roman"/>
          <w:szCs w:val="24"/>
        </w:rPr>
        <w:t>λογής τους περιφερειακούς διευθυντές, που είναι κομματικώς διορισμένα στελέχη, που τους εξαιρέσατε από την αξιολόγηση χαρακτηρίζοντάς τους μάλιστα ως μετακλητούς. Και μας είπατε μάλιστα ότι αυτοί οι κομματικοί διορισμένοι, οι μετακλητοί, οι μη αξιολογημένο</w:t>
      </w:r>
      <w:r>
        <w:rPr>
          <w:rFonts w:eastAsia="Times New Roman" w:cs="Times New Roman"/>
          <w:szCs w:val="24"/>
        </w:rPr>
        <w:t xml:space="preserve">ι θα κρίνουν τώρα αντικειμενικά και θα επιλέξουν αντικειμενικά τα υπόλοιπα στελέχη της εκπαίδευσης. </w:t>
      </w:r>
    </w:p>
    <w:p w14:paraId="176E9DB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Και μάλιστα ενώ στην περίπτωση των διοικητικών γραμματέων και των γενικών διευθυντών πριμοδοτείτε τους ήδη υπηρετούντες στην παιδεία αποκλείετε τους σημερι</w:t>
      </w:r>
      <w:r>
        <w:rPr>
          <w:rFonts w:eastAsia="Times New Roman" w:cs="Times New Roman"/>
          <w:szCs w:val="24"/>
        </w:rPr>
        <w:t xml:space="preserve">νούς σχολικούς συμβούλους μόνο και μόνο επειδή στήριξαν τον θεσμό της αξιολόγησης των εκπαιδευτικών. Δύο μέτρα και δύο σταθμά που αποκαλύπτουν ξεκάθαρα τις πραγματικές σας προθέσεις. </w:t>
      </w:r>
    </w:p>
    <w:p w14:paraId="176E9DB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Το ίδιο είδαμε -για να αναφερθώ σε ακόμα ένα παράδειγμα- στο πεδίο της α</w:t>
      </w:r>
      <w:r>
        <w:rPr>
          <w:rFonts w:eastAsia="Times New Roman" w:cs="Times New Roman"/>
          <w:szCs w:val="24"/>
        </w:rPr>
        <w:t xml:space="preserve">γροτικής ανάπτυξης. Παύεται από τη θέση του ο Διοικητής του ΕΦΚΑ -προφανώς, θεωρήσατε ότι δεν έκανε καλά τη δουλειά του-, ο ΕΦΚΑ είναι ακόμα ακέφαλος μέχρι σήμερα, αλλά ο συγκεκριμένος πρώην </w:t>
      </w:r>
      <w:r>
        <w:rPr>
          <w:rFonts w:eastAsia="Times New Roman" w:cs="Times New Roman"/>
          <w:szCs w:val="24"/>
        </w:rPr>
        <w:t>δ</w:t>
      </w:r>
      <w:r>
        <w:rPr>
          <w:rFonts w:eastAsia="Times New Roman" w:cs="Times New Roman"/>
          <w:szCs w:val="24"/>
        </w:rPr>
        <w:t xml:space="preserve">ιοικητής του ΕΦΚΑ αναλαμβάνει </w:t>
      </w:r>
      <w:r>
        <w:rPr>
          <w:rFonts w:eastAsia="Times New Roman" w:cs="Times New Roman"/>
          <w:szCs w:val="24"/>
        </w:rPr>
        <w:t>υ</w:t>
      </w:r>
      <w:r>
        <w:rPr>
          <w:rFonts w:eastAsia="Times New Roman" w:cs="Times New Roman"/>
          <w:szCs w:val="24"/>
        </w:rPr>
        <w:t xml:space="preserve">ποδιοικητής στον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 αυτό δεν είναι απόδειξη κομματισμού και </w:t>
      </w:r>
      <w:proofErr w:type="spellStart"/>
      <w:r>
        <w:rPr>
          <w:rFonts w:eastAsia="Times New Roman" w:cs="Times New Roman"/>
          <w:szCs w:val="24"/>
        </w:rPr>
        <w:t>παλαιοκρατίας</w:t>
      </w:r>
      <w:proofErr w:type="spellEnd"/>
      <w:r>
        <w:rPr>
          <w:rFonts w:eastAsia="Times New Roman" w:cs="Times New Roman"/>
          <w:szCs w:val="24"/>
        </w:rPr>
        <w:t>, τότε δεν ξέρω τι είναι.</w:t>
      </w:r>
    </w:p>
    <w:p w14:paraId="176E9DB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λοιπόν, που ανακύπτουν είναι ξεκάθαρα: Γιατί απολύτως απροκάλυπτα οι προκηρύξεις των διοικητικών και των λοιπών γραμματέων έχουν τόσο διαφοροποιημένα προσόντα; </w:t>
      </w:r>
      <w:r>
        <w:rPr>
          <w:rFonts w:eastAsia="Times New Roman" w:cs="Times New Roman"/>
          <w:szCs w:val="24"/>
        </w:rPr>
        <w:t xml:space="preserve">Γιατί καθυστερήσατε τόσο πολύ στην έκδοση προκηρύξεων; Γιατί, εφόσον η διαδικασία αυτή έχει ως στόχο την αποπολιτικοποίηση, δεν αφήσατε τον ΑΣΕΠ να ορίσει τα κριτήρια επιλογής με αντικειμενικό και αδιάβλητο τρόπο και να επιλέξει μεταξύ των υποψηφίων, αλλά </w:t>
      </w:r>
      <w:r>
        <w:rPr>
          <w:rFonts w:eastAsia="Times New Roman" w:cs="Times New Roman"/>
          <w:szCs w:val="24"/>
        </w:rPr>
        <w:t xml:space="preserve">επιλέξατε μια τόσο διάτρητη διαδικασία, με τον Υπουργό, μάλιστα, να επιλέγει στο τέλος μεταξύ της λίστας των -υποτίθεται- τριών επικρατέστερων; Γιατί, τέλος, δεν διασφαλίσατε πως όσοι κατέχουν σήμερα αυτές τις θέσεις </w:t>
      </w:r>
      <w:r>
        <w:rPr>
          <w:rFonts w:eastAsia="Times New Roman" w:cs="Times New Roman"/>
          <w:szCs w:val="24"/>
        </w:rPr>
        <w:lastRenderedPageBreak/>
        <w:t>δεν θα συμμετέχουν στη διαδικασία, αλλά</w:t>
      </w:r>
      <w:r>
        <w:rPr>
          <w:rFonts w:eastAsia="Times New Roman" w:cs="Times New Roman"/>
          <w:szCs w:val="24"/>
        </w:rPr>
        <w:t xml:space="preserve">, αντίθετα, φέρατε πριν από δυο μήνες σχετική τροπολογία στη Βουλή; </w:t>
      </w:r>
    </w:p>
    <w:p w14:paraId="176E9DC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Σας καλούμε, λοιπόν, να δώσετε σαφείς και πειστικές εξηγήσεις. Και, βεβαίως, σας καλούμε άμεσα να αναθεωρήσετε τον μικροκομματικό στόχο της άλωσης του κράτους, που σαφέστατα δεν εξυπηρετε</w:t>
      </w:r>
      <w:r>
        <w:rPr>
          <w:rFonts w:eastAsia="Times New Roman" w:cs="Times New Roman"/>
          <w:szCs w:val="24"/>
        </w:rPr>
        <w:t xml:space="preserve">ί ούτε το δημόσιο συμφέρον ούτε τη </w:t>
      </w:r>
      <w:r>
        <w:rPr>
          <w:rFonts w:eastAsia="Times New Roman" w:cs="Times New Roman"/>
          <w:szCs w:val="24"/>
        </w:rPr>
        <w:t>δ</w:t>
      </w:r>
      <w:r>
        <w:rPr>
          <w:rFonts w:eastAsia="Times New Roman" w:cs="Times New Roman"/>
          <w:szCs w:val="24"/>
        </w:rPr>
        <w:t>ημοκρατία μας.</w:t>
      </w:r>
    </w:p>
    <w:p w14:paraId="176E9DC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76E9DC2" w14:textId="77777777" w:rsidR="00715E74" w:rsidRDefault="00502A3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76E9DC3" w14:textId="77777777" w:rsidR="00715E74" w:rsidRDefault="00502A31">
      <w:pPr>
        <w:spacing w:line="600" w:lineRule="auto"/>
        <w:ind w:firstLine="720"/>
        <w:contextualSpacing/>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176E9DC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Χρήστος </w:t>
      </w:r>
      <w:proofErr w:type="spellStart"/>
      <w:r>
        <w:rPr>
          <w:rFonts w:eastAsia="Times New Roman" w:cs="Times New Roman"/>
          <w:szCs w:val="24"/>
        </w:rPr>
        <w:t>Μπουκώρος</w:t>
      </w:r>
      <w:proofErr w:type="spellEnd"/>
      <w:r>
        <w:rPr>
          <w:rFonts w:eastAsia="Times New Roman" w:cs="Times New Roman"/>
          <w:szCs w:val="24"/>
        </w:rPr>
        <w:t xml:space="preserve"> έχει τον λόγο.</w:t>
      </w:r>
    </w:p>
    <w:p w14:paraId="176E9DC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Κύριε Πρόεδρε, θα συμπτύξω την </w:t>
      </w:r>
      <w:proofErr w:type="spellStart"/>
      <w:r>
        <w:rPr>
          <w:rFonts w:eastAsia="Times New Roman" w:cs="Times New Roman"/>
          <w:szCs w:val="24"/>
        </w:rPr>
        <w:t>πρωτολογία</w:t>
      </w:r>
      <w:proofErr w:type="spellEnd"/>
      <w:r>
        <w:rPr>
          <w:rFonts w:eastAsia="Times New Roman" w:cs="Times New Roman"/>
          <w:szCs w:val="24"/>
        </w:rPr>
        <w:t xml:space="preserve"> με τη δευτερολογία μου. </w:t>
      </w:r>
    </w:p>
    <w:p w14:paraId="176E9DC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αν οι δυο προκηρύξεις, στις οποίες αναφέρθηκε ο </w:t>
      </w:r>
      <w:r>
        <w:rPr>
          <w:rFonts w:eastAsia="Times New Roman" w:cs="Times New Roman"/>
          <w:szCs w:val="24"/>
        </w:rPr>
        <w:t>τ</w:t>
      </w:r>
      <w:r>
        <w:rPr>
          <w:rFonts w:eastAsia="Times New Roman" w:cs="Times New Roman"/>
          <w:szCs w:val="24"/>
        </w:rPr>
        <w:t xml:space="preserve">ομεάρχης μας, ο κ. Γεωργαντάς, που είναι η επιτομή της φωτογραφίας, είναι το </w:t>
      </w:r>
      <w:proofErr w:type="spellStart"/>
      <w:r>
        <w:rPr>
          <w:rFonts w:eastAsia="Times New Roman" w:cs="Times New Roman"/>
          <w:szCs w:val="24"/>
        </w:rPr>
        <w:t>ζουμάρισμα</w:t>
      </w:r>
      <w:proofErr w:type="spellEnd"/>
      <w:r>
        <w:rPr>
          <w:rFonts w:eastAsia="Times New Roman" w:cs="Times New Roman"/>
          <w:szCs w:val="24"/>
        </w:rPr>
        <w:t xml:space="preserve"> του φωτογραφικού φακού σε συγκεκριμέν</w:t>
      </w:r>
      <w:r>
        <w:rPr>
          <w:rFonts w:eastAsia="Times New Roman" w:cs="Times New Roman"/>
          <w:szCs w:val="24"/>
        </w:rPr>
        <w:t xml:space="preserve">α πρόσωπα, δεν ακυρώθηκαν, αναρωτιέμαι </w:t>
      </w:r>
      <w:r>
        <w:rPr>
          <w:rFonts w:eastAsia="Times New Roman" w:cs="Times New Roman"/>
          <w:szCs w:val="24"/>
        </w:rPr>
        <w:lastRenderedPageBreak/>
        <w:t xml:space="preserve">ποιους όρους </w:t>
      </w:r>
      <w:proofErr w:type="spellStart"/>
      <w:r>
        <w:rPr>
          <w:rFonts w:eastAsia="Times New Roman" w:cs="Times New Roman"/>
          <w:szCs w:val="24"/>
        </w:rPr>
        <w:t>περιελάμβαναν</w:t>
      </w:r>
      <w:proofErr w:type="spellEnd"/>
      <w:r>
        <w:rPr>
          <w:rFonts w:eastAsia="Times New Roman" w:cs="Times New Roman"/>
          <w:szCs w:val="24"/>
        </w:rPr>
        <w:t xml:space="preserve"> οι είκοσι δυο προκηρύξεις, οι οποίες ακυρώθηκαν. Προφανώς, θα προσδιόριζαν το ύψος και το βάρος των υποψηφίων.</w:t>
      </w:r>
    </w:p>
    <w:p w14:paraId="176E9DC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Όμως ξέρετε, το να υπάρχει ένας νόμος, έστω και ατελής, ο ν.4369/2016 και να μη</w:t>
      </w:r>
      <w:r>
        <w:rPr>
          <w:rFonts w:eastAsia="Times New Roman" w:cs="Times New Roman"/>
          <w:szCs w:val="24"/>
        </w:rPr>
        <w:t xml:space="preserve">ν εφαρμόζεται, διπλασιάζει το βάρος των πολιτικών ευθυνών της Κυβέρνησης για όσα καταγγέλθηκαν από τους συναδέλφους μας. </w:t>
      </w:r>
    </w:p>
    <w:p w14:paraId="176E9DC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οι φωτογραφικές προκηρύξεις έχουν γίνει πάγια τακτική της Κυβέρνησης, εκπέμπουμε ένα μήνυμα κακό στη </w:t>
      </w:r>
      <w:proofErr w:type="spellStart"/>
      <w:r>
        <w:rPr>
          <w:rFonts w:eastAsia="Times New Roman" w:cs="Times New Roman"/>
          <w:szCs w:val="24"/>
        </w:rPr>
        <w:t>χειμάζουσα</w:t>
      </w:r>
      <w:proofErr w:type="spellEnd"/>
      <w:r>
        <w:rPr>
          <w:rFonts w:eastAsia="Times New Roman" w:cs="Times New Roman"/>
          <w:szCs w:val="24"/>
        </w:rPr>
        <w:t xml:space="preserve"> ελληνική</w:t>
      </w:r>
      <w:r>
        <w:rPr>
          <w:rFonts w:eastAsia="Times New Roman" w:cs="Times New Roman"/>
          <w:szCs w:val="24"/>
        </w:rPr>
        <w:t xml:space="preserve"> κοινωνία και κυρίως, στη νεολαία μας, η οποία εγκαταλείπει τη χώρα. </w:t>
      </w:r>
    </w:p>
    <w:p w14:paraId="176E9DC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Για κάθε στέλεχος στην κορυφή της διοικητικής πυραμίδας, κυρία Υπουργέ, που τοποθετείται με μια φωτογραφική προκήρυξη σε μια θέση της </w:t>
      </w:r>
      <w:r>
        <w:rPr>
          <w:rFonts w:eastAsia="Times New Roman" w:cs="Times New Roman"/>
          <w:szCs w:val="24"/>
        </w:rPr>
        <w:t>δ</w:t>
      </w:r>
      <w:r>
        <w:rPr>
          <w:rFonts w:eastAsia="Times New Roman" w:cs="Times New Roman"/>
          <w:szCs w:val="24"/>
        </w:rPr>
        <w:t>ιοίκησης, κάποιο άλλο στέλεχος, με περισσότερα προσ</w:t>
      </w:r>
      <w:r>
        <w:rPr>
          <w:rFonts w:eastAsia="Times New Roman" w:cs="Times New Roman"/>
          <w:szCs w:val="24"/>
        </w:rPr>
        <w:t xml:space="preserve">όντα και με μεγαλύτερη υπηρεσιακή πορεία και καλύτερη υπηρεσιακή εικόνα, απενεργοποιείται και μπαίνει στο λεγόμενο «υπηρεσιακό ψυγείο», όταν ο ελληνικός λαός εξακολουθεί, υπό το βάρος της υψηλότατης φορολογίας, να πληρώνει </w:t>
      </w:r>
      <w:r>
        <w:rPr>
          <w:rFonts w:eastAsia="Times New Roman" w:cs="Times New Roman"/>
          <w:szCs w:val="24"/>
        </w:rPr>
        <w:lastRenderedPageBreak/>
        <w:t xml:space="preserve">και το στέλεχος που τοποθετήθηκε </w:t>
      </w:r>
      <w:r>
        <w:rPr>
          <w:rFonts w:eastAsia="Times New Roman" w:cs="Times New Roman"/>
          <w:szCs w:val="24"/>
        </w:rPr>
        <w:t xml:space="preserve">με φωτογραφική διακήρυξη, αλλά και το στέλεχος το οποίο απενεργοποιείται. </w:t>
      </w:r>
    </w:p>
    <w:p w14:paraId="176E9DC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Και επειδή αυτά που συμβαίνουν στην κορυφή της διοικητικής πυραμίδας, συμβαίνουν και στο μέσο της διοικητικής πυραμίδας, για κάθε αχρείαστη πρόσληψη μετακλητού, κάποιος ελεύθερος επ</w:t>
      </w:r>
      <w:r>
        <w:rPr>
          <w:rFonts w:eastAsia="Times New Roman" w:cs="Times New Roman"/>
          <w:szCs w:val="24"/>
        </w:rPr>
        <w:t>αγγελματίας οδηγείται στην παύση των εργασιών του, κάποιος έμπορος κατεβάζει ρολά στο μαγαζί του. Για κάθε αδικαιολόγητη και αχρείαστη ανανέωση σύμβασης, προκειμένου να δημιουργηθεί ένας κομματικός στρατός, ένας νέος χάνει τη δουλειά του στη βιομηχανία ή σ</w:t>
      </w:r>
      <w:r>
        <w:rPr>
          <w:rFonts w:eastAsia="Times New Roman" w:cs="Times New Roman"/>
          <w:szCs w:val="24"/>
        </w:rPr>
        <w:t>τη βιοτεχνία. Διότι όλα αυτά</w:t>
      </w:r>
      <w:r>
        <w:rPr>
          <w:rFonts w:eastAsia="Times New Roman" w:cs="Times New Roman"/>
          <w:szCs w:val="24"/>
        </w:rPr>
        <w:t>,</w:t>
      </w:r>
      <w:r>
        <w:rPr>
          <w:rFonts w:eastAsia="Times New Roman" w:cs="Times New Roman"/>
          <w:szCs w:val="24"/>
        </w:rPr>
        <w:t xml:space="preserve"> που γίνονται στο δημόσιο τομέα, κυρία Υπουργέ, γίνονται με τους φόρους που πληρώνει ο ιδιωτικός τομέας, ένας ιδιωτικός τομέας, ο οποίος σήμερα στενάζει, μια πραγματική οικονομία, η οποία συρρικνώνεται και μια στάσιμη ανεργία, </w:t>
      </w:r>
      <w:r>
        <w:rPr>
          <w:rFonts w:eastAsia="Times New Roman" w:cs="Times New Roman"/>
          <w:szCs w:val="24"/>
        </w:rPr>
        <w:t>που παραμένει σταθερά χρόνια τώρα πάνω από το 21% και είναι, βεβαίως, πολλαπλάσια των ποσοστών ανεργίας των υπόλοιπων ευρωπαϊκών χωρών.</w:t>
      </w:r>
    </w:p>
    <w:p w14:paraId="176E9DC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Θα έπρεπε, λοιπόν, αυτή την ελληνική συνεργασία να τη δείτε ως μια ευκαιρία να παύσουν τα κακώς κείμενα. Εγώ δεν είμαι α</w:t>
      </w:r>
      <w:r>
        <w:rPr>
          <w:rFonts w:eastAsia="Times New Roman" w:cs="Times New Roman"/>
          <w:szCs w:val="24"/>
        </w:rPr>
        <w:t xml:space="preserve">π’ αυτούς που ισχυρίζονται ότι τέτοια λάθη δεν γίνονταν </w:t>
      </w:r>
      <w:r>
        <w:rPr>
          <w:rFonts w:eastAsia="Times New Roman" w:cs="Times New Roman"/>
          <w:szCs w:val="24"/>
        </w:rPr>
        <w:lastRenderedPageBreak/>
        <w:t>στο παρελθόν, αλλά ειλικρινά από εσάς σήμερα δεν περιμένω αυτή την απάντηση. Γιατί σήμερα έχουμε πάθει και θα έπρεπε να έχουμε μάθει. Δυστυχώς, όμως, οι πρακτικές της Κυβέρνησης αποδεικνύουν ότι παραμ</w:t>
      </w:r>
      <w:r>
        <w:rPr>
          <w:rFonts w:eastAsia="Times New Roman" w:cs="Times New Roman"/>
          <w:szCs w:val="24"/>
        </w:rPr>
        <w:t xml:space="preserve">ένετε αθεράπευτα ίδιοι. Εννοώ με τα κακώς κείμενα του παρελθόντος και θα έλεγα ότι σε πολλές περιπτώσεις είστε και πιο ίδιοι από τους παλιούς, χειρότεροι δηλαδή απ’ αυτούς τους οποίους κατηγορείτε. </w:t>
      </w:r>
    </w:p>
    <w:p w14:paraId="176E9DC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Σήμερα, λοιπόν, που έχουμε ζήσει όσα έχουμε ζήσει σ’ αυτή</w:t>
      </w:r>
      <w:r>
        <w:rPr>
          <w:rFonts w:eastAsia="Times New Roman" w:cs="Times New Roman"/>
          <w:szCs w:val="24"/>
        </w:rPr>
        <w:t xml:space="preserve"> τη δεκαετή κρίση, εσείς –η Κυβέρνησή σας, εννοώ- που φέρατε το νομοσχέδιο για τη στελέχωση της δημόσιας διοίκησης θα έπρεπε να έχετε ακούσει αρχικά την κριτική της Αντιπολίτευσης. Θα έπρεπε να έχετε ενσωματώσει τα ζητήματα που είχαμε θέσει και κυρίως, θα </w:t>
      </w:r>
      <w:r>
        <w:rPr>
          <w:rFonts w:eastAsia="Times New Roman" w:cs="Times New Roman"/>
          <w:szCs w:val="24"/>
        </w:rPr>
        <w:t xml:space="preserve">έπρεπε να έχετε κάνει έναν καλό νόμο, τον οποίο θα σέβεστε ως ευαγγέλιο. </w:t>
      </w:r>
    </w:p>
    <w:p w14:paraId="176E9DC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Απόρησα, ακούγοντας τον εισηγητή μας να λέει ότι από το Σεπτέμβριο του 2016 δεν έχει γίνει ούτε μια πρόσληψη στελέχους της δημόσιας διοίκησης από το λεγόμενο «μητρώο στελεχών».</w:t>
      </w:r>
    </w:p>
    <w:p w14:paraId="176E9DC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ΚΩΝΣΤ</w:t>
      </w:r>
      <w:r>
        <w:rPr>
          <w:rFonts w:eastAsia="Times New Roman" w:cs="Times New Roman"/>
          <w:b/>
          <w:szCs w:val="24"/>
        </w:rPr>
        <w:t>ΑΝΤΙΝΟΣ ΜΠΑΡΚΑΣ:</w:t>
      </w:r>
      <w:r>
        <w:rPr>
          <w:rFonts w:eastAsia="Times New Roman" w:cs="Times New Roman"/>
          <w:szCs w:val="24"/>
        </w:rPr>
        <w:t xml:space="preserve"> Το δικό σας;</w:t>
      </w:r>
    </w:p>
    <w:p w14:paraId="176E9DC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Υπάρχουν μητρώα και μητρώα, κύριε Μπάρκα, αλλά το να απαξιώνετε εσείς έναν ήδη ατελή νόμο δείχνει τις προθέσεις σας. </w:t>
      </w:r>
    </w:p>
    <w:p w14:paraId="176E9DD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κυρία Υπουργέ, λέγοντας ότι παρά τις υποσχέσεις περί </w:t>
      </w:r>
      <w:proofErr w:type="spellStart"/>
      <w:r>
        <w:rPr>
          <w:rFonts w:eastAsia="Times New Roman" w:cs="Times New Roman"/>
          <w:szCs w:val="24"/>
        </w:rPr>
        <w:t>αποκομματικοποίησης</w:t>
      </w:r>
      <w:proofErr w:type="spellEnd"/>
      <w:r>
        <w:rPr>
          <w:rFonts w:eastAsia="Times New Roman" w:cs="Times New Roman"/>
          <w:szCs w:val="24"/>
        </w:rPr>
        <w:t>, η Κυ</w:t>
      </w:r>
      <w:r>
        <w:rPr>
          <w:rFonts w:eastAsia="Times New Roman" w:cs="Times New Roman"/>
          <w:szCs w:val="24"/>
        </w:rPr>
        <w:t>βέρνηση συνεχίζει σε όλα τα επίπεδα και στην κορυφή και στη μέση και στη βάση της πυραμίδας την κομματική επέλαση. Πραγματικά πιστεύετε ότι με τη συμφωνία την οποία έχετε υπογράψει, που δεσμεύει γενιές Ελλήνων, ότι εσείς σήμερα αλλά και εμείς αύριο μπορούμ</w:t>
      </w:r>
      <w:r>
        <w:rPr>
          <w:rFonts w:eastAsia="Times New Roman" w:cs="Times New Roman"/>
          <w:szCs w:val="24"/>
        </w:rPr>
        <w:t xml:space="preserve">ε να λειτουργούμε με τις ίδιες συνταγές και τις ίδιες τακτικές; Θα μας κρίνει όλους πολύ σκληρά η ιστορία, αλλά επειδή τώρα εσείς έχετε τη διακυβέρνηση της χώρας στα χέρια σας και την έχετε μια τέτοια εποχή, όπως προηγουμένως περιέγραψα, οι ευθύνες σας να </w:t>
      </w:r>
      <w:r>
        <w:rPr>
          <w:rFonts w:eastAsia="Times New Roman" w:cs="Times New Roman"/>
          <w:szCs w:val="24"/>
        </w:rPr>
        <w:t xml:space="preserve">ξέρετε ότι είναι πολλαπλάσιες, όχι προσωπικές, συνολικά κυβερνητικές. </w:t>
      </w:r>
    </w:p>
    <w:p w14:paraId="176E9DD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76E9DD2" w14:textId="77777777" w:rsidR="00715E74" w:rsidRDefault="00502A31">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176E9DD3" w14:textId="77777777" w:rsidR="00715E74" w:rsidRDefault="00502A31">
      <w:pPr>
        <w:spacing w:line="600" w:lineRule="auto"/>
        <w:ind w:firstLine="720"/>
        <w:contextualSpacing/>
        <w:jc w:val="both"/>
        <w:rPr>
          <w:rFonts w:eastAsia="Times New Roman" w:cs="Times New Roman"/>
          <w:szCs w:val="24"/>
        </w:rPr>
      </w:pPr>
      <w:r w:rsidRPr="00A243C6">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συνάδελφε. </w:t>
      </w:r>
    </w:p>
    <w:p w14:paraId="176E9DD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Τελευταίος επερωτών Βουλευτής είναι ο συνάδελφος κ. Αθανάσιος Δαβάκης. </w:t>
      </w:r>
    </w:p>
    <w:p w14:paraId="176E9DD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Κύριε Δαβάκη, έχετε τον λόγο.</w:t>
      </w:r>
    </w:p>
    <w:p w14:paraId="176E9DD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Πρόεδρε, έχουν ειπωθεί πολλά, δυστυχώς βάσιμα και αληθή από τους </w:t>
      </w:r>
      <w:proofErr w:type="spellStart"/>
      <w:r>
        <w:rPr>
          <w:rFonts w:eastAsia="Times New Roman" w:cs="Times New Roman"/>
          <w:szCs w:val="24"/>
        </w:rPr>
        <w:t>προλαλήσαντες</w:t>
      </w:r>
      <w:proofErr w:type="spellEnd"/>
      <w:r>
        <w:rPr>
          <w:rFonts w:eastAsia="Times New Roman" w:cs="Times New Roman"/>
          <w:szCs w:val="24"/>
        </w:rPr>
        <w:t xml:space="preserve"> συναδέλφους και </w:t>
      </w:r>
      <w:proofErr w:type="spellStart"/>
      <w:r>
        <w:rPr>
          <w:rFonts w:eastAsia="Times New Roman" w:cs="Times New Roman"/>
          <w:szCs w:val="24"/>
        </w:rPr>
        <w:t>παρέλκει</w:t>
      </w:r>
      <w:proofErr w:type="spellEnd"/>
      <w:r>
        <w:rPr>
          <w:rFonts w:eastAsia="Times New Roman" w:cs="Times New Roman"/>
          <w:szCs w:val="24"/>
        </w:rPr>
        <w:t xml:space="preserve"> οποιαδήποτε περαιτέρω συζ</w:t>
      </w:r>
      <w:r>
        <w:rPr>
          <w:rFonts w:eastAsia="Times New Roman" w:cs="Times New Roman"/>
          <w:szCs w:val="24"/>
        </w:rPr>
        <w:t xml:space="preserve">ήτηση πάνω στο κύριο ζήτημα, για το οποίο η Νέα Δημοκρατία επερωτά, ελέγχει την Κυβέρνηση και ιδιαίτερα το θεσμικό ρόλο ευθύνης της κυρίας Υπουργού. </w:t>
      </w:r>
    </w:p>
    <w:p w14:paraId="176E9DD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Ένα ερώτημα πηγάζει απ’ όσα έχουν λεχθεί, κυρία Υπουργέ: Είστε ευχαριστημένη, είστε ικανοποιημένη –δεν θα </w:t>
      </w:r>
      <w:r>
        <w:rPr>
          <w:rFonts w:eastAsia="Times New Roman" w:cs="Times New Roman"/>
          <w:szCs w:val="24"/>
        </w:rPr>
        <w:t xml:space="preserve">πω υπερήφανη, όπως </w:t>
      </w:r>
      <w:proofErr w:type="spellStart"/>
      <w:r>
        <w:rPr>
          <w:rFonts w:eastAsia="Times New Roman" w:cs="Times New Roman"/>
          <w:szCs w:val="24"/>
        </w:rPr>
        <w:t>ελέγετο</w:t>
      </w:r>
      <w:proofErr w:type="spellEnd"/>
      <w:r>
        <w:rPr>
          <w:rFonts w:eastAsia="Times New Roman" w:cs="Times New Roman"/>
          <w:szCs w:val="24"/>
        </w:rPr>
        <w:t xml:space="preserve"> παλιά- με τον χώρο ευθύνης, τον οποίο διακονείτε; </w:t>
      </w:r>
    </w:p>
    <w:p w14:paraId="176E9DD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Θυμάμαι ότι πριν από ενάμιση περίπου χρόνο, σε μια νομοθετική πρωτοβουλία που είχατε πάρει, σας είχα επισημάνει τα ζητήματα των οργανογραμμάτων, τα οποία είχαν ξεκινήσει. Υπάρχει</w:t>
      </w:r>
      <w:r>
        <w:rPr>
          <w:rFonts w:eastAsia="Times New Roman" w:cs="Times New Roman"/>
          <w:szCs w:val="24"/>
        </w:rPr>
        <w:t xml:space="preserve"> συγκεκριμένη πρόταση, μάλιστα πλήρως τεκμηριωμένη </w:t>
      </w:r>
      <w:r>
        <w:rPr>
          <w:rFonts w:eastAsia="Times New Roman" w:cs="Times New Roman"/>
          <w:szCs w:val="24"/>
        </w:rPr>
        <w:lastRenderedPageBreak/>
        <w:t>και θα έλεγα ιδιαίτερα συμβατή με την πραγματικότητα και με ό,τι σημαίνει σήμερα δημόσια διοίκηση. Δυστυχώς, μου είχατε πει ότι προχωρά αυτό, ότι θα το προχωρήσετε, αλλά, απ’ ό,τι έχω καταλάβει, δεν έχει σ</w:t>
      </w:r>
      <w:r>
        <w:rPr>
          <w:rFonts w:eastAsia="Times New Roman" w:cs="Times New Roman"/>
          <w:szCs w:val="24"/>
        </w:rPr>
        <w:t xml:space="preserve">υμβεί αυτό για το οποίο είχαμε μιλήσει τότε. </w:t>
      </w:r>
    </w:p>
    <w:p w14:paraId="176E9DD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Μετέρχεται η Κυβέρνηση, μετέρχεται ο πολιτικός χώρος, στον οποίο στηρίζεται αυτή η Κυβέρνηση, μεθόδους και πρακτικές, οι οποίες προσπαθούν να «αλώσουν», όπως </w:t>
      </w:r>
      <w:proofErr w:type="spellStart"/>
      <w:r>
        <w:rPr>
          <w:rFonts w:eastAsia="Times New Roman" w:cs="Times New Roman"/>
          <w:szCs w:val="24"/>
        </w:rPr>
        <w:t>ελέχθη</w:t>
      </w:r>
      <w:proofErr w:type="spellEnd"/>
      <w:r>
        <w:rPr>
          <w:rFonts w:eastAsia="Times New Roman" w:cs="Times New Roman"/>
          <w:szCs w:val="24"/>
        </w:rPr>
        <w:t xml:space="preserve"> και προηγουμένως, τη δημόσια διοίκηση. Σαφέστ</w:t>
      </w:r>
      <w:r>
        <w:rPr>
          <w:rFonts w:eastAsia="Times New Roman" w:cs="Times New Roman"/>
          <w:szCs w:val="24"/>
        </w:rPr>
        <w:t>ατα, ένα κόμμα, το οποίο ανήκε –χωρίς παρεξήγηση- στο πολιτικό περιθώριο μέχρι πρότινος, προσπαθεί να δημιουργήσει γέφυρες και ερείσματα πάνω σ’ έναν καίριας σημασίας τομέα, όπως είναι αυτός της δημόσιας διοίκησης. Αυτή η πρακτική, αυτές τις εποχές, αυτή τ</w:t>
      </w:r>
      <w:r>
        <w:rPr>
          <w:rFonts w:eastAsia="Times New Roman" w:cs="Times New Roman"/>
          <w:szCs w:val="24"/>
        </w:rPr>
        <w:t xml:space="preserve">ην περίοδο, σ’ αυτή την πολιτική φάση που περνάει η χώρα εξαιτίας της κοινωνικής και οικονομικής κρίσης, πιστεύετε ότι είναι δυνατόν πολιτικό κόμμα, ψηφισμένο μάλιστα από την πλειοψηφία του ελληνικού λαού, να την μετέρχεται; </w:t>
      </w:r>
    </w:p>
    <w:p w14:paraId="176E9DDA"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proofErr w:type="spellStart"/>
      <w:r>
        <w:rPr>
          <w:rFonts w:eastAsia="Times New Roman" w:cs="Times New Roman"/>
          <w:szCs w:val="24"/>
        </w:rPr>
        <w:t>Εργαλειοποιείτε</w:t>
      </w:r>
      <w:proofErr w:type="spellEnd"/>
      <w:r>
        <w:rPr>
          <w:rFonts w:eastAsia="Times New Roman" w:cs="Times New Roman"/>
          <w:szCs w:val="24"/>
        </w:rPr>
        <w:t xml:space="preserve"> τη διαδικασία </w:t>
      </w:r>
      <w:r>
        <w:rPr>
          <w:rFonts w:eastAsia="Times New Roman" w:cs="Times New Roman"/>
          <w:szCs w:val="24"/>
        </w:rPr>
        <w:t xml:space="preserve">στελέχωσης του </w:t>
      </w:r>
      <w:r>
        <w:rPr>
          <w:rFonts w:eastAsia="Times New Roman" w:cs="Times New Roman"/>
          <w:szCs w:val="24"/>
        </w:rPr>
        <w:t>δ</w:t>
      </w:r>
      <w:r>
        <w:rPr>
          <w:rFonts w:eastAsia="Times New Roman" w:cs="Times New Roman"/>
          <w:szCs w:val="24"/>
        </w:rPr>
        <w:t xml:space="preserve">ημοσίου, με στόχο -όπως σας </w:t>
      </w:r>
      <w:proofErr w:type="spellStart"/>
      <w:r>
        <w:rPr>
          <w:rFonts w:eastAsia="Times New Roman" w:cs="Times New Roman"/>
          <w:szCs w:val="24"/>
        </w:rPr>
        <w:t>προείπα</w:t>
      </w:r>
      <w:proofErr w:type="spellEnd"/>
      <w:r>
        <w:rPr>
          <w:rFonts w:eastAsia="Times New Roman" w:cs="Times New Roman"/>
          <w:szCs w:val="24"/>
        </w:rPr>
        <w:t xml:space="preserve">- την αποκατάσταση των πολιτικών και κομματικών σας στελεχών και δημιουργείτε μία αυθαίρετη </w:t>
      </w:r>
      <w:r>
        <w:rPr>
          <w:rFonts w:eastAsia="Times New Roman" w:cs="Times New Roman"/>
          <w:szCs w:val="24"/>
        </w:rPr>
        <w:lastRenderedPageBreak/>
        <w:t xml:space="preserve">διακύμανση των απαιτούμενων τυπικών προσόντων. </w:t>
      </w:r>
      <w:proofErr w:type="spellStart"/>
      <w:r>
        <w:rPr>
          <w:rFonts w:eastAsia="Times New Roman" w:cs="Times New Roman"/>
          <w:szCs w:val="24"/>
        </w:rPr>
        <w:t>Ελέγχθη</w:t>
      </w:r>
      <w:proofErr w:type="spellEnd"/>
      <w:r>
        <w:rPr>
          <w:rFonts w:eastAsia="Times New Roman" w:cs="Times New Roman"/>
          <w:szCs w:val="24"/>
        </w:rPr>
        <w:t xml:space="preserve"> και προηγουμένως. Ψηφίσατε την τροπολογία του Δεκεμβρίου τ</w:t>
      </w:r>
      <w:r>
        <w:rPr>
          <w:rFonts w:eastAsia="Times New Roman" w:cs="Times New Roman"/>
          <w:szCs w:val="24"/>
        </w:rPr>
        <w:t>ου 2017 λίγο πριν δημοσιευθούν τα συγκεκριμένα επιθυμητά προφίλ των υποψηφίων, δίνοντας δυνατότητα συμμετοχής σε κομματικά και πολιτικά διορισμένα στελέχη.</w:t>
      </w:r>
    </w:p>
    <w:p w14:paraId="176E9DDB"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Ειδικό ρόλο σε αυτή τη μεθόδευση έπαιξε η εργασιακή εμπειρία. Και παρατηρούνται τα πιο εξόφθαλμα παρ</w:t>
      </w:r>
      <w:r>
        <w:rPr>
          <w:rFonts w:eastAsia="Times New Roman" w:cs="Times New Roman"/>
          <w:szCs w:val="24"/>
        </w:rPr>
        <w:t>αδείγματα αυθαίρετου καθορισμού των τυπικών προσόντων. Το λέει όλος ο κόσμος και, μάλιστα, νέοι άνθρωποι με ιδιαίτερα προσόντα, τα οποία ήθελαν να συμπράξουν προς αυτή την κατεύθυνση. Σε άλλες θέσεις ζητείται πενταετής εμπειρία, σε άλλες δεκαετής, σε άλλες</w:t>
      </w:r>
      <w:r>
        <w:rPr>
          <w:rFonts w:eastAsia="Times New Roman" w:cs="Times New Roman"/>
          <w:szCs w:val="24"/>
        </w:rPr>
        <w:t xml:space="preserve"> δεκαπενταετής και σε άλλες εικοσαετής. Η εμπειρία διακυμαίνεται ανάλογα με την περίσταση. </w:t>
      </w:r>
    </w:p>
    <w:p w14:paraId="176E9DDC"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λήξης του χρόνου ομιλίας του κυρίου Βουλευτού)</w:t>
      </w:r>
    </w:p>
    <w:p w14:paraId="176E9DDD"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ελάχιστα δευτερόλεπτα την ανοχή σας, κύριε Πρόεδρε.</w:t>
      </w:r>
    </w:p>
    <w:p w14:paraId="176E9DDE"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Σε μερικές περιπτώσεις πρέπει η εργασιακή εμπειρία να είναι συναφής και σε άλλες όχι. Η εμπειρία είναι μία και αυτή και </w:t>
      </w:r>
      <w:r>
        <w:rPr>
          <w:rFonts w:eastAsia="Times New Roman" w:cs="Times New Roman"/>
          <w:szCs w:val="24"/>
        </w:rPr>
        <w:lastRenderedPageBreak/>
        <w:t xml:space="preserve">καθορίζει τον χώρο ευθύνης κάθε διοικητικού στελέχους. Γιατί γίνονται αυτές οι διακυμάνσεις; </w:t>
      </w:r>
    </w:p>
    <w:p w14:paraId="176E9DDF"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Αυθαίρετες είναι και οι προβλέψεις για τις</w:t>
      </w:r>
      <w:r>
        <w:rPr>
          <w:rFonts w:eastAsia="Times New Roman" w:cs="Times New Roman"/>
          <w:szCs w:val="24"/>
        </w:rPr>
        <w:t xml:space="preserve"> ξένες γλώσσες. Αλλού ζητείται απλή γνώση, αλλού καλή γνώση κι αλλού άριστη γνώση. </w:t>
      </w:r>
    </w:p>
    <w:p w14:paraId="176E9DE0"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διάφορα τερτίπια τα οποία μετέρχεστε και τα οποία δεν νομίζω ότι </w:t>
      </w:r>
      <w:proofErr w:type="spellStart"/>
      <w:r>
        <w:rPr>
          <w:rFonts w:eastAsia="Times New Roman" w:cs="Times New Roman"/>
          <w:szCs w:val="24"/>
        </w:rPr>
        <w:t>περιποιούν</w:t>
      </w:r>
      <w:proofErr w:type="spellEnd"/>
      <w:r>
        <w:rPr>
          <w:rFonts w:eastAsia="Times New Roman" w:cs="Times New Roman"/>
          <w:szCs w:val="24"/>
        </w:rPr>
        <w:t xml:space="preserve"> τιμή στην πολιτική ηγεσία του Υπουργείου Δημόσιας Διοίκησης. </w:t>
      </w:r>
    </w:p>
    <w:p w14:paraId="176E9DE1"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Θεωρώ ότι αυτή τη στιγμή, αυ</w:t>
      </w:r>
      <w:r>
        <w:rPr>
          <w:rFonts w:eastAsia="Times New Roman" w:cs="Times New Roman"/>
          <w:szCs w:val="24"/>
        </w:rPr>
        <w:t xml:space="preserve">τά τα δύσκολα χρόνια που περνάει η χώρα μας, τα τελευταία περίπου δέκα χρόνια, η μόνη απάντηση πάνω στα καυτά ζητήματα, τα οποία θα έλεγα ότι ταλανίζουν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είναι η αξιοκρατία, η απλότητα και η καθετοποίηση, σε ορισμένες περιπτώσεις, των δ</w:t>
      </w:r>
      <w:r>
        <w:rPr>
          <w:rFonts w:eastAsia="Times New Roman" w:cs="Times New Roman"/>
          <w:szCs w:val="24"/>
        </w:rPr>
        <w:t xml:space="preserve">ιαδικασιών. </w:t>
      </w:r>
    </w:p>
    <w:p w14:paraId="176E9DE2"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αντ’ αυτού μετέρχεστε -το επαναλαμβάνω- τις ίδιες παλαιοκομματικές μεθόδους. Δεν θα ήθελα να αντιπολιτευθείτε το παρελθόν, λέγοντας ότι και εσείς κάνατε τα ίδια, διότι αυτό δεν λέει τίποτα πλέον. </w:t>
      </w:r>
    </w:p>
    <w:p w14:paraId="176E9DE3"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Εμείς ελέγχουμε την Κυβέρνηση και γι</w:t>
      </w:r>
      <w:r>
        <w:rPr>
          <w:rFonts w:eastAsia="Times New Roman" w:cs="Times New Roman"/>
          <w:szCs w:val="24"/>
        </w:rPr>
        <w:t xml:space="preserve">νόμαστε καλύτεροι. Μπορεί, ενδεχομένως, ως παράταξη -όχι σε αυτό το κατάντημα </w:t>
      </w:r>
      <w:r>
        <w:rPr>
          <w:rFonts w:eastAsia="Times New Roman" w:cs="Times New Roman"/>
          <w:szCs w:val="24"/>
        </w:rPr>
        <w:lastRenderedPageBreak/>
        <w:t xml:space="preserve">στο οποίο βρισκόμαστε σήμερα- να είχαμε επηρεαστεί από τον κίνδυνο αυτό, από διαφόρου είδους πιέσεις. Εν πάση </w:t>
      </w:r>
      <w:proofErr w:type="spellStart"/>
      <w:r>
        <w:rPr>
          <w:rFonts w:eastAsia="Times New Roman" w:cs="Times New Roman"/>
          <w:szCs w:val="24"/>
        </w:rPr>
        <w:t>περιπτώσει</w:t>
      </w:r>
      <w:proofErr w:type="spellEnd"/>
      <w:r>
        <w:rPr>
          <w:rFonts w:eastAsia="Times New Roman" w:cs="Times New Roman"/>
          <w:szCs w:val="24"/>
        </w:rPr>
        <w:t>, όμως, αυτό το οποίο ζητάει σήμερα η ελληνική κοινωνία, 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ο κρατικός τομέας, ο οποίος έχει να κάνει με τους δημόσιους λειτουργούς, οι οποίοι είναι ουσιαστικά οι δημόσιοι υπηρέτες, είναι διαφάνεια, απλότητα και αξιοκρατία. Αυτά, δυστυχώς, δεν τα παρουσιάζετε στην πολιτική σας, κάτι το οποίο μας </w:t>
      </w:r>
      <w:r>
        <w:rPr>
          <w:rFonts w:eastAsia="Times New Roman" w:cs="Times New Roman"/>
          <w:szCs w:val="24"/>
        </w:rPr>
        <w:t>κάνει να είμαστε εξαιρετικά, θα έλεγα, αρνητικοί απέναντι σε αυτά τα οποία εσείς σήμερα επιτελείτε στο Υπουργείο.</w:t>
      </w:r>
    </w:p>
    <w:p w14:paraId="176E9DE4"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76E9DE5" w14:textId="77777777" w:rsidR="00715E74" w:rsidRDefault="00502A31">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76E9DE6"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176E9DE7"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Υπουργ</w:t>
      </w:r>
      <w:r>
        <w:rPr>
          <w:rFonts w:eastAsia="Times New Roman" w:cs="Times New Roman"/>
          <w:szCs w:val="24"/>
        </w:rPr>
        <w:t>ός Διοικητικής Ανασυγκρότησης κ</w:t>
      </w:r>
      <w:r>
        <w:rPr>
          <w:rFonts w:eastAsia="Times New Roman" w:cs="Times New Roman"/>
          <w:szCs w:val="24"/>
        </w:rPr>
        <w:t>.</w:t>
      </w:r>
      <w:r>
        <w:rPr>
          <w:rFonts w:eastAsia="Times New Roman" w:cs="Times New Roman"/>
          <w:szCs w:val="24"/>
        </w:rPr>
        <w:t xml:space="preserve"> Όλγα </w:t>
      </w:r>
      <w:proofErr w:type="spellStart"/>
      <w:r>
        <w:rPr>
          <w:rFonts w:eastAsia="Times New Roman" w:cs="Times New Roman"/>
          <w:szCs w:val="24"/>
        </w:rPr>
        <w:t>Γεροβασίλη</w:t>
      </w:r>
      <w:proofErr w:type="spellEnd"/>
      <w:r>
        <w:rPr>
          <w:rFonts w:eastAsia="Times New Roman" w:cs="Times New Roman"/>
          <w:szCs w:val="24"/>
        </w:rPr>
        <w:t xml:space="preserve"> έχει τον λόγο.</w:t>
      </w:r>
    </w:p>
    <w:p w14:paraId="176E9DE8"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ΟΛΓΑ ΓΕΡΟΒΑΣΙΛΗ (Υπουργός Διοικητικής Ανασυγκρότησης):</w:t>
      </w:r>
      <w:r>
        <w:rPr>
          <w:rFonts w:eastAsia="Times New Roman" w:cs="Times New Roman"/>
          <w:szCs w:val="24"/>
        </w:rPr>
        <w:t xml:space="preserve"> Κυρίες και κύριοι συνάδελφοι, μία αρχική παρατήρηση. Διαβάσατε με λάθος τρόπο όλες τις προκηρύξεις. Δεν πήρατε όλα τα δεδομένα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p>
    <w:p w14:paraId="176E9DE9"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Οι προκηρύξεις έχουν κριτήριο </w:t>
      </w:r>
      <w:r>
        <w:rPr>
          <w:rFonts w:eastAsia="Times New Roman" w:cs="Times New Roman"/>
          <w:szCs w:val="24"/>
          <w:lang w:val="en-US"/>
        </w:rPr>
        <w:t>on</w:t>
      </w:r>
      <w:r w:rsidRPr="00D32DCD">
        <w:rPr>
          <w:rFonts w:eastAsia="Times New Roman" w:cs="Times New Roman"/>
          <w:szCs w:val="24"/>
        </w:rPr>
        <w:t>-</w:t>
      </w:r>
      <w:r>
        <w:rPr>
          <w:rFonts w:eastAsia="Times New Roman" w:cs="Times New Roman"/>
          <w:szCs w:val="24"/>
          <w:lang w:val="en-US"/>
        </w:rPr>
        <w:t>off</w:t>
      </w:r>
      <w:r w:rsidRPr="00D32DCD">
        <w:rPr>
          <w:rFonts w:eastAsia="Times New Roman" w:cs="Times New Roman"/>
          <w:szCs w:val="24"/>
        </w:rPr>
        <w:t xml:space="preserve">, </w:t>
      </w:r>
      <w:r>
        <w:rPr>
          <w:rFonts w:eastAsia="Times New Roman" w:cs="Times New Roman"/>
          <w:szCs w:val="24"/>
        </w:rPr>
        <w:t xml:space="preserve">έχουν επιθυμητά προσόντα. Και, βεβαίως, υπάρχει ένας πίνακας, τον οποίο έχει αναρτήσει η ιστοσελίδα του ΑΣΕΠ, ο οποίος έχει αποφασιστεί από το ΕΣΕΔ, το ειδικό </w:t>
      </w:r>
      <w:r>
        <w:rPr>
          <w:rFonts w:eastAsia="Times New Roman" w:cs="Times New Roman"/>
          <w:szCs w:val="24"/>
        </w:rPr>
        <w:t>ό</w:t>
      </w:r>
      <w:r>
        <w:rPr>
          <w:rFonts w:eastAsia="Times New Roman" w:cs="Times New Roman"/>
          <w:szCs w:val="24"/>
        </w:rPr>
        <w:t xml:space="preserve">ργανο επιλογής, το οποίο διορθώνει και </w:t>
      </w:r>
      <w:proofErr w:type="spellStart"/>
      <w:r>
        <w:rPr>
          <w:rFonts w:eastAsia="Times New Roman" w:cs="Times New Roman"/>
          <w:szCs w:val="24"/>
        </w:rPr>
        <w:t>μοριοδοτεί</w:t>
      </w:r>
      <w:proofErr w:type="spellEnd"/>
      <w:r>
        <w:rPr>
          <w:rFonts w:eastAsia="Times New Roman" w:cs="Times New Roman"/>
          <w:szCs w:val="24"/>
        </w:rPr>
        <w:t>, όλα αυτά, δηλαδή, για τα οποία συζητάτε. Εξ ου και οι προκηρύξεις έχουν εφτά χιλιάδες υποψηφίους, χωρίς να υπάρχει κάτι εναντίον των προκηρύξεων. Και, φυσικά, πόσο φωτογραφική μπορεί να είναι μία προκήρυξη</w:t>
      </w:r>
      <w:r>
        <w:rPr>
          <w:rFonts w:eastAsia="Times New Roman" w:cs="Times New Roman"/>
          <w:szCs w:val="24"/>
        </w:rPr>
        <w:t>; Είναι εξήντα εννιά προκηρύξεις με εφτά χιλιάδες υποψήφιους. Πώς χωράνε όλοι αυτοί σε μία φωτογραφική προκήρυξη</w:t>
      </w:r>
      <w:r>
        <w:rPr>
          <w:rFonts w:eastAsia="Times New Roman" w:cs="Times New Roman"/>
          <w:szCs w:val="24"/>
        </w:rPr>
        <w:t>,</w:t>
      </w:r>
      <w:r>
        <w:rPr>
          <w:rFonts w:eastAsia="Times New Roman" w:cs="Times New Roman"/>
          <w:szCs w:val="24"/>
        </w:rPr>
        <w:t xml:space="preserve"> που γράφει ονοματεπώνυμο; </w:t>
      </w:r>
    </w:p>
    <w:p w14:paraId="176E9DEA"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μία γενική παρατήρηση. Θα αναφερθώ και παρακάτω. </w:t>
      </w:r>
    </w:p>
    <w:p w14:paraId="176E9DEB"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Θυμίζω ότι οι θέσεις αυτές των γενικών, ειδικών και το</w:t>
      </w:r>
      <w:r>
        <w:rPr>
          <w:rFonts w:eastAsia="Times New Roman" w:cs="Times New Roman"/>
          <w:szCs w:val="24"/>
        </w:rPr>
        <w:t xml:space="preserve">μεακών γραμματέων έρχονται για να αντικαταστήσουν τους γενικούς γραμματείς στην υψηλότερη διοικητική θέση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w:t>
      </w:r>
    </w:p>
    <w:p w14:paraId="176E9DEC" w14:textId="77777777" w:rsidR="00715E74" w:rsidRDefault="00502A31">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 να είμαστε σαφείς και καθαροί, ξέρουμε ότι διαφωνούμε επί της αρχής, ανεξάρτητα με όλα τεχνικά τα οποία συζητάμε επί των </w:t>
      </w:r>
      <w:r>
        <w:rPr>
          <w:rFonts w:eastAsia="Times New Roman" w:cs="Times New Roman"/>
          <w:szCs w:val="24"/>
        </w:rPr>
        <w:t>προκηρύξεων. Εμείς προωθούμε μία διαδικασία ανάδειξης διοικητικών γραμματέων με αξιοκρατικά κριτήρια, για τα οποία, βεβαίως, θα δεχθούμε την οποιαδήποτε κριτική. Και εννοώ καλοπροαίρετη κριτική.</w:t>
      </w:r>
    </w:p>
    <w:p w14:paraId="176E9DE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Όμως, εδώ δεν πρόκειται για αυτό. Η δική σας η άποψη είναι ότ</w:t>
      </w:r>
      <w:r>
        <w:rPr>
          <w:rFonts w:eastAsia="Times New Roman" w:cs="Times New Roman"/>
          <w:szCs w:val="24"/>
        </w:rPr>
        <w:t>ι θέλετε αυτή η θέση να είναι με κομματικά κριτήρια. Επομένως</w:t>
      </w:r>
      <w:r w:rsidRPr="003067B3">
        <w:rPr>
          <w:rFonts w:eastAsia="Times New Roman" w:cs="Times New Roman"/>
          <w:szCs w:val="24"/>
        </w:rPr>
        <w:t>,</w:t>
      </w:r>
      <w:r>
        <w:rPr>
          <w:rFonts w:eastAsia="Times New Roman" w:cs="Times New Roman"/>
          <w:szCs w:val="24"/>
        </w:rPr>
        <w:t xml:space="preserve"> όλα τα άλλα που συζητάμε, είναι περιττά. Ο εκάστοτε Υπουργός θέλετε να διορίζει και να παύει σε μια νύχτα τον γενικό, ειδικό και τομεακό γραμματέα, ανεξάρτητα από τα προσόντα, ανεξάρτητα από τα</w:t>
      </w:r>
      <w:r>
        <w:rPr>
          <w:rFonts w:eastAsia="Times New Roman" w:cs="Times New Roman"/>
          <w:szCs w:val="24"/>
        </w:rPr>
        <w:t xml:space="preserve"> κριτήρια, ανεξάρτητα από τη διαδικασία, απλά στη βάση της εμπιστοσύνης του Υπουργού στο πρόσωπό του</w:t>
      </w:r>
      <w:r w:rsidRPr="003067B3">
        <w:rPr>
          <w:rFonts w:eastAsia="Times New Roman" w:cs="Times New Roman"/>
          <w:szCs w:val="24"/>
        </w:rPr>
        <w:t>,</w:t>
      </w:r>
      <w:r>
        <w:rPr>
          <w:rFonts w:eastAsia="Times New Roman" w:cs="Times New Roman"/>
          <w:szCs w:val="24"/>
        </w:rPr>
        <w:t xml:space="preserve"> όπως έχετε διατυπώσει. </w:t>
      </w:r>
    </w:p>
    <w:p w14:paraId="176E9DE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του λόγου το αληθές, θα διαβάσω τις δηλώσεις του </w:t>
      </w:r>
      <w:r>
        <w:rPr>
          <w:rFonts w:eastAsia="Times New Roman" w:cs="Times New Roman"/>
          <w:szCs w:val="24"/>
        </w:rPr>
        <w:t>τ</w:t>
      </w:r>
      <w:r>
        <w:rPr>
          <w:rFonts w:eastAsia="Times New Roman" w:cs="Times New Roman"/>
          <w:szCs w:val="24"/>
        </w:rPr>
        <w:t xml:space="preserve">ομεάρχη και επερωτώντος κ. Γεωργαντά στις 6 Ιουνίου 2018: «Ακόμη και αν όλα </w:t>
      </w:r>
      <w:r>
        <w:rPr>
          <w:rFonts w:eastAsia="Times New Roman" w:cs="Times New Roman"/>
          <w:szCs w:val="24"/>
        </w:rPr>
        <w:t xml:space="preserve">τα διαδικαστικά διορθώνονταν, εμείς διαφωνούμε με τη φιλοσοφία του νόμου. </w:t>
      </w:r>
      <w:proofErr w:type="spellStart"/>
      <w:r>
        <w:rPr>
          <w:rFonts w:eastAsia="Times New Roman" w:cs="Times New Roman"/>
          <w:szCs w:val="24"/>
        </w:rPr>
        <w:t>Αποκομματικοποίηση</w:t>
      </w:r>
      <w:proofErr w:type="spellEnd"/>
      <w:r>
        <w:rPr>
          <w:rFonts w:eastAsia="Times New Roman" w:cs="Times New Roman"/>
          <w:szCs w:val="24"/>
        </w:rPr>
        <w:t xml:space="preserve"> δεν είναι η μετατροπή θέσεων με πολιτικό χαρακτήρα σε διοικητικές». </w:t>
      </w:r>
    </w:p>
    <w:p w14:paraId="176E9DE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Δηλαδή, κύριε Γεωργαντά, η διατήρηση πολιτικών θέσεων, στις οποίες διορίζεται κανένας με κομμα</w:t>
      </w:r>
      <w:r>
        <w:rPr>
          <w:rFonts w:eastAsia="Times New Roman" w:cs="Times New Roman"/>
          <w:szCs w:val="24"/>
        </w:rPr>
        <w:t xml:space="preserve">τικά κριτήρια, ενώ καλείται να ασκήσει διοικητικά καθήκοντα, είναι </w:t>
      </w:r>
      <w:proofErr w:type="spellStart"/>
      <w:r>
        <w:rPr>
          <w:rFonts w:eastAsia="Times New Roman" w:cs="Times New Roman"/>
          <w:szCs w:val="24"/>
        </w:rPr>
        <w:t>αποκομματικοποίηση</w:t>
      </w:r>
      <w:proofErr w:type="spellEnd"/>
      <w:r>
        <w:rPr>
          <w:rFonts w:eastAsia="Times New Roman" w:cs="Times New Roman"/>
          <w:szCs w:val="24"/>
        </w:rPr>
        <w:t xml:space="preserve">; </w:t>
      </w:r>
    </w:p>
    <w:p w14:paraId="176E9DF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Και για να είμαι ακριβής, διαβάζω τα καθήκοντα των διοικητικών γραμματέων, τα οποία και έχουν δημοσιευθεί σε Προεδρικό Διάταγμα: «Τίθενται επικεφαλής της διοικητικής ιε</w:t>
      </w:r>
      <w:r>
        <w:rPr>
          <w:rFonts w:eastAsia="Times New Roman" w:cs="Times New Roman"/>
          <w:szCs w:val="24"/>
        </w:rPr>
        <w:t>ραρχίας των υπηρεσιών του Υπουργείου, των οποίων προΐστανται. Οι αρμοδιότητες συνίστανται στην επικουρία του Υπουργού, τον συντονισμό των οργανικών μονάδων του Υπουργείου, την παρακολούθηση εκτέλεσης προϋπολογισμού, της επίτευξης δημοσιονομικών στόχων, την</w:t>
      </w:r>
      <w:r>
        <w:rPr>
          <w:rFonts w:eastAsia="Times New Roman" w:cs="Times New Roman"/>
          <w:szCs w:val="24"/>
        </w:rPr>
        <w:t xml:space="preserve"> έκδοση εγκυκλίων προς τις αρμόδιες υ</w:t>
      </w:r>
      <w:r>
        <w:rPr>
          <w:rFonts w:eastAsia="Times New Roman" w:cs="Times New Roman"/>
          <w:szCs w:val="24"/>
        </w:rPr>
        <w:lastRenderedPageBreak/>
        <w:t>πηρεσίες για θέματα αρμοδιότητάς τους…»,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Έχουν αμιγώς διοικητικά καθήκοντα, τα οποία προφανώς δεν αντιστοιχούν σε κομματικά στελέχη. </w:t>
      </w:r>
    </w:p>
    <w:p w14:paraId="176E9DF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Το σίγουρο, λοιπόν, είναι ότι έχουμε διαφορετική αντίληψη και για το συγκεκριμ</w:t>
      </w:r>
      <w:r>
        <w:rPr>
          <w:rFonts w:eastAsia="Times New Roman" w:cs="Times New Roman"/>
          <w:szCs w:val="24"/>
        </w:rPr>
        <w:t xml:space="preserve">ένο, αλλά και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συνολικά. Εμείς, ξέρετε,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τη θέλουμε να στέκεται ουδέτερη απέναντι στους πολίτες και να μην αναγνωρίζει τα κόμματα και τις πολιτικές, τις οποίες τα κόμματα θέλουν να εφαρμόσουν. Η </w:t>
      </w:r>
      <w:r>
        <w:rPr>
          <w:rFonts w:eastAsia="Times New Roman" w:cs="Times New Roman"/>
          <w:szCs w:val="24"/>
        </w:rPr>
        <w:t>δ</w:t>
      </w:r>
      <w:r>
        <w:rPr>
          <w:rFonts w:eastAsia="Times New Roman" w:cs="Times New Roman"/>
          <w:szCs w:val="24"/>
        </w:rPr>
        <w:t xml:space="preserve">ιοίκηση πρέπει να </w:t>
      </w:r>
      <w:r>
        <w:rPr>
          <w:rFonts w:eastAsia="Times New Roman" w:cs="Times New Roman"/>
          <w:szCs w:val="24"/>
        </w:rPr>
        <w:t xml:space="preserve">αντιμετωπίσει ισότιμα τους πολίτες. </w:t>
      </w:r>
    </w:p>
    <w:p w14:paraId="176E9DF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Το πολιτικό έργο της </w:t>
      </w:r>
      <w:r w:rsidRPr="003E5E44">
        <w:rPr>
          <w:rFonts w:eastAsia="Times New Roman"/>
          <w:bCs/>
        </w:rPr>
        <w:t>Κυβέρνηση</w:t>
      </w:r>
      <w:r>
        <w:rPr>
          <w:rFonts w:eastAsia="Times New Roman" w:cs="Times New Roman"/>
          <w:szCs w:val="24"/>
        </w:rPr>
        <w:t xml:space="preserve">ς έχει εξουσιοδοτηθεί από τον λαό. Από τον λαό εξουσιοδοτείται η εκάστοτε κυβέρνηση για να εφαρμόσει το πρόγραμμά της. Και η </w:t>
      </w:r>
      <w:r>
        <w:rPr>
          <w:rFonts w:eastAsia="Times New Roman" w:cs="Times New Roman"/>
          <w:szCs w:val="24"/>
        </w:rPr>
        <w:t>δ</w:t>
      </w:r>
      <w:r>
        <w:rPr>
          <w:rFonts w:eastAsia="Times New Roman" w:cs="Times New Roman"/>
          <w:szCs w:val="24"/>
        </w:rPr>
        <w:t>ιοίκηση το ακολουθεί αυτό, όχι γιατί ακούει τον Υπουργό, αλλά γ</w:t>
      </w:r>
      <w:r>
        <w:rPr>
          <w:rFonts w:eastAsia="Times New Roman" w:cs="Times New Roman"/>
          <w:szCs w:val="24"/>
        </w:rPr>
        <w:t xml:space="preserve">ιατί είναι εντολή του ελληνικού λαού και ο δημόσιος λειτουργός οφείλει να υπηρετεί τον ελληνικό λαό. Το ξεκαθαρίζω, για να τον κλείσουμε αυτόν τον κύκλο. </w:t>
      </w:r>
    </w:p>
    <w:p w14:paraId="176E9DF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Συνεχίζω με τη δήλωση: «Οι θέσεις των γραμματέων των Υπουργείων δεν είναι απλώς θέσεις μάνατζερ σε κάποιους φορείς. Είναι θέσεις που όσοι τις κατέχουν πρέπει να συμφωνούν με τις βασικές κυβερνητικές επιλογές». </w:t>
      </w:r>
    </w:p>
    <w:p w14:paraId="176E9DF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Τι εννοείτε, δηλαδή; Θα μπορούσε για πολλά πρ</w:t>
      </w:r>
      <w:r>
        <w:rPr>
          <w:rFonts w:eastAsia="Times New Roman" w:cs="Times New Roman"/>
          <w:szCs w:val="24"/>
        </w:rPr>
        <w:t xml:space="preserve">άγματα να μας κατηγορήσει κάποιος, αν ήταν κακόπιστος. </w:t>
      </w:r>
      <w:r w:rsidRPr="00D355DE">
        <w:rPr>
          <w:rFonts w:eastAsia="Times New Roman" w:cs="Times New Roman"/>
          <w:bCs/>
          <w:shd w:val="clear" w:color="auto" w:fill="FFFFFF"/>
        </w:rPr>
        <w:t>Όμως</w:t>
      </w:r>
      <w:r>
        <w:rPr>
          <w:rFonts w:eastAsia="Times New Roman" w:cs="Times New Roman"/>
          <w:szCs w:val="24"/>
        </w:rPr>
        <w:t xml:space="preserve">, όσο κακόπιστος κι αν είναι, δεν μπορεί να μας κατηγορήσει ότι εμείς κάνουμε αυτό που εσείς μας προτείνετε να κάνουμε. Είναι μια αντιστροφή, που δεν είναι ορθολογική. </w:t>
      </w:r>
    </w:p>
    <w:p w14:paraId="176E9DF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αν συμφωνούν με τις </w:t>
      </w:r>
      <w:r>
        <w:rPr>
          <w:rFonts w:eastAsia="Times New Roman" w:cs="Times New Roman"/>
          <w:szCs w:val="24"/>
        </w:rPr>
        <w:t xml:space="preserve">κυβερνητικές επιλογές -με κριτήριο, δηλαδή, να είναι έμπιστοι- τότε αυτό είναι το μοναδικό κριτήριο που πρέπει να έχουν για αυτές οι θέσεις, με όλο αυτό το φορτίο που καλούνται να αντιμετωπίσουν. </w:t>
      </w:r>
    </w:p>
    <w:p w14:paraId="176E9DF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Ταυτόχρονα, όμως, μας εγκαλείτε για τους συνεργάτες Υπουργώ</w:t>
      </w:r>
      <w:r>
        <w:rPr>
          <w:rFonts w:eastAsia="Times New Roman" w:cs="Times New Roman"/>
          <w:szCs w:val="24"/>
        </w:rPr>
        <w:t xml:space="preserve">ν, για τους συνεργάτες Βουλευτών, ότι είναι δικά μας παιδιά. Δηλαδή, στις πολιτικές θέσεις ζητάτε να </w:t>
      </w:r>
      <w:r w:rsidRPr="00D66BCA">
        <w:rPr>
          <w:rFonts w:eastAsia="Times New Roman"/>
          <w:bCs/>
        </w:rPr>
        <w:t>είναι</w:t>
      </w:r>
      <w:r>
        <w:rPr>
          <w:rFonts w:eastAsia="Times New Roman" w:cs="Times New Roman"/>
          <w:szCs w:val="24"/>
        </w:rPr>
        <w:t xml:space="preserve"> με το ΑΣΕΠ οι συνεργάτες του Υπουργού; Οι μετακλητοί είναι συνεργάτες του Υπουργού. Ο Υπουργός είναι πολιτική θέση. Ο συνεργάτης </w:t>
      </w:r>
      <w:r>
        <w:rPr>
          <w:rFonts w:eastAsia="Times New Roman" w:cs="Times New Roman"/>
          <w:szCs w:val="24"/>
        </w:rPr>
        <w:lastRenderedPageBreak/>
        <w:t>Υπουργού είναι πολιτική θέση. Εκείνον επιλέγει με κριτήρια προσωπικά. Ελπίζω να συμφωνήσουμε σε αυτό. Διότι μόλις βρίσκετε ένα</w:t>
      </w:r>
      <w:r>
        <w:rPr>
          <w:rFonts w:eastAsia="Times New Roman" w:cs="Times New Roman"/>
          <w:szCs w:val="24"/>
        </w:rPr>
        <w:t>ν άνθρωπο</w:t>
      </w:r>
      <w:r>
        <w:rPr>
          <w:rFonts w:eastAsia="Times New Roman" w:cs="Times New Roman"/>
          <w:szCs w:val="24"/>
        </w:rPr>
        <w:t>,</w:t>
      </w:r>
      <w:r>
        <w:rPr>
          <w:rFonts w:eastAsia="Times New Roman" w:cs="Times New Roman"/>
          <w:szCs w:val="24"/>
        </w:rPr>
        <w:t xml:space="preserve"> που ανήκει στον ΣΥΡΙΖΑ ή είναι σε ένα </w:t>
      </w:r>
      <w:r>
        <w:rPr>
          <w:rFonts w:eastAsia="Times New Roman" w:cs="Times New Roman"/>
          <w:szCs w:val="24"/>
        </w:rPr>
        <w:t>ό</w:t>
      </w:r>
      <w:r>
        <w:rPr>
          <w:rFonts w:eastAsia="Times New Roman" w:cs="Times New Roman"/>
          <w:szCs w:val="24"/>
        </w:rPr>
        <w:t xml:space="preserve">ργανο του ΣΥΡΙΖΑ </w:t>
      </w:r>
      <w:r w:rsidRPr="00F331DF">
        <w:rPr>
          <w:rFonts w:eastAsia="Times New Roman"/>
          <w:bCs/>
        </w:rPr>
        <w:t>και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και συνεργάτης Υπουργού, μας βγάζετε καταγγελία στις εφημερίδες. </w:t>
      </w:r>
    </w:p>
    <w:p w14:paraId="176E9DF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Σε αυτές, λοιπόν, τις θέσεις -τις θέσεις συνεργατών Βουλευτών και Υπουργών- εμείς θέλουμε πολιτικό προσωπικό, Στι</w:t>
      </w:r>
      <w:r>
        <w:rPr>
          <w:rFonts w:eastAsia="Times New Roman" w:cs="Times New Roman"/>
          <w:szCs w:val="24"/>
        </w:rPr>
        <w:t xml:space="preserve">ς άλλες θέλουμε διοικητικό προσωπικό. </w:t>
      </w:r>
    </w:p>
    <w:p w14:paraId="176E9DF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sidRPr="00E07DD9">
        <w:rPr>
          <w:rFonts w:eastAsia="Times New Roman" w:cs="Times New Roman"/>
          <w:szCs w:val="24"/>
        </w:rPr>
        <w:t>Αυτοί</w:t>
      </w:r>
      <w:r>
        <w:rPr>
          <w:rFonts w:eastAsia="Times New Roman" w:cs="Times New Roman"/>
          <w:szCs w:val="24"/>
        </w:rPr>
        <w:t xml:space="preserve">, όμως, μπορούν να πάνε και στο διοικητικό με την τροπολογία που φέρατε. </w:t>
      </w:r>
    </w:p>
    <w:p w14:paraId="176E9DF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Τώρα, το χειρότερο από όλα αυτά δεν είναι ότι διαφωνούμε. Διότ</w:t>
      </w:r>
      <w:r>
        <w:rPr>
          <w:rFonts w:eastAsia="Times New Roman" w:cs="Times New Roman"/>
          <w:szCs w:val="24"/>
        </w:rPr>
        <w:t xml:space="preserve">ι σε αυτό προφανώς και διαφωνούμε. Έχουμε διαφορετικές αντιλήψεις. Όμως, για να το στηρίξετε αυτό, διαστρέφετε γεγονότα, καθοδηγείτε δημοσιεύματα, κάνετε απευθείας επαφές με ό,τι </w:t>
      </w:r>
      <w:r>
        <w:rPr>
          <w:rFonts w:eastAsia="Times New Roman" w:cs="Times New Roman"/>
          <w:szCs w:val="24"/>
          <w:lang w:val="en-US"/>
        </w:rPr>
        <w:t>lobby</w:t>
      </w:r>
      <w:r w:rsidRPr="006B00EA">
        <w:rPr>
          <w:rFonts w:eastAsia="Times New Roman" w:cs="Times New Roman"/>
          <w:szCs w:val="24"/>
        </w:rPr>
        <w:t xml:space="preserve"> </w:t>
      </w:r>
      <w:r>
        <w:rPr>
          <w:rFonts w:eastAsia="Times New Roman" w:cs="Times New Roman"/>
          <w:szCs w:val="24"/>
        </w:rPr>
        <w:t>ξέρετε στην Ευρώπη</w:t>
      </w:r>
      <w:r w:rsidRPr="003067B3">
        <w:rPr>
          <w:rFonts w:eastAsia="Times New Roman" w:cs="Times New Roman"/>
          <w:szCs w:val="24"/>
        </w:rPr>
        <w:t>,</w:t>
      </w:r>
      <w:r>
        <w:rPr>
          <w:rFonts w:eastAsia="Times New Roman" w:cs="Times New Roman"/>
          <w:szCs w:val="24"/>
        </w:rPr>
        <w:t xml:space="preserve"> όπως το Λαϊκό Κόμμα ή δεν ξέρω ποιο άλλο</w:t>
      </w:r>
      <w:r w:rsidRPr="003067B3">
        <w:rPr>
          <w:rFonts w:eastAsia="Times New Roman" w:cs="Times New Roman"/>
          <w:szCs w:val="24"/>
        </w:rPr>
        <w:t>,</w:t>
      </w:r>
      <w:r>
        <w:rPr>
          <w:rFonts w:eastAsia="Times New Roman" w:cs="Times New Roman"/>
          <w:szCs w:val="24"/>
        </w:rPr>
        <w:t xml:space="preserve"> προκειμέν</w:t>
      </w:r>
      <w:r>
        <w:rPr>
          <w:rFonts w:eastAsia="Times New Roman" w:cs="Times New Roman"/>
          <w:szCs w:val="24"/>
        </w:rPr>
        <w:t xml:space="preserve">ου να </w:t>
      </w:r>
      <w:proofErr w:type="spellStart"/>
      <w:r>
        <w:rPr>
          <w:rFonts w:eastAsia="Times New Roman" w:cs="Times New Roman"/>
          <w:szCs w:val="24"/>
        </w:rPr>
        <w:t>αποδομήσετε</w:t>
      </w:r>
      <w:proofErr w:type="spellEnd"/>
      <w:r>
        <w:rPr>
          <w:rFonts w:eastAsia="Times New Roman" w:cs="Times New Roman"/>
          <w:szCs w:val="24"/>
        </w:rPr>
        <w:t xml:space="preserve"> την πολιτική μας. </w:t>
      </w:r>
    </w:p>
    <w:p w14:paraId="176E9DF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Κοιτάξτε, κ</w:t>
      </w:r>
      <w:r w:rsidRPr="006E2EBC">
        <w:rPr>
          <w:rFonts w:eastAsia="Times New Roman" w:cs="Times New Roman"/>
          <w:szCs w:val="24"/>
        </w:rPr>
        <w:t xml:space="preserve">υρίες και κύριοι συνάδελφοι, </w:t>
      </w:r>
      <w:r>
        <w:rPr>
          <w:rFonts w:eastAsia="Times New Roman" w:cs="Times New Roman"/>
          <w:szCs w:val="24"/>
        </w:rPr>
        <w:t>τώρα κυβερνάμε εμείς. Αυτή είναι η επιλογή αυτής της Κυβέρνησης</w:t>
      </w:r>
      <w:r w:rsidRPr="003067B3">
        <w:rPr>
          <w:rFonts w:eastAsia="Times New Roman" w:cs="Times New Roman"/>
          <w:szCs w:val="24"/>
        </w:rPr>
        <w:t>.</w:t>
      </w:r>
      <w:r>
        <w:rPr>
          <w:rFonts w:eastAsia="Times New Roman" w:cs="Times New Roman"/>
          <w:szCs w:val="24"/>
        </w:rPr>
        <w:t xml:space="preserve"> Όταν και αν κυβερνήσετε εσείς, κάντε ό,τι καταλαβαίνετε. </w:t>
      </w:r>
    </w:p>
    <w:p w14:paraId="176E9DF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Και μετά, όταν δεν καταφέρατε να το κάνετε αυτό, δηλαδή </w:t>
      </w:r>
      <w:r>
        <w:rPr>
          <w:rFonts w:eastAsia="Times New Roman" w:cs="Times New Roman"/>
          <w:szCs w:val="24"/>
        </w:rPr>
        <w:t xml:space="preserve">να </w:t>
      </w:r>
      <w:proofErr w:type="spellStart"/>
      <w:r>
        <w:rPr>
          <w:rFonts w:eastAsia="Times New Roman" w:cs="Times New Roman"/>
          <w:szCs w:val="24"/>
        </w:rPr>
        <w:t>αποδομήσετε</w:t>
      </w:r>
      <w:proofErr w:type="spellEnd"/>
      <w:r>
        <w:rPr>
          <w:rFonts w:eastAsia="Times New Roman" w:cs="Times New Roman"/>
          <w:szCs w:val="24"/>
        </w:rPr>
        <w:t xml:space="preserve"> δια της Ευρώπης, κατηγορείτε τους </w:t>
      </w:r>
      <w:r>
        <w:rPr>
          <w:rFonts w:eastAsia="Times New Roman" w:cs="Times New Roman"/>
          <w:szCs w:val="24"/>
        </w:rPr>
        <w:t>θ</w:t>
      </w:r>
      <w:r>
        <w:rPr>
          <w:rFonts w:eastAsia="Times New Roman" w:cs="Times New Roman"/>
          <w:szCs w:val="24"/>
        </w:rPr>
        <w:t xml:space="preserve">εσμούς και τους Ευρωπαίους ότι δεν καταλαβαίνουν και μας κάνουν τα χατίρια.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το κάνετε και αυτό. Τέλος πάντων.</w:t>
      </w:r>
    </w:p>
    <w:p w14:paraId="176E9DFC" w14:textId="77777777" w:rsidR="00715E74" w:rsidRDefault="00502A31">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Λέτε, </w:t>
      </w:r>
      <w:r w:rsidRPr="0086362F">
        <w:rPr>
          <w:rFonts w:eastAsia="Times New Roman" w:cs="Times New Roman"/>
          <w:szCs w:val="24"/>
        </w:rPr>
        <w:t>λοιπόν</w:t>
      </w:r>
      <w:r>
        <w:rPr>
          <w:rFonts w:eastAsia="Times New Roman" w:cs="Times New Roman"/>
          <w:szCs w:val="24"/>
        </w:rPr>
        <w:t>: «Άποψή μας είναι πως η τρόικα μάλλον κατάλαβε τη λάθος επιλογή της να εντ</w:t>
      </w:r>
      <w:r>
        <w:rPr>
          <w:rFonts w:eastAsia="Times New Roman" w:cs="Times New Roman"/>
          <w:szCs w:val="24"/>
        </w:rPr>
        <w:t>άξει μια τόσο προβληματική πολιτική, από άποψη διαδικασίας όσο και φιλοσοφίας, στο μνημόνιο.</w:t>
      </w:r>
      <w:r>
        <w:rPr>
          <w:rFonts w:eastAsia="Times New Roman" w:cs="Times New Roman"/>
          <w:szCs w:val="24"/>
        </w:rPr>
        <w:t xml:space="preserve"> </w:t>
      </w:r>
      <w:r>
        <w:rPr>
          <w:rFonts w:eastAsia="Times New Roman" w:cs="Times New Roman"/>
          <w:szCs w:val="24"/>
        </w:rPr>
        <w:t xml:space="preserve">Δυστυχώς, οι </w:t>
      </w:r>
      <w:r>
        <w:rPr>
          <w:rFonts w:eastAsia="Times New Roman" w:cs="Times New Roman"/>
          <w:szCs w:val="24"/>
        </w:rPr>
        <w:t>θ</w:t>
      </w:r>
      <w:r>
        <w:rPr>
          <w:rFonts w:eastAsia="Times New Roman" w:cs="Times New Roman"/>
          <w:szCs w:val="24"/>
        </w:rPr>
        <w:t xml:space="preserve">εσμοί απέτυχαν με αυτή την επιλογή τους και κατά την άποψή μας είναι αργά για οποιαδήποτε διορθωτική παρέμβαση». </w:t>
      </w:r>
    </w:p>
    <w:p w14:paraId="176E9DFD" w14:textId="77777777" w:rsidR="00715E74" w:rsidRDefault="00502A31">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Αυτά διατυπώνετε εσείς απέναντι στο</w:t>
      </w:r>
      <w:r>
        <w:rPr>
          <w:rFonts w:eastAsia="Times New Roman" w:cs="Times New Roman"/>
          <w:szCs w:val="24"/>
        </w:rPr>
        <w:t xml:space="preserve">υς </w:t>
      </w:r>
      <w:r>
        <w:rPr>
          <w:rFonts w:eastAsia="Times New Roman" w:cs="Times New Roman"/>
          <w:szCs w:val="24"/>
        </w:rPr>
        <w:t>θ</w:t>
      </w:r>
      <w:r>
        <w:rPr>
          <w:rFonts w:eastAsia="Times New Roman" w:cs="Times New Roman"/>
          <w:szCs w:val="24"/>
        </w:rPr>
        <w:t xml:space="preserve">εσμούς, όταν δεν σας αρέσουν αυτά τα οποία επιλέγονται να συμβούν στη χώρα με ευρωπαϊκές καλές πρακτικές, για να δούμε και ποιος είναι ευρωπαϊστής. </w:t>
      </w:r>
    </w:p>
    <w:p w14:paraId="176E9DFE"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διαφωνούμε και διαφωνούμε επί της αρχής. Ψηφίσαμε τον ν.</w:t>
      </w:r>
      <w:r>
        <w:rPr>
          <w:rFonts w:eastAsia="Times New Roman" w:cs="Times New Roman"/>
          <w:szCs w:val="24"/>
        </w:rPr>
        <w:t xml:space="preserve">4369/2016. Δεν το κάναμε </w:t>
      </w:r>
      <w:r>
        <w:rPr>
          <w:rFonts w:eastAsia="Times New Roman" w:cs="Times New Roman"/>
          <w:szCs w:val="24"/>
        </w:rPr>
        <w:lastRenderedPageBreak/>
        <w:t xml:space="preserve">τώρα, για να βάλουμε άρον άρον τα δικά μας παιδιά, που λέτε. Είναι ψηφισμένος νόμος από το 2016. </w:t>
      </w:r>
    </w:p>
    <w:p w14:paraId="176E9DFF"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Εκεί ψηφίσαμε και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σ</w:t>
      </w:r>
      <w:r>
        <w:rPr>
          <w:rFonts w:eastAsia="Times New Roman" w:cs="Times New Roman"/>
          <w:szCs w:val="24"/>
        </w:rPr>
        <w:t xml:space="preserve">τελεχών. Ξέρετε ποιες είναι οι προϋποθέσεις εγγραφής στο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σ</w:t>
      </w:r>
      <w:r>
        <w:rPr>
          <w:rFonts w:eastAsia="Times New Roman" w:cs="Times New Roman"/>
          <w:szCs w:val="24"/>
        </w:rPr>
        <w:t xml:space="preserve">τελεχών, στο </w:t>
      </w:r>
      <w:r>
        <w:rPr>
          <w:rFonts w:eastAsia="Times New Roman" w:cs="Times New Roman"/>
          <w:szCs w:val="24"/>
        </w:rPr>
        <w:t>μ</w:t>
      </w:r>
      <w:r>
        <w:rPr>
          <w:rFonts w:eastAsia="Times New Roman" w:cs="Times New Roman"/>
          <w:szCs w:val="24"/>
        </w:rPr>
        <w:t xml:space="preserve">ητρώο, δηλαδή, αυτών που </w:t>
      </w:r>
      <w:r>
        <w:rPr>
          <w:rFonts w:eastAsia="Times New Roman" w:cs="Times New Roman"/>
          <w:szCs w:val="24"/>
        </w:rPr>
        <w:t xml:space="preserve">συμμετέχουν και στην κρίση ως δημόσιοι υπάλληλοι και αντίστοιχα, βεβαίως και από τον ιδιωτικό τομέα; Χρειάζεται ο υπάλληλος να έχει Α΄ βαθμό και σωρευτικά να είναι κάτοχος διδακτορικού, μεταπτυχιακού, ή να είναι απόφοιτος ΕΚΔΔΑ, ή να έχει διατελέσει </w:t>
      </w:r>
      <w:r>
        <w:rPr>
          <w:rFonts w:eastAsia="Times New Roman" w:cs="Times New Roman"/>
          <w:szCs w:val="24"/>
        </w:rPr>
        <w:t>π</w:t>
      </w:r>
      <w:r>
        <w:rPr>
          <w:rFonts w:eastAsia="Times New Roman" w:cs="Times New Roman"/>
          <w:szCs w:val="24"/>
        </w:rPr>
        <w:t>ροϊστ</w:t>
      </w:r>
      <w:r>
        <w:rPr>
          <w:rFonts w:eastAsia="Times New Roman" w:cs="Times New Roman"/>
          <w:szCs w:val="24"/>
        </w:rPr>
        <w:t xml:space="preserve">άμενος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δ</w:t>
      </w:r>
      <w:r>
        <w:rPr>
          <w:rFonts w:eastAsia="Times New Roman" w:cs="Times New Roman"/>
          <w:szCs w:val="24"/>
        </w:rPr>
        <w:t xml:space="preserve">ιεύθυνσης για τρία έτη, ή </w:t>
      </w:r>
      <w:r>
        <w:rPr>
          <w:rFonts w:eastAsia="Times New Roman" w:cs="Times New Roman"/>
          <w:szCs w:val="24"/>
        </w:rPr>
        <w:t>δ</w:t>
      </w:r>
      <w:r>
        <w:rPr>
          <w:rFonts w:eastAsia="Times New Roman" w:cs="Times New Roman"/>
          <w:szCs w:val="24"/>
        </w:rPr>
        <w:t xml:space="preserve">ιεύθυνσης για δέκα έτη. Και όλα αυτά πρέπει να τα έχει σωρευτικά, για να μπει στο </w:t>
      </w:r>
      <w:r>
        <w:rPr>
          <w:rFonts w:eastAsia="Times New Roman" w:cs="Times New Roman"/>
          <w:szCs w:val="24"/>
        </w:rPr>
        <w:t>μ</w:t>
      </w:r>
      <w:r>
        <w:rPr>
          <w:rFonts w:eastAsia="Times New Roman" w:cs="Times New Roman"/>
          <w:szCs w:val="24"/>
        </w:rPr>
        <w:t xml:space="preserve">ητρώο. </w:t>
      </w:r>
    </w:p>
    <w:p w14:paraId="176E9E00"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Αντίστοιχα προσόντα χρειάζονται…</w:t>
      </w:r>
    </w:p>
    <w:p w14:paraId="176E9E01"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Ή να είναι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ή να είναι μετακλητός. </w:t>
      </w:r>
    </w:p>
    <w:p w14:paraId="176E9E02"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1D0DA1">
        <w:rPr>
          <w:rFonts w:eastAsia="Times New Roman" w:cs="Times New Roman"/>
          <w:b/>
          <w:szCs w:val="24"/>
        </w:rPr>
        <w:t>ΟΛΓΑ ΓΕΡΟΒΑΣΙΛ</w:t>
      </w:r>
      <w:r w:rsidRPr="001D0DA1">
        <w:rPr>
          <w:rFonts w:eastAsia="Times New Roman" w:cs="Times New Roman"/>
          <w:b/>
          <w:szCs w:val="24"/>
        </w:rPr>
        <w:t>Η (Υπουργός Διοικητικής Ανασυγκρότησης):</w:t>
      </w:r>
      <w:r>
        <w:rPr>
          <w:rFonts w:eastAsia="Times New Roman" w:cs="Times New Roman"/>
          <w:b/>
          <w:szCs w:val="24"/>
        </w:rPr>
        <w:t xml:space="preserve"> </w:t>
      </w:r>
      <w:r>
        <w:rPr>
          <w:rFonts w:eastAsia="Times New Roman" w:cs="Times New Roman"/>
          <w:szCs w:val="24"/>
        </w:rPr>
        <w:t xml:space="preserve">Στο </w:t>
      </w:r>
      <w:r>
        <w:rPr>
          <w:rFonts w:eastAsia="Times New Roman" w:cs="Times New Roman"/>
          <w:szCs w:val="24"/>
        </w:rPr>
        <w:t>μ</w:t>
      </w:r>
      <w:r>
        <w:rPr>
          <w:rFonts w:eastAsia="Times New Roman" w:cs="Times New Roman"/>
          <w:szCs w:val="24"/>
        </w:rPr>
        <w:t xml:space="preserve">ητρώο; </w:t>
      </w:r>
    </w:p>
    <w:p w14:paraId="176E9E03"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Ο μετακλητός, βεβαίως. </w:t>
      </w:r>
    </w:p>
    <w:p w14:paraId="176E9E04"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1D0DA1">
        <w:rPr>
          <w:rFonts w:eastAsia="Times New Roman" w:cs="Times New Roman"/>
          <w:b/>
          <w:szCs w:val="24"/>
        </w:rPr>
        <w:t>ΟΛΓΑ ΓΕΡΟΒΑΣΙΛΗ (Υπουργός Διοικητικής Ανασυγκρότησης):</w:t>
      </w:r>
      <w:r>
        <w:rPr>
          <w:rFonts w:eastAsia="Times New Roman" w:cs="Times New Roman"/>
          <w:b/>
          <w:szCs w:val="24"/>
        </w:rPr>
        <w:t xml:space="preserve"> </w:t>
      </w:r>
      <w:r>
        <w:rPr>
          <w:rFonts w:eastAsia="Times New Roman" w:cs="Times New Roman"/>
          <w:szCs w:val="24"/>
        </w:rPr>
        <w:t xml:space="preserve">Όχι, ο μετακλητός δεν είναι στο </w:t>
      </w:r>
      <w:r>
        <w:rPr>
          <w:rFonts w:eastAsia="Times New Roman" w:cs="Times New Roman"/>
          <w:szCs w:val="24"/>
        </w:rPr>
        <w:t>μ</w:t>
      </w:r>
      <w:r>
        <w:rPr>
          <w:rFonts w:eastAsia="Times New Roman" w:cs="Times New Roman"/>
          <w:szCs w:val="24"/>
        </w:rPr>
        <w:t xml:space="preserve">ητρώο. Είναι από </w:t>
      </w:r>
      <w:r>
        <w:rPr>
          <w:rFonts w:eastAsia="Times New Roman" w:cs="Times New Roman"/>
          <w:szCs w:val="24"/>
        </w:rPr>
        <w:lastRenderedPageBreak/>
        <w:t>τον ιδιωτικό τομέα. Είναι από την άλλη πλευρά, κύριε</w:t>
      </w:r>
      <w:r>
        <w:rPr>
          <w:rFonts w:eastAsia="Times New Roman" w:cs="Times New Roman"/>
          <w:szCs w:val="24"/>
        </w:rPr>
        <w:t xml:space="preserve"> Γεωργαντά. Δεν μπαίνει στον τομέα. Συμμετέχει ο ιδιωτικός τομέας στην προκήρυξη μετά την άποψη</w:t>
      </w:r>
      <w:r>
        <w:rPr>
          <w:rFonts w:eastAsia="Times New Roman" w:cs="Times New Roman"/>
          <w:szCs w:val="24"/>
        </w:rPr>
        <w:t>,</w:t>
      </w:r>
      <w:r>
        <w:rPr>
          <w:rFonts w:eastAsia="Times New Roman" w:cs="Times New Roman"/>
          <w:szCs w:val="24"/>
        </w:rPr>
        <w:t xml:space="preserve"> που καταθέσατε στη συζήτηση. Όταν κάναμε τη συζήτηση για τον νόμο, δική σας πρόταση ήταν ο ιδιωτικός τομέας. Και είχατε δίκιο και το αποδεχθήκαμε και το βάλαμε</w:t>
      </w:r>
      <w:r>
        <w:rPr>
          <w:rFonts w:eastAsia="Times New Roman" w:cs="Times New Roman"/>
          <w:szCs w:val="24"/>
        </w:rPr>
        <w:t xml:space="preserve">. </w:t>
      </w:r>
    </w:p>
    <w:p w14:paraId="176E9E05"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Άλλο είναι ο μετακλητός, ο πολιτικά επιλεγμένος. </w:t>
      </w:r>
    </w:p>
    <w:p w14:paraId="176E9E06"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1D0DA1">
        <w:rPr>
          <w:rFonts w:eastAsia="Times New Roman" w:cs="Times New Roman"/>
          <w:b/>
          <w:szCs w:val="24"/>
        </w:rPr>
        <w:t>ΟΛΓΑ ΓΕΡΟΒΑΣΙΛΗ (Υπουργός Διοικητικής Ανασυγκρότησης):</w:t>
      </w:r>
      <w:r>
        <w:rPr>
          <w:rFonts w:eastAsia="Times New Roman" w:cs="Times New Roman"/>
          <w:b/>
          <w:szCs w:val="24"/>
        </w:rPr>
        <w:t xml:space="preserve"> </w:t>
      </w:r>
      <w:r>
        <w:rPr>
          <w:rFonts w:eastAsia="Times New Roman" w:cs="Times New Roman"/>
          <w:szCs w:val="24"/>
        </w:rPr>
        <w:t>Ο μετακλητός είναι αυτός</w:t>
      </w:r>
      <w:r>
        <w:rPr>
          <w:rFonts w:eastAsia="Times New Roman" w:cs="Times New Roman"/>
          <w:szCs w:val="24"/>
        </w:rPr>
        <w:t>,</w:t>
      </w:r>
      <w:r>
        <w:rPr>
          <w:rFonts w:eastAsia="Times New Roman" w:cs="Times New Roman"/>
          <w:szCs w:val="24"/>
        </w:rPr>
        <w:t xml:space="preserve"> που έρχεται από τον ιδιωτικό τομέα, όταν δεν είναι δημόσιος υπάλληλος. Όταν είναι δημόσιος υπάλληλος </w:t>
      </w:r>
      <w:r>
        <w:rPr>
          <w:rFonts w:eastAsia="Times New Roman" w:cs="Times New Roman"/>
          <w:szCs w:val="24"/>
        </w:rPr>
        <w:t xml:space="preserve">ο μετακλητός, πρέπει υποχρεωτικά να είναι εγγεγραμμένος στο </w:t>
      </w:r>
      <w:r>
        <w:rPr>
          <w:rFonts w:eastAsia="Times New Roman" w:cs="Times New Roman"/>
          <w:szCs w:val="24"/>
        </w:rPr>
        <w:t>μ</w:t>
      </w:r>
      <w:r>
        <w:rPr>
          <w:rFonts w:eastAsia="Times New Roman" w:cs="Times New Roman"/>
          <w:szCs w:val="24"/>
        </w:rPr>
        <w:t xml:space="preserve">ητρώο. Αυτό είναι εντελώς ξεκάθαρο. Δεν καταλαβαίνω γιατί δεν το βλέπετε. </w:t>
      </w:r>
    </w:p>
    <w:p w14:paraId="176E9E07"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Όλες, λοιπόν, οι προκηρύξεις γίνονται με αυτόν τον τρόπο. Για εξήντα εννιά θέσεις είναι επτά χιλιάδες οι υποψήφιοι. Φωτο</w:t>
      </w:r>
      <w:r>
        <w:rPr>
          <w:rFonts w:eastAsia="Times New Roman" w:cs="Times New Roman"/>
          <w:szCs w:val="24"/>
        </w:rPr>
        <w:t xml:space="preserve">γραφία δεν το λες! </w:t>
      </w:r>
    </w:p>
    <w:p w14:paraId="176E9E08"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τις αποκλίσεις στα περιγράμματα εργασίας: Ποιες αποκλίσεις; Με τι το συγκρίνετε; Είχατε κάνει ποτέ περίγραμμα εργασίας στο ελληνικό </w:t>
      </w:r>
      <w:r>
        <w:rPr>
          <w:rFonts w:eastAsia="Times New Roman" w:cs="Times New Roman"/>
          <w:szCs w:val="24"/>
        </w:rPr>
        <w:t>δ</w:t>
      </w:r>
      <w:r>
        <w:rPr>
          <w:rFonts w:eastAsia="Times New Roman" w:cs="Times New Roman"/>
          <w:szCs w:val="24"/>
        </w:rPr>
        <w:t>ημόσιο και δεν το ξέρουμε; Με τι συγκρίνετε και λέτε «αποκλίσεις από το περίγραμμα»; Αφού το</w:t>
      </w:r>
      <w:r>
        <w:rPr>
          <w:rFonts w:eastAsia="Times New Roman" w:cs="Times New Roman"/>
          <w:szCs w:val="24"/>
        </w:rPr>
        <w:t xml:space="preserve"> περίγραμμα τώρα γίνεται, για πρώτη φορά. Δεν είχατε κάνει ποτέ περιγράμματα, το είχατε όλο χύμα. </w:t>
      </w:r>
    </w:p>
    <w:p w14:paraId="176E9E09"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 να μην υπάρχει σκιά στη διαδικασία, εμείς μπήκαμε, μελετήσαμε με τρόπο διεθνών καλών πρακτικών, με μοντέλα γαλλικά, γερμανικά, αυστριακά. Έγινε μία πλήρη</w:t>
      </w:r>
      <w:r>
        <w:rPr>
          <w:rFonts w:eastAsia="Times New Roman" w:cs="Times New Roman"/>
          <w:szCs w:val="24"/>
        </w:rPr>
        <w:t>ς μελέτη, για να ευθυγραμμιστούν προκηρύξεις. Παρ’ όλο που ήταν όλες σύννομες με τον ν.4369</w:t>
      </w:r>
      <w:r>
        <w:rPr>
          <w:rFonts w:eastAsia="Times New Roman" w:cs="Times New Roman"/>
          <w:szCs w:val="24"/>
        </w:rPr>
        <w:t>/2016</w:t>
      </w:r>
      <w:r>
        <w:rPr>
          <w:rFonts w:eastAsia="Times New Roman" w:cs="Times New Roman"/>
          <w:szCs w:val="24"/>
        </w:rPr>
        <w:t xml:space="preserve"> -όλες ήταν σύννομες!- δεν είχαν ομοιογένεια. Γιατί δεν είχαν ομοιογένεια; Διότι οι διοικητικοί γραμματείς έχουν διοικητικό έργο. Οι ειδικοί τομεακοί γραμματείς ανά Υπουργείο έχουν άλλο έργο να επιτελέσουν, που είναι διοικητικό μεν, αλλά έχει και ειδικά χα</w:t>
      </w:r>
      <w:r>
        <w:rPr>
          <w:rFonts w:eastAsia="Times New Roman" w:cs="Times New Roman"/>
          <w:szCs w:val="24"/>
        </w:rPr>
        <w:t xml:space="preserve">ρακτηριστικά, διότι ακολουθούν ειδικό έργο του Υπουργείου. </w:t>
      </w:r>
    </w:p>
    <w:p w14:paraId="176E9E0A"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Γιατί το κάναμε, λοιπόν, εμείς αυτό; Εσείς δεν το θέλατε αυτό, ενώ εμείς το θέλουμε. Γιατί; Διότι ως στόχο έχουμε την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τη διασφάλιση θεσμικής μνήμης, συνέχεια, </w:t>
      </w:r>
      <w:r>
        <w:rPr>
          <w:rFonts w:eastAsia="Times New Roman" w:cs="Times New Roman"/>
          <w:szCs w:val="24"/>
        </w:rPr>
        <w:lastRenderedPageBreak/>
        <w:t xml:space="preserve">δηλαδή,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ανεξάρτητα από την αλλαγή κυβέρνησης. </w:t>
      </w:r>
    </w:p>
    <w:p w14:paraId="176E9E0B"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Ξέρετε, είναι πολύ προβληματικό να εξαρτάται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από κομματικά στελέχη. Αυτό αντανακλάται σε όλες τις σχέσεις του πολίτη με το κράτος και το έχει υποστεί ο ελληνικός λαός διαχρονικά. </w:t>
      </w:r>
    </w:p>
    <w:p w14:paraId="176E9E0C"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κάναμε ανοιχτή προκήρυξη, αξιοκρατική διαδικασία, αποκλειστικά κατόπιν εισήγησης ανεξάρτητου νεοσύστατου </w:t>
      </w:r>
      <w:r>
        <w:rPr>
          <w:rFonts w:eastAsia="Times New Roman" w:cs="Times New Roman"/>
          <w:szCs w:val="24"/>
        </w:rPr>
        <w:t>ο</w:t>
      </w:r>
      <w:r>
        <w:rPr>
          <w:rFonts w:eastAsia="Times New Roman" w:cs="Times New Roman"/>
          <w:szCs w:val="24"/>
        </w:rPr>
        <w:t>ργάνου, του Ειδικού Συμβουλίου Επιλογής Διοικήσεων. Από τι αποτελείται; Αποτελείται από τρία μέλη του ΑΣΕΠ, έναν σύμβουλο ή πάρεδρο Νομι</w:t>
      </w:r>
      <w:r>
        <w:rPr>
          <w:rFonts w:eastAsia="Times New Roman" w:cs="Times New Roman"/>
          <w:szCs w:val="24"/>
        </w:rPr>
        <w:t xml:space="preserve">κού Συμβουλίου του Κράτους, πρόεδρο ή μέλος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σ</w:t>
      </w:r>
      <w:r>
        <w:rPr>
          <w:rFonts w:eastAsia="Times New Roman" w:cs="Times New Roman"/>
          <w:szCs w:val="24"/>
        </w:rPr>
        <w:t xml:space="preserve">υμβουλίου του ΕΚΔΔΑ, Συνήγορο </w:t>
      </w:r>
      <w:r>
        <w:rPr>
          <w:rFonts w:eastAsia="Times New Roman" w:cs="Times New Roman"/>
          <w:szCs w:val="24"/>
        </w:rPr>
        <w:t xml:space="preserve">του </w:t>
      </w:r>
      <w:r>
        <w:rPr>
          <w:rFonts w:eastAsia="Times New Roman" w:cs="Times New Roman"/>
          <w:szCs w:val="24"/>
        </w:rPr>
        <w:t xml:space="preserve">Πολίτη, ή </w:t>
      </w:r>
      <w:r>
        <w:rPr>
          <w:rFonts w:eastAsia="Times New Roman" w:cs="Times New Roman"/>
          <w:szCs w:val="24"/>
        </w:rPr>
        <w:t>β</w:t>
      </w:r>
      <w:r>
        <w:rPr>
          <w:rFonts w:eastAsia="Times New Roman" w:cs="Times New Roman"/>
          <w:szCs w:val="24"/>
        </w:rPr>
        <w:t xml:space="preserve">οηθό </w:t>
      </w:r>
      <w:r>
        <w:rPr>
          <w:rFonts w:eastAsia="Times New Roman" w:cs="Times New Roman"/>
          <w:szCs w:val="24"/>
        </w:rPr>
        <w:t>σ</w:t>
      </w:r>
      <w:r>
        <w:rPr>
          <w:rFonts w:eastAsia="Times New Roman" w:cs="Times New Roman"/>
          <w:szCs w:val="24"/>
        </w:rPr>
        <w:t>υνήγορο, εμπειρογνώμονα από το Κυβερνητικό Συμβούλιο Μεταρρύθμισης, έναν εμπειρογνώμονα από πλευράς της ΑΔΕΔΥ, έναν εμπειρογνώμονα</w:t>
      </w:r>
      <w:r>
        <w:rPr>
          <w:rFonts w:eastAsia="Times New Roman" w:cs="Times New Roman"/>
          <w:szCs w:val="24"/>
        </w:rPr>
        <w:t>,</w:t>
      </w:r>
      <w:r>
        <w:rPr>
          <w:rFonts w:eastAsia="Times New Roman" w:cs="Times New Roman"/>
          <w:szCs w:val="24"/>
        </w:rPr>
        <w:t xml:space="preserve"> που ορίζεται α</w:t>
      </w:r>
      <w:r>
        <w:rPr>
          <w:rFonts w:eastAsia="Times New Roman" w:cs="Times New Roman"/>
          <w:szCs w:val="24"/>
        </w:rPr>
        <w:t xml:space="preserve">πό τις κεντρικές εργοδοτικές οργανώσεις ΣΕΒ, ΕΣΕΕ, ΓΣΕΒΕΕ, με τους νόμιμους αναπληρωτές τους. </w:t>
      </w:r>
    </w:p>
    <w:p w14:paraId="176E9E0D"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δε, Υπουργός δεν επιλέγει αυθαίρετα. Αφού επιλεγούν τρεις, οι οποίοι έχουν όλα αυτά τα προσόντα, επιλέγει έναν εξ </w:t>
      </w:r>
      <w:r>
        <w:rPr>
          <w:rFonts w:eastAsia="Times New Roman" w:cs="Times New Roman"/>
          <w:szCs w:val="24"/>
        </w:rPr>
        <w:lastRenderedPageBreak/>
        <w:t>αυτών ως προϊστάμενο. Όμως, έχουν όλα αυτά τ</w:t>
      </w:r>
      <w:r>
        <w:rPr>
          <w:rFonts w:eastAsia="Times New Roman" w:cs="Times New Roman"/>
          <w:szCs w:val="24"/>
        </w:rPr>
        <w:t xml:space="preserve">α τυπικά προσόντα, αλλιώς δεν μπορούν να φθάσουν στο επίπεδο των τριών μέσα σε τόσες χιλιάδες προκηρύξεις. </w:t>
      </w:r>
    </w:p>
    <w:p w14:paraId="176E9E0E"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θυμίσω τον περίφημο θεσμό της προφορικής συνέντευξης, που επί των ημερών των δικών σας -και του ΠΑΣΟΚ, βεβαίως, παλαιότερα- ήταν το μέσο με το οπ</w:t>
      </w:r>
      <w:r>
        <w:rPr>
          <w:rFonts w:eastAsia="Times New Roman" w:cs="Times New Roman"/>
          <w:szCs w:val="24"/>
        </w:rPr>
        <w:t xml:space="preserve">οίο γινόταν οι επιθυμητές προσλήψεις ή οι αξιολογήσεις ή οτιδήποτε. Για πρώτη φορά έχουμε δομημένη συνέντευξη, η οποία είναι αναρτημένη στην ιστοσελίδα, υπάρχει σε εγχειρίδιο.  </w:t>
      </w:r>
    </w:p>
    <w:p w14:paraId="176E9E0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Όλοι ξέρουν με ποιους όρους θα εξεταστούν, στους ίσους χρόνους, με αντίστοιχες</w:t>
      </w:r>
      <w:r>
        <w:rPr>
          <w:rFonts w:eastAsia="Times New Roman" w:cs="Times New Roman"/>
          <w:szCs w:val="24"/>
        </w:rPr>
        <w:t xml:space="preserve"> ερωτήσεις. Άρα, ελαχιστοποιείται –έως καταργείται- η υποκειμενικότητα της συνεντεύξεως. Και αυτό έγινε για πρώτη φορά.</w:t>
      </w:r>
    </w:p>
    <w:p w14:paraId="176E9E1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Επίσης, εδώ βλέπετε ότι αναβαθμίζουμε τον ρόλο του ΑΣΕΠ, καθώς συμμετέχει στις κρίσεις διευθυντών, στηρίζει οργανωτικά όλη τη διαδικασία</w:t>
      </w:r>
      <w:r>
        <w:rPr>
          <w:rFonts w:eastAsia="Times New Roman" w:cs="Times New Roman"/>
          <w:szCs w:val="24"/>
        </w:rPr>
        <w:t>. Στο ερώτημά σας σχετικά με το ποιος πήρε φακέλους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όταν απευθύνεται σε μένα αίτημα, προφανώς το δίνω στο ΑΣΕΠ, είναι για το ΑΣΕΠ, διότι εγώ δεν έχω </w:t>
      </w:r>
      <w:r>
        <w:rPr>
          <w:rFonts w:eastAsia="Times New Roman" w:cs="Times New Roman"/>
          <w:szCs w:val="24"/>
        </w:rPr>
        <w:lastRenderedPageBreak/>
        <w:t xml:space="preserve">κανένα δικαίωμα ούτε να απαντήσω. Το ΑΣΕΠ, όπως ξέρετε, είναι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Απάντησε το ΑΣΕΠ. Την</w:t>
      </w:r>
      <w:r>
        <w:rPr>
          <w:rFonts w:eastAsia="Times New Roman" w:cs="Times New Roman"/>
          <w:szCs w:val="24"/>
        </w:rPr>
        <w:t xml:space="preserve"> έχετε την απάντηση.</w:t>
      </w:r>
    </w:p>
    <w:p w14:paraId="176E9E1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Η απάντηση, λοιπόν –που διαβάσατε τη μισή- λέει ότι ναι μεν, τις πρώτες μέρες απάντησε σε τέσσερα Υπουργεία, το λέει…</w:t>
      </w:r>
    </w:p>
    <w:p w14:paraId="176E9E12" w14:textId="77777777" w:rsidR="00715E74" w:rsidRDefault="00502A31">
      <w:pPr>
        <w:spacing w:line="600" w:lineRule="auto"/>
        <w:ind w:firstLine="720"/>
        <w:contextualSpacing/>
        <w:jc w:val="both"/>
        <w:rPr>
          <w:rFonts w:eastAsia="Times New Roman" w:cs="Times New Roman"/>
          <w:szCs w:val="24"/>
        </w:rPr>
      </w:pPr>
      <w:r w:rsidRPr="005369F9">
        <w:rPr>
          <w:rFonts w:eastAsia="Times New Roman" w:cs="Times New Roman"/>
          <w:b/>
          <w:szCs w:val="24"/>
        </w:rPr>
        <w:t>ΙΩΑΝΝΗΣ ΚΕΦΑΛΟΓΙΑΝΝΗΣ:</w:t>
      </w:r>
      <w:r>
        <w:rPr>
          <w:rFonts w:eastAsia="Times New Roman" w:cs="Times New Roman"/>
          <w:b/>
          <w:szCs w:val="24"/>
        </w:rPr>
        <w:t xml:space="preserve"> </w:t>
      </w:r>
      <w:r>
        <w:rPr>
          <w:rFonts w:eastAsia="Times New Roman" w:cs="Times New Roman"/>
          <w:szCs w:val="24"/>
        </w:rPr>
        <w:t>Σε ποια;</w:t>
      </w:r>
    </w:p>
    <w:p w14:paraId="176E9E1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Ρωτήστε το ΑΣΕΠ. Κάντε ξανά τη</w:t>
      </w:r>
      <w:r>
        <w:rPr>
          <w:rFonts w:eastAsia="Times New Roman" w:cs="Times New Roman"/>
          <w:szCs w:val="24"/>
        </w:rPr>
        <w:t xml:space="preserve">ν ερώτηση να τη διαβιβάσω. Εγώ δεν μπορώ να απαντήσω για το ΑΣΕΠ ως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w:t>
      </w:r>
    </w:p>
    <w:p w14:paraId="176E9E1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Πάω και τις παίρνω από το ΑΣΕΠ!</w:t>
      </w:r>
    </w:p>
    <w:p w14:paraId="176E9E1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Μα, δεν το ξέρω!</w:t>
      </w:r>
    </w:p>
    <w:p w14:paraId="176E9E1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Γεωργαντ</w:t>
      </w:r>
      <w:r>
        <w:rPr>
          <w:rFonts w:eastAsia="Times New Roman" w:cs="Times New Roman"/>
          <w:szCs w:val="24"/>
        </w:rPr>
        <w:t>ά, επειδή δεν γράφονται στα Πρακτικά αυτά που λέτε…</w:t>
      </w:r>
    </w:p>
    <w:p w14:paraId="176E9E17" w14:textId="77777777" w:rsidR="00715E74" w:rsidRDefault="00502A31">
      <w:pPr>
        <w:spacing w:line="600" w:lineRule="auto"/>
        <w:ind w:firstLine="720"/>
        <w:contextualSpacing/>
        <w:jc w:val="both"/>
        <w:rPr>
          <w:rFonts w:eastAsia="Times New Roman" w:cs="Times New Roman"/>
          <w:szCs w:val="24"/>
        </w:rPr>
      </w:pPr>
      <w:r w:rsidRPr="00056F2D">
        <w:rPr>
          <w:rFonts w:eastAsia="Times New Roman" w:cs="Times New Roman"/>
          <w:b/>
          <w:szCs w:val="24"/>
        </w:rPr>
        <w:t>ΓΕΩΡΓΙΟΣ ΓΕΩΡΓΑΝΤΑΣ:</w:t>
      </w:r>
      <w:r>
        <w:rPr>
          <w:rFonts w:eastAsia="Times New Roman" w:cs="Times New Roman"/>
          <w:b/>
          <w:szCs w:val="24"/>
        </w:rPr>
        <w:t xml:space="preserve"> </w:t>
      </w:r>
      <w:r>
        <w:rPr>
          <w:rFonts w:eastAsia="Times New Roman" w:cs="Times New Roman"/>
          <w:szCs w:val="24"/>
        </w:rPr>
        <w:t>Απευθυνθείτε…</w:t>
      </w:r>
    </w:p>
    <w:p w14:paraId="176E9E1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ΟΛΓΑ ΓΕΡΟΒΑΣΙΛΗ (Υπουργός Διοικητικής Ανασυγκρότησης): </w:t>
      </w:r>
      <w:r>
        <w:rPr>
          <w:rFonts w:eastAsia="Times New Roman" w:cs="Times New Roman"/>
          <w:szCs w:val="24"/>
        </w:rPr>
        <w:t>Θα το κάνω γρήγορα, μην ανησυχείτε. Απλώς, εγώ δεν ξέρω για να σας πω. Έτσι και αλλιώς δεν ξέρω, κύριε Γεωργαντά.</w:t>
      </w:r>
    </w:p>
    <w:p w14:paraId="176E9E19"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Μα, αν δεν γράφονται στα Πρακτικά, κύριε Γεωργαντά, δεν έχει ουσιαστική συμμετοχή η παρατήρησή σας.</w:t>
      </w:r>
    </w:p>
    <w:p w14:paraId="176E9E1A"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Το ΑΣΕΠ, λοιπόν, απαντάει και μιλάει για τέσσερις. Λέει «Έστειλα, αλλ</w:t>
      </w:r>
      <w:r>
        <w:rPr>
          <w:rFonts w:eastAsia="Times New Roman" w:cs="Times New Roman"/>
          <w:szCs w:val="24"/>
        </w:rPr>
        <w:t>ά έκανα λάθος που τα έστειλα». Το ίδιο το ΑΣΕΠ το γράφει στην απάντησή του. Μετά από αιτήματα Υπουργών έστειλε σε τέσσερις, αλλά λέει το ΑΣΕΠ ότι έκανε λάθος και το σταμάτησε. Σας διαβεβαιώνω ότι κανένας φάκελος δεν παραδόθηκε –λέει στο τέλος η απάντηση- σ</w:t>
      </w:r>
      <w:r>
        <w:rPr>
          <w:rFonts w:eastAsia="Times New Roman" w:cs="Times New Roman"/>
          <w:szCs w:val="24"/>
        </w:rPr>
        <w:t xml:space="preserve">ε κανέναν Υπουργό. </w:t>
      </w:r>
    </w:p>
    <w:p w14:paraId="176E9E1B"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Κανένας φάκελος σε κανέναν Υπουργό, λέει το ΑΣΕΠ στο τέλος της απάντησης που δεν το διαβάσατε. Αυτό το λέω, για να  το κλείσουμε και αυτό. Και όποια άλλη απορία έχετε, φέρτε το με τον κοινοβουλευτικό έλεγχο και θα το δώσω στο ΑΣΕΠ. Θα τ</w:t>
      </w:r>
      <w:r>
        <w:rPr>
          <w:rFonts w:eastAsia="Times New Roman" w:cs="Times New Roman"/>
          <w:szCs w:val="24"/>
        </w:rPr>
        <w:t xml:space="preserve">ο </w:t>
      </w:r>
      <w:r>
        <w:rPr>
          <w:rFonts w:eastAsia="Times New Roman" w:cs="Times New Roman"/>
          <w:szCs w:val="24"/>
        </w:rPr>
        <w:lastRenderedPageBreak/>
        <w:t>διαβιβάσω, θα το κάνω όλο. Και θα το κάνω και σύντομα, σας υπόσχομαι.</w:t>
      </w:r>
    </w:p>
    <w:p w14:paraId="176E9E1C"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Θέλω να σας πω και κάτι άλλο, για να αλλάξω και λίγο θέμα. Είναι στο ίδιο πλαίσιο και αφορά τη διοικητική μεταρρύθμιση, κομμάτια της οποίας έχουμε την ευκαιρία να συζητήσουμε εδώ σήμερ</w:t>
      </w:r>
      <w:r>
        <w:rPr>
          <w:rFonts w:eastAsia="Times New Roman" w:cs="Times New Roman"/>
          <w:szCs w:val="24"/>
        </w:rPr>
        <w:t xml:space="preserve">α. Για άλλα Υπουργεία δεν μπορώ να συζητήσω, αλλά για τη διοικητική μεταρρύθμιση μπορώ. </w:t>
      </w:r>
    </w:p>
    <w:p w14:paraId="176E9E1D"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Ξέρετε, λοιπόν, ότι σήμερα προχωρά και προχωρά και στο επίπεδο κρίσεων των προϊσταμένων του </w:t>
      </w:r>
      <w:r>
        <w:rPr>
          <w:rFonts w:eastAsia="Times New Roman" w:cs="Times New Roman"/>
          <w:szCs w:val="24"/>
        </w:rPr>
        <w:t>δ</w:t>
      </w:r>
      <w:r>
        <w:rPr>
          <w:rFonts w:eastAsia="Times New Roman" w:cs="Times New Roman"/>
          <w:szCs w:val="24"/>
        </w:rPr>
        <w:t>ημοσίου. Αυτή τη στιγμή έχουν ήδη κριθεί με ειδικό πάλι όργανο, αντίστοιχο</w:t>
      </w:r>
      <w:r>
        <w:rPr>
          <w:rFonts w:eastAsia="Times New Roman" w:cs="Times New Roman"/>
          <w:szCs w:val="24"/>
        </w:rPr>
        <w:t xml:space="preserve">, που το γνωρίζετε και στο οποίο δεν παρεμβαίνει κανένας Υπουργός και κανένα Υπουργείο, από τους ογδόντα οι εξήντα εννέα γενικοί διευθυντές του </w:t>
      </w:r>
      <w:r>
        <w:rPr>
          <w:rFonts w:eastAsia="Times New Roman" w:cs="Times New Roman"/>
          <w:szCs w:val="24"/>
        </w:rPr>
        <w:t>δ</w:t>
      </w:r>
      <w:r>
        <w:rPr>
          <w:rFonts w:eastAsia="Times New Roman" w:cs="Times New Roman"/>
          <w:szCs w:val="24"/>
        </w:rPr>
        <w:t>ημοσίου, με τα στοιχεία που ξέρω μέχρι προχθές και έχει ξεκινήσει και στο επίπεδο των διευθυντών. Οι κρίσεις θα</w:t>
      </w:r>
      <w:r>
        <w:rPr>
          <w:rFonts w:eastAsia="Times New Roman" w:cs="Times New Roman"/>
          <w:szCs w:val="24"/>
        </w:rPr>
        <w:t xml:space="preserve"> ολοκληρωθούν στο τέλος του έτους. Πόσα χρόνια έχουν να γίνουν κρίσεις στο </w:t>
      </w:r>
      <w:r>
        <w:rPr>
          <w:rFonts w:eastAsia="Times New Roman" w:cs="Times New Roman"/>
          <w:szCs w:val="24"/>
        </w:rPr>
        <w:t>δ</w:t>
      </w:r>
      <w:r>
        <w:rPr>
          <w:rFonts w:eastAsia="Times New Roman" w:cs="Times New Roman"/>
          <w:szCs w:val="24"/>
        </w:rPr>
        <w:t>ημόσιο; Κα</w:t>
      </w:r>
      <w:r>
        <w:rPr>
          <w:rFonts w:eastAsia="Times New Roman" w:cs="Times New Roman"/>
          <w:szCs w:val="24"/>
        </w:rPr>
        <w:t>μ</w:t>
      </w:r>
      <w:r>
        <w:rPr>
          <w:rFonts w:eastAsia="Times New Roman" w:cs="Times New Roman"/>
          <w:szCs w:val="24"/>
        </w:rPr>
        <w:t xml:space="preserve">μιά δεκαριά. Τι έκανε ο κ. Μητσοτάκης τον Δεκέμβριο του 2014 που αισθάνθηκε ότι χάνουν την κυβέρνηση; Έκρινε δια αναθέσεως όλους τους προϊσταμένους σε όλο το ελληνικό </w:t>
      </w:r>
      <w:r>
        <w:rPr>
          <w:rFonts w:eastAsia="Times New Roman" w:cs="Times New Roman"/>
          <w:szCs w:val="24"/>
        </w:rPr>
        <w:t>δ</w:t>
      </w:r>
      <w:r>
        <w:rPr>
          <w:rFonts w:eastAsia="Times New Roman" w:cs="Times New Roman"/>
          <w:szCs w:val="24"/>
        </w:rPr>
        <w:t>η</w:t>
      </w:r>
      <w:r>
        <w:rPr>
          <w:rFonts w:eastAsia="Times New Roman" w:cs="Times New Roman"/>
          <w:szCs w:val="24"/>
        </w:rPr>
        <w:t xml:space="preserve">μόσιο. Μάλιστα. Τι κάναμε εμείς, όταν </w:t>
      </w:r>
      <w:r>
        <w:rPr>
          <w:rFonts w:eastAsia="Times New Roman" w:cs="Times New Roman"/>
          <w:szCs w:val="24"/>
        </w:rPr>
        <w:lastRenderedPageBreak/>
        <w:t xml:space="preserve">βγήκαμε Κυβέρνηση; Τους διώξαμε; Όχι. Είναι μέχρι σήμερα, διότι εμείς δεν θα το κάνουμε πάλι διά αναθέσεως. Και τους εμπιστευτήκαμε παρ’ ότι ξέραμε τίνος ήταν εκλεκτοί, διότι οφείλουμε να εμπιστευτούμε τη </w:t>
      </w:r>
      <w:r>
        <w:rPr>
          <w:rFonts w:eastAsia="Times New Roman" w:cs="Times New Roman"/>
          <w:szCs w:val="24"/>
        </w:rPr>
        <w:t>δ</w:t>
      </w:r>
      <w:r>
        <w:rPr>
          <w:rFonts w:eastAsia="Times New Roman" w:cs="Times New Roman"/>
          <w:szCs w:val="24"/>
        </w:rPr>
        <w:t>ιοίκηση με έ</w:t>
      </w:r>
      <w:r>
        <w:rPr>
          <w:rFonts w:eastAsia="Times New Roman" w:cs="Times New Roman"/>
          <w:szCs w:val="24"/>
        </w:rPr>
        <w:t>ναν τέτοιο τρόπο και δεν το κάναμε. Δεν είμαι σίγουρη τι θα κάνατε εσείς, αν ήσασταν στη θέση μας. Το ίδιο ακριβώς θα κάνατε. Εμείς λοιπόν δεν είμαστε σαν εσάς. Εμπιστευόμαστε τη διοίκηση όσο και αν αυτό μας δυσκολεύει. Έτσι αυτοί θα αντικατασταθούν όχι με</w:t>
      </w:r>
      <w:r>
        <w:rPr>
          <w:rFonts w:eastAsia="Times New Roman" w:cs="Times New Roman"/>
          <w:szCs w:val="24"/>
        </w:rPr>
        <w:t xml:space="preserve"> ανάθεση αλλά μόνο όταν προκύψει κρίση.</w:t>
      </w:r>
    </w:p>
    <w:p w14:paraId="176E9E1E" w14:textId="77777777" w:rsidR="00715E74" w:rsidRDefault="00502A31">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Τι διάβασα σε τίτλους αυτά που σας λέω αυτές τις μέρες στα </w:t>
      </w:r>
      <w:r>
        <w:rPr>
          <w:rFonts w:eastAsia="Times New Roman" w:cs="Times New Roman"/>
          <w:szCs w:val="24"/>
        </w:rPr>
        <w:t>μ</w:t>
      </w:r>
      <w:r>
        <w:rPr>
          <w:rFonts w:eastAsia="Times New Roman" w:cs="Times New Roman"/>
          <w:szCs w:val="24"/>
        </w:rPr>
        <w:t>έσα τα φιλικά της Νέας Δημοκρατίας; Διάβασα</w:t>
      </w:r>
      <w:r>
        <w:rPr>
          <w:rFonts w:eastAsia="Times New Roman" w:cs="Times New Roman"/>
          <w:szCs w:val="24"/>
        </w:rPr>
        <w:t>:</w:t>
      </w:r>
      <w:r>
        <w:rPr>
          <w:rFonts w:eastAsia="Times New Roman" w:cs="Times New Roman"/>
          <w:szCs w:val="24"/>
        </w:rPr>
        <w:t xml:space="preserve"> «Φάγαμε σφαλιάρα, χαστούκια, σφαλιάρες των θεσμών, κόκκινες, κίτρινες κάρτες» και αρκετούς άλλους χαρακτηρισμού</w:t>
      </w:r>
      <w:r>
        <w:rPr>
          <w:rFonts w:eastAsia="Times New Roman" w:cs="Times New Roman"/>
          <w:szCs w:val="24"/>
        </w:rPr>
        <w:t>ς και τίτλους</w:t>
      </w:r>
      <w:r>
        <w:rPr>
          <w:rFonts w:eastAsia="Times New Roman" w:cs="Times New Roman"/>
          <w:szCs w:val="24"/>
        </w:rPr>
        <w:t>,</w:t>
      </w:r>
      <w:r>
        <w:rPr>
          <w:rFonts w:eastAsia="Times New Roman" w:cs="Times New Roman"/>
          <w:szCs w:val="24"/>
        </w:rPr>
        <w:t xml:space="preserve"> που στερούνται φαντασίας, όπως οφείλω να ομολογήσω. Όμως αυτό που εσείς δεν διαβάσατε καλά ως οφείλατε και το διαβάσατε επίσης αποσπασματικά είναι η έκθεση συμμόρφωσης της Ελλάδας η οποία κατατέθηκε στο γκρουπ και την οποία συνέταξε η Ευρωπα</w:t>
      </w:r>
      <w:r>
        <w:rPr>
          <w:rFonts w:eastAsia="Times New Roman" w:cs="Times New Roman"/>
          <w:szCs w:val="24"/>
        </w:rPr>
        <w:t xml:space="preserve">ϊκή Επιτροπή. Και επειδή αυτό θα μπορούσε να είναι η σημερινή μου ομιλία για να σας πω και δυο πράγματα για το πού </w:t>
      </w:r>
      <w:r>
        <w:rPr>
          <w:rFonts w:eastAsia="Times New Roman" w:cs="Times New Roman"/>
          <w:szCs w:val="24"/>
        </w:rPr>
        <w:lastRenderedPageBreak/>
        <w:t xml:space="preserve">βρίσκεται η μεταρρύθμιση, όπως το έχω υποσχεθεί και στον κ. Δαβάκη μερικά σημεία από αυτήν, δεν θα σας τα πω εγώ αλλά θα διαβάσω ακριβώς την </w:t>
      </w:r>
      <w:r>
        <w:rPr>
          <w:rFonts w:eastAsia="Times New Roman" w:cs="Times New Roman"/>
          <w:szCs w:val="24"/>
        </w:rPr>
        <w:t>έκθεση της Ευρωπαϊκής Επιτροπής. Καταλαβαίνω</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ότι σας είναι δύσκολο να αντιληφθείτε ότι το κράτος αλλάζει για πρώτη φορά, ότι βγαίνουμε στις αγορές, ότι τελειώνουμε τα μνημόνια, ότι έχουμε ανάπτυξη 2%, ότι λύνουμε σειρά προβλημάτων που φορτώσατε σ</w:t>
      </w:r>
      <w:r>
        <w:rPr>
          <w:rFonts w:eastAsia="Times New Roman" w:cs="Times New Roman"/>
          <w:szCs w:val="24"/>
        </w:rPr>
        <w:t>την πλάτη του ελληνικού λαού για πολλά χρόνια. Ωστόσο, δεν πειράζει, ο ελληνικός λαός το βιώνει.</w:t>
      </w:r>
    </w:p>
    <w:p w14:paraId="176E9E1F"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Διαβάζω από τη σελίδα 35 της έκθεσης: «Οι μεταρρυθμίσεις της δημόσιας διοίκησης αποτελούν βασικό πυλώνα του προγράμματος στήριξης. Η δέσμη νομοθετικών μεταρρυθ</w:t>
      </w:r>
      <w:r>
        <w:rPr>
          <w:rFonts w:eastAsia="Times New Roman"/>
          <w:color w:val="000000"/>
          <w:szCs w:val="24"/>
          <w:shd w:val="clear" w:color="auto" w:fill="FFFFFF"/>
        </w:rPr>
        <w:t>μίσεων, που συμφωνήθηκε στο πλαίσιο του προγράμματος, ολοκληρώθηκε στον μεγαλύτερο βαθμό στο πλαίσιο της τρίτης αξιολόγησης, ενώ η τέταρτη αξιολόγηση επικεντρώθηκε</w:t>
      </w:r>
      <w:r>
        <w:rPr>
          <w:rFonts w:eastAsia="Times New Roman"/>
          <w:color w:val="000000"/>
          <w:szCs w:val="24"/>
          <w:shd w:val="clear" w:color="auto" w:fill="FFFFFF"/>
        </w:rPr>
        <w:t>,</w:t>
      </w:r>
      <w:r>
        <w:rPr>
          <w:rFonts w:eastAsia="Times New Roman"/>
          <w:color w:val="000000"/>
          <w:szCs w:val="24"/>
          <w:shd w:val="clear" w:color="auto" w:fill="FFFFFF"/>
        </w:rPr>
        <w:t xml:space="preserve"> κυρίως</w:t>
      </w:r>
      <w:r>
        <w:rPr>
          <w:rFonts w:eastAsia="Times New Roman"/>
          <w:color w:val="000000"/>
          <w:szCs w:val="24"/>
          <w:shd w:val="clear" w:color="auto" w:fill="FFFFFF"/>
        </w:rPr>
        <w:t>,</w:t>
      </w:r>
      <w:r>
        <w:rPr>
          <w:rFonts w:eastAsia="Times New Roman"/>
          <w:color w:val="000000"/>
          <w:szCs w:val="24"/>
          <w:shd w:val="clear" w:color="auto" w:fill="FFFFFF"/>
        </w:rPr>
        <w:t xml:space="preserve"> στην υλοποίηση μέσω της εφαρμογής αυτών των σημαντικών μεταρρυθμίσεων, που καλύπτου</w:t>
      </w:r>
      <w:r>
        <w:rPr>
          <w:rFonts w:eastAsia="Times New Roman"/>
          <w:color w:val="000000"/>
          <w:szCs w:val="24"/>
          <w:shd w:val="clear" w:color="auto" w:fill="FFFFFF"/>
        </w:rPr>
        <w:t>ν ευρείες πτυχές της ελληνικής δημόσιας διοίκησης.</w:t>
      </w:r>
    </w:p>
    <w:p w14:paraId="176E9E20"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Μία βασική μεταρρύθμιση ήταν να τεθούν οι ακρογωνιαίοι λίθοι για την ανάπτυξη ενός ολοκληρωμένου συστήματος ανθρώπινου δυναμικού μέσω της εισαγωγής ενός συστήματος κινητικότητας, συμπεριλαμβανομένης της αν</w:t>
      </w:r>
      <w:r>
        <w:rPr>
          <w:rFonts w:eastAsia="Times New Roman"/>
          <w:color w:val="000000"/>
          <w:szCs w:val="24"/>
          <w:shd w:val="clear" w:color="auto" w:fill="FFFFFF"/>
        </w:rPr>
        <w:t>άπτυξης οργανογραμμάτων και περιγραμμάτων θέσεων εργασίας και των ετήσιων αξιολογήσεων -σύστημα αξιολόγησης- των επιδόσεων των δημοσίων υπαλλήλων. Άλλες μεταρρυθμίσεις περιλαμβάνουν την έναρξη μιας διαφανούς και ανοικτής διαδικασίας επιλογής για τον διορισ</w:t>
      </w:r>
      <w:r>
        <w:rPr>
          <w:rFonts w:eastAsia="Times New Roman"/>
          <w:color w:val="000000"/>
          <w:szCs w:val="24"/>
          <w:shd w:val="clear" w:color="auto" w:fill="FFFFFF"/>
        </w:rPr>
        <w:t>μό ανώτερων στελεχών και την έγκριση ενός διυπουργικού εγχειριδίου συντονισμού για την ενίσχυση του συνολικού συντονισμού σε επίπεδο κεντρικής κυβέρνησης».</w:t>
      </w:r>
    </w:p>
    <w:p w14:paraId="176E9E21"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την Προεδρική Έδρα καταλαμβάνει ο Θ΄ Αντιπρόεδρος της Βουλής κ. </w:t>
      </w:r>
      <w:r w:rsidRPr="0004344F">
        <w:rPr>
          <w:rFonts w:eastAsia="Times New Roman"/>
          <w:b/>
          <w:color w:val="000000"/>
          <w:szCs w:val="24"/>
          <w:shd w:val="clear" w:color="auto" w:fill="FFFFFF"/>
        </w:rPr>
        <w:t>ΜΑΡΙΟΣ ΓΕΩΡΓΙΑΔΗΣ</w:t>
      </w:r>
      <w:r>
        <w:rPr>
          <w:rFonts w:eastAsia="Times New Roman"/>
          <w:color w:val="000000"/>
          <w:szCs w:val="24"/>
          <w:shd w:val="clear" w:color="auto" w:fill="FFFFFF"/>
        </w:rPr>
        <w:t>)</w:t>
      </w:r>
    </w:p>
    <w:p w14:paraId="176E9E22"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Και συνεχίζει: Πρώτον, κινητικότητα: Ένα βασικό στοιχείο για την ανάπτυξη του συστήματος διαχείρισης ανθρωπίνων πόρων ήταν η καθιέρωση ενός συστήματος σύγχρονης κινητικότητας που θα επιτρέπει τη μετακίνηση δημοσίων υπαλλήλων όπου υπάρχουν ανάγκες. Το καθεσ</w:t>
      </w:r>
      <w:r>
        <w:rPr>
          <w:rFonts w:eastAsia="Times New Roman"/>
          <w:color w:val="000000"/>
          <w:szCs w:val="24"/>
          <w:shd w:val="clear" w:color="auto" w:fill="FFFFFF"/>
        </w:rPr>
        <w:t xml:space="preserve">τώς αυτό αντικατέστησε τη δυσκίνητη και αδιαφανή διαδικασία που υπήρχε, η οποία στηριζόταν </w:t>
      </w:r>
      <w:r>
        <w:rPr>
          <w:rFonts w:eastAsia="Times New Roman"/>
          <w:color w:val="000000"/>
          <w:szCs w:val="24"/>
          <w:shd w:val="clear" w:color="auto" w:fill="FFFFFF"/>
        </w:rPr>
        <w:lastRenderedPageBreak/>
        <w:t>κυρίως στις αποσπάσεις ως τρόπο κινητικότητας, ακόμα και αν οι ανάγκες της υπηρεσίας υποδοχής είχαν πιο μόνιμο χαρακτήρα. Ένας πρώτος κύκλος ξεκίνησε τον Νοέμβριο το</w:t>
      </w:r>
      <w:r>
        <w:rPr>
          <w:rFonts w:eastAsia="Times New Roman"/>
          <w:color w:val="000000"/>
          <w:szCs w:val="24"/>
          <w:shd w:val="clear" w:color="auto" w:fill="FFFFFF"/>
        </w:rPr>
        <w:t xml:space="preserve">υ 2017, ο δεύτερος κύκλος ξεκίνησε τον Απρίλιο του 2018. Στον πρώτο κύκλο δημοσιεύτηκαν περισσότερες από οκτακόσιες κενές θέσεις εργασίας, δύο χιλιάδες υποψήφιοι εξέφρασαν το ενδιαφέρον τους για το 90% των διαθέσιμων θέσεων. </w:t>
      </w:r>
    </w:p>
    <w:p w14:paraId="176E9E23"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w:t>
      </w:r>
      <w:r>
        <w:rPr>
          <w:rFonts w:eastAsia="Times New Roman"/>
          <w:color w:val="000000"/>
          <w:szCs w:val="24"/>
          <w:shd w:val="clear" w:color="auto" w:fill="FFFFFF"/>
        </w:rPr>
        <w:t>υδούνι λήξεως του χρόνου ομιλίας της κυρίας Υπουργού)</w:t>
      </w:r>
    </w:p>
    <w:p w14:paraId="176E9E24"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Πρόεδρε, θα ήθελα λίγο χρόνο ακόμα.</w:t>
      </w:r>
    </w:p>
    <w:p w14:paraId="176E9E25" w14:textId="77777777" w:rsidR="00715E74" w:rsidRDefault="00502A31">
      <w:pPr>
        <w:spacing w:line="600" w:lineRule="auto"/>
        <w:ind w:firstLine="720"/>
        <w:contextualSpacing/>
        <w:jc w:val="both"/>
        <w:rPr>
          <w:rFonts w:eastAsia="Times New Roman"/>
          <w:color w:val="000000"/>
          <w:szCs w:val="24"/>
          <w:shd w:val="clear" w:color="auto" w:fill="FFFFFF"/>
        </w:rPr>
      </w:pPr>
      <w:r w:rsidRPr="00D27B81">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Βεβαίως, κυρία Υπουργέ.</w:t>
      </w:r>
    </w:p>
    <w:p w14:paraId="176E9E26" w14:textId="77777777" w:rsidR="00715E74" w:rsidRDefault="00502A31">
      <w:pPr>
        <w:spacing w:line="600" w:lineRule="auto"/>
        <w:ind w:firstLine="720"/>
        <w:contextualSpacing/>
        <w:jc w:val="both"/>
        <w:rPr>
          <w:rFonts w:eastAsia="Times New Roman"/>
          <w:color w:val="000000"/>
          <w:szCs w:val="24"/>
          <w:shd w:val="clear" w:color="auto" w:fill="FFFFFF"/>
        </w:rPr>
      </w:pPr>
      <w:r w:rsidRPr="00D27B81">
        <w:rPr>
          <w:rFonts w:eastAsia="Times New Roman"/>
          <w:b/>
          <w:color w:val="000000"/>
          <w:szCs w:val="24"/>
          <w:shd w:val="clear" w:color="auto" w:fill="FFFFFF"/>
        </w:rPr>
        <w:t>ΟΛΓΑ ΓΕΡΟΒΑΣΙΛΗ (Υπουργός Διοικητικής Ανασυγκρότησης):</w:t>
      </w:r>
      <w:r>
        <w:rPr>
          <w:rFonts w:eastAsia="Times New Roman"/>
          <w:color w:val="000000"/>
          <w:szCs w:val="24"/>
          <w:shd w:val="clear" w:color="auto" w:fill="FFFFFF"/>
        </w:rPr>
        <w:t xml:space="preserve"> Ευχαριστώ, κύριε Πρόεδρε.</w:t>
      </w:r>
    </w:p>
    <w:p w14:paraId="176E9E27"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Υπάρχουν ενθαρρυντικά σ</w:t>
      </w:r>
      <w:r>
        <w:rPr>
          <w:rFonts w:eastAsia="Times New Roman"/>
          <w:color w:val="000000"/>
          <w:szCs w:val="24"/>
          <w:shd w:val="clear" w:color="auto" w:fill="FFFFFF"/>
        </w:rPr>
        <w:t>υμπεράσματα, ότι ο δεύτερος κύκλος θα ολοκληρωθεί πιο γρήγορα από τον πρώτο κύκλο και ότι υπάρχει αυξημένο ενδιαφέρον τόσο από πλευράς συμμετεχόντων φορέων, όσο και από υποψηφίους που υποβάλλουν την αίτηση.</w:t>
      </w:r>
    </w:p>
    <w:p w14:paraId="176E9E28"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Δεύτερον, οργανόγραμμα – περιγράμματα θέσεων: Το </w:t>
      </w:r>
      <w:r>
        <w:rPr>
          <w:rFonts w:eastAsia="Times New Roman"/>
          <w:color w:val="000000"/>
          <w:szCs w:val="24"/>
          <w:shd w:val="clear" w:color="auto" w:fill="FFFFFF"/>
        </w:rPr>
        <w:t xml:space="preserve">2018 σημειώθηκε σημαντική πρόοδος από τους δημόσιους φορείς που ολοκλήρωσαν τα οργανογράμματά τους και τα περιγράμματα θέσεων εργασίας. </w:t>
      </w:r>
    </w:p>
    <w:p w14:paraId="176E9E29"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Σας θυμίζω ότι όλα τα οργανογράμματα και τα περιγράμματα δεν είναι </w:t>
      </w:r>
      <w:proofErr w:type="spellStart"/>
      <w:r>
        <w:rPr>
          <w:rFonts w:eastAsia="Times New Roman"/>
          <w:color w:val="000000"/>
          <w:szCs w:val="24"/>
          <w:shd w:val="clear" w:color="auto" w:fill="FFFFFF"/>
        </w:rPr>
        <w:t>μνημονιακές</w:t>
      </w:r>
      <w:proofErr w:type="spellEnd"/>
      <w:r>
        <w:rPr>
          <w:rFonts w:eastAsia="Times New Roman"/>
          <w:color w:val="000000"/>
          <w:szCs w:val="24"/>
          <w:shd w:val="clear" w:color="auto" w:fill="FFFFFF"/>
        </w:rPr>
        <w:t xml:space="preserve"> δεσμεύσεις</w:t>
      </w:r>
      <w:r>
        <w:rPr>
          <w:rFonts w:eastAsia="Times New Roman"/>
          <w:color w:val="000000"/>
          <w:szCs w:val="24"/>
          <w:shd w:val="clear" w:color="auto" w:fill="FFFFFF"/>
        </w:rPr>
        <w:t>,</w:t>
      </w:r>
      <w:r>
        <w:rPr>
          <w:rFonts w:eastAsia="Times New Roman"/>
          <w:color w:val="000000"/>
          <w:szCs w:val="24"/>
          <w:shd w:val="clear" w:color="auto" w:fill="FFFFFF"/>
        </w:rPr>
        <w:t xml:space="preserve"> που είχατε υποχρεώσει το ελλ</w:t>
      </w:r>
      <w:r>
        <w:rPr>
          <w:rFonts w:eastAsia="Times New Roman"/>
          <w:color w:val="000000"/>
          <w:szCs w:val="24"/>
          <w:shd w:val="clear" w:color="auto" w:fill="FFFFFF"/>
        </w:rPr>
        <w:t>ηνικό δημόσιο και μείωσε τις θέσεις το 2013, αν θυμάμαι καλά, δεν είμαι σίγουρη για τη χρονιά. Είναι κανονικά οργανογράμματα. Τι απαιτείται για να λειτουργήσει μια υπηρεσία.</w:t>
      </w:r>
    </w:p>
    <w:p w14:paraId="176E9E2A"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Δημιουργήθηκε από το Υπουργείο Διοικητικής Ανασυγκρότησης ηλεκτρονική εφαρμογή, πο</w:t>
      </w:r>
      <w:r>
        <w:rPr>
          <w:rFonts w:eastAsia="Times New Roman"/>
          <w:color w:val="000000"/>
          <w:szCs w:val="24"/>
          <w:shd w:val="clear" w:color="auto" w:fill="FFFFFF"/>
        </w:rPr>
        <w:t>υ παρέχει μια ενιαία πλατφόρμα, όπου κάθε υπηρεσία αναρτά το ψηφιακό οργανόγραμμά της και επιτρέπει τη σύνδεση της κάθε θέσης εργασίας με τον αντίστοιχο υπάλληλο.</w:t>
      </w:r>
    </w:p>
    <w:p w14:paraId="176E9E2B"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 Αυτά έχουν ήδη γίνει.</w:t>
      </w:r>
    </w:p>
    <w:p w14:paraId="176E9E2C"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Πρέπει να σημειωθεί ότι πρόκειται για άσκηση που γίνεται για πρώτη φορ</w:t>
      </w:r>
      <w:r>
        <w:rPr>
          <w:rFonts w:eastAsia="Times New Roman"/>
          <w:color w:val="000000"/>
          <w:szCs w:val="24"/>
          <w:shd w:val="clear" w:color="auto" w:fill="FFFFFF"/>
        </w:rPr>
        <w:t>ά</w:t>
      </w:r>
      <w:r>
        <w:rPr>
          <w:rFonts w:eastAsia="Times New Roman"/>
          <w:color w:val="000000"/>
          <w:szCs w:val="24"/>
          <w:shd w:val="clear" w:color="auto" w:fill="FFFFFF"/>
        </w:rPr>
        <w:t xml:space="preserve"> -</w:t>
      </w:r>
      <w:r>
        <w:rPr>
          <w:rFonts w:eastAsia="Times New Roman"/>
          <w:color w:val="000000"/>
          <w:szCs w:val="24"/>
          <w:shd w:val="clear" w:color="auto" w:fill="FFFFFF"/>
        </w:rPr>
        <w:t>για την πλειοψηφία των δημοσίων φορέων</w:t>
      </w:r>
      <w:r>
        <w:rPr>
          <w:rFonts w:eastAsia="Times New Roman"/>
          <w:color w:val="000000"/>
          <w:szCs w:val="24"/>
          <w:shd w:val="clear" w:color="auto" w:fill="FFFFFF"/>
        </w:rPr>
        <w:t>-</w:t>
      </w:r>
      <w:r>
        <w:rPr>
          <w:rFonts w:eastAsia="Times New Roman"/>
          <w:color w:val="000000"/>
          <w:szCs w:val="24"/>
          <w:shd w:val="clear" w:color="auto" w:fill="FFFFFF"/>
        </w:rPr>
        <w:t xml:space="preserve"> και είναι σημαντικό να ολοκληρωθεί ώστε να αντικατοπτρίζει πλήρως τη δομή και τις ανάγκες της αντίστοιχης οντότητας.</w:t>
      </w:r>
    </w:p>
    <w:p w14:paraId="176E9E2D"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Ο στόχος που καθορίστηκε για τον Ιούνιο και για τα οργανογράμματα και για τα περιγράμματα έχει ε</w:t>
      </w:r>
      <w:r>
        <w:rPr>
          <w:rFonts w:eastAsia="Times New Roman"/>
          <w:color w:val="000000"/>
          <w:szCs w:val="24"/>
          <w:shd w:val="clear" w:color="auto" w:fill="FFFFFF"/>
        </w:rPr>
        <w:t>πιτευχθεί και η δημόσια διοίκηση τον έχει πράγματι υπερβεί. Μέχρι σήμερα έχουν γίνει όλα τα ψηφιακά οργανογράμματα όλων των Υπουργείων και διακοσίων τριάντα φορέων, των μεγαλύτερων φορέων της ελληνικής δημόσιας διοίκησης. Έχουμε ξεπεράσει τον στόχο που είχ</w:t>
      </w:r>
      <w:r>
        <w:rPr>
          <w:rFonts w:eastAsia="Times New Roman"/>
          <w:color w:val="000000"/>
          <w:szCs w:val="24"/>
          <w:shd w:val="clear" w:color="auto" w:fill="FFFFFF"/>
        </w:rPr>
        <w:t>αμε βάλει και κινούμαστε ταχύτατα. Έρχονται πια κάθε μέρα καινούρ</w:t>
      </w:r>
      <w:r>
        <w:rPr>
          <w:rFonts w:eastAsia="Times New Roman"/>
          <w:color w:val="000000"/>
          <w:szCs w:val="24"/>
          <w:shd w:val="clear" w:color="auto" w:fill="FFFFFF"/>
        </w:rPr>
        <w:t>γ</w:t>
      </w:r>
      <w:r>
        <w:rPr>
          <w:rFonts w:eastAsia="Times New Roman"/>
          <w:color w:val="000000"/>
          <w:szCs w:val="24"/>
          <w:shd w:val="clear" w:color="auto" w:fill="FFFFFF"/>
        </w:rPr>
        <w:t>ια οργανογράμματα διότι έχει εμπεδωθεί η μεταρρύθμιση.</w:t>
      </w:r>
    </w:p>
    <w:p w14:paraId="176E9E2E"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Αξιολόγηση δημοσίων υπαλλήλων: Έχουν σημειωθεί σημαντικές βελτιώσεις στην εφαρμογή των ετήσιων αξιολογήσεων απόδοσης. Εκτός από την πρό</w:t>
      </w:r>
      <w:r>
        <w:rPr>
          <w:rFonts w:eastAsia="Times New Roman"/>
          <w:color w:val="000000"/>
          <w:szCs w:val="24"/>
          <w:shd w:val="clear" w:color="auto" w:fill="FFFFFF"/>
        </w:rPr>
        <w:t xml:space="preserve">θεση των αρχών να καλύψουν ολόκληρο το πεδίο εφαρμογής του νόμου, η αξιολόγηση θα διεξαχθεί ηλεκτρονικά για το 2017 για πρώτη φορά. Η ετήσια αξιολόγηση άρχισε τον Μάιο. Θα ολοκληρωθεί τον Ιούλιο. Μέχρι τα μέσα Ιουνίου ολοκληρώθηκε το 56% της </w:t>
      </w:r>
      <w:proofErr w:type="spellStart"/>
      <w:r>
        <w:rPr>
          <w:rFonts w:eastAsia="Times New Roman"/>
          <w:color w:val="000000"/>
          <w:szCs w:val="24"/>
          <w:shd w:val="clear" w:color="auto" w:fill="FFFFFF"/>
        </w:rPr>
        <w:t>αυτοαξιολόγηση</w:t>
      </w:r>
      <w:r>
        <w:rPr>
          <w:rFonts w:eastAsia="Times New Roman"/>
          <w:color w:val="000000"/>
          <w:szCs w:val="24"/>
          <w:shd w:val="clear" w:color="auto" w:fill="FFFFFF"/>
        </w:rPr>
        <w:t>ς</w:t>
      </w:r>
      <w:proofErr w:type="spellEnd"/>
      <w:r>
        <w:rPr>
          <w:rFonts w:eastAsia="Times New Roman"/>
          <w:color w:val="000000"/>
          <w:szCs w:val="24"/>
          <w:shd w:val="clear" w:color="auto" w:fill="FFFFFF"/>
        </w:rPr>
        <w:t xml:space="preserve"> όλων των υπαλλήλων που έχουν εγγραφεί. Έχω και νούμερα τα οποία μπορώ να σας δώσω γιατί ηλεκτρονικά πλέον τα βλέπουμε καθημερινά και τα παρακολουθούμε. Αυτήν τη στιγμή, μέχρι τα </w:t>
      </w:r>
      <w:r>
        <w:rPr>
          <w:rFonts w:eastAsia="Times New Roman"/>
          <w:color w:val="000000"/>
          <w:szCs w:val="24"/>
          <w:shd w:val="clear" w:color="auto" w:fill="FFFFFF"/>
        </w:rPr>
        <w:lastRenderedPageBreak/>
        <w:t>μέσα του Ιουνίου -δεν έχω τα σημερινά στοιχεία- μιλάμε για εκατό χιλιάδες υπ</w:t>
      </w:r>
      <w:r>
        <w:rPr>
          <w:rFonts w:eastAsia="Times New Roman"/>
          <w:color w:val="000000"/>
          <w:szCs w:val="24"/>
          <w:shd w:val="clear" w:color="auto" w:fill="FFFFFF"/>
        </w:rPr>
        <w:t xml:space="preserve">αλλήλους. </w:t>
      </w:r>
    </w:p>
    <w:p w14:paraId="176E9E2F"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Ολοκληρωμένο σύστημα διαχείρισης ανθρωπίνων πόρων: Σημαντική μεταρρύθμιση είναι η ανάπτυξη του ενιαίου συστήματος που θα επιτρέψει την αποτελεσματική και αποδοτική κατανομή και διαχείριση των πόρων. Τα βασικά στοιχεία του συστήματος εφαρμόζονται</w:t>
      </w:r>
      <w:r>
        <w:rPr>
          <w:rFonts w:eastAsia="Times New Roman"/>
          <w:color w:val="000000"/>
          <w:szCs w:val="24"/>
          <w:shd w:val="clear" w:color="auto" w:fill="FFFFFF"/>
        </w:rPr>
        <w:t xml:space="preserve"> πλέον μέσω του προγράμματος κινητικότητας, </w:t>
      </w:r>
      <w:proofErr w:type="spellStart"/>
      <w:r>
        <w:rPr>
          <w:rFonts w:eastAsia="Times New Roman"/>
          <w:color w:val="000000"/>
          <w:szCs w:val="24"/>
          <w:shd w:val="clear" w:color="auto" w:fill="FFFFFF"/>
        </w:rPr>
        <w:t>συπεριλαμβανομένων</w:t>
      </w:r>
      <w:proofErr w:type="spellEnd"/>
      <w:r>
        <w:rPr>
          <w:rFonts w:eastAsia="Times New Roman"/>
          <w:color w:val="000000"/>
          <w:szCs w:val="24"/>
          <w:shd w:val="clear" w:color="auto" w:fill="FFFFFF"/>
        </w:rPr>
        <w:t xml:space="preserve"> των οργανογραμμάτων και των περιγραφών των θέσεων εργασίας, της ετήσιας αξιολόγησης των επιδόσεων των δημοσίων υπαλλήλων και της διαφανούς διαδικασίας επιλογής όλων των ανωτέρων στελεχών</w:t>
      </w:r>
      <w:r>
        <w:rPr>
          <w:rFonts w:eastAsia="Times New Roman"/>
          <w:color w:val="000000"/>
          <w:szCs w:val="24"/>
          <w:shd w:val="clear" w:color="auto" w:fill="FFFFFF"/>
        </w:rPr>
        <w:t>.</w:t>
      </w:r>
    </w:p>
    <w:p w14:paraId="176E9E3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Τοποθ</w:t>
      </w:r>
      <w:r>
        <w:rPr>
          <w:rFonts w:eastAsia="Times New Roman" w:cs="Times New Roman"/>
          <w:szCs w:val="24"/>
        </w:rPr>
        <w:t xml:space="preserve">έτηση στελεχών δημόσιας διοίκησης. Σημειώθηκε σημαντική πρόοδος στους διορισμούς </w:t>
      </w:r>
      <w:r>
        <w:rPr>
          <w:rFonts w:eastAsia="Times New Roman" w:cs="Times New Roman"/>
          <w:szCs w:val="24"/>
        </w:rPr>
        <w:t>γενικών διευθυντών</w:t>
      </w:r>
      <w:r>
        <w:rPr>
          <w:rFonts w:eastAsia="Times New Roman" w:cs="Times New Roman"/>
          <w:szCs w:val="24"/>
        </w:rPr>
        <w:t>. Η σημαντική αυτή μεταρρύθμιση βρίσκεται σε διαδικασία τοποθέτησης πια των μεσαίων και ανώτερων στελεχών της δημόσιας διοίκησης. Μέχρι τα μέσα Ιουνίου, αν θ</w:t>
      </w:r>
      <w:r>
        <w:rPr>
          <w:rFonts w:eastAsia="Times New Roman" w:cs="Times New Roman"/>
          <w:szCs w:val="24"/>
        </w:rPr>
        <w:t xml:space="preserve">υμάμαι καλά, είχαν επιλεγεί ήδη οι εξήντα </w:t>
      </w:r>
      <w:r>
        <w:rPr>
          <w:rFonts w:eastAsia="Times New Roman" w:cs="Times New Roman"/>
          <w:szCs w:val="24"/>
        </w:rPr>
        <w:t xml:space="preserve">εννέα </w:t>
      </w:r>
      <w:r>
        <w:rPr>
          <w:rFonts w:eastAsia="Times New Roman" w:cs="Times New Roman"/>
          <w:szCs w:val="24"/>
        </w:rPr>
        <w:t>από τους ογδόντα και μέσα στον Ιούλιο αναμένεται να ολοκληρωθεί η διαδικασία.</w:t>
      </w:r>
    </w:p>
    <w:p w14:paraId="176E9E3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λοιπόν, λέει η </w:t>
      </w:r>
      <w:r>
        <w:rPr>
          <w:rFonts w:eastAsia="Times New Roman" w:cs="Times New Roman"/>
          <w:szCs w:val="24"/>
        </w:rPr>
        <w:t xml:space="preserve">έκθεση </w:t>
      </w:r>
      <w:r>
        <w:rPr>
          <w:rFonts w:eastAsia="Times New Roman" w:cs="Times New Roman"/>
          <w:szCs w:val="24"/>
        </w:rPr>
        <w:t xml:space="preserve">και για το επίπεδο των </w:t>
      </w:r>
      <w:r>
        <w:rPr>
          <w:rFonts w:eastAsia="Times New Roman" w:cs="Times New Roman"/>
          <w:szCs w:val="24"/>
        </w:rPr>
        <w:t>γενικών γραμματέων</w:t>
      </w:r>
      <w:r>
        <w:rPr>
          <w:rFonts w:eastAsia="Times New Roman" w:cs="Times New Roman"/>
          <w:szCs w:val="24"/>
        </w:rPr>
        <w:t>. Σύμφωνα με τη νομοθεσία, θα έχουν εντολές ορισμένου χρόνου κ</w:t>
      </w:r>
      <w:r>
        <w:rPr>
          <w:rFonts w:eastAsia="Times New Roman" w:cs="Times New Roman"/>
          <w:szCs w:val="24"/>
        </w:rPr>
        <w:t xml:space="preserve">αι η αντικατάστασή τους δεν θα εναπόκειται στη διακριτική ευχέρεια κανενός. Ωστόσο, η εφαρμογή αυτής της μεταρρύθμισης αντιμετώπισε ορισμένες προκλήσεις λόγω ελλείμματος ενός ελαχίστου συνόλου κριτηρίων </w:t>
      </w:r>
      <w:proofErr w:type="spellStart"/>
      <w:r>
        <w:rPr>
          <w:rFonts w:eastAsia="Times New Roman" w:cs="Times New Roman"/>
          <w:szCs w:val="24"/>
        </w:rPr>
        <w:t>επιλεξιμότητας</w:t>
      </w:r>
      <w:proofErr w:type="spellEnd"/>
      <w:r>
        <w:rPr>
          <w:rFonts w:eastAsia="Times New Roman" w:cs="Times New Roman"/>
          <w:szCs w:val="24"/>
        </w:rPr>
        <w:t>.</w:t>
      </w:r>
    </w:p>
    <w:p w14:paraId="176E9E3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ελήφθησαν διορθωτικά μέτρα, προκειμένου να εξασφαλιστεί ότι είναι συνεκτικός, αντικειμενικός ο τρόπος. Περιέλαβε επανεξέταση προϋποθέσεων </w:t>
      </w:r>
      <w:proofErr w:type="spellStart"/>
      <w:r>
        <w:rPr>
          <w:rFonts w:eastAsia="Times New Roman" w:cs="Times New Roman"/>
          <w:szCs w:val="24"/>
        </w:rPr>
        <w:t>επιλεξιμότητας</w:t>
      </w:r>
      <w:proofErr w:type="spellEnd"/>
      <w:r>
        <w:rPr>
          <w:rFonts w:eastAsia="Times New Roman" w:cs="Times New Roman"/>
          <w:szCs w:val="24"/>
        </w:rPr>
        <w:t xml:space="preserve"> στις εξήντα </w:t>
      </w:r>
      <w:r>
        <w:rPr>
          <w:rFonts w:eastAsia="Times New Roman" w:cs="Times New Roman"/>
          <w:szCs w:val="24"/>
        </w:rPr>
        <w:t xml:space="preserve">εννέα </w:t>
      </w:r>
      <w:r>
        <w:rPr>
          <w:rFonts w:eastAsia="Times New Roman" w:cs="Times New Roman"/>
          <w:szCs w:val="24"/>
        </w:rPr>
        <w:t>προσκλήσεις από κοινή ομάδα εργασίας. Ξέρετε από τι συγκροτήθηκε το Υπο</w:t>
      </w:r>
      <w:r>
        <w:rPr>
          <w:rFonts w:eastAsia="Times New Roman" w:cs="Times New Roman"/>
          <w:szCs w:val="24"/>
        </w:rPr>
        <w:t xml:space="preserve">υργείο και η </w:t>
      </w:r>
      <w:r>
        <w:rPr>
          <w:rFonts w:eastAsia="Times New Roman" w:cs="Times New Roman"/>
          <w:szCs w:val="24"/>
        </w:rPr>
        <w:t>«</w:t>
      </w:r>
      <w:r>
        <w:rPr>
          <w:rFonts w:eastAsia="Times New Roman" w:cs="Times New Roman"/>
          <w:szCs w:val="24"/>
          <w:lang w:val="en-US"/>
        </w:rPr>
        <w:t>Expertise</w:t>
      </w:r>
      <w:r w:rsidRPr="0088260E">
        <w:rPr>
          <w:rFonts w:eastAsia="Times New Roman" w:cs="Times New Roman"/>
          <w:szCs w:val="24"/>
        </w:rPr>
        <w:t xml:space="preserve"> </w:t>
      </w:r>
      <w:r>
        <w:rPr>
          <w:rFonts w:eastAsia="Times New Roman" w:cs="Times New Roman"/>
          <w:szCs w:val="24"/>
          <w:lang w:val="en-US"/>
        </w:rPr>
        <w:t>France</w:t>
      </w:r>
      <w:r>
        <w:rPr>
          <w:rFonts w:eastAsia="Times New Roman" w:cs="Times New Roman"/>
          <w:szCs w:val="24"/>
        </w:rPr>
        <w:t>»</w:t>
      </w:r>
      <w:r w:rsidRPr="0088260E">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α ελάχιστα κριτήρια προσδιορίστηκαν και για τα επίπεδα εκτέλεσης και για γλώσσες και για επαγγελματική εμπειρία και για εμπειρία διοίκησης. Βάσει αυτής της επανεξέτασης συμφωνήθηκε οι είκοσι δύο προκηρύξεις να επανεκδοθούν</w:t>
      </w:r>
      <w:r>
        <w:rPr>
          <w:rFonts w:eastAsia="Times New Roman" w:cs="Times New Roman"/>
          <w:szCs w:val="24"/>
        </w:rPr>
        <w:t xml:space="preserve"> τον Ιούλιο του 2018.</w:t>
      </w:r>
    </w:p>
    <w:p w14:paraId="176E9E3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Αυτά, λοιπόν, είναι όλη η μεταρρύθμιση και η πρόοδός της</w:t>
      </w:r>
      <w:r w:rsidRPr="0088260E">
        <w:rPr>
          <w:rFonts w:eastAsia="Times New Roman" w:cs="Times New Roman"/>
          <w:szCs w:val="24"/>
        </w:rPr>
        <w:t>,</w:t>
      </w:r>
      <w:r>
        <w:rPr>
          <w:rFonts w:eastAsia="Times New Roman" w:cs="Times New Roman"/>
          <w:szCs w:val="24"/>
        </w:rPr>
        <w:t xml:space="preserve"> που δεν τα διαβάσατε, για να τα ξέρετε κιόλας, κύριε Δαβάκη, στην </w:t>
      </w:r>
      <w:r>
        <w:rPr>
          <w:rFonts w:eastAsia="Times New Roman" w:cs="Times New Roman"/>
          <w:szCs w:val="24"/>
        </w:rPr>
        <w:t>έ</w:t>
      </w:r>
      <w:r>
        <w:rPr>
          <w:rFonts w:eastAsia="Times New Roman" w:cs="Times New Roman"/>
          <w:szCs w:val="24"/>
        </w:rPr>
        <w:t>κθεση της Κομισιόν.</w:t>
      </w:r>
    </w:p>
    <w:p w14:paraId="176E9E3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ΔΑΒΑΚΗΣ</w:t>
      </w:r>
      <w:r w:rsidRPr="00320EA5">
        <w:rPr>
          <w:rFonts w:eastAsia="Times New Roman" w:cs="Times New Roman"/>
          <w:b/>
          <w:szCs w:val="24"/>
        </w:rPr>
        <w:t>:</w:t>
      </w:r>
      <w:r w:rsidRPr="00320EA5">
        <w:rPr>
          <w:rFonts w:eastAsia="Times New Roman" w:cs="Times New Roman"/>
          <w:szCs w:val="24"/>
        </w:rPr>
        <w:t xml:space="preserve"> </w:t>
      </w:r>
      <w:r>
        <w:rPr>
          <w:rFonts w:eastAsia="Times New Roman" w:cs="Times New Roman"/>
          <w:szCs w:val="24"/>
        </w:rPr>
        <w:t>Εγώ άλλο σας ρώτησα, όμως.</w:t>
      </w:r>
    </w:p>
    <w:p w14:paraId="176E9E3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ΟΛΓΑ ΓΕΡΟΒΑΣΙΛΗ</w:t>
      </w:r>
      <w:r w:rsidRPr="006151C8">
        <w:rPr>
          <w:rFonts w:eastAsia="Times New Roman" w:cs="Times New Roman"/>
          <w:b/>
          <w:szCs w:val="24"/>
        </w:rPr>
        <w:t xml:space="preserve"> (Υπουργός </w:t>
      </w:r>
      <w:r>
        <w:rPr>
          <w:rFonts w:eastAsia="Times New Roman" w:cs="Times New Roman"/>
          <w:b/>
          <w:szCs w:val="24"/>
        </w:rPr>
        <w:t>Διοικητικής Ανασυ</w:t>
      </w:r>
      <w:r>
        <w:rPr>
          <w:rFonts w:eastAsia="Times New Roman" w:cs="Times New Roman"/>
          <w:b/>
          <w:szCs w:val="24"/>
        </w:rPr>
        <w:t>γκρότησης</w:t>
      </w:r>
      <w:r w:rsidRPr="006151C8">
        <w:rPr>
          <w:rFonts w:eastAsia="Times New Roman" w:cs="Times New Roman"/>
          <w:b/>
          <w:szCs w:val="24"/>
        </w:rPr>
        <w:t>):</w:t>
      </w:r>
      <w:r w:rsidRPr="006151C8">
        <w:rPr>
          <w:rFonts w:eastAsia="Times New Roman" w:cs="Times New Roman"/>
          <w:szCs w:val="24"/>
        </w:rPr>
        <w:t xml:space="preserve"> </w:t>
      </w:r>
      <w:r>
        <w:rPr>
          <w:rFonts w:eastAsia="Times New Roman" w:cs="Times New Roman"/>
          <w:szCs w:val="24"/>
        </w:rPr>
        <w:t>Για τα περιγράμματα και τα οργανογράμματα με ρωτήσατε. Σας απάντησα. Σας είπα και νούμερα. Δεν τα ακούσατε;</w:t>
      </w:r>
    </w:p>
    <w:p w14:paraId="176E9E3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sidRPr="00320EA5">
        <w:rPr>
          <w:rFonts w:eastAsia="Times New Roman" w:cs="Times New Roman"/>
          <w:b/>
          <w:szCs w:val="24"/>
        </w:rPr>
        <w:t>:</w:t>
      </w:r>
      <w:r w:rsidRPr="00320EA5">
        <w:rPr>
          <w:rFonts w:eastAsia="Times New Roman" w:cs="Times New Roman"/>
          <w:szCs w:val="24"/>
        </w:rPr>
        <w:t xml:space="preserve"> </w:t>
      </w:r>
      <w:r>
        <w:rPr>
          <w:rFonts w:eastAsia="Times New Roman" w:cs="Times New Roman"/>
          <w:szCs w:val="24"/>
        </w:rPr>
        <w:t>Τι είπατε;</w:t>
      </w:r>
    </w:p>
    <w:p w14:paraId="176E9E37" w14:textId="77777777" w:rsidR="00715E74" w:rsidRDefault="00502A31">
      <w:pPr>
        <w:spacing w:line="600" w:lineRule="auto"/>
        <w:ind w:firstLine="720"/>
        <w:contextualSpacing/>
        <w:jc w:val="both"/>
        <w:rPr>
          <w:rFonts w:eastAsia="Times New Roman" w:cs="Times New Roman"/>
          <w:szCs w:val="24"/>
        </w:rPr>
      </w:pPr>
      <w:r w:rsidRPr="00033FD5">
        <w:rPr>
          <w:rFonts w:eastAsia="Times New Roman" w:cs="Times New Roman"/>
          <w:b/>
          <w:szCs w:val="24"/>
        </w:rPr>
        <w:t>ΟΛΓΑ ΓΕΡΟΒΑΣΙΛΗ (Υπουργός Διοικητικής Ανασυγκρότησης):</w:t>
      </w:r>
      <w:r w:rsidRPr="00033FD5">
        <w:rPr>
          <w:rFonts w:eastAsia="Times New Roman" w:cs="Times New Roman"/>
          <w:szCs w:val="24"/>
        </w:rPr>
        <w:t xml:space="preserve"> </w:t>
      </w:r>
      <w:r>
        <w:rPr>
          <w:rFonts w:eastAsia="Times New Roman" w:cs="Times New Roman"/>
          <w:szCs w:val="24"/>
        </w:rPr>
        <w:t>Αν έχετε οτιδήποτε άλλο, θα το συζητήσουμε.</w:t>
      </w:r>
    </w:p>
    <w:p w14:paraId="176E9E38" w14:textId="77777777" w:rsidR="00715E74" w:rsidRDefault="00502A31">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w:t>
      </w:r>
      <w:r w:rsidRPr="003A2408">
        <w:rPr>
          <w:rFonts w:eastAsia="Times New Roman" w:cs="Times New Roman"/>
          <w:b/>
          <w:szCs w:val="24"/>
        </w:rPr>
        <w:t>ΥΩΝ (Μάριος Γεωργιάδης):</w:t>
      </w:r>
      <w:r w:rsidRPr="003A2408">
        <w:rPr>
          <w:rFonts w:eastAsia="Times New Roman" w:cs="Times New Roman"/>
          <w:szCs w:val="24"/>
        </w:rPr>
        <w:t xml:space="preserve"> </w:t>
      </w:r>
      <w:r>
        <w:rPr>
          <w:rFonts w:eastAsia="Times New Roman" w:cs="Times New Roman"/>
          <w:szCs w:val="24"/>
        </w:rPr>
        <w:t>Απλώς, δεν ακούγεστε, κύριε Δαβάκη.</w:t>
      </w:r>
    </w:p>
    <w:p w14:paraId="176E9E3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Συνεχίστε, κυρία Υπουργέ.</w:t>
      </w:r>
    </w:p>
    <w:p w14:paraId="176E9E3A" w14:textId="77777777" w:rsidR="00715E74" w:rsidRDefault="00502A31">
      <w:pPr>
        <w:spacing w:line="600" w:lineRule="auto"/>
        <w:ind w:firstLine="720"/>
        <w:contextualSpacing/>
        <w:jc w:val="both"/>
        <w:rPr>
          <w:rFonts w:eastAsia="Times New Roman" w:cs="Times New Roman"/>
          <w:szCs w:val="24"/>
        </w:rPr>
      </w:pPr>
      <w:r w:rsidRPr="00033FD5">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Εδώ, λοιπόν, για να κλείσω, θέλω να θυμίσω ότι μέχρι στιγμής η Νέα Δημοκρατία για το θέμα των </w:t>
      </w:r>
      <w:r>
        <w:rPr>
          <w:rFonts w:eastAsia="Times New Roman" w:cs="Times New Roman"/>
          <w:szCs w:val="24"/>
        </w:rPr>
        <w:t xml:space="preserve">διοικητικών </w:t>
      </w:r>
      <w:r>
        <w:rPr>
          <w:rFonts w:eastAsia="Times New Roman" w:cs="Times New Roman"/>
          <w:szCs w:val="24"/>
        </w:rPr>
        <w:t>γραμματέων</w:t>
      </w:r>
      <w:r>
        <w:rPr>
          <w:rFonts w:eastAsia="Times New Roman" w:cs="Times New Roman"/>
          <w:szCs w:val="24"/>
        </w:rPr>
        <w:t xml:space="preserve"> έχει αλλάξει θέση πέντε ή έξι φορές. Νομίζω έξι φορές.</w:t>
      </w:r>
    </w:p>
    <w:p w14:paraId="176E9E3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sidRPr="00320EA5">
        <w:rPr>
          <w:rFonts w:eastAsia="Times New Roman" w:cs="Times New Roman"/>
          <w:b/>
          <w:szCs w:val="24"/>
        </w:rPr>
        <w:t>:</w:t>
      </w:r>
      <w:r>
        <w:rPr>
          <w:rFonts w:eastAsia="Times New Roman" w:cs="Times New Roman"/>
          <w:szCs w:val="24"/>
        </w:rPr>
        <w:t xml:space="preserve"> Πού αλλάξαμε θέση;</w:t>
      </w:r>
    </w:p>
    <w:p w14:paraId="176E9E3C" w14:textId="77777777" w:rsidR="00715E74" w:rsidRDefault="00502A31">
      <w:pPr>
        <w:spacing w:line="600" w:lineRule="auto"/>
        <w:ind w:firstLine="720"/>
        <w:contextualSpacing/>
        <w:jc w:val="both"/>
        <w:rPr>
          <w:rFonts w:eastAsia="Times New Roman" w:cs="Times New Roman"/>
          <w:szCs w:val="24"/>
        </w:rPr>
      </w:pPr>
      <w:r w:rsidRPr="00033FD5">
        <w:rPr>
          <w:rFonts w:eastAsia="Times New Roman" w:cs="Times New Roman"/>
          <w:b/>
          <w:szCs w:val="24"/>
        </w:rPr>
        <w:t>ΟΛΓΑ ΓΕΡΟΒΑΣΙΛΗ (Υπουργός Διοικητικής Ανασυγκρότησης):</w:t>
      </w:r>
      <w:r w:rsidRPr="00033FD5">
        <w:rPr>
          <w:rFonts w:eastAsia="Times New Roman" w:cs="Times New Roman"/>
          <w:szCs w:val="24"/>
        </w:rPr>
        <w:t xml:space="preserve"> </w:t>
      </w:r>
      <w:r>
        <w:rPr>
          <w:rFonts w:eastAsia="Times New Roman" w:cs="Times New Roman"/>
          <w:szCs w:val="24"/>
        </w:rPr>
        <w:t>Θα σας πω.</w:t>
      </w:r>
    </w:p>
    <w:p w14:paraId="176E9E3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Αρχικά, στη συζήτηση του νομοσχεδίου η πρώτη θέση σας ήταν να είναι καλός και να </w:t>
      </w:r>
      <w:r>
        <w:rPr>
          <w:rFonts w:eastAsia="Times New Roman" w:cs="Times New Roman"/>
          <w:szCs w:val="24"/>
        </w:rPr>
        <w:t>είναι και από τον ιδιωτικό. Το δεχτήκαμε, έγινε. Μετά, αφού τελείωσε το νομοσχέδιο, άρχισε η σπέκουλα ότι είναι διπλές οι θέσεις και διογκώνουμε το δημόσιο. Καταλάβατε το λάθος σας ότι δεν είναι διπλές οι θέσεις και μας εγκαλούσατε γιατί δεν ξεκινάμε τη δι</w:t>
      </w:r>
      <w:r>
        <w:rPr>
          <w:rFonts w:eastAsia="Times New Roman" w:cs="Times New Roman"/>
          <w:szCs w:val="24"/>
        </w:rPr>
        <w:t>αδικασία. Μόλις ξεκινήσαμε τη διαδικασία, μας εγκαλούσατε γιατί αργεί.</w:t>
      </w:r>
    </w:p>
    <w:p w14:paraId="176E9E3E" w14:textId="77777777" w:rsidR="00715E74" w:rsidRDefault="00502A31">
      <w:pPr>
        <w:spacing w:line="600" w:lineRule="auto"/>
        <w:ind w:firstLine="720"/>
        <w:contextualSpacing/>
        <w:jc w:val="both"/>
        <w:rPr>
          <w:rFonts w:eastAsia="Times New Roman" w:cs="Times New Roman"/>
          <w:szCs w:val="24"/>
        </w:rPr>
      </w:pPr>
      <w:r w:rsidRPr="00251171">
        <w:rPr>
          <w:rFonts w:eastAsia="Times New Roman" w:cs="Times New Roman"/>
          <w:szCs w:val="24"/>
        </w:rPr>
        <w:t xml:space="preserve">(Στο σημείο αυτό κτυπάει </w:t>
      </w:r>
      <w:r>
        <w:rPr>
          <w:rFonts w:eastAsia="Times New Roman" w:cs="Times New Roman"/>
          <w:szCs w:val="24"/>
        </w:rPr>
        <w:t xml:space="preserve">επανειλημμένα </w:t>
      </w:r>
      <w:r w:rsidRPr="00251171">
        <w:rPr>
          <w:rFonts w:eastAsia="Times New Roman" w:cs="Times New Roman"/>
          <w:szCs w:val="24"/>
        </w:rPr>
        <w:t>το κουδούνι λήξεως του χρόνου ομιλίας τ</w:t>
      </w:r>
      <w:r>
        <w:rPr>
          <w:rFonts w:eastAsia="Times New Roman" w:cs="Times New Roman"/>
          <w:szCs w:val="24"/>
        </w:rPr>
        <w:t>ης</w:t>
      </w:r>
      <w:r w:rsidRPr="00251171">
        <w:rPr>
          <w:rFonts w:eastAsia="Times New Roman" w:cs="Times New Roman"/>
          <w:szCs w:val="24"/>
        </w:rPr>
        <w:t xml:space="preserve"> </w:t>
      </w:r>
      <w:r>
        <w:rPr>
          <w:rFonts w:eastAsia="Times New Roman" w:cs="Times New Roman"/>
          <w:szCs w:val="24"/>
        </w:rPr>
        <w:t>κυρίας</w:t>
      </w:r>
      <w:r w:rsidRPr="00251171">
        <w:rPr>
          <w:rFonts w:eastAsia="Times New Roman" w:cs="Times New Roman"/>
          <w:szCs w:val="24"/>
        </w:rPr>
        <w:t xml:space="preserve"> </w:t>
      </w:r>
      <w:r>
        <w:rPr>
          <w:rFonts w:eastAsia="Times New Roman" w:cs="Times New Roman"/>
          <w:szCs w:val="24"/>
        </w:rPr>
        <w:t>Υπουργού</w:t>
      </w:r>
      <w:r w:rsidRPr="00251171">
        <w:rPr>
          <w:rFonts w:eastAsia="Times New Roman" w:cs="Times New Roman"/>
          <w:szCs w:val="24"/>
        </w:rPr>
        <w:t>)</w:t>
      </w:r>
    </w:p>
    <w:p w14:paraId="176E9E3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Αφού, λοιπόν, είδατε ότι προχωράει, μας είπατε ότι δεν είναι καλές οι προκηρύξεις και α</w:t>
      </w:r>
      <w:r>
        <w:rPr>
          <w:rFonts w:eastAsia="Times New Roman" w:cs="Times New Roman"/>
          <w:szCs w:val="24"/>
        </w:rPr>
        <w:t>φού είδατε ότι θα διορθώσουμε και τις προκηρύξεις, είπατε: Ζητάμε να ακυρωθεί η διαδικασία, διότι εμείς αυτό δεν το θέλουμε. Θέλουμε -αυτό που σας είπα στην αρχή- κομματικές θέσεις.</w:t>
      </w:r>
    </w:p>
    <w:p w14:paraId="176E9E4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Καταλήξατε μετά από παλινωδία -δεν είναι παλινωδία αυτό;- μετά από έξι δια</w:t>
      </w:r>
      <w:r>
        <w:rPr>
          <w:rFonts w:eastAsia="Times New Roman" w:cs="Times New Roman"/>
          <w:szCs w:val="24"/>
        </w:rPr>
        <w:t xml:space="preserve">φορετικές θέσεις, ποια θέση θα τηρήσετε απέναντι στο θέμα των </w:t>
      </w:r>
      <w:r>
        <w:rPr>
          <w:rFonts w:eastAsia="Times New Roman" w:cs="Times New Roman"/>
          <w:szCs w:val="24"/>
        </w:rPr>
        <w:t>γραμματέων</w:t>
      </w:r>
      <w:r>
        <w:rPr>
          <w:rFonts w:eastAsia="Times New Roman" w:cs="Times New Roman"/>
          <w:szCs w:val="24"/>
        </w:rPr>
        <w:t>. Αυτό για να συνεννοούμαστε ποιος δεν έχει θέσεις και ποιος προσπαθεί να αλλάξει με βάση την πραγματικότητα.</w:t>
      </w:r>
    </w:p>
    <w:p w14:paraId="176E9E41" w14:textId="77777777" w:rsidR="00715E74" w:rsidRDefault="00502A31">
      <w:pPr>
        <w:spacing w:line="600" w:lineRule="auto"/>
        <w:ind w:firstLine="720"/>
        <w:contextualSpacing/>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sidRPr="003A2408">
        <w:rPr>
          <w:rFonts w:eastAsia="Times New Roman" w:cs="Times New Roman"/>
          <w:szCs w:val="24"/>
        </w:rPr>
        <w:t xml:space="preserve"> </w:t>
      </w:r>
      <w:r>
        <w:rPr>
          <w:rFonts w:eastAsia="Times New Roman" w:cs="Times New Roman"/>
          <w:szCs w:val="24"/>
        </w:rPr>
        <w:t>Κυρία Υπουργέ, απλώς θα ήθελα να σας ενημε</w:t>
      </w:r>
      <w:r>
        <w:rPr>
          <w:rFonts w:eastAsia="Times New Roman" w:cs="Times New Roman"/>
          <w:szCs w:val="24"/>
        </w:rPr>
        <w:t xml:space="preserve">ρώσω ότι έχετε και δευτερολογία και </w:t>
      </w:r>
      <w:proofErr w:type="spellStart"/>
      <w:r>
        <w:rPr>
          <w:rFonts w:eastAsia="Times New Roman" w:cs="Times New Roman"/>
          <w:szCs w:val="24"/>
        </w:rPr>
        <w:t>τριτολογία</w:t>
      </w:r>
      <w:proofErr w:type="spellEnd"/>
      <w:r>
        <w:rPr>
          <w:rFonts w:eastAsia="Times New Roman" w:cs="Times New Roman"/>
          <w:szCs w:val="24"/>
        </w:rPr>
        <w:t>.</w:t>
      </w:r>
    </w:p>
    <w:p w14:paraId="176E9E42" w14:textId="77777777" w:rsidR="00715E74" w:rsidRDefault="00502A31">
      <w:pPr>
        <w:spacing w:line="600" w:lineRule="auto"/>
        <w:ind w:firstLine="720"/>
        <w:contextualSpacing/>
        <w:jc w:val="both"/>
        <w:rPr>
          <w:rFonts w:eastAsia="Times New Roman" w:cs="Times New Roman"/>
          <w:szCs w:val="24"/>
        </w:rPr>
      </w:pPr>
      <w:r w:rsidRPr="00033FD5">
        <w:rPr>
          <w:rFonts w:eastAsia="Times New Roman" w:cs="Times New Roman"/>
          <w:b/>
          <w:szCs w:val="24"/>
        </w:rPr>
        <w:t>ΟΛΓΑ ΓΕΡΟΒΑΣΙΛΗ (Υπουργός Διοικητικής Ανασυγκρότησης):</w:t>
      </w:r>
      <w:r w:rsidRPr="00033FD5">
        <w:rPr>
          <w:rFonts w:eastAsia="Times New Roman" w:cs="Times New Roman"/>
          <w:szCs w:val="24"/>
        </w:rPr>
        <w:t xml:space="preserve"> </w:t>
      </w:r>
      <w:r>
        <w:rPr>
          <w:rFonts w:eastAsia="Times New Roman" w:cs="Times New Roman"/>
          <w:szCs w:val="24"/>
        </w:rPr>
        <w:t>Κλείνω, κύριε Πρόεδρε.</w:t>
      </w:r>
    </w:p>
    <w:p w14:paraId="176E9E43" w14:textId="77777777" w:rsidR="00715E74" w:rsidRDefault="00502A31">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Το λέω για εσάς, για τη διαχείριση του χρόνου σας. Εγώ μπορώ να σας βάλω όλο τον χρόνο ενιαίο.</w:t>
      </w:r>
    </w:p>
    <w:p w14:paraId="176E9E44" w14:textId="77777777" w:rsidR="00715E74" w:rsidRDefault="00502A31">
      <w:pPr>
        <w:spacing w:line="600" w:lineRule="auto"/>
        <w:ind w:firstLine="720"/>
        <w:contextualSpacing/>
        <w:jc w:val="both"/>
        <w:rPr>
          <w:rFonts w:eastAsia="Times New Roman" w:cs="Times New Roman"/>
          <w:szCs w:val="24"/>
        </w:rPr>
      </w:pPr>
      <w:r w:rsidRPr="00033FD5">
        <w:rPr>
          <w:rFonts w:eastAsia="Times New Roman" w:cs="Times New Roman"/>
          <w:b/>
          <w:szCs w:val="24"/>
        </w:rPr>
        <w:t>ΟΛΓ</w:t>
      </w:r>
      <w:r w:rsidRPr="00033FD5">
        <w:rPr>
          <w:rFonts w:eastAsia="Times New Roman" w:cs="Times New Roman"/>
          <w:b/>
          <w:szCs w:val="24"/>
        </w:rPr>
        <w:t>Α ΓΕΡΟΒΑΣΙΛΗ (Υπουργός Διοικητικής Ανασυγκρότησης):</w:t>
      </w:r>
      <w:r w:rsidRPr="00033FD5">
        <w:rPr>
          <w:rFonts w:eastAsia="Times New Roman" w:cs="Times New Roman"/>
          <w:szCs w:val="24"/>
        </w:rPr>
        <w:t xml:space="preserve"> </w:t>
      </w:r>
      <w:r>
        <w:rPr>
          <w:rFonts w:eastAsia="Times New Roman" w:cs="Times New Roman"/>
          <w:szCs w:val="24"/>
        </w:rPr>
        <w:t xml:space="preserve">Το αίτημα της ελληνικής κοινωνίας για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του κράτους έχει ξεκινήσει. Η μεταρρύθμιση του κράτους θα ολοκληρωθεί από αυτή</w:t>
      </w:r>
      <w:r>
        <w:rPr>
          <w:rFonts w:eastAsia="Times New Roman" w:cs="Times New Roman"/>
          <w:szCs w:val="24"/>
        </w:rPr>
        <w:t>ν</w:t>
      </w:r>
      <w:r>
        <w:rPr>
          <w:rFonts w:eastAsia="Times New Roman" w:cs="Times New Roman"/>
          <w:szCs w:val="24"/>
        </w:rPr>
        <w:t xml:space="preserve"> την Κυβέρνηση. Άμα με το καλό ποτέ γίνετε </w:t>
      </w:r>
      <w:r>
        <w:rPr>
          <w:rFonts w:eastAsia="Times New Roman" w:cs="Times New Roman"/>
          <w:szCs w:val="24"/>
        </w:rPr>
        <w:t xml:space="preserve">κυβέρνηση </w:t>
      </w:r>
      <w:r>
        <w:rPr>
          <w:rFonts w:eastAsia="Times New Roman" w:cs="Times New Roman"/>
          <w:szCs w:val="24"/>
        </w:rPr>
        <w:t xml:space="preserve">εσείς, φτιάξτε </w:t>
      </w:r>
      <w:r>
        <w:rPr>
          <w:rFonts w:eastAsia="Times New Roman" w:cs="Times New Roman"/>
          <w:szCs w:val="24"/>
        </w:rPr>
        <w:t>ξανά το κομματικό και πελατειακό κράτος, το οποίο στήσατε με επιστημονικό τρόπο, οφείλω να ομολογήσω, τόσα χρόνια.</w:t>
      </w:r>
    </w:p>
    <w:p w14:paraId="176E9E4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76E9E46" w14:textId="77777777" w:rsidR="00715E74" w:rsidRDefault="00502A31">
      <w:pPr>
        <w:spacing w:line="600" w:lineRule="auto"/>
        <w:ind w:firstLine="709"/>
        <w:contextualSpacing/>
        <w:jc w:val="center"/>
        <w:rPr>
          <w:rFonts w:eastAsia="Times New Roman" w:cs="Times New Roman"/>
          <w:szCs w:val="24"/>
        </w:rPr>
      </w:pPr>
      <w:r>
        <w:rPr>
          <w:rFonts w:eastAsia="Times New Roman" w:cs="Times New Roman"/>
          <w:szCs w:val="24"/>
        </w:rPr>
        <w:t xml:space="preserve">(Χειροκροτήματα από τις πτέρυγες </w:t>
      </w:r>
      <w:r w:rsidRPr="001F37D9">
        <w:rPr>
          <w:rFonts w:eastAsia="Times New Roman" w:cs="Times New Roman"/>
          <w:szCs w:val="24"/>
        </w:rPr>
        <w:t>του ΣΥΡΙΖΑ</w:t>
      </w:r>
      <w:r>
        <w:rPr>
          <w:rFonts w:eastAsia="Times New Roman" w:cs="Times New Roman"/>
          <w:szCs w:val="24"/>
        </w:rPr>
        <w:t xml:space="preserve"> και των ΑΝΕΛ</w:t>
      </w:r>
      <w:r w:rsidRPr="001F37D9">
        <w:rPr>
          <w:rFonts w:eastAsia="Times New Roman" w:cs="Times New Roman"/>
          <w:szCs w:val="24"/>
        </w:rPr>
        <w:t>)</w:t>
      </w:r>
    </w:p>
    <w:p w14:paraId="176E9E47" w14:textId="77777777" w:rsidR="00715E74" w:rsidRDefault="00502A31">
      <w:pPr>
        <w:spacing w:line="600" w:lineRule="auto"/>
        <w:ind w:firstLine="720"/>
        <w:contextualSpacing/>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την κυρία Υπουργό.</w:t>
      </w:r>
    </w:p>
    <w:p w14:paraId="176E9E4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ξεκινήσουμε τώρα με τους Κοινοβουλευτικούς Εκπροσώπους.</w:t>
      </w:r>
    </w:p>
    <w:p w14:paraId="176E9E4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Κύριε Θεοχαρόπουλε, νομίζω ότι έχετε συνεννοηθεί με τον κ. </w:t>
      </w:r>
      <w:proofErr w:type="spellStart"/>
      <w:r>
        <w:rPr>
          <w:rFonts w:eastAsia="Times New Roman" w:cs="Times New Roman"/>
          <w:szCs w:val="24"/>
        </w:rPr>
        <w:t>Κατσίκη</w:t>
      </w:r>
      <w:proofErr w:type="spellEnd"/>
      <w:r>
        <w:rPr>
          <w:rFonts w:eastAsia="Times New Roman" w:cs="Times New Roman"/>
          <w:szCs w:val="24"/>
        </w:rPr>
        <w:t xml:space="preserve">. Δεν υπάρχει κάποιο θέμα. Μετά την Κοινοβουλευτική Εκπρόσωπο του ΣΥΡΙΖΑ, την </w:t>
      </w:r>
      <w:r>
        <w:rPr>
          <w:rFonts w:eastAsia="Times New Roman" w:cs="Times New Roman"/>
          <w:szCs w:val="24"/>
        </w:rPr>
        <w:t xml:space="preserve">κ. </w:t>
      </w:r>
      <w:proofErr w:type="spellStart"/>
      <w:r>
        <w:rPr>
          <w:rFonts w:eastAsia="Times New Roman" w:cs="Times New Roman"/>
          <w:szCs w:val="24"/>
        </w:rPr>
        <w:t>Κοζομπόλη</w:t>
      </w:r>
      <w:proofErr w:type="spellEnd"/>
      <w:r>
        <w:rPr>
          <w:rFonts w:eastAsia="Times New Roman" w:cs="Times New Roman"/>
          <w:szCs w:val="24"/>
        </w:rPr>
        <w:t xml:space="preserve">, θα μπει εμβόλιμα ο κ. </w:t>
      </w:r>
      <w:proofErr w:type="spellStart"/>
      <w:r>
        <w:rPr>
          <w:rFonts w:eastAsia="Times New Roman" w:cs="Times New Roman"/>
          <w:szCs w:val="24"/>
        </w:rPr>
        <w:t>Κατσίκης</w:t>
      </w:r>
      <w:proofErr w:type="spellEnd"/>
      <w:r>
        <w:rPr>
          <w:rFonts w:eastAsia="Times New Roman" w:cs="Times New Roman"/>
          <w:szCs w:val="24"/>
        </w:rPr>
        <w:t xml:space="preserve"> και θα συνε</w:t>
      </w:r>
      <w:r>
        <w:rPr>
          <w:rFonts w:eastAsia="Times New Roman" w:cs="Times New Roman"/>
          <w:szCs w:val="24"/>
        </w:rPr>
        <w:t>χίσουμε με τους υπόλοιπους.</w:t>
      </w:r>
    </w:p>
    <w:p w14:paraId="176E9E4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Ορίστε, κύριε Κεφαλογιάννη, έχετε τον λόγο για δώδεκα λεπτά.</w:t>
      </w:r>
    </w:p>
    <w:p w14:paraId="176E9E4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sidRPr="00B374F4">
        <w:rPr>
          <w:rFonts w:eastAsia="Times New Roman" w:cs="Times New Roman"/>
          <w:b/>
          <w:szCs w:val="24"/>
        </w:rPr>
        <w:t>:</w:t>
      </w:r>
      <w:r w:rsidRPr="00B374F4">
        <w:rPr>
          <w:rFonts w:eastAsia="Times New Roman" w:cs="Times New Roman"/>
          <w:szCs w:val="24"/>
        </w:rPr>
        <w:t xml:space="preserve"> </w:t>
      </w:r>
      <w:r>
        <w:rPr>
          <w:rFonts w:eastAsia="Times New Roman" w:cs="Times New Roman"/>
          <w:szCs w:val="24"/>
        </w:rPr>
        <w:t>Ευχαριστώ, κύριε Πρόεδρε.</w:t>
      </w:r>
    </w:p>
    <w:p w14:paraId="176E9E4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Θα ξεκινήσω με τρεις εισαγωγικές παρατηρήσεις, με βάση αυτά που άκουσα από την κυρία Υπουργό.</w:t>
      </w:r>
    </w:p>
    <w:p w14:paraId="176E9E4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Κυρία Υπουργέ, είπατε γι</w:t>
      </w:r>
      <w:r>
        <w:rPr>
          <w:rFonts w:eastAsia="Times New Roman" w:cs="Times New Roman"/>
          <w:szCs w:val="24"/>
        </w:rPr>
        <w:t xml:space="preserve">α παράδειγμα, ότι υπάρχουν επτά χιλιάδες υποψήφιοι, άρα ο διαγωνισμός αποκλείεται να είναι φωτογραφικός. Μα, είναι ξεκάθαρο ότι είναι τελείως διαφορετικό το πόσοι είναι οι υποψήφιοι από το τι ακριβώς περιγράφεται </w:t>
      </w:r>
      <w:r>
        <w:rPr>
          <w:rFonts w:eastAsia="Times New Roman" w:cs="Times New Roman"/>
          <w:szCs w:val="24"/>
        </w:rPr>
        <w:lastRenderedPageBreak/>
        <w:t>μέσα. Και αν παρ’ ελπίδα κάποιος, ενδεχομέν</w:t>
      </w:r>
      <w:r>
        <w:rPr>
          <w:rFonts w:eastAsia="Times New Roman" w:cs="Times New Roman"/>
          <w:szCs w:val="24"/>
        </w:rPr>
        <w:t>ως, έχει παραπάνω προσόντα από κάποιον από τους υποψηφίους -εννοώ σε σχέση με αυτόν τον οποίο θέλετε εσείς να βάλετε στη θέση- είναι ξεκάθαρο ότι υπάρχουν και κάποιες άλλες «δικλίδες» τις οποίες έχετε βάλει στις προκηρύξεις. Άρα, στο τέλος η επιλογή θα είν</w:t>
      </w:r>
      <w:r>
        <w:rPr>
          <w:rFonts w:eastAsia="Times New Roman" w:cs="Times New Roman"/>
          <w:szCs w:val="24"/>
        </w:rPr>
        <w:t>αι αυτή την οποία θέλουν οι δικοί σας οι Υπουργοί. Σε κάθε περίπτωση πάντως είναι φωτογραφικός ο διαγωνισμός.</w:t>
      </w:r>
    </w:p>
    <w:p w14:paraId="176E9E4E"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Άκουσα, επίσης, μια άλλη παρατήρησή σας ότι επειδή ψηφίσατε τον νόμο το 2016, τον ψηφίσατε πριν από δύο χρόνια, άρα δεν ήταν για να γίνουν τα δικά</w:t>
      </w:r>
      <w:r>
        <w:rPr>
          <w:rFonts w:eastAsia="Times New Roman" w:cs="Times New Roman"/>
          <w:szCs w:val="24"/>
        </w:rPr>
        <w:t xml:space="preserve"> σας παιδιά. Μα, ακριβώς για αυτόν τον λόγο δεν τον ψηφίζατε. Τον ψηφίσατε πριν από δύο χρόνια όταν ήσασταν </w:t>
      </w:r>
      <w:r>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xml:space="preserve"> </w:t>
      </w:r>
      <w:r>
        <w:rPr>
          <w:rFonts w:eastAsia="Times New Roman" w:cs="Times New Roman"/>
          <w:szCs w:val="24"/>
        </w:rPr>
        <w:t xml:space="preserve">-και εξακολουθείτε να είστε </w:t>
      </w:r>
      <w:r w:rsidRPr="001850F1">
        <w:rPr>
          <w:rFonts w:eastAsia="Times New Roman" w:cs="Times New Roman"/>
          <w:szCs w:val="24"/>
        </w:rPr>
        <w:t>Κυβέρνηση</w:t>
      </w:r>
      <w:r>
        <w:rPr>
          <w:rFonts w:eastAsia="Times New Roman" w:cs="Times New Roman"/>
          <w:szCs w:val="24"/>
        </w:rPr>
        <w:t xml:space="preserve">- για να δημιουργήσετε τις προϋποθέσεις και να φτάσετε στο σημείο ώστε αυτοί </w:t>
      </w:r>
      <w:r w:rsidRPr="002940B6">
        <w:rPr>
          <w:rFonts w:eastAsia="Times New Roman"/>
          <w:szCs w:val="24"/>
        </w:rPr>
        <w:t>οι οποίοι</w:t>
      </w:r>
      <w:r>
        <w:rPr>
          <w:rFonts w:eastAsia="Times New Roman" w:cs="Times New Roman"/>
          <w:szCs w:val="24"/>
        </w:rPr>
        <w:t xml:space="preserve"> θέλετε πραγματ</w:t>
      </w:r>
      <w:r>
        <w:rPr>
          <w:rFonts w:eastAsia="Times New Roman" w:cs="Times New Roman"/>
          <w:szCs w:val="24"/>
        </w:rPr>
        <w:t xml:space="preserve">ικά να στελεχώσουν τη δημόσια διοίκηση, τα δικά σας παιδιά, να έχουν ακριβώς αυτές τις προϋποθέσεις. Άρα, </w:t>
      </w:r>
      <w:r w:rsidRPr="001878DA">
        <w:rPr>
          <w:rFonts w:eastAsia="Times New Roman" w:cs="Times New Roman"/>
          <w:szCs w:val="24"/>
        </w:rPr>
        <w:t>νομίζω ότι</w:t>
      </w:r>
      <w:r>
        <w:rPr>
          <w:rFonts w:eastAsia="Times New Roman" w:cs="Times New Roman"/>
          <w:szCs w:val="24"/>
        </w:rPr>
        <w:t xml:space="preserve"> και αυτό το επιχείρημα καταρρίπτεται.</w:t>
      </w:r>
    </w:p>
    <w:p w14:paraId="176E9E4F"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Κλείνω με τις εισαγωγικές παρατηρήσεις. Χαίρομαι που παραδεχθήκατε ότι είναι λάθος θεσμικό, και όχι μ</w:t>
      </w:r>
      <w:r>
        <w:rPr>
          <w:rFonts w:eastAsia="Times New Roman" w:cs="Times New Roman"/>
          <w:szCs w:val="24"/>
        </w:rPr>
        <w:t>όνο, η διαβίβαση των φακέλων από τον ΑΣΕΠ προς τα Υπουργεία. Αντιλαμβάνεστε ότι νομικά αυτό καθιστά τη διαδικασία όχι μόνο ακυρώσιμη, αλλά εξ υπαρχής άκυρη. Και σε κάθε περίπτωση ν</w:t>
      </w:r>
      <w:r w:rsidRPr="001878DA">
        <w:rPr>
          <w:rFonts w:eastAsia="Times New Roman" w:cs="Times New Roman"/>
          <w:szCs w:val="24"/>
        </w:rPr>
        <w:t>ομίζω ότι</w:t>
      </w:r>
      <w:r>
        <w:rPr>
          <w:rFonts w:eastAsia="Times New Roman" w:cs="Times New Roman"/>
          <w:szCs w:val="24"/>
        </w:rPr>
        <w:t xml:space="preserve"> όποιος έχει το έννομο συμφέρον </w:t>
      </w:r>
      <w:r w:rsidRPr="00224BE3">
        <w:rPr>
          <w:rFonts w:eastAsia="Times New Roman" w:cs="Times New Roman"/>
          <w:szCs w:val="24"/>
        </w:rPr>
        <w:t>μπορεί να</w:t>
      </w:r>
      <w:r>
        <w:rPr>
          <w:rFonts w:eastAsia="Times New Roman" w:cs="Times New Roman"/>
          <w:szCs w:val="24"/>
        </w:rPr>
        <w:t xml:space="preserve"> προσφύγει. Και σε κάθε πε</w:t>
      </w:r>
      <w:r>
        <w:rPr>
          <w:rFonts w:eastAsia="Times New Roman" w:cs="Times New Roman"/>
          <w:szCs w:val="24"/>
        </w:rPr>
        <w:t>ρίπτωση αυτή η διαδικασία θα ακυρωθεί.</w:t>
      </w:r>
    </w:p>
    <w:p w14:paraId="176E9E50"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Πάμε, </w:t>
      </w:r>
      <w:r w:rsidRPr="00AC526C">
        <w:rPr>
          <w:rFonts w:eastAsia="Times New Roman" w:cs="Times New Roman"/>
          <w:szCs w:val="24"/>
        </w:rPr>
        <w:t>όμως</w:t>
      </w:r>
      <w:r>
        <w:rPr>
          <w:rFonts w:eastAsia="Times New Roman" w:cs="Times New Roman"/>
          <w:szCs w:val="24"/>
        </w:rPr>
        <w:t xml:space="preserve">, </w:t>
      </w:r>
      <w:r w:rsidRPr="002170BF">
        <w:rPr>
          <w:rFonts w:eastAsia="Times New Roman" w:cs="Times New Roman"/>
          <w:szCs w:val="24"/>
        </w:rPr>
        <w:t>κυρίες και κύριοι συνάδελφοι,</w:t>
      </w:r>
      <w:r>
        <w:rPr>
          <w:rFonts w:eastAsia="Times New Roman" w:cs="Times New Roman"/>
          <w:szCs w:val="24"/>
        </w:rPr>
        <w:t xml:space="preserve"> γενικά να δούμε κάποια ζητήματα, γιατί σε αυτή</w:t>
      </w:r>
      <w:r>
        <w:rPr>
          <w:rFonts w:eastAsia="Times New Roman" w:cs="Times New Roman"/>
          <w:szCs w:val="24"/>
        </w:rPr>
        <w:t>ν</w:t>
      </w:r>
      <w:r>
        <w:rPr>
          <w:rFonts w:eastAsia="Times New Roman" w:cs="Times New Roman"/>
          <w:szCs w:val="24"/>
        </w:rPr>
        <w:t xml:space="preserve"> τη Αίθουσα </w:t>
      </w:r>
      <w:r w:rsidRPr="00E57B5A">
        <w:rPr>
          <w:rFonts w:eastAsia="Times New Roman" w:cs="Times New Roman"/>
          <w:szCs w:val="24"/>
        </w:rPr>
        <w:t>πρέπει να</w:t>
      </w:r>
      <w:r>
        <w:rPr>
          <w:rFonts w:eastAsia="Times New Roman" w:cs="Times New Roman"/>
          <w:szCs w:val="24"/>
        </w:rPr>
        <w:t xml:space="preserve"> μιλάμε και με αριθμούς, με στοιχεία και όχι να κάνουμε μόνο μια απλή αντιπαράθεση ιδεών. </w:t>
      </w:r>
    </w:p>
    <w:p w14:paraId="176E9E51" w14:textId="77777777" w:rsidR="00715E74" w:rsidRDefault="00502A31">
      <w:pPr>
        <w:tabs>
          <w:tab w:val="left" w:pos="3873"/>
        </w:tabs>
        <w:spacing w:line="600" w:lineRule="auto"/>
        <w:ind w:firstLine="720"/>
        <w:contextualSpacing/>
        <w:jc w:val="both"/>
        <w:rPr>
          <w:rFonts w:eastAsia="Times New Roman" w:cs="Times New Roman"/>
          <w:szCs w:val="24"/>
        </w:rPr>
      </w:pPr>
      <w:r w:rsidRPr="001878DA">
        <w:rPr>
          <w:rFonts w:eastAsia="Times New Roman" w:cs="Times New Roman"/>
          <w:szCs w:val="24"/>
        </w:rPr>
        <w:t>Νομίζω ότι</w:t>
      </w:r>
      <w:r>
        <w:rPr>
          <w:rFonts w:eastAsia="Times New Roman" w:cs="Times New Roman"/>
          <w:szCs w:val="24"/>
        </w:rPr>
        <w:t xml:space="preserve"> μια από τις βασικές σας εξαγγελίες, κυρία Υπουργέ, ακόμα και στις δηλώσεις σας όταν αναλάβατε το Υπουργείο, αλλά και γενικότερα </w:t>
      </w:r>
      <w:r>
        <w:rPr>
          <w:rFonts w:eastAsia="Times New Roman" w:cs="Times New Roman"/>
          <w:szCs w:val="24"/>
        </w:rPr>
        <w:t xml:space="preserve">ως </w:t>
      </w:r>
      <w:r w:rsidRPr="001850F1">
        <w:rPr>
          <w:rFonts w:eastAsia="Times New Roman" w:cs="Times New Roman"/>
          <w:szCs w:val="24"/>
        </w:rPr>
        <w:t>Κυβέρνηση</w:t>
      </w:r>
      <w:r>
        <w:rPr>
          <w:rFonts w:eastAsia="Times New Roman" w:cs="Times New Roman"/>
          <w:szCs w:val="24"/>
        </w:rPr>
        <w:t xml:space="preserve">, ήταν η κατάργηση του πελατειακού κράτους. </w:t>
      </w:r>
    </w:p>
    <w:p w14:paraId="176E9E52"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εδώ </w:t>
      </w:r>
      <w:r>
        <w:rPr>
          <w:rFonts w:eastAsia="Times New Roman" w:cs="Times New Roman"/>
          <w:szCs w:val="24"/>
        </w:rPr>
        <w:t xml:space="preserve">ως </w:t>
      </w:r>
      <w:r w:rsidRPr="005C7DB8">
        <w:rPr>
          <w:rFonts w:eastAsia="Times New Roman" w:cs="Times New Roman"/>
          <w:szCs w:val="24"/>
        </w:rPr>
        <w:t>Αντιπολίτευση</w:t>
      </w:r>
      <w:r>
        <w:rPr>
          <w:rFonts w:eastAsia="Times New Roman" w:cs="Times New Roman"/>
          <w:szCs w:val="24"/>
        </w:rPr>
        <w:t xml:space="preserve"> καταγγέλλουμε ότι τα τριάμισι τελευταία χ</w:t>
      </w:r>
      <w:r>
        <w:rPr>
          <w:rFonts w:eastAsia="Times New Roman" w:cs="Times New Roman"/>
          <w:szCs w:val="24"/>
        </w:rPr>
        <w:t>ρόνια στην ουσία έχετε καταστεί ασυνεπείς. Και βεβαίως δείχνετε με τις συγκεκριμένες πράξεις και παραλεί</w:t>
      </w:r>
      <w:r>
        <w:rPr>
          <w:rFonts w:eastAsia="Times New Roman" w:cs="Times New Roman"/>
          <w:szCs w:val="24"/>
        </w:rPr>
        <w:lastRenderedPageBreak/>
        <w:t>ψεις ότι όχι μόνο δεν πολεμήσατε το πελατειακό κράτος -</w:t>
      </w:r>
      <w:r w:rsidRPr="002F7918">
        <w:rPr>
          <w:rFonts w:eastAsia="Times New Roman" w:cs="Times New Roman"/>
          <w:szCs w:val="24"/>
        </w:rPr>
        <w:t>το οποίο</w:t>
      </w:r>
      <w:r>
        <w:rPr>
          <w:rFonts w:eastAsia="Times New Roman" w:cs="Times New Roman"/>
          <w:szCs w:val="24"/>
        </w:rPr>
        <w:t xml:space="preserve"> εσείς όταν ήσασταν </w:t>
      </w:r>
      <w:r>
        <w:rPr>
          <w:rFonts w:eastAsia="Times New Roman" w:cs="Times New Roman"/>
          <w:szCs w:val="24"/>
        </w:rPr>
        <w:t>α</w:t>
      </w:r>
      <w:r w:rsidRPr="005C7DB8">
        <w:rPr>
          <w:rFonts w:eastAsia="Times New Roman" w:cs="Times New Roman"/>
          <w:szCs w:val="24"/>
        </w:rPr>
        <w:t>ντιπολίτευση</w:t>
      </w:r>
      <w:r>
        <w:rPr>
          <w:rFonts w:eastAsia="Times New Roman" w:cs="Times New Roman"/>
          <w:szCs w:val="24"/>
        </w:rPr>
        <w:t xml:space="preserve"> </w:t>
      </w:r>
      <w:r>
        <w:rPr>
          <w:rFonts w:eastAsia="Times New Roman" w:cs="Times New Roman"/>
          <w:szCs w:val="24"/>
        </w:rPr>
        <w:t xml:space="preserve">λέγατε ότι όταν θα γινόσασταν </w:t>
      </w:r>
      <w:r>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xml:space="preserve"> </w:t>
      </w:r>
      <w:r>
        <w:rPr>
          <w:rFonts w:eastAsia="Times New Roman" w:cs="Times New Roman"/>
          <w:szCs w:val="24"/>
        </w:rPr>
        <w:t>θα το καταπολεμ</w:t>
      </w:r>
      <w:r>
        <w:rPr>
          <w:rFonts w:eastAsia="Times New Roman" w:cs="Times New Roman"/>
          <w:szCs w:val="24"/>
        </w:rPr>
        <w:t xml:space="preserve">ούσατε- αλλά στην ουσία το εκθρέψατε, το γιγαντώσατε. Και δυστυχώς με κάποιες συγκεκριμένες νομοθετικές πρωτοβουλίες, τις οποίες λάβατε, αυτή η γιγάντωση έχετε την ελπίδα ότι αργότερα, όταν θα ξαναγίνεται </w:t>
      </w:r>
      <w:r>
        <w:rPr>
          <w:rFonts w:eastAsia="Times New Roman" w:cs="Times New Roman"/>
          <w:szCs w:val="24"/>
        </w:rPr>
        <w:t>α</w:t>
      </w:r>
      <w:r w:rsidRPr="005C7DB8">
        <w:rPr>
          <w:rFonts w:eastAsia="Times New Roman" w:cs="Times New Roman"/>
          <w:szCs w:val="24"/>
        </w:rPr>
        <w:t>ντιπολίτευση</w:t>
      </w:r>
      <w:r>
        <w:rPr>
          <w:rFonts w:eastAsia="Times New Roman" w:cs="Times New Roman"/>
          <w:szCs w:val="24"/>
        </w:rPr>
        <w:t>, θα αποτελέσει τη ναρκοθέτηση για την</w:t>
      </w:r>
      <w:r>
        <w:rPr>
          <w:rFonts w:eastAsia="Times New Roman" w:cs="Times New Roman"/>
          <w:szCs w:val="24"/>
        </w:rPr>
        <w:t xml:space="preserve"> επόμενη κ</w:t>
      </w:r>
      <w:r w:rsidRPr="001850F1">
        <w:rPr>
          <w:rFonts w:eastAsia="Times New Roman" w:cs="Times New Roman"/>
          <w:szCs w:val="24"/>
        </w:rPr>
        <w:t>υβέρνηση</w:t>
      </w:r>
      <w:r>
        <w:rPr>
          <w:rFonts w:eastAsia="Times New Roman" w:cs="Times New Roman"/>
          <w:szCs w:val="24"/>
        </w:rPr>
        <w:t xml:space="preserve"> του Κυριάκου Μητσοτάκη.</w:t>
      </w:r>
    </w:p>
    <w:p w14:paraId="176E9E53"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Πάμε, λοιπόν, να δούμε τι κάνατε όλα αυτά τα χρόνια. Αποκαλύψαμε ότι με τον νόμο τον οποίο περάσατε, δηλαδή με τον ν.4368/2016, δημιουργήσατε δεκατέσσερις αμειβόμενες επιτροπές και ομάδες εργασίας σε μια δημόσια δ</w:t>
      </w:r>
      <w:r>
        <w:rPr>
          <w:rFonts w:eastAsia="Times New Roman" w:cs="Times New Roman"/>
          <w:szCs w:val="24"/>
        </w:rPr>
        <w:t xml:space="preserve">ιοίκηση που, δυστυχώς, έχει πληθώρα δομών και ανθρώπων. Βεβαίως ουδείς στη δική σας </w:t>
      </w:r>
      <w:r w:rsidRPr="001850F1">
        <w:rPr>
          <w:rFonts w:eastAsia="Times New Roman" w:cs="Times New Roman"/>
          <w:szCs w:val="24"/>
        </w:rPr>
        <w:t>Κυβέρνηση</w:t>
      </w:r>
      <w:r>
        <w:rPr>
          <w:rFonts w:eastAsia="Times New Roman" w:cs="Times New Roman"/>
          <w:szCs w:val="24"/>
        </w:rPr>
        <w:t xml:space="preserve"> ούτε από την Κοινοβουλευτική Ομάδα του </w:t>
      </w:r>
      <w:r w:rsidRPr="009E3DD6">
        <w:rPr>
          <w:rFonts w:eastAsia="Times New Roman" w:cs="Times New Roman"/>
          <w:szCs w:val="24"/>
        </w:rPr>
        <w:t>ΣΥΡΙΖΑ</w:t>
      </w:r>
      <w:r>
        <w:rPr>
          <w:rFonts w:eastAsia="Times New Roman" w:cs="Times New Roman"/>
          <w:szCs w:val="24"/>
        </w:rPr>
        <w:t xml:space="preserve"> ούτε και από την Κοινοβουλευτική Ομάδα των Ανεξαρτήτων Ελλήνων, το θεώρησε αυτό ως συνέχιση του πελατειακού κράτους.</w:t>
      </w:r>
    </w:p>
    <w:p w14:paraId="176E9E54"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Παρουσιάσαμε ως </w:t>
      </w:r>
      <w:r w:rsidRPr="00391AB7">
        <w:rPr>
          <w:rFonts w:eastAsia="Times New Roman" w:cs="Times New Roman"/>
          <w:szCs w:val="24"/>
        </w:rPr>
        <w:t>Νέα Δημοκρατία</w:t>
      </w:r>
      <w:r>
        <w:rPr>
          <w:rFonts w:eastAsia="Times New Roman" w:cs="Times New Roman"/>
          <w:szCs w:val="24"/>
        </w:rPr>
        <w:t xml:space="preserve"> στοιχεία που έδειχναν ότι δημιουργήσατε </w:t>
      </w:r>
      <w:proofErr w:type="spellStart"/>
      <w:r>
        <w:rPr>
          <w:rFonts w:eastAsia="Times New Roman" w:cs="Times New Roman"/>
          <w:szCs w:val="24"/>
        </w:rPr>
        <w:t>εκατόν</w:t>
      </w:r>
      <w:proofErr w:type="spellEnd"/>
      <w:r>
        <w:rPr>
          <w:rFonts w:eastAsia="Times New Roman" w:cs="Times New Roman"/>
          <w:szCs w:val="24"/>
        </w:rPr>
        <w:t xml:space="preserve"> είκοσι μία νέες δομές υπό τη </w:t>
      </w:r>
      <w:r>
        <w:rPr>
          <w:rFonts w:eastAsia="Times New Roman" w:cs="Times New Roman"/>
          <w:szCs w:val="24"/>
        </w:rPr>
        <w:lastRenderedPageBreak/>
        <w:t xml:space="preserve">μορφή νομικών προσώπων και γραμματειών. Βεβαίως και πάλι κανείς από τις Κοινοβουλευτικές Ομάδες των </w:t>
      </w:r>
      <w:r w:rsidRPr="009E3DD6">
        <w:rPr>
          <w:rFonts w:eastAsia="Times New Roman" w:cs="Times New Roman"/>
          <w:szCs w:val="24"/>
        </w:rPr>
        <w:t>ΣΥΡΙΖΑ</w:t>
      </w:r>
      <w:r>
        <w:rPr>
          <w:rFonts w:eastAsia="Times New Roman" w:cs="Times New Roman"/>
          <w:szCs w:val="24"/>
        </w:rPr>
        <w:t xml:space="preserve"> και των Ανεξαρτήτων Ελλήνων δεν έδειξε ότ</w:t>
      </w:r>
      <w:r>
        <w:rPr>
          <w:rFonts w:eastAsia="Times New Roman" w:cs="Times New Roman"/>
          <w:szCs w:val="24"/>
        </w:rPr>
        <w:t xml:space="preserve">ι ενοχλείται. </w:t>
      </w:r>
    </w:p>
    <w:p w14:paraId="176E9E55"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Σας αποδείξαμε ότι στις ογδόντα έξι από τις </w:t>
      </w:r>
      <w:proofErr w:type="spellStart"/>
      <w:r>
        <w:rPr>
          <w:rFonts w:eastAsia="Times New Roman" w:cs="Times New Roman"/>
          <w:szCs w:val="24"/>
        </w:rPr>
        <w:t>εκατόν</w:t>
      </w:r>
      <w:proofErr w:type="spellEnd"/>
      <w:r>
        <w:rPr>
          <w:rFonts w:eastAsia="Times New Roman" w:cs="Times New Roman"/>
          <w:szCs w:val="24"/>
        </w:rPr>
        <w:t xml:space="preserve"> είκοσι μία νέες δομές αναφερόταν πρόσληψη προσωπικού και όχι ο ακριβής αριθμός. Άρα αντιλαμβάνεστε σε τι δημοσιονομικό εκτροχιασμό οδηγείτε το κράτος. Δηλαδή για δύο από τις τρεις νέες δομές</w:t>
      </w:r>
      <w:r>
        <w:rPr>
          <w:rFonts w:eastAsia="Times New Roman" w:cs="Times New Roman"/>
          <w:szCs w:val="24"/>
        </w:rPr>
        <w:t xml:space="preserve"> τις οποίες δημιουργήσατε δεν προβλέπατε ακριβή αριθμό αυτών των οποίων θα προσλαμβάνατε ως προσωπικό. Βεβαίως καμμία αντίδραση δεν υπήρξε τόσο από τους Βουλευτές των Ανεξαρτήτων Ελλήνων όσο και από τους Βουλευτές του ΣΥΡΙΖΑ.</w:t>
      </w:r>
    </w:p>
    <w:p w14:paraId="176E9E56"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Επίσης, καμμία αντίδραση δεν υ</w:t>
      </w:r>
      <w:r>
        <w:rPr>
          <w:rFonts w:eastAsia="Times New Roman" w:cs="Times New Roman"/>
          <w:szCs w:val="24"/>
        </w:rPr>
        <w:t xml:space="preserve">πήρξε όταν καταγγείλαμε την αλόγιστη πρόσληψη συμβασιούχων. Αντί η </w:t>
      </w:r>
      <w:r w:rsidRPr="001850F1">
        <w:rPr>
          <w:rFonts w:eastAsia="Times New Roman" w:cs="Times New Roman"/>
          <w:szCs w:val="24"/>
        </w:rPr>
        <w:t>Κυβέρνηση</w:t>
      </w:r>
      <w:r>
        <w:rPr>
          <w:rFonts w:eastAsia="Times New Roman" w:cs="Times New Roman"/>
          <w:szCs w:val="24"/>
        </w:rPr>
        <w:t xml:space="preserve"> να εκπονήσει ένα σχέδιο για τη μη οριοθέτηση του ξεχαρβαλωμένου δημόσιου τομέα και στη συνέχεια να εκδώσετε πράγματι σταθερά περιγράμματα για την κάλυψη των θέσεων, προχωρήσατε σε ένα τέχνασμα, κυρία</w:t>
      </w:r>
      <w:r w:rsidRPr="00390D90">
        <w:rPr>
          <w:rFonts w:eastAsia="Times New Roman" w:cs="Times New Roman"/>
          <w:szCs w:val="24"/>
        </w:rPr>
        <w:t xml:space="preserve"> Υπουργέ,</w:t>
      </w:r>
      <w:r>
        <w:rPr>
          <w:rFonts w:eastAsia="Times New Roman" w:cs="Times New Roman"/>
          <w:szCs w:val="24"/>
        </w:rPr>
        <w:t xml:space="preserve"> ώστε να προσληφθούν οπουδήποτε όσο γίνεται περ</w:t>
      </w:r>
      <w:r>
        <w:rPr>
          <w:rFonts w:eastAsia="Times New Roman" w:cs="Times New Roman"/>
          <w:szCs w:val="24"/>
        </w:rPr>
        <w:t xml:space="preserve">ισσότεροι. </w:t>
      </w:r>
    </w:p>
    <w:p w14:paraId="176E9E57"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Μέσα σε μόνο δύο χρόνια αυξήσατε κατά είκοσι χιλιάδες τους συμβασιούχους, σπάζοντας το φράγμα των εκατό χιλιάδων σε έναν δημόσιο τομέα όπου αυτή τη στιγμή υπάρχουν περίπου εξακόσιες χιλιάδες μόνιμοι δημόσιοι υπάλληλοι. Μάλιστα, ο έκτακτος αριθμ</w:t>
      </w:r>
      <w:r>
        <w:rPr>
          <w:rFonts w:eastAsia="Times New Roman" w:cs="Times New Roman"/>
          <w:szCs w:val="24"/>
        </w:rPr>
        <w:t xml:space="preserve">ός έχει διπλασιαστεί σε σχέση με το 2014. Από εβδομήντα τρεις χιλιάδες τον Δεκέμβριο του 2014, τον πήγατε τον Φεβρουάριο του 2018 στους </w:t>
      </w:r>
      <w:proofErr w:type="spellStart"/>
      <w:r>
        <w:rPr>
          <w:rFonts w:eastAsia="Times New Roman" w:cs="Times New Roman"/>
          <w:szCs w:val="24"/>
        </w:rPr>
        <w:t>εκατόν</w:t>
      </w:r>
      <w:proofErr w:type="spellEnd"/>
      <w:r>
        <w:rPr>
          <w:rFonts w:eastAsia="Times New Roman" w:cs="Times New Roman"/>
          <w:szCs w:val="24"/>
        </w:rPr>
        <w:t xml:space="preserve"> είκοσι επτά χιλιάδες. </w:t>
      </w:r>
    </w:p>
    <w:p w14:paraId="176E9E58"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w:t>
      </w:r>
      <w:r w:rsidRPr="00E57B5A">
        <w:rPr>
          <w:rFonts w:eastAsia="Times New Roman" w:cs="Times New Roman"/>
          <w:szCs w:val="24"/>
        </w:rPr>
        <w:t xml:space="preserve">πρέπει </w:t>
      </w:r>
      <w:r>
        <w:rPr>
          <w:rFonts w:eastAsia="Times New Roman" w:cs="Times New Roman"/>
          <w:szCs w:val="24"/>
        </w:rPr>
        <w:t>κάποιος</w:t>
      </w:r>
      <w:r>
        <w:rPr>
          <w:rFonts w:eastAsia="Times New Roman" w:cs="Times New Roman"/>
          <w:szCs w:val="24"/>
        </w:rPr>
        <w:t xml:space="preserve"> να πει ότι είναι πρώτη φορά από συστάσεως </w:t>
      </w:r>
      <w:r w:rsidRPr="00B93758">
        <w:rPr>
          <w:rFonts w:eastAsia="Times New Roman" w:cs="Times New Roman"/>
          <w:szCs w:val="24"/>
        </w:rPr>
        <w:t xml:space="preserve">ελληνικού </w:t>
      </w:r>
      <w:r>
        <w:rPr>
          <w:rFonts w:eastAsia="Times New Roman" w:cs="Times New Roman"/>
          <w:szCs w:val="24"/>
        </w:rPr>
        <w:t>κράτους όπου έν</w:t>
      </w:r>
      <w:r>
        <w:rPr>
          <w:rFonts w:eastAsia="Times New Roman" w:cs="Times New Roman"/>
          <w:szCs w:val="24"/>
        </w:rPr>
        <w:t>ας Έλληνας Πρωθυπουργός διαθέτει σαράντα δύο δομές για την υποστήριξή του, στην οποία περιλαμβάνονται ένας Αντιπρόεδρος, τρεις Υπουργοί Επικρατείας και ένας Υπουργός. Είναι στοιχεία, κυρία</w:t>
      </w:r>
      <w:r w:rsidRPr="00390D90">
        <w:rPr>
          <w:rFonts w:eastAsia="Times New Roman" w:cs="Times New Roman"/>
          <w:szCs w:val="24"/>
        </w:rPr>
        <w:t xml:space="preserve"> Υπουργέ</w:t>
      </w:r>
      <w:r>
        <w:rPr>
          <w:rFonts w:eastAsia="Times New Roman" w:cs="Times New Roman"/>
          <w:szCs w:val="24"/>
        </w:rPr>
        <w:t>. Και θα ήθελα στη δευτερολογία σας αν κάτι από αυτά που λέω</w:t>
      </w:r>
      <w:r>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rPr>
        <w:t xml:space="preserve">μη αληθές, να το διαψεύσετε. </w:t>
      </w:r>
    </w:p>
    <w:p w14:paraId="176E9E59"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βέβαια δείγμα γραφής αυτής της αριστερής </w:t>
      </w:r>
      <w:proofErr w:type="spellStart"/>
      <w:r>
        <w:rPr>
          <w:rFonts w:eastAsia="Times New Roman" w:cs="Times New Roman"/>
          <w:szCs w:val="24"/>
        </w:rPr>
        <w:t>αποκομματικοποίησης</w:t>
      </w:r>
      <w:proofErr w:type="spellEnd"/>
      <w:r>
        <w:rPr>
          <w:rFonts w:eastAsia="Times New Roman" w:cs="Times New Roman"/>
          <w:szCs w:val="24"/>
        </w:rPr>
        <w:t xml:space="preserve"> του κράτους είναι η επιλογή των </w:t>
      </w:r>
      <w:r>
        <w:rPr>
          <w:rFonts w:eastAsia="Times New Roman" w:cs="Times New Roman"/>
          <w:szCs w:val="24"/>
        </w:rPr>
        <w:t xml:space="preserve">γραμματέων </w:t>
      </w:r>
      <w:r>
        <w:rPr>
          <w:rFonts w:eastAsia="Times New Roman" w:cs="Times New Roman"/>
          <w:szCs w:val="24"/>
        </w:rPr>
        <w:t xml:space="preserve">των Υπουργείων. Εν </w:t>
      </w:r>
      <w:proofErr w:type="spellStart"/>
      <w:r>
        <w:rPr>
          <w:rFonts w:eastAsia="Times New Roman" w:cs="Times New Roman"/>
          <w:szCs w:val="24"/>
        </w:rPr>
        <w:t>πρώτοις</w:t>
      </w:r>
      <w:proofErr w:type="spellEnd"/>
      <w:r>
        <w:rPr>
          <w:rFonts w:eastAsia="Times New Roman" w:cs="Times New Roman"/>
          <w:szCs w:val="24"/>
        </w:rPr>
        <w:t xml:space="preserve">, η </w:t>
      </w:r>
      <w:r w:rsidRPr="001850F1">
        <w:rPr>
          <w:rFonts w:eastAsia="Times New Roman" w:cs="Times New Roman"/>
          <w:szCs w:val="24"/>
        </w:rPr>
        <w:t>Κυβέρνηση</w:t>
      </w:r>
      <w:r>
        <w:rPr>
          <w:rFonts w:eastAsia="Times New Roman" w:cs="Times New Roman"/>
          <w:szCs w:val="24"/>
        </w:rPr>
        <w:t xml:space="preserve"> έλαβε μια αναιτιολόγητη απόφαση, όσον αφορά </w:t>
      </w:r>
      <w:r>
        <w:rPr>
          <w:rFonts w:eastAsia="Times New Roman" w:cs="Times New Roman"/>
          <w:szCs w:val="24"/>
        </w:rPr>
        <w:t>σ</w:t>
      </w:r>
      <w:r>
        <w:rPr>
          <w:rFonts w:eastAsia="Times New Roman" w:cs="Times New Roman"/>
          <w:szCs w:val="24"/>
        </w:rPr>
        <w:t>την αύξηση του αρ</w:t>
      </w:r>
      <w:r>
        <w:rPr>
          <w:rFonts w:eastAsia="Times New Roman" w:cs="Times New Roman"/>
          <w:szCs w:val="24"/>
        </w:rPr>
        <w:t xml:space="preserve">ιθμού των </w:t>
      </w:r>
      <w:r>
        <w:rPr>
          <w:rFonts w:eastAsia="Times New Roman" w:cs="Times New Roman"/>
          <w:szCs w:val="24"/>
        </w:rPr>
        <w:t xml:space="preserve">γραμματέων </w:t>
      </w:r>
      <w:r>
        <w:rPr>
          <w:rFonts w:eastAsia="Times New Roman" w:cs="Times New Roman"/>
          <w:szCs w:val="24"/>
        </w:rPr>
        <w:t xml:space="preserve">των Υπουργείων. Πέραν βεβαίως των πολλών </w:t>
      </w:r>
      <w:r>
        <w:rPr>
          <w:rFonts w:eastAsia="Times New Roman" w:cs="Times New Roman"/>
          <w:szCs w:val="24"/>
        </w:rPr>
        <w:lastRenderedPageBreak/>
        <w:t xml:space="preserve">γενικών </w:t>
      </w:r>
      <w:r>
        <w:rPr>
          <w:rFonts w:eastAsia="Times New Roman" w:cs="Times New Roman"/>
          <w:szCs w:val="24"/>
        </w:rPr>
        <w:t xml:space="preserve">και </w:t>
      </w:r>
      <w:r>
        <w:rPr>
          <w:rFonts w:eastAsia="Times New Roman" w:cs="Times New Roman"/>
          <w:szCs w:val="24"/>
        </w:rPr>
        <w:t>ειδικών γραμματέων</w:t>
      </w:r>
      <w:r>
        <w:rPr>
          <w:rFonts w:eastAsia="Times New Roman" w:cs="Times New Roman"/>
          <w:szCs w:val="24"/>
        </w:rPr>
        <w:t xml:space="preserve">, δημιουργήσατε νέες γενιές </w:t>
      </w:r>
      <w:r>
        <w:rPr>
          <w:rFonts w:eastAsia="Times New Roman" w:cs="Times New Roman"/>
          <w:szCs w:val="24"/>
        </w:rPr>
        <w:t>γραμματέων</w:t>
      </w:r>
      <w:r>
        <w:rPr>
          <w:rFonts w:eastAsia="Times New Roman" w:cs="Times New Roman"/>
          <w:szCs w:val="24"/>
        </w:rPr>
        <w:t>, τους τομεακούς και τους διοικητικούς, καθώς επίσης και μια σειρά από ζεύγη, όπως ειδικούς τομεακούς και τους αναπληρωτές του</w:t>
      </w:r>
      <w:r>
        <w:rPr>
          <w:rFonts w:eastAsia="Times New Roman" w:cs="Times New Roman"/>
          <w:szCs w:val="24"/>
        </w:rPr>
        <w:t>ς.</w:t>
      </w:r>
    </w:p>
    <w:p w14:paraId="176E9E5A" w14:textId="77777777" w:rsidR="00715E74" w:rsidRDefault="00502A31">
      <w:pPr>
        <w:spacing w:line="600" w:lineRule="auto"/>
        <w:contextualSpacing/>
        <w:jc w:val="both"/>
        <w:rPr>
          <w:rFonts w:eastAsia="Times New Roman"/>
          <w:szCs w:val="24"/>
        </w:rPr>
      </w:pPr>
      <w:r>
        <w:rPr>
          <w:rFonts w:eastAsia="Times New Roman"/>
          <w:szCs w:val="24"/>
        </w:rPr>
        <w:t xml:space="preserve">Στα τέλη του Ιανουαρίου του 2018 ο αριθμός των </w:t>
      </w:r>
      <w:r>
        <w:rPr>
          <w:rFonts w:eastAsia="Times New Roman"/>
          <w:szCs w:val="24"/>
        </w:rPr>
        <w:t xml:space="preserve">γραμματέων </w:t>
      </w:r>
      <w:r>
        <w:rPr>
          <w:rFonts w:eastAsia="Times New Roman"/>
          <w:szCs w:val="24"/>
        </w:rPr>
        <w:t xml:space="preserve">των Υπουργείων αυξήθηκε από εξήντα πέντε σε </w:t>
      </w:r>
      <w:proofErr w:type="spellStart"/>
      <w:r>
        <w:rPr>
          <w:rFonts w:eastAsia="Times New Roman"/>
          <w:szCs w:val="24"/>
        </w:rPr>
        <w:t>εκατόν</w:t>
      </w:r>
      <w:proofErr w:type="spellEnd"/>
      <w:r>
        <w:rPr>
          <w:rFonts w:eastAsia="Times New Roman"/>
          <w:szCs w:val="24"/>
        </w:rPr>
        <w:t xml:space="preserve"> πενήντα έξι. Σχεδόν, κυρία Υπουργέ, τους τριπλασιάσατε.</w:t>
      </w:r>
    </w:p>
    <w:p w14:paraId="176E9E5B" w14:textId="77777777" w:rsidR="00715E74" w:rsidRDefault="00502A31">
      <w:pPr>
        <w:spacing w:line="600" w:lineRule="auto"/>
        <w:ind w:firstLine="720"/>
        <w:contextualSpacing/>
        <w:jc w:val="both"/>
        <w:rPr>
          <w:rFonts w:eastAsia="Times New Roman"/>
          <w:szCs w:val="24"/>
        </w:rPr>
      </w:pPr>
      <w:r>
        <w:rPr>
          <w:rFonts w:eastAsia="Times New Roman"/>
          <w:szCs w:val="24"/>
        </w:rPr>
        <w:t>Παρά την έντονη αντίδραση της Νέας Δημοκρατίας, δυστυχώς προχωρήσατε και στο επόμενο βήμ</w:t>
      </w:r>
      <w:r>
        <w:rPr>
          <w:rFonts w:eastAsia="Times New Roman"/>
          <w:szCs w:val="24"/>
        </w:rPr>
        <w:t xml:space="preserve">α. Προκηρύξατε όλες τις θέσεις των </w:t>
      </w:r>
      <w:r>
        <w:rPr>
          <w:rFonts w:eastAsia="Times New Roman"/>
          <w:szCs w:val="24"/>
        </w:rPr>
        <w:t xml:space="preserve">γραμματέων </w:t>
      </w:r>
      <w:r>
        <w:rPr>
          <w:rFonts w:eastAsia="Times New Roman"/>
          <w:szCs w:val="24"/>
        </w:rPr>
        <w:t>αυτών με βάση τη διαδικασία του ν.4369/2016, τον οποίο εσείς ψηφίσατε. Βεβαίως εδώ ακολουθήσατε μια δοκιμασμένη, θα έλεγα, πελατειακή πολιτική.</w:t>
      </w:r>
    </w:p>
    <w:p w14:paraId="176E9E5C"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Πρώτα, δηλαδή, επιλέξατε τον </w:t>
      </w:r>
      <w:r>
        <w:rPr>
          <w:rFonts w:eastAsia="Times New Roman"/>
          <w:szCs w:val="24"/>
        </w:rPr>
        <w:t xml:space="preserve">γραμματέα </w:t>
      </w:r>
      <w:r>
        <w:rPr>
          <w:rFonts w:eastAsia="Times New Roman"/>
          <w:szCs w:val="24"/>
        </w:rPr>
        <w:t xml:space="preserve">της </w:t>
      </w:r>
      <w:r>
        <w:rPr>
          <w:rFonts w:eastAsia="Times New Roman"/>
          <w:szCs w:val="24"/>
        </w:rPr>
        <w:t xml:space="preserve">αρεσκείας </w:t>
      </w:r>
      <w:r>
        <w:rPr>
          <w:rFonts w:eastAsia="Times New Roman"/>
          <w:szCs w:val="24"/>
        </w:rPr>
        <w:t xml:space="preserve">σας και μετά </w:t>
      </w:r>
      <w:r>
        <w:rPr>
          <w:rFonts w:eastAsia="Times New Roman"/>
          <w:szCs w:val="24"/>
        </w:rPr>
        <w:t>είδατε τι απαιτήσεις πρέπει να έχει η κάθε θέση. Σε περίπτωση που ο εκλεκτός αυτός δεν έχει αυτές τις προϋποθέσεις, τότε ωστόσο -χειρότερο βεβαίως για τη θέση, αλλά σε κάθε περίπτωση όπως σας είπα και στην αρχή της ομιλίας μου-, δημιουργείτε και τις δικλεί</w:t>
      </w:r>
      <w:r>
        <w:rPr>
          <w:rFonts w:eastAsia="Times New Roman"/>
          <w:szCs w:val="24"/>
        </w:rPr>
        <w:t xml:space="preserve">δες, ώστε να αποκλειστούν οι επτά ή οκτώ χιλιάδες που θα παρουσιαστούν, οι οποίοι ίσως έχουν την </w:t>
      </w:r>
      <w:r>
        <w:rPr>
          <w:rFonts w:eastAsia="Times New Roman"/>
          <w:szCs w:val="24"/>
        </w:rPr>
        <w:lastRenderedPageBreak/>
        <w:t xml:space="preserve">ελπίδα ότι ενδεχομένως θα μπορούσαν να καλύψουν αυτήν τη θέση. Σε κάθε περίπτωση γνωρίζουμε πολύ καλά ότι αυτές οι θέσεις είναι από πριν δοσμένες στους δικούς </w:t>
      </w:r>
      <w:r>
        <w:rPr>
          <w:rFonts w:eastAsia="Times New Roman"/>
          <w:szCs w:val="24"/>
        </w:rPr>
        <w:t>σας ανθρώπους.</w:t>
      </w:r>
    </w:p>
    <w:p w14:paraId="176E9E5D"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Σας αναφέρθηκαν πολλά παραδείγματα από τον </w:t>
      </w:r>
      <w:r>
        <w:rPr>
          <w:rFonts w:eastAsia="Times New Roman"/>
          <w:szCs w:val="24"/>
        </w:rPr>
        <w:t xml:space="preserve">εισηγητή </w:t>
      </w:r>
      <w:r>
        <w:rPr>
          <w:rFonts w:eastAsia="Times New Roman"/>
          <w:szCs w:val="24"/>
        </w:rPr>
        <w:t>μας και τους ομιλούντες που εξέθεσαν συγκεκριμένες θέσεις, συγκεκριμένα παραδείγματα. Θα σας πω, όμως, κι άλλα.</w:t>
      </w:r>
    </w:p>
    <w:p w14:paraId="176E9E5E"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Για παράδειγμα στη θέση του </w:t>
      </w:r>
      <w:r>
        <w:rPr>
          <w:rFonts w:eastAsia="Times New Roman"/>
          <w:szCs w:val="24"/>
        </w:rPr>
        <w:t>διοικητικού γραμματέα</w:t>
      </w:r>
      <w:r>
        <w:rPr>
          <w:rFonts w:eastAsia="Times New Roman"/>
          <w:szCs w:val="24"/>
        </w:rPr>
        <w:t xml:space="preserve"> του Υπουργείου Εργασίας, όπ</w:t>
      </w:r>
      <w:r>
        <w:rPr>
          <w:rFonts w:eastAsia="Times New Roman"/>
          <w:szCs w:val="24"/>
        </w:rPr>
        <w:t xml:space="preserve">ου στα καθήκοντά του ανήκει η εκπροσώπηση του Υπουργείου στην Ευρωπαϊκή Επιτροπή, στον Ο OΟΣΑ, στη Διεθνή Οργάνωση Εργασίας πάλι απαιτείται μια καλή γνώση αγγλικών. Την ίδια στιγμή ο υποψήφιος </w:t>
      </w:r>
      <w:r>
        <w:rPr>
          <w:rFonts w:eastAsia="Times New Roman"/>
          <w:szCs w:val="24"/>
        </w:rPr>
        <w:t>τομεακός γραμματέας</w:t>
      </w:r>
      <w:r>
        <w:rPr>
          <w:rFonts w:eastAsia="Times New Roman"/>
          <w:szCs w:val="24"/>
        </w:rPr>
        <w:t xml:space="preserve"> της Κοινωνικής Οικονομίας πρέπει να έχει αρ</w:t>
      </w:r>
      <w:r>
        <w:rPr>
          <w:rFonts w:eastAsia="Times New Roman"/>
          <w:szCs w:val="24"/>
        </w:rPr>
        <w:t>ίστη γνώση των αγγλικών, η οποία προφανώς θα του είναι πολύ χρήσιμη για να συζητάει με τους αγρότες στην Κρήτη, στη Θεσσαλία και στη Μακεδονία.</w:t>
      </w:r>
    </w:p>
    <w:p w14:paraId="176E9E5F"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Και βεβαίως τα ευτράπελα δεν σταματούν εδώ. Για δύο θέσεις </w:t>
      </w:r>
      <w:r>
        <w:rPr>
          <w:rFonts w:eastAsia="Times New Roman"/>
          <w:szCs w:val="24"/>
        </w:rPr>
        <w:t xml:space="preserve">γραμματέων </w:t>
      </w:r>
      <w:r>
        <w:rPr>
          <w:rFonts w:eastAsia="Times New Roman"/>
          <w:szCs w:val="24"/>
        </w:rPr>
        <w:t>του Υπουργείου Οικονομίας και Ανάπτυξης κα</w:t>
      </w:r>
      <w:r>
        <w:rPr>
          <w:rFonts w:eastAsia="Times New Roman"/>
          <w:szCs w:val="24"/>
        </w:rPr>
        <w:t xml:space="preserve">ι συγκεκριμένα </w:t>
      </w:r>
      <w:r>
        <w:rPr>
          <w:rFonts w:eastAsia="Times New Roman"/>
          <w:szCs w:val="24"/>
        </w:rPr>
        <w:t xml:space="preserve">διοικητικού </w:t>
      </w:r>
      <w:r>
        <w:rPr>
          <w:rFonts w:eastAsia="Times New Roman"/>
          <w:szCs w:val="24"/>
        </w:rPr>
        <w:t xml:space="preserve">και </w:t>
      </w:r>
      <w:r>
        <w:rPr>
          <w:rFonts w:eastAsia="Times New Roman"/>
          <w:szCs w:val="24"/>
        </w:rPr>
        <w:t xml:space="preserve">ειδικού τομεακού </w:t>
      </w:r>
      <w:r>
        <w:rPr>
          <w:rFonts w:eastAsia="Times New Roman"/>
          <w:szCs w:val="24"/>
        </w:rPr>
        <w:t xml:space="preserve">ως απαιτούμενο τυπικό προσόν προβλέπεται γενικά η κατοχή ενός πτυχίου </w:t>
      </w:r>
      <w:r>
        <w:rPr>
          <w:rFonts w:eastAsia="Times New Roman"/>
          <w:szCs w:val="24"/>
        </w:rPr>
        <w:lastRenderedPageBreak/>
        <w:t>ΑΕΙ. Για όλες, όμως, τις υπόλοιπες θέσεις του ίδιου Υπουργείου αναφέρονται με εξαντλητικό τρόπο τόσο τα πτυχία σε επίπεδο προπτυχιακό, όσο</w:t>
      </w:r>
      <w:r>
        <w:rPr>
          <w:rFonts w:eastAsia="Times New Roman"/>
          <w:szCs w:val="24"/>
        </w:rPr>
        <w:t xml:space="preserve"> και σε μεταπτυχιακό και ακόμα σε μερικές θέσεις η ύπαρξη διδακτορικού τίτλου. Στην περίπτωση </w:t>
      </w:r>
      <w:r>
        <w:rPr>
          <w:rFonts w:eastAsia="Times New Roman"/>
          <w:szCs w:val="24"/>
        </w:rPr>
        <w:t>ειδικού γραμματέα</w:t>
      </w:r>
      <w:r>
        <w:rPr>
          <w:rFonts w:eastAsia="Times New Roman"/>
          <w:szCs w:val="24"/>
        </w:rPr>
        <w:t xml:space="preserve"> του Σώματος Επιθεώρησης Εργασίας απαιτείται, για παράδειγμα, ειδικό πτυχίο ή μεταπτυχιακό πληροφορικής και βεβαίως, κυρία Υπουργέ, </w:t>
      </w:r>
      <w:proofErr w:type="spellStart"/>
      <w:r>
        <w:rPr>
          <w:rFonts w:eastAsia="Times New Roman"/>
          <w:szCs w:val="24"/>
        </w:rPr>
        <w:t>όλως</w:t>
      </w:r>
      <w:proofErr w:type="spellEnd"/>
      <w:r>
        <w:rPr>
          <w:rFonts w:eastAsia="Times New Roman"/>
          <w:szCs w:val="24"/>
        </w:rPr>
        <w:t xml:space="preserve"> </w:t>
      </w:r>
      <w:proofErr w:type="spellStart"/>
      <w:r>
        <w:rPr>
          <w:rFonts w:eastAsia="Times New Roman"/>
          <w:szCs w:val="24"/>
        </w:rPr>
        <w:t>τυχαίως</w:t>
      </w:r>
      <w:proofErr w:type="spellEnd"/>
      <w:r>
        <w:rPr>
          <w:rFonts w:eastAsia="Times New Roman"/>
          <w:szCs w:val="24"/>
        </w:rPr>
        <w:t xml:space="preserve"> </w:t>
      </w:r>
      <w:r>
        <w:rPr>
          <w:rFonts w:eastAsia="Times New Roman"/>
          <w:szCs w:val="24"/>
        </w:rPr>
        <w:t xml:space="preserve">ο νυν </w:t>
      </w:r>
      <w:r>
        <w:rPr>
          <w:rFonts w:eastAsia="Times New Roman"/>
          <w:szCs w:val="24"/>
        </w:rPr>
        <w:t>ειδικός γραμματέας</w:t>
      </w:r>
      <w:r>
        <w:rPr>
          <w:rFonts w:eastAsia="Times New Roman"/>
          <w:szCs w:val="24"/>
        </w:rPr>
        <w:t xml:space="preserve"> είναι κάτοχος τέτοιου πτυχίου.</w:t>
      </w:r>
    </w:p>
    <w:p w14:paraId="176E9E60"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Η αριστερή συνταγή παραμένει απαράμιλλη ακόμα και στην επιλογή των </w:t>
      </w:r>
      <w:r>
        <w:rPr>
          <w:rFonts w:eastAsia="Times New Roman"/>
          <w:szCs w:val="24"/>
        </w:rPr>
        <w:t>γ</w:t>
      </w:r>
      <w:r>
        <w:rPr>
          <w:rFonts w:eastAsia="Times New Roman"/>
          <w:szCs w:val="24"/>
        </w:rPr>
        <w:t xml:space="preserve">ενικών </w:t>
      </w:r>
      <w:r>
        <w:rPr>
          <w:rFonts w:eastAsia="Times New Roman"/>
          <w:szCs w:val="24"/>
        </w:rPr>
        <w:t>δ</w:t>
      </w:r>
      <w:r>
        <w:rPr>
          <w:rFonts w:eastAsia="Times New Roman"/>
          <w:szCs w:val="24"/>
        </w:rPr>
        <w:t xml:space="preserve">ιευθυντών. Στην αρχή ανακοινώνεται μετά βαΐων και κλάδων η διαδικασία επιλογής των διευθυντών με κριτήρια βεβαίως, και </w:t>
      </w:r>
      <w:r>
        <w:rPr>
          <w:rFonts w:eastAsia="Times New Roman"/>
          <w:szCs w:val="24"/>
        </w:rPr>
        <w:t>αργότερα υποτίθεται βάζετε κάποια αυστηρά κριτήρια. Όπως σας είπα και προηγουμένως, αν πειστούν κάποιοι καλοπροαίρετοι συμπολίτες μας να δηλώσουν υποψήφιοι για τη θέση, βάζετε τις αντίστοιχες διαδικασίες που ξέρετε πολύ καλά πώς μπορούν να αποκλειστούν στη</w:t>
      </w:r>
      <w:r>
        <w:rPr>
          <w:rFonts w:eastAsia="Times New Roman"/>
          <w:szCs w:val="24"/>
        </w:rPr>
        <w:t xml:space="preserve"> συνέχεια.</w:t>
      </w:r>
    </w:p>
    <w:p w14:paraId="176E9E61"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Για όλα αυτά, βέβαια, σας έχουμε εγκαλέσει και </w:t>
      </w:r>
      <w:r>
        <w:rPr>
          <w:rFonts w:eastAsia="Times New Roman"/>
          <w:szCs w:val="24"/>
        </w:rPr>
        <w:t xml:space="preserve">διά </w:t>
      </w:r>
      <w:r>
        <w:rPr>
          <w:rFonts w:eastAsia="Times New Roman"/>
          <w:szCs w:val="24"/>
        </w:rPr>
        <w:t xml:space="preserve">της κοινοβουλευτικής οδού, μέσω των ερωτήσεων και του αγαπητού συναδέλφου κ. Γεωργαντά και πολλών άλλων συναδέλφων από </w:t>
      </w:r>
      <w:r>
        <w:rPr>
          <w:rFonts w:eastAsia="Times New Roman"/>
          <w:szCs w:val="24"/>
        </w:rPr>
        <w:lastRenderedPageBreak/>
        <w:t>τη Νέα Δημοκρατία, και όπως αναδείχτηκε από τη διαδικασία της συζήτησης, κα</w:t>
      </w:r>
      <w:r>
        <w:rPr>
          <w:rFonts w:eastAsia="Times New Roman"/>
          <w:szCs w:val="24"/>
        </w:rPr>
        <w:t>μμία απάντηση δεν έχουμε λάβει.</w:t>
      </w:r>
    </w:p>
    <w:p w14:paraId="176E9E62"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Θα καταθέσω για τα Πρακτικά μια προκήρυξη η οποία βγήκε πρόσφατα. Συγκεκριμένα την έβγαλε ο Υπουργός Υποδομών και Μεταφορών κ. </w:t>
      </w:r>
      <w:proofErr w:type="spellStart"/>
      <w:r>
        <w:rPr>
          <w:rFonts w:eastAsia="Times New Roman"/>
          <w:szCs w:val="24"/>
        </w:rPr>
        <w:t>Σπίρτζης</w:t>
      </w:r>
      <w:proofErr w:type="spellEnd"/>
      <w:r>
        <w:rPr>
          <w:rFonts w:eastAsia="Times New Roman"/>
          <w:szCs w:val="24"/>
        </w:rPr>
        <w:t>, με ημερομηνία 15</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2018 και αφορά </w:t>
      </w:r>
      <w:r>
        <w:rPr>
          <w:rFonts w:eastAsia="Times New Roman"/>
          <w:szCs w:val="24"/>
        </w:rPr>
        <w:t>σ</w:t>
      </w:r>
      <w:r>
        <w:rPr>
          <w:rFonts w:eastAsia="Times New Roman"/>
          <w:szCs w:val="24"/>
        </w:rPr>
        <w:t xml:space="preserve">την πλήρωση των θέσεων δεκαεπτά </w:t>
      </w:r>
      <w:r>
        <w:rPr>
          <w:rFonts w:eastAsia="Times New Roman"/>
          <w:szCs w:val="24"/>
        </w:rPr>
        <w:t xml:space="preserve">διευθύνσεων </w:t>
      </w:r>
      <w:r>
        <w:rPr>
          <w:rFonts w:eastAsia="Times New Roman"/>
          <w:szCs w:val="24"/>
        </w:rPr>
        <w:t>του Υπου</w:t>
      </w:r>
      <w:r>
        <w:rPr>
          <w:rFonts w:eastAsia="Times New Roman"/>
          <w:szCs w:val="24"/>
        </w:rPr>
        <w:t xml:space="preserve">ργείου του. Αυτό, κυρία Υπουργέ, είναι ακριβώς το παράδειγμα μιας φωτογραφικής διακήρυξης. Προσέξτε, στο ίδιο Υπουργείο για θέσεις </w:t>
      </w:r>
      <w:r>
        <w:rPr>
          <w:rFonts w:eastAsia="Times New Roman"/>
          <w:szCs w:val="24"/>
        </w:rPr>
        <w:t xml:space="preserve">γενικών διευθυντών </w:t>
      </w:r>
      <w:r>
        <w:rPr>
          <w:rFonts w:eastAsia="Times New Roman"/>
          <w:szCs w:val="24"/>
        </w:rPr>
        <w:t xml:space="preserve">και </w:t>
      </w:r>
      <w:r>
        <w:rPr>
          <w:rFonts w:eastAsia="Times New Roman"/>
          <w:szCs w:val="24"/>
        </w:rPr>
        <w:t xml:space="preserve">διευθύνσεων </w:t>
      </w:r>
      <w:r>
        <w:rPr>
          <w:rFonts w:eastAsia="Times New Roman"/>
          <w:szCs w:val="24"/>
        </w:rPr>
        <w:t xml:space="preserve">αν δει </w:t>
      </w:r>
      <w:r>
        <w:rPr>
          <w:rFonts w:eastAsia="Times New Roman"/>
          <w:szCs w:val="24"/>
        </w:rPr>
        <w:t xml:space="preserve">κάποιος </w:t>
      </w:r>
      <w:r>
        <w:rPr>
          <w:rFonts w:eastAsia="Times New Roman"/>
          <w:szCs w:val="24"/>
        </w:rPr>
        <w:t>μία-μία τις θέσεις, υπάρχουν τελείως διαφορετικά κριτήρια. Σε άλλες, για πα</w:t>
      </w:r>
      <w:r>
        <w:rPr>
          <w:rFonts w:eastAsia="Times New Roman"/>
          <w:szCs w:val="24"/>
        </w:rPr>
        <w:t xml:space="preserve">ράδειγμα, απαιτείται εμπειρία στη θέση του </w:t>
      </w:r>
      <w:r>
        <w:rPr>
          <w:rFonts w:eastAsia="Times New Roman"/>
          <w:szCs w:val="24"/>
        </w:rPr>
        <w:t xml:space="preserve">προϊσταμένου </w:t>
      </w:r>
      <w:r>
        <w:rPr>
          <w:rFonts w:eastAsia="Times New Roman"/>
          <w:szCs w:val="24"/>
        </w:rPr>
        <w:t>δέκα ετών, σε κάποιες άλλες απαιτείται μόνο τριών ετών, σε κάποιες άλλες απαιτείται επτά ετών. Βλέπουμε σε κάποιες περιπτώσεις να απαιτείται μεταπτυχιακός τίτλος και σε κάποιες άλλες να μην απαιτείται</w:t>
      </w:r>
      <w:r>
        <w:rPr>
          <w:rFonts w:eastAsia="Times New Roman"/>
          <w:szCs w:val="24"/>
        </w:rPr>
        <w:t xml:space="preserve"> μεταπτυχιακός τίτλος. Νομίζω, όμως, ότι το πιο χαρακτηριστικό παράδειγμα…</w:t>
      </w:r>
    </w:p>
    <w:p w14:paraId="176E9E63" w14:textId="77777777" w:rsidR="00715E74" w:rsidRDefault="00502A31">
      <w:pPr>
        <w:spacing w:line="600" w:lineRule="auto"/>
        <w:ind w:firstLine="720"/>
        <w:contextualSpacing/>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176E9E64" w14:textId="77777777" w:rsidR="00715E74" w:rsidRDefault="00502A31">
      <w:pPr>
        <w:spacing w:line="600" w:lineRule="auto"/>
        <w:ind w:firstLine="720"/>
        <w:contextualSpacing/>
        <w:jc w:val="both"/>
        <w:rPr>
          <w:rFonts w:eastAsia="Times New Roman"/>
          <w:szCs w:val="24"/>
        </w:rPr>
      </w:pPr>
      <w:r>
        <w:rPr>
          <w:rFonts w:eastAsia="Times New Roman"/>
          <w:b/>
          <w:szCs w:val="24"/>
        </w:rPr>
        <w:lastRenderedPageBreak/>
        <w:t>ΙΩΑΝΝΗΣ ΚΕΦΑΛΟΓΙΑΝΝΗΣ:</w:t>
      </w:r>
      <w:r>
        <w:rPr>
          <w:rFonts w:eastAsia="Times New Roman"/>
          <w:szCs w:val="24"/>
        </w:rPr>
        <w:t xml:space="preserve"> Ακούστε, κυρία Υπουργέ. Ακούστε το πιο χαρακτηριστικό παράδειγμα. Υπάρχει μια Διεύθυν</w:t>
      </w:r>
      <w:r>
        <w:rPr>
          <w:rFonts w:eastAsia="Times New Roman"/>
          <w:szCs w:val="24"/>
        </w:rPr>
        <w:t>ση Δράσεων Εξωστρέφειας και Διεθνών Θεμάτων. Σε αυτήν τη θέση δεν απαιτείται καν η γνώση αγγλικής γλώσσας.</w:t>
      </w:r>
    </w:p>
    <w:p w14:paraId="176E9E65" w14:textId="77777777" w:rsidR="00715E74" w:rsidRDefault="00502A31">
      <w:pPr>
        <w:spacing w:line="600" w:lineRule="auto"/>
        <w:ind w:firstLine="720"/>
        <w:contextualSpacing/>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176E9E66" w14:textId="77777777" w:rsidR="00715E74" w:rsidRDefault="00502A31">
      <w:pPr>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Να επαναλάβω τον τίτλο; «Διεύθυνση Δράσεων Εξωστρέφει</w:t>
      </w:r>
      <w:r>
        <w:rPr>
          <w:rFonts w:eastAsia="Times New Roman"/>
          <w:szCs w:val="24"/>
        </w:rPr>
        <w:t>ας και Διεθνών Θεμάτων» και δεν απαιτείται η γνώση αγγλικής γλώσσας ή ξένης γλώσσας γενικότερα.</w:t>
      </w:r>
    </w:p>
    <w:p w14:paraId="176E9E67"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Πάμε σε κάποιες άλλες </w:t>
      </w:r>
      <w:r>
        <w:rPr>
          <w:rFonts w:eastAsia="Times New Roman"/>
          <w:szCs w:val="24"/>
        </w:rPr>
        <w:t>διευθύνσεις</w:t>
      </w:r>
      <w:r>
        <w:rPr>
          <w:rFonts w:eastAsia="Times New Roman"/>
          <w:szCs w:val="24"/>
        </w:rPr>
        <w:t>: Στη Διεύθυνση Ανάπτυξης Μεταφορών απαιτείται άριστη γνώση της αγγλικής γλώσσας. Στη Διεύθυνση Πολιτικής Ασφάλειας Υποδομών κα</w:t>
      </w:r>
      <w:r>
        <w:rPr>
          <w:rFonts w:eastAsia="Times New Roman"/>
          <w:szCs w:val="24"/>
        </w:rPr>
        <w:t xml:space="preserve">ι Μεταφορών απαιτείται άριστη γνώση της αγγλικής γλώσσας. Δηλαδή, στο πιο εξωστρεφές </w:t>
      </w:r>
      <w:r>
        <w:rPr>
          <w:rFonts w:eastAsia="Times New Roman"/>
          <w:szCs w:val="24"/>
        </w:rPr>
        <w:t xml:space="preserve">τμήμα </w:t>
      </w:r>
      <w:r>
        <w:rPr>
          <w:rFonts w:eastAsia="Times New Roman"/>
          <w:szCs w:val="24"/>
        </w:rPr>
        <w:t xml:space="preserve">του ίδιου Υπουργείου και δεν απαιτείται η ύπαρξη αγγλικής γλώσσας. </w:t>
      </w:r>
    </w:p>
    <w:p w14:paraId="176E9E68" w14:textId="77777777" w:rsidR="00715E74" w:rsidRDefault="00502A31">
      <w:pPr>
        <w:spacing w:line="600" w:lineRule="auto"/>
        <w:ind w:firstLine="720"/>
        <w:contextualSpacing/>
        <w:jc w:val="both"/>
        <w:rPr>
          <w:rFonts w:eastAsia="Times New Roman"/>
          <w:szCs w:val="24"/>
        </w:rPr>
      </w:pPr>
      <w:r>
        <w:rPr>
          <w:rFonts w:eastAsia="Times New Roman"/>
          <w:szCs w:val="24"/>
        </w:rPr>
        <w:t>Καταθέτω για τα Πρακτικά την προκήρυξη και βεβαίως και τα παραρτήματα της προκήρυξης. Το μόνο που</w:t>
      </w:r>
      <w:r>
        <w:rPr>
          <w:rFonts w:eastAsia="Times New Roman"/>
          <w:szCs w:val="24"/>
        </w:rPr>
        <w:t xml:space="preserve"> λείπει είναι τα συγκεκριμένα ονόματα.</w:t>
      </w:r>
    </w:p>
    <w:p w14:paraId="176E9E69"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(Στο σημείο αυτό ο Βουλευτής κ. Ιωάννης Κεφαλογιάννης καταθέτει για τα Πρακτικά την προαναφερθείσα προκήρυξη, η οποία βρίσκεται στο αρχείο του Τμήματος Γραμματείας της Διεύθυνσης Στενογραφίας και Πρακτικών της Βουλής)</w:t>
      </w:r>
      <w:r>
        <w:rPr>
          <w:rFonts w:eastAsia="Times New Roman"/>
          <w:szCs w:val="24"/>
        </w:rPr>
        <w:t xml:space="preserve"> </w:t>
      </w:r>
    </w:p>
    <w:p w14:paraId="176E9E6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κυρία Υπουργέ, ότι έχετε δίκιο σε κάτι το οποίο είναι ίσως και το πιο εξοργιστικό της όλης υπόθεσης και </w:t>
      </w:r>
      <w:proofErr w:type="spellStart"/>
      <w:r>
        <w:rPr>
          <w:rFonts w:eastAsia="Times New Roman" w:cs="Times New Roman"/>
          <w:szCs w:val="24"/>
        </w:rPr>
        <w:t>αφορά</w:t>
      </w:r>
      <w:r>
        <w:rPr>
          <w:rFonts w:eastAsia="Times New Roman" w:cs="Times New Roman"/>
          <w:szCs w:val="24"/>
        </w:rPr>
        <w:t>σ</w:t>
      </w:r>
      <w:proofErr w:type="spellEnd"/>
      <w:r>
        <w:rPr>
          <w:rFonts w:eastAsia="Times New Roman" w:cs="Times New Roman"/>
          <w:szCs w:val="24"/>
        </w:rPr>
        <w:t xml:space="preserve"> τη μεταρρύθμιση της δημόσιας διοίκησης. Μπροστά σε αυτήν την πρωτοφανή φαυλοκρατία, οι δανειστές κάνουν πως ελέγχουν και η Κυβέρνηση</w:t>
      </w:r>
      <w:r>
        <w:rPr>
          <w:rFonts w:eastAsia="Times New Roman" w:cs="Times New Roman"/>
          <w:szCs w:val="24"/>
        </w:rPr>
        <w:t xml:space="preserve"> κάνει πως τους ακούει. </w:t>
      </w:r>
    </w:p>
    <w:p w14:paraId="176E9E6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αν όλα τα προηγούμενα στοιχειοθετούν το ελληνικό δράμα, η τελευταία πράξη που το μετατρέπει σε </w:t>
      </w:r>
      <w:r w:rsidRPr="00261793">
        <w:rPr>
          <w:rFonts w:eastAsia="Times New Roman" w:cs="Times New Roman"/>
          <w:szCs w:val="24"/>
        </w:rPr>
        <w:t>κωμειδύλλιο</w:t>
      </w:r>
      <w:r>
        <w:rPr>
          <w:rFonts w:eastAsia="Times New Roman" w:cs="Times New Roman"/>
          <w:szCs w:val="24"/>
        </w:rPr>
        <w:t xml:space="preserve"> είναι η αξιολόγηση. Όλοι αυτοί οι άνθρωποι, που σας περιέγραψα προηγουμένως, προσλαμβάνονται με αυτόν τον τρόπο</w:t>
      </w:r>
      <w:r>
        <w:rPr>
          <w:rFonts w:eastAsia="Times New Roman" w:cs="Times New Roman"/>
          <w:szCs w:val="24"/>
        </w:rPr>
        <w:t xml:space="preserve"> και σύμφωνα με τη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w:t>
      </w:r>
      <w:proofErr w:type="spellStart"/>
      <w:r>
        <w:rPr>
          <w:rFonts w:eastAsia="Times New Roman" w:cs="Times New Roman"/>
          <w:szCs w:val="24"/>
        </w:rPr>
        <w:t>απολιτικοποίησης</w:t>
      </w:r>
      <w:proofErr w:type="spellEnd"/>
      <w:r>
        <w:rPr>
          <w:rFonts w:eastAsia="Times New Roman" w:cs="Times New Roman"/>
          <w:szCs w:val="24"/>
        </w:rPr>
        <w:t xml:space="preserve"> της διοίκησης, αυτοί θα αξιολογηθούν.</w:t>
      </w:r>
    </w:p>
    <w:p w14:paraId="176E9E6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αξιολόγηση των υπαλλήλων, χωρίς την αξιολόγηση των φορέων, στους οποίους αυτοί προσφέρουν τις υπηρεσίες τους, είναι προφανώς μια παρωδία αξιολόγησης, </w:t>
      </w:r>
      <w:proofErr w:type="spellStart"/>
      <w:r>
        <w:rPr>
          <w:rFonts w:eastAsia="Times New Roman" w:cs="Times New Roman"/>
          <w:szCs w:val="24"/>
        </w:rPr>
        <w:t>πολλώ</w:t>
      </w:r>
      <w:proofErr w:type="spellEnd"/>
      <w:r>
        <w:rPr>
          <w:rFonts w:eastAsia="Times New Roman" w:cs="Times New Roman"/>
          <w:szCs w:val="24"/>
        </w:rPr>
        <w:t xml:space="preserve"> δε μάλλον, όταν υπάρχουν φορείς, νομικά </w:t>
      </w:r>
      <w:r>
        <w:rPr>
          <w:rFonts w:eastAsia="Times New Roman" w:cs="Times New Roman"/>
          <w:szCs w:val="24"/>
        </w:rPr>
        <w:lastRenderedPageBreak/>
        <w:t>πρόσωπα, των οποίων η Κυβέρν</w:t>
      </w:r>
      <w:r>
        <w:rPr>
          <w:rFonts w:eastAsia="Times New Roman" w:cs="Times New Roman"/>
          <w:szCs w:val="24"/>
        </w:rPr>
        <w:t xml:space="preserve">ηση αγνοεί ακόμα και την ύπαρξή τους. </w:t>
      </w:r>
    </w:p>
    <w:p w14:paraId="176E9E6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Και δυστυχώς, κυρίες και κύριοι συνάδελφοι, βιώνουμε έναν ιστορικό συμβιβασμό της «πρώτης φοράς </w:t>
      </w:r>
      <w:r>
        <w:rPr>
          <w:rFonts w:eastAsia="Times New Roman" w:cs="Times New Roman"/>
          <w:szCs w:val="24"/>
        </w:rPr>
        <w:t>αριστερά</w:t>
      </w:r>
      <w:r>
        <w:rPr>
          <w:rFonts w:eastAsia="Times New Roman" w:cs="Times New Roman"/>
          <w:szCs w:val="24"/>
        </w:rPr>
        <w:t xml:space="preserve">» με τους δανειστές σε βάρος της χώρας, έναν συμβιβασμό που περιλαμβάνει την </w:t>
      </w:r>
      <w:r>
        <w:rPr>
          <w:rFonts w:eastAsia="Times New Roman" w:cs="Times New Roman"/>
          <w:szCs w:val="24"/>
          <w:lang w:val="en-US"/>
        </w:rPr>
        <w:t>de</w:t>
      </w:r>
      <w:r w:rsidRPr="00A7463E">
        <w:rPr>
          <w:rFonts w:eastAsia="Times New Roman" w:cs="Times New Roman"/>
          <w:szCs w:val="24"/>
        </w:rPr>
        <w:t xml:space="preserve"> </w:t>
      </w:r>
      <w:r>
        <w:rPr>
          <w:rFonts w:eastAsia="Times New Roman" w:cs="Times New Roman"/>
          <w:szCs w:val="24"/>
          <w:lang w:val="en-US"/>
        </w:rPr>
        <w:t>facto</w:t>
      </w:r>
      <w:r w:rsidRPr="00A7463E">
        <w:rPr>
          <w:rFonts w:eastAsia="Times New Roman" w:cs="Times New Roman"/>
          <w:szCs w:val="24"/>
        </w:rPr>
        <w:t xml:space="preserve"> </w:t>
      </w:r>
      <w:r>
        <w:rPr>
          <w:rFonts w:eastAsia="Times New Roman" w:cs="Times New Roman"/>
          <w:szCs w:val="24"/>
        </w:rPr>
        <w:t>χαλαρότητα από την πλευρά τ</w:t>
      </w:r>
      <w:r>
        <w:rPr>
          <w:rFonts w:eastAsia="Times New Roman" w:cs="Times New Roman"/>
          <w:szCs w:val="24"/>
        </w:rPr>
        <w:t xml:space="preserve">ων εταίρων μας -ως προς την άσκηση από την πλευρά του ΣΥΡΙΖΑ του σπορ του κομματικού ρουσφετιού- αλλά δυστυχώς και από την πλευρά της χώρας μας στην πληρωμή του λογαριασμού στο ακέραιο. </w:t>
      </w:r>
    </w:p>
    <w:p w14:paraId="176E9E6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σε αυτήν την κατάσταση, όπου η δημόσια διοίκηση μετατρέπεται σε όμηρο μιας κυβερνητικής πλειοψηφίας και ενός κομματικού μηχανισμού, κανείς δεν μπορεί να κλείσει τα μάτια. Απέναντι </w:t>
      </w:r>
      <w:r>
        <w:rPr>
          <w:rFonts w:eastAsia="Times New Roman" w:cs="Times New Roman"/>
          <w:szCs w:val="24"/>
        </w:rPr>
        <w:t>σ’</w:t>
      </w:r>
      <w:r>
        <w:rPr>
          <w:rFonts w:eastAsia="Times New Roman" w:cs="Times New Roman"/>
          <w:szCs w:val="24"/>
        </w:rPr>
        <w:t xml:space="preserve"> αυτό το είδος της πολιτικής που στηρίζεται στη χονδροειδή παραπο</w:t>
      </w:r>
      <w:r>
        <w:rPr>
          <w:rFonts w:eastAsia="Times New Roman" w:cs="Times New Roman"/>
          <w:szCs w:val="24"/>
        </w:rPr>
        <w:t>ίηση της πραγματικότητας και στην τακτική προπαγάνδας, πρέπει να αντιπαρατεθούμε κατά μέτωπο, τουλάχιστον όσοι θέλουμε να δούμε την Ελλάδα να αφήνει πίσω της κάποια στιγμή την εποχή του κομματικού κράτους.</w:t>
      </w:r>
    </w:p>
    <w:p w14:paraId="176E9E6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κλείνω με το εξής: Αν νομίζετε ότι </w:t>
      </w:r>
      <w:r>
        <w:rPr>
          <w:rFonts w:eastAsia="Times New Roman" w:cs="Times New Roman"/>
          <w:szCs w:val="24"/>
        </w:rPr>
        <w:t xml:space="preserve">με τέτοιου είδους διαδικασίες θα ναρκοθετήσετε το έργο της επόμενης </w:t>
      </w:r>
      <w:r>
        <w:rPr>
          <w:rFonts w:eastAsia="Times New Roman" w:cs="Times New Roman"/>
          <w:szCs w:val="24"/>
        </w:rPr>
        <w:lastRenderedPageBreak/>
        <w:t xml:space="preserve">κυβέρνησης </w:t>
      </w:r>
      <w:r>
        <w:rPr>
          <w:rFonts w:eastAsia="Times New Roman" w:cs="Times New Roman"/>
          <w:szCs w:val="24"/>
        </w:rPr>
        <w:t>υπό τον Κυριάκο Μητσοτάκη, τότε πλανάστε. Και δυστυχώς, για την Κυβέρνησή σας –όχι για εσάς προσωπικά- τα σχέδια που απεργάζονται κάποιοι ένοικοι αυτήν τη στιγμή στο Μέγαρο Μαξί</w:t>
      </w:r>
      <w:r>
        <w:rPr>
          <w:rFonts w:eastAsia="Times New Roman" w:cs="Times New Roman"/>
          <w:szCs w:val="24"/>
        </w:rPr>
        <w:t>μου, όσον αφορά αυτήν τη ναρκοθέτηση είναι βέβαιον ότι θα πέσουν στο κενό.</w:t>
      </w:r>
    </w:p>
    <w:p w14:paraId="176E9E7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76E9E71" w14:textId="77777777" w:rsidR="00715E74" w:rsidRDefault="00502A3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76E9E72" w14:textId="77777777" w:rsidR="00715E74" w:rsidRDefault="00502A31">
      <w:pPr>
        <w:spacing w:line="600" w:lineRule="auto"/>
        <w:ind w:firstLine="720"/>
        <w:contextualSpacing/>
        <w:jc w:val="both"/>
        <w:rPr>
          <w:rFonts w:eastAsia="Times New Roman" w:cs="Times New Roman"/>
          <w:szCs w:val="24"/>
        </w:rPr>
      </w:pPr>
      <w:r w:rsidRPr="004B0456">
        <w:rPr>
          <w:rFonts w:eastAsia="Times New Roman" w:cs="Times New Roman"/>
          <w:b/>
          <w:szCs w:val="24"/>
        </w:rPr>
        <w:t>ΠΡΟΕΔΡΕΥΩΝ (Μάριος Γεωργιάδης):</w:t>
      </w:r>
      <w:r>
        <w:rPr>
          <w:rFonts w:eastAsia="Times New Roman" w:cs="Times New Roman"/>
          <w:szCs w:val="24"/>
        </w:rPr>
        <w:t xml:space="preserve"> Ευχαριστούμε τον κ. Κεφαλογιάννη.</w:t>
      </w:r>
    </w:p>
    <w:p w14:paraId="176E9E7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w:t>
      </w:r>
      <w:r>
        <w:rPr>
          <w:rFonts w:eastAsia="Times New Roman" w:cs="Times New Roman"/>
          <w:szCs w:val="24"/>
        </w:rPr>
        <w:t xml:space="preserve"> σας ανακοινώσω ότι με την από 29 Ιουνίου 2018 απόφαση του Προέδρου της Βουλής (υπ’ </w:t>
      </w:r>
      <w:proofErr w:type="spellStart"/>
      <w:r>
        <w:rPr>
          <w:rFonts w:eastAsia="Times New Roman" w:cs="Times New Roman"/>
          <w:szCs w:val="24"/>
        </w:rPr>
        <w:t>αρ</w:t>
      </w:r>
      <w:proofErr w:type="spellEnd"/>
      <w:r>
        <w:rPr>
          <w:rFonts w:eastAsia="Times New Roman" w:cs="Times New Roman"/>
          <w:szCs w:val="24"/>
        </w:rPr>
        <w:t xml:space="preserve">. </w:t>
      </w:r>
      <w:proofErr w:type="spellStart"/>
      <w:r>
        <w:rPr>
          <w:rFonts w:eastAsia="Times New Roman" w:cs="Times New Roman"/>
          <w:szCs w:val="24"/>
        </w:rPr>
        <w:t>πρωτ</w:t>
      </w:r>
      <w:proofErr w:type="spellEnd"/>
      <w:r>
        <w:rPr>
          <w:rFonts w:eastAsia="Times New Roman" w:cs="Times New Roman"/>
          <w:szCs w:val="24"/>
        </w:rPr>
        <w:t>. 8650/5548/29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2018), συγκροτήθηκε η Διακομματική Κοινοβουλευτική Επιτροπή για τη χάραξη μακροπρόθεσμης εθνικής στρατηγικής για το φάρμακο. </w:t>
      </w:r>
    </w:p>
    <w:p w14:paraId="176E9E7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Η σχετική απόφαση έχε</w:t>
      </w:r>
      <w:r>
        <w:rPr>
          <w:rFonts w:eastAsia="Times New Roman" w:cs="Times New Roman"/>
          <w:szCs w:val="24"/>
        </w:rPr>
        <w:t>ι αναρτηθεί στην Κοινοβουλευτική Διαφάνεια και θα καταχωρισθεί στα Πρακτικά της σημερινής συνεδρίασης.</w:t>
      </w:r>
    </w:p>
    <w:p w14:paraId="176E9E7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(Η προαναφερθείσα απόφαση</w:t>
      </w:r>
      <w:r>
        <w:rPr>
          <w:rFonts w:eastAsia="Times New Roman" w:cs="Times New Roman"/>
          <w:szCs w:val="24"/>
        </w:rPr>
        <w:t xml:space="preserve"> καταχωρίζεται στα Πρακτικά και</w:t>
      </w:r>
      <w:r>
        <w:rPr>
          <w:rFonts w:eastAsia="Times New Roman" w:cs="Times New Roman"/>
          <w:szCs w:val="24"/>
        </w:rPr>
        <w:t xml:space="preserve"> έχει ως εξής:</w:t>
      </w:r>
    </w:p>
    <w:p w14:paraId="176E9E76" w14:textId="77777777" w:rsidR="00715E74" w:rsidRDefault="00502A31">
      <w:pPr>
        <w:spacing w:line="600" w:lineRule="auto"/>
        <w:ind w:firstLine="720"/>
        <w:contextualSpacing/>
        <w:jc w:val="center"/>
        <w:rPr>
          <w:rFonts w:eastAsia="Times New Roman" w:cs="Times New Roman"/>
          <w:color w:val="FF0000"/>
          <w:szCs w:val="24"/>
        </w:rPr>
      </w:pPr>
      <w:r w:rsidRPr="00020E61">
        <w:rPr>
          <w:rFonts w:eastAsia="Times New Roman" w:cs="Times New Roman"/>
          <w:color w:val="FF0000"/>
          <w:szCs w:val="24"/>
        </w:rPr>
        <w:t>(</w:t>
      </w:r>
      <w:r w:rsidRPr="00020E61">
        <w:rPr>
          <w:rFonts w:eastAsia="Times New Roman" w:cs="Times New Roman"/>
          <w:color w:val="FF0000"/>
          <w:szCs w:val="24"/>
        </w:rPr>
        <w:t>ΑΛΛΑΓΗ ΣΕΛΙΔΑΣ</w:t>
      </w:r>
      <w:r w:rsidRPr="00020E61">
        <w:rPr>
          <w:rFonts w:eastAsia="Times New Roman" w:cs="Times New Roman"/>
          <w:color w:val="FF0000"/>
          <w:szCs w:val="24"/>
        </w:rPr>
        <w:t>)</w:t>
      </w:r>
    </w:p>
    <w:p w14:paraId="176E9E77" w14:textId="77777777" w:rsidR="00715E74" w:rsidRDefault="00502A31">
      <w:pPr>
        <w:spacing w:line="600" w:lineRule="auto"/>
        <w:ind w:firstLine="720"/>
        <w:contextualSpacing/>
        <w:jc w:val="center"/>
        <w:rPr>
          <w:rFonts w:eastAsia="Times New Roman" w:cs="Times New Roman"/>
          <w:color w:val="FF0000"/>
          <w:szCs w:val="24"/>
        </w:rPr>
      </w:pPr>
      <w:r w:rsidRPr="00020E61">
        <w:rPr>
          <w:rFonts w:eastAsia="Times New Roman" w:cs="Times New Roman"/>
          <w:color w:val="FF0000"/>
          <w:szCs w:val="24"/>
        </w:rPr>
        <w:t>(Να μπουν οι σελ. 129-130)</w:t>
      </w:r>
    </w:p>
    <w:p w14:paraId="176E9E78" w14:textId="77777777" w:rsidR="00715E74" w:rsidRDefault="00502A31">
      <w:pPr>
        <w:spacing w:line="600" w:lineRule="auto"/>
        <w:ind w:firstLine="720"/>
        <w:contextualSpacing/>
        <w:jc w:val="center"/>
        <w:rPr>
          <w:rFonts w:eastAsia="Times New Roman" w:cs="Times New Roman"/>
          <w:color w:val="FF0000"/>
          <w:szCs w:val="24"/>
        </w:rPr>
      </w:pPr>
      <w:r w:rsidRPr="00020E61">
        <w:rPr>
          <w:rFonts w:eastAsia="Times New Roman" w:cs="Times New Roman"/>
          <w:color w:val="FF0000"/>
          <w:szCs w:val="24"/>
        </w:rPr>
        <w:t>(</w:t>
      </w:r>
      <w:r w:rsidRPr="00020E61">
        <w:rPr>
          <w:rFonts w:eastAsia="Times New Roman" w:cs="Times New Roman"/>
          <w:color w:val="FF0000"/>
          <w:szCs w:val="24"/>
        </w:rPr>
        <w:t>ΑΛΛΑΓΗ ΣΕΛΙΔΑΣ</w:t>
      </w:r>
      <w:r w:rsidRPr="00020E61">
        <w:rPr>
          <w:rFonts w:eastAsia="Times New Roman" w:cs="Times New Roman"/>
          <w:color w:val="FF0000"/>
          <w:szCs w:val="24"/>
        </w:rPr>
        <w:t>)</w:t>
      </w:r>
    </w:p>
    <w:p w14:paraId="176E9E79" w14:textId="77777777" w:rsidR="00715E74" w:rsidRDefault="00502A31">
      <w:pPr>
        <w:spacing w:line="600" w:lineRule="auto"/>
        <w:ind w:firstLine="720"/>
        <w:contextualSpacing/>
        <w:jc w:val="both"/>
        <w:rPr>
          <w:rFonts w:eastAsia="Times New Roman" w:cs="Times New Roman"/>
          <w:szCs w:val="24"/>
        </w:rPr>
      </w:pPr>
      <w:r w:rsidRPr="004B0456">
        <w:rPr>
          <w:rFonts w:eastAsia="Times New Roman" w:cs="Times New Roman"/>
          <w:b/>
          <w:szCs w:val="24"/>
        </w:rPr>
        <w:t>ΠΡΟΕΔΡΕΥΩΝ (Μάριος Γε</w:t>
      </w:r>
      <w:r w:rsidRPr="004B0456">
        <w:rPr>
          <w:rFonts w:eastAsia="Times New Roman" w:cs="Times New Roman"/>
          <w:b/>
          <w:szCs w:val="24"/>
        </w:rPr>
        <w:t>ωργιάδης):</w:t>
      </w:r>
      <w:r>
        <w:rPr>
          <w:rFonts w:eastAsia="Times New Roman" w:cs="Times New Roman"/>
          <w:szCs w:val="24"/>
        </w:rPr>
        <w:t xml:space="preserve"> Κυρία </w:t>
      </w:r>
      <w:proofErr w:type="spellStart"/>
      <w:r>
        <w:rPr>
          <w:rFonts w:eastAsia="Times New Roman" w:cs="Times New Roman"/>
          <w:szCs w:val="24"/>
        </w:rPr>
        <w:t>Κοζομπόλη</w:t>
      </w:r>
      <w:proofErr w:type="spellEnd"/>
      <w:r>
        <w:rPr>
          <w:rFonts w:eastAsia="Times New Roman" w:cs="Times New Roman"/>
          <w:szCs w:val="24"/>
        </w:rPr>
        <w:t xml:space="preserve">, έχετε τον λόγο για έξι λεπτά. Ακολουθεί ο κ. </w:t>
      </w:r>
      <w:proofErr w:type="spellStart"/>
      <w:r>
        <w:rPr>
          <w:rFonts w:eastAsia="Times New Roman" w:cs="Times New Roman"/>
          <w:szCs w:val="24"/>
        </w:rPr>
        <w:t>Κατσίκης</w:t>
      </w:r>
      <w:proofErr w:type="spellEnd"/>
      <w:r>
        <w:rPr>
          <w:rFonts w:eastAsia="Times New Roman" w:cs="Times New Roman"/>
          <w:szCs w:val="24"/>
        </w:rPr>
        <w:t>.</w:t>
      </w:r>
    </w:p>
    <w:p w14:paraId="176E9E7A" w14:textId="77777777" w:rsidR="00715E74" w:rsidRDefault="00502A31">
      <w:pPr>
        <w:spacing w:line="600" w:lineRule="auto"/>
        <w:ind w:firstLine="720"/>
        <w:contextualSpacing/>
        <w:jc w:val="both"/>
        <w:rPr>
          <w:rFonts w:eastAsia="Times New Roman" w:cs="Times New Roman"/>
          <w:szCs w:val="24"/>
        </w:rPr>
      </w:pPr>
      <w:r w:rsidRPr="004B0456">
        <w:rPr>
          <w:rFonts w:eastAsia="Times New Roman" w:cs="Times New Roman"/>
          <w:b/>
          <w:szCs w:val="24"/>
        </w:rPr>
        <w:t>ΠΑΝΑΓΙΩΤΑ ΚΟΖΟΜΠΟΛΗ</w:t>
      </w:r>
      <w:r>
        <w:rPr>
          <w:rFonts w:eastAsia="Times New Roman" w:cs="Times New Roman"/>
          <w:b/>
          <w:szCs w:val="24"/>
        </w:rPr>
        <w:t xml:space="preserve"> </w:t>
      </w:r>
      <w:r w:rsidRPr="004B0456">
        <w:rPr>
          <w:rFonts w:eastAsia="Times New Roman" w:cs="Times New Roman"/>
          <w:b/>
          <w:szCs w:val="24"/>
        </w:rPr>
        <w:t>-</w:t>
      </w:r>
      <w:r>
        <w:rPr>
          <w:rFonts w:eastAsia="Times New Roman" w:cs="Times New Roman"/>
          <w:b/>
          <w:szCs w:val="24"/>
        </w:rPr>
        <w:t xml:space="preserve"> </w:t>
      </w:r>
      <w:r w:rsidRPr="004B0456">
        <w:rPr>
          <w:rFonts w:eastAsia="Times New Roman" w:cs="Times New Roman"/>
          <w:b/>
          <w:szCs w:val="24"/>
        </w:rPr>
        <w:t>ΑΜΑΝΑΤΙΔΗ:</w:t>
      </w:r>
      <w:r>
        <w:rPr>
          <w:rFonts w:eastAsia="Times New Roman" w:cs="Times New Roman"/>
          <w:szCs w:val="24"/>
        </w:rPr>
        <w:t xml:space="preserve"> Ευχαριστώ, κύριε Πρόεδρε.</w:t>
      </w:r>
    </w:p>
    <w:p w14:paraId="176E9E7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Κυρία Υπουργέ, κύριοι συνάδελφοι, βρισκόμαστε σήμερα, στη συζήτηση αυτής της επίκαιρης επερώτησης, μπροστά σε ένα παράδοξο. Βουλευτές της Νέας Δημοκρατίας εγκαλούν αυτήν την Κυβέρνηση για κομματικοποίηση του κράτους, για ρουσφετολογικές ή φωτογραφικές προσ</w:t>
      </w:r>
      <w:r>
        <w:rPr>
          <w:rFonts w:eastAsia="Times New Roman" w:cs="Times New Roman"/>
          <w:szCs w:val="24"/>
        </w:rPr>
        <w:t xml:space="preserve">λήψεις. Ευτυχώς βέβαια, που από μερικούς συναδέλφους που τοποθετήθηκαν, αναγνωρίστηκε ότι τα ίδια γίνονταν στο παρελθόν, αλλά περίμεναν από εμάς κάτι άλλο. Εμμέσως αναγνωρίζουν ότι είμαστε διαφορετικοί. </w:t>
      </w:r>
    </w:p>
    <w:p w14:paraId="176E9E7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Ακούσαμε επίσης, κατά το δοκούν να επικαλούνται την </w:t>
      </w:r>
      <w:r>
        <w:rPr>
          <w:rFonts w:eastAsia="Times New Roman" w:cs="Times New Roman"/>
          <w:szCs w:val="24"/>
        </w:rPr>
        <w:t>έκθεση συμμόρφωσης, αλλά όταν αυτή ήταν καλή για την πορεία του έργου στο θέμα του δημοσίου τομέα, τότε είχαμε ανίερες συμμαχίες με τους εταίρους, δεν ξέρω με ποιο αντίτιμο. Εκεί βλέπουμε εσάς να τους εγκαλείτε πλέον ότι κάνουν τα στραβά μάτια ή ότι μας δί</w:t>
      </w:r>
      <w:r>
        <w:rPr>
          <w:rFonts w:eastAsia="Times New Roman" w:cs="Times New Roman"/>
          <w:szCs w:val="24"/>
        </w:rPr>
        <w:t>νουν εύσημα και κακώς μας τα δίνουν.</w:t>
      </w:r>
    </w:p>
    <w:p w14:paraId="176E9E7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παθογένειες της δημόσιας διοίκησης έχουν </w:t>
      </w:r>
      <w:proofErr w:type="spellStart"/>
      <w:r>
        <w:rPr>
          <w:rFonts w:eastAsia="Times New Roman" w:cs="Times New Roman"/>
          <w:szCs w:val="24"/>
        </w:rPr>
        <w:t>περιγραφεί</w:t>
      </w:r>
      <w:proofErr w:type="spellEnd"/>
      <w:r>
        <w:rPr>
          <w:rFonts w:eastAsia="Times New Roman" w:cs="Times New Roman"/>
          <w:szCs w:val="24"/>
        </w:rPr>
        <w:t xml:space="preserve"> σε δεκάδες εκθέσεις από το 1950, με πιο χαρακτηριστικές τον σφικτό εναγκαλισμό της από την εκάστοτε πολιτική ηγεσία, την αναξιοκρατία </w:t>
      </w:r>
      <w:r>
        <w:rPr>
          <w:rFonts w:eastAsia="Times New Roman" w:cs="Times New Roman"/>
          <w:szCs w:val="24"/>
        </w:rPr>
        <w:t>κατά την πρόσληψη, όσο και κατά τη σταδιοδρομία των δημοσίων υπαλλήλων, τον συγκεντρωτισμό στις δομές και στη λήψη αποφάσεων, την γραφειοκρατία, την έλλειψη εξειδικευμένων στελεχών σε θέματα διοίκησης και την απουσία σοβαρής διαχείρισης των ανθρώπινων πόρω</w:t>
      </w:r>
      <w:r>
        <w:rPr>
          <w:rFonts w:eastAsia="Times New Roman" w:cs="Times New Roman"/>
          <w:szCs w:val="24"/>
        </w:rPr>
        <w:t xml:space="preserve">ν και πολλά άλλα, που δεν υπάρχει ο χρόνος να τα εκθέσω. </w:t>
      </w:r>
    </w:p>
    <w:p w14:paraId="176E9E7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Στο διάβα του χρόνου έγιναν προσπάθειες. Κάποιες από αυτές ήταν αξιόλογες. Όμως, ήταν αποσπασματικές ρυθμίσεις, χωρίς συνέχεια και για πρώτη φορά από τη Μεταπολίτευση, με </w:t>
      </w:r>
      <w:r>
        <w:rPr>
          <w:rFonts w:eastAsia="Times New Roman" w:cs="Times New Roman"/>
          <w:szCs w:val="24"/>
        </w:rPr>
        <w:lastRenderedPageBreak/>
        <w:t>τον ν.4369/2016, νομοθετήθη</w:t>
      </w:r>
      <w:r>
        <w:rPr>
          <w:rFonts w:eastAsia="Times New Roman" w:cs="Times New Roman"/>
          <w:szCs w:val="24"/>
        </w:rPr>
        <w:t xml:space="preserve">κε ένα σύγχρονο ολοκληρωμένο σύστημα διαδικασιών, τρόπου επιλογής και εξέλιξης του στελεχιακού δυναμικού της δημόσιας διοίκησης, με γνώμονα την αρχή της διαφάνειας και της αξιοκρατίας. </w:t>
      </w:r>
    </w:p>
    <w:p w14:paraId="176E9E7F" w14:textId="77777777" w:rsidR="00715E74" w:rsidRDefault="00502A31">
      <w:pPr>
        <w:spacing w:line="600" w:lineRule="auto"/>
        <w:ind w:firstLine="720"/>
        <w:contextualSpacing/>
        <w:jc w:val="both"/>
        <w:rPr>
          <w:rFonts w:eastAsia="Times New Roman"/>
          <w:szCs w:val="24"/>
        </w:rPr>
      </w:pPr>
      <w:r>
        <w:rPr>
          <w:rFonts w:eastAsia="Times New Roman"/>
          <w:szCs w:val="24"/>
        </w:rPr>
        <w:t>Τούτων δοθέντων και πολλών άλλων που ο χρόνος δεν επιτρέπει να αναπτυχ</w:t>
      </w:r>
      <w:r>
        <w:rPr>
          <w:rFonts w:eastAsia="Times New Roman"/>
          <w:szCs w:val="24"/>
        </w:rPr>
        <w:t xml:space="preserve">θούν, θέλει πραγματικά τόλμη </w:t>
      </w:r>
      <w:r w:rsidRPr="00B8458F">
        <w:rPr>
          <w:rFonts w:eastAsia="Times New Roman"/>
          <w:szCs w:val="24"/>
        </w:rPr>
        <w:t>-</w:t>
      </w:r>
      <w:r>
        <w:rPr>
          <w:rFonts w:eastAsia="Times New Roman"/>
          <w:szCs w:val="24"/>
        </w:rPr>
        <w:t>για να μην πω θράσος- οι Βουλευτές της Νέας Δημοκρατίας να καταθέτουν επερώτηση για δήθεν «φωτογραφικές» διατάξεις και δήθεν «φωτογραφικές» προκηρύξεις επιτελικών στελεχών του δημοσίου, πολύ περισσότερο που οι μνήμες είναι νωπ</w:t>
      </w:r>
      <w:r>
        <w:rPr>
          <w:rFonts w:eastAsia="Times New Roman"/>
          <w:szCs w:val="24"/>
        </w:rPr>
        <w:t>ές από την περίοδο που ο Υπουργός Διοικητικής Μεταρρύθμισης, ο σημερινός Αρχηγός της Νέας Δημοκρατίας, ο κ. Μητσοτάκης, όχι μόνο δεν εφάρμοσε το υφιστάμενο νομοθετικό πλαίσιο που είχε πολλές θετικές διατάξεις και άλλαξε σε μ</w:t>
      </w:r>
      <w:r>
        <w:rPr>
          <w:rFonts w:eastAsia="Times New Roman"/>
          <w:szCs w:val="24"/>
        </w:rPr>
        <w:t>ί</w:t>
      </w:r>
      <w:r>
        <w:rPr>
          <w:rFonts w:eastAsia="Times New Roman"/>
          <w:szCs w:val="24"/>
        </w:rPr>
        <w:t>α νύχτα όλους τους προϊσταμένου</w:t>
      </w:r>
      <w:r>
        <w:rPr>
          <w:rFonts w:eastAsia="Times New Roman"/>
          <w:szCs w:val="24"/>
        </w:rPr>
        <w:t xml:space="preserve">ς, αλλά θεσμοθέτησε και διατάξεις για την αξιολόγηση που ξεκινούσαν από τη θέση ότι ένα μεγάλο κομμάτι του ελληνικού δημοσίου είναι άχρηστο και πρέπει να ιδιωτικοποιηθεί. </w:t>
      </w:r>
    </w:p>
    <w:p w14:paraId="176E9E80"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Με τον ν.4369/2016, εκτός των άλλων, προβλέπεται η αξιοκρατική διαδικασία επιλογής κ</w:t>
      </w:r>
      <w:r>
        <w:rPr>
          <w:rFonts w:eastAsia="Times New Roman"/>
          <w:szCs w:val="24"/>
        </w:rPr>
        <w:t xml:space="preserve">αι τοποθέτησης νέων γραμματέων, οι οποίοι μέχρι πρότινος επιλέγονταν, αλλά και παύονταν από την εκάστοτε πολιτική ηγεσία κατά τη διακριτική της ευχέρεια. Η επιλογή γίνεται από το </w:t>
      </w:r>
      <w:r>
        <w:rPr>
          <w:rFonts w:eastAsia="Times New Roman"/>
          <w:szCs w:val="24"/>
        </w:rPr>
        <w:t>μ</w:t>
      </w:r>
      <w:r>
        <w:rPr>
          <w:rFonts w:eastAsia="Times New Roman"/>
          <w:szCs w:val="24"/>
        </w:rPr>
        <w:t xml:space="preserve">ητρώο </w:t>
      </w:r>
      <w:r>
        <w:rPr>
          <w:rFonts w:eastAsia="Times New Roman"/>
          <w:szCs w:val="24"/>
        </w:rPr>
        <w:t>σ</w:t>
      </w:r>
      <w:r>
        <w:rPr>
          <w:rFonts w:eastAsia="Times New Roman"/>
          <w:szCs w:val="24"/>
        </w:rPr>
        <w:t>τελεχών του δημοσίου τομέα και οι προϋποθέσεις εγγραφής σ’ αυτό συνισ</w:t>
      </w:r>
      <w:r>
        <w:rPr>
          <w:rFonts w:eastAsia="Times New Roman"/>
          <w:szCs w:val="24"/>
        </w:rPr>
        <w:t xml:space="preserve">τούν εχέγγυα υψηλού επιπέδου προσόντων των υποψηφίων, αλλά γίνεται και από τον ιδιωτικό τομέα. Η επιλογή διενεργείται αποκλειστικά κατόπιν εισήγησης από ανεξάρτητο όργανο, το Ειδικό Συμβούλιο Επιλογής Διοικήσεων. </w:t>
      </w:r>
    </w:p>
    <w:p w14:paraId="176E9E81"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Με βάση, λοιπόν, το θεσμοθετημένο πλαίσιο </w:t>
      </w:r>
      <w:r>
        <w:rPr>
          <w:rFonts w:eastAsia="Times New Roman"/>
          <w:szCs w:val="24"/>
        </w:rPr>
        <w:t xml:space="preserve">από τον ν.4369, που είναι αξιοκρατικό, όπως είπα περιληπτικά και παραπάνω, εκδόθηκαν για πρώτη φορά προκηρύξεις από τα Υπουργεία για την κάλυψη εξήντα εννέα θέσεων διοικητικών, τομεακών και ειδικών γραμματέων. </w:t>
      </w:r>
    </w:p>
    <w:p w14:paraId="176E9E82" w14:textId="77777777" w:rsidR="00715E74" w:rsidRDefault="00502A31">
      <w:pPr>
        <w:spacing w:line="600" w:lineRule="auto"/>
        <w:ind w:firstLine="720"/>
        <w:contextualSpacing/>
        <w:jc w:val="both"/>
        <w:rPr>
          <w:rFonts w:eastAsia="Times New Roman"/>
          <w:szCs w:val="24"/>
        </w:rPr>
      </w:pPr>
      <w:r>
        <w:rPr>
          <w:rFonts w:eastAsia="Times New Roman"/>
          <w:szCs w:val="24"/>
        </w:rPr>
        <w:t>Είναι αυτονόητο ότι οι εν λόγω θέσεις διαφορο</w:t>
      </w:r>
      <w:r>
        <w:rPr>
          <w:rFonts w:eastAsia="Times New Roman"/>
          <w:szCs w:val="24"/>
        </w:rPr>
        <w:t xml:space="preserve">ποιούνται ως προς τα απαιτούμενα προσόντα, τα οποία προσδιορίζονται με βάση τον τομέα της πολιτικής και της αποστολής του κάθε </w:t>
      </w:r>
      <w:r>
        <w:rPr>
          <w:rFonts w:eastAsia="Times New Roman"/>
          <w:szCs w:val="24"/>
        </w:rPr>
        <w:lastRenderedPageBreak/>
        <w:t>Υπουργείου. Βεβαίως, οι προσκλήσεις εκδήλωσης ενδιαφέροντος δεν ήταν δυνατό να γίνουν πριν από την ολοκλήρωση των οργανογραμμάτων</w:t>
      </w:r>
      <w:r>
        <w:rPr>
          <w:rFonts w:eastAsia="Times New Roman"/>
          <w:szCs w:val="24"/>
        </w:rPr>
        <w:t xml:space="preserve"> και της δημιουργίας των σχετικών οργανικών θέσεων. Θα ήταν ανακόλουθο σ’ αυτήν την περίπτωση, ενώ η τυχόν εξαίρεση όσων υπηρετούν στις θέσεις που προκηρύσσονται, θα συνιστούσε μια βλαπτική σε βάρος τους διάκριση και παραβίαση συνταγματικών κανόνων. </w:t>
      </w:r>
    </w:p>
    <w:p w14:paraId="176E9E83" w14:textId="77777777" w:rsidR="00715E74" w:rsidRDefault="00502A31">
      <w:pPr>
        <w:spacing w:line="600" w:lineRule="auto"/>
        <w:ind w:firstLine="720"/>
        <w:contextualSpacing/>
        <w:jc w:val="both"/>
        <w:rPr>
          <w:rFonts w:eastAsia="Times New Roman"/>
          <w:szCs w:val="24"/>
        </w:rPr>
      </w:pPr>
      <w:r>
        <w:rPr>
          <w:rFonts w:eastAsia="Times New Roman"/>
          <w:szCs w:val="24"/>
        </w:rPr>
        <w:t>Είναι</w:t>
      </w:r>
      <w:r>
        <w:rPr>
          <w:rFonts w:eastAsia="Times New Roman"/>
          <w:szCs w:val="24"/>
        </w:rPr>
        <w:t xml:space="preserve"> φανερό ότι οι διαδικασίες για την πλήρωση των θέσεων διοικητικών, τομεακών και ειδικών γραμματέων εξελίσσονται με ευλαβική τήρηση των διατάξεων του νόμου, με διαφάνεια και αξιοκρατία, ενώ αποφασίστηκε η επανεξέταση κάποιων προσκλήσεων λόγω κάποιων ομογενε</w:t>
      </w:r>
      <w:r>
        <w:rPr>
          <w:rFonts w:eastAsia="Times New Roman"/>
          <w:szCs w:val="24"/>
        </w:rPr>
        <w:t xml:space="preserve">ιών μεταξύ τους, παρότι δεν ήταν παράτυπες, αλλά εντός </w:t>
      </w:r>
      <w:proofErr w:type="spellStart"/>
      <w:r>
        <w:rPr>
          <w:rFonts w:eastAsia="Times New Roman"/>
          <w:szCs w:val="24"/>
        </w:rPr>
        <w:t>νομίμου</w:t>
      </w:r>
      <w:proofErr w:type="spellEnd"/>
      <w:r>
        <w:rPr>
          <w:rFonts w:eastAsia="Times New Roman"/>
          <w:szCs w:val="24"/>
        </w:rPr>
        <w:t xml:space="preserve"> πλαισίου. </w:t>
      </w:r>
    </w:p>
    <w:p w14:paraId="176E9E84" w14:textId="77777777" w:rsidR="00715E74" w:rsidRDefault="00502A31">
      <w:pPr>
        <w:spacing w:line="600" w:lineRule="auto"/>
        <w:ind w:firstLine="720"/>
        <w:contextualSpacing/>
        <w:jc w:val="both"/>
        <w:rPr>
          <w:rFonts w:eastAsia="Times New Roman"/>
          <w:szCs w:val="24"/>
        </w:rPr>
      </w:pPr>
      <w:r>
        <w:rPr>
          <w:rFonts w:eastAsia="Times New Roman"/>
          <w:szCs w:val="24"/>
        </w:rPr>
        <w:t>Εδώ θέλω να πω το εξής</w:t>
      </w:r>
      <w:r w:rsidRPr="00EC11B3">
        <w:rPr>
          <w:rFonts w:eastAsia="Times New Roman"/>
          <w:szCs w:val="24"/>
        </w:rPr>
        <w:t xml:space="preserve">: </w:t>
      </w:r>
      <w:r>
        <w:rPr>
          <w:rFonts w:eastAsia="Times New Roman"/>
          <w:szCs w:val="24"/>
        </w:rPr>
        <w:t xml:space="preserve">Πώς θα μπορούσαν να ήταν φωτογραφικές αυτές οι διατάξεις, όταν οι υποψήφιοι -που δεν πρέπει να τους υποτιμάμε- είναι στελέχη από το </w:t>
      </w:r>
      <w:r>
        <w:rPr>
          <w:rFonts w:eastAsia="Times New Roman"/>
          <w:szCs w:val="24"/>
        </w:rPr>
        <w:t>μ</w:t>
      </w:r>
      <w:r>
        <w:rPr>
          <w:rFonts w:eastAsia="Times New Roman"/>
          <w:szCs w:val="24"/>
        </w:rPr>
        <w:t xml:space="preserve">ητρώο </w:t>
      </w:r>
      <w:r>
        <w:rPr>
          <w:rFonts w:eastAsia="Times New Roman"/>
          <w:szCs w:val="24"/>
        </w:rPr>
        <w:t>σ</w:t>
      </w:r>
      <w:r>
        <w:rPr>
          <w:rFonts w:eastAsia="Times New Roman"/>
          <w:szCs w:val="24"/>
        </w:rPr>
        <w:t>τελεχών και από το</w:t>
      </w:r>
      <w:r>
        <w:rPr>
          <w:rFonts w:eastAsia="Times New Roman"/>
          <w:szCs w:val="24"/>
        </w:rPr>
        <w:t xml:space="preserve">ν ιδιωτικό τομέα; Προσήλθαν περίπου επτά χιλιάδες, οι οποίοι στοιχειωδώς ξέρουν να διαβάζουν την πρόσκληση και να βλέπουν ότι έχουν τα προσόντα που τους καλεί να έχουν </w:t>
      </w:r>
      <w:r>
        <w:rPr>
          <w:rFonts w:eastAsia="Times New Roman"/>
          <w:szCs w:val="24"/>
        </w:rPr>
        <w:lastRenderedPageBreak/>
        <w:t>για να πάρουν μέρος. Πώς θα ήταν δυνατό να φωτογραφηθούν αυτοί οι επτά χιλιάδες υποψήφιο</w:t>
      </w:r>
      <w:r>
        <w:rPr>
          <w:rFonts w:eastAsia="Times New Roman"/>
          <w:szCs w:val="24"/>
        </w:rPr>
        <w:t>ι; Πώς είδαν τον εαυτό τους μέσα σ’ αυτές τις προσκλήσεις οι επτά χιλιάδες υποψήφιοι;</w:t>
      </w:r>
    </w:p>
    <w:p w14:paraId="176E9E85" w14:textId="77777777" w:rsidR="00715E74" w:rsidRDefault="00502A31">
      <w:pPr>
        <w:spacing w:line="600" w:lineRule="auto"/>
        <w:ind w:firstLine="720"/>
        <w:contextualSpacing/>
        <w:jc w:val="both"/>
        <w:rPr>
          <w:rFonts w:eastAsia="Times New Roman"/>
          <w:szCs w:val="24"/>
        </w:rPr>
      </w:pPr>
      <w:r>
        <w:rPr>
          <w:rFonts w:eastAsia="Times New Roman"/>
          <w:szCs w:val="24"/>
        </w:rPr>
        <w:t>Εν κατακλείδι, η εφαρμογή του ν.4369/2016, με δυσκολίες, συμπληρώσεις, διορθώσεις, προχωρά. Παράλληλα, προχωρά η ηλεκτρονική διακυβέρνηση, η ηλεκτρονική υπογραφή και δρομ</w:t>
      </w:r>
      <w:r>
        <w:rPr>
          <w:rFonts w:eastAsia="Times New Roman"/>
          <w:szCs w:val="24"/>
        </w:rPr>
        <w:t>ολογείται η κωδικοποίηση της νομοθεσίας, ενώ τα ψηφιακά οργανογράμματα, τα περιγράμματα θέσεων εργασίας, η νομοθεσία για την κινητικότητα των υπαλλήλων, αντικαθιστά το σύστημα των πελατειακών μετακινήσεων, ανεξαρτήτως των υπηρεσιακών αναγκών και αλλάζουν τ</w:t>
      </w:r>
      <w:r>
        <w:rPr>
          <w:rFonts w:eastAsia="Times New Roman"/>
          <w:szCs w:val="24"/>
        </w:rPr>
        <w:t xml:space="preserve">ο τοπίο στη δημόσια διοίκηση. </w:t>
      </w:r>
    </w:p>
    <w:p w14:paraId="176E9E86" w14:textId="77777777" w:rsidR="00715E74" w:rsidRDefault="00502A31">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της κυρίας Βουλευτού</w:t>
      </w:r>
      <w:r w:rsidRPr="009A65EF">
        <w:rPr>
          <w:rFonts w:eastAsia="Times New Roman" w:cs="Times New Roman"/>
          <w:szCs w:val="24"/>
        </w:rPr>
        <w:t>)</w:t>
      </w:r>
    </w:p>
    <w:p w14:paraId="176E9E87" w14:textId="77777777" w:rsidR="00715E74" w:rsidRDefault="00502A31">
      <w:pPr>
        <w:spacing w:line="600" w:lineRule="auto"/>
        <w:ind w:firstLine="720"/>
        <w:contextualSpacing/>
        <w:jc w:val="both"/>
        <w:rPr>
          <w:rFonts w:eastAsia="Times New Roman"/>
          <w:szCs w:val="24"/>
        </w:rPr>
      </w:pPr>
      <w:r>
        <w:rPr>
          <w:rFonts w:eastAsia="Times New Roman"/>
          <w:szCs w:val="24"/>
        </w:rPr>
        <w:t>Τελειώνω, κύριε Πρόεδρε.</w:t>
      </w:r>
    </w:p>
    <w:p w14:paraId="176E9E88" w14:textId="77777777" w:rsidR="00715E74" w:rsidRDefault="00502A31">
      <w:pPr>
        <w:spacing w:line="600" w:lineRule="auto"/>
        <w:ind w:firstLine="720"/>
        <w:contextualSpacing/>
        <w:jc w:val="both"/>
        <w:rPr>
          <w:rFonts w:eastAsia="Times New Roman"/>
          <w:szCs w:val="24"/>
        </w:rPr>
      </w:pPr>
      <w:r>
        <w:rPr>
          <w:rFonts w:eastAsia="Times New Roman"/>
          <w:szCs w:val="24"/>
        </w:rPr>
        <w:t>Με δεδομένα τα παραπάνω, συνιστά υποκρισία το να εγκαλεί η Νέα Δημοκρατία την Κυβέρνηση για επιχείρηση άλωσης της δημόσιας διοίκησης. Είναι όπως η καταγγελία του κ. Μητσοτάκη στο ΣΕΒ ότι το προσωπικό στο δημόσιο αυξήθηκε κατά είκοσι οκτώ χιλιάδες με την απ</w:t>
      </w:r>
      <w:r>
        <w:rPr>
          <w:rFonts w:eastAsia="Times New Roman"/>
          <w:szCs w:val="24"/>
        </w:rPr>
        <w:t xml:space="preserve">ογραφή του 2017, ενώ είναι γνωστό </w:t>
      </w:r>
      <w:r>
        <w:rPr>
          <w:rFonts w:eastAsia="Times New Roman"/>
          <w:szCs w:val="24"/>
        </w:rPr>
        <w:lastRenderedPageBreak/>
        <w:t>–το γνώριζε και ο ίδιος όταν το έλεγε, φαντάζομαι- ότι τον Δεκέμβριο του 2017 το προσωπικό του δημοσίου, συμπεριλαμβανομένων και των Σωμάτων Ασφαλείας, των εκπαιδευτικών, του κλήρου κ.λπ. ανερχόταν σε πεντακόσιες εξήντα έξ</w:t>
      </w:r>
      <w:r>
        <w:rPr>
          <w:rFonts w:eastAsia="Times New Roman"/>
          <w:szCs w:val="24"/>
        </w:rPr>
        <w:t xml:space="preserve">ι χιλιάδες, δηλαδή μειωμένο κατά δέκα χιλιάδες απ’ αυτό του Δεκεμβρίου του 2014, όπως και πολλά άλλα που, κατά τη συνήθη και προσφιλή τακτική της Νέας Δημοκρατίας, γίνεται το άσπρο μαύρο. </w:t>
      </w:r>
    </w:p>
    <w:p w14:paraId="176E9E89"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Αν η Κυβέρνηση ήθελε να βάλει τα δικά της παιδιά, θα συντηρούσε το </w:t>
      </w:r>
      <w:r>
        <w:rPr>
          <w:rFonts w:eastAsia="Times New Roman"/>
          <w:szCs w:val="24"/>
        </w:rPr>
        <w:t xml:space="preserve">παλιό πελατειακό σύστημα. Δεν θα υπήρχε λόγος να φτιάξει νέους νόμους. Δεν θα το αντικαθιστούσε μ’ ένα νέο σύστημα, βασισμένο σε αντικειμενικές και αξιοκρατικές διαδικασίες. </w:t>
      </w:r>
    </w:p>
    <w:p w14:paraId="176E9E8A"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Αίτημα της κοινωνίας και δέσμευση αυτής της Κυβέρνησης είναι η </w:t>
      </w:r>
      <w:proofErr w:type="spellStart"/>
      <w:r>
        <w:rPr>
          <w:rFonts w:eastAsia="Times New Roman"/>
          <w:szCs w:val="24"/>
        </w:rPr>
        <w:t>αποκομματικοποίηση</w:t>
      </w:r>
      <w:proofErr w:type="spellEnd"/>
      <w:r>
        <w:rPr>
          <w:rFonts w:eastAsia="Times New Roman"/>
          <w:szCs w:val="24"/>
        </w:rPr>
        <w:t xml:space="preserve"> και ανεξαρτησία της δημοσίας διοίκησης που θα λειτουργεί προς όφελος του πολίτη με γνώμονα το δημόσιο συμφέρον. </w:t>
      </w:r>
    </w:p>
    <w:p w14:paraId="176E9E8B" w14:textId="77777777" w:rsidR="00715E74" w:rsidRDefault="00502A31">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Κυρία </w:t>
      </w:r>
      <w:proofErr w:type="spellStart"/>
      <w:r>
        <w:rPr>
          <w:rFonts w:eastAsia="Times New Roman"/>
          <w:szCs w:val="24"/>
        </w:rPr>
        <w:t>Κοζομπόλη</w:t>
      </w:r>
      <w:proofErr w:type="spellEnd"/>
      <w:r>
        <w:rPr>
          <w:rFonts w:eastAsia="Times New Roman"/>
          <w:szCs w:val="24"/>
        </w:rPr>
        <w:t>, ολοκληρώστε παρακαλώ.</w:t>
      </w:r>
    </w:p>
    <w:p w14:paraId="176E9E8C" w14:textId="77777777" w:rsidR="00715E74" w:rsidRDefault="00502A31">
      <w:pPr>
        <w:spacing w:line="600" w:lineRule="auto"/>
        <w:ind w:firstLine="720"/>
        <w:contextualSpacing/>
        <w:jc w:val="both"/>
        <w:rPr>
          <w:rFonts w:eastAsia="Times New Roman"/>
          <w:szCs w:val="24"/>
        </w:rPr>
      </w:pPr>
      <w:r>
        <w:rPr>
          <w:rFonts w:eastAsia="Times New Roman"/>
          <w:b/>
          <w:szCs w:val="24"/>
        </w:rPr>
        <w:lastRenderedPageBreak/>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 xml:space="preserve">Ολοκληρώνω, κύριε Πρόεδρε. </w:t>
      </w:r>
    </w:p>
    <w:p w14:paraId="176E9E8D"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Η δε Νέα Δημοκρατία αν θέλει να ανταποκριθεί έστω μια φορά, έστω στοιχειωδώς στον ρόλο της ως Αξιωματική Αντιπολίτευση για το καλό αυτής της χώρας, οφείλει να κάνει κριτική, να συμπληρώνει, να στηρίζει ένα τέτοιο δημόσιο. Δεν δικαιούται όμως να </w:t>
      </w:r>
      <w:proofErr w:type="spellStart"/>
      <w:r>
        <w:rPr>
          <w:rFonts w:eastAsia="Times New Roman"/>
          <w:szCs w:val="24"/>
        </w:rPr>
        <w:t>καταστροφολ</w:t>
      </w:r>
      <w:r>
        <w:rPr>
          <w:rFonts w:eastAsia="Times New Roman"/>
          <w:szCs w:val="24"/>
        </w:rPr>
        <w:t>ογεί</w:t>
      </w:r>
      <w:proofErr w:type="spellEnd"/>
      <w:r>
        <w:rPr>
          <w:rFonts w:eastAsia="Times New Roman"/>
          <w:szCs w:val="24"/>
        </w:rPr>
        <w:t xml:space="preserve"> διαστρεβλώνοντας και παραποιώντας κατάφωρα την πραγματικότητα. </w:t>
      </w:r>
    </w:p>
    <w:p w14:paraId="176E9E8E"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Ευχαριστώ. </w:t>
      </w:r>
    </w:p>
    <w:p w14:paraId="176E9E8F" w14:textId="77777777" w:rsidR="00715E74" w:rsidRDefault="00502A31">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την κ. </w:t>
      </w:r>
      <w:proofErr w:type="spellStart"/>
      <w:r>
        <w:rPr>
          <w:rFonts w:eastAsia="Times New Roman"/>
          <w:szCs w:val="24"/>
        </w:rPr>
        <w:t>Κοζομπόλη</w:t>
      </w:r>
      <w:proofErr w:type="spellEnd"/>
      <w:r>
        <w:rPr>
          <w:rFonts w:eastAsia="Times New Roman"/>
          <w:szCs w:val="24"/>
        </w:rPr>
        <w:t xml:space="preserve">. </w:t>
      </w:r>
    </w:p>
    <w:p w14:paraId="176E9E90"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Κατσίκης</w:t>
      </w:r>
      <w:proofErr w:type="spellEnd"/>
      <w:r>
        <w:rPr>
          <w:rFonts w:eastAsia="Times New Roman"/>
          <w:szCs w:val="24"/>
        </w:rPr>
        <w:t>, Κοινοβουλευτικός Εκπρόσωπος των Ανεξαρτήτων Ελλήνων έχει τον λόγο.</w:t>
      </w:r>
    </w:p>
    <w:p w14:paraId="176E9E91" w14:textId="77777777" w:rsidR="00715E74" w:rsidRDefault="00502A31">
      <w:pPr>
        <w:spacing w:line="600" w:lineRule="auto"/>
        <w:ind w:firstLine="720"/>
        <w:contextualSpacing/>
        <w:jc w:val="both"/>
        <w:rPr>
          <w:rFonts w:eastAsia="Times New Roman"/>
          <w:szCs w:val="24"/>
        </w:rPr>
      </w:pPr>
      <w:r>
        <w:rPr>
          <w:rFonts w:eastAsia="Times New Roman"/>
          <w:szCs w:val="24"/>
        </w:rPr>
        <w:t>Ορίστε,</w:t>
      </w:r>
      <w:r>
        <w:rPr>
          <w:rFonts w:eastAsia="Times New Roman"/>
          <w:szCs w:val="24"/>
        </w:rPr>
        <w:t xml:space="preserve"> έχετε τον λόγο για έξ</w:t>
      </w:r>
      <w:r>
        <w:rPr>
          <w:rFonts w:eastAsia="Times New Roman"/>
          <w:szCs w:val="24"/>
        </w:rPr>
        <w:t xml:space="preserve">ι λεπτά. </w:t>
      </w:r>
    </w:p>
    <w:p w14:paraId="176E9E92" w14:textId="77777777" w:rsidR="00715E74" w:rsidRDefault="00502A31">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Ευχαριστώ, κύριε Πρόεδρε. </w:t>
      </w:r>
    </w:p>
    <w:p w14:paraId="176E9E93"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Κυρία Υπουργέ, κυρία και κύριοι συνάδελφοι, θέλω να ευχαριστήσω απ’ αυτό το Βήμα την Αξιωματική Αντιπολίτευση γιατί μας δίνει την ευκαιρία μέσα από τον αντιπολιτευτικό της λόγο, </w:t>
      </w:r>
      <w:r>
        <w:rPr>
          <w:rFonts w:eastAsia="Times New Roman"/>
          <w:szCs w:val="24"/>
        </w:rPr>
        <w:lastRenderedPageBreak/>
        <w:t>χωρίς κανένα στοιχ</w:t>
      </w:r>
      <w:r>
        <w:rPr>
          <w:rFonts w:eastAsia="Times New Roman"/>
          <w:szCs w:val="24"/>
        </w:rPr>
        <w:t>είο εποικοδομητικής πολιτικής, να θυμηθούμε τι γινόταν χθες και τι γίνεται σήμερα.</w:t>
      </w:r>
    </w:p>
    <w:p w14:paraId="176E9E94"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Επιτρέψτε μου να ξεκινήσω από ένα δημοσίευμα της </w:t>
      </w:r>
      <w:r>
        <w:rPr>
          <w:rFonts w:eastAsia="Times New Roman"/>
          <w:szCs w:val="24"/>
        </w:rPr>
        <w:t>«ΕΦΗΜΕΡΙΔΑΣ ΤΩΝ ΣΥΝΤΑΚΤΩΝ»</w:t>
      </w:r>
      <w:r>
        <w:rPr>
          <w:rFonts w:eastAsia="Times New Roman"/>
          <w:szCs w:val="24"/>
        </w:rPr>
        <w:t xml:space="preserve"> στις 25</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2016. Είναι ένα άρθρο του Στέργιου </w:t>
      </w:r>
      <w:proofErr w:type="spellStart"/>
      <w:r>
        <w:rPr>
          <w:rFonts w:eastAsia="Times New Roman"/>
          <w:szCs w:val="24"/>
        </w:rPr>
        <w:t>Ζιαμπάκα</w:t>
      </w:r>
      <w:proofErr w:type="spellEnd"/>
      <w:r>
        <w:rPr>
          <w:rFonts w:eastAsia="Times New Roman"/>
          <w:szCs w:val="24"/>
        </w:rPr>
        <w:t xml:space="preserve"> το οποίο ξεκινάει ως εξής: «Από την πρώτη η</w:t>
      </w:r>
      <w:r>
        <w:rPr>
          <w:rFonts w:eastAsia="Times New Roman"/>
          <w:szCs w:val="24"/>
        </w:rPr>
        <w:t>μέρα σχηματισμού της συγκυβέρνησης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τον Ιούνιο του 2012 ξεκίνησε το πάρτι με το βόλεμα των δικών τους παιδιών, όχι πλέον ως προσωπική εξυπηρέτηση, αλλά στο πλαίσιο ενός τεράστιου μηχανισμού εντός του πελατειακού κράτους με επιστημονικές μ</w:t>
      </w:r>
      <w:r>
        <w:rPr>
          <w:rFonts w:eastAsia="Times New Roman"/>
          <w:szCs w:val="24"/>
        </w:rPr>
        <w:t xml:space="preserve">εθόδους κατανομής θέσεων». </w:t>
      </w:r>
    </w:p>
    <w:p w14:paraId="176E9E95" w14:textId="77777777" w:rsidR="00715E74" w:rsidRDefault="00502A31">
      <w:pPr>
        <w:spacing w:line="600" w:lineRule="auto"/>
        <w:ind w:firstLine="720"/>
        <w:contextualSpacing/>
        <w:jc w:val="both"/>
        <w:rPr>
          <w:rFonts w:eastAsia="Times New Roman"/>
          <w:szCs w:val="24"/>
        </w:rPr>
      </w:pPr>
      <w:r>
        <w:rPr>
          <w:rFonts w:eastAsia="Times New Roman"/>
          <w:szCs w:val="24"/>
        </w:rPr>
        <w:t>Το δημοσίευμα συνεχίζει και καταλήγει περίπου στο εξής: «Με το κομματικό ρεσάλτο στο δημόσιο να θεωρείται δεδομένο από στελέχη των κυβερνητικών εταίρων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Νέας Δημοκρατίας, αιτήματα ή προτάσεις μερικές φορές σε μακροσκελείς</w:t>
      </w:r>
      <w:r>
        <w:rPr>
          <w:rFonts w:eastAsia="Times New Roman"/>
          <w:szCs w:val="24"/>
        </w:rPr>
        <w:t xml:space="preserve"> λίστες στέλνονταν από Βουλευτές, κομματικά στελέχη, αιρετούς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με συστάσεις ή συνημμένα βιογραφικά όπου προτάσσονταν τα κομματικά ένσημα και τη θέση ενδιαφέροντος». </w:t>
      </w:r>
    </w:p>
    <w:p w14:paraId="176E9E96"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Το καταθέτω στα Πρακτικά. Έχει κι άλλα στοιχεία μέσα αλλά ο λίγος</w:t>
      </w:r>
      <w:r>
        <w:rPr>
          <w:rFonts w:eastAsia="Times New Roman"/>
          <w:szCs w:val="24"/>
        </w:rPr>
        <w:t xml:space="preserve"> χρόνος, δεν μου δίνει τη δυνατότητα να διαβάσω ακόμη περισσότερα. </w:t>
      </w:r>
    </w:p>
    <w:p w14:paraId="176E9E97" w14:textId="77777777" w:rsidR="00715E74" w:rsidRDefault="00502A31">
      <w:pPr>
        <w:spacing w:line="600" w:lineRule="auto"/>
        <w:ind w:firstLine="720"/>
        <w:contextualSpacing/>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Κωνσταντίνος </w:t>
      </w:r>
      <w:proofErr w:type="spellStart"/>
      <w:r>
        <w:rPr>
          <w:rFonts w:eastAsia="Times New Roman"/>
          <w:szCs w:val="24"/>
        </w:rPr>
        <w:t>Κατσίκης</w:t>
      </w:r>
      <w:proofErr w:type="spellEnd"/>
      <w:r w:rsidRPr="00C453AA">
        <w:rPr>
          <w:rFonts w:eastAsia="Times New Roman"/>
          <w:szCs w:val="24"/>
        </w:rPr>
        <w:t xml:space="preserve"> καταθέτει για τα Πρα</w:t>
      </w:r>
      <w:r>
        <w:rPr>
          <w:rFonts w:eastAsia="Times New Roman"/>
          <w:szCs w:val="24"/>
        </w:rPr>
        <w:t>κτικά το προαναφερθέν δημοσίευμα</w:t>
      </w:r>
      <w:r w:rsidRPr="00C453AA">
        <w:rPr>
          <w:rFonts w:eastAsia="Times New Roman"/>
          <w:szCs w:val="24"/>
        </w:rPr>
        <w:t>, τ</w:t>
      </w:r>
      <w:r>
        <w:rPr>
          <w:rFonts w:eastAsia="Times New Roman"/>
          <w:szCs w:val="24"/>
        </w:rPr>
        <w:t>ο</w:t>
      </w:r>
      <w:r w:rsidRPr="00C453AA">
        <w:rPr>
          <w:rFonts w:eastAsia="Times New Roman"/>
          <w:szCs w:val="24"/>
        </w:rPr>
        <w:t xml:space="preserve"> οποί</w:t>
      </w:r>
      <w:r>
        <w:rPr>
          <w:rFonts w:eastAsia="Times New Roman"/>
          <w:szCs w:val="24"/>
        </w:rPr>
        <w:t>ο</w:t>
      </w:r>
      <w:r w:rsidRPr="00C453AA">
        <w:rPr>
          <w:rFonts w:eastAsia="Times New Roman"/>
          <w:szCs w:val="24"/>
        </w:rPr>
        <w:t xml:space="preserve"> βρίσκ</w:t>
      </w:r>
      <w:r>
        <w:rPr>
          <w:rFonts w:eastAsia="Times New Roman"/>
          <w:szCs w:val="24"/>
        </w:rPr>
        <w:t>ε</w:t>
      </w:r>
      <w:r w:rsidRPr="00C453AA">
        <w:rPr>
          <w:rFonts w:eastAsia="Times New Roman"/>
          <w:szCs w:val="24"/>
        </w:rPr>
        <w:t>ται στο αρχείο του Τμήματος Γραμματείας της Διεύθυνσης Στενογραφί</w:t>
      </w:r>
      <w:r w:rsidRPr="00C453AA">
        <w:rPr>
          <w:rFonts w:eastAsia="Times New Roman"/>
          <w:szCs w:val="24"/>
        </w:rPr>
        <w:t>ας και Πρακτικών της Βουλής)</w:t>
      </w:r>
    </w:p>
    <w:p w14:paraId="176E9E98" w14:textId="77777777" w:rsidR="00715E74" w:rsidRDefault="00502A31">
      <w:pPr>
        <w:spacing w:line="600" w:lineRule="auto"/>
        <w:ind w:firstLine="720"/>
        <w:contextualSpacing/>
        <w:jc w:val="both"/>
        <w:rPr>
          <w:rFonts w:eastAsia="Times New Roman"/>
          <w:szCs w:val="24"/>
        </w:rPr>
      </w:pPr>
      <w:r>
        <w:rPr>
          <w:rFonts w:eastAsia="Times New Roman"/>
          <w:szCs w:val="24"/>
        </w:rPr>
        <w:t>Για να θυμίσω, λοιπόν, κύριοι συνάδελφοι της Αξιωματικής Αντιπολίτευσης, πως λειτουργούσατε, σας ευχαριστούμε που σήμερα ξυπνάτε μνήμες του παρελθόντος της δικής σας διακυβέρνησης και της δικής σας πολιτικής τακτικής. Επιτρέψτε</w:t>
      </w:r>
      <w:r>
        <w:rPr>
          <w:rFonts w:eastAsia="Times New Roman"/>
          <w:szCs w:val="24"/>
        </w:rPr>
        <w:t xml:space="preserve"> μου να πω, στο τέλος, ότι είναι ντροπή για σας, όταν έχετε τόσο λερωμένη τη φωλιά σας, να ψάχνετε για λεκέδες στη δική μας φωλιά. </w:t>
      </w:r>
    </w:p>
    <w:p w14:paraId="176E9E99" w14:textId="77777777" w:rsidR="00715E74" w:rsidRDefault="00502A31">
      <w:pPr>
        <w:spacing w:line="600" w:lineRule="auto"/>
        <w:ind w:firstLine="720"/>
        <w:contextualSpacing/>
        <w:jc w:val="both"/>
        <w:rPr>
          <w:rFonts w:eastAsia="Times New Roman"/>
          <w:szCs w:val="24"/>
        </w:rPr>
      </w:pPr>
      <w:r>
        <w:rPr>
          <w:rFonts w:eastAsia="Times New Roman"/>
          <w:szCs w:val="24"/>
        </w:rPr>
        <w:t>Κυρίες και κύριοι συνάδελφοι της Νέας Δημοκρατίας, έχετε εξασκήσει τόσο πολύ τη μνήμη σας και την έχετε καταστήσει εξαιρετικ</w:t>
      </w:r>
      <w:r>
        <w:rPr>
          <w:rFonts w:eastAsia="Times New Roman"/>
          <w:szCs w:val="24"/>
        </w:rPr>
        <w:t xml:space="preserve">ά επιλεκτική που είστε πράγματι άξιοι θαυμασμού. Την κατάρα αυτού του λαού να μην βλέπει τίποτα άλλο σε ό,τι κι αν κάνει ο απέναντι την συντηρείτε με εκπληκτική ικανότητα. </w:t>
      </w:r>
    </w:p>
    <w:p w14:paraId="176E9E9A"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Την πατρότητα του μορφώματος της δημόσιας διοίκησης -μην ανησυχείτε- δεν την διεκδι</w:t>
      </w:r>
      <w:r>
        <w:rPr>
          <w:rFonts w:eastAsia="Times New Roman"/>
          <w:szCs w:val="24"/>
        </w:rPr>
        <w:t>κεί κανείς. Είναι ολοκληρωτικά δική σας, αλήθεια δική σας. Σας βολεύει η απόλυτη κομματική εξάρτηση. Εξάλλου τη συντηρείτε δεκάδες χρόνια τώρα. Έχετε να απαντήσετε κάτι; Ή αμφισβητείτε το ξήλωμα υπηρεσιακών στελεχών, διευθυντών, τμηματαρχών, ακόμα και απλώ</w:t>
      </w:r>
      <w:r>
        <w:rPr>
          <w:rFonts w:eastAsia="Times New Roman"/>
          <w:szCs w:val="24"/>
        </w:rPr>
        <w:t xml:space="preserve">ν υπαλλήλων που είχαν αυξημένα καθήκοντα κάθε φορά που παίρνατε την εξουσία; Και βέβαια δεν θα αναφερθώ στο πως διαχειριστήκατε το θέμα των εργαζομένων με το μαύρο στην ΕΡΤ και με τις απολύσεις των καθαριστριών στο Υπουργείο Οικονομικών. </w:t>
      </w:r>
    </w:p>
    <w:p w14:paraId="176E9E9B" w14:textId="77777777" w:rsidR="00715E74" w:rsidRDefault="00502A31">
      <w:pPr>
        <w:spacing w:line="600" w:lineRule="auto"/>
        <w:ind w:firstLine="720"/>
        <w:contextualSpacing/>
        <w:jc w:val="both"/>
        <w:rPr>
          <w:rFonts w:eastAsia="Times New Roman"/>
          <w:szCs w:val="24"/>
        </w:rPr>
      </w:pPr>
      <w:r>
        <w:rPr>
          <w:rFonts w:eastAsia="Times New Roman"/>
          <w:szCs w:val="24"/>
        </w:rPr>
        <w:t>Τον ν.3838/2010 μ</w:t>
      </w:r>
      <w:r>
        <w:rPr>
          <w:rFonts w:eastAsia="Times New Roman"/>
          <w:szCs w:val="24"/>
        </w:rPr>
        <w:t>ί</w:t>
      </w:r>
      <w:r>
        <w:rPr>
          <w:rFonts w:eastAsia="Times New Roman"/>
          <w:szCs w:val="24"/>
        </w:rPr>
        <w:t>α πρωτόλεια, όπως θέλετε να τη χαρακτηρίσετε, προσπάθεια επιλογής στελεχών στη δημόσια διοίκηση, τι τον κάνατε; Στα αζήτητα είναι. Βρήκατε άλλους τρόπους. Συστήσατε ανεξάρτητες αρχές, όπως παραδείγματος χάριν την Ανεξάρτητη Αρχή Δημοσίων Εσόδων. Αναδιαρθρ</w:t>
      </w:r>
      <w:r>
        <w:rPr>
          <w:rFonts w:eastAsia="Times New Roman"/>
          <w:szCs w:val="24"/>
        </w:rPr>
        <w:t xml:space="preserve">ώσατε υπουργεία, συγχωνεύσατε υπηρεσίες, καταργήσατε υπηρεσίες, με απώτερο σκοπό να εξαιρούνται από το νομοθετικό πλαίσιο των επιλογών με αντικειμενικά κριτήρια. </w:t>
      </w:r>
    </w:p>
    <w:p w14:paraId="176E9E9C"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Έτσι τοποθετήσατε και πάλι τους άξιους της επιλογής σας. Χαρακτηρίσατε χαστούκι της Ευρωπαϊκή</w:t>
      </w:r>
      <w:r>
        <w:rPr>
          <w:rFonts w:eastAsia="Times New Roman"/>
          <w:szCs w:val="24"/>
        </w:rPr>
        <w:t xml:space="preserve">ς Επιτροπής την έκθεση συμμόρφωσης που συντάχθηκε στο πλαίσιο της τέταρτης αξιολόγησης. </w:t>
      </w:r>
    </w:p>
    <w:p w14:paraId="176E9E9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Παραλείψατε, όμως, κάτι. Να υποθέσω, τυχαία; Δεν νομίζω. Παραλείψατε να αναφερθείτε και στο γεγονός της περιγραφής από πλευράς της </w:t>
      </w:r>
      <w:r>
        <w:rPr>
          <w:rFonts w:eastAsia="Times New Roman" w:cs="Times New Roman"/>
          <w:szCs w:val="24"/>
        </w:rPr>
        <w:t>ε</w:t>
      </w:r>
      <w:r>
        <w:rPr>
          <w:rFonts w:eastAsia="Times New Roman" w:cs="Times New Roman"/>
          <w:szCs w:val="24"/>
        </w:rPr>
        <w:t xml:space="preserve">πιτροπής, της θεσμοθέτησης και της εφαρμογής σειράς μεταρρυθμίσεων που προώθησε το Υπουργείο Διοικητικής Ανασυγκρότησης, μεταρρυθμίσεις για τις οποίες εξέφρασε η </w:t>
      </w:r>
      <w:r>
        <w:rPr>
          <w:rFonts w:eastAsia="Times New Roman" w:cs="Times New Roman"/>
          <w:szCs w:val="24"/>
        </w:rPr>
        <w:t>ε</w:t>
      </w:r>
      <w:r>
        <w:rPr>
          <w:rFonts w:eastAsia="Times New Roman" w:cs="Times New Roman"/>
          <w:szCs w:val="24"/>
        </w:rPr>
        <w:t xml:space="preserve">πιτροπή την απόλυτη ικανοποίησή της. </w:t>
      </w:r>
    </w:p>
    <w:p w14:paraId="176E9E9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Η μισή αλήθεια, όμως, ξέρετε είναι το μεγαλύτερο ψέμα. </w:t>
      </w:r>
      <w:r>
        <w:rPr>
          <w:rFonts w:eastAsia="Times New Roman" w:cs="Times New Roman"/>
          <w:szCs w:val="24"/>
        </w:rPr>
        <w:t>Και αυτό το άθλημα το κατέχετε καλά. Άλλωστε, η πρώτη εφαρμογή κάθε νέας διάταξης -και σε αυτό πρέπει να συμφωνήσουμε όλοι- είναι πολύ πιθανό και στατιστικά αναμενόμενο να εμφανίζει διαδικαστικά κενά. Η εμπειρία, όμως και η γνώση των υπηρεσιών σε συνδυασμό</w:t>
      </w:r>
      <w:r>
        <w:rPr>
          <w:rFonts w:eastAsia="Times New Roman" w:cs="Times New Roman"/>
          <w:szCs w:val="24"/>
        </w:rPr>
        <w:t xml:space="preserve"> με τη βούληση της πολιτικής ηγεσίας είναι ικανές να τα θεραπεύσουν. </w:t>
      </w:r>
    </w:p>
    <w:p w14:paraId="176E9E9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Η διαφορετικότητα των αντικειμένων των θέσεων των διοικητικών γραμματέων δεν θα πρέπει να αποτυπώνεται σε </w:t>
      </w:r>
      <w:r>
        <w:rPr>
          <w:rFonts w:eastAsia="Times New Roman" w:cs="Times New Roman"/>
          <w:szCs w:val="24"/>
        </w:rPr>
        <w:lastRenderedPageBreak/>
        <w:t xml:space="preserve">κάθε προκήρυξη; Τα προσόντα δεν θα πρέπει να εξειδικεύονται για κάθε θέση; Έτσι </w:t>
      </w:r>
      <w:r>
        <w:rPr>
          <w:rFonts w:eastAsia="Times New Roman" w:cs="Times New Roman"/>
          <w:szCs w:val="24"/>
        </w:rPr>
        <w:t xml:space="preserve">τα θέλετε όλα στον κουβά να τα ρίξουμε, χωρίς να υπάρχουν κάποιες διαφορές που να τονίζουν τον ρόλο του κάθε ανθρώπου για τις αρμοδιότητες που θα του δοθούν προς το γενικότερο δημόσιο συμφέρον, όταν αυτό υπηρετεί; </w:t>
      </w:r>
    </w:p>
    <w:p w14:paraId="176E9EA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Όμως, όπως είπα, εσείς θέλετε όλα τα ρίχνετε στον κουβά. Και ξέρετε γιατί το κάνετε; Διότι το θολό τοπίο είναι πάντοτε δεκτικό παρεμβάσεων. Σας ενοχλούν οι διαφανείς διαδικασίες και τα μετρήσιμα προσόντα γιατί εξαφανίζουν τον προσφιλή σε εσάς χώρο του μαγε</w:t>
      </w:r>
      <w:r>
        <w:rPr>
          <w:rFonts w:eastAsia="Times New Roman" w:cs="Times New Roman"/>
          <w:szCs w:val="24"/>
        </w:rPr>
        <w:t xml:space="preserve">ιρέματος. </w:t>
      </w:r>
    </w:p>
    <w:p w14:paraId="176E9EA1" w14:textId="77777777" w:rsidR="00715E74" w:rsidRDefault="00502A31">
      <w:pPr>
        <w:spacing w:line="600" w:lineRule="auto"/>
        <w:ind w:firstLine="720"/>
        <w:contextualSpacing/>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χρόνου ομιλίας του κυρίου Βουλευτή)</w:t>
      </w:r>
    </w:p>
    <w:p w14:paraId="176E9EA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Μισό λεπτό, κύριε Πρόεδρε. </w:t>
      </w:r>
    </w:p>
    <w:p w14:paraId="176E9EA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Όμως, δεν υπάρχει κα</w:t>
      </w:r>
      <w:r>
        <w:rPr>
          <w:rFonts w:eastAsia="Times New Roman" w:cs="Times New Roman"/>
          <w:szCs w:val="24"/>
        </w:rPr>
        <w:t>μ</w:t>
      </w:r>
      <w:r>
        <w:rPr>
          <w:rFonts w:eastAsia="Times New Roman" w:cs="Times New Roman"/>
          <w:szCs w:val="24"/>
        </w:rPr>
        <w:t>μία περίπτωση να τα καταφέρετε. Διότι εμείς έχουμε κι ένα άλλο ελάττωμα, κύριοι συνάδελφοι. Έχουμε ανελαστικές α</w:t>
      </w:r>
      <w:r>
        <w:rPr>
          <w:rFonts w:eastAsia="Times New Roman" w:cs="Times New Roman"/>
          <w:szCs w:val="24"/>
        </w:rPr>
        <w:t xml:space="preserve">ξίες. Δεν πρόκειται να υποχωρήσουμε σε τίποτα που θα διακυβεύει την αντικειμενικότητα των διατάξεων </w:t>
      </w:r>
      <w:r>
        <w:rPr>
          <w:rFonts w:eastAsia="Times New Roman" w:cs="Times New Roman"/>
          <w:szCs w:val="24"/>
        </w:rPr>
        <w:lastRenderedPageBreak/>
        <w:t xml:space="preserve">του ν.4369/2016. Θα υπερασπιστούμε το νομοθέτημα που ψηφίσαμε και θα συναινούσαμε μόνο σε αλλαγές που θα επέφεραν βελτιώσεις έτι περαιτέρω για την εφαρμογή </w:t>
      </w:r>
      <w:r>
        <w:rPr>
          <w:rFonts w:eastAsia="Times New Roman" w:cs="Times New Roman"/>
          <w:szCs w:val="24"/>
        </w:rPr>
        <w:t xml:space="preserve">του. </w:t>
      </w:r>
    </w:p>
    <w:p w14:paraId="176E9EA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76E9EA5" w14:textId="77777777" w:rsidR="00715E74" w:rsidRDefault="00502A31">
      <w:pPr>
        <w:spacing w:line="600" w:lineRule="auto"/>
        <w:ind w:firstLine="720"/>
        <w:contextualSpacing/>
        <w:jc w:val="both"/>
        <w:rPr>
          <w:rFonts w:eastAsia="Times New Roman" w:cs="Times New Roman"/>
          <w:szCs w:val="24"/>
        </w:rPr>
      </w:pPr>
      <w:r w:rsidRPr="00532AE5">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w:t>
      </w:r>
      <w:proofErr w:type="spellStart"/>
      <w:r>
        <w:rPr>
          <w:rFonts w:eastAsia="Times New Roman" w:cs="Times New Roman"/>
          <w:szCs w:val="24"/>
        </w:rPr>
        <w:t>Κατσίκη</w:t>
      </w:r>
      <w:proofErr w:type="spellEnd"/>
      <w:r>
        <w:rPr>
          <w:rFonts w:eastAsia="Times New Roman" w:cs="Times New Roman"/>
          <w:szCs w:val="24"/>
        </w:rPr>
        <w:t xml:space="preserve">. </w:t>
      </w:r>
    </w:p>
    <w:p w14:paraId="176E9EA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Αθανάσιος Θεοχαρόπουλος από τη Δημοκρατική Συμπαράταξη ΠΑΣΟΚ – ΔΗΜΑΡ για έξι λεπτά. </w:t>
      </w:r>
    </w:p>
    <w:p w14:paraId="176E9EA7" w14:textId="77777777" w:rsidR="00715E74" w:rsidRDefault="00502A31">
      <w:pPr>
        <w:spacing w:line="600" w:lineRule="auto"/>
        <w:ind w:firstLine="720"/>
        <w:contextualSpacing/>
        <w:jc w:val="both"/>
        <w:rPr>
          <w:rFonts w:eastAsia="Times New Roman" w:cs="Times New Roman"/>
          <w:szCs w:val="24"/>
        </w:rPr>
      </w:pPr>
      <w:r w:rsidRPr="008C359B">
        <w:rPr>
          <w:rFonts w:eastAsia="Times New Roman" w:cs="Times New Roman"/>
          <w:b/>
          <w:szCs w:val="24"/>
        </w:rPr>
        <w:t xml:space="preserve">ΑΘΑΝΑΣΙΟΣ ΘΕΟΧΑΡΟΠΟΥΛΟΣ: </w:t>
      </w:r>
      <w:r w:rsidRPr="00A1004C">
        <w:rPr>
          <w:rFonts w:eastAsia="Times New Roman" w:cs="Times New Roman"/>
          <w:szCs w:val="24"/>
        </w:rPr>
        <w:t>Κυρίες και κύριοι συνάδελφοι</w:t>
      </w:r>
      <w:r>
        <w:rPr>
          <w:rFonts w:eastAsia="Times New Roman" w:cs="Times New Roman"/>
          <w:szCs w:val="24"/>
        </w:rPr>
        <w:t>, κυρία Υπουργέ,</w:t>
      </w:r>
      <w:r>
        <w:rPr>
          <w:rFonts w:eastAsia="Times New Roman" w:cs="Times New Roman"/>
          <w:szCs w:val="24"/>
        </w:rPr>
        <w:t xml:space="preserve"> πριν μπω στα της ερώτησης, να πω ότι χθες μετά από μ</w:t>
      </w:r>
      <w:r>
        <w:rPr>
          <w:rFonts w:eastAsia="Times New Roman" w:cs="Times New Roman"/>
          <w:szCs w:val="24"/>
        </w:rPr>
        <w:t>ί</w:t>
      </w:r>
      <w:r>
        <w:rPr>
          <w:rFonts w:eastAsia="Times New Roman" w:cs="Times New Roman"/>
          <w:szCs w:val="24"/>
        </w:rPr>
        <w:t>α πολύωρη διαπραγμάτευση για το προσφυγικό είχαμε μ</w:t>
      </w:r>
      <w:r>
        <w:rPr>
          <w:rFonts w:eastAsia="Times New Roman" w:cs="Times New Roman"/>
          <w:szCs w:val="24"/>
        </w:rPr>
        <w:t>ί</w:t>
      </w:r>
      <w:r>
        <w:rPr>
          <w:rFonts w:eastAsia="Times New Roman" w:cs="Times New Roman"/>
          <w:szCs w:val="24"/>
        </w:rPr>
        <w:t xml:space="preserve">α απόφαση, κατά την άποψή μου, κακή. Ήταν κακή για την ίδια την Ευρωπαϊκή Ένωση, προτού μιλήσω για την κάθε χώρα ξεχωριστά. </w:t>
      </w:r>
    </w:p>
    <w:p w14:paraId="176E9EA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Πρόκειται για έναν συμβιβ</w:t>
      </w:r>
      <w:r>
        <w:rPr>
          <w:rFonts w:eastAsia="Times New Roman" w:cs="Times New Roman"/>
          <w:szCs w:val="24"/>
        </w:rPr>
        <w:t xml:space="preserve">ασμό στην ουσία που δεν λύνει κανένα πρόβλημα. Πρόκειται για έναν συμβιβασμό που είναι απέναντι σε αυτά τα οποία σταθερά η χώρα μας διεκδικούσε και διεκδικεί. Για παράδειγμα, στην απόφαση αναφέρεται ότι η μετεγκατάσταση και η επανεγκατάσταση θα γίνεται σε </w:t>
      </w:r>
      <w:r>
        <w:rPr>
          <w:rFonts w:eastAsia="Times New Roman" w:cs="Times New Roman"/>
          <w:szCs w:val="24"/>
        </w:rPr>
        <w:t xml:space="preserve">εθελοντική </w:t>
      </w:r>
      <w:r>
        <w:rPr>
          <w:rFonts w:eastAsia="Times New Roman" w:cs="Times New Roman"/>
          <w:szCs w:val="24"/>
        </w:rPr>
        <w:lastRenderedPageBreak/>
        <w:t xml:space="preserve">βάση, δηλαδή δεν υπάρχει υποχρεωτικός επιμερισμός, όπως επιδιώκαμε, έτσι ώστε να είναι ευρωπαϊκό το ζήτημα και όχι εθνικό και να </w:t>
      </w:r>
      <w:r>
        <w:rPr>
          <w:rFonts w:eastAsia="Times New Roman" w:cs="Times New Roman"/>
          <w:szCs w:val="24"/>
        </w:rPr>
        <w:t>επιβαρύνονται</w:t>
      </w:r>
      <w:r>
        <w:rPr>
          <w:rFonts w:eastAsia="Times New Roman" w:cs="Times New Roman"/>
          <w:szCs w:val="24"/>
        </w:rPr>
        <w:t xml:space="preserve"> ορισμένες χώρες μόνο εδώ του νότου και μάλιστα, όπως λέει η </w:t>
      </w:r>
      <w:r>
        <w:rPr>
          <w:rFonts w:eastAsia="Times New Roman" w:cs="Times New Roman"/>
          <w:szCs w:val="24"/>
        </w:rPr>
        <w:t>α</w:t>
      </w:r>
      <w:r>
        <w:rPr>
          <w:rFonts w:eastAsia="Times New Roman" w:cs="Times New Roman"/>
          <w:szCs w:val="24"/>
        </w:rPr>
        <w:t>πόφαση, χωρίς να προκαταλαμβάνεται η μετα</w:t>
      </w:r>
      <w:r>
        <w:rPr>
          <w:rFonts w:eastAsia="Times New Roman" w:cs="Times New Roman"/>
          <w:szCs w:val="24"/>
        </w:rPr>
        <w:t xml:space="preserve">ρρύθμιση του Κανονισμού του Δουβλίνου. Δηλαδή και η μεταρρύθμιση του Κανονισμού του Δουβλίνου στην ουσία πηγαίνει στις καλένδες. Λέει ακόμα ότι θα στηθούν ελεγχόμενα κέντρα κράτησης. </w:t>
      </w:r>
    </w:p>
    <w:p w14:paraId="176E9EA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Νομίζω ότι είναι μ</w:t>
      </w:r>
      <w:r>
        <w:rPr>
          <w:rFonts w:eastAsia="Times New Roman" w:cs="Times New Roman"/>
          <w:szCs w:val="24"/>
        </w:rPr>
        <w:t>ί</w:t>
      </w:r>
      <w:r>
        <w:rPr>
          <w:rFonts w:eastAsia="Times New Roman" w:cs="Times New Roman"/>
          <w:szCs w:val="24"/>
        </w:rPr>
        <w:t>α κακή απόφαση που θα δημιουργήσει προβλήματα, αλλά σ</w:t>
      </w:r>
      <w:r>
        <w:rPr>
          <w:rFonts w:eastAsia="Times New Roman" w:cs="Times New Roman"/>
          <w:szCs w:val="24"/>
        </w:rPr>
        <w:t xml:space="preserve">ε κάθε περίπτωση δεν λύνει το πρόβλημα σε ευρωπαϊκό επίπεδο. Το πρόβλημα θα είναι εδώ και ουσιαστικά χειροτερεύει η κατάσταση και για τους πρόσφυγες και για τη χώρα μας και για τις χώρες του νότου. Η Ευρωπαϊκή Ένωση αν δεν </w:t>
      </w:r>
      <w:r>
        <w:rPr>
          <w:rFonts w:eastAsia="Times New Roman" w:cs="Times New Roman"/>
          <w:szCs w:val="24"/>
        </w:rPr>
        <w:t>έχει κοινή πολιτική</w:t>
      </w:r>
      <w:r>
        <w:rPr>
          <w:rFonts w:eastAsia="Times New Roman" w:cs="Times New Roman"/>
          <w:szCs w:val="24"/>
        </w:rPr>
        <w:t xml:space="preserve"> στο προσφυγικ</w:t>
      </w:r>
      <w:r>
        <w:rPr>
          <w:rFonts w:eastAsia="Times New Roman" w:cs="Times New Roman"/>
          <w:szCs w:val="24"/>
        </w:rPr>
        <w:t>ό, δεν θα μπορέσει να επιτελέσει τον ρόλο της, ρόλο τον οποίο εμείς, που είμαστε αταλάντευτα ευρωπαϊστές, επι</w:t>
      </w:r>
      <w:r>
        <w:rPr>
          <w:rFonts w:eastAsia="Times New Roman" w:cs="Times New Roman"/>
          <w:szCs w:val="24"/>
        </w:rPr>
        <w:t>διώκουμε</w:t>
      </w:r>
      <w:r>
        <w:rPr>
          <w:rFonts w:eastAsia="Times New Roman" w:cs="Times New Roman"/>
          <w:szCs w:val="24"/>
        </w:rPr>
        <w:t xml:space="preserve">. </w:t>
      </w:r>
    </w:p>
    <w:p w14:paraId="176E9EA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θέμα που συζητούμε σήμερα</w:t>
      </w:r>
      <w:r>
        <w:rPr>
          <w:rFonts w:eastAsia="Times New Roman" w:cs="Times New Roman"/>
          <w:szCs w:val="24"/>
        </w:rPr>
        <w:t xml:space="preserve"> με βάση την ερώτηση, το οποίο βέβαια αφορά και πάλι το πλαίσιο μιας </w:t>
      </w:r>
      <w:r>
        <w:rPr>
          <w:rFonts w:eastAsia="Times New Roman" w:cs="Times New Roman"/>
          <w:szCs w:val="24"/>
        </w:rPr>
        <w:lastRenderedPageBreak/>
        <w:t>σύγχρονης χώρας και το πώ</w:t>
      </w:r>
      <w:r>
        <w:rPr>
          <w:rFonts w:eastAsia="Times New Roman" w:cs="Times New Roman"/>
          <w:szCs w:val="24"/>
        </w:rPr>
        <w:t xml:space="preserve">ς πρέπει να είναι η δημόσια διοίκηση. Συζητούμε, λοιπόν, με αφορμή την ερώτηση, ένα πολύ σοβαρό ζήτημα, αυτό της δημόσιας διοίκησης και της αναξιοκρατίας, ένα ζήτημα που αποκτά ιδιαίτερη διάσταση σε περιόδους μεγάλων προκλήσεων, όπως αυτές που βιώνουμε τα </w:t>
      </w:r>
      <w:r>
        <w:rPr>
          <w:rFonts w:eastAsia="Times New Roman" w:cs="Times New Roman"/>
          <w:szCs w:val="24"/>
        </w:rPr>
        <w:t xml:space="preserve">τελευταία χρόνια. </w:t>
      </w:r>
    </w:p>
    <w:p w14:paraId="176E9EA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Το ότι η δημόσια διοίκηση αποτελεί τον μεγάλο ασθενή έχει ειπωθεί από πολλούς και είναι γνωστό σε όλους. Αυτή η κατάσταση οδηγεί στην υποβάθμιση των σχέσεων της διοίκησης με τους πολίτες, οι οποίοι άσκησαν και ασκούν δικαίως δριμεία κριτ</w:t>
      </w:r>
      <w:r>
        <w:rPr>
          <w:rFonts w:eastAsia="Times New Roman" w:cs="Times New Roman"/>
          <w:szCs w:val="24"/>
        </w:rPr>
        <w:t xml:space="preserve">ική για τις παρεχόμενες υπηρεσίες, αλλά και για την εν γένει λειτουργία της διοίκησης. </w:t>
      </w:r>
    </w:p>
    <w:p w14:paraId="176E9EAC" w14:textId="77777777" w:rsidR="00715E74" w:rsidRDefault="00502A31">
      <w:pPr>
        <w:spacing w:line="600" w:lineRule="auto"/>
        <w:ind w:firstLine="720"/>
        <w:contextualSpacing/>
        <w:jc w:val="both"/>
        <w:rPr>
          <w:rFonts w:eastAsia="Times New Roman"/>
          <w:szCs w:val="24"/>
        </w:rPr>
      </w:pPr>
      <w:r>
        <w:rPr>
          <w:rFonts w:eastAsia="Times New Roman"/>
          <w:szCs w:val="24"/>
        </w:rPr>
        <w:t>Η κατάσταση</w:t>
      </w:r>
      <w:r w:rsidRPr="00F35653">
        <w:rPr>
          <w:rFonts w:eastAsia="Times New Roman"/>
          <w:szCs w:val="24"/>
        </w:rPr>
        <w:t xml:space="preserve"> </w:t>
      </w:r>
      <w:r>
        <w:rPr>
          <w:rFonts w:eastAsia="Times New Roman"/>
          <w:szCs w:val="24"/>
        </w:rPr>
        <w:t>είναι οριακή. Επείγει η συνειδητοποίηση της καταστροφικής επίδρασης που έχει, σε κάθε αναπτυξιακή προσπάθεια εξόδου από την κρίση, η αδράνεια, η αναξιοκρατί</w:t>
      </w:r>
      <w:r>
        <w:rPr>
          <w:rFonts w:eastAsia="Times New Roman"/>
          <w:szCs w:val="24"/>
        </w:rPr>
        <w:t xml:space="preserve">α, η γραφειοκρατία. Οι παθογένειες της κομματικοποιημένης Δημόσιας Διοίκησης είναι εδώ και εκδικούνται, με διαφορετικό κάθε </w:t>
      </w:r>
      <w:r>
        <w:rPr>
          <w:rFonts w:eastAsia="Times New Roman"/>
          <w:szCs w:val="24"/>
        </w:rPr>
        <w:lastRenderedPageBreak/>
        <w:t xml:space="preserve">φορά προσωπείο, όπως το πνεύμα της αξιοκρατίας, της διαφάνειας και της ανανέωσης. Το βλέπουμε και σε αυτές τις προκηρύξεις, σε κάθε </w:t>
      </w:r>
      <w:r>
        <w:rPr>
          <w:rFonts w:eastAsia="Times New Roman"/>
          <w:szCs w:val="24"/>
        </w:rPr>
        <w:t xml:space="preserve">Υπουργείο. </w:t>
      </w:r>
    </w:p>
    <w:p w14:paraId="176E9EAD" w14:textId="77777777" w:rsidR="00715E74" w:rsidRDefault="00502A31">
      <w:pPr>
        <w:spacing w:line="600" w:lineRule="auto"/>
        <w:ind w:firstLine="720"/>
        <w:contextualSpacing/>
        <w:jc w:val="both"/>
        <w:rPr>
          <w:rFonts w:eastAsia="Times New Roman"/>
          <w:szCs w:val="24"/>
        </w:rPr>
      </w:pPr>
      <w:r>
        <w:rPr>
          <w:rFonts w:eastAsia="Times New Roman"/>
          <w:szCs w:val="24"/>
        </w:rPr>
        <w:t>Τον Φεβρουάριο του 2015 ο Πρωθυπουργός, ο κ. Τσίπρας, δήλωνε: «Θα αλλάξουμε το σύστημα επιλογής προϊσταμένων, κόβοντας τον γόρδιο δεσμό μεταξύ πολιτικών κομμάτων και κρατικού μηχανισμού». Το 2016 η Κυβέρνηση έθεσε τους βασικούς άξονες της μεταρ</w:t>
      </w:r>
      <w:r>
        <w:rPr>
          <w:rFonts w:eastAsia="Times New Roman"/>
          <w:szCs w:val="24"/>
        </w:rPr>
        <w:t xml:space="preserve">ρύθμισης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και στοχεύατε, όπως υποστηρίζατε, στην ανατροπή ενός καθεστώτος παθογένειας, </w:t>
      </w:r>
      <w:proofErr w:type="spellStart"/>
      <w:r>
        <w:rPr>
          <w:rFonts w:eastAsia="Times New Roman"/>
          <w:szCs w:val="24"/>
        </w:rPr>
        <w:t>αντιπαραγωγικότητας</w:t>
      </w:r>
      <w:proofErr w:type="spellEnd"/>
      <w:r>
        <w:rPr>
          <w:rFonts w:eastAsia="Times New Roman"/>
          <w:szCs w:val="24"/>
        </w:rPr>
        <w:t xml:space="preserve"> και πελατειακών σχέσεων.</w:t>
      </w:r>
    </w:p>
    <w:p w14:paraId="176E9EAE"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Διαπιστώνουμε για άλλη μία φορά, όμως, ότι οι δηλώσεις όπως «η επικράτηση της ισότητας, της αξιοκρατίας </w:t>
      </w:r>
      <w:r>
        <w:rPr>
          <w:rFonts w:eastAsia="Times New Roman"/>
          <w:szCs w:val="24"/>
        </w:rPr>
        <w:t>και της διαφάνειας είναι η αρχή</w:t>
      </w:r>
      <w:r>
        <w:rPr>
          <w:rFonts w:eastAsia="Times New Roman"/>
          <w:szCs w:val="24"/>
        </w:rPr>
        <w:t xml:space="preserve"> μας</w:t>
      </w:r>
      <w:r>
        <w:rPr>
          <w:rFonts w:eastAsia="Times New Roman"/>
          <w:szCs w:val="24"/>
        </w:rPr>
        <w:t xml:space="preserve">», απέχουν από τις αποφάσεις και τις πράξεις αυτής της Κυβέρνησης. </w:t>
      </w:r>
    </w:p>
    <w:p w14:paraId="176E9EAF" w14:textId="77777777" w:rsidR="00715E74" w:rsidRDefault="00502A31">
      <w:pPr>
        <w:spacing w:line="600" w:lineRule="auto"/>
        <w:ind w:firstLine="720"/>
        <w:contextualSpacing/>
        <w:jc w:val="both"/>
        <w:rPr>
          <w:rFonts w:eastAsia="Times New Roman"/>
          <w:szCs w:val="24"/>
        </w:rPr>
      </w:pPr>
      <w:r>
        <w:rPr>
          <w:rFonts w:eastAsia="Times New Roman"/>
          <w:szCs w:val="24"/>
        </w:rPr>
        <w:t>Τώρα, τι να πρωτοπεί κανείς γι’ αυτές τις δεκάδες προκηρύξεις διαφόρων Υπουργείων. Ήδη από τον Φεβρουάριο η Δημοκρατική Συμπαράταξη έχει κάνει ερώτηση στ</w:t>
      </w:r>
      <w:r>
        <w:rPr>
          <w:rFonts w:eastAsia="Times New Roman"/>
          <w:szCs w:val="24"/>
        </w:rPr>
        <w:t xml:space="preserve">ον Υπουργό Οικονομίας και Ανάπτυξης. Γιατί, πράγματι, αυτό το θέμα αφορά </w:t>
      </w:r>
      <w:r>
        <w:rPr>
          <w:rFonts w:eastAsia="Times New Roman"/>
          <w:szCs w:val="24"/>
        </w:rPr>
        <w:lastRenderedPageBreak/>
        <w:t>και το κάθε Υπουργείο και το πώς λειτουργούν μέσα τα Υπουργεία. Και ως απάντηση, μας ενημέρωσε απλώς ότι το Ειδικό Συμβούλιο Επιλογής Διοικήσεων παρέχει όλες τις εγγυήσεις αξιοκρατίας</w:t>
      </w:r>
      <w:r>
        <w:rPr>
          <w:rFonts w:eastAsia="Times New Roman"/>
          <w:szCs w:val="24"/>
        </w:rPr>
        <w:t xml:space="preserve">. </w:t>
      </w:r>
    </w:p>
    <w:p w14:paraId="176E9EB0"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Βλέποντας εδώ την ερώτηση η οποία είχε κατατεθεί τότε, έλεγε </w:t>
      </w:r>
      <w:r>
        <w:rPr>
          <w:rFonts w:eastAsia="Times New Roman"/>
          <w:szCs w:val="24"/>
        </w:rPr>
        <w:t>ότι</w:t>
      </w:r>
      <w:r>
        <w:rPr>
          <w:rFonts w:eastAsia="Times New Roman"/>
          <w:szCs w:val="24"/>
        </w:rPr>
        <w:t xml:space="preserve"> στο συγκεκριμένο Υπουργείο φωτογραφίζονται με μεγάλη ακρίβεια τα προσόντα των ήδη υπηρετούντων στις θέσεις αυτές. Μιλάω τώρα για τον Φεβρουάριο του 2018 στην ερώτηση που έγινε, με συγκεκρι</w:t>
      </w:r>
      <w:r>
        <w:rPr>
          <w:rFonts w:eastAsia="Times New Roman"/>
          <w:szCs w:val="24"/>
        </w:rPr>
        <w:t>μένα στοιχεία. Το μόνο που είχε απαντήσει, τον Φεβρουάριο –βλέπω εδώ την ερώτηση και την απάντηση, τις οποίες θα καταθέσω και για τα Πρακτικά- είναι ότι στη μία θέση είναι πενήντα δύο άτομα, στην άλλη θέση είναι είκοσι οκτώ άτομα που έχουν καταθέσει αιτήσε</w:t>
      </w:r>
      <w:r>
        <w:rPr>
          <w:rFonts w:eastAsia="Times New Roman"/>
          <w:szCs w:val="24"/>
        </w:rPr>
        <w:t xml:space="preserve">ις. </w:t>
      </w:r>
    </w:p>
    <w:p w14:paraId="176E9EB1"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Είναι φανερό ότι αυτές δεν είναι απαντήσεις για να πείσουν, όταν είναι δεδομένα τα στοιχεία ότι σε μία θέση, για παράδειγμα του ανωτέρου </w:t>
      </w:r>
      <w:r>
        <w:rPr>
          <w:rFonts w:eastAsia="Times New Roman"/>
          <w:szCs w:val="24"/>
        </w:rPr>
        <w:t>γ</w:t>
      </w:r>
      <w:r>
        <w:rPr>
          <w:rFonts w:eastAsia="Times New Roman"/>
          <w:szCs w:val="24"/>
        </w:rPr>
        <w:t xml:space="preserve">ραμματέα, δεν </w:t>
      </w:r>
      <w:proofErr w:type="spellStart"/>
      <w:r>
        <w:rPr>
          <w:rFonts w:eastAsia="Times New Roman"/>
          <w:szCs w:val="24"/>
        </w:rPr>
        <w:t>ζητάται</w:t>
      </w:r>
      <w:proofErr w:type="spellEnd"/>
      <w:r>
        <w:rPr>
          <w:rFonts w:eastAsia="Times New Roman"/>
          <w:szCs w:val="24"/>
        </w:rPr>
        <w:t xml:space="preserve"> η άριστη γνώση</w:t>
      </w:r>
      <w:r>
        <w:rPr>
          <w:rFonts w:eastAsia="Times New Roman"/>
          <w:szCs w:val="24"/>
        </w:rPr>
        <w:t xml:space="preserve"> αγγλικών</w:t>
      </w:r>
      <w:r>
        <w:rPr>
          <w:rFonts w:eastAsia="Times New Roman"/>
          <w:szCs w:val="24"/>
        </w:rPr>
        <w:t xml:space="preserve">, ενώ </w:t>
      </w:r>
      <w:proofErr w:type="spellStart"/>
      <w:r>
        <w:rPr>
          <w:rFonts w:eastAsia="Times New Roman"/>
          <w:szCs w:val="24"/>
        </w:rPr>
        <w:t>ζητάται</w:t>
      </w:r>
      <w:proofErr w:type="spellEnd"/>
      <w:r>
        <w:rPr>
          <w:rFonts w:eastAsia="Times New Roman"/>
          <w:szCs w:val="24"/>
        </w:rPr>
        <w:t xml:space="preserve"> στη θέση του </w:t>
      </w:r>
      <w:r>
        <w:rPr>
          <w:rFonts w:eastAsia="Times New Roman"/>
          <w:szCs w:val="24"/>
        </w:rPr>
        <w:t>α</w:t>
      </w:r>
      <w:r>
        <w:rPr>
          <w:rFonts w:eastAsia="Times New Roman"/>
          <w:szCs w:val="24"/>
        </w:rPr>
        <w:t xml:space="preserve">ναπληρωτή του. </w:t>
      </w:r>
      <w:r>
        <w:rPr>
          <w:rFonts w:eastAsia="Times New Roman"/>
          <w:szCs w:val="24"/>
        </w:rPr>
        <w:t>Τ</w:t>
      </w:r>
      <w:r>
        <w:rPr>
          <w:rFonts w:eastAsia="Times New Roman"/>
          <w:szCs w:val="24"/>
        </w:rPr>
        <w:t>α</w:t>
      </w:r>
      <w:r>
        <w:rPr>
          <w:rFonts w:eastAsia="Times New Roman"/>
          <w:szCs w:val="24"/>
        </w:rPr>
        <w:t xml:space="preserve"> στοι</w:t>
      </w:r>
      <w:r>
        <w:rPr>
          <w:rFonts w:eastAsia="Times New Roman"/>
          <w:szCs w:val="24"/>
        </w:rPr>
        <w:lastRenderedPageBreak/>
        <w:t>χεία</w:t>
      </w:r>
      <w:r>
        <w:rPr>
          <w:rFonts w:eastAsia="Times New Roman"/>
          <w:szCs w:val="24"/>
        </w:rPr>
        <w:t xml:space="preserve"> τα είχαμε κατ</w:t>
      </w:r>
      <w:r>
        <w:rPr>
          <w:rFonts w:eastAsia="Times New Roman"/>
          <w:szCs w:val="24"/>
        </w:rPr>
        <w:t>αθέσει προς το αρμόδιο Υπουργείο Οικονομικών εκείνη τη χρονική στιγμή και δεν είχαμε πάρει κα</w:t>
      </w:r>
      <w:r>
        <w:rPr>
          <w:rFonts w:eastAsia="Times New Roman"/>
          <w:szCs w:val="24"/>
        </w:rPr>
        <w:t>μ</w:t>
      </w:r>
      <w:r>
        <w:rPr>
          <w:rFonts w:eastAsia="Times New Roman"/>
          <w:szCs w:val="24"/>
        </w:rPr>
        <w:t xml:space="preserve">μία πειστική απάντηση.   </w:t>
      </w:r>
    </w:p>
    <w:p w14:paraId="176E9EB2" w14:textId="77777777" w:rsidR="00715E74" w:rsidRDefault="00502A31">
      <w:pPr>
        <w:spacing w:line="600" w:lineRule="auto"/>
        <w:ind w:firstLine="720"/>
        <w:contextualSpacing/>
        <w:jc w:val="both"/>
        <w:rPr>
          <w:rFonts w:eastAsia="Times New Roman"/>
          <w:szCs w:val="24"/>
        </w:rPr>
      </w:pPr>
      <w:r w:rsidRPr="00404E28">
        <w:rPr>
          <w:rFonts w:eastAsia="Times New Roman"/>
          <w:szCs w:val="24"/>
        </w:rPr>
        <w:t xml:space="preserve">(Στο σημείο αυτό ο Βουλευτής κ. </w:t>
      </w:r>
      <w:r>
        <w:rPr>
          <w:rFonts w:eastAsia="Times New Roman"/>
          <w:szCs w:val="24"/>
        </w:rPr>
        <w:t>Αθανάσιος Θεοχαρόπουλος</w:t>
      </w:r>
      <w:r w:rsidRPr="00404E28">
        <w:rPr>
          <w:rFonts w:eastAsia="Times New Roman"/>
          <w:szCs w:val="24"/>
        </w:rPr>
        <w:t xml:space="preserve"> καταθέτει για τα Πρακτικά τα προαναφερθέντα έγγραφα, τα οποί</w:t>
      </w:r>
      <w:r>
        <w:rPr>
          <w:rFonts w:eastAsia="Times New Roman"/>
          <w:szCs w:val="24"/>
        </w:rPr>
        <w:t>α</w:t>
      </w:r>
      <w:r w:rsidRPr="00404E28">
        <w:rPr>
          <w:rFonts w:eastAsia="Times New Roman"/>
          <w:szCs w:val="24"/>
        </w:rPr>
        <w:t xml:space="preserve"> βρίσκονται στο </w:t>
      </w:r>
      <w:r>
        <w:rPr>
          <w:rFonts w:eastAsia="Times New Roman"/>
          <w:szCs w:val="24"/>
        </w:rPr>
        <w:t>α</w:t>
      </w:r>
      <w:r w:rsidRPr="00404E28">
        <w:rPr>
          <w:rFonts w:eastAsia="Times New Roman"/>
          <w:szCs w:val="24"/>
        </w:rPr>
        <w:t>ρχ</w:t>
      </w:r>
      <w:r w:rsidRPr="00404E28">
        <w:rPr>
          <w:rFonts w:eastAsia="Times New Roman"/>
          <w:szCs w:val="24"/>
        </w:rPr>
        <w:t>είο του Τμήματος Γραμματείας της Διεύθυνσης Στενογραφίας και Πρακτικών της Βουλής)</w:t>
      </w:r>
    </w:p>
    <w:p w14:paraId="176E9EB3" w14:textId="77777777" w:rsidR="00715E74" w:rsidRDefault="00502A31">
      <w:pPr>
        <w:spacing w:line="600" w:lineRule="auto"/>
        <w:ind w:firstLine="720"/>
        <w:contextualSpacing/>
        <w:jc w:val="both"/>
        <w:rPr>
          <w:rFonts w:eastAsia="Times New Roman"/>
          <w:szCs w:val="24"/>
        </w:rPr>
      </w:pPr>
      <w:r>
        <w:rPr>
          <w:rFonts w:eastAsia="Times New Roman"/>
          <w:szCs w:val="24"/>
        </w:rPr>
        <w:t>Προφανώς δεν λειτούργησε αξιοκρατικά το σύστημα συνολικά. Υπήρχε έλλειψη ενιαίων, προκαθορισμένων, αντικειμενικών κριτηρίων επιλογής, με προσαρμογή προκηρύξεων συγκεκριμένων</w:t>
      </w:r>
      <w:r>
        <w:rPr>
          <w:rFonts w:eastAsia="Times New Roman"/>
          <w:szCs w:val="24"/>
        </w:rPr>
        <w:t xml:space="preserve"> Υπουργείων στα πολύ συγκεκριμένα προσόντα υφιστάμενων Γραμματέων, αντί στις ιδιαίτερες απαιτήσεις της κάθε θέσης. </w:t>
      </w:r>
    </w:p>
    <w:p w14:paraId="176E9EB4" w14:textId="77777777" w:rsidR="00715E74" w:rsidRDefault="00502A31">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 xml:space="preserve">εβαίως κάνουν πολλοί τα χαρτιά, γιατί με την ανεργία που υπάρχει αυτή τη στιγμή είναι πάρα πολλοί αυτοί οι οποίοι θέλουν να μπουν σε αυτές </w:t>
      </w:r>
      <w:r>
        <w:rPr>
          <w:rFonts w:eastAsia="Times New Roman"/>
          <w:szCs w:val="24"/>
        </w:rPr>
        <w:t xml:space="preserve">τις διαδικασίες. Όταν, όμως, βλέπουν ότι δεν είναι αξιοκρατικές, εκεί απογοητεύονται κι έχουμε ακόμη περισσότερο την </w:t>
      </w:r>
      <w:r>
        <w:rPr>
          <w:rFonts w:eastAsia="Times New Roman"/>
          <w:szCs w:val="24"/>
        </w:rPr>
        <w:t>φυγή</w:t>
      </w:r>
      <w:r>
        <w:rPr>
          <w:rFonts w:eastAsia="Times New Roman"/>
          <w:szCs w:val="24"/>
        </w:rPr>
        <w:t xml:space="preserve"> μυαλών, στο εξωτερικό, την απώλεια ανθρώπινου δυναμικού. </w:t>
      </w:r>
    </w:p>
    <w:p w14:paraId="176E9EB5"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Τα παραδείγματα είναι πολλά. Χαρακτηριστικό είναι το παράδειγμα του Υπουργεί</w:t>
      </w:r>
      <w:r>
        <w:rPr>
          <w:rFonts w:eastAsia="Times New Roman"/>
          <w:szCs w:val="24"/>
        </w:rPr>
        <w:t>ου Τουρισμού, που χρειάζεται απλή γνώση της αγγλικής και πενταετή άσκηση ειδικά της δικηγορίας, για να περιγράψει συγκεκριμένο άνθρωπο. Υπάρχουν κι άλλες κι άλλες περιπτώσεις. Όποιος τις διαβάσει, καταλαβαίνει. Νομίζω είναι αυτονόητο ότι τα Υπουργεία λειτο</w:t>
      </w:r>
      <w:r>
        <w:rPr>
          <w:rFonts w:eastAsia="Times New Roman"/>
          <w:szCs w:val="24"/>
        </w:rPr>
        <w:t xml:space="preserve">ύργησαν με αυτόν τον τρόπο. </w:t>
      </w:r>
    </w:p>
    <w:p w14:paraId="176E9EB6"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Εδώ χρειάζεται μία συνολική δράση της Κυβέρνησης για να λυθεί αυτό το ζήτημα. Υπήρξε απόρριψη της εφαρμογής της διαδικασίας από τους εταίρους. Εσείς έχετε ενημερώσει </w:t>
      </w:r>
      <w:r>
        <w:rPr>
          <w:rFonts w:eastAsia="Times New Roman"/>
          <w:szCs w:val="24"/>
        </w:rPr>
        <w:t>δημοσίως</w:t>
      </w:r>
      <w:r>
        <w:rPr>
          <w:rFonts w:eastAsia="Times New Roman"/>
          <w:szCs w:val="24"/>
        </w:rPr>
        <w:t xml:space="preserve"> για είκοσι δύο</w:t>
      </w:r>
      <w:r>
        <w:rPr>
          <w:rFonts w:eastAsia="Times New Roman"/>
          <w:szCs w:val="24"/>
        </w:rPr>
        <w:t xml:space="preserve"> προκηρύξεις με πρόβλημα</w:t>
      </w:r>
      <w:r>
        <w:rPr>
          <w:rFonts w:eastAsia="Times New Roman"/>
          <w:szCs w:val="24"/>
        </w:rPr>
        <w:t xml:space="preserve">. </w:t>
      </w:r>
      <w:r>
        <w:rPr>
          <w:rFonts w:eastAsia="Times New Roman"/>
          <w:szCs w:val="24"/>
        </w:rPr>
        <w:t>Δ</w:t>
      </w:r>
      <w:r>
        <w:rPr>
          <w:rFonts w:eastAsia="Times New Roman"/>
          <w:szCs w:val="24"/>
        </w:rPr>
        <w:t xml:space="preserve">εν ξέρω αν </w:t>
      </w:r>
      <w:r>
        <w:rPr>
          <w:rFonts w:eastAsia="Times New Roman"/>
          <w:szCs w:val="24"/>
        </w:rPr>
        <w:t xml:space="preserve">κι αυτές είναι </w:t>
      </w:r>
      <w:r>
        <w:rPr>
          <w:rFonts w:eastAsia="Times New Roman"/>
          <w:szCs w:val="24"/>
        </w:rPr>
        <w:t>μόνο</w:t>
      </w:r>
      <w:r>
        <w:rPr>
          <w:rFonts w:eastAsia="Times New Roman"/>
          <w:szCs w:val="24"/>
        </w:rPr>
        <w:t xml:space="preserve"> οι οφθαλμοφανείς ή αν υπάρχουν κι άλλα προβλήματα σε άλλες. Αυτό αφορά και τη χώρα μας στο να λύσει κάποια ζητήματα και το πώς από εδώ και στο εξής θα λυθεί το συγκεκριμένο θέμα. Είναι ένα ζήτημα.</w:t>
      </w:r>
    </w:p>
    <w:p w14:paraId="176E9EB7" w14:textId="77777777" w:rsidR="00715E74" w:rsidRDefault="00502A31">
      <w:pPr>
        <w:spacing w:line="600" w:lineRule="auto"/>
        <w:ind w:firstLine="720"/>
        <w:contextualSpacing/>
        <w:jc w:val="both"/>
        <w:rPr>
          <w:rFonts w:eastAsia="Times New Roman"/>
          <w:szCs w:val="24"/>
        </w:rPr>
      </w:pPr>
      <w:r>
        <w:rPr>
          <w:rFonts w:eastAsia="Times New Roman"/>
          <w:szCs w:val="24"/>
        </w:rPr>
        <w:t>Όλα αυτά καταδεικνύουν ότι, χάνε</w:t>
      </w:r>
      <w:r>
        <w:rPr>
          <w:rFonts w:eastAsia="Times New Roman"/>
          <w:szCs w:val="24"/>
        </w:rPr>
        <w:t>ται</w:t>
      </w:r>
      <w:r>
        <w:rPr>
          <w:rFonts w:eastAsia="Times New Roman"/>
          <w:szCs w:val="24"/>
        </w:rPr>
        <w:t xml:space="preserve"> οπο</w:t>
      </w:r>
      <w:r>
        <w:rPr>
          <w:rFonts w:eastAsia="Times New Roman"/>
          <w:szCs w:val="24"/>
        </w:rPr>
        <w:t xml:space="preserve">ιαδήποτε έννοια αξιοκρατίας. Δεν θα πάμε μπροστά με αυτόν τον τρόπο. Με αυτόν τον τρόπο δεν θα ξεπεράσουμε την πολυετή κρίση και δεν </w:t>
      </w:r>
      <w:r>
        <w:rPr>
          <w:rFonts w:eastAsia="Times New Roman"/>
          <w:szCs w:val="24"/>
        </w:rPr>
        <w:lastRenderedPageBreak/>
        <w:t>θα περάσουμε στην ανάπτυξη. Με τέτοιες μεθόδους δεν θα επανακτήσουμε την εμπιστοσύνη των πολιτών. Το θέμα είναι πώς θα κρατ</w:t>
      </w:r>
      <w:r>
        <w:rPr>
          <w:rFonts w:eastAsia="Times New Roman"/>
          <w:szCs w:val="24"/>
        </w:rPr>
        <w:t>ήσουμε τους νέους στη χώρα και θα επαναφέρουμε αυτούς που ήδη έχουν φύγει.</w:t>
      </w:r>
    </w:p>
    <w:p w14:paraId="176E9EB8" w14:textId="77777777" w:rsidR="00715E74" w:rsidRDefault="00502A31">
      <w:pPr>
        <w:spacing w:line="600" w:lineRule="auto"/>
        <w:ind w:firstLine="720"/>
        <w:contextualSpacing/>
        <w:jc w:val="both"/>
        <w:rPr>
          <w:rFonts w:eastAsia="Times New Roman"/>
          <w:szCs w:val="24"/>
        </w:rPr>
      </w:pPr>
      <w:r>
        <w:rPr>
          <w:rFonts w:eastAsia="Times New Roman"/>
          <w:szCs w:val="24"/>
        </w:rPr>
        <w:t>Εξίσου σημαντικό και ιδιαίτερα ανησυχητικό είναι ότι το θεσμικό μας σύστημα δεν είναι σε θέση να αντιδράσει μόνο του και να αποκαταστήσει τη σπασμένη αλυσίδα αξιοκρατία-αξιολόγηση-α</w:t>
      </w:r>
      <w:r>
        <w:rPr>
          <w:rFonts w:eastAsia="Times New Roman"/>
          <w:szCs w:val="24"/>
        </w:rPr>
        <w:t>ποτελεσματικότητα-κίνητρα. Χρειάζεται μ</w:t>
      </w:r>
      <w:r>
        <w:rPr>
          <w:rFonts w:eastAsia="Times New Roman"/>
          <w:szCs w:val="24"/>
        </w:rPr>
        <w:t>ί</w:t>
      </w:r>
      <w:r>
        <w:rPr>
          <w:rFonts w:eastAsia="Times New Roman"/>
          <w:szCs w:val="24"/>
        </w:rPr>
        <w:t xml:space="preserve">α βαθιά τομή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που θα είναι συνολική. Χρειάζεται μία νέα ποιότητα διακυβέρνησης, με δημόσιες υπηρεσίες φιλικές στον πολίτη και στην ανάπτυξη. Χρειάζεται εδώ και τώρα </w:t>
      </w:r>
      <w:proofErr w:type="spellStart"/>
      <w:r>
        <w:rPr>
          <w:rFonts w:eastAsia="Times New Roman"/>
          <w:szCs w:val="24"/>
        </w:rPr>
        <w:t>αποκομματικοποίηση</w:t>
      </w:r>
      <w:proofErr w:type="spellEnd"/>
      <w:r>
        <w:rPr>
          <w:rFonts w:eastAsia="Times New Roman"/>
          <w:szCs w:val="24"/>
        </w:rPr>
        <w:t xml:space="preserve"> του κράτους</w:t>
      </w:r>
      <w:r>
        <w:rPr>
          <w:rFonts w:eastAsia="Times New Roman"/>
          <w:szCs w:val="24"/>
        </w:rPr>
        <w:t xml:space="preserve"> και κατάργηση κάθε πελατειακής σχέσης. Χρειάζεται πράξη κι όχι θεωρία. </w:t>
      </w:r>
    </w:p>
    <w:p w14:paraId="176E9EB9" w14:textId="77777777" w:rsidR="00715E74" w:rsidRDefault="00502A31">
      <w:pPr>
        <w:spacing w:line="600" w:lineRule="auto"/>
        <w:ind w:firstLine="720"/>
        <w:contextualSpacing/>
        <w:jc w:val="both"/>
        <w:rPr>
          <w:rFonts w:eastAsia="Times New Roman"/>
          <w:szCs w:val="24"/>
        </w:rPr>
      </w:pPr>
      <w:r>
        <w:rPr>
          <w:rFonts w:eastAsia="Times New Roman"/>
          <w:szCs w:val="24"/>
        </w:rPr>
        <w:t>Χρειάζεται αποτελεσματική εφαρμογή. Διαφορετικά, κανένας νόμος, όσο άρτιος κι αν είναι, δεν θα λειτουργήσει. Κα</w:t>
      </w:r>
      <w:r>
        <w:rPr>
          <w:rFonts w:eastAsia="Times New Roman"/>
          <w:szCs w:val="24"/>
        </w:rPr>
        <w:t>μ</w:t>
      </w:r>
      <w:r>
        <w:rPr>
          <w:rFonts w:eastAsia="Times New Roman"/>
          <w:szCs w:val="24"/>
        </w:rPr>
        <w:t>μία οδηγία, ούτε του ίδιου του Υπουργείου Διοικητικής Μεταρρύθμισης προ</w:t>
      </w:r>
      <w:r>
        <w:rPr>
          <w:rFonts w:eastAsia="Times New Roman"/>
          <w:szCs w:val="24"/>
        </w:rPr>
        <w:t xml:space="preserve">ς όλα τα άλλα Υπουργεία, δεν θα λειτουργήσει. Χρειάζεται εδώ να υπάρχει μία αποφασιστική στροφή της Κυβέρνησης στη λογική της αξιοκρατίας. </w:t>
      </w:r>
    </w:p>
    <w:p w14:paraId="176E9EBA"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 xml:space="preserve">Η λογική ότι «κι εσείς τα ίδια κάνατε ή κάνατε και χειρότερα», που πολλές φορές υπάρχει προς την </w:t>
      </w:r>
      <w:r>
        <w:rPr>
          <w:rFonts w:eastAsia="Times New Roman"/>
          <w:szCs w:val="24"/>
        </w:rPr>
        <w:t>Α</w:t>
      </w:r>
      <w:r>
        <w:rPr>
          <w:rFonts w:eastAsia="Times New Roman"/>
          <w:szCs w:val="24"/>
        </w:rPr>
        <w:t xml:space="preserve">ντιπολίτευση, δεν </w:t>
      </w:r>
      <w:r>
        <w:rPr>
          <w:rFonts w:eastAsia="Times New Roman"/>
          <w:szCs w:val="24"/>
        </w:rPr>
        <w:t>λύνει τα προβλήματα. Κανένας που μας ακούει αυτή τη στιγμή δεν ενδιαφέρεται αν το κάνετε αυτή τη στιγμή λίγο καλύτερα ή λίγο χειρότερα. Τον ενδιαφέρει ότι δεν βλέπει αξιοκρατία.</w:t>
      </w:r>
    </w:p>
    <w:p w14:paraId="176E9EB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Καταθέτει κάπου τα χαρτιά, του λένε «μα, τον ήδη υπηρετούντα παίρνουν, παρά το</w:t>
      </w:r>
      <w:r>
        <w:rPr>
          <w:rFonts w:eastAsia="Times New Roman" w:cs="Times New Roman"/>
          <w:szCs w:val="24"/>
        </w:rPr>
        <w:t xml:space="preserve"> γεγονός ότι εσύ έχεις και πολύ περισσότερα προσόντα». Αυτό τον απομακρύνει από την χώρα. Να το πούμε απλά. Απομακρύνεται αυτήν τη στιγμή κάθε νέος επιστήμονας και κάθε άνθρωπος που έχει διοικητικές δυνατότητες να μπορέσει να ασκήσει τα καθήκοντά του.</w:t>
      </w:r>
    </w:p>
    <w:p w14:paraId="176E9EB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λοιπόν, κάποια στιγμή σε αυτόν τον τόπο να συνεννοηθούμε για τα αυτονόητα. Και αυτά που λέμε νομίζω ότι σε οποιαδήποτε σύγχρονη ευρωπαϊκή χώρα είναι αυτονόητα. Πραγματικά εγώ θλίβομαι για το γεγονός ότι οι εταίροι γύρισαν είκοσι δύο προκηρύξεις </w:t>
      </w:r>
      <w:r>
        <w:rPr>
          <w:rFonts w:eastAsia="Times New Roman" w:cs="Times New Roman"/>
          <w:szCs w:val="24"/>
        </w:rPr>
        <w:t>πίσω απ’ αυτές και δεν είχε προληφθεί αυτή η κατάσταση από την Κυβέρνηση ώστε να μην συμβεί κάτι τέτοιο, να μην υπάρξουν τέτοια προφανή στοιχεία που εξέθεσαν τη χώρα μας.</w:t>
      </w:r>
    </w:p>
    <w:p w14:paraId="176E9EB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πλαίσιο αυτό, λοιπόν, αναζητείται συνεννόηση στα αυτονόητα. Και το αυτονόητο είνα</w:t>
      </w:r>
      <w:r>
        <w:rPr>
          <w:rFonts w:eastAsia="Times New Roman" w:cs="Times New Roman"/>
          <w:szCs w:val="24"/>
        </w:rPr>
        <w:t>ι μία μεταρρύθμιση της δημόσιας διοίκησης, η οποία θα αποτελεί και πάλι τομή. Όπως παλιά τομή ήταν ο ΑΣΕΠ -άσχετα με τα «παράθυρα» που διαχρονικά υπήρξαν και μπήκαν μέσα στη διαδικασία- και τώρα χρειαζόμαστε μια τομή στη δημόσια διοίκηση.</w:t>
      </w:r>
    </w:p>
    <w:p w14:paraId="176E9EBE" w14:textId="77777777" w:rsidR="00715E74" w:rsidRDefault="00502A31">
      <w:pPr>
        <w:spacing w:line="600" w:lineRule="auto"/>
        <w:ind w:firstLine="720"/>
        <w:contextualSpacing/>
        <w:jc w:val="both"/>
        <w:rPr>
          <w:rFonts w:eastAsia="Times New Roman"/>
          <w:bCs/>
          <w:szCs w:val="24"/>
        </w:rPr>
      </w:pPr>
      <w:r>
        <w:rPr>
          <w:rFonts w:eastAsia="Times New Roman"/>
          <w:b/>
          <w:bCs/>
          <w:szCs w:val="24"/>
        </w:rPr>
        <w:t>ΠΡΟΕΔΡΕΥΩΝ (Μάριο</w:t>
      </w:r>
      <w:r>
        <w:rPr>
          <w:rFonts w:eastAsia="Times New Roman"/>
          <w:b/>
          <w:bCs/>
          <w:szCs w:val="24"/>
        </w:rPr>
        <w:t>ς Γεωργιάδης):</w:t>
      </w:r>
      <w:r>
        <w:rPr>
          <w:rFonts w:eastAsia="Times New Roman"/>
          <w:bCs/>
          <w:szCs w:val="24"/>
        </w:rPr>
        <w:t xml:space="preserve"> Ευχαριστούμε τον κ. Θεοχαρόπουλο.</w:t>
      </w:r>
    </w:p>
    <w:p w14:paraId="176E9EBF" w14:textId="77777777" w:rsidR="00715E74" w:rsidRDefault="00502A31">
      <w:pPr>
        <w:spacing w:line="600" w:lineRule="auto"/>
        <w:ind w:firstLine="720"/>
        <w:contextualSpacing/>
        <w:jc w:val="both"/>
        <w:rPr>
          <w:rFonts w:eastAsia="Times New Roman"/>
          <w:bCs/>
          <w:szCs w:val="24"/>
        </w:rPr>
      </w:pPr>
      <w:r>
        <w:rPr>
          <w:rFonts w:eastAsia="Times New Roman"/>
          <w:bCs/>
          <w:szCs w:val="24"/>
        </w:rPr>
        <w:t>Τον λόγο έχει ο κ. Παππάς.</w:t>
      </w:r>
    </w:p>
    <w:p w14:paraId="176E9EC0" w14:textId="77777777" w:rsidR="00715E74" w:rsidRDefault="00502A31">
      <w:pPr>
        <w:spacing w:line="600" w:lineRule="auto"/>
        <w:ind w:firstLine="720"/>
        <w:contextualSpacing/>
        <w:jc w:val="both"/>
        <w:rPr>
          <w:rFonts w:eastAsia="Times New Roman"/>
          <w:bCs/>
          <w:szCs w:val="24"/>
        </w:rPr>
      </w:pPr>
      <w:r w:rsidRPr="006C4996">
        <w:rPr>
          <w:rFonts w:eastAsia="Times New Roman"/>
          <w:b/>
          <w:bCs/>
          <w:szCs w:val="24"/>
        </w:rPr>
        <w:t xml:space="preserve">ΟΛΓΑ ΓΕΡΟΒΑΣΙΛΗ (Υπουργός Διοικητικής Ανασυγκρότησης): </w:t>
      </w:r>
      <w:r>
        <w:rPr>
          <w:rFonts w:eastAsia="Times New Roman"/>
          <w:bCs/>
          <w:szCs w:val="24"/>
        </w:rPr>
        <w:t xml:space="preserve">Κύριε Θεοχαρόπουλε, δεν ακούσατε καθόλου την ομιλία μου. Το Υπουργείο μελέτησε τις προκηρύξεις και έβγαλε τις είκοσι δύο, αν </w:t>
      </w:r>
      <w:r>
        <w:rPr>
          <w:rFonts w:eastAsia="Times New Roman"/>
          <w:bCs/>
          <w:szCs w:val="24"/>
        </w:rPr>
        <w:t>δεν καταλάβατε.</w:t>
      </w:r>
    </w:p>
    <w:p w14:paraId="176E9EC1" w14:textId="77777777" w:rsidR="00715E74" w:rsidRDefault="00502A31">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Δεν ακούγεστε, κυρία Υπουργέ.</w:t>
      </w:r>
    </w:p>
    <w:p w14:paraId="176E9EC2" w14:textId="77777777" w:rsidR="00715E74" w:rsidRDefault="00502A31">
      <w:pPr>
        <w:spacing w:line="600" w:lineRule="auto"/>
        <w:ind w:firstLine="720"/>
        <w:contextualSpacing/>
        <w:jc w:val="both"/>
        <w:rPr>
          <w:rFonts w:eastAsia="Times New Roman"/>
          <w:bCs/>
          <w:szCs w:val="24"/>
        </w:rPr>
      </w:pPr>
      <w:r w:rsidRPr="003468B5">
        <w:rPr>
          <w:rFonts w:eastAsia="Times New Roman"/>
          <w:b/>
          <w:bCs/>
          <w:szCs w:val="24"/>
        </w:rPr>
        <w:t>ΓΕΩΡΓΙΟΣ ΓΕΩΡΓΑΝΤΑΣ:</w:t>
      </w:r>
      <w:r>
        <w:rPr>
          <w:rFonts w:eastAsia="Times New Roman"/>
          <w:bCs/>
          <w:szCs w:val="24"/>
        </w:rPr>
        <w:t xml:space="preserve"> Και χαίρεστε!</w:t>
      </w:r>
    </w:p>
    <w:p w14:paraId="176E9EC3" w14:textId="77777777" w:rsidR="00715E74" w:rsidRDefault="00502A31">
      <w:pPr>
        <w:spacing w:line="600" w:lineRule="auto"/>
        <w:ind w:firstLine="720"/>
        <w:contextualSpacing/>
        <w:jc w:val="both"/>
        <w:rPr>
          <w:rFonts w:eastAsia="Times New Roman"/>
          <w:bCs/>
          <w:szCs w:val="24"/>
        </w:rPr>
      </w:pPr>
      <w:r w:rsidRPr="006C4996">
        <w:rPr>
          <w:rFonts w:eastAsia="Times New Roman"/>
          <w:b/>
          <w:bCs/>
          <w:szCs w:val="24"/>
        </w:rPr>
        <w:t xml:space="preserve">ΑΘΑΝΑΣΙΟΣ ΘΕΟΧΑΡΟΠΟΥΛΟΣ: </w:t>
      </w:r>
      <w:r>
        <w:rPr>
          <w:rFonts w:eastAsia="Times New Roman"/>
          <w:bCs/>
          <w:szCs w:val="24"/>
        </w:rPr>
        <w:t>Και από τους εταίρους, κυρία Υπουργέ, δεν είχατε κανένα πρόβλημα στην αξιολόγηση;</w:t>
      </w:r>
    </w:p>
    <w:p w14:paraId="176E9EC4" w14:textId="77777777" w:rsidR="00715E74" w:rsidRDefault="00502A31">
      <w:pPr>
        <w:spacing w:line="600" w:lineRule="auto"/>
        <w:ind w:firstLine="720"/>
        <w:contextualSpacing/>
        <w:jc w:val="both"/>
        <w:rPr>
          <w:rFonts w:eastAsia="Times New Roman"/>
          <w:bCs/>
          <w:szCs w:val="24"/>
        </w:rPr>
      </w:pPr>
      <w:r w:rsidRPr="006C4996">
        <w:rPr>
          <w:rFonts w:eastAsia="Times New Roman"/>
          <w:b/>
          <w:bCs/>
          <w:szCs w:val="24"/>
        </w:rPr>
        <w:lastRenderedPageBreak/>
        <w:t>ΟΛΓΑ ΓΕΡΟΒΑΣΙΛΗ (Υπουργός Διοικητική</w:t>
      </w:r>
      <w:r w:rsidRPr="006C4996">
        <w:rPr>
          <w:rFonts w:eastAsia="Times New Roman"/>
          <w:b/>
          <w:bCs/>
          <w:szCs w:val="24"/>
        </w:rPr>
        <w:t>ς Ανασυγκρότησης):</w:t>
      </w:r>
      <w:r>
        <w:rPr>
          <w:rFonts w:eastAsia="Times New Roman"/>
          <w:bCs/>
          <w:szCs w:val="24"/>
        </w:rPr>
        <w:t xml:space="preserve"> Κύριε Γεωργαντά, δεν είναι για να χαρώ ή να λυπηθώ…</w:t>
      </w:r>
      <w:r>
        <w:rPr>
          <w:rFonts w:eastAsia="Times New Roman"/>
          <w:bCs/>
          <w:szCs w:val="24"/>
        </w:rPr>
        <w:t xml:space="preserve"> </w:t>
      </w:r>
      <w:r>
        <w:rPr>
          <w:rFonts w:eastAsia="Times New Roman"/>
          <w:bCs/>
          <w:szCs w:val="24"/>
        </w:rPr>
        <w:t>(</w:t>
      </w:r>
      <w:r>
        <w:rPr>
          <w:rFonts w:eastAsia="Times New Roman"/>
          <w:bCs/>
          <w:szCs w:val="24"/>
        </w:rPr>
        <w:t xml:space="preserve">δεν </w:t>
      </w:r>
      <w:r>
        <w:rPr>
          <w:rFonts w:eastAsia="Times New Roman"/>
          <w:bCs/>
          <w:szCs w:val="24"/>
        </w:rPr>
        <w:t>ακούστηκε)</w:t>
      </w:r>
    </w:p>
    <w:p w14:paraId="176E9EC5" w14:textId="77777777" w:rsidR="00715E74" w:rsidRDefault="00502A31">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Θεοχαρόπουλε, κύριοι συνάδελφοι, έχει ανέβει ο συνάδελφός σας στο Βήμα.</w:t>
      </w:r>
    </w:p>
    <w:p w14:paraId="176E9EC6" w14:textId="77777777" w:rsidR="00715E74" w:rsidRDefault="00502A31">
      <w:pPr>
        <w:spacing w:line="600" w:lineRule="auto"/>
        <w:ind w:firstLine="720"/>
        <w:contextualSpacing/>
        <w:jc w:val="both"/>
        <w:rPr>
          <w:rFonts w:eastAsia="Times New Roman"/>
          <w:bCs/>
          <w:szCs w:val="24"/>
        </w:rPr>
      </w:pPr>
      <w:r>
        <w:rPr>
          <w:rFonts w:eastAsia="Times New Roman"/>
          <w:bCs/>
          <w:szCs w:val="24"/>
        </w:rPr>
        <w:t>Ορίστε, κύριε Παππά, έχετε τον λόγο.</w:t>
      </w:r>
    </w:p>
    <w:p w14:paraId="176E9EC7" w14:textId="77777777" w:rsidR="00715E74" w:rsidRDefault="00502A31">
      <w:pPr>
        <w:spacing w:line="600" w:lineRule="auto"/>
        <w:ind w:firstLine="720"/>
        <w:contextualSpacing/>
        <w:jc w:val="both"/>
        <w:rPr>
          <w:rFonts w:eastAsia="Times New Roman"/>
          <w:bCs/>
          <w:szCs w:val="24"/>
        </w:rPr>
      </w:pPr>
      <w:r w:rsidRPr="006C4996">
        <w:rPr>
          <w:rFonts w:eastAsia="Times New Roman"/>
          <w:b/>
          <w:bCs/>
          <w:szCs w:val="24"/>
        </w:rPr>
        <w:t xml:space="preserve">ΧΡΗΣΤΟΣ ΠΑΠΠΑΣ: </w:t>
      </w:r>
      <w:r>
        <w:rPr>
          <w:rFonts w:eastAsia="Times New Roman"/>
          <w:bCs/>
          <w:szCs w:val="24"/>
        </w:rPr>
        <w:t>Κατ’ α</w:t>
      </w:r>
      <w:r>
        <w:rPr>
          <w:rFonts w:eastAsia="Times New Roman"/>
          <w:bCs/>
          <w:szCs w:val="24"/>
        </w:rPr>
        <w:t xml:space="preserve">ρχάς να θέσω το ερώτημα: Τι στο καλό αντιπολίτευση κάνετε εσείς της Νέας Δημοκρατίας; Κάνατε μία επερώτηση τριάντα επτά Βουλευτές της Νέας Δημοκρατίας. Αυτή τη στιγμή στην Αίθουσα είστε τρεις. Ούτε οι ίδιοι δεν πιστεύετε στην αντιπολίτευση που κάνετε στον </w:t>
      </w:r>
      <w:r>
        <w:rPr>
          <w:rFonts w:eastAsia="Times New Roman"/>
          <w:bCs/>
          <w:szCs w:val="24"/>
        </w:rPr>
        <w:t xml:space="preserve">ομοτράπεζό σας σε ΝΑΤΟ, Ευρώπη, πρεσβείες κ.λπ. ΣΥΡΙΖΑ. </w:t>
      </w:r>
    </w:p>
    <w:p w14:paraId="176E9EC8" w14:textId="77777777" w:rsidR="00715E74" w:rsidRDefault="00502A31">
      <w:pPr>
        <w:spacing w:line="600" w:lineRule="auto"/>
        <w:ind w:firstLine="720"/>
        <w:contextualSpacing/>
        <w:jc w:val="both"/>
        <w:rPr>
          <w:rFonts w:eastAsia="Times New Roman"/>
          <w:bCs/>
          <w:szCs w:val="24"/>
        </w:rPr>
      </w:pPr>
      <w:r>
        <w:rPr>
          <w:rFonts w:eastAsia="Times New Roman"/>
          <w:bCs/>
          <w:szCs w:val="24"/>
        </w:rPr>
        <w:t>Η</w:t>
      </w:r>
      <w:r>
        <w:rPr>
          <w:rFonts w:eastAsia="Times New Roman"/>
          <w:bCs/>
          <w:szCs w:val="24"/>
        </w:rPr>
        <w:t xml:space="preserve"> αλήθεια είναι ότι η σημερινή συζήτηση είναι υποκριτική. Είναι άλλη μία πολιτική λοβιτούρα της Νέας Δημοκρατίας, ώστε να εξυπηρετήσετε τις προπαγανδιστικές σας ανάγκες. </w:t>
      </w:r>
    </w:p>
    <w:p w14:paraId="176E9EC9" w14:textId="77777777" w:rsidR="00715E74" w:rsidRDefault="00502A31">
      <w:pPr>
        <w:spacing w:line="600" w:lineRule="auto"/>
        <w:ind w:firstLine="720"/>
        <w:contextualSpacing/>
        <w:jc w:val="both"/>
        <w:rPr>
          <w:rFonts w:eastAsia="Times New Roman"/>
          <w:bCs/>
          <w:szCs w:val="24"/>
        </w:rPr>
      </w:pPr>
      <w:r>
        <w:rPr>
          <w:rFonts w:eastAsia="Times New Roman"/>
          <w:bCs/>
          <w:szCs w:val="24"/>
        </w:rPr>
        <w:t>Σε πρώτη φάση πρέπει να τονι</w:t>
      </w:r>
      <w:r>
        <w:rPr>
          <w:rFonts w:eastAsia="Times New Roman"/>
          <w:bCs/>
          <w:szCs w:val="24"/>
        </w:rPr>
        <w:t>στεί ότι έχει γίνει αποδεκτή απ’ όλους, από τον ελληνικό λαό, η θέση του Λαϊκού Συνδέσμου</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Χρυσή Αυγή ότι η πελατειακή πολιτική που έχουν εφαρμόσει </w:t>
      </w:r>
      <w:r>
        <w:rPr>
          <w:rFonts w:eastAsia="Times New Roman"/>
          <w:bCs/>
          <w:szCs w:val="24"/>
        </w:rPr>
        <w:lastRenderedPageBreak/>
        <w:t>τα κόμματα του δημοκρατικού τόξου αποτελεί ένα νοσηρό χαρακτηριστικό της ελληνικής πολιτικής σκηνής και ότι</w:t>
      </w:r>
      <w:r>
        <w:rPr>
          <w:rFonts w:eastAsia="Times New Roman"/>
          <w:bCs/>
          <w:szCs w:val="24"/>
        </w:rPr>
        <w:t xml:space="preserve"> είναι αυτή μία από τις αθροιζόμενες αιτίες που οδήγησαν στην όξυνση της οικονομικής κρίσης. Όλες ανεξαιρέτως οι κυβερνήσεις των σαράντα και πλέον ετών της Μεταπολίτευσης έχουν καταστεί φερέφωνα ενός πραγματικού λαϊκισμού και έχουν αναμφισβήτητα επιδοθεί σ</w:t>
      </w:r>
      <w:r>
        <w:rPr>
          <w:rFonts w:eastAsia="Times New Roman"/>
          <w:bCs/>
          <w:szCs w:val="24"/>
        </w:rPr>
        <w:t>ε ένα συνεχές σαφάρι προσλήψεων και ρουσφετολογικών εξυπηρετήσεων.</w:t>
      </w:r>
    </w:p>
    <w:p w14:paraId="176E9ECA" w14:textId="77777777" w:rsidR="00715E74" w:rsidRDefault="00502A31">
      <w:pPr>
        <w:spacing w:line="600" w:lineRule="auto"/>
        <w:ind w:firstLine="720"/>
        <w:contextualSpacing/>
        <w:jc w:val="both"/>
        <w:rPr>
          <w:rFonts w:eastAsia="Times New Roman"/>
          <w:bCs/>
          <w:szCs w:val="24"/>
        </w:rPr>
      </w:pPr>
      <w:r>
        <w:rPr>
          <w:rFonts w:eastAsia="Times New Roman"/>
          <w:bCs/>
          <w:szCs w:val="24"/>
        </w:rPr>
        <w:t>Ας δούμε όμως και κάποια αδιαμφισβήτητα στοιχεία σχετικά με το σημερινό θέμα. Είναι στοιχεία που αναφέρονται στη διακυβέρνηση της χώρας από τη Νέα Δημοκρατία και αναγράφονται στην εφημερίδα</w:t>
      </w:r>
      <w:r>
        <w:rPr>
          <w:rFonts w:eastAsia="Times New Roman"/>
          <w:bCs/>
          <w:szCs w:val="24"/>
        </w:rPr>
        <w:t xml:space="preserve"> «</w:t>
      </w:r>
      <w:r>
        <w:rPr>
          <w:rFonts w:eastAsia="Times New Roman"/>
          <w:bCs/>
          <w:szCs w:val="24"/>
        </w:rPr>
        <w:t>ΤΑ ΝΕΑ</w:t>
      </w:r>
      <w:r>
        <w:rPr>
          <w:rFonts w:eastAsia="Times New Roman"/>
          <w:bCs/>
          <w:szCs w:val="24"/>
        </w:rPr>
        <w:t xml:space="preserve">». «Προσλήψεις στο ελληνικό </w:t>
      </w:r>
      <w:r>
        <w:rPr>
          <w:rFonts w:eastAsia="Times New Roman"/>
          <w:bCs/>
          <w:szCs w:val="24"/>
        </w:rPr>
        <w:t>δ</w:t>
      </w:r>
      <w:r>
        <w:rPr>
          <w:rFonts w:eastAsia="Times New Roman"/>
          <w:bCs/>
          <w:szCs w:val="24"/>
        </w:rPr>
        <w:t>ημόσιο την περίοδο 2004</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2009». Σύμφωνα με το δημοσίευμα αυτό, ο αριθμός των προσλήψεων αντιστοιχεί στο 129% του σημερινού υπηρετούντος προσωπικού. Την περίοδο της διακυβερνήσεως της χώρας από τον Κώστα Καραμανλή προσε</w:t>
      </w:r>
      <w:r>
        <w:rPr>
          <w:rFonts w:eastAsia="Times New Roman"/>
          <w:bCs/>
          <w:szCs w:val="24"/>
        </w:rPr>
        <w:t xml:space="preserve">λήφθησαν στο </w:t>
      </w:r>
      <w:r>
        <w:rPr>
          <w:rFonts w:eastAsia="Times New Roman"/>
          <w:bCs/>
          <w:szCs w:val="24"/>
        </w:rPr>
        <w:t>δ</w:t>
      </w:r>
      <w:r>
        <w:rPr>
          <w:rFonts w:eastAsia="Times New Roman"/>
          <w:bCs/>
          <w:szCs w:val="24"/>
        </w:rPr>
        <w:t xml:space="preserve">ημόσιο </w:t>
      </w:r>
      <w:r>
        <w:rPr>
          <w:rFonts w:eastAsia="Times New Roman"/>
          <w:bCs/>
          <w:szCs w:val="24"/>
        </w:rPr>
        <w:t>οκτακόσιες εξήντα πέντε</w:t>
      </w:r>
      <w:r>
        <w:rPr>
          <w:rFonts w:eastAsia="Times New Roman"/>
          <w:bCs/>
          <w:szCs w:val="24"/>
        </w:rPr>
        <w:t xml:space="preserve"> </w:t>
      </w:r>
      <w:r>
        <w:rPr>
          <w:rFonts w:eastAsia="Times New Roman"/>
          <w:bCs/>
          <w:szCs w:val="24"/>
        </w:rPr>
        <w:t xml:space="preserve"> </w:t>
      </w:r>
      <w:proofErr w:type="spellStart"/>
      <w:r>
        <w:rPr>
          <w:rFonts w:eastAsia="Times New Roman"/>
          <w:bCs/>
          <w:szCs w:val="24"/>
        </w:rPr>
        <w:t>χιλιαδες</w:t>
      </w:r>
      <w:proofErr w:type="spellEnd"/>
      <w:r>
        <w:rPr>
          <w:rFonts w:eastAsia="Times New Roman"/>
          <w:bCs/>
          <w:szCs w:val="24"/>
        </w:rPr>
        <w:t xml:space="preserve"> </w:t>
      </w:r>
      <w:r>
        <w:rPr>
          <w:rFonts w:eastAsia="Times New Roman"/>
          <w:bCs/>
          <w:szCs w:val="24"/>
        </w:rPr>
        <w:t xml:space="preserve">άτομα, ενώ σήμερα σε όλο το </w:t>
      </w:r>
      <w:r>
        <w:rPr>
          <w:rFonts w:eastAsia="Times New Roman"/>
          <w:bCs/>
          <w:szCs w:val="24"/>
        </w:rPr>
        <w:t>δ</w:t>
      </w:r>
      <w:r>
        <w:rPr>
          <w:rFonts w:eastAsia="Times New Roman"/>
          <w:bCs/>
          <w:szCs w:val="24"/>
        </w:rPr>
        <w:t xml:space="preserve">ημόσιο απασχολούνται </w:t>
      </w:r>
      <w:r>
        <w:rPr>
          <w:rFonts w:eastAsia="Times New Roman"/>
          <w:bCs/>
          <w:szCs w:val="24"/>
        </w:rPr>
        <w:t>εξακόσιες</w:t>
      </w:r>
      <w:r>
        <w:rPr>
          <w:rFonts w:eastAsia="Times New Roman"/>
          <w:bCs/>
          <w:szCs w:val="24"/>
        </w:rPr>
        <w:t xml:space="preserve"> εβδομήντα</w:t>
      </w:r>
      <w:r>
        <w:rPr>
          <w:rFonts w:eastAsia="Times New Roman"/>
          <w:bCs/>
          <w:szCs w:val="24"/>
        </w:rPr>
        <w:t xml:space="preserve"> </w:t>
      </w:r>
      <w:r>
        <w:rPr>
          <w:rFonts w:eastAsia="Times New Roman"/>
          <w:bCs/>
          <w:szCs w:val="24"/>
        </w:rPr>
        <w:lastRenderedPageBreak/>
        <w:t>χιλιά</w:t>
      </w:r>
      <w:r>
        <w:rPr>
          <w:rFonts w:eastAsia="Times New Roman"/>
          <w:bCs/>
          <w:szCs w:val="24"/>
        </w:rPr>
        <w:t>δες</w:t>
      </w:r>
      <w:r>
        <w:rPr>
          <w:rFonts w:eastAsia="Times New Roman"/>
          <w:bCs/>
          <w:szCs w:val="24"/>
        </w:rPr>
        <w:t xml:space="preserve"> άτομα. Να μην μιλήσω αναλυτικά για εποχικούς, για αορίστου χρόνου, για συμβασιούχους έργου, χάριν της οικονομίας του χρόνου. Να πω, όμως, ότι στη δική σας περίοδο καθιερώθηκε η προφορική συνέντευξη. Παράλληλα, με το </w:t>
      </w:r>
      <w:r>
        <w:rPr>
          <w:rFonts w:eastAsia="Times New Roman"/>
          <w:bCs/>
          <w:szCs w:val="24"/>
        </w:rPr>
        <w:t>π</w:t>
      </w:r>
      <w:r>
        <w:rPr>
          <w:rFonts w:eastAsia="Times New Roman"/>
          <w:bCs/>
          <w:szCs w:val="24"/>
        </w:rPr>
        <w:t xml:space="preserve">ροεδρικό </w:t>
      </w:r>
      <w:r>
        <w:rPr>
          <w:rFonts w:eastAsia="Times New Roman"/>
          <w:bCs/>
          <w:szCs w:val="24"/>
        </w:rPr>
        <w:t>δ</w:t>
      </w:r>
      <w:r>
        <w:rPr>
          <w:rFonts w:eastAsia="Times New Roman"/>
          <w:bCs/>
          <w:szCs w:val="24"/>
        </w:rPr>
        <w:t xml:space="preserve">ιάταγμα Παυλόπουλου κατέστη </w:t>
      </w:r>
      <w:r>
        <w:rPr>
          <w:rFonts w:eastAsia="Times New Roman"/>
          <w:bCs/>
          <w:szCs w:val="24"/>
        </w:rPr>
        <w:t xml:space="preserve">δυνατή η μονιμοποίηση </w:t>
      </w:r>
      <w:proofErr w:type="spellStart"/>
      <w:r>
        <w:rPr>
          <w:rFonts w:eastAsia="Times New Roman"/>
          <w:bCs/>
          <w:szCs w:val="24"/>
        </w:rPr>
        <w:t>τριαπέντε</w:t>
      </w:r>
      <w:proofErr w:type="spellEnd"/>
      <w:r>
        <w:rPr>
          <w:rFonts w:eastAsia="Times New Roman"/>
          <w:bCs/>
          <w:szCs w:val="24"/>
        </w:rPr>
        <w:t xml:space="preserve"> χιλιάδων διακοσίων σαράντα </w:t>
      </w:r>
      <w:r>
        <w:rPr>
          <w:rFonts w:eastAsia="Times New Roman"/>
          <w:bCs/>
          <w:szCs w:val="24"/>
        </w:rPr>
        <w:t xml:space="preserve">συμβασιούχων που απασχολούνταν στο </w:t>
      </w:r>
      <w:r>
        <w:rPr>
          <w:rFonts w:eastAsia="Times New Roman"/>
          <w:bCs/>
          <w:szCs w:val="24"/>
        </w:rPr>
        <w:t>δ</w:t>
      </w:r>
      <w:r>
        <w:rPr>
          <w:rFonts w:eastAsia="Times New Roman"/>
          <w:bCs/>
          <w:szCs w:val="24"/>
        </w:rPr>
        <w:t>ημόσιο.</w:t>
      </w:r>
    </w:p>
    <w:p w14:paraId="176E9ECB" w14:textId="77777777" w:rsidR="00715E74" w:rsidRDefault="00502A31">
      <w:pPr>
        <w:spacing w:line="600" w:lineRule="auto"/>
        <w:ind w:firstLine="720"/>
        <w:contextualSpacing/>
        <w:jc w:val="both"/>
        <w:rPr>
          <w:rFonts w:eastAsia="Times New Roman" w:cs="Times New Roman"/>
          <w:szCs w:val="24"/>
        </w:rPr>
      </w:pPr>
      <w:r>
        <w:rPr>
          <w:rFonts w:eastAsia="Times New Roman"/>
          <w:bCs/>
          <w:szCs w:val="24"/>
        </w:rPr>
        <w:t xml:space="preserve">Είναι χαρακτηριστικό ότι στην πενταετία Καραμανλή -εννοώ του νεότερου, του ανιψιού- προσλαμβάνονταν κατά μέσο όρο ετησίως περίπου </w:t>
      </w:r>
      <w:r>
        <w:rPr>
          <w:rFonts w:eastAsia="Times New Roman"/>
          <w:bCs/>
          <w:szCs w:val="24"/>
        </w:rPr>
        <w:t xml:space="preserve">ενενήντα οκτώ χιλιάδες </w:t>
      </w:r>
      <w:r>
        <w:rPr>
          <w:rFonts w:eastAsia="Times New Roman"/>
          <w:bCs/>
          <w:szCs w:val="24"/>
        </w:rPr>
        <w:t>τετρακόσιοι</w:t>
      </w:r>
      <w:r>
        <w:rPr>
          <w:rFonts w:eastAsia="Times New Roman"/>
          <w:bCs/>
          <w:szCs w:val="24"/>
        </w:rPr>
        <w:t xml:space="preserve"> συμβασιούχοι, αριθμός που είναι υπερδιπλάσιος των σημερινών </w:t>
      </w:r>
      <w:r>
        <w:rPr>
          <w:rFonts w:eastAsia="Times New Roman"/>
          <w:bCs/>
          <w:szCs w:val="24"/>
        </w:rPr>
        <w:t>σαρά</w:t>
      </w:r>
      <w:r>
        <w:rPr>
          <w:rFonts w:eastAsia="Times New Roman"/>
          <w:bCs/>
          <w:szCs w:val="24"/>
        </w:rPr>
        <w:t xml:space="preserve">ντα πέντε χιλιάδων εξακοσίων </w:t>
      </w:r>
      <w:r>
        <w:rPr>
          <w:rFonts w:eastAsia="Times New Roman"/>
          <w:bCs/>
          <w:szCs w:val="24"/>
        </w:rPr>
        <w:t>απασχολούμενων συμβασιούχων</w:t>
      </w:r>
      <w:r>
        <w:rPr>
          <w:rFonts w:eastAsia="Times New Roman"/>
          <w:bCs/>
          <w:szCs w:val="24"/>
        </w:rPr>
        <w:t>.</w:t>
      </w:r>
    </w:p>
    <w:p w14:paraId="176E9EC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Συνεπώς μπαίνω στον πειρασμό να πω κάτι το οποίο έχει ειπωθεί και λέγεται πάρα πολλές φορές στην Αίθουσα αυτή, ότι στο σπί</w:t>
      </w:r>
      <w:r>
        <w:rPr>
          <w:rFonts w:eastAsia="Times New Roman" w:cs="Times New Roman"/>
          <w:szCs w:val="24"/>
        </w:rPr>
        <w:t xml:space="preserve">τι του κρεμασμένου –το λέω για εσάς της Νέας Δημοκρατίας- δεν μιλάνε για σκοινί! </w:t>
      </w:r>
    </w:p>
    <w:p w14:paraId="176E9EC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και ο ΣΥΡΙΖΑ μαζί με τους ΑΝΕΛ, που κυβερνάει εδώ και τρία χρόνια, έχει προβεί σε ένα όργιο προσλήψεων. Έχετε έναν κοινό παρονομαστή, ΣΥΡΙΖΑ και Νέα Δημοκρατία, να εξυ</w:t>
      </w:r>
      <w:r>
        <w:rPr>
          <w:rFonts w:eastAsia="Times New Roman" w:cs="Times New Roman"/>
          <w:szCs w:val="24"/>
        </w:rPr>
        <w:t>πηρετείτε τα κομματικά σας συμφέροντα, να εξυπηρετείτε τις οικογένειες των μελών της Κυβέρνησής σας. Από πού να αρχίσουμε και πού να τελειώσουμε, για εσάς που κυβερνάτε τώρα;</w:t>
      </w:r>
    </w:p>
    <w:p w14:paraId="176E9EC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και μία τακτική η οποία είναι πάγια, σε κάθε νομοσχέδιο της </w:t>
      </w:r>
      <w:r>
        <w:rPr>
          <w:rFonts w:eastAsia="Times New Roman" w:cs="Times New Roman"/>
          <w:szCs w:val="24"/>
        </w:rPr>
        <w:t>σ</w:t>
      </w:r>
      <w:r>
        <w:rPr>
          <w:rFonts w:eastAsia="Times New Roman" w:cs="Times New Roman"/>
          <w:szCs w:val="24"/>
        </w:rPr>
        <w:t>υγκυβέρνησης Σ</w:t>
      </w:r>
      <w:r>
        <w:rPr>
          <w:rFonts w:eastAsia="Times New Roman" w:cs="Times New Roman"/>
          <w:szCs w:val="24"/>
        </w:rPr>
        <w:t>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έρχονται τροπολογίες με τις οποίες τακτοποιείτε τις κομματικές σας υποχρεώσεις. Δηλαδή τοποθετείτε σε θέσεις δικούς σας ανθρώπους και δημιουργείτε και εσείς ένα κομματικό κράτος, αυτό που </w:t>
      </w:r>
      <w:proofErr w:type="spellStart"/>
      <w:r>
        <w:rPr>
          <w:rFonts w:eastAsia="Times New Roman" w:cs="Times New Roman"/>
          <w:szCs w:val="24"/>
        </w:rPr>
        <w:t>προείπα</w:t>
      </w:r>
      <w:proofErr w:type="spellEnd"/>
      <w:r>
        <w:rPr>
          <w:rFonts w:eastAsia="Times New Roman" w:cs="Times New Roman"/>
          <w:szCs w:val="24"/>
        </w:rPr>
        <w:t>, δηλαδή ό,τι γίνεται σαράντα και πλέον χρόνι</w:t>
      </w:r>
      <w:r>
        <w:rPr>
          <w:rFonts w:eastAsia="Times New Roman" w:cs="Times New Roman"/>
          <w:szCs w:val="24"/>
        </w:rPr>
        <w:t xml:space="preserve">α τώρα. </w:t>
      </w:r>
    </w:p>
    <w:p w14:paraId="176E9EC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Διαφωνούμε, λοιπόν, εμείς με τις πολιτικές σας. Στηλιτεύουμε τις φθηνές λαϊκίστικου τύπου πρακτικές σας που διογκώνουν το </w:t>
      </w:r>
      <w:r>
        <w:rPr>
          <w:rFonts w:eastAsia="Times New Roman" w:cs="Times New Roman"/>
          <w:szCs w:val="24"/>
        </w:rPr>
        <w:t>δ</w:t>
      </w:r>
      <w:r>
        <w:rPr>
          <w:rFonts w:eastAsia="Times New Roman" w:cs="Times New Roman"/>
          <w:szCs w:val="24"/>
        </w:rPr>
        <w:t>ημόσιο, που κατά κόρον λειτουργεί σε βάρος του μέσου Έλληνα φορολογούμενου. Την ίδια στιγμή το κράτος ουσιαστικά αδυνατεί να</w:t>
      </w:r>
      <w:r>
        <w:rPr>
          <w:rFonts w:eastAsia="Times New Roman" w:cs="Times New Roman"/>
          <w:szCs w:val="24"/>
        </w:rPr>
        <w:t xml:space="preserve"> εξυπηρετήσει και τις ανάγκες των δημοσίων υπαλλήλων, αλλά και τις ανάγκες του ελληνικού λαού οι δημόσιοι υπάλληλοι. </w:t>
      </w:r>
    </w:p>
    <w:p w14:paraId="176E9ED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Ο 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γνωρίζει τι διαδραματίζεται σε όλους τους τομείς της ελληνικής κοινωνίας, στέκεται απέναντι στα κακώς κείμ</w:t>
      </w:r>
      <w:r>
        <w:rPr>
          <w:rFonts w:eastAsia="Times New Roman" w:cs="Times New Roman"/>
          <w:szCs w:val="24"/>
        </w:rPr>
        <w:t xml:space="preserve">ενα της πολιτικής ζωής και προτάσσει το εθνικό συμφέρον και τη βούληση για τη βελτίωση του βιοτικού επιπέδου των Ελλήνων. Οι κοκορομαχίες σας δεν έχουν τέλος, γίνονται κατ’ </w:t>
      </w:r>
      <w:proofErr w:type="spellStart"/>
      <w:r>
        <w:rPr>
          <w:rFonts w:eastAsia="Times New Roman" w:cs="Times New Roman"/>
          <w:szCs w:val="24"/>
        </w:rPr>
        <w:t>εντολήν</w:t>
      </w:r>
      <w:proofErr w:type="spellEnd"/>
      <w:r>
        <w:rPr>
          <w:rFonts w:eastAsia="Times New Roman" w:cs="Times New Roman"/>
          <w:szCs w:val="24"/>
        </w:rPr>
        <w:t xml:space="preserve"> των Βρυξελλών και για φθηνή προπαγανδιστική, λαϊκίστικη πρακτική. </w:t>
      </w:r>
    </w:p>
    <w:p w14:paraId="176E9ED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(Στο σημ</w:t>
      </w:r>
      <w:r>
        <w:rPr>
          <w:rFonts w:eastAsia="Times New Roman" w:cs="Times New Roman"/>
          <w:szCs w:val="24"/>
        </w:rPr>
        <w:t>είο αυτό κτυπάει το κουδούνι λήξεως του χρόνου ομιλίας του κυρίου Βουλευτή)</w:t>
      </w:r>
    </w:p>
    <w:p w14:paraId="176E9ED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Τέλος, κύριε Πρόεδρε, κλείνοντας κι επανερχόμενος στο αρχικό, δηλαδή ότι η συζήτηση της σημερινής επερώτησης αποτελεί μία υποκριτική, δήθεν αντιπολιτευτική κίνηση της Αξιωματικής Α</w:t>
      </w:r>
      <w:r>
        <w:rPr>
          <w:rFonts w:eastAsia="Times New Roman" w:cs="Times New Roman"/>
          <w:szCs w:val="24"/>
        </w:rPr>
        <w:t>ντιπολίτευσης, θέλω να πω ότι ο ελληνικός λαός έχει καταλάβει τον ρόλο του φιλελεύθερου μορφώματος της Νέας Δημοκρατίας στην Αίθουσα αυτή, της Νέας Δημοκρατίας του Κυριάκου Μητσοτάκη. Έχει καταλάβει ότι αυτό το κόμμα βρίσκεται σε πλήρη σύμπλευση με τον ΣΥΡ</w:t>
      </w:r>
      <w:r>
        <w:rPr>
          <w:rFonts w:eastAsia="Times New Roman" w:cs="Times New Roman"/>
          <w:szCs w:val="24"/>
        </w:rPr>
        <w:t xml:space="preserve">ΙΖΑ σε όλα τα μείζονα ζητήματα. Κανείς δεν αμφιβάλλει πια ότι ο ΣΥΡΙΖΑ και η Νέα Δημοκρατία το ένα κόμμα αποτελεί την προέκταση του άλλου. Συμφωνούν </w:t>
      </w:r>
      <w:r>
        <w:rPr>
          <w:rFonts w:eastAsia="Times New Roman" w:cs="Times New Roman"/>
          <w:szCs w:val="24"/>
        </w:rPr>
        <w:lastRenderedPageBreak/>
        <w:t xml:space="preserve">απόλυτα στην υποδοχή λαθρομεταναστών, στην ανέγερση νέων τζαμιών, στο σύμφωνο συμβίωσης, συμφωνούν σε όλα. </w:t>
      </w:r>
    </w:p>
    <w:p w14:paraId="176E9ED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Και την Αριστερά τη γνωρίζουμε, αποκαλύφθηκε, αποκαλύπτεται κάθε ημέρα. Αποκαλύφθηκε όταν βγήκε στη δημοσιότητα ότι ο Κυβερνητικός Εκπρόσωπος, ο Υπουργός Επικρατείας κ. </w:t>
      </w:r>
      <w:proofErr w:type="spellStart"/>
      <w:r>
        <w:rPr>
          <w:rFonts w:eastAsia="Times New Roman" w:cs="Times New Roman"/>
          <w:szCs w:val="24"/>
        </w:rPr>
        <w:t>Τζανακόπουλος</w:t>
      </w:r>
      <w:proofErr w:type="spellEnd"/>
      <w:r>
        <w:rPr>
          <w:rFonts w:eastAsia="Times New Roman" w:cs="Times New Roman"/>
          <w:szCs w:val="24"/>
        </w:rPr>
        <w:t xml:space="preserve"> διαδήλωνε στα Σκόπια, ως Γενικός Γραμματέας της Νεολαίας Συνασπισμού, γι</w:t>
      </w:r>
      <w:r>
        <w:rPr>
          <w:rFonts w:eastAsia="Times New Roman" w:cs="Times New Roman"/>
          <w:szCs w:val="24"/>
        </w:rPr>
        <w:t xml:space="preserve">α το δικαίωμα αυτά να προσδιορίζονται ως «Δημοκρατία της Μακεδονίας». </w:t>
      </w:r>
    </w:p>
    <w:p w14:paraId="176E9ED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Από την άλλη, όμως, έχουμε και τη λεγόμενη «Δεξιά» -εντός εισαγωγικών, γιατί ο όρος είναι απαγορευμένος από τη Νέα Δημοκρατία. Και η Νέα Δημοκρατία ξεσκεπάζεται. Η Νέα Δημοκρατία χρησιμ</w:t>
      </w:r>
      <w:r>
        <w:rPr>
          <w:rFonts w:eastAsia="Times New Roman" w:cs="Times New Roman"/>
          <w:szCs w:val="24"/>
        </w:rPr>
        <w:t xml:space="preserve">οποιεί το μεγάλο μας εθνικό θέμα της Μακεδονίας για μικροπολιτικούς σκοπούς, αλλά δεν πείθει. </w:t>
      </w:r>
    </w:p>
    <w:p w14:paraId="176E9ED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Αποκαλύφθηκε ο κ. Μητσοτάκης στη συνέντευξή του στην εξ αγχιστείας συγγενή του, την κ</w:t>
      </w:r>
      <w:r>
        <w:rPr>
          <w:rFonts w:eastAsia="Times New Roman" w:cs="Times New Roman"/>
          <w:szCs w:val="24"/>
        </w:rPr>
        <w:t>.</w:t>
      </w:r>
      <w:r>
        <w:rPr>
          <w:rFonts w:eastAsia="Times New Roman" w:cs="Times New Roman"/>
          <w:szCs w:val="24"/>
        </w:rPr>
        <w:t xml:space="preserve"> Κοσιώνη, στον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xml:space="preserve">, όταν </w:t>
      </w:r>
      <w:proofErr w:type="spellStart"/>
      <w:r>
        <w:rPr>
          <w:rFonts w:eastAsia="Times New Roman" w:cs="Times New Roman"/>
          <w:szCs w:val="24"/>
        </w:rPr>
        <w:t>παρεδέχθη</w:t>
      </w:r>
      <w:proofErr w:type="spellEnd"/>
      <w:r>
        <w:rPr>
          <w:rFonts w:eastAsia="Times New Roman" w:cs="Times New Roman"/>
          <w:szCs w:val="24"/>
        </w:rPr>
        <w:t xml:space="preserve"> ότι για το θέμα που έκανε θόρυβο, ως </w:t>
      </w:r>
      <w:r>
        <w:rPr>
          <w:rFonts w:eastAsia="Times New Roman" w:cs="Times New Roman"/>
          <w:szCs w:val="24"/>
        </w:rPr>
        <w:t>Α</w:t>
      </w:r>
      <w:r>
        <w:rPr>
          <w:rFonts w:eastAsia="Times New Roman" w:cs="Times New Roman"/>
          <w:szCs w:val="24"/>
        </w:rPr>
        <w:t xml:space="preserve">ντιπολίτευση, το θέμα της </w:t>
      </w:r>
      <w:proofErr w:type="spellStart"/>
      <w:r>
        <w:rPr>
          <w:rFonts w:eastAsia="Times New Roman" w:cs="Times New Roman"/>
          <w:szCs w:val="24"/>
        </w:rPr>
        <w:t>εθνότητος</w:t>
      </w:r>
      <w:proofErr w:type="spellEnd"/>
      <w:r>
        <w:rPr>
          <w:rFonts w:eastAsia="Times New Roman" w:cs="Times New Roman"/>
          <w:szCs w:val="24"/>
        </w:rPr>
        <w:t xml:space="preserve"> και της γλώσσης των Σκοπιανών, είπε ότι </w:t>
      </w:r>
      <w:proofErr w:type="spellStart"/>
      <w:r>
        <w:rPr>
          <w:rFonts w:eastAsia="Times New Roman" w:cs="Times New Roman"/>
          <w:szCs w:val="24"/>
        </w:rPr>
        <w:t>Σλαβομακεδόνες</w:t>
      </w:r>
      <w:proofErr w:type="spellEnd"/>
      <w:r>
        <w:rPr>
          <w:rFonts w:eastAsia="Times New Roman" w:cs="Times New Roman"/>
          <w:szCs w:val="24"/>
        </w:rPr>
        <w:t xml:space="preserve"> για την εθνότητα και </w:t>
      </w:r>
      <w:proofErr w:type="spellStart"/>
      <w:r>
        <w:rPr>
          <w:rFonts w:eastAsia="Times New Roman" w:cs="Times New Roman"/>
          <w:szCs w:val="24"/>
        </w:rPr>
        <w:t>σλαβομακεδονική</w:t>
      </w:r>
      <w:proofErr w:type="spellEnd"/>
      <w:r>
        <w:rPr>
          <w:rFonts w:eastAsia="Times New Roman" w:cs="Times New Roman"/>
          <w:szCs w:val="24"/>
        </w:rPr>
        <w:t xml:space="preserve"> για τη γλώσσα θα ήταν μια καλή αρχή. </w:t>
      </w:r>
    </w:p>
    <w:p w14:paraId="176E9ED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δεν </w:t>
      </w:r>
      <w:proofErr w:type="spellStart"/>
      <w:r>
        <w:rPr>
          <w:rFonts w:eastAsia="Times New Roman" w:cs="Times New Roman"/>
          <w:szCs w:val="24"/>
        </w:rPr>
        <w:t>αρκέσθη</w:t>
      </w:r>
      <w:proofErr w:type="spellEnd"/>
      <w:r>
        <w:rPr>
          <w:rFonts w:eastAsia="Times New Roman" w:cs="Times New Roman"/>
          <w:szCs w:val="24"/>
        </w:rPr>
        <w:t xml:space="preserve"> μόνο σε αυτό ο κ. Μητσοτάκης, αλλά είπε ότι δεν θα σκίσει τις δεσμεύσεις,</w:t>
      </w:r>
      <w:r>
        <w:rPr>
          <w:rFonts w:eastAsia="Times New Roman" w:cs="Times New Roman"/>
          <w:szCs w:val="24"/>
        </w:rPr>
        <w:t xml:space="preserve"> ότι θα κοιτάξει στο μέλλον, αφού περάσει κάποιος χρόνος, να θέσει το ζήτημα στους εταίρους και αφού πρώτα κερδίσει σε αξιοπιστία. Δηλαδή και στα οικονομικά δεσμεύεται να συνεχίσει το καταστροφικό έργο του ΣΥΡΙΖΑ ο κ. Μητσοτάκης. </w:t>
      </w:r>
    </w:p>
    <w:p w14:paraId="176E9ED7" w14:textId="77777777" w:rsidR="00715E74" w:rsidRDefault="00502A31">
      <w:pPr>
        <w:spacing w:line="600" w:lineRule="auto"/>
        <w:ind w:firstLine="720"/>
        <w:contextualSpacing/>
        <w:jc w:val="both"/>
        <w:rPr>
          <w:rFonts w:eastAsia="Times New Roman" w:cs="Times New Roman"/>
          <w:szCs w:val="24"/>
        </w:rPr>
      </w:pPr>
      <w:r w:rsidRPr="001327C3">
        <w:rPr>
          <w:rFonts w:eastAsia="Times New Roman" w:cs="Times New Roman"/>
          <w:b/>
          <w:szCs w:val="24"/>
        </w:rPr>
        <w:t>ΠΡΟΕΔΡΕΥΩΝ (Μάριος Γεωργι</w:t>
      </w:r>
      <w:r w:rsidRPr="001327C3">
        <w:rPr>
          <w:rFonts w:eastAsia="Times New Roman" w:cs="Times New Roman"/>
          <w:b/>
          <w:szCs w:val="24"/>
        </w:rPr>
        <w:t>άδης):</w:t>
      </w:r>
      <w:r>
        <w:rPr>
          <w:rFonts w:eastAsia="Times New Roman" w:cs="Times New Roman"/>
          <w:szCs w:val="24"/>
        </w:rPr>
        <w:t xml:space="preserve"> Κύριε Παππά, ολοκληρώστε, αν θέλετε.</w:t>
      </w:r>
    </w:p>
    <w:p w14:paraId="176E9ED8" w14:textId="77777777" w:rsidR="00715E74" w:rsidRDefault="00502A31">
      <w:pPr>
        <w:spacing w:line="600" w:lineRule="auto"/>
        <w:ind w:firstLine="720"/>
        <w:contextualSpacing/>
        <w:jc w:val="both"/>
        <w:rPr>
          <w:rFonts w:eastAsia="Times New Roman" w:cs="Times New Roman"/>
          <w:szCs w:val="24"/>
        </w:rPr>
      </w:pPr>
      <w:r w:rsidRPr="001327C3">
        <w:rPr>
          <w:rFonts w:eastAsia="Times New Roman" w:cs="Times New Roman"/>
          <w:b/>
          <w:szCs w:val="24"/>
        </w:rPr>
        <w:t>ΧΡΗΣΤΟΣ ΠΑΠΠΑΣ:</w:t>
      </w:r>
      <w:r>
        <w:rPr>
          <w:rFonts w:eastAsia="Times New Roman" w:cs="Times New Roman"/>
          <w:szCs w:val="24"/>
        </w:rPr>
        <w:t xml:space="preserve"> Τελειώνω, κύριε Πρόεδρε.</w:t>
      </w:r>
    </w:p>
    <w:p w14:paraId="176E9ED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Είναι υποταγμένος </w:t>
      </w:r>
      <w:proofErr w:type="spellStart"/>
      <w:r>
        <w:rPr>
          <w:rFonts w:eastAsia="Times New Roman" w:cs="Times New Roman"/>
          <w:szCs w:val="24"/>
        </w:rPr>
        <w:t>μερκελικός</w:t>
      </w:r>
      <w:proofErr w:type="spellEnd"/>
      <w:r>
        <w:rPr>
          <w:rFonts w:eastAsia="Times New Roman" w:cs="Times New Roman"/>
          <w:szCs w:val="24"/>
        </w:rPr>
        <w:t xml:space="preserve">, ένας άνθρωπος ο οποίος έχει παραδεχθεί ο ίδιος ότι η μητρική του γλώσσα από τη νηπιακή ηλικία είναι η γερμανική. Δηλαδή φτάσαμε στο επίπεδο </w:t>
      </w:r>
      <w:r>
        <w:rPr>
          <w:rFonts w:eastAsia="Times New Roman" w:cs="Times New Roman"/>
          <w:szCs w:val="24"/>
        </w:rPr>
        <w:t xml:space="preserve">εκεί που είχαμε τον </w:t>
      </w:r>
      <w:proofErr w:type="spellStart"/>
      <w:r>
        <w:rPr>
          <w:rFonts w:eastAsia="Times New Roman" w:cs="Times New Roman"/>
          <w:szCs w:val="24"/>
        </w:rPr>
        <w:t>Τζέφρι</w:t>
      </w:r>
      <w:proofErr w:type="spellEnd"/>
      <w:r>
        <w:rPr>
          <w:rFonts w:eastAsia="Times New Roman" w:cs="Times New Roman"/>
          <w:szCs w:val="24"/>
        </w:rPr>
        <w:t xml:space="preserve"> Παπανδρέου, έναν άνθρωπο, έναν πρωθυπουργό ο οποίος σκεφτόταν στα αγγλικά, να προσμένει τώρα ο κόσμος έναν πρωθυπουργό ο οποίος θα σκέφτεται στα γερμανικά.</w:t>
      </w:r>
    </w:p>
    <w:p w14:paraId="176E9ED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Ο λαός, κυρίες και κύριοι, δεν φοβάται πια, τίποτα δεν έχει να χάσει. Ο λ</w:t>
      </w:r>
      <w:r>
        <w:rPr>
          <w:rFonts w:eastAsia="Times New Roman" w:cs="Times New Roman"/>
          <w:szCs w:val="24"/>
        </w:rPr>
        <w:t>αός βρίσκεται στους δρόμους, αντιμέτωπος με συμ</w:t>
      </w:r>
      <w:r>
        <w:rPr>
          <w:rFonts w:eastAsia="Times New Roman" w:cs="Times New Roman"/>
          <w:szCs w:val="24"/>
        </w:rPr>
        <w:lastRenderedPageBreak/>
        <w:t xml:space="preserve">μορίες θρασύδειλων </w:t>
      </w:r>
      <w:proofErr w:type="spellStart"/>
      <w:r>
        <w:rPr>
          <w:rFonts w:eastAsia="Times New Roman" w:cs="Times New Roman"/>
          <w:szCs w:val="24"/>
        </w:rPr>
        <w:t>ελασιτών</w:t>
      </w:r>
      <w:proofErr w:type="spellEnd"/>
      <w:r>
        <w:rPr>
          <w:rFonts w:eastAsia="Times New Roman" w:cs="Times New Roman"/>
          <w:szCs w:val="24"/>
        </w:rPr>
        <w:t>, συμμοριτών, οι οποίοι έχουν δολοφονική διάθεση έναντι του λαού και ρίχνουν χημικά, ρίχνουν χειροβομβίδες κρότου - λάμψης εναντίον του πλήθους, όπου υπάρχουν και γέροντες και παιδιά</w:t>
      </w:r>
      <w:r>
        <w:rPr>
          <w:rFonts w:eastAsia="Times New Roman" w:cs="Times New Roman"/>
          <w:szCs w:val="24"/>
        </w:rPr>
        <w:t xml:space="preserve">. </w:t>
      </w:r>
    </w:p>
    <w:p w14:paraId="176E9ED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Ολοκληρώστε, κύριε συνάδελφε. </w:t>
      </w:r>
    </w:p>
    <w:p w14:paraId="176E9ED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Ο λαός βροντοφωνάζει ένα σύνθημα, το οποίο όσο και να στρουθοκαμηλίζετε, όσο και να θέλετε να το κρύψετε, είναι υπαρκτό και θα το πω, γιατί ο λαός το λέει. Τι θα κάνετε; Θα τ</w:t>
      </w:r>
      <w:r>
        <w:rPr>
          <w:rFonts w:eastAsia="Times New Roman" w:cs="Times New Roman"/>
          <w:szCs w:val="24"/>
        </w:rPr>
        <w:t xml:space="preserve">ου στερήσετε την ασυλία; Το λένε εκατοντάδες χιλιάδες λαού: «Η Μακεδονία είναι ελληνική! Αλήτες, προδότες, πολιτικοί!». </w:t>
      </w:r>
    </w:p>
    <w:p w14:paraId="176E9ED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αυτός ο ίδιος ο λαός που εσείς εκλιπαρείτε για </w:t>
      </w:r>
      <w:proofErr w:type="spellStart"/>
      <w:r>
        <w:rPr>
          <w:rFonts w:eastAsia="Times New Roman" w:cs="Times New Roman"/>
          <w:szCs w:val="24"/>
        </w:rPr>
        <w:t>ψηφαλάκια</w:t>
      </w:r>
      <w:proofErr w:type="spellEnd"/>
      <w:r>
        <w:rPr>
          <w:rFonts w:eastAsia="Times New Roman" w:cs="Times New Roman"/>
          <w:szCs w:val="24"/>
        </w:rPr>
        <w:t>. Είναι αυτός ο ίδιος ο λαός που εσείς τον υβρίζετε δήθεν ως ακροδεξιό, ω</w:t>
      </w:r>
      <w:r>
        <w:rPr>
          <w:rFonts w:eastAsia="Times New Roman" w:cs="Times New Roman"/>
          <w:szCs w:val="24"/>
        </w:rPr>
        <w:t xml:space="preserve">ς φασίστα. Κι είναι αυτός ο ίδιος ο λαός ο οποίος θα νικήσει. </w:t>
      </w:r>
    </w:p>
    <w:p w14:paraId="176E9ED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Η Χρυσή Αυγή στέκεται στο πλευρό του λαού. Στέκεται στο πλευρό του μαχόμενου ελληνικού λαού. </w:t>
      </w:r>
    </w:p>
    <w:p w14:paraId="176E9ED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Κύριε Παππά, ολοκληρώστε. Έχετε ξεπεράσει τα εννέα λεπτά. </w:t>
      </w:r>
    </w:p>
    <w:p w14:paraId="176E9EE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ΠΑΠΠΑΣ:</w:t>
      </w:r>
      <w:r>
        <w:rPr>
          <w:rFonts w:eastAsia="Times New Roman" w:cs="Times New Roman"/>
          <w:szCs w:val="24"/>
        </w:rPr>
        <w:t xml:space="preserve"> Ο αγώνας για τη Μακεδονία μας συνεχίζεται και θα συνεχισθεί. Όλη η Ελλάδα είναι ένα συλλαλητήριο. Τελειώσατε! Η ώρα των Ελλήνων έρχεται! Η ώρα του λαϊκού εθνικισμού έρχεται! </w:t>
      </w:r>
    </w:p>
    <w:p w14:paraId="176E9EE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Μαυρωτά</w:t>
      </w:r>
      <w:proofErr w:type="spellEnd"/>
      <w:r>
        <w:rPr>
          <w:rFonts w:eastAsia="Times New Roman" w:cs="Times New Roman"/>
          <w:szCs w:val="24"/>
        </w:rPr>
        <w:t xml:space="preserve">, έχετε τον λόγο. </w:t>
      </w:r>
    </w:p>
    <w:p w14:paraId="176E9EE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Αμέσως με</w:t>
      </w:r>
      <w:r>
        <w:rPr>
          <w:rFonts w:eastAsia="Times New Roman" w:cs="Times New Roman"/>
          <w:szCs w:val="24"/>
        </w:rPr>
        <w:t xml:space="preserve">τά θα ακολουθήσει ο κ. </w:t>
      </w:r>
      <w:proofErr w:type="spellStart"/>
      <w:r>
        <w:rPr>
          <w:rFonts w:eastAsia="Times New Roman" w:cs="Times New Roman"/>
          <w:szCs w:val="24"/>
        </w:rPr>
        <w:t>Σαρίδης</w:t>
      </w:r>
      <w:proofErr w:type="spellEnd"/>
      <w:r>
        <w:rPr>
          <w:rFonts w:eastAsia="Times New Roman" w:cs="Times New Roman"/>
          <w:szCs w:val="24"/>
        </w:rPr>
        <w:t xml:space="preserve"> και θα προχωρήσουμε στις δευτερολογίες. </w:t>
      </w:r>
    </w:p>
    <w:p w14:paraId="176E9EE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 </w:t>
      </w:r>
    </w:p>
    <w:p w14:paraId="176E9EE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ημοσίου ήταν, είναι και θα είναι ένα από τα βασικά στοιχήματα για να ξεφύγει η χώρα από τις παθογένειες του παρε</w:t>
      </w:r>
      <w:r>
        <w:rPr>
          <w:rFonts w:eastAsia="Times New Roman" w:cs="Times New Roman"/>
          <w:szCs w:val="24"/>
        </w:rPr>
        <w:t xml:space="preserve">λθόντος. Η βασική παθογένεια είναι ότι οι πελατειακές σχέσεις και η κομματικοποίηση του </w:t>
      </w:r>
      <w:r>
        <w:rPr>
          <w:rFonts w:eastAsia="Times New Roman" w:cs="Times New Roman"/>
          <w:szCs w:val="24"/>
        </w:rPr>
        <w:t>δ</w:t>
      </w:r>
      <w:r>
        <w:rPr>
          <w:rFonts w:eastAsia="Times New Roman" w:cs="Times New Roman"/>
          <w:szCs w:val="24"/>
        </w:rPr>
        <w:t>ημοσίου πάει χέρι-χέρι με την αναξιοκρατία και η αναξιοκρατία συνήθως πάει χέρι-χέρι με την ανικανότητα. Έτσι, εκτός από το γεγονός ότι στερούμαστε τις υπηρεσίες των ι</w:t>
      </w:r>
      <w:r>
        <w:rPr>
          <w:rFonts w:eastAsia="Times New Roman" w:cs="Times New Roman"/>
          <w:szCs w:val="24"/>
        </w:rPr>
        <w:t xml:space="preserve">κανών, που όμως δεν έχουν </w:t>
      </w:r>
      <w:r>
        <w:rPr>
          <w:rFonts w:eastAsia="Times New Roman" w:cs="Times New Roman"/>
          <w:szCs w:val="24"/>
        </w:rPr>
        <w:lastRenderedPageBreak/>
        <w:t xml:space="preserve">φιλήσει κομματικές ποδιές για να είναι εκλεκτοί, εμπεδώνεται και ένα κλίμα </w:t>
      </w:r>
      <w:proofErr w:type="spellStart"/>
      <w:r>
        <w:rPr>
          <w:rFonts w:eastAsia="Times New Roman" w:cs="Times New Roman"/>
          <w:szCs w:val="24"/>
        </w:rPr>
        <w:t>ημετεροκρατίας</w:t>
      </w:r>
      <w:proofErr w:type="spellEnd"/>
      <w:r>
        <w:rPr>
          <w:rFonts w:eastAsia="Times New Roman" w:cs="Times New Roman"/>
          <w:szCs w:val="24"/>
        </w:rPr>
        <w:t xml:space="preserve">. </w:t>
      </w:r>
    </w:p>
    <w:p w14:paraId="176E9EE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Σε πρόσφατες μελέτες για το περίφημο </w:t>
      </w:r>
      <w:r>
        <w:rPr>
          <w:rFonts w:eastAsia="Times New Roman" w:cs="Times New Roman"/>
          <w:szCs w:val="24"/>
          <w:lang w:val="en-US"/>
        </w:rPr>
        <w:t>brain</w:t>
      </w:r>
      <w:r w:rsidRPr="006F139C">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η βασικότερη αιτία που φεύγουν οι ικανότεροι νέοι μας, όπως λένε οι ίδιοι, δεν είναι τόσο</w:t>
      </w:r>
      <w:r>
        <w:rPr>
          <w:rFonts w:eastAsia="Times New Roman" w:cs="Times New Roman"/>
          <w:szCs w:val="24"/>
        </w:rPr>
        <w:t xml:space="preserve"> το οικονομικό όσο η αναξιοκρατία που αναβλύζει στις επιλογές. </w:t>
      </w:r>
    </w:p>
    <w:p w14:paraId="176E9EE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θ</w:t>
      </w:r>
      <w:r>
        <w:rPr>
          <w:rFonts w:eastAsia="Times New Roman" w:cs="Times New Roman"/>
          <w:szCs w:val="24"/>
        </w:rPr>
        <w:t xml:space="preserve">εσμοί αναγνωρίζοντας αυτή την παθογένεια μας υποχρέωσαν να προχωρήσουμε σε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Και η μεγάλη μας ντροπή είναι ότι ένα τέτοιο μέτρο δεν το αποφασίσαμε </w:t>
      </w:r>
      <w:r>
        <w:rPr>
          <w:rFonts w:eastAsia="Times New Roman" w:cs="Times New Roman"/>
          <w:szCs w:val="24"/>
        </w:rPr>
        <w:t xml:space="preserve">μόνοι μας, αλλά μας το επέβαλαν. Δηλαδή δεν είναι η Κυβέρνηση ΣΥΡΙΖΑ που το αποφάσισε, αλλά </w:t>
      </w:r>
      <w:proofErr w:type="spellStart"/>
      <w:r>
        <w:rPr>
          <w:rFonts w:eastAsia="Times New Roman" w:cs="Times New Roman"/>
          <w:szCs w:val="24"/>
        </w:rPr>
        <w:t>επεβλήθη</w:t>
      </w:r>
      <w:proofErr w:type="spellEnd"/>
      <w:r>
        <w:rPr>
          <w:rFonts w:eastAsia="Times New Roman" w:cs="Times New Roman"/>
          <w:szCs w:val="24"/>
        </w:rPr>
        <w:t xml:space="preserve"> απέξω. Βέβαια, για να είμαστε δίκαιοι και επί των προηγούμενων κυβερνήσεων τα ίδια γινόντουσαν. Το </w:t>
      </w:r>
      <w:proofErr w:type="spellStart"/>
      <w:r w:rsidRPr="009F2F10">
        <w:rPr>
          <w:rFonts w:eastAsia="Times New Roman" w:cs="Times New Roman"/>
          <w:szCs w:val="24"/>
          <w:lang w:val="en-US"/>
        </w:rPr>
        <w:t>opengov</w:t>
      </w:r>
      <w:proofErr w:type="spellEnd"/>
      <w:r>
        <w:rPr>
          <w:rFonts w:eastAsia="Times New Roman" w:cs="Times New Roman"/>
          <w:szCs w:val="24"/>
        </w:rPr>
        <w:t xml:space="preserve"> ήταν μια προσπάθεια από τον Γιώργο Παπανδρέου να</w:t>
      </w:r>
      <w:r>
        <w:rPr>
          <w:rFonts w:eastAsia="Times New Roman" w:cs="Times New Roman"/>
          <w:szCs w:val="24"/>
        </w:rPr>
        <w:t xml:space="preserve"> στελεχωθεί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με ανοικτές διαδικασίες, αλλά νομίζω ότι τελικά κι αυτό υπονομεύθηκε εκ των έσω. Το κράτος ως λάφυρο της εξουσίας δεν το μοιράζεσαι εύκολα. </w:t>
      </w:r>
    </w:p>
    <w:p w14:paraId="176E9EE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Με τον ν.4369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και το Μητρώο Επιτελικών Στελεχών οι θέσεις τω</w:t>
      </w:r>
      <w:r>
        <w:rPr>
          <w:rFonts w:eastAsia="Times New Roman" w:cs="Times New Roman"/>
          <w:szCs w:val="24"/>
        </w:rPr>
        <w:t xml:space="preserve">ν γραμματέων των Υπουργείων </w:t>
      </w:r>
      <w:r>
        <w:rPr>
          <w:rFonts w:eastAsia="Times New Roman" w:cs="Times New Roman"/>
          <w:szCs w:val="24"/>
        </w:rPr>
        <w:lastRenderedPageBreak/>
        <w:t>θα προκηρύσσονταν με ανοικτές προσκλήσεις. Ανοικτές στα λόγια, γιατί στην πράξη, έτσι όπως διαμορφώθηκαν οι προκηρύξεις ανά Υπουργείο, τελικά ήταν ερμητικά κλειστές, χώραγε μόνο η φωτογραφία του υπηρετούντος γραμματέα ή άλλου εκ</w:t>
      </w:r>
      <w:r>
        <w:rPr>
          <w:rFonts w:eastAsia="Times New Roman" w:cs="Times New Roman"/>
          <w:szCs w:val="24"/>
        </w:rPr>
        <w:t xml:space="preserve">λεκτού της Κυβέρνησης. </w:t>
      </w:r>
    </w:p>
    <w:p w14:paraId="176E9EE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Με περίσσια κουτοπονηριά, λοιπόν, θα κοροϊδεύατε τους κουτόφραγκους. Έλα, όμως, που σας έπιασαν με τη «γίδα στην πλάτη» και έδειξαν «κόκκινη κάρτα</w:t>
      </w:r>
      <w:r>
        <w:rPr>
          <w:rFonts w:eastAsia="Times New Roman" w:cs="Times New Roman"/>
          <w:szCs w:val="24"/>
        </w:rPr>
        <w:t>»</w:t>
      </w:r>
      <w:r>
        <w:rPr>
          <w:rFonts w:eastAsia="Times New Roman" w:cs="Times New Roman"/>
          <w:szCs w:val="24"/>
        </w:rPr>
        <w:t xml:space="preserve"> στην Κυβέρνηση, αναγκάζοντάς την να προβεί στην </w:t>
      </w:r>
      <w:proofErr w:type="spellStart"/>
      <w:r>
        <w:rPr>
          <w:rFonts w:eastAsia="Times New Roman" w:cs="Times New Roman"/>
          <w:szCs w:val="24"/>
        </w:rPr>
        <w:t>επαναπροκήρυξη</w:t>
      </w:r>
      <w:proofErr w:type="spellEnd"/>
      <w:r>
        <w:rPr>
          <w:rFonts w:eastAsia="Times New Roman" w:cs="Times New Roman"/>
          <w:szCs w:val="24"/>
        </w:rPr>
        <w:t xml:space="preserve"> είκοσι δυο από τις συνολικά εξήντα εννιά θέσεις των διοικητικών και τομεακών γραμματέων των Υπουργείων, δηλαδή μια στις τρεις. </w:t>
      </w:r>
    </w:p>
    <w:p w14:paraId="176E9EE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μη σχολιάσω, για παράδειγμα, το </w:t>
      </w:r>
      <w:proofErr w:type="spellStart"/>
      <w:r>
        <w:rPr>
          <w:rFonts w:eastAsia="Times New Roman" w:cs="Times New Roman"/>
          <w:szCs w:val="24"/>
        </w:rPr>
        <w:t>τζακποτ</w:t>
      </w:r>
      <w:proofErr w:type="spellEnd"/>
      <w:r>
        <w:rPr>
          <w:rFonts w:eastAsia="Times New Roman" w:cs="Times New Roman"/>
          <w:szCs w:val="24"/>
        </w:rPr>
        <w:t xml:space="preserve"> που έκανε τ</w:t>
      </w:r>
      <w:r>
        <w:rPr>
          <w:rFonts w:eastAsia="Times New Roman" w:cs="Times New Roman"/>
          <w:szCs w:val="24"/>
        </w:rPr>
        <w:t xml:space="preserve">ο Υπουργείο Παιδείας ή το Υποδομών και Μεταφορών ή το Ναυτιλίας, όπου -αν δεν κάνω λάθος- τέσσερις στο πρώτο, τρεις στο δεύτερο και άλλες τρεις στο τρίτο, αντίστοιχα, προκηρύξεις αναπέμφθηκαν, γιατί μάλλον ήταν τίγκα στο ηθικό πλεονέκτημα! Και να σημειώσω </w:t>
      </w:r>
      <w:r>
        <w:rPr>
          <w:rFonts w:eastAsia="Times New Roman" w:cs="Times New Roman"/>
          <w:szCs w:val="24"/>
        </w:rPr>
        <w:t xml:space="preserve">ότι η επανάληψη της διαδικασίας θα πρέπει να γίνει με αντίστοιχη νομοθετική ρύθμιση, αλλιώς θα είναι έωλη, καθότι οι διαδικασίες έχουν ήδη ξεκινήσει. </w:t>
      </w:r>
    </w:p>
    <w:p w14:paraId="176E9EE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για να μη νομίζετε ότι τα λέμε τώρα αυτά, ήδη από τη διαδικασία ψήφισης του ν.4369 το Ποτάμι κατήγγει</w:t>
      </w:r>
      <w:r>
        <w:rPr>
          <w:rFonts w:eastAsia="Times New Roman" w:cs="Times New Roman"/>
          <w:szCs w:val="24"/>
        </w:rPr>
        <w:t xml:space="preserve">λε ότι ο ΣΥΡΙΖΑ φτιάχνει έναν φερετζέ για να κρύψει πίσω από ένα προπέτασμα αξιοκρατίας τις τοποθετήσεις των κομματικά αρεστών. </w:t>
      </w:r>
    </w:p>
    <w:p w14:paraId="176E9EE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Και καθώς περνούσαν σχεδόν δ</w:t>
      </w:r>
      <w:r>
        <w:rPr>
          <w:rFonts w:eastAsia="Times New Roman" w:cs="Times New Roman"/>
          <w:szCs w:val="24"/>
        </w:rPr>
        <w:t>ύ</w:t>
      </w:r>
      <w:r>
        <w:rPr>
          <w:rFonts w:eastAsia="Times New Roman" w:cs="Times New Roman"/>
          <w:szCs w:val="24"/>
        </w:rPr>
        <w:t>ο χρόνια απραγίας, δίχως η Κυβέρνηση να έχει καταφέρει να εφαρμόσει τον νόμο για την επιλογή στελε</w:t>
      </w:r>
      <w:r>
        <w:rPr>
          <w:rFonts w:eastAsia="Times New Roman" w:cs="Times New Roman"/>
          <w:szCs w:val="24"/>
        </w:rPr>
        <w:t xml:space="preserve">χών στο </w:t>
      </w:r>
      <w:r>
        <w:rPr>
          <w:rFonts w:eastAsia="Times New Roman" w:cs="Times New Roman"/>
          <w:szCs w:val="24"/>
        </w:rPr>
        <w:t>δ</w:t>
      </w:r>
      <w:r>
        <w:rPr>
          <w:rFonts w:eastAsia="Times New Roman" w:cs="Times New Roman"/>
          <w:szCs w:val="24"/>
        </w:rPr>
        <w:t>ημόσιο, το Ποτάμι κατέθετε συνεχώς προτάσεις για τη βελτίωση του νόμου, ώστε να αναδειχθούν οι πραγματικά άξιοι, ενώ κατήγγειλε μια προς μια τις πελατειακές διατάξεις που εμφιλοχωρούσαν στα νομοσχέδια με τις διάφορες τροπολογίες. Όμως, άλαλα τα κυ</w:t>
      </w:r>
      <w:r>
        <w:rPr>
          <w:rFonts w:eastAsia="Times New Roman" w:cs="Times New Roman"/>
          <w:szCs w:val="24"/>
        </w:rPr>
        <w:t>βερνητικά χείλη! Δεν απαντούσαν ποτέ. Άλλωστε, το γεγονός ότι από την ψήφιση του νόμου τον Ιανουάριο του 2016 μεσολάβησαν είκοσι μήνες για να βγουν οι πρώτες προσκλήσεις για γραμματείς, δείχνει το σχέδιο του ΣΥΡΙΖΑ να τοποθετηθούν οι νέοι γραμματείς όσο το</w:t>
      </w:r>
      <w:r>
        <w:rPr>
          <w:rFonts w:eastAsia="Times New Roman" w:cs="Times New Roman"/>
          <w:szCs w:val="24"/>
        </w:rPr>
        <w:t xml:space="preserve"> δυνατόν προς το τέλος της κυβερνητικής θητείας, δεδομένου ότι βάσει του νόμου όσοι τοποθετηθούν θα έχουν τετραετή θητεία χωρίς δυνατότητα απομάκρυνσης. Θέλετε να τους τοποθετήσετε στο παρά πέντε, ώστε να έχουν λόγο και επιρροή στα Υπουργεία, </w:t>
      </w:r>
      <w:r>
        <w:rPr>
          <w:rFonts w:eastAsia="Times New Roman" w:cs="Times New Roman"/>
          <w:szCs w:val="24"/>
        </w:rPr>
        <w:lastRenderedPageBreak/>
        <w:t>όταν θα έχετε</w:t>
      </w:r>
      <w:r>
        <w:rPr>
          <w:rFonts w:eastAsia="Times New Roman" w:cs="Times New Roman"/>
          <w:szCs w:val="24"/>
        </w:rPr>
        <w:t xml:space="preserve"> πάψει πια να είστε Κυβέρνηση. Από το γνωστό, λοιπόν, «</w:t>
      </w:r>
      <w:r>
        <w:rPr>
          <w:rFonts w:eastAsia="Times New Roman" w:cs="Times New Roman"/>
          <w:szCs w:val="24"/>
        </w:rPr>
        <w:t>Π</w:t>
      </w:r>
      <w:r>
        <w:rPr>
          <w:rFonts w:eastAsia="Times New Roman" w:cs="Times New Roman"/>
          <w:szCs w:val="24"/>
        </w:rPr>
        <w:t>ήραμε την κυβέρνηση, αλλά όχι την εξουσία» θα πάτε στο «</w:t>
      </w:r>
      <w:r>
        <w:rPr>
          <w:rFonts w:eastAsia="Times New Roman" w:cs="Times New Roman"/>
          <w:szCs w:val="24"/>
        </w:rPr>
        <w:t>Χ</w:t>
      </w:r>
      <w:r>
        <w:rPr>
          <w:rFonts w:eastAsia="Times New Roman" w:cs="Times New Roman"/>
          <w:szCs w:val="24"/>
        </w:rPr>
        <w:t xml:space="preserve">άσαμε την κυβέρνηση, αλλά όχι την εξουσία». </w:t>
      </w:r>
    </w:p>
    <w:p w14:paraId="176E9EE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Δεν θα αναφερθώ στα παραδείγματα φωτογραφιών υψηλής ανάλυσης που βάλατε στις προκηρύξεις. Το έκανα</w:t>
      </w:r>
      <w:r>
        <w:rPr>
          <w:rFonts w:eastAsia="Times New Roman" w:cs="Times New Roman"/>
          <w:szCs w:val="24"/>
        </w:rPr>
        <w:t>ν ήδη αρκετοί συνάδελφοι προηγουμένως. Και επειδή η φωτογραφία δεν μπορούσε να είναι ομαδική, η προκήρυξη για κάθε Υπουργείο έγινε ξεχωριστά με ατεκμηρίωτες διαφοροποιήσεις μεταξύ παρόμοιων θέσεων, διαφοροποιήσεις που ήταν πολύ εύκολο να αποφευχθούν, εάν η</w:t>
      </w:r>
      <w:r>
        <w:rPr>
          <w:rFonts w:eastAsia="Times New Roman" w:cs="Times New Roman"/>
          <w:szCs w:val="24"/>
        </w:rPr>
        <w:t xml:space="preserve"> Κυβέρνηση ακολουθούσε παραδείγματα αντίστοιχων προκηρύξεων της Ευρωπαϊκής Ένωσης.</w:t>
      </w:r>
    </w:p>
    <w:p w14:paraId="176E9EE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Για να μη λέτε, όμως, ότι το Ποτάμι κάνει μόνο κριτική, που δικαιούται να κάνει, γιατί είναι και το μόνο που δεν έχει σκελετούς στη ντουλάπα, σας αναφέρω ενδεικτικά τις συγκ</w:t>
      </w:r>
      <w:r>
        <w:rPr>
          <w:rFonts w:eastAsia="Times New Roman" w:cs="Times New Roman"/>
          <w:szCs w:val="24"/>
        </w:rPr>
        <w:t xml:space="preserve">εκριμένες προτάσεις μας για αλλαγές του ν.4369, ώστε να γίνει </w:t>
      </w:r>
      <w:proofErr w:type="spellStart"/>
      <w:r>
        <w:rPr>
          <w:rFonts w:eastAsia="Times New Roman" w:cs="Times New Roman"/>
          <w:szCs w:val="24"/>
        </w:rPr>
        <w:t>εξορθολογισμός</w:t>
      </w:r>
      <w:proofErr w:type="spellEnd"/>
      <w:r>
        <w:rPr>
          <w:rFonts w:eastAsia="Times New Roman" w:cs="Times New Roman"/>
          <w:szCs w:val="24"/>
        </w:rPr>
        <w:t xml:space="preserve"> της διαδικασίας επιλογής </w:t>
      </w:r>
      <w:r>
        <w:rPr>
          <w:rFonts w:eastAsia="Times New Roman" w:cs="Times New Roman"/>
          <w:szCs w:val="24"/>
        </w:rPr>
        <w:t>γ</w:t>
      </w:r>
      <w:r>
        <w:rPr>
          <w:rFonts w:eastAsia="Times New Roman" w:cs="Times New Roman"/>
          <w:szCs w:val="24"/>
        </w:rPr>
        <w:t>ραμματέων.</w:t>
      </w:r>
    </w:p>
    <w:p w14:paraId="176E9EE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οι προσκλήσεις για τους </w:t>
      </w:r>
      <w:r>
        <w:rPr>
          <w:rFonts w:eastAsia="Times New Roman" w:cs="Times New Roman"/>
          <w:szCs w:val="24"/>
        </w:rPr>
        <w:t>γ</w:t>
      </w:r>
      <w:r>
        <w:rPr>
          <w:rFonts w:eastAsia="Times New Roman" w:cs="Times New Roman"/>
          <w:szCs w:val="24"/>
        </w:rPr>
        <w:t>ραμματείς μέχρι σήμερα γράφονται από τους Υπουργούς και λέγεται μάλιστα ότι οι ίδιοι οι υποψήφιοι για τις θέσ</w:t>
      </w:r>
      <w:r>
        <w:rPr>
          <w:rFonts w:eastAsia="Times New Roman" w:cs="Times New Roman"/>
          <w:szCs w:val="24"/>
        </w:rPr>
        <w:t xml:space="preserve">εις, οι νυν </w:t>
      </w:r>
      <w:r>
        <w:rPr>
          <w:rFonts w:eastAsia="Times New Roman" w:cs="Times New Roman"/>
          <w:szCs w:val="24"/>
        </w:rPr>
        <w:t>γ</w:t>
      </w:r>
      <w:r>
        <w:rPr>
          <w:rFonts w:eastAsia="Times New Roman" w:cs="Times New Roman"/>
          <w:szCs w:val="24"/>
        </w:rPr>
        <w:t xml:space="preserve">ραμματείς, γράφουν τις </w:t>
      </w:r>
      <w:r>
        <w:rPr>
          <w:rFonts w:eastAsia="Times New Roman" w:cs="Times New Roman"/>
          <w:szCs w:val="24"/>
        </w:rPr>
        <w:lastRenderedPageBreak/>
        <w:t>προκηρύξεις περιγράφοντας τον εαυτό τους. Προτείνουμε, λοιπόν, από εδώ και στο εξής οι προκηρύξεις να διαμορφώνονται από το ΑΣΕΠ, σε συνεννόηση με το οικείο, κατά περίπτωση, Υπουργείο.</w:t>
      </w:r>
    </w:p>
    <w:p w14:paraId="176E9EE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Δεύτερον, η εννεαμελής επιτροπή επι</w:t>
      </w:r>
      <w:r>
        <w:rPr>
          <w:rFonts w:eastAsia="Times New Roman" w:cs="Times New Roman"/>
          <w:szCs w:val="24"/>
        </w:rPr>
        <w:t xml:space="preserve">λογής των </w:t>
      </w:r>
      <w:r>
        <w:rPr>
          <w:rFonts w:eastAsia="Times New Roman" w:cs="Times New Roman"/>
          <w:szCs w:val="24"/>
        </w:rPr>
        <w:t>γ</w:t>
      </w:r>
      <w:r>
        <w:rPr>
          <w:rFonts w:eastAsia="Times New Roman" w:cs="Times New Roman"/>
          <w:szCs w:val="24"/>
        </w:rPr>
        <w:t>ραμματέων περιλαμβάνει μόνο τρία μέλη ΑΣΕΠ. Από τα υπόλοιπα έξι μέλη, τα πέντε είναι σαφώς φιλοκυβερνητικά και με δημόσιες δηλώσεις τους. Προτείνουμε, λοιπόν, από τα εννέα μέλη, η πλειοψηφία, τουλάχιστον τα πέντε, να προέρχονται από το ΑΣΕΠ.</w:t>
      </w:r>
    </w:p>
    <w:p w14:paraId="176E9EF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Τρί</w:t>
      </w:r>
      <w:r>
        <w:rPr>
          <w:rFonts w:eastAsia="Times New Roman" w:cs="Times New Roman"/>
          <w:szCs w:val="24"/>
        </w:rPr>
        <w:t xml:space="preserve">τον, επειδή κάθε φορά θα φοβάται η επόμενη κυβέρνηση ότι η προηγούμενη θα έχει χώσει τους δικούς της ως </w:t>
      </w:r>
      <w:r>
        <w:rPr>
          <w:rFonts w:eastAsia="Times New Roman" w:cs="Times New Roman"/>
          <w:szCs w:val="24"/>
        </w:rPr>
        <w:t>γ</w:t>
      </w:r>
      <w:r>
        <w:rPr>
          <w:rFonts w:eastAsia="Times New Roman" w:cs="Times New Roman"/>
          <w:szCs w:val="24"/>
        </w:rPr>
        <w:t xml:space="preserve">ραμματείς στα Υπουργεία λίγο πριν τελειώσει η θητεία της, προτείνουμε ένα </w:t>
      </w:r>
      <w:r>
        <w:rPr>
          <w:rFonts w:eastAsia="Times New Roman" w:cs="Times New Roman"/>
          <w:szCs w:val="24"/>
          <w:lang w:val="en-US"/>
        </w:rPr>
        <w:t>rotation</w:t>
      </w:r>
      <w:r w:rsidRPr="006D1A64">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δηλαδή ένα σύστημα εναλλαγής και κάθε χρόνο να επιλέγεται το</w:t>
      </w:r>
      <w:r>
        <w:rPr>
          <w:rFonts w:eastAsia="Times New Roman" w:cs="Times New Roman"/>
          <w:szCs w:val="24"/>
        </w:rPr>
        <w:t xml:space="preserve"> 25% των γραμματέων. Έτσι, σε διάστημα τεσσάρων ετών, που λήγουν οι θητείες, θα έχουν αλλάξει όλοι οι </w:t>
      </w:r>
      <w:r>
        <w:rPr>
          <w:rFonts w:eastAsia="Times New Roman" w:cs="Times New Roman"/>
          <w:szCs w:val="24"/>
        </w:rPr>
        <w:t>γ</w:t>
      </w:r>
      <w:r>
        <w:rPr>
          <w:rFonts w:eastAsia="Times New Roman" w:cs="Times New Roman"/>
          <w:szCs w:val="24"/>
        </w:rPr>
        <w:t xml:space="preserve">ραμματείς σταδιακά και όχι συνολικά σαν ένα πακέτο φιλοκυβερνητικών </w:t>
      </w:r>
      <w:r>
        <w:rPr>
          <w:rFonts w:eastAsia="Times New Roman" w:cs="Times New Roman"/>
          <w:szCs w:val="24"/>
        </w:rPr>
        <w:t>γ</w:t>
      </w:r>
      <w:r>
        <w:rPr>
          <w:rFonts w:eastAsia="Times New Roman" w:cs="Times New Roman"/>
          <w:szCs w:val="24"/>
        </w:rPr>
        <w:t>ραμματέων, όπως μοιάζει να γίνεται σήμερα.</w:t>
      </w:r>
    </w:p>
    <w:p w14:paraId="176E9EF1" w14:textId="77777777" w:rsidR="00715E74" w:rsidRDefault="00502A31">
      <w:pPr>
        <w:spacing w:line="600" w:lineRule="auto"/>
        <w:ind w:firstLine="720"/>
        <w:contextualSpacing/>
        <w:jc w:val="both"/>
        <w:rPr>
          <w:rFonts w:eastAsia="Times New Roman" w:cs="Times New Roman"/>
          <w:szCs w:val="24"/>
        </w:rPr>
      </w:pPr>
      <w:r w:rsidRPr="00765C4E">
        <w:rPr>
          <w:rFonts w:eastAsia="Times New Roman" w:cs="Times New Roman"/>
          <w:szCs w:val="24"/>
        </w:rPr>
        <w:t xml:space="preserve">(Στο σημείο αυτό </w:t>
      </w:r>
      <w:r>
        <w:rPr>
          <w:rFonts w:eastAsia="Times New Roman" w:cs="Times New Roman"/>
          <w:szCs w:val="24"/>
        </w:rPr>
        <w:t>κ</w:t>
      </w:r>
      <w:r w:rsidRPr="00765C4E">
        <w:rPr>
          <w:rFonts w:eastAsia="Times New Roman" w:cs="Times New Roman"/>
          <w:szCs w:val="24"/>
        </w:rPr>
        <w:t>τυπάει το κουδούνι λήξε</w:t>
      </w:r>
      <w:r w:rsidRPr="00765C4E">
        <w:rPr>
          <w:rFonts w:eastAsia="Times New Roman" w:cs="Times New Roman"/>
          <w:szCs w:val="24"/>
        </w:rPr>
        <w:t>ως του χρόνου του κυρίου Βουλευτή)</w:t>
      </w:r>
    </w:p>
    <w:p w14:paraId="176E9EF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Ένα λεπτό ακόμα θέλω, κύριε Πρόεδρε.</w:t>
      </w:r>
    </w:p>
    <w:p w14:paraId="176E9EF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Κλείνοντας, λοιπόν, κάποιος μπορεί να αναρωτηθεί: Πώς είναι δυνατόν κόμματα, που κυβέρνησαν στο παρελθόν με ίδιες ή και χειρότερες διαδικασίες σκληρής κομματικοποίησης, σήμερα να διαμα</w:t>
      </w:r>
      <w:r>
        <w:rPr>
          <w:rFonts w:eastAsia="Times New Roman" w:cs="Times New Roman"/>
          <w:szCs w:val="24"/>
        </w:rPr>
        <w:t>ρτύρονται για τον ΣΥΡΙΖΑ; Μήπως είναι λίγο υποκριτικό; Μπορεί να είναι. Άλλωστε, η πολιτική έχει και δόσεις υποκριτικής, όπως συχνά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πυκνά βλέπουμε τελευταία. Όμως, όταν ο ΣΥΡΙΖΑ έβγαινε με σημαία ότι θα κόψει τις πελατειακές σχέσεις, δεν καταλάβαμε ότι ε</w:t>
      </w:r>
      <w:r>
        <w:rPr>
          <w:rFonts w:eastAsia="Times New Roman" w:cs="Times New Roman"/>
          <w:szCs w:val="24"/>
        </w:rPr>
        <w:t>ννοούσε τις πελατειακές σχέσεις των άλλων και ότι θα αναπτύξει τις δικές του. Εάν ήταν να συνεχιστεί η «</w:t>
      </w:r>
      <w:proofErr w:type="spellStart"/>
      <w:r>
        <w:rPr>
          <w:rFonts w:eastAsia="Times New Roman" w:cs="Times New Roman"/>
          <w:szCs w:val="24"/>
        </w:rPr>
        <w:t>πελατοκρατία</w:t>
      </w:r>
      <w:proofErr w:type="spellEnd"/>
      <w:r>
        <w:rPr>
          <w:rFonts w:eastAsia="Times New Roman" w:cs="Times New Roman"/>
          <w:szCs w:val="24"/>
        </w:rPr>
        <w:t>», ψηφίζαμε και τους προηγούμενους που είχαν το «</w:t>
      </w:r>
      <w:r>
        <w:rPr>
          <w:rFonts w:eastAsia="Times New Roman" w:cs="Times New Roman"/>
          <w:szCs w:val="24"/>
          <w:lang w:val="en-US"/>
        </w:rPr>
        <w:t>know</w:t>
      </w:r>
      <w:r w:rsidRPr="000664BB">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w:t>
      </w:r>
      <w:r w:rsidRPr="000664BB">
        <w:rPr>
          <w:rFonts w:eastAsia="Times New Roman" w:cs="Times New Roman"/>
          <w:szCs w:val="24"/>
        </w:rPr>
        <w:t xml:space="preserve"> </w:t>
      </w:r>
      <w:r>
        <w:rPr>
          <w:rFonts w:eastAsia="Times New Roman" w:cs="Times New Roman"/>
          <w:szCs w:val="24"/>
        </w:rPr>
        <w:t xml:space="preserve">θα πει κάποιος </w:t>
      </w:r>
      <w:proofErr w:type="spellStart"/>
      <w:r>
        <w:rPr>
          <w:rFonts w:eastAsia="Times New Roman" w:cs="Times New Roman"/>
          <w:szCs w:val="24"/>
        </w:rPr>
        <w:t>απατημένος</w:t>
      </w:r>
      <w:proofErr w:type="spellEnd"/>
      <w:r>
        <w:rPr>
          <w:rFonts w:eastAsia="Times New Roman" w:cs="Times New Roman"/>
          <w:szCs w:val="24"/>
        </w:rPr>
        <w:t xml:space="preserve"> ψηφοφόρος. </w:t>
      </w:r>
    </w:p>
    <w:p w14:paraId="176E9EF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Εσείς, όμως, κυρίες και κύριοι του ΣΥΡΙΖΑ, ήρθατε για να τα αλλάξετε αυτά. Ήσασταν, άλλωστε, η ελπίδα που ερχόταν και όχι το έργο που θα επαναλαμβανόταν. Έτσι, όσο πιο ξεκάθαρες και καλά εστιασμένες είναι οι φωτογραφίες των προκηρύξεων τόσο πιο πολύ θολώνε</w:t>
      </w:r>
      <w:r>
        <w:rPr>
          <w:rFonts w:eastAsia="Times New Roman" w:cs="Times New Roman"/>
          <w:szCs w:val="24"/>
        </w:rPr>
        <w:t xml:space="preserve">ι το ηθικό πλεονέκτημα που επικαλείστε. Και όταν λέτε ότι και οι άλλοι τα ίδια έκαναν, ας το λέγατε και </w:t>
      </w:r>
      <w:r>
        <w:rPr>
          <w:rFonts w:eastAsia="Times New Roman" w:cs="Times New Roman"/>
          <w:szCs w:val="24"/>
        </w:rPr>
        <w:lastRenderedPageBreak/>
        <w:t xml:space="preserve">πριν, «παιδιά, εμείς τα ίδια θα κάνουμε», για να δούμε τότε ποιοι θα σας ψήφιζαν. </w:t>
      </w:r>
    </w:p>
    <w:p w14:paraId="176E9EF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Το κράτος, λοιπόν, ως φέουδο των κομμάτων συνεχίζει να υπάρχει, απλώς</w:t>
      </w:r>
      <w:r>
        <w:rPr>
          <w:rFonts w:eastAsia="Times New Roman" w:cs="Times New Roman"/>
          <w:szCs w:val="24"/>
        </w:rPr>
        <w:t xml:space="preserve"> αλλάζει φεουδάρχη. </w:t>
      </w:r>
    </w:p>
    <w:p w14:paraId="176E9EF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Τέλος, μιας και έγινε αρκετός λόγος τις τελευταίες ημέρες, μήπως πριν μιλήσουμε για τον διαχωρισμό Εκκλησίας - Κράτους, θα ήταν πιο χρήσιμο να μιλήσουμε για τον διαχωρισμό κόμματος - κράτους;</w:t>
      </w:r>
    </w:p>
    <w:p w14:paraId="176E9EF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76E9EF8" w14:textId="77777777" w:rsidR="00715E74" w:rsidRDefault="00502A31">
      <w:pPr>
        <w:spacing w:line="600" w:lineRule="auto"/>
        <w:ind w:firstLine="720"/>
        <w:contextualSpacing/>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Μάριος Γεωργιάδης</w:t>
      </w:r>
      <w:r w:rsidRPr="008238F0">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Μαυρωτά</w:t>
      </w:r>
      <w:proofErr w:type="spellEnd"/>
      <w:r>
        <w:rPr>
          <w:rFonts w:eastAsia="Times New Roman" w:cs="Times New Roman"/>
          <w:szCs w:val="24"/>
        </w:rPr>
        <w:t>.</w:t>
      </w:r>
    </w:p>
    <w:p w14:paraId="176E9EF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Ο Κοινοβουλευτικός Εκπρόσωπος της Ένωσης Κεντρώων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για έξι λεπτά.</w:t>
      </w:r>
    </w:p>
    <w:p w14:paraId="176E9EFA" w14:textId="77777777" w:rsidR="00715E74" w:rsidRDefault="00502A31">
      <w:pPr>
        <w:spacing w:line="600" w:lineRule="auto"/>
        <w:ind w:firstLine="720"/>
        <w:contextualSpacing/>
        <w:jc w:val="both"/>
        <w:rPr>
          <w:rFonts w:eastAsia="Times New Roman" w:cs="Times New Roman"/>
          <w:szCs w:val="24"/>
        </w:rPr>
      </w:pPr>
      <w:r w:rsidRPr="00D12ED2">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176E9EF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Αγαπητή κυρία </w:t>
      </w:r>
      <w:proofErr w:type="spellStart"/>
      <w:r>
        <w:rPr>
          <w:rFonts w:eastAsia="Times New Roman" w:cs="Times New Roman"/>
          <w:szCs w:val="24"/>
        </w:rPr>
        <w:t>Κοζομπόλη</w:t>
      </w:r>
      <w:proofErr w:type="spellEnd"/>
      <w:r>
        <w:rPr>
          <w:rFonts w:eastAsia="Times New Roman" w:cs="Times New Roman"/>
          <w:szCs w:val="24"/>
        </w:rPr>
        <w:t>, δεν είναι επιχείρημα ότι «τα κάνατε εσείς» στην Αξιωματική Αντιπ</w:t>
      </w:r>
      <w:r>
        <w:rPr>
          <w:rFonts w:eastAsia="Times New Roman" w:cs="Times New Roman"/>
          <w:szCs w:val="24"/>
        </w:rPr>
        <w:t xml:space="preserve">ολίτευση. Δεν νομιμοποιείστε να μιλάτε. Εσείς εδώ έχετε έρθει, γίνατε Κυβέρνηση με την ψήφο του ελληνικού λαού, για να αλλάξετε όλες τις παθογένειες, οι οποίες πραγματικά οδήγησαν τη χώρα εδώ που την οδήγησαν </w:t>
      </w:r>
      <w:r>
        <w:rPr>
          <w:rFonts w:eastAsia="Times New Roman" w:cs="Times New Roman"/>
          <w:szCs w:val="24"/>
        </w:rPr>
        <w:lastRenderedPageBreak/>
        <w:t>στο παρελθόν. Δεν είναι επιχείρημα αυτό. Δεν θα</w:t>
      </w:r>
      <w:r>
        <w:rPr>
          <w:rFonts w:eastAsia="Times New Roman" w:cs="Times New Roman"/>
          <w:szCs w:val="24"/>
        </w:rPr>
        <w:t xml:space="preserve"> πρέπει να το λέτε. Έχετε εκλεγεί με την ψήφο του ελληνικού λαού, για να αλλάξετε την κατάσταση και όχι για να συνεχίσετε αυτή την κατάσταση.</w:t>
      </w:r>
    </w:p>
    <w:p w14:paraId="176E9EF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επίκαιρη επερώτηση, που κατέθεσε εδώ η Νέα Δημοκρατία, εάν βγάλουμε τα νούμερα, τους αριθμούς και τις </w:t>
      </w:r>
      <w:r>
        <w:rPr>
          <w:rFonts w:eastAsia="Times New Roman" w:cs="Times New Roman"/>
          <w:szCs w:val="24"/>
        </w:rPr>
        <w:t>ημερομηνίες, θα μπορούσατε να την είχατε καταθέσει εσείς, πριν από πολλά χρόνια, την ίδια ακριβώς επερώτηση, με το ίδιο αντικείμενο, προς τη Νέα Δημοκρατία.</w:t>
      </w:r>
    </w:p>
    <w:p w14:paraId="176E9EF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τι να σκέφτονται όλοι οι άνεργοι συμπολίτες μας που τυγχάνει για κάποιον λόγο -ακριβώς </w:t>
      </w:r>
      <w:r>
        <w:rPr>
          <w:rFonts w:eastAsia="Times New Roman" w:cs="Times New Roman"/>
          <w:szCs w:val="24"/>
        </w:rPr>
        <w:t xml:space="preserve">επειδή είναι άνεργοι και για κανέναν άλλο λόγο- να παρακολουθούν σήμερα το Κανάλι της Βουλής. Πολλοί από αυτούς </w:t>
      </w:r>
      <w:r w:rsidRPr="008F0891">
        <w:rPr>
          <w:rFonts w:eastAsia="Times New Roman" w:cs="Times New Roman"/>
          <w:bCs/>
          <w:shd w:val="clear" w:color="auto" w:fill="FFFFFF"/>
        </w:rPr>
        <w:t>που</w:t>
      </w:r>
      <w:r>
        <w:rPr>
          <w:rFonts w:eastAsia="Times New Roman" w:cs="Times New Roman"/>
          <w:szCs w:val="24"/>
        </w:rPr>
        <w:t xml:space="preserve"> μας βλέπουν μπορεί να σκέφτονται ότι είμαστε εκτός θέματος, γιατί αυτά τα οποία γίνονται σήμερα αποδεικνύουν ότι δεν ξέρουμε ή δεν θέλουμε ν</w:t>
      </w:r>
      <w:r>
        <w:rPr>
          <w:rFonts w:eastAsia="Times New Roman" w:cs="Times New Roman"/>
          <w:szCs w:val="24"/>
        </w:rPr>
        <w:t xml:space="preserve">α συνεργαστούμε μεταξύ μας. Σε κάποιους άλλους μπορεί να δημιουργούνται ακόμη και οι υποψίες πώς ο τελικός λόγος που στην πραγματικότητα δεν μπορούμε να συνεννοηθούμε μεταξύ μας είναι γιατί δεν τα βρίσκουμε στη μοιρασιά. </w:t>
      </w:r>
    </w:p>
    <w:p w14:paraId="176E9EF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ο δη</w:t>
      </w:r>
      <w:r>
        <w:rPr>
          <w:rFonts w:eastAsia="Times New Roman" w:cs="Times New Roman"/>
          <w:szCs w:val="24"/>
        </w:rPr>
        <w:t>μόσιος διάλογος χάνει και σε ποιότητα και σε αντιπροσωπευτικότητα, όταν κυριαρχείται από την αμφισβήτηση των διαδικασιών. Σήμερα έχουμε την αμφισβήτηση των διαδικασιών, η οποία δεν απέχει και πολύ από την πραγματικότητα, όμως. Να είμαστε και ειλικρινείς. Η</w:t>
      </w:r>
      <w:r>
        <w:rPr>
          <w:rFonts w:eastAsia="Times New Roman" w:cs="Times New Roman"/>
          <w:szCs w:val="24"/>
        </w:rPr>
        <w:t xml:space="preserve"> ίδια η Κυβέρνηση έχει δώσει το δικαίωμα αυτό. Γι’ αυτό της ασκείται η σημερινή κριτική από την Αξιωματική Αντιπολίτευση </w:t>
      </w:r>
      <w:r w:rsidRPr="00F331DF">
        <w:rPr>
          <w:rFonts w:eastAsia="Times New Roman"/>
          <w:bCs/>
        </w:rPr>
        <w:t>και</w:t>
      </w:r>
      <w:r>
        <w:rPr>
          <w:rFonts w:eastAsia="Times New Roman" w:cs="Times New Roman"/>
          <w:szCs w:val="24"/>
        </w:rPr>
        <w:t xml:space="preserve"> ορθώς γίνεται αυτό μέσω της διαδικασίας του κοινοβουλευτικού ελέγχου και όχι με δηλώσεις στα κανάλια ή με κάποιες διαρροές στο διαδ</w:t>
      </w:r>
      <w:r>
        <w:rPr>
          <w:rFonts w:eastAsia="Times New Roman" w:cs="Times New Roman"/>
          <w:szCs w:val="24"/>
        </w:rPr>
        <w:t xml:space="preserve">ίκτυο. </w:t>
      </w:r>
    </w:p>
    <w:p w14:paraId="176E9EF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Η λανθασμένη επιλογή σας, κύριοι της </w:t>
      </w:r>
      <w:r>
        <w:rPr>
          <w:rFonts w:eastAsia="Times New Roman" w:cs="Times New Roman"/>
          <w:szCs w:val="24"/>
        </w:rPr>
        <w:t>σ</w:t>
      </w:r>
      <w:r>
        <w:rPr>
          <w:rFonts w:eastAsia="Times New Roman" w:cs="Times New Roman"/>
          <w:szCs w:val="24"/>
        </w:rPr>
        <w:t>υμπολίτευσης, να επιχειρήσετε να εξηγήσετε στους Έλληνες με μια φράση το τι ακριβώς αντιμετωπίζετε στην προσπάθειά σας να διοικήσετε, έχει δώσει δικαίωμα και αποτελεί τη βάση της κατηγορίας που εμείς επιθυμούμε</w:t>
      </w:r>
      <w:r>
        <w:rPr>
          <w:rFonts w:eastAsia="Times New Roman" w:cs="Times New Roman"/>
          <w:szCs w:val="24"/>
        </w:rPr>
        <w:t xml:space="preserve"> να διατυπώσουμε, ως Ένωση Κεντρώων. Η περιβόητη φράση που ανέφερε και ο Κοινοβουλευτικός Εκπρόσωπος του Ποταμιού «Πήραμε την </w:t>
      </w:r>
      <w:r>
        <w:rPr>
          <w:rFonts w:eastAsia="Times New Roman" w:cs="Times New Roman"/>
          <w:szCs w:val="24"/>
        </w:rPr>
        <w:t>κ</w:t>
      </w:r>
      <w:r>
        <w:rPr>
          <w:rFonts w:eastAsia="Times New Roman" w:cs="Times New Roman"/>
          <w:szCs w:val="24"/>
        </w:rPr>
        <w:t xml:space="preserve">υβέρνηση αλλά όχι την εξουσία», όσο παραμένει χωρίς συνέχεια, χωρίς διευκρινίσεις, χωρίς περαιτέρω εξηγήσεις, τότε δεν επιχειρεί </w:t>
      </w:r>
      <w:r>
        <w:rPr>
          <w:rFonts w:eastAsia="Times New Roman" w:cs="Times New Roman"/>
          <w:szCs w:val="24"/>
        </w:rPr>
        <w:t xml:space="preserve">απλώς να αποτυπώσει </w:t>
      </w:r>
      <w:r>
        <w:rPr>
          <w:rFonts w:eastAsia="Times New Roman" w:cs="Times New Roman"/>
          <w:szCs w:val="24"/>
        </w:rPr>
        <w:lastRenderedPageBreak/>
        <w:t xml:space="preserve">μια κατάσταση, αλλά αποτελεί ταυτόχρονα και δήλωση εφαρμογής συνειδητής πολιτικής απόφασης. Δηλαδή, πήραμε την </w:t>
      </w:r>
      <w:r>
        <w:rPr>
          <w:rFonts w:eastAsia="Times New Roman" w:cs="Times New Roman"/>
          <w:szCs w:val="24"/>
        </w:rPr>
        <w:t>κ</w:t>
      </w:r>
      <w:r>
        <w:rPr>
          <w:rFonts w:eastAsia="Times New Roman" w:cs="Times New Roman"/>
          <w:szCs w:val="24"/>
        </w:rPr>
        <w:t xml:space="preserve">υβέρνηση αλλά δεν πήραμε την εξουσία και για να το πετύχουμε αυτό κάνουμε ό,τι έκαναν και οι άλλοι; </w:t>
      </w:r>
    </w:p>
    <w:p w14:paraId="176E9F0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Η «κόκκινη κάρτα» που π</w:t>
      </w:r>
      <w:r>
        <w:rPr>
          <w:rFonts w:eastAsia="Times New Roman" w:cs="Times New Roman"/>
          <w:szCs w:val="24"/>
        </w:rPr>
        <w:t>ήραμε δεν σας δείχνει, δεν σας φανερώνει, δεν καταλαβαίνουμε μέσα εδώ ότι μας έχουν πάρει χαμπάρι, ότι δεν έχουμε πλέον το περιθώριο χρόνου να αντιδράσουμε; Σε κάθε περίπτωση, γνωρίζουν οι Έλληνες σε ποια χώρα ζουν. Θυμούνται τι γινόταν και ξέρουν τι γίνετ</w:t>
      </w:r>
      <w:r>
        <w:rPr>
          <w:rFonts w:eastAsia="Times New Roman" w:cs="Times New Roman"/>
          <w:szCs w:val="24"/>
        </w:rPr>
        <w:t xml:space="preserve">αι. Δεν κρύβονται αυτά τα πράγματα πλέον. Δεν εκπλήσσεται κανείς στην πραγματικότητα με αυτά τα οποία ακούει σήμερα σε αυτή εδώ την Αίθουσα. Αυτή είναι η ειρωνεία. Αυτό είναι το πραγματικό πρόβλημα. </w:t>
      </w:r>
    </w:p>
    <w:p w14:paraId="176E9F0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Αν μπορούμε να κατηγορήσουμε την Κυβέρνηση για κάτι, δεν</w:t>
      </w:r>
      <w:r>
        <w:rPr>
          <w:rFonts w:eastAsia="Times New Roman" w:cs="Times New Roman"/>
          <w:szCs w:val="24"/>
        </w:rPr>
        <w:t xml:space="preserve"> είναι για τα σπασμένα της Μεταπολίτευσης, σαφώς, ούτε για τη λεηλασία των δημόσιων ταμείων, η οποία είχε γίνει στο παρελθόν, τη λεηλασία που επέφερε ο κρατισμός και που επέτρεψε ο δικομματισμός που συνεχίζεται όμως ακόμα και στις μέρες μας. </w:t>
      </w:r>
    </w:p>
    <w:p w14:paraId="176E9F0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μπορούμε </w:t>
      </w:r>
      <w:r>
        <w:rPr>
          <w:rFonts w:eastAsia="Times New Roman" w:cs="Times New Roman"/>
          <w:szCs w:val="24"/>
        </w:rPr>
        <w:t xml:space="preserve">να κατηγορήσουμε την </w:t>
      </w:r>
      <w:r w:rsidRPr="003E5E44">
        <w:rPr>
          <w:rFonts w:eastAsia="Times New Roman"/>
          <w:bCs/>
        </w:rPr>
        <w:t>Κυβέρνηση</w:t>
      </w:r>
      <w:r>
        <w:rPr>
          <w:rFonts w:eastAsia="Times New Roman" w:cs="Times New Roman"/>
          <w:szCs w:val="24"/>
        </w:rPr>
        <w:t xml:space="preserve"> για κάτι που έγινε μέχρι σήμερα. Δεν μπορεί να πείσει τους Έλληνες με επιχειρήματα, με νομοθετικές πρωτοβουλίες, με επικοινωνιακά τεχνάσματα, για να μπορέσει να δημιουργήσει ένα λειτουργικό πλαίσιο και να μπορέσει να βγάλει α</w:t>
      </w:r>
      <w:r>
        <w:rPr>
          <w:rFonts w:eastAsia="Times New Roman" w:cs="Times New Roman"/>
          <w:szCs w:val="24"/>
        </w:rPr>
        <w:t xml:space="preserve">πέξω τον κομματισμό. Γι’ αυτό μπορούμε να την κατηγορήσουμε: Γιατί δεν μπορεί να βγάλει απέξω τον κομματισμό. Γιατί συνεχίζει την ίδια πρακτική. Συνεχίζεται το ίδιο παιχνίδι. Το «Πήραμε την </w:t>
      </w:r>
      <w:r>
        <w:rPr>
          <w:rFonts w:eastAsia="Times New Roman" w:cs="Times New Roman"/>
          <w:szCs w:val="24"/>
        </w:rPr>
        <w:t>κ</w:t>
      </w:r>
      <w:r>
        <w:rPr>
          <w:rFonts w:eastAsia="Times New Roman" w:cs="Times New Roman"/>
          <w:szCs w:val="24"/>
        </w:rPr>
        <w:t>υβέρνηση αλλά όχι την εξουσία» θα πρέπει να εξηγηθεί κάποια στιγμ</w:t>
      </w:r>
      <w:r>
        <w:rPr>
          <w:rFonts w:eastAsia="Times New Roman" w:cs="Times New Roman"/>
          <w:szCs w:val="24"/>
        </w:rPr>
        <w:t xml:space="preserve">ή. </w:t>
      </w:r>
    </w:p>
    <w:p w14:paraId="176E9F0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περιμένουν να ακούσουν οι Έλληνες είναι κάτι άλλο. Περιμένουν εκείνη την ημέρα που δεν θα χωρεί αμφισβήτηση ότι το ελληνικό </w:t>
      </w:r>
      <w:r>
        <w:rPr>
          <w:rFonts w:eastAsia="Times New Roman" w:cs="Times New Roman"/>
          <w:szCs w:val="24"/>
        </w:rPr>
        <w:t>δ</w:t>
      </w:r>
      <w:r>
        <w:rPr>
          <w:rFonts w:eastAsia="Times New Roman" w:cs="Times New Roman"/>
          <w:szCs w:val="24"/>
        </w:rPr>
        <w:t>ημόσιο λειτουργεί με αξιοκρατία. Πότε επιτέλους θα δούμε αυτή τη μέρα σε αυτή τη χώρα; Περιμένουν να ακούσουν ποι</w:t>
      </w:r>
      <w:r>
        <w:rPr>
          <w:rFonts w:eastAsia="Times New Roman" w:cs="Times New Roman"/>
          <w:szCs w:val="24"/>
        </w:rPr>
        <w:t>ος και με ποιον τρόπο μπορεί να το πετύχει αυτό, ποιος και με ποιον τρόπο μπορεί να το εγγυηθεί αυτό, σήμερα, με συνοπτικές διαδικασίες, όχι στο μέλλον και υπό προϋποθέσεις.</w:t>
      </w:r>
    </w:p>
    <w:p w14:paraId="176E9F0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Δεν υπάρχει αύριο για αυτόν τον τόπο με παλαιοκομματικές πολιτικές. Δίνετε δικαιώμ</w:t>
      </w:r>
      <w:r>
        <w:rPr>
          <w:rFonts w:eastAsia="Times New Roman" w:cs="Times New Roman"/>
          <w:szCs w:val="24"/>
        </w:rPr>
        <w:t xml:space="preserve">ατα. Συνεχίζετε ή δεν μπορείτε να </w:t>
      </w:r>
      <w:r>
        <w:rPr>
          <w:rFonts w:eastAsia="Times New Roman" w:cs="Times New Roman"/>
          <w:szCs w:val="24"/>
        </w:rPr>
        <w:lastRenderedPageBreak/>
        <w:t xml:space="preserve">ανατρέψετε μια πολιτική που βύθισε τη χώρα στο παρελθόν. Και με τέτοιες πολιτικές σαφώς δεν μπορείτε να οδηγήσετε τη χώρα στο μέλλον. Δεν πάμε πουθενά έτσι. </w:t>
      </w:r>
    </w:p>
    <w:p w14:paraId="176E9F0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Τι δεν μπορείτε να καταλάβετε τελικά; Τι αγνοείτε τελικά; Μπορεί</w:t>
      </w:r>
      <w:r>
        <w:rPr>
          <w:rFonts w:eastAsia="Times New Roman" w:cs="Times New Roman"/>
          <w:szCs w:val="24"/>
        </w:rPr>
        <w:t xml:space="preserve">τε να αλλάξετε μια κατάσταση σαθρή; Μπορείτε να γιατρέψετε τον ασθενή, να τον σηκώσετε όρθιο να περπατήσει; Έχετε καταλάβει ότι η χώρα είναι στην εντατική και αργοπεθαίνει, αργοσβήνει; </w:t>
      </w:r>
    </w:p>
    <w:p w14:paraId="176E9F0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Συντηρείτε την τεχνητή αναπνοή και τον κρατάτε στη ζωή αντί να τον θερ</w:t>
      </w:r>
      <w:r>
        <w:rPr>
          <w:rFonts w:eastAsia="Times New Roman" w:cs="Times New Roman"/>
          <w:szCs w:val="24"/>
        </w:rPr>
        <w:t>απεύσετε</w:t>
      </w:r>
      <w:r w:rsidRPr="00D652B3">
        <w:rPr>
          <w:rFonts w:eastAsia="Times New Roman" w:cs="Times New Roman"/>
          <w:szCs w:val="24"/>
        </w:rPr>
        <w:t>,</w:t>
      </w:r>
      <w:r>
        <w:rPr>
          <w:rFonts w:eastAsia="Times New Roman" w:cs="Times New Roman"/>
          <w:szCs w:val="24"/>
        </w:rPr>
        <w:t xml:space="preserve"> γιατί έτσι βολεύει κάποιους συγγενείς; Τι κάνετε;</w:t>
      </w:r>
    </w:p>
    <w:p w14:paraId="176E9F0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Θα κλείσω την εισήγησή μου γιατί δεν έχω να πω κάτι άλλο για αυτό το θέμα. Νομίζω ότι χάνουμε ευκαιρίες συνέχεια σε αυτή τη χώρα. Ο χρόνος λιγοστεύει. Έρχονται ευκαιρίες κι εμείς τις χάνουμε.</w:t>
      </w:r>
    </w:p>
    <w:p w14:paraId="176E9F0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176E9F0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Ένα λεπτό, κύριε Πρόεδρε, γιατί θα ήθελα κάτι άλλο να πω. </w:t>
      </w:r>
    </w:p>
    <w:p w14:paraId="176E9F0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κάτι έπεσε στην αντίληψή μου πριν από λίγο, τις τελευταίες ώρες διατυπώνονται σε δημοσιογραφικές ιστοσελίδες χαρακ</w:t>
      </w:r>
      <w:r>
        <w:rPr>
          <w:rFonts w:eastAsia="Times New Roman" w:cs="Times New Roman"/>
          <w:szCs w:val="24"/>
        </w:rPr>
        <w:t>τηρισμοί τύπου «δήλωση</w:t>
      </w:r>
      <w:r>
        <w:rPr>
          <w:rFonts w:eastAsia="Times New Roman" w:cs="Times New Roman"/>
          <w:szCs w:val="24"/>
        </w:rPr>
        <w:t xml:space="preserve"> </w:t>
      </w:r>
      <w:r w:rsidRPr="00B219BE">
        <w:rPr>
          <w:rFonts w:eastAsia="Times New Roman" w:cs="Times New Roman"/>
          <w:szCs w:val="24"/>
        </w:rPr>
        <w:t>-</w:t>
      </w:r>
      <w:r>
        <w:rPr>
          <w:rFonts w:eastAsia="Times New Roman" w:cs="Times New Roman"/>
          <w:szCs w:val="24"/>
        </w:rPr>
        <w:t xml:space="preserve"> βόμβα» για κάτι το οποίο είπα χθες σε μια πολιτική συζήτηση στη φιλόξενη εκπομπή του κ. Παυλόπουλου. Ισχυρίστηκα πως αυτή η Κυβέρνηση δεν θα ανατραπεί ως αποτέλεσμα του οποιοδήποτε σχεδίου αποστασίας, γιατί ένα τέτοιο σχέδιο εάν υπ</w:t>
      </w:r>
      <w:r>
        <w:rPr>
          <w:rFonts w:eastAsia="Times New Roman" w:cs="Times New Roman"/>
          <w:szCs w:val="24"/>
        </w:rPr>
        <w:t xml:space="preserve">άρχει για να πετύχει θα σήμαινε πως ξαφνικά χάσαμε όλοι εδώ μέσα σε αυτή την Αίθουσα δια μαγείας τη δημοκρατική μας συνείδηση. </w:t>
      </w:r>
    </w:p>
    <w:p w14:paraId="176E9F0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Τα σχέδια αποστασίας πέραν από τους ίδιους τους αποστάτες, για να πετύχουν θα χρειαστεί να κάνουν πολλοί άνθρωποι τα στραβά μάτι</w:t>
      </w:r>
      <w:r>
        <w:rPr>
          <w:rFonts w:eastAsia="Times New Roman" w:cs="Times New Roman"/>
          <w:szCs w:val="24"/>
        </w:rPr>
        <w:t>α και είμαι βέβαιος πως υπάρχουν πολλοί που δεν είναι διατεθειμένοι να το κάνουν αυτό. Θεωρώ πως αυτό που χαρακτηρίστηκε ως δήλωση</w:t>
      </w:r>
      <w:r>
        <w:rPr>
          <w:rFonts w:eastAsia="Times New Roman" w:cs="Times New Roman"/>
          <w:szCs w:val="24"/>
        </w:rPr>
        <w:t xml:space="preserve"> </w:t>
      </w:r>
      <w:r w:rsidRPr="00B219BE">
        <w:rPr>
          <w:rFonts w:eastAsia="Times New Roman" w:cs="Times New Roman"/>
          <w:szCs w:val="24"/>
        </w:rPr>
        <w:t>-</w:t>
      </w:r>
      <w:r>
        <w:rPr>
          <w:rFonts w:eastAsia="Times New Roman" w:cs="Times New Roman"/>
          <w:szCs w:val="24"/>
        </w:rPr>
        <w:t xml:space="preserve"> </w:t>
      </w:r>
      <w:r>
        <w:rPr>
          <w:rFonts w:eastAsia="Times New Roman" w:cs="Times New Roman"/>
          <w:szCs w:val="24"/>
        </w:rPr>
        <w:t>βόμβα ήταν απλά η επιβεβαίωση προς τους πολίτες πως έχουμε δημοκρατία σε αυτό τον τόπο.</w:t>
      </w:r>
    </w:p>
    <w:p w14:paraId="176E9F0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76E9F0D" w14:textId="77777777" w:rsidR="00715E74" w:rsidRDefault="00502A31">
      <w:pPr>
        <w:spacing w:line="600" w:lineRule="auto"/>
        <w:ind w:firstLine="720"/>
        <w:contextualSpacing/>
        <w:jc w:val="both"/>
        <w:rPr>
          <w:rFonts w:eastAsia="Times New Roman" w:cs="Times New Roman"/>
          <w:szCs w:val="24"/>
        </w:rPr>
      </w:pPr>
      <w:r w:rsidRPr="009B0108">
        <w:rPr>
          <w:rFonts w:eastAsia="Times New Roman" w:cs="Times New Roman"/>
          <w:b/>
          <w:szCs w:val="24"/>
        </w:rPr>
        <w:t xml:space="preserve">ΠΡΟΕΔΡΕΥΩΝ (Μάριος </w:t>
      </w:r>
      <w:r w:rsidRPr="009B0108">
        <w:rPr>
          <w:rFonts w:eastAsia="Times New Roman" w:cs="Times New Roman"/>
          <w:b/>
          <w:szCs w:val="24"/>
        </w:rPr>
        <w:t xml:space="preserve">Γεωργιάδης):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 xml:space="preserve">. </w:t>
      </w:r>
    </w:p>
    <w:p w14:paraId="176E9F0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Ολοκληρώθηκαν και οι τοποθετήσεις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Ε</w:t>
      </w:r>
      <w:r>
        <w:rPr>
          <w:rFonts w:eastAsia="Times New Roman" w:cs="Times New Roman"/>
          <w:szCs w:val="24"/>
        </w:rPr>
        <w:t>κπροσώπων. Προχωράμε στις δευτερολογίες και ξεκινάμε με τον κ. Γεωργαντά.</w:t>
      </w:r>
    </w:p>
    <w:p w14:paraId="176E9F0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πέντε λεπτά.</w:t>
      </w:r>
    </w:p>
    <w:p w14:paraId="176E9F1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Κυρία Υπουργέ, έχετε καταλάβει το πόσο εκτεθειμένη είστε σήμερα με δυο ζητήματα τα οποία αναδείχθηκαν τα οποία το ένα είναι αμιγώς πολιτικό, το άλλο όχι μόνο. Τα πράγματα πρέπει να τα πούμε ξεκάθαρα. Έχετε μια στις τρεις προκηρύξεις να ακυρώνονται και να </w:t>
      </w:r>
      <w:proofErr w:type="spellStart"/>
      <w:r>
        <w:rPr>
          <w:rFonts w:eastAsia="Times New Roman" w:cs="Times New Roman"/>
          <w:szCs w:val="24"/>
        </w:rPr>
        <w:t>ε</w:t>
      </w:r>
      <w:r>
        <w:rPr>
          <w:rFonts w:eastAsia="Times New Roman" w:cs="Times New Roman"/>
          <w:szCs w:val="24"/>
        </w:rPr>
        <w:t>παναπροκηρύσσονται</w:t>
      </w:r>
      <w:proofErr w:type="spellEnd"/>
      <w:r>
        <w:rPr>
          <w:rFonts w:eastAsia="Times New Roman" w:cs="Times New Roman"/>
          <w:szCs w:val="24"/>
        </w:rPr>
        <w:t xml:space="preserve">, όπως λέτε. Όλο αυτό έγινε μετά από πίεση όλης της </w:t>
      </w:r>
      <w:r>
        <w:rPr>
          <w:rFonts w:eastAsia="Times New Roman" w:cs="Times New Roman"/>
          <w:szCs w:val="24"/>
        </w:rPr>
        <w:t>Α</w:t>
      </w:r>
      <w:r>
        <w:rPr>
          <w:rFonts w:eastAsia="Times New Roman" w:cs="Times New Roman"/>
          <w:szCs w:val="24"/>
        </w:rPr>
        <w:t xml:space="preserve">ντιπολίτευσης, ιδίως δε της Νέας Δημοκρατίας τους τελευταίους μήνες. Αν δεν υπήρχε η ανάδειξη αυτών των ζητημάτων, ίσως όλη αυτή η διαδικασία προχωρούσε τώρα και είχαμε αποτελέσματα τα </w:t>
      </w:r>
      <w:r>
        <w:rPr>
          <w:rFonts w:eastAsia="Times New Roman" w:cs="Times New Roman"/>
          <w:szCs w:val="24"/>
        </w:rPr>
        <w:t xml:space="preserve">οποία είχατε </w:t>
      </w:r>
      <w:proofErr w:type="spellStart"/>
      <w:r>
        <w:rPr>
          <w:rFonts w:eastAsia="Times New Roman" w:cs="Times New Roman"/>
          <w:szCs w:val="24"/>
        </w:rPr>
        <w:t>στοχευμένα</w:t>
      </w:r>
      <w:proofErr w:type="spellEnd"/>
      <w:r>
        <w:rPr>
          <w:rFonts w:eastAsia="Times New Roman" w:cs="Times New Roman"/>
          <w:szCs w:val="24"/>
        </w:rPr>
        <w:t xml:space="preserve">. </w:t>
      </w:r>
    </w:p>
    <w:p w14:paraId="176E9F1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Την ημέρα, λοιπόν, που παραδέχεστε ότι οι προκηρύξεις οι οποίες ολοκληρώθηκαν ουσιαστικά και ξεκινούσαν οι συνεντεύξεις των υποψηφίων, έχουμε το πέρας της προθεσμίας των υποψηφιοτήτων, έχουμε τον έλεγχο των φακέλων και λίγο πριν α</w:t>
      </w:r>
      <w:r>
        <w:rPr>
          <w:rFonts w:eastAsia="Times New Roman" w:cs="Times New Roman"/>
          <w:szCs w:val="24"/>
        </w:rPr>
        <w:t xml:space="preserve">πό τις συνεντεύξεις ακυρώνεται αυτή η διαδικασία. Θα έπρεπε </w:t>
      </w:r>
      <w:r>
        <w:rPr>
          <w:rFonts w:eastAsia="Times New Roman" w:cs="Times New Roman"/>
          <w:szCs w:val="24"/>
        </w:rPr>
        <w:lastRenderedPageBreak/>
        <w:t xml:space="preserve">τουλάχιστον να επιδείξετε μια σεμνότητα, να παραδεχτείτε ότι είχαμε δίκιο στις καταγγελίες που κάναμε.  </w:t>
      </w:r>
    </w:p>
    <w:p w14:paraId="176E9F1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Εννιά στα δεκατέσσερα Υπουργεία που εμπλέκονται και μια στις τρεις προκηρύξεις τουλάχιστον </w:t>
      </w:r>
      <w:r>
        <w:rPr>
          <w:rFonts w:eastAsia="Times New Roman" w:cs="Times New Roman"/>
          <w:szCs w:val="24"/>
        </w:rPr>
        <w:t>ακυρώνονται. Αλλά εσείς με απύθμενο θράσος σήμερα εδώ αναφερθήκατε περί άσχετων ζητημάτων και επί είκοσι πέντε λεπτά εγώ απάντηση δεν πήρα.</w:t>
      </w:r>
    </w:p>
    <w:p w14:paraId="176E9F1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Το δεύτερο μεγάλο θέμα το οποίο προκύπτει και το οποίο δεν είναι αμιγώς πολιτικό, έχει κι άλλες διαστάσεις, για μένα</w:t>
      </w:r>
      <w:r>
        <w:rPr>
          <w:rFonts w:eastAsia="Times New Roman" w:cs="Times New Roman"/>
          <w:szCs w:val="24"/>
        </w:rPr>
        <w:t xml:space="preserve"> και ποινικά αξιολογήσιμες, είναι το ζήτημα με τα αντίγραφα των στοιχείων από τους φακέλους των υποψηφίων που εστάλησαν μετά από αιτήματα τεσσάρων Υπουργών στα Υπουργεία τους. </w:t>
      </w:r>
    </w:p>
    <w:p w14:paraId="176E9F1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Ερώτημα πρώτο: Τι δουλειά είχαν τα στοιχεία των υποψηφίων στα γραφεία των Υπουρ</w:t>
      </w:r>
      <w:r>
        <w:rPr>
          <w:rFonts w:eastAsia="Times New Roman" w:cs="Times New Roman"/>
          <w:szCs w:val="24"/>
        </w:rPr>
        <w:t xml:space="preserve">γών; Τι τα θέλανε οι Υπουργοί; Γιατί ήθελαν οι Υπουργοί να δουν ποιοι είναι οι υποψήφιοι για κάθε θέση γενικού γραμματέα; Δεν είναι δουλειά μόνο της επιτροπής αυτό; Με ποιο δικαίωμα το ζήτησαν; </w:t>
      </w:r>
    </w:p>
    <w:p w14:paraId="176E9F1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Ερώτημα δεύτερο. Το είπατε και με τρόμαξε όταν το άκουσα, ότι</w:t>
      </w:r>
      <w:r>
        <w:rPr>
          <w:rFonts w:eastAsia="Times New Roman" w:cs="Times New Roman"/>
          <w:szCs w:val="24"/>
        </w:rPr>
        <w:t xml:space="preserve"> παραδέχτηκε το ΑΣΕΠ το λάθος του. Το ΑΣΕΠ παραδέχτηκε το λάθος του; Το ΑΣΕΠ παραδέχτηκε ότι αυτό έγινε </w:t>
      </w:r>
      <w:r>
        <w:rPr>
          <w:rFonts w:eastAsia="Times New Roman" w:cs="Times New Roman"/>
          <w:szCs w:val="24"/>
        </w:rPr>
        <w:lastRenderedPageBreak/>
        <w:t>πράγματι μετά από αιτήματα Υπουργών και στη συνέχεια επαναπροσδιόρισε τη στάση του. Όμως, την ευθύνη των Υπουργών που τα ζήτησαν, τα νομικά ζητήματα που</w:t>
      </w:r>
      <w:r>
        <w:rPr>
          <w:rFonts w:eastAsia="Times New Roman" w:cs="Times New Roman"/>
          <w:szCs w:val="24"/>
        </w:rPr>
        <w:t xml:space="preserve"> μπαίνουν για την ακύρωση αυτής της διαδικασίας, εσείς ως αρμόδια Υπουργός που εποπτεύει όλη αυτή τη διαδικασία, δεν θα αντιμετωπίσετε; Δεν θα τα αξιολογήσετε; Δεν θα δείτε τις συνέπειες; Δεν θα δείτε τι γίνεται με τα προσωπικά δεδομένα που διέρρευσαν; Δεν</w:t>
      </w:r>
      <w:r>
        <w:rPr>
          <w:rFonts w:eastAsia="Times New Roman" w:cs="Times New Roman"/>
          <w:szCs w:val="24"/>
        </w:rPr>
        <w:t xml:space="preserve"> θα δείτε ότι αυτές όλες οι διαδικασίες είναι ακυρωτέες; Ούτε γάτα ούτε ζημιά; Τέσσερις Υπουργοί…</w:t>
      </w:r>
    </w:p>
    <w:p w14:paraId="176E9F16" w14:textId="77777777" w:rsidR="00715E74" w:rsidRDefault="00502A31">
      <w:pPr>
        <w:spacing w:line="600" w:lineRule="auto"/>
        <w:ind w:firstLine="720"/>
        <w:contextualSpacing/>
        <w:jc w:val="both"/>
        <w:rPr>
          <w:rFonts w:eastAsia="Times New Roman" w:cs="Times New Roman"/>
          <w:szCs w:val="24"/>
        </w:rPr>
      </w:pPr>
      <w:r w:rsidRPr="00E62529">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Τι λέτε, κύριε Γεωργαντά; Τα ονόματα είναι προσωπικά δεδομένα…</w:t>
      </w:r>
    </w:p>
    <w:p w14:paraId="176E9F1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Ακούστε με λίγο, εί</w:t>
      </w:r>
      <w:r>
        <w:rPr>
          <w:rFonts w:eastAsia="Times New Roman" w:cs="Times New Roman"/>
          <w:szCs w:val="24"/>
        </w:rPr>
        <w:t xml:space="preserve">ναι ξεκάθαρο αυτό που λέω. Τέσσερις Υπουργοί -δεν ξέρω ποιοι είναι και ελπίζω να μην αφορά και εσάς- έχουν στα γραφεία τους όλους τους φακέλους, τα αντίγραφα, για να είμαι ακριβής, των φακέλων των υποψηφίων και αυτό δεν είναι μέγα πολιτικό ζήτημα; </w:t>
      </w:r>
    </w:p>
    <w:p w14:paraId="176E9F18"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1D0DA1">
        <w:rPr>
          <w:rFonts w:eastAsia="Times New Roman" w:cs="Times New Roman"/>
          <w:b/>
          <w:szCs w:val="24"/>
        </w:rPr>
        <w:t>ΟΛΓΑ ΓΕ</w:t>
      </w:r>
      <w:r w:rsidRPr="001D0DA1">
        <w:rPr>
          <w:rFonts w:eastAsia="Times New Roman" w:cs="Times New Roman"/>
          <w:b/>
          <w:szCs w:val="24"/>
        </w:rPr>
        <w:t>ΡΟΒΑΣΙΛΗ (Υπουργός Διοικητικής Ανασυγκρότησης):</w:t>
      </w:r>
      <w:r>
        <w:rPr>
          <w:rFonts w:eastAsia="Times New Roman" w:cs="Times New Roman"/>
          <w:b/>
          <w:szCs w:val="24"/>
        </w:rPr>
        <w:t xml:space="preserve"> </w:t>
      </w:r>
      <w:r>
        <w:rPr>
          <w:rFonts w:eastAsia="Times New Roman" w:cs="Times New Roman"/>
          <w:szCs w:val="24"/>
        </w:rPr>
        <w:t xml:space="preserve">Διαβάστε την απάντηση του ΑΣΕΠ. </w:t>
      </w:r>
    </w:p>
    <w:p w14:paraId="176E9F19"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 xml:space="preserve">Την έχω διαβάσει πολύ καλά, την πήρα ο ίδιος. Εγώ πήγα και την πήρα. Τι λέει το ΑΣΕΠ; </w:t>
      </w:r>
    </w:p>
    <w:p w14:paraId="176E9F1A"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Γεωργαντά, μην ανοίγετε διάλογο. </w:t>
      </w:r>
    </w:p>
    <w:p w14:paraId="176E9F1B"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Λέει ότι σε τέσσερις Υπουργούς έδωσε τα αντίγραφα των στοιχείων των φακέλων. Κάθε Υπουργός μπορεί και ξέρει ποιοι είναι οι υποψήφιοι, ποιο είναι το βιογραφικό τους, ποιο είναι το διδακτορικό τους</w:t>
      </w:r>
      <w:r>
        <w:rPr>
          <w:rFonts w:eastAsia="Times New Roman" w:cs="Times New Roman"/>
          <w:szCs w:val="24"/>
        </w:rPr>
        <w:t xml:space="preserve">, ποια είναι η εργασιακή εμπειρία τους. Κάθε Υπουργός τα ξέρει όλα. </w:t>
      </w:r>
    </w:p>
    <w:p w14:paraId="176E9F1C"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αυτούς τους τέσσερις Υπουργούς δεν θα ακυρώσετε τις διαδικασίες; Θα τις αφήσετε έτσι; Είναι δυνατόν αυτό το ζήτημα να το ξεπερνάτε με αυτόν τον τρόπο και</w:t>
      </w:r>
      <w:r>
        <w:rPr>
          <w:rFonts w:eastAsia="Times New Roman" w:cs="Times New Roman"/>
          <w:szCs w:val="24"/>
        </w:rPr>
        <w:t>,</w:t>
      </w:r>
      <w:r>
        <w:rPr>
          <w:rFonts w:eastAsia="Times New Roman" w:cs="Times New Roman"/>
          <w:szCs w:val="24"/>
        </w:rPr>
        <w:t xml:space="preserve"> μάλιστα, να έχετε και το θράσ</w:t>
      </w:r>
      <w:r>
        <w:rPr>
          <w:rFonts w:eastAsia="Times New Roman" w:cs="Times New Roman"/>
          <w:szCs w:val="24"/>
        </w:rPr>
        <w:t xml:space="preserve">ος να μου πείτε «κάνετε ό,τι ερώτηση θέλετε και εγώ θα τη διαβιβάσω στο ΑΣΕΠ»; Αυτός είναι ο ρόλος σας ως Υπουργού; Είστε η κομίστρια των αιτημάτων μου προς το ΑΣΕΠ; Και τελικά τις απαντήσεις του ΑΣΕΠ τις κρατάτε στο συρτάρι σας και πηγαίνω και τις παίρνω </w:t>
      </w:r>
      <w:r>
        <w:rPr>
          <w:rFonts w:eastAsia="Times New Roman" w:cs="Times New Roman"/>
          <w:szCs w:val="24"/>
        </w:rPr>
        <w:t xml:space="preserve">εγώ από το ΑΣΕΠ, αφού δυο μήνες ήδη σας είχαν απαντήσει και εσείς, ενώ είχα κάνει ΑΚΕ, δεν μου </w:t>
      </w:r>
      <w:r>
        <w:rPr>
          <w:rFonts w:eastAsia="Times New Roman" w:cs="Times New Roman"/>
          <w:szCs w:val="24"/>
        </w:rPr>
        <w:lastRenderedPageBreak/>
        <w:t>δώσατε τα έγγραφα; Και έχετε το θράσος σήμερα και δεν απαντάτε επί αυτών των πολύ σοβαρών νομικών ζητημάτων; Υπάρχουν άνθρωποι που έχουν κάνει αιτήσεις, υπάρχουν</w:t>
      </w:r>
      <w:r>
        <w:rPr>
          <w:rFonts w:eastAsia="Times New Roman" w:cs="Times New Roman"/>
          <w:szCs w:val="24"/>
        </w:rPr>
        <w:t xml:space="preserve"> άνθρωποι που τα στοιχεία τους έχουν διαρρεύσει. Υπάρχουν ευθύνες και ποινικά αξιολογήσιμες. Και όλο αυτό το σοβαρό ζήτημα το προσπερνάτε έτσι σήμερα; Πραγματικά, με ξεπερνάει. </w:t>
      </w:r>
    </w:p>
    <w:p w14:paraId="176E9F1D"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Την ημέρα που ακυρώνεται το 1/3 των προκηρύξεων, την ημέρα που παραδέχεστε το </w:t>
      </w:r>
      <w:r>
        <w:rPr>
          <w:rFonts w:eastAsia="Times New Roman" w:cs="Times New Roman"/>
          <w:szCs w:val="24"/>
        </w:rPr>
        <w:t>λάθος σας σε αυτή την πολύ μεγάλη διαδικασία, αυτό το πρωτόγνωρο λάθος, εγώ από την Υπουργό περίμενα να μου πει τι ενέργειες θα κάνει, για να αποκαταστήσει τις ενέργειες κάποιων άλλων ή –δεν ξέρω- τις δικές της παραλείψεις, για να αποκατασταθεί το κύρος σε</w:t>
      </w:r>
      <w:r>
        <w:rPr>
          <w:rFonts w:eastAsia="Times New Roman" w:cs="Times New Roman"/>
          <w:szCs w:val="24"/>
        </w:rPr>
        <w:t xml:space="preserve"> αυτή τη διαδικασία, η οποία έχει απαξιωθεί και ηθικά και νομικά στη συνείδηση πλέον όλων. </w:t>
      </w:r>
    </w:p>
    <w:p w14:paraId="176E9F1E"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Δεν απαντήσατε επί των συγκεκριμένων προκηρύξεων, οι οποίες σας είπα ότι είναι απολύτως φωτογραφικές. Και δεν μιλάμε για πρόσθετα προσόντα, μιλάμε για τα απαραίτητα</w:t>
      </w:r>
      <w:r>
        <w:rPr>
          <w:rFonts w:eastAsia="Times New Roman" w:cs="Times New Roman"/>
          <w:szCs w:val="24"/>
        </w:rPr>
        <w:t xml:space="preserve"> τυπικά προσόντα προκηρύξεων, μιλάμε για σωρευτικές προϋποθέσεις οι οποίες τίθενται. </w:t>
      </w:r>
    </w:p>
    <w:p w14:paraId="176E9F1F"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Αυτό όλο θα το προσπεράσετε έτσι; Δηλαδή, δεν σας ενοχλεί που ένας Υπουργός το κάνει αυτό; Θα αφήσετε κάθε Υπουργό σε μια διαδικασία που φέρει τη δική σας ευθύνη –και εσε</w:t>
      </w:r>
      <w:r>
        <w:rPr>
          <w:rFonts w:eastAsia="Times New Roman" w:cs="Times New Roman"/>
          <w:szCs w:val="24"/>
        </w:rPr>
        <w:t xml:space="preserve">ίς επικαλείστε τη διοικητική μεταρρύθμιση και την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 xml:space="preserve">ημοσίου- να περνάει προκηρύξεις με τέτοιες φωτογραφικές διατάξεις; Δεν σας ενοχλεί αυτό, για να το αντιμετωπίσετε; </w:t>
      </w:r>
    </w:p>
    <w:p w14:paraId="176E9F20"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w:t>
      </w:r>
      <w:r w:rsidRPr="00C255F0">
        <w:rPr>
          <w:rFonts w:eastAsia="Times New Roman" w:cs="Times New Roman"/>
          <w:szCs w:val="24"/>
        </w:rPr>
        <w:t xml:space="preserve"> κυρίου Βουλευτή)</w:t>
      </w:r>
    </w:p>
    <w:p w14:paraId="176E9F21"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176E9F22"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εί</w:t>
      </w:r>
      <w:r>
        <w:rPr>
          <w:rFonts w:eastAsia="Times New Roman" w:cs="Times New Roman"/>
          <w:szCs w:val="24"/>
        </w:rPr>
        <w:t xml:space="preserve">τε μου λίγο και κάτι άλλο: Πώς θα </w:t>
      </w:r>
      <w:proofErr w:type="spellStart"/>
      <w:r>
        <w:rPr>
          <w:rFonts w:eastAsia="Times New Roman" w:cs="Times New Roman"/>
          <w:szCs w:val="24"/>
        </w:rPr>
        <w:t>επαναπροκηρύξετε</w:t>
      </w:r>
      <w:proofErr w:type="spellEnd"/>
      <w:r>
        <w:rPr>
          <w:rFonts w:eastAsia="Times New Roman" w:cs="Times New Roman"/>
          <w:szCs w:val="24"/>
        </w:rPr>
        <w:t xml:space="preserve"> τις είκοσι δύο προκηρύξεις; Ξέρετε ότι</w:t>
      </w:r>
      <w:r>
        <w:rPr>
          <w:rFonts w:eastAsia="Times New Roman" w:cs="Times New Roman"/>
          <w:szCs w:val="24"/>
        </w:rPr>
        <w:t>,</w:t>
      </w:r>
      <w:r>
        <w:rPr>
          <w:rFonts w:eastAsia="Times New Roman" w:cs="Times New Roman"/>
          <w:szCs w:val="24"/>
        </w:rPr>
        <w:t xml:space="preserve"> όταν ξεκινάει η προκήρυξη, γεννάει και κάποιες αξιώσεις στους συμμετέχοντες; Πώς θα ακυρωθεί μια διαδικασία; Πώς θα ξα</w:t>
      </w:r>
      <w:r>
        <w:rPr>
          <w:rFonts w:eastAsia="Times New Roman" w:cs="Times New Roman"/>
          <w:szCs w:val="24"/>
        </w:rPr>
        <w:t xml:space="preserve">νακάνετε </w:t>
      </w:r>
      <w:proofErr w:type="spellStart"/>
      <w:r>
        <w:rPr>
          <w:rFonts w:eastAsia="Times New Roman" w:cs="Times New Roman"/>
          <w:szCs w:val="24"/>
        </w:rPr>
        <w:t>επαναπροκηρύξεις</w:t>
      </w:r>
      <w:proofErr w:type="spellEnd"/>
      <w:r>
        <w:rPr>
          <w:rFonts w:eastAsia="Times New Roman" w:cs="Times New Roman"/>
          <w:szCs w:val="24"/>
        </w:rPr>
        <w:t>; Δεν άκουσα να λέτε εδώ κάτι για νομοθετική ρύθμιση. Νομίζω ότι είναι αναγκαία η νομοθετική ρύθμιση. Πρέπει να έρθετε εδώ, να μας πείτε για ποιον λόγο ακυρώνονται και μόνο με νομοθετική ρύθμιση μπορούν να επαναληφθούν αυτές οι προ</w:t>
      </w:r>
      <w:r>
        <w:rPr>
          <w:rFonts w:eastAsia="Times New Roman" w:cs="Times New Roman"/>
          <w:szCs w:val="24"/>
        </w:rPr>
        <w:t xml:space="preserve">κηρύξεις. </w:t>
      </w:r>
    </w:p>
    <w:p w14:paraId="176E9F23"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βεβαίως, έχετε και ένα άλλο </w:t>
      </w:r>
      <w:proofErr w:type="spellStart"/>
      <w:r>
        <w:rPr>
          <w:rFonts w:eastAsia="Times New Roman" w:cs="Times New Roman"/>
          <w:szCs w:val="24"/>
        </w:rPr>
        <w:t>θεματάκι</w:t>
      </w:r>
      <w:proofErr w:type="spellEnd"/>
      <w:r>
        <w:rPr>
          <w:rFonts w:eastAsia="Times New Roman" w:cs="Times New Roman"/>
          <w:szCs w:val="24"/>
        </w:rPr>
        <w:t>. Δείτε το. Στις 30 Ιουνίου λήγει -με ρητό και ξεκάθαρο τρόπο από τον ν.4369 και το άρθρο 13- η θητεία όλων των διοικούντων τα νομικά πρόσωπα δημοσίου και ιδιωτικού δικαίου, γιατί έπρεπε μέχρι τις 30 Ιουν</w:t>
      </w:r>
      <w:r>
        <w:rPr>
          <w:rFonts w:eastAsia="Times New Roman" w:cs="Times New Roman"/>
          <w:szCs w:val="24"/>
        </w:rPr>
        <w:t>ίου να γίνει η διαδικασία για τη στελέχωσή τους από το Μητρώο Στελεχών. Δεν έγινε καμμιά τέτοια διαδικασία. Στις 30 Ιουνίου λήγει η θητεία τους. Και δεν είναι μια ενδεικτική προθεσμία αυτή η ημερομηνία που υπάρχει στον νόμο. Είναι αποκλειστική και δεσμευτι</w:t>
      </w:r>
      <w:r>
        <w:rPr>
          <w:rFonts w:eastAsia="Times New Roman" w:cs="Times New Roman"/>
          <w:szCs w:val="24"/>
        </w:rPr>
        <w:t>κή. Το αναφέρει δύο φορές. Όχι πέραν της 3</w:t>
      </w:r>
      <w:r>
        <w:rPr>
          <w:rFonts w:eastAsia="Times New Roman" w:cs="Times New Roman"/>
          <w:szCs w:val="24"/>
        </w:rPr>
        <w:t>0</w:t>
      </w:r>
      <w:r>
        <w:rPr>
          <w:rFonts w:eastAsia="Times New Roman" w:cs="Times New Roman"/>
          <w:szCs w:val="24"/>
          <w:vertAlign w:val="superscript"/>
        </w:rPr>
        <w:t>ή</w:t>
      </w:r>
      <w:r w:rsidRPr="00276AB9">
        <w:rPr>
          <w:rFonts w:eastAsia="Times New Roman" w:cs="Times New Roman"/>
          <w:szCs w:val="24"/>
          <w:vertAlign w:val="superscript"/>
        </w:rPr>
        <w:t>ς</w:t>
      </w:r>
      <w:r>
        <w:rPr>
          <w:rFonts w:eastAsia="Times New Roman" w:cs="Times New Roman"/>
          <w:szCs w:val="24"/>
        </w:rPr>
        <w:t xml:space="preserve"> </w:t>
      </w:r>
      <w:r>
        <w:rPr>
          <w:rFonts w:eastAsia="Times New Roman" w:cs="Times New Roman"/>
          <w:szCs w:val="24"/>
        </w:rPr>
        <w:t>Ιουνίου 2018! Να δω τι θα κάνετε και με αυτό.</w:t>
      </w:r>
    </w:p>
    <w:p w14:paraId="176E9F24"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Λίγη σεμνότητα, λοιπόν</w:t>
      </w:r>
      <w:r>
        <w:rPr>
          <w:rFonts w:eastAsia="Times New Roman" w:cs="Times New Roman"/>
          <w:szCs w:val="24"/>
        </w:rPr>
        <w:t>,</w:t>
      </w:r>
      <w:r>
        <w:rPr>
          <w:rFonts w:eastAsia="Times New Roman" w:cs="Times New Roman"/>
          <w:szCs w:val="24"/>
        </w:rPr>
        <w:t xml:space="preserve"> και λίγη αναγνώριση των ελλείψεων, των παραλείψεων, των σκοπιμοτήτων που υπηρέτησε αυτή η Κυβέρνηση και έχει οδηγήσει σε αυτή την κατάσταση,</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ενώ είναι μια κατάσταση η οποία αποδεικνύεται περίτρανα, εσείς εξακολουθείτε να μιλάτε περί άλλων δεκαετιών. </w:t>
      </w:r>
    </w:p>
    <w:p w14:paraId="176E9F25"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76E9F26" w14:textId="77777777" w:rsidR="00715E74" w:rsidRDefault="00502A31">
      <w:pPr>
        <w:spacing w:line="600" w:lineRule="auto"/>
        <w:ind w:firstLine="709"/>
        <w:contextualSpacing/>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176E9F27"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ΜΑΡΙΑ ΘΕΛΕΡΙΤΗ: </w:t>
      </w:r>
      <w:r>
        <w:rPr>
          <w:rFonts w:eastAsia="Times New Roman" w:cs="Times New Roman"/>
          <w:szCs w:val="24"/>
        </w:rPr>
        <w:t>Την τρίμηνη συνύπαρξη την ξεχάσατε που λέει ο νόμος!</w:t>
      </w:r>
    </w:p>
    <w:p w14:paraId="176E9F28"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Γεωργαντά. </w:t>
      </w:r>
    </w:p>
    <w:p w14:paraId="176E9F29"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κ. Άδωνις Γεωργιάδης έχει τον λόγο για τρία λεπτά. </w:t>
      </w:r>
    </w:p>
    <w:p w14:paraId="176E9F2A"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Ευχαριστώ πολύ, κύριε Πρόεδρε. </w:t>
      </w:r>
    </w:p>
    <w:p w14:paraId="176E9F2B"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Κυρία Υπουργέ, μία τέτοια διαδικασία έχει νόημα, όταν εμείς θέτουμε, εσείς α</w:t>
      </w:r>
      <w:r>
        <w:rPr>
          <w:rFonts w:eastAsia="Times New Roman" w:cs="Times New Roman"/>
          <w:szCs w:val="24"/>
        </w:rPr>
        <w:t xml:space="preserve">παντάτε και ανταπαντούμε, για να μπορεί να καταλάβει ο κόσμος τι συμβαίνει. </w:t>
      </w:r>
    </w:p>
    <w:p w14:paraId="176E9F2C"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Ισχυριστήκατε ότι η απάντηση του ΑΣΕΠ δεν δημιουργεί απολύτως κανένα θέμα και ότι ήταν μια τυπική λανθασμένη –δεν ξέρω πώς μπορεί να είναι μια τυπική διαδικασία λανθασμένη, αλλά α</w:t>
      </w:r>
      <w:r>
        <w:rPr>
          <w:rFonts w:eastAsia="Times New Roman" w:cs="Times New Roman"/>
          <w:szCs w:val="24"/>
        </w:rPr>
        <w:t xml:space="preserve">υτό περίπου είπατε- που δεν είχε διαρροή προσωπικών δεδομένων, διότι απλώς δόθηκαν τα ονόματα σε τέσσερις Υπουργούς. </w:t>
      </w:r>
    </w:p>
    <w:p w14:paraId="176E9F2D"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αρνηθήκατε να πείτε ποιοι είναι οι τέσσερις Υπουργοί; </w:t>
      </w:r>
    </w:p>
    <w:p w14:paraId="176E9F2E"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1D0DA1">
        <w:rPr>
          <w:rFonts w:eastAsia="Times New Roman" w:cs="Times New Roman"/>
          <w:b/>
          <w:szCs w:val="24"/>
        </w:rPr>
        <w:lastRenderedPageBreak/>
        <w:t>ΟΛΓΑ ΓΕΡΟΒΑΣΙΛΗ (Υπουργός Διοικητικής Ανασυγκρότησης):</w:t>
      </w:r>
      <w:r>
        <w:rPr>
          <w:rFonts w:eastAsia="Times New Roman" w:cs="Times New Roman"/>
          <w:b/>
          <w:szCs w:val="24"/>
        </w:rPr>
        <w:t xml:space="preserve"> </w:t>
      </w:r>
      <w:r>
        <w:rPr>
          <w:rFonts w:eastAsia="Times New Roman" w:cs="Times New Roman"/>
          <w:szCs w:val="24"/>
        </w:rPr>
        <w:t>Μα, δεν το ξέρω, σας ε</w:t>
      </w:r>
      <w:r>
        <w:rPr>
          <w:rFonts w:eastAsia="Times New Roman" w:cs="Times New Roman"/>
          <w:szCs w:val="24"/>
        </w:rPr>
        <w:t xml:space="preserve">ίπα, κύριε Γεωργιάδη. </w:t>
      </w:r>
    </w:p>
    <w:p w14:paraId="176E9F2F"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Δεν μπορεί να μην το ξέρετε, κυρία Υπουργέ. </w:t>
      </w:r>
    </w:p>
    <w:p w14:paraId="176E9F30"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1D0DA1">
        <w:rPr>
          <w:rFonts w:eastAsia="Times New Roman" w:cs="Times New Roman"/>
          <w:b/>
          <w:szCs w:val="24"/>
        </w:rPr>
        <w:t>ΟΛΓΑ ΓΕΡΟΒΑΣΙΛΗ (Υπουργός Διοικητικής Ανασυγκρότησης):</w:t>
      </w:r>
      <w:r>
        <w:rPr>
          <w:rFonts w:eastAsia="Times New Roman" w:cs="Times New Roman"/>
          <w:b/>
          <w:szCs w:val="24"/>
        </w:rPr>
        <w:t xml:space="preserve"> </w:t>
      </w:r>
      <w:r>
        <w:rPr>
          <w:rFonts w:eastAsia="Times New Roman" w:cs="Times New Roman"/>
          <w:szCs w:val="24"/>
        </w:rPr>
        <w:t xml:space="preserve">Γιατί δεν μπορεί; </w:t>
      </w:r>
    </w:p>
    <w:p w14:paraId="176E9F31"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Δεν μπορεί να μην το ξέρετε. Εδώ τώρα δεν είμαστε ειλι</w:t>
      </w:r>
      <w:r>
        <w:rPr>
          <w:rFonts w:eastAsia="Times New Roman" w:cs="Times New Roman"/>
          <w:szCs w:val="24"/>
        </w:rPr>
        <w:t xml:space="preserve">κρινείς μέσα στη Βουλή. </w:t>
      </w:r>
    </w:p>
    <w:p w14:paraId="176E9F32"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Κυρία Υπουργέ, μην ανοίγετε διάλογο. </w:t>
      </w:r>
    </w:p>
    <w:p w14:paraId="176E9F33"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Είστε Υπουργός Διοικητικής Μεταρρυθμίσεως, έχετε την επίβλεψη όλης της διαδικασίας. </w:t>
      </w:r>
    </w:p>
    <w:p w14:paraId="176E9F34"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Ανεξάρτητη αρχή είναι. </w:t>
      </w:r>
    </w:p>
    <w:p w14:paraId="176E9F35"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ΠΡΟΕΔΡ</w:t>
      </w:r>
      <w:r w:rsidRPr="000828F7">
        <w:rPr>
          <w:rFonts w:eastAsia="Times New Roman" w:cs="Times New Roman"/>
          <w:b/>
          <w:szCs w:val="24"/>
        </w:rPr>
        <w:t>ΕΥΩΝ (Μάριος Γεωργιάδης):</w:t>
      </w:r>
      <w:r>
        <w:rPr>
          <w:rFonts w:eastAsia="Times New Roman" w:cs="Times New Roman"/>
          <w:b/>
          <w:szCs w:val="24"/>
        </w:rPr>
        <w:t xml:space="preserve"> </w:t>
      </w:r>
      <w:r>
        <w:rPr>
          <w:rFonts w:eastAsia="Times New Roman" w:cs="Times New Roman"/>
          <w:szCs w:val="24"/>
        </w:rPr>
        <w:t xml:space="preserve">Ελάτε, κύριοι συνάδελφοι, μη διακόπτετε. </w:t>
      </w:r>
    </w:p>
    <w:p w14:paraId="176E9F36" w14:textId="77777777" w:rsidR="00715E74" w:rsidRDefault="00502A31">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Ενημερωθήκατε από το ΑΣΕΠ πλέον επισήμως. Και προσέξτε</w:t>
      </w:r>
      <w:r>
        <w:rPr>
          <w:rFonts w:eastAsia="Times New Roman" w:cs="Times New Roman"/>
          <w:szCs w:val="24"/>
        </w:rPr>
        <w:t>,</w:t>
      </w:r>
      <w:r>
        <w:rPr>
          <w:rFonts w:eastAsia="Times New Roman" w:cs="Times New Roman"/>
          <w:szCs w:val="24"/>
        </w:rPr>
        <w:t xml:space="preserve"> δεν απαντήσατε </w:t>
      </w:r>
      <w:r>
        <w:rPr>
          <w:rFonts w:eastAsia="Times New Roman" w:cs="Times New Roman"/>
          <w:szCs w:val="24"/>
        </w:rPr>
        <w:lastRenderedPageBreak/>
        <w:t>στ</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κ. Γεωργαντά</w:t>
      </w:r>
      <w:r>
        <w:rPr>
          <w:rFonts w:eastAsia="Times New Roman" w:cs="Times New Roman"/>
          <w:szCs w:val="24"/>
        </w:rPr>
        <w:t>.</w:t>
      </w:r>
      <w:r>
        <w:rPr>
          <w:rFonts w:eastAsia="Times New Roman" w:cs="Times New Roman"/>
          <w:szCs w:val="24"/>
        </w:rPr>
        <w:t xml:space="preserve"> Διότι λέει ο Αριστοτέλης ότι, για να καταλάβουμε αν κάποιος λέει αλήθεια ή ψέματα, πρέπει να βάζουμε αυτά που λέει με τη σειρά. Την απάντηση του ΑΣΕΠ γιατί έπρεπε να πάει ο κ. Γεωργαντάς να την πάρει από το ΑΣΕΠ; Ο κοινοβουλευτικός έλεγχος τι λέει; Πράγμα</w:t>
      </w:r>
      <w:r>
        <w:rPr>
          <w:rFonts w:eastAsia="Times New Roman" w:cs="Times New Roman"/>
          <w:szCs w:val="24"/>
        </w:rPr>
        <w:t xml:space="preserve">τι, εσείς στέλνετε το ερώτημα στο ΑΣΕΠ, όπως είπατε –η μισή αλήθεια- και όταν σας έρθει απάντηση από το ΑΣΕΠ, στέλνετε αυτή την απάντηση του ΑΣΕΠ με δικό σας διαβιβαστικό στον Βουλευτή. </w:t>
      </w:r>
    </w:p>
    <w:p w14:paraId="176E9F3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Στην προκειμένη περίπτωση, για κάποιο</w:t>
      </w:r>
      <w:r>
        <w:rPr>
          <w:rFonts w:eastAsia="Times New Roman" w:cs="Times New Roman"/>
          <w:szCs w:val="24"/>
        </w:rPr>
        <w:t>ν</w:t>
      </w:r>
      <w:r>
        <w:rPr>
          <w:rFonts w:eastAsia="Times New Roman" w:cs="Times New Roman"/>
          <w:szCs w:val="24"/>
        </w:rPr>
        <w:t xml:space="preserve"> λόγο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xml:space="preserve"> δεν έστει</w:t>
      </w:r>
      <w:r>
        <w:rPr>
          <w:rFonts w:eastAsia="Times New Roman" w:cs="Times New Roman"/>
          <w:szCs w:val="24"/>
        </w:rPr>
        <w:t>λε την απάντηση το</w:t>
      </w:r>
      <w:r>
        <w:rPr>
          <w:rFonts w:eastAsia="Times New Roman" w:cs="Times New Roman"/>
          <w:szCs w:val="24"/>
        </w:rPr>
        <w:t>υ</w:t>
      </w:r>
      <w:r>
        <w:rPr>
          <w:rFonts w:eastAsia="Times New Roman" w:cs="Times New Roman"/>
          <w:szCs w:val="24"/>
        </w:rPr>
        <w:t xml:space="preserve"> ΑΣΕΠ και χρειάστηκε να πάει ο κ. Γεωργαντάς στο ΑΣΕΠ, για να μάθει την απάντηση. Γιατί; </w:t>
      </w:r>
    </w:p>
    <w:p w14:paraId="176E9F38" w14:textId="77777777" w:rsidR="00715E74" w:rsidRDefault="00502A31">
      <w:pPr>
        <w:spacing w:line="600" w:lineRule="auto"/>
        <w:ind w:firstLine="720"/>
        <w:contextualSpacing/>
        <w:jc w:val="both"/>
        <w:rPr>
          <w:rFonts w:eastAsia="Times New Roman" w:cs="Times New Roman"/>
          <w:szCs w:val="24"/>
        </w:rPr>
      </w:pPr>
      <w:r w:rsidRPr="00E61351">
        <w:rPr>
          <w:rFonts w:eastAsia="Times New Roman" w:cs="Times New Roman"/>
          <w:b/>
          <w:szCs w:val="24"/>
        </w:rPr>
        <w:t>ΟΛΓΑ ΓΕΡΟΒΑΣΙΛΗ (</w:t>
      </w:r>
      <w:r>
        <w:rPr>
          <w:rFonts w:eastAsia="Times New Roman" w:cs="Times New Roman"/>
          <w:b/>
          <w:szCs w:val="24"/>
        </w:rPr>
        <w:t>Υπουργός Διοικητικής Ανασυγκρότησης):</w:t>
      </w:r>
      <w:r>
        <w:rPr>
          <w:rFonts w:eastAsia="Times New Roman" w:cs="Times New Roman"/>
          <w:szCs w:val="24"/>
        </w:rPr>
        <w:t xml:space="preserve"> Κύριε συνάδελφε, επειδή ήταν…</w:t>
      </w:r>
    </w:p>
    <w:p w14:paraId="176E9F3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Ναι, αλλά ας μη μιλάμε ο ένας πά</w:t>
      </w:r>
      <w:r>
        <w:rPr>
          <w:rFonts w:eastAsia="Times New Roman" w:cs="Times New Roman"/>
          <w:szCs w:val="24"/>
        </w:rPr>
        <w:t xml:space="preserve">νω στον άλλο. Θα απαντήσετε μετά, κυρία </w:t>
      </w:r>
      <w:proofErr w:type="spellStart"/>
      <w:r>
        <w:rPr>
          <w:rFonts w:eastAsia="Times New Roman" w:cs="Times New Roman"/>
          <w:szCs w:val="24"/>
        </w:rPr>
        <w:t>Γεροβασίλη</w:t>
      </w:r>
      <w:proofErr w:type="spellEnd"/>
      <w:r>
        <w:rPr>
          <w:rFonts w:eastAsia="Times New Roman" w:cs="Times New Roman"/>
          <w:szCs w:val="24"/>
        </w:rPr>
        <w:t xml:space="preserve">. Γιατί εξανίστασθε; </w:t>
      </w:r>
    </w:p>
    <w:p w14:paraId="176E9F3A" w14:textId="77777777" w:rsidR="00715E74" w:rsidRDefault="00502A31">
      <w:pPr>
        <w:spacing w:line="600" w:lineRule="auto"/>
        <w:ind w:firstLine="720"/>
        <w:contextualSpacing/>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Κύριε Γεωργιάδη, μην ανοίγετε διάλογο. </w:t>
      </w:r>
    </w:p>
    <w:p w14:paraId="176E9F3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θα έχετε τη δευτερολογία σας και θα μπορέσετε να απαντήσετε. </w:t>
      </w:r>
    </w:p>
    <w:p w14:paraId="176E9F3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Μιλάω</w:t>
      </w:r>
      <w:r>
        <w:rPr>
          <w:rFonts w:eastAsia="Times New Roman" w:cs="Times New Roman"/>
          <w:szCs w:val="24"/>
        </w:rPr>
        <w:t xml:space="preserve"> και έχω ένα θόρυβο κάτω από </w:t>
      </w:r>
      <w:r>
        <w:rPr>
          <w:rFonts w:eastAsia="Times New Roman" w:cs="Times New Roman"/>
          <w:szCs w:val="24"/>
        </w:rPr>
        <w:t xml:space="preserve">το </w:t>
      </w:r>
      <w:r>
        <w:rPr>
          <w:rFonts w:eastAsia="Times New Roman" w:cs="Times New Roman"/>
          <w:szCs w:val="24"/>
        </w:rPr>
        <w:t xml:space="preserve">αυτί μου. Θα πάρετε τον λόγο και θα απαντήσετε. Δεν θα σας τον στερήσει το Κοινοβούλιο. Δεν είμαστε εμείς σαν και εσάς. </w:t>
      </w:r>
    </w:p>
    <w:p w14:paraId="176E9F3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Όμως, η ουσία παραμένει. Ανεβήκατε στο Βήμα τώρα και τι μας είπατε ώρα; Μας είπατε</w:t>
      </w:r>
      <w:r>
        <w:rPr>
          <w:rFonts w:eastAsia="Times New Roman" w:cs="Times New Roman"/>
          <w:szCs w:val="24"/>
        </w:rPr>
        <w:t>:</w:t>
      </w:r>
      <w:r>
        <w:rPr>
          <w:rFonts w:eastAsia="Times New Roman" w:cs="Times New Roman"/>
          <w:szCs w:val="24"/>
        </w:rPr>
        <w:t xml:space="preserve"> «Δεν ξέρω ποιοι είν</w:t>
      </w:r>
      <w:r>
        <w:rPr>
          <w:rFonts w:eastAsia="Times New Roman" w:cs="Times New Roman"/>
          <w:szCs w:val="24"/>
        </w:rPr>
        <w:t>αι οι τέσσερις Υπουργοί». Ε, αν σας πιστεύει έστω και ένας από όσους μ</w:t>
      </w:r>
      <w:r>
        <w:rPr>
          <w:rFonts w:eastAsia="Times New Roman" w:cs="Times New Roman"/>
          <w:szCs w:val="24"/>
        </w:rPr>
        <w:t>ά</w:t>
      </w:r>
      <w:r>
        <w:rPr>
          <w:rFonts w:eastAsia="Times New Roman" w:cs="Times New Roman"/>
          <w:szCs w:val="24"/>
        </w:rPr>
        <w:t xml:space="preserve">ς βλέπουν, τι να σας πω; </w:t>
      </w:r>
    </w:p>
    <w:p w14:paraId="176E9F3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Πράγματι, σας είπε και κάτι άλλο ο κ. Γεωργαντάς και δεν απαντήσατε ούτε σ’ αυτό. Ας υποτεθεί ότι αυτό που λέτε είναι αληθές και ότι εκ παραδρομής κατά την αφε</w:t>
      </w:r>
      <w:r>
        <w:rPr>
          <w:rFonts w:eastAsia="Times New Roman" w:cs="Times New Roman"/>
          <w:szCs w:val="24"/>
        </w:rPr>
        <w:t>τηρία κάποιοι Υπουργοί ζήτησαν και ο ΑΣΕΠ, χωρίς να γνωρίζει ότι αυτό είναι παράνομο, έκανε την αποστολή των στοιχείων. Ας πούμε ότι αυτό που λέτε είναι αληθές. Αυτό το λάθος, αυτή η παραδρομή στην αφετηρία δεν δημιουργεί ζητήματα ακυρότητας της διαδικασία</w:t>
      </w:r>
      <w:r>
        <w:rPr>
          <w:rFonts w:eastAsia="Times New Roman" w:cs="Times New Roman"/>
          <w:szCs w:val="24"/>
        </w:rPr>
        <w:t xml:space="preserve">ς; Εγώ δεν λέω εκ προθέσεως. Εγώ λέω εκ παραδρομής, όπως είπατε εσείς. Ούτε σ’ αυτό απαντήσατε. Τι θέλετε να μας </w:t>
      </w:r>
      <w:r>
        <w:rPr>
          <w:rFonts w:eastAsia="Times New Roman" w:cs="Times New Roman"/>
          <w:szCs w:val="24"/>
        </w:rPr>
        <w:lastRenderedPageBreak/>
        <w:t>κάνετε να πιστέψουμε; Ότι τέσσερις Υπουργοί</w:t>
      </w:r>
      <w:r>
        <w:rPr>
          <w:rFonts w:eastAsia="Times New Roman" w:cs="Times New Roman"/>
          <w:szCs w:val="24"/>
        </w:rPr>
        <w:t>,</w:t>
      </w:r>
      <w:r>
        <w:rPr>
          <w:rFonts w:eastAsia="Times New Roman" w:cs="Times New Roman"/>
          <w:szCs w:val="24"/>
        </w:rPr>
        <w:t xml:space="preserve"> συνάδελφοί σας, μπορεί κι εσείς η ίδια –δεν το γνωρίζω, αφού δεν ξέρουμε ποιοι είναι αυτοί οι τέσσ</w:t>
      </w:r>
      <w:r>
        <w:rPr>
          <w:rFonts w:eastAsia="Times New Roman" w:cs="Times New Roman"/>
          <w:szCs w:val="24"/>
        </w:rPr>
        <w:t>ερις- κάνατε ένα παράνομο αίτημα στον ΑΣΕΠ, ο ΑΣΕΠ έκανε την αποστολή των στοιχείων γιατί δεν μέτρησε στην αρχή ότι αυτό είναι παράνομο, το κατάλαβε μετά τις αντιδράσεις –όποιος θέλει το πιστεύει αυτό- και όλο αυτό, βρε παιδάκι μου, εντάξει, έγινε, πάμε πα</w:t>
      </w:r>
      <w:r>
        <w:rPr>
          <w:rFonts w:eastAsia="Times New Roman" w:cs="Times New Roman"/>
          <w:szCs w:val="24"/>
        </w:rPr>
        <w:t xml:space="preserve">ρακάτω. Είναι μια διαδικασία που υποτίθεται ότι γίνεται με πρώτο στόχο τη διαφάνεια. Προσέξτε, ο πρώτος στόχος όλης αυτής της ιστορίας είναι η διαφάνεια. </w:t>
      </w:r>
    </w:p>
    <w:p w14:paraId="176E9F3F" w14:textId="77777777" w:rsidR="00715E74" w:rsidRDefault="00502A31">
      <w:pPr>
        <w:spacing w:line="600" w:lineRule="auto"/>
        <w:ind w:firstLine="720"/>
        <w:contextualSpacing/>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176E9F4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σε δύο </w:t>
      </w:r>
      <w:r>
        <w:rPr>
          <w:rFonts w:eastAsia="Times New Roman" w:cs="Times New Roman"/>
          <w:szCs w:val="24"/>
        </w:rPr>
        <w:t>λεπτά, κύριε Πρόεδρε.</w:t>
      </w:r>
    </w:p>
    <w:p w14:paraId="176E9F4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Θα ήθελα να κάνω δύο πολύ σύντομες παρατηρήσεις, κατά πρώτον προς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Καταλήξατε να πείτε ότι είναι τρεις αυτοί που επιλέγονται από το ΑΣΕΠ και εκεί ο Υπουργός έρχεται ως εποπτεύων και κάνει τον έλεγχο του ενός. Εμείς δεν είπαμε κάτι διαφορετικό. Σας είπα και πριν και επαναλαμβάνω το εξής: Εσείς θα είχατε εμπιστ</w:t>
      </w:r>
      <w:r>
        <w:rPr>
          <w:rFonts w:eastAsia="Times New Roman" w:cs="Times New Roman"/>
          <w:szCs w:val="24"/>
        </w:rPr>
        <w:t xml:space="preserve">οσύνη σε μένα, αν ήμουν </w:t>
      </w:r>
      <w:r>
        <w:rPr>
          <w:rFonts w:eastAsia="Times New Roman" w:cs="Times New Roman"/>
          <w:szCs w:val="24"/>
        </w:rPr>
        <w:lastRenderedPageBreak/>
        <w:t xml:space="preserve">Υπουργός, να διαλέξω έναν από τους τρεις; Όχι. Αυτή είναι η απάντηση. Δεν έχετε εσείς εμπιστοσύνη σε μένα, γιατί, κυρία </w:t>
      </w:r>
      <w:proofErr w:type="spellStart"/>
      <w:r>
        <w:rPr>
          <w:rFonts w:eastAsia="Times New Roman" w:cs="Times New Roman"/>
          <w:szCs w:val="24"/>
        </w:rPr>
        <w:t>Γεροβασίλη</w:t>
      </w:r>
      <w:proofErr w:type="spellEnd"/>
      <w:r>
        <w:rPr>
          <w:rFonts w:eastAsia="Times New Roman" w:cs="Times New Roman"/>
          <w:szCs w:val="24"/>
        </w:rPr>
        <w:t xml:space="preserve">, ήμουν Υπουργός και θυμάμαι τι λέγατε για μένα και για όλους τους Υπουργούς της </w:t>
      </w:r>
      <w:r>
        <w:rPr>
          <w:rFonts w:eastAsia="Times New Roman" w:cs="Times New Roman"/>
          <w:szCs w:val="24"/>
        </w:rPr>
        <w:t>κ</w:t>
      </w:r>
      <w:r>
        <w:rPr>
          <w:rFonts w:eastAsia="Times New Roman" w:cs="Times New Roman"/>
          <w:szCs w:val="24"/>
        </w:rPr>
        <w:t>υβέρνησης Σαμαρά. Δε</w:t>
      </w:r>
      <w:r>
        <w:rPr>
          <w:rFonts w:eastAsia="Times New Roman" w:cs="Times New Roman"/>
          <w:szCs w:val="24"/>
        </w:rPr>
        <w:t xml:space="preserve">ν είχατε ψηφίσει ούτε κόμμα, όχι να διορίζουμε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ραμματείς με θητεία! Έλεος</w:t>
      </w:r>
      <w:r>
        <w:rPr>
          <w:rFonts w:eastAsia="Times New Roman" w:cs="Times New Roman"/>
          <w:szCs w:val="24"/>
        </w:rPr>
        <w:t>!</w:t>
      </w:r>
    </w:p>
    <w:p w14:paraId="176E9F4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Άρα μην </w:t>
      </w:r>
      <w:proofErr w:type="spellStart"/>
      <w:r>
        <w:rPr>
          <w:rFonts w:eastAsia="Times New Roman" w:cs="Times New Roman"/>
          <w:szCs w:val="24"/>
        </w:rPr>
        <w:t>κοροϊδευόμαστε</w:t>
      </w:r>
      <w:proofErr w:type="spellEnd"/>
      <w:r>
        <w:rPr>
          <w:rFonts w:eastAsia="Times New Roman" w:cs="Times New Roman"/>
          <w:szCs w:val="24"/>
        </w:rPr>
        <w:t xml:space="preserve"> μεταξύ μας. Όπως εσείς δεν έχετε εμπιστοσύνη, λοιπόν, σε μας, έτσι κι εμείς δεν έχουμε εμπιστοσύνη σε σας. Θα μπορούσατε, αν θέλατε, να κάνετε μια α</w:t>
      </w:r>
      <w:r>
        <w:rPr>
          <w:rFonts w:eastAsia="Times New Roman" w:cs="Times New Roman"/>
          <w:szCs w:val="24"/>
        </w:rPr>
        <w:t>διάβλητη διαδικασία. Αυτή θα κάνει ο Κυριάκος Μητσοτάκης ως Πρωθυπουργός από την αρχή στην επόμενη Βουλή. Δεν θα υπάρχει παρέμβαση πολιτικού παράγοντα. Θα είναι αντικειμενικά τα κριτήρια. Έτσι μόνο θα υπάρχει εμπιστοσύνη σε όλους ότι αυτός που επιλέγεται δ</w:t>
      </w:r>
      <w:r>
        <w:rPr>
          <w:rFonts w:eastAsia="Times New Roman" w:cs="Times New Roman"/>
          <w:szCs w:val="24"/>
        </w:rPr>
        <w:t>εν είναι για κομματικούς λόγους, δεν είναι από βουλκανιζατέρ, δεν είναι θείος, ξάδερφος, κουνιάδος, δεν είναι κομματικό στέλεχος από τη Μόσχα από τα παιδικά του χρόνια για να ξέρει ρωσικά, αλλά είναι κάποιος που όντως ξέρει να κάνει τη δουλειά.</w:t>
      </w:r>
    </w:p>
    <w:p w14:paraId="176E9F4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Άρα συγκεφα</w:t>
      </w:r>
      <w:r>
        <w:rPr>
          <w:rFonts w:eastAsia="Times New Roman" w:cs="Times New Roman"/>
          <w:szCs w:val="24"/>
        </w:rPr>
        <w:t xml:space="preserve">λαιώνω προς εσάς, λέγοντας το εξής: Μη χάνετε χρόνο και μην κοροϊδεύετε τους ανθρώπους. Αυτοί οι άνθρωποι, ακόμα και να διοριστούν, θα χάσουν αυτή τη θέση, διότι θα καταργήσουμε αυτόν τον νόμο. Τελεία και παύλα. </w:t>
      </w:r>
    </w:p>
    <w:p w14:paraId="176E9F4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Ας πω τώρα δύο λόγια για όσα άκουσα. Πρώτα </w:t>
      </w:r>
      <w:r>
        <w:rPr>
          <w:rFonts w:eastAsia="Times New Roman" w:cs="Times New Roman"/>
          <w:szCs w:val="24"/>
        </w:rPr>
        <w:t xml:space="preserve">απ’ όλα έφυγε ο κύριος της Χρυσής Αυγής. </w:t>
      </w:r>
    </w:p>
    <w:p w14:paraId="176E9F4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αξίζει να επισημανθεί, κυρίες και κύριοι συνάδελφοι, για τα Πρακτικά ότι από τα εννέα λεπτά ομιλία από τη Χρυσή Αυγή, τα </w:t>
      </w:r>
      <w:proofErr w:type="spellStart"/>
      <w:r>
        <w:rPr>
          <w:rFonts w:eastAsia="Times New Roman" w:cs="Times New Roman"/>
          <w:szCs w:val="24"/>
        </w:rPr>
        <w:t>επτάμισι</w:t>
      </w:r>
      <w:proofErr w:type="spellEnd"/>
      <w:r>
        <w:rPr>
          <w:rFonts w:eastAsia="Times New Roman" w:cs="Times New Roman"/>
          <w:szCs w:val="24"/>
        </w:rPr>
        <w:t xml:space="preserve"> λεπτά ήταν ύβρεις κατά της Νέας Δημοκρατίας, </w:t>
      </w:r>
      <w:proofErr w:type="spellStart"/>
      <w:r>
        <w:rPr>
          <w:rFonts w:eastAsia="Times New Roman" w:cs="Times New Roman"/>
          <w:szCs w:val="24"/>
        </w:rPr>
        <w:t>μονοθεματικά</w:t>
      </w:r>
      <w:proofErr w:type="spellEnd"/>
      <w:r>
        <w:rPr>
          <w:rFonts w:eastAsia="Times New Roman" w:cs="Times New Roman"/>
          <w:szCs w:val="24"/>
        </w:rPr>
        <w:t>. Αυτό το λέω γι</w:t>
      </w:r>
      <w:r>
        <w:rPr>
          <w:rFonts w:eastAsia="Times New Roman" w:cs="Times New Roman"/>
          <w:szCs w:val="24"/>
        </w:rPr>
        <w:t>α να καταλαβαινόμαστε και λίγο σχετικά με το τι συμβαίνει σε αυτή την Αίθουσα και τι συμβαίνει πραγματικά, ποιες είναι οι πραγματικές πολιτικές συμμαχίες σ’ αυτή τη χώρα. Δείτε το</w:t>
      </w:r>
      <w:r>
        <w:rPr>
          <w:rFonts w:eastAsia="Times New Roman" w:cs="Times New Roman"/>
          <w:szCs w:val="24"/>
        </w:rPr>
        <w:t>ν</w:t>
      </w:r>
      <w:r>
        <w:rPr>
          <w:rFonts w:eastAsia="Times New Roman" w:cs="Times New Roman"/>
          <w:szCs w:val="24"/>
        </w:rPr>
        <w:t xml:space="preserve"> χρόνο</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 </w:t>
      </w:r>
      <w:proofErr w:type="spellStart"/>
      <w:r>
        <w:rPr>
          <w:rFonts w:eastAsia="Times New Roman" w:cs="Times New Roman"/>
          <w:szCs w:val="24"/>
        </w:rPr>
        <w:t>επτάμισι</w:t>
      </w:r>
      <w:proofErr w:type="spellEnd"/>
      <w:r>
        <w:rPr>
          <w:rFonts w:eastAsia="Times New Roman" w:cs="Times New Roman"/>
          <w:szCs w:val="24"/>
        </w:rPr>
        <w:t xml:space="preserve"> λεπτά έλεγαν ότι για όλα φταίει η Νέα Δημοκρατία, σε επ</w:t>
      </w:r>
      <w:r>
        <w:rPr>
          <w:rFonts w:eastAsia="Times New Roman" w:cs="Times New Roman"/>
          <w:szCs w:val="24"/>
        </w:rPr>
        <w:t>ίκαιρη επερώτηση της Νέας Δημοκρατίας προς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176E9F4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αυτό που ακούστηκε από τον εξαίρετο συνάδελφο της Ένωσης Κεντρώων ότι τα ίδια έκαναν και οι προηγούμενοι, θέλω να πω ότι κάνει λάθος. Ποτέ η Νέα Δημοκρατία δεν </w:t>
      </w:r>
      <w:r>
        <w:rPr>
          <w:rFonts w:eastAsia="Times New Roman" w:cs="Times New Roman"/>
          <w:szCs w:val="24"/>
        </w:rPr>
        <w:lastRenderedPageBreak/>
        <w:t>έφτιαξε θεσμό ο</w:t>
      </w:r>
      <w:r>
        <w:rPr>
          <w:rFonts w:eastAsia="Times New Roman" w:cs="Times New Roman"/>
          <w:szCs w:val="24"/>
        </w:rPr>
        <w:t xml:space="preserve">ρισμένου χρόνου </w:t>
      </w:r>
      <w:r>
        <w:rPr>
          <w:rFonts w:eastAsia="Times New Roman" w:cs="Times New Roman"/>
          <w:szCs w:val="24"/>
        </w:rPr>
        <w:t xml:space="preserve">γενικών </w:t>
      </w:r>
      <w:r>
        <w:rPr>
          <w:rFonts w:eastAsia="Times New Roman" w:cs="Times New Roman"/>
          <w:szCs w:val="24"/>
        </w:rPr>
        <w:t>γραμματέων, για να κάνει τα ίδια. Και ο λόγος που δεν είχαμε ορισμένου χρόνου γραμματείς είναι γιατί είχαμε την απόλυτη πεποίθηση…</w:t>
      </w:r>
    </w:p>
    <w:p w14:paraId="176E9F4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Τους διορίζατε! Γι’ αυτό! </w:t>
      </w:r>
    </w:p>
    <w:p w14:paraId="176E9F4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…ότι η θέση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w:t>
      </w:r>
      <w:r>
        <w:rPr>
          <w:rFonts w:eastAsia="Times New Roman" w:cs="Times New Roman"/>
          <w:szCs w:val="24"/>
        </w:rPr>
        <w:t xml:space="preserve">ματέα έχει πολιτικό χαρακτήρα και έχει να κάνει με την εφαρμογή της </w:t>
      </w:r>
      <w:r>
        <w:rPr>
          <w:rFonts w:eastAsia="Times New Roman" w:cs="Times New Roman"/>
          <w:szCs w:val="24"/>
        </w:rPr>
        <w:t xml:space="preserve">πολιτικής της </w:t>
      </w:r>
      <w:r>
        <w:rPr>
          <w:rFonts w:eastAsia="Times New Roman" w:cs="Times New Roman"/>
          <w:szCs w:val="24"/>
        </w:rPr>
        <w:t xml:space="preserve">εκάστοτε κυβερνήσεως. </w:t>
      </w:r>
    </w:p>
    <w:p w14:paraId="176E9F4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τώρα και λόγω της </w:t>
      </w:r>
      <w:r>
        <w:rPr>
          <w:rFonts w:eastAsia="Times New Roman" w:cs="Times New Roman"/>
          <w:szCs w:val="24"/>
        </w:rPr>
        <w:t>τ</w:t>
      </w:r>
      <w:r>
        <w:rPr>
          <w:rFonts w:eastAsia="Times New Roman" w:cs="Times New Roman"/>
          <w:szCs w:val="24"/>
        </w:rPr>
        <w:t xml:space="preserve">ρόικας υπάρχει η αντίληψη ορισμένου χρόνου. Επειδή, όμως, μπαίνουμε σ’ αυτή τη νέα αντίληψη, πρέπει στην </w:t>
      </w:r>
      <w:r>
        <w:rPr>
          <w:rFonts w:eastAsia="Times New Roman" w:cs="Times New Roman"/>
          <w:szCs w:val="24"/>
        </w:rPr>
        <w:t>αφετηρία αυτό να γίνει με τέτοιο</w:t>
      </w:r>
      <w:r>
        <w:rPr>
          <w:rFonts w:eastAsia="Times New Roman" w:cs="Times New Roman"/>
          <w:szCs w:val="24"/>
        </w:rPr>
        <w:t>ν</w:t>
      </w:r>
      <w:r>
        <w:rPr>
          <w:rFonts w:eastAsia="Times New Roman" w:cs="Times New Roman"/>
          <w:szCs w:val="24"/>
        </w:rPr>
        <w:t xml:space="preserve"> τρόπο που δεν θα δημιουργήσει σε κανέναν την παραμικρή αμφιβολία. </w:t>
      </w:r>
    </w:p>
    <w:p w14:paraId="176E9F4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Η παρούσα διαδικασία, κυρία Υπουργέ, όπως στραβά την ξεκινήσατε</w:t>
      </w:r>
      <w:r>
        <w:rPr>
          <w:rFonts w:eastAsia="Times New Roman" w:cs="Times New Roman"/>
          <w:szCs w:val="24"/>
        </w:rPr>
        <w:t>,</w:t>
      </w:r>
      <w:r>
        <w:rPr>
          <w:rFonts w:eastAsia="Times New Roman" w:cs="Times New Roman"/>
          <w:szCs w:val="24"/>
        </w:rPr>
        <w:t xml:space="preserve"> με τα εκ παραδρομής λάθη που ήδη παραδεχθήκατε, έτσι στραβά συνεχίζεται. Είναι προφανές ότ</w:t>
      </w:r>
      <w:r>
        <w:rPr>
          <w:rFonts w:eastAsia="Times New Roman" w:cs="Times New Roman"/>
          <w:szCs w:val="24"/>
        </w:rPr>
        <w:t xml:space="preserve">ι δεν έχει τα εχέγγυα αυτής της αδιάβλητης διαδικασίας και είναι προφανές ότι με τέτοια διαδικασία δεν μπορείτε να μας φορτώσετε τις δικές σας κομματικές επιλογές στην επόμενη κυβέρνηση. Αυτό δεν θα γίνει και παρακαλώ πολύ να το καταλάβουν καλά στην </w:t>
      </w:r>
      <w:r>
        <w:rPr>
          <w:rFonts w:eastAsia="Times New Roman" w:cs="Times New Roman"/>
          <w:szCs w:val="24"/>
        </w:rPr>
        <w:t>τ</w:t>
      </w:r>
      <w:r>
        <w:rPr>
          <w:rFonts w:eastAsia="Times New Roman" w:cs="Times New Roman"/>
          <w:szCs w:val="24"/>
        </w:rPr>
        <w:t>ρόικα</w:t>
      </w:r>
      <w:r>
        <w:rPr>
          <w:rFonts w:eastAsia="Times New Roman" w:cs="Times New Roman"/>
          <w:szCs w:val="24"/>
        </w:rPr>
        <w:t xml:space="preserve">, </w:t>
      </w:r>
      <w:r>
        <w:rPr>
          <w:rFonts w:eastAsia="Times New Roman" w:cs="Times New Roman"/>
          <w:szCs w:val="24"/>
        </w:rPr>
        <w:lastRenderedPageBreak/>
        <w:t>αλλά και στην Κομισιόν, γιατί μας τους παρουσιάζετε ως αγίους αυτούς της Κομισιόν. Κάθε άλλο παρά άγιοι είναι!</w:t>
      </w:r>
    </w:p>
    <w:p w14:paraId="176E9F4B"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lang w:val="en-US"/>
        </w:rPr>
        <w:t>K</w:t>
      </w:r>
      <w:r>
        <w:rPr>
          <w:rFonts w:eastAsia="Times New Roman"/>
          <w:color w:val="000000"/>
          <w:szCs w:val="24"/>
          <w:shd w:val="clear" w:color="auto" w:fill="FFFFFF"/>
        </w:rPr>
        <w:t>αι μου κάνει εντύπωση πώς τώρα τους βγάζετε μονίμως αγίους, όταν τους βρίζατε έξω, στο Σύνταγμα, μέχρι πριν από τρία χρόνια. Τώρα γίνατε πρώτο</w:t>
      </w:r>
      <w:r>
        <w:rPr>
          <w:rFonts w:eastAsia="Times New Roman"/>
          <w:color w:val="000000"/>
          <w:szCs w:val="24"/>
          <w:shd w:val="clear" w:color="auto" w:fill="FFFFFF"/>
        </w:rPr>
        <w:t>ι φίλοι και από το «</w:t>
      </w:r>
      <w:r>
        <w:rPr>
          <w:rFonts w:eastAsia="Times New Roman"/>
          <w:color w:val="000000"/>
          <w:szCs w:val="24"/>
          <w:shd w:val="clear" w:color="auto" w:fill="FFFFFF"/>
          <w:lang w:val="en-US"/>
        </w:rPr>
        <w:t>go</w:t>
      </w:r>
      <w:r w:rsidRPr="00AF4B44">
        <w:rPr>
          <w:rFonts w:eastAsia="Times New Roman"/>
          <w:color w:val="000000"/>
          <w:szCs w:val="24"/>
          <w:shd w:val="clear" w:color="auto" w:fill="FFFFFF"/>
        </w:rPr>
        <w:t xml:space="preserve"> </w:t>
      </w:r>
      <w:r>
        <w:rPr>
          <w:rFonts w:eastAsia="Times New Roman"/>
          <w:color w:val="000000"/>
          <w:szCs w:val="24"/>
          <w:shd w:val="clear" w:color="auto" w:fill="FFFFFF"/>
          <w:lang w:val="en-US"/>
        </w:rPr>
        <w:t>back</w:t>
      </w:r>
      <w:r>
        <w:rPr>
          <w:rFonts w:eastAsia="Times New Roman"/>
          <w:color w:val="000000"/>
          <w:szCs w:val="24"/>
          <w:shd w:val="clear" w:color="auto" w:fill="FFFFFF"/>
        </w:rPr>
        <w:t>,</w:t>
      </w:r>
      <w:r w:rsidRPr="00AF4B44">
        <w:rPr>
          <w:rFonts w:eastAsia="Times New Roman"/>
          <w:color w:val="000000"/>
          <w:szCs w:val="24"/>
          <w:shd w:val="clear" w:color="auto" w:fill="FFFFFF"/>
        </w:rPr>
        <w:t xml:space="preserve"> </w:t>
      </w:r>
      <w:proofErr w:type="spellStart"/>
      <w:r>
        <w:rPr>
          <w:rFonts w:eastAsia="Times New Roman"/>
          <w:color w:val="000000"/>
          <w:szCs w:val="24"/>
          <w:shd w:val="clear" w:color="auto" w:fill="FFFFFF"/>
          <w:lang w:val="en-US"/>
        </w:rPr>
        <w:t>madame</w:t>
      </w:r>
      <w:proofErr w:type="spellEnd"/>
      <w:r w:rsidRPr="00AF4B44">
        <w:rPr>
          <w:rFonts w:eastAsia="Times New Roman"/>
          <w:color w:val="000000"/>
          <w:szCs w:val="24"/>
          <w:shd w:val="clear" w:color="auto" w:fill="FFFFFF"/>
        </w:rPr>
        <w:t xml:space="preserve"> </w:t>
      </w:r>
      <w:r>
        <w:rPr>
          <w:rFonts w:eastAsia="Times New Roman"/>
          <w:color w:val="000000"/>
          <w:szCs w:val="24"/>
          <w:shd w:val="clear" w:color="auto" w:fill="FFFFFF"/>
          <w:lang w:val="en-US"/>
        </w:rPr>
        <w:t>Merkel</w:t>
      </w:r>
      <w:r>
        <w:rPr>
          <w:rFonts w:eastAsia="Times New Roman"/>
          <w:color w:val="000000"/>
          <w:szCs w:val="24"/>
          <w:shd w:val="clear" w:color="auto" w:fill="FFFFFF"/>
        </w:rPr>
        <w:t>» έχετε γίνει «</w:t>
      </w:r>
      <w:proofErr w:type="spellStart"/>
      <w:r>
        <w:rPr>
          <w:rFonts w:eastAsia="Times New Roman"/>
          <w:color w:val="000000"/>
          <w:szCs w:val="24"/>
          <w:shd w:val="clear" w:color="auto" w:fill="FFFFFF"/>
          <w:lang w:val="en-US"/>
        </w:rPr>
        <w:t>madame</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lang w:val="en-US"/>
        </w:rPr>
        <w:t>Merkel</w:t>
      </w:r>
      <w:r>
        <w:rPr>
          <w:rFonts w:eastAsia="Times New Roman"/>
          <w:color w:val="000000"/>
          <w:szCs w:val="24"/>
          <w:shd w:val="clear" w:color="auto" w:fill="FFFFFF"/>
        </w:rPr>
        <w:t>,</w:t>
      </w:r>
      <w:r>
        <w:rPr>
          <w:rFonts w:eastAsia="Times New Roman"/>
          <w:color w:val="000000"/>
          <w:szCs w:val="24"/>
          <w:shd w:val="clear" w:color="auto" w:fill="FFFFFF"/>
        </w:rPr>
        <w:t xml:space="preserve"> ό,τι προαιρείστε»!</w:t>
      </w:r>
    </w:p>
    <w:p w14:paraId="176E9F4C"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176E9F4D" w14:textId="77777777" w:rsidR="00715E74" w:rsidRDefault="00502A31">
      <w:pPr>
        <w:spacing w:line="600" w:lineRule="auto"/>
        <w:ind w:firstLine="720"/>
        <w:contextualSpacing/>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176E9F4E" w14:textId="77777777" w:rsidR="00715E74" w:rsidRDefault="00502A31">
      <w:pPr>
        <w:spacing w:line="600" w:lineRule="auto"/>
        <w:ind w:firstLine="720"/>
        <w:contextualSpacing/>
        <w:jc w:val="both"/>
        <w:rPr>
          <w:rFonts w:eastAsia="Times New Roman"/>
          <w:color w:val="000000"/>
          <w:szCs w:val="24"/>
          <w:shd w:val="clear" w:color="auto" w:fill="FFFFFF"/>
        </w:rPr>
      </w:pPr>
      <w:r w:rsidRPr="00AF4B44">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Ευχαριστούμε τον κ. Γεωργιάδη.</w:t>
      </w:r>
    </w:p>
    <w:p w14:paraId="176E9F4F"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έχ</w:t>
      </w:r>
      <w:r>
        <w:rPr>
          <w:rFonts w:eastAsia="Times New Roman"/>
          <w:color w:val="000000"/>
          <w:szCs w:val="24"/>
          <w:shd w:val="clear" w:color="auto" w:fill="FFFFFF"/>
        </w:rPr>
        <w:t xml:space="preserve">ω την τιμή να ανακοινώσω </w:t>
      </w:r>
      <w:r>
        <w:rPr>
          <w:rFonts w:eastAsia="Times New Roman"/>
          <w:color w:val="000000"/>
          <w:szCs w:val="24"/>
          <w:shd w:val="clear" w:color="auto" w:fill="FFFFFF"/>
        </w:rPr>
        <w:t xml:space="preserve">στο Σώμα </w:t>
      </w:r>
      <w:r>
        <w:rPr>
          <w:rFonts w:eastAsia="Times New Roman"/>
          <w:color w:val="000000"/>
          <w:szCs w:val="24"/>
          <w:shd w:val="clear" w:color="auto" w:fill="FFFFFF"/>
        </w:rPr>
        <w:t>ότι η Διαρκής Επιτροπή Εθνικής Άμυνας και Εξωτερικών Υποθέσεων καταθέτει τις εκθέσεις της στα σχέδια νόμων του Υπουργείου Εθνικής Άμυνας:</w:t>
      </w:r>
    </w:p>
    <w:p w14:paraId="176E9F50"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 «</w:t>
      </w:r>
      <w:r w:rsidRPr="00AF4B44">
        <w:rPr>
          <w:rFonts w:eastAsia="Times New Roman"/>
          <w:color w:val="000000"/>
          <w:szCs w:val="24"/>
          <w:shd w:val="clear" w:color="auto" w:fill="FFFFFF"/>
        </w:rPr>
        <w:t xml:space="preserve">Κύρωση του Μνημονίου Κατανόησης μεταξύ του Υπουργού Άμυνας του Βασιλείου του Βελγίου, του Υπουργείου Άμυνας της Τσεχικής Δημοκρατίας, του Υπουργείου Άμυνας της </w:t>
      </w:r>
      <w:r w:rsidRPr="00AF4B44">
        <w:rPr>
          <w:rFonts w:eastAsia="Times New Roman"/>
          <w:color w:val="000000"/>
          <w:szCs w:val="24"/>
          <w:shd w:val="clear" w:color="auto" w:fill="FFFFFF"/>
        </w:rPr>
        <w:lastRenderedPageBreak/>
        <w:t>Δανίας, του Υπουργείου Εθνικής Άμυνας της Ελληνικής Δημοκρατίας, του Υπουργού Άμυνας του Βασιλεί</w:t>
      </w:r>
      <w:r w:rsidRPr="00AF4B44">
        <w:rPr>
          <w:rFonts w:eastAsia="Times New Roman"/>
          <w:color w:val="000000"/>
          <w:szCs w:val="24"/>
          <w:shd w:val="clear" w:color="auto" w:fill="FFFFFF"/>
        </w:rPr>
        <w:t xml:space="preserve">ου των Κάτω Χωρών, του Υπουργείου Άμυνας του Βασιλείου της Νορβηγίας, του Υπουργείου Εθνικής Άμυνας της Πορτογαλίας και του Υπουργείου Άμυνας του Βασιλείου της Ισπανίας που αφορά στην Πολυεθνική Συνεργασία για Κατευθυνόμενα </w:t>
      </w:r>
      <w:proofErr w:type="spellStart"/>
      <w:r w:rsidRPr="00AF4B44">
        <w:rPr>
          <w:rFonts w:eastAsia="Times New Roman"/>
          <w:color w:val="000000"/>
          <w:szCs w:val="24"/>
          <w:shd w:val="clear" w:color="auto" w:fill="FFFFFF"/>
        </w:rPr>
        <w:t>Πυρομαχικά</w:t>
      </w:r>
      <w:proofErr w:type="spellEnd"/>
      <w:r w:rsidRPr="00AF4B44">
        <w:rPr>
          <w:rFonts w:eastAsia="Times New Roman"/>
          <w:color w:val="000000"/>
          <w:szCs w:val="24"/>
          <w:shd w:val="clear" w:color="auto" w:fill="FFFFFF"/>
        </w:rPr>
        <w:t xml:space="preserve"> Ακριβείας Αέρος </w:t>
      </w:r>
      <w:r>
        <w:rPr>
          <w:rFonts w:eastAsia="Times New Roman"/>
          <w:color w:val="000000"/>
          <w:szCs w:val="24"/>
          <w:shd w:val="clear" w:color="auto" w:fill="FFFFFF"/>
        </w:rPr>
        <w:t>–</w:t>
      </w:r>
      <w:r w:rsidRPr="00AF4B44">
        <w:rPr>
          <w:rFonts w:eastAsia="Times New Roman"/>
          <w:color w:val="000000"/>
          <w:szCs w:val="24"/>
          <w:shd w:val="clear" w:color="auto" w:fill="FFFFFF"/>
        </w:rPr>
        <w:t xml:space="preserve"> Εδά</w:t>
      </w:r>
      <w:r w:rsidRPr="00AF4B44">
        <w:rPr>
          <w:rFonts w:eastAsia="Times New Roman"/>
          <w:color w:val="000000"/>
          <w:szCs w:val="24"/>
          <w:shd w:val="clear" w:color="auto" w:fill="FFFFFF"/>
        </w:rPr>
        <w:t>φους</w:t>
      </w:r>
      <w:r>
        <w:rPr>
          <w:rFonts w:eastAsia="Times New Roman"/>
          <w:color w:val="000000"/>
          <w:szCs w:val="24"/>
          <w:shd w:val="clear" w:color="auto" w:fill="FFFFFF"/>
        </w:rPr>
        <w:t>,</w:t>
      </w:r>
      <w:r w:rsidRPr="00AF4B44">
        <w:rPr>
          <w:rFonts w:eastAsia="Times New Roman"/>
          <w:color w:val="000000"/>
          <w:szCs w:val="24"/>
          <w:shd w:val="clear" w:color="auto" w:fill="FFFFFF"/>
        </w:rPr>
        <w:t xml:space="preserve"> καθώς και της επιγενόμενης 1ης Τροποποίησης αυτού</w:t>
      </w:r>
      <w:r>
        <w:rPr>
          <w:rFonts w:eastAsia="Times New Roman"/>
          <w:color w:val="000000"/>
          <w:szCs w:val="24"/>
          <w:shd w:val="clear" w:color="auto" w:fill="FFFFFF"/>
        </w:rPr>
        <w:t>».</w:t>
      </w:r>
    </w:p>
    <w:p w14:paraId="176E9F51" w14:textId="77777777" w:rsidR="00715E74" w:rsidRDefault="00502A31">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t>Β. «</w:t>
      </w:r>
      <w:r w:rsidRPr="00AF4B44">
        <w:rPr>
          <w:rFonts w:eastAsia="Times New Roman"/>
          <w:color w:val="000000"/>
          <w:szCs w:val="24"/>
        </w:rPr>
        <w:t>Κύρωση της Τεχνικής Διευθέτησης μεταξύ των Υπουργείων Άμυνας της Ιταλικής Δημοκρατίας, του Βασιλείου της Ισπανίας, της Ελληνικής Δημοκρατίας και της Δημοκρατίας της Πορτογαλίας όσον αφορά στο βα</w:t>
      </w:r>
      <w:r w:rsidRPr="00AF4B44">
        <w:rPr>
          <w:rFonts w:eastAsia="Times New Roman"/>
          <w:color w:val="000000"/>
          <w:szCs w:val="24"/>
        </w:rPr>
        <w:t xml:space="preserve">σισμένο στη SIAF Σχηματισμό Μάχης, με τη Συμμετοχή της Ελληνικής Δημοκρατίας και </w:t>
      </w:r>
      <w:r>
        <w:rPr>
          <w:rFonts w:eastAsia="Times New Roman"/>
          <w:color w:val="000000"/>
          <w:szCs w:val="24"/>
        </w:rPr>
        <w:t>της Δημοκρατίας της Πορτογαλίας».</w:t>
      </w:r>
    </w:p>
    <w:p w14:paraId="176E9F52" w14:textId="77777777" w:rsidR="00715E74" w:rsidRDefault="00502A31">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t>Κύριε Δαβάκη, είστε ο τελευταίος. Έχετε τον λόγο για δύο λεπτά.</w:t>
      </w:r>
    </w:p>
    <w:p w14:paraId="176E9F53" w14:textId="77777777" w:rsidR="00715E74" w:rsidRDefault="00502A31">
      <w:pPr>
        <w:shd w:val="clear" w:color="auto" w:fill="FFFFFF"/>
        <w:spacing w:line="600" w:lineRule="auto"/>
        <w:ind w:firstLine="720"/>
        <w:contextualSpacing/>
        <w:jc w:val="both"/>
        <w:rPr>
          <w:rFonts w:eastAsia="Times New Roman"/>
          <w:color w:val="000000"/>
          <w:szCs w:val="24"/>
        </w:rPr>
      </w:pPr>
      <w:r w:rsidRPr="00AF4B44">
        <w:rPr>
          <w:rFonts w:eastAsia="Times New Roman"/>
          <w:b/>
          <w:color w:val="000000"/>
          <w:szCs w:val="24"/>
        </w:rPr>
        <w:t>ΑΘΑΝΑΣΙΟΣ ΔΑΒΑΚΗΣ:</w:t>
      </w:r>
      <w:r>
        <w:rPr>
          <w:rFonts w:eastAsia="Times New Roman"/>
          <w:b/>
          <w:color w:val="000000"/>
          <w:szCs w:val="24"/>
        </w:rPr>
        <w:t xml:space="preserve"> </w:t>
      </w:r>
      <w:r>
        <w:rPr>
          <w:rFonts w:eastAsia="Times New Roman"/>
          <w:color w:val="000000"/>
          <w:szCs w:val="24"/>
        </w:rPr>
        <w:t>Ευχαριστώ, κύριε Πρόεδρε.</w:t>
      </w:r>
    </w:p>
    <w:p w14:paraId="176E9F54" w14:textId="77777777" w:rsidR="00715E74" w:rsidRDefault="00502A31">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t xml:space="preserve">Περισσότερο διευκρίνιση προς </w:t>
      </w:r>
      <w:proofErr w:type="spellStart"/>
      <w:r>
        <w:rPr>
          <w:rFonts w:eastAsia="Times New Roman"/>
          <w:color w:val="000000"/>
          <w:szCs w:val="24"/>
        </w:rPr>
        <w:t>λεχ</w:t>
      </w:r>
      <w:r>
        <w:rPr>
          <w:rFonts w:eastAsia="Times New Roman"/>
          <w:color w:val="000000"/>
          <w:szCs w:val="24"/>
        </w:rPr>
        <w:t>θέντα</w:t>
      </w:r>
      <w:proofErr w:type="spellEnd"/>
      <w:r>
        <w:rPr>
          <w:rFonts w:eastAsia="Times New Roman"/>
          <w:color w:val="000000"/>
          <w:szCs w:val="24"/>
        </w:rPr>
        <w:t xml:space="preserve"> της κυρίας Υπουργού θέλω να κάνω. </w:t>
      </w:r>
    </w:p>
    <w:p w14:paraId="176E9F55" w14:textId="77777777" w:rsidR="00715E74" w:rsidRDefault="00502A31">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lastRenderedPageBreak/>
        <w:t>Όταν συζητούσαμε, κυρία Υπουργέ, το νομοσχέδιο για την κινητικότητα, κατά την ομιλία μου σας είχα επαναφέρει την πρόταση του Οργανισμού Ανοιχτών Τεχνολογιών για το ψηφιακό οργανόγραμμα</w:t>
      </w:r>
      <w:r w:rsidRPr="00AC1CC5">
        <w:rPr>
          <w:rFonts w:eastAsia="Times New Roman"/>
          <w:color w:val="000000"/>
          <w:szCs w:val="24"/>
        </w:rPr>
        <w:t>,</w:t>
      </w:r>
      <w:r>
        <w:rPr>
          <w:rFonts w:eastAsia="Times New Roman"/>
          <w:color w:val="000000"/>
          <w:szCs w:val="24"/>
        </w:rPr>
        <w:t xml:space="preserve"> του οποίου</w:t>
      </w:r>
      <w:r w:rsidRPr="00AC1CC5">
        <w:rPr>
          <w:rFonts w:eastAsia="Times New Roman"/>
          <w:color w:val="000000"/>
          <w:szCs w:val="24"/>
        </w:rPr>
        <w:t>,</w:t>
      </w:r>
      <w:r>
        <w:rPr>
          <w:rFonts w:eastAsia="Times New Roman"/>
          <w:color w:val="000000"/>
          <w:szCs w:val="24"/>
        </w:rPr>
        <w:t xml:space="preserve"> απ’ ό,τι κατάλαβα</w:t>
      </w:r>
      <w:r>
        <w:rPr>
          <w:rFonts w:eastAsia="Times New Roman"/>
          <w:color w:val="000000"/>
          <w:szCs w:val="24"/>
        </w:rPr>
        <w:t xml:space="preserve"> και από την αντίδρασή σας</w:t>
      </w:r>
      <w:r w:rsidRPr="00AC1CC5">
        <w:rPr>
          <w:rFonts w:eastAsia="Times New Roman"/>
          <w:color w:val="000000"/>
          <w:szCs w:val="24"/>
        </w:rPr>
        <w:t>,</w:t>
      </w:r>
      <w:r>
        <w:rPr>
          <w:rFonts w:eastAsia="Times New Roman"/>
          <w:color w:val="000000"/>
          <w:szCs w:val="24"/>
        </w:rPr>
        <w:t xml:space="preserve"> είστε και εσείς γνώστης. </w:t>
      </w:r>
    </w:p>
    <w:p w14:paraId="176E9F56" w14:textId="77777777" w:rsidR="00715E74" w:rsidRDefault="00502A31">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t>Μου είχατε πει</w:t>
      </w:r>
      <w:r w:rsidRPr="00AC1CC5">
        <w:rPr>
          <w:rFonts w:eastAsia="Times New Roman"/>
          <w:color w:val="000000"/>
          <w:szCs w:val="24"/>
        </w:rPr>
        <w:t>,</w:t>
      </w:r>
      <w:r>
        <w:rPr>
          <w:rFonts w:eastAsia="Times New Roman"/>
          <w:color w:val="000000"/>
          <w:szCs w:val="24"/>
        </w:rPr>
        <w:t xml:space="preserve"> λοιπόν</w:t>
      </w:r>
      <w:r w:rsidRPr="00AC1CC5">
        <w:rPr>
          <w:rFonts w:eastAsia="Times New Roman"/>
          <w:color w:val="000000"/>
          <w:szCs w:val="24"/>
        </w:rPr>
        <w:t>,</w:t>
      </w:r>
      <w:r>
        <w:rPr>
          <w:rFonts w:eastAsia="Times New Roman"/>
          <w:color w:val="000000"/>
          <w:szCs w:val="24"/>
        </w:rPr>
        <w:t xml:space="preserve"> τότε ότι «το θέμα είναι τεχνικό, αλλά θα το δω άμεσα προς την κατεύθυνση της επίλυσής του». Γι</w:t>
      </w:r>
      <w:r>
        <w:rPr>
          <w:rFonts w:eastAsia="Times New Roman"/>
          <w:color w:val="000000"/>
          <w:szCs w:val="24"/>
        </w:rPr>
        <w:t>α</w:t>
      </w:r>
      <w:r>
        <w:rPr>
          <w:rFonts w:eastAsia="Times New Roman"/>
          <w:color w:val="000000"/>
          <w:szCs w:val="24"/>
        </w:rPr>
        <w:t xml:space="preserve"> αυτό είπα ότι δεκαεννιά μήνες μετά δεν έχει γίνει τίποτα. Με αυτή την πρόταση -το </w:t>
      </w:r>
      <w:r>
        <w:rPr>
          <w:rFonts w:eastAsia="Times New Roman"/>
          <w:color w:val="000000"/>
          <w:szCs w:val="24"/>
        </w:rPr>
        <w:t>ξαναλέω- του Οργανισμού Ανοιχτών Τεχνολογιών θα μπορούσε μέσα σε ελάχιστο χρονικό διάστημα να είχε αποτυπωθεί πλήρως και το δημόσιο και όλοι οι υπάλληλοι. Στην προκειμένη περίπτωση αυτό που υπάρχει και στον ν.4440/2016 είναι ότι τα ψηφιακά οργανογράμματα π</w:t>
      </w:r>
      <w:r>
        <w:rPr>
          <w:rFonts w:eastAsia="Times New Roman"/>
          <w:color w:val="000000"/>
          <w:szCs w:val="24"/>
        </w:rPr>
        <w:t>εριλαμβάνουν τους υπηρετούντες υπαλλήλους, κάτι που δεν έχει καταγραφεί μέχρι στιγμής. Οπότε αυτή τη στιγμή υπάρχει πλήρης αναντιστοιχία δημοσίων υπαλλήλων με τα οργανογράμματα. Είναι σαν να ζητάμε να μάθουμε τι συνέβη στην τάδε επιτροπή, ποιοι Βουλευτές σ</w:t>
      </w:r>
      <w:r>
        <w:rPr>
          <w:rFonts w:eastAsia="Times New Roman"/>
          <w:color w:val="000000"/>
          <w:szCs w:val="24"/>
        </w:rPr>
        <w:t>υμμετείχαν στην τάδε επιτροπή -κάνω μία παρομοί</w:t>
      </w:r>
      <w:r>
        <w:rPr>
          <w:rFonts w:eastAsia="Times New Roman"/>
          <w:color w:val="000000"/>
          <w:szCs w:val="24"/>
        </w:rPr>
        <w:lastRenderedPageBreak/>
        <w:t xml:space="preserve">ωση- και να μου απαντάτε ότι «η Βουλή έχει τριακόσιους Βουλευτές και δεν μπορώ να σας απαντήσω». Δεν ξέρετε, δηλαδή, ποιος είναι πού. Αυτό είπα στην </w:t>
      </w:r>
      <w:proofErr w:type="spellStart"/>
      <w:r>
        <w:rPr>
          <w:rFonts w:eastAsia="Times New Roman"/>
          <w:color w:val="000000"/>
          <w:szCs w:val="24"/>
        </w:rPr>
        <w:t>πρωτομιλία</w:t>
      </w:r>
      <w:proofErr w:type="spellEnd"/>
      <w:r>
        <w:rPr>
          <w:rFonts w:eastAsia="Times New Roman"/>
          <w:color w:val="000000"/>
          <w:szCs w:val="24"/>
        </w:rPr>
        <w:t xml:space="preserve"> μου. Γι</w:t>
      </w:r>
      <w:r>
        <w:rPr>
          <w:rFonts w:eastAsia="Times New Roman"/>
          <w:color w:val="000000"/>
          <w:szCs w:val="24"/>
        </w:rPr>
        <w:t>α</w:t>
      </w:r>
      <w:r>
        <w:rPr>
          <w:rFonts w:eastAsia="Times New Roman"/>
          <w:color w:val="000000"/>
          <w:szCs w:val="24"/>
        </w:rPr>
        <w:t xml:space="preserve"> αυτό είπα ότι μέχρι στιγμής δεν έχει γίνει τίποτα, με προβολή της πρότασης του συγκεκριμένου οργανισμού που σας ανέφερα και τότε στην ομιλία μου για την κινητικότητα. </w:t>
      </w:r>
    </w:p>
    <w:p w14:paraId="176E9F57" w14:textId="77777777" w:rsidR="00715E74" w:rsidRDefault="00502A31">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t>Σας ευχαριστώ.</w:t>
      </w:r>
    </w:p>
    <w:p w14:paraId="176E9F58"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Ευχαριστούμε τον κ. Δαβάκη.</w:t>
      </w:r>
    </w:p>
    <w:p w14:paraId="176E9F59"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r>
        <w:rPr>
          <w:rFonts w:eastAsia="Times New Roman"/>
          <w:color w:val="000000"/>
          <w:szCs w:val="24"/>
          <w:shd w:val="clear" w:color="auto" w:fill="FFFFFF"/>
        </w:rPr>
        <w:t>Κεφαλογιάννη, προτείνω να δευτερολογήσετε εσείς, να δευτερολογήσει και η Υπουργός και αν δεν χρειαστεί…</w:t>
      </w:r>
    </w:p>
    <w:p w14:paraId="176E9F5A" w14:textId="77777777" w:rsidR="00715E74" w:rsidRDefault="00502A31">
      <w:pPr>
        <w:spacing w:line="600" w:lineRule="auto"/>
        <w:ind w:firstLine="720"/>
        <w:contextualSpacing/>
        <w:jc w:val="both"/>
        <w:rPr>
          <w:rFonts w:eastAsia="Times New Roman"/>
          <w:color w:val="000000"/>
          <w:szCs w:val="24"/>
          <w:shd w:val="clear" w:color="auto" w:fill="FFFFFF"/>
        </w:rPr>
      </w:pPr>
      <w:r w:rsidRPr="00C25FB1">
        <w:rPr>
          <w:rFonts w:eastAsia="Times New Roman"/>
          <w:b/>
          <w:color w:val="000000"/>
          <w:szCs w:val="24"/>
          <w:shd w:val="clear" w:color="auto" w:fill="FFFFFF"/>
        </w:rPr>
        <w:t xml:space="preserve">ΙΩΑΝΝΗΣ ΚΕΦΑΛΟΓΙΑΝΝΗΣ: </w:t>
      </w:r>
      <w:r>
        <w:rPr>
          <w:rFonts w:eastAsia="Times New Roman"/>
          <w:color w:val="000000"/>
          <w:szCs w:val="24"/>
          <w:shd w:val="clear" w:color="auto" w:fill="FFFFFF"/>
        </w:rPr>
        <w:t>Κύριε Πρόεδρε…</w:t>
      </w:r>
    </w:p>
    <w:p w14:paraId="176E9F5B"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Κοιτάξτε να δείτε, γνωρίζετε ότι πρέπει να κλείσει η Υπουργός έτσι κι αλλιώς, για </w:t>
      </w:r>
      <w:r>
        <w:rPr>
          <w:rFonts w:eastAsia="Times New Roman"/>
          <w:color w:val="000000"/>
          <w:szCs w:val="24"/>
          <w:shd w:val="clear" w:color="auto" w:fill="FFFFFF"/>
        </w:rPr>
        <w:t xml:space="preserve">να έχετε και δικαίωμα </w:t>
      </w:r>
      <w:proofErr w:type="spellStart"/>
      <w:r>
        <w:rPr>
          <w:rFonts w:eastAsia="Times New Roman"/>
          <w:color w:val="000000"/>
          <w:szCs w:val="24"/>
          <w:shd w:val="clear" w:color="auto" w:fill="FFFFFF"/>
        </w:rPr>
        <w:t>τριτολογίας</w:t>
      </w:r>
      <w:proofErr w:type="spellEnd"/>
      <w:r>
        <w:rPr>
          <w:rFonts w:eastAsia="Times New Roman"/>
          <w:color w:val="000000"/>
          <w:szCs w:val="24"/>
          <w:shd w:val="clear" w:color="auto" w:fill="FFFFFF"/>
        </w:rPr>
        <w:t xml:space="preserve">. </w:t>
      </w:r>
    </w:p>
    <w:p w14:paraId="176E9F5C"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ΙΩΑΝΝΗΣ ΚΕΦΑΛΟΓΙΑΝΝΗΣ: </w:t>
      </w:r>
      <w:r>
        <w:rPr>
          <w:rFonts w:eastAsia="Times New Roman"/>
          <w:color w:val="000000"/>
          <w:szCs w:val="24"/>
          <w:shd w:val="clear" w:color="auto" w:fill="FFFFFF"/>
        </w:rPr>
        <w:t xml:space="preserve">Έχει </w:t>
      </w:r>
      <w:proofErr w:type="spellStart"/>
      <w:r>
        <w:rPr>
          <w:rFonts w:eastAsia="Times New Roman"/>
          <w:color w:val="000000"/>
          <w:szCs w:val="24"/>
          <w:shd w:val="clear" w:color="auto" w:fill="FFFFFF"/>
        </w:rPr>
        <w:t>τριτολογία</w:t>
      </w:r>
      <w:proofErr w:type="spellEnd"/>
      <w:r>
        <w:rPr>
          <w:rFonts w:eastAsia="Times New Roman"/>
          <w:color w:val="000000"/>
          <w:szCs w:val="24"/>
          <w:shd w:val="clear" w:color="auto" w:fill="FFFFFF"/>
        </w:rPr>
        <w:t xml:space="preserve"> η κυρία Υπουργός.</w:t>
      </w:r>
    </w:p>
    <w:p w14:paraId="176E9F5D"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Και εσείς μπορεί να θέλετε να </w:t>
      </w:r>
      <w:proofErr w:type="spellStart"/>
      <w:r>
        <w:rPr>
          <w:rFonts w:eastAsia="Times New Roman"/>
          <w:color w:val="000000"/>
          <w:szCs w:val="24"/>
          <w:shd w:val="clear" w:color="auto" w:fill="FFFFFF"/>
        </w:rPr>
        <w:t>τριτολογήσετε</w:t>
      </w:r>
      <w:proofErr w:type="spellEnd"/>
      <w:r>
        <w:rPr>
          <w:rFonts w:eastAsia="Times New Roman"/>
          <w:color w:val="000000"/>
          <w:szCs w:val="24"/>
          <w:shd w:val="clear" w:color="auto" w:fill="FFFFFF"/>
        </w:rPr>
        <w:t xml:space="preserve">. Δεν θα κλείσετε εσείς όμως. Μετά </w:t>
      </w:r>
      <w:r>
        <w:rPr>
          <w:rFonts w:eastAsia="Times New Roman"/>
          <w:color w:val="000000"/>
          <w:szCs w:val="24"/>
          <w:shd w:val="clear" w:color="auto" w:fill="FFFFFF"/>
        </w:rPr>
        <w:lastRenderedPageBreak/>
        <w:t xml:space="preserve">θα πρέπει να ξαναμιλήσει η Υπουργός. Εγώ προτείνω να </w:t>
      </w:r>
      <w:r>
        <w:rPr>
          <w:rFonts w:eastAsia="Times New Roman"/>
          <w:color w:val="000000"/>
          <w:szCs w:val="24"/>
          <w:shd w:val="clear" w:color="auto" w:fill="FFFFFF"/>
        </w:rPr>
        <w:t xml:space="preserve">γίνει έτσι. Αν δεν συμφωνείτε, δεν υπάρχει πρόβλημα. Μπορεί να μη θέλετε να </w:t>
      </w:r>
      <w:proofErr w:type="spellStart"/>
      <w:r>
        <w:rPr>
          <w:rFonts w:eastAsia="Times New Roman"/>
          <w:color w:val="000000"/>
          <w:szCs w:val="24"/>
          <w:shd w:val="clear" w:color="auto" w:fill="FFFFFF"/>
        </w:rPr>
        <w:t>τριτολογήσετε</w:t>
      </w:r>
      <w:proofErr w:type="spellEnd"/>
      <w:r>
        <w:rPr>
          <w:rFonts w:eastAsia="Times New Roman"/>
          <w:color w:val="000000"/>
          <w:szCs w:val="24"/>
          <w:shd w:val="clear" w:color="auto" w:fill="FFFFFF"/>
        </w:rPr>
        <w:t>. Μπορεί να καλυφθείτε από τις απαντήσεις και να έχει μία ολοκληρωμένη εικόνα η κυρία Υπουργός.</w:t>
      </w:r>
    </w:p>
    <w:p w14:paraId="176E9F5E"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ΙΩΑΝΝΗΣ ΚΕΦΑΛΟΓΙΑΝΝΗΣ: </w:t>
      </w:r>
      <w:r>
        <w:rPr>
          <w:rFonts w:eastAsia="Times New Roman"/>
          <w:color w:val="000000"/>
          <w:szCs w:val="24"/>
          <w:shd w:val="clear" w:color="auto" w:fill="FFFFFF"/>
        </w:rPr>
        <w:t>Κύριε Πρόεδρε, ας δευτερολογήσει η κυρία Υπουργό</w:t>
      </w:r>
      <w:r>
        <w:rPr>
          <w:rFonts w:eastAsia="Times New Roman"/>
          <w:color w:val="000000"/>
          <w:szCs w:val="24"/>
          <w:shd w:val="clear" w:color="auto" w:fill="FFFFFF"/>
        </w:rPr>
        <w:t xml:space="preserve">ς, με την έννοια ότι έχω </w:t>
      </w:r>
      <w:proofErr w:type="spellStart"/>
      <w:r>
        <w:rPr>
          <w:rFonts w:eastAsia="Times New Roman"/>
          <w:color w:val="000000"/>
          <w:szCs w:val="24"/>
          <w:shd w:val="clear" w:color="auto" w:fill="FFFFFF"/>
        </w:rPr>
        <w:t>πρωτολογήσει</w:t>
      </w:r>
      <w:proofErr w:type="spellEnd"/>
      <w:r>
        <w:rPr>
          <w:rFonts w:eastAsia="Times New Roman"/>
          <w:color w:val="000000"/>
          <w:szCs w:val="24"/>
          <w:shd w:val="clear" w:color="auto" w:fill="FFFFFF"/>
        </w:rPr>
        <w:t xml:space="preserve"> και φαντάζομαι ότι θέλει να μου απαντήσει σε αυτά που είπα και δεσμεύομαι να μην έχω </w:t>
      </w:r>
      <w:proofErr w:type="spellStart"/>
      <w:r>
        <w:rPr>
          <w:rFonts w:eastAsia="Times New Roman"/>
          <w:color w:val="000000"/>
          <w:szCs w:val="24"/>
          <w:shd w:val="clear" w:color="auto" w:fill="FFFFFF"/>
        </w:rPr>
        <w:t>τριτολογία</w:t>
      </w:r>
      <w:proofErr w:type="spellEnd"/>
      <w:r>
        <w:rPr>
          <w:rFonts w:eastAsia="Times New Roman"/>
          <w:color w:val="000000"/>
          <w:szCs w:val="24"/>
          <w:shd w:val="clear" w:color="auto" w:fill="FFFFFF"/>
        </w:rPr>
        <w:t xml:space="preserve">. Αν θέλει να </w:t>
      </w:r>
      <w:proofErr w:type="spellStart"/>
      <w:r>
        <w:rPr>
          <w:rFonts w:eastAsia="Times New Roman"/>
          <w:color w:val="000000"/>
          <w:szCs w:val="24"/>
          <w:shd w:val="clear" w:color="auto" w:fill="FFFFFF"/>
        </w:rPr>
        <w:t>τριτολογήσει</w:t>
      </w:r>
      <w:proofErr w:type="spellEnd"/>
      <w:r>
        <w:rPr>
          <w:rFonts w:eastAsia="Times New Roman"/>
          <w:color w:val="000000"/>
          <w:szCs w:val="24"/>
          <w:shd w:val="clear" w:color="auto" w:fill="FFFFFF"/>
        </w:rPr>
        <w:t xml:space="preserve"> η κυρία Υπουργός, θα κάνω χρήση της </w:t>
      </w:r>
      <w:proofErr w:type="spellStart"/>
      <w:r>
        <w:rPr>
          <w:rFonts w:eastAsia="Times New Roman"/>
          <w:color w:val="000000"/>
          <w:szCs w:val="24"/>
          <w:shd w:val="clear" w:color="auto" w:fill="FFFFFF"/>
        </w:rPr>
        <w:t>τριτολογίας</w:t>
      </w:r>
      <w:proofErr w:type="spellEnd"/>
      <w:r>
        <w:rPr>
          <w:rFonts w:eastAsia="Times New Roman"/>
          <w:color w:val="000000"/>
          <w:szCs w:val="24"/>
          <w:shd w:val="clear" w:color="auto" w:fill="FFFFFF"/>
        </w:rPr>
        <w:t xml:space="preserve"> μου.</w:t>
      </w:r>
    </w:p>
    <w:p w14:paraId="176E9F5F"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ΟΛΓΑ ΓΕΡΟΒΑΣΙΛΗ (Υπουργός Διοικητικής </w:t>
      </w:r>
      <w:r>
        <w:rPr>
          <w:rFonts w:eastAsia="Times New Roman"/>
          <w:b/>
          <w:color w:val="000000"/>
          <w:szCs w:val="24"/>
          <w:shd w:val="clear" w:color="auto" w:fill="FFFFFF"/>
        </w:rPr>
        <w:t>Ανασυ</w:t>
      </w:r>
      <w:r>
        <w:rPr>
          <w:rFonts w:eastAsia="Times New Roman"/>
          <w:b/>
          <w:color w:val="000000"/>
          <w:szCs w:val="24"/>
          <w:shd w:val="clear" w:color="auto" w:fill="FFFFFF"/>
        </w:rPr>
        <w:t>γκρότησης</w:t>
      </w:r>
      <w:r>
        <w:rPr>
          <w:rFonts w:eastAsia="Times New Roman"/>
          <w:b/>
          <w:color w:val="000000"/>
          <w:szCs w:val="24"/>
          <w:shd w:val="clear" w:color="auto" w:fill="FFFFFF"/>
        </w:rPr>
        <w:t>):</w:t>
      </w:r>
      <w:r>
        <w:rPr>
          <w:rFonts w:eastAsia="Times New Roman"/>
          <w:color w:val="000000"/>
          <w:szCs w:val="24"/>
          <w:shd w:val="clear" w:color="auto" w:fill="FFFFFF"/>
        </w:rPr>
        <w:t xml:space="preserve"> Αν θέλετε να μιλήσετε και να κλείσω εγώ, είμαι σύμφωνη.</w:t>
      </w:r>
    </w:p>
    <w:p w14:paraId="176E9F60"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ΙΩΑΝΝΗΣ ΚΕΦΑΛΟΓΙΑΝΝΗΣ: </w:t>
      </w:r>
      <w:r>
        <w:rPr>
          <w:rFonts w:eastAsia="Times New Roman"/>
          <w:color w:val="000000"/>
          <w:szCs w:val="24"/>
          <w:shd w:val="clear" w:color="auto" w:fill="FFFFFF"/>
        </w:rPr>
        <w:t xml:space="preserve">Κυρία Υπουργέ, σας είπα ότι εγώ </w:t>
      </w:r>
      <w:proofErr w:type="spellStart"/>
      <w:r>
        <w:rPr>
          <w:rFonts w:eastAsia="Times New Roman"/>
          <w:color w:val="000000"/>
          <w:szCs w:val="24"/>
          <w:shd w:val="clear" w:color="auto" w:fill="FFFFFF"/>
        </w:rPr>
        <w:t>πρωτολόγησα</w:t>
      </w:r>
      <w:proofErr w:type="spellEnd"/>
      <w:r>
        <w:rPr>
          <w:rFonts w:eastAsia="Times New Roman"/>
          <w:color w:val="000000"/>
          <w:szCs w:val="24"/>
          <w:shd w:val="clear" w:color="auto" w:fill="FFFFFF"/>
        </w:rPr>
        <w:t xml:space="preserve"> και περιμένω κάποιες απαντήσεις. Θα δευτερολογήσω και</w:t>
      </w:r>
      <w:r>
        <w:rPr>
          <w:rFonts w:eastAsia="Times New Roman"/>
          <w:color w:val="000000"/>
          <w:szCs w:val="24"/>
          <w:shd w:val="clear" w:color="auto" w:fill="FFFFFF"/>
        </w:rPr>
        <w:t>,</w:t>
      </w:r>
      <w:r>
        <w:rPr>
          <w:rFonts w:eastAsia="Times New Roman"/>
          <w:color w:val="000000"/>
          <w:szCs w:val="24"/>
          <w:shd w:val="clear" w:color="auto" w:fill="FFFFFF"/>
        </w:rPr>
        <w:t xml:space="preserve"> αν υπάρξει ανάγκη </w:t>
      </w:r>
      <w:proofErr w:type="spellStart"/>
      <w:r>
        <w:rPr>
          <w:rFonts w:eastAsia="Times New Roman"/>
          <w:color w:val="000000"/>
          <w:szCs w:val="24"/>
          <w:shd w:val="clear" w:color="auto" w:fill="FFFFFF"/>
        </w:rPr>
        <w:t>τριτολογίας</w:t>
      </w:r>
      <w:proofErr w:type="spellEnd"/>
      <w:r>
        <w:rPr>
          <w:rFonts w:eastAsia="Times New Roman"/>
          <w:color w:val="000000"/>
          <w:szCs w:val="24"/>
          <w:shd w:val="clear" w:color="auto" w:fill="FFFFFF"/>
        </w:rPr>
        <w:t>, θα κάνω χρήση του δικαιώματός μου.</w:t>
      </w:r>
    </w:p>
    <w:p w14:paraId="176E9F61"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Κυρία Υπουργέ, έχετε τον λόγο και μετά τη δευτερολογία του κ. Κεφαλογιάννη θα κλείσετε εσείς.</w:t>
      </w:r>
    </w:p>
    <w:p w14:paraId="176E9F62"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Κύριε Κεφαλογιάννη, δεν υπάρχει κανένα πρόβλημα. Προχωρούμε με την κανονική διαδικασία.</w:t>
      </w:r>
    </w:p>
    <w:p w14:paraId="176E9F63"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Κυρία Υπουργέ, έχετε τον λόγο για δέκα λεπ</w:t>
      </w:r>
      <w:r>
        <w:rPr>
          <w:rFonts w:eastAsia="Times New Roman"/>
          <w:color w:val="000000"/>
          <w:szCs w:val="24"/>
          <w:shd w:val="clear" w:color="auto" w:fill="FFFFFF"/>
        </w:rPr>
        <w:t>τά.</w:t>
      </w:r>
    </w:p>
    <w:p w14:paraId="176E9F64"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ΟΛΓΑ ΓΕΡΟΒΑΣΙΛΗ (Υπουργός Διοικητικής </w:t>
      </w:r>
      <w:r>
        <w:rPr>
          <w:rFonts w:eastAsia="Times New Roman"/>
          <w:b/>
          <w:color w:val="000000"/>
          <w:szCs w:val="24"/>
          <w:shd w:val="clear" w:color="auto" w:fill="FFFFFF"/>
        </w:rPr>
        <w:t>Ανασυγκρότησης</w:t>
      </w:r>
      <w:r>
        <w:rPr>
          <w:rFonts w:eastAsia="Times New Roman"/>
          <w:b/>
          <w:color w:val="000000"/>
          <w:szCs w:val="24"/>
          <w:shd w:val="clear" w:color="auto" w:fill="FFFFFF"/>
        </w:rPr>
        <w:t>):</w:t>
      </w:r>
      <w:r>
        <w:rPr>
          <w:rFonts w:eastAsia="Times New Roman"/>
          <w:color w:val="000000"/>
          <w:szCs w:val="24"/>
          <w:shd w:val="clear" w:color="auto" w:fill="FFFFFF"/>
        </w:rPr>
        <w:t xml:space="preserve"> Τον κ. Δαβάκη έχασα! Ήθελα να του απαντήσω. Θα του απαντήσω όταν μπει.</w:t>
      </w:r>
    </w:p>
    <w:p w14:paraId="176E9F65"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Θα σας ακούσει, κυρία Υπουργέ.</w:t>
      </w:r>
    </w:p>
    <w:p w14:paraId="176E9F66"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ΟΛΓΑ ΓΕΡΟΒΑΣΙΛΗ (Υπουργός Διοικητικής </w:t>
      </w:r>
      <w:r>
        <w:rPr>
          <w:rFonts w:eastAsia="Times New Roman"/>
          <w:b/>
          <w:color w:val="000000"/>
          <w:szCs w:val="24"/>
          <w:shd w:val="clear" w:color="auto" w:fill="FFFFFF"/>
        </w:rPr>
        <w:t>Ανασυγκρότησης</w:t>
      </w:r>
      <w:r>
        <w:rPr>
          <w:rFonts w:eastAsia="Times New Roman"/>
          <w:b/>
          <w:color w:val="000000"/>
          <w:szCs w:val="24"/>
          <w:shd w:val="clear" w:color="auto" w:fill="FFFFFF"/>
        </w:rPr>
        <w:t>):</w:t>
      </w:r>
      <w:r>
        <w:rPr>
          <w:rFonts w:eastAsia="Times New Roman"/>
          <w:color w:val="000000"/>
          <w:szCs w:val="24"/>
          <w:shd w:val="clear" w:color="auto" w:fill="FFFFFF"/>
        </w:rPr>
        <w:t xml:space="preserve"> Ναι.</w:t>
      </w:r>
    </w:p>
    <w:p w14:paraId="176E9F67" w14:textId="77777777" w:rsidR="00715E74" w:rsidRDefault="00502A31">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Όσον αφορά τα ψηφιακά οργανογράμματα να πω ότι δεν αποτυπώνουν το υπάρχον προσωπικό μόνο. Κάνουν και κάτι άλλο. Καταργούν διευθύνσεις, συστήνουν καινούρ</w:t>
      </w:r>
      <w:r>
        <w:rPr>
          <w:rFonts w:eastAsia="Times New Roman"/>
          <w:color w:val="000000"/>
          <w:szCs w:val="24"/>
          <w:shd w:val="clear" w:color="auto" w:fill="FFFFFF"/>
        </w:rPr>
        <w:t>γ</w:t>
      </w:r>
      <w:r>
        <w:rPr>
          <w:rFonts w:eastAsia="Times New Roman"/>
          <w:color w:val="000000"/>
          <w:szCs w:val="24"/>
          <w:shd w:val="clear" w:color="auto" w:fill="FFFFFF"/>
        </w:rPr>
        <w:t>ιες διευθύνσεις –έχουν αλλάξει τα δεδομένα-, καταργούνται τμήματα, γίνονται άλλα τμήματα, γίνεται και α</w:t>
      </w:r>
      <w:r>
        <w:rPr>
          <w:rFonts w:eastAsia="Times New Roman"/>
          <w:color w:val="000000"/>
          <w:szCs w:val="24"/>
          <w:shd w:val="clear" w:color="auto" w:fill="FFFFFF"/>
        </w:rPr>
        <w:t>νακατανομή του προσωπικού στα καινούργια οργανογράμματα και, βεβαίως, μπορεί να συμπληρωθεί κάπου ο αριθμός εργαζομένων στην πρόβλεψη ή να μειωθεί ο αριθμός.</w:t>
      </w:r>
    </w:p>
    <w:p w14:paraId="176E9F6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λοιπόν, δεν είναι «καταγράφω». Είναι καταγράφω πώς θέλω να λειτουργεί ο συγκεκριμένος φορέας</w:t>
      </w:r>
      <w:r>
        <w:rPr>
          <w:rFonts w:eastAsia="Times New Roman" w:cs="Times New Roman"/>
          <w:szCs w:val="24"/>
        </w:rPr>
        <w:t>. Το συνοδεύω με αξιολόγηση δομής και συνοδεύεται και από περιγράμματα θέσεων εργασίας, τα οποία για πρώτη φορά γίνονται. Είναι μια βαριά, δύσκολη διαδικασία, αλλά προχώρησε πολύ ικανοποιητικά. Βεβαίως, ο κάθε οργανισμός αυτό το κάνει μόνος του. Δεν θα μπο</w:t>
      </w:r>
      <w:r>
        <w:rPr>
          <w:rFonts w:eastAsia="Times New Roman" w:cs="Times New Roman"/>
          <w:szCs w:val="24"/>
        </w:rPr>
        <w:t>ρούσε να γίνει από έναν τρίτο φορέα για όλους.</w:t>
      </w:r>
    </w:p>
    <w:p w14:paraId="176E9F6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θα αποφύγω μερικά του τύπου «από εκεί φτάσατε εκεί», θα αποφύγω να πω «βάστα, Σόιμπλε», «τώρα είναι κακοί, επειδή όποιος συμφωνεί μαζί μας είναι απέναντι». Θα αποφύγω να πω όλα αυτά.</w:t>
      </w:r>
    </w:p>
    <w:p w14:paraId="176E9F6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Όμως, μου</w:t>
      </w:r>
      <w:r>
        <w:rPr>
          <w:rFonts w:eastAsia="Times New Roman" w:cs="Times New Roman"/>
          <w:szCs w:val="24"/>
        </w:rPr>
        <w:t xml:space="preserve"> κάνει εντύπωση που διαπιστώνω -βεβαίως, δεν είναι η πρώτη φορά- ότι ο πολιτικός φορέας φτιάχνει ένα αφήγημα αντιπολίτευσης, μετά το γεμίζει με ό,τι χρειάζεται για </w:t>
      </w:r>
      <w:r>
        <w:rPr>
          <w:rFonts w:eastAsia="Times New Roman" w:cs="Times New Roman"/>
          <w:szCs w:val="24"/>
        </w:rPr>
        <w:t xml:space="preserve">να </w:t>
      </w:r>
      <w:r>
        <w:rPr>
          <w:rFonts w:eastAsia="Times New Roman" w:cs="Times New Roman"/>
          <w:szCs w:val="24"/>
        </w:rPr>
        <w:t>το εξειδικεύσει και το επαναλαμβάνει, ανεξάρτητα από την πραγματικότητα, ανεξάρτητα από τ</w:t>
      </w:r>
      <w:r>
        <w:rPr>
          <w:rFonts w:eastAsia="Times New Roman" w:cs="Times New Roman"/>
          <w:szCs w:val="24"/>
        </w:rPr>
        <w:t xml:space="preserve">ο τι είπα εγώ, βεβαίως, ότι έχει συμβεί με όλα αυτά, αλλά και ανεξάρτητα από νομοθεσίες και ανεξάρτητα και από αληθινά νούμερα. Δηλαδή, διάφοροι ομιλητές αναφέρθηκαν σε νούμερα για το ελληνικό δημόσιο. Δεν ξέρω </w:t>
      </w:r>
      <w:r>
        <w:rPr>
          <w:rFonts w:eastAsia="Times New Roman" w:cs="Times New Roman"/>
          <w:szCs w:val="24"/>
        </w:rPr>
        <w:lastRenderedPageBreak/>
        <w:t>πού τα βρίσκουν. Άλλος λέει στην τάδε εφημερί</w:t>
      </w:r>
      <w:r>
        <w:rPr>
          <w:rFonts w:eastAsia="Times New Roman" w:cs="Times New Roman"/>
          <w:szCs w:val="24"/>
        </w:rPr>
        <w:t>δα, άλλος αλλού, άλλος από δημοσιογράφο.</w:t>
      </w:r>
    </w:p>
    <w:p w14:paraId="176E9F6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αλλά το σύστημα «Α</w:t>
      </w:r>
      <w:r>
        <w:rPr>
          <w:rFonts w:eastAsia="Times New Roman" w:cs="Times New Roman"/>
          <w:szCs w:val="24"/>
        </w:rPr>
        <w:t>ΠΟΓΡΑΦΗ</w:t>
      </w:r>
      <w:r>
        <w:rPr>
          <w:rFonts w:eastAsia="Times New Roman" w:cs="Times New Roman"/>
          <w:szCs w:val="24"/>
        </w:rPr>
        <w:t>» είναι διαφανές. Μπαίνει ο οποιοσδήποτε και βλέπει. Άκουσα εδώ τρελά νούμερα για το ελληνικό δημόσιο στο σύστημα «</w:t>
      </w:r>
      <w:r>
        <w:rPr>
          <w:rFonts w:eastAsia="Times New Roman" w:cs="Times New Roman"/>
          <w:szCs w:val="24"/>
        </w:rPr>
        <w:t>ΑΠΟΓΡΑΦΗ</w:t>
      </w:r>
      <w:r>
        <w:rPr>
          <w:rFonts w:eastAsia="Times New Roman" w:cs="Times New Roman"/>
          <w:szCs w:val="24"/>
        </w:rPr>
        <w:t>». Επαναλαμβάνω ότι το σύστημα «</w:t>
      </w:r>
      <w:r>
        <w:rPr>
          <w:rFonts w:eastAsia="Times New Roman" w:cs="Times New Roman"/>
          <w:szCs w:val="24"/>
        </w:rPr>
        <w:t>ΑΠΟΓΡΑΦΗ</w:t>
      </w:r>
      <w:r>
        <w:rPr>
          <w:rFonts w:eastAsia="Times New Roman" w:cs="Times New Roman"/>
          <w:szCs w:val="24"/>
        </w:rPr>
        <w:t>», ενισχυμέν</w:t>
      </w:r>
      <w:r>
        <w:rPr>
          <w:rFonts w:eastAsia="Times New Roman" w:cs="Times New Roman"/>
          <w:szCs w:val="24"/>
        </w:rPr>
        <w:t>ο από εμάς, έχει όλες τις κατηγορίες του μη μόνιμου προσωπικού, δηλαδή και των συμβασιούχων</w:t>
      </w:r>
      <w:r>
        <w:rPr>
          <w:rFonts w:eastAsia="Times New Roman" w:cs="Times New Roman"/>
          <w:szCs w:val="24"/>
        </w:rPr>
        <w:t>,</w:t>
      </w:r>
      <w:r>
        <w:rPr>
          <w:rFonts w:eastAsia="Times New Roman" w:cs="Times New Roman"/>
          <w:szCs w:val="24"/>
        </w:rPr>
        <w:t xml:space="preserve"> με βάση το από πού πληρώνονται σε διαφορετικές κατηγορίες και έχει και όλους τους μετακλητούς, που δεν τους είχε ποτέ πριν.</w:t>
      </w:r>
    </w:p>
    <w:p w14:paraId="176E9F6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Λέει το αφήγημα που στήνει η Νέα Δημοκρ</w:t>
      </w:r>
      <w:r>
        <w:rPr>
          <w:rFonts w:eastAsia="Times New Roman" w:cs="Times New Roman"/>
          <w:szCs w:val="24"/>
        </w:rPr>
        <w:t>ατία, το ΠΑΣΟΚ κ.λπ., τέλος πάντω</w:t>
      </w:r>
      <w:r>
        <w:rPr>
          <w:rFonts w:eastAsia="Times New Roman" w:cs="Times New Roman"/>
          <w:szCs w:val="24"/>
        </w:rPr>
        <w:t>ν</w:t>
      </w:r>
      <w:r>
        <w:rPr>
          <w:rFonts w:eastAsia="Times New Roman" w:cs="Times New Roman"/>
          <w:szCs w:val="24"/>
        </w:rPr>
        <w:t xml:space="preserve"> κοινά. Θα το βρούμε πώς θα είναι αργότερα. Αυξάνεται ο αριθμός των μετακλητών. Αυξάνεται σε σχέση με τι; Πού ξέρατε τι είχατε, αφού δεν το είχατε ποτέ αναρτήσει. Ποιος το ήξερε; Πρώτη φορά εμείς αναρτούμε μετακλητούς. Το </w:t>
      </w:r>
      <w:r>
        <w:rPr>
          <w:rFonts w:eastAsia="Times New Roman" w:cs="Times New Roman"/>
          <w:szCs w:val="24"/>
        </w:rPr>
        <w:t>έχετε καταλάβει αυτό; Δεν ήταν μηδέν πριν, άρα αυξήθηκε έτσι και αλλιώς. Μόνο στο δικό μου Υπουργείο ήταν πενήντα ένας πριν οι μετακλητοί</w:t>
      </w:r>
      <w:r>
        <w:rPr>
          <w:rFonts w:eastAsia="Times New Roman" w:cs="Times New Roman"/>
          <w:szCs w:val="24"/>
        </w:rPr>
        <w:t>,</w:t>
      </w:r>
      <w:r>
        <w:rPr>
          <w:rFonts w:eastAsia="Times New Roman" w:cs="Times New Roman"/>
          <w:szCs w:val="24"/>
        </w:rPr>
        <w:t xml:space="preserve"> πριν μπούμε εμείς σε αυτή την Κυβέρνηση. Σας βάζω άσκηση πόσοι είναι τώρα. Βρείτε το. Δεν θα </w:t>
      </w:r>
      <w:r>
        <w:rPr>
          <w:rFonts w:eastAsia="Times New Roman" w:cs="Times New Roman"/>
          <w:szCs w:val="24"/>
        </w:rPr>
        <w:lastRenderedPageBreak/>
        <w:t>σας το πω έτοιμο αυτό. Διαβάστε και λίγο το σύστημα «</w:t>
      </w:r>
      <w:r>
        <w:rPr>
          <w:rFonts w:eastAsia="Times New Roman" w:cs="Times New Roman"/>
          <w:szCs w:val="24"/>
        </w:rPr>
        <w:t>ΑΠΟΓΡΑΦΗ</w:t>
      </w:r>
      <w:r>
        <w:rPr>
          <w:rFonts w:eastAsia="Times New Roman" w:cs="Times New Roman"/>
          <w:szCs w:val="24"/>
        </w:rPr>
        <w:t>».</w:t>
      </w:r>
    </w:p>
    <w:p w14:paraId="176E9F6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Λέτε, λοιπόν, ότι έχουμε αναξιοκρατία στο δημόσιο κ.λπ.</w:t>
      </w:r>
      <w:r>
        <w:rPr>
          <w:rFonts w:eastAsia="Times New Roman" w:cs="Times New Roman"/>
          <w:szCs w:val="24"/>
        </w:rPr>
        <w:t>.</w:t>
      </w:r>
      <w:r>
        <w:rPr>
          <w:rFonts w:eastAsia="Times New Roman" w:cs="Times New Roman"/>
          <w:szCs w:val="24"/>
        </w:rPr>
        <w:t xml:space="preserve"> Μίλησα πριν και είπα και δημοσιεύεται ότι</w:t>
      </w:r>
      <w:r>
        <w:rPr>
          <w:rFonts w:eastAsia="Times New Roman" w:cs="Times New Roman"/>
          <w:szCs w:val="24"/>
        </w:rPr>
        <w:t xml:space="preserve"> ολοκληρώνεται η διαδικασία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δ</w:t>
      </w:r>
      <w:r>
        <w:rPr>
          <w:rFonts w:eastAsia="Times New Roman" w:cs="Times New Roman"/>
          <w:szCs w:val="24"/>
        </w:rPr>
        <w:t xml:space="preserve">ιευθυντών σε όλο το δημόσιο. Τον Ιούλιο ολοκληρώνεται. Τελειώνει. Έχουν τοποθετηθεί αυτοί οι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δ</w:t>
      </w:r>
      <w:r>
        <w:rPr>
          <w:rFonts w:eastAsia="Times New Roman" w:cs="Times New Roman"/>
          <w:szCs w:val="24"/>
        </w:rPr>
        <w:t>ιευθυντές από κρίση. Σε αυτές τις κρίσεις από τις πεντάδες, τη σειρά που έφτιαξε το ΑΣΕΠ για να πάνε και στην προ</w:t>
      </w:r>
      <w:r>
        <w:rPr>
          <w:rFonts w:eastAsia="Times New Roman" w:cs="Times New Roman"/>
          <w:szCs w:val="24"/>
        </w:rPr>
        <w:t>φορική συνέντευξη, σε όλες τις θέσεις έχει επιλεγεί ή ο πρώτος ή ο δεύτερος σε αντικειμενικά προσόντα. Παρακάτω στη λίστα κανένας.</w:t>
      </w:r>
    </w:p>
    <w:p w14:paraId="176E9F6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δ</w:t>
      </w:r>
      <w:r>
        <w:rPr>
          <w:rFonts w:eastAsia="Times New Roman" w:cs="Times New Roman"/>
          <w:szCs w:val="24"/>
        </w:rPr>
        <w:t xml:space="preserve">ιευθυντές στο δημόσιο, αυτοί που είχαν τα προσόντα για να μπουν στις θέσεις, λέτε να ήταν του ΣΥΡΙΖΑ, αφού παλιά </w:t>
      </w:r>
      <w:r>
        <w:rPr>
          <w:rFonts w:eastAsia="Times New Roman" w:cs="Times New Roman"/>
          <w:szCs w:val="24"/>
        </w:rPr>
        <w:t xml:space="preserve">η προαγωγή έμπαινε με κομματικά κριτήρια; Δεν έμπαινε με κρίση κατά κύριο λόγο. Τι λέτε να ήταν όλοι αυτοί που σήμερα είναι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δ</w:t>
      </w:r>
      <w:r>
        <w:rPr>
          <w:rFonts w:eastAsia="Times New Roman" w:cs="Times New Roman"/>
          <w:szCs w:val="24"/>
        </w:rPr>
        <w:t>ιευθυντές μέσα από αυτή την κρίση; Ψάξτε να βρείτε.</w:t>
      </w:r>
    </w:p>
    <w:p w14:paraId="176E9F6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Αυτά είναι στοιχεία. Αυτή είναι η πραγματικότητα, ανεξάρτητα από το αφή</w:t>
      </w:r>
      <w:r>
        <w:rPr>
          <w:rFonts w:eastAsia="Times New Roman" w:cs="Times New Roman"/>
          <w:szCs w:val="24"/>
        </w:rPr>
        <w:t>γημα πώς θέλετε εσείς να το στήνετε, το οποίο είναι εξοργιστικό, βεβαίως. Να κάνετε αντιπολίτευση</w:t>
      </w:r>
      <w:r>
        <w:rPr>
          <w:rFonts w:eastAsia="Times New Roman" w:cs="Times New Roman"/>
          <w:szCs w:val="24"/>
        </w:rPr>
        <w:t>,</w:t>
      </w:r>
      <w:r>
        <w:rPr>
          <w:rFonts w:eastAsia="Times New Roman" w:cs="Times New Roman"/>
          <w:szCs w:val="24"/>
        </w:rPr>
        <w:t xml:space="preserve"> δεν λέω</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να χρησιμοποιείτε ακόμα και όρους που εγώ δεν συνηθίζω να απαντώ, του τύπου «είσαι θρασύς, δεν είσαι». Εγώ δεν συνηθίζω να χρησιμοποιώ τέτοιους όρου</w:t>
      </w:r>
      <w:r>
        <w:rPr>
          <w:rFonts w:eastAsia="Times New Roman" w:cs="Times New Roman"/>
          <w:szCs w:val="24"/>
        </w:rPr>
        <w:t>ς. Όλα αυτά τα αποκρούω διά της σιωπής απέναντι στους χαρακτηρισμούς. Δεν θα μου τα βάλει στο στόμα κανείς</w:t>
      </w:r>
      <w:r>
        <w:rPr>
          <w:rFonts w:eastAsia="Times New Roman" w:cs="Times New Roman"/>
          <w:szCs w:val="24"/>
        </w:rPr>
        <w:t>,</w:t>
      </w:r>
      <w:r>
        <w:rPr>
          <w:rFonts w:eastAsia="Times New Roman" w:cs="Times New Roman"/>
          <w:szCs w:val="24"/>
        </w:rPr>
        <w:t xml:space="preserve"> όσο και αν προσπαθήσει, γιατί πρέπει να κρατήσουμε και ένα ήθος στην πολιτική ζωή του τόπου και κάποιοι κάνουμε μια προσπάθεια γι’ αυτό.</w:t>
      </w:r>
    </w:p>
    <w:p w14:paraId="176E9F70"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Τώρα, το πώ</w:t>
      </w:r>
      <w:r>
        <w:rPr>
          <w:rFonts w:eastAsia="Times New Roman" w:cs="Times New Roman"/>
          <w:szCs w:val="24"/>
        </w:rPr>
        <w:t xml:space="preserve">ς θα βγουν τα πλάνα στις τηλεοράσεις, στα δελτία ειδήσεων είναι μια άλλη συζήτηση! Τα καταφέρνατε πολύ καλά σε αυτό, για να υπάρχει κάτι γαργαλιστικό, ας πούμε, με κενό από κάτω εν τω μεταξύ. </w:t>
      </w:r>
    </w:p>
    <w:p w14:paraId="176E9F71"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Οι διευθυντές έχουν κριθεί. Σας ενημερώνω ότι δεν έγινε ούτε μ</w:t>
      </w:r>
      <w:r>
        <w:rPr>
          <w:rFonts w:eastAsia="Times New Roman" w:cs="Times New Roman"/>
          <w:szCs w:val="24"/>
        </w:rPr>
        <w:t>ί</w:t>
      </w:r>
      <w:r>
        <w:rPr>
          <w:rFonts w:eastAsia="Times New Roman" w:cs="Times New Roman"/>
          <w:szCs w:val="24"/>
        </w:rPr>
        <w:t>α ένσταση στη διαδικασία</w:t>
      </w:r>
      <w:r>
        <w:rPr>
          <w:rFonts w:eastAsia="Times New Roman" w:cs="Times New Roman"/>
          <w:szCs w:val="24"/>
        </w:rPr>
        <w:t>,</w:t>
      </w:r>
      <w:r>
        <w:rPr>
          <w:rFonts w:eastAsia="Times New Roman" w:cs="Times New Roman"/>
          <w:szCs w:val="24"/>
        </w:rPr>
        <w:t xml:space="preserve"> που την έκανε ειδικό όργανο επιλογής. Δεν ξέρατε και από τι αποτελείται το ειδικό όργανο επιλογής. Μου είπε κάποιος ότι είναι πολλοί, </w:t>
      </w:r>
      <w:r w:rsidRPr="002940B6">
        <w:rPr>
          <w:rFonts w:eastAsia="Times New Roman"/>
          <w:szCs w:val="24"/>
        </w:rPr>
        <w:t>οι οποίοι</w:t>
      </w:r>
      <w:r>
        <w:rPr>
          <w:rFonts w:eastAsia="Times New Roman" w:cs="Times New Roman"/>
          <w:szCs w:val="24"/>
        </w:rPr>
        <w:t xml:space="preserve"> είναι με τον </w:t>
      </w:r>
      <w:r w:rsidRPr="009E3DD6">
        <w:rPr>
          <w:rFonts w:eastAsia="Times New Roman" w:cs="Times New Roman"/>
          <w:szCs w:val="24"/>
        </w:rPr>
        <w:t>ΣΥΡΙΖΑ</w:t>
      </w:r>
      <w:r>
        <w:rPr>
          <w:rFonts w:eastAsia="Times New Roman" w:cs="Times New Roman"/>
          <w:szCs w:val="24"/>
        </w:rPr>
        <w:t xml:space="preserve"> μέσα. Έφυγε ο κ. </w:t>
      </w:r>
      <w:proofErr w:type="spellStart"/>
      <w:r>
        <w:rPr>
          <w:rFonts w:eastAsia="Times New Roman" w:cs="Times New Roman"/>
          <w:szCs w:val="24"/>
        </w:rPr>
        <w:t>Μαυρωτάς</w:t>
      </w:r>
      <w:proofErr w:type="spellEnd"/>
      <w:r>
        <w:rPr>
          <w:rFonts w:eastAsia="Times New Roman" w:cs="Times New Roman"/>
          <w:szCs w:val="24"/>
        </w:rPr>
        <w:t>. Δεν ξέρει τι είναι το ΕΣΕΔ. Το ΕΣΕΔ δεν</w:t>
      </w:r>
      <w:r>
        <w:rPr>
          <w:rFonts w:eastAsia="Times New Roman" w:cs="Times New Roman"/>
          <w:szCs w:val="24"/>
        </w:rPr>
        <w:t xml:space="preserve"> έχει τίποτα που δεν είναι ΑΣΕΠ, Νομικό Συμβούλιο Κράτους, Συνήγορος </w:t>
      </w:r>
      <w:r>
        <w:rPr>
          <w:rFonts w:eastAsia="Times New Roman" w:cs="Times New Roman"/>
          <w:szCs w:val="24"/>
        </w:rPr>
        <w:t xml:space="preserve">του </w:t>
      </w:r>
      <w:r>
        <w:rPr>
          <w:rFonts w:eastAsia="Times New Roman" w:cs="Times New Roman"/>
          <w:szCs w:val="24"/>
        </w:rPr>
        <w:t xml:space="preserve">Πολίτη. Δηλαδή, πώς αλλιώς να το κάνει κάποιος αυτό το πράγμα; Και έχει και έναν εμπειρογνώμονα </w:t>
      </w:r>
      <w:r>
        <w:rPr>
          <w:rFonts w:eastAsia="Times New Roman" w:cs="Times New Roman"/>
          <w:szCs w:val="24"/>
        </w:rPr>
        <w:lastRenderedPageBreak/>
        <w:t>το Υπουργείο Διοικητικής Ανασυγκρότησης που είναι ο Γενικός Διευθυντής του Υπουργείου Δ</w:t>
      </w:r>
      <w:r>
        <w:rPr>
          <w:rFonts w:eastAsia="Times New Roman" w:cs="Times New Roman"/>
          <w:szCs w:val="24"/>
        </w:rPr>
        <w:t xml:space="preserve">ιοικητικής Ανασυγκρότησης, τον οποίο εγώ βρήκα όταν εγώ μπήκα στο Υπουργείο. Ήταν από χρόνια εκεί. Δεν τον έβαλα εγώ. Με άλλες κυβερνήσεις έχει επιλεγεί. Δεν καταλαβαίνω τι λέτε. </w:t>
      </w:r>
    </w:p>
    <w:p w14:paraId="176E9F72"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Με όλα αυτά τα αφηγήματα, λοιπόν, κάποιος καλείται να αποδείξει ότι δεν είνα</w:t>
      </w:r>
      <w:r>
        <w:rPr>
          <w:rFonts w:eastAsia="Times New Roman" w:cs="Times New Roman"/>
          <w:szCs w:val="24"/>
        </w:rPr>
        <w:t>ι ελέφαντας τελικά. Δεν υπάρχει τρόπος αντίκρουσης σε αυτό. Μόνο η παγερή αδιαφορία. Να μη σας ακούω</w:t>
      </w:r>
      <w:r>
        <w:rPr>
          <w:rFonts w:eastAsia="Times New Roman" w:cs="Times New Roman"/>
          <w:szCs w:val="24"/>
        </w:rPr>
        <w:t>,</w:t>
      </w:r>
      <w:r>
        <w:rPr>
          <w:rFonts w:eastAsia="Times New Roman" w:cs="Times New Roman"/>
          <w:szCs w:val="24"/>
        </w:rPr>
        <w:t xml:space="preserve"> δηλαδή. Δεν υπάρχει άλλος τρόπος. Γιατί αλλιώς χάνεται η ψυχραιμία του ανθρώπου. Δεν γίνεται.</w:t>
      </w:r>
    </w:p>
    <w:p w14:paraId="176E9F73"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αυτή είναι η πραγματικότητα. Σας διάβασα</w:t>
      </w:r>
      <w:r>
        <w:rPr>
          <w:rFonts w:eastAsia="Times New Roman" w:cs="Times New Roman"/>
          <w:szCs w:val="24"/>
        </w:rPr>
        <w:t xml:space="preserve"> όλα όσα έχουν συμβεί και τι έχει προχωρήσει στη διοικητική μεταρρύθμιση. Οι τοποθετήσεις ήταν σαν να μη μίλησα καθόλου, σαν να μην είπα τίποτα. Μπορείτε να αδιαφορείτε, αλλά δεν έχετε το δικαίωμα να χρησιμοποιείτε λάθος στοιχεία, γιατί μας ακούει ο ελληνι</w:t>
      </w:r>
      <w:r>
        <w:rPr>
          <w:rFonts w:eastAsia="Times New Roman" w:cs="Times New Roman"/>
          <w:szCs w:val="24"/>
        </w:rPr>
        <w:t>κός λαός, μας ακούνε κάποιοι άνθρωποι μέσα στο ελληνικό Κοινοβούλιο.</w:t>
      </w:r>
    </w:p>
    <w:p w14:paraId="176E9F74" w14:textId="77777777" w:rsidR="00715E74" w:rsidRDefault="00502A31">
      <w:pPr>
        <w:tabs>
          <w:tab w:val="left" w:pos="3873"/>
        </w:tabs>
        <w:spacing w:line="600" w:lineRule="auto"/>
        <w:ind w:firstLine="720"/>
        <w:contextualSpacing/>
        <w:jc w:val="both"/>
        <w:rPr>
          <w:rFonts w:eastAsia="Times New Roman" w:cs="Times New Roman"/>
          <w:szCs w:val="24"/>
        </w:rPr>
      </w:pPr>
      <w:r w:rsidRPr="002170BF">
        <w:rPr>
          <w:rFonts w:eastAsia="Times New Roman" w:cs="Times New Roman"/>
          <w:szCs w:val="24"/>
        </w:rPr>
        <w:lastRenderedPageBreak/>
        <w:t>Κυρίες και κύριοι συνάδελφοι,</w:t>
      </w:r>
      <w:r>
        <w:rPr>
          <w:rFonts w:eastAsia="Times New Roman" w:cs="Times New Roman"/>
          <w:szCs w:val="24"/>
        </w:rPr>
        <w:t xml:space="preserve"> οι γενικοί γραμματείς ήταν </w:t>
      </w:r>
      <w:r w:rsidRPr="00911877">
        <w:rPr>
          <w:rFonts w:eastAsia="Times New Roman" w:cs="Times New Roman"/>
          <w:szCs w:val="24"/>
        </w:rPr>
        <w:t>πολιτικ</w:t>
      </w:r>
      <w:r>
        <w:rPr>
          <w:rFonts w:eastAsia="Times New Roman" w:cs="Times New Roman"/>
          <w:szCs w:val="24"/>
        </w:rPr>
        <w:t xml:space="preserve">ά πρόσωπα. Το διάβασα από την </w:t>
      </w:r>
      <w:r>
        <w:rPr>
          <w:rFonts w:eastAsia="Times New Roman" w:cs="Times New Roman"/>
          <w:szCs w:val="24"/>
        </w:rPr>
        <w:t>έ</w:t>
      </w:r>
      <w:r>
        <w:rPr>
          <w:rFonts w:eastAsia="Times New Roman" w:cs="Times New Roman"/>
          <w:szCs w:val="24"/>
        </w:rPr>
        <w:t>κθεση της Ευρωπαϊκής Επιτροπής, για να μη</w:t>
      </w:r>
      <w:r>
        <w:rPr>
          <w:rFonts w:eastAsia="Times New Roman" w:cs="Times New Roman"/>
          <w:szCs w:val="24"/>
        </w:rPr>
        <w:t xml:space="preserve"> λέτε ότι το λέω εγώ. Ήταν επιλογή η συγκεκριμένη μεταρρύθμιση της ελληνικής </w:t>
      </w:r>
      <w:r w:rsidRPr="001850F1">
        <w:rPr>
          <w:rFonts w:eastAsia="Times New Roman" w:cs="Times New Roman"/>
          <w:szCs w:val="24"/>
        </w:rPr>
        <w:t>Κυβέρνηση</w:t>
      </w:r>
      <w:r>
        <w:rPr>
          <w:rFonts w:eastAsia="Times New Roman" w:cs="Times New Roman"/>
          <w:szCs w:val="24"/>
        </w:rPr>
        <w:t xml:space="preserve">ς. Μάλιστα, Η </w:t>
      </w:r>
      <w:r w:rsidRPr="001850F1">
        <w:rPr>
          <w:rFonts w:eastAsia="Times New Roman" w:cs="Times New Roman"/>
          <w:szCs w:val="24"/>
        </w:rPr>
        <w:t>Κυβέρνηση</w:t>
      </w:r>
      <w:r>
        <w:rPr>
          <w:rFonts w:eastAsia="Times New Roman" w:cs="Times New Roman"/>
          <w:szCs w:val="24"/>
        </w:rPr>
        <w:t xml:space="preserve"> σήμερα, που έχει γενικούς γραμματείς που τους όρισε ο κάθε Υπουργός, δεν έχει αυτόν που θέλει; Γιατί </w:t>
      </w:r>
      <w:r w:rsidRPr="00E57B5A">
        <w:rPr>
          <w:rFonts w:eastAsia="Times New Roman" w:cs="Times New Roman"/>
          <w:szCs w:val="24"/>
        </w:rPr>
        <w:t>πρέπει να</w:t>
      </w:r>
      <w:r>
        <w:rPr>
          <w:rFonts w:eastAsia="Times New Roman" w:cs="Times New Roman"/>
          <w:szCs w:val="24"/>
        </w:rPr>
        <w:t xml:space="preserve"> βάλει διαδικασία επιλογής; Μια χαρά</w:t>
      </w:r>
      <w:r>
        <w:rPr>
          <w:rFonts w:eastAsia="Times New Roman" w:cs="Times New Roman"/>
          <w:szCs w:val="24"/>
        </w:rPr>
        <w:t xml:space="preserve"> ήταν το σύστημα, αν θέλω να κάνω αυτά για τα οποία μας κατηγορείτε. Γιατί δεν το άφησα έτσι, αφού δεν μου το επέβαλλε κανένα μνημόνιο; Θα ήθελα απάντηση σε αυτό το ερώτημα. Δηλαδή</w:t>
      </w:r>
      <w:r>
        <w:rPr>
          <w:rFonts w:eastAsia="Times New Roman" w:cs="Times New Roman"/>
          <w:szCs w:val="24"/>
        </w:rPr>
        <w:t>,</w:t>
      </w:r>
      <w:r>
        <w:rPr>
          <w:rFonts w:eastAsia="Times New Roman" w:cs="Times New Roman"/>
          <w:szCs w:val="24"/>
        </w:rPr>
        <w:t xml:space="preserve"> τι ντρίπλα πήγαμε να σας κάνουμε με αυτό; Σήμερα ο κάθε Υπουργός έχει τον </w:t>
      </w:r>
      <w:r>
        <w:rPr>
          <w:rFonts w:eastAsia="Times New Roman" w:cs="Times New Roman"/>
          <w:szCs w:val="24"/>
        </w:rPr>
        <w:t xml:space="preserve">γραμματέα που θέλει, που είναι και κομματικός του φίλος και προσωπικός του φίλος και δεν ξέρω εγώ τι άλλο είναι. Γιατί το αλλάζουμε εμείς αυτό, αφού δεν μας το επέβαλλε το μνημόνιο; Κάτι δεν θέλουμε να πούμε με αυτό; Κάτι δεν </w:t>
      </w:r>
      <w:r w:rsidRPr="00E57B5A">
        <w:rPr>
          <w:rFonts w:eastAsia="Times New Roman" w:cs="Times New Roman"/>
          <w:szCs w:val="24"/>
        </w:rPr>
        <w:t>πρέπει να</w:t>
      </w:r>
      <w:r>
        <w:rPr>
          <w:rFonts w:eastAsia="Times New Roman" w:cs="Times New Roman"/>
          <w:szCs w:val="24"/>
        </w:rPr>
        <w:t xml:space="preserve"> δείτε; </w:t>
      </w:r>
    </w:p>
    <w:p w14:paraId="176E9F75"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Εμείς, λοιπό</w:t>
      </w:r>
      <w:r>
        <w:rPr>
          <w:rFonts w:eastAsia="Times New Roman" w:cs="Times New Roman"/>
          <w:szCs w:val="24"/>
        </w:rPr>
        <w:t xml:space="preserve">ν, θα το αλλάξουμε. Όταν θα γίνετε εσείς </w:t>
      </w:r>
      <w:r>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xml:space="preserve"> -αν γίνετε ποτέ, που δεν το βλέπω- κάντε ό,τι καταλαβαίνετε που, επαναλαμβάνω, έτσι και αλλιώς θα κάνετε. Τώρα μας απειλείτε, λέγοντας «εμείς θα το καταργήσουμε», «εμείς θα </w:t>
      </w:r>
      <w:r>
        <w:rPr>
          <w:rFonts w:eastAsia="Times New Roman" w:cs="Times New Roman"/>
          <w:szCs w:val="24"/>
        </w:rPr>
        <w:lastRenderedPageBreak/>
        <w:t>τους απολύσουμε». Ψάχνετε να βρε</w:t>
      </w:r>
      <w:r>
        <w:rPr>
          <w:rFonts w:eastAsia="Times New Roman" w:cs="Times New Roman"/>
          <w:szCs w:val="24"/>
        </w:rPr>
        <w:t>ίτε μια απόλυση. Δεν είναι ο Μητσοτάκης σήμερα για να απολύει. Όταν ήταν, απέλυε. Έχετε μια εμμονή με την απόλυση. Θέλετε κάτι να απολύσετε. Απολύστε αυτούς. Τι μας το λέτε απειλητικά αυτό;</w:t>
      </w:r>
    </w:p>
    <w:p w14:paraId="176E9F76" w14:textId="77777777" w:rsidR="00715E74" w:rsidRDefault="00502A31">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Επί των ερωτημάτων μου θα απαντήσετε;</w:t>
      </w:r>
    </w:p>
    <w:p w14:paraId="176E9F7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ΟΛΓΑ ΓΕ</w:t>
      </w:r>
      <w:r>
        <w:rPr>
          <w:rFonts w:eastAsia="Times New Roman" w:cs="Times New Roman"/>
          <w:b/>
          <w:szCs w:val="24"/>
        </w:rPr>
        <w:t>ΡΟΒΑΣΙΛΗ (Υπουργός Διοικητικής Ανασυγκρότησης)</w:t>
      </w:r>
      <w:r w:rsidRPr="00155F8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Έχω απαντήσει τέσσερις φορές μέχρι στιγμής, κύριε Γεωργαντά. Εσείς δεν ξέρετε να διαβάζετε τις προκηρύξεις. Δεν ακούτε τι λέω. Εκεί θέλω να καταλήξω. Σας εξηγώ ότι υπάρχουν </w:t>
      </w:r>
      <w:proofErr w:type="spellStart"/>
      <w:r>
        <w:rPr>
          <w:rFonts w:eastAsia="Times New Roman" w:cs="Times New Roman"/>
          <w:szCs w:val="24"/>
        </w:rPr>
        <w:t>μοριοδοτήσεις</w:t>
      </w:r>
      <w:proofErr w:type="spellEnd"/>
      <w:r>
        <w:rPr>
          <w:rFonts w:eastAsia="Times New Roman" w:cs="Times New Roman"/>
          <w:szCs w:val="24"/>
        </w:rPr>
        <w:t>. Λέει, «</w:t>
      </w:r>
      <w:r>
        <w:rPr>
          <w:rFonts w:eastAsia="Times New Roman" w:cs="Times New Roman"/>
          <w:szCs w:val="24"/>
        </w:rPr>
        <w:t>π</w:t>
      </w:r>
      <w:r>
        <w:rPr>
          <w:rFonts w:eastAsia="Times New Roman" w:cs="Times New Roman"/>
          <w:szCs w:val="24"/>
        </w:rPr>
        <w:t xml:space="preserve">έντε χρόνια </w:t>
      </w:r>
      <w:r>
        <w:rPr>
          <w:rFonts w:eastAsia="Times New Roman" w:cs="Times New Roman"/>
          <w:szCs w:val="24"/>
        </w:rPr>
        <w:t>προϋπηρεσία επιθυμητό προσόν» και κάνει ο άλλος αίτηση με δύο χρόνια προϋπηρεσία.</w:t>
      </w:r>
    </w:p>
    <w:p w14:paraId="176E9F7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Είπα ότι είναι απαραίτητα. Εγώ δεν λέω ψέματα. Είναι απαραίτητα.</w:t>
      </w:r>
    </w:p>
    <w:p w14:paraId="176E9F79" w14:textId="77777777" w:rsidR="00715E74" w:rsidRDefault="00502A31">
      <w:pPr>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Κύριε Γεωργαντά, δεν ακούγεστε. </w:t>
      </w:r>
    </w:p>
    <w:p w14:paraId="176E9F7A"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Εί</w:t>
      </w:r>
      <w:r>
        <w:rPr>
          <w:rFonts w:eastAsia="Times New Roman" w:cs="Times New Roman"/>
          <w:szCs w:val="24"/>
        </w:rPr>
        <w:t>ναι απαραίτητα.</w:t>
      </w:r>
    </w:p>
    <w:p w14:paraId="176E9F7B" w14:textId="77777777" w:rsidR="00715E74" w:rsidRDefault="00502A31">
      <w:pPr>
        <w:spacing w:line="600" w:lineRule="auto"/>
        <w:ind w:firstLine="720"/>
        <w:contextualSpacing/>
        <w:jc w:val="both"/>
        <w:rPr>
          <w:rFonts w:eastAsia="Times New Roman" w:cs="Times New Roman"/>
          <w:szCs w:val="24"/>
        </w:rPr>
      </w:pPr>
      <w:r w:rsidRPr="00A95D50">
        <w:rPr>
          <w:rFonts w:eastAsia="Times New Roman" w:cs="Times New Roman"/>
          <w:b/>
          <w:bCs/>
          <w:szCs w:val="24"/>
        </w:rPr>
        <w:lastRenderedPageBreak/>
        <w:t>ΠΡΟΕΔΡΕΥΩΝ (Μάριος Γεωργιάδης):</w:t>
      </w:r>
      <w:r>
        <w:rPr>
          <w:rFonts w:eastAsia="Times New Roman" w:cs="Times New Roman"/>
          <w:szCs w:val="24"/>
        </w:rPr>
        <w:t xml:space="preserve"> Ελάτε, κύριε συνάδελφε, σας παρακαλώ.</w:t>
      </w:r>
    </w:p>
    <w:p w14:paraId="176E9F7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sidRPr="00155F8F">
        <w:rPr>
          <w:rFonts w:eastAsia="Times New Roman" w:cs="Times New Roman"/>
          <w:b/>
          <w:szCs w:val="24"/>
        </w:rPr>
        <w:t>:</w:t>
      </w:r>
      <w:r>
        <w:rPr>
          <w:rFonts w:eastAsia="Times New Roman" w:cs="Times New Roman"/>
          <w:b/>
          <w:szCs w:val="24"/>
        </w:rPr>
        <w:t xml:space="preserve"> </w:t>
      </w:r>
      <w:r>
        <w:rPr>
          <w:rFonts w:eastAsia="Times New Roman" w:cs="Times New Roman"/>
          <w:szCs w:val="24"/>
        </w:rPr>
        <w:t>Απαντώ.</w:t>
      </w:r>
    </w:p>
    <w:p w14:paraId="176E9F7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Διαβάστε τα Πρακτικά. Γι</w:t>
      </w:r>
      <w:r>
        <w:rPr>
          <w:rFonts w:eastAsia="Times New Roman" w:cs="Times New Roman"/>
          <w:szCs w:val="24"/>
        </w:rPr>
        <w:t>α</w:t>
      </w:r>
      <w:r>
        <w:rPr>
          <w:rFonts w:eastAsia="Times New Roman" w:cs="Times New Roman"/>
          <w:szCs w:val="24"/>
        </w:rPr>
        <w:t xml:space="preserve"> αυτό τα κατέθεσα. Εσείς είστε…</w:t>
      </w:r>
    </w:p>
    <w:p w14:paraId="176E9F7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ΟΛΓΑ ΓΕΡΟΒΑΣΙΛΗ (Υπουργός Διο</w:t>
      </w:r>
      <w:r>
        <w:rPr>
          <w:rFonts w:eastAsia="Times New Roman" w:cs="Times New Roman"/>
          <w:b/>
          <w:szCs w:val="24"/>
        </w:rPr>
        <w:t>ικητικής Ανασυγκρότησης)</w:t>
      </w:r>
      <w:r w:rsidRPr="00155F8F">
        <w:rPr>
          <w:rFonts w:eastAsia="Times New Roman" w:cs="Times New Roman"/>
          <w:b/>
          <w:szCs w:val="24"/>
        </w:rPr>
        <w:t>:</w:t>
      </w:r>
      <w:r>
        <w:rPr>
          <w:rFonts w:eastAsia="Times New Roman" w:cs="Times New Roman"/>
          <w:b/>
          <w:szCs w:val="24"/>
        </w:rPr>
        <w:t xml:space="preserve"> </w:t>
      </w:r>
      <w:r>
        <w:rPr>
          <w:rFonts w:eastAsia="Times New Roman" w:cs="Times New Roman"/>
          <w:szCs w:val="24"/>
        </w:rPr>
        <w:t>Πάρτε πίσω τον χαρακτηρισμό.</w:t>
      </w:r>
    </w:p>
    <w:p w14:paraId="176E9F7F" w14:textId="77777777" w:rsidR="00715E74" w:rsidRDefault="00502A31">
      <w:pPr>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Κύριε Γεωργαντά, σας παρακαλώ πολύ!</w:t>
      </w:r>
    </w:p>
    <w:p w14:paraId="176E9F8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Δεν τον παίρνω πίσω. Να διαβάσουμε τα Πρακτικά να δούμε αν είναι πρόσθετα ή αν είναι απαραίτητα. </w:t>
      </w:r>
    </w:p>
    <w:p w14:paraId="176E9F81" w14:textId="77777777" w:rsidR="00715E74" w:rsidRDefault="00502A31">
      <w:pPr>
        <w:spacing w:line="600" w:lineRule="auto"/>
        <w:ind w:firstLine="720"/>
        <w:contextualSpacing/>
        <w:jc w:val="both"/>
        <w:rPr>
          <w:rFonts w:eastAsia="Times New Roman"/>
          <w:szCs w:val="24"/>
        </w:rPr>
      </w:pPr>
      <w:r w:rsidRPr="007711C2">
        <w:rPr>
          <w:rFonts w:eastAsia="Times New Roman"/>
          <w:b/>
          <w:szCs w:val="24"/>
        </w:rPr>
        <w:t xml:space="preserve">ΠΑΝΑΓΙΩΤΑ </w:t>
      </w:r>
      <w:r w:rsidRPr="007711C2">
        <w:rPr>
          <w:rFonts w:eastAsia="Times New Roman"/>
          <w:b/>
          <w:szCs w:val="24"/>
        </w:rPr>
        <w:t>ΚΟΖΟΜΠΟΛΗ</w:t>
      </w:r>
      <w:r>
        <w:rPr>
          <w:rFonts w:eastAsia="Times New Roman"/>
          <w:b/>
          <w:szCs w:val="24"/>
        </w:rPr>
        <w:t xml:space="preserve"> </w:t>
      </w:r>
      <w:r w:rsidRPr="007711C2">
        <w:rPr>
          <w:rFonts w:eastAsia="Times New Roman"/>
          <w:b/>
          <w:szCs w:val="24"/>
        </w:rPr>
        <w:t>-</w:t>
      </w:r>
      <w:r>
        <w:rPr>
          <w:rFonts w:eastAsia="Times New Roman"/>
          <w:b/>
          <w:szCs w:val="24"/>
        </w:rPr>
        <w:t xml:space="preserve"> </w:t>
      </w:r>
      <w:r w:rsidRPr="007711C2">
        <w:rPr>
          <w:rFonts w:eastAsia="Times New Roman"/>
          <w:b/>
          <w:szCs w:val="24"/>
        </w:rPr>
        <w:t>ΑΜΑΝΑΤΙΔΗ:</w:t>
      </w:r>
      <w:r>
        <w:rPr>
          <w:rFonts w:eastAsia="Times New Roman"/>
          <w:b/>
          <w:szCs w:val="24"/>
        </w:rPr>
        <w:t xml:space="preserve"> </w:t>
      </w:r>
      <w:r>
        <w:rPr>
          <w:rFonts w:eastAsia="Times New Roman"/>
          <w:szCs w:val="24"/>
        </w:rPr>
        <w:t>Ανακαλέστε, κύριε συνάδελφε.</w:t>
      </w:r>
    </w:p>
    <w:p w14:paraId="176E9F8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δεν ανακαλώ. Να διαβάσουμε τα Πρακτικά. </w:t>
      </w:r>
    </w:p>
    <w:p w14:paraId="176E9F83" w14:textId="77777777" w:rsidR="00715E74" w:rsidRDefault="00502A31">
      <w:pPr>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Κύριε Γεωργαντά, σας παρακαλώ πολύ!</w:t>
      </w:r>
    </w:p>
    <w:p w14:paraId="176E9F8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Ακούς εκεί, «είναι πρόσθετα»! Είναι απαραίτητα τ</w:t>
      </w:r>
      <w:r>
        <w:rPr>
          <w:rFonts w:eastAsia="Times New Roman" w:cs="Times New Roman"/>
          <w:szCs w:val="24"/>
        </w:rPr>
        <w:t>α προσόντα για αυτές τις δύο προκηρύξεις.</w:t>
      </w:r>
    </w:p>
    <w:p w14:paraId="176E9F85" w14:textId="77777777" w:rsidR="00715E74" w:rsidRDefault="00502A31">
      <w:pPr>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Κύριε Γεωργαντά, μπορώ να φωνάξω και εγώ πιο δυνατά. Σας παρακαλώ πολύ! Λίγος σεβασμός! Και αυτές οι εκφράσεις να λείπουν! </w:t>
      </w:r>
    </w:p>
    <w:p w14:paraId="176E9F8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sidRPr="00155F8F">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w:t>
      </w:r>
      <w:r>
        <w:rPr>
          <w:rFonts w:eastAsia="Times New Roman" w:cs="Times New Roman"/>
          <w:szCs w:val="24"/>
        </w:rPr>
        <w:t>ιε Γεωργαντά, τι θέλετε τώρα;</w:t>
      </w:r>
    </w:p>
    <w:p w14:paraId="176E9F8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Εγώ κατέθεσα στα Πρακτικά δύο προκηρύξεις… </w:t>
      </w:r>
    </w:p>
    <w:p w14:paraId="176E9F88" w14:textId="77777777" w:rsidR="00715E74" w:rsidRDefault="00502A31">
      <w:pPr>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Ναι, αλλά είπατε μια έκφραση, η οποία ήταν προσβλητική απέναντι στην Υπουργό…</w:t>
      </w:r>
    </w:p>
    <w:p w14:paraId="176E9F8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Όταν μου λέει ότι είναι ανακρι</w:t>
      </w:r>
      <w:r>
        <w:rPr>
          <w:rFonts w:eastAsia="Times New Roman" w:cs="Times New Roman"/>
          <w:szCs w:val="24"/>
        </w:rPr>
        <w:t xml:space="preserve">βές αυτό που λέω, αυτός που λέει ότι είναι ανακριβές τι είναι; Τι λέει για εμένα; Να διαβάσουμε τα Πρακτικά… </w:t>
      </w:r>
    </w:p>
    <w:p w14:paraId="176E9F8A" w14:textId="77777777" w:rsidR="00715E74" w:rsidRDefault="00502A31">
      <w:pPr>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Κοιτάξτε, να δείτε, υπάρχουν εκφράσεις…</w:t>
      </w:r>
    </w:p>
    <w:p w14:paraId="176E9F8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ΓΕΩΡΓΑΝΤΑΣ:</w:t>
      </w:r>
      <w:r>
        <w:rPr>
          <w:rFonts w:eastAsia="Times New Roman" w:cs="Times New Roman"/>
          <w:szCs w:val="24"/>
        </w:rPr>
        <w:t xml:space="preserve"> Να διαβάσουμε τα Πρακτικά…</w:t>
      </w:r>
    </w:p>
    <w:p w14:paraId="176E9F8C" w14:textId="77777777" w:rsidR="00715E74" w:rsidRDefault="00502A31">
      <w:pPr>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w:t>
      </w:r>
      <w:r w:rsidRPr="00A95D50">
        <w:rPr>
          <w:rFonts w:eastAsia="Times New Roman" w:cs="Times New Roman"/>
          <w:b/>
          <w:bCs/>
          <w:szCs w:val="24"/>
        </w:rPr>
        <w:t>δης):</w:t>
      </w:r>
      <w:r>
        <w:rPr>
          <w:rFonts w:eastAsia="Times New Roman" w:cs="Times New Roman"/>
          <w:b/>
          <w:bCs/>
          <w:szCs w:val="24"/>
        </w:rPr>
        <w:t xml:space="preserve"> </w:t>
      </w:r>
      <w:r>
        <w:rPr>
          <w:rFonts w:eastAsia="Times New Roman" w:cs="Times New Roman"/>
          <w:szCs w:val="24"/>
        </w:rPr>
        <w:t>Πρέπει να σεβόμαστε τους συναδέλφους.</w:t>
      </w:r>
    </w:p>
    <w:p w14:paraId="176E9F8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Στα Πρακτικά βρίσκονται οι προκηρύξεις που κατέθεσα. Μιλάω για τα απαραίτητα προσόντα. Δεν μιλάω για πρόσθετα.</w:t>
      </w:r>
    </w:p>
    <w:p w14:paraId="176E9F8E" w14:textId="77777777" w:rsidR="00715E74" w:rsidRDefault="00502A31">
      <w:pPr>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Δεν ακούγεστε. Να ανοίξουμε το μικρόφωνο. </w:t>
      </w:r>
      <w:r w:rsidRPr="00AC526C">
        <w:rPr>
          <w:rFonts w:eastAsia="Times New Roman" w:cs="Times New Roman"/>
          <w:szCs w:val="24"/>
        </w:rPr>
        <w:t>Όμως</w:t>
      </w:r>
      <w:r>
        <w:rPr>
          <w:rFonts w:eastAsia="Times New Roman" w:cs="Times New Roman"/>
          <w:szCs w:val="24"/>
        </w:rPr>
        <w:t xml:space="preserve">, δεν μπορούμε να μπούμε σε αυτή τη διαδικασία. Δεν έχει ολοκληρώσει καν η Υπουργός. </w:t>
      </w:r>
    </w:p>
    <w:p w14:paraId="176E9F8F" w14:textId="77777777" w:rsidR="00715E74" w:rsidRDefault="00502A31">
      <w:pPr>
        <w:spacing w:line="600" w:lineRule="auto"/>
        <w:ind w:firstLine="720"/>
        <w:contextualSpacing/>
        <w:jc w:val="both"/>
        <w:rPr>
          <w:rFonts w:eastAsia="Times New Roman"/>
          <w:color w:val="000000" w:themeColor="text1"/>
          <w:szCs w:val="24"/>
        </w:rPr>
      </w:pPr>
      <w:r w:rsidRPr="00302A1E">
        <w:rPr>
          <w:rFonts w:eastAsia="Times New Roman"/>
          <w:color w:val="000000" w:themeColor="text1"/>
          <w:szCs w:val="24"/>
        </w:rPr>
        <w:t>Αυτή τη στιγμή, όμως, σας παρακαλώ πολύ να ανακαλέσετε την προσβλητική λέξη που είπατε απέναντι στην Υπουργό.</w:t>
      </w:r>
    </w:p>
    <w:p w14:paraId="176E9F90" w14:textId="77777777" w:rsidR="00715E74" w:rsidRDefault="00502A31">
      <w:pPr>
        <w:spacing w:line="600" w:lineRule="auto"/>
        <w:ind w:firstLine="720"/>
        <w:contextualSpacing/>
        <w:jc w:val="both"/>
        <w:rPr>
          <w:rFonts w:eastAsia="Times New Roman"/>
          <w:color w:val="000000" w:themeColor="text1"/>
          <w:szCs w:val="24"/>
        </w:rPr>
      </w:pPr>
      <w:r w:rsidRPr="00302A1E">
        <w:rPr>
          <w:rFonts w:eastAsia="Times New Roman"/>
          <w:b/>
          <w:color w:val="000000" w:themeColor="text1"/>
          <w:szCs w:val="24"/>
        </w:rPr>
        <w:t xml:space="preserve">ΟΛΓΑ ΓΕΡΟΒΑΣΙΛΗ (Υπουργός Διοικητικής Ανασυγκρότησης): </w:t>
      </w:r>
      <w:r w:rsidRPr="00302A1E">
        <w:rPr>
          <w:rFonts w:eastAsia="Times New Roman"/>
          <w:color w:val="000000" w:themeColor="text1"/>
          <w:szCs w:val="24"/>
        </w:rPr>
        <w:t>Όποιος φωνάζει περισσότερο…</w:t>
      </w:r>
    </w:p>
    <w:p w14:paraId="176E9F91" w14:textId="77777777" w:rsidR="00715E74" w:rsidRDefault="00502A31">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Από εκεί και πέρα, εσείς…</w:t>
      </w:r>
    </w:p>
    <w:p w14:paraId="176E9F92" w14:textId="77777777" w:rsidR="00715E74" w:rsidRDefault="00502A31">
      <w:pPr>
        <w:spacing w:line="600" w:lineRule="auto"/>
        <w:ind w:firstLine="720"/>
        <w:contextualSpacing/>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Δεν ξέρω αν αυτό παίρνει πόντους στη Νέα Δημοκρατία.</w:t>
      </w:r>
    </w:p>
    <w:p w14:paraId="176E9F93" w14:textId="77777777" w:rsidR="00715E74" w:rsidRDefault="00502A31">
      <w:pPr>
        <w:spacing w:line="600" w:lineRule="auto"/>
        <w:ind w:firstLine="720"/>
        <w:contextualSpacing/>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Μην ανοίγουμε διάλογο τώρα.</w:t>
      </w:r>
    </w:p>
    <w:p w14:paraId="176E9F94" w14:textId="77777777" w:rsidR="00715E74" w:rsidRDefault="00502A31">
      <w:pPr>
        <w:spacing w:line="600" w:lineRule="auto"/>
        <w:ind w:firstLine="720"/>
        <w:contextualSpacing/>
        <w:jc w:val="both"/>
        <w:rPr>
          <w:rFonts w:eastAsia="Times New Roman"/>
          <w:szCs w:val="24"/>
        </w:rPr>
      </w:pPr>
      <w:r>
        <w:rPr>
          <w:rFonts w:eastAsia="Times New Roman"/>
          <w:b/>
          <w:szCs w:val="24"/>
        </w:rPr>
        <w:t>ΓΕ</w:t>
      </w:r>
      <w:r>
        <w:rPr>
          <w:rFonts w:eastAsia="Times New Roman"/>
          <w:b/>
          <w:szCs w:val="24"/>
        </w:rPr>
        <w:t>ΩΡΓΙΟΣ ΓΕΩΡΓΑΝΤΑΣ:</w:t>
      </w:r>
      <w:r>
        <w:rPr>
          <w:rFonts w:eastAsia="Times New Roman"/>
          <w:szCs w:val="24"/>
        </w:rPr>
        <w:t xml:space="preserve"> Κύριε Πρόεδρε, παρακαλώ να πω κάτι. Αυτό το οποίο ειπώθηκε από την κυρία Υπουργό…</w:t>
      </w:r>
    </w:p>
    <w:p w14:paraId="176E9F95" w14:textId="77777777" w:rsidR="00715E74" w:rsidRDefault="00502A31">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Έχετε διακόψει την Υπουργό.</w:t>
      </w:r>
      <w:r w:rsidRPr="008758A6">
        <w:rPr>
          <w:rFonts w:eastAsia="Times New Roman"/>
          <w:szCs w:val="24"/>
        </w:rPr>
        <w:t xml:space="preserve"> </w:t>
      </w:r>
      <w:r>
        <w:rPr>
          <w:rFonts w:eastAsia="Times New Roman"/>
          <w:szCs w:val="24"/>
        </w:rPr>
        <w:t>Δεν μπορούμε να μπούμε σε αυτή τη διαδικασία.</w:t>
      </w:r>
    </w:p>
    <w:p w14:paraId="176E9F96" w14:textId="77777777" w:rsidR="00715E74" w:rsidRDefault="00502A31">
      <w:pPr>
        <w:spacing w:line="600" w:lineRule="auto"/>
        <w:ind w:firstLine="720"/>
        <w:contextualSpacing/>
        <w:jc w:val="both"/>
        <w:rPr>
          <w:rFonts w:eastAsia="Times New Roman"/>
          <w:szCs w:val="24"/>
        </w:rPr>
      </w:pPr>
      <w:r>
        <w:rPr>
          <w:rFonts w:eastAsia="Times New Roman"/>
          <w:b/>
          <w:szCs w:val="24"/>
        </w:rPr>
        <w:t>ΟΛΓΑ ΓΕΡΟΒΑΣΙΛΗ (Υπουργός Διοικητικής Ανασυγκρότη</w:t>
      </w:r>
      <w:r>
        <w:rPr>
          <w:rFonts w:eastAsia="Times New Roman"/>
          <w:b/>
          <w:szCs w:val="24"/>
        </w:rPr>
        <w:t xml:space="preserve">σης): </w:t>
      </w:r>
      <w:r>
        <w:rPr>
          <w:rFonts w:eastAsia="Times New Roman"/>
          <w:szCs w:val="24"/>
        </w:rPr>
        <w:t>Γιατί παίρνει τον λόγο, κύριε Πρόεδρε;</w:t>
      </w:r>
    </w:p>
    <w:p w14:paraId="176E9F97" w14:textId="77777777" w:rsidR="00715E74" w:rsidRDefault="00502A31">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Η Υπουργός είπε ότι λέω ψέματα.</w:t>
      </w:r>
    </w:p>
    <w:p w14:paraId="176E9F98" w14:textId="77777777" w:rsidR="00715E74" w:rsidRDefault="00502A31">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Εάν έχετε σκοπό να ανακαλέσετε…</w:t>
      </w:r>
    </w:p>
    <w:p w14:paraId="176E9F99" w14:textId="77777777" w:rsidR="00715E74" w:rsidRDefault="00502A31">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Αν ανακαλέσει αυτό που είπε η Υπουργός, θα ανακαλέσω κι εγώ. Είπε </w:t>
      </w:r>
      <w:r>
        <w:rPr>
          <w:rFonts w:eastAsia="Times New Roman"/>
          <w:szCs w:val="24"/>
        </w:rPr>
        <w:t>πως</w:t>
      </w:r>
      <w:r>
        <w:rPr>
          <w:rFonts w:eastAsia="Times New Roman"/>
          <w:szCs w:val="24"/>
        </w:rPr>
        <w:t xml:space="preserve"> ουσ</w:t>
      </w:r>
      <w:r>
        <w:rPr>
          <w:rFonts w:eastAsia="Times New Roman"/>
          <w:szCs w:val="24"/>
        </w:rPr>
        <w:t>ιαστικά λέω ψέματα ότι μιλάω για πρόσθετα. Εγώ δεν μιλάω για πρόσθετα, μιλάω για απαραίτητα προσόντα. Να ανακαλέσουμε και οι δύο. Εγώ τι να ανακαλέσω; Το ψεύδος;</w:t>
      </w:r>
    </w:p>
    <w:p w14:paraId="176E9F9A" w14:textId="77777777" w:rsidR="00715E74" w:rsidRDefault="00502A31">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Τη λέξη που είπατε.</w:t>
      </w:r>
    </w:p>
    <w:p w14:paraId="176E9F9B" w14:textId="77777777" w:rsidR="00715E74" w:rsidRDefault="00502A31">
      <w:pPr>
        <w:spacing w:line="600" w:lineRule="auto"/>
        <w:ind w:firstLine="720"/>
        <w:contextualSpacing/>
        <w:jc w:val="both"/>
        <w:rPr>
          <w:rFonts w:eastAsia="Times New Roman"/>
          <w:szCs w:val="24"/>
        </w:rPr>
      </w:pPr>
      <w:r>
        <w:rPr>
          <w:rFonts w:eastAsia="Times New Roman"/>
          <w:b/>
          <w:szCs w:val="24"/>
        </w:rPr>
        <w:lastRenderedPageBreak/>
        <w:t>ΓΕΩΡΓΙΟΣ ΓΕΩΡΓΑΝΤΑΣ:</w:t>
      </w:r>
      <w:r>
        <w:rPr>
          <w:rFonts w:eastAsia="Times New Roman"/>
          <w:szCs w:val="24"/>
        </w:rPr>
        <w:t xml:space="preserve"> Αν ανακαλέσει, θα ανα</w:t>
      </w:r>
      <w:r>
        <w:rPr>
          <w:rFonts w:eastAsia="Times New Roman"/>
          <w:szCs w:val="24"/>
        </w:rPr>
        <w:t>καλέσω. Έτσι πρέπει να γίνει.</w:t>
      </w:r>
    </w:p>
    <w:p w14:paraId="176E9F9C" w14:textId="77777777" w:rsidR="00715E74" w:rsidRDefault="00502A31">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Είναι άλλο να λέμε ότι «λέτε ψέματα» γενικότερα και άλλο να λέμε «είστε …». Καταλαβαίνετε ότι σαν λέξη είναι πιο προσβλητική.</w:t>
      </w:r>
    </w:p>
    <w:p w14:paraId="176E9F9D" w14:textId="77777777" w:rsidR="00715E74" w:rsidRDefault="00502A31">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Έτσι όπως το είπε, είναι για τις προκηρύξεις πο</w:t>
      </w:r>
      <w:r>
        <w:rPr>
          <w:rFonts w:eastAsia="Times New Roman"/>
          <w:szCs w:val="24"/>
        </w:rPr>
        <w:t>υ κατέθεσα. Εγώ τις κατέθεσα στα Πρακτικά. Δεν παίρνω τίποτα πίσω από αυτό που κατέθεσα στα Πρακτικά. Έτσι είναι οι προκηρύξεις.</w:t>
      </w:r>
    </w:p>
    <w:p w14:paraId="176E9F9E" w14:textId="77777777" w:rsidR="00715E74" w:rsidRDefault="00502A31">
      <w:pPr>
        <w:spacing w:line="600" w:lineRule="auto"/>
        <w:ind w:firstLine="720"/>
        <w:contextualSpacing/>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176E9F9F" w14:textId="77777777" w:rsidR="00715E74" w:rsidRDefault="00502A31">
      <w:pPr>
        <w:spacing w:line="600" w:lineRule="auto"/>
        <w:ind w:firstLine="720"/>
        <w:contextualSpacing/>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Κύριε Πρόεδρε…</w:t>
      </w:r>
    </w:p>
    <w:p w14:paraId="176E9FA0" w14:textId="77777777" w:rsidR="00715E74" w:rsidRDefault="00502A31">
      <w:pPr>
        <w:spacing w:line="600" w:lineRule="auto"/>
        <w:ind w:firstLine="720"/>
        <w:contextualSpacing/>
        <w:jc w:val="both"/>
        <w:rPr>
          <w:rFonts w:eastAsia="Times New Roman"/>
          <w:szCs w:val="24"/>
        </w:rPr>
      </w:pPr>
      <w:r>
        <w:rPr>
          <w:rFonts w:eastAsia="Times New Roman"/>
          <w:b/>
          <w:szCs w:val="24"/>
        </w:rPr>
        <w:t>ΠΡΟΕΔ</w:t>
      </w:r>
      <w:r>
        <w:rPr>
          <w:rFonts w:eastAsia="Times New Roman"/>
          <w:b/>
          <w:szCs w:val="24"/>
        </w:rPr>
        <w:t>ΡΕΥΩΝ (Μάριος Γεωργιάδης):</w:t>
      </w:r>
      <w:r>
        <w:rPr>
          <w:rFonts w:eastAsia="Times New Roman"/>
          <w:szCs w:val="24"/>
        </w:rPr>
        <w:t xml:space="preserve"> Κύριε Γεωργαντά, εγώ σας ζήτησα</w:t>
      </w:r>
      <w:r>
        <w:rPr>
          <w:rFonts w:eastAsia="Times New Roman"/>
          <w:szCs w:val="24"/>
        </w:rPr>
        <w:t>,</w:t>
      </w:r>
      <w:r>
        <w:rPr>
          <w:rFonts w:eastAsia="Times New Roman"/>
          <w:szCs w:val="24"/>
        </w:rPr>
        <w:t xml:space="preserve"> αν θέλετε, να ανακαλέσετε. Από εκεί και πέρα, δεν ανοίγουμε διάλογο. Δεν θέλετε να ανακαλέσετε…</w:t>
      </w:r>
    </w:p>
    <w:p w14:paraId="176E9FA1" w14:textId="77777777" w:rsidR="00715E74" w:rsidRDefault="00502A31">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Αυτό που είπε η Υπουργός για τις δύο προκηρύξεις, δεν είναι ακριβές.</w:t>
      </w:r>
    </w:p>
    <w:p w14:paraId="176E9FA2" w14:textId="77777777" w:rsidR="00715E74" w:rsidRDefault="00502A31">
      <w:pPr>
        <w:spacing w:line="600" w:lineRule="auto"/>
        <w:ind w:firstLine="720"/>
        <w:contextualSpacing/>
        <w:jc w:val="both"/>
        <w:rPr>
          <w:rFonts w:eastAsia="Times New Roman"/>
          <w:szCs w:val="24"/>
        </w:rPr>
      </w:pPr>
      <w:r>
        <w:rPr>
          <w:rFonts w:eastAsia="Times New Roman"/>
          <w:b/>
          <w:szCs w:val="24"/>
        </w:rPr>
        <w:t>ΠΡΟΕΔΡΕΥΩΝ</w:t>
      </w:r>
      <w:r>
        <w:rPr>
          <w:rFonts w:eastAsia="Times New Roman"/>
          <w:b/>
          <w:szCs w:val="24"/>
        </w:rPr>
        <w:t xml:space="preserve"> (Μάριος Γεωργιάδης):</w:t>
      </w:r>
      <w:r>
        <w:rPr>
          <w:rFonts w:eastAsia="Times New Roman"/>
          <w:szCs w:val="24"/>
        </w:rPr>
        <w:t xml:space="preserve"> Να ολοκληρώσει η κυρία Υπουργός την ομιλία της, γιατί έχετε διακόψει…</w:t>
      </w:r>
    </w:p>
    <w:p w14:paraId="176E9FA3" w14:textId="77777777" w:rsidR="00715E74" w:rsidRDefault="00502A31">
      <w:pPr>
        <w:spacing w:line="600" w:lineRule="auto"/>
        <w:ind w:firstLine="720"/>
        <w:contextualSpacing/>
        <w:jc w:val="both"/>
        <w:rPr>
          <w:rFonts w:eastAsia="Times New Roman"/>
          <w:szCs w:val="24"/>
        </w:rPr>
      </w:pPr>
      <w:r>
        <w:rPr>
          <w:rFonts w:eastAsia="Times New Roman"/>
          <w:b/>
          <w:szCs w:val="24"/>
        </w:rPr>
        <w:lastRenderedPageBreak/>
        <w:t>ΓΕΩΡΓΙΟΣ ΓΕΩΡΓΑΝΤΑΣ:</w:t>
      </w:r>
      <w:r>
        <w:rPr>
          <w:rFonts w:eastAsia="Times New Roman"/>
          <w:szCs w:val="24"/>
        </w:rPr>
        <w:t xml:space="preserve"> Αυτό που είπε η Υπουργός για τις δύο προκηρύξεις, δεν είναι ακριβές. Οι δύο προκηρύξεις αναφέρονται…</w:t>
      </w:r>
    </w:p>
    <w:p w14:paraId="176E9FA4" w14:textId="77777777" w:rsidR="00715E74" w:rsidRDefault="00502A31">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Κύριε Πρόεδρε, έχει τον λόγο; Να σεβόμαστε λίγο τις διαδικασίες.</w:t>
      </w:r>
    </w:p>
    <w:p w14:paraId="176E9FA5" w14:textId="77777777" w:rsidR="00715E74" w:rsidRDefault="00502A31">
      <w:pPr>
        <w:spacing w:line="600" w:lineRule="auto"/>
        <w:ind w:firstLine="720"/>
        <w:contextualSpacing/>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176E9FA6" w14:textId="77777777" w:rsidR="00715E74" w:rsidRDefault="00502A31">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Γεωργαντά, σας παρακαλώ πολύ.</w:t>
      </w:r>
    </w:p>
    <w:p w14:paraId="176E9FA7" w14:textId="77777777" w:rsidR="00715E74" w:rsidRDefault="00502A31">
      <w:pPr>
        <w:spacing w:line="600" w:lineRule="auto"/>
        <w:ind w:firstLine="720"/>
        <w:contextualSpacing/>
        <w:jc w:val="both"/>
        <w:rPr>
          <w:rFonts w:eastAsia="Times New Roman"/>
          <w:szCs w:val="24"/>
        </w:rPr>
      </w:pPr>
      <w:r>
        <w:rPr>
          <w:rFonts w:eastAsia="Times New Roman"/>
          <w:szCs w:val="24"/>
        </w:rPr>
        <w:t>Κυρία Υπουργέ, ζητώ συγγνώμη. Συνεχίστε παρακαλώ.</w:t>
      </w:r>
    </w:p>
    <w:p w14:paraId="176E9FA8" w14:textId="77777777" w:rsidR="00715E74" w:rsidRDefault="00502A31">
      <w:pPr>
        <w:spacing w:line="600" w:lineRule="auto"/>
        <w:ind w:firstLine="720"/>
        <w:contextualSpacing/>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Κύριε Πρόεδρε, τα μικρόφωνα τα κλείνουμε όταν δεν θέλουμε να χαλάει η διαδικασία.</w:t>
      </w:r>
    </w:p>
    <w:p w14:paraId="176E9FA9" w14:textId="77777777" w:rsidR="00715E74" w:rsidRDefault="00502A31">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Συνεχίστε, κυρία Υπουργέ.</w:t>
      </w:r>
    </w:p>
    <w:p w14:paraId="176E9FAA" w14:textId="77777777" w:rsidR="00715E74" w:rsidRDefault="00502A31">
      <w:pPr>
        <w:spacing w:line="600" w:lineRule="auto"/>
        <w:ind w:firstLine="720"/>
        <w:contextualSpacing/>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Εγώ εί</w:t>
      </w:r>
      <w:r>
        <w:rPr>
          <w:rFonts w:eastAsia="Times New Roman"/>
          <w:szCs w:val="24"/>
        </w:rPr>
        <w:t>μαι πολύ πιο ψύχραιμη. Δεν σας έκανα χαρακτηρισμό. Μίλησα για ανακριβή στοιχεία και θα αποφύγω να τον κάνω και τώρα τον χαρακτηρισμό, παρ</w:t>
      </w:r>
      <w:r>
        <w:rPr>
          <w:rFonts w:eastAsia="Times New Roman"/>
          <w:szCs w:val="24"/>
        </w:rPr>
        <w:t xml:space="preserve">’ </w:t>
      </w:r>
      <w:r>
        <w:rPr>
          <w:rFonts w:eastAsia="Times New Roman"/>
          <w:szCs w:val="24"/>
        </w:rPr>
        <w:t>όλο που θα ήταν αρμόζον.</w:t>
      </w:r>
    </w:p>
    <w:p w14:paraId="176E9FAB" w14:textId="77777777" w:rsidR="00715E74" w:rsidRDefault="00502A31">
      <w:pPr>
        <w:spacing w:line="600" w:lineRule="auto"/>
        <w:ind w:firstLine="720"/>
        <w:contextualSpacing/>
        <w:jc w:val="center"/>
        <w:rPr>
          <w:rFonts w:eastAsia="Times New Roman"/>
          <w:szCs w:val="24"/>
        </w:rPr>
      </w:pPr>
      <w:r>
        <w:rPr>
          <w:rFonts w:eastAsia="Times New Roman"/>
          <w:szCs w:val="24"/>
        </w:rPr>
        <w:lastRenderedPageBreak/>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της Νέας Δημοκρατίας)</w:t>
      </w:r>
    </w:p>
    <w:p w14:paraId="176E9FAC" w14:textId="77777777" w:rsidR="00715E74" w:rsidRDefault="00502A31">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Κύριε Πρό</w:t>
      </w:r>
      <w:r>
        <w:rPr>
          <w:rFonts w:eastAsia="Times New Roman"/>
          <w:szCs w:val="24"/>
        </w:rPr>
        <w:t>εδρε, μου επιτρέπετε;</w:t>
      </w:r>
    </w:p>
    <w:p w14:paraId="176E9FAD" w14:textId="77777777" w:rsidR="00715E74" w:rsidRDefault="00502A31">
      <w:pPr>
        <w:spacing w:line="600" w:lineRule="auto"/>
        <w:ind w:firstLine="720"/>
        <w:contextualSpacing/>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Όχι, δεν σας επιτρέπει.</w:t>
      </w:r>
    </w:p>
    <w:p w14:paraId="176E9FAE" w14:textId="77777777" w:rsidR="00715E74" w:rsidRDefault="00502A31">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Γεωργαντά, μιλάει η κυρία Υπουργός. Δεν έχετε τον λόγο. Θα ολοκληρώσει η κυρία Υπουργός και το συζητάμε.</w:t>
      </w:r>
    </w:p>
    <w:p w14:paraId="176E9FAF" w14:textId="77777777" w:rsidR="00715E74" w:rsidRDefault="00502A31">
      <w:pPr>
        <w:spacing w:line="600" w:lineRule="auto"/>
        <w:ind w:firstLine="720"/>
        <w:contextualSpacing/>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ιαμαρτυρίες από την πτέρυγα του ΣΥΡΙΖΑ)</w:t>
      </w:r>
    </w:p>
    <w:p w14:paraId="176E9FB0" w14:textId="77777777" w:rsidR="00715E74" w:rsidRDefault="00502A31">
      <w:pPr>
        <w:spacing w:line="600" w:lineRule="auto"/>
        <w:ind w:firstLine="720"/>
        <w:contextualSpacing/>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Είπα, λοιπόν -και το απηύθυνα σε πολλούς ομιλητές, δεν απευθύνθηκα στον κ. Γεωργαντά προσωπικώς- ότι δεν ξέρουν να διαβάζουν προκηρύξεις, δεν ακούνε τι λέμε, δεν</w:t>
      </w:r>
      <w:r>
        <w:rPr>
          <w:rFonts w:eastAsia="Times New Roman"/>
          <w:szCs w:val="24"/>
        </w:rPr>
        <w:t xml:space="preserve"> παρακολουθούν τον νόμο πώς ακολουθεί και δεν βλέπουν και το ΑΣΕΠ πώς κάνει </w:t>
      </w:r>
      <w:proofErr w:type="spellStart"/>
      <w:r>
        <w:rPr>
          <w:rFonts w:eastAsia="Times New Roman"/>
          <w:szCs w:val="24"/>
        </w:rPr>
        <w:t>μοριοδοτήσεις</w:t>
      </w:r>
      <w:proofErr w:type="spellEnd"/>
      <w:r>
        <w:rPr>
          <w:rFonts w:eastAsia="Times New Roman"/>
          <w:szCs w:val="24"/>
        </w:rPr>
        <w:t xml:space="preserve">. Και είπα ότι όποια προκήρυξη, με βάση την προϋπηρεσία, το έβαζε </w:t>
      </w:r>
      <w:r>
        <w:rPr>
          <w:rFonts w:eastAsia="Times New Roman"/>
          <w:szCs w:val="24"/>
          <w:lang w:val="en-US"/>
        </w:rPr>
        <w:t>on</w:t>
      </w:r>
      <w:r w:rsidRPr="004061D4">
        <w:rPr>
          <w:rFonts w:eastAsia="Times New Roman"/>
          <w:szCs w:val="24"/>
        </w:rPr>
        <w:t>-</w:t>
      </w:r>
      <w:r>
        <w:rPr>
          <w:rFonts w:eastAsia="Times New Roman"/>
          <w:szCs w:val="24"/>
          <w:lang w:val="en-US"/>
        </w:rPr>
        <w:t>off</w:t>
      </w:r>
      <w:r>
        <w:rPr>
          <w:rFonts w:eastAsia="Times New Roman"/>
          <w:szCs w:val="24"/>
        </w:rPr>
        <w:t xml:space="preserve">, δηλαδή απέκλειε τη συμμετοχή, είναι από αυτές που θα φύγουν και θα </w:t>
      </w:r>
      <w:proofErr w:type="spellStart"/>
      <w:r>
        <w:rPr>
          <w:rFonts w:eastAsia="Times New Roman"/>
          <w:szCs w:val="24"/>
        </w:rPr>
        <w:t>επαναπροκηρυχθούν</w:t>
      </w:r>
      <w:proofErr w:type="spellEnd"/>
      <w:r>
        <w:rPr>
          <w:rFonts w:eastAsia="Times New Roman"/>
          <w:szCs w:val="24"/>
        </w:rPr>
        <w:t>. Αυτό εί</w:t>
      </w:r>
      <w:r>
        <w:rPr>
          <w:rFonts w:eastAsia="Times New Roman"/>
          <w:szCs w:val="24"/>
        </w:rPr>
        <w:t>πα.</w:t>
      </w:r>
    </w:p>
    <w:p w14:paraId="176E9FB1"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 xml:space="preserve">Με την </w:t>
      </w:r>
      <w:proofErr w:type="spellStart"/>
      <w:r>
        <w:rPr>
          <w:rFonts w:eastAsia="Times New Roman"/>
          <w:szCs w:val="24"/>
        </w:rPr>
        <w:t>επαναπροκήρυξη</w:t>
      </w:r>
      <w:proofErr w:type="spellEnd"/>
      <w:r>
        <w:rPr>
          <w:rFonts w:eastAsia="Times New Roman"/>
          <w:szCs w:val="24"/>
        </w:rPr>
        <w:t xml:space="preserve"> θα μπαίνει ο άλλος, ανεξάρτητα αν είχε πει επιθυμητά προσόντα πέντε χρόνια ή είκοσι ή ό,τι είχε πει, και θα λέει: «Από ένα έτος προϋπηρεσίας σε διοικητική θέση. Δεκτή». Και έρχεται ο υποψήφιος</w:t>
      </w:r>
      <w:r>
        <w:rPr>
          <w:rFonts w:eastAsia="Times New Roman"/>
          <w:szCs w:val="24"/>
        </w:rPr>
        <w:t>,</w:t>
      </w:r>
      <w:r>
        <w:rPr>
          <w:rFonts w:eastAsia="Times New Roman"/>
          <w:szCs w:val="24"/>
        </w:rPr>
        <w:t xml:space="preserve"> ο οποίος έχει δύο χρόνια, o άλλος πο</w:t>
      </w:r>
      <w:r>
        <w:rPr>
          <w:rFonts w:eastAsia="Times New Roman"/>
          <w:szCs w:val="24"/>
        </w:rPr>
        <w:t xml:space="preserve">υ έχει οκτώ χρόνια και ο άλλος που έχει είκοσι χρόνια. Ποιος νικάει στη </w:t>
      </w:r>
      <w:proofErr w:type="spellStart"/>
      <w:r>
        <w:rPr>
          <w:rFonts w:eastAsia="Times New Roman"/>
          <w:szCs w:val="24"/>
        </w:rPr>
        <w:t>μοριοδότηση</w:t>
      </w:r>
      <w:proofErr w:type="spellEnd"/>
      <w:r>
        <w:rPr>
          <w:rFonts w:eastAsia="Times New Roman"/>
          <w:szCs w:val="24"/>
        </w:rPr>
        <w:t xml:space="preserve">; Αυτός που έχει είκοσι χρόνια. Αυτό ανακοινώθηκε και είναι και στην ιστοσελίδα του ΑΣΕΠ. Δεν είναι κρυφή αυτή η </w:t>
      </w:r>
      <w:proofErr w:type="spellStart"/>
      <w:r>
        <w:rPr>
          <w:rFonts w:eastAsia="Times New Roman"/>
          <w:szCs w:val="24"/>
        </w:rPr>
        <w:t>μοριοδότηση</w:t>
      </w:r>
      <w:proofErr w:type="spellEnd"/>
      <w:r>
        <w:rPr>
          <w:rFonts w:eastAsia="Times New Roman"/>
          <w:szCs w:val="24"/>
        </w:rPr>
        <w:t>. Αυτό, όμως, θέλει λίγο μυαλό για να το διαβάσει</w:t>
      </w:r>
      <w:r>
        <w:rPr>
          <w:rFonts w:eastAsia="Times New Roman"/>
          <w:szCs w:val="24"/>
        </w:rPr>
        <w:t xml:space="preserve"> κάποιος και να το συνδέσει με την προκήρυξη. Πώς να το κάνουμε; Γι</w:t>
      </w:r>
      <w:r>
        <w:rPr>
          <w:rFonts w:eastAsia="Times New Roman"/>
          <w:szCs w:val="24"/>
        </w:rPr>
        <w:t>’</w:t>
      </w:r>
      <w:r>
        <w:rPr>
          <w:rFonts w:eastAsia="Times New Roman"/>
          <w:szCs w:val="24"/>
        </w:rPr>
        <w:t xml:space="preserve"> αυτό λέω ότι μιλάτε όλοι στον αέρα με αφηγήματα που τα έχετε φτιάξει από πριν, αλλά αδιάβαστοι.</w:t>
      </w:r>
    </w:p>
    <w:p w14:paraId="176E9FB2"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Άκουσα ότι ναρκοθετούμε την επόμενη κυβέρνηση. Είπα στην ομιλία μου πρι</w:t>
      </w:r>
      <w:r>
        <w:rPr>
          <w:rFonts w:eastAsia="Times New Roman"/>
          <w:szCs w:val="24"/>
        </w:rPr>
        <w:t xml:space="preserve">ν ότι ένας προσπάθησε να ναρκοθετήσει επόμενη κυβέρνηση μέσω της </w:t>
      </w:r>
      <w:r>
        <w:rPr>
          <w:rFonts w:eastAsia="Times New Roman"/>
          <w:szCs w:val="24"/>
        </w:rPr>
        <w:t>δημόσιας διοίκησης</w:t>
      </w:r>
      <w:r>
        <w:rPr>
          <w:rFonts w:eastAsia="Times New Roman"/>
          <w:szCs w:val="24"/>
        </w:rPr>
        <w:t xml:space="preserve">, ο κ. Μητσοτάκης τον Δεκέμβριο του 2014. Δεν απαντάει ποτέ κανένας σε αυτό. Και αυτό διότι θα γίνονταν εκλογές </w:t>
      </w:r>
      <w:r>
        <w:rPr>
          <w:rFonts w:eastAsia="Times New Roman"/>
          <w:szCs w:val="24"/>
        </w:rPr>
        <w:lastRenderedPageBreak/>
        <w:t>τότε και κυβέρνηση θα έβγαινε ο ΣΥΡΙΖΑ. Εκείνη τη νύχτα, λοιπ</w:t>
      </w:r>
      <w:r>
        <w:rPr>
          <w:rFonts w:eastAsia="Times New Roman"/>
          <w:szCs w:val="24"/>
        </w:rPr>
        <w:t xml:space="preserve">όν, με ανάθεση επιλέχθηκαν όλοι οι </w:t>
      </w:r>
      <w:r>
        <w:rPr>
          <w:rFonts w:eastAsia="Times New Roman"/>
          <w:szCs w:val="24"/>
        </w:rPr>
        <w:t>διευθυντές</w:t>
      </w:r>
      <w:r>
        <w:rPr>
          <w:rFonts w:eastAsia="Times New Roman"/>
          <w:szCs w:val="24"/>
        </w:rPr>
        <w:t xml:space="preserve"> του </w:t>
      </w:r>
      <w:r>
        <w:rPr>
          <w:rFonts w:eastAsia="Times New Roman"/>
          <w:szCs w:val="24"/>
        </w:rPr>
        <w:t>δημοσίου</w:t>
      </w:r>
      <w:r>
        <w:rPr>
          <w:rFonts w:eastAsia="Times New Roman"/>
          <w:szCs w:val="24"/>
        </w:rPr>
        <w:t>, για να ναρκοθετήσει την επόμενη κυβέρνηση.</w:t>
      </w:r>
    </w:p>
    <w:p w14:paraId="176E9FB3"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Εμείς κάναμε νόμο. Αν υποθέσουμε ότι θα κυβερνήσετε, αλλάξτε τον νόμο και κάντε αυτό που νομίζετε εσείς, γιατί θα έχετε εξουσιοδότηση από τον ελληνικό λαό. Τώρα έχουμε εμείς εξουσιοδότηση από τον ελληνικό λαό και θα κάνουμε αυτό. Και απειλές επ’ αυτών δεν </w:t>
      </w:r>
      <w:r>
        <w:rPr>
          <w:rFonts w:eastAsia="Times New Roman"/>
          <w:szCs w:val="24"/>
        </w:rPr>
        <w:t>δεχόμαστε! Και δεν σας φοβόμαστε κιόλας, όπως αντιλαμβάνεστε. Τα πλάνα ξέρουμε να τα φτιάχνουμε όλοι για να είναι στα δελτία ειδήσεων. Γίνετε, όμως, ουσιαστικοί επιτέλους! Ας μη γίνετε κιόλας.</w:t>
      </w:r>
    </w:p>
    <w:p w14:paraId="176E9FB4" w14:textId="77777777" w:rsidR="00715E74" w:rsidRDefault="00502A31">
      <w:pPr>
        <w:spacing w:line="600" w:lineRule="auto"/>
        <w:ind w:firstLine="720"/>
        <w:contextualSpacing/>
        <w:jc w:val="both"/>
        <w:rPr>
          <w:rFonts w:eastAsia="Times New Roman"/>
          <w:szCs w:val="24"/>
        </w:rPr>
      </w:pPr>
      <w:proofErr w:type="spellStart"/>
      <w:r>
        <w:rPr>
          <w:rFonts w:eastAsia="Times New Roman"/>
          <w:szCs w:val="24"/>
        </w:rPr>
        <w:t>Εργαλειοπο</w:t>
      </w:r>
      <w:r>
        <w:rPr>
          <w:rFonts w:eastAsia="Times New Roman"/>
          <w:szCs w:val="24"/>
        </w:rPr>
        <w:t>ίη</w:t>
      </w:r>
      <w:r>
        <w:rPr>
          <w:rFonts w:eastAsia="Times New Roman"/>
          <w:szCs w:val="24"/>
        </w:rPr>
        <w:t>ση</w:t>
      </w:r>
      <w:proofErr w:type="spellEnd"/>
      <w:r>
        <w:rPr>
          <w:rFonts w:eastAsia="Times New Roman"/>
          <w:szCs w:val="24"/>
        </w:rPr>
        <w:t xml:space="preserve"> ΑΣΕΠ: Είπα στην ομιλία μου πριν πώς έχουμε αναβα</w:t>
      </w:r>
      <w:r>
        <w:rPr>
          <w:rFonts w:eastAsia="Times New Roman"/>
          <w:szCs w:val="24"/>
        </w:rPr>
        <w:t>θμίσει τον ρόλο του ΑΣΕΠ σε όλες τις διαδικασίας και πως ο ΑΣΕΠ ήταν μια σημαντική μεταρρύθμιση, του οποίου τον ρόλο αναβαθμίζουμε συνεχώς. Δεν το παρακολουθείτε και αυτό.</w:t>
      </w:r>
    </w:p>
    <w:p w14:paraId="176E9FB5" w14:textId="77777777" w:rsidR="00715E74" w:rsidRDefault="00502A31">
      <w:pPr>
        <w:spacing w:line="600" w:lineRule="auto"/>
        <w:ind w:firstLine="720"/>
        <w:contextualSpacing/>
        <w:jc w:val="both"/>
        <w:rPr>
          <w:rFonts w:eastAsia="Times New Roman"/>
          <w:szCs w:val="24"/>
        </w:rPr>
      </w:pPr>
      <w:r>
        <w:rPr>
          <w:rFonts w:eastAsia="Times New Roman"/>
          <w:szCs w:val="24"/>
        </w:rPr>
        <w:t>Ανεξάρτητη Αρχή: Το εποπτεύον Υπουργείο δεν ελέγχει τη δουλειά το</w:t>
      </w:r>
      <w:r>
        <w:rPr>
          <w:rFonts w:eastAsia="Times New Roman"/>
          <w:szCs w:val="24"/>
        </w:rPr>
        <w:t>ύ</w:t>
      </w:r>
      <w:r>
        <w:rPr>
          <w:rFonts w:eastAsia="Times New Roman"/>
          <w:szCs w:val="24"/>
        </w:rPr>
        <w:t xml:space="preserve"> ΑΣΕΠ. Είναι Ανεξά</w:t>
      </w:r>
      <w:r>
        <w:rPr>
          <w:rFonts w:eastAsia="Times New Roman"/>
          <w:szCs w:val="24"/>
        </w:rPr>
        <w:t xml:space="preserve">ρτητη Αρχή το ΑΣΕΠ, συνταγματική Ανεξάρτητη Αρχή. </w:t>
      </w:r>
    </w:p>
    <w:p w14:paraId="176E9FB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Υπουργείο δεν έχει δικαίωμα να κάνει έλεγχο στο τι κάνει το ΑΣΕΠ. Το ξέρετε, αλλά επίτηδες τα λέτε τα άλλα, γιατί είστε και νομικοί. Δεν έχει δικαίωμα να παρέμβει εκεί κανείς. Μόνο μέσω της </w:t>
      </w:r>
      <w:r>
        <w:rPr>
          <w:rFonts w:eastAsia="Times New Roman" w:cs="Times New Roman"/>
          <w:szCs w:val="24"/>
        </w:rPr>
        <w:t>δ</w:t>
      </w:r>
      <w:r>
        <w:rPr>
          <w:rFonts w:eastAsia="Times New Roman" w:cs="Times New Roman"/>
          <w:szCs w:val="24"/>
        </w:rPr>
        <w:t xml:space="preserve">ικαιοσύνης </w:t>
      </w:r>
      <w:r>
        <w:rPr>
          <w:rFonts w:eastAsia="Times New Roman" w:cs="Times New Roman"/>
          <w:szCs w:val="24"/>
        </w:rPr>
        <w:t xml:space="preserve">μπορεί να πάει. Μόνο η </w:t>
      </w:r>
      <w:r>
        <w:rPr>
          <w:rFonts w:eastAsia="Times New Roman" w:cs="Times New Roman"/>
          <w:szCs w:val="24"/>
        </w:rPr>
        <w:t>δ</w:t>
      </w:r>
      <w:r>
        <w:rPr>
          <w:rFonts w:eastAsia="Times New Roman" w:cs="Times New Roman"/>
          <w:szCs w:val="24"/>
        </w:rPr>
        <w:t xml:space="preserve">ικαιοσύνη έχει αυτό το δικαίωμα. </w:t>
      </w:r>
    </w:p>
    <w:p w14:paraId="176E9FB7"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Επομένως όλα αυτά τα οποία λέτε, ξέρετε πολύ καλά ότι δεν ισχύουν, στο τι πρέπει να κάνω εγώ απέναντι στο ΑΣΕΠ. Τα λέτε έτσι</w:t>
      </w:r>
      <w:r>
        <w:rPr>
          <w:rFonts w:eastAsia="Times New Roman" w:cs="Times New Roman"/>
          <w:szCs w:val="24"/>
        </w:rPr>
        <w:t>,</w:t>
      </w:r>
      <w:r>
        <w:rPr>
          <w:rFonts w:eastAsia="Times New Roman" w:cs="Times New Roman"/>
          <w:szCs w:val="24"/>
        </w:rPr>
        <w:t xml:space="preserve"> για να τα πείτε.</w:t>
      </w:r>
    </w:p>
    <w:p w14:paraId="176E9FB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«Βατερλό η </w:t>
      </w:r>
      <w:r>
        <w:rPr>
          <w:rFonts w:eastAsia="Times New Roman" w:cs="Times New Roman"/>
          <w:szCs w:val="24"/>
        </w:rPr>
        <w:t>ε</w:t>
      </w:r>
      <w:r>
        <w:rPr>
          <w:rFonts w:eastAsia="Times New Roman" w:cs="Times New Roman"/>
          <w:szCs w:val="24"/>
        </w:rPr>
        <w:t>λληνογαλλική συνεργασία»! Το ακούσαμε κι αυ</w:t>
      </w:r>
      <w:r>
        <w:rPr>
          <w:rFonts w:eastAsia="Times New Roman" w:cs="Times New Roman"/>
          <w:szCs w:val="24"/>
        </w:rPr>
        <w:t xml:space="preserve">τό! Κύριε Γεωργαντά, εθνική στάση λέγεται αυτό; Λέμε στο ελληνικό Κοινοβούλιο «Βατερλό η </w:t>
      </w:r>
      <w:r>
        <w:rPr>
          <w:rFonts w:eastAsia="Times New Roman" w:cs="Times New Roman"/>
          <w:szCs w:val="24"/>
        </w:rPr>
        <w:t>ε</w:t>
      </w:r>
      <w:r>
        <w:rPr>
          <w:rFonts w:eastAsia="Times New Roman" w:cs="Times New Roman"/>
          <w:szCs w:val="24"/>
        </w:rPr>
        <w:t>λληνογαλλική συνεργασία»;</w:t>
      </w:r>
    </w:p>
    <w:p w14:paraId="176E9FB9" w14:textId="77777777" w:rsidR="00715E74" w:rsidRDefault="00502A31">
      <w:pPr>
        <w:spacing w:line="600" w:lineRule="auto"/>
        <w:ind w:firstLine="720"/>
        <w:contextualSpacing/>
        <w:jc w:val="both"/>
        <w:rPr>
          <w:rFonts w:eastAsia="Times New Roman" w:cs="Times New Roman"/>
          <w:szCs w:val="24"/>
        </w:rPr>
      </w:pPr>
      <w:r w:rsidRPr="00A464CA">
        <w:rPr>
          <w:rFonts w:eastAsia="Times New Roman" w:cs="Times New Roman"/>
          <w:b/>
          <w:szCs w:val="24"/>
        </w:rPr>
        <w:t>ΓΕΩΡΓΙΟΣ ΓΕΩΡΓΑΝΤΑΣ:</w:t>
      </w:r>
      <w:r>
        <w:rPr>
          <w:rFonts w:eastAsia="Times New Roman" w:cs="Times New Roman"/>
          <w:szCs w:val="24"/>
        </w:rPr>
        <w:t xml:space="preserve"> Στη </w:t>
      </w:r>
      <w:r>
        <w:rPr>
          <w:rFonts w:eastAsia="Times New Roman" w:cs="Times New Roman"/>
          <w:szCs w:val="24"/>
        </w:rPr>
        <w:t>δημόσια διοίκηση</w:t>
      </w:r>
      <w:r>
        <w:rPr>
          <w:rFonts w:eastAsia="Times New Roman" w:cs="Times New Roman"/>
          <w:szCs w:val="24"/>
        </w:rPr>
        <w:t>.</w:t>
      </w:r>
    </w:p>
    <w:p w14:paraId="176E9FBA" w14:textId="77777777" w:rsidR="00715E74" w:rsidRDefault="00502A31">
      <w:pPr>
        <w:spacing w:line="600" w:lineRule="auto"/>
        <w:ind w:firstLine="720"/>
        <w:contextualSpacing/>
        <w:jc w:val="both"/>
        <w:rPr>
          <w:rFonts w:eastAsia="Times New Roman" w:cs="Times New Roman"/>
          <w:szCs w:val="24"/>
        </w:rPr>
      </w:pPr>
      <w:r w:rsidRPr="00A464CA">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Είπατε, «Βατερλό η </w:t>
      </w:r>
      <w:r>
        <w:rPr>
          <w:rFonts w:eastAsia="Times New Roman" w:cs="Times New Roman"/>
          <w:szCs w:val="24"/>
        </w:rPr>
        <w:t>ε</w:t>
      </w:r>
      <w:r>
        <w:rPr>
          <w:rFonts w:eastAsia="Times New Roman" w:cs="Times New Roman"/>
          <w:szCs w:val="24"/>
        </w:rPr>
        <w:t>λληνογαλλική συνεργασί</w:t>
      </w:r>
      <w:r>
        <w:rPr>
          <w:rFonts w:eastAsia="Times New Roman" w:cs="Times New Roman"/>
          <w:szCs w:val="24"/>
        </w:rPr>
        <w:t>α». Λέγεται αυτό;</w:t>
      </w:r>
    </w:p>
    <w:p w14:paraId="176E9FBB" w14:textId="77777777" w:rsidR="00715E74" w:rsidRDefault="00502A31">
      <w:pPr>
        <w:spacing w:line="600" w:lineRule="auto"/>
        <w:ind w:firstLine="720"/>
        <w:contextualSpacing/>
        <w:jc w:val="both"/>
        <w:rPr>
          <w:rFonts w:eastAsia="Times New Roman" w:cs="Times New Roman"/>
          <w:szCs w:val="24"/>
        </w:rPr>
      </w:pPr>
      <w:r w:rsidRPr="00A464CA">
        <w:rPr>
          <w:rFonts w:eastAsia="Times New Roman" w:cs="Times New Roman"/>
          <w:b/>
          <w:szCs w:val="24"/>
        </w:rPr>
        <w:t>ΓΕΩΡΓΙΟΣ ΓΕΩΡΓΑΝΤΑΣ:</w:t>
      </w:r>
      <w:r>
        <w:rPr>
          <w:rFonts w:eastAsia="Times New Roman" w:cs="Times New Roman"/>
          <w:szCs w:val="24"/>
        </w:rPr>
        <w:t xml:space="preserve"> Στη δημόσια διοίκηση.</w:t>
      </w:r>
    </w:p>
    <w:p w14:paraId="176E9FBC" w14:textId="77777777" w:rsidR="00715E74" w:rsidRDefault="00502A31">
      <w:pPr>
        <w:spacing w:line="600" w:lineRule="auto"/>
        <w:ind w:firstLine="720"/>
        <w:contextualSpacing/>
        <w:jc w:val="both"/>
        <w:rPr>
          <w:rFonts w:eastAsia="Times New Roman" w:cs="Times New Roman"/>
          <w:szCs w:val="24"/>
        </w:rPr>
      </w:pPr>
      <w:r w:rsidRPr="00A464CA">
        <w:rPr>
          <w:rFonts w:eastAsia="Times New Roman" w:cs="Times New Roman"/>
          <w:b/>
          <w:szCs w:val="24"/>
        </w:rPr>
        <w:t>ΟΛΓΑ ΓΕΡΟΒΑΣΙΛΗ (Υπουργός Διοικητικής Ανασυγκρότησης):</w:t>
      </w:r>
      <w:r>
        <w:rPr>
          <w:rFonts w:eastAsia="Times New Roman" w:cs="Times New Roman"/>
          <w:b/>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Στη </w:t>
      </w:r>
      <w:r>
        <w:rPr>
          <w:rFonts w:eastAsia="Times New Roman" w:cs="Times New Roman"/>
          <w:szCs w:val="24"/>
        </w:rPr>
        <w:t>δημόσια διοίκηση</w:t>
      </w:r>
      <w:r>
        <w:rPr>
          <w:rFonts w:eastAsia="Times New Roman" w:cs="Times New Roman"/>
          <w:szCs w:val="24"/>
        </w:rPr>
        <w:t>.</w:t>
      </w:r>
    </w:p>
    <w:p w14:paraId="176E9FB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lastRenderedPageBreak/>
        <w:t>Πραγματικά ξεφεύγετε και χάνετε το μέτρο του εθνικού, του τι είναι ΣΥΡΙΖΑ, του τι είναι ένας νόμος κι ό</w:t>
      </w:r>
      <w:r>
        <w:rPr>
          <w:rFonts w:eastAsia="Times New Roman" w:cs="Times New Roman"/>
          <w:szCs w:val="24"/>
        </w:rPr>
        <w:t xml:space="preserve">τι ο νόμος αλλάζει. Οι νόμοι αλλάζουν και αποτυπώνουν την εντολή που ο ελληνικός λαός έχει δώσει σε αυτόν που κυβερνά. Αυτό κάνει ο νόμος. </w:t>
      </w:r>
    </w:p>
    <w:p w14:paraId="176E9FBE"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Κριτήρια αξιολόγησης προκηρύξεων: Οπωσδήποτε πτυχίο ΑΕΙ, οπωσδήποτε μεταπτυχιακό, πέντε έως είκοσι χρόνια ελάχιστη ε</w:t>
      </w:r>
      <w:r>
        <w:rPr>
          <w:rFonts w:eastAsia="Times New Roman" w:cs="Times New Roman"/>
          <w:szCs w:val="24"/>
        </w:rPr>
        <w:t xml:space="preserve">ργασιακή εμπειρία σε θέση με συνάφεια και σε θέση που σχετίζεται με τη </w:t>
      </w:r>
      <w:r>
        <w:rPr>
          <w:rFonts w:eastAsia="Times New Roman" w:cs="Times New Roman"/>
          <w:szCs w:val="24"/>
        </w:rPr>
        <w:t>δ</w:t>
      </w:r>
      <w:r>
        <w:rPr>
          <w:rFonts w:eastAsia="Times New Roman" w:cs="Times New Roman"/>
          <w:szCs w:val="24"/>
        </w:rPr>
        <w:t xml:space="preserve">ιοίκηση, γνώση τουλάχιστον μιας ευρωπαϊκής γλώσσας. Αυτά είναι τα κριτήρια επιλογής. </w:t>
      </w:r>
    </w:p>
    <w:p w14:paraId="176E9FB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Πίσω απ’ όλα αυτά, εμείς έχουμε κρύψει καμμιά δεκαριά δικούς μας. Προφανώς κάποιοι -και δικοί μας-</w:t>
      </w:r>
      <w:r>
        <w:rPr>
          <w:rFonts w:eastAsia="Times New Roman" w:cs="Times New Roman"/>
          <w:szCs w:val="24"/>
        </w:rPr>
        <w:t xml:space="preserve"> θα έχουν και τέτοια προσόντα. Δεν ήταν, όμως, αυτός ο στόχος μας, διότι, όπως σας είπα, θα είχαμε κρατήσει το σύστημα όπως έχει. Δεν είχαμε αυτόν το στόχο. Γιατί να το αλλάξουμε και να ταλαιπωρούμαστε με διαγωνισμούς, με επίκαιρες επερωτήσεις εδώ κ.λπ.; Π</w:t>
      </w:r>
      <w:r>
        <w:rPr>
          <w:rFonts w:eastAsia="Times New Roman" w:cs="Times New Roman"/>
          <w:szCs w:val="24"/>
        </w:rPr>
        <w:t>ρος τι η ταλαιπωρία;</w:t>
      </w:r>
    </w:p>
    <w:p w14:paraId="176E9FC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Κυρία Υπουργέ, έχετε εξαντλήσει και τον χρόνο της </w:t>
      </w:r>
      <w:proofErr w:type="spellStart"/>
      <w:r>
        <w:rPr>
          <w:rFonts w:eastAsia="Times New Roman" w:cs="Times New Roman"/>
          <w:szCs w:val="24"/>
        </w:rPr>
        <w:t>τριτολογίας</w:t>
      </w:r>
      <w:proofErr w:type="spellEnd"/>
      <w:r>
        <w:rPr>
          <w:rFonts w:eastAsia="Times New Roman" w:cs="Times New Roman"/>
          <w:szCs w:val="24"/>
        </w:rPr>
        <w:t xml:space="preserve"> σας. </w:t>
      </w:r>
    </w:p>
    <w:p w14:paraId="176E9FC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b/>
          <w:szCs w:val="24"/>
        </w:rPr>
        <w:lastRenderedPageBreak/>
        <w:t>ΟΛΓΑ ΓΕΡΟΒΑΣΙΛΗ (Υπουργός Διοικητικής Ανασυγκρότησης):</w:t>
      </w:r>
      <w:r>
        <w:rPr>
          <w:rFonts w:eastAsia="Times New Roman" w:cs="Times New Roman"/>
          <w:szCs w:val="24"/>
        </w:rPr>
        <w:t xml:space="preserve"> Εμείς θέλουμε να δώσουμε την ευκαιρία σε ανθρώπους με προσόντα να προχωρήσουν στην ιεραρχία της </w:t>
      </w:r>
      <w:r>
        <w:rPr>
          <w:rFonts w:eastAsia="Times New Roman" w:cs="Times New Roman"/>
          <w:szCs w:val="24"/>
        </w:rPr>
        <w:t>δ</w:t>
      </w:r>
      <w:r>
        <w:rPr>
          <w:rFonts w:eastAsia="Times New Roman" w:cs="Times New Roman"/>
          <w:szCs w:val="24"/>
        </w:rPr>
        <w:t xml:space="preserve">ιοίκησης και το κάνουμε. </w:t>
      </w:r>
    </w:p>
    <w:p w14:paraId="176E9FC2"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-και κλείνω κύριε Πρόεδρε- οι προκηρύξεις δεν λέγονται αξιοκρατικές ή μη. Θα πρέπει να κάνουμε και σωστή χρήση της ελληνικής </w:t>
      </w:r>
      <w:r>
        <w:rPr>
          <w:rFonts w:eastAsia="Times New Roman" w:cs="Times New Roman"/>
          <w:szCs w:val="24"/>
        </w:rPr>
        <w:t>γλώσσας. Αξιοκρατική είναι η κρίση, όχι η προκήρυξη. Όταν θα τελειώσουν οι κρίσεις, ελάτε να συζητήσουμε αν θα είναι αξιοκρατικές ή δεν θα είναι. Ξέρετε εσείς αξιοκρατική προκήρυξη; Λέγεται στην ελληνική γλώσσα αυτό; Μέσα, όμως, στην αμηχανία και στη βιασύ</w:t>
      </w:r>
      <w:r>
        <w:rPr>
          <w:rFonts w:eastAsia="Times New Roman" w:cs="Times New Roman"/>
          <w:szCs w:val="24"/>
        </w:rPr>
        <w:t xml:space="preserve">νη να τα πείτε όλα, λέτε ό,τι </w:t>
      </w:r>
      <w:proofErr w:type="spellStart"/>
      <w:r>
        <w:rPr>
          <w:rFonts w:eastAsia="Times New Roman" w:cs="Times New Roman"/>
          <w:szCs w:val="24"/>
        </w:rPr>
        <w:t>ν</w:t>
      </w:r>
      <w:r>
        <w:rPr>
          <w:rFonts w:eastAsia="Times New Roman" w:cs="Times New Roman"/>
          <w:szCs w:val="24"/>
        </w:rPr>
        <w:t>ά</w:t>
      </w:r>
      <w:proofErr w:type="spellEnd"/>
      <w:r>
        <w:rPr>
          <w:rFonts w:eastAsia="Times New Roman" w:cs="Times New Roman"/>
          <w:szCs w:val="24"/>
        </w:rPr>
        <w:t xml:space="preserve"> </w:t>
      </w:r>
      <w:r>
        <w:rPr>
          <w:rFonts w:eastAsia="Times New Roman" w:cs="Times New Roman"/>
          <w:szCs w:val="24"/>
        </w:rPr>
        <w:t>’ναι.</w:t>
      </w:r>
    </w:p>
    <w:p w14:paraId="176E9FC3"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76E9FC4" w14:textId="77777777" w:rsidR="00715E74" w:rsidRDefault="00502A3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76E9FC5" w14:textId="77777777" w:rsidR="00715E74" w:rsidRDefault="00502A31">
      <w:pPr>
        <w:spacing w:line="600" w:lineRule="auto"/>
        <w:ind w:firstLine="720"/>
        <w:contextualSpacing/>
        <w:jc w:val="both"/>
        <w:rPr>
          <w:rFonts w:eastAsia="Times New Roman" w:cs="Times New Roman"/>
          <w:szCs w:val="24"/>
        </w:rPr>
      </w:pPr>
      <w:r w:rsidRPr="00966E1E">
        <w:rPr>
          <w:rFonts w:eastAsia="Times New Roman" w:cs="Times New Roman"/>
          <w:b/>
          <w:szCs w:val="24"/>
        </w:rPr>
        <w:t>ΠΡΟΕΔΡΕΥΩΝ (Μάριος Γεωργιάδης):</w:t>
      </w:r>
      <w:r>
        <w:rPr>
          <w:rFonts w:eastAsia="Times New Roman" w:cs="Times New Roman"/>
          <w:szCs w:val="24"/>
        </w:rPr>
        <w:t xml:space="preserve"> Ευχαριστούμε κυρία Υπουργέ.</w:t>
      </w:r>
    </w:p>
    <w:p w14:paraId="176E9FC6"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Κύριε Γεωργαντά, αν θέλετε να ανακαλέσετε, σας δίνω τον λόγο.</w:t>
      </w:r>
    </w:p>
    <w:p w14:paraId="176E9FC7" w14:textId="77777777" w:rsidR="00715E74" w:rsidRDefault="00502A31">
      <w:pPr>
        <w:spacing w:line="600" w:lineRule="auto"/>
        <w:ind w:firstLine="720"/>
        <w:contextualSpacing/>
        <w:jc w:val="both"/>
        <w:rPr>
          <w:rFonts w:eastAsia="Times New Roman" w:cs="Times New Roman"/>
          <w:szCs w:val="24"/>
        </w:rPr>
      </w:pPr>
      <w:r w:rsidRPr="00E66BAF">
        <w:rPr>
          <w:rFonts w:eastAsia="Times New Roman" w:cs="Times New Roman"/>
          <w:b/>
          <w:szCs w:val="24"/>
        </w:rPr>
        <w:lastRenderedPageBreak/>
        <w:t>ΓΕΩΡΓΙΟΣ ΓΕΩΡΓΑΝΤΑΣ:</w:t>
      </w:r>
      <w:r>
        <w:rPr>
          <w:rFonts w:eastAsia="Times New Roman" w:cs="Times New Roman"/>
          <w:szCs w:val="24"/>
        </w:rPr>
        <w:t xml:space="preserve"> Μετά από τη διευκρί</w:t>
      </w:r>
      <w:r>
        <w:rPr>
          <w:rFonts w:eastAsia="Times New Roman" w:cs="Times New Roman"/>
          <w:szCs w:val="24"/>
        </w:rPr>
        <w:t>νιση της κυρίας Υπουργού ότι η προηγούμενη αναφορά της δεν αφορούσε προσωπικά εμένα, βεβαίως και ανακαλώ. Έτσι, όμως, όπως ειπώθηκε, θεώρησα ότι αφορά τα δικά μου έγγραφα</w:t>
      </w:r>
      <w:r>
        <w:rPr>
          <w:rFonts w:eastAsia="Times New Roman" w:cs="Times New Roman"/>
          <w:szCs w:val="24"/>
        </w:rPr>
        <w:t>,</w:t>
      </w:r>
      <w:r>
        <w:rPr>
          <w:rFonts w:eastAsia="Times New Roman" w:cs="Times New Roman"/>
          <w:szCs w:val="24"/>
        </w:rPr>
        <w:t xml:space="preserve"> τα οποία κατέθεσα στα Πρακτικά. Αναφέρθηκε γενικά σε Βουλευτές, είπε ότι δεν αφορούσ</w:t>
      </w:r>
      <w:r>
        <w:rPr>
          <w:rFonts w:eastAsia="Times New Roman" w:cs="Times New Roman"/>
          <w:szCs w:val="24"/>
        </w:rPr>
        <w:t>ε εμένα, το δέχομαι και ανακαλώ.</w:t>
      </w:r>
    </w:p>
    <w:p w14:paraId="176E9FC8" w14:textId="77777777" w:rsidR="00715E74" w:rsidRDefault="00502A31">
      <w:pPr>
        <w:spacing w:line="600" w:lineRule="auto"/>
        <w:ind w:firstLine="720"/>
        <w:contextualSpacing/>
        <w:jc w:val="both"/>
        <w:rPr>
          <w:rFonts w:eastAsia="Times New Roman" w:cs="Times New Roman"/>
          <w:szCs w:val="24"/>
        </w:rPr>
      </w:pPr>
      <w:r w:rsidRPr="00966E1E">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Είναι ξεκάθαρος. Ευχαριστούμε πολύ για τη συνεργασία. </w:t>
      </w:r>
    </w:p>
    <w:p w14:paraId="176E9FC9"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Κεφαλογιάννης για έξι λεπτά.</w:t>
      </w:r>
    </w:p>
    <w:p w14:paraId="176E9FCA" w14:textId="77777777" w:rsidR="00715E74" w:rsidRDefault="00502A31">
      <w:pPr>
        <w:spacing w:line="600" w:lineRule="auto"/>
        <w:ind w:firstLine="720"/>
        <w:contextualSpacing/>
        <w:jc w:val="both"/>
        <w:rPr>
          <w:rFonts w:eastAsia="Times New Roman" w:cs="Times New Roman"/>
          <w:szCs w:val="24"/>
        </w:rPr>
      </w:pPr>
      <w:r w:rsidRPr="00E66BAF">
        <w:rPr>
          <w:rFonts w:eastAsia="Times New Roman" w:cs="Times New Roman"/>
          <w:b/>
          <w:szCs w:val="24"/>
        </w:rPr>
        <w:t>ΙΩΑΝΝΗΣ ΚΕΦΑΛΟΓΙΑΝΝΗΣ:</w:t>
      </w:r>
      <w:r>
        <w:rPr>
          <w:rFonts w:eastAsia="Times New Roman" w:cs="Times New Roman"/>
          <w:szCs w:val="24"/>
        </w:rPr>
        <w:t xml:space="preserve"> Ευχαριστώ, κύριε Πρόεδρε.</w:t>
      </w:r>
    </w:p>
    <w:p w14:paraId="176E9FC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Προτού απαντήσω στην κυρία Υπουργό, θα </w:t>
      </w:r>
      <w:r>
        <w:rPr>
          <w:rFonts w:eastAsia="Times New Roman" w:cs="Times New Roman"/>
          <w:szCs w:val="24"/>
        </w:rPr>
        <w:t xml:space="preserve">ήθελα να κάνω κάποιες παρατηρήσεις πάνω σε κάτι που ειπώθηκε από τους Κοινοβουλευτικούς Εκπροσώπους των Ανεξαρτήτων Ελλήνων και του ΣΥΡΙΖΑ. </w:t>
      </w:r>
    </w:p>
    <w:p w14:paraId="176E9FCC"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Είπε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Κοζομπόλη</w:t>
      </w:r>
      <w:proofErr w:type="spellEnd"/>
      <w:r>
        <w:rPr>
          <w:rFonts w:eastAsia="Times New Roman" w:cs="Times New Roman"/>
          <w:szCs w:val="24"/>
        </w:rPr>
        <w:t xml:space="preserve"> ότι εμείς δήθεν αναγνωρίζουμε το γεγονός ότι είναι διαφορετικοί. Εμείς δεν αναγνωρίζουμε ότι εί</w:t>
      </w:r>
      <w:r>
        <w:rPr>
          <w:rFonts w:eastAsia="Times New Roman" w:cs="Times New Roman"/>
          <w:szCs w:val="24"/>
        </w:rPr>
        <w:t>στε διαφορετικοί. Αυτό το οποίο σας είπαμε είναι</w:t>
      </w:r>
      <w:r>
        <w:rPr>
          <w:rFonts w:eastAsia="Times New Roman" w:cs="Times New Roman"/>
          <w:szCs w:val="24"/>
        </w:rPr>
        <w:t xml:space="preserve"> </w:t>
      </w:r>
      <w:r>
        <w:rPr>
          <w:rFonts w:eastAsia="Times New Roman" w:cs="Times New Roman"/>
          <w:szCs w:val="24"/>
        </w:rPr>
        <w:t xml:space="preserve">ότι όταν ήσασταν στην </w:t>
      </w:r>
      <w:r>
        <w:rPr>
          <w:rFonts w:eastAsia="Times New Roman" w:cs="Times New Roman"/>
          <w:szCs w:val="24"/>
        </w:rPr>
        <w:t>α</w:t>
      </w:r>
      <w:r>
        <w:rPr>
          <w:rFonts w:eastAsia="Times New Roman" w:cs="Times New Roman"/>
          <w:szCs w:val="24"/>
        </w:rPr>
        <w:t xml:space="preserve">ντιπολίτευση είχατε ως σημαία σας, μεταξύ άλλων, πως </w:t>
      </w:r>
      <w:r>
        <w:rPr>
          <w:rFonts w:eastAsia="Times New Roman" w:cs="Times New Roman"/>
          <w:szCs w:val="24"/>
        </w:rPr>
        <w:lastRenderedPageBreak/>
        <w:t>όταν θα έλθετε στην κυβέρνηση θα εφαρμόσετε αξιοκρατικές διαδικασίες. Αυτό είπαμε. Και όπως είδαμε από τα στοιχεία</w:t>
      </w:r>
      <w:r>
        <w:rPr>
          <w:rFonts w:eastAsia="Times New Roman" w:cs="Times New Roman"/>
          <w:szCs w:val="24"/>
        </w:rPr>
        <w:t>,</w:t>
      </w:r>
      <w:r>
        <w:rPr>
          <w:rFonts w:eastAsia="Times New Roman" w:cs="Times New Roman"/>
          <w:szCs w:val="24"/>
        </w:rPr>
        <w:t xml:space="preserve"> τα οποία σας εκ</w:t>
      </w:r>
      <w:r>
        <w:rPr>
          <w:rFonts w:eastAsia="Times New Roman" w:cs="Times New Roman"/>
          <w:szCs w:val="24"/>
        </w:rPr>
        <w:t>θέσαμε δι</w:t>
      </w:r>
      <w:r>
        <w:rPr>
          <w:rFonts w:eastAsia="Times New Roman" w:cs="Times New Roman"/>
          <w:szCs w:val="24"/>
        </w:rPr>
        <w:t>ά</w:t>
      </w:r>
      <w:r>
        <w:rPr>
          <w:rFonts w:eastAsia="Times New Roman" w:cs="Times New Roman"/>
          <w:szCs w:val="24"/>
        </w:rPr>
        <w:t xml:space="preserve"> της επίκαιρης επερώτησης, κάτι τέτοιο δεν ισχύει. Αυτό προς διευκρίνιση.</w:t>
      </w:r>
    </w:p>
    <w:p w14:paraId="176E9FCD"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Επίσης, αναρωτηθήκατε πώς είναι φωτογραφική μια διάταξη, η οποία έχει προσελκύσει περίπου επτά χιλιάδες υποψηφίους. Αυτό το οποίο σας εξηγήσαμε είναι το εξής: Αυτό το οποίο</w:t>
      </w:r>
      <w:r>
        <w:rPr>
          <w:rFonts w:eastAsia="Times New Roman" w:cs="Times New Roman"/>
          <w:szCs w:val="24"/>
        </w:rPr>
        <w:t xml:space="preserve"> κάνατε -και το αποδείξαμε δι</w:t>
      </w:r>
      <w:r>
        <w:rPr>
          <w:rFonts w:eastAsia="Times New Roman" w:cs="Times New Roman"/>
          <w:szCs w:val="24"/>
        </w:rPr>
        <w:t>ά</w:t>
      </w:r>
      <w:r>
        <w:rPr>
          <w:rFonts w:eastAsia="Times New Roman" w:cs="Times New Roman"/>
          <w:szCs w:val="24"/>
        </w:rPr>
        <w:t xml:space="preserve"> των συγκεκριμένων προκηρύξεων που έχουν τελείως διαφορετικά χαρακτηριστικά, σε τελείως διαφορετικές μεν θέσεις, αλλά σε κάποιες οι οποίες θα έπρεπε να είναι ενιαία τα </w:t>
      </w:r>
      <w:proofErr w:type="spellStart"/>
      <w:r>
        <w:rPr>
          <w:rFonts w:eastAsia="Times New Roman" w:cs="Times New Roman"/>
          <w:szCs w:val="24"/>
        </w:rPr>
        <w:t>προαπαιτούμενα</w:t>
      </w:r>
      <w:proofErr w:type="spellEnd"/>
      <w:r>
        <w:rPr>
          <w:rFonts w:eastAsia="Times New Roman" w:cs="Times New Roman"/>
          <w:szCs w:val="24"/>
        </w:rPr>
        <w:t xml:space="preserve"> δεν το κάνατε- είναι ότι προφανώς είχατε απ</w:t>
      </w:r>
      <w:r>
        <w:rPr>
          <w:rFonts w:eastAsia="Times New Roman" w:cs="Times New Roman"/>
          <w:szCs w:val="24"/>
        </w:rPr>
        <w:t>ό πριν στο μυαλό σας -ως Κυβέρνηση εννοώ- τους υποψηφίους που θα θέλατε να δείτε σε αυτές τις θέσεις και προσαρμόζετε τα συγκεκριμένα χαρακτηριστικά στα πρόσωπα αυτών. Προφανώς θα προσελκύσετε και κάποιους άλλους, όμως πάντα υπάρχει η δικλίδα κάποιων διαδι</w:t>
      </w:r>
      <w:r>
        <w:rPr>
          <w:rFonts w:eastAsia="Times New Roman" w:cs="Times New Roman"/>
          <w:szCs w:val="24"/>
        </w:rPr>
        <w:t>κασιών, ώστε ακόμα και κάποιον</w:t>
      </w:r>
      <w:r>
        <w:rPr>
          <w:rFonts w:eastAsia="Times New Roman" w:cs="Times New Roman"/>
          <w:szCs w:val="24"/>
        </w:rPr>
        <w:t>,</w:t>
      </w:r>
      <w:r>
        <w:rPr>
          <w:rFonts w:eastAsia="Times New Roman" w:cs="Times New Roman"/>
          <w:szCs w:val="24"/>
        </w:rPr>
        <w:t xml:space="preserve"> ο οποίος, ενδεχομένως, διαθέτει περισσότερα τυπικά προσόντα, να μπορέσετε να τον ξεπεράσετε με άλλες διαδικασίες. </w:t>
      </w:r>
    </w:p>
    <w:p w14:paraId="176E9FCE"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Μάλιστα, δεν είναι τυχαίο ότι όσον αφορά την επιλογή των γενικών διευθυντών τροποποιήθηκε τέσσερις φορές η δι</w:t>
      </w:r>
      <w:r>
        <w:rPr>
          <w:rFonts w:eastAsia="Times New Roman"/>
          <w:szCs w:val="24"/>
        </w:rPr>
        <w:t>αδικασία. Και αυτό πρέπει να καταγραφεί, για να το ξέρει ο ελληνικός λαός. Τροποποιήθηκε τέσσερις φορές, ακριβώς για να επιλεγούν αυτοί οι οποίοι ήταν ενδεχομένως έκτοι ή έβδομοι στη σειρά και κάποιους άλλους που είχαν περισσότερα τυπικά προσόντα, ενδεχομέ</w:t>
      </w:r>
      <w:r>
        <w:rPr>
          <w:rFonts w:eastAsia="Times New Roman"/>
          <w:szCs w:val="24"/>
        </w:rPr>
        <w:t>νως τούς ξεπεράσατε.</w:t>
      </w:r>
    </w:p>
    <w:p w14:paraId="176E9FCF" w14:textId="77777777" w:rsidR="00715E74" w:rsidRDefault="00502A31">
      <w:pPr>
        <w:spacing w:line="600" w:lineRule="auto"/>
        <w:ind w:firstLine="720"/>
        <w:contextualSpacing/>
        <w:jc w:val="both"/>
        <w:rPr>
          <w:rFonts w:eastAsia="Times New Roman"/>
          <w:szCs w:val="24"/>
        </w:rPr>
      </w:pPr>
      <w:r w:rsidRPr="00E9166B">
        <w:rPr>
          <w:rFonts w:eastAsia="Times New Roman"/>
          <w:b/>
          <w:szCs w:val="24"/>
        </w:rPr>
        <w:t>ΟΛΓΑ ΓΕΡΟΒΑΣΙΛΗ (Υπουργός Διοικητικής Ανασυγκρότησης):</w:t>
      </w:r>
      <w:r>
        <w:rPr>
          <w:rFonts w:eastAsia="Times New Roman"/>
          <w:b/>
          <w:szCs w:val="24"/>
        </w:rPr>
        <w:t xml:space="preserve"> </w:t>
      </w:r>
      <w:r>
        <w:rPr>
          <w:rFonts w:eastAsia="Times New Roman"/>
          <w:szCs w:val="24"/>
        </w:rPr>
        <w:t>Δώστε τα στοιχεία. Τι εννοείτε;</w:t>
      </w:r>
    </w:p>
    <w:p w14:paraId="176E9FD0" w14:textId="77777777" w:rsidR="00715E74" w:rsidRDefault="00502A31">
      <w:pPr>
        <w:spacing w:line="600" w:lineRule="auto"/>
        <w:ind w:firstLine="720"/>
        <w:contextualSpacing/>
        <w:jc w:val="both"/>
        <w:rPr>
          <w:rFonts w:eastAsia="Times New Roman"/>
          <w:szCs w:val="24"/>
        </w:rPr>
      </w:pPr>
      <w:r w:rsidRPr="00E9166B">
        <w:rPr>
          <w:rFonts w:eastAsia="Times New Roman"/>
          <w:b/>
          <w:szCs w:val="24"/>
        </w:rPr>
        <w:t>ΠΡΟΕΔΡΕΥΩΝ (Μάριος Γεωργιάδης)</w:t>
      </w:r>
      <w:r w:rsidRPr="00D301C6">
        <w:rPr>
          <w:rFonts w:eastAsia="Times New Roman"/>
          <w:b/>
          <w:szCs w:val="24"/>
        </w:rPr>
        <w:t>:</w:t>
      </w:r>
      <w:r>
        <w:rPr>
          <w:rFonts w:eastAsia="Times New Roman"/>
          <w:b/>
          <w:szCs w:val="24"/>
        </w:rPr>
        <w:t xml:space="preserve"> </w:t>
      </w:r>
      <w:r>
        <w:rPr>
          <w:rFonts w:eastAsia="Times New Roman"/>
          <w:szCs w:val="24"/>
        </w:rPr>
        <w:t>Μην ανοίγετε διάλογο, κυρία Υπουργέ.</w:t>
      </w:r>
    </w:p>
    <w:p w14:paraId="176E9FD1" w14:textId="77777777" w:rsidR="00715E74" w:rsidRDefault="00502A31">
      <w:pPr>
        <w:spacing w:line="600" w:lineRule="auto"/>
        <w:ind w:firstLine="720"/>
        <w:contextualSpacing/>
        <w:jc w:val="both"/>
        <w:rPr>
          <w:rFonts w:eastAsia="Times New Roman" w:cs="Times New Roman"/>
          <w:szCs w:val="24"/>
        </w:rPr>
      </w:pPr>
      <w:r w:rsidRPr="00E9166B">
        <w:rPr>
          <w:rFonts w:eastAsia="Times New Roman"/>
          <w:b/>
          <w:szCs w:val="24"/>
        </w:rPr>
        <w:t>ΟΛΓΑ ΓΕΡΟΒΑΣΙΛΗ (Υπουργός Διοικητικής Ανασυγκρότησης):</w:t>
      </w:r>
      <w:r>
        <w:rPr>
          <w:rFonts w:eastAsia="Times New Roman" w:cs="Times New Roman"/>
          <w:szCs w:val="24"/>
        </w:rPr>
        <w:t xml:space="preserve"> Ερωτώ για να καταλάβω.</w:t>
      </w:r>
    </w:p>
    <w:p w14:paraId="176E9FD2" w14:textId="77777777" w:rsidR="00715E74" w:rsidRDefault="00502A31">
      <w:pPr>
        <w:spacing w:line="600" w:lineRule="auto"/>
        <w:ind w:firstLine="720"/>
        <w:contextualSpacing/>
        <w:jc w:val="both"/>
        <w:rPr>
          <w:rFonts w:eastAsia="Times New Roman"/>
          <w:szCs w:val="24"/>
        </w:rPr>
      </w:pPr>
      <w:r w:rsidRPr="00E9166B">
        <w:rPr>
          <w:rFonts w:eastAsia="Times New Roman"/>
          <w:b/>
          <w:szCs w:val="24"/>
        </w:rPr>
        <w:t>ΙΩΑΝΝΗΣ ΚΕΦΑΛΟΓΙΑΝΝΗΣ:</w:t>
      </w:r>
      <w:r>
        <w:rPr>
          <w:rFonts w:eastAsia="Times New Roman"/>
          <w:b/>
          <w:szCs w:val="24"/>
        </w:rPr>
        <w:t xml:space="preserve"> </w:t>
      </w:r>
      <w:r>
        <w:rPr>
          <w:rFonts w:eastAsia="Times New Roman"/>
          <w:szCs w:val="24"/>
        </w:rPr>
        <w:t xml:space="preserve">Κυρία Υπουργέ, σας άκουσα με πολύ μεγάλη προσοχή. Τουλάχιστον εγώ δεν σας διέκοψα. Έχετε δικαίωμα </w:t>
      </w:r>
      <w:proofErr w:type="spellStart"/>
      <w:r>
        <w:rPr>
          <w:rFonts w:eastAsia="Times New Roman"/>
          <w:szCs w:val="24"/>
        </w:rPr>
        <w:t>τριτολογίας</w:t>
      </w:r>
      <w:proofErr w:type="spellEnd"/>
      <w:r>
        <w:rPr>
          <w:rFonts w:eastAsia="Times New Roman"/>
          <w:szCs w:val="24"/>
        </w:rPr>
        <w:t>. Να μου απαντήσετε.</w:t>
      </w:r>
    </w:p>
    <w:p w14:paraId="176E9FD3" w14:textId="77777777" w:rsidR="00715E74" w:rsidRDefault="00502A31">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sidRPr="00E9166B">
        <w:rPr>
          <w:rFonts w:eastAsia="Times New Roman"/>
          <w:b/>
          <w:szCs w:val="24"/>
        </w:rPr>
        <w:t>ΑΜΑΝΑΤΙΔΗ:</w:t>
      </w:r>
      <w:r>
        <w:rPr>
          <w:rFonts w:eastAsia="Times New Roman"/>
          <w:b/>
          <w:szCs w:val="24"/>
        </w:rPr>
        <w:t xml:space="preserve"> </w:t>
      </w:r>
      <w:r>
        <w:rPr>
          <w:rFonts w:eastAsia="Times New Roman"/>
          <w:szCs w:val="24"/>
        </w:rPr>
        <w:t>Διευκρινίστε…</w:t>
      </w:r>
    </w:p>
    <w:p w14:paraId="176E9FD4" w14:textId="77777777" w:rsidR="00715E74" w:rsidRDefault="00502A31">
      <w:pPr>
        <w:spacing w:line="600" w:lineRule="auto"/>
        <w:ind w:firstLine="720"/>
        <w:contextualSpacing/>
        <w:jc w:val="both"/>
        <w:rPr>
          <w:rFonts w:eastAsia="Times New Roman"/>
          <w:szCs w:val="24"/>
        </w:rPr>
      </w:pPr>
      <w:r w:rsidRPr="00E9166B">
        <w:rPr>
          <w:rFonts w:eastAsia="Times New Roman"/>
          <w:b/>
          <w:szCs w:val="24"/>
        </w:rPr>
        <w:lastRenderedPageBreak/>
        <w:t>ΙΩΑΝΝΗΣ ΚΕΦΑΛΟΓΙΑΝΝΗΣ:</w:t>
      </w:r>
      <w:r>
        <w:rPr>
          <w:rFonts w:eastAsia="Times New Roman"/>
          <w:b/>
          <w:szCs w:val="24"/>
        </w:rPr>
        <w:t xml:space="preserve"> </w:t>
      </w:r>
      <w:r>
        <w:rPr>
          <w:rFonts w:eastAsia="Times New Roman"/>
          <w:szCs w:val="24"/>
        </w:rPr>
        <w:t xml:space="preserve">Κυρία </w:t>
      </w:r>
      <w:proofErr w:type="spellStart"/>
      <w:r>
        <w:rPr>
          <w:rFonts w:eastAsia="Times New Roman"/>
          <w:szCs w:val="24"/>
        </w:rPr>
        <w:t>Κοζομπόλη</w:t>
      </w:r>
      <w:proofErr w:type="spellEnd"/>
      <w:r>
        <w:rPr>
          <w:rFonts w:eastAsia="Times New Roman"/>
          <w:szCs w:val="24"/>
        </w:rPr>
        <w:t>, μη με διακόπτετε</w:t>
      </w:r>
      <w:r>
        <w:rPr>
          <w:rFonts w:eastAsia="Times New Roman"/>
          <w:szCs w:val="24"/>
        </w:rPr>
        <w:t>. Διαμαρτυρόσασταν πριν που διέκοπταν την Υπουργό και τώρα κάνετε το ίδιο πράγμα. Παρακαλώ, να ολοκληρώσω και η κυρία Υπουργός θα έχει όλον τον χρόνο να απαντήσει.</w:t>
      </w:r>
    </w:p>
    <w:p w14:paraId="176E9FD5"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Άκουσα τον κ. </w:t>
      </w:r>
      <w:proofErr w:type="spellStart"/>
      <w:r>
        <w:rPr>
          <w:rFonts w:eastAsia="Times New Roman"/>
          <w:szCs w:val="24"/>
        </w:rPr>
        <w:t>Κατσίκη</w:t>
      </w:r>
      <w:proofErr w:type="spellEnd"/>
      <w:r>
        <w:rPr>
          <w:rFonts w:eastAsia="Times New Roman"/>
          <w:szCs w:val="24"/>
        </w:rPr>
        <w:t xml:space="preserve"> να λέει ότι ένα δημοσίευμα της «Εφημερίδας των Συντακτών» είχε ένα άρθ</w:t>
      </w:r>
      <w:r>
        <w:rPr>
          <w:rFonts w:eastAsia="Times New Roman"/>
          <w:szCs w:val="24"/>
        </w:rPr>
        <w:t xml:space="preserve">ρο που έλεγε ότι η κυβέρνηση Σαμαρά και οι προηγούμενες κυβερνήσεις γενικότερα ήταν αναξιοκρατικές. </w:t>
      </w:r>
    </w:p>
    <w:p w14:paraId="176E9FD6" w14:textId="77777777" w:rsidR="00715E74" w:rsidRDefault="00502A31">
      <w:pPr>
        <w:spacing w:line="600" w:lineRule="auto"/>
        <w:ind w:firstLine="720"/>
        <w:contextualSpacing/>
        <w:jc w:val="both"/>
        <w:rPr>
          <w:rFonts w:eastAsia="Times New Roman"/>
          <w:szCs w:val="24"/>
        </w:rPr>
      </w:pPr>
      <w:r>
        <w:rPr>
          <w:rFonts w:eastAsia="Times New Roman"/>
          <w:szCs w:val="24"/>
        </w:rPr>
        <w:t>Εγώ παρέθεσα συγκεκριμένα στοιχεία, τα οποία και θα παραθέσω ξανά προς απάντηση της κυρίας Υπουργού, γιατί δεν μου απάντησε στα συγκεκριμένα στοιχεία, τα ο</w:t>
      </w:r>
      <w:r>
        <w:rPr>
          <w:rFonts w:eastAsia="Times New Roman"/>
          <w:szCs w:val="24"/>
        </w:rPr>
        <w:t xml:space="preserve">ποία της κατέθεσα. Αντ’ αυτού, ο κ. </w:t>
      </w:r>
      <w:proofErr w:type="spellStart"/>
      <w:r>
        <w:rPr>
          <w:rFonts w:eastAsia="Times New Roman"/>
          <w:szCs w:val="24"/>
        </w:rPr>
        <w:t>Κατσίκης</w:t>
      </w:r>
      <w:proofErr w:type="spellEnd"/>
      <w:r>
        <w:rPr>
          <w:rFonts w:eastAsia="Times New Roman"/>
          <w:szCs w:val="24"/>
        </w:rPr>
        <w:t xml:space="preserve"> έκανε μνεία ενός δημοσιεύματος της «Εφημερίδας των Συντακτών». Νομίζω ότι ο καθένας μπορεί να κάνει την κρίση του και ελεύθερα να κρίνει κατά πόσο κάποιος</w:t>
      </w:r>
      <w:r>
        <w:rPr>
          <w:rFonts w:eastAsia="Times New Roman"/>
          <w:szCs w:val="24"/>
        </w:rPr>
        <w:t>,</w:t>
      </w:r>
      <w:r>
        <w:rPr>
          <w:rFonts w:eastAsia="Times New Roman"/>
          <w:szCs w:val="24"/>
        </w:rPr>
        <w:t xml:space="preserve"> ο οποίος παραθέτει στοιχεία με αριθμούς, έχει περισσότε</w:t>
      </w:r>
      <w:r>
        <w:rPr>
          <w:rFonts w:eastAsia="Times New Roman"/>
          <w:szCs w:val="24"/>
        </w:rPr>
        <w:t>ρο δίκιο από κάποιον</w:t>
      </w:r>
      <w:r>
        <w:rPr>
          <w:rFonts w:eastAsia="Times New Roman"/>
          <w:szCs w:val="24"/>
        </w:rPr>
        <w:t>,</w:t>
      </w:r>
      <w:r>
        <w:rPr>
          <w:rFonts w:eastAsia="Times New Roman"/>
          <w:szCs w:val="24"/>
        </w:rPr>
        <w:t xml:space="preserve"> ο οποίος απλώς παραθέτει ένα δημοσίευμα της «Εφημερίδας των Συντακτών».</w:t>
      </w:r>
    </w:p>
    <w:p w14:paraId="176E9FD7"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Έκανε και άλλη μία παρατήρηση ότι «</w:t>
      </w:r>
      <w:r>
        <w:rPr>
          <w:rFonts w:eastAsia="Times New Roman"/>
          <w:szCs w:val="24"/>
        </w:rPr>
        <w:t>ε</w:t>
      </w:r>
      <w:r>
        <w:rPr>
          <w:rFonts w:eastAsia="Times New Roman"/>
          <w:szCs w:val="24"/>
        </w:rPr>
        <w:t>μείς δεν έχουμε ανελαστικές αξίες ως Ανεξάρτητοι Έλληνες». Εντάξει, αυτό νομίζω ότι έχει κριθεί ήδη από τον ελληνικό λαό. Είνα</w:t>
      </w:r>
      <w:r>
        <w:rPr>
          <w:rFonts w:eastAsia="Times New Roman"/>
          <w:szCs w:val="24"/>
        </w:rPr>
        <w:t xml:space="preserve">ι το κόμμα το οποίο από το </w:t>
      </w:r>
      <w:proofErr w:type="spellStart"/>
      <w:r>
        <w:rPr>
          <w:rFonts w:eastAsia="Times New Roman"/>
          <w:szCs w:val="24"/>
        </w:rPr>
        <w:t>αντιμνημόνιο</w:t>
      </w:r>
      <w:proofErr w:type="spellEnd"/>
      <w:r>
        <w:rPr>
          <w:rFonts w:eastAsia="Times New Roman"/>
          <w:szCs w:val="24"/>
        </w:rPr>
        <w:t xml:space="preserve"> πήγε στο μνημόνιο, είναι εκείνοι οι οποίοι έλεγαν ότι δεν θα δώσουν ποτέ τον όρο «Μακεδονία» και στην ουσία συνυπέγραψαν τη </w:t>
      </w:r>
      <w:r>
        <w:rPr>
          <w:rFonts w:eastAsia="Times New Roman"/>
          <w:szCs w:val="24"/>
        </w:rPr>
        <w:t>Σ</w:t>
      </w:r>
      <w:r>
        <w:rPr>
          <w:rFonts w:eastAsia="Times New Roman"/>
          <w:szCs w:val="24"/>
        </w:rPr>
        <w:t>υμφωνία των Πρεσπών. Είναι, λοιπόν, τουλάχιστον αστείο -πολιτικά αστείο, για να μην υπάρχει</w:t>
      </w:r>
      <w:r>
        <w:rPr>
          <w:rFonts w:eastAsia="Times New Roman"/>
          <w:szCs w:val="24"/>
        </w:rPr>
        <w:t xml:space="preserve"> παρεξήγηση- να μιλάει για ανελαστικές αξίες.</w:t>
      </w:r>
    </w:p>
    <w:p w14:paraId="176E9FD8"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Έρχομαι στην κυρία Υπουργό. Κυρία Υπουργέ, σας παρέθεσα κάποια στοιχεία και περίμενα τουλάχιστον να ακούσω κάποιες απαντήσεις. Τα </w:t>
      </w:r>
      <w:proofErr w:type="spellStart"/>
      <w:r>
        <w:rPr>
          <w:rFonts w:eastAsia="Times New Roman"/>
          <w:szCs w:val="24"/>
        </w:rPr>
        <w:t>ξαναπαραθέτω</w:t>
      </w:r>
      <w:proofErr w:type="spellEnd"/>
      <w:r>
        <w:rPr>
          <w:rFonts w:eastAsia="Times New Roman"/>
          <w:szCs w:val="24"/>
        </w:rPr>
        <w:t xml:space="preserve"> και πείτε μου ποια απ’ αυτά είναι αναληθή. Δημιουργήθηκαν ή όχι </w:t>
      </w:r>
      <w:proofErr w:type="spellStart"/>
      <w:r>
        <w:rPr>
          <w:rFonts w:eastAsia="Times New Roman"/>
          <w:szCs w:val="24"/>
        </w:rPr>
        <w:t>εκα</w:t>
      </w:r>
      <w:r>
        <w:rPr>
          <w:rFonts w:eastAsia="Times New Roman"/>
          <w:szCs w:val="24"/>
        </w:rPr>
        <w:t>τόν</w:t>
      </w:r>
      <w:proofErr w:type="spellEnd"/>
      <w:r>
        <w:rPr>
          <w:rFonts w:eastAsia="Times New Roman"/>
          <w:szCs w:val="24"/>
        </w:rPr>
        <w:t xml:space="preserve"> είκοσι μία</w:t>
      </w:r>
      <w:r>
        <w:rPr>
          <w:rFonts w:eastAsia="Times New Roman"/>
          <w:szCs w:val="24"/>
        </w:rPr>
        <w:t xml:space="preserve"> νέες δομές </w:t>
      </w:r>
      <w:r>
        <w:rPr>
          <w:rFonts w:eastAsia="Times New Roman"/>
          <w:szCs w:val="24"/>
        </w:rPr>
        <w:t>νομικών προσώπων</w:t>
      </w:r>
      <w:r>
        <w:rPr>
          <w:rFonts w:eastAsia="Times New Roman"/>
          <w:szCs w:val="24"/>
        </w:rPr>
        <w:t xml:space="preserve"> και </w:t>
      </w:r>
      <w:r>
        <w:rPr>
          <w:rFonts w:eastAsia="Times New Roman"/>
          <w:szCs w:val="24"/>
        </w:rPr>
        <w:t>γραμματειών</w:t>
      </w:r>
      <w:r>
        <w:rPr>
          <w:rFonts w:eastAsia="Times New Roman"/>
          <w:szCs w:val="24"/>
        </w:rPr>
        <w:t xml:space="preserve"> επί της δικής σας Κυβέρνησης; Ογδόντα έξι απ’ αυτές τις </w:t>
      </w:r>
      <w:proofErr w:type="spellStart"/>
      <w:r>
        <w:rPr>
          <w:rFonts w:eastAsia="Times New Roman"/>
          <w:szCs w:val="24"/>
        </w:rPr>
        <w:t>εκατόν</w:t>
      </w:r>
      <w:proofErr w:type="spellEnd"/>
      <w:r>
        <w:rPr>
          <w:rFonts w:eastAsia="Times New Roman"/>
          <w:szCs w:val="24"/>
        </w:rPr>
        <w:t xml:space="preserve"> είκοσι μία</w:t>
      </w:r>
      <w:r>
        <w:rPr>
          <w:rFonts w:eastAsia="Times New Roman"/>
          <w:szCs w:val="24"/>
        </w:rPr>
        <w:t xml:space="preserve"> νέες δομές -τα 2/3 δηλαδή- έχουν έλλειψη ακριβούς αριθμού προσωπικού, ναι ή όχι;</w:t>
      </w:r>
    </w:p>
    <w:p w14:paraId="176E9FD9" w14:textId="77777777" w:rsidR="00715E74" w:rsidRDefault="00502A31">
      <w:pPr>
        <w:spacing w:line="600" w:lineRule="auto"/>
        <w:ind w:firstLine="720"/>
        <w:contextualSpacing/>
        <w:jc w:val="both"/>
        <w:rPr>
          <w:rFonts w:eastAsia="Times New Roman"/>
          <w:szCs w:val="24"/>
        </w:rPr>
      </w:pPr>
      <w:r w:rsidRPr="00E9166B">
        <w:rPr>
          <w:rFonts w:eastAsia="Times New Roman"/>
          <w:b/>
          <w:szCs w:val="24"/>
        </w:rPr>
        <w:t>ΟΛΓΑ ΓΕΡΟΒΑΣΙΛΗ (Υπουργός Διοικητικής Ανασ</w:t>
      </w:r>
      <w:r w:rsidRPr="00E9166B">
        <w:rPr>
          <w:rFonts w:eastAsia="Times New Roman"/>
          <w:b/>
          <w:szCs w:val="24"/>
        </w:rPr>
        <w:t>υγκρότησης):</w:t>
      </w:r>
      <w:r>
        <w:rPr>
          <w:rFonts w:eastAsia="Times New Roman"/>
          <w:b/>
          <w:szCs w:val="24"/>
        </w:rPr>
        <w:t xml:space="preserve"> </w:t>
      </w:r>
      <w:r>
        <w:rPr>
          <w:rFonts w:eastAsia="Times New Roman"/>
          <w:szCs w:val="24"/>
        </w:rPr>
        <w:t>Τι εννοείτε;</w:t>
      </w:r>
    </w:p>
    <w:p w14:paraId="176E9FDA" w14:textId="77777777" w:rsidR="00715E74" w:rsidRDefault="00502A31">
      <w:pPr>
        <w:spacing w:line="600" w:lineRule="auto"/>
        <w:ind w:firstLine="720"/>
        <w:contextualSpacing/>
        <w:jc w:val="both"/>
        <w:rPr>
          <w:rFonts w:eastAsia="Times New Roman"/>
          <w:szCs w:val="24"/>
        </w:rPr>
      </w:pPr>
      <w:r w:rsidRPr="00E9166B">
        <w:rPr>
          <w:rFonts w:eastAsia="Times New Roman"/>
          <w:b/>
          <w:szCs w:val="24"/>
        </w:rPr>
        <w:lastRenderedPageBreak/>
        <w:t>ΙΩΑΝΝΗΣ ΚΕΦΑΛΟΓΙΑΝΝΗΣ:</w:t>
      </w:r>
      <w:r>
        <w:rPr>
          <w:rFonts w:eastAsia="Times New Roman"/>
          <w:b/>
          <w:szCs w:val="24"/>
        </w:rPr>
        <w:t xml:space="preserve"> </w:t>
      </w:r>
      <w:r>
        <w:rPr>
          <w:rFonts w:eastAsia="Times New Roman"/>
          <w:szCs w:val="24"/>
        </w:rPr>
        <w:t xml:space="preserve">Δεν προβλέπουν τον ακριβή αριθμό προσωπικού που θα συμπεριλαμβάνουν αυτές οι δομές. Δηλαδή, δημιουργείται μια </w:t>
      </w:r>
      <w:r>
        <w:rPr>
          <w:rFonts w:eastAsia="Times New Roman"/>
          <w:szCs w:val="24"/>
        </w:rPr>
        <w:t>γενική γραμματεία</w:t>
      </w:r>
      <w:r>
        <w:rPr>
          <w:rFonts w:eastAsia="Times New Roman"/>
          <w:szCs w:val="24"/>
        </w:rPr>
        <w:t xml:space="preserve">, δημιουργείται ένα </w:t>
      </w:r>
      <w:r>
        <w:rPr>
          <w:rFonts w:eastAsia="Times New Roman"/>
          <w:szCs w:val="24"/>
        </w:rPr>
        <w:t>νομικό πρόσωπο</w:t>
      </w:r>
      <w:r>
        <w:rPr>
          <w:rFonts w:eastAsia="Times New Roman"/>
          <w:szCs w:val="24"/>
        </w:rPr>
        <w:t xml:space="preserve"> και δεν λέτε ότι αυτό το </w:t>
      </w:r>
      <w:r>
        <w:rPr>
          <w:rFonts w:eastAsia="Times New Roman"/>
          <w:szCs w:val="24"/>
        </w:rPr>
        <w:t>νομικό πρόσωπο</w:t>
      </w:r>
      <w:r>
        <w:rPr>
          <w:rFonts w:eastAsia="Times New Roman"/>
          <w:szCs w:val="24"/>
        </w:rPr>
        <w:t xml:space="preserve"> θα έχ</w:t>
      </w:r>
      <w:r>
        <w:rPr>
          <w:rFonts w:eastAsia="Times New Roman"/>
          <w:szCs w:val="24"/>
        </w:rPr>
        <w:t xml:space="preserve">ει, </w:t>
      </w:r>
      <w:proofErr w:type="spellStart"/>
      <w:r>
        <w:rPr>
          <w:rFonts w:eastAsia="Times New Roman"/>
          <w:szCs w:val="24"/>
        </w:rPr>
        <w:t>φερ</w:t>
      </w:r>
      <w:proofErr w:type="spellEnd"/>
      <w:r>
        <w:rPr>
          <w:rFonts w:eastAsia="Times New Roman"/>
          <w:szCs w:val="24"/>
        </w:rPr>
        <w:t xml:space="preserve">’ ειπείν, </w:t>
      </w:r>
      <w:r>
        <w:rPr>
          <w:rFonts w:eastAsia="Times New Roman"/>
          <w:szCs w:val="24"/>
        </w:rPr>
        <w:t>τριάντα</w:t>
      </w:r>
      <w:r>
        <w:rPr>
          <w:rFonts w:eastAsia="Times New Roman"/>
          <w:szCs w:val="24"/>
        </w:rPr>
        <w:t xml:space="preserve"> ή </w:t>
      </w:r>
      <w:r>
        <w:rPr>
          <w:rFonts w:eastAsia="Times New Roman"/>
          <w:szCs w:val="24"/>
        </w:rPr>
        <w:t>είκοσι πέντε</w:t>
      </w:r>
      <w:r>
        <w:rPr>
          <w:rFonts w:eastAsia="Times New Roman"/>
          <w:szCs w:val="24"/>
        </w:rPr>
        <w:t xml:space="preserve"> οργανικές θέσεις. Δείτε το αυτό.</w:t>
      </w:r>
    </w:p>
    <w:p w14:paraId="176E9FDB"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Καταμετρήσαμε ότι από τους </w:t>
      </w:r>
      <w:proofErr w:type="spellStart"/>
      <w:r>
        <w:rPr>
          <w:rFonts w:eastAsia="Times New Roman"/>
          <w:szCs w:val="24"/>
        </w:rPr>
        <w:t>εκατόν</w:t>
      </w:r>
      <w:proofErr w:type="spellEnd"/>
      <w:r>
        <w:rPr>
          <w:rFonts w:eastAsia="Times New Roman"/>
          <w:szCs w:val="24"/>
        </w:rPr>
        <w:t xml:space="preserve"> δεκαοκτώ</w:t>
      </w:r>
      <w:r>
        <w:rPr>
          <w:rFonts w:eastAsia="Times New Roman"/>
          <w:szCs w:val="24"/>
        </w:rPr>
        <w:t xml:space="preserve"> νόμους που έχετε φέρει ως Κυβέρνηση, μόνο οι </w:t>
      </w:r>
      <w:r>
        <w:rPr>
          <w:rFonts w:eastAsia="Times New Roman"/>
          <w:szCs w:val="24"/>
        </w:rPr>
        <w:t>πενήντα πέντε</w:t>
      </w:r>
      <w:r>
        <w:rPr>
          <w:rFonts w:eastAsia="Times New Roman"/>
          <w:szCs w:val="24"/>
        </w:rPr>
        <w:t xml:space="preserve"> -δηλαδή κάτω από τους μισούς- έχουν εκτίμηση δαπάνης. Δείτε το κι αυτό.</w:t>
      </w:r>
    </w:p>
    <w:p w14:paraId="176E9FDC"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Αυξήσατε ή όχι κατά </w:t>
      </w:r>
      <w:r>
        <w:rPr>
          <w:rFonts w:eastAsia="Times New Roman"/>
          <w:szCs w:val="24"/>
        </w:rPr>
        <w:t>είκοσι χιλιάδες</w:t>
      </w:r>
      <w:r>
        <w:rPr>
          <w:rFonts w:eastAsia="Times New Roman"/>
          <w:szCs w:val="24"/>
        </w:rPr>
        <w:t xml:space="preserve"> τους συμβασιούχους και μάλιστα αυτός ο αριθμός ξεπέρασε τις </w:t>
      </w:r>
      <w:r>
        <w:rPr>
          <w:rFonts w:eastAsia="Times New Roman"/>
          <w:szCs w:val="24"/>
        </w:rPr>
        <w:t>εκατό χιλιάδες</w:t>
      </w:r>
      <w:r>
        <w:rPr>
          <w:rFonts w:eastAsia="Times New Roman"/>
          <w:szCs w:val="24"/>
        </w:rPr>
        <w:t xml:space="preserve">; Μιλάω για τους έκτακτους. Σας είπα συγκεκριμένα νούμερα. Τον Δεκέμβριο του 2014 ήταν </w:t>
      </w:r>
      <w:r>
        <w:rPr>
          <w:rFonts w:eastAsia="Times New Roman"/>
          <w:szCs w:val="24"/>
        </w:rPr>
        <w:t>εβδομήντα τρεις χιλιάδες</w:t>
      </w:r>
      <w:r>
        <w:rPr>
          <w:rFonts w:eastAsia="Times New Roman"/>
          <w:szCs w:val="24"/>
        </w:rPr>
        <w:t xml:space="preserve">, τον Φεβρουάριο του 2018 ήταν </w:t>
      </w:r>
      <w:proofErr w:type="spellStart"/>
      <w:r>
        <w:rPr>
          <w:rFonts w:eastAsia="Times New Roman"/>
          <w:szCs w:val="24"/>
        </w:rPr>
        <w:t>εκατ</w:t>
      </w:r>
      <w:r>
        <w:rPr>
          <w:rFonts w:eastAsia="Times New Roman"/>
          <w:szCs w:val="24"/>
        </w:rPr>
        <w:t>όν</w:t>
      </w:r>
      <w:proofErr w:type="spellEnd"/>
      <w:r>
        <w:rPr>
          <w:rFonts w:eastAsia="Times New Roman"/>
          <w:szCs w:val="24"/>
        </w:rPr>
        <w:t xml:space="preserve"> είκοσι επτά χιλιάδες</w:t>
      </w:r>
      <w:r>
        <w:rPr>
          <w:rFonts w:eastAsia="Times New Roman"/>
          <w:szCs w:val="24"/>
        </w:rPr>
        <w:t xml:space="preserve">. </w:t>
      </w:r>
    </w:p>
    <w:p w14:paraId="176E9FDD"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Έχει ο κ. Τσίπρας, ο Έλληνας Πρωθυπουργός, σαράντα δύο δομές προς υποστήριξή του αυτή τη στιγμή, μεταξύ των οποίων έναν Αντιπρόεδρο, τρεις Υπουργούς Επικρατείας και έναν Υφυπουργό, ναι ή όχι; Συγκεκριμένα νούμερα, συγκεκριμένα </w:t>
      </w:r>
      <w:r>
        <w:rPr>
          <w:rFonts w:eastAsia="Times New Roman"/>
          <w:szCs w:val="24"/>
        </w:rPr>
        <w:lastRenderedPageBreak/>
        <w:t>στο</w:t>
      </w:r>
      <w:r>
        <w:rPr>
          <w:rFonts w:eastAsia="Times New Roman"/>
          <w:szCs w:val="24"/>
        </w:rPr>
        <w:t xml:space="preserve">ιχεία σάς αναφέρω, για να μη μιλάμε εδώ πέρα με εκθέσεις ιδεών. </w:t>
      </w:r>
    </w:p>
    <w:p w14:paraId="176E9FDE"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Επίσης, ο αριθμός γραμματέων αυξήθηκε από </w:t>
      </w:r>
      <w:r>
        <w:rPr>
          <w:rFonts w:eastAsia="Times New Roman"/>
          <w:szCs w:val="24"/>
        </w:rPr>
        <w:t>εξήντα πέντε</w:t>
      </w:r>
      <w:r>
        <w:rPr>
          <w:rFonts w:eastAsia="Times New Roman"/>
          <w:szCs w:val="24"/>
        </w:rPr>
        <w:t xml:space="preserve"> σε </w:t>
      </w:r>
      <w:proofErr w:type="spellStart"/>
      <w:r>
        <w:rPr>
          <w:rFonts w:eastAsia="Times New Roman"/>
          <w:szCs w:val="24"/>
        </w:rPr>
        <w:t>εκατόν</w:t>
      </w:r>
      <w:proofErr w:type="spellEnd"/>
      <w:r>
        <w:rPr>
          <w:rFonts w:eastAsia="Times New Roman"/>
          <w:szCs w:val="24"/>
        </w:rPr>
        <w:t xml:space="preserve"> πενήντα έξι</w:t>
      </w:r>
      <w:r>
        <w:rPr>
          <w:rFonts w:eastAsia="Times New Roman"/>
          <w:szCs w:val="24"/>
        </w:rPr>
        <w:t xml:space="preserve">; Προσέξτε, </w:t>
      </w:r>
      <w:proofErr w:type="spellStart"/>
      <w:r>
        <w:rPr>
          <w:rFonts w:eastAsia="Times New Roman"/>
          <w:szCs w:val="24"/>
        </w:rPr>
        <w:t>εκατόν</w:t>
      </w:r>
      <w:proofErr w:type="spellEnd"/>
      <w:r>
        <w:rPr>
          <w:rFonts w:eastAsia="Times New Roman"/>
          <w:szCs w:val="24"/>
        </w:rPr>
        <w:t xml:space="preserve"> πενήντα έξι</w:t>
      </w:r>
      <w:r>
        <w:rPr>
          <w:rFonts w:eastAsia="Times New Roman"/>
          <w:szCs w:val="24"/>
        </w:rPr>
        <w:t xml:space="preserve"> σε </w:t>
      </w:r>
      <w:r>
        <w:rPr>
          <w:rFonts w:eastAsia="Times New Roman"/>
          <w:szCs w:val="24"/>
        </w:rPr>
        <w:t>δεκαέξι</w:t>
      </w:r>
      <w:r>
        <w:rPr>
          <w:rFonts w:eastAsia="Times New Roman"/>
          <w:szCs w:val="24"/>
        </w:rPr>
        <w:t xml:space="preserve"> Υπουργεία. Κατά μέσο όρο, δηλαδή, χρειάζεστε ως Κυβέρνηση -για να το κατα</w:t>
      </w:r>
      <w:r>
        <w:rPr>
          <w:rFonts w:eastAsia="Times New Roman"/>
          <w:szCs w:val="24"/>
        </w:rPr>
        <w:t xml:space="preserve">λάβετε κι εσείς από τη Συμπολίτευση- </w:t>
      </w:r>
      <w:r>
        <w:rPr>
          <w:rFonts w:eastAsia="Times New Roman"/>
          <w:szCs w:val="24"/>
        </w:rPr>
        <w:t>δέκα</w:t>
      </w:r>
      <w:r>
        <w:rPr>
          <w:rFonts w:eastAsia="Times New Roman"/>
          <w:szCs w:val="24"/>
        </w:rPr>
        <w:t xml:space="preserve"> γραμματείς ανά Υπουργείο για να κάνετε το έργο σας. Συγκεκριμένο νούμερο είναι, κυρία Υπουργέ. </w:t>
      </w:r>
    </w:p>
    <w:p w14:paraId="176E9FDF"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Οι μετακλητοί, για τους οποίους είπατε ότι δεν υπάρχουν στοιχεία, αυξήθηκαν από </w:t>
      </w:r>
      <w:r>
        <w:rPr>
          <w:rFonts w:eastAsia="Times New Roman"/>
          <w:szCs w:val="24"/>
        </w:rPr>
        <w:t>χίλιοι οκτακόσιοι ογδόντα οκτώ</w:t>
      </w:r>
      <w:r>
        <w:rPr>
          <w:rFonts w:eastAsia="Times New Roman"/>
          <w:szCs w:val="24"/>
        </w:rPr>
        <w:t xml:space="preserve"> σε περί</w:t>
      </w:r>
      <w:r>
        <w:rPr>
          <w:rFonts w:eastAsia="Times New Roman"/>
          <w:szCs w:val="24"/>
        </w:rPr>
        <w:t xml:space="preserve">που </w:t>
      </w:r>
      <w:r>
        <w:rPr>
          <w:rFonts w:eastAsia="Times New Roman"/>
          <w:szCs w:val="24"/>
        </w:rPr>
        <w:t>δυόμισι χιλιάδες</w:t>
      </w:r>
      <w:r>
        <w:rPr>
          <w:rFonts w:eastAsia="Times New Roman"/>
          <w:szCs w:val="24"/>
        </w:rPr>
        <w:t xml:space="preserve">; Διότι υπάρχουν τα στοιχεία. </w:t>
      </w:r>
    </w:p>
    <w:p w14:paraId="176E9FE0" w14:textId="77777777" w:rsidR="00715E74" w:rsidRDefault="00502A31">
      <w:pPr>
        <w:spacing w:line="600" w:lineRule="auto"/>
        <w:ind w:firstLine="720"/>
        <w:contextualSpacing/>
        <w:jc w:val="both"/>
        <w:rPr>
          <w:rFonts w:eastAsia="Times New Roman"/>
          <w:szCs w:val="24"/>
        </w:rPr>
      </w:pPr>
      <w:r w:rsidRPr="00E9166B">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sidRPr="00E9166B">
        <w:rPr>
          <w:rFonts w:eastAsia="Times New Roman"/>
          <w:b/>
          <w:szCs w:val="24"/>
        </w:rPr>
        <w:t>ΑΜΑΝΑΤΙΔΗ:</w:t>
      </w:r>
      <w:r>
        <w:rPr>
          <w:rFonts w:eastAsia="Times New Roman"/>
          <w:b/>
          <w:szCs w:val="24"/>
        </w:rPr>
        <w:t xml:space="preserve"> </w:t>
      </w:r>
      <w:r>
        <w:rPr>
          <w:rFonts w:eastAsia="Times New Roman"/>
          <w:szCs w:val="24"/>
        </w:rPr>
        <w:t>Σε σχέση με τι;</w:t>
      </w:r>
    </w:p>
    <w:p w14:paraId="176E9FE1" w14:textId="77777777" w:rsidR="00715E74" w:rsidRDefault="00502A31">
      <w:pPr>
        <w:spacing w:line="600" w:lineRule="auto"/>
        <w:ind w:firstLine="720"/>
        <w:contextualSpacing/>
        <w:rPr>
          <w:rFonts w:eastAsia="Times New Roman"/>
          <w:szCs w:val="24"/>
        </w:rPr>
      </w:pPr>
      <w:r w:rsidRPr="00E9166B">
        <w:rPr>
          <w:rFonts w:eastAsia="Times New Roman"/>
          <w:b/>
          <w:szCs w:val="24"/>
        </w:rPr>
        <w:t>ΙΩΑΝΝΗΣ ΚΕΦΑΛΟΓΙΑΝΝΗΣ</w:t>
      </w:r>
      <w:r w:rsidRPr="00FB236D">
        <w:rPr>
          <w:rFonts w:eastAsia="Times New Roman"/>
          <w:b/>
          <w:szCs w:val="24"/>
        </w:rPr>
        <w:t>:</w:t>
      </w:r>
      <w:r>
        <w:rPr>
          <w:rFonts w:eastAsia="Times New Roman"/>
          <w:b/>
          <w:szCs w:val="24"/>
        </w:rPr>
        <w:t xml:space="preserve"> </w:t>
      </w:r>
      <w:r>
        <w:rPr>
          <w:rFonts w:eastAsia="Times New Roman"/>
          <w:szCs w:val="24"/>
        </w:rPr>
        <w:t xml:space="preserve">Σε σχέση με την προηγούμενη κυβέρνηση. Βεβαίως, υπήρχε καταγραφή, </w:t>
      </w:r>
      <w:r>
        <w:rPr>
          <w:rFonts w:eastAsia="Times New Roman"/>
          <w:szCs w:val="24"/>
        </w:rPr>
        <w:t>χίλιοι οκτακόσιοι ογδόντα οκτώ</w:t>
      </w:r>
      <w:r>
        <w:rPr>
          <w:rFonts w:eastAsia="Times New Roman"/>
          <w:szCs w:val="24"/>
        </w:rPr>
        <w:t xml:space="preserve"> και αυτή τη στιγμή …</w:t>
      </w:r>
    </w:p>
    <w:p w14:paraId="176E9FE2" w14:textId="77777777" w:rsidR="00715E74" w:rsidRDefault="00502A31">
      <w:pPr>
        <w:spacing w:line="600" w:lineRule="auto"/>
        <w:ind w:firstLine="720"/>
        <w:contextualSpacing/>
        <w:jc w:val="both"/>
        <w:rPr>
          <w:rFonts w:eastAsia="Times New Roman"/>
          <w:szCs w:val="24"/>
        </w:rPr>
      </w:pPr>
      <w:r w:rsidRPr="00E9166B">
        <w:rPr>
          <w:rFonts w:eastAsia="Times New Roman"/>
          <w:b/>
          <w:szCs w:val="24"/>
        </w:rPr>
        <w:t>ΟΛΓΑ ΓΕΡΟΒΑΣΙΛΗ</w:t>
      </w:r>
      <w:r w:rsidRPr="00E9166B">
        <w:rPr>
          <w:rFonts w:eastAsia="Times New Roman"/>
          <w:b/>
          <w:szCs w:val="24"/>
        </w:rPr>
        <w:t xml:space="preserve"> (Υπουργός Διοικητικής Ανασυγκρότησης):</w:t>
      </w:r>
      <w:r>
        <w:rPr>
          <w:rFonts w:eastAsia="Times New Roman"/>
          <w:b/>
          <w:szCs w:val="24"/>
        </w:rPr>
        <w:t xml:space="preserve"> </w:t>
      </w:r>
      <w:r>
        <w:rPr>
          <w:rFonts w:eastAsia="Times New Roman"/>
          <w:szCs w:val="24"/>
        </w:rPr>
        <w:t>Από εμάς υπάρχει καταγραφή, όχι από εσάς.</w:t>
      </w:r>
    </w:p>
    <w:p w14:paraId="176E9FE3" w14:textId="77777777" w:rsidR="00715E74" w:rsidRDefault="00502A31">
      <w:pPr>
        <w:spacing w:line="600" w:lineRule="auto"/>
        <w:ind w:firstLine="720"/>
        <w:contextualSpacing/>
        <w:jc w:val="both"/>
        <w:rPr>
          <w:rFonts w:eastAsia="Times New Roman"/>
          <w:szCs w:val="24"/>
        </w:rPr>
      </w:pPr>
      <w:r w:rsidRPr="00E9166B">
        <w:rPr>
          <w:rFonts w:eastAsia="Times New Roman"/>
          <w:b/>
          <w:szCs w:val="24"/>
        </w:rPr>
        <w:lastRenderedPageBreak/>
        <w:t>ΙΩΑΝΝΗΣ ΚΕΦΑΛΟΓΙΑΝΝΗΣ</w:t>
      </w:r>
      <w:r w:rsidRPr="00FB236D">
        <w:rPr>
          <w:rFonts w:eastAsia="Times New Roman"/>
          <w:b/>
          <w:szCs w:val="24"/>
        </w:rPr>
        <w:t>:</w:t>
      </w:r>
      <w:r>
        <w:rPr>
          <w:rFonts w:eastAsia="Times New Roman"/>
          <w:b/>
          <w:szCs w:val="24"/>
        </w:rPr>
        <w:t xml:space="preserve"> </w:t>
      </w:r>
      <w:r>
        <w:rPr>
          <w:rFonts w:eastAsia="Times New Roman"/>
          <w:szCs w:val="24"/>
        </w:rPr>
        <w:t xml:space="preserve">…είναι περίπου στους </w:t>
      </w:r>
      <w:r>
        <w:rPr>
          <w:rFonts w:eastAsia="Times New Roman"/>
          <w:szCs w:val="24"/>
        </w:rPr>
        <w:t>δυόμισι χιλιάδες</w:t>
      </w:r>
      <w:r>
        <w:rPr>
          <w:rFonts w:eastAsia="Times New Roman"/>
          <w:szCs w:val="24"/>
        </w:rPr>
        <w:t>. Θα τα πείτε, κυρία Υπουργέ, στην απάντησή σας.</w:t>
      </w:r>
    </w:p>
    <w:p w14:paraId="176E9FE4" w14:textId="77777777" w:rsidR="00715E74" w:rsidRDefault="00502A31">
      <w:pPr>
        <w:spacing w:line="600" w:lineRule="auto"/>
        <w:ind w:firstLine="720"/>
        <w:contextualSpacing/>
        <w:jc w:val="both"/>
        <w:rPr>
          <w:rFonts w:eastAsia="Times New Roman"/>
          <w:szCs w:val="24"/>
        </w:rPr>
      </w:pPr>
      <w:r>
        <w:rPr>
          <w:rFonts w:eastAsia="Times New Roman"/>
          <w:szCs w:val="24"/>
        </w:rPr>
        <w:t>Είπατε -το άκουσα στην ομιλία σας και το περίμενα ότι θα το πείτε</w:t>
      </w:r>
      <w:r>
        <w:rPr>
          <w:rFonts w:eastAsia="Times New Roman"/>
          <w:szCs w:val="24"/>
        </w:rPr>
        <w:t>- ότι δεν έγιναν ενστάσεις στην επιλογή των γενικών διευθυντών. Εγώ καταθέτω στα Πρακτικά όχι μόνο το ότι έγιναν ενστάσεις, αλλά το ότι έγιναν και αιτήσεις ακυρώσεως ενώπιον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γι’ αυτή τη διαδικασία. </w:t>
      </w:r>
    </w:p>
    <w:p w14:paraId="176E9FE5"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Ιωάννης Κεφαλογιάννης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76E9FE6" w14:textId="77777777" w:rsidR="00715E74" w:rsidRDefault="00502A31">
      <w:pPr>
        <w:spacing w:line="600" w:lineRule="auto"/>
        <w:ind w:firstLine="720"/>
        <w:contextualSpacing/>
        <w:jc w:val="both"/>
        <w:rPr>
          <w:rFonts w:eastAsia="Times New Roman"/>
          <w:szCs w:val="24"/>
        </w:rPr>
      </w:pPr>
      <w:r>
        <w:rPr>
          <w:rFonts w:eastAsia="Times New Roman"/>
          <w:szCs w:val="24"/>
        </w:rPr>
        <w:t>Επίσης, δεν απαντήσατε στον κ. Γεωργαντά -</w:t>
      </w:r>
      <w:r>
        <w:rPr>
          <w:rFonts w:eastAsia="Times New Roman"/>
          <w:szCs w:val="24"/>
        </w:rPr>
        <w:t xml:space="preserve">αν άκουσα καλά, διορθώστε με- γιατί ήταν -λέει- προφορική ερώτηση, ήταν επίκαιρη ερώτηση. </w:t>
      </w:r>
    </w:p>
    <w:p w14:paraId="176E9FE7" w14:textId="77777777" w:rsidR="00715E74" w:rsidRDefault="00502A31">
      <w:pPr>
        <w:spacing w:line="600" w:lineRule="auto"/>
        <w:ind w:firstLine="720"/>
        <w:contextualSpacing/>
        <w:jc w:val="both"/>
        <w:rPr>
          <w:rFonts w:eastAsia="Times New Roman"/>
          <w:szCs w:val="24"/>
        </w:rPr>
      </w:pPr>
      <w:r>
        <w:rPr>
          <w:rFonts w:eastAsia="Times New Roman"/>
          <w:szCs w:val="24"/>
        </w:rPr>
        <w:t>Σας καταθέτω επίσης για τα Πρακτικά την ερώτηση του κ. Γεωργαντά από 26</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2018, η οποία είναι ερώτηση και </w:t>
      </w:r>
      <w:r>
        <w:rPr>
          <w:rFonts w:eastAsia="Times New Roman"/>
          <w:szCs w:val="24"/>
        </w:rPr>
        <w:t>αίτηση κατάθεσης εγγράφων</w:t>
      </w:r>
      <w:r>
        <w:rPr>
          <w:rFonts w:eastAsia="Times New Roman"/>
          <w:szCs w:val="24"/>
        </w:rPr>
        <w:t>, η οποία δεν απαντήθηκε. Ενώ ήλθε</w:t>
      </w:r>
      <w:r>
        <w:rPr>
          <w:rFonts w:eastAsia="Times New Roman"/>
          <w:szCs w:val="24"/>
        </w:rPr>
        <w:t xml:space="preserve"> το έγγραφο στο Υπουργείο σας, όπως σας είπε ο κ. Γεωργαντάς, το </w:t>
      </w:r>
      <w:r>
        <w:rPr>
          <w:rFonts w:eastAsia="Times New Roman"/>
          <w:szCs w:val="24"/>
        </w:rPr>
        <w:lastRenderedPageBreak/>
        <w:t xml:space="preserve">κρατήσατε στο συρτάρι σας. Αυτή η ερώτηση τρεις μήνες τώρα μένει αναπάντητη. Και νομίζω ότι εν προκειμένω έχετε κάνει και ένα υπηρεσιακό παράπτωμα, γιατί ενώ το ΑΣΕΠ σάς διαβίβασε το έγγραφο </w:t>
      </w:r>
      <w:r>
        <w:rPr>
          <w:rFonts w:eastAsia="Times New Roman"/>
          <w:szCs w:val="24"/>
        </w:rPr>
        <w:t>με τις απαντήσεις, εσείς -ως οφείλατε- δεν το διαβιβάσατε στο ελληνικό Κοινοβούλιο, ώστε να πάρει απάντηση ο Βουλευτής.</w:t>
      </w:r>
    </w:p>
    <w:p w14:paraId="176E9FE8" w14:textId="77777777" w:rsidR="00715E74" w:rsidRDefault="00502A31">
      <w:pPr>
        <w:spacing w:line="600" w:lineRule="auto"/>
        <w:ind w:firstLine="720"/>
        <w:contextualSpacing/>
        <w:jc w:val="both"/>
        <w:rPr>
          <w:rFonts w:eastAsia="Times New Roman"/>
          <w:szCs w:val="24"/>
        </w:rPr>
      </w:pPr>
      <w:r>
        <w:rPr>
          <w:rFonts w:eastAsia="Times New Roman"/>
          <w:szCs w:val="24"/>
        </w:rPr>
        <w:t>Θέλω, λοιπόν, μια συγκεκριμένη απάντηση γι’ αυτό. Και σας καταθέτω την ερώτηση του κ. Γεωργαντά, η οποία δεν είναι ούτε επίκαιρη ερώτηση</w:t>
      </w:r>
      <w:r>
        <w:rPr>
          <w:rFonts w:eastAsia="Times New Roman"/>
          <w:szCs w:val="24"/>
        </w:rPr>
        <w:t xml:space="preserve"> -προφορική όπως είπατε- ούτε επίκαιρη επερώτηση. Είναι γραπτή ερώτηση και αίτηση παροχής εγγράφων. </w:t>
      </w:r>
    </w:p>
    <w:p w14:paraId="176E9FE9" w14:textId="77777777" w:rsidR="00715E74" w:rsidRDefault="00502A31">
      <w:pPr>
        <w:spacing w:line="600" w:lineRule="auto"/>
        <w:ind w:firstLine="540"/>
        <w:contextualSpacing/>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Ιωάννης Κεφαλογιάννης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w:t>
      </w:r>
      <w:r w:rsidRPr="00C453AA">
        <w:rPr>
          <w:rFonts w:eastAsia="Times New Roman"/>
          <w:szCs w:val="24"/>
        </w:rPr>
        <w:t>είας της Διεύθυνσης Στενογραφίας και Πρακτικών της Βουλής)</w:t>
      </w:r>
    </w:p>
    <w:p w14:paraId="176E9FEA" w14:textId="77777777" w:rsidR="00715E74" w:rsidRDefault="00502A31">
      <w:pPr>
        <w:spacing w:line="600" w:lineRule="auto"/>
        <w:ind w:firstLine="720"/>
        <w:contextualSpacing/>
        <w:jc w:val="both"/>
        <w:rPr>
          <w:rFonts w:eastAsia="Times New Roman"/>
          <w:szCs w:val="24"/>
        </w:rPr>
      </w:pPr>
      <w:r>
        <w:rPr>
          <w:rFonts w:eastAsia="Times New Roman"/>
          <w:szCs w:val="24"/>
        </w:rPr>
        <w:t>Κλείνω με δ</w:t>
      </w:r>
      <w:r>
        <w:rPr>
          <w:rFonts w:eastAsia="Times New Roman"/>
          <w:szCs w:val="24"/>
        </w:rPr>
        <w:t>ύ</w:t>
      </w:r>
      <w:r>
        <w:rPr>
          <w:rFonts w:eastAsia="Times New Roman"/>
          <w:szCs w:val="24"/>
        </w:rPr>
        <w:t xml:space="preserve">ο πολύ σύντομες παρατηρήσεις. Σας άκουγα να αναμασάτε διαρκώς μια καραμέλα -θα μου επιτρέψετε- για το τι έκανε ο κ. Μητσοτάκης στο Υπουργείο. Να θυμίσω ότι ο κ. </w:t>
      </w:r>
      <w:proofErr w:type="spellStart"/>
      <w:r>
        <w:rPr>
          <w:rFonts w:eastAsia="Times New Roman"/>
          <w:szCs w:val="24"/>
        </w:rPr>
        <w:lastRenderedPageBreak/>
        <w:t>Κατρούγκαλος</w:t>
      </w:r>
      <w:proofErr w:type="spellEnd"/>
      <w:r>
        <w:rPr>
          <w:rFonts w:eastAsia="Times New Roman"/>
          <w:szCs w:val="24"/>
        </w:rPr>
        <w:t>, Υπουργός τ</w:t>
      </w:r>
      <w:r>
        <w:rPr>
          <w:rFonts w:eastAsia="Times New Roman"/>
          <w:szCs w:val="24"/>
        </w:rPr>
        <w:t xml:space="preserve">ης δικής σας Κυβέρνησης, ήταν εκείνος ο οποίος πάγωσε τις συγκεκριμένες προκηρύξεις προκειμένου, προφανώς, να προσληφθούν ημέτεροι. </w:t>
      </w:r>
    </w:p>
    <w:p w14:paraId="176E9FEB" w14:textId="77777777" w:rsidR="00715E74" w:rsidRDefault="00502A31">
      <w:pPr>
        <w:spacing w:line="600" w:lineRule="auto"/>
        <w:ind w:firstLine="720"/>
        <w:contextualSpacing/>
        <w:jc w:val="both"/>
        <w:rPr>
          <w:rFonts w:eastAsia="Times New Roman"/>
          <w:szCs w:val="24"/>
        </w:rPr>
      </w:pPr>
      <w:r>
        <w:rPr>
          <w:rFonts w:eastAsia="Times New Roman"/>
          <w:szCs w:val="24"/>
        </w:rPr>
        <w:t>Να θυμίσω πως όταν εμείς ψηφίσαμε τον ν.4275/2014, αμέσως μετά από δ</w:t>
      </w:r>
      <w:r>
        <w:rPr>
          <w:rFonts w:eastAsia="Times New Roman"/>
          <w:szCs w:val="24"/>
        </w:rPr>
        <w:t>ύ</w:t>
      </w:r>
      <w:r>
        <w:rPr>
          <w:rFonts w:eastAsia="Times New Roman"/>
          <w:szCs w:val="24"/>
        </w:rPr>
        <w:t>ο μήνες βγήκαν οι προκηρύξεις και όχι μετά από δ</w:t>
      </w:r>
      <w:r>
        <w:rPr>
          <w:rFonts w:eastAsia="Times New Roman"/>
          <w:szCs w:val="24"/>
        </w:rPr>
        <w:t>ύ</w:t>
      </w:r>
      <w:r>
        <w:rPr>
          <w:rFonts w:eastAsia="Times New Roman"/>
          <w:szCs w:val="24"/>
        </w:rPr>
        <w:t>ο χρό</w:t>
      </w:r>
      <w:r>
        <w:rPr>
          <w:rFonts w:eastAsia="Times New Roman"/>
          <w:szCs w:val="24"/>
        </w:rPr>
        <w:t xml:space="preserve">νια, όπως το κάνατε εσείς. Και βγήκαν οι προκηρύξεις τις οποίες πάγωσε -επαναλαμβάνω- ο κ. </w:t>
      </w:r>
      <w:proofErr w:type="spellStart"/>
      <w:r>
        <w:rPr>
          <w:rFonts w:eastAsia="Times New Roman"/>
          <w:szCs w:val="24"/>
        </w:rPr>
        <w:t>Κατρούγκαλος</w:t>
      </w:r>
      <w:proofErr w:type="spellEnd"/>
      <w:r>
        <w:rPr>
          <w:rFonts w:eastAsia="Times New Roman"/>
          <w:szCs w:val="24"/>
        </w:rPr>
        <w:t xml:space="preserve">, μόνο και μόνο για να προσληφθούν επί των δικών σας ημερών δικοί σας, </w:t>
      </w:r>
      <w:proofErr w:type="spellStart"/>
      <w:r>
        <w:rPr>
          <w:rFonts w:eastAsia="Times New Roman"/>
          <w:szCs w:val="24"/>
        </w:rPr>
        <w:t>υ</w:t>
      </w:r>
      <w:r>
        <w:rPr>
          <w:rFonts w:eastAsia="Times New Roman"/>
          <w:szCs w:val="24"/>
        </w:rPr>
        <w:t>μέτεροι</w:t>
      </w:r>
      <w:proofErr w:type="spellEnd"/>
      <w:r>
        <w:rPr>
          <w:rFonts w:eastAsia="Times New Roman"/>
          <w:szCs w:val="24"/>
        </w:rPr>
        <w:t>. Άρα μην αναμασάμε πάλι γνωστά ζητήματα, όταν ξέρουμε πολύ καλά τη μεθόδε</w:t>
      </w:r>
      <w:r>
        <w:rPr>
          <w:rFonts w:eastAsia="Times New Roman"/>
          <w:szCs w:val="24"/>
        </w:rPr>
        <w:t xml:space="preserve">υση που υπήρχε. </w:t>
      </w:r>
    </w:p>
    <w:p w14:paraId="176E9FEC"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Κλείνω με μια ερώτηση: Έχετε καθόλου στοιχεία πόσοι από τους νυν γραμματείς, ειδικούς, τομεακούς, διοικητικούς έχουν κάνει αίτηση γι’ αυτές τις προκηρύξεις. Θα ήθελα και μια απάντηση σ’ αυτό. </w:t>
      </w:r>
    </w:p>
    <w:p w14:paraId="176E9FED" w14:textId="77777777" w:rsidR="00715E74" w:rsidRDefault="00502A31">
      <w:pPr>
        <w:spacing w:line="600" w:lineRule="auto"/>
        <w:ind w:firstLine="720"/>
        <w:contextualSpacing/>
        <w:jc w:val="both"/>
        <w:rPr>
          <w:rFonts w:eastAsia="Times New Roman"/>
          <w:szCs w:val="24"/>
        </w:rPr>
      </w:pPr>
      <w:r>
        <w:rPr>
          <w:rFonts w:eastAsia="Times New Roman"/>
          <w:szCs w:val="24"/>
        </w:rPr>
        <w:t>Ευχαριστώ πολύ.</w:t>
      </w:r>
    </w:p>
    <w:p w14:paraId="176E9FEE" w14:textId="77777777" w:rsidR="00715E74" w:rsidRDefault="00502A31">
      <w:pPr>
        <w:spacing w:line="600" w:lineRule="auto"/>
        <w:ind w:firstLine="720"/>
        <w:contextualSpacing/>
        <w:jc w:val="center"/>
        <w:rPr>
          <w:rFonts w:eastAsia="Times New Roman"/>
          <w:szCs w:val="24"/>
        </w:rPr>
      </w:pPr>
      <w:r>
        <w:rPr>
          <w:rFonts w:eastAsia="Times New Roman"/>
          <w:szCs w:val="24"/>
        </w:rPr>
        <w:t>(Χειροκροτήματα από την πτέρυγ</w:t>
      </w:r>
      <w:r>
        <w:rPr>
          <w:rFonts w:eastAsia="Times New Roman"/>
          <w:szCs w:val="24"/>
        </w:rPr>
        <w:t>α της Νέας Δημοκρατίας)</w:t>
      </w:r>
    </w:p>
    <w:p w14:paraId="176E9FEF" w14:textId="77777777" w:rsidR="00715E74" w:rsidRDefault="00502A31">
      <w:pPr>
        <w:spacing w:line="600" w:lineRule="auto"/>
        <w:ind w:firstLine="720"/>
        <w:contextualSpacing/>
        <w:jc w:val="both"/>
        <w:rPr>
          <w:rFonts w:eastAsia="Times New Roman"/>
          <w:szCs w:val="24"/>
        </w:rPr>
      </w:pPr>
      <w:r w:rsidRPr="00A60F65">
        <w:rPr>
          <w:rFonts w:eastAsia="Times New Roman"/>
          <w:b/>
          <w:szCs w:val="24"/>
        </w:rPr>
        <w:t>ΠΡΟΕΔΡΕΥΩΝ (Μάριος Γεωργιάδης):</w:t>
      </w:r>
      <w:r>
        <w:rPr>
          <w:rFonts w:eastAsia="Times New Roman"/>
          <w:szCs w:val="24"/>
        </w:rPr>
        <w:t xml:space="preserve"> Ευχαριστούμε τον κ. Κεφαλογιάννη.</w:t>
      </w:r>
    </w:p>
    <w:p w14:paraId="176E9FF0"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Κυρία Υπουργέ, έχετε τον λόγο.</w:t>
      </w:r>
    </w:p>
    <w:p w14:paraId="176E9FF1" w14:textId="77777777" w:rsidR="00715E74" w:rsidRDefault="00502A31">
      <w:pPr>
        <w:spacing w:line="600" w:lineRule="auto"/>
        <w:ind w:firstLine="720"/>
        <w:contextualSpacing/>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Κύριε Κεφαλογιάννη, όχι δεν δημιουργήσαμε αυτούς τους φορείς που λέτε. Δεν ξέρω </w:t>
      </w:r>
      <w:r>
        <w:rPr>
          <w:rFonts w:eastAsia="Times New Roman"/>
          <w:szCs w:val="24"/>
        </w:rPr>
        <w:t xml:space="preserve">από ποιο αρχείο τα βρίσκετε αυτά. Τα αρχεία της ΕΛΣΤΑΤ τα βλέπετε; Δεν νομίζω ότι είναι από εκεί αυτά. Για πόσους φορείς μιλήσατε; </w:t>
      </w:r>
    </w:p>
    <w:p w14:paraId="176E9FF2" w14:textId="77777777" w:rsidR="00715E74" w:rsidRDefault="00502A31">
      <w:pPr>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είκοσι έναν. </w:t>
      </w:r>
    </w:p>
    <w:p w14:paraId="176E9FF3" w14:textId="77777777" w:rsidR="00715E74" w:rsidRDefault="00502A31">
      <w:pPr>
        <w:spacing w:line="600" w:lineRule="auto"/>
        <w:ind w:firstLine="720"/>
        <w:contextualSpacing/>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Όχι.</w:t>
      </w:r>
    </w:p>
    <w:p w14:paraId="176E9FF4" w14:textId="77777777" w:rsidR="00715E74" w:rsidRDefault="00502A31">
      <w:pPr>
        <w:spacing w:line="600" w:lineRule="auto"/>
        <w:ind w:firstLine="720"/>
        <w:contextualSpacing/>
        <w:jc w:val="both"/>
        <w:rPr>
          <w:rFonts w:eastAsia="Times New Roman"/>
          <w:szCs w:val="24"/>
        </w:rPr>
      </w:pPr>
      <w:r>
        <w:rPr>
          <w:rFonts w:eastAsia="Times New Roman"/>
          <w:b/>
          <w:szCs w:val="24"/>
        </w:rPr>
        <w:t xml:space="preserve">ΙΩΑΝΝΗΣ </w:t>
      </w:r>
      <w:r>
        <w:rPr>
          <w:rFonts w:eastAsia="Times New Roman"/>
          <w:b/>
          <w:szCs w:val="24"/>
        </w:rPr>
        <w:t>ΚΕΦΑΛΟΓΙΑΝΝΗΣ:</w:t>
      </w:r>
      <w:r>
        <w:rPr>
          <w:rFonts w:eastAsia="Times New Roman"/>
          <w:szCs w:val="24"/>
        </w:rPr>
        <w:t xml:space="preserve"> Πόσους δημιουργήσατε; Πείτε τα νούμερα όσων θυμάστε.</w:t>
      </w:r>
    </w:p>
    <w:p w14:paraId="176E9FF5" w14:textId="77777777" w:rsidR="00715E74" w:rsidRDefault="00502A31">
      <w:pPr>
        <w:spacing w:line="600" w:lineRule="auto"/>
        <w:ind w:firstLine="720"/>
        <w:contextualSpacing/>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Θυμάμαι δυο, τρεις. </w:t>
      </w:r>
    </w:p>
    <w:p w14:paraId="176E9FF6" w14:textId="77777777" w:rsidR="00715E74" w:rsidRDefault="00502A31">
      <w:pPr>
        <w:spacing w:line="600" w:lineRule="auto"/>
        <w:ind w:firstLine="720"/>
        <w:contextualSpacing/>
        <w:jc w:val="both"/>
        <w:rPr>
          <w:rFonts w:eastAsia="Times New Roman"/>
          <w:szCs w:val="24"/>
        </w:rPr>
      </w:pPr>
      <w:r>
        <w:rPr>
          <w:rFonts w:eastAsia="Times New Roman"/>
          <w:szCs w:val="24"/>
        </w:rPr>
        <w:t>Συστήσαμε δ</w:t>
      </w:r>
      <w:r>
        <w:rPr>
          <w:rFonts w:eastAsia="Times New Roman"/>
          <w:szCs w:val="24"/>
        </w:rPr>
        <w:t>ύ</w:t>
      </w:r>
      <w:r>
        <w:rPr>
          <w:rFonts w:eastAsia="Times New Roman"/>
          <w:szCs w:val="24"/>
        </w:rPr>
        <w:t>ο καινούρια Υπουργεία, άρα και γραμματείες. Αυτό το κάναμε. Συστήσαμε το Υπουργείο Ψηφιακής Πολιτική</w:t>
      </w:r>
      <w:r>
        <w:rPr>
          <w:rFonts w:eastAsia="Times New Roman"/>
          <w:szCs w:val="24"/>
        </w:rPr>
        <w:t>ς. Δεν φαντάζομαι να διαφωνείτε ότι στην εποχή τ</w:t>
      </w:r>
      <w:r>
        <w:rPr>
          <w:rFonts w:eastAsia="Times New Roman"/>
          <w:szCs w:val="24"/>
        </w:rPr>
        <w:t>ή</w:t>
      </w:r>
      <w:r>
        <w:rPr>
          <w:rFonts w:eastAsia="Times New Roman"/>
          <w:szCs w:val="24"/>
        </w:rPr>
        <w:t>ς τέταρτης βιομηχανικής επανάστασης, την εποχή της ψηφιακής οικονομίας, δεν θα έχει η χώρα Υπουργείο Ψηφιακής Πολιτικής. Ε</w:t>
      </w:r>
      <w:r>
        <w:rPr>
          <w:rFonts w:eastAsia="Times New Roman"/>
          <w:szCs w:val="24"/>
        </w:rPr>
        <w:lastRenderedPageBreak/>
        <w:t>πίσης, δεν φαντάζομαι να διαφωνείτε που έγινε Υπουργείο Μεταναστευτικής Πολιτικής στη</w:t>
      </w:r>
      <w:r>
        <w:rPr>
          <w:rFonts w:eastAsia="Times New Roman"/>
          <w:szCs w:val="24"/>
        </w:rPr>
        <w:t xml:space="preserve"> μεγαλύτερη προσφυγική κρίση που περνάμε τα τελευταία χρόνια. Εκεί, βεβαίως, έγιναν κι άλλες δομές. Δεν είπαμε όχι. Όμως, ήταν αναγκαίο και το κάναμε. </w:t>
      </w:r>
      <w:r>
        <w:rPr>
          <w:rFonts w:eastAsia="Times New Roman"/>
          <w:szCs w:val="24"/>
        </w:rPr>
        <w:t>Αλλά ε</w:t>
      </w:r>
      <w:r>
        <w:rPr>
          <w:rFonts w:eastAsia="Times New Roman"/>
          <w:szCs w:val="24"/>
        </w:rPr>
        <w:t>πειδή θέλαμε έτσι και για πλάκα, όχι</w:t>
      </w:r>
      <w:r>
        <w:rPr>
          <w:rFonts w:eastAsia="Times New Roman"/>
          <w:szCs w:val="24"/>
        </w:rPr>
        <w:t>,</w:t>
      </w:r>
      <w:r>
        <w:rPr>
          <w:rFonts w:eastAsia="Times New Roman"/>
          <w:szCs w:val="24"/>
        </w:rPr>
        <w:t xml:space="preserve"> δεν συστήσαμε τίποτα.</w:t>
      </w:r>
    </w:p>
    <w:p w14:paraId="176E9FF7"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Έχουμε πολύ λιγότερους μετακλητούς απ’ </w:t>
      </w:r>
      <w:r>
        <w:rPr>
          <w:rFonts w:eastAsia="Times New Roman"/>
          <w:szCs w:val="24"/>
        </w:rPr>
        <w:t>ό,τι είχαν διαχρονικά οι κυβερνήσεις, οι οποίοι πληρώνονται με το ¼ των χρημάτων απ’ ό,τι πληρώνονταν διαχρονικά. Και ξέρετε πολύ καλά πόσο δουλεύει ένας μετακλητός σε σχέση με το τι αμείβεται. Τα υπέρογκα νούμερα των χιλιάδων δεν υπάρχουν. Το ξέρετε. Βεβα</w:t>
      </w:r>
      <w:r>
        <w:rPr>
          <w:rFonts w:eastAsia="Times New Roman"/>
          <w:szCs w:val="24"/>
        </w:rPr>
        <w:t>ίως, ο στόχος μας δεν είναι να δημιουργούμε φορείς. Δεν έχουμε κανέναν τέτοιο</w:t>
      </w:r>
      <w:r>
        <w:rPr>
          <w:rFonts w:eastAsia="Times New Roman"/>
          <w:szCs w:val="24"/>
        </w:rPr>
        <w:t>ν</w:t>
      </w:r>
      <w:r>
        <w:rPr>
          <w:rFonts w:eastAsia="Times New Roman"/>
          <w:szCs w:val="24"/>
        </w:rPr>
        <w:t xml:space="preserve"> στόχο, δεν υπάρχει κανένας τέτοιος λόγος. Είναι όλα καταγεγραμμένα, είναι διαφανή, είναι στο αρχείο της ΕΛΣΤΑΤ και τα υπόλοιπα στο Υπουργείο.</w:t>
      </w:r>
    </w:p>
    <w:p w14:paraId="176E9FF8"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Διόγκωση </w:t>
      </w:r>
      <w:r>
        <w:rPr>
          <w:rFonts w:eastAsia="Times New Roman"/>
          <w:szCs w:val="24"/>
        </w:rPr>
        <w:t>δ</w:t>
      </w:r>
      <w:r>
        <w:rPr>
          <w:rFonts w:eastAsia="Times New Roman"/>
          <w:szCs w:val="24"/>
        </w:rPr>
        <w:t>ημοσίου. Τακτικό προσωπικ</w:t>
      </w:r>
      <w:r>
        <w:rPr>
          <w:rFonts w:eastAsia="Times New Roman"/>
          <w:szCs w:val="24"/>
        </w:rPr>
        <w:t xml:space="preserve">ό του </w:t>
      </w:r>
      <w:r>
        <w:rPr>
          <w:rFonts w:eastAsia="Times New Roman"/>
          <w:szCs w:val="24"/>
        </w:rPr>
        <w:t>δ</w:t>
      </w:r>
      <w:r>
        <w:rPr>
          <w:rFonts w:eastAsia="Times New Roman"/>
          <w:szCs w:val="24"/>
        </w:rPr>
        <w:t xml:space="preserve">ημοσίου. Αριθμοί: Πεντακόσιοι εξήντα έξι χιλιάδες εξακόσιοι τον Μάρτιο του 2018. Πόσοι ήταν πριν; Το ίδιο ακριβώς και, μάλιστα, μερικές εκατοντάδες λιγότεροι τώρα από πέρυσι. </w:t>
      </w:r>
    </w:p>
    <w:p w14:paraId="176E9FF9" w14:textId="77777777" w:rsidR="00715E74" w:rsidRDefault="00502A31">
      <w:pPr>
        <w:spacing w:line="600" w:lineRule="auto"/>
        <w:ind w:firstLine="720"/>
        <w:contextualSpacing/>
        <w:jc w:val="both"/>
        <w:rPr>
          <w:rFonts w:eastAsia="Times New Roman"/>
          <w:szCs w:val="24"/>
        </w:rPr>
      </w:pPr>
      <w:r>
        <w:rPr>
          <w:rFonts w:eastAsia="Times New Roman"/>
          <w:b/>
          <w:szCs w:val="24"/>
        </w:rPr>
        <w:lastRenderedPageBreak/>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Δέκα χιλιάδες λιγότεροι.</w:t>
      </w:r>
    </w:p>
    <w:p w14:paraId="176E9FFA" w14:textId="77777777" w:rsidR="00715E74" w:rsidRDefault="00502A31">
      <w:pPr>
        <w:spacing w:line="600" w:lineRule="auto"/>
        <w:ind w:firstLine="720"/>
        <w:contextualSpacing/>
        <w:jc w:val="both"/>
        <w:rPr>
          <w:rFonts w:eastAsia="Times New Roman"/>
          <w:szCs w:val="24"/>
        </w:rPr>
      </w:pPr>
      <w:r>
        <w:rPr>
          <w:rFonts w:eastAsia="Times New Roman"/>
          <w:b/>
          <w:szCs w:val="24"/>
        </w:rPr>
        <w:t>ΟΛΓΑ ΓΕΡΟΒΑΣΙΛΗ</w:t>
      </w:r>
      <w:r>
        <w:rPr>
          <w:rFonts w:eastAsia="Times New Roman"/>
          <w:b/>
          <w:szCs w:val="24"/>
        </w:rPr>
        <w:t xml:space="preserve"> (Υπουργός Διοικητικής Ανασυγκρότησης): </w:t>
      </w:r>
      <w:r>
        <w:rPr>
          <w:rFonts w:eastAsia="Times New Roman"/>
          <w:szCs w:val="24"/>
        </w:rPr>
        <w:t>Δέκα χιλιάδες λιγότεροι περίπου.</w:t>
      </w:r>
    </w:p>
    <w:p w14:paraId="176E9FFB" w14:textId="77777777" w:rsidR="00715E74" w:rsidRDefault="00502A31">
      <w:pPr>
        <w:spacing w:line="600" w:lineRule="auto"/>
        <w:ind w:firstLine="720"/>
        <w:contextualSpacing/>
        <w:jc w:val="both"/>
        <w:rPr>
          <w:rFonts w:eastAsia="Times New Roman"/>
          <w:szCs w:val="24"/>
        </w:rPr>
      </w:pPr>
      <w:r>
        <w:rPr>
          <w:rFonts w:eastAsia="Times New Roman"/>
          <w:szCs w:val="24"/>
        </w:rPr>
        <w:t xml:space="preserve">Συμβασιούχοι. Όχι, δεν τους αυξήσαμε τους συμβασιούχους. Αυτά είναι όλα στο «Απογραφή». Ό,τι πληρώνεται σήμερα από το ελληνικό </w:t>
      </w:r>
      <w:r>
        <w:rPr>
          <w:rFonts w:eastAsia="Times New Roman"/>
          <w:szCs w:val="24"/>
        </w:rPr>
        <w:t>δ</w:t>
      </w:r>
      <w:r>
        <w:rPr>
          <w:rFonts w:eastAsia="Times New Roman"/>
          <w:szCs w:val="24"/>
        </w:rPr>
        <w:t xml:space="preserve">ημόσιο, αν δεν είναι στο «Απογραφή» δεν το πληρώνει το </w:t>
      </w:r>
      <w:r>
        <w:rPr>
          <w:rFonts w:eastAsia="Times New Roman"/>
          <w:szCs w:val="24"/>
        </w:rPr>
        <w:t xml:space="preserve">Γενικό Λογιστήριο του Κράτους. Έτσι είναι σήμερα τα πράγματα. Δεν υπάρχει κρυμμένος που αμείβεται με τον οποιονδήποτε τρόπο από το ελληνικό </w:t>
      </w:r>
      <w:r>
        <w:rPr>
          <w:rFonts w:eastAsia="Times New Roman"/>
          <w:szCs w:val="24"/>
        </w:rPr>
        <w:t>δ</w:t>
      </w:r>
      <w:r>
        <w:rPr>
          <w:rFonts w:eastAsia="Times New Roman"/>
          <w:szCs w:val="24"/>
        </w:rPr>
        <w:t>ημόσιο. Δεν υπάρχει. Είναι τα ιδιωτικού δικαίου…</w:t>
      </w:r>
    </w:p>
    <w:p w14:paraId="176E9FFC" w14:textId="77777777" w:rsidR="00715E74" w:rsidRDefault="00502A31">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…(δεν ακούστηκε)</w:t>
      </w:r>
    </w:p>
    <w:p w14:paraId="176E9FFD" w14:textId="77777777" w:rsidR="00715E74" w:rsidRDefault="00502A31">
      <w:pPr>
        <w:spacing w:line="600" w:lineRule="auto"/>
        <w:ind w:firstLine="720"/>
        <w:contextualSpacing/>
        <w:jc w:val="both"/>
        <w:rPr>
          <w:rFonts w:eastAsia="Times New Roman"/>
          <w:szCs w:val="24"/>
        </w:rPr>
      </w:pPr>
      <w:r>
        <w:rPr>
          <w:rFonts w:eastAsia="Times New Roman"/>
          <w:b/>
          <w:szCs w:val="24"/>
        </w:rPr>
        <w:t>ΟΛΓΑ ΓΕΡΟΒΑΣΙΛΗ (Υπουργός Δι</w:t>
      </w:r>
      <w:r>
        <w:rPr>
          <w:rFonts w:eastAsia="Times New Roman"/>
          <w:b/>
          <w:szCs w:val="24"/>
        </w:rPr>
        <w:t>οικητικής Ανασυγκρότησης):</w:t>
      </w:r>
      <w:r>
        <w:rPr>
          <w:rFonts w:eastAsia="Times New Roman"/>
          <w:szCs w:val="24"/>
        </w:rPr>
        <w:t xml:space="preserve"> Λέμε ότι είναι κρατικός προϋπολογισμός, οι φορείς οι οποίοι είναι στο μητρώο της </w:t>
      </w:r>
      <w:r>
        <w:rPr>
          <w:rFonts w:eastAsia="Times New Roman"/>
          <w:szCs w:val="24"/>
        </w:rPr>
        <w:t>γενικής κυβέρνησης</w:t>
      </w:r>
      <w:r>
        <w:rPr>
          <w:rFonts w:eastAsia="Times New Roman"/>
          <w:szCs w:val="24"/>
        </w:rPr>
        <w:t xml:space="preserve">. Γι’ αυτούς μιλάμε. Ο ιδιωτικός δεν μας ενδιαφέρει. Δεν είναι κράτος </w:t>
      </w:r>
      <w:r>
        <w:rPr>
          <w:rFonts w:eastAsia="Times New Roman"/>
          <w:szCs w:val="24"/>
        </w:rPr>
        <w:t xml:space="preserve">κάτι, </w:t>
      </w:r>
      <w:r>
        <w:rPr>
          <w:rFonts w:eastAsia="Times New Roman"/>
          <w:szCs w:val="24"/>
        </w:rPr>
        <w:t xml:space="preserve">όταν είναι ένα αυτοχρηματοδοτούμενο. Ό,τι υπάρχει στη </w:t>
      </w:r>
      <w:r>
        <w:rPr>
          <w:rFonts w:eastAsia="Times New Roman"/>
          <w:szCs w:val="24"/>
        </w:rPr>
        <w:t>γενική κυβέρνηση</w:t>
      </w:r>
      <w:r>
        <w:rPr>
          <w:rFonts w:eastAsia="Times New Roman"/>
          <w:szCs w:val="24"/>
        </w:rPr>
        <w:t xml:space="preserve"> είναι μέσα στην πλατφόρμα.</w:t>
      </w:r>
    </w:p>
    <w:p w14:paraId="176E9FFE" w14:textId="77777777" w:rsidR="00715E74" w:rsidRDefault="00502A31">
      <w:pPr>
        <w:spacing w:line="600" w:lineRule="auto"/>
        <w:ind w:firstLine="720"/>
        <w:contextualSpacing/>
        <w:jc w:val="both"/>
        <w:rPr>
          <w:rFonts w:eastAsia="Times New Roman"/>
          <w:szCs w:val="24"/>
        </w:rPr>
      </w:pPr>
      <w:r>
        <w:rPr>
          <w:rFonts w:eastAsia="Times New Roman"/>
          <w:szCs w:val="24"/>
        </w:rPr>
        <w:lastRenderedPageBreak/>
        <w:t>Τους συμβασιούχους, λοιπόν, δεν τους αυξήσαμε. Οι συμβασιούχοι είναι σταθεροί. Δεν έχουμε ξεπεράσει ποτέ και το συμφωνημένο στο μνημόνιο. Δεν ξέρω πο</w:t>
      </w:r>
      <w:r>
        <w:rPr>
          <w:rFonts w:eastAsia="Times New Roman"/>
          <w:szCs w:val="24"/>
        </w:rPr>
        <w:t>ύ</w:t>
      </w:r>
      <w:r>
        <w:rPr>
          <w:rFonts w:eastAsia="Times New Roman"/>
          <w:szCs w:val="24"/>
        </w:rPr>
        <w:t xml:space="preserve"> τα βρίσκετε τα </w:t>
      </w:r>
      <w:proofErr w:type="spellStart"/>
      <w:r>
        <w:rPr>
          <w:rFonts w:eastAsia="Times New Roman"/>
          <w:szCs w:val="24"/>
        </w:rPr>
        <w:t>εκατόν</w:t>
      </w:r>
      <w:proofErr w:type="spellEnd"/>
      <w:r>
        <w:rPr>
          <w:rFonts w:eastAsia="Times New Roman"/>
          <w:szCs w:val="24"/>
        </w:rPr>
        <w:t xml:space="preserve"> τόσες χιλιάδες. Δεν υπάρχουν αυτά. Ποτέ</w:t>
      </w:r>
      <w:r>
        <w:rPr>
          <w:rFonts w:eastAsia="Times New Roman"/>
          <w:szCs w:val="24"/>
        </w:rPr>
        <w:t xml:space="preserve"> δεν υπήρχαν στα τρία χρόνια. Δεν ξέρω πο</w:t>
      </w:r>
      <w:r>
        <w:rPr>
          <w:rFonts w:eastAsia="Times New Roman"/>
          <w:szCs w:val="24"/>
        </w:rPr>
        <w:t>ύ</w:t>
      </w:r>
      <w:r>
        <w:rPr>
          <w:rFonts w:eastAsia="Times New Roman"/>
          <w:szCs w:val="24"/>
        </w:rPr>
        <w:t xml:space="preserve"> τα βρήκατε. </w:t>
      </w:r>
    </w:p>
    <w:p w14:paraId="176E9FFF"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Το έκτακτο προσωπικό κρατικού προϋπολογισμού</w:t>
      </w:r>
      <w:r w:rsidRPr="00BB1E3A">
        <w:rPr>
          <w:rFonts w:eastAsia="Times New Roman" w:cs="Times New Roman"/>
          <w:szCs w:val="24"/>
        </w:rPr>
        <w:t xml:space="preserve"> </w:t>
      </w:r>
      <w:r>
        <w:rPr>
          <w:rFonts w:eastAsia="Times New Roman" w:cs="Times New Roman"/>
          <w:szCs w:val="24"/>
        </w:rPr>
        <w:t xml:space="preserve">είναι σαράντα εννιά χιλιάδες </w:t>
      </w:r>
      <w:proofErr w:type="spellStart"/>
      <w:r>
        <w:rPr>
          <w:rFonts w:eastAsia="Times New Roman" w:cs="Times New Roman"/>
          <w:szCs w:val="24"/>
        </w:rPr>
        <w:t>εκατόν</w:t>
      </w:r>
      <w:proofErr w:type="spellEnd"/>
      <w:r>
        <w:rPr>
          <w:rFonts w:eastAsia="Times New Roman" w:cs="Times New Roman"/>
          <w:szCs w:val="24"/>
        </w:rPr>
        <w:t xml:space="preserve"> ογδόντα σε </w:t>
      </w:r>
      <w:proofErr w:type="spellStart"/>
      <w:r>
        <w:rPr>
          <w:rFonts w:eastAsia="Times New Roman" w:cs="Times New Roman"/>
          <w:szCs w:val="24"/>
        </w:rPr>
        <w:t>συγκεκριμένο</w:t>
      </w:r>
      <w:r>
        <w:rPr>
          <w:rFonts w:eastAsia="Times New Roman" w:cs="Times New Roman"/>
          <w:szCs w:val="24"/>
        </w:rPr>
        <w:t>ν</w:t>
      </w:r>
      <w:proofErr w:type="spellEnd"/>
      <w:r>
        <w:rPr>
          <w:rFonts w:eastAsia="Times New Roman" w:cs="Times New Roman"/>
          <w:szCs w:val="24"/>
        </w:rPr>
        <w:t xml:space="preserve"> μήνα. Σας θυμίζω ότι στο έκτακτο υπάρχει πάντα διακύμανση με βάση την εποχή. Αυξάνεται λίγο το</w:t>
      </w:r>
      <w:r>
        <w:rPr>
          <w:rFonts w:eastAsia="Times New Roman" w:cs="Times New Roman"/>
          <w:szCs w:val="24"/>
        </w:rPr>
        <w:t xml:space="preserve"> καλοκαίρι, μειώνεται τον χειμώνα. Ο περιορισμός τον οποίο ακολουθούμε είναι να μην ξεπερνάει ο μέσος όρος τις σαράντα επτά χιλιάδες ετησίως. Σε αυτή τη χρονική στιγμή η μεγαλύτερη που κατεγράφη</w:t>
      </w:r>
      <w:r>
        <w:rPr>
          <w:rFonts w:eastAsia="Times New Roman" w:cs="Times New Roman"/>
          <w:szCs w:val="24"/>
        </w:rPr>
        <w:t xml:space="preserve"> ήταν</w:t>
      </w:r>
      <w:r>
        <w:rPr>
          <w:rFonts w:eastAsia="Times New Roman" w:cs="Times New Roman"/>
          <w:szCs w:val="24"/>
        </w:rPr>
        <w:t xml:space="preserve"> σαράντα εννιά χιλιάδες. </w:t>
      </w:r>
    </w:p>
    <w:p w14:paraId="176EA000"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Και το ορισμένου χρόνου που είν</w:t>
      </w:r>
      <w:r>
        <w:rPr>
          <w:rFonts w:eastAsia="Times New Roman" w:cs="Times New Roman"/>
          <w:szCs w:val="24"/>
        </w:rPr>
        <w:t xml:space="preserve">αι ωρομίσθιοι, </w:t>
      </w:r>
      <w:proofErr w:type="spellStart"/>
      <w:r>
        <w:rPr>
          <w:rFonts w:eastAsia="Times New Roman" w:cs="Times New Roman"/>
          <w:szCs w:val="24"/>
        </w:rPr>
        <w:t>συγχρηματοδούμενα</w:t>
      </w:r>
      <w:proofErr w:type="spellEnd"/>
      <w:r>
        <w:rPr>
          <w:rFonts w:eastAsia="Times New Roman" w:cs="Times New Roman"/>
          <w:szCs w:val="24"/>
        </w:rPr>
        <w:t xml:space="preserve"> ΕΣΠΑ, ανταποδοτικά κ.λπ.</w:t>
      </w:r>
      <w:r>
        <w:rPr>
          <w:rFonts w:eastAsia="Times New Roman" w:cs="Times New Roman"/>
          <w:szCs w:val="24"/>
        </w:rPr>
        <w:t>,</w:t>
      </w:r>
      <w:r>
        <w:rPr>
          <w:rFonts w:eastAsia="Times New Roman" w:cs="Times New Roman"/>
          <w:szCs w:val="24"/>
        </w:rPr>
        <w:t xml:space="preserve"> είναι τριάντα τρεις χιλιάδες εννιακόσιοι σαράντα. Και αυτό είναι σταθερό νούμερο. Βεβαίως, αν έχουμε περισσότερα έργα ΕΣΠΑ μπορεί να έχουμε περισσότερους εδώ. Αλλά αυτά δεν είναι κρατικός προϋπολογ</w:t>
      </w:r>
      <w:r>
        <w:rPr>
          <w:rFonts w:eastAsia="Times New Roman" w:cs="Times New Roman"/>
          <w:szCs w:val="24"/>
        </w:rPr>
        <w:t xml:space="preserve">ισμός. Αυτά είναι τα νούμερα. Όλα τα άλλα που ακούγονται σε </w:t>
      </w:r>
      <w:r>
        <w:rPr>
          <w:rFonts w:eastAsia="Times New Roman" w:cs="Times New Roman"/>
          <w:szCs w:val="24"/>
        </w:rPr>
        <w:lastRenderedPageBreak/>
        <w:t xml:space="preserve">αυτή την Αίθουσα δεν ξέρω πού τα βρίσκεται. Να κοιτάξετε τις πηγές σας για να μπορούμε να συνεννοηθούμε σε μια βάση. </w:t>
      </w:r>
    </w:p>
    <w:p w14:paraId="176EA001"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 xml:space="preserve">Άργησα να απαντήσω στην ερώτηση, ναι, γιατί είχαν τελειώσει οι διαδικασίες με </w:t>
      </w:r>
      <w:r>
        <w:rPr>
          <w:rFonts w:eastAsia="Times New Roman" w:cs="Times New Roman"/>
          <w:szCs w:val="24"/>
        </w:rPr>
        <w:t xml:space="preserve">τις προκηρύξεις. Αρχίσαμε να βλέπουμε αν αυτά τα οποία λέτε υπάρχουν ή δεν υπάρχουν. Είχαμε δει και εμείς μερικά προβλήματα. </w:t>
      </w:r>
    </w:p>
    <w:p w14:paraId="176EA002" w14:textId="77777777" w:rsidR="00715E74" w:rsidRDefault="00502A31">
      <w:pPr>
        <w:spacing w:line="600" w:lineRule="auto"/>
        <w:ind w:firstLine="720"/>
        <w:contextualSpacing/>
        <w:jc w:val="both"/>
        <w:rPr>
          <w:rFonts w:eastAsia="Times New Roman" w:cs="Times New Roman"/>
          <w:szCs w:val="24"/>
        </w:rPr>
      </w:pPr>
      <w:r w:rsidRPr="00C9163D">
        <w:rPr>
          <w:rFonts w:eastAsia="Times New Roman" w:cs="Times New Roman"/>
          <w:b/>
          <w:szCs w:val="24"/>
        </w:rPr>
        <w:t>ΓΕΩΡΓΙΟΣ ΓΕΩΡΓΑΝΤΑΣ:</w:t>
      </w:r>
      <w:r>
        <w:rPr>
          <w:rFonts w:eastAsia="Times New Roman" w:cs="Times New Roman"/>
          <w:szCs w:val="24"/>
        </w:rPr>
        <w:t xml:space="preserve"> Στη γραπτή δήλωση δεν απαντήσατε, κυρία Υπουργέ. </w:t>
      </w:r>
    </w:p>
    <w:p w14:paraId="176EA003" w14:textId="77777777" w:rsidR="00715E74" w:rsidRDefault="00502A31">
      <w:pPr>
        <w:spacing w:line="600" w:lineRule="auto"/>
        <w:ind w:firstLine="720"/>
        <w:contextualSpacing/>
        <w:jc w:val="both"/>
        <w:rPr>
          <w:rFonts w:eastAsia="Times New Roman" w:cs="Times New Roman"/>
          <w:szCs w:val="24"/>
        </w:rPr>
      </w:pPr>
      <w:r w:rsidRPr="00C33DAF">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Δεν </w:t>
      </w:r>
      <w:r>
        <w:rPr>
          <w:rFonts w:eastAsia="Times New Roman" w:cs="Times New Roman"/>
          <w:szCs w:val="24"/>
        </w:rPr>
        <w:t>απάντησα γιατί δεν είχαμε λύσει ακόμα το θέμα, γι’ αυτό δεν απάντησα. Δεν είχα να κρύψω τίποτα. Είχα κανέναν λόγο να κρύψω την απάντηση του ΑΣΕΠ</w:t>
      </w:r>
      <w:r>
        <w:rPr>
          <w:rFonts w:eastAsia="Times New Roman" w:cs="Times New Roman"/>
          <w:szCs w:val="24"/>
        </w:rPr>
        <w:t>,</w:t>
      </w:r>
      <w:r>
        <w:rPr>
          <w:rFonts w:eastAsia="Times New Roman" w:cs="Times New Roman"/>
          <w:szCs w:val="24"/>
        </w:rPr>
        <w:t xml:space="preserve"> την οποία προφανώς είχατε δικαίωμα να την πάρετε; </w:t>
      </w:r>
    </w:p>
    <w:p w14:paraId="176EA004"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Συγκροτήθηκαν οι ομάδες, έγινε η μελέτη, αυτό πήρε κάποιο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χρόνο. Και όταν πια ξέρουμε τι ακριβώς μας συμβαίνει, είμαι εδώ και μιλάμε και μπορούμε να μιλήσουμε και όσο θέλετε για οποιαδήποτε άλλη απορία. Δεν υπήρχε πρόθεση να σας α</w:t>
      </w:r>
      <w:r>
        <w:rPr>
          <w:rFonts w:eastAsia="Times New Roman" w:cs="Times New Roman"/>
          <w:szCs w:val="24"/>
        </w:rPr>
        <w:lastRenderedPageBreak/>
        <w:t>ποκρύψουμε τίποτα από τη διαδικασία. Εξάλλου είναι μια διαφανής διαδικασία, τι να κρ</w:t>
      </w:r>
      <w:r>
        <w:rPr>
          <w:rFonts w:eastAsia="Times New Roman" w:cs="Times New Roman"/>
          <w:szCs w:val="24"/>
        </w:rPr>
        <w:t xml:space="preserve">ύψουμε; Ωστόσο, θα έχει μια έννοια να συζητήσουμε ξανά σε αυτή την Αίθουσα την τελική κρίση. </w:t>
      </w:r>
    </w:p>
    <w:p w14:paraId="176EA005"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Κύριε Κεφαλογιάννη, δεν άλλαξε τίποτα, κα</w:t>
      </w:r>
      <w:r>
        <w:rPr>
          <w:rFonts w:eastAsia="Times New Roman" w:cs="Times New Roman"/>
          <w:szCs w:val="24"/>
        </w:rPr>
        <w:t>μ</w:t>
      </w:r>
      <w:r>
        <w:rPr>
          <w:rFonts w:eastAsia="Times New Roman" w:cs="Times New Roman"/>
          <w:szCs w:val="24"/>
        </w:rPr>
        <w:t xml:space="preserve">μία φορά, η διαδικασία των </w:t>
      </w:r>
      <w:r>
        <w:rPr>
          <w:rFonts w:eastAsia="Times New Roman" w:cs="Times New Roman"/>
          <w:szCs w:val="24"/>
        </w:rPr>
        <w:t>γενικών διευθυντών</w:t>
      </w:r>
      <w:r>
        <w:rPr>
          <w:rFonts w:eastAsia="Times New Roman" w:cs="Times New Roman"/>
          <w:szCs w:val="24"/>
        </w:rPr>
        <w:t>. Κα</w:t>
      </w:r>
      <w:r>
        <w:rPr>
          <w:rFonts w:eastAsia="Times New Roman" w:cs="Times New Roman"/>
          <w:szCs w:val="24"/>
        </w:rPr>
        <w:t>μ</w:t>
      </w:r>
      <w:r>
        <w:rPr>
          <w:rFonts w:eastAsia="Times New Roman" w:cs="Times New Roman"/>
          <w:szCs w:val="24"/>
        </w:rPr>
        <w:t>μία φορά δεν άλλαξε, όχι τέσσερις που λέτε. Κα</w:t>
      </w:r>
      <w:r>
        <w:rPr>
          <w:rFonts w:eastAsia="Times New Roman" w:cs="Times New Roman"/>
          <w:szCs w:val="24"/>
        </w:rPr>
        <w:t>μ</w:t>
      </w:r>
      <w:r>
        <w:rPr>
          <w:rFonts w:eastAsia="Times New Roman" w:cs="Times New Roman"/>
          <w:szCs w:val="24"/>
        </w:rPr>
        <w:t xml:space="preserve">μία απολύτως! </w:t>
      </w:r>
    </w:p>
    <w:p w14:paraId="176EA006" w14:textId="77777777" w:rsidR="00715E74" w:rsidRDefault="00502A31">
      <w:pPr>
        <w:spacing w:line="600" w:lineRule="auto"/>
        <w:ind w:firstLine="720"/>
        <w:contextualSpacing/>
        <w:jc w:val="both"/>
        <w:rPr>
          <w:rFonts w:eastAsia="Times New Roman" w:cs="Times New Roman"/>
          <w:szCs w:val="24"/>
        </w:rPr>
      </w:pPr>
      <w:r w:rsidRPr="006A4E9F">
        <w:rPr>
          <w:rFonts w:eastAsia="Times New Roman" w:cs="Times New Roman"/>
          <w:b/>
          <w:szCs w:val="24"/>
        </w:rPr>
        <w:t xml:space="preserve">ΙΩΑΝΝΗΣ </w:t>
      </w:r>
      <w:r w:rsidRPr="006A4E9F">
        <w:rPr>
          <w:rFonts w:eastAsia="Times New Roman" w:cs="Times New Roman"/>
          <w:b/>
          <w:szCs w:val="24"/>
        </w:rPr>
        <w:t>ΚΕΦΑΛΟΓΙΑΝΝΗΣ:</w:t>
      </w:r>
      <w:r>
        <w:rPr>
          <w:rFonts w:eastAsia="Times New Roman" w:cs="Times New Roman"/>
          <w:szCs w:val="24"/>
        </w:rPr>
        <w:t xml:space="preserve"> Θα δοθεί ευκαιρία να τα πούμε.</w:t>
      </w:r>
    </w:p>
    <w:p w14:paraId="176EA007" w14:textId="77777777" w:rsidR="00715E74" w:rsidRDefault="00502A31">
      <w:pPr>
        <w:spacing w:line="600" w:lineRule="auto"/>
        <w:ind w:firstLine="720"/>
        <w:contextualSpacing/>
        <w:jc w:val="both"/>
        <w:rPr>
          <w:rFonts w:eastAsia="Times New Roman" w:cs="Times New Roman"/>
          <w:szCs w:val="24"/>
        </w:rPr>
      </w:pPr>
      <w:r w:rsidRPr="00C33DAF">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Με έναν νόμο, ένα όργανο, το ΑΣΕΠ</w:t>
      </w:r>
      <w:r>
        <w:rPr>
          <w:rFonts w:eastAsia="Times New Roman" w:cs="Times New Roman"/>
          <w:szCs w:val="24"/>
        </w:rPr>
        <w:t>,</w:t>
      </w:r>
      <w:r>
        <w:rPr>
          <w:rFonts w:eastAsia="Times New Roman" w:cs="Times New Roman"/>
          <w:szCs w:val="24"/>
        </w:rPr>
        <w:t xml:space="preserve"> κάνει όλες τις επιλογές, φτιάχνει τη λίστα κατάταξης. Από τη λίστα κατάταξης παίρνει το όργανο επιλογής που θα κάνει τις</w:t>
      </w:r>
      <w:r>
        <w:rPr>
          <w:rFonts w:eastAsia="Times New Roman" w:cs="Times New Roman"/>
          <w:szCs w:val="24"/>
        </w:rPr>
        <w:t xml:space="preserve"> προφορικές συνεντεύξεις, τις πεντάδες και προχωράει. Και απ’ αυτές τις πεντάδες, όπως σας είπα, κάτω από πρώτος και δεύτερος δεν έχει επιλεγεί κανένας. Αυτή είναι η πραγματικότητα. Δεν υπάρχουν αυτά τα οποία λέτε. Αυτά τα οποία λέτε, δεν υπάρχουν. </w:t>
      </w:r>
    </w:p>
    <w:p w14:paraId="176EA008"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Σας ευ</w:t>
      </w:r>
      <w:r>
        <w:rPr>
          <w:rFonts w:eastAsia="Times New Roman" w:cs="Times New Roman"/>
          <w:szCs w:val="24"/>
        </w:rPr>
        <w:t xml:space="preserve">χαριστώ πολύ. </w:t>
      </w:r>
    </w:p>
    <w:p w14:paraId="176EA009" w14:textId="77777777" w:rsidR="00715E74" w:rsidRDefault="00502A31">
      <w:pPr>
        <w:spacing w:line="600" w:lineRule="auto"/>
        <w:ind w:firstLine="720"/>
        <w:contextualSpacing/>
        <w:jc w:val="center"/>
        <w:rPr>
          <w:rFonts w:eastAsia="Times New Roman" w:cs="Times New Roman"/>
          <w:szCs w:val="24"/>
        </w:rPr>
      </w:pPr>
      <w:r w:rsidRPr="00140067">
        <w:rPr>
          <w:rFonts w:eastAsia="Times New Roman" w:cs="Times New Roman"/>
          <w:szCs w:val="24"/>
        </w:rPr>
        <w:t>(Χειροκροτήματα από την πτέρυγα του ΣΥΡΙΖΑ)</w:t>
      </w:r>
    </w:p>
    <w:p w14:paraId="176EA00A" w14:textId="77777777" w:rsidR="00715E74" w:rsidRDefault="00502A31">
      <w:pPr>
        <w:spacing w:line="600" w:lineRule="auto"/>
        <w:ind w:firstLine="720"/>
        <w:contextualSpacing/>
        <w:jc w:val="both"/>
        <w:rPr>
          <w:rFonts w:eastAsia="Times New Roman"/>
          <w:szCs w:val="24"/>
        </w:rPr>
      </w:pPr>
      <w:r w:rsidRPr="00532AE5">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Κηρύσσεται περαιωμένη </w:t>
      </w:r>
      <w:r>
        <w:rPr>
          <w:rFonts w:eastAsia="Times New Roman" w:cs="Times New Roman"/>
          <w:szCs w:val="24"/>
        </w:rPr>
        <w:t xml:space="preserve">η συζήτηση </w:t>
      </w:r>
      <w:r>
        <w:rPr>
          <w:rFonts w:eastAsia="Times New Roman" w:cs="Times New Roman"/>
          <w:szCs w:val="24"/>
        </w:rPr>
        <w:t xml:space="preserve">επί </w:t>
      </w:r>
      <w:r>
        <w:rPr>
          <w:rFonts w:eastAsia="Times New Roman" w:cs="Times New Roman"/>
          <w:szCs w:val="24"/>
        </w:rPr>
        <w:t xml:space="preserve">της </w:t>
      </w:r>
      <w:r>
        <w:rPr>
          <w:rFonts w:eastAsia="Times New Roman"/>
          <w:szCs w:val="24"/>
        </w:rPr>
        <w:t>υπ’ αριθμόν 19/13/2</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2018 επίκαιρης επερώτησης </w:t>
      </w:r>
      <w:r>
        <w:rPr>
          <w:rFonts w:eastAsia="Times New Roman"/>
          <w:szCs w:val="24"/>
        </w:rPr>
        <w:t xml:space="preserve">με θέμα: </w:t>
      </w:r>
      <w:r>
        <w:rPr>
          <w:rFonts w:eastAsia="Times New Roman"/>
          <w:szCs w:val="24"/>
        </w:rPr>
        <w:t>«Με φωτογραφικό άλμπουμ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μοιάζουν οι προκηρύξεις ε</w:t>
      </w:r>
      <w:r>
        <w:rPr>
          <w:rFonts w:eastAsia="Times New Roman"/>
          <w:szCs w:val="24"/>
        </w:rPr>
        <w:t xml:space="preserve">πιτελικών στελεχών του </w:t>
      </w:r>
      <w:r>
        <w:rPr>
          <w:rFonts w:eastAsia="Times New Roman"/>
          <w:szCs w:val="24"/>
        </w:rPr>
        <w:t>δ</w:t>
      </w:r>
      <w:r>
        <w:rPr>
          <w:rFonts w:eastAsia="Times New Roman"/>
          <w:szCs w:val="24"/>
        </w:rPr>
        <w:t>ημοσίου».</w:t>
      </w:r>
    </w:p>
    <w:p w14:paraId="176EA00B" w14:textId="77777777" w:rsidR="00715E74" w:rsidRDefault="00502A3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w:t>
      </w:r>
      <w:r w:rsidRPr="00C76C56">
        <w:rPr>
          <w:rFonts w:eastAsia="Times New Roman" w:cs="Times New Roman"/>
          <w:szCs w:val="24"/>
        </w:rPr>
        <w:t>έχεστε στο σημείο αυτό να λύσουμε τη συνεδρίαση;</w:t>
      </w:r>
    </w:p>
    <w:p w14:paraId="176EA00C" w14:textId="77777777" w:rsidR="00715E74" w:rsidRDefault="00502A31">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176EA00D" w14:textId="77777777" w:rsidR="00715E74" w:rsidRDefault="00502A31">
      <w:pPr>
        <w:spacing w:line="600" w:lineRule="auto"/>
        <w:ind w:firstLine="720"/>
        <w:contextualSpacing/>
        <w:jc w:val="both"/>
        <w:rPr>
          <w:rFonts w:eastAsia="Times New Roman" w:cs="Times New Roman"/>
          <w:b/>
          <w:bCs/>
          <w:szCs w:val="24"/>
        </w:rPr>
      </w:pPr>
      <w:r w:rsidRPr="00532AE5">
        <w:rPr>
          <w:rFonts w:eastAsia="Times New Roman" w:cs="Times New Roman"/>
          <w:b/>
          <w:szCs w:val="24"/>
        </w:rPr>
        <w:t xml:space="preserve">ΠΡΟΕΔΡΕΥΩΝ (Μάριος Γεωργιάδης): </w:t>
      </w:r>
      <w:r w:rsidRPr="00C76C56">
        <w:rPr>
          <w:rFonts w:eastAsia="Times New Roman" w:cs="Times New Roman"/>
          <w:szCs w:val="24"/>
        </w:rPr>
        <w:t>Με τη συν</w:t>
      </w:r>
      <w:r>
        <w:rPr>
          <w:rFonts w:eastAsia="Times New Roman" w:cs="Times New Roman"/>
          <w:szCs w:val="24"/>
        </w:rPr>
        <w:t>αίνεση του Σώματος και ώρα 14.05</w:t>
      </w:r>
      <w:r>
        <w:rPr>
          <w:rFonts w:eastAsia="Times New Roman" w:cs="Times New Roman"/>
          <w:szCs w:val="24"/>
        </w:rPr>
        <w:t>΄</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τη</w:t>
      </w:r>
      <w:r>
        <w:rPr>
          <w:rFonts w:eastAsia="Times New Roman" w:cs="Times New Roman"/>
          <w:szCs w:val="24"/>
        </w:rPr>
        <w:t xml:space="preserve">ν </w:t>
      </w:r>
      <w:r>
        <w:rPr>
          <w:rFonts w:eastAsia="Times New Roman" w:cs="Times New Roman"/>
          <w:szCs w:val="24"/>
        </w:rPr>
        <w:t>προσεχή</w:t>
      </w:r>
      <w:r w:rsidRPr="00DC5774">
        <w:rPr>
          <w:rFonts w:eastAsia="Times New Roman" w:cs="Times New Roman"/>
          <w:szCs w:val="24"/>
        </w:rPr>
        <w:t xml:space="preserve"> Δευτέρα 2 Ιουλίου</w:t>
      </w:r>
      <w:r>
        <w:rPr>
          <w:rFonts w:eastAsia="Times New Roman" w:cs="Times New Roman"/>
          <w:b/>
          <w:szCs w:val="24"/>
        </w:rPr>
        <w:t xml:space="preserve"> </w:t>
      </w:r>
      <w:r>
        <w:rPr>
          <w:rFonts w:eastAsia="Times New Roman" w:cs="Times New Roman"/>
          <w:szCs w:val="24"/>
        </w:rPr>
        <w:t>2018</w:t>
      </w:r>
      <w:r w:rsidRPr="00C76C56">
        <w:rPr>
          <w:rFonts w:eastAsia="Times New Roman" w:cs="Times New Roman"/>
          <w:szCs w:val="24"/>
        </w:rPr>
        <w:t xml:space="preserve"> και ώρα 1</w:t>
      </w:r>
      <w:r>
        <w:rPr>
          <w:rFonts w:eastAsia="Times New Roman" w:cs="Times New Roman"/>
          <w:szCs w:val="24"/>
        </w:rPr>
        <w:t>8</w:t>
      </w:r>
      <w:r w:rsidRPr="00C76C56">
        <w:rPr>
          <w:rFonts w:eastAsia="Times New Roman" w:cs="Times New Roman"/>
          <w:szCs w:val="24"/>
        </w:rPr>
        <w:t>.00΄</w:t>
      </w:r>
      <w:r>
        <w:rPr>
          <w:rFonts w:eastAsia="Times New Roman" w:cs="Times New Roman"/>
          <w:szCs w:val="24"/>
        </w:rPr>
        <w:t>,</w:t>
      </w:r>
      <w:r w:rsidRPr="00C76C56">
        <w:rPr>
          <w:rFonts w:eastAsia="Times New Roman" w:cs="Times New Roman"/>
          <w:szCs w:val="24"/>
        </w:rPr>
        <w:t xml:space="preserve">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κοινοβουλευτικό έλεγχο</w:t>
      </w:r>
      <w:r>
        <w:rPr>
          <w:rFonts w:eastAsia="Times New Roman" w:cs="Times New Roman"/>
          <w:szCs w:val="24"/>
        </w:rPr>
        <w:t xml:space="preserve">: συζήτηση επικαίρων ερωτήσεων. </w:t>
      </w:r>
    </w:p>
    <w:p w14:paraId="176EA00E" w14:textId="77777777" w:rsidR="00715E74" w:rsidRDefault="00502A31">
      <w:pPr>
        <w:spacing w:line="600" w:lineRule="auto"/>
        <w:contextualSpacing/>
        <w:jc w:val="both"/>
        <w:rPr>
          <w:rFonts w:eastAsia="Times New Roman" w:cs="Times New Roman"/>
          <w:szCs w:val="24"/>
        </w:rPr>
      </w:pPr>
      <w:r w:rsidRPr="00C76C56">
        <w:rPr>
          <w:rFonts w:eastAsia="Times New Roman" w:cs="Times New Roman"/>
          <w:b/>
          <w:bCs/>
          <w:szCs w:val="24"/>
        </w:rPr>
        <w:t>Ο ΠΡΟΕΔΡΟΣ                                                                          ΟΙ ΓΡΑΜΜΑΤΕΙΣ</w:t>
      </w:r>
      <w:r w:rsidRPr="00C76C56">
        <w:rPr>
          <w:rFonts w:eastAsia="Times New Roman" w:cs="Times New Roman"/>
          <w:szCs w:val="24"/>
        </w:rPr>
        <w:t xml:space="preserve"> </w:t>
      </w:r>
      <w:r>
        <w:rPr>
          <w:rFonts w:eastAsia="Times New Roman" w:cs="Times New Roman"/>
          <w:szCs w:val="24"/>
        </w:rPr>
        <w:t xml:space="preserve"> </w:t>
      </w:r>
    </w:p>
    <w:sectPr w:rsidR="00715E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ZXwuxJKUJ2i7WgtAmLmys0LULEM=" w:salt="ii3XMn3EyKJk8q8vqnOBe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E74"/>
    <w:rsid w:val="00502A31"/>
    <w:rsid w:val="00715E74"/>
    <w:rsid w:val="00F245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9C5D"/>
  <w15:docId w15:val="{B98DDE0E-5816-4B97-B4AB-3EF18675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B0D8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B0D81"/>
    <w:rPr>
      <w:rFonts w:ascii="Segoe UI" w:hAnsi="Segoe UI" w:cs="Segoe UI"/>
      <w:sz w:val="18"/>
      <w:szCs w:val="18"/>
    </w:rPr>
  </w:style>
  <w:style w:type="paragraph" w:styleId="a4">
    <w:name w:val="Revision"/>
    <w:hidden/>
    <w:uiPriority w:val="99"/>
    <w:semiHidden/>
    <w:rsid w:val="006214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59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662</MetadataID>
    <Session xmlns="641f345b-441b-4b81-9152-adc2e73ba5e1">Γ´</Session>
    <Date xmlns="641f345b-441b-4b81-9152-adc2e73ba5e1">2018-06-28T21:00:00+00:00</Date>
    <Status xmlns="641f345b-441b-4b81-9152-adc2e73ba5e1">
      <Url>http://srv-sp1/praktika/Lists/Incoming_Metadata/EditForm.aspx?ID=662&amp;Source=/praktika/Recordings_Library/Forms/AllItems.aspx</Url>
      <Description>Δημοσιεύτηκε</Description>
    </Status>
    <Meeting xmlns="641f345b-441b-4b81-9152-adc2e73ba5e1">ΡΜΖ´</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080BDC-FD45-4A2F-8A63-9204281EDB70}">
  <ds:schemaRefs>
    <ds:schemaRef ds:uri="http://schemas.microsoft.com/sharepoint/v3/contenttype/forms"/>
  </ds:schemaRefs>
</ds:datastoreItem>
</file>

<file path=customXml/itemProps2.xml><?xml version="1.0" encoding="utf-8"?>
<ds:datastoreItem xmlns:ds="http://schemas.openxmlformats.org/officeDocument/2006/customXml" ds:itemID="{905D906E-779A-4618-951D-D0F1B757C8BC}">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customXml/itemProps3.xml><?xml version="1.0" encoding="utf-8"?>
<ds:datastoreItem xmlns:ds="http://schemas.openxmlformats.org/officeDocument/2006/customXml" ds:itemID="{EDC0E01D-BF1F-4476-9FBA-0544296D0F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200</Pages>
  <Words>37700</Words>
  <Characters>203580</Characters>
  <Application>Microsoft Office Word</Application>
  <DocSecurity>0</DocSecurity>
  <Lines>1696</Lines>
  <Paragraphs>481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2018-07-06T10:08:00Z</dcterms:created>
  <dcterms:modified xsi:type="dcterms:W3CDTF">2018-07-06T10:08:00Z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