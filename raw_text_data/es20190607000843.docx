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80CC5" w14:textId="77777777" w:rsidR="005E5B96" w:rsidRPr="005E5B96" w:rsidRDefault="005E5B96" w:rsidP="005E5B96">
      <w:pPr>
        <w:spacing w:after="0" w:line="360" w:lineRule="auto"/>
        <w:rPr>
          <w:ins w:id="0" w:author="Φλούδα Χριστίνα" w:date="2019-06-14T12:01:00Z"/>
          <w:rFonts w:eastAsia="Times New Roman"/>
          <w:szCs w:val="24"/>
          <w:lang w:eastAsia="en-US"/>
        </w:rPr>
      </w:pPr>
      <w:bookmarkStart w:id="1" w:name="_GoBack"/>
      <w:bookmarkEnd w:id="1"/>
      <w:ins w:id="2" w:author="Φλούδα Χριστίνα" w:date="2019-06-14T12:01:00Z">
        <w:r w:rsidRPr="005E5B9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31E9E69" w14:textId="77777777" w:rsidR="005E5B96" w:rsidRPr="005E5B96" w:rsidRDefault="005E5B96" w:rsidP="005E5B96">
      <w:pPr>
        <w:spacing w:after="0" w:line="360" w:lineRule="auto"/>
        <w:rPr>
          <w:ins w:id="3" w:author="Φλούδα Χριστίνα" w:date="2019-06-14T12:01:00Z"/>
          <w:rFonts w:eastAsia="Times New Roman"/>
          <w:szCs w:val="24"/>
          <w:lang w:eastAsia="en-US"/>
        </w:rPr>
      </w:pPr>
    </w:p>
    <w:p w14:paraId="08AFE882" w14:textId="77777777" w:rsidR="005E5B96" w:rsidRPr="005E5B96" w:rsidRDefault="005E5B96" w:rsidP="005E5B96">
      <w:pPr>
        <w:spacing w:after="0" w:line="360" w:lineRule="auto"/>
        <w:rPr>
          <w:ins w:id="4" w:author="Φλούδα Χριστίνα" w:date="2019-06-14T12:01:00Z"/>
          <w:rFonts w:eastAsia="Times New Roman"/>
          <w:szCs w:val="24"/>
          <w:lang w:eastAsia="en-US"/>
        </w:rPr>
      </w:pPr>
      <w:ins w:id="5" w:author="Φλούδα Χριστίνα" w:date="2019-06-14T12:01:00Z">
        <w:r w:rsidRPr="005E5B96">
          <w:rPr>
            <w:rFonts w:eastAsia="Times New Roman"/>
            <w:szCs w:val="24"/>
            <w:lang w:eastAsia="en-US"/>
          </w:rPr>
          <w:t>ΠΙΝΑΚΑΣ ΠΕΡΙΕΧΟΜΕΝΩΝ</w:t>
        </w:r>
      </w:ins>
    </w:p>
    <w:p w14:paraId="5F7765D8" w14:textId="77777777" w:rsidR="005E5B96" w:rsidRPr="005E5B96" w:rsidRDefault="005E5B96" w:rsidP="005E5B96">
      <w:pPr>
        <w:spacing w:after="0" w:line="360" w:lineRule="auto"/>
        <w:rPr>
          <w:ins w:id="6" w:author="Φλούδα Χριστίνα" w:date="2019-06-14T12:01:00Z"/>
          <w:rFonts w:eastAsia="Times New Roman"/>
          <w:szCs w:val="24"/>
          <w:lang w:eastAsia="en-US"/>
        </w:rPr>
      </w:pPr>
      <w:ins w:id="7" w:author="Φλούδα Χριστίνα" w:date="2019-06-14T12:01:00Z">
        <w:r w:rsidRPr="005E5B96">
          <w:rPr>
            <w:rFonts w:eastAsia="Times New Roman"/>
            <w:szCs w:val="24"/>
            <w:lang w:eastAsia="en-US"/>
          </w:rPr>
          <w:t xml:space="preserve">ΙΖ΄ ΠΕΡΙΟΔΟΣ </w:t>
        </w:r>
      </w:ins>
    </w:p>
    <w:p w14:paraId="028AE62A" w14:textId="77777777" w:rsidR="005E5B96" w:rsidRPr="005E5B96" w:rsidRDefault="005E5B96" w:rsidP="005E5B96">
      <w:pPr>
        <w:spacing w:after="0" w:line="360" w:lineRule="auto"/>
        <w:rPr>
          <w:ins w:id="8" w:author="Φλούδα Χριστίνα" w:date="2019-06-14T12:01:00Z"/>
          <w:rFonts w:eastAsia="Times New Roman"/>
          <w:szCs w:val="24"/>
          <w:lang w:eastAsia="en-US"/>
        </w:rPr>
      </w:pPr>
      <w:ins w:id="9" w:author="Φλούδα Χριστίνα" w:date="2019-06-14T12:01:00Z">
        <w:r w:rsidRPr="005E5B96">
          <w:rPr>
            <w:rFonts w:eastAsia="Times New Roman"/>
            <w:szCs w:val="24"/>
            <w:lang w:eastAsia="en-US"/>
          </w:rPr>
          <w:t>ΠΡΟΕΔΡΕΥΟΜΕΝΗΣ ΚΟΙΝΟΒΟΥΛΕΥΤΙΚΗΣ ΔΗΜΟΚΡΑΤΙΑΣ</w:t>
        </w:r>
      </w:ins>
    </w:p>
    <w:p w14:paraId="25AC92CE" w14:textId="77777777" w:rsidR="005E5B96" w:rsidRPr="005E5B96" w:rsidRDefault="005E5B96" w:rsidP="005E5B96">
      <w:pPr>
        <w:spacing w:after="0" w:line="360" w:lineRule="auto"/>
        <w:rPr>
          <w:ins w:id="10" w:author="Φλούδα Χριστίνα" w:date="2019-06-14T12:01:00Z"/>
          <w:rFonts w:eastAsia="Times New Roman"/>
          <w:szCs w:val="24"/>
          <w:lang w:eastAsia="en-US"/>
        </w:rPr>
      </w:pPr>
      <w:ins w:id="11" w:author="Φλούδα Χριστίνα" w:date="2019-06-14T12:01:00Z">
        <w:r w:rsidRPr="005E5B96">
          <w:rPr>
            <w:rFonts w:eastAsia="Times New Roman"/>
            <w:szCs w:val="24"/>
            <w:lang w:eastAsia="en-US"/>
          </w:rPr>
          <w:t>ΣΥΝΟΔΟΣ Δ΄</w:t>
        </w:r>
      </w:ins>
    </w:p>
    <w:p w14:paraId="6888AF7E" w14:textId="77777777" w:rsidR="005E5B96" w:rsidRPr="005E5B96" w:rsidRDefault="005E5B96" w:rsidP="005E5B96">
      <w:pPr>
        <w:spacing w:after="0" w:line="360" w:lineRule="auto"/>
        <w:rPr>
          <w:ins w:id="12" w:author="Φλούδα Χριστίνα" w:date="2019-06-14T12:01:00Z"/>
          <w:rFonts w:eastAsia="Times New Roman"/>
          <w:szCs w:val="24"/>
          <w:lang w:eastAsia="en-US"/>
        </w:rPr>
      </w:pPr>
    </w:p>
    <w:p w14:paraId="5EC170A1" w14:textId="77777777" w:rsidR="005E5B96" w:rsidRPr="005E5B96" w:rsidRDefault="005E5B96" w:rsidP="005E5B96">
      <w:pPr>
        <w:spacing w:after="0" w:line="360" w:lineRule="auto"/>
        <w:rPr>
          <w:ins w:id="13" w:author="Φλούδα Χριστίνα" w:date="2019-06-14T12:01:00Z"/>
          <w:rFonts w:eastAsia="Times New Roman"/>
          <w:szCs w:val="24"/>
          <w:lang w:eastAsia="en-US"/>
        </w:rPr>
      </w:pPr>
      <w:ins w:id="14" w:author="Φλούδα Χριστίνα" w:date="2019-06-14T12:01:00Z">
        <w:r w:rsidRPr="005E5B96">
          <w:rPr>
            <w:rFonts w:eastAsia="Times New Roman"/>
            <w:szCs w:val="24"/>
            <w:lang w:eastAsia="en-US"/>
          </w:rPr>
          <w:t>ΣΥΝΕΔΡΙΑΣΗ ΡΛΒ΄</w:t>
        </w:r>
      </w:ins>
    </w:p>
    <w:p w14:paraId="3E0AB3FE" w14:textId="77777777" w:rsidR="005E5B96" w:rsidRPr="005E5B96" w:rsidRDefault="005E5B96" w:rsidP="005E5B96">
      <w:pPr>
        <w:spacing w:after="0" w:line="360" w:lineRule="auto"/>
        <w:rPr>
          <w:ins w:id="15" w:author="Φλούδα Χριστίνα" w:date="2019-06-14T12:01:00Z"/>
          <w:rFonts w:eastAsia="Times New Roman"/>
          <w:szCs w:val="24"/>
          <w:lang w:eastAsia="en-US"/>
        </w:rPr>
      </w:pPr>
      <w:ins w:id="16" w:author="Φλούδα Χριστίνα" w:date="2019-06-14T12:01:00Z">
        <w:r w:rsidRPr="005E5B96">
          <w:rPr>
            <w:rFonts w:eastAsia="Times New Roman"/>
            <w:szCs w:val="24"/>
            <w:lang w:eastAsia="en-US"/>
          </w:rPr>
          <w:t>Παρασκευή  7 Ιουνίου 2019</w:t>
        </w:r>
      </w:ins>
    </w:p>
    <w:p w14:paraId="3BA7F981" w14:textId="77777777" w:rsidR="005E5B96" w:rsidRPr="005E5B96" w:rsidRDefault="005E5B96" w:rsidP="005E5B96">
      <w:pPr>
        <w:spacing w:after="0" w:line="360" w:lineRule="auto"/>
        <w:rPr>
          <w:ins w:id="17" w:author="Φλούδα Χριστίνα" w:date="2019-06-14T12:01:00Z"/>
          <w:rFonts w:eastAsia="Times New Roman"/>
          <w:szCs w:val="24"/>
          <w:lang w:eastAsia="en-US"/>
        </w:rPr>
      </w:pPr>
    </w:p>
    <w:p w14:paraId="361BA8B9" w14:textId="77777777" w:rsidR="005E5B96" w:rsidRPr="005E5B96" w:rsidRDefault="005E5B96" w:rsidP="005E5B96">
      <w:pPr>
        <w:spacing w:after="0" w:line="360" w:lineRule="auto"/>
        <w:rPr>
          <w:ins w:id="18" w:author="Φλούδα Χριστίνα" w:date="2019-06-14T12:01:00Z"/>
          <w:rFonts w:eastAsia="Times New Roman"/>
          <w:szCs w:val="24"/>
          <w:lang w:eastAsia="en-US"/>
        </w:rPr>
      </w:pPr>
      <w:ins w:id="19" w:author="Φλούδα Χριστίνα" w:date="2019-06-14T12:01:00Z">
        <w:r w:rsidRPr="005E5B96">
          <w:rPr>
            <w:rFonts w:eastAsia="Times New Roman"/>
            <w:szCs w:val="24"/>
            <w:lang w:eastAsia="en-US"/>
          </w:rPr>
          <w:t>ΘΕΜΑΤΑ</w:t>
        </w:r>
      </w:ins>
    </w:p>
    <w:p w14:paraId="5E249965" w14:textId="77777777" w:rsidR="005E5B96" w:rsidRPr="005E5B96" w:rsidRDefault="005E5B96" w:rsidP="005E5B96">
      <w:pPr>
        <w:spacing w:after="0" w:line="360" w:lineRule="auto"/>
        <w:rPr>
          <w:ins w:id="20" w:author="Φλούδα Χριστίνα" w:date="2019-06-14T12:01:00Z"/>
          <w:rFonts w:eastAsia="Times New Roman"/>
          <w:szCs w:val="24"/>
          <w:lang w:eastAsia="en-US"/>
        </w:rPr>
      </w:pPr>
      <w:ins w:id="21" w:author="Φλούδα Χριστίνα" w:date="2019-06-14T12:01:00Z">
        <w:r w:rsidRPr="005E5B96">
          <w:rPr>
            <w:rFonts w:eastAsia="Times New Roman"/>
            <w:szCs w:val="24"/>
            <w:lang w:eastAsia="en-US"/>
          </w:rPr>
          <w:t xml:space="preserve"> </w:t>
        </w:r>
        <w:r w:rsidRPr="005E5B96">
          <w:rPr>
            <w:rFonts w:eastAsia="Times New Roman"/>
            <w:szCs w:val="24"/>
            <w:lang w:eastAsia="en-US"/>
          </w:rPr>
          <w:br/>
          <w:t xml:space="preserve">Α. ΕΙΔΙΚΑ ΘΕΜΑΤΑ </w:t>
        </w:r>
        <w:r w:rsidRPr="005E5B96">
          <w:rPr>
            <w:rFonts w:eastAsia="Times New Roman"/>
            <w:szCs w:val="24"/>
            <w:lang w:eastAsia="en-US"/>
          </w:rPr>
          <w:br/>
          <w:t xml:space="preserve">1. Επικύρωση Πρακτικών, σελ. </w:t>
        </w:r>
        <w:r w:rsidRPr="005E5B96">
          <w:rPr>
            <w:rFonts w:eastAsia="Times New Roman"/>
            <w:szCs w:val="24"/>
            <w:lang w:eastAsia="en-US"/>
          </w:rPr>
          <w:br/>
          <w:t xml:space="preserve">2. Ανακοινώνεται ότι τη συνεδρίαση παρακολουθούν μαθητές από το 13ο Δημοτικό Σχολείο Κατερίνης, το Δημοτικό Σχολείο Κουβαρά, μέλη από τον Σύλλογο Γονέων και Κηδεμόνων του Δημοτικού Σχολείο </w:t>
        </w:r>
        <w:proofErr w:type="spellStart"/>
        <w:r w:rsidRPr="005E5B96">
          <w:rPr>
            <w:rFonts w:eastAsia="Times New Roman"/>
            <w:szCs w:val="24"/>
            <w:lang w:eastAsia="en-US"/>
          </w:rPr>
          <w:t>Κουνάβων</w:t>
        </w:r>
        <w:proofErr w:type="spellEnd"/>
        <w:r w:rsidRPr="005E5B96">
          <w:rPr>
            <w:rFonts w:eastAsia="Times New Roman"/>
            <w:szCs w:val="24"/>
            <w:lang w:eastAsia="en-US"/>
          </w:rPr>
          <w:t xml:space="preserve"> Ηρακλείου, το 6ο Δημοτικό Σχολείο Αγρινίου, το 4ο Δημοτικό Σχολείο Κιλκίς και το Δημοτικό Σχολείο Βασιλείων Ηρακλείου, σελ. </w:t>
        </w:r>
        <w:r w:rsidRPr="005E5B96">
          <w:rPr>
            <w:rFonts w:eastAsia="Times New Roman"/>
            <w:szCs w:val="24"/>
            <w:lang w:eastAsia="en-US"/>
          </w:rPr>
          <w:br/>
          <w:t xml:space="preserve">3. Αναφορά του Προέδρου της Βουλής κ. Νικόλαου </w:t>
        </w:r>
        <w:proofErr w:type="spellStart"/>
        <w:r w:rsidRPr="005E5B96">
          <w:rPr>
            <w:rFonts w:eastAsia="Times New Roman"/>
            <w:szCs w:val="24"/>
            <w:lang w:eastAsia="en-US"/>
          </w:rPr>
          <w:t>Βούτση</w:t>
        </w:r>
        <w:proofErr w:type="spellEnd"/>
        <w:r w:rsidRPr="005E5B96">
          <w:rPr>
            <w:rFonts w:eastAsia="Times New Roman"/>
            <w:szCs w:val="24"/>
            <w:lang w:eastAsia="en-US"/>
          </w:rPr>
          <w:t xml:space="preserve">, σε θέματα που αφορούν το προσωπικό του Κοινοβουλίου, σελ. </w:t>
        </w:r>
        <w:r w:rsidRPr="005E5B96">
          <w:rPr>
            <w:rFonts w:eastAsia="Times New Roman"/>
            <w:szCs w:val="24"/>
            <w:lang w:eastAsia="en-US"/>
          </w:rPr>
          <w:br/>
          <w:t xml:space="preserve">4. Επί διαδικαστικού θέματος, σελ. </w:t>
        </w:r>
        <w:r w:rsidRPr="005E5B96">
          <w:rPr>
            <w:rFonts w:eastAsia="Times New Roman"/>
            <w:szCs w:val="24"/>
            <w:lang w:eastAsia="en-US"/>
          </w:rPr>
          <w:br/>
          <w:t xml:space="preserve"> </w:t>
        </w:r>
        <w:r w:rsidRPr="005E5B96">
          <w:rPr>
            <w:rFonts w:eastAsia="Times New Roman"/>
            <w:szCs w:val="24"/>
            <w:lang w:eastAsia="en-US"/>
          </w:rPr>
          <w:br/>
          <w:t xml:space="preserve">Β. ΚΟΙΝΟΒΟΥΛΕΥΤΙΚΟΣ ΕΛΕΓΧΟΣ </w:t>
        </w:r>
        <w:r w:rsidRPr="005E5B96">
          <w:rPr>
            <w:rFonts w:eastAsia="Times New Roman"/>
            <w:szCs w:val="24"/>
            <w:lang w:eastAsia="en-US"/>
          </w:rPr>
          <w:br/>
          <w:t xml:space="preserve">Ανακοίνωση αναφορών, σελ. </w:t>
        </w:r>
        <w:r w:rsidRPr="005E5B96">
          <w:rPr>
            <w:rFonts w:eastAsia="Times New Roman"/>
            <w:szCs w:val="24"/>
            <w:lang w:eastAsia="en-US"/>
          </w:rPr>
          <w:br/>
          <w:t xml:space="preserve"> </w:t>
        </w:r>
        <w:r w:rsidRPr="005E5B96">
          <w:rPr>
            <w:rFonts w:eastAsia="Times New Roman"/>
            <w:szCs w:val="24"/>
            <w:lang w:eastAsia="en-US"/>
          </w:rPr>
          <w:br/>
          <w:t xml:space="preserve">Γ. ΝΟΜΟΘΕΤΙΚΗ ΕΡΓΑΣΙΑ </w:t>
        </w:r>
        <w:r w:rsidRPr="005E5B96">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Υγείας: «Κύρωση των επιμέρους συμβάσεων για τα  Έργα V και VI της από 06-09-2018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σελ. </w:t>
        </w:r>
        <w:r w:rsidRPr="005E5B96">
          <w:rPr>
            <w:rFonts w:eastAsia="Times New Roman"/>
            <w:szCs w:val="24"/>
            <w:lang w:eastAsia="en-US"/>
          </w:rPr>
          <w:br/>
          <w:t xml:space="preserve"> </w:t>
        </w:r>
        <w:r w:rsidRPr="005E5B96">
          <w:rPr>
            <w:rFonts w:eastAsia="Times New Roman"/>
            <w:szCs w:val="24"/>
            <w:lang w:eastAsia="en-US"/>
          </w:rPr>
          <w:br/>
          <w:t>ΠΡΟΕΔΡΕΥΟΝΤΕΣ</w:t>
        </w:r>
      </w:ins>
    </w:p>
    <w:p w14:paraId="3D1DAFE0" w14:textId="77777777" w:rsidR="005E5B96" w:rsidRPr="005E5B96" w:rsidRDefault="005E5B96" w:rsidP="005E5B96">
      <w:pPr>
        <w:spacing w:after="0" w:line="360" w:lineRule="auto"/>
        <w:rPr>
          <w:ins w:id="22" w:author="Φλούδα Χριστίνα" w:date="2019-06-14T12:01:00Z"/>
          <w:rFonts w:eastAsia="Times New Roman"/>
          <w:szCs w:val="24"/>
          <w:lang w:eastAsia="en-US"/>
        </w:rPr>
      </w:pPr>
      <w:ins w:id="23" w:author="Φλούδα Χριστίνα" w:date="2019-06-14T12:01:00Z">
        <w:r w:rsidRPr="005E5B96">
          <w:rPr>
            <w:rFonts w:eastAsia="Times New Roman"/>
            <w:szCs w:val="24"/>
            <w:lang w:eastAsia="en-US"/>
          </w:rPr>
          <w:t>ΒΑΡΕΜΕΝΟΣ Γ. , σελ.</w:t>
        </w:r>
        <w:r w:rsidRPr="005E5B96">
          <w:rPr>
            <w:rFonts w:eastAsia="Times New Roman"/>
            <w:szCs w:val="24"/>
            <w:lang w:eastAsia="en-US"/>
          </w:rPr>
          <w:br/>
          <w:t>ΜΑΥΡΩΤΑΣ Γ. , σελ.</w:t>
        </w:r>
        <w:r w:rsidRPr="005E5B96">
          <w:rPr>
            <w:rFonts w:eastAsia="Times New Roman"/>
            <w:szCs w:val="24"/>
            <w:lang w:eastAsia="en-US"/>
          </w:rPr>
          <w:br/>
        </w:r>
        <w:r w:rsidRPr="005E5B96">
          <w:rPr>
            <w:rFonts w:eastAsia="Times New Roman"/>
            <w:szCs w:val="24"/>
            <w:lang w:eastAsia="en-US"/>
          </w:rPr>
          <w:br/>
        </w:r>
      </w:ins>
    </w:p>
    <w:p w14:paraId="36F10BB4" w14:textId="77777777" w:rsidR="005E5B96" w:rsidRPr="005E5B96" w:rsidRDefault="005E5B96" w:rsidP="005E5B96">
      <w:pPr>
        <w:spacing w:after="0" w:line="360" w:lineRule="auto"/>
        <w:rPr>
          <w:ins w:id="24" w:author="Φλούδα Χριστίνα" w:date="2019-06-14T12:01:00Z"/>
          <w:rFonts w:eastAsia="Times New Roman"/>
          <w:szCs w:val="24"/>
          <w:lang w:eastAsia="en-US"/>
        </w:rPr>
      </w:pPr>
      <w:ins w:id="25" w:author="Φλούδα Χριστίνα" w:date="2019-06-14T12:01:00Z">
        <w:r w:rsidRPr="005E5B96">
          <w:rPr>
            <w:rFonts w:eastAsia="Times New Roman"/>
            <w:szCs w:val="24"/>
            <w:lang w:eastAsia="en-US"/>
          </w:rPr>
          <w:t>ΟΜΙΛΗΤΕΣ</w:t>
        </w:r>
      </w:ins>
    </w:p>
    <w:p w14:paraId="3B75AE87" w14:textId="585ABE5F" w:rsidR="005E5B96" w:rsidRDefault="005E5B96" w:rsidP="005E5B96">
      <w:pPr>
        <w:spacing w:line="600" w:lineRule="auto"/>
        <w:ind w:firstLine="720"/>
        <w:jc w:val="center"/>
        <w:rPr>
          <w:ins w:id="26" w:author="Φλούδα Χριστίνα" w:date="2019-06-14T11:58:00Z"/>
          <w:rFonts w:eastAsia="Times New Roman" w:cs="Times New Roman"/>
          <w:szCs w:val="24"/>
        </w:rPr>
      </w:pPr>
      <w:ins w:id="27" w:author="Φλούδα Χριστίνα" w:date="2019-06-14T12:01:00Z">
        <w:r w:rsidRPr="005E5B96">
          <w:rPr>
            <w:rFonts w:eastAsia="Times New Roman"/>
            <w:szCs w:val="24"/>
            <w:lang w:eastAsia="en-US"/>
          </w:rPr>
          <w:br/>
          <w:t>Α. Επί διαδικαστικού θέματος:</w:t>
        </w:r>
        <w:r w:rsidRPr="005E5B96">
          <w:rPr>
            <w:rFonts w:eastAsia="Times New Roman"/>
            <w:szCs w:val="24"/>
            <w:lang w:eastAsia="en-US"/>
          </w:rPr>
          <w:br/>
          <w:t>ΒΑΡΕΜΕΝΟΣ Γ. , σελ.</w:t>
        </w:r>
        <w:r w:rsidRPr="005E5B96">
          <w:rPr>
            <w:rFonts w:eastAsia="Times New Roman"/>
            <w:szCs w:val="24"/>
            <w:lang w:eastAsia="en-US"/>
          </w:rPr>
          <w:br/>
          <w:t>ΚΑΡΑΘΑΝΑΣΟΠΟΥΛΟΣ Ν. , σελ.</w:t>
        </w:r>
        <w:r w:rsidRPr="005E5B96">
          <w:rPr>
            <w:rFonts w:eastAsia="Times New Roman"/>
            <w:szCs w:val="24"/>
            <w:lang w:eastAsia="en-US"/>
          </w:rPr>
          <w:br/>
          <w:t>ΛΑΜΠΡΟΥΛΗΣ Γ. , σελ.</w:t>
        </w:r>
        <w:r w:rsidRPr="005E5B96">
          <w:rPr>
            <w:rFonts w:eastAsia="Times New Roman"/>
            <w:szCs w:val="24"/>
            <w:lang w:eastAsia="en-US"/>
          </w:rPr>
          <w:br/>
          <w:t>ΛΟΒΕΡΔΟΣ Α. , σελ.</w:t>
        </w:r>
        <w:r w:rsidRPr="005E5B96">
          <w:rPr>
            <w:rFonts w:eastAsia="Times New Roman"/>
            <w:szCs w:val="24"/>
            <w:lang w:eastAsia="en-US"/>
          </w:rPr>
          <w:br/>
          <w:t>ΜΑΝΤΑΣ Χ. , σελ.</w:t>
        </w:r>
        <w:r w:rsidRPr="005E5B96">
          <w:rPr>
            <w:rFonts w:eastAsia="Times New Roman"/>
            <w:szCs w:val="24"/>
            <w:lang w:eastAsia="en-US"/>
          </w:rPr>
          <w:br/>
          <w:t>ΜΑΥΡΩΤΑΣ Γ. , σελ.</w:t>
        </w:r>
        <w:r w:rsidRPr="005E5B96">
          <w:rPr>
            <w:rFonts w:eastAsia="Times New Roman"/>
            <w:szCs w:val="24"/>
            <w:lang w:eastAsia="en-US"/>
          </w:rPr>
          <w:br/>
          <w:t>ΜΙΧΑΗΛΙΔΗΣ Α. , σελ.</w:t>
        </w:r>
        <w:r w:rsidRPr="005E5B96">
          <w:rPr>
            <w:rFonts w:eastAsia="Times New Roman"/>
            <w:szCs w:val="24"/>
            <w:lang w:eastAsia="en-US"/>
          </w:rPr>
          <w:br/>
          <w:t>ΠΑΝΑΓΙΩΤΑΡΟΣ Η. , σελ.</w:t>
        </w:r>
        <w:r w:rsidRPr="005E5B96">
          <w:rPr>
            <w:rFonts w:eastAsia="Times New Roman"/>
            <w:szCs w:val="24"/>
            <w:lang w:eastAsia="en-US"/>
          </w:rPr>
          <w:br/>
          <w:t>ΠΟΛΑΚΗΣ Π. , σελ.</w:t>
        </w:r>
        <w:r w:rsidRPr="005E5B96">
          <w:rPr>
            <w:rFonts w:eastAsia="Times New Roman"/>
            <w:szCs w:val="24"/>
            <w:lang w:eastAsia="en-US"/>
          </w:rPr>
          <w:br/>
          <w:t>ΤΣΑΚΑΛΩΤΟΣ Ε. , σελ.</w:t>
        </w:r>
        <w:r w:rsidRPr="005E5B96">
          <w:rPr>
            <w:rFonts w:eastAsia="Times New Roman"/>
            <w:szCs w:val="24"/>
            <w:lang w:eastAsia="en-US"/>
          </w:rPr>
          <w:br/>
        </w:r>
        <w:r w:rsidRPr="005E5B96">
          <w:rPr>
            <w:rFonts w:eastAsia="Times New Roman"/>
            <w:szCs w:val="24"/>
            <w:lang w:eastAsia="en-US"/>
          </w:rPr>
          <w:br/>
          <w:t>Β. Επί του σχεδίου νόμου του Υπουργείου Υγείας:</w:t>
        </w:r>
        <w:r w:rsidRPr="005E5B96">
          <w:rPr>
            <w:rFonts w:eastAsia="Times New Roman"/>
            <w:szCs w:val="24"/>
            <w:lang w:eastAsia="en-US"/>
          </w:rPr>
          <w:br/>
          <w:t>ΑΝΤΩΝΙΟΥ Χ. , σελ.</w:t>
        </w:r>
        <w:r w:rsidRPr="005E5B96">
          <w:rPr>
            <w:rFonts w:eastAsia="Times New Roman"/>
            <w:szCs w:val="24"/>
            <w:lang w:eastAsia="en-US"/>
          </w:rPr>
          <w:br/>
          <w:t>ΕΜΜΑΝΟΥΗΛΙΔΗΣ Δ. , σελ.</w:t>
        </w:r>
        <w:r w:rsidRPr="005E5B96">
          <w:rPr>
            <w:rFonts w:eastAsia="Times New Roman"/>
            <w:szCs w:val="24"/>
            <w:lang w:eastAsia="en-US"/>
          </w:rPr>
          <w:br/>
          <w:t>ΘΕΟΔΩΡΑΚΗΣ Σ. , σελ.</w:t>
        </w:r>
        <w:r w:rsidRPr="005E5B96">
          <w:rPr>
            <w:rFonts w:eastAsia="Times New Roman"/>
            <w:szCs w:val="24"/>
            <w:lang w:eastAsia="en-US"/>
          </w:rPr>
          <w:br/>
          <w:t>ΚΑΜΑΤΕΡΟΣ Η. , σελ.</w:t>
        </w:r>
        <w:r w:rsidRPr="005E5B96">
          <w:rPr>
            <w:rFonts w:eastAsia="Times New Roman"/>
            <w:szCs w:val="24"/>
            <w:lang w:eastAsia="en-US"/>
          </w:rPr>
          <w:br/>
          <w:t>ΚΑΡΑΘΑΝΑΣΟΠΟΥΛΟΣ Ν. , σελ.</w:t>
        </w:r>
        <w:r w:rsidRPr="005E5B96">
          <w:rPr>
            <w:rFonts w:eastAsia="Times New Roman"/>
            <w:szCs w:val="24"/>
            <w:lang w:eastAsia="en-US"/>
          </w:rPr>
          <w:br/>
          <w:t>ΚΕΓΚΕΡΟΓΛΟΥ Β. , σελ.</w:t>
        </w:r>
        <w:r w:rsidRPr="005E5B96">
          <w:rPr>
            <w:rFonts w:eastAsia="Times New Roman"/>
            <w:szCs w:val="24"/>
            <w:lang w:eastAsia="en-US"/>
          </w:rPr>
          <w:br/>
          <w:t>ΚΟΖΟΜΠΟΛΗ - ΑΜΑΝΑΤΙΔΗ Π. , σελ.</w:t>
        </w:r>
        <w:r w:rsidRPr="005E5B96">
          <w:rPr>
            <w:rFonts w:eastAsia="Times New Roman"/>
            <w:szCs w:val="24"/>
            <w:lang w:eastAsia="en-US"/>
          </w:rPr>
          <w:br/>
          <w:t>ΚΟΥΤΣΟΥΚΟΣ Γ. , σελ.</w:t>
        </w:r>
        <w:r w:rsidRPr="005E5B96">
          <w:rPr>
            <w:rFonts w:eastAsia="Times New Roman"/>
            <w:szCs w:val="24"/>
            <w:lang w:eastAsia="en-US"/>
          </w:rPr>
          <w:br/>
          <w:t>ΚΩΝΣΤΑΝΤΙΝΟΠΟΥΛΟΣ Ο. , σελ.</w:t>
        </w:r>
        <w:r w:rsidRPr="005E5B96">
          <w:rPr>
            <w:rFonts w:eastAsia="Times New Roman"/>
            <w:szCs w:val="24"/>
            <w:lang w:eastAsia="en-US"/>
          </w:rPr>
          <w:br/>
          <w:t>ΛΑΜΠΡΟΥΛΗΣ Γ. , σελ.</w:t>
        </w:r>
        <w:r w:rsidRPr="005E5B96">
          <w:rPr>
            <w:rFonts w:eastAsia="Times New Roman"/>
            <w:szCs w:val="24"/>
            <w:lang w:eastAsia="en-US"/>
          </w:rPr>
          <w:br/>
          <w:t>ΛΙΒΑΝΙΟΥ Ζ. , σελ.</w:t>
        </w:r>
        <w:r w:rsidRPr="005E5B96">
          <w:rPr>
            <w:rFonts w:eastAsia="Times New Roman"/>
            <w:szCs w:val="24"/>
            <w:lang w:eastAsia="en-US"/>
          </w:rPr>
          <w:br/>
          <w:t>ΛΟΒΕΡΔΟΣ Α. , σελ.</w:t>
        </w:r>
        <w:r w:rsidRPr="005E5B96">
          <w:rPr>
            <w:rFonts w:eastAsia="Times New Roman"/>
            <w:szCs w:val="24"/>
            <w:lang w:eastAsia="en-US"/>
          </w:rPr>
          <w:br/>
          <w:t>ΜΑΝΤΑΣ Χ. , σελ.</w:t>
        </w:r>
        <w:r w:rsidRPr="005E5B96">
          <w:rPr>
            <w:rFonts w:eastAsia="Times New Roman"/>
            <w:szCs w:val="24"/>
            <w:lang w:eastAsia="en-US"/>
          </w:rPr>
          <w:br/>
          <w:t>ΜΑΥΡΩΤΑΣ Γ. , σελ.</w:t>
        </w:r>
        <w:r w:rsidRPr="005E5B96">
          <w:rPr>
            <w:rFonts w:eastAsia="Times New Roman"/>
            <w:szCs w:val="24"/>
            <w:lang w:eastAsia="en-US"/>
          </w:rPr>
          <w:br/>
          <w:t>ΜΙΧΑΗΛΙΔΗΣ Α. , σελ.</w:t>
        </w:r>
        <w:r w:rsidRPr="005E5B96">
          <w:rPr>
            <w:rFonts w:eastAsia="Times New Roman"/>
            <w:szCs w:val="24"/>
            <w:lang w:eastAsia="en-US"/>
          </w:rPr>
          <w:br/>
          <w:t>ΜΠΑΡΚΑΣ Κ. , σελ.</w:t>
        </w:r>
        <w:r w:rsidRPr="005E5B96">
          <w:rPr>
            <w:rFonts w:eastAsia="Times New Roman"/>
            <w:szCs w:val="24"/>
            <w:lang w:eastAsia="en-US"/>
          </w:rPr>
          <w:br/>
          <w:t>ΝΥΦΟΥΔΗΣ Ν. , σελ.</w:t>
        </w:r>
        <w:r w:rsidRPr="005E5B96">
          <w:rPr>
            <w:rFonts w:eastAsia="Times New Roman"/>
            <w:szCs w:val="24"/>
            <w:lang w:eastAsia="en-US"/>
          </w:rPr>
          <w:br/>
          <w:t>ΞΑΝΘΟΣ Α. , σελ.</w:t>
        </w:r>
        <w:r w:rsidRPr="005E5B96">
          <w:rPr>
            <w:rFonts w:eastAsia="Times New Roman"/>
            <w:szCs w:val="24"/>
            <w:lang w:eastAsia="en-US"/>
          </w:rPr>
          <w:br/>
          <w:t>ΟΥΡΣΟΥΖΙΔΗΣ Γ. , σελ.</w:t>
        </w:r>
        <w:r w:rsidRPr="005E5B96">
          <w:rPr>
            <w:rFonts w:eastAsia="Times New Roman"/>
            <w:szCs w:val="24"/>
            <w:lang w:eastAsia="en-US"/>
          </w:rPr>
          <w:br/>
          <w:t>ΠΑΠΑΔΟΠΟΥΛΟΣ Α. , σελ.</w:t>
        </w:r>
        <w:r w:rsidRPr="005E5B96">
          <w:rPr>
            <w:rFonts w:eastAsia="Times New Roman"/>
            <w:szCs w:val="24"/>
            <w:lang w:eastAsia="en-US"/>
          </w:rPr>
          <w:br/>
          <w:t>ΠΑΠΑΔΟΠΟΥΛΟΣ Ν. , σελ.</w:t>
        </w:r>
        <w:r w:rsidRPr="005E5B96">
          <w:rPr>
            <w:rFonts w:eastAsia="Times New Roman"/>
            <w:szCs w:val="24"/>
            <w:lang w:eastAsia="en-US"/>
          </w:rPr>
          <w:br/>
          <w:t>ΠΑΠΠΑΣ Ν. , σελ.</w:t>
        </w:r>
        <w:r w:rsidRPr="005E5B96">
          <w:rPr>
            <w:rFonts w:eastAsia="Times New Roman"/>
            <w:szCs w:val="24"/>
            <w:lang w:eastAsia="en-US"/>
          </w:rPr>
          <w:br/>
          <w:t>ΠΕΤΡΟΠΟΥΛΟΣ Α. , σελ.</w:t>
        </w:r>
        <w:r w:rsidRPr="005E5B96">
          <w:rPr>
            <w:rFonts w:eastAsia="Times New Roman"/>
            <w:szCs w:val="24"/>
            <w:lang w:eastAsia="en-US"/>
          </w:rPr>
          <w:br/>
          <w:t>ΠΙΤΣΙΟΡΛΑΣ Α. , σελ.</w:t>
        </w:r>
        <w:r w:rsidRPr="005E5B96">
          <w:rPr>
            <w:rFonts w:eastAsia="Times New Roman"/>
            <w:szCs w:val="24"/>
            <w:lang w:eastAsia="en-US"/>
          </w:rPr>
          <w:br/>
          <w:t>ΠΟΛΑΚΗΣ Π. , σελ.</w:t>
        </w:r>
        <w:r w:rsidRPr="005E5B96">
          <w:rPr>
            <w:rFonts w:eastAsia="Times New Roman"/>
            <w:szCs w:val="24"/>
            <w:lang w:eastAsia="en-US"/>
          </w:rPr>
          <w:br/>
          <w:t>ΡΗΓΑΣ Π. , σελ.</w:t>
        </w:r>
        <w:r w:rsidRPr="005E5B96">
          <w:rPr>
            <w:rFonts w:eastAsia="Times New Roman"/>
            <w:szCs w:val="24"/>
            <w:lang w:eastAsia="en-US"/>
          </w:rPr>
          <w:br/>
          <w:t>ΣΠΙΡΤΖΗΣ Χ. , σελ.</w:t>
        </w:r>
        <w:r w:rsidRPr="005E5B96">
          <w:rPr>
            <w:rFonts w:eastAsia="Times New Roman"/>
            <w:szCs w:val="24"/>
            <w:lang w:eastAsia="en-US"/>
          </w:rPr>
          <w:br/>
          <w:t>ΣΤΑΘΑΚΗΣ Γ. , σελ.</w:t>
        </w:r>
        <w:r w:rsidRPr="005E5B96">
          <w:rPr>
            <w:rFonts w:eastAsia="Times New Roman"/>
            <w:szCs w:val="24"/>
            <w:lang w:eastAsia="en-US"/>
          </w:rPr>
          <w:br/>
          <w:t>ΤΣΑΚΑΛΩΤΟΣ Ε. , σελ.</w:t>
        </w:r>
        <w:r w:rsidRPr="005E5B96">
          <w:rPr>
            <w:rFonts w:eastAsia="Times New Roman"/>
            <w:szCs w:val="24"/>
            <w:lang w:eastAsia="en-US"/>
          </w:rPr>
          <w:br/>
          <w:t>ΧΡΙΣΤΟΦΙΛΟΠΟΥΛΟΥ Π. , σελ.</w:t>
        </w:r>
        <w:r w:rsidRPr="005E5B96">
          <w:rPr>
            <w:rFonts w:eastAsia="Times New Roman"/>
            <w:szCs w:val="24"/>
            <w:lang w:eastAsia="en-US"/>
          </w:rPr>
          <w:br/>
        </w:r>
        <w:r w:rsidRPr="005E5B96">
          <w:rPr>
            <w:rFonts w:eastAsia="Times New Roman"/>
            <w:szCs w:val="24"/>
            <w:lang w:eastAsia="en-US"/>
          </w:rPr>
          <w:br/>
          <w:t>ΠΑΡΕΜΒΑΣΕΙΣ:</w:t>
        </w:r>
        <w:r w:rsidRPr="005E5B96">
          <w:rPr>
            <w:rFonts w:eastAsia="Times New Roman"/>
            <w:szCs w:val="24"/>
            <w:lang w:eastAsia="en-US"/>
          </w:rPr>
          <w:br/>
          <w:t>ΗΓΟΥΜΕΝΙΔΗΣ Ν. , σελ.</w:t>
        </w:r>
        <w:r w:rsidRPr="005E5B96">
          <w:rPr>
            <w:rFonts w:eastAsia="Times New Roman"/>
            <w:szCs w:val="24"/>
            <w:lang w:eastAsia="en-US"/>
          </w:rPr>
          <w:br/>
          <w:t>ΚΑΪΣΑΣ Γ. , σελ.</w:t>
        </w:r>
        <w:r w:rsidRPr="005E5B96">
          <w:rPr>
            <w:rFonts w:eastAsia="Times New Roman"/>
            <w:szCs w:val="24"/>
            <w:lang w:eastAsia="en-US"/>
          </w:rPr>
          <w:br/>
          <w:t>ΜΑΝΤΑΣ Χ. , σελ.</w:t>
        </w:r>
        <w:r w:rsidRPr="005E5B96">
          <w:rPr>
            <w:rFonts w:eastAsia="Times New Roman"/>
            <w:szCs w:val="24"/>
            <w:lang w:eastAsia="en-US"/>
          </w:rPr>
          <w:br/>
          <w:t>ΞΥΔΑΚΗΣ Ν. , σελ.</w:t>
        </w:r>
        <w:r w:rsidRPr="005E5B96">
          <w:rPr>
            <w:rFonts w:eastAsia="Times New Roman"/>
            <w:szCs w:val="24"/>
            <w:lang w:eastAsia="en-US"/>
          </w:rPr>
          <w:br/>
        </w:r>
      </w:ins>
    </w:p>
    <w:p w14:paraId="2D30D952" w14:textId="47AFB9BF" w:rsidR="000D1FE2" w:rsidRDefault="005E5B96">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2D30D953"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2D30D954"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D30D955"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ΣΥΝΟΔΟΣ Δ΄</w:t>
      </w:r>
    </w:p>
    <w:p w14:paraId="2D30D956"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ΣΥΝΕΔΡΙΑΣΗ ΡΛΒ΄</w:t>
      </w:r>
    </w:p>
    <w:p w14:paraId="2D30D957"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Παρασκευή 7 Ιουνίου 2019</w:t>
      </w:r>
    </w:p>
    <w:p w14:paraId="2D30D95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Αθήνα, σήμερα στις 7 Ιουνίου 2019, ημέρα Παρασκευή και ώρα 10.19΄</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Β΄ Αντιπροέδρου αυτής </w:t>
      </w:r>
      <w:r>
        <w:rPr>
          <w:rFonts w:eastAsia="Times New Roman" w:cs="Times New Roman"/>
          <w:szCs w:val="24"/>
        </w:rPr>
        <w:t>κ.</w:t>
      </w:r>
      <w:r>
        <w:rPr>
          <w:rFonts w:eastAsia="Times New Roman" w:cs="Times New Roman"/>
          <w:szCs w:val="24"/>
        </w:rPr>
        <w:t xml:space="preserve"> </w:t>
      </w:r>
      <w:r w:rsidRPr="00661FF0">
        <w:rPr>
          <w:rFonts w:eastAsia="Times New Roman" w:cs="Times New Roman"/>
          <w:b/>
          <w:szCs w:val="24"/>
        </w:rPr>
        <w:t>ΓΕΩΡΓΙΟΥ ΒΑΡΕΜΕΝΟΥ</w:t>
      </w:r>
      <w:r>
        <w:rPr>
          <w:rFonts w:eastAsia="Times New Roman" w:cs="Times New Roman"/>
          <w:szCs w:val="24"/>
        </w:rPr>
        <w:t xml:space="preserve">. </w:t>
      </w:r>
    </w:p>
    <w:p w14:paraId="2D30D959" w14:textId="77777777" w:rsidR="000D1FE2" w:rsidRDefault="005E5B96">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Κυρίες και κύριοι συνάδελφοι, αρχίζει η συνεδρίαση.</w:t>
      </w:r>
    </w:p>
    <w:p w14:paraId="2D30D95A" w14:textId="77777777" w:rsidR="000D1FE2" w:rsidRDefault="005E5B96">
      <w:pPr>
        <w:spacing w:line="600" w:lineRule="auto"/>
        <w:ind w:firstLine="720"/>
        <w:jc w:val="both"/>
        <w:rPr>
          <w:rFonts w:eastAsia="Times New Roman"/>
          <w:szCs w:val="24"/>
        </w:rPr>
      </w:pPr>
      <w:r>
        <w:rPr>
          <w:rFonts w:eastAsia="Times New Roman"/>
          <w:szCs w:val="24"/>
        </w:rPr>
        <w:t>(ΕΠΙΚΥΡΩ</w:t>
      </w:r>
      <w:r>
        <w:rPr>
          <w:rFonts w:eastAsia="Times New Roman"/>
          <w:szCs w:val="24"/>
        </w:rPr>
        <w:t>ΣΗ ΠΡΑΚΤΙΚΩΝ: Σύμφωνα με την από 6</w:t>
      </w:r>
      <w:r w:rsidRPr="00661FF0">
        <w:rPr>
          <w:rFonts w:eastAsia="Times New Roman"/>
          <w:szCs w:val="24"/>
        </w:rPr>
        <w:t>-</w:t>
      </w:r>
      <w:r>
        <w:rPr>
          <w:rFonts w:eastAsia="Times New Roman"/>
          <w:szCs w:val="24"/>
        </w:rPr>
        <w:t>6</w:t>
      </w:r>
      <w:r w:rsidRPr="00661FF0">
        <w:rPr>
          <w:rFonts w:eastAsia="Times New Roman"/>
          <w:szCs w:val="24"/>
        </w:rPr>
        <w:t>-</w:t>
      </w:r>
      <w:r>
        <w:rPr>
          <w:rFonts w:eastAsia="Times New Roman"/>
          <w:szCs w:val="24"/>
        </w:rPr>
        <w:t xml:space="preserve">2019 εξουσιοδότηση του Σώματος, επικυρώθηκαν με ευθύνη του Προεδρείου τα Πρακτικά της ΡΛΑ΄ συνεδριάσεώς του, της </w:t>
      </w:r>
      <w:r>
        <w:rPr>
          <w:rFonts w:eastAsia="Times New Roman"/>
          <w:szCs w:val="24"/>
        </w:rPr>
        <w:lastRenderedPageBreak/>
        <w:t>Πέμπτης 6 Ιουνίου 2019, σε ό,τι αφορά την ψήφιση στο σύνολο των σχεδίων νόμων: «Κύρωση του Ποινικού Κώδικα</w:t>
      </w:r>
      <w:r>
        <w:rPr>
          <w:rFonts w:eastAsia="Times New Roman"/>
          <w:szCs w:val="24"/>
        </w:rPr>
        <w:t>» και «Κύρωση του Κώδικα Ποινικής Δικονομίας»</w:t>
      </w:r>
      <w:r w:rsidRPr="00661FF0">
        <w:rPr>
          <w:rFonts w:eastAsia="Times New Roman"/>
          <w:szCs w:val="24"/>
        </w:rPr>
        <w:t>.</w:t>
      </w:r>
      <w:r>
        <w:rPr>
          <w:rFonts w:eastAsia="Times New Roman"/>
          <w:szCs w:val="24"/>
        </w:rPr>
        <w:t>)</w:t>
      </w:r>
    </w:p>
    <w:p w14:paraId="2D30D95B" w14:textId="77777777" w:rsidR="000D1FE2" w:rsidRDefault="005E5B96">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2D30D95C" w14:textId="77777777" w:rsidR="000D1FE2" w:rsidRDefault="005E5B96">
      <w:pPr>
        <w:spacing w:line="600" w:lineRule="auto"/>
        <w:ind w:firstLine="720"/>
        <w:jc w:val="both"/>
        <w:rPr>
          <w:rFonts w:eastAsia="Times New Roman"/>
          <w:szCs w:val="24"/>
        </w:rPr>
      </w:pPr>
      <w:r>
        <w:rPr>
          <w:rFonts w:eastAsia="Times New Roman"/>
          <w:szCs w:val="24"/>
        </w:rPr>
        <w:t xml:space="preserve">(Ανακοινώνονται προς το Σώμα από τον Γραμματέα της Βουλής κ. Ιωάννη </w:t>
      </w:r>
      <w:proofErr w:type="spellStart"/>
      <w:r>
        <w:rPr>
          <w:rFonts w:eastAsia="Times New Roman"/>
          <w:szCs w:val="24"/>
        </w:rPr>
        <w:t>Σαρακιώτη</w:t>
      </w:r>
      <w:proofErr w:type="spellEnd"/>
      <w:r>
        <w:rPr>
          <w:rFonts w:eastAsia="Times New Roman"/>
          <w:szCs w:val="24"/>
        </w:rPr>
        <w:t xml:space="preserve">, Βουλευτή Φθιώτιδας, τα ακόλουθα: </w:t>
      </w:r>
    </w:p>
    <w:p w14:paraId="2D30D95D" w14:textId="77777777" w:rsidR="000D1FE2" w:rsidRDefault="005E5B96">
      <w:pPr>
        <w:spacing w:line="600" w:lineRule="auto"/>
        <w:ind w:firstLine="720"/>
        <w:jc w:val="both"/>
        <w:rPr>
          <w:rFonts w:eastAsia="Times New Roman"/>
          <w:szCs w:val="24"/>
        </w:rPr>
      </w:pPr>
      <w:r>
        <w:rPr>
          <w:rFonts w:eastAsia="Times New Roman"/>
          <w:szCs w:val="24"/>
        </w:rPr>
        <w:t>Α. ΚΑΤΑΘΕΣΗ ΑΝΑΦΟΡΩΝ</w:t>
      </w:r>
    </w:p>
    <w:p w14:paraId="2D30D95E" w14:textId="77777777" w:rsidR="000D1FE2" w:rsidRDefault="005E5B96">
      <w:pPr>
        <w:pStyle w:val="a3"/>
        <w:spacing w:line="600" w:lineRule="auto"/>
        <w:ind w:left="1080"/>
        <w:jc w:val="center"/>
        <w:rPr>
          <w:rFonts w:eastAsia="Times New Roman"/>
          <w:szCs w:val="24"/>
        </w:rPr>
      </w:pPr>
      <w:r>
        <w:t xml:space="preserve">(Να μπει η σελ. </w:t>
      </w:r>
      <w:r>
        <w:t>1α)</w:t>
      </w:r>
    </w:p>
    <w:p w14:paraId="2D30D95F" w14:textId="77777777" w:rsidR="000D1FE2" w:rsidRDefault="005E5B96">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2D30D960" w14:textId="77777777" w:rsidR="000D1FE2" w:rsidRDefault="005E5B96">
      <w:pPr>
        <w:spacing w:line="600" w:lineRule="auto"/>
        <w:ind w:firstLine="720"/>
        <w:jc w:val="center"/>
        <w:rPr>
          <w:rFonts w:eastAsia="Times New Roman"/>
          <w:szCs w:val="24"/>
        </w:rPr>
      </w:pPr>
      <w:r>
        <w:rPr>
          <w:rFonts w:eastAsia="Times New Roman"/>
          <w:szCs w:val="24"/>
        </w:rPr>
        <w:t>(Να μπει η σελ. 1β)</w:t>
      </w:r>
    </w:p>
    <w:p w14:paraId="2D30D961" w14:textId="77777777" w:rsidR="000D1FE2" w:rsidRDefault="005E5B96">
      <w:pPr>
        <w:spacing w:line="600" w:lineRule="auto"/>
        <w:ind w:firstLine="720"/>
        <w:jc w:val="center"/>
        <w:rPr>
          <w:rFonts w:eastAsia="Times New Roman"/>
          <w:szCs w:val="24"/>
        </w:rPr>
      </w:pPr>
      <w:r w:rsidRPr="00100F0D">
        <w:rPr>
          <w:rFonts w:eastAsia="Times New Roman"/>
          <w:color w:val="C00000"/>
          <w:szCs w:val="24"/>
        </w:rPr>
        <w:t>(ΑΛΛΑΓΗ ΣΕΛΙΔΑΣ ΛΟΓΩ ΑΛΛΑΓΗΣ ΘΕΜΑΤΟΣ)</w:t>
      </w:r>
    </w:p>
    <w:p w14:paraId="2D30D962" w14:textId="77777777" w:rsidR="000D1FE2" w:rsidRDefault="005E5B96">
      <w:pPr>
        <w:spacing w:line="600" w:lineRule="auto"/>
        <w:ind w:firstLine="720"/>
        <w:jc w:val="both"/>
        <w:rPr>
          <w:rFonts w:eastAsia="Times New Roman" w:cs="Times New Roman"/>
          <w:szCs w:val="24"/>
        </w:rPr>
      </w:pPr>
      <w:r w:rsidRPr="00D310D0">
        <w:rPr>
          <w:rFonts w:eastAsia="Times New Roman" w:cs="Times New Roman"/>
          <w:b/>
          <w:szCs w:val="24"/>
        </w:rPr>
        <w:t>ΠΡΟΕΔΡΕΥΩΝ (Γεώργιος Βαρεμένος):</w:t>
      </w:r>
      <w:r w:rsidRPr="00D310D0">
        <w:rPr>
          <w:rFonts w:eastAsia="Times New Roman" w:cs="Times New Roman"/>
          <w:szCs w:val="24"/>
        </w:rPr>
        <w:t xml:space="preserve"> </w:t>
      </w:r>
      <w:r>
        <w:rPr>
          <w:rFonts w:eastAsia="Times New Roman" w:cs="Times New Roman"/>
          <w:szCs w:val="24"/>
        </w:rPr>
        <w:t>Κυρίες και κύριοι συνάδελφοι, εισερχόμ</w:t>
      </w:r>
      <w:r>
        <w:rPr>
          <w:rFonts w:eastAsia="Times New Roman" w:cs="Times New Roman"/>
          <w:szCs w:val="24"/>
        </w:rPr>
        <w:t xml:space="preserve">αστε </w:t>
      </w:r>
      <w:r>
        <w:rPr>
          <w:rFonts w:eastAsia="Times New Roman" w:cs="Times New Roman"/>
          <w:szCs w:val="24"/>
        </w:rPr>
        <w:t xml:space="preserve">στη συμπληρωματική ημερήσια διάταξη της </w:t>
      </w:r>
    </w:p>
    <w:p w14:paraId="2D30D963" w14:textId="77777777" w:rsidR="000D1FE2" w:rsidRDefault="005E5B96">
      <w:pPr>
        <w:spacing w:line="600" w:lineRule="auto"/>
        <w:jc w:val="center"/>
        <w:rPr>
          <w:rFonts w:eastAsia="Times New Roman" w:cs="Times New Roman"/>
          <w:b/>
          <w:szCs w:val="24"/>
        </w:rPr>
      </w:pPr>
      <w:r w:rsidRPr="001221A6">
        <w:rPr>
          <w:rFonts w:eastAsia="Times New Roman" w:cs="Times New Roman"/>
          <w:b/>
          <w:szCs w:val="24"/>
        </w:rPr>
        <w:lastRenderedPageBreak/>
        <w:t xml:space="preserve">ΝΟΜΟΘΕΤΙΚΗΣ </w:t>
      </w:r>
      <w:r w:rsidRPr="001221A6">
        <w:rPr>
          <w:rFonts w:eastAsia="Times New Roman" w:cs="Times New Roman"/>
          <w:b/>
          <w:szCs w:val="24"/>
        </w:rPr>
        <w:t>ΕΡΓΑΣΙΑΣ</w:t>
      </w:r>
    </w:p>
    <w:p w14:paraId="2D30D964" w14:textId="77777777" w:rsidR="000D1FE2" w:rsidRDefault="005E5B96">
      <w:pPr>
        <w:shd w:val="clear" w:color="auto" w:fill="FFFFFF"/>
        <w:spacing w:line="600" w:lineRule="auto"/>
        <w:ind w:firstLine="720"/>
        <w:jc w:val="both"/>
        <w:rPr>
          <w:rFonts w:eastAsia="Times New Roman"/>
          <w:color w:val="000000"/>
          <w:szCs w:val="24"/>
        </w:rPr>
      </w:pPr>
      <w:r w:rsidRPr="000457A2">
        <w:rPr>
          <w:rFonts w:eastAsia="Times New Roman"/>
          <w:color w:val="000000"/>
          <w:szCs w:val="24"/>
        </w:rPr>
        <w:t>Μόνη συζήτηση και ψήφιση επί της αρχής, των άρθρων και του συνόλου του σχεδίου νόμου</w:t>
      </w:r>
      <w:r>
        <w:rPr>
          <w:rFonts w:eastAsia="Times New Roman"/>
          <w:color w:val="000000"/>
          <w:szCs w:val="24"/>
        </w:rPr>
        <w:t xml:space="preserve"> του Υπουργείου Υγείας</w:t>
      </w:r>
      <w:r>
        <w:rPr>
          <w:rFonts w:eastAsia="Times New Roman"/>
          <w:color w:val="000000"/>
          <w:szCs w:val="24"/>
        </w:rPr>
        <w:t>:</w:t>
      </w:r>
      <w:r>
        <w:rPr>
          <w:rFonts w:eastAsia="Times New Roman"/>
          <w:color w:val="000000"/>
          <w:szCs w:val="24"/>
        </w:rPr>
        <w:t xml:space="preserve"> </w:t>
      </w:r>
      <w:r w:rsidRPr="000457A2">
        <w:rPr>
          <w:rFonts w:eastAsia="Times New Roman"/>
          <w:color w:val="000000"/>
          <w:szCs w:val="24"/>
        </w:rPr>
        <w:t xml:space="preserve">«Κύρωση των επιμέρους συμβάσεων για τα Έργα V και VI της από 06-09-2018 Σύμβασης Δωρεάς μεταξύ του Ιδρύματος "Κοινωφελές Ίδρυμα Σταύρος Σ. </w:t>
      </w:r>
      <w:r w:rsidRPr="000457A2">
        <w:rPr>
          <w:rFonts w:eastAsia="Times New Roman"/>
          <w:color w:val="000000"/>
          <w:szCs w:val="24"/>
        </w:rPr>
        <w:t>Νιάρχος" και του Ελληνικού Δημοσίου για την ενίσχυση και αναβάθμιση των υποδομών στον τομέα της Υγείας».</w:t>
      </w:r>
    </w:p>
    <w:p w14:paraId="2D30D965" w14:textId="77777777" w:rsidR="000D1FE2" w:rsidRDefault="005E5B96">
      <w:pPr>
        <w:shd w:val="clear" w:color="auto" w:fill="FFFFFF"/>
        <w:spacing w:line="600" w:lineRule="auto"/>
        <w:ind w:firstLine="720"/>
        <w:jc w:val="both"/>
        <w:rPr>
          <w:rFonts w:eastAsia="Times New Roman"/>
          <w:color w:val="000000"/>
          <w:szCs w:val="24"/>
        </w:rPr>
      </w:pPr>
      <w:r>
        <w:rPr>
          <w:rFonts w:eastAsia="Times New Roman"/>
          <w:color w:val="000000"/>
          <w:szCs w:val="24"/>
        </w:rPr>
        <w:t>Η Διάσκεψη των Προέδρων αποφάσισε στη συνεδρίασ</w:t>
      </w:r>
      <w:r>
        <w:rPr>
          <w:rFonts w:eastAsia="Times New Roman"/>
          <w:color w:val="000000"/>
          <w:szCs w:val="24"/>
        </w:rPr>
        <w:t>ή της στις</w:t>
      </w:r>
      <w:r>
        <w:rPr>
          <w:rFonts w:eastAsia="Times New Roman"/>
          <w:color w:val="000000"/>
          <w:szCs w:val="24"/>
        </w:rPr>
        <w:t xml:space="preserve"> 4 Ιουνίου 2019 τη συζήτηση του νομοσχεδίου σε μία συνεδρίαση ενιαία επί της αρχής, των άρθρων</w:t>
      </w:r>
      <w:r>
        <w:rPr>
          <w:rFonts w:eastAsia="Times New Roman"/>
          <w:color w:val="000000"/>
          <w:szCs w:val="24"/>
        </w:rPr>
        <w:t xml:space="preserve"> και των τροπολογιών.</w:t>
      </w:r>
    </w:p>
    <w:p w14:paraId="2D30D966" w14:textId="77777777" w:rsidR="000D1FE2" w:rsidRDefault="005E5B96">
      <w:pPr>
        <w:shd w:val="clear" w:color="auto" w:fill="FFFFFF"/>
        <w:spacing w:line="600" w:lineRule="auto"/>
        <w:ind w:firstLine="720"/>
        <w:jc w:val="both"/>
        <w:rPr>
          <w:rFonts w:eastAsia="Times New Roman"/>
          <w:color w:val="000000"/>
          <w:szCs w:val="24"/>
        </w:rPr>
      </w:pPr>
      <w:r>
        <w:rPr>
          <w:rFonts w:eastAsia="Times New Roman"/>
          <w:color w:val="000000"/>
          <w:szCs w:val="24"/>
        </w:rPr>
        <w:t>Τ</w:t>
      </w:r>
      <w:r>
        <w:rPr>
          <w:rFonts w:eastAsia="Times New Roman"/>
          <w:color w:val="000000"/>
          <w:szCs w:val="24"/>
        </w:rPr>
        <w:t>ο Σώμα</w:t>
      </w:r>
      <w:r>
        <w:rPr>
          <w:rFonts w:eastAsia="Times New Roman"/>
          <w:color w:val="000000"/>
          <w:szCs w:val="24"/>
        </w:rPr>
        <w:t xml:space="preserve"> συμφωνεί</w:t>
      </w:r>
      <w:r>
        <w:rPr>
          <w:rFonts w:eastAsia="Times New Roman"/>
          <w:color w:val="000000"/>
          <w:szCs w:val="24"/>
        </w:rPr>
        <w:t>;</w:t>
      </w:r>
    </w:p>
    <w:p w14:paraId="2D30D967" w14:textId="77777777" w:rsidR="000D1FE2" w:rsidRDefault="005E5B96">
      <w:pPr>
        <w:shd w:val="clear" w:color="auto" w:fill="FFFFFF"/>
        <w:spacing w:line="600" w:lineRule="auto"/>
        <w:ind w:firstLine="720"/>
        <w:jc w:val="both"/>
        <w:rPr>
          <w:rFonts w:eastAsia="Times New Roman"/>
          <w:color w:val="000000"/>
          <w:szCs w:val="24"/>
        </w:rPr>
      </w:pPr>
      <w:r w:rsidRPr="00FC62F2">
        <w:rPr>
          <w:rFonts w:eastAsia="Times New Roman"/>
          <w:b/>
          <w:color w:val="000000"/>
          <w:szCs w:val="24"/>
        </w:rPr>
        <w:t>ΠΟΛΛΟΙ ΒΟΥΛΕΥΤΕΣ:</w:t>
      </w:r>
      <w:r>
        <w:rPr>
          <w:rFonts w:eastAsia="Times New Roman"/>
          <w:color w:val="000000"/>
          <w:szCs w:val="24"/>
        </w:rPr>
        <w:t xml:space="preserve"> Μάλιστα, μάλιστα.</w:t>
      </w:r>
    </w:p>
    <w:p w14:paraId="2D30D968" w14:textId="77777777" w:rsidR="000D1FE2" w:rsidRDefault="005E5B96">
      <w:pPr>
        <w:spacing w:line="600" w:lineRule="auto"/>
        <w:ind w:firstLine="720"/>
        <w:jc w:val="both"/>
        <w:rPr>
          <w:rFonts w:eastAsia="Times New Roman" w:cs="Times New Roman"/>
          <w:szCs w:val="24"/>
        </w:rPr>
      </w:pPr>
      <w:r>
        <w:rPr>
          <w:rFonts w:eastAsia="Times New Roman"/>
          <w:b/>
          <w:color w:val="000000"/>
          <w:szCs w:val="24"/>
        </w:rPr>
        <w:t>ΑΝΔΡΕΑΣ ΛΟΒΕΡΔΟΣ:</w:t>
      </w:r>
      <w:r>
        <w:rPr>
          <w:rFonts w:eastAsia="Times New Roman"/>
          <w:color w:val="000000"/>
          <w:szCs w:val="24"/>
        </w:rPr>
        <w:t xml:space="preserve"> Όχι, κ</w:t>
      </w:r>
      <w:r>
        <w:rPr>
          <w:rFonts w:eastAsia="Times New Roman" w:cs="Times New Roman"/>
          <w:szCs w:val="24"/>
        </w:rPr>
        <w:t xml:space="preserve">ύριε Πρόεδρε. </w:t>
      </w:r>
    </w:p>
    <w:p w14:paraId="2D30D969"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Λοβέρδο, έχετε τον λόγο.</w:t>
      </w:r>
    </w:p>
    <w:p w14:paraId="2D30D96A"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Καλημέρα, κύριε Πρόεδρε. Καλημέρα, κυρίες και κύριοι συνάδελφοι. </w:t>
      </w:r>
    </w:p>
    <w:p w14:paraId="2D30D96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Εμείς έχουμε διαφωνήσει απολύτως με τη διαδικασία αυτή, τις απόψεις μας τις διατύπωσε ο κ. </w:t>
      </w:r>
      <w:proofErr w:type="spellStart"/>
      <w:r>
        <w:rPr>
          <w:rFonts w:eastAsia="Times New Roman" w:cs="Times New Roman"/>
          <w:szCs w:val="24"/>
        </w:rPr>
        <w:t>Κεγκέρογλου</w:t>
      </w:r>
      <w:proofErr w:type="spellEnd"/>
      <w:r>
        <w:rPr>
          <w:rFonts w:eastAsia="Times New Roman" w:cs="Times New Roman"/>
          <w:szCs w:val="24"/>
        </w:rPr>
        <w:t xml:space="preserve"> στη Διάσκεψη των Προέδρων και θέλω να πω στο Σώμα, αγαπητέ κύριε Πρόεδρε, δύο λόγια για</w:t>
      </w:r>
      <w:r>
        <w:rPr>
          <w:rFonts w:eastAsia="Times New Roman" w:cs="Times New Roman"/>
          <w:szCs w:val="24"/>
        </w:rPr>
        <w:t xml:space="preserve"> αυτό.</w:t>
      </w:r>
    </w:p>
    <w:p w14:paraId="2D30D96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Διαφωνούμε</w:t>
      </w:r>
      <w:r w:rsidRPr="00420A3D">
        <w:rPr>
          <w:rFonts w:eastAsia="Times New Roman" w:cs="Times New Roman"/>
          <w:szCs w:val="24"/>
        </w:rPr>
        <w:t>,</w:t>
      </w:r>
      <w:r>
        <w:rPr>
          <w:rFonts w:eastAsia="Times New Roman" w:cs="Times New Roman"/>
          <w:szCs w:val="24"/>
        </w:rPr>
        <w:t xml:space="preserve"> οριζοντίως και καθέτως</w:t>
      </w:r>
      <w:r w:rsidRPr="00420A3D">
        <w:rPr>
          <w:rFonts w:eastAsia="Times New Roman" w:cs="Times New Roman"/>
          <w:szCs w:val="24"/>
        </w:rPr>
        <w:t>,</w:t>
      </w:r>
      <w:r>
        <w:rPr>
          <w:rFonts w:eastAsia="Times New Roman" w:cs="Times New Roman"/>
          <w:szCs w:val="24"/>
        </w:rPr>
        <w:t xml:space="preserve"> με την επιμήκυνση της ζωής αυτής της Κυβέρνησης και της Βουλής κατά παραβίαση του άρθρου 1 παράγραφοι 2 και 3 του Συντάγματος. Το Σύνταγμα ορίζει τη λαϊκή κυριαρχία ως βάση όλων όσων κάνουμε και λειτουργούμε στον χώρο της πολιτικής. Το ίδιο άρθρο, το άρθρ</w:t>
      </w:r>
      <w:r>
        <w:rPr>
          <w:rFonts w:eastAsia="Times New Roman" w:cs="Times New Roman"/>
          <w:szCs w:val="24"/>
        </w:rPr>
        <w:t>ο 1 παράγραφος 3, ορίζει πηγή κάθε εξουσίας τον λαό. Από τις 7 Ιουλίου και μετά θα υπάρξει κοινοβουλευτικός συσχετισμός -αυτός που ο λαός θα αποφασίσει- και κυβέρνηση, που θα πάρει ψήφο εμπιστοσύνης από τη Βουλή για να προχωρήσει στο νομοθετικό έργο.</w:t>
      </w:r>
    </w:p>
    <w:p w14:paraId="2D30D96D" w14:textId="77777777" w:rsidR="000D1FE2" w:rsidRDefault="005E5B96">
      <w:pPr>
        <w:spacing w:after="0"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Πρόεδρε, όλα όσα γίνονται αυτή τη στιγμή είναι έξω από το πλαίσιο του Συντάγματος. </w:t>
      </w:r>
      <w:r>
        <w:rPr>
          <w:rFonts w:eastAsia="Times New Roman" w:cs="Times New Roman"/>
          <w:szCs w:val="24"/>
          <w:lang w:val="en-US"/>
        </w:rPr>
        <w:t>X</w:t>
      </w:r>
      <w:r>
        <w:rPr>
          <w:rFonts w:eastAsia="Times New Roman" w:cs="Times New Roman"/>
          <w:szCs w:val="24"/>
        </w:rPr>
        <w:t xml:space="preserve">θες -να προσεχθεί αυτό που </w:t>
      </w:r>
      <w:r>
        <w:rPr>
          <w:rFonts w:eastAsia="Times New Roman" w:cs="Times New Roman"/>
          <w:szCs w:val="24"/>
        </w:rPr>
        <w:lastRenderedPageBreak/>
        <w:t>θα πω αυτή τη στιγμή- έγινε μια επιψήφιση κωδίκων με έναν τρόπο βάρβαρο πραγματικά -το ανέδειξα στην τοποθέτησή μου- και από την πίεση της κοινω</w:t>
      </w:r>
      <w:r>
        <w:rPr>
          <w:rFonts w:eastAsia="Times New Roman" w:cs="Times New Roman"/>
          <w:szCs w:val="24"/>
        </w:rPr>
        <w:t>νίας, που η Βουλή εξ αυτής της πιέσεως έμαθε ότι στα ζητήματα του βιασμού γίνονται λάθη μεγάλα, αναγκάστηκε ο Υπουργός να κάνει αλλαγή, ενώ δεν δικαιούται. Τη βάφτισε «νομοτεχνική βελτίωση» και αυτή αφορά έννομο αγαθό βαρύτατης σημασίας και προσβολές βαρύτ</w:t>
      </w:r>
      <w:r>
        <w:rPr>
          <w:rFonts w:eastAsia="Times New Roman" w:cs="Times New Roman"/>
          <w:szCs w:val="24"/>
        </w:rPr>
        <w:t>ατης απαξίας. Ήδη</w:t>
      </w:r>
      <w:r w:rsidRPr="00420A3D">
        <w:rPr>
          <w:rFonts w:eastAsia="Times New Roman" w:cs="Times New Roman"/>
          <w:szCs w:val="24"/>
        </w:rPr>
        <w:t>,</w:t>
      </w:r>
      <w:r>
        <w:rPr>
          <w:rFonts w:eastAsia="Times New Roman" w:cs="Times New Roman"/>
          <w:szCs w:val="24"/>
        </w:rPr>
        <w:t xml:space="preserve"> οργάνωσε επιχειρήματα αντισυνταγματικότητας στα χέρια και στο στόμα δικηγόρων βιαστών. Αυτό πρέπει να συνειδητοποιηθεί. Έγινε λάθος χθες. Δεν διορθώθηκε με τη βαπτισθείσα «νομοτεχνική» παρέμβαση του Υπουργού.  </w:t>
      </w:r>
      <w:r>
        <w:rPr>
          <w:rFonts w:eastAsia="Times New Roman"/>
          <w:color w:val="000000"/>
          <w:szCs w:val="24"/>
        </w:rPr>
        <w:t xml:space="preserve"> </w:t>
      </w:r>
    </w:p>
    <w:p w14:paraId="2D30D96E" w14:textId="77777777" w:rsidR="000D1FE2" w:rsidRDefault="005E5B96">
      <w:pPr>
        <w:spacing w:after="0" w:line="600" w:lineRule="auto"/>
        <w:ind w:firstLine="720"/>
        <w:jc w:val="both"/>
        <w:rPr>
          <w:rFonts w:eastAsia="Times New Roman" w:cs="Times New Roman"/>
          <w:szCs w:val="24"/>
        </w:rPr>
      </w:pPr>
      <w:r>
        <w:rPr>
          <w:rFonts w:eastAsia="Times New Roman" w:cs="Times New Roman"/>
          <w:szCs w:val="24"/>
        </w:rPr>
        <w:t>Τελευταία στιγμή</w:t>
      </w:r>
      <w:r w:rsidRPr="00420A3D">
        <w:rPr>
          <w:rFonts w:eastAsia="Times New Roman" w:cs="Times New Roman"/>
          <w:szCs w:val="24"/>
        </w:rPr>
        <w:t>,</w:t>
      </w:r>
      <w:r>
        <w:rPr>
          <w:rFonts w:eastAsia="Times New Roman" w:cs="Times New Roman"/>
          <w:szCs w:val="24"/>
        </w:rPr>
        <w:t xml:space="preserve"> όμως</w:t>
      </w:r>
      <w:r w:rsidRPr="00420A3D">
        <w:rPr>
          <w:rFonts w:eastAsia="Times New Roman" w:cs="Times New Roman"/>
          <w:szCs w:val="24"/>
        </w:rPr>
        <w:t>,</w:t>
      </w:r>
      <w:r>
        <w:rPr>
          <w:rFonts w:eastAsia="Times New Roman" w:cs="Times New Roman"/>
          <w:szCs w:val="24"/>
        </w:rPr>
        <w:t xml:space="preserve"> ό</w:t>
      </w:r>
      <w:r>
        <w:rPr>
          <w:rFonts w:eastAsia="Times New Roman" w:cs="Times New Roman"/>
          <w:szCs w:val="24"/>
        </w:rPr>
        <w:t>ταν γίνονται τόσο σοβαρά διαβήματα νομοθετικού έργου είναι λογικό να γίνονται και κορυφαία σφάλματα. Γι’ αυτό εμείς δεν νομιμοποιούμε, κύριε Πρόεδρε, αυτή τη διαδικασία ούτε νομιμοποιούμε αυτό το «όργιο», ένα πλιάτσικο πελατειακών σχέσεων, που δεν έχει προ</w:t>
      </w:r>
      <w:r>
        <w:rPr>
          <w:rFonts w:eastAsia="Times New Roman" w:cs="Times New Roman"/>
          <w:szCs w:val="24"/>
        </w:rPr>
        <w:t>ηγούμενο στη μεταπολιτευτική ιστορία του τόπου. Η πιο πελατειακή κυβέρνηση όλων των εποχών μετά τη Μεταπολίτευση είναι η παρούσα</w:t>
      </w:r>
      <w:r>
        <w:rPr>
          <w:rFonts w:eastAsia="Times New Roman" w:cs="Times New Roman"/>
          <w:szCs w:val="24"/>
        </w:rPr>
        <w:t xml:space="preserve"> κ</w:t>
      </w:r>
      <w:r>
        <w:rPr>
          <w:rFonts w:eastAsia="Times New Roman" w:cs="Times New Roman"/>
          <w:szCs w:val="24"/>
        </w:rPr>
        <w:t xml:space="preserve">αι επειδή θα συζητήσουμε τη μη μείωση του αφορολογήτου, που η </w:t>
      </w:r>
      <w:r>
        <w:rPr>
          <w:rFonts w:eastAsia="Times New Roman" w:cs="Times New Roman"/>
          <w:szCs w:val="24"/>
        </w:rPr>
        <w:lastRenderedPageBreak/>
        <w:t xml:space="preserve">πλειοψηφία πριν από λίγα χρόνια είχε δεχθεί, θέλω να θυμίσω ότι </w:t>
      </w:r>
      <w:r>
        <w:rPr>
          <w:rFonts w:eastAsia="Times New Roman" w:cs="Times New Roman"/>
          <w:szCs w:val="24"/>
        </w:rPr>
        <w:t>είστε εσείς του ΣΥΡΙΖΑ και των ΑΝΕΛ τότε που ψηφίσατε αυτή τη διάταξη, έρχεστε σήμερα να την καταργήσετε εκ των υστέρων και με τρόπο απαράδεκτο.</w:t>
      </w:r>
    </w:p>
    <w:p w14:paraId="2D30D96F" w14:textId="77777777" w:rsidR="000D1FE2" w:rsidRDefault="005E5B96">
      <w:pPr>
        <w:tabs>
          <w:tab w:val="left" w:pos="1905"/>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D30D970" w14:textId="77777777" w:rsidR="000D1FE2" w:rsidRDefault="005E5B96">
      <w:pPr>
        <w:tabs>
          <w:tab w:val="left" w:pos="1905"/>
        </w:tabs>
        <w:spacing w:line="600" w:lineRule="auto"/>
        <w:ind w:firstLine="720"/>
        <w:jc w:val="both"/>
        <w:rPr>
          <w:rFonts w:eastAsia="Times New Roman" w:cs="Times New Roman"/>
          <w:szCs w:val="24"/>
        </w:rPr>
      </w:pPr>
      <w:r w:rsidRPr="00ED3A44">
        <w:rPr>
          <w:rFonts w:eastAsia="Times New Roman" w:cs="Times New Roman"/>
          <w:b/>
          <w:szCs w:val="24"/>
        </w:rPr>
        <w:t>ΑΝΔΡΕΑΣ ΜΙΧΑΗΛΙΔΗΣ:</w:t>
      </w:r>
      <w:r>
        <w:rPr>
          <w:rFonts w:eastAsia="Times New Roman" w:cs="Times New Roman"/>
          <w:szCs w:val="24"/>
        </w:rPr>
        <w:t xml:space="preserve"> Τοποθέτηση κάνει ο συνάδελφος;</w:t>
      </w:r>
    </w:p>
    <w:p w14:paraId="2D30D971" w14:textId="77777777" w:rsidR="000D1FE2" w:rsidRDefault="005E5B96">
      <w:pPr>
        <w:tabs>
          <w:tab w:val="left" w:pos="1905"/>
        </w:tabs>
        <w:spacing w:line="600" w:lineRule="auto"/>
        <w:ind w:firstLine="720"/>
        <w:jc w:val="both"/>
        <w:rPr>
          <w:rFonts w:eastAsia="Times New Roman" w:cs="Times New Roman"/>
          <w:szCs w:val="24"/>
        </w:rPr>
      </w:pPr>
      <w:r w:rsidRPr="00553EE5">
        <w:rPr>
          <w:rFonts w:eastAsia="Times New Roman" w:cs="Times New Roman"/>
          <w:b/>
          <w:szCs w:val="24"/>
        </w:rPr>
        <w:t>ΧΡΗΣΤΟΣ ΜΑΝΤΑΣ:</w:t>
      </w:r>
      <w:r>
        <w:rPr>
          <w:rFonts w:eastAsia="Times New Roman" w:cs="Times New Roman"/>
          <w:szCs w:val="24"/>
        </w:rPr>
        <w:t xml:space="preserve"> Αυτό τι</w:t>
      </w:r>
      <w:r>
        <w:rPr>
          <w:rFonts w:eastAsia="Times New Roman" w:cs="Times New Roman"/>
          <w:szCs w:val="24"/>
        </w:rPr>
        <w:t xml:space="preserve"> είναι ακριβώς τώρα;</w:t>
      </w:r>
    </w:p>
    <w:p w14:paraId="2D30D972" w14:textId="77777777" w:rsidR="000D1FE2" w:rsidRDefault="005E5B96">
      <w:pPr>
        <w:tabs>
          <w:tab w:val="left" w:pos="1905"/>
        </w:tabs>
        <w:spacing w:line="600" w:lineRule="auto"/>
        <w:ind w:firstLine="720"/>
        <w:jc w:val="both"/>
        <w:rPr>
          <w:rFonts w:eastAsia="Times New Roman" w:cs="Times New Roman"/>
          <w:szCs w:val="24"/>
        </w:rPr>
      </w:pPr>
      <w:r w:rsidRPr="00553EE5">
        <w:rPr>
          <w:rFonts w:eastAsia="Times New Roman" w:cs="Times New Roman"/>
          <w:b/>
          <w:szCs w:val="24"/>
        </w:rPr>
        <w:t>ΑΝΔΡΕΑΣ ΛΟΒΕΡΔΟΣ:</w:t>
      </w:r>
      <w:r>
        <w:rPr>
          <w:rFonts w:eastAsia="Times New Roman" w:cs="Times New Roman"/>
          <w:szCs w:val="24"/>
        </w:rPr>
        <w:t xml:space="preserve"> Κύριε Πρόεδρε, ολοκληρώνω.</w:t>
      </w:r>
    </w:p>
    <w:p w14:paraId="2D30D973"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Αγνοήσατε και περιφρονήσατε από το 2018 τη δική μας νομοθετική παρέμβαση, που συνοδευόταν από Έκθεση του Γενικού Λογιστηρίου του Κράτους. Ήταν μια άρτια παρέμβαση και θα μπορούσε να ενισχυθε</w:t>
      </w:r>
      <w:r>
        <w:rPr>
          <w:rFonts w:eastAsia="Times New Roman" w:cs="Times New Roman"/>
          <w:szCs w:val="24"/>
        </w:rPr>
        <w:t>ί.</w:t>
      </w:r>
    </w:p>
    <w:p w14:paraId="2D30D974"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εμείς αυτή τη διαδικασία δεν τη νομιμοποιούμε με την ψήφο μας. Είμαστε οι πρώτοι που έχουμε θέσει αυτό το θέμα και η ελληνική κοινωνία και ο λαός ξέρει πολύ καλά τι είναι αυτό που έχουμε προτείνει και τι είναι αυτό που κάνετε </w:t>
      </w:r>
      <w:r>
        <w:rPr>
          <w:rFonts w:eastAsia="Times New Roman" w:cs="Times New Roman"/>
          <w:szCs w:val="24"/>
        </w:rPr>
        <w:t xml:space="preserve">εσείς σήμερα. Ήρθαμε εδώ σήμερα να σας τα </w:t>
      </w:r>
      <w:r>
        <w:rPr>
          <w:rFonts w:eastAsia="Times New Roman" w:cs="Times New Roman"/>
          <w:szCs w:val="24"/>
        </w:rPr>
        <w:lastRenderedPageBreak/>
        <w:t>πούμε, κύριε Πρόεδρε, όχι σε εσάς, στην Κυβέρνηση και στην Πλειοψηφία. Σας τα λέμε, τα λέμε στην Αίθουσα εδώ της Εθνικής Αντιπροσωπείας, για να τα ακούσουν οι Έλληνες πολίτες. Τα λέμε στην Κυβέρνηση και στην Πλειοψ</w:t>
      </w:r>
      <w:r>
        <w:rPr>
          <w:rFonts w:eastAsia="Times New Roman" w:cs="Times New Roman"/>
          <w:szCs w:val="24"/>
        </w:rPr>
        <w:t xml:space="preserve">ηφία, αλλά δεν ακούμε τι λέει η Κυβέρνηση και η Πλειοψηφία. Θα μιλάτε μόνοι σας. Ήρθαμε εδώ σήμερα να θυμίσουμε ότι εμείς πήραμε πρώτοι την πρωτοβουλία που χλεύαζαν οι Υπουργοί σας, οι Υπουργοί των Οικονομικών, όταν προτείναμε </w:t>
      </w:r>
      <w:r>
        <w:rPr>
          <w:rFonts w:eastAsia="Times New Roman" w:cs="Times New Roman"/>
          <w:szCs w:val="24"/>
        </w:rPr>
        <w:t>τη μη μείωση του αφορολόγητου</w:t>
      </w:r>
      <w:r>
        <w:rPr>
          <w:rFonts w:eastAsia="Times New Roman" w:cs="Times New Roman"/>
          <w:szCs w:val="24"/>
        </w:rPr>
        <w:t xml:space="preserve"> </w:t>
      </w:r>
      <w:r>
        <w:rPr>
          <w:rFonts w:eastAsia="Times New Roman" w:cs="Times New Roman"/>
          <w:szCs w:val="24"/>
        </w:rPr>
        <w:t xml:space="preserve">και έρχεστε τώρα για ψηφοθηρικούς λόγους να κάνετε αυτά τα ανοίγματα. Κανένας δεν σας πιστεύει και, κύριε Πρόεδρε, σας ζητώ να πάρετε πίσω αυτή τη διαδικασία, που είναι έξω από τα όρια του νόμου και του Συντάγματος. </w:t>
      </w:r>
    </w:p>
    <w:p w14:paraId="2D30D975" w14:textId="77777777" w:rsidR="000D1FE2" w:rsidRDefault="005E5B96">
      <w:pPr>
        <w:tabs>
          <w:tab w:val="left" w:pos="1905"/>
        </w:tabs>
        <w:spacing w:line="600" w:lineRule="auto"/>
        <w:ind w:firstLine="720"/>
        <w:jc w:val="both"/>
        <w:rPr>
          <w:rFonts w:eastAsia="Times New Roman" w:cs="Times New Roman"/>
          <w:szCs w:val="24"/>
        </w:rPr>
      </w:pPr>
      <w:r w:rsidRPr="00553EE5">
        <w:rPr>
          <w:rFonts w:eastAsia="Times New Roman" w:cs="Times New Roman"/>
          <w:b/>
          <w:szCs w:val="24"/>
        </w:rPr>
        <w:t xml:space="preserve">ΠΡΟΕΔΡΕΥΩΝ (Γεώργιος Βαρεμένος): </w:t>
      </w:r>
      <w:r>
        <w:rPr>
          <w:rFonts w:eastAsia="Times New Roman" w:cs="Times New Roman"/>
          <w:szCs w:val="24"/>
        </w:rPr>
        <w:t>Ωραία</w:t>
      </w:r>
      <w:r>
        <w:rPr>
          <w:rFonts w:eastAsia="Times New Roman" w:cs="Times New Roman"/>
          <w:szCs w:val="24"/>
        </w:rPr>
        <w:t xml:space="preserve">, καθίστε. Προχωράμε. </w:t>
      </w:r>
    </w:p>
    <w:p w14:paraId="2D30D976" w14:textId="77777777" w:rsidR="000D1FE2" w:rsidRDefault="005E5B96">
      <w:pPr>
        <w:tabs>
          <w:tab w:val="left" w:pos="1905"/>
        </w:tabs>
        <w:spacing w:line="600" w:lineRule="auto"/>
        <w:ind w:firstLine="720"/>
        <w:jc w:val="both"/>
        <w:rPr>
          <w:rFonts w:eastAsia="Times New Roman" w:cs="Times New Roman"/>
          <w:szCs w:val="24"/>
        </w:rPr>
      </w:pPr>
      <w:r w:rsidRPr="00553EE5">
        <w:rPr>
          <w:rFonts w:eastAsia="Times New Roman" w:cs="Times New Roman"/>
          <w:b/>
          <w:szCs w:val="24"/>
        </w:rPr>
        <w:t>ΗΛΙΑΣ ΠΑΝΑΓΙΩΤΑΡΟΣ:</w:t>
      </w:r>
      <w:r>
        <w:rPr>
          <w:rFonts w:eastAsia="Times New Roman" w:cs="Times New Roman"/>
          <w:szCs w:val="24"/>
        </w:rPr>
        <w:t xml:space="preserve"> Κύριε Πρόεδρε, θα ήθελα τον λόγο επί της διαδικασίας. </w:t>
      </w:r>
    </w:p>
    <w:p w14:paraId="2D30D977" w14:textId="77777777" w:rsidR="000D1FE2" w:rsidRDefault="005E5B96">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Έχετε τον λόγο για ένα λεπτό.</w:t>
      </w:r>
    </w:p>
    <w:p w14:paraId="2D30D978" w14:textId="77777777" w:rsidR="000D1FE2" w:rsidRDefault="005E5B96">
      <w:pPr>
        <w:tabs>
          <w:tab w:val="left" w:pos="1905"/>
        </w:tabs>
        <w:spacing w:line="600" w:lineRule="auto"/>
        <w:ind w:firstLine="720"/>
        <w:jc w:val="both"/>
        <w:rPr>
          <w:rFonts w:eastAsia="Times New Roman" w:cs="Times New Roman"/>
          <w:szCs w:val="24"/>
        </w:rPr>
      </w:pPr>
      <w:r w:rsidRPr="00553EE5">
        <w:rPr>
          <w:rFonts w:eastAsia="Times New Roman" w:cs="Times New Roman"/>
          <w:b/>
          <w:szCs w:val="24"/>
        </w:rPr>
        <w:lastRenderedPageBreak/>
        <w:t>ΗΛΙΑΣ ΠΑΝΑΓΙΩΤΑΡΟΣ:</w:t>
      </w:r>
      <w:r>
        <w:rPr>
          <w:rFonts w:eastAsia="Times New Roman" w:cs="Times New Roman"/>
          <w:szCs w:val="24"/>
        </w:rPr>
        <w:t xml:space="preserve"> Θα θέλαμε κι εμείς να καταγγείλουμε όλο αυτό το οποίο συμβαίνει τις τελευτα</w:t>
      </w:r>
      <w:r>
        <w:rPr>
          <w:rFonts w:eastAsia="Times New Roman" w:cs="Times New Roman"/>
          <w:szCs w:val="24"/>
        </w:rPr>
        <w:t xml:space="preserve">ίες τρεις ημέρες στο ελληνικό Κοινοβούλιο. Επαναλαμβάνουμε ότι μόλις πριν από δεκατρείς ημέρες έγιναν </w:t>
      </w:r>
      <w:r>
        <w:rPr>
          <w:rFonts w:eastAsia="Times New Roman" w:cs="Times New Roman"/>
          <w:szCs w:val="24"/>
        </w:rPr>
        <w:t>ε</w:t>
      </w:r>
      <w:r>
        <w:rPr>
          <w:rFonts w:eastAsia="Times New Roman" w:cs="Times New Roman"/>
          <w:szCs w:val="24"/>
        </w:rPr>
        <w:t>υρωεκλογές. Τα αποτελέσματα ήταν τραγικά για την Κυβέρνησή σας και σε περίπου είκοσι έξι μέρες γίνονται εθνικές εκλογές. Δεν έχει απολύτως κανένα νόημα ν</w:t>
      </w:r>
      <w:r>
        <w:rPr>
          <w:rFonts w:eastAsia="Times New Roman" w:cs="Times New Roman"/>
          <w:szCs w:val="24"/>
        </w:rPr>
        <w:t>α φέρνετε νομοσχέδια, τροπολογίες…</w:t>
      </w:r>
    </w:p>
    <w:p w14:paraId="2D30D979" w14:textId="77777777" w:rsidR="000D1FE2" w:rsidRDefault="005E5B96">
      <w:pPr>
        <w:tabs>
          <w:tab w:val="left" w:pos="190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D30D97A"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Αδερφέ, τράβα στο χωριό σου, τράβα στο καφενείο να πιείς κανένα καφεδάκι κι άσε να μιλήσω! Τι με διακόπτεις; Εκεί </w:t>
      </w:r>
      <w:proofErr w:type="spellStart"/>
      <w:r>
        <w:rPr>
          <w:rFonts w:eastAsia="Times New Roman" w:cs="Times New Roman"/>
          <w:szCs w:val="24"/>
        </w:rPr>
        <w:t>πεσ</w:t>
      </w:r>
      <w:proofErr w:type="spellEnd"/>
      <w:r>
        <w:rPr>
          <w:rFonts w:eastAsia="Times New Roman" w:cs="Times New Roman"/>
          <w:szCs w:val="24"/>
        </w:rPr>
        <w:t>’ τα, στον Πρόεδρο, εντάξει;</w:t>
      </w:r>
    </w:p>
    <w:p w14:paraId="2D30D97B" w14:textId="77777777" w:rsidR="000D1FE2" w:rsidRDefault="005E5B96">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Παρακαλώ, ησυχία!</w:t>
      </w:r>
    </w:p>
    <w:p w14:paraId="2D30D97C" w14:textId="77777777" w:rsidR="000D1FE2" w:rsidRDefault="005E5B96">
      <w:pPr>
        <w:tabs>
          <w:tab w:val="left" w:pos="1905"/>
        </w:tabs>
        <w:spacing w:line="600" w:lineRule="auto"/>
        <w:ind w:firstLine="720"/>
        <w:jc w:val="both"/>
        <w:rPr>
          <w:rFonts w:eastAsia="Times New Roman" w:cs="Times New Roman"/>
          <w:szCs w:val="24"/>
        </w:rPr>
      </w:pPr>
      <w:r w:rsidRPr="00214597">
        <w:rPr>
          <w:rFonts w:eastAsia="Times New Roman" w:cs="Times New Roman"/>
          <w:b/>
          <w:szCs w:val="24"/>
        </w:rPr>
        <w:t>ΑΝΔΡΕΑΣ ΜΙΧΑΗΛΙΔΗΣ:</w:t>
      </w:r>
      <w:r>
        <w:rPr>
          <w:rFonts w:eastAsia="Times New Roman" w:cs="Times New Roman"/>
          <w:szCs w:val="24"/>
        </w:rPr>
        <w:t xml:space="preserve"> </w:t>
      </w:r>
      <w:proofErr w:type="spellStart"/>
      <w:r>
        <w:rPr>
          <w:rFonts w:eastAsia="Times New Roman" w:cs="Times New Roman"/>
          <w:szCs w:val="24"/>
        </w:rPr>
        <w:t>Φασισταριά</w:t>
      </w:r>
      <w:proofErr w:type="spellEnd"/>
      <w:r>
        <w:rPr>
          <w:rFonts w:eastAsia="Times New Roman" w:cs="Times New Roman"/>
          <w:szCs w:val="24"/>
        </w:rPr>
        <w:t>!</w:t>
      </w:r>
    </w:p>
    <w:p w14:paraId="2D30D97D" w14:textId="77777777" w:rsidR="000D1FE2" w:rsidRDefault="005E5B96">
      <w:pPr>
        <w:tabs>
          <w:tab w:val="left" w:pos="1905"/>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D30D97E" w14:textId="77777777" w:rsidR="000D1FE2" w:rsidRDefault="005E5B96">
      <w:pPr>
        <w:tabs>
          <w:tab w:val="left" w:pos="1905"/>
        </w:tabs>
        <w:spacing w:line="600" w:lineRule="auto"/>
        <w:ind w:firstLine="720"/>
        <w:jc w:val="both"/>
        <w:rPr>
          <w:rFonts w:eastAsia="Times New Roman" w:cs="Times New Roman"/>
          <w:szCs w:val="24"/>
        </w:rPr>
      </w:pPr>
      <w:r w:rsidRPr="00553EE5">
        <w:rPr>
          <w:rFonts w:eastAsia="Times New Roman" w:cs="Times New Roman"/>
          <w:b/>
          <w:szCs w:val="24"/>
        </w:rPr>
        <w:t>ΗΛΙΑΣ ΠΑΝΑΓΙΩΤΑΡΟΣ:</w:t>
      </w:r>
      <w:r>
        <w:rPr>
          <w:rFonts w:eastAsia="Times New Roman" w:cs="Times New Roman"/>
          <w:szCs w:val="24"/>
        </w:rPr>
        <w:t xml:space="preserve"> </w:t>
      </w:r>
      <w:proofErr w:type="spellStart"/>
      <w:r>
        <w:rPr>
          <w:rFonts w:eastAsia="Times New Roman" w:cs="Times New Roman"/>
          <w:szCs w:val="24"/>
        </w:rPr>
        <w:t>Φασισταριά</w:t>
      </w:r>
      <w:proofErr w:type="spellEnd"/>
      <w:r>
        <w:rPr>
          <w:rFonts w:eastAsia="Times New Roman" w:cs="Times New Roman"/>
          <w:szCs w:val="24"/>
        </w:rPr>
        <w:t xml:space="preserve"> είσαι και φαίνεσαι, με αυτά τα οποία κάνετε! Αυτό που σου λέω! Άντε, σύντροφοι της πλάκας, έχετε διορίσει εδώ πέρα όχι μόνο τις γυναίκες σας, </w:t>
      </w:r>
      <w:r>
        <w:rPr>
          <w:rFonts w:eastAsia="Times New Roman" w:cs="Times New Roman"/>
          <w:szCs w:val="24"/>
        </w:rPr>
        <w:lastRenderedPageBreak/>
        <w:t>αλλά και τις αδερφές σας και τις κουνιάδες σας! Θα μιλήσω είτε σας αρέσει είτε δεν σας αρέσει! Άντε κά</w:t>
      </w:r>
      <w:r>
        <w:rPr>
          <w:rFonts w:eastAsia="Times New Roman" w:cs="Times New Roman"/>
          <w:szCs w:val="24"/>
        </w:rPr>
        <w:t>τσε στ’ αυγά σου!</w:t>
      </w:r>
    </w:p>
    <w:p w14:paraId="2D30D97F" w14:textId="77777777" w:rsidR="000D1FE2" w:rsidRDefault="005E5B96">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Παναγιώταρε</w:t>
      </w:r>
      <w:proofErr w:type="spellEnd"/>
      <w:r>
        <w:rPr>
          <w:rFonts w:eastAsia="Times New Roman" w:cs="Times New Roman"/>
          <w:szCs w:val="24"/>
        </w:rPr>
        <w:t xml:space="preserve">! </w:t>
      </w:r>
    </w:p>
    <w:p w14:paraId="2D30D980" w14:textId="77777777" w:rsidR="000D1FE2" w:rsidRDefault="005E5B96">
      <w:pPr>
        <w:tabs>
          <w:tab w:val="left" w:pos="1905"/>
        </w:tabs>
        <w:spacing w:line="600" w:lineRule="auto"/>
        <w:ind w:firstLine="720"/>
        <w:jc w:val="both"/>
        <w:rPr>
          <w:rFonts w:eastAsia="Times New Roman" w:cs="Times New Roman"/>
          <w:szCs w:val="24"/>
        </w:rPr>
      </w:pPr>
      <w:r w:rsidRPr="00553EE5">
        <w:rPr>
          <w:rFonts w:eastAsia="Times New Roman" w:cs="Times New Roman"/>
          <w:b/>
          <w:szCs w:val="24"/>
        </w:rPr>
        <w:t>ΗΛΙΑΣ ΠΑΝΑΓΙΩΤΑΡΟΣ:</w:t>
      </w:r>
      <w:r>
        <w:rPr>
          <w:rFonts w:eastAsia="Times New Roman" w:cs="Times New Roman"/>
          <w:szCs w:val="24"/>
        </w:rPr>
        <w:t xml:space="preserve"> Να τους διακόψετε! Τι σχολιάζει; Δεν κατάλαβα! Αυτόν να σταματήσετε. </w:t>
      </w:r>
    </w:p>
    <w:p w14:paraId="2D30D981" w14:textId="77777777" w:rsidR="000D1FE2" w:rsidRDefault="005E5B96">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t>ΠΡΟΕΔΡΕΥΩΝ (Γεώργιος Βαρεμένος):</w:t>
      </w:r>
      <w:r w:rsidRPr="00BE2300">
        <w:rPr>
          <w:rFonts w:eastAsia="Times New Roman" w:cs="Times New Roman"/>
          <w:szCs w:val="24"/>
        </w:rPr>
        <w:t xml:space="preserve"> </w:t>
      </w:r>
      <w:r>
        <w:rPr>
          <w:rFonts w:eastAsia="Times New Roman" w:cs="Times New Roman"/>
          <w:szCs w:val="24"/>
        </w:rPr>
        <w:t xml:space="preserve">Δεν σας έδωσα τον λόγο γι’ αυτό. Παρακαλώ! </w:t>
      </w:r>
    </w:p>
    <w:p w14:paraId="2D30D982" w14:textId="77777777" w:rsidR="000D1FE2" w:rsidRDefault="005E5B96">
      <w:pPr>
        <w:tabs>
          <w:tab w:val="left" w:pos="1905"/>
        </w:tabs>
        <w:spacing w:line="600" w:lineRule="auto"/>
        <w:ind w:firstLine="720"/>
        <w:jc w:val="both"/>
        <w:rPr>
          <w:rFonts w:eastAsia="Times New Roman" w:cs="Times New Roman"/>
          <w:szCs w:val="24"/>
        </w:rPr>
      </w:pPr>
      <w:r w:rsidRPr="00553EE5">
        <w:rPr>
          <w:rFonts w:eastAsia="Times New Roman" w:cs="Times New Roman"/>
          <w:b/>
          <w:szCs w:val="24"/>
        </w:rPr>
        <w:t>ΗΛΙΑ</w:t>
      </w:r>
      <w:r w:rsidRPr="00553EE5">
        <w:rPr>
          <w:rFonts w:eastAsia="Times New Roman" w:cs="Times New Roman"/>
          <w:b/>
          <w:szCs w:val="24"/>
        </w:rPr>
        <w:t>Σ ΠΑΝΑΓΙΩΤΑΡΟΣ:</w:t>
      </w:r>
      <w:r>
        <w:rPr>
          <w:rFonts w:eastAsia="Times New Roman" w:cs="Times New Roman"/>
          <w:szCs w:val="24"/>
        </w:rPr>
        <w:t xml:space="preserve"> Να τους πείτε να σταματήσουν να σχολιάζουν. Αυτό έχω να σας πω. Σε λίγες ώρες τελειώνει αυτή η Κυβέρνηση και σε λίγες μέρες γίνονται εκλογές για νέα κυβέρνηση. Αυτά τα οποία κάνετε είναι καραγκιοζιλίκια του </w:t>
      </w:r>
      <w:proofErr w:type="spellStart"/>
      <w:r>
        <w:rPr>
          <w:rFonts w:eastAsia="Times New Roman" w:cs="Times New Roman"/>
          <w:szCs w:val="24"/>
        </w:rPr>
        <w:t>αισχίστου</w:t>
      </w:r>
      <w:proofErr w:type="spellEnd"/>
      <w:r>
        <w:rPr>
          <w:rFonts w:eastAsia="Times New Roman" w:cs="Times New Roman"/>
          <w:szCs w:val="24"/>
        </w:rPr>
        <w:t xml:space="preserve"> είδους. Φυσικά και εμεί</w:t>
      </w:r>
      <w:r>
        <w:rPr>
          <w:rFonts w:eastAsia="Times New Roman" w:cs="Times New Roman"/>
          <w:szCs w:val="24"/>
        </w:rPr>
        <w:t xml:space="preserve">ς αποχωρούμε. </w:t>
      </w:r>
    </w:p>
    <w:p w14:paraId="2D30D983"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D30D984"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(Στο σημείο αυτό η Κοινοβουλευτική Ομάδα της Χρυσής Αυγής αποχωρεί από την Αίθουσα)</w:t>
      </w:r>
    </w:p>
    <w:p w14:paraId="2D30D985" w14:textId="77777777" w:rsidR="000D1FE2" w:rsidRDefault="005E5B96">
      <w:pPr>
        <w:tabs>
          <w:tab w:val="left" w:pos="1905"/>
        </w:tabs>
        <w:spacing w:line="600" w:lineRule="auto"/>
        <w:ind w:firstLine="720"/>
        <w:jc w:val="both"/>
        <w:rPr>
          <w:rFonts w:eastAsia="Times New Roman" w:cs="Times New Roman"/>
          <w:szCs w:val="24"/>
        </w:rPr>
      </w:pPr>
      <w:r w:rsidRPr="00BE2300">
        <w:rPr>
          <w:rFonts w:eastAsia="Times New Roman" w:cs="Times New Roman"/>
          <w:b/>
          <w:szCs w:val="24"/>
        </w:rPr>
        <w:lastRenderedPageBreak/>
        <w:t>ΠΡΟΕΔΡΕΥΩΝ (Γεώργιος Βαρεμένος):</w:t>
      </w:r>
      <w:r w:rsidRPr="00BE2300">
        <w:rPr>
          <w:rFonts w:eastAsia="Times New Roman" w:cs="Times New Roman"/>
          <w:szCs w:val="24"/>
        </w:rPr>
        <w:t xml:space="preserve"> </w:t>
      </w:r>
      <w:r>
        <w:rPr>
          <w:rFonts w:eastAsia="Times New Roman" w:cs="Times New Roman"/>
          <w:szCs w:val="24"/>
        </w:rPr>
        <w:t>Τον λόγο έχει ο κ. Μαντάς.</w:t>
      </w:r>
    </w:p>
    <w:p w14:paraId="2D30D986" w14:textId="77777777" w:rsidR="000D1FE2" w:rsidRDefault="005E5B96">
      <w:pPr>
        <w:tabs>
          <w:tab w:val="left" w:pos="1905"/>
        </w:tabs>
        <w:spacing w:line="600" w:lineRule="auto"/>
        <w:ind w:firstLine="720"/>
        <w:jc w:val="both"/>
        <w:rPr>
          <w:rFonts w:eastAsia="Times New Roman" w:cs="Times New Roman"/>
          <w:szCs w:val="24"/>
        </w:rPr>
      </w:pPr>
      <w:r w:rsidRPr="00214597">
        <w:rPr>
          <w:rFonts w:eastAsia="Times New Roman" w:cs="Times New Roman"/>
          <w:b/>
          <w:szCs w:val="24"/>
        </w:rPr>
        <w:t>ΧΡΗΣΤΟΣ ΜΑΝΤΑΣ:</w:t>
      </w:r>
      <w:r>
        <w:rPr>
          <w:rFonts w:eastAsia="Times New Roman" w:cs="Times New Roman"/>
          <w:szCs w:val="24"/>
        </w:rPr>
        <w:t xml:space="preserve"> Κύριε Πρόεδρε, </w:t>
      </w:r>
      <w:r>
        <w:rPr>
          <w:rFonts w:eastAsia="Times New Roman"/>
          <w:bCs/>
          <w:szCs w:val="24"/>
        </w:rPr>
        <w:t>κ</w:t>
      </w:r>
      <w:r w:rsidRPr="00273A3B">
        <w:rPr>
          <w:rFonts w:eastAsia="Times New Roman"/>
          <w:bCs/>
          <w:szCs w:val="24"/>
        </w:rPr>
        <w:t>υρίες και κύριοι συνάδελφοι,</w:t>
      </w:r>
      <w:r>
        <w:rPr>
          <w:rFonts w:eastAsia="Times New Roman" w:cs="Times New Roman"/>
          <w:szCs w:val="24"/>
        </w:rPr>
        <w:t xml:space="preserve"> κύριοι Υπουργοί, με</w:t>
      </w:r>
      <w:r>
        <w:rPr>
          <w:rFonts w:eastAsia="Times New Roman" w:cs="Times New Roman"/>
          <w:szCs w:val="24"/>
        </w:rPr>
        <w:t xml:space="preserve"> αφορμή το ότι δώσατε σε κάποιους τον λόγο και αναπτύχθηκαν κάποιες απόψεις, θα ήθελα να πω δυο λόγια. </w:t>
      </w:r>
    </w:p>
    <w:p w14:paraId="2D30D987"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Πρώτον, αναφορικά με την ουσία, δηλαδή με την πρωτοβουλία της Κυβέρνησης πρώτα απ’ όλα να συνεχίσει εντελώς νόμιμα και συνταγματικά το έργο της μέχρι να</w:t>
      </w:r>
      <w:r>
        <w:rPr>
          <w:rFonts w:eastAsia="Times New Roman" w:cs="Times New Roman"/>
          <w:szCs w:val="24"/>
        </w:rPr>
        <w:t xml:space="preserve"> διαλυθεί η Βουλή νομίζω ότι έχει απαντηθεί χίλιες φορές πως με απόλυτο, νόμιμο και συνταγματικό τρόπο η Κυβέρνηση δεν παύει ξαφνικά από ένα εκλογικό αποτέλεσμα, το οποίο εκλογικό αποτέλεσμα αφορά τις </w:t>
      </w:r>
      <w:r>
        <w:rPr>
          <w:rFonts w:eastAsia="Times New Roman" w:cs="Times New Roman"/>
          <w:szCs w:val="24"/>
        </w:rPr>
        <w:t>ε</w:t>
      </w:r>
      <w:r>
        <w:rPr>
          <w:rFonts w:eastAsia="Times New Roman" w:cs="Times New Roman"/>
          <w:szCs w:val="24"/>
        </w:rPr>
        <w:t>υρωεκλογές. Όταν θα έρθει η ώρα και θα μιλήσει ο ελλην</w:t>
      </w:r>
      <w:r>
        <w:rPr>
          <w:rFonts w:eastAsia="Times New Roman" w:cs="Times New Roman"/>
          <w:szCs w:val="24"/>
        </w:rPr>
        <w:t xml:space="preserve">ικός λαός θα δούμε ποιο θα είναι τελικά το αποτέλεσμα. </w:t>
      </w:r>
    </w:p>
    <w:p w14:paraId="2D30D988"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πρώτον, όλη η λειτουργία μέχρι τη διάλυση της Βουλής είναι απόλυτα νόμιμη και εντός των συνταγματικών πλαισίων. Δεύτερον, μέσα σε αυτήν τη διαδικασία, σήμερα φέρνουμε μία θετική διάταξη, ανάμεσα σ</w:t>
      </w:r>
      <w:r>
        <w:rPr>
          <w:rFonts w:eastAsia="Times New Roman"/>
          <w:color w:val="222222"/>
          <w:szCs w:val="24"/>
          <w:shd w:val="clear" w:color="auto" w:fill="FFFFFF"/>
        </w:rPr>
        <w:t xml:space="preserve">τα άλλα, γιατί είναι και αλλά πολύ </w:t>
      </w:r>
      <w:r>
        <w:rPr>
          <w:rFonts w:eastAsia="Times New Roman"/>
          <w:color w:val="222222"/>
          <w:szCs w:val="24"/>
          <w:shd w:val="clear" w:color="auto" w:fill="FFFFFF"/>
        </w:rPr>
        <w:lastRenderedPageBreak/>
        <w:t xml:space="preserve">θετικά από αυτά που φέρνουμε και θα τα αναλύσουμε στη συνέχεια. </w:t>
      </w:r>
    </w:p>
    <w:p w14:paraId="2D30D989"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Καλώ από τώρα, εκ των προτέρων, όλες τις πολιτικές δυνάμεις, όσες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προσήλθαν, να μείνουν για να κάνουμε την πραγματική αντιπαράθεση.</w:t>
      </w:r>
    </w:p>
    <w:p w14:paraId="2D30D98A"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w:t>
      </w:r>
      <w:r>
        <w:rPr>
          <w:rFonts w:eastAsia="Times New Roman"/>
          <w:color w:val="222222"/>
          <w:szCs w:val="24"/>
          <w:shd w:val="clear" w:color="auto" w:fill="FFFFFF"/>
        </w:rPr>
        <w:t>να τονίσω δύο πράγματα:</w:t>
      </w:r>
    </w:p>
    <w:p w14:paraId="2D30D98B"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είναι ή δεν είναι θετικό μέτρο η κατάργηση της μείωσης του αφορολόγητου, την οποία κάναμε σε μία πολύ δύσκολη στιγμή, το 2017, όταν μας πίεζε αφόρητα το Διεθνές Νομισματικό Ταμείο, και όταν όλο το αντίπαλο σύστημα προσπαθούσ</w:t>
      </w:r>
      <w:r>
        <w:rPr>
          <w:rFonts w:eastAsia="Times New Roman"/>
          <w:color w:val="222222"/>
          <w:szCs w:val="24"/>
          <w:shd w:val="clear" w:color="auto" w:fill="FFFFFF"/>
        </w:rPr>
        <w:t>ε να επιβεβαιώσει τη γραμμή της «αριστερής παρένθεσης»;</w:t>
      </w:r>
    </w:p>
    <w:p w14:paraId="2D30D98C"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αυτή είναι η πραγματική σύγκρουση, κατά την άποψή μας: Πρώτον, το αν θα ψηφιστεί αυτό το μέτρο -και θα ψηφιστεί αυτό το μέτρο- και δεύτερον, το ποιες δυνάμεις θα το αμφισβητήσουν στη συνέχει</w:t>
      </w:r>
      <w:r>
        <w:rPr>
          <w:rFonts w:eastAsia="Times New Roman"/>
          <w:color w:val="222222"/>
          <w:szCs w:val="24"/>
          <w:shd w:val="clear" w:color="auto" w:fill="FFFFFF"/>
        </w:rPr>
        <w:t xml:space="preserve">α. Διότι, αλλιώς είχαν στήσει το πρόγραμμά τους, κύριε Πρόεδρε. Όπως έκαναν κάποιες από αυτές τις δυνάμεις στην ακύρωση της μείωσης των συντάξεων, έτσι κάνουν και τώρα, κρύβονται. Κρύβονται γιατί έχουν ένα άλλο </w:t>
      </w:r>
      <w:r>
        <w:rPr>
          <w:rFonts w:eastAsia="Times New Roman"/>
          <w:color w:val="222222"/>
          <w:szCs w:val="24"/>
          <w:shd w:val="clear" w:color="auto" w:fill="FFFFFF"/>
        </w:rPr>
        <w:lastRenderedPageBreak/>
        <w:t>πρόγραμμα, ένα πρόγραμμα με σφραγίδα του Διεθ</w:t>
      </w:r>
      <w:r>
        <w:rPr>
          <w:rFonts w:eastAsia="Times New Roman"/>
          <w:color w:val="222222"/>
          <w:szCs w:val="24"/>
          <w:shd w:val="clear" w:color="auto" w:fill="FFFFFF"/>
        </w:rPr>
        <w:t>νούς Νομισματικού Ταμείου. Καλώ όλες τις πολιτικές δυνάμεις να προσέλθουν εδώ για να κάνουμε την πραγματική αντιπαράθεση.</w:t>
      </w:r>
    </w:p>
    <w:p w14:paraId="2D30D98D"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Τέλος, όσον αφορά όλα όσα ακούγονται για τα θέματα μιας νόμιμης διαδικασίας η οποία μέσα και από τη Διάσκεψη των Προέδρων και με σύμφωνη γνώμη της Διάσκεψης των Προέδρων και όλων των κομμάτων είχε εκκινήσει από τον Φεβρουάριο, δηλαδή της κινητικότητας στο </w:t>
      </w:r>
      <w:r>
        <w:rPr>
          <w:rFonts w:eastAsia="Times New Roman"/>
          <w:color w:val="222222"/>
          <w:szCs w:val="24"/>
          <w:shd w:val="clear" w:color="auto" w:fill="FFFFFF"/>
        </w:rPr>
        <w:t>δ</w:t>
      </w:r>
      <w:r>
        <w:rPr>
          <w:rFonts w:eastAsia="Times New Roman"/>
          <w:color w:val="222222"/>
          <w:szCs w:val="24"/>
          <w:shd w:val="clear" w:color="auto" w:fill="FFFFFF"/>
        </w:rPr>
        <w:t>ημόσιο, εγώ πιστεύω ότι κάθε καλοπροαίρετος άνθρωπος -και εμείς είμαστε δέκα φορές και εκατό φορές πιο αυστηροί με τον εαυτό μας- θα καταλάβει και στην εξέλιξη αυτής της συζήτησης τι πραγματικά έχει συμβεί.</w:t>
      </w:r>
    </w:p>
    <w:p w14:paraId="2D30D98E"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άνθρωποι τους οποίους αφορά έχουν ήδη τοποθετ</w:t>
      </w:r>
      <w:r>
        <w:rPr>
          <w:rFonts w:eastAsia="Times New Roman"/>
          <w:color w:val="222222"/>
          <w:szCs w:val="24"/>
          <w:shd w:val="clear" w:color="auto" w:fill="FFFFFF"/>
        </w:rPr>
        <w:t>ηθεί και θα τοποθετηθούν και στη συνέχεια. Τελεία.</w:t>
      </w:r>
    </w:p>
    <w:p w14:paraId="2D30D98F" w14:textId="77777777" w:rsidR="000D1FE2" w:rsidRDefault="005E5B96">
      <w:pPr>
        <w:spacing w:line="600" w:lineRule="auto"/>
        <w:ind w:firstLine="720"/>
        <w:jc w:val="both"/>
        <w:rPr>
          <w:rFonts w:eastAsia="Times New Roman"/>
          <w:color w:val="222222"/>
          <w:szCs w:val="24"/>
          <w:shd w:val="clear" w:color="auto" w:fill="FFFFFF"/>
        </w:rPr>
      </w:pPr>
      <w:r w:rsidRPr="00E43B21">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Ωραία, καταγράφηκαν οι απόψεις.</w:t>
      </w:r>
    </w:p>
    <w:p w14:paraId="2D30D990" w14:textId="77777777" w:rsidR="000D1FE2" w:rsidRDefault="005E5B96">
      <w:pPr>
        <w:spacing w:line="600" w:lineRule="auto"/>
        <w:ind w:firstLine="720"/>
        <w:jc w:val="both"/>
        <w:rPr>
          <w:rFonts w:eastAsia="Times New Roman"/>
          <w:color w:val="222222"/>
          <w:szCs w:val="24"/>
          <w:shd w:val="clear" w:color="auto" w:fill="FFFFFF"/>
        </w:rPr>
      </w:pPr>
      <w:r w:rsidRPr="00E43B21">
        <w:rPr>
          <w:rFonts w:eastAsia="Times New Roman"/>
          <w:b/>
          <w:color w:val="222222"/>
          <w:szCs w:val="24"/>
          <w:shd w:val="clear" w:color="auto" w:fill="FFFFFF"/>
        </w:rPr>
        <w:t>ΓΕΩΡΓΙΟΣ ΛΑΜΠΡΟΥΛΗΣ (ΣΤ΄ Αντιπρόεδρος της Βουλής):</w:t>
      </w:r>
      <w:r>
        <w:rPr>
          <w:rFonts w:eastAsia="Times New Roman"/>
          <w:color w:val="222222"/>
          <w:szCs w:val="24"/>
          <w:shd w:val="clear" w:color="auto" w:fill="FFFFFF"/>
        </w:rPr>
        <w:t xml:space="preserve"> Κύριε Πρόεδρε, μπορώ να έχω τον λόγο;</w:t>
      </w:r>
    </w:p>
    <w:p w14:paraId="2D30D991" w14:textId="77777777" w:rsidR="000D1FE2" w:rsidRDefault="005E5B96">
      <w:pPr>
        <w:spacing w:line="600" w:lineRule="auto"/>
        <w:ind w:firstLine="720"/>
        <w:jc w:val="both"/>
        <w:rPr>
          <w:rFonts w:eastAsia="Times New Roman"/>
          <w:color w:val="222222"/>
          <w:szCs w:val="24"/>
          <w:shd w:val="clear" w:color="auto" w:fill="FFFFFF"/>
        </w:rPr>
      </w:pPr>
      <w:r w:rsidRPr="00E43B21">
        <w:rPr>
          <w:rFonts w:eastAsia="Times New Roman"/>
          <w:b/>
          <w:color w:val="222222"/>
          <w:szCs w:val="24"/>
          <w:shd w:val="clear" w:color="auto" w:fill="FFFFFF"/>
        </w:rPr>
        <w:t>ΠΡΟΕΔΡΕΥΩΝ (Γεώργιος Βαρεμένος):</w:t>
      </w:r>
      <w:r>
        <w:rPr>
          <w:rFonts w:eastAsia="Times New Roman"/>
          <w:b/>
          <w:color w:val="222222"/>
          <w:szCs w:val="24"/>
          <w:shd w:val="clear" w:color="auto" w:fill="FFFFFF"/>
        </w:rPr>
        <w:t xml:space="preserve"> </w:t>
      </w:r>
      <w:r>
        <w:rPr>
          <w:rFonts w:eastAsia="Times New Roman"/>
          <w:color w:val="222222"/>
          <w:szCs w:val="24"/>
          <w:shd w:val="clear" w:color="auto" w:fill="FFFFFF"/>
        </w:rPr>
        <w:t>Παρακαλώ.</w:t>
      </w:r>
    </w:p>
    <w:p w14:paraId="2D30D992" w14:textId="77777777" w:rsidR="000D1FE2" w:rsidRDefault="005E5B96">
      <w:pPr>
        <w:spacing w:line="600" w:lineRule="auto"/>
        <w:ind w:firstLine="720"/>
        <w:jc w:val="both"/>
        <w:rPr>
          <w:rFonts w:eastAsia="Times New Roman"/>
          <w:color w:val="222222"/>
          <w:szCs w:val="24"/>
          <w:shd w:val="clear" w:color="auto" w:fill="FFFFFF"/>
        </w:rPr>
      </w:pPr>
      <w:r w:rsidRPr="00E43B21">
        <w:rPr>
          <w:rFonts w:eastAsia="Times New Roman"/>
          <w:b/>
          <w:color w:val="222222"/>
          <w:szCs w:val="24"/>
          <w:shd w:val="clear" w:color="auto" w:fill="FFFFFF"/>
        </w:rPr>
        <w:lastRenderedPageBreak/>
        <w:t>ΓΕΩΡΓΙΟΣ</w:t>
      </w:r>
      <w:r w:rsidRPr="00E43B21">
        <w:rPr>
          <w:rFonts w:eastAsia="Times New Roman"/>
          <w:b/>
          <w:color w:val="222222"/>
          <w:szCs w:val="24"/>
          <w:shd w:val="clear" w:color="auto" w:fill="FFFFFF"/>
        </w:rPr>
        <w:t xml:space="preserve"> ΛΑΜΠΡΟΥΛΗΣ (ΣΤ΄ Αντιπρόεδρος της Βουλής):</w:t>
      </w:r>
      <w:r>
        <w:rPr>
          <w:rFonts w:eastAsia="Times New Roman"/>
          <w:color w:val="222222"/>
          <w:szCs w:val="24"/>
          <w:shd w:val="clear" w:color="auto" w:fill="FFFFFF"/>
        </w:rPr>
        <w:t xml:space="preserve"> Ευχαριστώ, κύριε Πρόεδρε.</w:t>
      </w:r>
    </w:p>
    <w:p w14:paraId="2D30D993"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Κομμουνιστικό Κόμμα, ως γνωστόν, στη Διάσκεψη των Προέδρων τοποθετήθηκε για τη νομοθετική διαδικασία που ακολουθήθηκε αυτές τις ημέρες. Σε ό,τι αφορά τη σημερινή συνεδρίαση, είμαστε εδ</w:t>
      </w:r>
      <w:r>
        <w:rPr>
          <w:rFonts w:eastAsia="Times New Roman"/>
          <w:color w:val="222222"/>
          <w:szCs w:val="24"/>
          <w:shd w:val="clear" w:color="auto" w:fill="FFFFFF"/>
        </w:rPr>
        <w:t>ώ, θα τοποθετηθούμε και για το νομοσχέδιο, αλλά και για την τροπολογία που αφορά το περίφημο αφορολόγητο.</w:t>
      </w:r>
    </w:p>
    <w:p w14:paraId="2D30D994"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κύριε Πρόεδρε.</w:t>
      </w:r>
    </w:p>
    <w:p w14:paraId="2D30D995"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Τον λόγο έχει ο κύριος Πρόεδρος της Βουλής.</w:t>
      </w:r>
    </w:p>
    <w:p w14:paraId="2D30D996" w14:textId="77777777" w:rsidR="000D1FE2" w:rsidRDefault="005E5B96">
      <w:pPr>
        <w:spacing w:line="600" w:lineRule="auto"/>
        <w:ind w:firstLine="720"/>
        <w:jc w:val="both"/>
        <w:rPr>
          <w:rFonts w:eastAsia="Times New Roman"/>
          <w:color w:val="222222"/>
          <w:szCs w:val="24"/>
          <w:shd w:val="clear" w:color="auto" w:fill="FFFFFF"/>
        </w:rPr>
      </w:pPr>
      <w:r w:rsidRPr="00E43B21">
        <w:rPr>
          <w:rFonts w:eastAsia="Times New Roman"/>
          <w:b/>
          <w:color w:val="222222"/>
          <w:szCs w:val="24"/>
          <w:shd w:val="clear" w:color="auto" w:fill="FFFFFF"/>
        </w:rPr>
        <w:t>ΝΙΚΟΛΑΟΣ ΒΟΥΤΣΗΣ (Πρόεδρος της Βουλής):</w:t>
      </w:r>
      <w:r>
        <w:rPr>
          <w:rFonts w:eastAsia="Times New Roman"/>
          <w:color w:val="222222"/>
          <w:szCs w:val="24"/>
          <w:shd w:val="clear" w:color="auto" w:fill="FFFFFF"/>
        </w:rPr>
        <w:t xml:space="preserve"> Κυρίες και κύριοι συνάδελφοι, επειδή δεν πρέπει να τα λέμε μόνο ούτε κυρίως στους κοινοβουλευτικούς ή στα κανάλια, αλλά πρέπει να τα λέμε εδώ -και δράττομαι και της παρουσίας εδώ των αγαπητών συναδέλφων από το ΠΑΣΟΚ και από άλλους- θέλω να πω </w:t>
      </w:r>
      <w:r>
        <w:rPr>
          <w:rFonts w:eastAsia="Times New Roman"/>
          <w:color w:val="222222"/>
          <w:szCs w:val="24"/>
          <w:shd w:val="clear" w:color="auto" w:fill="FFFFFF"/>
        </w:rPr>
        <w:lastRenderedPageBreak/>
        <w:t>ευθέως μερικ</w:t>
      </w:r>
      <w:r>
        <w:rPr>
          <w:rFonts w:eastAsia="Times New Roman"/>
          <w:color w:val="222222"/>
          <w:szCs w:val="24"/>
          <w:shd w:val="clear" w:color="auto" w:fill="FFFFFF"/>
        </w:rPr>
        <w:t>ά πράγματα για πολλοστή φορά, έτσι ώστε ο ελληνικός λαός και η Αίθουσα να γνωρίζουν ορισμένα πράγματα και να καταγραφούν και στα Πρακτικά.</w:t>
      </w:r>
    </w:p>
    <w:p w14:paraId="2D30D997" w14:textId="77777777" w:rsidR="000D1FE2" w:rsidRDefault="005E5B96">
      <w:pPr>
        <w:spacing w:line="600" w:lineRule="auto"/>
        <w:ind w:firstLine="720"/>
        <w:jc w:val="both"/>
        <w:rPr>
          <w:rFonts w:eastAsia="Times New Roman" w:cs="Times New Roman"/>
          <w:szCs w:val="24"/>
        </w:rPr>
      </w:pPr>
      <w:r>
        <w:rPr>
          <w:rFonts w:eastAsia="Times New Roman"/>
          <w:color w:val="222222"/>
          <w:szCs w:val="24"/>
          <w:shd w:val="clear" w:color="auto" w:fill="FFFFFF"/>
        </w:rPr>
        <w:t>Δεν αναφέρομαι στην αιχμή του κ. Λοβέρδου περί πελατειακού κράτους κ</w:t>
      </w:r>
      <w:r>
        <w:rPr>
          <w:rFonts w:eastAsia="Times New Roman"/>
          <w:color w:val="222222"/>
          <w:szCs w:val="24"/>
          <w:shd w:val="clear" w:color="auto" w:fill="FFFFFF"/>
        </w:rPr>
        <w:t>.</w:t>
      </w:r>
      <w:r>
        <w:rPr>
          <w:rFonts w:eastAsia="Times New Roman"/>
          <w:color w:val="222222"/>
          <w:szCs w:val="24"/>
          <w:shd w:val="clear" w:color="auto" w:fill="FFFFFF"/>
        </w:rPr>
        <w:t>λπ</w:t>
      </w:r>
      <w:r>
        <w:rPr>
          <w:rFonts w:eastAsia="Times New Roman"/>
          <w:color w:val="222222"/>
          <w:szCs w:val="24"/>
          <w:shd w:val="clear" w:color="auto" w:fill="FFFFFF"/>
        </w:rPr>
        <w:t>.</w:t>
      </w:r>
      <w:r>
        <w:rPr>
          <w:rFonts w:eastAsia="Times New Roman"/>
          <w:color w:val="222222"/>
          <w:szCs w:val="24"/>
          <w:shd w:val="clear" w:color="auto" w:fill="FFFFFF"/>
        </w:rPr>
        <w:t>. Αυτό είναι μία πολιτική τοποθέτηση για το σ</w:t>
      </w:r>
      <w:r>
        <w:rPr>
          <w:rFonts w:eastAsia="Times New Roman"/>
          <w:color w:val="222222"/>
          <w:szCs w:val="24"/>
          <w:shd w:val="clear" w:color="auto" w:fill="FFFFFF"/>
        </w:rPr>
        <w:t xml:space="preserve">ύνολο της Κυβέρνησης. Με ενδιαφέρει όμως η Βουλή, επειδή επί της ουσίας απολογούμαστε σήμερα, καθώς είναι η τελευταία συνεδρίαση της Βουλής αυτής της </w:t>
      </w:r>
      <w:r>
        <w:rPr>
          <w:rFonts w:eastAsia="Times New Roman"/>
          <w:color w:val="222222"/>
          <w:szCs w:val="24"/>
          <w:shd w:val="clear" w:color="auto" w:fill="FFFFFF"/>
        </w:rPr>
        <w:t>π</w:t>
      </w:r>
      <w:r>
        <w:rPr>
          <w:rFonts w:eastAsia="Times New Roman"/>
          <w:color w:val="222222"/>
          <w:szCs w:val="24"/>
          <w:shd w:val="clear" w:color="auto" w:fill="FFFFFF"/>
        </w:rPr>
        <w:t>εριόδου, να γνωρίζουμε και σε κλίμακα Ολομέλειας ορισμένα πράγματα, εάν έχουν ξεχαστεί και από όπου έχουν</w:t>
      </w:r>
      <w:r>
        <w:rPr>
          <w:rFonts w:eastAsia="Times New Roman"/>
          <w:color w:val="222222"/>
          <w:szCs w:val="24"/>
          <w:shd w:val="clear" w:color="auto" w:fill="FFFFFF"/>
        </w:rPr>
        <w:t xml:space="preserve"> ξεχαστεί.</w:t>
      </w:r>
    </w:p>
    <w:p w14:paraId="2D30D998" w14:textId="77777777" w:rsidR="000D1FE2" w:rsidRDefault="005E5B96">
      <w:pPr>
        <w:spacing w:line="600" w:lineRule="auto"/>
        <w:ind w:firstLine="720"/>
        <w:jc w:val="both"/>
        <w:rPr>
          <w:rFonts w:eastAsia="Times New Roman"/>
          <w:szCs w:val="24"/>
        </w:rPr>
      </w:pPr>
      <w:r>
        <w:rPr>
          <w:rFonts w:eastAsia="Times New Roman"/>
          <w:szCs w:val="24"/>
        </w:rPr>
        <w:t>Θέλω να πω ότι έγινε μια εξαιρετικά σημαντική προσπάθεια και με ευρύτερη συναίνεση επί τέσσερα χρόνια να αλλάξει ουσιαστικά με τομές μεταρρυθμιστικές διοικητικού χαρακτήρα ένα καθεστώς στη Βουλή που εκ των πραγμάτων, εννοώ προ κρίσεως κυρίως, αλ</w:t>
      </w:r>
      <w:r>
        <w:rPr>
          <w:rFonts w:eastAsia="Times New Roman"/>
          <w:szCs w:val="24"/>
        </w:rPr>
        <w:t xml:space="preserve">λά σε έναν βαθμό και μέσα στην κρίση, είχε έναν χαρακτήρα ως προς τις εργασιακές σχέσεις απολύτως αμφιλεγόμενο, θολό, μεταβατικό, αυθαίρετο. </w:t>
      </w:r>
    </w:p>
    <w:p w14:paraId="2D30D999" w14:textId="77777777" w:rsidR="000D1FE2" w:rsidRDefault="005E5B96">
      <w:pPr>
        <w:spacing w:line="600" w:lineRule="auto"/>
        <w:ind w:firstLine="720"/>
        <w:jc w:val="both"/>
        <w:rPr>
          <w:rFonts w:eastAsia="Times New Roman"/>
          <w:szCs w:val="24"/>
        </w:rPr>
      </w:pPr>
      <w:r>
        <w:rPr>
          <w:rFonts w:eastAsia="Times New Roman"/>
          <w:szCs w:val="24"/>
        </w:rPr>
        <w:lastRenderedPageBreak/>
        <w:t>Σ</w:t>
      </w:r>
      <w:r w:rsidRPr="00EE6604">
        <w:rPr>
          <w:rFonts w:eastAsia="Times New Roman"/>
          <w:szCs w:val="24"/>
        </w:rPr>
        <w:t>ας λέω</w:t>
      </w:r>
      <w:r>
        <w:rPr>
          <w:rFonts w:eastAsia="Times New Roman"/>
          <w:szCs w:val="24"/>
        </w:rPr>
        <w:t>,</w:t>
      </w:r>
      <w:r w:rsidRPr="00EE6604">
        <w:rPr>
          <w:rFonts w:eastAsia="Times New Roman"/>
          <w:szCs w:val="24"/>
        </w:rPr>
        <w:t xml:space="preserve"> δεν υπεισέρχομαι σε πολιτική αντιπαράθεση και είμαι ο τελευταίος που θα μιλήσω</w:t>
      </w:r>
      <w:r>
        <w:rPr>
          <w:rFonts w:eastAsia="Times New Roman"/>
          <w:szCs w:val="24"/>
        </w:rPr>
        <w:t>,</w:t>
      </w:r>
      <w:r w:rsidRPr="00EE6604">
        <w:rPr>
          <w:rFonts w:eastAsia="Times New Roman"/>
          <w:szCs w:val="24"/>
        </w:rPr>
        <w:t xml:space="preserve"> όσο κι αν προκληθ</w:t>
      </w:r>
      <w:r>
        <w:rPr>
          <w:rFonts w:eastAsia="Times New Roman"/>
          <w:szCs w:val="24"/>
        </w:rPr>
        <w:t>ώ,</w:t>
      </w:r>
      <w:r w:rsidRPr="00EE6604">
        <w:rPr>
          <w:rFonts w:eastAsia="Times New Roman"/>
          <w:szCs w:val="24"/>
        </w:rPr>
        <w:t xml:space="preserve"> για ο</w:t>
      </w:r>
      <w:r w:rsidRPr="00EE6604">
        <w:rPr>
          <w:rFonts w:eastAsia="Times New Roman"/>
          <w:szCs w:val="24"/>
        </w:rPr>
        <w:t>νόματα</w:t>
      </w:r>
      <w:r>
        <w:rPr>
          <w:rFonts w:eastAsia="Times New Roman"/>
          <w:szCs w:val="24"/>
        </w:rPr>
        <w:t>,</w:t>
      </w:r>
      <w:r w:rsidRPr="00EE6604">
        <w:rPr>
          <w:rFonts w:eastAsia="Times New Roman"/>
          <w:szCs w:val="24"/>
        </w:rPr>
        <w:t xml:space="preserve"> για σόγια</w:t>
      </w:r>
      <w:r>
        <w:rPr>
          <w:rFonts w:eastAsia="Times New Roman"/>
          <w:szCs w:val="24"/>
        </w:rPr>
        <w:t>,</w:t>
      </w:r>
      <w:r w:rsidRPr="00EE6604">
        <w:rPr>
          <w:rFonts w:eastAsia="Times New Roman"/>
          <w:szCs w:val="24"/>
        </w:rPr>
        <w:t xml:space="preserve"> για αριθμούς και τα λοιπά</w:t>
      </w:r>
      <w:r>
        <w:rPr>
          <w:rFonts w:eastAsia="Times New Roman"/>
          <w:szCs w:val="24"/>
        </w:rPr>
        <w:t>. Δ</w:t>
      </w:r>
      <w:r w:rsidRPr="00EE6604">
        <w:rPr>
          <w:rFonts w:eastAsia="Times New Roman"/>
          <w:szCs w:val="24"/>
        </w:rPr>
        <w:t>εν είναι αυτός ο λόγος</w:t>
      </w:r>
      <w:r>
        <w:rPr>
          <w:rFonts w:eastAsia="Times New Roman"/>
          <w:szCs w:val="24"/>
        </w:rPr>
        <w:t>, διότι δεν</w:t>
      </w:r>
      <w:r w:rsidRPr="00EE6604">
        <w:rPr>
          <w:rFonts w:eastAsia="Times New Roman"/>
          <w:szCs w:val="24"/>
        </w:rPr>
        <w:t xml:space="preserve"> υπάρχει συμψηφισμός</w:t>
      </w:r>
      <w:r>
        <w:rPr>
          <w:rFonts w:eastAsia="Times New Roman"/>
          <w:szCs w:val="24"/>
        </w:rPr>
        <w:t>.</w:t>
      </w:r>
      <w:r w:rsidRPr="00EE6604">
        <w:rPr>
          <w:rFonts w:eastAsia="Times New Roman"/>
          <w:szCs w:val="24"/>
        </w:rPr>
        <w:t xml:space="preserve"> Το ζήτημα είναι αν μπορέσαμε εμείς</w:t>
      </w:r>
      <w:r>
        <w:rPr>
          <w:rFonts w:eastAsia="Times New Roman"/>
          <w:szCs w:val="24"/>
        </w:rPr>
        <w:t xml:space="preserve"> </w:t>
      </w:r>
      <w:r w:rsidRPr="00EE6604">
        <w:rPr>
          <w:rFonts w:eastAsia="Times New Roman"/>
          <w:szCs w:val="24"/>
        </w:rPr>
        <w:t xml:space="preserve">και </w:t>
      </w:r>
      <w:r>
        <w:rPr>
          <w:rFonts w:eastAsia="Times New Roman"/>
          <w:szCs w:val="24"/>
        </w:rPr>
        <w:t>–</w:t>
      </w:r>
      <w:r w:rsidRPr="00EE6604">
        <w:rPr>
          <w:rFonts w:eastAsia="Times New Roman"/>
          <w:szCs w:val="24"/>
        </w:rPr>
        <w:t>επαναλαμβάνω</w:t>
      </w:r>
      <w:r>
        <w:rPr>
          <w:rFonts w:eastAsia="Times New Roman"/>
          <w:szCs w:val="24"/>
        </w:rPr>
        <w:t>-</w:t>
      </w:r>
      <w:r w:rsidRPr="00EE6604">
        <w:rPr>
          <w:rFonts w:eastAsia="Times New Roman"/>
          <w:szCs w:val="24"/>
        </w:rPr>
        <w:t xml:space="preserve"> με ευρύτερη συναίνεση</w:t>
      </w:r>
      <w:r>
        <w:rPr>
          <w:rFonts w:eastAsia="Times New Roman"/>
          <w:szCs w:val="24"/>
        </w:rPr>
        <w:t xml:space="preserve"> </w:t>
      </w:r>
      <w:r w:rsidRPr="00EE6604">
        <w:rPr>
          <w:rFonts w:eastAsia="Times New Roman"/>
          <w:szCs w:val="24"/>
        </w:rPr>
        <w:t xml:space="preserve">αυτά τα χρόνια να κάνουμε αυτές τις θεσμικές τομές στον τρόπο διοίκησης και </w:t>
      </w:r>
      <w:r w:rsidRPr="00EE6604">
        <w:rPr>
          <w:rFonts w:eastAsia="Times New Roman"/>
          <w:szCs w:val="24"/>
        </w:rPr>
        <w:t>κυρίως σε σχέση με τα εργασιακά ζητήματα στη Βουλή που να μην είναι εύκολο ούτε καν κατανοητό σε οποιο</w:t>
      </w:r>
      <w:r>
        <w:rPr>
          <w:rFonts w:eastAsia="Times New Roman"/>
          <w:szCs w:val="24"/>
        </w:rPr>
        <w:t>ν</w:t>
      </w:r>
      <w:r w:rsidRPr="00EE6604">
        <w:rPr>
          <w:rFonts w:eastAsia="Times New Roman"/>
          <w:szCs w:val="24"/>
        </w:rPr>
        <w:t xml:space="preserve">δήποτε </w:t>
      </w:r>
      <w:r>
        <w:rPr>
          <w:rFonts w:eastAsia="Times New Roman"/>
          <w:szCs w:val="24"/>
        </w:rPr>
        <w:t>ύστερα,</w:t>
      </w:r>
      <w:r w:rsidRPr="00EE6604">
        <w:rPr>
          <w:rFonts w:eastAsia="Times New Roman"/>
          <w:szCs w:val="24"/>
        </w:rPr>
        <w:t xml:space="preserve"> σε οποιοδήποτε Προεδρείο της δικιάς μας ή άλλης παράταξης να πάει τα πράγματα προς τα πίσω</w:t>
      </w:r>
      <w:r>
        <w:rPr>
          <w:rFonts w:eastAsia="Times New Roman"/>
          <w:szCs w:val="24"/>
        </w:rPr>
        <w:t xml:space="preserve">. </w:t>
      </w:r>
      <w:r w:rsidRPr="00EE6604">
        <w:rPr>
          <w:rFonts w:eastAsia="Times New Roman"/>
          <w:szCs w:val="24"/>
        </w:rPr>
        <w:t>Αυτός είναι ο στόχος</w:t>
      </w:r>
      <w:r>
        <w:rPr>
          <w:rFonts w:eastAsia="Times New Roman"/>
          <w:szCs w:val="24"/>
        </w:rPr>
        <w:t>.</w:t>
      </w:r>
      <w:r w:rsidRPr="00EE6604">
        <w:rPr>
          <w:rFonts w:eastAsia="Times New Roman"/>
          <w:szCs w:val="24"/>
        </w:rPr>
        <w:t xml:space="preserve"> Δεν είναι ο στόχος να πο</w:t>
      </w:r>
      <w:r w:rsidRPr="00EE6604">
        <w:rPr>
          <w:rFonts w:eastAsia="Times New Roman"/>
          <w:szCs w:val="24"/>
        </w:rPr>
        <w:t>ύμε</w:t>
      </w:r>
      <w:r w:rsidRPr="0048392D">
        <w:rPr>
          <w:rFonts w:eastAsia="Times New Roman"/>
          <w:szCs w:val="24"/>
        </w:rPr>
        <w:t>:</w:t>
      </w:r>
      <w:r>
        <w:rPr>
          <w:rFonts w:eastAsia="Times New Roman"/>
          <w:szCs w:val="24"/>
        </w:rPr>
        <w:t xml:space="preserve"> «Μα και αυτοί έκαναν αυτά, κάναμε</w:t>
      </w:r>
      <w:r w:rsidRPr="00EE6604">
        <w:rPr>
          <w:rFonts w:eastAsia="Times New Roman"/>
          <w:szCs w:val="24"/>
        </w:rPr>
        <w:t xml:space="preserve"> και εμείς κάποια άλλα</w:t>
      </w:r>
      <w:r>
        <w:rPr>
          <w:rFonts w:eastAsia="Times New Roman"/>
          <w:szCs w:val="24"/>
        </w:rPr>
        <w:t>». Δεν πρόκειται περί αυτού και γι’</w:t>
      </w:r>
      <w:r w:rsidRPr="00EE6604">
        <w:rPr>
          <w:rFonts w:eastAsia="Times New Roman"/>
          <w:szCs w:val="24"/>
        </w:rPr>
        <w:t xml:space="preserve"> αυτό θέλ</w:t>
      </w:r>
      <w:r>
        <w:rPr>
          <w:rFonts w:eastAsia="Times New Roman"/>
          <w:szCs w:val="24"/>
        </w:rPr>
        <w:t>ω</w:t>
      </w:r>
      <w:r w:rsidRPr="00EE6604">
        <w:rPr>
          <w:rFonts w:eastAsia="Times New Roman"/>
          <w:szCs w:val="24"/>
        </w:rPr>
        <w:t xml:space="preserve"> να </w:t>
      </w:r>
      <w:r>
        <w:rPr>
          <w:rFonts w:eastAsia="Times New Roman"/>
          <w:szCs w:val="24"/>
        </w:rPr>
        <w:t>εί</w:t>
      </w:r>
      <w:r w:rsidRPr="00EE6604">
        <w:rPr>
          <w:rFonts w:eastAsia="Times New Roman"/>
          <w:szCs w:val="24"/>
        </w:rPr>
        <w:t>μαι πάρα πολύ ευθύς</w:t>
      </w:r>
      <w:r>
        <w:rPr>
          <w:rFonts w:eastAsia="Times New Roman"/>
          <w:szCs w:val="24"/>
        </w:rPr>
        <w:t xml:space="preserve">. </w:t>
      </w:r>
    </w:p>
    <w:p w14:paraId="2D30D99A" w14:textId="77777777" w:rsidR="000D1FE2" w:rsidRDefault="005E5B96">
      <w:pPr>
        <w:spacing w:line="600" w:lineRule="auto"/>
        <w:ind w:firstLine="720"/>
        <w:jc w:val="both"/>
        <w:rPr>
          <w:rFonts w:eastAsia="Times New Roman"/>
          <w:szCs w:val="24"/>
        </w:rPr>
      </w:pPr>
      <w:r>
        <w:rPr>
          <w:rFonts w:eastAsia="Times New Roman"/>
          <w:szCs w:val="24"/>
        </w:rPr>
        <w:t>Από την πρώτη στιγμή</w:t>
      </w:r>
      <w:r w:rsidRPr="00EE6604">
        <w:rPr>
          <w:rFonts w:eastAsia="Times New Roman"/>
          <w:szCs w:val="24"/>
        </w:rPr>
        <w:t xml:space="preserve"> και καθώς ήμασταν ενώπιον όλων των εργαζομένων και μάλιστα με εκκρεμότητα επί </w:t>
      </w:r>
      <w:r>
        <w:rPr>
          <w:rFonts w:eastAsia="Times New Roman"/>
          <w:szCs w:val="24"/>
        </w:rPr>
        <w:t>εξάμηνο</w:t>
      </w:r>
      <w:r w:rsidRPr="00EE6604">
        <w:rPr>
          <w:rFonts w:eastAsia="Times New Roman"/>
          <w:szCs w:val="24"/>
        </w:rPr>
        <w:t xml:space="preserve"> των συμβάσεων όλ</w:t>
      </w:r>
      <w:r w:rsidRPr="00EE6604">
        <w:rPr>
          <w:rFonts w:eastAsia="Times New Roman"/>
          <w:szCs w:val="24"/>
        </w:rPr>
        <w:t>ων των υπαλλήλων εδώ πέρα μέσα</w:t>
      </w:r>
      <w:r>
        <w:rPr>
          <w:rFonts w:eastAsia="Times New Roman"/>
          <w:szCs w:val="24"/>
        </w:rPr>
        <w:t xml:space="preserve"> -εννοώ τους υπαλλήλους</w:t>
      </w:r>
      <w:r w:rsidRPr="00EE6604">
        <w:rPr>
          <w:rFonts w:eastAsia="Times New Roman"/>
          <w:szCs w:val="24"/>
        </w:rPr>
        <w:t xml:space="preserve"> ορισμένου χρόνου</w:t>
      </w:r>
      <w:r>
        <w:rPr>
          <w:rFonts w:eastAsia="Times New Roman"/>
          <w:szCs w:val="24"/>
        </w:rPr>
        <w:t>-, δώσαμε</w:t>
      </w:r>
      <w:r w:rsidRPr="00EE6604">
        <w:rPr>
          <w:rFonts w:eastAsia="Times New Roman"/>
          <w:szCs w:val="24"/>
        </w:rPr>
        <w:t xml:space="preserve"> παρατάσεις </w:t>
      </w:r>
      <w:r>
        <w:rPr>
          <w:rFonts w:eastAsia="Times New Roman"/>
          <w:szCs w:val="24"/>
        </w:rPr>
        <w:t xml:space="preserve">μια και </w:t>
      </w:r>
      <w:r w:rsidRPr="00EE6604">
        <w:rPr>
          <w:rFonts w:eastAsia="Times New Roman"/>
          <w:szCs w:val="24"/>
        </w:rPr>
        <w:t>δύο φορές στο σύνολο του προσωπικού</w:t>
      </w:r>
      <w:r>
        <w:rPr>
          <w:rFonts w:eastAsia="Times New Roman"/>
          <w:szCs w:val="24"/>
        </w:rPr>
        <w:t xml:space="preserve">, </w:t>
      </w:r>
      <w:r w:rsidRPr="00EE6604">
        <w:rPr>
          <w:rFonts w:eastAsia="Times New Roman"/>
          <w:szCs w:val="24"/>
        </w:rPr>
        <w:t xml:space="preserve">φροντίζοντας </w:t>
      </w:r>
      <w:r>
        <w:rPr>
          <w:rFonts w:eastAsia="Times New Roman"/>
          <w:szCs w:val="24"/>
        </w:rPr>
        <w:t xml:space="preserve">ταυτόχρονα </w:t>
      </w:r>
      <w:r w:rsidRPr="00EE6604">
        <w:rPr>
          <w:rFonts w:eastAsia="Times New Roman"/>
          <w:szCs w:val="24"/>
        </w:rPr>
        <w:t xml:space="preserve">να λειτουργούν </w:t>
      </w:r>
      <w:r>
        <w:rPr>
          <w:rFonts w:eastAsia="Times New Roman"/>
          <w:szCs w:val="24"/>
        </w:rPr>
        <w:t>ό</w:t>
      </w:r>
      <w:r w:rsidRPr="00EE6604">
        <w:rPr>
          <w:rFonts w:eastAsia="Times New Roman"/>
          <w:szCs w:val="24"/>
        </w:rPr>
        <w:t>λοι μέσα στη Βουλή</w:t>
      </w:r>
      <w:r>
        <w:rPr>
          <w:rFonts w:eastAsia="Times New Roman"/>
          <w:szCs w:val="24"/>
        </w:rPr>
        <w:t>,</w:t>
      </w:r>
      <w:r w:rsidRPr="00EE6604">
        <w:rPr>
          <w:rFonts w:eastAsia="Times New Roman"/>
          <w:szCs w:val="24"/>
        </w:rPr>
        <w:t xml:space="preserve"> να παράγουν έργο </w:t>
      </w:r>
      <w:r>
        <w:rPr>
          <w:rFonts w:eastAsia="Times New Roman"/>
          <w:szCs w:val="24"/>
        </w:rPr>
        <w:lastRenderedPageBreak/>
        <w:t xml:space="preserve">σε ισότιμη </w:t>
      </w:r>
      <w:r w:rsidRPr="00EE6604">
        <w:rPr>
          <w:rFonts w:eastAsia="Times New Roman"/>
          <w:szCs w:val="24"/>
        </w:rPr>
        <w:t xml:space="preserve">βάση και να είναι σε θέσεις που </w:t>
      </w:r>
      <w:r w:rsidRPr="00EE6604">
        <w:rPr>
          <w:rFonts w:eastAsia="Times New Roman"/>
          <w:szCs w:val="24"/>
        </w:rPr>
        <w:t>να μπορούν να αποδώσουν</w:t>
      </w:r>
      <w:r>
        <w:rPr>
          <w:rFonts w:eastAsia="Times New Roman"/>
          <w:szCs w:val="24"/>
        </w:rPr>
        <w:t>,</w:t>
      </w:r>
      <w:r w:rsidRPr="00EE6604">
        <w:rPr>
          <w:rFonts w:eastAsia="Times New Roman"/>
          <w:szCs w:val="24"/>
        </w:rPr>
        <w:t xml:space="preserve"> δηλαδή </w:t>
      </w:r>
      <w:r>
        <w:rPr>
          <w:rFonts w:eastAsia="Times New Roman"/>
          <w:szCs w:val="24"/>
        </w:rPr>
        <w:t>-</w:t>
      </w:r>
      <w:r w:rsidRPr="00EE6604">
        <w:rPr>
          <w:rFonts w:eastAsia="Times New Roman"/>
          <w:szCs w:val="24"/>
        </w:rPr>
        <w:t xml:space="preserve">θα </w:t>
      </w:r>
      <w:r>
        <w:rPr>
          <w:rFonts w:eastAsia="Times New Roman"/>
          <w:szCs w:val="24"/>
        </w:rPr>
        <w:t>είμαι ευθύς-</w:t>
      </w:r>
      <w:r w:rsidRPr="00EE6604">
        <w:rPr>
          <w:rFonts w:eastAsia="Times New Roman"/>
          <w:szCs w:val="24"/>
        </w:rPr>
        <w:t xml:space="preserve"> να μην υπάρχουν σκιές για </w:t>
      </w:r>
      <w:r>
        <w:rPr>
          <w:rFonts w:eastAsia="Times New Roman"/>
          <w:szCs w:val="24"/>
        </w:rPr>
        <w:t>αργομισθίες</w:t>
      </w:r>
      <w:r w:rsidRPr="00EE6604">
        <w:rPr>
          <w:rFonts w:eastAsia="Times New Roman"/>
          <w:szCs w:val="24"/>
        </w:rPr>
        <w:t xml:space="preserve"> ή για υπαλλήλους οι οποίοι δεν </w:t>
      </w:r>
      <w:r>
        <w:rPr>
          <w:rFonts w:eastAsia="Times New Roman"/>
          <w:szCs w:val="24"/>
        </w:rPr>
        <w:t>εμφανίζονταν</w:t>
      </w:r>
      <w:r w:rsidRPr="00EE6604">
        <w:rPr>
          <w:rFonts w:eastAsia="Times New Roman"/>
          <w:szCs w:val="24"/>
        </w:rPr>
        <w:t xml:space="preserve"> στη Βουλή και ήταν σε κάποια κομματικά γραφεία ή για ανθρώπους που υπολειτουργούσαν</w:t>
      </w:r>
      <w:r>
        <w:rPr>
          <w:rFonts w:eastAsia="Times New Roman"/>
          <w:szCs w:val="24"/>
        </w:rPr>
        <w:t xml:space="preserve"> και είχαν</w:t>
      </w:r>
      <w:r w:rsidRPr="00EE6604">
        <w:rPr>
          <w:rFonts w:eastAsia="Times New Roman"/>
          <w:szCs w:val="24"/>
        </w:rPr>
        <w:t xml:space="preserve"> </w:t>
      </w:r>
      <w:r>
        <w:rPr>
          <w:rFonts w:eastAsia="Times New Roman"/>
          <w:szCs w:val="24"/>
        </w:rPr>
        <w:t>μ</w:t>
      </w:r>
      <w:r w:rsidRPr="00EE6604">
        <w:rPr>
          <w:rFonts w:eastAsia="Times New Roman"/>
          <w:szCs w:val="24"/>
        </w:rPr>
        <w:t>πει για το γκαράζ</w:t>
      </w:r>
      <w:r>
        <w:rPr>
          <w:rFonts w:eastAsia="Times New Roman"/>
          <w:szCs w:val="24"/>
        </w:rPr>
        <w:t>,</w:t>
      </w:r>
      <w:r w:rsidRPr="00EE6604">
        <w:rPr>
          <w:rFonts w:eastAsia="Times New Roman"/>
          <w:szCs w:val="24"/>
        </w:rPr>
        <w:t xml:space="preserve"> ενώ τα προσ</w:t>
      </w:r>
      <w:r w:rsidRPr="00EE6604">
        <w:rPr>
          <w:rFonts w:eastAsia="Times New Roman"/>
          <w:szCs w:val="24"/>
        </w:rPr>
        <w:t xml:space="preserve">όντα τους ήταν </w:t>
      </w:r>
      <w:r>
        <w:rPr>
          <w:rFonts w:eastAsia="Times New Roman"/>
          <w:szCs w:val="24"/>
        </w:rPr>
        <w:t>άλλα</w:t>
      </w:r>
      <w:r w:rsidRPr="00EE6604">
        <w:rPr>
          <w:rFonts w:eastAsia="Times New Roman"/>
          <w:szCs w:val="24"/>
        </w:rPr>
        <w:t xml:space="preserve"> και </w:t>
      </w:r>
      <w:r>
        <w:rPr>
          <w:rFonts w:eastAsia="Times New Roman"/>
          <w:szCs w:val="24"/>
        </w:rPr>
        <w:t>ήταν για αλλού.</w:t>
      </w:r>
      <w:r w:rsidRPr="00EE6604">
        <w:rPr>
          <w:rFonts w:eastAsia="Times New Roman"/>
          <w:szCs w:val="24"/>
        </w:rPr>
        <w:t xml:space="preserve"> </w:t>
      </w:r>
    </w:p>
    <w:p w14:paraId="2D30D99B" w14:textId="77777777" w:rsidR="000D1FE2" w:rsidRDefault="005E5B96">
      <w:pPr>
        <w:spacing w:line="600" w:lineRule="auto"/>
        <w:ind w:firstLine="720"/>
        <w:jc w:val="both"/>
        <w:rPr>
          <w:rFonts w:eastAsia="Times New Roman"/>
          <w:szCs w:val="24"/>
        </w:rPr>
      </w:pPr>
      <w:r>
        <w:rPr>
          <w:rFonts w:eastAsia="Times New Roman"/>
          <w:szCs w:val="24"/>
        </w:rPr>
        <w:t>Α</w:t>
      </w:r>
      <w:r w:rsidRPr="00EE6604">
        <w:rPr>
          <w:rFonts w:eastAsia="Times New Roman"/>
          <w:szCs w:val="24"/>
        </w:rPr>
        <w:t xml:space="preserve">υτή η τακτοποίηση με συναίνεση </w:t>
      </w:r>
      <w:r>
        <w:rPr>
          <w:rFonts w:eastAsia="Times New Roman"/>
          <w:szCs w:val="24"/>
        </w:rPr>
        <w:t>-</w:t>
      </w:r>
      <w:r w:rsidRPr="00EE6604">
        <w:rPr>
          <w:rFonts w:eastAsia="Times New Roman"/>
          <w:szCs w:val="24"/>
        </w:rPr>
        <w:t>επαναλαμβάνω</w:t>
      </w:r>
      <w:r>
        <w:rPr>
          <w:rFonts w:eastAsia="Times New Roman"/>
          <w:szCs w:val="24"/>
        </w:rPr>
        <w:t>-</w:t>
      </w:r>
      <w:r w:rsidRPr="00EE6604">
        <w:rPr>
          <w:rFonts w:eastAsia="Times New Roman"/>
          <w:szCs w:val="24"/>
        </w:rPr>
        <w:t xml:space="preserve"> και των άλλων πολιτικών </w:t>
      </w:r>
      <w:r>
        <w:rPr>
          <w:rFonts w:eastAsia="Times New Roman"/>
          <w:szCs w:val="24"/>
        </w:rPr>
        <w:t>δ</w:t>
      </w:r>
      <w:r w:rsidRPr="00EE6604">
        <w:rPr>
          <w:rFonts w:eastAsia="Times New Roman"/>
          <w:szCs w:val="24"/>
        </w:rPr>
        <w:t xml:space="preserve">υνάμεων και με διαδικασίες </w:t>
      </w:r>
      <w:r>
        <w:rPr>
          <w:rFonts w:eastAsia="Times New Roman"/>
          <w:szCs w:val="24"/>
        </w:rPr>
        <w:t xml:space="preserve">απολύτως </w:t>
      </w:r>
      <w:r w:rsidRPr="00EE6604">
        <w:rPr>
          <w:rFonts w:eastAsia="Times New Roman"/>
          <w:szCs w:val="24"/>
        </w:rPr>
        <w:t>αξιοκρατικές έγινε για το σύνολο των υπαλλήλων</w:t>
      </w:r>
      <w:r>
        <w:rPr>
          <w:rFonts w:eastAsia="Times New Roman"/>
          <w:szCs w:val="24"/>
        </w:rPr>
        <w:t>,</w:t>
      </w:r>
      <w:r w:rsidRPr="00EE6604">
        <w:rPr>
          <w:rFonts w:eastAsia="Times New Roman"/>
          <w:szCs w:val="24"/>
        </w:rPr>
        <w:t xml:space="preserve"> είτε των συμβασιούχων είτε των μόνιμων που βρήκαμε στη Βουλ</w:t>
      </w:r>
      <w:r w:rsidRPr="00EE6604">
        <w:rPr>
          <w:rFonts w:eastAsia="Times New Roman"/>
          <w:szCs w:val="24"/>
        </w:rPr>
        <w:t>ή</w:t>
      </w:r>
      <w:r>
        <w:rPr>
          <w:rFonts w:eastAsia="Times New Roman"/>
          <w:szCs w:val="24"/>
        </w:rPr>
        <w:t>.</w:t>
      </w:r>
    </w:p>
    <w:p w14:paraId="2D30D99C" w14:textId="77777777" w:rsidR="000D1FE2" w:rsidRDefault="005E5B96">
      <w:pPr>
        <w:spacing w:line="600" w:lineRule="auto"/>
        <w:ind w:firstLine="720"/>
        <w:jc w:val="both"/>
        <w:rPr>
          <w:rFonts w:eastAsia="Times New Roman"/>
          <w:szCs w:val="24"/>
        </w:rPr>
      </w:pPr>
      <w:r>
        <w:rPr>
          <w:rFonts w:eastAsia="Times New Roman"/>
          <w:szCs w:val="24"/>
        </w:rPr>
        <w:t>Δεύτερον,</w:t>
      </w:r>
      <w:r w:rsidRPr="00EE6604">
        <w:rPr>
          <w:rFonts w:eastAsia="Times New Roman"/>
          <w:szCs w:val="24"/>
        </w:rPr>
        <w:t xml:space="preserve"> κατά τη διάρκεια της θητείας μας δεν προσελήφθη </w:t>
      </w:r>
      <w:r>
        <w:rPr>
          <w:rFonts w:eastAsia="Times New Roman"/>
          <w:szCs w:val="24"/>
        </w:rPr>
        <w:t>ο</w:t>
      </w:r>
      <w:r w:rsidRPr="00EE6604">
        <w:rPr>
          <w:rFonts w:eastAsia="Times New Roman"/>
          <w:szCs w:val="24"/>
        </w:rPr>
        <w:t>ύτε ένας μόνιμος υπάλληλος στη Βουλή</w:t>
      </w:r>
      <w:r>
        <w:rPr>
          <w:rFonts w:eastAsia="Times New Roman"/>
          <w:szCs w:val="24"/>
        </w:rPr>
        <w:t>.</w:t>
      </w:r>
      <w:r w:rsidRPr="00EE6604">
        <w:rPr>
          <w:rFonts w:eastAsia="Times New Roman"/>
          <w:szCs w:val="24"/>
        </w:rPr>
        <w:t xml:space="preserve"> Υπήρχαν δύο δυνατό</w:t>
      </w:r>
      <w:r>
        <w:rPr>
          <w:rFonts w:eastAsia="Times New Roman"/>
          <w:szCs w:val="24"/>
        </w:rPr>
        <w:t>τητες, το 1 προς 4 μά</w:t>
      </w:r>
      <w:r w:rsidRPr="00EE6604">
        <w:rPr>
          <w:rFonts w:eastAsia="Times New Roman"/>
          <w:szCs w:val="24"/>
        </w:rPr>
        <w:t xml:space="preserve">ς έδινε μία δυνατότητα για </w:t>
      </w:r>
      <w:r>
        <w:rPr>
          <w:rFonts w:eastAsia="Times New Roman"/>
          <w:szCs w:val="24"/>
        </w:rPr>
        <w:t>δεκαεπτά</w:t>
      </w:r>
      <w:r w:rsidRPr="00EE6604">
        <w:rPr>
          <w:rFonts w:eastAsia="Times New Roman"/>
          <w:szCs w:val="24"/>
        </w:rPr>
        <w:t xml:space="preserve"> θέσεις μονίμων υπαλλήλων σε συγκεκριμένες οργανικές θέσεις που </w:t>
      </w:r>
      <w:r>
        <w:rPr>
          <w:rFonts w:eastAsia="Times New Roman"/>
          <w:szCs w:val="24"/>
        </w:rPr>
        <w:t>είχε</w:t>
      </w:r>
      <w:r w:rsidRPr="00EE6604">
        <w:rPr>
          <w:rFonts w:eastAsia="Times New Roman"/>
          <w:szCs w:val="24"/>
        </w:rPr>
        <w:t xml:space="preserve"> ανάγκη η Βουλή</w:t>
      </w:r>
      <w:r>
        <w:rPr>
          <w:rFonts w:eastAsia="Times New Roman"/>
          <w:szCs w:val="24"/>
        </w:rPr>
        <w:t>.</w:t>
      </w:r>
      <w:r w:rsidRPr="00EE6604">
        <w:rPr>
          <w:rFonts w:eastAsia="Times New Roman"/>
          <w:szCs w:val="24"/>
        </w:rPr>
        <w:t xml:space="preserve"> Και τις </w:t>
      </w:r>
      <w:r>
        <w:rPr>
          <w:rFonts w:eastAsia="Times New Roman"/>
          <w:szCs w:val="24"/>
        </w:rPr>
        <w:t xml:space="preserve">δεκαεπτά </w:t>
      </w:r>
      <w:r w:rsidRPr="00EE6604">
        <w:rPr>
          <w:rFonts w:eastAsia="Times New Roman"/>
          <w:szCs w:val="24"/>
        </w:rPr>
        <w:t xml:space="preserve">θέσεις εδώ και ενάμιση χρόνο τις έχουμε περάσει στο ΑΣΕΠ για να βγουν από </w:t>
      </w:r>
      <w:r>
        <w:rPr>
          <w:rFonts w:eastAsia="Times New Roman"/>
          <w:szCs w:val="24"/>
        </w:rPr>
        <w:t>ε</w:t>
      </w:r>
      <w:r w:rsidRPr="00EE6604">
        <w:rPr>
          <w:rFonts w:eastAsia="Times New Roman"/>
          <w:szCs w:val="24"/>
        </w:rPr>
        <w:t>κε</w:t>
      </w:r>
      <w:r>
        <w:rPr>
          <w:rFonts w:eastAsia="Times New Roman"/>
          <w:szCs w:val="24"/>
        </w:rPr>
        <w:t>ί οι</w:t>
      </w:r>
      <w:r w:rsidRPr="00EE6604">
        <w:rPr>
          <w:rFonts w:eastAsia="Times New Roman"/>
          <w:szCs w:val="24"/>
        </w:rPr>
        <w:t xml:space="preserve"> μόνιμοι υπάλληλοι</w:t>
      </w:r>
      <w:r>
        <w:rPr>
          <w:rFonts w:eastAsia="Times New Roman"/>
          <w:szCs w:val="24"/>
        </w:rPr>
        <w:t xml:space="preserve">. Ήδη </w:t>
      </w:r>
      <w:r>
        <w:rPr>
          <w:rFonts w:eastAsia="Times New Roman"/>
          <w:szCs w:val="24"/>
        </w:rPr>
        <w:t>χίλιοι</w:t>
      </w:r>
      <w:r>
        <w:rPr>
          <w:rFonts w:eastAsia="Times New Roman"/>
          <w:szCs w:val="24"/>
        </w:rPr>
        <w:t xml:space="preserve"> </w:t>
      </w:r>
      <w:r w:rsidRPr="00EE6604">
        <w:rPr>
          <w:rFonts w:eastAsia="Times New Roman"/>
          <w:szCs w:val="24"/>
        </w:rPr>
        <w:t>νέοι πολίτες</w:t>
      </w:r>
      <w:r>
        <w:rPr>
          <w:rFonts w:eastAsia="Times New Roman"/>
          <w:szCs w:val="24"/>
        </w:rPr>
        <w:t>,</w:t>
      </w:r>
      <w:r w:rsidRPr="00EE6604">
        <w:rPr>
          <w:rFonts w:eastAsia="Times New Roman"/>
          <w:szCs w:val="24"/>
        </w:rPr>
        <w:t xml:space="preserve"> παιδιά μας με με</w:t>
      </w:r>
      <w:r w:rsidRPr="00EE6604">
        <w:rPr>
          <w:rFonts w:eastAsia="Times New Roman"/>
          <w:szCs w:val="24"/>
        </w:rPr>
        <w:lastRenderedPageBreak/>
        <w:t>γάλα προσόντα είναι στη σειρά για ακροάσεις για αυτές τις θέσεις</w:t>
      </w:r>
      <w:r>
        <w:rPr>
          <w:rFonts w:eastAsia="Times New Roman"/>
          <w:szCs w:val="24"/>
        </w:rPr>
        <w:t>.</w:t>
      </w:r>
      <w:r w:rsidRPr="00EE6604">
        <w:rPr>
          <w:rFonts w:eastAsia="Times New Roman"/>
          <w:szCs w:val="24"/>
        </w:rPr>
        <w:t xml:space="preserve"> </w:t>
      </w:r>
      <w:r>
        <w:rPr>
          <w:rFonts w:eastAsia="Times New Roman"/>
          <w:szCs w:val="24"/>
        </w:rPr>
        <w:t>Ν</w:t>
      </w:r>
      <w:r w:rsidRPr="00EE6604">
        <w:rPr>
          <w:rFonts w:eastAsia="Times New Roman"/>
          <w:szCs w:val="24"/>
        </w:rPr>
        <w:t>ομίζω πως σωσ</w:t>
      </w:r>
      <w:r w:rsidRPr="00EE6604">
        <w:rPr>
          <w:rFonts w:eastAsia="Times New Roman"/>
          <w:szCs w:val="24"/>
        </w:rPr>
        <w:t xml:space="preserve">τά κάναμε και δεν μπορεί και στο μέλλον </w:t>
      </w:r>
      <w:r>
        <w:rPr>
          <w:rFonts w:eastAsia="Times New Roman"/>
          <w:szCs w:val="24"/>
        </w:rPr>
        <w:t>κανείς</w:t>
      </w:r>
      <w:r w:rsidRPr="00EE6604">
        <w:rPr>
          <w:rFonts w:eastAsia="Times New Roman"/>
          <w:szCs w:val="24"/>
        </w:rPr>
        <w:t xml:space="preserve"> να πάει πίσω από αυτό</w:t>
      </w:r>
      <w:r>
        <w:rPr>
          <w:rFonts w:eastAsia="Times New Roman"/>
          <w:szCs w:val="24"/>
        </w:rPr>
        <w:t>.</w:t>
      </w:r>
    </w:p>
    <w:p w14:paraId="2D30D99D" w14:textId="77777777" w:rsidR="000D1FE2" w:rsidRDefault="005E5B96">
      <w:pPr>
        <w:spacing w:line="600" w:lineRule="auto"/>
        <w:ind w:firstLine="720"/>
        <w:jc w:val="both"/>
        <w:rPr>
          <w:rFonts w:eastAsia="Times New Roman"/>
          <w:szCs w:val="24"/>
        </w:rPr>
      </w:pPr>
      <w:r>
        <w:rPr>
          <w:rFonts w:eastAsia="Times New Roman"/>
          <w:szCs w:val="24"/>
        </w:rPr>
        <w:t>Δ</w:t>
      </w:r>
      <w:r w:rsidRPr="00EE6604">
        <w:rPr>
          <w:rFonts w:eastAsia="Times New Roman"/>
          <w:szCs w:val="24"/>
        </w:rPr>
        <w:t>εύτερον</w:t>
      </w:r>
      <w:r>
        <w:rPr>
          <w:rFonts w:eastAsia="Times New Roman"/>
          <w:szCs w:val="24"/>
        </w:rPr>
        <w:t>,</w:t>
      </w:r>
      <w:r w:rsidRPr="00EE6604">
        <w:rPr>
          <w:rFonts w:eastAsia="Times New Roman"/>
          <w:szCs w:val="24"/>
        </w:rPr>
        <w:t xml:space="preserve"> οι </w:t>
      </w:r>
      <w:r>
        <w:rPr>
          <w:rFonts w:eastAsia="Times New Roman"/>
          <w:szCs w:val="24"/>
        </w:rPr>
        <w:t>«τρύπες»</w:t>
      </w:r>
      <w:r w:rsidRPr="00EE6604">
        <w:rPr>
          <w:rFonts w:eastAsia="Times New Roman"/>
          <w:szCs w:val="24"/>
        </w:rPr>
        <w:t xml:space="preserve"> που υπήρχαν στο πλήθος των </w:t>
      </w:r>
      <w:r>
        <w:rPr>
          <w:rFonts w:eastAsia="Times New Roman"/>
          <w:szCs w:val="24"/>
        </w:rPr>
        <w:t>ε</w:t>
      </w:r>
      <w:r w:rsidRPr="00EE6604">
        <w:rPr>
          <w:rFonts w:eastAsia="Times New Roman"/>
          <w:szCs w:val="24"/>
        </w:rPr>
        <w:t xml:space="preserve">ιδικών </w:t>
      </w:r>
      <w:r>
        <w:rPr>
          <w:rFonts w:eastAsia="Times New Roman"/>
          <w:szCs w:val="24"/>
        </w:rPr>
        <w:t>κ</w:t>
      </w:r>
      <w:r w:rsidRPr="00EE6604">
        <w:rPr>
          <w:rFonts w:eastAsia="Times New Roman"/>
          <w:szCs w:val="24"/>
        </w:rPr>
        <w:t>ανονισμών</w:t>
      </w:r>
      <w:r>
        <w:rPr>
          <w:rFonts w:eastAsia="Times New Roman"/>
          <w:szCs w:val="24"/>
        </w:rPr>
        <w:t>,</w:t>
      </w:r>
      <w:r w:rsidRPr="00EE6604">
        <w:rPr>
          <w:rFonts w:eastAsia="Times New Roman"/>
          <w:szCs w:val="24"/>
        </w:rPr>
        <w:t xml:space="preserve"> που δεν ήταν προσαρτημέν</w:t>
      </w:r>
      <w:r>
        <w:rPr>
          <w:rFonts w:eastAsia="Times New Roman"/>
          <w:szCs w:val="24"/>
        </w:rPr>
        <w:t>οι</w:t>
      </w:r>
      <w:r w:rsidRPr="00EE6604">
        <w:rPr>
          <w:rFonts w:eastAsia="Times New Roman"/>
          <w:szCs w:val="24"/>
        </w:rPr>
        <w:t xml:space="preserve"> στο</w:t>
      </w:r>
      <w:r>
        <w:rPr>
          <w:rFonts w:eastAsia="Times New Roman"/>
          <w:szCs w:val="24"/>
        </w:rPr>
        <w:t>ν</w:t>
      </w:r>
      <w:r w:rsidRPr="00EE6604">
        <w:rPr>
          <w:rFonts w:eastAsia="Times New Roman"/>
          <w:szCs w:val="24"/>
        </w:rPr>
        <w:t xml:space="preserve"> </w:t>
      </w:r>
      <w:r>
        <w:rPr>
          <w:rFonts w:eastAsia="Times New Roman"/>
          <w:szCs w:val="24"/>
        </w:rPr>
        <w:t>γ</w:t>
      </w:r>
      <w:r w:rsidRPr="00EE6604">
        <w:rPr>
          <w:rFonts w:eastAsia="Times New Roman"/>
          <w:szCs w:val="24"/>
        </w:rPr>
        <w:t xml:space="preserve">ενικό </w:t>
      </w:r>
      <w:r>
        <w:rPr>
          <w:rFonts w:eastAsia="Times New Roman"/>
          <w:szCs w:val="24"/>
        </w:rPr>
        <w:t>κ</w:t>
      </w:r>
      <w:r w:rsidRPr="00EE6604">
        <w:rPr>
          <w:rFonts w:eastAsia="Times New Roman"/>
          <w:szCs w:val="24"/>
        </w:rPr>
        <w:t>ανονισμό και δεν είχαν εγκριθεί από την Ολομέλεια της Βουλής</w:t>
      </w:r>
      <w:r>
        <w:rPr>
          <w:rFonts w:eastAsia="Times New Roman"/>
          <w:szCs w:val="24"/>
        </w:rPr>
        <w:t>,</w:t>
      </w:r>
      <w:r w:rsidRPr="00EE6604">
        <w:rPr>
          <w:rFonts w:eastAsia="Times New Roman"/>
          <w:szCs w:val="24"/>
        </w:rPr>
        <w:t xml:space="preserve"> ακριβώς επειδή </w:t>
      </w:r>
      <w:r w:rsidRPr="00EE6604">
        <w:rPr>
          <w:rFonts w:eastAsia="Times New Roman"/>
          <w:szCs w:val="24"/>
        </w:rPr>
        <w:t xml:space="preserve">το πρώτο μας μέλημα ήταν να ενοποιηθεί </w:t>
      </w:r>
      <w:r>
        <w:rPr>
          <w:rFonts w:eastAsia="Times New Roman"/>
          <w:szCs w:val="24"/>
        </w:rPr>
        <w:t>ο</w:t>
      </w:r>
      <w:r w:rsidRPr="00EE6604">
        <w:rPr>
          <w:rFonts w:eastAsia="Times New Roman"/>
          <w:szCs w:val="24"/>
        </w:rPr>
        <w:t xml:space="preserve"> Κανονισμός και να εγκριθεί από την Ολομέλεια της Βουλής</w:t>
      </w:r>
      <w:r>
        <w:rPr>
          <w:rFonts w:eastAsia="Times New Roman"/>
          <w:szCs w:val="24"/>
        </w:rPr>
        <w:t>,</w:t>
      </w:r>
      <w:r w:rsidRPr="00EE6604">
        <w:rPr>
          <w:rFonts w:eastAsia="Times New Roman"/>
          <w:szCs w:val="24"/>
        </w:rPr>
        <w:t xml:space="preserve"> </w:t>
      </w:r>
      <w:r>
        <w:rPr>
          <w:rFonts w:eastAsia="Times New Roman"/>
          <w:szCs w:val="24"/>
        </w:rPr>
        <w:t>οι «τρύπες»» λοιπόν αυτές, για να είμαι ευθύς,</w:t>
      </w:r>
      <w:r w:rsidRPr="00EE6604">
        <w:rPr>
          <w:rFonts w:eastAsia="Times New Roman"/>
          <w:szCs w:val="24"/>
        </w:rPr>
        <w:t xml:space="preserve"> οι δυνατότητες του Προέδρου </w:t>
      </w:r>
      <w:r>
        <w:rPr>
          <w:rFonts w:eastAsia="Times New Roman"/>
          <w:szCs w:val="24"/>
        </w:rPr>
        <w:t xml:space="preserve">να κάνει </w:t>
      </w:r>
      <w:r w:rsidRPr="00EE6604">
        <w:rPr>
          <w:rFonts w:eastAsia="Times New Roman"/>
          <w:szCs w:val="24"/>
        </w:rPr>
        <w:t>τέτοιου τύπου διορισμ</w:t>
      </w:r>
      <w:r>
        <w:rPr>
          <w:rFonts w:eastAsia="Times New Roman"/>
          <w:szCs w:val="24"/>
        </w:rPr>
        <w:t>ούς</w:t>
      </w:r>
      <w:r w:rsidRPr="00EE6604">
        <w:rPr>
          <w:rFonts w:eastAsia="Times New Roman"/>
          <w:szCs w:val="24"/>
        </w:rPr>
        <w:t xml:space="preserve"> δεν χρησιμοποιήθηκαν ούτε μία φορά</w:t>
      </w:r>
      <w:r>
        <w:rPr>
          <w:rFonts w:eastAsia="Times New Roman"/>
          <w:szCs w:val="24"/>
        </w:rPr>
        <w:t>.</w:t>
      </w:r>
    </w:p>
    <w:p w14:paraId="2D30D99E" w14:textId="77777777" w:rsidR="000D1FE2" w:rsidRDefault="005E5B96">
      <w:pPr>
        <w:spacing w:line="600" w:lineRule="auto"/>
        <w:ind w:firstLine="720"/>
        <w:jc w:val="both"/>
        <w:rPr>
          <w:rFonts w:eastAsia="Times New Roman" w:cs="Times New Roman"/>
          <w:szCs w:val="24"/>
        </w:rPr>
      </w:pPr>
      <w:r>
        <w:rPr>
          <w:rFonts w:eastAsia="Times New Roman"/>
          <w:szCs w:val="24"/>
        </w:rPr>
        <w:t>Ας προχωρήσου</w:t>
      </w:r>
      <w:r>
        <w:rPr>
          <w:rFonts w:eastAsia="Times New Roman"/>
          <w:szCs w:val="24"/>
        </w:rPr>
        <w:t>με</w:t>
      </w:r>
      <w:r w:rsidRPr="00EE6604">
        <w:rPr>
          <w:rFonts w:eastAsia="Times New Roman"/>
          <w:szCs w:val="24"/>
        </w:rPr>
        <w:t xml:space="preserve"> παρακάτω</w:t>
      </w:r>
      <w:r>
        <w:rPr>
          <w:rFonts w:eastAsia="Times New Roman"/>
          <w:szCs w:val="24"/>
        </w:rPr>
        <w:t>.</w:t>
      </w:r>
      <w:r w:rsidRPr="00EE6604">
        <w:rPr>
          <w:rFonts w:eastAsia="Times New Roman"/>
          <w:szCs w:val="24"/>
        </w:rPr>
        <w:t xml:space="preserve"> </w:t>
      </w:r>
      <w:r>
        <w:rPr>
          <w:rFonts w:eastAsia="Times New Roman"/>
          <w:szCs w:val="24"/>
        </w:rPr>
        <w:t>Υπήρχε</w:t>
      </w:r>
      <w:r w:rsidRPr="00EE6604">
        <w:rPr>
          <w:rFonts w:eastAsia="Times New Roman"/>
          <w:szCs w:val="24"/>
        </w:rPr>
        <w:t xml:space="preserve"> ένα καθεστώς εργολαβιών για τον καθαρισμό στη Βουλή</w:t>
      </w:r>
      <w:r>
        <w:rPr>
          <w:rFonts w:eastAsia="Times New Roman"/>
          <w:szCs w:val="24"/>
        </w:rPr>
        <w:t>.</w:t>
      </w:r>
      <w:r w:rsidRPr="00EE6604">
        <w:rPr>
          <w:rFonts w:eastAsia="Times New Roman"/>
          <w:szCs w:val="24"/>
        </w:rPr>
        <w:t xml:space="preserve"> Καταλαβαίνω ότι το ζήτημα είναι ιδεολογικό </w:t>
      </w:r>
      <w:r>
        <w:rPr>
          <w:rFonts w:eastAsia="Times New Roman"/>
          <w:szCs w:val="24"/>
        </w:rPr>
        <w:t xml:space="preserve">και θέλω </w:t>
      </w:r>
      <w:r w:rsidRPr="00EE6604">
        <w:rPr>
          <w:rFonts w:eastAsia="Times New Roman"/>
          <w:szCs w:val="24"/>
        </w:rPr>
        <w:t>να προλάβω κιόλας</w:t>
      </w:r>
      <w:r>
        <w:rPr>
          <w:rFonts w:eastAsia="Times New Roman"/>
          <w:szCs w:val="24"/>
        </w:rPr>
        <w:t>,</w:t>
      </w:r>
      <w:r w:rsidRPr="00EE6604">
        <w:rPr>
          <w:rFonts w:eastAsia="Times New Roman"/>
          <w:szCs w:val="24"/>
        </w:rPr>
        <w:t xml:space="preserve"> </w:t>
      </w:r>
      <w:r>
        <w:rPr>
          <w:rFonts w:eastAsia="Times New Roman"/>
          <w:szCs w:val="24"/>
        </w:rPr>
        <w:t>ε</w:t>
      </w:r>
      <w:r w:rsidRPr="00EE6604">
        <w:rPr>
          <w:rFonts w:eastAsia="Times New Roman"/>
          <w:szCs w:val="24"/>
        </w:rPr>
        <w:t xml:space="preserve">άν </w:t>
      </w:r>
      <w:r>
        <w:rPr>
          <w:rFonts w:eastAsia="Times New Roman"/>
          <w:szCs w:val="24"/>
        </w:rPr>
        <w:t>ο ελληνικός λ</w:t>
      </w:r>
      <w:r w:rsidRPr="00EE6604">
        <w:rPr>
          <w:rFonts w:eastAsia="Times New Roman"/>
          <w:szCs w:val="24"/>
        </w:rPr>
        <w:t xml:space="preserve">αός αλλάξει τα πράγματα σε σχέση με τις πολιτικές δυνάμεις που θα έχουν το Προεδρείο </w:t>
      </w:r>
      <w:r>
        <w:rPr>
          <w:rFonts w:eastAsia="Times New Roman"/>
          <w:szCs w:val="24"/>
        </w:rPr>
        <w:t>της Βουλής</w:t>
      </w:r>
      <w:r>
        <w:rPr>
          <w:rFonts w:eastAsia="Times New Roman"/>
          <w:szCs w:val="24"/>
        </w:rPr>
        <w:t xml:space="preserve"> -</w:t>
      </w:r>
      <w:r w:rsidRPr="00EE6604">
        <w:rPr>
          <w:rFonts w:eastAsia="Times New Roman"/>
          <w:szCs w:val="24"/>
        </w:rPr>
        <w:t>γι</w:t>
      </w:r>
      <w:r>
        <w:rPr>
          <w:rFonts w:eastAsia="Times New Roman"/>
          <w:szCs w:val="24"/>
        </w:rPr>
        <w:t>’</w:t>
      </w:r>
      <w:r w:rsidRPr="00EE6604">
        <w:rPr>
          <w:rFonts w:eastAsia="Times New Roman"/>
          <w:szCs w:val="24"/>
        </w:rPr>
        <w:t xml:space="preserve"> αυτό το θέτω ευθέως </w:t>
      </w:r>
      <w:r>
        <w:rPr>
          <w:rFonts w:eastAsia="Times New Roman"/>
          <w:szCs w:val="24"/>
        </w:rPr>
        <w:t xml:space="preserve">- </w:t>
      </w:r>
      <w:r w:rsidRPr="00EE6604">
        <w:rPr>
          <w:rFonts w:eastAsia="Times New Roman"/>
          <w:szCs w:val="24"/>
        </w:rPr>
        <w:t>και ένα πογκρόμ απολύσεων για τους καθαριστές και τις καθαρίστριες</w:t>
      </w:r>
      <w:r>
        <w:rPr>
          <w:rFonts w:eastAsia="Times New Roman"/>
          <w:szCs w:val="24"/>
        </w:rPr>
        <w:t>,</w:t>
      </w:r>
      <w:r w:rsidRPr="00EE6604">
        <w:rPr>
          <w:rFonts w:eastAsia="Times New Roman"/>
          <w:szCs w:val="24"/>
        </w:rPr>
        <w:t xml:space="preserve"> διότι </w:t>
      </w:r>
      <w:r>
        <w:rPr>
          <w:rFonts w:eastAsia="Times New Roman"/>
          <w:szCs w:val="24"/>
        </w:rPr>
        <w:t>ε</w:t>
      </w:r>
      <w:r w:rsidRPr="00EE6604">
        <w:rPr>
          <w:rFonts w:eastAsia="Times New Roman"/>
          <w:szCs w:val="24"/>
        </w:rPr>
        <w:t>π</w:t>
      </w:r>
      <w:r>
        <w:rPr>
          <w:rFonts w:eastAsia="Times New Roman"/>
          <w:szCs w:val="24"/>
        </w:rPr>
        <w:t>’</w:t>
      </w:r>
      <w:r w:rsidRPr="00EE6604">
        <w:rPr>
          <w:rFonts w:eastAsia="Times New Roman"/>
          <w:szCs w:val="24"/>
        </w:rPr>
        <w:t xml:space="preserve"> αυτού του ζητήματος και πάλι </w:t>
      </w:r>
      <w:r>
        <w:rPr>
          <w:rFonts w:eastAsia="Times New Roman"/>
          <w:szCs w:val="24"/>
        </w:rPr>
        <w:t>–</w:t>
      </w:r>
      <w:r w:rsidRPr="00EE6604">
        <w:rPr>
          <w:rFonts w:eastAsia="Times New Roman"/>
          <w:szCs w:val="24"/>
        </w:rPr>
        <w:t>επα</w:t>
      </w:r>
      <w:r w:rsidRPr="00EE6604">
        <w:rPr>
          <w:rFonts w:eastAsia="Times New Roman"/>
          <w:szCs w:val="24"/>
        </w:rPr>
        <w:lastRenderedPageBreak/>
        <w:t>ναλαμβάν</w:t>
      </w:r>
      <w:r>
        <w:rPr>
          <w:rFonts w:eastAsia="Times New Roman"/>
          <w:szCs w:val="24"/>
        </w:rPr>
        <w:t>ω- με</w:t>
      </w:r>
      <w:r w:rsidRPr="00EE6604">
        <w:rPr>
          <w:rFonts w:eastAsia="Times New Roman"/>
          <w:szCs w:val="24"/>
        </w:rPr>
        <w:t xml:space="preserve"> συναίνεση περάσαμε σε ένα άλλο καθεστώς</w:t>
      </w:r>
      <w:r>
        <w:rPr>
          <w:rFonts w:eastAsia="Times New Roman"/>
          <w:szCs w:val="24"/>
        </w:rPr>
        <w:t>,</w:t>
      </w:r>
      <w:r w:rsidRPr="00EE6604">
        <w:rPr>
          <w:rFonts w:eastAsia="Times New Roman"/>
          <w:szCs w:val="24"/>
        </w:rPr>
        <w:t xml:space="preserve"> φύγανε από τους εργολάβους και με </w:t>
      </w:r>
      <w:proofErr w:type="spellStart"/>
      <w:r w:rsidRPr="00EE6604">
        <w:rPr>
          <w:rFonts w:eastAsia="Times New Roman"/>
          <w:szCs w:val="24"/>
        </w:rPr>
        <w:t>απ</w:t>
      </w:r>
      <w:r>
        <w:rPr>
          <w:rFonts w:eastAsia="Times New Roman"/>
          <w:szCs w:val="24"/>
        </w:rPr>
        <w:t>ο</w:t>
      </w:r>
      <w:r w:rsidRPr="00EE6604">
        <w:rPr>
          <w:rFonts w:eastAsia="Times New Roman"/>
          <w:szCs w:val="24"/>
        </w:rPr>
        <w:t>μείωση</w:t>
      </w:r>
      <w:proofErr w:type="spellEnd"/>
      <w:r w:rsidRPr="00EE6604">
        <w:rPr>
          <w:rFonts w:eastAsia="Times New Roman"/>
          <w:szCs w:val="24"/>
        </w:rPr>
        <w:t xml:space="preserve"> του κόστους για τη</w:t>
      </w:r>
      <w:r w:rsidRPr="00EE6604">
        <w:rPr>
          <w:rFonts w:eastAsia="Times New Roman"/>
          <w:szCs w:val="24"/>
        </w:rPr>
        <w:t xml:space="preserve"> Βουλή το σύνολο των καθαριστριών και των καθαριστών μπήκαν σε μία διαδικασία συμβάσεων ορισμένου χρόνου για ένα ή δύο χρόνια</w:t>
      </w:r>
      <w:r>
        <w:rPr>
          <w:rFonts w:eastAsia="Times New Roman"/>
          <w:szCs w:val="24"/>
        </w:rPr>
        <w:t>.</w:t>
      </w:r>
      <w:r>
        <w:rPr>
          <w:rFonts w:eastAsia="Times New Roman" w:cs="Times New Roman"/>
          <w:szCs w:val="24"/>
        </w:rPr>
        <w:t xml:space="preserve"> </w:t>
      </w:r>
      <w:r>
        <w:rPr>
          <w:rFonts w:eastAsia="Times New Roman" w:cs="Times New Roman"/>
          <w:szCs w:val="24"/>
        </w:rPr>
        <w:t>Αυτή είναι μια ομάδα περίπου εξήντα ανθρώπων.</w:t>
      </w:r>
    </w:p>
    <w:p w14:paraId="2D30D99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Δεύτερον, υπήρχε μια εκκρεμότητα –πραγματικά εξεπλάγημεν όταν την είδαμε- την οποία</w:t>
      </w:r>
      <w:r>
        <w:rPr>
          <w:rFonts w:eastAsia="Times New Roman" w:cs="Times New Roman"/>
          <w:szCs w:val="24"/>
        </w:rPr>
        <w:t xml:space="preserve"> παραλάβαμε και αφορούσε εξήντα οκτώ ειδικούς φρουρούς οι </w:t>
      </w:r>
      <w:r>
        <w:rPr>
          <w:rFonts w:eastAsia="Times New Roman" w:cs="Times New Roman"/>
          <w:szCs w:val="24"/>
        </w:rPr>
        <w:t xml:space="preserve">οποίοι </w:t>
      </w:r>
      <w:r>
        <w:rPr>
          <w:rFonts w:eastAsia="Times New Roman" w:cs="Times New Roman"/>
          <w:szCs w:val="24"/>
        </w:rPr>
        <w:t xml:space="preserve">είχαν προσληφθεί με κάποιες όχι εύκολα εξηγήσιμες ρήτρες και </w:t>
      </w:r>
      <w:r>
        <w:rPr>
          <w:rFonts w:eastAsia="Times New Roman" w:cs="Times New Roman"/>
          <w:szCs w:val="24"/>
        </w:rPr>
        <w:t xml:space="preserve">αυτούς </w:t>
      </w:r>
      <w:r>
        <w:rPr>
          <w:rFonts w:eastAsia="Times New Roman" w:cs="Times New Roman"/>
          <w:szCs w:val="24"/>
        </w:rPr>
        <w:t xml:space="preserve">τους ανθρώπους τους έκαναν όμηρους ενός απαράδεκτου εργασιακού καθεστώτος. Ανά πενταετία -με τελική πενταετία που θα έληγε </w:t>
      </w:r>
      <w:r>
        <w:rPr>
          <w:rFonts w:eastAsia="Times New Roman" w:cs="Times New Roman"/>
          <w:szCs w:val="24"/>
        </w:rPr>
        <w:t>επί των ημερών μας για να τακτοποιηθούν- θα άλλαζε το στάτους τους και θα έκαναν αυτή την άλλη δουλειά.</w:t>
      </w:r>
    </w:p>
    <w:p w14:paraId="2D30D9A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Αντιλαμβάνεστε ότι και οι δύο κατηγορίες για τις οποίες σας έχω μιλήσει -και η δεύτερη- δεν έχουν κα</w:t>
      </w:r>
      <w:r>
        <w:rPr>
          <w:rFonts w:eastAsia="Times New Roman" w:cs="Times New Roman"/>
          <w:szCs w:val="24"/>
        </w:rPr>
        <w:t>μ</w:t>
      </w:r>
      <w:r>
        <w:rPr>
          <w:rFonts w:eastAsia="Times New Roman" w:cs="Times New Roman"/>
          <w:szCs w:val="24"/>
        </w:rPr>
        <w:t>μία σχέση με τον ΣΥΡΙΖΑ. Οριζοντίως, λοιπόν, όπως κ</w:t>
      </w:r>
      <w:r>
        <w:rPr>
          <w:rFonts w:eastAsia="Times New Roman" w:cs="Times New Roman"/>
          <w:szCs w:val="24"/>
        </w:rPr>
        <w:t xml:space="preserve">αι για την πρώτη κατηγορία, έτσι και για την δεύτερη κατηγορία, φέραμε το θέμα στον Κανονισμό. Έγιναν υπάλληλοι της Βουλής με συγκεκριμένο καθεστώς, έτσι ώστε να σταματήσει αυτή η εκκρεμότητα και να μην </w:t>
      </w:r>
      <w:r>
        <w:rPr>
          <w:rFonts w:eastAsia="Times New Roman" w:cs="Times New Roman"/>
          <w:szCs w:val="24"/>
        </w:rPr>
        <w:lastRenderedPageBreak/>
        <w:t>είναι αυτοί οι άνθρωποι στον αέρα. Δεν ξέρω ούτε ονόμ</w:t>
      </w:r>
      <w:r>
        <w:rPr>
          <w:rFonts w:eastAsia="Times New Roman" w:cs="Times New Roman"/>
          <w:szCs w:val="24"/>
        </w:rPr>
        <w:t>ατα ούτε πράγματα ούτε τι ψηφίζουν ούτε με ενδιαφέρει. Όλοι κρινόμαστε και οι υπάλληλοι εδώ και οι λειτουργοί -και είμαι απολύτως ικανοποιημένος από τον τρόπο που λειτουργούν οι λειτουργοί μέσα στην Βουλή- από τον τρόπο με τον οποίο συμπεριφερόμαστε.</w:t>
      </w:r>
    </w:p>
    <w:p w14:paraId="2D30D9A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Τρίτο</w:t>
      </w:r>
      <w:r>
        <w:rPr>
          <w:rFonts w:eastAsia="Times New Roman" w:cs="Times New Roman"/>
          <w:szCs w:val="24"/>
        </w:rPr>
        <w:t>ν, είναι σαφές ότι υπήρχε ο ν.4440/2016 περί κινητικότητας του δημοσίου. Με προτάσεις οι οποίες έγιναν κατ’ αρχ</w:t>
      </w:r>
      <w:r>
        <w:rPr>
          <w:rFonts w:eastAsia="Times New Roman" w:cs="Times New Roman"/>
          <w:szCs w:val="24"/>
        </w:rPr>
        <w:t>άς</w:t>
      </w:r>
      <w:r>
        <w:rPr>
          <w:rFonts w:eastAsia="Times New Roman" w:cs="Times New Roman"/>
          <w:szCs w:val="24"/>
        </w:rPr>
        <w:t xml:space="preserve"> από άλλα κόμματα πέραν της κυβερνώσας παράταξης –επαναλαμβάνω ότι δεν θα αναφερθώ, όσο κι αν προκληθώ, σε ονόματα ή σε παραπολιτική και σε κου</w:t>
      </w:r>
      <w:r>
        <w:rPr>
          <w:rFonts w:eastAsia="Times New Roman" w:cs="Times New Roman"/>
          <w:szCs w:val="24"/>
        </w:rPr>
        <w:t xml:space="preserve">τσομπολιά- ετέθη το ζήτημα. Και πράγματι η Επιτροπή Κανονισμού και όχι η Διάσκεψη των Προέδρων, κύριε Κοινοβουλευτικέ Εκπρόσωπε, κατά </w:t>
      </w:r>
      <w:proofErr w:type="spellStart"/>
      <w:r>
        <w:rPr>
          <w:rFonts w:eastAsia="Times New Roman" w:cs="Times New Roman"/>
          <w:szCs w:val="24"/>
        </w:rPr>
        <w:t>νόμον</w:t>
      </w:r>
      <w:proofErr w:type="spellEnd"/>
      <w:r>
        <w:rPr>
          <w:rFonts w:eastAsia="Times New Roman" w:cs="Times New Roman"/>
          <w:szCs w:val="24"/>
        </w:rPr>
        <w:t xml:space="preserve"> και με απόφαση της Ολομέλειας της Βουλής και με ευρύτερη συναίνεση –αν θυμάμαι καλά, είχαν ψηφίσει υπέρ το ΔΗΣΥ, το </w:t>
      </w:r>
      <w:r>
        <w:rPr>
          <w:rFonts w:eastAsia="Times New Roman" w:cs="Times New Roman"/>
          <w:szCs w:val="24"/>
        </w:rPr>
        <w:t xml:space="preserve">ΚΚΕ, οι ΑΝΕΛ- ελήφθη η απόφαση τον Φλεβάρη, δηλαδή δέκα μήνες πριν τις προβλεπόμενες εκλογές του Οκτώβρη, να μπει και η Βουλή στην διαδικασία της κινητικότητας κατά </w:t>
      </w:r>
      <w:proofErr w:type="spellStart"/>
      <w:r>
        <w:rPr>
          <w:rFonts w:eastAsia="Times New Roman" w:cs="Times New Roman"/>
          <w:szCs w:val="24"/>
        </w:rPr>
        <w:t>νόμον</w:t>
      </w:r>
      <w:proofErr w:type="spellEnd"/>
      <w:r>
        <w:rPr>
          <w:rFonts w:eastAsia="Times New Roman" w:cs="Times New Roman"/>
          <w:szCs w:val="24"/>
        </w:rPr>
        <w:t>, έτσι όπως από το 2016 είχε δρομολογηθεί.</w:t>
      </w:r>
    </w:p>
    <w:p w14:paraId="2D30D9A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Προς όλους τους υπαλλήλους της Βουλής, λοιπ</w:t>
      </w:r>
      <w:r>
        <w:rPr>
          <w:rFonts w:eastAsia="Times New Roman" w:cs="Times New Roman"/>
          <w:szCs w:val="24"/>
        </w:rPr>
        <w:t>όν, και όσους ήταν από το 2003, 2006, 2009 –και αντιλαμβάνεστε γιατί λέω αυτές τις ημερομηνίες, δεν έχει κα</w:t>
      </w:r>
      <w:r>
        <w:rPr>
          <w:rFonts w:eastAsia="Times New Roman" w:cs="Times New Roman"/>
          <w:szCs w:val="24"/>
        </w:rPr>
        <w:t>μ</w:t>
      </w:r>
      <w:r>
        <w:rPr>
          <w:rFonts w:eastAsia="Times New Roman" w:cs="Times New Roman"/>
          <w:szCs w:val="24"/>
        </w:rPr>
        <w:t xml:space="preserve">μία σχέση με επιλεκτική επιλογή- </w:t>
      </w:r>
      <w:proofErr w:type="spellStart"/>
      <w:r>
        <w:rPr>
          <w:rFonts w:eastAsia="Times New Roman" w:cs="Times New Roman"/>
          <w:szCs w:val="24"/>
        </w:rPr>
        <w:t>εδόθη</w:t>
      </w:r>
      <w:proofErr w:type="spellEnd"/>
      <w:r>
        <w:rPr>
          <w:rFonts w:eastAsia="Times New Roman" w:cs="Times New Roman"/>
          <w:szCs w:val="24"/>
        </w:rPr>
        <w:t xml:space="preserve"> εγκύκλιος ότι δύνανται, εφόσον το επιθυμούν, να κάνουν χρήση της διαδικασίας κινητικότητας, η οποία προβλέπει</w:t>
      </w:r>
      <w:r>
        <w:rPr>
          <w:rFonts w:eastAsia="Times New Roman" w:cs="Times New Roman"/>
          <w:szCs w:val="24"/>
        </w:rPr>
        <w:t xml:space="preserve"> ορισμένα πράγματα -και το ξέρετε- δηλαδή να υπάρχει συναίνεση από την αρχική τους υπηρεσία πριν έρθουν να δουλέψουν εδώ. Οι περισσότεροι δουλεύουν αρκετά χρόνια εδώ. Και άρχισαν να φτιάχνονται οι φάκελοι από το τέλος Φλεβάρη, αρχές Μάρτη, για όλες τις περ</w:t>
      </w:r>
      <w:r>
        <w:rPr>
          <w:rFonts w:eastAsia="Times New Roman" w:cs="Times New Roman"/>
          <w:szCs w:val="24"/>
        </w:rPr>
        <w:t xml:space="preserve">ιπτώσεις όσων μπήκαν σε αυτήν τη διαδικασία. Θα μπορούσαν να ήταν λιγότεροι ή περισσότεροι. </w:t>
      </w:r>
    </w:p>
    <w:p w14:paraId="2D30D9A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Αυτή η διαδικασία είναι σχετικά χρονοβόρα. Και σωστά είναι χρονοβόρα. Δεν έχει σχέση με «αποφασίζουμε και διατάσσουμε». Προσωπικά σας λέω ευθύτατα και δεσμεύομαι ό</w:t>
      </w:r>
      <w:r>
        <w:rPr>
          <w:rFonts w:eastAsia="Times New Roman" w:cs="Times New Roman"/>
          <w:szCs w:val="24"/>
        </w:rPr>
        <w:t xml:space="preserve">τι δεν είχα ιδέα το ποιοι συμπεριλαμβάνονται και ποιοι είχαν πει τη διάθεσή τους να είναι μέσα σε αυτούς εξήντα τέσσερις εν συνόλω, οι οποίοι θα μετείχαν στην διαδικασία κινητικότητας. Ήταν περισσότεροι, αλλά κάποιοι απ’ αυτούς δεν ήθελαν. Και υπάρχουν </w:t>
      </w:r>
      <w:r>
        <w:rPr>
          <w:rFonts w:eastAsia="Times New Roman" w:cs="Times New Roman"/>
          <w:szCs w:val="24"/>
        </w:rPr>
        <w:lastRenderedPageBreak/>
        <w:t>και</w:t>
      </w:r>
      <w:r>
        <w:rPr>
          <w:rFonts w:eastAsia="Times New Roman" w:cs="Times New Roman"/>
          <w:szCs w:val="24"/>
        </w:rPr>
        <w:t xml:space="preserve"> αποσπασμένοι υπάλληλοι της Βουλής σε Υπουργεία. Είναι η εναλλακτική διαδικασία.</w:t>
      </w:r>
    </w:p>
    <w:p w14:paraId="2D30D9A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Αυτές, λοιπόν, οι διαδικασίες, αυτοί οι φάκελοι αυτών των εργαζομένων ήδη στην Βουλή ξεκίνησαν να διαμορφώνονται τους προηγούμενους μήνες. Και άρχισαν να </w:t>
      </w:r>
      <w:proofErr w:type="spellStart"/>
      <w:r>
        <w:rPr>
          <w:rFonts w:eastAsia="Times New Roman" w:cs="Times New Roman"/>
          <w:szCs w:val="24"/>
        </w:rPr>
        <w:t>τελεσιδικούν</w:t>
      </w:r>
      <w:proofErr w:type="spellEnd"/>
      <w:r>
        <w:rPr>
          <w:rFonts w:eastAsia="Times New Roman" w:cs="Times New Roman"/>
          <w:szCs w:val="24"/>
        </w:rPr>
        <w:t xml:space="preserve">, δηλαδή </w:t>
      </w:r>
      <w:r>
        <w:rPr>
          <w:rFonts w:eastAsia="Times New Roman" w:cs="Times New Roman"/>
          <w:szCs w:val="24"/>
        </w:rPr>
        <w:t>να φτάνουν για υπογραφή και να πάρουν ΦΕΚ, πριν από τις ευρωεκλογές και αμέσως μετά μέχρι τις μέρες μας. Δεν έχει καμ</w:t>
      </w:r>
      <w:r>
        <w:rPr>
          <w:rFonts w:eastAsia="Times New Roman" w:cs="Times New Roman"/>
          <w:szCs w:val="24"/>
        </w:rPr>
        <w:t>μ</w:t>
      </w:r>
      <w:r>
        <w:rPr>
          <w:rFonts w:eastAsia="Times New Roman" w:cs="Times New Roman"/>
          <w:szCs w:val="24"/>
        </w:rPr>
        <w:t>ία σχέση με εντολή της τελευταίας στιγμής και προφανώς δεν έχει κα</w:t>
      </w:r>
      <w:r>
        <w:rPr>
          <w:rFonts w:eastAsia="Times New Roman" w:cs="Times New Roman"/>
          <w:szCs w:val="24"/>
        </w:rPr>
        <w:t>μ</w:t>
      </w:r>
      <w:r>
        <w:rPr>
          <w:rFonts w:eastAsia="Times New Roman" w:cs="Times New Roman"/>
          <w:szCs w:val="24"/>
        </w:rPr>
        <w:t>μία σχέση με επιλεκτική εντολή για ορισμένους και όχι για άλλους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Είναι κατηγορία συγκεκριμένη των αποσπασμένων στην Βουλή.</w:t>
      </w:r>
    </w:p>
    <w:p w14:paraId="2D30D9A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 αυτού του ζητήματος, λοιπόν, υπήρξε ο θόρυβος ο οποίος αναπτύχθηκε τις τελευταίες ημέρες. Προχωρήσαμε σε συνεννόηση και με την Κυβέρνηση, ακριβώς επειδή αυτός ο θόρυβος πήρε προφανώς και πολιτι</w:t>
      </w:r>
      <w:r>
        <w:rPr>
          <w:rFonts w:eastAsia="Times New Roman" w:cs="Times New Roman"/>
          <w:szCs w:val="24"/>
        </w:rPr>
        <w:t>κά χαρακτηριστικά και μια ένταση η οποία τροφοδοτεί και ένα κλίμα μέσα στον κόσμο, στον οποίο δεν μπορείς εύκολα αυτά τα οποία συζητάμε τώρα εμείς εν ηρεμία να τα εξηγήσεις έτσι όπως έγιναν, χθες στο πάγωμα που αφορά τουλάχιστον τις μισές από αυτές τις περ</w:t>
      </w:r>
      <w:r>
        <w:rPr>
          <w:rFonts w:eastAsia="Times New Roman" w:cs="Times New Roman"/>
          <w:szCs w:val="24"/>
        </w:rPr>
        <w:t xml:space="preserve">ιπτώσεις. Εν </w:t>
      </w:r>
      <w:proofErr w:type="spellStart"/>
      <w:r>
        <w:rPr>
          <w:rFonts w:eastAsia="Times New Roman" w:cs="Times New Roman"/>
          <w:szCs w:val="24"/>
        </w:rPr>
        <w:lastRenderedPageBreak/>
        <w:t>αδίκω</w:t>
      </w:r>
      <w:proofErr w:type="spellEnd"/>
      <w:r>
        <w:rPr>
          <w:rFonts w:eastAsia="Times New Roman" w:cs="Times New Roman"/>
          <w:szCs w:val="24"/>
        </w:rPr>
        <w:t>, διότι για τους άλλους μισούς ήδη έχουν δημοσιευθεί ΦΕΚ. Ελπίζω και για κάποιους από αυτούς τους υπόλοιπους, οι οποίοι, επαναλαμβάνω, είναι στα γραφεία Αντιπροέδρων και στις υπηρεσίες της Βουλής και αφορούν υποθέσεις υπαλλήλων που δεν έχ</w:t>
      </w:r>
      <w:r>
        <w:rPr>
          <w:rFonts w:eastAsia="Times New Roman" w:cs="Times New Roman"/>
          <w:szCs w:val="24"/>
        </w:rPr>
        <w:t>ουν σχέση ούτε κατά πλειοψηφία ούτε κατά γνωριμία με τον χώρο του οποίου είχα την τιμή να έχω κατ’ αρχ</w:t>
      </w:r>
      <w:r>
        <w:rPr>
          <w:rFonts w:eastAsia="Times New Roman" w:cs="Times New Roman"/>
          <w:szCs w:val="24"/>
        </w:rPr>
        <w:t>άς</w:t>
      </w:r>
      <w:r>
        <w:rPr>
          <w:rFonts w:eastAsia="Times New Roman" w:cs="Times New Roman"/>
          <w:szCs w:val="24"/>
        </w:rPr>
        <w:t xml:space="preserve"> την πρόταση για να είμαι Πρόεδρος της Βουλής. </w:t>
      </w:r>
    </w:p>
    <w:p w14:paraId="2D30D9A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Επαναλαμβάνω, ό,τι και αν γίνει, δεν πρόκειται να δώσουμε λίστες για να καταλάβει ο καθένας ποιοι αποσπα</w:t>
      </w:r>
      <w:r>
        <w:rPr>
          <w:rFonts w:eastAsia="Times New Roman" w:cs="Times New Roman"/>
          <w:szCs w:val="24"/>
        </w:rPr>
        <w:t xml:space="preserve">σμένοι, από πού, από πότε είναι σε αυτήν την υπόθεση. Εγώ σέβομαι τον εαυτό μου, τη δημοκρατία και κυρίως τους ανθρώπους και τις οικογένειές τους. </w:t>
      </w:r>
    </w:p>
    <w:p w14:paraId="2D30D9A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Αντίθετα, βεβαίως, από μια γνωστή πολιτική αντίληψη και επικοινωνιακή αντίληψη, υπήρξε αυτή η προσπάθεια να </w:t>
      </w:r>
      <w:r>
        <w:rPr>
          <w:rFonts w:eastAsia="Times New Roman" w:cs="Times New Roman"/>
          <w:szCs w:val="24"/>
        </w:rPr>
        <w:t>χαρτογραφηθούν δύο, τρεις, πέντε, επτά, -δεν ξέρω αν είναι εννιά ή τρεισήμισι- περιπτώσεις οι οποίες -προφανώς και δεν υπάρχει απαγορευτικό για ανθρώπους οι οποίοι είναι ΣΥΡΙΖΑ, εκτός αν βγήκε απαγορευτικό επ’ αυτού- συμμετείχαν ή ήταν μέσα σε αυτήν τη δια</w:t>
      </w:r>
      <w:r>
        <w:rPr>
          <w:rFonts w:eastAsia="Times New Roman" w:cs="Times New Roman"/>
          <w:szCs w:val="24"/>
        </w:rPr>
        <w:t xml:space="preserve">δικασία, και οι οποίοι μερικοί εξ αυτών ήταν από το </w:t>
      </w:r>
      <w:r>
        <w:rPr>
          <w:rFonts w:eastAsia="Times New Roman" w:cs="Times New Roman"/>
          <w:szCs w:val="24"/>
        </w:rPr>
        <w:lastRenderedPageBreak/>
        <w:t xml:space="preserve">2007 και αρκετοί εξ αυτών μετά το 2015. Και έγινε και γίνεται όλος αυτός ο θόρυβος ο οποίος γίνεται. </w:t>
      </w:r>
    </w:p>
    <w:p w14:paraId="2D30D9A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Εν συνόλω, λοιπόν, οι παρεμβάσεις οι οποίες μας αφορούν ακόμα και προς τους ΙΔΟΧ είναι πολύ περιορισμέ</w:t>
      </w:r>
      <w:r>
        <w:rPr>
          <w:rFonts w:eastAsia="Times New Roman" w:cs="Times New Roman"/>
          <w:szCs w:val="24"/>
        </w:rPr>
        <w:t>νες πέραν αυτών των κατηγοριών τις οποίες σας είπα για μια Βουλή η οποία εκ των πραγμάτων, ήταν στη φιλοδοξία μας -για τέταρτη φορά λέω- και με τη συναίνεση και των άλλων πολιτικών δυνάμεων και τη βοήθειά τους ανέπτυξε τις εργασίες της και με εξωστρέφεια κ</w:t>
      </w:r>
      <w:r>
        <w:rPr>
          <w:rFonts w:eastAsia="Times New Roman" w:cs="Times New Roman"/>
          <w:szCs w:val="24"/>
        </w:rPr>
        <w:t xml:space="preserve">αι με νέα τμήματα τα οποία ήταν αναγκαία, όπως Νομικό Τμήμα, Τμήμα Αρχείων, το Ίδρυμα της Βουλής, που κάνει τριπλάσια δουλειά από αυτή που γινόταν. </w:t>
      </w:r>
    </w:p>
    <w:p w14:paraId="2D30D9A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Υπήρχαν και υπάρχουν απόλυτες ανάγκες ακόμα. Τα οργανογράμματα σε κα</w:t>
      </w:r>
      <w:r>
        <w:rPr>
          <w:rFonts w:eastAsia="Times New Roman" w:cs="Times New Roman"/>
          <w:szCs w:val="24"/>
        </w:rPr>
        <w:t>μ</w:t>
      </w:r>
      <w:r>
        <w:rPr>
          <w:rFonts w:eastAsia="Times New Roman" w:cs="Times New Roman"/>
          <w:szCs w:val="24"/>
        </w:rPr>
        <w:t>μία περίπτωση δεν έχουν ολοκληρωθεί στ</w:t>
      </w:r>
      <w:r>
        <w:rPr>
          <w:rFonts w:eastAsia="Times New Roman" w:cs="Times New Roman"/>
          <w:szCs w:val="24"/>
        </w:rPr>
        <w:t>η Βουλή ούτε τα συμπληρώσαμε. Όλες οι δεσμεύσεις που είχαμε πάρει, ακόμα και αυτό που ακούσατε περί του Ιδρύματος ελήφθησαν εδώ μέσα. Θυμάμαι τη συγκεκριμένη συζήτηση, όπου είχε ειπωθεί</w:t>
      </w:r>
      <w:r>
        <w:rPr>
          <w:rFonts w:eastAsia="Times New Roman" w:cs="Times New Roman"/>
          <w:szCs w:val="24"/>
        </w:rPr>
        <w:t>:</w:t>
      </w:r>
      <w:r>
        <w:rPr>
          <w:rFonts w:eastAsia="Times New Roman" w:cs="Times New Roman"/>
          <w:szCs w:val="24"/>
        </w:rPr>
        <w:t xml:space="preserve"> «Μα, προβλέπεται ένα οργανόγραμμα πενήντα ανθρώπων και πάτε να βάλετε</w:t>
      </w:r>
      <w:r>
        <w:rPr>
          <w:rFonts w:eastAsia="Times New Roman" w:cs="Times New Roman"/>
          <w:szCs w:val="24"/>
        </w:rPr>
        <w:t xml:space="preserve"> ανθρώπους;» και είχαμε πει </w:t>
      </w:r>
      <w:r>
        <w:rPr>
          <w:rFonts w:eastAsia="Times New Roman" w:cs="Times New Roman"/>
          <w:szCs w:val="24"/>
        </w:rPr>
        <w:lastRenderedPageBreak/>
        <w:t xml:space="preserve">εδώ ότι ήταν τριάντα δύο εργαζόμενοι και το πολύ-πολύ να έμπαιναν άλλοι τρεις-τέσσερις άνθρωποι για πολύ αναγκαίες δουλειές του Ιδρύματος. Αυτό κάναμε. Μέχρι εκεί. </w:t>
      </w:r>
    </w:p>
    <w:p w14:paraId="2D30D9A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Δεν αισθάνομαι ούτε ίχνος ενοχής και ευθύνης για το ότι πρέπει </w:t>
      </w:r>
      <w:r>
        <w:rPr>
          <w:rFonts w:eastAsia="Times New Roman" w:cs="Times New Roman"/>
          <w:szCs w:val="24"/>
        </w:rPr>
        <w:t>είτε προσωπικά είτε με τη θεσμική μου ευθύνη είτε ως Πλειοψηφία να είμαστε απολογούμενοι για το εξής: Ότι γίναμε ίδιοι και κρατήσαμε το ίδιο καθεστώς το οποίο υπήρχε ως προς το ζήτημα των εργασιακών σχέσεων -διότι σε άλλες πλευρές έγιναν πολύ σπουδαία πράγ</w:t>
      </w:r>
      <w:r>
        <w:rPr>
          <w:rFonts w:eastAsia="Times New Roman" w:cs="Times New Roman"/>
          <w:szCs w:val="24"/>
        </w:rPr>
        <w:t xml:space="preserve">ματα στη Βουλή τα οποία παραλάβαμε και συνεχίσαμε- με το προηγούμενο καθεστώς. Δεν με ενδιαφέρει ποσώς –σας επαναλαμβάνω- να υπάρχει ένα συμψηφισμός. Αυτό θα ήταν άδικο και ο λαός δεν ζήτησε αυτό από εμάς. </w:t>
      </w:r>
    </w:p>
    <w:p w14:paraId="2D30D9AB" w14:textId="77777777" w:rsidR="000D1FE2" w:rsidRDefault="005E5B96">
      <w:pPr>
        <w:spacing w:after="0" w:line="600" w:lineRule="auto"/>
        <w:ind w:firstLine="720"/>
        <w:jc w:val="both"/>
        <w:rPr>
          <w:rFonts w:eastAsia="Times New Roman" w:cs="Times New Roman"/>
          <w:szCs w:val="24"/>
        </w:rPr>
      </w:pPr>
      <w:r>
        <w:rPr>
          <w:rFonts w:eastAsia="Times New Roman" w:cs="Times New Roman"/>
          <w:szCs w:val="24"/>
        </w:rPr>
        <w:t>Ο λαός ζήτησε απ’ όλους μας να γίνει μια τομή στη</w:t>
      </w:r>
      <w:r>
        <w:rPr>
          <w:rFonts w:eastAsia="Times New Roman" w:cs="Times New Roman"/>
          <w:szCs w:val="24"/>
        </w:rPr>
        <w:t xml:space="preserve"> διαδικασία σε όλα αυτά τα ζητήματα και έγινε και στο επίπεδο των κρίσεων. Γνωρίζετε πολύ καλά ότι στη Βουλή –δυστυχώς ίσως να είναι η μόνη υπηρεσία του δημοσίου- ολοκληρώθηκε και η αξιολόγηση όλων των υπηρεσιών και οι κρίσεις σε όλα τα επί</w:t>
      </w:r>
      <w:r>
        <w:rPr>
          <w:rFonts w:eastAsia="Times New Roman" w:cs="Times New Roman"/>
          <w:szCs w:val="24"/>
        </w:rPr>
        <w:lastRenderedPageBreak/>
        <w:t>πεδα. Υπεβλήθησα</w:t>
      </w:r>
      <w:r>
        <w:rPr>
          <w:rFonts w:eastAsia="Times New Roman" w:cs="Times New Roman"/>
          <w:szCs w:val="24"/>
        </w:rPr>
        <w:t>ν μόνο τρεις ενστάσεις στο διοικητικό δικαστήριο σε σχέση με επιλογές. Οι δύο εξ αυτών απορρίφθηκαν και εκκρεμεί άλλη μία. Πλέον η Βουλή με πλήρη, σύννομη και προσήκουσα εναρμόνιση με τους νόμους λειτουργεί από το επίπεδο των Γενικών Διευθυντών μέχρι το επ</w:t>
      </w:r>
      <w:r>
        <w:rPr>
          <w:rFonts w:eastAsia="Times New Roman" w:cs="Times New Roman"/>
          <w:szCs w:val="24"/>
        </w:rPr>
        <w:t xml:space="preserve">ίπεδο του Τμηματάρχη. </w:t>
      </w:r>
    </w:p>
    <w:p w14:paraId="2D30D9A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Αυτές οι τομές οι οποίες έγιναν είναι πάρα πολύ σημαντικές. Πιστεύω πως είναι και αποτύπωμα μιας εντελώς διαφορετικής αντίληψης για το προσωπικό της Βουλής, που αδικείται όταν από πίσω του υπάρχει ταμπέλα ότι «ήρθε επί του Προέδρου τ</w:t>
      </w:r>
      <w:r>
        <w:rPr>
          <w:rFonts w:eastAsia="Times New Roman" w:cs="Times New Roman"/>
          <w:szCs w:val="24"/>
        </w:rPr>
        <w:t xml:space="preserve">άδε», «έχει και άλλα δύο αδέλφια στη Βουλή», «είναι μέσα στους </w:t>
      </w:r>
      <w:proofErr w:type="spellStart"/>
      <w:r>
        <w:rPr>
          <w:rFonts w:eastAsia="Times New Roman" w:cs="Times New Roman"/>
          <w:szCs w:val="24"/>
        </w:rPr>
        <w:t>εκατόν</w:t>
      </w:r>
      <w:proofErr w:type="spellEnd"/>
      <w:r>
        <w:rPr>
          <w:rFonts w:eastAsia="Times New Roman" w:cs="Times New Roman"/>
          <w:szCs w:val="24"/>
        </w:rPr>
        <w:t xml:space="preserve"> εβδομήντα που έβαλε ο δείνα». Αδικούνται όλοι αυτοί οι άνθρωποι διότι έχουν τα προσόντα, δούλεψαν αυτά τα χρόνια και μπορούν να συνεχίσουν να αποδίδουν. </w:t>
      </w:r>
    </w:p>
    <w:p w14:paraId="2D30D9A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Αυτό, λοιπόν, είναι το αποτύπωμα</w:t>
      </w:r>
      <w:r>
        <w:rPr>
          <w:rFonts w:eastAsia="Times New Roman" w:cs="Times New Roman"/>
          <w:szCs w:val="24"/>
        </w:rPr>
        <w:t xml:space="preserve"> και οι θεσμικές ρυθμίσεις, οι οποίες έχουν περάσει στον Κανονισμό -όλες αυτές- και πιστεύω ότι θα καταστήσουν υποχρεωτικό και για το μέλλον, για οποιαδήποτε κατάσταση –</w:t>
      </w:r>
      <w:r>
        <w:rPr>
          <w:rFonts w:eastAsia="Times New Roman" w:cs="Times New Roman"/>
          <w:szCs w:val="24"/>
        </w:rPr>
        <w:t xml:space="preserve">δημοκρατία </w:t>
      </w:r>
      <w:r>
        <w:rPr>
          <w:rFonts w:eastAsia="Times New Roman" w:cs="Times New Roman"/>
          <w:szCs w:val="24"/>
        </w:rPr>
        <w:t xml:space="preserve">έχουμε- να διευρυνθούν </w:t>
      </w:r>
      <w:r>
        <w:rPr>
          <w:rFonts w:eastAsia="Times New Roman" w:cs="Times New Roman"/>
          <w:szCs w:val="24"/>
        </w:rPr>
        <w:lastRenderedPageBreak/>
        <w:t>και να θωρακιστούν έτι περαιτέρω, αντί να υπονομευθού</w:t>
      </w:r>
      <w:r>
        <w:rPr>
          <w:rFonts w:eastAsia="Times New Roman" w:cs="Times New Roman"/>
          <w:szCs w:val="24"/>
        </w:rPr>
        <w:t>ν και να προχωρήσουμε σε προηγούμενο καθεστώς.</w:t>
      </w:r>
    </w:p>
    <w:p w14:paraId="2D30D9AE" w14:textId="77777777" w:rsidR="000D1FE2" w:rsidRDefault="005E5B96">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ήμουν υποχρεωμένος στη σημερινή τελευταία συνεδρίαση της Βουλής, πάνω σε ένα ζήτημα στο οποίο ευλόγως η κοινή γνώμη επιδεικνύει και επέδειξε πολύ μεγάλη ευαισθησία, να είμαι πάρα </w:t>
      </w:r>
      <w:r>
        <w:rPr>
          <w:rFonts w:eastAsia="Times New Roman" w:cs="Times New Roman"/>
          <w:szCs w:val="24"/>
        </w:rPr>
        <w:t xml:space="preserve">πολύ σαφής, πάρα πολύ ειλικρινής και επ' αυτών των ζητημάτων, εάν υπάρχει αντίλογος ή εάν υπήρξε αντίλογος, διότι εκδηλώθηκε σε διάφορες φάσεις προηγούμενα, είναι ανοικτός εν όψει της προεκλογικής περιόδου στα πολιτικά κόμματα και όχι σε </w:t>
      </w:r>
      <w:proofErr w:type="spellStart"/>
      <w:r>
        <w:rPr>
          <w:rFonts w:eastAsia="Times New Roman" w:cs="Times New Roman"/>
          <w:szCs w:val="24"/>
        </w:rPr>
        <w:t>ανθρωποφαγικές</w:t>
      </w:r>
      <w:proofErr w:type="spellEnd"/>
      <w:r>
        <w:rPr>
          <w:rFonts w:eastAsia="Times New Roman" w:cs="Times New Roman"/>
          <w:szCs w:val="24"/>
        </w:rPr>
        <w:t xml:space="preserve"> λαϊ</w:t>
      </w:r>
      <w:r>
        <w:rPr>
          <w:rFonts w:eastAsia="Times New Roman" w:cs="Times New Roman"/>
          <w:szCs w:val="24"/>
        </w:rPr>
        <w:t>κίστικες εκφάνσεις μιας πλευράς του δημοσιογραφικού κατεστημένου να συζητηθούν και περαιτέρω να διευρυνθούν.</w:t>
      </w:r>
    </w:p>
    <w:p w14:paraId="2D30D9A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D30D9B0" w14:textId="77777777" w:rsidR="000D1FE2" w:rsidRDefault="005E5B96">
      <w:pPr>
        <w:spacing w:line="600" w:lineRule="auto"/>
        <w:ind w:firstLine="720"/>
        <w:jc w:val="center"/>
        <w:rPr>
          <w:rFonts w:eastAsia="Times New Roman" w:cs="Times New Roman"/>
          <w:szCs w:val="24"/>
        </w:rPr>
      </w:pPr>
      <w:r w:rsidRPr="005F36F6">
        <w:rPr>
          <w:rFonts w:eastAsia="Times New Roman" w:cs="Times New Roman"/>
          <w:szCs w:val="24"/>
        </w:rPr>
        <w:t>(Χειροκροτήματα από την πτέρυγα του Σ</w:t>
      </w:r>
      <w:r>
        <w:rPr>
          <w:rFonts w:eastAsia="Times New Roman" w:cs="Times New Roman"/>
          <w:szCs w:val="24"/>
        </w:rPr>
        <w:t>ΥΡΙΖΑ)</w:t>
      </w:r>
    </w:p>
    <w:p w14:paraId="2D30D9B1" w14:textId="77777777" w:rsidR="000D1FE2" w:rsidRDefault="005E5B96">
      <w:pPr>
        <w:spacing w:line="600" w:lineRule="auto"/>
        <w:ind w:firstLine="720"/>
        <w:jc w:val="both"/>
        <w:rPr>
          <w:rFonts w:eastAsia="Times New Roman" w:cs="Times New Roman"/>
          <w:szCs w:val="24"/>
        </w:rPr>
      </w:pPr>
      <w:r w:rsidRPr="00EC3C07">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Πριν δώσω τον λόγο στον</w:t>
      </w:r>
      <w:r w:rsidRPr="00BC09BC">
        <w:rPr>
          <w:rFonts w:eastAsia="Times New Roman" w:cs="Times New Roman"/>
          <w:szCs w:val="24"/>
        </w:rPr>
        <w:t xml:space="preserve"> </w:t>
      </w:r>
      <w:r>
        <w:rPr>
          <w:rFonts w:eastAsia="Times New Roman" w:cs="Times New Roman"/>
          <w:szCs w:val="24"/>
        </w:rPr>
        <w:t xml:space="preserve">εισηγητή </w:t>
      </w:r>
      <w:r>
        <w:rPr>
          <w:rFonts w:eastAsia="Times New Roman" w:cs="Times New Roman"/>
          <w:szCs w:val="24"/>
        </w:rPr>
        <w:t>του ΣΥΡΙΖΑ κ. Ανδ</w:t>
      </w:r>
      <w:r>
        <w:rPr>
          <w:rFonts w:eastAsia="Times New Roman" w:cs="Times New Roman"/>
          <w:szCs w:val="24"/>
        </w:rPr>
        <w:t>ρέα Μιχαηλίδη για δεκαπέντε λεπτά, θα ήθελα να κάνω μια ανακοίνωση προς το Σώμα.</w:t>
      </w:r>
    </w:p>
    <w:p w14:paraId="2D30D9B2" w14:textId="77777777" w:rsidR="000D1FE2" w:rsidRDefault="005E5B96">
      <w:pPr>
        <w:spacing w:line="600" w:lineRule="auto"/>
        <w:ind w:firstLine="720"/>
        <w:jc w:val="both"/>
        <w:rPr>
          <w:rFonts w:eastAsia="Times New Roman" w:cs="Times New Roman"/>
        </w:rPr>
      </w:pPr>
      <w:r w:rsidRPr="000742D7">
        <w:rPr>
          <w:rFonts w:eastAsia="Times New Roman" w:cs="Times New Roman"/>
        </w:rPr>
        <w:lastRenderedPageBreak/>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w:t>
      </w:r>
      <w:r w:rsidRPr="000742D7">
        <w:rPr>
          <w:rFonts w:eastAsia="Times New Roman" w:cs="Times New Roman"/>
        </w:rPr>
        <w:t>αίθουσας «ΕΛΕΥΘΕΡΙΟΣ ΒΕΝΙΖΕΛΟΣ» και ενημερώθηκαν για την ιστορία του κτηρίου και τον τρόπο οργάνωσ</w:t>
      </w:r>
      <w:r>
        <w:rPr>
          <w:rFonts w:eastAsia="Times New Roman" w:cs="Times New Roman"/>
        </w:rPr>
        <w:t>ης και λειτουργίας της Βουλής, δεκαέξι μαθήτριες και μαθητές και τρεις</w:t>
      </w:r>
      <w:r w:rsidRPr="000742D7">
        <w:rPr>
          <w:rFonts w:eastAsia="Times New Roman" w:cs="Times New Roman"/>
        </w:rPr>
        <w:t xml:space="preserve"> εκπ</w:t>
      </w:r>
      <w:r>
        <w:rPr>
          <w:rFonts w:eastAsia="Times New Roman" w:cs="Times New Roman"/>
        </w:rPr>
        <w:t>αιδευτικοί συνοδοί από το 13</w:t>
      </w:r>
      <w:r w:rsidRPr="00BC09BC">
        <w:rPr>
          <w:rFonts w:eastAsia="Times New Roman" w:cs="Times New Roman"/>
          <w:vertAlign w:val="superscript"/>
        </w:rPr>
        <w:t>ο</w:t>
      </w:r>
      <w:r>
        <w:rPr>
          <w:rFonts w:eastAsia="Times New Roman" w:cs="Times New Roman"/>
        </w:rPr>
        <w:t xml:space="preserve"> Δημοτικό</w:t>
      </w:r>
      <w:r w:rsidRPr="000742D7">
        <w:rPr>
          <w:rFonts w:eastAsia="Times New Roman" w:cs="Times New Roman"/>
        </w:rPr>
        <w:t xml:space="preserve"> Σχολείο</w:t>
      </w:r>
      <w:r>
        <w:rPr>
          <w:rFonts w:eastAsia="Times New Roman" w:cs="Times New Roman"/>
        </w:rPr>
        <w:t xml:space="preserve"> της Κατερίνης</w:t>
      </w:r>
      <w:r w:rsidRPr="000742D7">
        <w:rPr>
          <w:rFonts w:eastAsia="Times New Roman" w:cs="Times New Roman"/>
        </w:rPr>
        <w:t xml:space="preserve">. </w:t>
      </w:r>
    </w:p>
    <w:p w14:paraId="2D30D9B3" w14:textId="77777777" w:rsidR="000D1FE2" w:rsidRDefault="005E5B96">
      <w:pPr>
        <w:spacing w:line="600" w:lineRule="auto"/>
        <w:ind w:firstLine="720"/>
        <w:jc w:val="both"/>
        <w:rPr>
          <w:rFonts w:eastAsia="Times New Roman" w:cs="Times New Roman"/>
        </w:rPr>
      </w:pPr>
      <w:r w:rsidRPr="000742D7">
        <w:rPr>
          <w:rFonts w:eastAsia="Times New Roman" w:cs="Times New Roman"/>
        </w:rPr>
        <w:t xml:space="preserve">Η Βουλή </w:t>
      </w:r>
      <w:r>
        <w:rPr>
          <w:rFonts w:eastAsia="Times New Roman" w:cs="Times New Roman"/>
        </w:rPr>
        <w:t>σάς</w:t>
      </w:r>
      <w:r w:rsidRPr="000742D7">
        <w:rPr>
          <w:rFonts w:eastAsia="Times New Roman" w:cs="Times New Roman"/>
        </w:rPr>
        <w:t xml:space="preserve"> </w:t>
      </w:r>
      <w:r w:rsidRPr="000742D7">
        <w:rPr>
          <w:rFonts w:eastAsia="Times New Roman" w:cs="Times New Roman"/>
        </w:rPr>
        <w:t>καλωσορίζ</w:t>
      </w:r>
      <w:r w:rsidRPr="000742D7">
        <w:rPr>
          <w:rFonts w:eastAsia="Times New Roman" w:cs="Times New Roman"/>
        </w:rPr>
        <w:t xml:space="preserve">ει. </w:t>
      </w:r>
    </w:p>
    <w:p w14:paraId="2D30D9B4" w14:textId="77777777" w:rsidR="000D1FE2" w:rsidRDefault="005E5B96">
      <w:pPr>
        <w:spacing w:line="600" w:lineRule="auto"/>
        <w:ind w:firstLine="720"/>
        <w:jc w:val="center"/>
        <w:rPr>
          <w:rFonts w:eastAsia="Times New Roman" w:cs="Times New Roman"/>
        </w:rPr>
      </w:pPr>
      <w:r w:rsidRPr="000742D7">
        <w:rPr>
          <w:rFonts w:eastAsia="Times New Roman" w:cs="Times New Roman"/>
        </w:rPr>
        <w:t>(Χειροκροτήματα απ’ όλες τις πτέρυγες της Βουλής)</w:t>
      </w:r>
    </w:p>
    <w:p w14:paraId="2D30D9B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Κύριε Μιχαηλίδη, έχετε τον λόγο.</w:t>
      </w:r>
    </w:p>
    <w:p w14:paraId="2D30D9B6"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Ευχαριστώ, κύριε Πρόεδρε.</w:t>
      </w:r>
    </w:p>
    <w:p w14:paraId="2D30D9B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Θα μου επιτρέψετε αρχικά μέσα στο κλίμα που έχει διαμορφωθεί τις τελευταίες ημέρες να κάνω μια παρατήρηση, κύριε Πρόεδρε.</w:t>
      </w:r>
    </w:p>
    <w:p w14:paraId="2D30D9B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Αναρωτιέμαι το εξής: Το κράτος έχει συνέχεια; Προφανώς και έχει. Πώς διασφαλίζεται η συνέχεια αυτή; Διασφαλίζεται θεσμικά με το να λειτουργεί στα πλαίσια του Συντάγματος και οι </w:t>
      </w:r>
      <w:r>
        <w:rPr>
          <w:rFonts w:eastAsia="Times New Roman" w:cs="Times New Roman"/>
          <w:szCs w:val="24"/>
        </w:rPr>
        <w:lastRenderedPageBreak/>
        <w:t>επιμέρους εξουσίες μέσα στα πλαίσια που προβλέπονται, για παράδειγμα, όσον αφορ</w:t>
      </w:r>
      <w:r>
        <w:rPr>
          <w:rFonts w:eastAsia="Times New Roman" w:cs="Times New Roman"/>
          <w:szCs w:val="24"/>
        </w:rPr>
        <w:t>ά τη λειτουργία της νομοθετικής εξουσίας, δηλαδή τη Βουλή, στα πλαίσια του Κανονισμού της Βουλής.</w:t>
      </w:r>
    </w:p>
    <w:p w14:paraId="2D30D9B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Είναι, λοιπόν, δυνατόν να ακυρώνεται το νομοθετικό έργο μιας κυβέρνησης, επειδή ο Πρωθυπουργός εξήγγειλε ότι θα ζητήσει τη διάλυση της Βουλής σε μερικές ημέρε</w:t>
      </w:r>
      <w:r>
        <w:rPr>
          <w:rFonts w:eastAsia="Times New Roman" w:cs="Times New Roman"/>
          <w:szCs w:val="24"/>
        </w:rPr>
        <w:t>ς; Είναι αυτονόητα παράλογο. Και στο επιχείρημα αν έχει πολιτική νομιμοποίηση αυτή τη στιγμή η Κυβέρνηση να φέρνει συγκεκριμένα νομοθετήματα, αναρωτιέμαι, επίσης, κύριε Πρόεδρε, εφόσον υπάρχει εκπεφρασμένη συναίνεση σε συγκεκριμένα νομοσχέδια. Για παράδειγ</w:t>
      </w:r>
      <w:r>
        <w:rPr>
          <w:rFonts w:eastAsia="Times New Roman" w:cs="Times New Roman"/>
          <w:szCs w:val="24"/>
        </w:rPr>
        <w:t xml:space="preserve">μα, το νομοθέτημα, η τροπολογία, που θα αναπτυχθεί σε λίγο από τον αρμόδιο Υπουργό για την κατάργηση της μείωσης του αφορολογήτου, έχει την ευρύτερη πολιτική συναίνεση και μάλιστα του δεύτερου σε τάξη κόμματος του Κοινοβουλίου. </w:t>
      </w:r>
    </w:p>
    <w:p w14:paraId="2D30D9B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 σχέδιο νόμου της </w:t>
      </w:r>
      <w:r>
        <w:rPr>
          <w:rFonts w:eastAsia="Times New Roman" w:cs="Times New Roman"/>
          <w:szCs w:val="24"/>
        </w:rPr>
        <w:t>κύρωσης</w:t>
      </w:r>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συμφωνίας</w:t>
      </w:r>
      <w:r>
        <w:rPr>
          <w:rFonts w:eastAsia="Times New Roman" w:cs="Times New Roman"/>
          <w:szCs w:val="24"/>
        </w:rPr>
        <w:t>, την οποία έχω την τιμή να εισηγηθώ σε λίγο, είναι δυνατόν να μην έχει πο</w:t>
      </w:r>
      <w:r>
        <w:rPr>
          <w:rFonts w:eastAsia="Times New Roman" w:cs="Times New Roman"/>
          <w:szCs w:val="24"/>
        </w:rPr>
        <w:lastRenderedPageBreak/>
        <w:t xml:space="preserve">λιτική νομιμοποίηση; Δηλαδή, η αναβάθμιση του Εθνικού Συστήματος Υγείας με συγκεκριμένες δωρεές από το Ίδρυμα </w:t>
      </w:r>
      <w:r>
        <w:rPr>
          <w:rFonts w:eastAsia="Times New Roman" w:cs="Times New Roman"/>
          <w:szCs w:val="24"/>
        </w:rPr>
        <w:t>«</w:t>
      </w:r>
      <w:r>
        <w:rPr>
          <w:rFonts w:eastAsia="Times New Roman" w:cs="Times New Roman"/>
          <w:szCs w:val="24"/>
        </w:rPr>
        <w:t xml:space="preserve">Σταύρος Νιάρχος» είναι δυνατόν να μην έχει πολιτική νομιμοποίηση; </w:t>
      </w:r>
    </w:p>
    <w:p w14:paraId="2D30D9B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Επομένως, πέρα από τα παραληρήματα, τα οποία ακούσαμε εδώ, ειλικρινά θεωρώ τελείως παράλογο όλο αυτό το σκηνικό, το οποίο στήνεται με προφανείς λόγους, δηλαδή να </w:t>
      </w:r>
      <w:proofErr w:type="spellStart"/>
      <w:r>
        <w:rPr>
          <w:rFonts w:eastAsia="Times New Roman" w:cs="Times New Roman"/>
          <w:szCs w:val="24"/>
        </w:rPr>
        <w:t>απομειωθεί</w:t>
      </w:r>
      <w:proofErr w:type="spellEnd"/>
      <w:r>
        <w:rPr>
          <w:rFonts w:eastAsia="Times New Roman" w:cs="Times New Roman"/>
          <w:szCs w:val="24"/>
        </w:rPr>
        <w:t>, έστω την τελευτ</w:t>
      </w:r>
      <w:r>
        <w:rPr>
          <w:rFonts w:eastAsia="Times New Roman" w:cs="Times New Roman"/>
          <w:szCs w:val="24"/>
        </w:rPr>
        <w:t xml:space="preserve">αία στιγμή, και να απαξιωθεί το έργο μιας κυβέρνησης. </w:t>
      </w:r>
    </w:p>
    <w:p w14:paraId="2D30D9B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Επιτρέψτε μου, κ</w:t>
      </w:r>
      <w:r w:rsidRPr="006E2EBC">
        <w:rPr>
          <w:rFonts w:eastAsia="Times New Roman" w:cs="Times New Roman"/>
          <w:szCs w:val="24"/>
        </w:rPr>
        <w:t xml:space="preserve">υρίες και κύριοι συνάδελφοι, </w:t>
      </w:r>
      <w:r>
        <w:rPr>
          <w:rFonts w:eastAsia="Times New Roman" w:cs="Times New Roman"/>
          <w:szCs w:val="24"/>
        </w:rPr>
        <w:t>να εισηγηθώ το κύριο νομοσχέδιο, το οποίο έρχεται εδώ και το οποίο αποτελεί ένα τμήμα μιας κύρωσης επιμέρους σύμβασης δωρεάς, η οποία έχει υπογραφεί το Σεπτ</w:t>
      </w:r>
      <w:r>
        <w:rPr>
          <w:rFonts w:eastAsia="Times New Roman" w:cs="Times New Roman"/>
          <w:szCs w:val="24"/>
        </w:rPr>
        <w:t xml:space="preserve">έμβριο του 2018, όπως όλοι γνωρίζουμε, -μάλιστα είχα την τιμή να το εισηγηθώ και αυτό εγώ- για τη δωρεά του Ιδρύματος </w:t>
      </w:r>
      <w:r>
        <w:rPr>
          <w:rFonts w:eastAsia="Times New Roman" w:cs="Times New Roman"/>
          <w:szCs w:val="24"/>
        </w:rPr>
        <w:t>«</w:t>
      </w:r>
      <w:r>
        <w:rPr>
          <w:rFonts w:eastAsia="Times New Roman" w:cs="Times New Roman"/>
          <w:szCs w:val="24"/>
        </w:rPr>
        <w:t xml:space="preserve">Σταύρος Νιάρχος» προς το ελληνικό </w:t>
      </w:r>
      <w:r>
        <w:rPr>
          <w:rFonts w:eastAsia="Times New Roman" w:cs="Times New Roman"/>
          <w:szCs w:val="24"/>
        </w:rPr>
        <w:t>δημόσιο</w:t>
      </w:r>
      <w:r>
        <w:rPr>
          <w:rFonts w:eastAsia="Times New Roman" w:cs="Times New Roman"/>
          <w:szCs w:val="24"/>
        </w:rPr>
        <w:t>.</w:t>
      </w:r>
    </w:p>
    <w:p w14:paraId="2D30D9BD" w14:textId="77777777" w:rsidR="000D1FE2" w:rsidRDefault="005E5B96">
      <w:pPr>
        <w:tabs>
          <w:tab w:val="left" w:pos="6168"/>
        </w:tabs>
        <w:spacing w:line="600" w:lineRule="auto"/>
        <w:ind w:firstLine="720"/>
        <w:jc w:val="both"/>
        <w:rPr>
          <w:rFonts w:eastAsia="Times New Roman" w:cs="Times New Roman"/>
          <w:szCs w:val="24"/>
        </w:rPr>
      </w:pPr>
      <w:r w:rsidRPr="00AC0234">
        <w:rPr>
          <w:rFonts w:eastAsia="Times New Roman" w:cs="Times New Roman"/>
          <w:szCs w:val="24"/>
        </w:rPr>
        <w:t>Σήμερα</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 xml:space="preserve">εισηγούμαστε </w:t>
      </w:r>
      <w:r w:rsidRPr="00AC0234">
        <w:rPr>
          <w:rFonts w:eastAsia="Times New Roman" w:cs="Times New Roman"/>
          <w:szCs w:val="24"/>
        </w:rPr>
        <w:t xml:space="preserve">την κύρωση δύο τμημάτων δύο επιμέρους </w:t>
      </w:r>
      <w:r>
        <w:rPr>
          <w:rFonts w:eastAsia="Times New Roman" w:cs="Times New Roman"/>
          <w:szCs w:val="24"/>
        </w:rPr>
        <w:t>σ</w:t>
      </w:r>
      <w:r w:rsidRPr="00AC0234">
        <w:rPr>
          <w:rFonts w:eastAsia="Times New Roman" w:cs="Times New Roman"/>
          <w:szCs w:val="24"/>
        </w:rPr>
        <w:t xml:space="preserve">υμβάσεων </w:t>
      </w:r>
      <w:r w:rsidRPr="00AC0234">
        <w:rPr>
          <w:rFonts w:eastAsia="Times New Roman" w:cs="Times New Roman"/>
          <w:szCs w:val="24"/>
        </w:rPr>
        <w:t>που βρίσκονται σε αυτό το</w:t>
      </w:r>
      <w:r w:rsidRPr="00AC0234">
        <w:rPr>
          <w:rFonts w:eastAsia="Times New Roman" w:cs="Times New Roman"/>
          <w:szCs w:val="24"/>
        </w:rPr>
        <w:t xml:space="preserve"> γενικότερο </w:t>
      </w:r>
      <w:r>
        <w:rPr>
          <w:rFonts w:eastAsia="Times New Roman" w:cs="Times New Roman"/>
          <w:szCs w:val="24"/>
        </w:rPr>
        <w:t xml:space="preserve">πλαίσιο, στη </w:t>
      </w:r>
      <w:r w:rsidRPr="00AC0234">
        <w:rPr>
          <w:rFonts w:eastAsia="Times New Roman" w:cs="Times New Roman"/>
          <w:szCs w:val="24"/>
        </w:rPr>
        <w:t xml:space="preserve">γενικότερη </w:t>
      </w:r>
      <w:r>
        <w:rPr>
          <w:rFonts w:eastAsia="Times New Roman" w:cs="Times New Roman"/>
          <w:szCs w:val="24"/>
        </w:rPr>
        <w:t>σ</w:t>
      </w:r>
      <w:r w:rsidRPr="00AC0234">
        <w:rPr>
          <w:rFonts w:eastAsia="Times New Roman" w:cs="Times New Roman"/>
          <w:szCs w:val="24"/>
        </w:rPr>
        <w:t>ύμβαση</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το οποίο μ</w:t>
      </w:r>
      <w:r w:rsidRPr="00AC0234">
        <w:rPr>
          <w:rFonts w:eastAsia="Times New Roman" w:cs="Times New Roman"/>
          <w:szCs w:val="24"/>
        </w:rPr>
        <w:t xml:space="preserve">άλιστα ονομάζεται </w:t>
      </w:r>
      <w:r>
        <w:rPr>
          <w:rFonts w:eastAsia="Times New Roman" w:cs="Times New Roman"/>
          <w:szCs w:val="24"/>
        </w:rPr>
        <w:lastRenderedPageBreak/>
        <w:t>«</w:t>
      </w:r>
      <w:r w:rsidRPr="00AC0234">
        <w:rPr>
          <w:rFonts w:eastAsia="Times New Roman" w:cs="Times New Roman"/>
          <w:szCs w:val="24"/>
        </w:rPr>
        <w:t xml:space="preserve">Πρωτοβουλία για την ενίσχυση και αναβάθμιση </w:t>
      </w:r>
      <w:r>
        <w:rPr>
          <w:rFonts w:eastAsia="Times New Roman" w:cs="Times New Roman"/>
          <w:szCs w:val="24"/>
        </w:rPr>
        <w:t xml:space="preserve">της υγείας </w:t>
      </w:r>
      <w:r w:rsidRPr="00AC0234">
        <w:rPr>
          <w:rFonts w:eastAsia="Times New Roman" w:cs="Times New Roman"/>
          <w:szCs w:val="24"/>
        </w:rPr>
        <w:t>στην Ελλάδα</w:t>
      </w:r>
      <w:r>
        <w:rPr>
          <w:rFonts w:eastAsia="Times New Roman" w:cs="Times New Roman"/>
          <w:szCs w:val="24"/>
        </w:rPr>
        <w:t>».</w:t>
      </w:r>
      <w:r w:rsidRPr="00AC0234">
        <w:rPr>
          <w:rFonts w:eastAsia="Times New Roman" w:cs="Times New Roman"/>
          <w:szCs w:val="24"/>
        </w:rPr>
        <w:t xml:space="preserve"> </w:t>
      </w:r>
    </w:p>
    <w:p w14:paraId="2D30D9BE" w14:textId="77777777" w:rsidR="000D1FE2" w:rsidRDefault="005E5B96">
      <w:pPr>
        <w:tabs>
          <w:tab w:val="left" w:pos="6168"/>
        </w:tabs>
        <w:spacing w:line="600" w:lineRule="auto"/>
        <w:ind w:firstLine="720"/>
        <w:jc w:val="both"/>
        <w:rPr>
          <w:rFonts w:eastAsia="Times New Roman" w:cs="Times New Roman"/>
          <w:szCs w:val="24"/>
        </w:rPr>
      </w:pPr>
      <w:r w:rsidRPr="00AC0234">
        <w:rPr>
          <w:rFonts w:eastAsia="Times New Roman" w:cs="Times New Roman"/>
          <w:szCs w:val="24"/>
        </w:rPr>
        <w:t xml:space="preserve">Η </w:t>
      </w:r>
      <w:r>
        <w:rPr>
          <w:rFonts w:eastAsia="Times New Roman" w:cs="Times New Roman"/>
          <w:szCs w:val="24"/>
        </w:rPr>
        <w:t>σ</w:t>
      </w:r>
      <w:r w:rsidRPr="00AC0234">
        <w:rPr>
          <w:rFonts w:eastAsia="Times New Roman" w:cs="Times New Roman"/>
          <w:szCs w:val="24"/>
        </w:rPr>
        <w:t xml:space="preserve">ύμβαση </w:t>
      </w:r>
      <w:r w:rsidRPr="00AC0234">
        <w:rPr>
          <w:rFonts w:eastAsia="Times New Roman" w:cs="Times New Roman"/>
          <w:szCs w:val="24"/>
        </w:rPr>
        <w:t>αυτή αποτελείται από δύο τμήματα</w:t>
      </w:r>
      <w:r>
        <w:rPr>
          <w:rFonts w:eastAsia="Times New Roman" w:cs="Times New Roman"/>
          <w:szCs w:val="24"/>
        </w:rPr>
        <w:t xml:space="preserve"> και</w:t>
      </w:r>
      <w:r w:rsidRPr="00AC0234">
        <w:rPr>
          <w:rFonts w:eastAsia="Times New Roman" w:cs="Times New Roman"/>
          <w:szCs w:val="24"/>
        </w:rPr>
        <w:t xml:space="preserve"> </w:t>
      </w:r>
      <w:r>
        <w:rPr>
          <w:rFonts w:eastAsia="Times New Roman" w:cs="Times New Roman"/>
          <w:szCs w:val="24"/>
        </w:rPr>
        <w:t>α</w:t>
      </w:r>
      <w:r w:rsidRPr="00AC0234">
        <w:rPr>
          <w:rFonts w:eastAsia="Times New Roman" w:cs="Times New Roman"/>
          <w:szCs w:val="24"/>
        </w:rPr>
        <w:t xml:space="preserve">φορά </w:t>
      </w:r>
      <w:r>
        <w:rPr>
          <w:rFonts w:eastAsia="Times New Roman" w:cs="Times New Roman"/>
          <w:szCs w:val="24"/>
        </w:rPr>
        <w:t xml:space="preserve">δύο έργα: Το ΕΡΓΟ </w:t>
      </w:r>
      <w:r>
        <w:rPr>
          <w:rFonts w:eastAsia="Times New Roman" w:cs="Times New Roman"/>
          <w:szCs w:val="24"/>
          <w:lang w:val="en-US"/>
        </w:rPr>
        <w:t>V</w:t>
      </w:r>
      <w:r>
        <w:rPr>
          <w:rFonts w:eastAsia="Times New Roman" w:cs="Times New Roman"/>
          <w:szCs w:val="24"/>
        </w:rPr>
        <w:t xml:space="preserve">, με το οποίο </w:t>
      </w:r>
      <w:r w:rsidRPr="00AC0234">
        <w:rPr>
          <w:rFonts w:eastAsia="Times New Roman" w:cs="Times New Roman"/>
          <w:szCs w:val="24"/>
        </w:rPr>
        <w:t>προβλέπεται η δωρεά</w:t>
      </w:r>
      <w:r>
        <w:rPr>
          <w:rFonts w:eastAsia="Times New Roman" w:cs="Times New Roman"/>
          <w:szCs w:val="24"/>
        </w:rPr>
        <w:t>,</w:t>
      </w:r>
      <w:r w:rsidRPr="00AC0234">
        <w:rPr>
          <w:rFonts w:eastAsia="Times New Roman" w:cs="Times New Roman"/>
          <w:szCs w:val="24"/>
        </w:rPr>
        <w:t xml:space="preserve"> η αγο</w:t>
      </w:r>
      <w:r w:rsidRPr="00AC0234">
        <w:rPr>
          <w:rFonts w:eastAsia="Times New Roman" w:cs="Times New Roman"/>
          <w:szCs w:val="24"/>
        </w:rPr>
        <w:t xml:space="preserve">ρά εκ μέρους του Ιδρύματος </w:t>
      </w:r>
      <w:r>
        <w:rPr>
          <w:rFonts w:eastAsia="Times New Roman" w:cs="Times New Roman"/>
          <w:szCs w:val="24"/>
        </w:rPr>
        <w:t>«</w:t>
      </w:r>
      <w:r w:rsidRPr="00AC0234">
        <w:rPr>
          <w:rFonts w:eastAsia="Times New Roman" w:cs="Times New Roman"/>
          <w:szCs w:val="24"/>
        </w:rPr>
        <w:t>Σταύρος Νιάρχος</w:t>
      </w:r>
      <w:r>
        <w:rPr>
          <w:rFonts w:eastAsia="Times New Roman" w:cs="Times New Roman"/>
          <w:szCs w:val="24"/>
        </w:rPr>
        <w:t>»</w:t>
      </w:r>
      <w:r w:rsidRPr="00AC0234">
        <w:rPr>
          <w:rFonts w:eastAsia="Times New Roman" w:cs="Times New Roman"/>
          <w:szCs w:val="24"/>
        </w:rPr>
        <w:t xml:space="preserve"> δύο καινούργιων και πλήρως εξοπλισμένων </w:t>
      </w:r>
      <w:r>
        <w:rPr>
          <w:rFonts w:eastAsia="Times New Roman" w:cs="Times New Roman"/>
          <w:szCs w:val="24"/>
        </w:rPr>
        <w:t xml:space="preserve">αεροπλάνων, τα οποία </w:t>
      </w:r>
      <w:r w:rsidRPr="00AC0234">
        <w:rPr>
          <w:rFonts w:eastAsia="Times New Roman" w:cs="Times New Roman"/>
          <w:szCs w:val="24"/>
        </w:rPr>
        <w:t xml:space="preserve">θα </w:t>
      </w:r>
      <w:r>
        <w:rPr>
          <w:rFonts w:eastAsia="Times New Roman" w:cs="Times New Roman"/>
          <w:szCs w:val="24"/>
        </w:rPr>
        <w:t xml:space="preserve">διατεθούν </w:t>
      </w:r>
      <w:r w:rsidRPr="00AC0234">
        <w:rPr>
          <w:rFonts w:eastAsia="Times New Roman" w:cs="Times New Roman"/>
          <w:szCs w:val="24"/>
        </w:rPr>
        <w:t>στον στόλο του ΕΚΑΒ</w:t>
      </w:r>
      <w:r>
        <w:rPr>
          <w:rFonts w:eastAsia="Times New Roman" w:cs="Times New Roman"/>
          <w:szCs w:val="24"/>
        </w:rPr>
        <w:t>,</w:t>
      </w:r>
      <w:r w:rsidRPr="00AC0234">
        <w:rPr>
          <w:rFonts w:eastAsia="Times New Roman" w:cs="Times New Roman"/>
          <w:szCs w:val="24"/>
        </w:rPr>
        <w:t xml:space="preserve"> έτσι ώστε να είναι δυνατή η </w:t>
      </w:r>
      <w:proofErr w:type="spellStart"/>
      <w:r w:rsidRPr="00AC0234">
        <w:rPr>
          <w:rFonts w:eastAsia="Times New Roman" w:cs="Times New Roman"/>
          <w:szCs w:val="24"/>
        </w:rPr>
        <w:t>αεροδιακομιδή</w:t>
      </w:r>
      <w:proofErr w:type="spellEnd"/>
      <w:r w:rsidRPr="00AC0234">
        <w:rPr>
          <w:rFonts w:eastAsia="Times New Roman" w:cs="Times New Roman"/>
          <w:szCs w:val="24"/>
        </w:rPr>
        <w:t xml:space="preserve"> ασθενών από την περιφέρεια προς τα νοσοκομεία της χώρας</w:t>
      </w:r>
      <w:r>
        <w:rPr>
          <w:rFonts w:eastAsia="Times New Roman" w:cs="Times New Roman"/>
          <w:szCs w:val="24"/>
        </w:rPr>
        <w:t>, και</w:t>
      </w:r>
      <w:r w:rsidRPr="00AC0234">
        <w:rPr>
          <w:rFonts w:eastAsia="Times New Roman" w:cs="Times New Roman"/>
          <w:szCs w:val="24"/>
        </w:rPr>
        <w:t xml:space="preserve"> </w:t>
      </w:r>
      <w:r>
        <w:rPr>
          <w:rFonts w:eastAsia="Times New Roman" w:cs="Times New Roman"/>
          <w:szCs w:val="24"/>
        </w:rPr>
        <w:t>ο</w:t>
      </w:r>
      <w:r w:rsidRPr="00AC0234">
        <w:rPr>
          <w:rFonts w:eastAsia="Times New Roman" w:cs="Times New Roman"/>
          <w:szCs w:val="24"/>
        </w:rPr>
        <w:t xml:space="preserve"> πλήρης εξοπ</w:t>
      </w:r>
      <w:r w:rsidRPr="00AC0234">
        <w:rPr>
          <w:rFonts w:eastAsia="Times New Roman" w:cs="Times New Roman"/>
          <w:szCs w:val="24"/>
        </w:rPr>
        <w:t xml:space="preserve">λισμός </w:t>
      </w:r>
      <w:r>
        <w:rPr>
          <w:rFonts w:eastAsia="Times New Roman" w:cs="Times New Roman"/>
          <w:szCs w:val="24"/>
        </w:rPr>
        <w:t>τους.</w:t>
      </w:r>
      <w:r w:rsidRPr="00AC0234">
        <w:rPr>
          <w:rFonts w:eastAsia="Times New Roman" w:cs="Times New Roman"/>
          <w:szCs w:val="24"/>
        </w:rPr>
        <w:t xml:space="preserve"> </w:t>
      </w:r>
      <w:r>
        <w:rPr>
          <w:rFonts w:eastAsia="Times New Roman" w:cs="Times New Roman"/>
          <w:szCs w:val="24"/>
        </w:rPr>
        <w:t>Επίσης, προβλέπεται</w:t>
      </w:r>
      <w:r w:rsidRPr="00AC0234">
        <w:rPr>
          <w:rFonts w:eastAsia="Times New Roman" w:cs="Times New Roman"/>
          <w:szCs w:val="24"/>
        </w:rPr>
        <w:t xml:space="preserve"> η επισκευή δύο ελικοπτέρων</w:t>
      </w:r>
      <w:r>
        <w:rPr>
          <w:rFonts w:eastAsia="Times New Roman" w:cs="Times New Roman"/>
          <w:szCs w:val="24"/>
        </w:rPr>
        <w:t>,</w:t>
      </w:r>
      <w:r w:rsidRPr="00AC0234">
        <w:rPr>
          <w:rFonts w:eastAsia="Times New Roman" w:cs="Times New Roman"/>
          <w:szCs w:val="24"/>
        </w:rPr>
        <w:t xml:space="preserve"> τα οποία αυτή τη στιγμή χρειάζονται και ανανέωση του εξοπλισμού τους και αναβάθμιση της επιχειρησιακής ικανότητας που έχουν</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 xml:space="preserve">Το έργο αυτό </w:t>
      </w:r>
      <w:r w:rsidRPr="00AC0234">
        <w:rPr>
          <w:rFonts w:eastAsia="Times New Roman" w:cs="Times New Roman"/>
          <w:szCs w:val="24"/>
        </w:rPr>
        <w:t>είναι ύψους 25</w:t>
      </w:r>
      <w:r>
        <w:rPr>
          <w:rFonts w:eastAsia="Times New Roman" w:cs="Times New Roman"/>
          <w:szCs w:val="24"/>
        </w:rPr>
        <w:t>.000.000</w:t>
      </w:r>
      <w:r w:rsidRPr="00AC0234">
        <w:rPr>
          <w:rFonts w:eastAsia="Times New Roman" w:cs="Times New Roman"/>
          <w:szCs w:val="24"/>
        </w:rPr>
        <w:t xml:space="preserve"> ευρώ</w:t>
      </w:r>
      <w:r>
        <w:rPr>
          <w:rFonts w:eastAsia="Times New Roman" w:cs="Times New Roman"/>
          <w:szCs w:val="24"/>
        </w:rPr>
        <w:t xml:space="preserve"> και αφορά κυρίως</w:t>
      </w:r>
      <w:r w:rsidRPr="00AC0234">
        <w:rPr>
          <w:rFonts w:eastAsia="Times New Roman" w:cs="Times New Roman"/>
          <w:szCs w:val="24"/>
        </w:rPr>
        <w:t xml:space="preserve"> και αποκλειστικά </w:t>
      </w:r>
      <w:r>
        <w:rPr>
          <w:rFonts w:eastAsia="Times New Roman" w:cs="Times New Roman"/>
          <w:szCs w:val="24"/>
        </w:rPr>
        <w:t>μια δωρεά που κάνει εξολοκλήρου το Ίδρυμα «</w:t>
      </w:r>
      <w:r w:rsidRPr="00AC0234">
        <w:rPr>
          <w:rFonts w:eastAsia="Times New Roman" w:cs="Times New Roman"/>
          <w:szCs w:val="24"/>
        </w:rPr>
        <w:t>Σταύρος Νιάρχος</w:t>
      </w:r>
      <w:r>
        <w:rPr>
          <w:rFonts w:eastAsia="Times New Roman" w:cs="Times New Roman"/>
          <w:szCs w:val="24"/>
        </w:rPr>
        <w:t>»</w:t>
      </w:r>
      <w:r w:rsidRPr="00AC0234">
        <w:rPr>
          <w:rFonts w:eastAsia="Times New Roman" w:cs="Times New Roman"/>
          <w:szCs w:val="24"/>
        </w:rPr>
        <w:t xml:space="preserve"> και απευθύνεται προς το ΕΚΑΒ</w:t>
      </w:r>
      <w:r>
        <w:rPr>
          <w:rFonts w:eastAsia="Times New Roman" w:cs="Times New Roman"/>
          <w:szCs w:val="24"/>
        </w:rPr>
        <w:t xml:space="preserve"> και</w:t>
      </w:r>
      <w:r w:rsidRPr="00AC0234">
        <w:rPr>
          <w:rFonts w:eastAsia="Times New Roman" w:cs="Times New Roman"/>
          <w:szCs w:val="24"/>
        </w:rPr>
        <w:t xml:space="preserve"> προς το ελληνικό δημόσιο</w:t>
      </w:r>
      <w:r>
        <w:rPr>
          <w:rFonts w:eastAsia="Times New Roman" w:cs="Times New Roman"/>
          <w:szCs w:val="24"/>
        </w:rPr>
        <w:t>.</w:t>
      </w:r>
    </w:p>
    <w:p w14:paraId="2D30D9BF" w14:textId="77777777" w:rsidR="000D1FE2" w:rsidRDefault="005E5B96">
      <w:pPr>
        <w:tabs>
          <w:tab w:val="left" w:pos="6168"/>
        </w:tabs>
        <w:spacing w:line="600" w:lineRule="auto"/>
        <w:ind w:firstLine="720"/>
        <w:jc w:val="both"/>
        <w:rPr>
          <w:rFonts w:eastAsia="Times New Roman" w:cs="Times New Roman"/>
          <w:szCs w:val="24"/>
        </w:rPr>
      </w:pPr>
      <w:r w:rsidRPr="00AC0234">
        <w:rPr>
          <w:rFonts w:eastAsia="Times New Roman" w:cs="Times New Roman"/>
          <w:szCs w:val="24"/>
        </w:rPr>
        <w:t>Θέλω</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επίσης,</w:t>
      </w:r>
      <w:r w:rsidRPr="00AC0234">
        <w:rPr>
          <w:rFonts w:eastAsia="Times New Roman" w:cs="Times New Roman"/>
          <w:szCs w:val="24"/>
        </w:rPr>
        <w:t xml:space="preserve"> να πω ότι το έργο αυτό συνοδεύεται</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 xml:space="preserve">πέρα από την </w:t>
      </w:r>
      <w:r w:rsidRPr="00AC0234">
        <w:rPr>
          <w:rFonts w:eastAsia="Times New Roman" w:cs="Times New Roman"/>
          <w:szCs w:val="24"/>
        </w:rPr>
        <w:t>εισηγητική έκθεση</w:t>
      </w:r>
      <w:r>
        <w:rPr>
          <w:rFonts w:eastAsia="Times New Roman" w:cs="Times New Roman"/>
          <w:szCs w:val="24"/>
        </w:rPr>
        <w:t>,</w:t>
      </w:r>
      <w:r w:rsidRPr="00AC0234">
        <w:rPr>
          <w:rFonts w:eastAsia="Times New Roman" w:cs="Times New Roman"/>
          <w:szCs w:val="24"/>
        </w:rPr>
        <w:t xml:space="preserve"> και από τα τεχνικά χαρακτηριστικά</w:t>
      </w:r>
      <w:r>
        <w:rPr>
          <w:rFonts w:eastAsia="Times New Roman" w:cs="Times New Roman"/>
          <w:szCs w:val="24"/>
        </w:rPr>
        <w:t>,</w:t>
      </w:r>
      <w:r w:rsidRPr="00AC0234">
        <w:rPr>
          <w:rFonts w:eastAsia="Times New Roman" w:cs="Times New Roman"/>
          <w:szCs w:val="24"/>
        </w:rPr>
        <w:t xml:space="preserve"> τα</w:t>
      </w:r>
      <w:r w:rsidRPr="00AC0234">
        <w:rPr>
          <w:rFonts w:eastAsia="Times New Roman" w:cs="Times New Roman"/>
          <w:szCs w:val="24"/>
        </w:rPr>
        <w:t xml:space="preserve"> οποία έχουν προταθεί για τα συγκεκριμένα αεροπλάνα</w:t>
      </w:r>
      <w:r>
        <w:rPr>
          <w:rFonts w:eastAsia="Times New Roman" w:cs="Times New Roman"/>
          <w:szCs w:val="24"/>
        </w:rPr>
        <w:t>,</w:t>
      </w:r>
      <w:r w:rsidRPr="00AC0234">
        <w:rPr>
          <w:rFonts w:eastAsia="Times New Roman" w:cs="Times New Roman"/>
          <w:szCs w:val="24"/>
        </w:rPr>
        <w:t xml:space="preserve"> αλλά </w:t>
      </w:r>
      <w:r w:rsidRPr="00AC0234">
        <w:rPr>
          <w:rFonts w:eastAsia="Times New Roman" w:cs="Times New Roman"/>
          <w:szCs w:val="24"/>
        </w:rPr>
        <w:lastRenderedPageBreak/>
        <w:t xml:space="preserve">και για την αναβάθμιση των </w:t>
      </w:r>
      <w:r>
        <w:rPr>
          <w:rFonts w:eastAsia="Times New Roman" w:cs="Times New Roman"/>
          <w:szCs w:val="24"/>
        </w:rPr>
        <w:t xml:space="preserve">ελικοπτέρων. </w:t>
      </w:r>
      <w:r w:rsidRPr="00AC0234">
        <w:rPr>
          <w:rFonts w:eastAsia="Times New Roman" w:cs="Times New Roman"/>
          <w:szCs w:val="24"/>
        </w:rPr>
        <w:t>Βεβαίως</w:t>
      </w:r>
      <w:r>
        <w:rPr>
          <w:rFonts w:eastAsia="Times New Roman" w:cs="Times New Roman"/>
          <w:szCs w:val="24"/>
        </w:rPr>
        <w:t>,</w:t>
      </w:r>
      <w:r w:rsidRPr="00AC0234">
        <w:rPr>
          <w:rFonts w:eastAsia="Times New Roman" w:cs="Times New Roman"/>
          <w:szCs w:val="24"/>
        </w:rPr>
        <w:t xml:space="preserve"> έχει και τ</w:t>
      </w:r>
      <w:r>
        <w:rPr>
          <w:rFonts w:eastAsia="Times New Roman" w:cs="Times New Roman"/>
          <w:szCs w:val="24"/>
        </w:rPr>
        <w:t xml:space="preserve">η </w:t>
      </w:r>
      <w:r w:rsidRPr="00AC0234">
        <w:rPr>
          <w:rFonts w:eastAsia="Times New Roman" w:cs="Times New Roman"/>
          <w:szCs w:val="24"/>
        </w:rPr>
        <w:t>σχετική έκθεση από το Γενικό Λογιστήριο του Κράτους</w:t>
      </w:r>
      <w:r>
        <w:rPr>
          <w:rFonts w:eastAsia="Times New Roman" w:cs="Times New Roman"/>
          <w:szCs w:val="24"/>
        </w:rPr>
        <w:t>.</w:t>
      </w:r>
    </w:p>
    <w:p w14:paraId="2D30D9C0" w14:textId="77777777" w:rsidR="000D1FE2" w:rsidRDefault="005E5B96">
      <w:pPr>
        <w:tabs>
          <w:tab w:val="left" w:pos="6168"/>
        </w:tabs>
        <w:spacing w:line="600" w:lineRule="auto"/>
        <w:ind w:firstLine="720"/>
        <w:jc w:val="both"/>
        <w:rPr>
          <w:rFonts w:eastAsia="Times New Roman" w:cs="Times New Roman"/>
          <w:szCs w:val="24"/>
        </w:rPr>
      </w:pPr>
      <w:r w:rsidRPr="00AC0234">
        <w:rPr>
          <w:rFonts w:eastAsia="Times New Roman" w:cs="Times New Roman"/>
          <w:szCs w:val="24"/>
        </w:rPr>
        <w:t xml:space="preserve">Επιτρέψτε </w:t>
      </w:r>
      <w:r>
        <w:rPr>
          <w:rFonts w:eastAsia="Times New Roman" w:cs="Times New Roman"/>
          <w:szCs w:val="24"/>
        </w:rPr>
        <w:t>μου, επίσης,</w:t>
      </w:r>
      <w:r w:rsidRPr="00AC0234">
        <w:rPr>
          <w:rFonts w:eastAsia="Times New Roman" w:cs="Times New Roman"/>
          <w:szCs w:val="24"/>
        </w:rPr>
        <w:t xml:space="preserve"> να υπενθυμίσω</w:t>
      </w:r>
      <w:r>
        <w:rPr>
          <w:rFonts w:eastAsia="Times New Roman" w:cs="Times New Roman"/>
          <w:szCs w:val="24"/>
        </w:rPr>
        <w:t>,</w:t>
      </w:r>
      <w:r w:rsidRPr="00AC0234">
        <w:rPr>
          <w:rFonts w:eastAsia="Times New Roman" w:cs="Times New Roman"/>
          <w:szCs w:val="24"/>
        </w:rPr>
        <w:t xml:space="preserve"> κυρίες και κύριοι συνάδελφοι</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 xml:space="preserve">μια </w:t>
      </w:r>
      <w:r w:rsidRPr="00AC0234">
        <w:rPr>
          <w:rFonts w:eastAsia="Times New Roman" w:cs="Times New Roman"/>
          <w:szCs w:val="24"/>
        </w:rPr>
        <w:t>και είμαι Βο</w:t>
      </w:r>
      <w:r w:rsidRPr="00AC0234">
        <w:rPr>
          <w:rFonts w:eastAsia="Times New Roman" w:cs="Times New Roman"/>
          <w:szCs w:val="24"/>
        </w:rPr>
        <w:t>υλευτής ενός ακριτικού νησιού</w:t>
      </w:r>
      <w:r>
        <w:rPr>
          <w:rFonts w:eastAsia="Times New Roman" w:cs="Times New Roman"/>
          <w:szCs w:val="24"/>
        </w:rPr>
        <w:t>,</w:t>
      </w:r>
      <w:r w:rsidRPr="00AC0234">
        <w:rPr>
          <w:rFonts w:eastAsia="Times New Roman" w:cs="Times New Roman"/>
          <w:szCs w:val="24"/>
        </w:rPr>
        <w:t xml:space="preserve"> της Χίου</w:t>
      </w:r>
      <w:r>
        <w:rPr>
          <w:rFonts w:eastAsia="Times New Roman" w:cs="Times New Roman"/>
          <w:szCs w:val="24"/>
        </w:rPr>
        <w:t>,</w:t>
      </w:r>
      <w:r w:rsidRPr="00AC0234">
        <w:rPr>
          <w:rFonts w:eastAsia="Times New Roman" w:cs="Times New Roman"/>
          <w:szCs w:val="24"/>
        </w:rPr>
        <w:t xml:space="preserve"> πόσο σπουδαία και τι μεγάλη σημασία έχει η δωρεά αυτή για τους</w:t>
      </w:r>
      <w:r>
        <w:rPr>
          <w:rFonts w:eastAsia="Times New Roman" w:cs="Times New Roman"/>
          <w:szCs w:val="24"/>
        </w:rPr>
        <w:t xml:space="preserve"> α</w:t>
      </w:r>
      <w:r w:rsidRPr="00AC0234">
        <w:rPr>
          <w:rFonts w:eastAsia="Times New Roman" w:cs="Times New Roman"/>
          <w:szCs w:val="24"/>
        </w:rPr>
        <w:t>κρίτες</w:t>
      </w:r>
      <w:r>
        <w:rPr>
          <w:rFonts w:eastAsia="Times New Roman" w:cs="Times New Roman"/>
          <w:szCs w:val="24"/>
        </w:rPr>
        <w:t>,</w:t>
      </w:r>
      <w:r w:rsidRPr="00AC0234">
        <w:rPr>
          <w:rFonts w:eastAsia="Times New Roman" w:cs="Times New Roman"/>
          <w:szCs w:val="24"/>
        </w:rPr>
        <w:t xml:space="preserve"> για την άμεση διακομιδή ασθενών</w:t>
      </w:r>
      <w:r>
        <w:rPr>
          <w:rFonts w:eastAsia="Times New Roman" w:cs="Times New Roman"/>
          <w:szCs w:val="24"/>
        </w:rPr>
        <w:t>,</w:t>
      </w:r>
      <w:r w:rsidRPr="00AC0234">
        <w:rPr>
          <w:rFonts w:eastAsia="Times New Roman" w:cs="Times New Roman"/>
          <w:szCs w:val="24"/>
        </w:rPr>
        <w:t xml:space="preserve"> την οποία ζούμε πολύ συχνά ως αναγκαιότητα εμείς οι κάτοικοι των νησιών</w:t>
      </w:r>
      <w:r>
        <w:rPr>
          <w:rFonts w:eastAsia="Times New Roman" w:cs="Times New Roman"/>
          <w:szCs w:val="24"/>
        </w:rPr>
        <w:t>.</w:t>
      </w:r>
      <w:r w:rsidRPr="00AC0234">
        <w:rPr>
          <w:rFonts w:eastAsia="Times New Roman" w:cs="Times New Roman"/>
          <w:szCs w:val="24"/>
        </w:rPr>
        <w:t xml:space="preserve"> </w:t>
      </w:r>
    </w:p>
    <w:p w14:paraId="2D30D9C1" w14:textId="77777777" w:rsidR="000D1FE2" w:rsidRDefault="005E5B96">
      <w:pPr>
        <w:tabs>
          <w:tab w:val="left" w:pos="6168"/>
        </w:tabs>
        <w:spacing w:line="600" w:lineRule="auto"/>
        <w:ind w:firstLine="720"/>
        <w:jc w:val="both"/>
        <w:rPr>
          <w:rFonts w:eastAsia="Times New Roman" w:cs="Times New Roman"/>
          <w:szCs w:val="24"/>
        </w:rPr>
      </w:pPr>
      <w:r w:rsidRPr="00AC0234">
        <w:rPr>
          <w:rFonts w:eastAsia="Times New Roman" w:cs="Times New Roman"/>
          <w:szCs w:val="24"/>
        </w:rPr>
        <w:t xml:space="preserve">Το </w:t>
      </w:r>
      <w:r>
        <w:rPr>
          <w:rFonts w:eastAsia="Times New Roman" w:cs="Times New Roman"/>
          <w:szCs w:val="24"/>
        </w:rPr>
        <w:t xml:space="preserve">δεύτερο </w:t>
      </w:r>
      <w:r w:rsidRPr="00AC0234">
        <w:rPr>
          <w:rFonts w:eastAsia="Times New Roman" w:cs="Times New Roman"/>
          <w:szCs w:val="24"/>
        </w:rPr>
        <w:t>έργο</w:t>
      </w:r>
      <w:r>
        <w:rPr>
          <w:rFonts w:eastAsia="Times New Roman" w:cs="Times New Roman"/>
          <w:szCs w:val="24"/>
        </w:rPr>
        <w:t xml:space="preserve">, το ΕΡΓΟ </w:t>
      </w:r>
      <w:r>
        <w:rPr>
          <w:rFonts w:eastAsia="Times New Roman" w:cs="Times New Roman"/>
          <w:szCs w:val="24"/>
          <w:lang w:val="en-US"/>
        </w:rPr>
        <w:t>VI</w:t>
      </w:r>
      <w:r w:rsidRPr="00CC47CC">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όπως αν</w:t>
      </w:r>
      <w:r>
        <w:rPr>
          <w:rFonts w:eastAsia="Times New Roman" w:cs="Times New Roman"/>
          <w:szCs w:val="24"/>
        </w:rPr>
        <w:t>αφέρεται στη</w:t>
      </w:r>
      <w:r w:rsidRPr="00AC0234">
        <w:rPr>
          <w:rFonts w:eastAsia="Times New Roman" w:cs="Times New Roman"/>
          <w:szCs w:val="24"/>
        </w:rPr>
        <w:t xml:space="preserve"> </w:t>
      </w:r>
      <w:r>
        <w:rPr>
          <w:rFonts w:eastAsia="Times New Roman" w:cs="Times New Roman"/>
          <w:szCs w:val="24"/>
        </w:rPr>
        <w:t>σ</w:t>
      </w:r>
      <w:r w:rsidRPr="00AC0234">
        <w:rPr>
          <w:rFonts w:eastAsia="Times New Roman" w:cs="Times New Roman"/>
          <w:szCs w:val="24"/>
        </w:rPr>
        <w:t>ύμβαση</w:t>
      </w:r>
      <w:r w:rsidRPr="00CC47CC">
        <w:rPr>
          <w:rFonts w:eastAsia="Times New Roman" w:cs="Times New Roman"/>
          <w:szCs w:val="24"/>
        </w:rPr>
        <w:t>,</w:t>
      </w:r>
      <w:r w:rsidRPr="00AC0234">
        <w:rPr>
          <w:rFonts w:eastAsia="Times New Roman" w:cs="Times New Roman"/>
          <w:szCs w:val="24"/>
        </w:rPr>
        <w:t xml:space="preserve"> αφορά την αγορά</w:t>
      </w:r>
      <w:r w:rsidRPr="00CC47CC">
        <w:rPr>
          <w:rFonts w:eastAsia="Times New Roman" w:cs="Times New Roman"/>
          <w:szCs w:val="24"/>
        </w:rPr>
        <w:t>,</w:t>
      </w:r>
      <w:r>
        <w:rPr>
          <w:rFonts w:eastAsia="Times New Roman" w:cs="Times New Roman"/>
          <w:szCs w:val="24"/>
        </w:rPr>
        <w:t xml:space="preserve"> τη δημιουργία, κατ</w:t>
      </w:r>
      <w:r>
        <w:rPr>
          <w:rFonts w:eastAsia="Times New Roman" w:cs="Times New Roman"/>
          <w:szCs w:val="24"/>
        </w:rPr>
        <w:t xml:space="preserve">’ </w:t>
      </w:r>
      <w:r>
        <w:rPr>
          <w:rFonts w:eastAsia="Times New Roman" w:cs="Times New Roman"/>
          <w:szCs w:val="24"/>
        </w:rPr>
        <w:t xml:space="preserve">αρχάς, μιας </w:t>
      </w:r>
      <w:r w:rsidRPr="00AC0234">
        <w:rPr>
          <w:rFonts w:eastAsia="Times New Roman" w:cs="Times New Roman"/>
          <w:szCs w:val="24"/>
        </w:rPr>
        <w:t>μονάδας π</w:t>
      </w:r>
      <w:r>
        <w:rPr>
          <w:rFonts w:eastAsia="Times New Roman" w:cs="Times New Roman"/>
          <w:szCs w:val="24"/>
        </w:rPr>
        <w:t xml:space="preserve">αραγωγής </w:t>
      </w:r>
      <w:proofErr w:type="spellStart"/>
      <w:r>
        <w:rPr>
          <w:rFonts w:eastAsia="Times New Roman" w:cs="Times New Roman"/>
          <w:szCs w:val="24"/>
        </w:rPr>
        <w:t>ραδιοφαρμάκων</w:t>
      </w:r>
      <w:proofErr w:type="spellEnd"/>
      <w:r>
        <w:rPr>
          <w:rFonts w:eastAsia="Times New Roman" w:cs="Times New Roman"/>
          <w:szCs w:val="24"/>
        </w:rPr>
        <w:t>, κύκλοτρων,</w:t>
      </w:r>
      <w:r w:rsidRPr="00AC0234">
        <w:rPr>
          <w:rFonts w:eastAsia="Times New Roman" w:cs="Times New Roman"/>
          <w:szCs w:val="24"/>
        </w:rPr>
        <w:t xml:space="preserve"> σε νοσοκομεία της χώρας</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 xml:space="preserve">Αυτή </w:t>
      </w:r>
      <w:r w:rsidRPr="00AC0234">
        <w:rPr>
          <w:rFonts w:eastAsia="Times New Roman" w:cs="Times New Roman"/>
          <w:szCs w:val="24"/>
        </w:rPr>
        <w:t xml:space="preserve">είναι </w:t>
      </w:r>
      <w:r>
        <w:rPr>
          <w:rFonts w:eastAsia="Times New Roman" w:cs="Times New Roman"/>
          <w:szCs w:val="24"/>
        </w:rPr>
        <w:t>μια απαραίτητη υποδομή για την π</w:t>
      </w:r>
      <w:r w:rsidRPr="00AC0234">
        <w:rPr>
          <w:rFonts w:eastAsia="Times New Roman" w:cs="Times New Roman"/>
          <w:szCs w:val="24"/>
        </w:rPr>
        <w:t>αρασκευή φαρμάκων</w:t>
      </w:r>
      <w:r>
        <w:rPr>
          <w:rFonts w:eastAsia="Times New Roman" w:cs="Times New Roman"/>
          <w:szCs w:val="24"/>
        </w:rPr>
        <w:t>,</w:t>
      </w:r>
      <w:r w:rsidRPr="00AC0234">
        <w:rPr>
          <w:rFonts w:eastAsia="Times New Roman" w:cs="Times New Roman"/>
          <w:szCs w:val="24"/>
        </w:rPr>
        <w:t xml:space="preserve"> τα οποία χρησιμοποιούνται για την αντιμετώπιση των νεοπλασιών</w:t>
      </w:r>
      <w:r>
        <w:rPr>
          <w:rFonts w:eastAsia="Times New Roman" w:cs="Times New Roman"/>
          <w:szCs w:val="24"/>
        </w:rPr>
        <w:t xml:space="preserve"> και</w:t>
      </w:r>
      <w:r w:rsidRPr="00AC0234">
        <w:rPr>
          <w:rFonts w:eastAsia="Times New Roman" w:cs="Times New Roman"/>
          <w:szCs w:val="24"/>
        </w:rPr>
        <w:t xml:space="preserve"> προσφέρουν θεραπευτικές δυνατότητες σε ασθενείς οι οποίοι πάσχουν από καρκίνο</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 xml:space="preserve">Βεβαίως, αυτά </w:t>
      </w:r>
      <w:r w:rsidRPr="00AC0234">
        <w:rPr>
          <w:rFonts w:eastAsia="Times New Roman" w:cs="Times New Roman"/>
          <w:szCs w:val="24"/>
        </w:rPr>
        <w:t xml:space="preserve">είναι </w:t>
      </w:r>
      <w:r>
        <w:rPr>
          <w:rFonts w:eastAsia="Times New Roman" w:cs="Times New Roman"/>
          <w:szCs w:val="24"/>
        </w:rPr>
        <w:t>πια σε μι</w:t>
      </w:r>
      <w:r w:rsidRPr="00AC0234">
        <w:rPr>
          <w:rFonts w:eastAsia="Times New Roman" w:cs="Times New Roman"/>
          <w:szCs w:val="24"/>
        </w:rPr>
        <w:t>α πολύ συχνή χρήση</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 xml:space="preserve">Αυτό </w:t>
      </w:r>
      <w:r w:rsidRPr="00AC0234">
        <w:rPr>
          <w:rFonts w:eastAsia="Times New Roman" w:cs="Times New Roman"/>
          <w:szCs w:val="24"/>
        </w:rPr>
        <w:t xml:space="preserve">αφορά τα </w:t>
      </w:r>
      <w:r>
        <w:rPr>
          <w:rFonts w:eastAsia="Times New Roman" w:cs="Times New Roman"/>
          <w:szCs w:val="24"/>
        </w:rPr>
        <w:t>ν</w:t>
      </w:r>
      <w:r w:rsidRPr="00AC0234">
        <w:rPr>
          <w:rFonts w:eastAsia="Times New Roman" w:cs="Times New Roman"/>
          <w:szCs w:val="24"/>
        </w:rPr>
        <w:t xml:space="preserve">οσοκομεία </w:t>
      </w:r>
      <w:r w:rsidRPr="00AC0234">
        <w:rPr>
          <w:rFonts w:eastAsia="Times New Roman" w:cs="Times New Roman"/>
          <w:szCs w:val="24"/>
        </w:rPr>
        <w:t>Ηρακλείου</w:t>
      </w:r>
      <w:r>
        <w:rPr>
          <w:rFonts w:eastAsia="Times New Roman" w:cs="Times New Roman"/>
          <w:szCs w:val="24"/>
        </w:rPr>
        <w:t>,</w:t>
      </w:r>
      <w:r w:rsidRPr="00AC0234">
        <w:rPr>
          <w:rFonts w:eastAsia="Times New Roman" w:cs="Times New Roman"/>
          <w:szCs w:val="24"/>
        </w:rPr>
        <w:t xml:space="preserve"> Ιωαννίνων</w:t>
      </w:r>
      <w:r>
        <w:rPr>
          <w:rFonts w:eastAsia="Times New Roman" w:cs="Times New Roman"/>
          <w:szCs w:val="24"/>
        </w:rPr>
        <w:t>,</w:t>
      </w:r>
      <w:r w:rsidRPr="00AC0234">
        <w:rPr>
          <w:rFonts w:eastAsia="Times New Roman" w:cs="Times New Roman"/>
          <w:szCs w:val="24"/>
        </w:rPr>
        <w:t xml:space="preserve"> Λάρισας και Θε</w:t>
      </w:r>
      <w:r w:rsidRPr="00AC0234">
        <w:rPr>
          <w:rFonts w:eastAsia="Times New Roman" w:cs="Times New Roman"/>
          <w:szCs w:val="24"/>
        </w:rPr>
        <w:t>σσαλονίκης</w:t>
      </w:r>
      <w:r>
        <w:rPr>
          <w:rFonts w:eastAsia="Times New Roman" w:cs="Times New Roman"/>
          <w:szCs w:val="24"/>
        </w:rPr>
        <w:t>, το</w:t>
      </w:r>
      <w:r w:rsidRPr="00AC0234">
        <w:rPr>
          <w:rFonts w:eastAsia="Times New Roman" w:cs="Times New Roman"/>
          <w:szCs w:val="24"/>
        </w:rPr>
        <w:t xml:space="preserve"> </w:t>
      </w:r>
      <w:r>
        <w:rPr>
          <w:rFonts w:eastAsia="Times New Roman" w:cs="Times New Roman"/>
          <w:szCs w:val="24"/>
        </w:rPr>
        <w:t>νοσοκομείο</w:t>
      </w:r>
      <w:r w:rsidRPr="00AC0234">
        <w:rPr>
          <w:rFonts w:eastAsia="Times New Roman" w:cs="Times New Roman"/>
          <w:szCs w:val="24"/>
        </w:rPr>
        <w:t xml:space="preserve"> </w:t>
      </w:r>
      <w:r>
        <w:rPr>
          <w:rFonts w:eastAsia="Times New Roman" w:cs="Times New Roman"/>
          <w:szCs w:val="24"/>
        </w:rPr>
        <w:t>«</w:t>
      </w:r>
      <w:r w:rsidRPr="00AC0234">
        <w:rPr>
          <w:rFonts w:eastAsia="Times New Roman" w:cs="Times New Roman"/>
          <w:szCs w:val="24"/>
        </w:rPr>
        <w:t>Παπαγεωργίου</w:t>
      </w:r>
      <w:r>
        <w:rPr>
          <w:rFonts w:eastAsia="Times New Roman" w:cs="Times New Roman"/>
          <w:szCs w:val="24"/>
        </w:rPr>
        <w:t>».</w:t>
      </w:r>
      <w:r w:rsidRPr="00AC0234">
        <w:rPr>
          <w:rFonts w:eastAsia="Times New Roman" w:cs="Times New Roman"/>
          <w:szCs w:val="24"/>
        </w:rPr>
        <w:t xml:space="preserve"> Επιτρέψτε μου να επισημάνω ότι η διασπορά στα συγκεκριμένα </w:t>
      </w:r>
      <w:r>
        <w:rPr>
          <w:rFonts w:eastAsia="Times New Roman" w:cs="Times New Roman"/>
          <w:szCs w:val="24"/>
        </w:rPr>
        <w:t>ν</w:t>
      </w:r>
      <w:r w:rsidRPr="00AC0234">
        <w:rPr>
          <w:rFonts w:eastAsia="Times New Roman" w:cs="Times New Roman"/>
          <w:szCs w:val="24"/>
        </w:rPr>
        <w:t xml:space="preserve">οσοκομεία </w:t>
      </w:r>
      <w:r w:rsidRPr="00AC0234">
        <w:rPr>
          <w:rFonts w:eastAsia="Times New Roman" w:cs="Times New Roman"/>
          <w:szCs w:val="24"/>
        </w:rPr>
        <w:t xml:space="preserve">έχει γίνει με συγκεκριμένα </w:t>
      </w:r>
      <w:r w:rsidRPr="00AC0234">
        <w:rPr>
          <w:rFonts w:eastAsia="Times New Roman" w:cs="Times New Roman"/>
          <w:szCs w:val="24"/>
        </w:rPr>
        <w:lastRenderedPageBreak/>
        <w:t>κριτήρια</w:t>
      </w:r>
      <w:r>
        <w:rPr>
          <w:rFonts w:eastAsia="Times New Roman" w:cs="Times New Roman"/>
          <w:szCs w:val="24"/>
        </w:rPr>
        <w:t>,</w:t>
      </w:r>
      <w:r w:rsidRPr="00AC0234">
        <w:rPr>
          <w:rFonts w:eastAsia="Times New Roman" w:cs="Times New Roman"/>
          <w:szCs w:val="24"/>
        </w:rPr>
        <w:t xml:space="preserve"> έτσι ώστε να υπάρχει η δυνατότητα εξυπηρέτησης των όμορων περιοχών</w:t>
      </w:r>
      <w:r>
        <w:rPr>
          <w:rFonts w:eastAsia="Times New Roman" w:cs="Times New Roman"/>
          <w:szCs w:val="24"/>
        </w:rPr>
        <w:t>.</w:t>
      </w:r>
      <w:r w:rsidRPr="00AC0234">
        <w:rPr>
          <w:rFonts w:eastAsia="Times New Roman" w:cs="Times New Roman"/>
          <w:szCs w:val="24"/>
        </w:rPr>
        <w:t xml:space="preserve"> </w:t>
      </w:r>
    </w:p>
    <w:p w14:paraId="2D30D9C2" w14:textId="77777777" w:rsidR="000D1FE2" w:rsidRDefault="005E5B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Η δεύτερη ομάδα ιατρικού εξοπλισμού </w:t>
      </w:r>
      <w:r w:rsidRPr="00AC0234">
        <w:rPr>
          <w:rFonts w:eastAsia="Times New Roman" w:cs="Times New Roman"/>
          <w:szCs w:val="24"/>
        </w:rPr>
        <w:t>εί</w:t>
      </w:r>
      <w:r w:rsidRPr="00AC0234">
        <w:rPr>
          <w:rFonts w:eastAsia="Times New Roman" w:cs="Times New Roman"/>
          <w:szCs w:val="24"/>
        </w:rPr>
        <w:t>ναι η προμήθεια μηχανήματος τομογραφίας εκπομπής ποζιτρονίων</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Και αυτή είναι μια</w:t>
      </w:r>
      <w:r w:rsidRPr="00AC0234">
        <w:rPr>
          <w:rFonts w:eastAsia="Times New Roman" w:cs="Times New Roman"/>
          <w:szCs w:val="24"/>
        </w:rPr>
        <w:t xml:space="preserve"> καινούργια δυνατότητα αιχμής για την καταπολέμηση ασθενειών</w:t>
      </w:r>
      <w:r>
        <w:rPr>
          <w:rFonts w:eastAsia="Times New Roman" w:cs="Times New Roman"/>
          <w:szCs w:val="24"/>
        </w:rPr>
        <w:t>, νεοπλασιών. Αυτό αφορά, β</w:t>
      </w:r>
      <w:r w:rsidRPr="00AC0234">
        <w:rPr>
          <w:rFonts w:eastAsia="Times New Roman" w:cs="Times New Roman"/>
          <w:szCs w:val="24"/>
        </w:rPr>
        <w:t>εβαίως</w:t>
      </w:r>
      <w:r>
        <w:rPr>
          <w:rFonts w:eastAsia="Times New Roman" w:cs="Times New Roman"/>
          <w:szCs w:val="24"/>
        </w:rPr>
        <w:t>, τα</w:t>
      </w:r>
      <w:r w:rsidRPr="00AC0234">
        <w:rPr>
          <w:rFonts w:eastAsia="Times New Roman" w:cs="Times New Roman"/>
          <w:szCs w:val="24"/>
        </w:rPr>
        <w:t xml:space="preserve"> </w:t>
      </w:r>
      <w:r>
        <w:rPr>
          <w:rFonts w:eastAsia="Times New Roman" w:cs="Times New Roman"/>
          <w:szCs w:val="24"/>
        </w:rPr>
        <w:t>ν</w:t>
      </w:r>
      <w:r w:rsidRPr="00AC0234">
        <w:rPr>
          <w:rFonts w:eastAsia="Times New Roman" w:cs="Times New Roman"/>
          <w:szCs w:val="24"/>
        </w:rPr>
        <w:t xml:space="preserve">οσοκομεία </w:t>
      </w:r>
      <w:r w:rsidRPr="00AC0234">
        <w:rPr>
          <w:rFonts w:eastAsia="Times New Roman" w:cs="Times New Roman"/>
          <w:szCs w:val="24"/>
        </w:rPr>
        <w:t>Ηρακλείου</w:t>
      </w:r>
      <w:r>
        <w:rPr>
          <w:rFonts w:eastAsia="Times New Roman" w:cs="Times New Roman"/>
          <w:szCs w:val="24"/>
        </w:rPr>
        <w:t>,</w:t>
      </w:r>
      <w:r w:rsidRPr="00AC0234">
        <w:rPr>
          <w:rFonts w:eastAsia="Times New Roman" w:cs="Times New Roman"/>
          <w:szCs w:val="24"/>
        </w:rPr>
        <w:t xml:space="preserve"> Ιωαννίνων</w:t>
      </w:r>
      <w:r>
        <w:rPr>
          <w:rFonts w:eastAsia="Times New Roman" w:cs="Times New Roman"/>
          <w:szCs w:val="24"/>
        </w:rPr>
        <w:t>,</w:t>
      </w:r>
      <w:r w:rsidRPr="00AC0234">
        <w:rPr>
          <w:rFonts w:eastAsia="Times New Roman" w:cs="Times New Roman"/>
          <w:szCs w:val="24"/>
        </w:rPr>
        <w:t xml:space="preserve"> Λάρισας και Αλεξανδρούπολης</w:t>
      </w:r>
      <w:r>
        <w:rPr>
          <w:rFonts w:eastAsia="Times New Roman" w:cs="Times New Roman"/>
          <w:szCs w:val="24"/>
        </w:rPr>
        <w:t>.</w:t>
      </w:r>
    </w:p>
    <w:p w14:paraId="2D30D9C3" w14:textId="77777777" w:rsidR="000D1FE2" w:rsidRDefault="005E5B96">
      <w:pPr>
        <w:spacing w:line="600" w:lineRule="auto"/>
        <w:ind w:firstLine="720"/>
        <w:jc w:val="both"/>
        <w:rPr>
          <w:rFonts w:eastAsia="Times New Roman" w:cs="Times New Roman"/>
          <w:szCs w:val="24"/>
        </w:rPr>
      </w:pPr>
      <w:r w:rsidRPr="00AC0234">
        <w:rPr>
          <w:rFonts w:eastAsia="Times New Roman" w:cs="Times New Roman"/>
          <w:szCs w:val="24"/>
        </w:rPr>
        <w:t>Τα δύο αυτά κομμ</w:t>
      </w:r>
      <w:r w:rsidRPr="00AC0234">
        <w:rPr>
          <w:rFonts w:eastAsia="Times New Roman" w:cs="Times New Roman"/>
          <w:szCs w:val="24"/>
        </w:rPr>
        <w:t>ά</w:t>
      </w:r>
      <w:r>
        <w:rPr>
          <w:rFonts w:eastAsia="Times New Roman" w:cs="Times New Roman"/>
          <w:szCs w:val="24"/>
        </w:rPr>
        <w:t>τια είναι συνολικής δαπάνης 17.000.000</w:t>
      </w:r>
      <w:r w:rsidRPr="00AC0234">
        <w:rPr>
          <w:rFonts w:eastAsia="Times New Roman" w:cs="Times New Roman"/>
          <w:szCs w:val="24"/>
        </w:rPr>
        <w:t xml:space="preserve"> ευρώ</w:t>
      </w:r>
      <w:r>
        <w:rPr>
          <w:rFonts w:eastAsia="Times New Roman" w:cs="Times New Roman"/>
          <w:szCs w:val="24"/>
        </w:rPr>
        <w:t>.</w:t>
      </w:r>
      <w:r w:rsidRPr="00AC0234">
        <w:rPr>
          <w:rFonts w:eastAsia="Times New Roman" w:cs="Times New Roman"/>
          <w:szCs w:val="24"/>
        </w:rPr>
        <w:t xml:space="preserve"> </w:t>
      </w:r>
      <w:r>
        <w:rPr>
          <w:rFonts w:eastAsia="Times New Roman" w:cs="Times New Roman"/>
          <w:szCs w:val="24"/>
        </w:rPr>
        <w:t xml:space="preserve">Επίσης, η συγκεκριμένη </w:t>
      </w:r>
      <w:r>
        <w:rPr>
          <w:rFonts w:eastAsia="Times New Roman" w:cs="Times New Roman"/>
          <w:szCs w:val="24"/>
        </w:rPr>
        <w:t>σύμβαση</w:t>
      </w:r>
      <w:r w:rsidRPr="00AC0234">
        <w:rPr>
          <w:rFonts w:eastAsia="Times New Roman" w:cs="Times New Roman"/>
          <w:szCs w:val="24"/>
        </w:rPr>
        <w:t xml:space="preserve"> </w:t>
      </w:r>
      <w:r w:rsidRPr="00AC0234">
        <w:rPr>
          <w:rFonts w:eastAsia="Times New Roman" w:cs="Times New Roman"/>
          <w:szCs w:val="24"/>
        </w:rPr>
        <w:t>συνοδεύεται με τα αναλυτικά τεχνικά χαρακτηριστικά</w:t>
      </w:r>
      <w:r>
        <w:rPr>
          <w:rFonts w:eastAsia="Times New Roman" w:cs="Times New Roman"/>
          <w:szCs w:val="24"/>
        </w:rPr>
        <w:t>,</w:t>
      </w:r>
      <w:r w:rsidRPr="00AC0234">
        <w:rPr>
          <w:rFonts w:eastAsia="Times New Roman" w:cs="Times New Roman"/>
          <w:szCs w:val="24"/>
        </w:rPr>
        <w:t xml:space="preserve"> τα οποία πρέπει να έχουν οι δύο αυτές ομάδες εξοπλισμών</w:t>
      </w:r>
      <w:r>
        <w:rPr>
          <w:rFonts w:eastAsia="Times New Roman" w:cs="Times New Roman"/>
          <w:szCs w:val="24"/>
        </w:rPr>
        <w:t xml:space="preserve"> και β</w:t>
      </w:r>
      <w:r w:rsidRPr="00AC0234">
        <w:rPr>
          <w:rFonts w:eastAsia="Times New Roman" w:cs="Times New Roman"/>
          <w:szCs w:val="24"/>
        </w:rPr>
        <w:t>εβαίως</w:t>
      </w:r>
      <w:r>
        <w:rPr>
          <w:rFonts w:eastAsia="Times New Roman" w:cs="Times New Roman"/>
          <w:szCs w:val="24"/>
        </w:rPr>
        <w:t>,</w:t>
      </w:r>
      <w:r w:rsidRPr="00AC0234">
        <w:rPr>
          <w:rFonts w:eastAsia="Times New Roman" w:cs="Times New Roman"/>
          <w:szCs w:val="24"/>
        </w:rPr>
        <w:t xml:space="preserve"> τη σχετική έκθεση του Γενικού Λογιστηρίου του Κράτους</w:t>
      </w:r>
      <w:r>
        <w:rPr>
          <w:rFonts w:eastAsia="Times New Roman" w:cs="Times New Roman"/>
          <w:szCs w:val="24"/>
        </w:rPr>
        <w:t>.</w:t>
      </w:r>
      <w:r w:rsidRPr="00AC0234">
        <w:rPr>
          <w:rFonts w:eastAsia="Times New Roman" w:cs="Times New Roman"/>
          <w:szCs w:val="24"/>
        </w:rPr>
        <w:t xml:space="preserve"> </w:t>
      </w:r>
    </w:p>
    <w:p w14:paraId="2D30D9C4" w14:textId="77777777" w:rsidR="000D1FE2" w:rsidRDefault="005E5B96">
      <w:pPr>
        <w:spacing w:line="600" w:lineRule="auto"/>
        <w:ind w:firstLine="720"/>
        <w:jc w:val="both"/>
        <w:rPr>
          <w:rFonts w:eastAsia="Times New Roman" w:cs="Times New Roman"/>
          <w:szCs w:val="24"/>
        </w:rPr>
      </w:pPr>
      <w:r w:rsidRPr="009917BA">
        <w:rPr>
          <w:rFonts w:eastAsia="Times New Roman" w:cs="Times New Roman"/>
          <w:szCs w:val="24"/>
        </w:rPr>
        <w:t xml:space="preserve">Ως </w:t>
      </w:r>
      <w:r>
        <w:rPr>
          <w:rFonts w:eastAsia="Times New Roman" w:cs="Times New Roman"/>
          <w:szCs w:val="24"/>
        </w:rPr>
        <w:t>εκ τούτου, α</w:t>
      </w:r>
      <w:r w:rsidRPr="009917BA">
        <w:rPr>
          <w:rFonts w:eastAsia="Times New Roman" w:cs="Times New Roman"/>
          <w:szCs w:val="24"/>
        </w:rPr>
        <w:t>γαπητοί συνάδελφοι</w:t>
      </w:r>
      <w:r>
        <w:rPr>
          <w:rFonts w:eastAsia="Times New Roman" w:cs="Times New Roman"/>
          <w:szCs w:val="24"/>
        </w:rPr>
        <w:t xml:space="preserve">, </w:t>
      </w:r>
      <w:r w:rsidRPr="009917BA">
        <w:rPr>
          <w:rFonts w:eastAsia="Times New Roman" w:cs="Times New Roman"/>
          <w:szCs w:val="24"/>
        </w:rPr>
        <w:t xml:space="preserve">νομίζω ότι θα πρέπει να προβούμε στην κύρωση της </w:t>
      </w:r>
      <w:r>
        <w:rPr>
          <w:rFonts w:eastAsia="Times New Roman" w:cs="Times New Roman"/>
          <w:szCs w:val="24"/>
        </w:rPr>
        <w:t>σ</w:t>
      </w:r>
      <w:r w:rsidRPr="009917BA">
        <w:rPr>
          <w:rFonts w:eastAsia="Times New Roman" w:cs="Times New Roman"/>
          <w:szCs w:val="24"/>
        </w:rPr>
        <w:t xml:space="preserve">ύμβασης </w:t>
      </w:r>
      <w:r w:rsidRPr="009917BA">
        <w:rPr>
          <w:rFonts w:eastAsia="Times New Roman" w:cs="Times New Roman"/>
          <w:szCs w:val="24"/>
        </w:rPr>
        <w:t xml:space="preserve">για αυτά τα δύο συγκεκριμένα </w:t>
      </w:r>
      <w:r>
        <w:rPr>
          <w:rFonts w:eastAsia="Times New Roman" w:cs="Times New Roman"/>
          <w:szCs w:val="24"/>
        </w:rPr>
        <w:t>έ</w:t>
      </w:r>
      <w:r w:rsidRPr="009917BA">
        <w:rPr>
          <w:rFonts w:eastAsia="Times New Roman" w:cs="Times New Roman"/>
          <w:szCs w:val="24"/>
        </w:rPr>
        <w:t xml:space="preserve">ργα </w:t>
      </w:r>
      <w:r>
        <w:rPr>
          <w:rFonts w:eastAsia="Times New Roman" w:cs="Times New Roman"/>
          <w:szCs w:val="24"/>
        </w:rPr>
        <w:t>και καλώ</w:t>
      </w:r>
      <w:r w:rsidRPr="009917BA">
        <w:rPr>
          <w:rFonts w:eastAsia="Times New Roman" w:cs="Times New Roman"/>
          <w:szCs w:val="24"/>
        </w:rPr>
        <w:t xml:space="preserve"> και τους συναδέλφους των άλλων πολιτικών </w:t>
      </w:r>
      <w:r>
        <w:rPr>
          <w:rFonts w:eastAsia="Times New Roman" w:cs="Times New Roman"/>
          <w:szCs w:val="24"/>
        </w:rPr>
        <w:t>δ</w:t>
      </w:r>
      <w:r w:rsidRPr="009917BA">
        <w:rPr>
          <w:rFonts w:eastAsia="Times New Roman" w:cs="Times New Roman"/>
          <w:szCs w:val="24"/>
        </w:rPr>
        <w:t xml:space="preserve">υνάμεων να </w:t>
      </w:r>
      <w:r>
        <w:rPr>
          <w:rFonts w:eastAsia="Times New Roman" w:cs="Times New Roman"/>
          <w:szCs w:val="24"/>
        </w:rPr>
        <w:t>υπερψηφίσουν αυτήν την κύρωση, διότι</w:t>
      </w:r>
      <w:r w:rsidRPr="009917BA">
        <w:rPr>
          <w:rFonts w:eastAsia="Times New Roman" w:cs="Times New Roman"/>
          <w:szCs w:val="24"/>
        </w:rPr>
        <w:t xml:space="preserve"> βε</w:t>
      </w:r>
      <w:r w:rsidRPr="009917BA">
        <w:rPr>
          <w:rFonts w:eastAsia="Times New Roman" w:cs="Times New Roman"/>
          <w:szCs w:val="24"/>
        </w:rPr>
        <w:lastRenderedPageBreak/>
        <w:t>βαίως είναι προς την κατεύθυ</w:t>
      </w:r>
      <w:r w:rsidRPr="009917BA">
        <w:rPr>
          <w:rFonts w:eastAsia="Times New Roman" w:cs="Times New Roman"/>
          <w:szCs w:val="24"/>
        </w:rPr>
        <w:t xml:space="preserve">νση της αναβάθμισης των υπηρεσιών της </w:t>
      </w:r>
      <w:r>
        <w:rPr>
          <w:rFonts w:eastAsia="Times New Roman" w:cs="Times New Roman"/>
          <w:szCs w:val="24"/>
        </w:rPr>
        <w:t>δ</w:t>
      </w:r>
      <w:r w:rsidRPr="009917BA">
        <w:rPr>
          <w:rFonts w:eastAsia="Times New Roman" w:cs="Times New Roman"/>
          <w:szCs w:val="24"/>
        </w:rPr>
        <w:t xml:space="preserve">ημόσιας </w:t>
      </w:r>
      <w:r>
        <w:rPr>
          <w:rFonts w:eastAsia="Times New Roman" w:cs="Times New Roman"/>
          <w:szCs w:val="24"/>
        </w:rPr>
        <w:t>υ</w:t>
      </w:r>
      <w:r w:rsidRPr="009917BA">
        <w:rPr>
          <w:rFonts w:eastAsia="Times New Roman" w:cs="Times New Roman"/>
          <w:szCs w:val="24"/>
        </w:rPr>
        <w:t>γείας και αφορούν ένα μεγάλο κομμάτι του ελληνικού λαού</w:t>
      </w:r>
      <w:r>
        <w:rPr>
          <w:rFonts w:eastAsia="Times New Roman" w:cs="Times New Roman"/>
          <w:szCs w:val="24"/>
        </w:rPr>
        <w:t>.</w:t>
      </w:r>
      <w:r w:rsidRPr="009917BA">
        <w:rPr>
          <w:rFonts w:eastAsia="Times New Roman" w:cs="Times New Roman"/>
          <w:szCs w:val="24"/>
        </w:rPr>
        <w:t xml:space="preserve"> </w:t>
      </w:r>
    </w:p>
    <w:p w14:paraId="2D30D9C5" w14:textId="77777777" w:rsidR="000D1FE2" w:rsidRDefault="005E5B96">
      <w:pPr>
        <w:spacing w:line="600" w:lineRule="auto"/>
        <w:ind w:firstLine="720"/>
        <w:jc w:val="both"/>
        <w:rPr>
          <w:rFonts w:eastAsia="Times New Roman" w:cs="Times New Roman"/>
          <w:szCs w:val="24"/>
        </w:rPr>
      </w:pPr>
      <w:r w:rsidRPr="009917BA">
        <w:rPr>
          <w:rFonts w:eastAsia="Times New Roman" w:cs="Times New Roman"/>
          <w:szCs w:val="24"/>
        </w:rPr>
        <w:t>Σας ευχαριστώ</w:t>
      </w:r>
      <w:r>
        <w:rPr>
          <w:rFonts w:eastAsia="Times New Roman" w:cs="Times New Roman"/>
          <w:szCs w:val="24"/>
        </w:rPr>
        <w:t>.</w:t>
      </w:r>
    </w:p>
    <w:p w14:paraId="2D30D9C6" w14:textId="77777777" w:rsidR="000D1FE2" w:rsidRDefault="005E5B96">
      <w:pPr>
        <w:spacing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14:paraId="2D30D9C7" w14:textId="77777777" w:rsidR="000D1FE2" w:rsidRDefault="005E5B96">
      <w:pPr>
        <w:spacing w:line="600" w:lineRule="auto"/>
        <w:ind w:firstLine="720"/>
        <w:jc w:val="both"/>
        <w:rPr>
          <w:rFonts w:eastAsia="Times New Roman" w:cs="Times New Roman"/>
          <w:szCs w:val="24"/>
        </w:rPr>
      </w:pPr>
      <w:r w:rsidRPr="00CE257F">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2D30D9C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Κουτσούκος από </w:t>
      </w:r>
      <w:r>
        <w:rPr>
          <w:rFonts w:eastAsia="Times New Roman" w:cs="Times New Roman"/>
          <w:szCs w:val="24"/>
        </w:rPr>
        <w:t>τη Δημοκρατική Συμπαράταξη.</w:t>
      </w:r>
    </w:p>
    <w:p w14:paraId="2D30D9C9"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Ευ</w:t>
      </w:r>
      <w:r w:rsidRPr="009917BA">
        <w:rPr>
          <w:rFonts w:eastAsia="Times New Roman" w:cs="Times New Roman"/>
          <w:szCs w:val="24"/>
        </w:rPr>
        <w:t>χαριστώ</w:t>
      </w:r>
      <w:r>
        <w:rPr>
          <w:rFonts w:eastAsia="Times New Roman" w:cs="Times New Roman"/>
          <w:szCs w:val="24"/>
        </w:rPr>
        <w:t>, κύριε Πρόεδρε.</w:t>
      </w:r>
    </w:p>
    <w:p w14:paraId="2D30D9CA" w14:textId="77777777" w:rsidR="000D1FE2" w:rsidRDefault="005E5B96">
      <w:pPr>
        <w:spacing w:line="600" w:lineRule="auto"/>
        <w:ind w:firstLine="720"/>
        <w:jc w:val="both"/>
        <w:rPr>
          <w:rFonts w:eastAsia="Times New Roman" w:cs="Times New Roman"/>
          <w:szCs w:val="24"/>
        </w:rPr>
      </w:pPr>
      <w:r w:rsidRPr="009917BA">
        <w:rPr>
          <w:rFonts w:eastAsia="Times New Roman" w:cs="Times New Roman"/>
          <w:szCs w:val="24"/>
        </w:rPr>
        <w:t>Γιατί είμαστε εδώ σήμερα</w:t>
      </w:r>
      <w:r>
        <w:rPr>
          <w:rFonts w:eastAsia="Times New Roman" w:cs="Times New Roman"/>
          <w:szCs w:val="24"/>
        </w:rPr>
        <w:t>, ν</w:t>
      </w:r>
      <w:r w:rsidRPr="009917BA">
        <w:rPr>
          <w:rFonts w:eastAsia="Times New Roman" w:cs="Times New Roman"/>
          <w:szCs w:val="24"/>
        </w:rPr>
        <w:t xml:space="preserve">ομίζω το εξήγησε ο </w:t>
      </w:r>
      <w:r>
        <w:rPr>
          <w:rFonts w:eastAsia="Times New Roman" w:cs="Times New Roman"/>
          <w:szCs w:val="24"/>
        </w:rPr>
        <w:t>κ.</w:t>
      </w:r>
      <w:r w:rsidRPr="009917BA">
        <w:rPr>
          <w:rFonts w:eastAsia="Times New Roman" w:cs="Times New Roman"/>
          <w:szCs w:val="24"/>
        </w:rPr>
        <w:t xml:space="preserve"> Λοβέρδος παίρνοντας το</w:t>
      </w:r>
      <w:r>
        <w:rPr>
          <w:rFonts w:eastAsia="Times New Roman" w:cs="Times New Roman"/>
          <w:szCs w:val="24"/>
        </w:rPr>
        <w:t>ν</w:t>
      </w:r>
      <w:r w:rsidRPr="009917BA">
        <w:rPr>
          <w:rFonts w:eastAsia="Times New Roman" w:cs="Times New Roman"/>
          <w:szCs w:val="24"/>
        </w:rPr>
        <w:t xml:space="preserve"> λόγο </w:t>
      </w:r>
      <w:r>
        <w:rPr>
          <w:rFonts w:eastAsia="Times New Roman" w:cs="Times New Roman"/>
          <w:szCs w:val="24"/>
        </w:rPr>
        <w:t xml:space="preserve">επί </w:t>
      </w:r>
      <w:r w:rsidRPr="009917BA">
        <w:rPr>
          <w:rFonts w:eastAsia="Times New Roman" w:cs="Times New Roman"/>
          <w:szCs w:val="24"/>
        </w:rPr>
        <w:t>της διαδικασίας</w:t>
      </w:r>
      <w:r>
        <w:rPr>
          <w:rFonts w:eastAsia="Times New Roman" w:cs="Times New Roman"/>
          <w:szCs w:val="24"/>
        </w:rPr>
        <w:t>,</w:t>
      </w:r>
      <w:r w:rsidRPr="009917BA">
        <w:rPr>
          <w:rFonts w:eastAsia="Times New Roman" w:cs="Times New Roman"/>
          <w:szCs w:val="24"/>
        </w:rPr>
        <w:t xml:space="preserve"> κυρίες και κύριοι συνάδελφοι της Πλειοψηφίας</w:t>
      </w:r>
      <w:r>
        <w:rPr>
          <w:rFonts w:eastAsia="Times New Roman" w:cs="Times New Roman"/>
          <w:szCs w:val="24"/>
        </w:rPr>
        <w:t>,</w:t>
      </w:r>
      <w:r w:rsidRPr="009917BA">
        <w:rPr>
          <w:rFonts w:eastAsia="Times New Roman" w:cs="Times New Roman"/>
          <w:szCs w:val="24"/>
        </w:rPr>
        <w:t xml:space="preserve"> καθώς θεωρούμε ότι από την ώρα που ο </w:t>
      </w:r>
      <w:r>
        <w:rPr>
          <w:rFonts w:eastAsia="Times New Roman" w:cs="Times New Roman"/>
          <w:szCs w:val="24"/>
        </w:rPr>
        <w:t>κ.</w:t>
      </w:r>
      <w:r w:rsidRPr="009917BA">
        <w:rPr>
          <w:rFonts w:eastAsia="Times New Roman" w:cs="Times New Roman"/>
          <w:szCs w:val="24"/>
        </w:rPr>
        <w:t xml:space="preserve"> Τσίπρας αναγνώρισε το βράδυ της Κυριακής στις 26 του </w:t>
      </w:r>
      <w:r>
        <w:rPr>
          <w:rFonts w:eastAsia="Times New Roman" w:cs="Times New Roman"/>
          <w:szCs w:val="24"/>
        </w:rPr>
        <w:t>Μάη</w:t>
      </w:r>
      <w:r w:rsidRPr="009917BA">
        <w:rPr>
          <w:rFonts w:eastAsia="Times New Roman" w:cs="Times New Roman"/>
          <w:szCs w:val="24"/>
        </w:rPr>
        <w:t xml:space="preserve"> την καταδίκη του ελληνικού λαού στην πολ</w:t>
      </w:r>
      <w:r>
        <w:rPr>
          <w:rFonts w:eastAsia="Times New Roman" w:cs="Times New Roman"/>
          <w:szCs w:val="24"/>
        </w:rPr>
        <w:t xml:space="preserve">ιτική σας και προκήρυξε εκλογές, </w:t>
      </w:r>
      <w:r w:rsidRPr="009917BA">
        <w:rPr>
          <w:rFonts w:eastAsia="Times New Roman" w:cs="Times New Roman"/>
          <w:szCs w:val="24"/>
        </w:rPr>
        <w:t xml:space="preserve">η Βουλή έπρεπε να έχει κλείσει και σήμερα </w:t>
      </w:r>
      <w:r>
        <w:rPr>
          <w:rFonts w:eastAsia="Times New Roman" w:cs="Times New Roman"/>
          <w:szCs w:val="24"/>
        </w:rPr>
        <w:t xml:space="preserve">θα έπρεπε να </w:t>
      </w:r>
      <w:r w:rsidRPr="009917BA">
        <w:rPr>
          <w:rFonts w:eastAsia="Times New Roman" w:cs="Times New Roman"/>
          <w:szCs w:val="24"/>
        </w:rPr>
        <w:t>είναι σε εξέλιξη η προεκλογική εκστρατεία</w:t>
      </w:r>
      <w:r>
        <w:rPr>
          <w:rFonts w:eastAsia="Times New Roman" w:cs="Times New Roman"/>
          <w:szCs w:val="24"/>
        </w:rPr>
        <w:t>.</w:t>
      </w:r>
      <w:r w:rsidRPr="009917BA">
        <w:rPr>
          <w:rFonts w:eastAsia="Times New Roman" w:cs="Times New Roman"/>
          <w:szCs w:val="24"/>
        </w:rPr>
        <w:t xml:space="preserve"> </w:t>
      </w:r>
    </w:p>
    <w:p w14:paraId="2D30D9CB" w14:textId="77777777" w:rsidR="000D1FE2" w:rsidRDefault="005E5B96">
      <w:pPr>
        <w:spacing w:line="600" w:lineRule="auto"/>
        <w:ind w:firstLine="720"/>
        <w:jc w:val="both"/>
        <w:rPr>
          <w:rFonts w:eastAsia="Times New Roman" w:cs="Times New Roman"/>
          <w:szCs w:val="24"/>
        </w:rPr>
      </w:pPr>
      <w:r w:rsidRPr="009917BA">
        <w:rPr>
          <w:rFonts w:eastAsia="Times New Roman" w:cs="Times New Roman"/>
          <w:szCs w:val="24"/>
        </w:rPr>
        <w:lastRenderedPageBreak/>
        <w:t>Παρακολουθούμε ότι κρατή</w:t>
      </w:r>
      <w:r w:rsidRPr="009917BA">
        <w:rPr>
          <w:rFonts w:eastAsia="Times New Roman" w:cs="Times New Roman"/>
          <w:szCs w:val="24"/>
        </w:rPr>
        <w:t>σατε ανοιχτή τη Βουλή για να περάσετε τροπολογίες της τελευταίας στιγμής</w:t>
      </w:r>
      <w:r>
        <w:rPr>
          <w:rFonts w:eastAsia="Times New Roman" w:cs="Times New Roman"/>
          <w:szCs w:val="24"/>
        </w:rPr>
        <w:t>, διαφόρων μορφών εξυπηρετήσει</w:t>
      </w:r>
      <w:r w:rsidRPr="009917BA">
        <w:rPr>
          <w:rFonts w:eastAsia="Times New Roman" w:cs="Times New Roman"/>
          <w:szCs w:val="24"/>
        </w:rPr>
        <w:t xml:space="preserve">ς και προφανώς μέσα σε αυτά είναι και ζητήματα τα οποία είναι χρονίζοντα και έπρεπε να αντιμετωπιστούν και από τις προηγούμενες Κυβερνήσεις και από την </w:t>
      </w:r>
      <w:r>
        <w:rPr>
          <w:rFonts w:eastAsia="Times New Roman" w:cs="Times New Roman"/>
          <w:szCs w:val="24"/>
        </w:rPr>
        <w:t>Κυ</w:t>
      </w:r>
      <w:r>
        <w:rPr>
          <w:rFonts w:eastAsia="Times New Roman" w:cs="Times New Roman"/>
          <w:szCs w:val="24"/>
        </w:rPr>
        <w:t xml:space="preserve">βέρνηση τη δικιά σας </w:t>
      </w:r>
      <w:r w:rsidRPr="009917BA">
        <w:rPr>
          <w:rFonts w:eastAsia="Times New Roman" w:cs="Times New Roman"/>
          <w:szCs w:val="24"/>
        </w:rPr>
        <w:t xml:space="preserve">που κυβερνάει </w:t>
      </w:r>
      <w:r>
        <w:rPr>
          <w:rFonts w:eastAsia="Times New Roman" w:cs="Times New Roman"/>
          <w:szCs w:val="24"/>
        </w:rPr>
        <w:t>πέντε</w:t>
      </w:r>
      <w:r w:rsidRPr="009917BA">
        <w:rPr>
          <w:rFonts w:eastAsia="Times New Roman" w:cs="Times New Roman"/>
          <w:szCs w:val="24"/>
        </w:rPr>
        <w:t xml:space="preserve"> χρόνια</w:t>
      </w:r>
      <w:r>
        <w:rPr>
          <w:rFonts w:eastAsia="Times New Roman" w:cs="Times New Roman"/>
          <w:szCs w:val="24"/>
        </w:rPr>
        <w:t>.</w:t>
      </w:r>
      <w:r w:rsidRPr="009917BA">
        <w:rPr>
          <w:rFonts w:eastAsia="Times New Roman" w:cs="Times New Roman"/>
          <w:szCs w:val="24"/>
        </w:rPr>
        <w:t xml:space="preserve"> </w:t>
      </w:r>
    </w:p>
    <w:p w14:paraId="2D30D9CC" w14:textId="77777777" w:rsidR="000D1FE2" w:rsidRDefault="005E5B96">
      <w:pPr>
        <w:spacing w:line="600" w:lineRule="auto"/>
        <w:ind w:firstLine="720"/>
        <w:jc w:val="both"/>
        <w:rPr>
          <w:rFonts w:eastAsia="Times New Roman" w:cs="Times New Roman"/>
          <w:szCs w:val="24"/>
        </w:rPr>
      </w:pPr>
      <w:r w:rsidRPr="009917BA">
        <w:rPr>
          <w:rFonts w:eastAsia="Times New Roman" w:cs="Times New Roman"/>
          <w:szCs w:val="24"/>
        </w:rPr>
        <w:t>Το γεγονός ότι δεν τα κάνατε</w:t>
      </w:r>
      <w:r>
        <w:rPr>
          <w:rFonts w:eastAsia="Times New Roman" w:cs="Times New Roman"/>
          <w:szCs w:val="24"/>
        </w:rPr>
        <w:t xml:space="preserve">, δεν σας νομιμοποιεί </w:t>
      </w:r>
      <w:r w:rsidRPr="009917BA">
        <w:rPr>
          <w:rFonts w:eastAsia="Times New Roman" w:cs="Times New Roman"/>
          <w:szCs w:val="24"/>
        </w:rPr>
        <w:t xml:space="preserve">να παρατείνετε τη θητεία της Βουλής στο όνομα κάποιων </w:t>
      </w:r>
      <w:r>
        <w:rPr>
          <w:rFonts w:eastAsia="Times New Roman" w:cs="Times New Roman"/>
          <w:szCs w:val="24"/>
        </w:rPr>
        <w:t>«</w:t>
      </w:r>
      <w:r w:rsidRPr="009917BA">
        <w:rPr>
          <w:rFonts w:eastAsia="Times New Roman" w:cs="Times New Roman"/>
          <w:szCs w:val="24"/>
        </w:rPr>
        <w:t>ευνοϊκών</w:t>
      </w:r>
      <w:r>
        <w:rPr>
          <w:rFonts w:eastAsia="Times New Roman" w:cs="Times New Roman"/>
          <w:szCs w:val="24"/>
        </w:rPr>
        <w:t>»</w:t>
      </w:r>
      <w:r w:rsidRPr="009917BA">
        <w:rPr>
          <w:rFonts w:eastAsia="Times New Roman" w:cs="Times New Roman"/>
          <w:szCs w:val="24"/>
        </w:rPr>
        <w:t xml:space="preserve"> ρυθμίσεων</w:t>
      </w:r>
      <w:r>
        <w:rPr>
          <w:rFonts w:eastAsia="Times New Roman" w:cs="Times New Roman"/>
          <w:szCs w:val="24"/>
        </w:rPr>
        <w:t>,</w:t>
      </w:r>
      <w:r w:rsidRPr="009917BA">
        <w:rPr>
          <w:rFonts w:eastAsia="Times New Roman" w:cs="Times New Roman"/>
          <w:szCs w:val="24"/>
        </w:rPr>
        <w:t xml:space="preserve"> που έχουν να κάνουν με την εξυπηρέτηση</w:t>
      </w:r>
      <w:r>
        <w:rPr>
          <w:rFonts w:eastAsia="Times New Roman" w:cs="Times New Roman"/>
          <w:szCs w:val="24"/>
        </w:rPr>
        <w:t xml:space="preserve"> κοινωνικών ομάδων μπροστά σε μι</w:t>
      </w:r>
      <w:r w:rsidRPr="009917BA">
        <w:rPr>
          <w:rFonts w:eastAsia="Times New Roman" w:cs="Times New Roman"/>
          <w:szCs w:val="24"/>
        </w:rPr>
        <w:t>α νέα εκλο</w:t>
      </w:r>
      <w:r w:rsidRPr="009917BA">
        <w:rPr>
          <w:rFonts w:eastAsia="Times New Roman" w:cs="Times New Roman"/>
          <w:szCs w:val="24"/>
        </w:rPr>
        <w:t>γική ήττα</w:t>
      </w:r>
      <w:r>
        <w:rPr>
          <w:rFonts w:eastAsia="Times New Roman" w:cs="Times New Roman"/>
          <w:szCs w:val="24"/>
        </w:rPr>
        <w:t>,</w:t>
      </w:r>
      <w:r w:rsidRPr="009917BA">
        <w:rPr>
          <w:rFonts w:eastAsia="Times New Roman" w:cs="Times New Roman"/>
          <w:szCs w:val="24"/>
        </w:rPr>
        <w:t xml:space="preserve"> όπως διαφαίνεται</w:t>
      </w:r>
      <w:r>
        <w:rPr>
          <w:rFonts w:eastAsia="Times New Roman" w:cs="Times New Roman"/>
          <w:szCs w:val="24"/>
        </w:rPr>
        <w:t>. Αυτό είναι κάτι το οποίο δεν</w:t>
      </w:r>
      <w:r w:rsidRPr="009917BA">
        <w:rPr>
          <w:rFonts w:eastAsia="Times New Roman" w:cs="Times New Roman"/>
          <w:szCs w:val="24"/>
        </w:rPr>
        <w:t xml:space="preserve"> σας έσωσε με το επίδομα των εκλογών που δώσατε στις </w:t>
      </w:r>
      <w:r>
        <w:rPr>
          <w:rFonts w:eastAsia="Times New Roman" w:cs="Times New Roman"/>
          <w:szCs w:val="24"/>
        </w:rPr>
        <w:t xml:space="preserve">Ευρωεκλογές. </w:t>
      </w:r>
    </w:p>
    <w:p w14:paraId="2D30D9CD" w14:textId="77777777" w:rsidR="000D1FE2" w:rsidRDefault="005E5B96">
      <w:pPr>
        <w:spacing w:line="600" w:lineRule="auto"/>
        <w:ind w:firstLine="720"/>
        <w:jc w:val="both"/>
        <w:rPr>
          <w:rFonts w:eastAsia="Times New Roman" w:cs="Times New Roman"/>
          <w:szCs w:val="24"/>
        </w:rPr>
      </w:pPr>
      <w:r w:rsidRPr="009917BA">
        <w:rPr>
          <w:rFonts w:eastAsia="Times New Roman" w:cs="Times New Roman"/>
          <w:szCs w:val="24"/>
        </w:rPr>
        <w:t>Θα είμαστε εδώ</w:t>
      </w:r>
      <w:r>
        <w:rPr>
          <w:rFonts w:eastAsia="Times New Roman" w:cs="Times New Roman"/>
          <w:szCs w:val="24"/>
        </w:rPr>
        <w:t>,</w:t>
      </w:r>
      <w:r w:rsidRPr="009917BA">
        <w:rPr>
          <w:rFonts w:eastAsia="Times New Roman" w:cs="Times New Roman"/>
          <w:szCs w:val="24"/>
        </w:rPr>
        <w:t xml:space="preserve"> λοιπόν</w:t>
      </w:r>
      <w:r>
        <w:rPr>
          <w:rFonts w:eastAsia="Times New Roman" w:cs="Times New Roman"/>
          <w:szCs w:val="24"/>
        </w:rPr>
        <w:t>,</w:t>
      </w:r>
      <w:r w:rsidRPr="009917BA">
        <w:rPr>
          <w:rFonts w:eastAsia="Times New Roman" w:cs="Times New Roman"/>
          <w:szCs w:val="24"/>
        </w:rPr>
        <w:t xml:space="preserve"> για να σας πούμε τη θέση μας για όλα αυτά πο</w:t>
      </w:r>
      <w:r>
        <w:rPr>
          <w:rFonts w:eastAsia="Times New Roman" w:cs="Times New Roman"/>
          <w:szCs w:val="24"/>
        </w:rPr>
        <w:t>υ φ</w:t>
      </w:r>
      <w:r w:rsidRPr="009917BA">
        <w:rPr>
          <w:rFonts w:eastAsia="Times New Roman" w:cs="Times New Roman"/>
          <w:szCs w:val="24"/>
        </w:rPr>
        <w:t>έρνετε</w:t>
      </w:r>
      <w:r>
        <w:rPr>
          <w:rFonts w:eastAsia="Times New Roman" w:cs="Times New Roman"/>
          <w:szCs w:val="24"/>
        </w:rPr>
        <w:t xml:space="preserve"> και ν</w:t>
      </w:r>
      <w:r w:rsidRPr="009917BA">
        <w:rPr>
          <w:rFonts w:eastAsia="Times New Roman" w:cs="Times New Roman"/>
          <w:szCs w:val="24"/>
        </w:rPr>
        <w:t xml:space="preserve">α επαναλάβουμε την άποψή μας ότι η Βουλή </w:t>
      </w:r>
      <w:r>
        <w:rPr>
          <w:rFonts w:eastAsia="Times New Roman" w:cs="Times New Roman"/>
          <w:szCs w:val="24"/>
        </w:rPr>
        <w:t>σήμερα έ</w:t>
      </w:r>
      <w:r>
        <w:rPr>
          <w:rFonts w:eastAsia="Times New Roman" w:cs="Times New Roman"/>
          <w:szCs w:val="24"/>
        </w:rPr>
        <w:t xml:space="preserve">πρεπε να είναι κλειστή, αυτό είπε ο κ. </w:t>
      </w:r>
      <w:r w:rsidRPr="009917BA">
        <w:rPr>
          <w:rFonts w:eastAsia="Times New Roman" w:cs="Times New Roman"/>
          <w:szCs w:val="24"/>
        </w:rPr>
        <w:t>Τσίπρας</w:t>
      </w:r>
      <w:r>
        <w:rPr>
          <w:rFonts w:eastAsia="Times New Roman" w:cs="Times New Roman"/>
          <w:szCs w:val="24"/>
        </w:rPr>
        <w:t>.</w:t>
      </w:r>
      <w:r w:rsidRPr="009917BA">
        <w:rPr>
          <w:rFonts w:eastAsia="Times New Roman" w:cs="Times New Roman"/>
          <w:szCs w:val="24"/>
        </w:rPr>
        <w:t xml:space="preserve"> </w:t>
      </w:r>
    </w:p>
    <w:p w14:paraId="2D30D9C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Κ</w:t>
      </w:r>
      <w:r w:rsidRPr="009917BA">
        <w:rPr>
          <w:rFonts w:eastAsia="Times New Roman" w:cs="Times New Roman"/>
          <w:szCs w:val="24"/>
        </w:rPr>
        <w:t xml:space="preserve">αι εν πάση </w:t>
      </w:r>
      <w:proofErr w:type="spellStart"/>
      <w:r w:rsidRPr="009917BA">
        <w:rPr>
          <w:rFonts w:eastAsia="Times New Roman" w:cs="Times New Roman"/>
          <w:szCs w:val="24"/>
        </w:rPr>
        <w:t>περιπτώσει</w:t>
      </w:r>
      <w:proofErr w:type="spellEnd"/>
      <w:r>
        <w:rPr>
          <w:rFonts w:eastAsia="Times New Roman" w:cs="Times New Roman"/>
          <w:szCs w:val="24"/>
        </w:rPr>
        <w:t xml:space="preserve">, κύριε </w:t>
      </w:r>
      <w:r w:rsidRPr="009917BA">
        <w:rPr>
          <w:rFonts w:eastAsia="Times New Roman" w:cs="Times New Roman"/>
          <w:szCs w:val="24"/>
        </w:rPr>
        <w:t>Πρόεδρε της Βουλής</w:t>
      </w:r>
      <w:r>
        <w:rPr>
          <w:rFonts w:eastAsia="Times New Roman" w:cs="Times New Roman"/>
          <w:szCs w:val="24"/>
        </w:rPr>
        <w:t>, αν υπερασπίζεστε την τυπικότητα α</w:t>
      </w:r>
      <w:r w:rsidRPr="009917BA">
        <w:rPr>
          <w:rFonts w:eastAsia="Times New Roman" w:cs="Times New Roman"/>
          <w:szCs w:val="24"/>
        </w:rPr>
        <w:t xml:space="preserve">υτής </w:t>
      </w:r>
      <w:r>
        <w:rPr>
          <w:rFonts w:eastAsia="Times New Roman" w:cs="Times New Roman"/>
          <w:szCs w:val="24"/>
        </w:rPr>
        <w:t xml:space="preserve">της </w:t>
      </w:r>
      <w:r w:rsidRPr="009917BA">
        <w:rPr>
          <w:rFonts w:eastAsia="Times New Roman" w:cs="Times New Roman"/>
          <w:szCs w:val="24"/>
        </w:rPr>
        <w:t>διαδικασίας</w:t>
      </w:r>
      <w:r>
        <w:rPr>
          <w:rFonts w:eastAsia="Times New Roman" w:cs="Times New Roman"/>
          <w:szCs w:val="24"/>
        </w:rPr>
        <w:t>,</w:t>
      </w:r>
      <w:r w:rsidRPr="009917BA">
        <w:rPr>
          <w:rFonts w:eastAsia="Times New Roman" w:cs="Times New Roman"/>
          <w:szCs w:val="24"/>
        </w:rPr>
        <w:t xml:space="preserve"> θα έπρεπε</w:t>
      </w:r>
      <w:r>
        <w:rPr>
          <w:rFonts w:eastAsia="Times New Roman" w:cs="Times New Roman"/>
          <w:szCs w:val="24"/>
        </w:rPr>
        <w:t>,</w:t>
      </w:r>
      <w:r w:rsidRPr="009917BA">
        <w:rPr>
          <w:rFonts w:eastAsia="Times New Roman" w:cs="Times New Roman"/>
          <w:szCs w:val="24"/>
        </w:rPr>
        <w:t xml:space="preserve"> </w:t>
      </w:r>
      <w:r>
        <w:rPr>
          <w:rFonts w:eastAsia="Times New Roman" w:cs="Times New Roman"/>
          <w:szCs w:val="24"/>
        </w:rPr>
        <w:t>τ</w:t>
      </w:r>
      <w:r w:rsidRPr="009917BA">
        <w:rPr>
          <w:rFonts w:eastAsia="Times New Roman" w:cs="Times New Roman"/>
          <w:szCs w:val="24"/>
        </w:rPr>
        <w:t xml:space="preserve">ουλάχιστον πριν ανέβουν </w:t>
      </w:r>
      <w:r>
        <w:rPr>
          <w:rFonts w:eastAsia="Times New Roman" w:cs="Times New Roman"/>
          <w:szCs w:val="24"/>
        </w:rPr>
        <w:t xml:space="preserve">οι </w:t>
      </w:r>
      <w:r>
        <w:rPr>
          <w:rFonts w:eastAsia="Times New Roman" w:cs="Times New Roman"/>
          <w:szCs w:val="24"/>
        </w:rPr>
        <w:t>ε</w:t>
      </w:r>
      <w:r w:rsidRPr="009917BA">
        <w:rPr>
          <w:rFonts w:eastAsia="Times New Roman" w:cs="Times New Roman"/>
          <w:szCs w:val="24"/>
        </w:rPr>
        <w:t>ισηγητές</w:t>
      </w:r>
      <w:r>
        <w:rPr>
          <w:rFonts w:eastAsia="Times New Roman" w:cs="Times New Roman"/>
          <w:szCs w:val="24"/>
        </w:rPr>
        <w:t>,</w:t>
      </w:r>
      <w:r w:rsidRPr="009917BA">
        <w:rPr>
          <w:rFonts w:eastAsia="Times New Roman" w:cs="Times New Roman"/>
          <w:szCs w:val="24"/>
        </w:rPr>
        <w:t xml:space="preserve"> να έχουμε τους βασικούς Υπουργούς της Κυβέρνησης εδώ</w:t>
      </w:r>
      <w:r w:rsidRPr="009917BA">
        <w:rPr>
          <w:rFonts w:eastAsia="Times New Roman" w:cs="Times New Roman"/>
          <w:szCs w:val="24"/>
        </w:rPr>
        <w:t xml:space="preserve"> να μας εξηγήσουν τ</w:t>
      </w:r>
      <w:r>
        <w:rPr>
          <w:rFonts w:eastAsia="Times New Roman" w:cs="Times New Roman"/>
          <w:szCs w:val="24"/>
        </w:rPr>
        <w:t xml:space="preserve">ις μείζονες τροπολογίες. </w:t>
      </w:r>
    </w:p>
    <w:p w14:paraId="2D30D9CF" w14:textId="77777777" w:rsidR="000D1FE2" w:rsidRDefault="005E5B96">
      <w:pPr>
        <w:spacing w:line="600" w:lineRule="auto"/>
        <w:ind w:firstLine="720"/>
        <w:jc w:val="both"/>
        <w:rPr>
          <w:rFonts w:eastAsia="Times New Roman" w:cs="Times New Roman"/>
          <w:szCs w:val="24"/>
        </w:rPr>
      </w:pPr>
      <w:r w:rsidRPr="009917BA">
        <w:rPr>
          <w:rFonts w:eastAsia="Times New Roman" w:cs="Times New Roman"/>
          <w:szCs w:val="24"/>
        </w:rPr>
        <w:t>Διότι εγώ</w:t>
      </w:r>
      <w:r>
        <w:rPr>
          <w:rFonts w:eastAsia="Times New Roman" w:cs="Times New Roman"/>
          <w:szCs w:val="24"/>
        </w:rPr>
        <w:t>,</w:t>
      </w:r>
      <w:r w:rsidRPr="009917BA">
        <w:rPr>
          <w:rFonts w:eastAsia="Times New Roman" w:cs="Times New Roman"/>
          <w:szCs w:val="24"/>
        </w:rPr>
        <w:t xml:space="preserve"> κυρίες και κύριοι συνάδελφοι</w:t>
      </w:r>
      <w:r>
        <w:rPr>
          <w:rFonts w:eastAsia="Times New Roman" w:cs="Times New Roman"/>
          <w:szCs w:val="24"/>
        </w:rPr>
        <w:t>, έζησα αυτή την</w:t>
      </w:r>
      <w:r w:rsidRPr="009917BA">
        <w:rPr>
          <w:rFonts w:eastAsia="Times New Roman" w:cs="Times New Roman"/>
          <w:szCs w:val="24"/>
        </w:rPr>
        <w:t xml:space="preserve"> τετραετία τη μεγάλη περιπέτεια της χώρας και του ΣΥΡΙΖΑ</w:t>
      </w:r>
      <w:r>
        <w:rPr>
          <w:rFonts w:eastAsia="Times New Roman" w:cs="Times New Roman"/>
          <w:szCs w:val="24"/>
        </w:rPr>
        <w:t>,</w:t>
      </w:r>
      <w:r w:rsidRPr="009917BA">
        <w:rPr>
          <w:rFonts w:eastAsia="Times New Roman" w:cs="Times New Roman"/>
          <w:szCs w:val="24"/>
        </w:rPr>
        <w:t xml:space="preserve"> των </w:t>
      </w:r>
      <w:r>
        <w:rPr>
          <w:rFonts w:eastAsia="Times New Roman" w:cs="Times New Roman"/>
          <w:szCs w:val="24"/>
        </w:rPr>
        <w:t>αυταπατών,</w:t>
      </w:r>
      <w:r w:rsidRPr="009917BA">
        <w:rPr>
          <w:rFonts w:eastAsia="Times New Roman" w:cs="Times New Roman"/>
          <w:szCs w:val="24"/>
        </w:rPr>
        <w:t xml:space="preserve"> των μεταλλάξεων και των ανώμαλων προσγειώσεων</w:t>
      </w:r>
      <w:r>
        <w:rPr>
          <w:rFonts w:eastAsia="Times New Roman" w:cs="Times New Roman"/>
          <w:szCs w:val="24"/>
        </w:rPr>
        <w:t>,</w:t>
      </w:r>
      <w:r w:rsidRPr="009917BA">
        <w:rPr>
          <w:rFonts w:eastAsia="Times New Roman" w:cs="Times New Roman"/>
          <w:szCs w:val="24"/>
        </w:rPr>
        <w:t xml:space="preserve"> όπου άλλαζαν η ρητορεία</w:t>
      </w:r>
      <w:r>
        <w:rPr>
          <w:rFonts w:eastAsia="Times New Roman" w:cs="Times New Roman"/>
          <w:szCs w:val="24"/>
        </w:rPr>
        <w:t>,</w:t>
      </w:r>
      <w:r w:rsidRPr="009917BA">
        <w:rPr>
          <w:rFonts w:eastAsia="Times New Roman" w:cs="Times New Roman"/>
          <w:szCs w:val="24"/>
        </w:rPr>
        <w:t xml:space="preserve"> τα επιχειρήματα και τα αφηγήματα ανάλογα με τις σκοπιμότητες της συγκυρίας</w:t>
      </w:r>
      <w:r>
        <w:rPr>
          <w:rFonts w:eastAsia="Times New Roman" w:cs="Times New Roman"/>
          <w:szCs w:val="24"/>
        </w:rPr>
        <w:t>. Δηλαδή από το «θ</w:t>
      </w:r>
      <w:r w:rsidRPr="009917BA">
        <w:rPr>
          <w:rFonts w:eastAsia="Times New Roman" w:cs="Times New Roman"/>
          <w:szCs w:val="24"/>
        </w:rPr>
        <w:t xml:space="preserve">α </w:t>
      </w:r>
      <w:r>
        <w:rPr>
          <w:rFonts w:eastAsia="Times New Roman" w:cs="Times New Roman"/>
          <w:szCs w:val="24"/>
        </w:rPr>
        <w:t>σκίσουμε τα μνημόνια», περάσαμε σε μι</w:t>
      </w:r>
      <w:r w:rsidRPr="009917BA">
        <w:rPr>
          <w:rFonts w:eastAsia="Times New Roman" w:cs="Times New Roman"/>
          <w:szCs w:val="24"/>
        </w:rPr>
        <w:t>α ηττοπαθή διαπραγμάτευση</w:t>
      </w:r>
      <w:r>
        <w:rPr>
          <w:rFonts w:eastAsia="Times New Roman" w:cs="Times New Roman"/>
          <w:szCs w:val="24"/>
        </w:rPr>
        <w:t>,</w:t>
      </w:r>
      <w:r w:rsidRPr="009917BA">
        <w:rPr>
          <w:rFonts w:eastAsia="Times New Roman" w:cs="Times New Roman"/>
          <w:szCs w:val="24"/>
        </w:rPr>
        <w:t xml:space="preserve"> σε ένα σκληρό και αχρείαστο τρίτο μνημόνιο</w:t>
      </w:r>
      <w:r>
        <w:rPr>
          <w:rFonts w:eastAsia="Times New Roman" w:cs="Times New Roman"/>
          <w:szCs w:val="24"/>
        </w:rPr>
        <w:t>,</w:t>
      </w:r>
      <w:r w:rsidRPr="009917BA">
        <w:rPr>
          <w:rFonts w:eastAsia="Times New Roman" w:cs="Times New Roman"/>
          <w:szCs w:val="24"/>
        </w:rPr>
        <w:t xml:space="preserve"> στη συνέχεια σε ένα μεσοπρόθεσμο που δεσμεύει τη χώρα</w:t>
      </w:r>
      <w:r w:rsidRPr="009917BA">
        <w:rPr>
          <w:rFonts w:eastAsia="Times New Roman" w:cs="Times New Roman"/>
          <w:szCs w:val="24"/>
        </w:rPr>
        <w:t xml:space="preserve"> μέχρι το 2022 με πρωτογενή πλεονάσματα 3,5% και 2,4% μετά το 20</w:t>
      </w:r>
      <w:r>
        <w:rPr>
          <w:rFonts w:eastAsia="Times New Roman" w:cs="Times New Roman"/>
          <w:szCs w:val="24"/>
        </w:rPr>
        <w:t xml:space="preserve">22. </w:t>
      </w:r>
      <w:r w:rsidRPr="009917BA">
        <w:rPr>
          <w:rFonts w:eastAsia="Times New Roman" w:cs="Times New Roman"/>
          <w:szCs w:val="24"/>
        </w:rPr>
        <w:t xml:space="preserve">Περάσαμε στη δέσμευση της δημόσιας περιουσίας για </w:t>
      </w:r>
      <w:r>
        <w:rPr>
          <w:rFonts w:eastAsia="Times New Roman" w:cs="Times New Roman"/>
          <w:szCs w:val="24"/>
        </w:rPr>
        <w:t>εκατό</w:t>
      </w:r>
      <w:r w:rsidRPr="009917BA">
        <w:rPr>
          <w:rFonts w:eastAsia="Times New Roman" w:cs="Times New Roman"/>
          <w:szCs w:val="24"/>
        </w:rPr>
        <w:t xml:space="preserve"> χρόνια</w:t>
      </w:r>
      <w:r>
        <w:rPr>
          <w:rFonts w:eastAsia="Times New Roman" w:cs="Times New Roman"/>
          <w:szCs w:val="24"/>
        </w:rPr>
        <w:t>,</w:t>
      </w:r>
      <w:r w:rsidRPr="009917BA">
        <w:rPr>
          <w:rFonts w:eastAsia="Times New Roman" w:cs="Times New Roman"/>
          <w:szCs w:val="24"/>
        </w:rPr>
        <w:t xml:space="preserve"> κάτι το οποίο δεν το είχε κάνει κα</w:t>
      </w:r>
      <w:r>
        <w:rPr>
          <w:rFonts w:eastAsia="Times New Roman" w:cs="Times New Roman"/>
          <w:szCs w:val="24"/>
        </w:rPr>
        <w:t>μ</w:t>
      </w:r>
      <w:r w:rsidRPr="009917BA">
        <w:rPr>
          <w:rFonts w:eastAsia="Times New Roman" w:cs="Times New Roman"/>
          <w:szCs w:val="24"/>
        </w:rPr>
        <w:t>μία Κυβέρνηση</w:t>
      </w:r>
      <w:r>
        <w:rPr>
          <w:rFonts w:eastAsia="Times New Roman" w:cs="Times New Roman"/>
          <w:szCs w:val="24"/>
        </w:rPr>
        <w:t>,</w:t>
      </w:r>
      <w:r w:rsidRPr="009917BA">
        <w:rPr>
          <w:rFonts w:eastAsia="Times New Roman" w:cs="Times New Roman"/>
          <w:szCs w:val="24"/>
        </w:rPr>
        <w:t xml:space="preserve"> παρ</w:t>
      </w:r>
      <w:r>
        <w:rPr>
          <w:rFonts w:eastAsia="Times New Roman" w:cs="Times New Roman"/>
          <w:szCs w:val="24"/>
        </w:rPr>
        <w:t xml:space="preserve">’ </w:t>
      </w:r>
      <w:r w:rsidRPr="009917BA">
        <w:rPr>
          <w:rFonts w:eastAsia="Times New Roman" w:cs="Times New Roman"/>
          <w:szCs w:val="24"/>
        </w:rPr>
        <w:t>ότι το είχαν ζητήσει οι δανειστές</w:t>
      </w:r>
      <w:r>
        <w:rPr>
          <w:rFonts w:eastAsia="Times New Roman" w:cs="Times New Roman"/>
          <w:szCs w:val="24"/>
        </w:rPr>
        <w:t>,</w:t>
      </w:r>
      <w:r w:rsidRPr="009917BA">
        <w:rPr>
          <w:rFonts w:eastAsia="Times New Roman" w:cs="Times New Roman"/>
          <w:szCs w:val="24"/>
        </w:rPr>
        <w:t xml:space="preserve"> ούτε ο Γιώργος Παπανδρέου</w:t>
      </w:r>
      <w:r>
        <w:rPr>
          <w:rFonts w:eastAsia="Times New Roman" w:cs="Times New Roman"/>
          <w:szCs w:val="24"/>
        </w:rPr>
        <w:t>,</w:t>
      </w:r>
      <w:r w:rsidRPr="009917BA">
        <w:rPr>
          <w:rFonts w:eastAsia="Times New Roman" w:cs="Times New Roman"/>
          <w:szCs w:val="24"/>
        </w:rPr>
        <w:t xml:space="preserve"> ούτε ο </w:t>
      </w:r>
      <w:r w:rsidRPr="009917BA">
        <w:rPr>
          <w:rFonts w:eastAsia="Times New Roman" w:cs="Times New Roman"/>
          <w:szCs w:val="24"/>
        </w:rPr>
        <w:t>Αντώνης Σαμαράς</w:t>
      </w:r>
      <w:r>
        <w:rPr>
          <w:rFonts w:eastAsia="Times New Roman" w:cs="Times New Roman"/>
          <w:szCs w:val="24"/>
        </w:rPr>
        <w:t>.</w:t>
      </w:r>
      <w:r w:rsidRPr="009917BA">
        <w:rPr>
          <w:rFonts w:eastAsia="Times New Roman" w:cs="Times New Roman"/>
          <w:szCs w:val="24"/>
        </w:rPr>
        <w:t xml:space="preserve"> Και μάλιστα η Κυβέρνηση ένα μέρος </w:t>
      </w:r>
      <w:r w:rsidRPr="009917BA">
        <w:rPr>
          <w:rFonts w:eastAsia="Times New Roman" w:cs="Times New Roman"/>
          <w:szCs w:val="24"/>
        </w:rPr>
        <w:lastRenderedPageBreak/>
        <w:t>αυτής της δημόσιας περιουσίας ύψους 25 δισεκατομμυρίων το έχει βάλει εγγύηση έναντι των δανειστών</w:t>
      </w:r>
      <w:r>
        <w:rPr>
          <w:rFonts w:eastAsia="Times New Roman" w:cs="Times New Roman"/>
          <w:szCs w:val="24"/>
        </w:rPr>
        <w:t>.</w:t>
      </w:r>
      <w:r w:rsidRPr="009917BA">
        <w:rPr>
          <w:rFonts w:eastAsia="Times New Roman" w:cs="Times New Roman"/>
          <w:szCs w:val="24"/>
        </w:rPr>
        <w:t xml:space="preserve"> </w:t>
      </w:r>
    </w:p>
    <w:p w14:paraId="2D30D9D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Αυτή ήταν η πολιτική </w:t>
      </w:r>
      <w:r w:rsidRPr="009917BA">
        <w:rPr>
          <w:rFonts w:eastAsia="Times New Roman" w:cs="Times New Roman"/>
          <w:szCs w:val="24"/>
        </w:rPr>
        <w:t xml:space="preserve">στη μεγάλη εικόνα και προφανώς όλα αυτά για τα οποία </w:t>
      </w:r>
      <w:r>
        <w:rPr>
          <w:rFonts w:eastAsia="Times New Roman" w:cs="Times New Roman"/>
          <w:szCs w:val="24"/>
        </w:rPr>
        <w:t xml:space="preserve">έχετε δεσμεύσει τη </w:t>
      </w:r>
      <w:r w:rsidRPr="009917BA">
        <w:rPr>
          <w:rFonts w:eastAsia="Times New Roman" w:cs="Times New Roman"/>
          <w:szCs w:val="24"/>
        </w:rPr>
        <w:t>χώρα είναι ε</w:t>
      </w:r>
      <w:r w:rsidRPr="009917BA">
        <w:rPr>
          <w:rFonts w:eastAsia="Times New Roman" w:cs="Times New Roman"/>
          <w:szCs w:val="24"/>
        </w:rPr>
        <w:t>πικίνδυνο το επόμενο διάστημα να οδηγήσουν σε νέα αδιέξοδα</w:t>
      </w:r>
      <w:r>
        <w:rPr>
          <w:rFonts w:eastAsia="Times New Roman" w:cs="Times New Roman"/>
          <w:szCs w:val="24"/>
        </w:rPr>
        <w:t>,</w:t>
      </w:r>
      <w:r w:rsidRPr="009917BA">
        <w:rPr>
          <w:rFonts w:eastAsia="Times New Roman" w:cs="Times New Roman"/>
          <w:szCs w:val="24"/>
        </w:rPr>
        <w:t xml:space="preserve"> ανεξάρτητα </w:t>
      </w:r>
      <w:r>
        <w:rPr>
          <w:rFonts w:eastAsia="Times New Roman" w:cs="Times New Roman"/>
          <w:szCs w:val="24"/>
        </w:rPr>
        <w:t xml:space="preserve">από </w:t>
      </w:r>
      <w:r w:rsidRPr="009917BA">
        <w:rPr>
          <w:rFonts w:eastAsia="Times New Roman" w:cs="Times New Roman"/>
          <w:szCs w:val="24"/>
        </w:rPr>
        <w:t xml:space="preserve">την αλλαγή της </w:t>
      </w:r>
      <w:r>
        <w:rPr>
          <w:rFonts w:eastAsia="Times New Roman" w:cs="Times New Roman"/>
          <w:szCs w:val="24"/>
        </w:rPr>
        <w:t xml:space="preserve">Κυβέρνησης. </w:t>
      </w:r>
      <w:r w:rsidRPr="009917BA">
        <w:rPr>
          <w:rFonts w:eastAsia="Times New Roman" w:cs="Times New Roman"/>
          <w:szCs w:val="24"/>
        </w:rPr>
        <w:t>Διότι η αλλαγή της Κυβέρνησης</w:t>
      </w:r>
      <w:r>
        <w:rPr>
          <w:rFonts w:eastAsia="Times New Roman" w:cs="Times New Roman"/>
          <w:szCs w:val="24"/>
        </w:rPr>
        <w:t>,</w:t>
      </w:r>
      <w:r w:rsidRPr="009917BA">
        <w:rPr>
          <w:rFonts w:eastAsia="Times New Roman" w:cs="Times New Roman"/>
          <w:szCs w:val="24"/>
        </w:rPr>
        <w:t xml:space="preserve"> κυρίες και κύριοι συνάδελφοι</w:t>
      </w:r>
      <w:r>
        <w:rPr>
          <w:rFonts w:eastAsia="Times New Roman" w:cs="Times New Roman"/>
          <w:szCs w:val="24"/>
        </w:rPr>
        <w:t>, δεν θα σημάνει αυτόματα αλλαγή</w:t>
      </w:r>
      <w:r w:rsidRPr="009917BA">
        <w:rPr>
          <w:rFonts w:eastAsia="Times New Roman" w:cs="Times New Roman"/>
          <w:szCs w:val="24"/>
        </w:rPr>
        <w:t xml:space="preserve"> </w:t>
      </w:r>
      <w:r>
        <w:rPr>
          <w:rFonts w:eastAsia="Times New Roman" w:cs="Times New Roman"/>
          <w:szCs w:val="24"/>
        </w:rPr>
        <w:t xml:space="preserve">αυτών </w:t>
      </w:r>
      <w:r w:rsidRPr="009917BA">
        <w:rPr>
          <w:rFonts w:eastAsia="Times New Roman" w:cs="Times New Roman"/>
          <w:szCs w:val="24"/>
        </w:rPr>
        <w:t>των επαχθ</w:t>
      </w:r>
      <w:r>
        <w:rPr>
          <w:rFonts w:eastAsia="Times New Roman" w:cs="Times New Roman"/>
          <w:szCs w:val="24"/>
        </w:rPr>
        <w:t>ών όρων και των δεσμεύσεων που έ</w:t>
      </w:r>
      <w:r w:rsidRPr="009917BA">
        <w:rPr>
          <w:rFonts w:eastAsia="Times New Roman" w:cs="Times New Roman"/>
          <w:szCs w:val="24"/>
        </w:rPr>
        <w:t xml:space="preserve">χει αναλάβει ο </w:t>
      </w:r>
      <w:r>
        <w:rPr>
          <w:rFonts w:eastAsia="Times New Roman" w:cs="Times New Roman"/>
          <w:szCs w:val="24"/>
        </w:rPr>
        <w:t>κ. Τσίπρας και θα υλοποιήσει</w:t>
      </w:r>
      <w:r w:rsidRPr="009917BA">
        <w:rPr>
          <w:rFonts w:eastAsia="Times New Roman" w:cs="Times New Roman"/>
          <w:szCs w:val="24"/>
        </w:rPr>
        <w:t xml:space="preserve"> </w:t>
      </w:r>
      <w:r>
        <w:rPr>
          <w:rFonts w:eastAsia="Times New Roman" w:cs="Times New Roman"/>
          <w:szCs w:val="24"/>
        </w:rPr>
        <w:t>-</w:t>
      </w:r>
      <w:r w:rsidRPr="009917BA">
        <w:rPr>
          <w:rFonts w:eastAsia="Times New Roman" w:cs="Times New Roman"/>
          <w:szCs w:val="24"/>
        </w:rPr>
        <w:t>όπως φιλοδοξεί</w:t>
      </w:r>
      <w:r>
        <w:rPr>
          <w:rFonts w:eastAsia="Times New Roman" w:cs="Times New Roman"/>
          <w:szCs w:val="24"/>
        </w:rPr>
        <w:t>-</w:t>
      </w:r>
      <w:r w:rsidRPr="009917BA">
        <w:rPr>
          <w:rFonts w:eastAsia="Times New Roman" w:cs="Times New Roman"/>
          <w:szCs w:val="24"/>
        </w:rPr>
        <w:t xml:space="preserve"> ο </w:t>
      </w:r>
      <w:r>
        <w:rPr>
          <w:rFonts w:eastAsia="Times New Roman" w:cs="Times New Roman"/>
          <w:szCs w:val="24"/>
        </w:rPr>
        <w:t>κ.</w:t>
      </w:r>
      <w:r w:rsidRPr="009917BA">
        <w:rPr>
          <w:rFonts w:eastAsia="Times New Roman" w:cs="Times New Roman"/>
          <w:szCs w:val="24"/>
        </w:rPr>
        <w:t xml:space="preserve"> Μητσοτάκης</w:t>
      </w:r>
      <w:r>
        <w:rPr>
          <w:rFonts w:eastAsia="Times New Roman" w:cs="Times New Roman"/>
          <w:szCs w:val="24"/>
        </w:rPr>
        <w:t>.</w:t>
      </w:r>
    </w:p>
    <w:p w14:paraId="2D30D9D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Τα </w:t>
      </w:r>
      <w:r w:rsidRPr="009917BA">
        <w:rPr>
          <w:rFonts w:eastAsia="Times New Roman" w:cs="Times New Roman"/>
          <w:szCs w:val="24"/>
        </w:rPr>
        <w:t xml:space="preserve">πρωτογενή πλεονάσματα </w:t>
      </w:r>
      <w:r>
        <w:rPr>
          <w:rFonts w:eastAsia="Times New Roman" w:cs="Times New Roman"/>
          <w:szCs w:val="24"/>
        </w:rPr>
        <w:t>3,5%</w:t>
      </w:r>
      <w:r w:rsidRPr="009917BA">
        <w:rPr>
          <w:rFonts w:eastAsia="Times New Roman" w:cs="Times New Roman"/>
          <w:szCs w:val="24"/>
        </w:rPr>
        <w:t xml:space="preserve"> δεν μπορεί να τα </w:t>
      </w:r>
      <w:r>
        <w:rPr>
          <w:rFonts w:eastAsia="Times New Roman" w:cs="Times New Roman"/>
          <w:szCs w:val="24"/>
        </w:rPr>
        <w:t>αλλάξει μόνος του ο κ.</w:t>
      </w:r>
      <w:r w:rsidRPr="009917BA">
        <w:rPr>
          <w:rFonts w:eastAsia="Times New Roman" w:cs="Times New Roman"/>
          <w:szCs w:val="24"/>
        </w:rPr>
        <w:t xml:space="preserve"> Μητσοτάκης</w:t>
      </w:r>
      <w:r>
        <w:rPr>
          <w:rFonts w:eastAsia="Times New Roman" w:cs="Times New Roman"/>
          <w:szCs w:val="24"/>
        </w:rPr>
        <w:t>.</w:t>
      </w:r>
      <w:r w:rsidRPr="009917BA">
        <w:rPr>
          <w:rFonts w:eastAsia="Times New Roman" w:cs="Times New Roman"/>
          <w:szCs w:val="24"/>
        </w:rPr>
        <w:t xml:space="preserve"> Δεν έχουμε ακούσει να λέει τίποτα</w:t>
      </w:r>
      <w:r>
        <w:rPr>
          <w:rFonts w:eastAsia="Times New Roman" w:cs="Times New Roman"/>
          <w:szCs w:val="24"/>
        </w:rPr>
        <w:t xml:space="preserve"> για τη δημόσια περιουσία και μι</w:t>
      </w:r>
      <w:r w:rsidRPr="009917BA">
        <w:rPr>
          <w:rFonts w:eastAsia="Times New Roman" w:cs="Times New Roman"/>
          <w:szCs w:val="24"/>
        </w:rPr>
        <w:t>α σειρά άλλα.</w:t>
      </w:r>
    </w:p>
    <w:p w14:paraId="2D30D9D2" w14:textId="77777777" w:rsidR="000D1FE2" w:rsidRDefault="005E5B96">
      <w:pPr>
        <w:spacing w:line="600" w:lineRule="auto"/>
        <w:ind w:firstLine="720"/>
        <w:jc w:val="both"/>
        <w:rPr>
          <w:rFonts w:eastAsia="Times New Roman"/>
          <w:color w:val="202124"/>
          <w:szCs w:val="24"/>
        </w:rPr>
      </w:pPr>
      <w:r>
        <w:rPr>
          <w:rFonts w:eastAsia="Times New Roman"/>
          <w:color w:val="202124"/>
          <w:szCs w:val="24"/>
        </w:rPr>
        <w:t>Άρα, ασκήσατε μια πολιτική, η οπ</w:t>
      </w:r>
      <w:r>
        <w:rPr>
          <w:rFonts w:eastAsia="Times New Roman"/>
          <w:color w:val="202124"/>
          <w:szCs w:val="24"/>
        </w:rPr>
        <w:t>οία είναι εις βάρος της χώρας και επικίνδυνη για το μέλλον της. Και τώρα συζητούμε την τελευταία στιγμή την κατάργηση του αφορολόγητου, το οποίο ε</w:t>
      </w:r>
      <w:r>
        <w:rPr>
          <w:rFonts w:eastAsia="Times New Roman"/>
          <w:color w:val="202124"/>
          <w:szCs w:val="24"/>
        </w:rPr>
        <w:lastRenderedPageBreak/>
        <w:t>σείς ψηφίσατε με τον ν.4472 τον Μάη του 2017 μαζί με το μεσοπρόθεσμο, στο οποίο αναφέρθηκα, με μέτρα 4,9 δισεκ</w:t>
      </w:r>
      <w:r>
        <w:rPr>
          <w:rFonts w:eastAsia="Times New Roman"/>
          <w:color w:val="202124"/>
          <w:szCs w:val="24"/>
        </w:rPr>
        <w:t>ατομμυρίων.</w:t>
      </w:r>
    </w:p>
    <w:p w14:paraId="2D30D9D3" w14:textId="77777777" w:rsidR="000D1FE2" w:rsidRDefault="005E5B96">
      <w:pPr>
        <w:spacing w:line="600" w:lineRule="auto"/>
        <w:ind w:firstLine="720"/>
        <w:jc w:val="both"/>
        <w:rPr>
          <w:rFonts w:eastAsia="Times New Roman"/>
          <w:color w:val="202124"/>
          <w:szCs w:val="24"/>
        </w:rPr>
      </w:pPr>
      <w:r>
        <w:rPr>
          <w:rFonts w:eastAsia="Times New Roman"/>
          <w:color w:val="202124"/>
          <w:szCs w:val="24"/>
        </w:rPr>
        <w:t xml:space="preserve">Θυμάμαι χαρακτηριστικά τους συναδέλφους του ΣΥΡΙΖΑ να χειροκροτούν τον κ. </w:t>
      </w:r>
      <w:proofErr w:type="spellStart"/>
      <w:r>
        <w:rPr>
          <w:rFonts w:eastAsia="Times New Roman"/>
          <w:color w:val="202124"/>
          <w:szCs w:val="24"/>
        </w:rPr>
        <w:t>Τσακαλώτο</w:t>
      </w:r>
      <w:proofErr w:type="spellEnd"/>
      <w:r>
        <w:rPr>
          <w:rFonts w:eastAsia="Times New Roman"/>
          <w:color w:val="202124"/>
          <w:szCs w:val="24"/>
        </w:rPr>
        <w:t xml:space="preserve"> και τον κ. </w:t>
      </w:r>
      <w:proofErr w:type="spellStart"/>
      <w:r>
        <w:rPr>
          <w:rFonts w:eastAsia="Times New Roman"/>
          <w:color w:val="202124"/>
          <w:szCs w:val="24"/>
        </w:rPr>
        <w:t>Χουλιαράκη</w:t>
      </w:r>
      <w:proofErr w:type="spellEnd"/>
      <w:r>
        <w:rPr>
          <w:rFonts w:eastAsia="Times New Roman"/>
          <w:color w:val="202124"/>
          <w:szCs w:val="24"/>
        </w:rPr>
        <w:t>, όταν ανέπτυσσαν τη λογική των αντιμέτρων. Δηλαδή, έλεγαν ότι θεσπίζουμε τα σκληρά μέτρα, την περικοπή των συντάξεων και τη μείωση του αφορολόγητου, α</w:t>
      </w:r>
      <w:r>
        <w:rPr>
          <w:rFonts w:eastAsia="Times New Roman"/>
          <w:color w:val="202124"/>
          <w:szCs w:val="24"/>
        </w:rPr>
        <w:t xml:space="preserve">λλά ταυτόχρονα έχουμε και ίσης αξίας αντίμετρα. Μάλιστα, μας ανέπτυξαν και μια θεωρία που έλεγαν ότι </w:t>
      </w:r>
      <w:proofErr w:type="spellStart"/>
      <w:r>
        <w:rPr>
          <w:rFonts w:eastAsia="Times New Roman"/>
          <w:color w:val="202124"/>
          <w:szCs w:val="24"/>
        </w:rPr>
        <w:t>εμπροσθοβαρώς</w:t>
      </w:r>
      <w:proofErr w:type="spellEnd"/>
      <w:r>
        <w:rPr>
          <w:rFonts w:eastAsia="Times New Roman"/>
          <w:color w:val="202124"/>
          <w:szCs w:val="24"/>
        </w:rPr>
        <w:t xml:space="preserve"> θα εφαρμοστούν τα αντίμετρα και η κοινωνία θα βγει ωφελημένη από την ψήφιση αυτών των σκληρών μέτρων, που πανηγυρικά και με ονομαστική ψηφοφο</w:t>
      </w:r>
      <w:r>
        <w:rPr>
          <w:rFonts w:eastAsia="Times New Roman"/>
          <w:color w:val="202124"/>
          <w:szCs w:val="24"/>
        </w:rPr>
        <w:t>ρία επικυρώσατε εδώ τον Μάη του 2017.</w:t>
      </w:r>
    </w:p>
    <w:p w14:paraId="2D30D9D4" w14:textId="77777777" w:rsidR="000D1FE2" w:rsidRDefault="005E5B96">
      <w:pPr>
        <w:spacing w:line="600" w:lineRule="auto"/>
        <w:ind w:firstLine="720"/>
        <w:jc w:val="both"/>
        <w:rPr>
          <w:rFonts w:eastAsia="Times New Roman"/>
          <w:color w:val="202124"/>
          <w:szCs w:val="24"/>
        </w:rPr>
      </w:pPr>
      <w:r>
        <w:rPr>
          <w:rFonts w:eastAsia="Times New Roman"/>
          <w:color w:val="202124"/>
          <w:szCs w:val="24"/>
        </w:rPr>
        <w:t xml:space="preserve">Όμως, κυρίες και κύριοι συνάδελφοι, όλο αυτό το αφήγημα της Κυβέρνησης κατέρρευσε, καθώς η Κυβέρνηση δεν μπορούσε να εξασφαλίσει μια δυναμική ανάπτυξη που θα επέτρεπε να φύγουμε από την πολιτική της σκληρής λιτότητας, </w:t>
      </w:r>
      <w:r>
        <w:rPr>
          <w:rFonts w:eastAsia="Times New Roman"/>
          <w:color w:val="202124"/>
          <w:szCs w:val="24"/>
        </w:rPr>
        <w:t xml:space="preserve">της </w:t>
      </w:r>
      <w:proofErr w:type="spellStart"/>
      <w:r>
        <w:rPr>
          <w:rFonts w:eastAsia="Times New Roman"/>
          <w:color w:val="202124"/>
          <w:szCs w:val="24"/>
        </w:rPr>
        <w:t>υπερφορολόγησης</w:t>
      </w:r>
      <w:proofErr w:type="spellEnd"/>
      <w:r>
        <w:rPr>
          <w:rFonts w:eastAsia="Times New Roman"/>
          <w:color w:val="202124"/>
          <w:szCs w:val="24"/>
        </w:rPr>
        <w:t xml:space="preserve"> και των υπερβολικών εισφορών και έτσι το μόνο που έκανε ήταν να έρθει προεκλογικά να κάνει μια διανομή </w:t>
      </w:r>
      <w:r>
        <w:rPr>
          <w:rFonts w:eastAsia="Times New Roman"/>
          <w:color w:val="202124"/>
          <w:szCs w:val="24"/>
        </w:rPr>
        <w:lastRenderedPageBreak/>
        <w:t xml:space="preserve">από τα ματωμένα </w:t>
      </w:r>
      <w:proofErr w:type="spellStart"/>
      <w:r>
        <w:rPr>
          <w:rFonts w:eastAsia="Times New Roman"/>
          <w:color w:val="202124"/>
          <w:szCs w:val="24"/>
        </w:rPr>
        <w:t>υπερπλεονάσματα</w:t>
      </w:r>
      <w:proofErr w:type="spellEnd"/>
      <w:r>
        <w:rPr>
          <w:rFonts w:eastAsia="Times New Roman"/>
          <w:color w:val="202124"/>
          <w:szCs w:val="24"/>
        </w:rPr>
        <w:t>, μπας και καταλαγιάσει η οργή του κόσμου, πράγμα όμως που δεν τα κατάφερε, γιατί ο κόσμος ξέρει ότι ξ</w:t>
      </w:r>
      <w:r>
        <w:rPr>
          <w:rFonts w:eastAsia="Times New Roman"/>
          <w:color w:val="202124"/>
          <w:szCs w:val="24"/>
        </w:rPr>
        <w:t>εγελάστηκε και είναι πεισμωμένος.</w:t>
      </w:r>
    </w:p>
    <w:p w14:paraId="2D30D9D5" w14:textId="77777777" w:rsidR="000D1FE2" w:rsidRDefault="005E5B96">
      <w:pPr>
        <w:spacing w:line="600" w:lineRule="auto"/>
        <w:ind w:firstLine="720"/>
        <w:jc w:val="both"/>
        <w:rPr>
          <w:rFonts w:eastAsia="Times New Roman"/>
          <w:color w:val="202124"/>
          <w:szCs w:val="24"/>
        </w:rPr>
      </w:pPr>
      <w:r>
        <w:rPr>
          <w:rFonts w:eastAsia="Times New Roman"/>
          <w:color w:val="202124"/>
          <w:szCs w:val="24"/>
        </w:rPr>
        <w:t xml:space="preserve">Ήθελα, λοιπόν, εδώ τώρα να είναι ο κ. </w:t>
      </w:r>
      <w:proofErr w:type="spellStart"/>
      <w:r>
        <w:rPr>
          <w:rFonts w:eastAsia="Times New Roman"/>
          <w:color w:val="202124"/>
          <w:szCs w:val="24"/>
        </w:rPr>
        <w:t>Τσακαλώτος</w:t>
      </w:r>
      <w:proofErr w:type="spellEnd"/>
      <w:r>
        <w:rPr>
          <w:rFonts w:eastAsia="Times New Roman"/>
          <w:color w:val="202124"/>
          <w:szCs w:val="24"/>
        </w:rPr>
        <w:t xml:space="preserve"> ή ο κ. </w:t>
      </w:r>
      <w:proofErr w:type="spellStart"/>
      <w:r>
        <w:rPr>
          <w:rFonts w:eastAsia="Times New Roman"/>
          <w:color w:val="202124"/>
          <w:szCs w:val="24"/>
        </w:rPr>
        <w:t>Χουλιαράκης</w:t>
      </w:r>
      <w:proofErr w:type="spellEnd"/>
      <w:r>
        <w:rPr>
          <w:rFonts w:eastAsia="Times New Roman"/>
          <w:color w:val="202124"/>
          <w:szCs w:val="24"/>
        </w:rPr>
        <w:t xml:space="preserve"> να μου ανατρέψει το αφήγημα του Μάη του 2017, που εδώ, από αυτό το Βήμα, μας κατακεραύνωνε, διότι τα μέτρα έχουν και αντίμετρα.</w:t>
      </w:r>
    </w:p>
    <w:p w14:paraId="2D30D9D6" w14:textId="77777777" w:rsidR="000D1FE2" w:rsidRDefault="005E5B96">
      <w:pPr>
        <w:spacing w:line="600" w:lineRule="auto"/>
        <w:ind w:firstLine="720"/>
        <w:jc w:val="both"/>
        <w:rPr>
          <w:rFonts w:eastAsia="Times New Roman"/>
          <w:color w:val="202124"/>
          <w:szCs w:val="24"/>
        </w:rPr>
      </w:pPr>
      <w:r>
        <w:rPr>
          <w:rFonts w:eastAsia="Times New Roman"/>
          <w:color w:val="202124"/>
          <w:szCs w:val="24"/>
        </w:rPr>
        <w:t>Έχετε αντιληφθεί τι θα ψηφ</w:t>
      </w:r>
      <w:r>
        <w:rPr>
          <w:rFonts w:eastAsia="Times New Roman"/>
          <w:color w:val="202124"/>
          <w:szCs w:val="24"/>
        </w:rPr>
        <w:t>ίσετε, αγαπητοί συνάδελφοι της Πλειοψηφίας; Θα ψηφίσετε την κατάργηση του άρθρου 10 του ν.4472, που λέει ότι θα μειωθεί το αφορολόγητο από 1</w:t>
      </w:r>
      <w:r>
        <w:rPr>
          <w:rFonts w:eastAsia="Times New Roman"/>
          <w:color w:val="202124"/>
          <w:szCs w:val="24"/>
        </w:rPr>
        <w:t>-</w:t>
      </w:r>
      <w:r>
        <w:rPr>
          <w:rFonts w:eastAsia="Times New Roman"/>
          <w:color w:val="202124"/>
          <w:szCs w:val="24"/>
        </w:rPr>
        <w:t>1</w:t>
      </w:r>
      <w:r>
        <w:rPr>
          <w:rFonts w:eastAsia="Times New Roman"/>
          <w:color w:val="202124"/>
          <w:szCs w:val="24"/>
        </w:rPr>
        <w:t>-</w:t>
      </w:r>
      <w:r>
        <w:rPr>
          <w:rFonts w:eastAsia="Times New Roman"/>
          <w:color w:val="202124"/>
          <w:szCs w:val="24"/>
        </w:rPr>
        <w:t>2020. Ταυτόχρονα, όμως, θα ψηφίσετε και την κατάργηση τριών αντιμέτρων, που εσείς τα έχετε ψηφίσει. Εδώ έχουμε το</w:t>
      </w:r>
      <w:r>
        <w:rPr>
          <w:rFonts w:eastAsia="Times New Roman"/>
          <w:color w:val="202124"/>
          <w:szCs w:val="24"/>
        </w:rPr>
        <w:t xml:space="preserve"> ψήφισμα και το </w:t>
      </w:r>
      <w:proofErr w:type="spellStart"/>
      <w:r>
        <w:rPr>
          <w:rFonts w:eastAsia="Times New Roman"/>
          <w:color w:val="202124"/>
          <w:szCs w:val="24"/>
        </w:rPr>
        <w:t>ξεψήφισμα</w:t>
      </w:r>
      <w:proofErr w:type="spellEnd"/>
      <w:r>
        <w:rPr>
          <w:rFonts w:eastAsia="Times New Roman"/>
          <w:color w:val="202124"/>
          <w:szCs w:val="24"/>
        </w:rPr>
        <w:t xml:space="preserve"> σε όλη του την έκταση της και σε όλο του το μεγαλείο!</w:t>
      </w:r>
    </w:p>
    <w:p w14:paraId="2D30D9D7" w14:textId="77777777" w:rsidR="000D1FE2" w:rsidRDefault="005E5B96">
      <w:pPr>
        <w:spacing w:line="600" w:lineRule="auto"/>
        <w:ind w:firstLine="720"/>
        <w:jc w:val="both"/>
        <w:rPr>
          <w:rFonts w:eastAsia="Times New Roman"/>
          <w:color w:val="202124"/>
          <w:szCs w:val="24"/>
        </w:rPr>
      </w:pPr>
      <w:r>
        <w:rPr>
          <w:rFonts w:eastAsia="Times New Roman"/>
          <w:color w:val="202124"/>
          <w:szCs w:val="24"/>
        </w:rPr>
        <w:t xml:space="preserve">Τι λέει το άρθρο 11 που θα </w:t>
      </w:r>
      <w:proofErr w:type="spellStart"/>
      <w:r>
        <w:rPr>
          <w:rFonts w:eastAsia="Times New Roman"/>
          <w:color w:val="202124"/>
          <w:szCs w:val="24"/>
        </w:rPr>
        <w:t>ξεψηφίσετε</w:t>
      </w:r>
      <w:proofErr w:type="spellEnd"/>
      <w:r>
        <w:rPr>
          <w:rFonts w:eastAsia="Times New Roman"/>
          <w:color w:val="202124"/>
          <w:szCs w:val="24"/>
        </w:rPr>
        <w:t xml:space="preserve">; Το άρθρο 11 λέει ότι από το 2020 θα είχαμε μια μείωση κατά 30% του ΕΝΦΙΑ. Θυμίζω ότι είναι ο ΕΝΦΙΑ που θα καταργούσατε. Εν πάση </w:t>
      </w:r>
      <w:proofErr w:type="spellStart"/>
      <w:r>
        <w:rPr>
          <w:rFonts w:eastAsia="Times New Roman"/>
          <w:color w:val="202124"/>
          <w:szCs w:val="24"/>
        </w:rPr>
        <w:t>περιπτώσε</w:t>
      </w:r>
      <w:r>
        <w:rPr>
          <w:rFonts w:eastAsia="Times New Roman"/>
          <w:color w:val="202124"/>
          <w:szCs w:val="24"/>
        </w:rPr>
        <w:t>ι</w:t>
      </w:r>
      <w:proofErr w:type="spellEnd"/>
      <w:r>
        <w:rPr>
          <w:rFonts w:eastAsia="Times New Roman"/>
          <w:color w:val="202124"/>
          <w:szCs w:val="24"/>
        </w:rPr>
        <w:t xml:space="preserve">, επειδή δεν μπορούσατε να τον καταργήσετε, παρά το </w:t>
      </w:r>
      <w:r>
        <w:rPr>
          <w:rFonts w:eastAsia="Times New Roman"/>
          <w:color w:val="202124"/>
          <w:szCs w:val="24"/>
        </w:rPr>
        <w:lastRenderedPageBreak/>
        <w:t>γεγονός ότι τα λέγατε, υποσχεθήκατε με νόμο που ψηφίσατε, ότι από το 2020 θα είχαμε μια μείωση κατά 30%. Το καταργείτε.</w:t>
      </w:r>
    </w:p>
    <w:p w14:paraId="2D30D9D8" w14:textId="77777777" w:rsidR="000D1FE2" w:rsidRDefault="005E5B96">
      <w:pPr>
        <w:spacing w:line="600" w:lineRule="auto"/>
        <w:ind w:firstLine="720"/>
        <w:jc w:val="both"/>
        <w:rPr>
          <w:rFonts w:eastAsia="Times New Roman"/>
          <w:color w:val="202124"/>
          <w:szCs w:val="24"/>
        </w:rPr>
      </w:pPr>
      <w:r>
        <w:rPr>
          <w:rFonts w:eastAsia="Times New Roman"/>
          <w:color w:val="202124"/>
          <w:szCs w:val="24"/>
        </w:rPr>
        <w:t>Τι λέει το άρθρο 12 που καταργείτε, κυρίες και κύριοι συνάδελφοι; Το άρθρο 12 που κ</w:t>
      </w:r>
      <w:r>
        <w:rPr>
          <w:rFonts w:eastAsia="Times New Roman"/>
          <w:color w:val="202124"/>
          <w:szCs w:val="24"/>
        </w:rPr>
        <w:t>αταργείτε έχει να κάνει με αυτήν τη θεωρία που ακούω τελευταία να αναπτύσσει η Κυβέρνηση ότι θα ελαφρύνει τη μεσαία τάξη, διότι το άρθρο 12 προέβλεπε ότι το πρώτο κλιμάκιο των συντελεστών της φορολογίας εισοδήματος από 22% θα μειωθεί στο 20%. Αντιλαμβάνεστ</w:t>
      </w:r>
      <w:r>
        <w:rPr>
          <w:rFonts w:eastAsia="Times New Roman"/>
          <w:color w:val="202124"/>
          <w:szCs w:val="24"/>
        </w:rPr>
        <w:t>ε ποιοι υπάγονται στο πρώτο κλιμάκιο. Υπάγονται μισθωτοί και συνταξιούχοι με τα λιγότερα εισοδήματα, διότι μετά τα κλιμάκια είναι πολύ υψηλότερα. Και καταργείτε αυτήν τη δυνατότητα της φορολογικής ελάφρυνσης των μόνιμων υποζυγίων του προϋπολογισμού.</w:t>
      </w:r>
    </w:p>
    <w:p w14:paraId="2D30D9D9" w14:textId="77777777" w:rsidR="000D1FE2" w:rsidRDefault="005E5B96">
      <w:pPr>
        <w:spacing w:line="600" w:lineRule="auto"/>
        <w:ind w:firstLine="720"/>
        <w:jc w:val="both"/>
        <w:rPr>
          <w:rFonts w:eastAsia="Times New Roman"/>
          <w:color w:val="202124"/>
          <w:szCs w:val="24"/>
        </w:rPr>
      </w:pPr>
      <w:r>
        <w:rPr>
          <w:rFonts w:eastAsia="Times New Roman"/>
          <w:color w:val="202124"/>
          <w:szCs w:val="24"/>
        </w:rPr>
        <w:t>Το άρθ</w:t>
      </w:r>
      <w:r>
        <w:rPr>
          <w:rFonts w:eastAsia="Times New Roman"/>
          <w:color w:val="202124"/>
          <w:szCs w:val="24"/>
        </w:rPr>
        <w:t>ρο 13 που καταργείτε, επίσης, προέβλεπε μια μείωση της εισφοράς αλληλεγγύης, η οποία είναι ένα επαχθές μέτρο για πολλές κατηγορίες εισοδημάτων.</w:t>
      </w:r>
    </w:p>
    <w:p w14:paraId="2D30D9DA" w14:textId="77777777" w:rsidR="000D1FE2" w:rsidRDefault="005E5B96">
      <w:pPr>
        <w:spacing w:line="600" w:lineRule="auto"/>
        <w:ind w:firstLine="720"/>
        <w:jc w:val="both"/>
        <w:rPr>
          <w:rFonts w:eastAsia="Times New Roman"/>
          <w:color w:val="202124"/>
          <w:szCs w:val="24"/>
        </w:rPr>
      </w:pPr>
      <w:r>
        <w:rPr>
          <w:rFonts w:eastAsia="Times New Roman"/>
          <w:color w:val="202124"/>
          <w:szCs w:val="24"/>
        </w:rPr>
        <w:t xml:space="preserve">Κύριε Πρόεδρε –κι έχω την τιμή πάλι να είμαι εδώ και με </w:t>
      </w:r>
      <w:proofErr w:type="spellStart"/>
      <w:r>
        <w:rPr>
          <w:rFonts w:eastAsia="Times New Roman"/>
          <w:color w:val="202124"/>
          <w:szCs w:val="24"/>
        </w:rPr>
        <w:t>συγχωρείτε</w:t>
      </w:r>
      <w:proofErr w:type="spellEnd"/>
      <w:r>
        <w:rPr>
          <w:rFonts w:eastAsia="Times New Roman"/>
          <w:color w:val="202124"/>
          <w:szCs w:val="24"/>
        </w:rPr>
        <w:t>, κύριε Πρόεδρε, που αναφέρομαι σε εσάς, δεν έ</w:t>
      </w:r>
      <w:r>
        <w:rPr>
          <w:rFonts w:eastAsia="Times New Roman"/>
          <w:color w:val="202124"/>
          <w:szCs w:val="24"/>
        </w:rPr>
        <w:t xml:space="preserve">χει </w:t>
      </w:r>
      <w:r>
        <w:rPr>
          <w:rFonts w:eastAsia="Times New Roman"/>
          <w:color w:val="202124"/>
          <w:szCs w:val="24"/>
        </w:rPr>
        <w:lastRenderedPageBreak/>
        <w:t>καμμία προσωπική αιχμή, η αναφορά είναι καθαρά πολιτική- εμείς ως ΠΑΣΟΚ, Δημοκρατική Συμπαράταξη και Κίνημα Αλλαγής έχουμε καταθέσει ολοκληρωμένες, επεξεργασμένες και τεκμηριωμένες προτάσεις νόμου, μεταξύ των οποίων είναι και αυτή του Φλεβάρη για την κ</w:t>
      </w:r>
      <w:r>
        <w:rPr>
          <w:rFonts w:eastAsia="Times New Roman"/>
          <w:color w:val="202124"/>
          <w:szCs w:val="24"/>
        </w:rPr>
        <w:t>ατάργηση του αφορολόγητου, οι οποίες με βάση τη διαδικασία την κοινοβουλευτική και το Σύνταγμα πήγαν στο Γενικό Λογιστήριο και πήραν και τη σχετική έκθεση. Εδώ είναι η πρόταση νόμου και εδώ είναι η έκθεση του Γενικού Λογιστηρίου.</w:t>
      </w:r>
    </w:p>
    <w:p w14:paraId="2D30D9DB"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02124"/>
          <w:szCs w:val="24"/>
        </w:rPr>
        <w:t>Είχατε υποχρέωση, κύριε Πρ</w:t>
      </w:r>
      <w:r>
        <w:rPr>
          <w:rFonts w:eastAsia="Times New Roman"/>
          <w:color w:val="202124"/>
          <w:szCs w:val="24"/>
        </w:rPr>
        <w:t>όεδρε, ανεξάρτητα από τη βούληση της Κυβέρνησης, να τις φέρετε προς συζήτηση και ας ερχόταν η Κυβέρνηση εδώ να εκθέσει τους δημοσιονομικούς ή άλλους ευρύτερους λόγους που δεν μπορούσε να την κάνει αποδεκτή. Στο παρελθόν, επειδή έχω κι εγώ μια θητεία εδώ στ</w:t>
      </w:r>
      <w:r>
        <w:rPr>
          <w:rFonts w:eastAsia="Times New Roman"/>
          <w:color w:val="202124"/>
          <w:szCs w:val="24"/>
        </w:rPr>
        <w:t>α κοινοβουλευτικά έδρανα, σας ενημερώνω ότι αυτό γινόταν. Ερχόταν η κυβέρνηση και έλεγε ότι είναι καλή η πρότασή σας, αλλά γι’ αυτούς και γι’ αυτούς τους λόγους δεν μπορούμε να την υιο</w:t>
      </w:r>
      <w:r>
        <w:rPr>
          <w:rFonts w:eastAsia="Times New Roman"/>
          <w:color w:val="202124"/>
          <w:szCs w:val="24"/>
        </w:rPr>
        <w:lastRenderedPageBreak/>
        <w:t>θετήσουμε. Αυτό όμως ασκούσε μια κοινωνική και πολιτική πίεση για τα μεί</w:t>
      </w:r>
      <w:r>
        <w:rPr>
          <w:rFonts w:eastAsia="Times New Roman"/>
          <w:color w:val="202124"/>
          <w:szCs w:val="24"/>
        </w:rPr>
        <w:t xml:space="preserve">ζονα ζητήματα. </w:t>
      </w:r>
      <w:r>
        <w:rPr>
          <w:rFonts w:eastAsia="Times New Roman"/>
          <w:color w:val="212121"/>
          <w:szCs w:val="24"/>
          <w:shd w:val="clear" w:color="auto" w:fill="FFFFFF"/>
        </w:rPr>
        <w:t xml:space="preserve">Η Κυβέρνηση σε συνεργασία με εσάς δεν τις έφερε για συζήτηση αυτές τις προτάσεις. </w:t>
      </w:r>
    </w:p>
    <w:p w14:paraId="2D30D9DC"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 το συγκεκριμένο θα ήθελα να σας πω ότι</w:t>
      </w:r>
      <w:r w:rsidRPr="00C922EE">
        <w:rPr>
          <w:rFonts w:eastAsia="Times New Roman"/>
          <w:color w:val="212121"/>
          <w:szCs w:val="24"/>
          <w:shd w:val="clear" w:color="auto" w:fill="FFFFFF"/>
        </w:rPr>
        <w:t>,</w:t>
      </w:r>
      <w:r>
        <w:rPr>
          <w:rFonts w:eastAsia="Times New Roman"/>
          <w:color w:val="212121"/>
          <w:szCs w:val="24"/>
          <w:shd w:val="clear" w:color="auto" w:fill="FFFFFF"/>
        </w:rPr>
        <w:t xml:space="preserve"> αν </w:t>
      </w:r>
      <w:r>
        <w:rPr>
          <w:rFonts w:eastAsia="Times New Roman"/>
          <w:color w:val="212121"/>
          <w:szCs w:val="24"/>
          <w:shd w:val="clear" w:color="auto" w:fill="FFFFFF"/>
        </w:rPr>
        <w:t xml:space="preserve">είμαστε </w:t>
      </w:r>
      <w:r>
        <w:rPr>
          <w:rFonts w:eastAsia="Times New Roman"/>
          <w:color w:val="212121"/>
          <w:szCs w:val="24"/>
          <w:shd w:val="clear" w:color="auto" w:fill="FFFFFF"/>
        </w:rPr>
        <w:t>σε μία κανονική διαδικασία</w:t>
      </w:r>
      <w:r w:rsidRPr="00C922EE">
        <w:rPr>
          <w:rFonts w:eastAsia="Times New Roman"/>
          <w:color w:val="212121"/>
          <w:szCs w:val="24"/>
          <w:shd w:val="clear" w:color="auto" w:fill="FFFFFF"/>
        </w:rPr>
        <w:t>,</w:t>
      </w:r>
      <w:r>
        <w:rPr>
          <w:rFonts w:eastAsia="Times New Roman"/>
          <w:color w:val="212121"/>
          <w:szCs w:val="24"/>
          <w:shd w:val="clear" w:color="auto" w:fill="FFFFFF"/>
        </w:rPr>
        <w:t xml:space="preserve"> θα την ψηφίζαμε την κατάργηση του αφορολόγητου, αλλά ουδέποτε θα ψηφίζαμε τ</w:t>
      </w:r>
      <w:r>
        <w:rPr>
          <w:rFonts w:eastAsia="Times New Roman"/>
          <w:color w:val="212121"/>
          <w:szCs w:val="24"/>
          <w:shd w:val="clear" w:color="auto" w:fill="FFFFFF"/>
        </w:rPr>
        <w:t xml:space="preserve">ην κατάργηση των όποιων θετικών είχατε προβλέψει με τα λεγόμενα «αντίμετρα». Και θα σας προτείναμε, αντί για ένα νόμο και ένα άρθρο με το οποίο καταργείτε τη μείωση του αφορολόγητου και μαζί καταργείτε και τα αντίμετρα, να τα ξεχωρίσετε για να μπορούν και </w:t>
      </w:r>
      <w:r>
        <w:rPr>
          <w:rFonts w:eastAsia="Times New Roman"/>
          <w:color w:val="212121"/>
          <w:szCs w:val="24"/>
          <w:shd w:val="clear" w:color="auto" w:fill="FFFFFF"/>
        </w:rPr>
        <w:t>οι Βουλευτές σας να ψηφίσουν κατά συνείδηση. Θέλουν τη μείωση του πρώτου φορολογικού κλιμακίου κατά 2%; Να την ψηφίσουν. Θέλουν τη μείωση του ΕΝΦΙΑ; Να την ψηφίσουν. Θέλουν τη μείωση της εισφοράς αλληλεγγύης; Να την ψηφίσουν. Έτσι όπως το κάνατε –με ένα νό</w:t>
      </w:r>
      <w:r>
        <w:rPr>
          <w:rFonts w:eastAsia="Times New Roman"/>
          <w:color w:val="212121"/>
          <w:szCs w:val="24"/>
          <w:shd w:val="clear" w:color="auto" w:fill="FFFFFF"/>
        </w:rPr>
        <w:t xml:space="preserve">μο και ένα άρθρο- λειτουργείτε εκβιαστικά. Δεν είναι όπως θα σκίζατε το μνημόνιο. Είναι «μέτρα και αντίμετρα», «ψηφίζω και </w:t>
      </w:r>
      <w:proofErr w:type="spellStart"/>
      <w:r>
        <w:rPr>
          <w:rFonts w:eastAsia="Times New Roman"/>
          <w:color w:val="212121"/>
          <w:szCs w:val="24"/>
          <w:shd w:val="clear" w:color="auto" w:fill="FFFFFF"/>
        </w:rPr>
        <w:t>ξεψηφίζω</w:t>
      </w:r>
      <w:proofErr w:type="spellEnd"/>
      <w:r>
        <w:rPr>
          <w:rFonts w:eastAsia="Times New Roman"/>
          <w:color w:val="212121"/>
          <w:szCs w:val="24"/>
          <w:shd w:val="clear" w:color="auto" w:fill="FFFFFF"/>
        </w:rPr>
        <w:t>». Αυτή είναι η πολιτική μας τοποθέτηση γι’ αυτήν την εξέλιξη.</w:t>
      </w:r>
    </w:p>
    <w:p w14:paraId="2D30D9DD"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Θα ήθελα σε αυτό το σημείο στον λίγο χρόνο που έχω να κάνω και</w:t>
      </w:r>
      <w:r>
        <w:rPr>
          <w:rFonts w:eastAsia="Times New Roman"/>
          <w:color w:val="212121"/>
          <w:szCs w:val="24"/>
          <w:shd w:val="clear" w:color="auto" w:fill="FFFFFF"/>
        </w:rPr>
        <w:t xml:space="preserve"> μία αναφορά στις άλλες δέκα τροπολογίες της Κυβέρνησης, η οποία έρχεται εις επίρρωσιν όσων είπα εισαγωγικά. Πρόκειται για μία προσπάθεια μείζονα ζητήματα, για τα οποία θα χρειαζόταν μία πολύ ευρύτερη συζήτηση, για να τα αντιμετωπίσουμε κανονικά, να περάσο</w:t>
      </w:r>
      <w:r>
        <w:rPr>
          <w:rFonts w:eastAsia="Times New Roman"/>
          <w:color w:val="212121"/>
          <w:szCs w:val="24"/>
          <w:shd w:val="clear" w:color="auto" w:fill="FFFFFF"/>
        </w:rPr>
        <w:t xml:space="preserve">υν την τελευταία στιγμή για να «θωπεύσουμε» κάποιες κοινωνικές ομάδες. Παραδείγματος χάριν, να δώσουμε επίδομα κοινωνικής αλληλεγγύης στους υπερήλικες ανασφάλιστους με ιδιότητα μέλους της ελληνικής κοινότητας της Αλβανίας. Να το δώσουμε. Έχουμε, όμως, και </w:t>
      </w:r>
      <w:r>
        <w:rPr>
          <w:rFonts w:eastAsia="Times New Roman"/>
          <w:color w:val="212121"/>
          <w:szCs w:val="24"/>
          <w:shd w:val="clear" w:color="auto" w:fill="FFFFFF"/>
        </w:rPr>
        <w:t>άλλες μειονότητες.</w:t>
      </w:r>
    </w:p>
    <w:p w14:paraId="2D30D9DE" w14:textId="77777777" w:rsidR="000D1FE2" w:rsidRDefault="005E5B96">
      <w:pPr>
        <w:spacing w:line="600" w:lineRule="auto"/>
        <w:ind w:firstLine="720"/>
        <w:jc w:val="both"/>
        <w:rPr>
          <w:rFonts w:eastAsia="Times New Roman"/>
          <w:color w:val="212121"/>
          <w:szCs w:val="24"/>
          <w:shd w:val="clear" w:color="auto" w:fill="FFFFFF"/>
        </w:rPr>
      </w:pPr>
      <w:r w:rsidRPr="00855F4A">
        <w:rPr>
          <w:rFonts w:eastAsia="Times New Roman"/>
          <w:b/>
          <w:color w:val="212121"/>
          <w:szCs w:val="24"/>
          <w:shd w:val="clear" w:color="auto" w:fill="FFFFFF"/>
        </w:rPr>
        <w:t>ΝΙΚΟΛΑΟΣ ΞΥΔΑΚΗΣ:</w:t>
      </w:r>
      <w:r>
        <w:rPr>
          <w:rFonts w:eastAsia="Times New Roman"/>
          <w:color w:val="212121"/>
          <w:szCs w:val="24"/>
          <w:shd w:val="clear" w:color="auto" w:fill="FFFFFF"/>
        </w:rPr>
        <w:t xml:space="preserve"> Το δίναμε.</w:t>
      </w:r>
    </w:p>
    <w:p w14:paraId="2D30D9DF" w14:textId="77777777" w:rsidR="000D1FE2" w:rsidRDefault="005E5B96">
      <w:pPr>
        <w:spacing w:line="600" w:lineRule="auto"/>
        <w:ind w:firstLine="720"/>
        <w:jc w:val="both"/>
        <w:rPr>
          <w:rFonts w:eastAsia="Times New Roman"/>
          <w:color w:val="212121"/>
          <w:szCs w:val="24"/>
          <w:shd w:val="clear" w:color="auto" w:fill="FFFFFF"/>
        </w:rPr>
      </w:pPr>
      <w:r w:rsidRPr="00855F4A">
        <w:rPr>
          <w:rFonts w:eastAsia="Times New Roman"/>
          <w:b/>
          <w:color w:val="212121"/>
          <w:szCs w:val="24"/>
          <w:shd w:val="clear" w:color="auto" w:fill="FFFFFF"/>
        </w:rPr>
        <w:t>ΓΙΑΝΝΗΣ ΚΟΥΤΣΟΥΚΟΣ:</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Να δώσουμε, κυρίες και κύριοι συνάδελφοι, παράταση στα προγράμματα κοινωφελούς εργασίας; Τρεις μήνες σάς </w:t>
      </w:r>
      <w:proofErr w:type="spellStart"/>
      <w:r>
        <w:rPr>
          <w:rFonts w:eastAsia="Times New Roman"/>
          <w:color w:val="212121"/>
          <w:szCs w:val="24"/>
          <w:shd w:val="clear" w:color="auto" w:fill="FFFFFF"/>
        </w:rPr>
        <w:t>παρακαλάει</w:t>
      </w:r>
      <w:proofErr w:type="spellEnd"/>
      <w:r>
        <w:rPr>
          <w:rFonts w:eastAsia="Times New Roman"/>
          <w:color w:val="212121"/>
          <w:szCs w:val="24"/>
          <w:shd w:val="clear" w:color="auto" w:fill="FFFFFF"/>
        </w:rPr>
        <w:t xml:space="preserve"> ο κ. </w:t>
      </w:r>
      <w:proofErr w:type="spellStart"/>
      <w:r>
        <w:rPr>
          <w:rFonts w:eastAsia="Times New Roman"/>
          <w:color w:val="212121"/>
          <w:szCs w:val="24"/>
          <w:shd w:val="clear" w:color="auto" w:fill="FFFFFF"/>
        </w:rPr>
        <w:t>Κεγκέρογλου</w:t>
      </w:r>
      <w:proofErr w:type="spellEnd"/>
      <w:r>
        <w:rPr>
          <w:rFonts w:eastAsia="Times New Roman"/>
          <w:color w:val="212121"/>
          <w:szCs w:val="24"/>
          <w:shd w:val="clear" w:color="auto" w:fill="FFFFFF"/>
        </w:rPr>
        <w:t xml:space="preserve"> να κουβεντιάσουμε εδώ τη σχετική του ερώτηση. Αυτό δεν </w:t>
      </w:r>
      <w:r>
        <w:rPr>
          <w:rFonts w:eastAsia="Times New Roman"/>
          <w:color w:val="212121"/>
          <w:szCs w:val="24"/>
          <w:shd w:val="clear" w:color="auto" w:fill="FFFFFF"/>
        </w:rPr>
        <w:t>μπορεί να πηγαίνει προαιρετικά. Αν την κάνουμε την παράταση, πρέπει να είναι υποχρεωτική. Να δώσουμε φορολογική παράταση στα Α</w:t>
      </w:r>
      <w:r>
        <w:rPr>
          <w:rFonts w:eastAsia="Times New Roman"/>
          <w:color w:val="212121"/>
          <w:szCs w:val="24"/>
          <w:shd w:val="clear" w:color="auto" w:fill="FFFFFF"/>
        </w:rPr>
        <w:lastRenderedPageBreak/>
        <w:t>μυντικά Συστήματα; Την έχουμε δώσει τόσες φορές. Να την ξαναδώσουμε άλλη μία φορά γιατί δεν πρόκειται να λύσετε το ζήτημα.</w:t>
      </w:r>
    </w:p>
    <w:p w14:paraId="2D30D9E0"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Τι θα κ</w:t>
      </w:r>
      <w:r>
        <w:rPr>
          <w:rFonts w:eastAsia="Times New Roman"/>
          <w:color w:val="212121"/>
          <w:szCs w:val="24"/>
          <w:shd w:val="clear" w:color="auto" w:fill="FFFFFF"/>
        </w:rPr>
        <w:t xml:space="preserve">άνουμε με την Ελληνική Βιομηχανία Ζάχαρης; Τη χρεοκοπήσατε, κλείσατε τα εργοστάσια. </w:t>
      </w:r>
    </w:p>
    <w:p w14:paraId="2D30D9E1" w14:textId="77777777" w:rsidR="000D1FE2" w:rsidRDefault="005E5B96">
      <w:pPr>
        <w:tabs>
          <w:tab w:val="left" w:pos="5918"/>
        </w:tabs>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(Διαμαρτυρίες από την πτέρυγα του ΣΥΡΙΖΑ)</w:t>
      </w:r>
    </w:p>
    <w:p w14:paraId="2D30D9E2" w14:textId="77777777" w:rsidR="000D1FE2" w:rsidRDefault="005E5B96">
      <w:pPr>
        <w:spacing w:line="600" w:lineRule="auto"/>
        <w:ind w:firstLine="720"/>
        <w:jc w:val="both"/>
        <w:rPr>
          <w:rFonts w:eastAsia="Times New Roman"/>
          <w:color w:val="212121"/>
          <w:szCs w:val="24"/>
          <w:shd w:val="clear" w:color="auto" w:fill="FFFFFF"/>
        </w:rPr>
      </w:pPr>
      <w:r w:rsidRPr="00855F4A">
        <w:rPr>
          <w:rFonts w:eastAsia="Times New Roman"/>
          <w:b/>
          <w:color w:val="212121"/>
          <w:szCs w:val="24"/>
          <w:shd w:val="clear" w:color="auto" w:fill="FFFFFF"/>
        </w:rPr>
        <w:t>ΧΡΗΣΤΟΣ ΜΑΝΤΑΣ:</w:t>
      </w:r>
      <w:r>
        <w:rPr>
          <w:rFonts w:eastAsia="Times New Roman"/>
          <w:color w:val="212121"/>
          <w:szCs w:val="24"/>
          <w:shd w:val="clear" w:color="auto" w:fill="FFFFFF"/>
        </w:rPr>
        <w:t xml:space="preserve"> Ε, όχι!</w:t>
      </w:r>
    </w:p>
    <w:p w14:paraId="2D30D9E3"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ΓΙΑΝΝΗΣ ΚΟΥΤΣΟΥΚΟΣ: </w:t>
      </w:r>
      <w:r>
        <w:rPr>
          <w:rFonts w:eastAsia="Times New Roman"/>
          <w:color w:val="212121"/>
          <w:szCs w:val="24"/>
          <w:shd w:val="clear" w:color="auto" w:fill="FFFFFF"/>
        </w:rPr>
        <w:t xml:space="preserve">Θυμάμαι τον κ. Λαφαζάνη και την κ. Βαλαβάνη, όταν έφεραν με πράξη νομοθετικού περιεχομένου τη δυνατότητα της χρηματοδότησής της. Τα έχω ζήσει, έχω ζήσει αυτήν την περιπέτεια, το «ψηφίζω – </w:t>
      </w:r>
      <w:proofErr w:type="spellStart"/>
      <w:r>
        <w:rPr>
          <w:rFonts w:eastAsia="Times New Roman"/>
          <w:color w:val="212121"/>
          <w:szCs w:val="24"/>
          <w:shd w:val="clear" w:color="auto" w:fill="FFFFFF"/>
        </w:rPr>
        <w:t>ξεψηφίζω</w:t>
      </w:r>
      <w:proofErr w:type="spellEnd"/>
      <w:r>
        <w:rPr>
          <w:rFonts w:eastAsia="Times New Roman"/>
          <w:color w:val="212121"/>
          <w:szCs w:val="24"/>
          <w:shd w:val="clear" w:color="auto" w:fill="FFFFFF"/>
        </w:rPr>
        <w:t xml:space="preserve">». Λέγατε ότι θα τη σώσετε, τη χρεοκοπήσατε, χρωστάει στους </w:t>
      </w:r>
      <w:r>
        <w:rPr>
          <w:rFonts w:eastAsia="Times New Roman"/>
          <w:color w:val="212121"/>
          <w:szCs w:val="24"/>
          <w:shd w:val="clear" w:color="auto" w:fill="FFFFFF"/>
        </w:rPr>
        <w:t xml:space="preserve">εργαζόμενους, καταστρέφεται η </w:t>
      </w:r>
      <w:proofErr w:type="spellStart"/>
      <w:r>
        <w:rPr>
          <w:rFonts w:eastAsia="Times New Roman"/>
          <w:color w:val="212121"/>
          <w:szCs w:val="24"/>
          <w:shd w:val="clear" w:color="auto" w:fill="FFFFFF"/>
        </w:rPr>
        <w:t>τευτλοκαλλιέργεια</w:t>
      </w:r>
      <w:proofErr w:type="spellEnd"/>
      <w:r>
        <w:rPr>
          <w:rFonts w:eastAsia="Times New Roman"/>
          <w:color w:val="212121"/>
          <w:szCs w:val="24"/>
          <w:shd w:val="clear" w:color="auto" w:fill="FFFFFF"/>
        </w:rPr>
        <w:t xml:space="preserve">, που απασχολεί χιλιάδες αγρότες και τώρα μας φέρνετε μία ρύθμιση να πληρώσει ο προϋπολογισμός τους εργαζόμενους. </w:t>
      </w:r>
    </w:p>
    <w:p w14:paraId="2D30D9E4" w14:textId="77777777" w:rsidR="000D1FE2" w:rsidRDefault="005E5B96">
      <w:pPr>
        <w:spacing w:line="600" w:lineRule="auto"/>
        <w:ind w:firstLine="720"/>
        <w:jc w:val="both"/>
        <w:rPr>
          <w:rFonts w:eastAsia="Times New Roman"/>
          <w:color w:val="212121"/>
          <w:szCs w:val="24"/>
          <w:shd w:val="clear" w:color="auto" w:fill="FFFFFF"/>
        </w:rPr>
      </w:pPr>
      <w:r w:rsidRPr="00855F4A">
        <w:rPr>
          <w:rFonts w:eastAsia="Times New Roman"/>
          <w:b/>
          <w:color w:val="212121"/>
          <w:szCs w:val="24"/>
          <w:shd w:val="clear" w:color="auto" w:fill="FFFFFF"/>
        </w:rPr>
        <w:t>ΓΕΩΡΓΙΟΣ ΚΑΪΣΑΣ:</w:t>
      </w:r>
      <w:r>
        <w:rPr>
          <w:rFonts w:eastAsia="Times New Roman"/>
          <w:color w:val="212121"/>
          <w:szCs w:val="24"/>
          <w:shd w:val="clear" w:color="auto" w:fill="FFFFFF"/>
        </w:rPr>
        <w:t xml:space="preserve"> Το εργοστάσιο στην Ορεστιάδα εσείς το κλείσατε!</w:t>
      </w:r>
    </w:p>
    <w:p w14:paraId="2D30D9E5"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ΓΙΑΝΝΗΣ ΚΟΥΤΣΟΥΚΟΣ: </w:t>
      </w:r>
      <w:r>
        <w:rPr>
          <w:rFonts w:eastAsia="Times New Roman"/>
          <w:color w:val="212121"/>
          <w:szCs w:val="24"/>
          <w:shd w:val="clear" w:color="auto" w:fill="FFFFFF"/>
        </w:rPr>
        <w:t xml:space="preserve">Φέρνετε, </w:t>
      </w:r>
      <w:r>
        <w:rPr>
          <w:rFonts w:eastAsia="Times New Roman"/>
          <w:color w:val="212121"/>
          <w:szCs w:val="24"/>
          <w:shd w:val="clear" w:color="auto" w:fill="FFFFFF"/>
        </w:rPr>
        <w:t xml:space="preserve">κυρίες και κύριοι συνάδελφοι, παράταση συμβάσεων στο Υπουργείο Υγείας. Δεν ξέρουμε ποιους αφορά. Θα μπορούσαμε να κάνουμε μία κανονική συζήτηση για να δούμε αν όντως πρέπει να γίνει. </w:t>
      </w:r>
    </w:p>
    <w:p w14:paraId="2D30D9E6"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Μας φέρνετε ένα ολόκληρο νομοσχέδιο για τη ΡΑΕ. Ποιος από εσάς έχει πράγ</w:t>
      </w:r>
      <w:r>
        <w:rPr>
          <w:rFonts w:eastAsia="Times New Roman"/>
          <w:color w:val="212121"/>
          <w:szCs w:val="24"/>
          <w:shd w:val="clear" w:color="auto" w:fill="FFFFFF"/>
        </w:rPr>
        <w:t xml:space="preserve">ματι καταλάβει τι ρυθμίζουμε; Μας φέρνετε ρυθμίσεις που, όπως είπα, θα μπορούσαν να τύχουν επεξεργασίας και να έχουν έναν θετικό χαρακτήρα. </w:t>
      </w:r>
    </w:p>
    <w:p w14:paraId="2D30D9E7"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Στο τέλος </w:t>
      </w:r>
      <w:proofErr w:type="spellStart"/>
      <w:r>
        <w:rPr>
          <w:rFonts w:eastAsia="Times New Roman"/>
          <w:color w:val="212121"/>
          <w:szCs w:val="24"/>
          <w:shd w:val="clear" w:color="auto" w:fill="FFFFFF"/>
        </w:rPr>
        <w:t>τέλος</w:t>
      </w:r>
      <w:proofErr w:type="spellEnd"/>
      <w:r>
        <w:rPr>
          <w:rFonts w:eastAsia="Times New Roman"/>
          <w:color w:val="212121"/>
          <w:szCs w:val="24"/>
          <w:shd w:val="clear" w:color="auto" w:fill="FFFFFF"/>
        </w:rPr>
        <w:t>, μια και αναφέρθηκα στην παράδοση της δημόσιας περιουσίας, έχετε δει τη διάταξη για τον διορισμό τω</w:t>
      </w:r>
      <w:r>
        <w:rPr>
          <w:rFonts w:eastAsia="Times New Roman"/>
          <w:color w:val="212121"/>
          <w:szCs w:val="24"/>
          <w:shd w:val="clear" w:color="auto" w:fill="FFFFFF"/>
        </w:rPr>
        <w:t xml:space="preserve">ν διοικήσεων στις θυγατρικές του </w:t>
      </w:r>
      <w:proofErr w:type="spellStart"/>
      <w:r>
        <w:rPr>
          <w:rFonts w:eastAsia="Times New Roman"/>
          <w:color w:val="212121"/>
          <w:szCs w:val="24"/>
          <w:shd w:val="clear" w:color="auto" w:fill="FFFFFF"/>
        </w:rPr>
        <w:t>υπερταμείου</w:t>
      </w:r>
      <w:proofErr w:type="spellEnd"/>
      <w:r>
        <w:rPr>
          <w:rFonts w:eastAsia="Times New Roman"/>
          <w:color w:val="212121"/>
          <w:szCs w:val="24"/>
          <w:shd w:val="clear" w:color="auto" w:fill="FFFFFF"/>
        </w:rPr>
        <w:t xml:space="preserve">, που μας έφεραν εδώ ο κ. </w:t>
      </w:r>
      <w:proofErr w:type="spellStart"/>
      <w:r>
        <w:rPr>
          <w:rFonts w:eastAsia="Times New Roman"/>
          <w:color w:val="212121"/>
          <w:szCs w:val="24"/>
          <w:shd w:val="clear" w:color="auto" w:fill="FFFFFF"/>
        </w:rPr>
        <w:t>Τσακαλώτος</w:t>
      </w:r>
      <w:proofErr w:type="spellEnd"/>
      <w:r>
        <w:rPr>
          <w:rFonts w:eastAsia="Times New Roman"/>
          <w:color w:val="212121"/>
          <w:szCs w:val="24"/>
          <w:shd w:val="clear" w:color="auto" w:fill="FFFFFF"/>
        </w:rPr>
        <w:t xml:space="preserve"> και ο κ. </w:t>
      </w:r>
      <w:proofErr w:type="spellStart"/>
      <w:r>
        <w:rPr>
          <w:rFonts w:eastAsia="Times New Roman"/>
          <w:color w:val="212121"/>
          <w:szCs w:val="24"/>
          <w:shd w:val="clear" w:color="auto" w:fill="FFFFFF"/>
        </w:rPr>
        <w:t>Χουλιαράκης</w:t>
      </w:r>
      <w:proofErr w:type="spellEnd"/>
      <w:r>
        <w:rPr>
          <w:rFonts w:eastAsia="Times New Roman"/>
          <w:color w:val="212121"/>
          <w:szCs w:val="24"/>
          <w:shd w:val="clear" w:color="auto" w:fill="FFFFFF"/>
        </w:rPr>
        <w:t xml:space="preserve">; Τι λέει αυτή; Λέει ότι, αφού εκχωρήσαμε στους δανειστές και στους εταίρους μας τη δυνατότητα να ορίζουν τη διοίκηση του </w:t>
      </w:r>
      <w:proofErr w:type="spellStart"/>
      <w:r>
        <w:rPr>
          <w:rFonts w:eastAsia="Times New Roman"/>
          <w:color w:val="212121"/>
          <w:szCs w:val="24"/>
          <w:shd w:val="clear" w:color="auto" w:fill="FFFFFF"/>
        </w:rPr>
        <w:t>υπερταμείου</w:t>
      </w:r>
      <w:proofErr w:type="spellEnd"/>
      <w:r>
        <w:rPr>
          <w:rFonts w:eastAsia="Times New Roman"/>
          <w:color w:val="212121"/>
          <w:szCs w:val="24"/>
          <w:shd w:val="clear" w:color="auto" w:fill="FFFFFF"/>
        </w:rPr>
        <w:t xml:space="preserve"> </w:t>
      </w:r>
      <w:r>
        <w:rPr>
          <w:rFonts w:eastAsia="Times New Roman"/>
          <w:color w:val="212121"/>
          <w:szCs w:val="24"/>
          <w:shd w:val="clear" w:color="auto" w:fill="FFFFFF"/>
        </w:rPr>
        <w:t>–της Ελληνικής Εταιρε</w:t>
      </w:r>
      <w:r>
        <w:rPr>
          <w:rFonts w:eastAsia="Times New Roman"/>
          <w:color w:val="212121"/>
          <w:szCs w:val="24"/>
          <w:shd w:val="clear" w:color="auto" w:fill="FFFFFF"/>
        </w:rPr>
        <w:t xml:space="preserve">ίας Συμμετοχών και Περιουσίας, όπως είναι ο τίτλος- και να είναι σήμερα ο αξιότιμος κ. </w:t>
      </w:r>
      <w:r>
        <w:rPr>
          <w:rFonts w:eastAsia="Times New Roman"/>
          <w:color w:val="212121"/>
          <w:szCs w:val="24"/>
          <w:shd w:val="clear" w:color="auto" w:fill="FFFFFF"/>
          <w:lang w:val="en-US"/>
        </w:rPr>
        <w:t>Le</w:t>
      </w:r>
      <w:r w:rsidRPr="009D3FC3">
        <w:rPr>
          <w:rFonts w:eastAsia="Times New Roman"/>
          <w:color w:val="212121"/>
          <w:szCs w:val="24"/>
          <w:shd w:val="clear" w:color="auto" w:fill="FFFFFF"/>
        </w:rPr>
        <w:t xml:space="preserve"> </w:t>
      </w:r>
      <w:r>
        <w:rPr>
          <w:rFonts w:eastAsia="Times New Roman"/>
          <w:color w:val="212121"/>
          <w:szCs w:val="24"/>
          <w:shd w:val="clear" w:color="auto" w:fill="FFFFFF"/>
          <w:lang w:val="en-US"/>
        </w:rPr>
        <w:t>Pape</w:t>
      </w:r>
      <w:r>
        <w:rPr>
          <w:rFonts w:eastAsia="Times New Roman"/>
          <w:color w:val="212121"/>
          <w:szCs w:val="24"/>
          <w:shd w:val="clear" w:color="auto" w:fill="FFFFFF"/>
        </w:rPr>
        <w:t xml:space="preserve"> Πρόεδρος του Εποπτικού Συμβουλίου, εκχωρούμε και τη δυνατότητα σε αυτήν τη διοίκηση, στην οποία έχουν δικαίωμα βέτο οι δανειστές, να διορίζει και τις επιμέρους δ</w:t>
      </w:r>
      <w:r>
        <w:rPr>
          <w:rFonts w:eastAsia="Times New Roman"/>
          <w:color w:val="212121"/>
          <w:szCs w:val="24"/>
          <w:shd w:val="clear" w:color="auto" w:fill="FFFFFF"/>
        </w:rPr>
        <w:t xml:space="preserve">ιοικήσεις των θυγατρικών. </w:t>
      </w:r>
    </w:p>
    <w:p w14:paraId="2D30D9E8"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Θα ήθελα να θυμίσω ότι στην πρόταση που έχουμε καταθέσει πριν τον Νοέμβρη για τα πρώτα μέτρα οικονομικής ανάπτυξης και κοινωνικής δικαιοσύνης αναφέρεται ότι «το ελληνικό κράτος πρέπει να ανακτήσει την κυριαρχία του επί της δημόσι</w:t>
      </w:r>
      <w:r>
        <w:rPr>
          <w:rFonts w:eastAsia="Times New Roman"/>
          <w:color w:val="212121"/>
          <w:szCs w:val="24"/>
          <w:shd w:val="clear" w:color="auto" w:fill="FFFFFF"/>
        </w:rPr>
        <w:t xml:space="preserve">ας περιουσίας». Και επειδή εμείς δεν είμαστε </w:t>
      </w:r>
      <w:proofErr w:type="spellStart"/>
      <w:r>
        <w:rPr>
          <w:rFonts w:eastAsia="Times New Roman"/>
          <w:color w:val="212121"/>
          <w:szCs w:val="24"/>
          <w:shd w:val="clear" w:color="auto" w:fill="FFFFFF"/>
        </w:rPr>
        <w:t>ψευτοεπαναστάτες</w:t>
      </w:r>
      <w:proofErr w:type="spellEnd"/>
      <w:r>
        <w:rPr>
          <w:rFonts w:eastAsia="Times New Roman"/>
          <w:color w:val="212121"/>
          <w:szCs w:val="24"/>
          <w:shd w:val="clear" w:color="auto" w:fill="FFFFFF"/>
        </w:rPr>
        <w:t>, να λέμε άλλα προεκλογικά και άλλα μετεκλογικά, αυτή η πρόταση θα παραμείνει στην ατζέντα των θέσεων του Κινήματος Αλλαγής για οποιεσδήποτε πολιτικές εξελίξεις. Αναφέρομαι τώρα και στην απούσα Ν</w:t>
      </w:r>
      <w:r>
        <w:rPr>
          <w:rFonts w:eastAsia="Times New Roman"/>
          <w:color w:val="212121"/>
          <w:szCs w:val="24"/>
          <w:shd w:val="clear" w:color="auto" w:fill="FFFFFF"/>
        </w:rPr>
        <w:t xml:space="preserve">έα Δημοκρατία, την οποία δεν την έχουμε ακούσει να λέει τίποτα. </w:t>
      </w:r>
    </w:p>
    <w:p w14:paraId="2D30D9E9"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Τι λέει η πρότασή μας για την ανάκτηση της κυριαρχίας στη δημόσια περιουσία, κυρίες και κύριοι συνάδελφοι; Λέει ότι η Διάσκεψη των Προέδρων με σχετική πλειοψηφία θα αποφασίζει, αφού εξετάσει </w:t>
      </w:r>
      <w:r>
        <w:rPr>
          <w:rFonts w:eastAsia="Times New Roman"/>
          <w:color w:val="212121"/>
          <w:szCs w:val="24"/>
          <w:shd w:val="clear" w:color="auto" w:fill="FFFFFF"/>
        </w:rPr>
        <w:t xml:space="preserve">τους υποψήφιους να ασκήσουν διοίκηση στο </w:t>
      </w:r>
      <w:proofErr w:type="spellStart"/>
      <w:r>
        <w:rPr>
          <w:rFonts w:eastAsia="Times New Roman"/>
          <w:color w:val="212121"/>
          <w:szCs w:val="24"/>
          <w:shd w:val="clear" w:color="auto" w:fill="FFFFFF"/>
        </w:rPr>
        <w:t>υπερταμείο</w:t>
      </w:r>
      <w:proofErr w:type="spellEnd"/>
      <w:r>
        <w:rPr>
          <w:rFonts w:eastAsia="Times New Roman"/>
          <w:color w:val="212121"/>
          <w:szCs w:val="24"/>
          <w:shd w:val="clear" w:color="auto" w:fill="FFFFFF"/>
        </w:rPr>
        <w:t xml:space="preserve">, που διαπραγματεύονται για να αξιοποιήσουν -εμείς λέμε σε όφελος της ανάπτυξης και της κοινωνικής συνοχής- τη δημόσια περιουσία, δηλαδή θα αποφασίζει η Βουλή. Αυτά είναι κρίσιμα ζητήματα που θα έπρεπε να </w:t>
      </w:r>
      <w:r>
        <w:rPr>
          <w:rFonts w:eastAsia="Times New Roman"/>
          <w:color w:val="212121"/>
          <w:szCs w:val="24"/>
          <w:shd w:val="clear" w:color="auto" w:fill="FFFFFF"/>
        </w:rPr>
        <w:t>έχουμε συζητήσει, αν είχατε τηρήσει μια νόμιμη κοινοβουλευτική διαδικασία.</w:t>
      </w:r>
    </w:p>
    <w:p w14:paraId="2D30D9EA" w14:textId="77777777" w:rsidR="000D1FE2" w:rsidRDefault="005E5B96">
      <w:pPr>
        <w:spacing w:line="600" w:lineRule="auto"/>
        <w:ind w:firstLine="720"/>
        <w:jc w:val="both"/>
        <w:rPr>
          <w:rFonts w:eastAsia="Times New Roman"/>
          <w:szCs w:val="24"/>
        </w:rPr>
      </w:pPr>
      <w:r>
        <w:rPr>
          <w:rFonts w:eastAsia="Times New Roman"/>
          <w:szCs w:val="24"/>
        </w:rPr>
        <w:lastRenderedPageBreak/>
        <w:t xml:space="preserve">Όμως, δυστυχώς, δεν την τηρήσατε. </w:t>
      </w:r>
      <w:r w:rsidRPr="003C5D4A">
        <w:rPr>
          <w:rFonts w:eastAsia="Times New Roman"/>
          <w:szCs w:val="24"/>
        </w:rPr>
        <w:t>Υπάρχ</w:t>
      </w:r>
      <w:r>
        <w:rPr>
          <w:rFonts w:eastAsia="Times New Roman"/>
          <w:szCs w:val="24"/>
        </w:rPr>
        <w:t>ουν ζητήματα στα οποία όσο και να προσπαθήσετε δεν μπορείτε να απαντήσετε. Ό,τι μεθόδους και να χρησιμοποιήσετε δεν μπορείτε να πείσετε τον κό</w:t>
      </w:r>
      <w:r>
        <w:rPr>
          <w:rFonts w:eastAsia="Times New Roman"/>
          <w:szCs w:val="24"/>
        </w:rPr>
        <w:t xml:space="preserve">σμο. </w:t>
      </w:r>
    </w:p>
    <w:p w14:paraId="2D30D9EB" w14:textId="77777777" w:rsidR="000D1FE2" w:rsidRDefault="005E5B96">
      <w:pPr>
        <w:spacing w:line="600" w:lineRule="auto"/>
        <w:ind w:firstLine="720"/>
        <w:jc w:val="both"/>
        <w:rPr>
          <w:rFonts w:eastAsia="Times New Roman"/>
          <w:szCs w:val="24"/>
        </w:rPr>
      </w:pPr>
      <w:r>
        <w:rPr>
          <w:rFonts w:eastAsia="Times New Roman"/>
          <w:szCs w:val="24"/>
        </w:rPr>
        <w:t xml:space="preserve">Και το πιο χαρακτηριστικό παράδειγμα είναι το εξής και θα τελειώσω με αυτό, </w:t>
      </w:r>
      <w:r w:rsidRPr="003C5D4A">
        <w:rPr>
          <w:rFonts w:eastAsia="Times New Roman"/>
          <w:bCs/>
        </w:rPr>
        <w:t>κύριε Πρόεδρε</w:t>
      </w:r>
      <w:r>
        <w:rPr>
          <w:rFonts w:eastAsia="Times New Roman"/>
          <w:bCs/>
        </w:rPr>
        <w:t>. Με πανηγύρια καταργήσατε εδώ τη μείωση των συντάξεων, την οποία εσείς είχατε ψηφίσει και σας καλέσαμε να στείλετε στους συνταξιούχους τ</w:t>
      </w:r>
      <w:r w:rsidRPr="003C5D4A">
        <w:rPr>
          <w:rFonts w:eastAsia="Times New Roman"/>
          <w:szCs w:val="24"/>
        </w:rPr>
        <w:t xml:space="preserve">α σημειώματα </w:t>
      </w:r>
      <w:r>
        <w:rPr>
          <w:rFonts w:eastAsia="Times New Roman"/>
          <w:szCs w:val="24"/>
        </w:rPr>
        <w:t xml:space="preserve">του </w:t>
      </w:r>
      <w:proofErr w:type="spellStart"/>
      <w:r>
        <w:rPr>
          <w:rFonts w:eastAsia="Times New Roman"/>
          <w:szCs w:val="24"/>
        </w:rPr>
        <w:t>επανυπολογισμού</w:t>
      </w:r>
      <w:proofErr w:type="spellEnd"/>
      <w:r>
        <w:rPr>
          <w:rFonts w:eastAsia="Times New Roman"/>
          <w:szCs w:val="24"/>
        </w:rPr>
        <w:t xml:space="preserve">, </w:t>
      </w:r>
      <w:r w:rsidRPr="003C5D4A">
        <w:rPr>
          <w:rFonts w:eastAsia="Times New Roman"/>
          <w:szCs w:val="24"/>
        </w:rPr>
        <w:t xml:space="preserve">τα οποία είναι προβλεπόμενα από </w:t>
      </w:r>
      <w:r>
        <w:rPr>
          <w:rFonts w:eastAsia="Times New Roman"/>
          <w:szCs w:val="24"/>
        </w:rPr>
        <w:t xml:space="preserve">τον νόμο </w:t>
      </w:r>
      <w:proofErr w:type="spellStart"/>
      <w:r>
        <w:rPr>
          <w:rFonts w:eastAsia="Times New Roman"/>
          <w:szCs w:val="24"/>
        </w:rPr>
        <w:t>Κατρούγκαλου</w:t>
      </w:r>
      <w:proofErr w:type="spellEnd"/>
      <w:r>
        <w:rPr>
          <w:rFonts w:eastAsia="Times New Roman"/>
          <w:szCs w:val="24"/>
        </w:rPr>
        <w:t xml:space="preserve"> κι έχετε αναλάβει </w:t>
      </w:r>
      <w:r w:rsidRPr="003C5D4A">
        <w:rPr>
          <w:rFonts w:eastAsia="Times New Roman"/>
          <w:szCs w:val="24"/>
        </w:rPr>
        <w:t>την υποχρέωση πολλές φορές</w:t>
      </w:r>
      <w:r>
        <w:rPr>
          <w:rFonts w:eastAsia="Times New Roman"/>
          <w:szCs w:val="24"/>
        </w:rPr>
        <w:t xml:space="preserve"> να τα στείλετε στους συνταξιούχους για να δουν ποια </w:t>
      </w:r>
      <w:r w:rsidRPr="003C5D4A">
        <w:rPr>
          <w:rFonts w:eastAsia="Times New Roman"/>
          <w:szCs w:val="24"/>
        </w:rPr>
        <w:t>είναι</w:t>
      </w:r>
      <w:r>
        <w:rPr>
          <w:rFonts w:eastAsia="Times New Roman"/>
          <w:szCs w:val="24"/>
        </w:rPr>
        <w:t xml:space="preserve"> η καινούργια τους σύνταξη και δεν το κάνατε. </w:t>
      </w:r>
    </w:p>
    <w:p w14:paraId="2D30D9EC" w14:textId="77777777" w:rsidR="000D1FE2" w:rsidRDefault="005E5B96">
      <w:pPr>
        <w:spacing w:line="600" w:lineRule="auto"/>
        <w:ind w:firstLine="720"/>
        <w:jc w:val="both"/>
        <w:rPr>
          <w:rFonts w:eastAsia="Times New Roman"/>
          <w:szCs w:val="24"/>
        </w:rPr>
      </w:pPr>
      <w:r>
        <w:rPr>
          <w:rFonts w:eastAsia="Times New Roman"/>
          <w:szCs w:val="24"/>
        </w:rPr>
        <w:t xml:space="preserve">Άρα, </w:t>
      </w:r>
      <w:r w:rsidRPr="003C5D4A">
        <w:rPr>
          <w:rFonts w:eastAsia="Times New Roman"/>
          <w:szCs w:val="24"/>
        </w:rPr>
        <w:t>λοιπόν</w:t>
      </w:r>
      <w:r>
        <w:rPr>
          <w:rFonts w:eastAsia="Times New Roman"/>
          <w:szCs w:val="24"/>
        </w:rPr>
        <w:t>, όποιες μεθόδους και</w:t>
      </w:r>
      <w:r>
        <w:rPr>
          <w:rFonts w:eastAsia="Times New Roman"/>
          <w:szCs w:val="24"/>
        </w:rPr>
        <w:t xml:space="preserve"> να χρησιμοποιήσετε, όποια μέτρα και να αξιοποιήσετε παραμονές των εκλογών, η καταδίκη του ελληνικού λαού </w:t>
      </w:r>
      <w:r w:rsidRPr="003C5D4A">
        <w:rPr>
          <w:rFonts w:eastAsia="Times New Roman"/>
          <w:szCs w:val="24"/>
        </w:rPr>
        <w:t>είναι</w:t>
      </w:r>
      <w:r>
        <w:rPr>
          <w:rFonts w:eastAsia="Times New Roman"/>
          <w:szCs w:val="24"/>
        </w:rPr>
        <w:t xml:space="preserve"> δεδομένη. Οι δικές μας προτάσεις </w:t>
      </w:r>
      <w:r w:rsidRPr="003C5D4A">
        <w:rPr>
          <w:rFonts w:eastAsia="Times New Roman"/>
          <w:szCs w:val="24"/>
        </w:rPr>
        <w:t>είναι</w:t>
      </w:r>
      <w:r>
        <w:rPr>
          <w:rFonts w:eastAsia="Times New Roman"/>
          <w:szCs w:val="24"/>
        </w:rPr>
        <w:t xml:space="preserve"> πολύ </w:t>
      </w:r>
      <w:r w:rsidRPr="003C5D4A">
        <w:rPr>
          <w:rFonts w:eastAsia="Times New Roman"/>
          <w:szCs w:val="24"/>
        </w:rPr>
        <w:t xml:space="preserve">καθαρές και </w:t>
      </w:r>
      <w:r>
        <w:rPr>
          <w:rFonts w:eastAsia="Times New Roman"/>
          <w:szCs w:val="24"/>
        </w:rPr>
        <w:t>διάφανες, γι’ αυτό ήρθαμε εδώ να τι</w:t>
      </w:r>
      <w:r w:rsidRPr="003C5D4A">
        <w:rPr>
          <w:rFonts w:eastAsia="Times New Roman"/>
          <w:szCs w:val="24"/>
        </w:rPr>
        <w:t>ς πούμε</w:t>
      </w:r>
      <w:r>
        <w:rPr>
          <w:rFonts w:eastAsia="Times New Roman"/>
          <w:szCs w:val="24"/>
        </w:rPr>
        <w:t xml:space="preserve">. Θα τις αναπτύξουμε και κατά </w:t>
      </w:r>
      <w:r w:rsidRPr="003C5D4A">
        <w:rPr>
          <w:rFonts w:eastAsia="Times New Roman"/>
          <w:szCs w:val="24"/>
        </w:rPr>
        <w:t xml:space="preserve">την προεκλογική </w:t>
      </w:r>
      <w:r w:rsidRPr="003C5D4A">
        <w:rPr>
          <w:rFonts w:eastAsia="Times New Roman"/>
          <w:szCs w:val="24"/>
        </w:rPr>
        <w:t>περίοδο και πιστεύουμε ότι ο λαός θα μας δ</w:t>
      </w:r>
      <w:r>
        <w:rPr>
          <w:rFonts w:eastAsia="Times New Roman"/>
          <w:szCs w:val="24"/>
        </w:rPr>
        <w:t xml:space="preserve">ώσει τη δυνατότητα να </w:t>
      </w:r>
      <w:r>
        <w:rPr>
          <w:rFonts w:eastAsia="Times New Roman"/>
          <w:szCs w:val="24"/>
        </w:rPr>
        <w:lastRenderedPageBreak/>
        <w:t>είμαστε μια σοβαρή, υπεύθυνη, π</w:t>
      </w:r>
      <w:r w:rsidRPr="003C5D4A">
        <w:rPr>
          <w:rFonts w:eastAsia="Times New Roman"/>
          <w:szCs w:val="24"/>
        </w:rPr>
        <w:t xml:space="preserve">ροοδευτική αντιπολίτευση απέναντι στις συντηρητικές πολιτικές που </w:t>
      </w:r>
      <w:r>
        <w:rPr>
          <w:rFonts w:eastAsia="Times New Roman"/>
          <w:szCs w:val="24"/>
        </w:rPr>
        <w:t>εσείς εφαρμόσατε και φιλοδοξεί να υλοποιήσει ο κ. Μητσοτάκης.</w:t>
      </w:r>
    </w:p>
    <w:p w14:paraId="2D30D9ED" w14:textId="77777777" w:rsidR="000D1FE2" w:rsidRDefault="005E5B96">
      <w:pPr>
        <w:spacing w:line="600" w:lineRule="auto"/>
        <w:ind w:firstLine="720"/>
        <w:jc w:val="both"/>
        <w:rPr>
          <w:rFonts w:eastAsia="Times New Roman"/>
          <w:szCs w:val="24"/>
        </w:rPr>
      </w:pPr>
      <w:r w:rsidRPr="003C5D4A">
        <w:rPr>
          <w:rFonts w:eastAsia="Times New Roman"/>
          <w:szCs w:val="24"/>
        </w:rPr>
        <w:t>Ευχαριστώ</w:t>
      </w:r>
      <w:r>
        <w:rPr>
          <w:rFonts w:eastAsia="Times New Roman"/>
          <w:szCs w:val="24"/>
        </w:rPr>
        <w:t xml:space="preserve"> πολύ, </w:t>
      </w:r>
      <w:r w:rsidRPr="002A0C6B">
        <w:rPr>
          <w:rFonts w:eastAsia="Times New Roman"/>
          <w:bCs/>
        </w:rPr>
        <w:t>κύριε Πρόεδρε</w:t>
      </w:r>
      <w:r>
        <w:rPr>
          <w:rFonts w:eastAsia="Times New Roman"/>
          <w:bCs/>
        </w:rPr>
        <w:t>.</w:t>
      </w:r>
    </w:p>
    <w:p w14:paraId="2D30D9EE" w14:textId="77777777" w:rsidR="000D1FE2" w:rsidRDefault="005E5B96">
      <w:pPr>
        <w:spacing w:line="600" w:lineRule="auto"/>
        <w:ind w:firstLine="720"/>
        <w:jc w:val="center"/>
        <w:rPr>
          <w:rFonts w:eastAsia="Times New Roman"/>
          <w:szCs w:val="24"/>
        </w:rPr>
      </w:pPr>
      <w:r>
        <w:rPr>
          <w:rFonts w:eastAsia="Times New Roman"/>
          <w:szCs w:val="24"/>
        </w:rPr>
        <w:t>(Χ</w:t>
      </w:r>
      <w:r>
        <w:rPr>
          <w:rFonts w:eastAsia="Times New Roman"/>
          <w:szCs w:val="24"/>
        </w:rPr>
        <w:t>ειροκροτήματα από την πτέρυγα της Δημοκρατικής Συμπαράταξης)</w:t>
      </w:r>
    </w:p>
    <w:p w14:paraId="2D30D9EF" w14:textId="77777777" w:rsidR="000D1FE2" w:rsidRDefault="005E5B96">
      <w:pPr>
        <w:spacing w:line="600" w:lineRule="auto"/>
        <w:ind w:firstLine="720"/>
        <w:jc w:val="both"/>
        <w:rPr>
          <w:rFonts w:eastAsia="Times New Roman"/>
          <w:szCs w:val="24"/>
        </w:rPr>
      </w:pPr>
      <w:r w:rsidRPr="002A0C6B">
        <w:rPr>
          <w:rFonts w:eastAsia="Times New Roman"/>
          <w:b/>
          <w:bCs/>
          <w:szCs w:val="24"/>
        </w:rPr>
        <w:t>ΠΡΟΕΔΡΕΥΩΝ</w:t>
      </w:r>
      <w:r w:rsidRPr="002A0C6B">
        <w:rPr>
          <w:rFonts w:eastAsia="Times New Roman"/>
          <w:b/>
          <w:bCs/>
        </w:rPr>
        <w:t xml:space="preserve"> (Γεώργιος Βαρεμένος):</w:t>
      </w:r>
      <w:r w:rsidRPr="002A0C6B">
        <w:rPr>
          <w:rFonts w:eastAsia="Times New Roman"/>
          <w:szCs w:val="24"/>
        </w:rPr>
        <w:t xml:space="preserve"> </w:t>
      </w:r>
      <w:r>
        <w:rPr>
          <w:rFonts w:eastAsia="Times New Roman"/>
          <w:szCs w:val="24"/>
        </w:rPr>
        <w:t>Κι εμείς ευχαριστούμε για τη την τήρηση του χρόνου.</w:t>
      </w:r>
    </w:p>
    <w:p w14:paraId="2D30D9F0" w14:textId="77777777" w:rsidR="000D1FE2" w:rsidRDefault="005E5B96">
      <w:pPr>
        <w:spacing w:line="600" w:lineRule="auto"/>
        <w:ind w:firstLine="720"/>
        <w:jc w:val="both"/>
        <w:rPr>
          <w:rFonts w:eastAsia="Times New Roman"/>
          <w:szCs w:val="24"/>
        </w:rPr>
      </w:pPr>
      <w:r>
        <w:rPr>
          <w:rFonts w:eastAsia="Times New Roman"/>
          <w:szCs w:val="24"/>
        </w:rPr>
        <w:t>Κλείνει α</w:t>
      </w:r>
      <w:r w:rsidRPr="003C5D4A">
        <w:rPr>
          <w:rFonts w:eastAsia="Times New Roman"/>
          <w:szCs w:val="24"/>
        </w:rPr>
        <w:t xml:space="preserve">υτή </w:t>
      </w:r>
      <w:r>
        <w:rPr>
          <w:rFonts w:eastAsia="Times New Roman"/>
          <w:szCs w:val="24"/>
        </w:rPr>
        <w:t xml:space="preserve">τη στιγμή το σύστημα για εγγραφή ομιλητών. </w:t>
      </w:r>
    </w:p>
    <w:p w14:paraId="2D30D9F1" w14:textId="77777777" w:rsidR="000D1FE2" w:rsidRDefault="005E5B96">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Λαμπρούλης</w:t>
      </w:r>
      <w:proofErr w:type="spellEnd"/>
      <w:r>
        <w:rPr>
          <w:rFonts w:eastAsia="Times New Roman"/>
          <w:szCs w:val="24"/>
        </w:rPr>
        <w:t xml:space="preserve"> από το ΚΚΕ. </w:t>
      </w:r>
    </w:p>
    <w:p w14:paraId="2D30D9F2" w14:textId="77777777" w:rsidR="000D1FE2" w:rsidRDefault="005E5B96">
      <w:pPr>
        <w:spacing w:line="600" w:lineRule="auto"/>
        <w:ind w:firstLine="720"/>
        <w:jc w:val="both"/>
        <w:rPr>
          <w:rFonts w:eastAsia="Times New Roman"/>
          <w:bCs/>
        </w:rPr>
      </w:pPr>
      <w:r w:rsidRPr="00A1736C">
        <w:rPr>
          <w:rFonts w:eastAsia="Times New Roman"/>
          <w:b/>
          <w:szCs w:val="24"/>
        </w:rPr>
        <w:t>ΓΕΩΡΓΙΟΣ Λ</w:t>
      </w:r>
      <w:r w:rsidRPr="00A1736C">
        <w:rPr>
          <w:rFonts w:eastAsia="Times New Roman"/>
          <w:b/>
          <w:szCs w:val="24"/>
        </w:rPr>
        <w:t>ΑΜΠΡΟΥΛΗΣ (ΣΤ΄ Αντιπρόεδρος της Βουλής):</w:t>
      </w:r>
      <w:r>
        <w:rPr>
          <w:rFonts w:eastAsia="Times New Roman"/>
          <w:szCs w:val="24"/>
        </w:rPr>
        <w:t xml:space="preserve"> </w:t>
      </w:r>
      <w:r w:rsidRPr="00A1736C">
        <w:rPr>
          <w:rFonts w:eastAsia="Times New Roman"/>
          <w:szCs w:val="24"/>
        </w:rPr>
        <w:t>Ευχαριστώ</w:t>
      </w:r>
      <w:r>
        <w:rPr>
          <w:rFonts w:eastAsia="Times New Roman"/>
          <w:szCs w:val="24"/>
        </w:rPr>
        <w:t xml:space="preserve">, </w:t>
      </w:r>
      <w:r w:rsidRPr="00A1736C">
        <w:rPr>
          <w:rFonts w:eastAsia="Times New Roman"/>
          <w:bCs/>
        </w:rPr>
        <w:t>κύριε Πρόεδρε</w:t>
      </w:r>
      <w:r>
        <w:rPr>
          <w:rFonts w:eastAsia="Times New Roman"/>
          <w:bCs/>
        </w:rPr>
        <w:t>.</w:t>
      </w:r>
    </w:p>
    <w:p w14:paraId="2D30D9F3" w14:textId="77777777" w:rsidR="000D1FE2" w:rsidRDefault="005E5B96">
      <w:pPr>
        <w:spacing w:line="600" w:lineRule="auto"/>
        <w:ind w:firstLine="720"/>
        <w:jc w:val="both"/>
        <w:rPr>
          <w:rFonts w:eastAsia="Times New Roman"/>
          <w:bCs/>
        </w:rPr>
      </w:pPr>
      <w:r>
        <w:rPr>
          <w:rFonts w:eastAsia="Times New Roman"/>
          <w:bCs/>
        </w:rPr>
        <w:t xml:space="preserve">Το όργιο </w:t>
      </w:r>
      <w:r w:rsidRPr="003C5D4A">
        <w:rPr>
          <w:rFonts w:eastAsia="Times New Roman"/>
          <w:szCs w:val="24"/>
        </w:rPr>
        <w:t xml:space="preserve">υπουργικών </w:t>
      </w:r>
      <w:r w:rsidRPr="00A1736C">
        <w:rPr>
          <w:rFonts w:eastAsia="Times New Roman"/>
          <w:szCs w:val="24"/>
        </w:rPr>
        <w:t>τροπολογ</w:t>
      </w:r>
      <w:r>
        <w:rPr>
          <w:rFonts w:eastAsia="Times New Roman"/>
          <w:szCs w:val="24"/>
        </w:rPr>
        <w:t xml:space="preserve">ιών και δεν ξέρουμε και άλλων βουλευτικών, συνεχίζεται, </w:t>
      </w:r>
      <w:r w:rsidRPr="00A1736C">
        <w:rPr>
          <w:rFonts w:eastAsia="Times New Roman"/>
          <w:bCs/>
        </w:rPr>
        <w:t>κύριε Πρόεδρε</w:t>
      </w:r>
      <w:r>
        <w:rPr>
          <w:rFonts w:eastAsia="Times New Roman"/>
          <w:bCs/>
        </w:rPr>
        <w:t xml:space="preserve">. Ήδη πριν από λίγο λάβαμε και νομίζω και τα υπόλοιπα κόμματα άλλες δύο υπουργικές </w:t>
      </w:r>
      <w:r w:rsidRPr="00A1736C">
        <w:rPr>
          <w:rFonts w:eastAsia="Times New Roman"/>
          <w:bCs/>
        </w:rPr>
        <w:t>τροπολογί</w:t>
      </w:r>
      <w:r>
        <w:rPr>
          <w:rFonts w:eastAsia="Times New Roman"/>
          <w:bCs/>
        </w:rPr>
        <w:t xml:space="preserve">ες. Ως πότε θα συνεχιστεί αυτό, </w:t>
      </w:r>
      <w:r w:rsidRPr="00A1736C">
        <w:rPr>
          <w:rFonts w:eastAsia="Times New Roman"/>
          <w:bCs/>
        </w:rPr>
        <w:t>κύριε Πρόεδρε</w:t>
      </w:r>
      <w:r>
        <w:rPr>
          <w:rFonts w:eastAsia="Times New Roman"/>
          <w:bCs/>
        </w:rPr>
        <w:t>;</w:t>
      </w:r>
    </w:p>
    <w:p w14:paraId="2D30D9F4" w14:textId="77777777" w:rsidR="000D1FE2" w:rsidRDefault="005E5B96">
      <w:pPr>
        <w:spacing w:line="600" w:lineRule="auto"/>
        <w:ind w:firstLine="720"/>
        <w:jc w:val="both"/>
        <w:rPr>
          <w:rFonts w:eastAsia="Times New Roman"/>
          <w:bCs/>
        </w:rPr>
      </w:pPr>
      <w:r>
        <w:rPr>
          <w:rFonts w:eastAsia="Times New Roman"/>
          <w:bCs/>
        </w:rPr>
        <w:lastRenderedPageBreak/>
        <w:t xml:space="preserve">Υποτίθεται ότι </w:t>
      </w:r>
      <w:r w:rsidRPr="00A1736C">
        <w:rPr>
          <w:rFonts w:eastAsia="Times New Roman"/>
          <w:bCs/>
        </w:rPr>
        <w:t>υπάρχει</w:t>
      </w:r>
      <w:r>
        <w:rPr>
          <w:rFonts w:eastAsia="Times New Roman"/>
          <w:bCs/>
        </w:rPr>
        <w:t xml:space="preserve"> εδώ και καιρό απόφαση της Διάσκεψης των Προέδρων έστω και με την έναρξη της διαδικασίας στην Ολομέλεια συζήτησης ενός </w:t>
      </w:r>
      <w:r w:rsidRPr="00A1736C">
        <w:rPr>
          <w:rFonts w:eastAsia="Times New Roman"/>
          <w:bCs/>
        </w:rPr>
        <w:t>νομοσχ</w:t>
      </w:r>
      <w:r>
        <w:rPr>
          <w:rFonts w:eastAsia="Times New Roman"/>
          <w:bCs/>
        </w:rPr>
        <w:t xml:space="preserve">εδίου να μην κατατίθενται </w:t>
      </w:r>
      <w:r w:rsidRPr="00A1736C">
        <w:rPr>
          <w:rFonts w:eastAsia="Times New Roman"/>
          <w:bCs/>
        </w:rPr>
        <w:t>τροπολογί</w:t>
      </w:r>
      <w:r>
        <w:rPr>
          <w:rFonts w:eastAsia="Times New Roman"/>
          <w:bCs/>
        </w:rPr>
        <w:t xml:space="preserve">ες. Βέβαια συνεχίζεται αυτό το όργιο και δεν ξέρω μέχρι πότε θα συνεχιστεί τουλάχιστον για σήμερα, μιας και </w:t>
      </w:r>
      <w:r w:rsidRPr="00A1736C">
        <w:rPr>
          <w:rFonts w:eastAsia="Times New Roman"/>
          <w:bCs/>
        </w:rPr>
        <w:t>είναι</w:t>
      </w:r>
      <w:r>
        <w:rPr>
          <w:rFonts w:eastAsia="Times New Roman"/>
          <w:bCs/>
        </w:rPr>
        <w:t xml:space="preserve"> η τελευταία συνεδρίαση.</w:t>
      </w:r>
    </w:p>
    <w:p w14:paraId="2D30D9F5" w14:textId="77777777" w:rsidR="000D1FE2" w:rsidRDefault="005E5B96">
      <w:pPr>
        <w:spacing w:line="600" w:lineRule="auto"/>
        <w:ind w:firstLine="720"/>
        <w:jc w:val="both"/>
        <w:rPr>
          <w:rFonts w:eastAsia="Times New Roman"/>
          <w:szCs w:val="24"/>
        </w:rPr>
      </w:pPr>
      <w:r>
        <w:rPr>
          <w:rFonts w:eastAsia="Times New Roman"/>
          <w:bCs/>
        </w:rPr>
        <w:t>Τώρα σε ό,τι αφορά το</w:t>
      </w:r>
      <w:r w:rsidRPr="003C5D4A">
        <w:rPr>
          <w:rFonts w:eastAsia="Times New Roman"/>
          <w:szCs w:val="24"/>
        </w:rPr>
        <w:t xml:space="preserve"> νομοσχέδιο</w:t>
      </w:r>
      <w:r>
        <w:rPr>
          <w:rFonts w:eastAsia="Times New Roman"/>
          <w:szCs w:val="24"/>
        </w:rPr>
        <w:t xml:space="preserve">, όπως έχουμε τοποθετηθεί επανειλημμένα </w:t>
      </w:r>
      <w:r w:rsidRPr="003C5D4A">
        <w:rPr>
          <w:rFonts w:eastAsia="Times New Roman"/>
          <w:szCs w:val="24"/>
        </w:rPr>
        <w:t xml:space="preserve">στα </w:t>
      </w:r>
      <w:r>
        <w:rPr>
          <w:rFonts w:eastAsia="Times New Roman"/>
          <w:szCs w:val="24"/>
        </w:rPr>
        <w:t>αντίστοιχα μέτρα που νομοθετήθηκαν τον Σεπ</w:t>
      </w:r>
      <w:r>
        <w:rPr>
          <w:rFonts w:eastAsia="Times New Roman"/>
          <w:szCs w:val="24"/>
        </w:rPr>
        <w:t>τέμβρη και αφορούν τη</w:t>
      </w:r>
      <w:r w:rsidRPr="003C5D4A">
        <w:rPr>
          <w:rFonts w:eastAsia="Times New Roman"/>
          <w:szCs w:val="24"/>
        </w:rPr>
        <w:t xml:space="preserve"> </w:t>
      </w:r>
      <w:r>
        <w:rPr>
          <w:rFonts w:eastAsia="Times New Roman"/>
          <w:szCs w:val="24"/>
        </w:rPr>
        <w:t xml:space="preserve">δωρεά του Ιδρύματος </w:t>
      </w:r>
      <w:r>
        <w:rPr>
          <w:rFonts w:eastAsia="Times New Roman"/>
          <w:szCs w:val="24"/>
        </w:rPr>
        <w:t>«Σταύρος Νιάρχος»</w:t>
      </w:r>
      <w:r>
        <w:rPr>
          <w:rFonts w:eastAsia="Times New Roman"/>
          <w:szCs w:val="24"/>
        </w:rPr>
        <w:t xml:space="preserve">, </w:t>
      </w:r>
      <w:r w:rsidRPr="003C5D4A">
        <w:rPr>
          <w:rFonts w:eastAsia="Times New Roman"/>
          <w:szCs w:val="24"/>
        </w:rPr>
        <w:t>εμείς δεν είμαστε αντίθετοι σε αυτά τα μέτρα</w:t>
      </w:r>
      <w:r>
        <w:rPr>
          <w:rFonts w:eastAsia="Times New Roman"/>
          <w:szCs w:val="24"/>
        </w:rPr>
        <w:t>, τα οποία μπορεί βεβαίως να βελτιώνουν</w:t>
      </w:r>
      <w:r w:rsidRPr="003C5D4A">
        <w:rPr>
          <w:rFonts w:eastAsia="Times New Roman"/>
          <w:szCs w:val="24"/>
        </w:rPr>
        <w:t xml:space="preserve"> τις παροχές</w:t>
      </w:r>
      <w:r>
        <w:rPr>
          <w:rFonts w:eastAsia="Times New Roman"/>
          <w:szCs w:val="24"/>
        </w:rPr>
        <w:t>, τις</w:t>
      </w:r>
      <w:r w:rsidRPr="003C5D4A">
        <w:rPr>
          <w:rFonts w:eastAsia="Times New Roman"/>
          <w:szCs w:val="24"/>
        </w:rPr>
        <w:t xml:space="preserve"> συνθήκες περίθαλψης του λαού και ιδιαίτερα αυτά </w:t>
      </w:r>
      <w:r>
        <w:rPr>
          <w:rFonts w:eastAsia="Times New Roman"/>
          <w:szCs w:val="24"/>
        </w:rPr>
        <w:t xml:space="preserve">που </w:t>
      </w:r>
      <w:r w:rsidRPr="003C5D4A">
        <w:rPr>
          <w:rFonts w:eastAsia="Times New Roman"/>
          <w:szCs w:val="24"/>
        </w:rPr>
        <w:t xml:space="preserve">αφορούν την έγκαιρη διάγνωση και θεραπεία </w:t>
      </w:r>
      <w:r w:rsidRPr="003C5D4A">
        <w:rPr>
          <w:rFonts w:eastAsia="Times New Roman"/>
          <w:szCs w:val="24"/>
        </w:rPr>
        <w:t xml:space="preserve">και </w:t>
      </w:r>
      <w:r>
        <w:rPr>
          <w:rFonts w:eastAsia="Times New Roman"/>
          <w:szCs w:val="24"/>
        </w:rPr>
        <w:t xml:space="preserve">παράλληλα </w:t>
      </w:r>
      <w:r w:rsidRPr="003C5D4A">
        <w:rPr>
          <w:rFonts w:eastAsia="Times New Roman"/>
          <w:szCs w:val="24"/>
        </w:rPr>
        <w:t>την αποκατάσταση</w:t>
      </w:r>
      <w:r>
        <w:rPr>
          <w:rFonts w:eastAsia="Times New Roman"/>
          <w:szCs w:val="24"/>
        </w:rPr>
        <w:t>.</w:t>
      </w:r>
    </w:p>
    <w:p w14:paraId="2D30D9F6" w14:textId="77777777" w:rsidR="000D1FE2" w:rsidRDefault="005E5B96">
      <w:pPr>
        <w:spacing w:line="600" w:lineRule="auto"/>
        <w:ind w:firstLine="720"/>
        <w:jc w:val="both"/>
        <w:rPr>
          <w:rFonts w:eastAsia="Times New Roman"/>
          <w:szCs w:val="24"/>
        </w:rPr>
      </w:pPr>
      <w:r>
        <w:rPr>
          <w:rFonts w:eastAsia="Times New Roman"/>
          <w:szCs w:val="24"/>
        </w:rPr>
        <w:t>Συστηματικά, βεβαίως, αναδεικνύουμε</w:t>
      </w:r>
      <w:r w:rsidRPr="003C5D4A">
        <w:rPr>
          <w:rFonts w:eastAsia="Times New Roman"/>
          <w:szCs w:val="24"/>
        </w:rPr>
        <w:t xml:space="preserve"> τις τεράστιες ελλείψεις στο δημόσιο σύστημα υγείας</w:t>
      </w:r>
      <w:r>
        <w:rPr>
          <w:rFonts w:eastAsia="Times New Roman"/>
          <w:szCs w:val="24"/>
        </w:rPr>
        <w:t xml:space="preserve"> σε υποδομές, </w:t>
      </w:r>
      <w:r w:rsidRPr="003C5D4A">
        <w:rPr>
          <w:rFonts w:eastAsia="Times New Roman"/>
          <w:szCs w:val="24"/>
        </w:rPr>
        <w:t xml:space="preserve">εξοπλισμό </w:t>
      </w:r>
      <w:r>
        <w:rPr>
          <w:rFonts w:eastAsia="Times New Roman"/>
          <w:szCs w:val="24"/>
        </w:rPr>
        <w:t>και προσωπικό στα νοσοκομεία, την πρωτοβάθμια φροντίδα υγείας,</w:t>
      </w:r>
      <w:r w:rsidRPr="003C5D4A">
        <w:rPr>
          <w:rFonts w:eastAsia="Times New Roman"/>
          <w:szCs w:val="24"/>
        </w:rPr>
        <w:t xml:space="preserve"> την επείγουσα </w:t>
      </w:r>
      <w:proofErr w:type="spellStart"/>
      <w:r w:rsidRPr="003C5D4A">
        <w:rPr>
          <w:rFonts w:eastAsia="Times New Roman"/>
          <w:szCs w:val="24"/>
        </w:rPr>
        <w:t>προνοσοκομειακή</w:t>
      </w:r>
      <w:proofErr w:type="spellEnd"/>
      <w:r w:rsidRPr="003C5D4A">
        <w:rPr>
          <w:rFonts w:eastAsia="Times New Roman"/>
          <w:szCs w:val="24"/>
        </w:rPr>
        <w:t xml:space="preserve"> φροντίδα και παράλληλ</w:t>
      </w:r>
      <w:r w:rsidRPr="003C5D4A">
        <w:rPr>
          <w:rFonts w:eastAsia="Times New Roman"/>
          <w:szCs w:val="24"/>
        </w:rPr>
        <w:t>α</w:t>
      </w:r>
      <w:r>
        <w:rPr>
          <w:rFonts w:eastAsia="Times New Roman"/>
          <w:szCs w:val="24"/>
        </w:rPr>
        <w:t xml:space="preserve"> </w:t>
      </w:r>
      <w:r w:rsidRPr="003C5D4A">
        <w:rPr>
          <w:rFonts w:eastAsia="Times New Roman"/>
          <w:szCs w:val="24"/>
        </w:rPr>
        <w:t>διεκ</w:t>
      </w:r>
      <w:r w:rsidRPr="003C5D4A">
        <w:rPr>
          <w:rFonts w:eastAsia="Times New Roman"/>
          <w:szCs w:val="24"/>
        </w:rPr>
        <w:lastRenderedPageBreak/>
        <w:t>δικούμε την επίλυσή τους με τις παρεμβάσεις μας τόσο στις διαδικασίες της Βουλής</w:t>
      </w:r>
      <w:r>
        <w:rPr>
          <w:rFonts w:eastAsia="Times New Roman"/>
          <w:szCs w:val="24"/>
        </w:rPr>
        <w:t>, α</w:t>
      </w:r>
      <w:r w:rsidRPr="003C5D4A">
        <w:rPr>
          <w:rFonts w:eastAsia="Times New Roman"/>
          <w:szCs w:val="24"/>
        </w:rPr>
        <w:t xml:space="preserve">λλά κυρίως με τη δράση </w:t>
      </w:r>
      <w:r>
        <w:rPr>
          <w:rFonts w:eastAsia="Times New Roman"/>
          <w:szCs w:val="24"/>
        </w:rPr>
        <w:t xml:space="preserve">μας στο πλαίσιο </w:t>
      </w:r>
      <w:r w:rsidRPr="003C5D4A">
        <w:rPr>
          <w:rFonts w:eastAsia="Times New Roman"/>
          <w:szCs w:val="24"/>
        </w:rPr>
        <w:t>του εργατικού και λαϊκού κινήματος</w:t>
      </w:r>
      <w:r>
        <w:rPr>
          <w:rFonts w:eastAsia="Times New Roman"/>
          <w:szCs w:val="24"/>
        </w:rPr>
        <w:t>.</w:t>
      </w:r>
    </w:p>
    <w:p w14:paraId="2D30D9F7" w14:textId="77777777" w:rsidR="000D1FE2" w:rsidRDefault="005E5B96">
      <w:pPr>
        <w:spacing w:line="600" w:lineRule="auto"/>
        <w:ind w:firstLine="720"/>
        <w:jc w:val="both"/>
        <w:rPr>
          <w:rFonts w:eastAsia="Times New Roman"/>
          <w:szCs w:val="24"/>
        </w:rPr>
      </w:pPr>
      <w:r>
        <w:rPr>
          <w:rFonts w:eastAsia="Times New Roman"/>
          <w:szCs w:val="24"/>
        </w:rPr>
        <w:t>Κ</w:t>
      </w:r>
      <w:r w:rsidRPr="003C5D4A">
        <w:rPr>
          <w:rFonts w:eastAsia="Times New Roman"/>
          <w:szCs w:val="24"/>
        </w:rPr>
        <w:t>αι επισημαίνουμε πως τέτοια μέτρα πρέπει να αποτ</w:t>
      </w:r>
      <w:r>
        <w:rPr>
          <w:rFonts w:eastAsia="Times New Roman"/>
          <w:szCs w:val="24"/>
        </w:rPr>
        <w:t>ελούν αποκλειστικά ευθύνη του κ</w:t>
      </w:r>
      <w:r w:rsidRPr="003C5D4A">
        <w:rPr>
          <w:rFonts w:eastAsia="Times New Roman"/>
          <w:szCs w:val="24"/>
        </w:rPr>
        <w:t>ράτους</w:t>
      </w:r>
      <w:r>
        <w:rPr>
          <w:rFonts w:eastAsia="Times New Roman"/>
          <w:szCs w:val="24"/>
        </w:rPr>
        <w:t>,</w:t>
      </w:r>
      <w:r w:rsidRPr="003C5D4A">
        <w:rPr>
          <w:rFonts w:eastAsia="Times New Roman"/>
          <w:szCs w:val="24"/>
        </w:rPr>
        <w:t xml:space="preserve"> να χ</w:t>
      </w:r>
      <w:r>
        <w:rPr>
          <w:rFonts w:eastAsia="Times New Roman"/>
          <w:szCs w:val="24"/>
        </w:rPr>
        <w:t>ρηματοδοτούνται πλήρως από τον κ</w:t>
      </w:r>
      <w:r w:rsidRPr="003C5D4A">
        <w:rPr>
          <w:rFonts w:eastAsia="Times New Roman"/>
          <w:szCs w:val="24"/>
        </w:rPr>
        <w:t>ρατικό προϋπολογισμό</w:t>
      </w:r>
      <w:r>
        <w:rPr>
          <w:rFonts w:eastAsia="Times New Roman"/>
          <w:szCs w:val="24"/>
        </w:rPr>
        <w:t xml:space="preserve">, να </w:t>
      </w:r>
      <w:r w:rsidRPr="003C5D4A">
        <w:rPr>
          <w:rFonts w:eastAsia="Times New Roman"/>
          <w:szCs w:val="24"/>
        </w:rPr>
        <w:t>εξασφαλίζεται η στελέχωση με μόνιμο προσωπικό πλήρους και αποκλειστικής απασχόλησης</w:t>
      </w:r>
      <w:r>
        <w:rPr>
          <w:rFonts w:eastAsia="Times New Roman"/>
          <w:szCs w:val="24"/>
        </w:rPr>
        <w:t>,</w:t>
      </w:r>
      <w:r w:rsidRPr="003C5D4A">
        <w:rPr>
          <w:rFonts w:eastAsia="Times New Roman"/>
          <w:szCs w:val="24"/>
        </w:rPr>
        <w:t xml:space="preserve"> να εξασφαλίζεται </w:t>
      </w:r>
      <w:r>
        <w:rPr>
          <w:rFonts w:eastAsia="Times New Roman"/>
          <w:szCs w:val="24"/>
        </w:rPr>
        <w:t>ο επαρκής και σύγχρονο</w:t>
      </w:r>
      <w:r w:rsidRPr="003C5D4A">
        <w:rPr>
          <w:rFonts w:eastAsia="Times New Roman"/>
          <w:szCs w:val="24"/>
        </w:rPr>
        <w:t>ς</w:t>
      </w:r>
      <w:r>
        <w:rPr>
          <w:rFonts w:eastAsia="Times New Roman"/>
          <w:szCs w:val="24"/>
        </w:rPr>
        <w:t xml:space="preserve"> </w:t>
      </w:r>
      <w:proofErr w:type="spellStart"/>
      <w:r>
        <w:rPr>
          <w:rFonts w:eastAsia="Times New Roman"/>
          <w:szCs w:val="24"/>
        </w:rPr>
        <w:t>ιατρο</w:t>
      </w:r>
      <w:r w:rsidRPr="003C5D4A">
        <w:rPr>
          <w:rFonts w:eastAsia="Times New Roman"/>
          <w:szCs w:val="24"/>
        </w:rPr>
        <w:t>μηχανολογικός</w:t>
      </w:r>
      <w:proofErr w:type="spellEnd"/>
      <w:r w:rsidRPr="003C5D4A">
        <w:rPr>
          <w:rFonts w:eastAsia="Times New Roman"/>
          <w:szCs w:val="24"/>
        </w:rPr>
        <w:t xml:space="preserve"> εξοπλισμός και να αποτελούν μέρος του </w:t>
      </w:r>
      <w:r>
        <w:rPr>
          <w:rFonts w:eastAsia="Times New Roman"/>
          <w:szCs w:val="24"/>
        </w:rPr>
        <w:t>πανελλαδικά ανεπ</w:t>
      </w:r>
      <w:r>
        <w:rPr>
          <w:rFonts w:eastAsia="Times New Roman"/>
          <w:szCs w:val="24"/>
        </w:rPr>
        <w:t>τυγμένου</w:t>
      </w:r>
      <w:r w:rsidRPr="003C5D4A">
        <w:rPr>
          <w:rFonts w:eastAsia="Times New Roman"/>
          <w:szCs w:val="24"/>
        </w:rPr>
        <w:t xml:space="preserve"> δημόσιου συστήματος υγείας</w:t>
      </w:r>
      <w:r>
        <w:rPr>
          <w:rFonts w:eastAsia="Times New Roman"/>
          <w:szCs w:val="24"/>
        </w:rPr>
        <w:t>,</w:t>
      </w:r>
      <w:r w:rsidRPr="003C5D4A">
        <w:rPr>
          <w:rFonts w:eastAsia="Times New Roman"/>
          <w:szCs w:val="24"/>
        </w:rPr>
        <w:t xml:space="preserve"> προκειμένου να μπορούν να παρέχονται έγκαιρα με ασφάλεια και απολύτως δωρεάν όλες οι </w:t>
      </w:r>
      <w:r>
        <w:rPr>
          <w:rFonts w:eastAsia="Times New Roman"/>
          <w:szCs w:val="24"/>
        </w:rPr>
        <w:t>προληπτικές</w:t>
      </w:r>
      <w:r w:rsidRPr="003C5D4A">
        <w:rPr>
          <w:rFonts w:eastAsia="Times New Roman"/>
          <w:szCs w:val="24"/>
        </w:rPr>
        <w:t xml:space="preserve"> διαγνωσ</w:t>
      </w:r>
      <w:r>
        <w:rPr>
          <w:rFonts w:eastAsia="Times New Roman"/>
          <w:szCs w:val="24"/>
        </w:rPr>
        <w:t xml:space="preserve">τικές θεραπευτικές πράξεις, σε όσους φυσικά </w:t>
      </w:r>
      <w:r w:rsidRPr="003C5D4A">
        <w:rPr>
          <w:rFonts w:eastAsia="Times New Roman"/>
          <w:szCs w:val="24"/>
        </w:rPr>
        <w:t>έχουν ανάγκη</w:t>
      </w:r>
      <w:r>
        <w:rPr>
          <w:rFonts w:eastAsia="Times New Roman"/>
          <w:szCs w:val="24"/>
        </w:rPr>
        <w:t>, χωρίς</w:t>
      </w:r>
      <w:r w:rsidRPr="003C5D4A">
        <w:rPr>
          <w:rFonts w:eastAsia="Times New Roman"/>
          <w:szCs w:val="24"/>
        </w:rPr>
        <w:t xml:space="preserve"> όμως</w:t>
      </w:r>
      <w:r>
        <w:rPr>
          <w:rFonts w:eastAsia="Times New Roman"/>
          <w:szCs w:val="24"/>
        </w:rPr>
        <w:t xml:space="preserve"> ό</w:t>
      </w:r>
      <w:r w:rsidRPr="003C5D4A">
        <w:rPr>
          <w:rFonts w:eastAsia="Times New Roman"/>
          <w:szCs w:val="24"/>
        </w:rPr>
        <w:t>ρους και προϋποθέσεις</w:t>
      </w:r>
      <w:r>
        <w:rPr>
          <w:rFonts w:eastAsia="Times New Roman"/>
          <w:szCs w:val="24"/>
        </w:rPr>
        <w:t>.</w:t>
      </w:r>
    </w:p>
    <w:p w14:paraId="2D30D9F8" w14:textId="77777777" w:rsidR="000D1FE2" w:rsidRDefault="005E5B96">
      <w:pPr>
        <w:spacing w:line="600" w:lineRule="auto"/>
        <w:ind w:firstLine="720"/>
        <w:jc w:val="both"/>
        <w:rPr>
          <w:rFonts w:eastAsia="Times New Roman"/>
          <w:szCs w:val="24"/>
        </w:rPr>
      </w:pPr>
      <w:r>
        <w:rPr>
          <w:rFonts w:eastAsia="Times New Roman"/>
          <w:szCs w:val="24"/>
        </w:rPr>
        <w:t>Κ</w:t>
      </w:r>
      <w:r w:rsidRPr="003C5D4A">
        <w:rPr>
          <w:rFonts w:eastAsia="Times New Roman"/>
          <w:szCs w:val="24"/>
        </w:rPr>
        <w:t xml:space="preserve">αι κατά τη γνώμη </w:t>
      </w:r>
      <w:r>
        <w:rPr>
          <w:rFonts w:eastAsia="Times New Roman"/>
          <w:szCs w:val="24"/>
        </w:rPr>
        <w:t>μας,</w:t>
      </w:r>
      <w:r w:rsidRPr="003C5D4A">
        <w:rPr>
          <w:rFonts w:eastAsia="Times New Roman"/>
          <w:szCs w:val="24"/>
        </w:rPr>
        <w:t xml:space="preserve"> οι δημόσιες υπηρεσίες υγείας</w:t>
      </w:r>
      <w:r>
        <w:rPr>
          <w:rFonts w:eastAsia="Times New Roman"/>
          <w:szCs w:val="24"/>
        </w:rPr>
        <w:t>,</w:t>
      </w:r>
      <w:r w:rsidRPr="003C5D4A">
        <w:rPr>
          <w:rFonts w:eastAsia="Times New Roman"/>
          <w:szCs w:val="24"/>
        </w:rPr>
        <w:t xml:space="preserve"> η ανάπτυξή τους και </w:t>
      </w:r>
      <w:r>
        <w:rPr>
          <w:rFonts w:eastAsia="Times New Roman"/>
          <w:szCs w:val="24"/>
        </w:rPr>
        <w:t>η απολύτως και</w:t>
      </w:r>
      <w:r w:rsidRPr="003C5D4A">
        <w:rPr>
          <w:rFonts w:eastAsia="Times New Roman"/>
          <w:szCs w:val="24"/>
        </w:rPr>
        <w:t xml:space="preserve"> καθολική αξιοποίησή τους από το</w:t>
      </w:r>
      <w:r>
        <w:rPr>
          <w:rFonts w:eastAsia="Times New Roman"/>
          <w:szCs w:val="24"/>
        </w:rPr>
        <w:t xml:space="preserve">ν λαό </w:t>
      </w:r>
      <w:r w:rsidRPr="003C5D4A">
        <w:rPr>
          <w:rFonts w:eastAsia="Times New Roman"/>
          <w:szCs w:val="24"/>
        </w:rPr>
        <w:t>δεν μπορεί να εξαρτάται από τη φιλανθρωπία</w:t>
      </w:r>
      <w:r>
        <w:rPr>
          <w:rFonts w:eastAsia="Times New Roman"/>
          <w:szCs w:val="24"/>
        </w:rPr>
        <w:t>,</w:t>
      </w:r>
      <w:r w:rsidRPr="003C5D4A">
        <w:rPr>
          <w:rFonts w:eastAsia="Times New Roman"/>
          <w:szCs w:val="24"/>
        </w:rPr>
        <w:t xml:space="preserve"> τον εθελοντισμό και την ατομική διάθεση προσφοράς</w:t>
      </w:r>
      <w:r>
        <w:rPr>
          <w:rFonts w:eastAsia="Times New Roman"/>
          <w:szCs w:val="24"/>
        </w:rPr>
        <w:t>,</w:t>
      </w:r>
      <w:r w:rsidRPr="003C5D4A">
        <w:rPr>
          <w:rFonts w:eastAsia="Times New Roman"/>
          <w:szCs w:val="24"/>
        </w:rPr>
        <w:t xml:space="preserve"> διότι αποτελεί </w:t>
      </w:r>
      <w:r w:rsidRPr="003C5D4A">
        <w:rPr>
          <w:rFonts w:eastAsia="Times New Roman"/>
          <w:szCs w:val="24"/>
        </w:rPr>
        <w:lastRenderedPageBreak/>
        <w:t>λαϊκό δικαίωμα και κρατική ευθύνη που απορρέουν από το χαρακτήρα που πρέπει να έχουν αυτές οι υπηρεσίες και επιπλέον</w:t>
      </w:r>
      <w:r>
        <w:rPr>
          <w:rFonts w:eastAsia="Times New Roman"/>
          <w:szCs w:val="24"/>
        </w:rPr>
        <w:t xml:space="preserve"> </w:t>
      </w:r>
      <w:r w:rsidRPr="003C5D4A">
        <w:rPr>
          <w:rFonts w:eastAsia="Times New Roman"/>
          <w:szCs w:val="24"/>
        </w:rPr>
        <w:t xml:space="preserve">από το γεγονός ότι οι εργαζόμενοι και τα άλλα λαϊκά στρώματα είναι αυτοί οι οποίοι παράγουν </w:t>
      </w:r>
      <w:r>
        <w:rPr>
          <w:rFonts w:eastAsia="Times New Roman"/>
          <w:szCs w:val="24"/>
        </w:rPr>
        <w:t xml:space="preserve">τον </w:t>
      </w:r>
      <w:r w:rsidRPr="003C5D4A">
        <w:rPr>
          <w:rFonts w:eastAsia="Times New Roman"/>
          <w:szCs w:val="24"/>
        </w:rPr>
        <w:t xml:space="preserve">πλούτο στη χώρα </w:t>
      </w:r>
      <w:r>
        <w:rPr>
          <w:rFonts w:eastAsia="Times New Roman"/>
          <w:szCs w:val="24"/>
        </w:rPr>
        <w:t>μας.</w:t>
      </w:r>
    </w:p>
    <w:p w14:paraId="2D30D9F9" w14:textId="77777777" w:rsidR="000D1FE2" w:rsidRDefault="005E5B96">
      <w:pPr>
        <w:spacing w:line="600" w:lineRule="auto"/>
        <w:ind w:firstLine="720"/>
        <w:jc w:val="both"/>
        <w:rPr>
          <w:rFonts w:eastAsia="Times New Roman"/>
          <w:szCs w:val="24"/>
        </w:rPr>
      </w:pPr>
      <w:r>
        <w:rPr>
          <w:rFonts w:eastAsia="Times New Roman"/>
          <w:szCs w:val="24"/>
        </w:rPr>
        <w:t>Θεωρού</w:t>
      </w:r>
      <w:r>
        <w:rPr>
          <w:rFonts w:eastAsia="Times New Roman"/>
          <w:szCs w:val="24"/>
        </w:rPr>
        <w:t>με ότι το κ</w:t>
      </w:r>
      <w:r w:rsidRPr="003C5D4A">
        <w:rPr>
          <w:rFonts w:eastAsia="Times New Roman"/>
          <w:szCs w:val="24"/>
        </w:rPr>
        <w:t xml:space="preserve">ράτος πρέπει πλήρως </w:t>
      </w:r>
      <w:r>
        <w:rPr>
          <w:rFonts w:eastAsia="Times New Roman"/>
          <w:szCs w:val="24"/>
        </w:rPr>
        <w:t>να εξασφαλίζει</w:t>
      </w:r>
      <w:r w:rsidRPr="003C5D4A">
        <w:rPr>
          <w:rFonts w:eastAsia="Times New Roman"/>
          <w:szCs w:val="24"/>
        </w:rPr>
        <w:t xml:space="preserve"> αυτ</w:t>
      </w:r>
      <w:r>
        <w:rPr>
          <w:rFonts w:eastAsia="Times New Roman"/>
          <w:szCs w:val="24"/>
        </w:rPr>
        <w:t>ές τις δομές και τις υπηρεσίες κ</w:t>
      </w:r>
      <w:r w:rsidRPr="003C5D4A">
        <w:rPr>
          <w:rFonts w:eastAsia="Times New Roman"/>
          <w:szCs w:val="24"/>
        </w:rPr>
        <w:t>αι μόνον</w:t>
      </w:r>
      <w:r>
        <w:rPr>
          <w:rFonts w:eastAsia="Times New Roman"/>
          <w:szCs w:val="24"/>
        </w:rPr>
        <w:t xml:space="preserve"> επικουρικά και συμπληρωματικά να αξιοποιούνται</w:t>
      </w:r>
      <w:r w:rsidRPr="003C5D4A">
        <w:rPr>
          <w:rFonts w:eastAsia="Times New Roman"/>
          <w:szCs w:val="24"/>
        </w:rPr>
        <w:t xml:space="preserve"> τυχόν προσφορές</w:t>
      </w:r>
      <w:r>
        <w:rPr>
          <w:rFonts w:eastAsia="Times New Roman"/>
          <w:szCs w:val="24"/>
        </w:rPr>
        <w:t>. Και απέναντι</w:t>
      </w:r>
      <w:r w:rsidRPr="003C5D4A">
        <w:rPr>
          <w:rFonts w:eastAsia="Times New Roman"/>
          <w:szCs w:val="24"/>
        </w:rPr>
        <w:t xml:space="preserve"> </w:t>
      </w:r>
      <w:r>
        <w:rPr>
          <w:rFonts w:eastAsia="Times New Roman"/>
          <w:szCs w:val="24"/>
        </w:rPr>
        <w:t>στο γνωστό επιχείρημα τόσο της Κ</w:t>
      </w:r>
      <w:r w:rsidRPr="003C5D4A">
        <w:rPr>
          <w:rFonts w:eastAsia="Times New Roman"/>
          <w:szCs w:val="24"/>
        </w:rPr>
        <w:t>υβέρνησης</w:t>
      </w:r>
      <w:r>
        <w:rPr>
          <w:rFonts w:eastAsia="Times New Roman"/>
          <w:szCs w:val="24"/>
        </w:rPr>
        <w:t xml:space="preserve"> όσο</w:t>
      </w:r>
      <w:r w:rsidRPr="003C5D4A">
        <w:rPr>
          <w:rFonts w:eastAsia="Times New Roman"/>
          <w:szCs w:val="24"/>
        </w:rPr>
        <w:t xml:space="preserve"> και των προηγούμενων κυβερνήσεων</w:t>
      </w:r>
      <w:r>
        <w:rPr>
          <w:rFonts w:eastAsia="Times New Roman"/>
          <w:szCs w:val="24"/>
        </w:rPr>
        <w:t>,</w:t>
      </w:r>
      <w:r w:rsidRPr="003C5D4A">
        <w:rPr>
          <w:rFonts w:eastAsia="Times New Roman"/>
          <w:szCs w:val="24"/>
        </w:rPr>
        <w:t xml:space="preserve"> αλλά και </w:t>
      </w:r>
      <w:r w:rsidRPr="003C5D4A">
        <w:rPr>
          <w:rFonts w:eastAsia="Times New Roman"/>
          <w:szCs w:val="24"/>
        </w:rPr>
        <w:t>των άλλων κομμάτων</w:t>
      </w:r>
      <w:r>
        <w:rPr>
          <w:rFonts w:eastAsia="Times New Roman"/>
          <w:szCs w:val="24"/>
        </w:rPr>
        <w:t>,</w:t>
      </w:r>
      <w:r w:rsidRPr="003C5D4A">
        <w:rPr>
          <w:rFonts w:eastAsia="Times New Roman"/>
          <w:szCs w:val="24"/>
        </w:rPr>
        <w:t xml:space="preserve"> ότι το κράτος δεν έχει λεφτά</w:t>
      </w:r>
      <w:r>
        <w:rPr>
          <w:rFonts w:eastAsia="Times New Roman"/>
          <w:szCs w:val="24"/>
        </w:rPr>
        <w:t>,</w:t>
      </w:r>
      <w:r w:rsidRPr="003C5D4A">
        <w:rPr>
          <w:rFonts w:eastAsia="Times New Roman"/>
          <w:szCs w:val="24"/>
        </w:rPr>
        <w:t xml:space="preserve"> υπάρχει κρίση και πάει λέγοντας</w:t>
      </w:r>
      <w:r>
        <w:rPr>
          <w:rFonts w:eastAsia="Times New Roman"/>
          <w:szCs w:val="24"/>
        </w:rPr>
        <w:t>,</w:t>
      </w:r>
      <w:r w:rsidRPr="003C5D4A">
        <w:rPr>
          <w:rFonts w:eastAsia="Times New Roman"/>
          <w:szCs w:val="24"/>
        </w:rPr>
        <w:t xml:space="preserve"> η πραγματικότητα είναι ότι και στην περίοδο των αυξημένων ρυθμών ανάπτυξης το κράτος και το κεφάλαιο του</w:t>
      </w:r>
      <w:r>
        <w:rPr>
          <w:rFonts w:eastAsia="Times New Roman"/>
          <w:szCs w:val="24"/>
        </w:rPr>
        <w:t>,</w:t>
      </w:r>
      <w:r w:rsidRPr="003C5D4A">
        <w:rPr>
          <w:rFonts w:eastAsia="Times New Roman"/>
          <w:szCs w:val="24"/>
        </w:rPr>
        <w:t xml:space="preserve"> με όλες τις κυβερνήσεις του</w:t>
      </w:r>
      <w:r>
        <w:rPr>
          <w:rFonts w:eastAsia="Times New Roman"/>
          <w:szCs w:val="24"/>
        </w:rPr>
        <w:t xml:space="preserve">, </w:t>
      </w:r>
      <w:proofErr w:type="spellStart"/>
      <w:r>
        <w:rPr>
          <w:rFonts w:eastAsia="Times New Roman"/>
          <w:szCs w:val="24"/>
        </w:rPr>
        <w:t>υπο</w:t>
      </w:r>
      <w:r w:rsidRPr="003C5D4A">
        <w:rPr>
          <w:rFonts w:eastAsia="Times New Roman"/>
          <w:szCs w:val="24"/>
        </w:rPr>
        <w:t>χρηματοδοτούσαν</w:t>
      </w:r>
      <w:proofErr w:type="spellEnd"/>
      <w:r w:rsidRPr="003C5D4A">
        <w:rPr>
          <w:rFonts w:eastAsia="Times New Roman"/>
          <w:szCs w:val="24"/>
        </w:rPr>
        <w:t xml:space="preserve"> το δημόσιο σύστημα </w:t>
      </w:r>
      <w:r w:rsidRPr="003C5D4A">
        <w:rPr>
          <w:rFonts w:eastAsia="Times New Roman"/>
          <w:szCs w:val="24"/>
        </w:rPr>
        <w:t>υγείας</w:t>
      </w:r>
      <w:r>
        <w:rPr>
          <w:rFonts w:eastAsia="Times New Roman"/>
          <w:szCs w:val="24"/>
        </w:rPr>
        <w:t>,</w:t>
      </w:r>
      <w:r w:rsidRPr="003C5D4A">
        <w:rPr>
          <w:rFonts w:eastAsia="Times New Roman"/>
          <w:szCs w:val="24"/>
        </w:rPr>
        <w:t xml:space="preserve"> δεν </w:t>
      </w:r>
      <w:r>
        <w:rPr>
          <w:rFonts w:eastAsia="Times New Roman"/>
          <w:szCs w:val="24"/>
        </w:rPr>
        <w:t>ανέπτυσσαν</w:t>
      </w:r>
      <w:r w:rsidRPr="003C5D4A">
        <w:rPr>
          <w:rFonts w:eastAsia="Times New Roman"/>
          <w:szCs w:val="24"/>
        </w:rPr>
        <w:t xml:space="preserve"> τις αναγκαίες υποδομές</w:t>
      </w:r>
      <w:r>
        <w:rPr>
          <w:rFonts w:eastAsia="Times New Roman"/>
          <w:szCs w:val="24"/>
        </w:rPr>
        <w:t>, παράλληλα</w:t>
      </w:r>
      <w:r w:rsidRPr="003C5D4A">
        <w:rPr>
          <w:rFonts w:eastAsia="Times New Roman"/>
          <w:szCs w:val="24"/>
        </w:rPr>
        <w:t xml:space="preserve"> παίρνοντας μέτρα περικοπών των δημόσιων παροχών</w:t>
      </w:r>
      <w:r>
        <w:rPr>
          <w:rFonts w:eastAsia="Times New Roman"/>
          <w:szCs w:val="24"/>
        </w:rPr>
        <w:t>, ε</w:t>
      </w:r>
      <w:r w:rsidRPr="003C5D4A">
        <w:rPr>
          <w:rFonts w:eastAsia="Times New Roman"/>
          <w:szCs w:val="24"/>
        </w:rPr>
        <w:t>νώ οι ασθενείς πλήρωναν πολλά περισσότερα</w:t>
      </w:r>
      <w:r>
        <w:rPr>
          <w:rFonts w:eastAsia="Times New Roman"/>
          <w:szCs w:val="24"/>
        </w:rPr>
        <w:t>.</w:t>
      </w:r>
    </w:p>
    <w:p w14:paraId="2D30D9F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Όλα αυτά σήμερα, βεβαίως, επιταχύνονται και πολλαπλασιάζονται, διότι η ανάπτυξη με ατμομηχανή </w:t>
      </w:r>
      <w:r>
        <w:rPr>
          <w:rFonts w:eastAsia="Times New Roman" w:cs="Times New Roman"/>
          <w:szCs w:val="24"/>
        </w:rPr>
        <w:t>σ</w:t>
      </w:r>
      <w:r>
        <w:rPr>
          <w:rFonts w:eastAsia="Times New Roman" w:cs="Times New Roman"/>
          <w:szCs w:val="24"/>
        </w:rPr>
        <w:t xml:space="preserve">τους </w:t>
      </w:r>
      <w:r>
        <w:rPr>
          <w:rFonts w:eastAsia="Times New Roman" w:cs="Times New Roman"/>
          <w:szCs w:val="24"/>
        </w:rPr>
        <w:t xml:space="preserve">επιχειρηματικούς ομίλους είναι σε πλήρη αντίθεση με τις λαϊκές κοινωνικές </w:t>
      </w:r>
      <w:r>
        <w:rPr>
          <w:rFonts w:eastAsia="Times New Roman" w:cs="Times New Roman"/>
          <w:szCs w:val="24"/>
        </w:rPr>
        <w:lastRenderedPageBreak/>
        <w:t>ανάγκες. Έτσι</w:t>
      </w:r>
      <w:r w:rsidRPr="00DC3432">
        <w:rPr>
          <w:rFonts w:eastAsia="Times New Roman" w:cs="Times New Roman"/>
          <w:szCs w:val="24"/>
        </w:rPr>
        <w:t>,</w:t>
      </w:r>
      <w:r>
        <w:rPr>
          <w:rFonts w:eastAsia="Times New Roman" w:cs="Times New Roman"/>
          <w:szCs w:val="24"/>
        </w:rPr>
        <w:t xml:space="preserve"> το κράτος ποτέ δεν έχει λεφτά για τις ανάγκες των λαϊκών στρωμάτων ούτε στη φάση της καπιταλιστικής ανάπτυξης ούτε στη φάση της καπιταλιστικής οικονομικής κρίσης, διότ</w:t>
      </w:r>
      <w:r>
        <w:rPr>
          <w:rFonts w:eastAsia="Times New Roman" w:cs="Times New Roman"/>
          <w:szCs w:val="24"/>
        </w:rPr>
        <w:t xml:space="preserve">ι αποτελεί πολιτική επιλογή η παντός είδους στήριξη των μεγαλοεπιχειρηματιών μέσω φοροαπαλλαγών, </w:t>
      </w:r>
      <w:proofErr w:type="spellStart"/>
      <w:r>
        <w:rPr>
          <w:rFonts w:eastAsia="Times New Roman" w:cs="Times New Roman"/>
          <w:szCs w:val="24"/>
        </w:rPr>
        <w:t>φοροελαφρύνσεων</w:t>
      </w:r>
      <w:proofErr w:type="spellEnd"/>
      <w:r>
        <w:rPr>
          <w:rFonts w:eastAsia="Times New Roman" w:cs="Times New Roman"/>
          <w:szCs w:val="24"/>
        </w:rPr>
        <w:t xml:space="preserve"> είτε με ζεστό χρήμα απευθείας για την εξασφάλιση της υψηλής τους κερδοφορίας.</w:t>
      </w:r>
    </w:p>
    <w:p w14:paraId="2D30D9F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Όμως, αυτά που παράγουν οι εργαζόμενοι και πολύ περισσότερο αυτά </w:t>
      </w:r>
      <w:r>
        <w:rPr>
          <w:rFonts w:eastAsia="Times New Roman" w:cs="Times New Roman"/>
          <w:szCs w:val="24"/>
        </w:rPr>
        <w:t xml:space="preserve">που εμποδίζονται να </w:t>
      </w:r>
      <w:proofErr w:type="spellStart"/>
      <w:r>
        <w:rPr>
          <w:rFonts w:eastAsia="Times New Roman" w:cs="Times New Roman"/>
          <w:szCs w:val="24"/>
        </w:rPr>
        <w:t>παράξουν</w:t>
      </w:r>
      <w:proofErr w:type="spellEnd"/>
      <w:r>
        <w:rPr>
          <w:rFonts w:eastAsia="Times New Roman" w:cs="Times New Roman"/>
          <w:szCs w:val="24"/>
        </w:rPr>
        <w:t xml:space="preserve"> λόγω της καπιταλιστικής ιδιοκτησίας φτάνουν και περισσεύουν για την ανάπτυξη ενός δημόσιου, σύγχρονου, καθολικού και δωρεάν συστήματος υγείας.</w:t>
      </w:r>
    </w:p>
    <w:p w14:paraId="2D30D9F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Η Κυβέρνηση, όπως και όλες οι προηγούμενες κυβερνήσεις, αξιοποιούν αυτού του τύπου τ</w:t>
      </w:r>
      <w:r>
        <w:rPr>
          <w:rFonts w:eastAsia="Times New Roman" w:cs="Times New Roman"/>
          <w:szCs w:val="24"/>
        </w:rPr>
        <w:t xml:space="preserve">ης συμφωνίες, όπως τη συγκεκριμένη με το Ίδρυμα </w:t>
      </w:r>
      <w:r>
        <w:rPr>
          <w:rFonts w:eastAsia="Times New Roman" w:cs="Times New Roman"/>
          <w:szCs w:val="24"/>
        </w:rPr>
        <w:t xml:space="preserve">«Σταύρος </w:t>
      </w:r>
      <w:r>
        <w:rPr>
          <w:rFonts w:eastAsia="Times New Roman" w:cs="Times New Roman"/>
          <w:szCs w:val="24"/>
        </w:rPr>
        <w:t xml:space="preserve">Νιάρχος», ώστε να επιδράσει με πολλαπλούς στόχους -ιδεολογικά, βεβαίως- στον λαό, στους εργαζόμενους: Αφ’ ενός, να καλλιεργήσει στο έδαφος των σοβαρών προβλημάτων των λαϊκών οικογενειών το ανθρώπινο </w:t>
      </w:r>
      <w:r>
        <w:rPr>
          <w:rFonts w:eastAsia="Times New Roman" w:cs="Times New Roman"/>
          <w:szCs w:val="24"/>
        </w:rPr>
        <w:t xml:space="preserve">πρόσωπο του συστήματος του καπιταλισμού, του συστήματος της </w:t>
      </w:r>
      <w:r>
        <w:rPr>
          <w:rFonts w:eastAsia="Times New Roman" w:cs="Times New Roman"/>
          <w:szCs w:val="24"/>
        </w:rPr>
        <w:lastRenderedPageBreak/>
        <w:t>εκμετάλλευσης, έτσι ώστε να συμφιλιωθούν οι εργαζόμενοι και ο λαός μας με την αντίληψη ότι όσο περισσότερο πάει καλά η κερδοφορία των επιχειρηματιών, μπορεί να περισσέψει και κανένα ψίχουλο και πα</w:t>
      </w:r>
      <w:r>
        <w:rPr>
          <w:rFonts w:eastAsia="Times New Roman" w:cs="Times New Roman"/>
          <w:szCs w:val="24"/>
        </w:rPr>
        <w:t>ράλληλα, οι εργαζόμενοι να εθίζονται με την αντίληψη για κοινωνικές υπηρεσίες και παροχές όχι ως δικαίωμα, αλλά ως φιλανθρωπία. Διότι την ίδια ώρα που εμφανίζονται ως μεγάλοι ευεργέτες υπέρ του λαού όλοι αυτοί οι επιχειρηματικοί όμιλοι, θεωρούν για παράδει</w:t>
      </w:r>
      <w:r>
        <w:rPr>
          <w:rFonts w:eastAsia="Times New Roman" w:cs="Times New Roman"/>
          <w:szCs w:val="24"/>
        </w:rPr>
        <w:t>γμα αιτία πολέμου ακόμα και τη διεκδίκηση μιας στοιχειώδους αύξησης στον μισθό, βελτίωσης συνθηκών εργασίας και ασφάλειας, διαμορφώνοντας δηλαδή συνθήκες δουλειάς και ζωής με όρους περασμένων δεκαετιών.</w:t>
      </w:r>
    </w:p>
    <w:p w14:paraId="2D30D9F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Όμως, είναι γνωστό ότι και σε αυτόν τον τομέα λειτουρ</w:t>
      </w:r>
      <w:r>
        <w:rPr>
          <w:rFonts w:eastAsia="Times New Roman" w:cs="Times New Roman"/>
          <w:szCs w:val="24"/>
        </w:rPr>
        <w:t>γεί ποιο; Το κόστος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όφελος. Έτσι, διαθέτουν είτε οι ίδιοι είτε μέσω του κράτους ένα πολύ μικρό μέρος των κερδών από τη δουλειά των εργαζομένων για να εξασφαλίζουν πολλαπλάσιο κέρδος, επιδιώκοντας την ενσωμάτωση και τη λεγόμενη κοινωνική ειρήνη, ενώ η Κυβ</w:t>
      </w:r>
      <w:r>
        <w:rPr>
          <w:rFonts w:eastAsia="Times New Roman" w:cs="Times New Roman"/>
          <w:szCs w:val="24"/>
        </w:rPr>
        <w:t xml:space="preserve">έρνηση, όπως και οι προηγούμενες με τις πολιτικές τους υπέρ της πλουτοκρατίας συμβάλλουν, ώστε το δικαίωμα των ασθενών σε απαραίτητες υποδομές, εξοπλισμό κ.λπ. στις </w:t>
      </w:r>
      <w:r>
        <w:rPr>
          <w:rFonts w:eastAsia="Times New Roman" w:cs="Times New Roman"/>
          <w:szCs w:val="24"/>
        </w:rPr>
        <w:lastRenderedPageBreak/>
        <w:t>δημόσιες δομές υγείας να παρουσιάζεται ως προσφορά από αυτούς που καταδικάζουν τον λαό στην</w:t>
      </w:r>
      <w:r>
        <w:rPr>
          <w:rFonts w:eastAsia="Times New Roman" w:cs="Times New Roman"/>
          <w:szCs w:val="24"/>
        </w:rPr>
        <w:t xml:space="preserve"> εξαθλίωση.</w:t>
      </w:r>
    </w:p>
    <w:p w14:paraId="2D30D9F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Αυτό το περιεχόμενο έχουν οι βαρύγδουπες ευχαριστίες τόσο του Πρωθυπουργού και της Κυβέρνησης, όπως για παράδειγμα, πέρυσι να θυμίσω στη ΔΕΘ, στη Διεθνή Έκθεση Θεσσαλονίκης, προς το Ίδρυμα </w:t>
      </w:r>
      <w:r>
        <w:rPr>
          <w:rFonts w:eastAsia="Times New Roman" w:cs="Times New Roman"/>
          <w:szCs w:val="24"/>
        </w:rPr>
        <w:t xml:space="preserve">«Σταύρος </w:t>
      </w:r>
      <w:r>
        <w:rPr>
          <w:rFonts w:eastAsia="Times New Roman" w:cs="Times New Roman"/>
          <w:szCs w:val="24"/>
        </w:rPr>
        <w:t>Νιάρχος», όπως και των αντίστοιχων Υπουργών τη</w:t>
      </w:r>
      <w:r>
        <w:rPr>
          <w:rFonts w:eastAsia="Times New Roman" w:cs="Times New Roman"/>
          <w:szCs w:val="24"/>
        </w:rPr>
        <w:t>ς Κυβέρνησης, αλλά και όλων των άλλων κομμάτων μέχρι και του ναζιστικού εγκληματικού μορφώματος της Χρυσής Αυγής στις αντίστοιχες συζητήσεις των νομοσχεδίων στη Βουλή για αυτές τις δωρεές και όχι μόνο.</w:t>
      </w:r>
    </w:p>
    <w:p w14:paraId="2D30D9F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Δίνετε, λοιπόν, όλοι μαζί τα εύσημα, χειροκροτώντας αυ</w:t>
      </w:r>
      <w:r>
        <w:rPr>
          <w:rFonts w:eastAsia="Times New Roman" w:cs="Times New Roman"/>
          <w:szCs w:val="24"/>
        </w:rPr>
        <w:t>τούς που με τις πολιτικές σας υπηρετείτε, προκειμένου να μη θιχτούν τα κέρδη τους. Γι’ αυτό συμφωνείτε όλοι και δεν λέτε κουβέντα για τις πενήντα επτά φοροαπαλλαγές που έχουν οι εφοπλιστές ή το τζάμπα αφορολόγητο πετρέλαιο, όταν ο λαός και οι αγρότες το χρ</w:t>
      </w:r>
      <w:r>
        <w:rPr>
          <w:rFonts w:eastAsia="Times New Roman" w:cs="Times New Roman"/>
          <w:szCs w:val="24"/>
        </w:rPr>
        <w:t xml:space="preserve">υσοπληρώνουν, ανεβάζοντας το κόστος παραγωγής των προϊόντων και με αυτόν τον τρόπο, όταν για παράδειγμα η συμμετοχή ακόμα και στην περίοδο της κρίσης από τα τεράστια και αμύθητα κέρδη που βγάζουν όλοι αυτοί οι εφοπλιστές </w:t>
      </w:r>
      <w:r>
        <w:rPr>
          <w:rFonts w:eastAsia="Times New Roman" w:cs="Times New Roman"/>
          <w:szCs w:val="24"/>
        </w:rPr>
        <w:lastRenderedPageBreak/>
        <w:t>και οι επιχειρηματικοί όμιλοι, οι ο</w:t>
      </w:r>
      <w:r>
        <w:rPr>
          <w:rFonts w:eastAsia="Times New Roman" w:cs="Times New Roman"/>
          <w:szCs w:val="24"/>
        </w:rPr>
        <w:t>ποίοι συνεισφέρουν στα φορολογικά έσοδα είναι μόνο κατά 5%, ενώ τον λαό τον τσακίζετε και πριν και τώρα, ο οποίος πληρώνει έως 95% των φορολογικών εσόδων.</w:t>
      </w:r>
    </w:p>
    <w:p w14:paraId="2D30DA0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Ακόμη και στη μείωση αυτής της περίφημης εθελοντικής συνεισφοράς στα φορολογικά έσοδα τη μειώσατε και</w:t>
      </w:r>
      <w:r>
        <w:rPr>
          <w:rFonts w:eastAsia="Times New Roman" w:cs="Times New Roman"/>
          <w:szCs w:val="24"/>
        </w:rPr>
        <w:t xml:space="preserve"> κανείς, πλην του Κομμουνιστικού Κόμματος, δεν δήλωσε την αντίθεσή του στο ότι μειώθηκε έστω αυτή η εθελοντική συνεισφορά από τα 110 εκατομμύρια στα 40 εκατομμύρια. Σε αυτό δεν συμφωνήσατε όλοι;</w:t>
      </w:r>
    </w:p>
    <w:p w14:paraId="2D30DA0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στην πρόσφατη </w:t>
      </w:r>
      <w:r>
        <w:rPr>
          <w:rFonts w:eastAsia="Times New Roman" w:cs="Times New Roman"/>
          <w:szCs w:val="24"/>
        </w:rPr>
        <w:t>Α</w:t>
      </w:r>
      <w:r>
        <w:rPr>
          <w:rFonts w:eastAsia="Times New Roman" w:cs="Times New Roman"/>
          <w:szCs w:val="24"/>
        </w:rPr>
        <w:t xml:space="preserve">ναθεώρηση του Συντάγματος δεν </w:t>
      </w:r>
      <w:r>
        <w:rPr>
          <w:rFonts w:eastAsia="Times New Roman" w:cs="Times New Roman"/>
          <w:szCs w:val="24"/>
        </w:rPr>
        <w:t>απορρίψατε τα δύο μεγάλα κόμματα, αλλά και τα άλλα, τις προτάσεις του Κομμουνιστικού Κόμματος για άρση των προνομίων των εφοπλιστών και μάλιστα, επιμείνατε στην παραμονή των προνομίων τους; Βέβαια, ο κατάλογος δεν έχει τέλος, είναι μακρύς.</w:t>
      </w:r>
    </w:p>
    <w:p w14:paraId="2D30DA02" w14:textId="77777777" w:rsidR="000D1FE2" w:rsidRDefault="005E5B96">
      <w:pPr>
        <w:spacing w:line="600" w:lineRule="auto"/>
        <w:ind w:firstLine="720"/>
        <w:contextualSpacing/>
        <w:jc w:val="both"/>
        <w:rPr>
          <w:rFonts w:eastAsia="Times New Roman"/>
          <w:color w:val="1D2228"/>
          <w:szCs w:val="24"/>
        </w:rPr>
      </w:pPr>
      <w:r w:rsidRPr="001005A0">
        <w:rPr>
          <w:rFonts w:eastAsia="Times New Roman"/>
          <w:color w:val="1D2228"/>
          <w:szCs w:val="24"/>
        </w:rPr>
        <w:t xml:space="preserve">Έτσι λοιπόν και </w:t>
      </w:r>
      <w:r w:rsidRPr="001005A0">
        <w:rPr>
          <w:rFonts w:eastAsia="Times New Roman"/>
          <w:color w:val="1D2228"/>
          <w:szCs w:val="24"/>
        </w:rPr>
        <w:t xml:space="preserve">ο ονομαζόμενος </w:t>
      </w:r>
      <w:r>
        <w:rPr>
          <w:rFonts w:eastAsia="Times New Roman"/>
          <w:color w:val="1D2228"/>
          <w:szCs w:val="24"/>
        </w:rPr>
        <w:t xml:space="preserve">«εθνικός ευεργέτης» </w:t>
      </w:r>
      <w:r w:rsidRPr="001005A0">
        <w:rPr>
          <w:rFonts w:eastAsia="Times New Roman"/>
          <w:color w:val="1D2228"/>
          <w:szCs w:val="24"/>
        </w:rPr>
        <w:t>αφού λεηλάτησε τον πλούτο της χώρας μας και όχι μόνο</w:t>
      </w:r>
      <w:r w:rsidRPr="005C2231">
        <w:rPr>
          <w:rFonts w:eastAsia="Times New Roman"/>
          <w:color w:val="1D2228"/>
          <w:szCs w:val="24"/>
        </w:rPr>
        <w:t>,</w:t>
      </w:r>
      <w:r w:rsidRPr="001005A0">
        <w:rPr>
          <w:rFonts w:eastAsia="Times New Roman"/>
          <w:color w:val="1D2228"/>
          <w:szCs w:val="24"/>
        </w:rPr>
        <w:t xml:space="preserve"> τους </w:t>
      </w:r>
      <w:r w:rsidRPr="001005A0">
        <w:rPr>
          <w:rFonts w:eastAsia="Times New Roman"/>
          <w:color w:val="1D2228"/>
          <w:szCs w:val="24"/>
        </w:rPr>
        <w:lastRenderedPageBreak/>
        <w:t>εργαζόμενους μέσω της άγριας εκμετάλλευσης</w:t>
      </w:r>
      <w:r w:rsidRPr="005C2231">
        <w:rPr>
          <w:rFonts w:eastAsia="Times New Roman"/>
          <w:color w:val="1D2228"/>
          <w:szCs w:val="24"/>
        </w:rPr>
        <w:t>,</w:t>
      </w:r>
      <w:r w:rsidRPr="001005A0">
        <w:rPr>
          <w:rFonts w:eastAsia="Times New Roman"/>
          <w:color w:val="1D2228"/>
          <w:szCs w:val="24"/>
        </w:rPr>
        <w:t xml:space="preserve"> έρχεται με τις ευλογίες του αστικού κράτους</w:t>
      </w:r>
      <w:r w:rsidRPr="005C2231">
        <w:rPr>
          <w:rFonts w:eastAsia="Times New Roman"/>
          <w:color w:val="1D2228"/>
          <w:szCs w:val="24"/>
        </w:rPr>
        <w:t>,</w:t>
      </w:r>
      <w:r w:rsidRPr="001005A0">
        <w:rPr>
          <w:rFonts w:eastAsia="Times New Roman"/>
          <w:color w:val="1D2228"/>
          <w:szCs w:val="24"/>
        </w:rPr>
        <w:t xml:space="preserve"> των κυβερνήσεων και δίνει </w:t>
      </w:r>
      <w:proofErr w:type="spellStart"/>
      <w:r w:rsidRPr="001005A0">
        <w:rPr>
          <w:rFonts w:eastAsia="Times New Roman"/>
          <w:color w:val="1D2228"/>
          <w:szCs w:val="24"/>
        </w:rPr>
        <w:t>πενταροδεκάρες</w:t>
      </w:r>
      <w:proofErr w:type="spellEnd"/>
      <w:r w:rsidRPr="001005A0">
        <w:rPr>
          <w:rFonts w:eastAsia="Times New Roman"/>
          <w:color w:val="1D2228"/>
          <w:szCs w:val="24"/>
        </w:rPr>
        <w:t xml:space="preserve"> από τα αμύθητα κέρδη του</w:t>
      </w:r>
      <w:r w:rsidRPr="005C2231">
        <w:rPr>
          <w:rFonts w:eastAsia="Times New Roman"/>
          <w:color w:val="1D2228"/>
          <w:szCs w:val="24"/>
        </w:rPr>
        <w:t>,</w:t>
      </w:r>
      <w:r w:rsidRPr="001005A0">
        <w:rPr>
          <w:rFonts w:eastAsia="Times New Roman"/>
          <w:color w:val="1D2228"/>
          <w:szCs w:val="24"/>
        </w:rPr>
        <w:t xml:space="preserve"> που πρ</w:t>
      </w:r>
      <w:r w:rsidRPr="001005A0">
        <w:rPr>
          <w:rFonts w:eastAsia="Times New Roman"/>
          <w:color w:val="1D2228"/>
          <w:szCs w:val="24"/>
        </w:rPr>
        <w:t xml:space="preserve">οήλθαν με τίμημα ακόμα και τη ζωή δεκάδων εργατών στα ναυπηγεία όπως και εκατοντάδων κατοίκων ως αποτέλεσμα της μόλυνσης που προκάλεσε στο </w:t>
      </w:r>
      <w:proofErr w:type="spellStart"/>
      <w:r w:rsidRPr="001005A0">
        <w:rPr>
          <w:rFonts w:eastAsia="Times New Roman"/>
          <w:color w:val="1D2228"/>
          <w:szCs w:val="24"/>
        </w:rPr>
        <w:t>Θριάσιο</w:t>
      </w:r>
      <w:proofErr w:type="spellEnd"/>
      <w:r w:rsidRPr="005C2231">
        <w:rPr>
          <w:rFonts w:eastAsia="Times New Roman"/>
          <w:color w:val="1D2228"/>
          <w:szCs w:val="24"/>
        </w:rPr>
        <w:t xml:space="preserve">. </w:t>
      </w:r>
    </w:p>
    <w:p w14:paraId="2D30DA03"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Α</w:t>
      </w:r>
      <w:r w:rsidRPr="001005A0">
        <w:rPr>
          <w:rFonts w:eastAsia="Times New Roman"/>
          <w:color w:val="1D2228"/>
          <w:szCs w:val="24"/>
        </w:rPr>
        <w:t>υτά τα ξεχνάμε</w:t>
      </w:r>
      <w:r>
        <w:rPr>
          <w:rFonts w:eastAsia="Times New Roman"/>
          <w:color w:val="1D2228"/>
          <w:szCs w:val="24"/>
        </w:rPr>
        <w:t>;</w:t>
      </w:r>
      <w:r w:rsidRPr="001005A0">
        <w:rPr>
          <w:rFonts w:eastAsia="Times New Roman"/>
          <w:color w:val="1D2228"/>
          <w:szCs w:val="24"/>
        </w:rPr>
        <w:t xml:space="preserve"> </w:t>
      </w:r>
      <w:r>
        <w:rPr>
          <w:rFonts w:eastAsia="Times New Roman"/>
          <w:color w:val="1D2228"/>
          <w:szCs w:val="24"/>
        </w:rPr>
        <w:t>Τ</w:t>
      </w:r>
      <w:r w:rsidRPr="001005A0">
        <w:rPr>
          <w:rFonts w:eastAsia="Times New Roman"/>
          <w:color w:val="1D2228"/>
          <w:szCs w:val="24"/>
        </w:rPr>
        <w:t>α ξεχνάτε</w:t>
      </w:r>
      <w:r>
        <w:rPr>
          <w:rFonts w:eastAsia="Times New Roman"/>
          <w:color w:val="1D2228"/>
          <w:szCs w:val="24"/>
        </w:rPr>
        <w:t>; Γ</w:t>
      </w:r>
      <w:r w:rsidRPr="001005A0">
        <w:rPr>
          <w:rFonts w:eastAsia="Times New Roman"/>
          <w:color w:val="1D2228"/>
          <w:szCs w:val="24"/>
        </w:rPr>
        <w:t>ιατί ακόμα και αυτά τα λεφτά</w:t>
      </w:r>
      <w:r>
        <w:rPr>
          <w:rFonts w:eastAsia="Times New Roman"/>
          <w:color w:val="1D2228"/>
          <w:szCs w:val="24"/>
        </w:rPr>
        <w:t>,</w:t>
      </w:r>
      <w:r w:rsidRPr="001005A0">
        <w:rPr>
          <w:rFonts w:eastAsia="Times New Roman"/>
          <w:color w:val="1D2228"/>
          <w:szCs w:val="24"/>
        </w:rPr>
        <w:t xml:space="preserve"> που δίνει είναι λεφτά των εργαζομένων</w:t>
      </w:r>
      <w:r>
        <w:rPr>
          <w:rFonts w:eastAsia="Times New Roman"/>
          <w:color w:val="1D2228"/>
          <w:szCs w:val="24"/>
        </w:rPr>
        <w:t>. Κ</w:t>
      </w:r>
      <w:r w:rsidRPr="001005A0">
        <w:rPr>
          <w:rFonts w:eastAsia="Times New Roman"/>
          <w:color w:val="1D2228"/>
          <w:szCs w:val="24"/>
        </w:rPr>
        <w:t>αι εμεί</w:t>
      </w:r>
      <w:r w:rsidRPr="001005A0">
        <w:rPr>
          <w:rFonts w:eastAsia="Times New Roman"/>
          <w:color w:val="1D2228"/>
          <w:szCs w:val="24"/>
        </w:rPr>
        <w:t>ς δεν τον ξεπλένουμε τον ίδιο και την τάξη του</w:t>
      </w:r>
      <w:r>
        <w:rPr>
          <w:rFonts w:eastAsia="Times New Roman"/>
          <w:color w:val="1D2228"/>
          <w:szCs w:val="24"/>
        </w:rPr>
        <w:t>, όπως κάνει και η σημερινή Κ</w:t>
      </w:r>
      <w:r w:rsidRPr="001005A0">
        <w:rPr>
          <w:rFonts w:eastAsia="Times New Roman"/>
          <w:color w:val="1D2228"/>
          <w:szCs w:val="24"/>
        </w:rPr>
        <w:t xml:space="preserve">υβέρνηση που πιστοποιήθηκε ως σύγχρονο </w:t>
      </w:r>
      <w:r>
        <w:rPr>
          <w:rFonts w:eastAsia="Times New Roman"/>
          <w:color w:val="1D2228"/>
          <w:szCs w:val="24"/>
        </w:rPr>
        <w:t xml:space="preserve">«πλυντήριο» </w:t>
      </w:r>
      <w:r w:rsidRPr="001005A0">
        <w:rPr>
          <w:rFonts w:eastAsia="Times New Roman"/>
          <w:color w:val="1D2228"/>
          <w:szCs w:val="24"/>
        </w:rPr>
        <w:t xml:space="preserve">των επιχειρηματικών ομίλων και του </w:t>
      </w:r>
      <w:r>
        <w:rPr>
          <w:rFonts w:eastAsia="Times New Roman"/>
          <w:color w:val="1D2228"/>
          <w:szCs w:val="24"/>
        </w:rPr>
        <w:t>κ</w:t>
      </w:r>
      <w:r w:rsidRPr="001005A0">
        <w:rPr>
          <w:rFonts w:eastAsia="Times New Roman"/>
          <w:color w:val="1D2228"/>
          <w:szCs w:val="24"/>
        </w:rPr>
        <w:t xml:space="preserve">ράτους </w:t>
      </w:r>
      <w:r>
        <w:rPr>
          <w:rFonts w:eastAsia="Times New Roman"/>
          <w:color w:val="1D2228"/>
          <w:szCs w:val="24"/>
        </w:rPr>
        <w:t xml:space="preserve">τους. </w:t>
      </w:r>
    </w:p>
    <w:p w14:paraId="2D30DA04"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Σε αυτούς δεν οφείλεται, για παράδειγμα, </w:t>
      </w:r>
      <w:r w:rsidRPr="001005A0">
        <w:rPr>
          <w:rFonts w:eastAsia="Times New Roman"/>
          <w:color w:val="1D2228"/>
          <w:szCs w:val="24"/>
        </w:rPr>
        <w:t xml:space="preserve">το </w:t>
      </w:r>
      <w:r w:rsidRPr="001005A0">
        <w:rPr>
          <w:rFonts w:eastAsia="Times New Roman"/>
          <w:color w:val="1D2228"/>
          <w:szCs w:val="24"/>
        </w:rPr>
        <w:t xml:space="preserve">γνωστό </w:t>
      </w:r>
      <w:r w:rsidRPr="001005A0">
        <w:rPr>
          <w:rFonts w:eastAsia="Times New Roman"/>
          <w:color w:val="1D2228"/>
          <w:szCs w:val="24"/>
        </w:rPr>
        <w:t xml:space="preserve">γεγονός ότι δεκαετίες τώρα </w:t>
      </w:r>
      <w:r>
        <w:rPr>
          <w:rFonts w:eastAsia="Times New Roman"/>
          <w:color w:val="1D2228"/>
          <w:szCs w:val="24"/>
        </w:rPr>
        <w:t xml:space="preserve">η </w:t>
      </w:r>
      <w:r>
        <w:rPr>
          <w:rFonts w:eastAsia="Times New Roman"/>
          <w:color w:val="1D2228"/>
          <w:szCs w:val="24"/>
        </w:rPr>
        <w:t>Θεσσαλονίκη -μ</w:t>
      </w:r>
      <w:r w:rsidRPr="001005A0">
        <w:rPr>
          <w:rFonts w:eastAsia="Times New Roman"/>
          <w:color w:val="1D2228"/>
          <w:szCs w:val="24"/>
        </w:rPr>
        <w:t xml:space="preserve">ιας και συζητάμε για το για τη δωρεά του Ιδρύματος </w:t>
      </w:r>
      <w:r>
        <w:rPr>
          <w:rFonts w:eastAsia="Times New Roman"/>
          <w:color w:val="1D2228"/>
          <w:szCs w:val="24"/>
        </w:rPr>
        <w:t xml:space="preserve">« Σταύρου </w:t>
      </w:r>
      <w:r w:rsidRPr="001005A0">
        <w:rPr>
          <w:rFonts w:eastAsia="Times New Roman"/>
          <w:color w:val="1D2228"/>
          <w:szCs w:val="24"/>
        </w:rPr>
        <w:t>Νιάρχου</w:t>
      </w:r>
      <w:r>
        <w:rPr>
          <w:rFonts w:eastAsia="Times New Roman"/>
          <w:color w:val="1D2228"/>
          <w:szCs w:val="24"/>
        </w:rPr>
        <w:t>»</w:t>
      </w:r>
      <w:r>
        <w:rPr>
          <w:rFonts w:eastAsia="Times New Roman"/>
          <w:color w:val="1D2228"/>
          <w:szCs w:val="24"/>
        </w:rPr>
        <w:t>, που ήρθε και τ</w:t>
      </w:r>
      <w:r w:rsidRPr="001005A0">
        <w:rPr>
          <w:rFonts w:eastAsia="Times New Roman"/>
          <w:color w:val="1D2228"/>
          <w:szCs w:val="24"/>
        </w:rPr>
        <w:t>ο συζητήσαμε στην Ολομέλεια και το κομμάτι αυτό</w:t>
      </w:r>
      <w:r>
        <w:rPr>
          <w:rFonts w:eastAsia="Times New Roman"/>
          <w:color w:val="1D2228"/>
          <w:szCs w:val="24"/>
        </w:rPr>
        <w:t>-</w:t>
      </w:r>
      <w:r w:rsidRPr="001005A0">
        <w:rPr>
          <w:rFonts w:eastAsia="Times New Roman"/>
          <w:color w:val="1D2228"/>
          <w:szCs w:val="24"/>
        </w:rPr>
        <w:t xml:space="preserve"> είναι χωρίς παιδιατρικό νοσοκομείο</w:t>
      </w:r>
      <w:r>
        <w:rPr>
          <w:rFonts w:eastAsia="Times New Roman"/>
          <w:color w:val="1D2228"/>
          <w:szCs w:val="24"/>
        </w:rPr>
        <w:t xml:space="preserve"> ή ότι τα δημόσια νοσοκομεία και τα κέντρα</w:t>
      </w:r>
      <w:r w:rsidRPr="001005A0">
        <w:rPr>
          <w:rFonts w:eastAsia="Times New Roman"/>
          <w:color w:val="1D2228"/>
          <w:szCs w:val="24"/>
        </w:rPr>
        <w:t xml:space="preserve"> </w:t>
      </w:r>
      <w:r>
        <w:rPr>
          <w:rFonts w:eastAsia="Times New Roman"/>
          <w:color w:val="1D2228"/>
          <w:szCs w:val="24"/>
        </w:rPr>
        <w:t>υ</w:t>
      </w:r>
      <w:r w:rsidRPr="001005A0">
        <w:rPr>
          <w:rFonts w:eastAsia="Times New Roman"/>
          <w:color w:val="1D2228"/>
          <w:szCs w:val="24"/>
        </w:rPr>
        <w:t>γείας που φτιάχτηκαν</w:t>
      </w:r>
      <w:r>
        <w:rPr>
          <w:rFonts w:eastAsia="Times New Roman"/>
          <w:color w:val="1D2228"/>
          <w:szCs w:val="24"/>
        </w:rPr>
        <w:t>,</w:t>
      </w:r>
      <w:r w:rsidRPr="001005A0">
        <w:rPr>
          <w:rFonts w:eastAsia="Times New Roman"/>
          <w:color w:val="1D2228"/>
          <w:szCs w:val="24"/>
        </w:rPr>
        <w:t xml:space="preserve"> όλο και </w:t>
      </w:r>
      <w:r w:rsidRPr="001005A0">
        <w:rPr>
          <w:rFonts w:eastAsia="Times New Roman"/>
          <w:color w:val="1D2228"/>
          <w:szCs w:val="24"/>
        </w:rPr>
        <w:t>πιο π</w:t>
      </w:r>
      <w:r>
        <w:rPr>
          <w:rFonts w:eastAsia="Times New Roman"/>
          <w:color w:val="1D2228"/>
          <w:szCs w:val="24"/>
        </w:rPr>
        <w:t xml:space="preserve">ολύ ενισχύονται </w:t>
      </w:r>
      <w:r>
        <w:rPr>
          <w:rFonts w:eastAsia="Times New Roman"/>
          <w:color w:val="1D2228"/>
          <w:szCs w:val="24"/>
        </w:rPr>
        <w:t xml:space="preserve">τα </w:t>
      </w:r>
      <w:r>
        <w:rPr>
          <w:rFonts w:eastAsia="Times New Roman"/>
          <w:color w:val="1D2228"/>
          <w:szCs w:val="24"/>
        </w:rPr>
        <w:t>επιχειρηματικά κ</w:t>
      </w:r>
      <w:r w:rsidRPr="001005A0">
        <w:rPr>
          <w:rFonts w:eastAsia="Times New Roman"/>
          <w:color w:val="1D2228"/>
          <w:szCs w:val="24"/>
        </w:rPr>
        <w:t>αι εμπορευματικά τους χαρακτηριστικά και ότι και αυτά που θα φτιαχτούν σε αυτό το καθεστώς θα λειτουργούν</w:t>
      </w:r>
      <w:r>
        <w:rPr>
          <w:rFonts w:eastAsia="Times New Roman"/>
          <w:color w:val="1D2228"/>
          <w:szCs w:val="24"/>
        </w:rPr>
        <w:t xml:space="preserve">; </w:t>
      </w:r>
    </w:p>
    <w:p w14:paraId="2D30DA05"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Ή </w:t>
      </w:r>
      <w:r w:rsidRPr="001005A0">
        <w:rPr>
          <w:rFonts w:eastAsia="Times New Roman"/>
          <w:color w:val="1D2228"/>
          <w:szCs w:val="24"/>
        </w:rPr>
        <w:t xml:space="preserve">για παράδειγμα </w:t>
      </w:r>
      <w:r>
        <w:rPr>
          <w:rFonts w:eastAsia="Times New Roman"/>
          <w:color w:val="1D2228"/>
          <w:szCs w:val="24"/>
        </w:rPr>
        <w:t xml:space="preserve">δεν είναι αλήθεια ότι </w:t>
      </w:r>
      <w:r w:rsidRPr="001005A0">
        <w:rPr>
          <w:rFonts w:eastAsia="Times New Roman"/>
          <w:color w:val="1D2228"/>
          <w:szCs w:val="24"/>
        </w:rPr>
        <w:t xml:space="preserve">ολόκληρη η </w:t>
      </w:r>
      <w:r>
        <w:rPr>
          <w:rFonts w:eastAsia="Times New Roman"/>
          <w:color w:val="1D2228"/>
          <w:szCs w:val="24"/>
        </w:rPr>
        <w:t>α</w:t>
      </w:r>
      <w:r w:rsidRPr="001005A0">
        <w:rPr>
          <w:rFonts w:eastAsia="Times New Roman"/>
          <w:color w:val="1D2228"/>
          <w:szCs w:val="24"/>
        </w:rPr>
        <w:t xml:space="preserve">νατολική Αττική διαθέτει ορισμένα </w:t>
      </w:r>
      <w:proofErr w:type="spellStart"/>
      <w:r w:rsidRPr="001005A0">
        <w:rPr>
          <w:rFonts w:eastAsia="Times New Roman"/>
          <w:color w:val="1D2228"/>
          <w:szCs w:val="24"/>
        </w:rPr>
        <w:t>μισ</w:t>
      </w:r>
      <w:r>
        <w:rPr>
          <w:rFonts w:eastAsia="Times New Roman"/>
          <w:color w:val="1D2228"/>
          <w:szCs w:val="24"/>
        </w:rPr>
        <w:t>ο</w:t>
      </w:r>
      <w:r w:rsidRPr="001005A0">
        <w:rPr>
          <w:rFonts w:eastAsia="Times New Roman"/>
          <w:color w:val="1D2228"/>
          <w:szCs w:val="24"/>
        </w:rPr>
        <w:t>λειτουργούντα</w:t>
      </w:r>
      <w:proofErr w:type="spellEnd"/>
      <w:r w:rsidRPr="001005A0">
        <w:rPr>
          <w:rFonts w:eastAsia="Times New Roman"/>
          <w:color w:val="1D2228"/>
          <w:szCs w:val="24"/>
        </w:rPr>
        <w:t xml:space="preserve"> </w:t>
      </w:r>
      <w:r>
        <w:rPr>
          <w:rFonts w:eastAsia="Times New Roman"/>
          <w:color w:val="1D2228"/>
          <w:szCs w:val="24"/>
        </w:rPr>
        <w:t>κ</w:t>
      </w:r>
      <w:r w:rsidRPr="001005A0">
        <w:rPr>
          <w:rFonts w:eastAsia="Times New Roman"/>
          <w:color w:val="1D2228"/>
          <w:szCs w:val="24"/>
        </w:rPr>
        <w:t xml:space="preserve">έντρα </w:t>
      </w:r>
      <w:r>
        <w:rPr>
          <w:rFonts w:eastAsia="Times New Roman"/>
          <w:color w:val="1D2228"/>
          <w:szCs w:val="24"/>
        </w:rPr>
        <w:t>υ</w:t>
      </w:r>
      <w:r w:rsidRPr="001005A0">
        <w:rPr>
          <w:rFonts w:eastAsia="Times New Roman"/>
          <w:color w:val="1D2228"/>
          <w:szCs w:val="24"/>
        </w:rPr>
        <w:t>γείας και ούτε ένα δημόσι</w:t>
      </w:r>
      <w:r>
        <w:rPr>
          <w:rFonts w:eastAsia="Times New Roman"/>
          <w:color w:val="1D2228"/>
          <w:szCs w:val="24"/>
        </w:rPr>
        <w:t>ο νοσοκομείο, ή ότι οι δημόσιες μονάδες υ</w:t>
      </w:r>
      <w:r w:rsidRPr="001005A0">
        <w:rPr>
          <w:rFonts w:eastAsia="Times New Roman"/>
          <w:color w:val="1D2228"/>
          <w:szCs w:val="24"/>
        </w:rPr>
        <w:t xml:space="preserve">γείας είναι </w:t>
      </w:r>
      <w:proofErr w:type="spellStart"/>
      <w:r w:rsidRPr="001005A0">
        <w:rPr>
          <w:rFonts w:eastAsia="Times New Roman"/>
          <w:color w:val="1D2228"/>
          <w:szCs w:val="24"/>
        </w:rPr>
        <w:t>υποστελεχωμένες</w:t>
      </w:r>
      <w:proofErr w:type="spellEnd"/>
      <w:r w:rsidRPr="001005A0">
        <w:rPr>
          <w:rFonts w:eastAsia="Times New Roman"/>
          <w:color w:val="1D2228"/>
          <w:szCs w:val="24"/>
        </w:rPr>
        <w:t xml:space="preserve"> και με σταθερά αυξανόμενο τον αριθμό τ</w:t>
      </w:r>
      <w:r>
        <w:rPr>
          <w:rFonts w:eastAsia="Times New Roman"/>
          <w:color w:val="1D2228"/>
          <w:szCs w:val="24"/>
        </w:rPr>
        <w:t>ων υγειο</w:t>
      </w:r>
      <w:r w:rsidRPr="001005A0">
        <w:rPr>
          <w:rFonts w:eastAsia="Times New Roman"/>
          <w:color w:val="1D2228"/>
          <w:szCs w:val="24"/>
        </w:rPr>
        <w:t>νομικών</w:t>
      </w:r>
      <w:r>
        <w:rPr>
          <w:rFonts w:eastAsia="Times New Roman"/>
          <w:color w:val="1D2228"/>
          <w:szCs w:val="24"/>
        </w:rPr>
        <w:t>,</w:t>
      </w:r>
      <w:r w:rsidRPr="001005A0">
        <w:rPr>
          <w:rFonts w:eastAsia="Times New Roman"/>
          <w:color w:val="1D2228"/>
          <w:szCs w:val="24"/>
        </w:rPr>
        <w:t xml:space="preserve"> που εναλλάσσονται μεταξύ της ανεργίας και </w:t>
      </w:r>
      <w:r>
        <w:rPr>
          <w:rFonts w:eastAsia="Times New Roman"/>
          <w:color w:val="1D2228"/>
          <w:szCs w:val="24"/>
        </w:rPr>
        <w:t>της φτηνής</w:t>
      </w:r>
      <w:r w:rsidRPr="001005A0">
        <w:rPr>
          <w:rFonts w:eastAsia="Times New Roman"/>
          <w:color w:val="1D2228"/>
          <w:szCs w:val="24"/>
        </w:rPr>
        <w:t xml:space="preserve"> προσωρινής εργασίας</w:t>
      </w:r>
      <w:r>
        <w:rPr>
          <w:rFonts w:eastAsia="Times New Roman"/>
          <w:color w:val="1D2228"/>
          <w:szCs w:val="24"/>
        </w:rPr>
        <w:t xml:space="preserve">, ή </w:t>
      </w:r>
      <w:r w:rsidRPr="001005A0">
        <w:rPr>
          <w:rFonts w:eastAsia="Times New Roman"/>
          <w:color w:val="1D2228"/>
          <w:szCs w:val="24"/>
        </w:rPr>
        <w:t xml:space="preserve">ότι </w:t>
      </w:r>
      <w:r>
        <w:rPr>
          <w:rFonts w:eastAsia="Times New Roman"/>
          <w:color w:val="1D2228"/>
          <w:szCs w:val="24"/>
        </w:rPr>
        <w:t xml:space="preserve">4 </w:t>
      </w:r>
      <w:r w:rsidRPr="001005A0">
        <w:rPr>
          <w:rFonts w:eastAsia="Times New Roman"/>
          <w:color w:val="1D2228"/>
          <w:szCs w:val="24"/>
        </w:rPr>
        <w:t>δισεκατομμύρια ετη</w:t>
      </w:r>
      <w:r w:rsidRPr="001005A0">
        <w:rPr>
          <w:rFonts w:eastAsia="Times New Roman"/>
          <w:color w:val="1D2228"/>
          <w:szCs w:val="24"/>
        </w:rPr>
        <w:t>σίως πά</w:t>
      </w:r>
      <w:r>
        <w:rPr>
          <w:rFonts w:eastAsia="Times New Roman"/>
          <w:color w:val="1D2228"/>
          <w:szCs w:val="24"/>
        </w:rPr>
        <w:t>νε για</w:t>
      </w:r>
      <w:r w:rsidRPr="001005A0">
        <w:rPr>
          <w:rFonts w:eastAsia="Times New Roman"/>
          <w:color w:val="1D2228"/>
          <w:szCs w:val="24"/>
        </w:rPr>
        <w:t xml:space="preserve"> τις </w:t>
      </w:r>
      <w:r>
        <w:rPr>
          <w:rFonts w:eastAsia="Times New Roman"/>
          <w:color w:val="1D2228"/>
          <w:szCs w:val="24"/>
        </w:rPr>
        <w:t xml:space="preserve">νατοϊκές στρατιωτικές </w:t>
      </w:r>
      <w:r w:rsidRPr="001005A0">
        <w:rPr>
          <w:rFonts w:eastAsia="Times New Roman"/>
          <w:color w:val="1D2228"/>
          <w:szCs w:val="24"/>
        </w:rPr>
        <w:t xml:space="preserve">δαπάνες προκειμένου να συμμετάσχουν στο πλιάτσικο </w:t>
      </w:r>
      <w:r>
        <w:rPr>
          <w:rFonts w:eastAsia="Times New Roman"/>
          <w:color w:val="1D2228"/>
          <w:szCs w:val="24"/>
        </w:rPr>
        <w:t xml:space="preserve">όπου γης, </w:t>
      </w:r>
      <w:r w:rsidRPr="001005A0">
        <w:rPr>
          <w:rFonts w:eastAsia="Times New Roman"/>
          <w:color w:val="1D2228"/>
          <w:szCs w:val="24"/>
        </w:rPr>
        <w:t xml:space="preserve">ενώ για τη λαϊκή </w:t>
      </w:r>
      <w:r>
        <w:rPr>
          <w:rFonts w:eastAsia="Times New Roman"/>
          <w:color w:val="1D2228"/>
          <w:szCs w:val="24"/>
        </w:rPr>
        <w:t xml:space="preserve">υγεία </w:t>
      </w:r>
      <w:r w:rsidRPr="001005A0">
        <w:rPr>
          <w:rFonts w:eastAsia="Times New Roman"/>
          <w:color w:val="1D2228"/>
          <w:szCs w:val="24"/>
        </w:rPr>
        <w:t>δεν περισσεύει ευρώ</w:t>
      </w:r>
      <w:r>
        <w:rPr>
          <w:rFonts w:eastAsia="Times New Roman"/>
          <w:color w:val="1D2228"/>
          <w:szCs w:val="24"/>
        </w:rPr>
        <w:t>;</w:t>
      </w:r>
    </w:p>
    <w:p w14:paraId="2D30DA06"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Έτσι μετά την προμήθεια για παράδειγμα του </w:t>
      </w:r>
      <w:r>
        <w:rPr>
          <w:rFonts w:eastAsia="Times New Roman"/>
          <w:color w:val="1D2228"/>
          <w:szCs w:val="24"/>
          <w:lang w:val="en-US"/>
        </w:rPr>
        <w:t>pet</w:t>
      </w:r>
      <w:r>
        <w:rPr>
          <w:rFonts w:eastAsia="Times New Roman"/>
          <w:color w:val="1D2228"/>
          <w:szCs w:val="24"/>
        </w:rPr>
        <w:t xml:space="preserve"> </w:t>
      </w:r>
      <w:r>
        <w:rPr>
          <w:rFonts w:eastAsia="Times New Roman"/>
          <w:color w:val="1D2228"/>
          <w:szCs w:val="24"/>
          <w:lang w:val="en-US"/>
        </w:rPr>
        <w:t>scan</w:t>
      </w:r>
      <w:r w:rsidRPr="001005A0">
        <w:rPr>
          <w:rFonts w:eastAsia="Times New Roman"/>
          <w:color w:val="1D2228"/>
          <w:szCs w:val="24"/>
        </w:rPr>
        <w:t xml:space="preserve"> </w:t>
      </w:r>
      <w:r>
        <w:rPr>
          <w:rFonts w:eastAsia="Times New Roman"/>
          <w:color w:val="1D2228"/>
          <w:szCs w:val="24"/>
        </w:rPr>
        <w:t xml:space="preserve">στα πανεπιστημιακά νοσοκομεία </w:t>
      </w:r>
      <w:r w:rsidRPr="001005A0">
        <w:rPr>
          <w:rFonts w:eastAsia="Times New Roman"/>
          <w:color w:val="1D2228"/>
          <w:szCs w:val="24"/>
        </w:rPr>
        <w:t>στην επικράτεια και την παραγω</w:t>
      </w:r>
      <w:r w:rsidRPr="001005A0">
        <w:rPr>
          <w:rFonts w:eastAsia="Times New Roman"/>
          <w:color w:val="1D2228"/>
          <w:szCs w:val="24"/>
        </w:rPr>
        <w:t xml:space="preserve">γή για τη δημιουργία μονάδων παραγωγής </w:t>
      </w:r>
      <w:proofErr w:type="spellStart"/>
      <w:r>
        <w:rPr>
          <w:rFonts w:eastAsia="Times New Roman"/>
          <w:color w:val="1D2228"/>
          <w:szCs w:val="24"/>
        </w:rPr>
        <w:t>ραδιο</w:t>
      </w:r>
      <w:r w:rsidRPr="001005A0">
        <w:rPr>
          <w:rFonts w:eastAsia="Times New Roman"/>
          <w:color w:val="1D2228"/>
          <w:szCs w:val="24"/>
        </w:rPr>
        <w:t>φαρμάκων</w:t>
      </w:r>
      <w:proofErr w:type="spellEnd"/>
      <w:r>
        <w:rPr>
          <w:rFonts w:eastAsia="Times New Roman"/>
          <w:color w:val="1D2228"/>
          <w:szCs w:val="24"/>
        </w:rPr>
        <w:t>,</w:t>
      </w:r>
      <w:r w:rsidRPr="001005A0">
        <w:rPr>
          <w:rFonts w:eastAsia="Times New Roman"/>
          <w:color w:val="1D2228"/>
          <w:szCs w:val="24"/>
        </w:rPr>
        <w:t xml:space="preserve"> εμείς βάλαμε και στην </w:t>
      </w:r>
      <w:r>
        <w:rPr>
          <w:rFonts w:eastAsia="Times New Roman"/>
          <w:color w:val="1D2228"/>
          <w:szCs w:val="24"/>
        </w:rPr>
        <w:t>ε</w:t>
      </w:r>
      <w:r w:rsidRPr="001005A0">
        <w:rPr>
          <w:rFonts w:eastAsia="Times New Roman"/>
          <w:color w:val="1D2228"/>
          <w:szCs w:val="24"/>
        </w:rPr>
        <w:t xml:space="preserve">πιτροπή </w:t>
      </w:r>
      <w:r>
        <w:rPr>
          <w:rFonts w:eastAsia="Times New Roman"/>
          <w:color w:val="1D2228"/>
          <w:szCs w:val="24"/>
        </w:rPr>
        <w:t>-</w:t>
      </w:r>
      <w:r w:rsidRPr="001005A0">
        <w:rPr>
          <w:rFonts w:eastAsia="Times New Roman"/>
          <w:color w:val="1D2228"/>
          <w:szCs w:val="24"/>
        </w:rPr>
        <w:t>αν θέλετε</w:t>
      </w:r>
      <w:r>
        <w:rPr>
          <w:rFonts w:eastAsia="Times New Roman"/>
          <w:color w:val="1D2228"/>
          <w:szCs w:val="24"/>
        </w:rPr>
        <w:t>-</w:t>
      </w:r>
      <w:r w:rsidRPr="001005A0">
        <w:rPr>
          <w:rFonts w:eastAsia="Times New Roman"/>
          <w:color w:val="1D2228"/>
          <w:szCs w:val="24"/>
        </w:rPr>
        <w:t xml:space="preserve"> κάποια ερωτήματα</w:t>
      </w:r>
      <w:r>
        <w:rPr>
          <w:rFonts w:eastAsia="Times New Roman"/>
          <w:color w:val="1D2228"/>
          <w:szCs w:val="24"/>
        </w:rPr>
        <w:t>, π</w:t>
      </w:r>
      <w:r w:rsidRPr="001005A0">
        <w:rPr>
          <w:rFonts w:eastAsia="Times New Roman"/>
          <w:color w:val="1D2228"/>
          <w:szCs w:val="24"/>
        </w:rPr>
        <w:t>ώς θα γίνει</w:t>
      </w:r>
      <w:r>
        <w:rPr>
          <w:rFonts w:eastAsia="Times New Roman"/>
          <w:color w:val="1D2228"/>
          <w:szCs w:val="24"/>
        </w:rPr>
        <w:t xml:space="preserve"> και με ποιον τρόπο η</w:t>
      </w:r>
      <w:r w:rsidRPr="001005A0">
        <w:rPr>
          <w:rFonts w:eastAsia="Times New Roman"/>
          <w:color w:val="1D2228"/>
          <w:szCs w:val="24"/>
        </w:rPr>
        <w:t xml:space="preserve"> στελέχωση</w:t>
      </w:r>
      <w:r>
        <w:rPr>
          <w:rFonts w:eastAsia="Times New Roman"/>
          <w:color w:val="1D2228"/>
          <w:szCs w:val="24"/>
        </w:rPr>
        <w:t>, ποιοι</w:t>
      </w:r>
      <w:r w:rsidRPr="001005A0">
        <w:rPr>
          <w:rFonts w:eastAsia="Times New Roman"/>
          <w:color w:val="1D2228"/>
          <w:szCs w:val="24"/>
        </w:rPr>
        <w:t xml:space="preserve"> θα είναι οι όροι παροχής των υπηρεσιών</w:t>
      </w:r>
      <w:r>
        <w:rPr>
          <w:rFonts w:eastAsia="Times New Roman"/>
          <w:color w:val="1D2228"/>
          <w:szCs w:val="24"/>
        </w:rPr>
        <w:t>; Τ</w:t>
      </w:r>
      <w:r w:rsidRPr="001005A0">
        <w:rPr>
          <w:rFonts w:eastAsia="Times New Roman"/>
          <w:color w:val="1D2228"/>
          <w:szCs w:val="24"/>
        </w:rPr>
        <w:t>ο κράτος θα χρηματοδοτεί ώστε να παρέχονται</w:t>
      </w:r>
      <w:r>
        <w:rPr>
          <w:rFonts w:eastAsia="Times New Roman"/>
          <w:color w:val="1D2228"/>
          <w:szCs w:val="24"/>
        </w:rPr>
        <w:t>,</w:t>
      </w:r>
      <w:r w:rsidRPr="001005A0">
        <w:rPr>
          <w:rFonts w:eastAsia="Times New Roman"/>
          <w:color w:val="1D2228"/>
          <w:szCs w:val="24"/>
        </w:rPr>
        <w:t xml:space="preserve"> </w:t>
      </w:r>
      <w:r>
        <w:rPr>
          <w:rFonts w:eastAsia="Times New Roman"/>
          <w:color w:val="1D2228"/>
          <w:szCs w:val="24"/>
        </w:rPr>
        <w:t>πραγ</w:t>
      </w:r>
      <w:r>
        <w:rPr>
          <w:rFonts w:eastAsia="Times New Roman"/>
          <w:color w:val="1D2228"/>
          <w:szCs w:val="24"/>
        </w:rPr>
        <w:t>ματικά</w:t>
      </w:r>
      <w:r>
        <w:rPr>
          <w:rFonts w:eastAsia="Times New Roman"/>
          <w:color w:val="1D2228"/>
          <w:szCs w:val="24"/>
        </w:rPr>
        <w:t>,</w:t>
      </w:r>
      <w:r>
        <w:rPr>
          <w:rFonts w:eastAsia="Times New Roman"/>
          <w:color w:val="1D2228"/>
          <w:szCs w:val="24"/>
        </w:rPr>
        <w:t xml:space="preserve"> δωρεάν υπηρεσίες ή θα τα φορτώσει</w:t>
      </w:r>
      <w:r w:rsidRPr="001005A0">
        <w:rPr>
          <w:rFonts w:eastAsia="Times New Roman"/>
          <w:color w:val="1D2228"/>
          <w:szCs w:val="24"/>
        </w:rPr>
        <w:t xml:space="preserve"> </w:t>
      </w:r>
      <w:r>
        <w:rPr>
          <w:rFonts w:eastAsia="Times New Roman"/>
          <w:color w:val="1D2228"/>
          <w:szCs w:val="24"/>
        </w:rPr>
        <w:t xml:space="preserve">στα </w:t>
      </w:r>
      <w:proofErr w:type="spellStart"/>
      <w:r>
        <w:rPr>
          <w:rFonts w:eastAsia="Times New Roman"/>
          <w:color w:val="1D2228"/>
          <w:szCs w:val="24"/>
        </w:rPr>
        <w:t>υπο</w:t>
      </w:r>
      <w:r w:rsidRPr="001005A0">
        <w:rPr>
          <w:rFonts w:eastAsia="Times New Roman"/>
          <w:color w:val="1D2228"/>
          <w:szCs w:val="24"/>
        </w:rPr>
        <w:t>χρηματοδοτούμενα</w:t>
      </w:r>
      <w:proofErr w:type="spellEnd"/>
      <w:r w:rsidRPr="001005A0">
        <w:rPr>
          <w:rFonts w:eastAsia="Times New Roman"/>
          <w:color w:val="1D2228"/>
          <w:szCs w:val="24"/>
        </w:rPr>
        <w:t xml:space="preserve"> ασφαλιστικά ταμεία και στις εισφορές των εργαζομένων</w:t>
      </w:r>
      <w:r>
        <w:rPr>
          <w:rFonts w:eastAsia="Times New Roman"/>
          <w:color w:val="1D2228"/>
          <w:szCs w:val="24"/>
        </w:rPr>
        <w:t xml:space="preserve"> και</w:t>
      </w:r>
      <w:r w:rsidRPr="001005A0">
        <w:rPr>
          <w:rFonts w:eastAsia="Times New Roman"/>
          <w:color w:val="1D2228"/>
          <w:szCs w:val="24"/>
        </w:rPr>
        <w:t xml:space="preserve"> των συνταξιούχων</w:t>
      </w:r>
      <w:r>
        <w:rPr>
          <w:rFonts w:eastAsia="Times New Roman"/>
          <w:color w:val="1D2228"/>
          <w:szCs w:val="24"/>
        </w:rPr>
        <w:t xml:space="preserve">; </w:t>
      </w:r>
    </w:p>
    <w:p w14:paraId="2D30DA07"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lastRenderedPageBreak/>
        <w:t>Ο</w:t>
      </w:r>
      <w:r w:rsidRPr="001005A0">
        <w:rPr>
          <w:rFonts w:eastAsia="Times New Roman"/>
          <w:color w:val="1D2228"/>
          <w:szCs w:val="24"/>
        </w:rPr>
        <w:t>ι εργαζόμενοι θα είναι πλήρους και αποκλειστικής απασχόλησης</w:t>
      </w:r>
      <w:r>
        <w:rPr>
          <w:rFonts w:eastAsia="Times New Roman"/>
          <w:color w:val="1D2228"/>
          <w:szCs w:val="24"/>
        </w:rPr>
        <w:t>,</w:t>
      </w:r>
      <w:r w:rsidRPr="001005A0">
        <w:rPr>
          <w:rFonts w:eastAsia="Times New Roman"/>
          <w:color w:val="1D2228"/>
          <w:szCs w:val="24"/>
        </w:rPr>
        <w:t xml:space="preserve"> καλά αμειβόμενοι ή θα είναι με τις μοντέρνες εργασιακές σχέσεις που προσομοιάζουν με τις επιχειρήσεις και με την αντίστοιχη αντίληψη στη λειτουργία τέτοιο</w:t>
      </w:r>
      <w:r>
        <w:rPr>
          <w:rFonts w:eastAsia="Times New Roman"/>
          <w:color w:val="1D2228"/>
          <w:szCs w:val="24"/>
        </w:rPr>
        <w:t>υ</w:t>
      </w:r>
      <w:r w:rsidRPr="001005A0">
        <w:rPr>
          <w:rFonts w:eastAsia="Times New Roman"/>
          <w:color w:val="1D2228"/>
          <w:szCs w:val="24"/>
        </w:rPr>
        <w:t xml:space="preserve"> εξοπλισμ</w:t>
      </w:r>
      <w:r>
        <w:rPr>
          <w:rFonts w:eastAsia="Times New Roman"/>
          <w:color w:val="1D2228"/>
          <w:szCs w:val="24"/>
        </w:rPr>
        <w:t>ού,</w:t>
      </w:r>
      <w:r w:rsidRPr="001005A0">
        <w:rPr>
          <w:rFonts w:eastAsia="Times New Roman"/>
          <w:color w:val="1D2228"/>
          <w:szCs w:val="24"/>
        </w:rPr>
        <w:t xml:space="preserve"> τα οποία αξιοποιούνται ως μέσα για την εξασφάλιση εσόδων των νοσοκομείων από τις άμεσες</w:t>
      </w:r>
      <w:r w:rsidRPr="001005A0">
        <w:rPr>
          <w:rFonts w:eastAsia="Times New Roman"/>
          <w:color w:val="1D2228"/>
          <w:szCs w:val="24"/>
        </w:rPr>
        <w:t xml:space="preserve"> και έμμεσες πληρωμές των ασθενών</w:t>
      </w:r>
      <w:r>
        <w:rPr>
          <w:rFonts w:eastAsia="Times New Roman"/>
          <w:color w:val="1D2228"/>
          <w:szCs w:val="24"/>
        </w:rPr>
        <w:t>,</w:t>
      </w:r>
      <w:r w:rsidRPr="001005A0">
        <w:rPr>
          <w:rFonts w:eastAsia="Times New Roman"/>
          <w:color w:val="1D2228"/>
          <w:szCs w:val="24"/>
        </w:rPr>
        <w:t xml:space="preserve"> προκειμένου να είναι τα τμήματα βιώσιμα</w:t>
      </w:r>
      <w:r>
        <w:rPr>
          <w:rFonts w:eastAsia="Times New Roman"/>
          <w:color w:val="1D2228"/>
          <w:szCs w:val="24"/>
        </w:rPr>
        <w:t>;</w:t>
      </w:r>
    </w:p>
    <w:p w14:paraId="2D30DA08"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Α</w:t>
      </w:r>
      <w:r w:rsidRPr="001005A0">
        <w:rPr>
          <w:rFonts w:eastAsia="Times New Roman"/>
          <w:color w:val="1D2228"/>
          <w:szCs w:val="24"/>
        </w:rPr>
        <w:t xml:space="preserve">ντίστοιχα κάναμε και μία αναφορά και στην </w:t>
      </w:r>
      <w:r>
        <w:rPr>
          <w:rFonts w:eastAsia="Times New Roman"/>
          <w:color w:val="1D2228"/>
          <w:szCs w:val="24"/>
        </w:rPr>
        <w:t>ε</w:t>
      </w:r>
      <w:r w:rsidRPr="001005A0">
        <w:rPr>
          <w:rFonts w:eastAsia="Times New Roman"/>
          <w:color w:val="1D2228"/>
          <w:szCs w:val="24"/>
        </w:rPr>
        <w:t xml:space="preserve">πιτροπή </w:t>
      </w:r>
      <w:r>
        <w:rPr>
          <w:rFonts w:eastAsia="Times New Roman"/>
          <w:color w:val="1D2228"/>
          <w:szCs w:val="24"/>
        </w:rPr>
        <w:t>–</w:t>
      </w:r>
      <w:r w:rsidRPr="001005A0">
        <w:rPr>
          <w:rFonts w:eastAsia="Times New Roman"/>
          <w:color w:val="1D2228"/>
          <w:szCs w:val="24"/>
        </w:rPr>
        <w:t>και</w:t>
      </w:r>
      <w:r>
        <w:rPr>
          <w:rFonts w:eastAsia="Times New Roman"/>
          <w:color w:val="1D2228"/>
          <w:szCs w:val="24"/>
        </w:rPr>
        <w:t xml:space="preserve"> </w:t>
      </w:r>
      <w:r w:rsidRPr="001005A0">
        <w:rPr>
          <w:rFonts w:eastAsia="Times New Roman"/>
          <w:color w:val="1D2228"/>
          <w:szCs w:val="24"/>
        </w:rPr>
        <w:t>το επισημαίνουμε και τώρα</w:t>
      </w:r>
      <w:r>
        <w:rPr>
          <w:rFonts w:eastAsia="Times New Roman"/>
          <w:color w:val="1D2228"/>
          <w:szCs w:val="24"/>
        </w:rPr>
        <w:t>-</w:t>
      </w:r>
      <w:r w:rsidRPr="001005A0">
        <w:rPr>
          <w:rFonts w:eastAsia="Times New Roman"/>
          <w:color w:val="1D2228"/>
          <w:szCs w:val="24"/>
        </w:rPr>
        <w:t xml:space="preserve"> στο άρθρο 1 όπου γίνεται λόγος για την πρ</w:t>
      </w:r>
      <w:r>
        <w:rPr>
          <w:rFonts w:eastAsia="Times New Roman"/>
          <w:color w:val="1D2228"/>
          <w:szCs w:val="24"/>
        </w:rPr>
        <w:t xml:space="preserve">ομήθεια των </w:t>
      </w:r>
      <w:r w:rsidRPr="001005A0">
        <w:rPr>
          <w:rFonts w:eastAsia="Times New Roman"/>
          <w:color w:val="1D2228"/>
          <w:szCs w:val="24"/>
        </w:rPr>
        <w:t xml:space="preserve"> </w:t>
      </w:r>
      <w:r>
        <w:rPr>
          <w:rFonts w:eastAsia="Times New Roman"/>
          <w:color w:val="1D2228"/>
          <w:szCs w:val="24"/>
        </w:rPr>
        <w:t>αεροπλάνων</w:t>
      </w:r>
      <w:r w:rsidRPr="001005A0">
        <w:rPr>
          <w:rFonts w:eastAsia="Times New Roman"/>
          <w:color w:val="1D2228"/>
          <w:szCs w:val="24"/>
        </w:rPr>
        <w:t xml:space="preserve"> και για την επισκευή των ελικοπ</w:t>
      </w:r>
      <w:r w:rsidRPr="001005A0">
        <w:rPr>
          <w:rFonts w:eastAsia="Times New Roman"/>
          <w:color w:val="1D2228"/>
          <w:szCs w:val="24"/>
        </w:rPr>
        <w:t xml:space="preserve">τέρων </w:t>
      </w:r>
      <w:r>
        <w:rPr>
          <w:rFonts w:eastAsia="Times New Roman"/>
          <w:color w:val="1D2228"/>
          <w:szCs w:val="24"/>
        </w:rPr>
        <w:t xml:space="preserve">μετά τη σύναψη </w:t>
      </w:r>
      <w:r>
        <w:rPr>
          <w:rFonts w:eastAsia="Times New Roman"/>
          <w:color w:val="1D2228"/>
          <w:szCs w:val="24"/>
        </w:rPr>
        <w:t>σ</w:t>
      </w:r>
      <w:r w:rsidRPr="001005A0">
        <w:rPr>
          <w:rFonts w:eastAsia="Times New Roman"/>
          <w:color w:val="1D2228"/>
          <w:szCs w:val="24"/>
        </w:rPr>
        <w:t xml:space="preserve">ύμβασης μεταξύ των </w:t>
      </w:r>
      <w:r>
        <w:rPr>
          <w:rFonts w:eastAsia="Times New Roman"/>
          <w:color w:val="1D2228"/>
          <w:szCs w:val="24"/>
        </w:rPr>
        <w:t xml:space="preserve">Υπουργείων, </w:t>
      </w:r>
      <w:r w:rsidRPr="001005A0">
        <w:rPr>
          <w:rFonts w:eastAsia="Times New Roman"/>
          <w:color w:val="1D2228"/>
          <w:szCs w:val="24"/>
        </w:rPr>
        <w:t xml:space="preserve">μετά την παράδοση </w:t>
      </w:r>
      <w:r>
        <w:rPr>
          <w:rFonts w:eastAsia="Times New Roman"/>
          <w:color w:val="1D2228"/>
          <w:szCs w:val="24"/>
        </w:rPr>
        <w:t xml:space="preserve">τους, δηλαδή την υπογραφή </w:t>
      </w:r>
      <w:r>
        <w:rPr>
          <w:rFonts w:eastAsia="Times New Roman"/>
          <w:color w:val="1D2228"/>
          <w:szCs w:val="24"/>
        </w:rPr>
        <w:t>σ</w:t>
      </w:r>
      <w:r w:rsidRPr="001005A0">
        <w:rPr>
          <w:rFonts w:eastAsia="Times New Roman"/>
          <w:color w:val="1D2228"/>
          <w:szCs w:val="24"/>
        </w:rPr>
        <w:t>ύμβαση</w:t>
      </w:r>
      <w:r>
        <w:rPr>
          <w:rFonts w:eastAsia="Times New Roman"/>
          <w:color w:val="1D2228"/>
          <w:szCs w:val="24"/>
        </w:rPr>
        <w:t>ς</w:t>
      </w:r>
      <w:r w:rsidRPr="001005A0">
        <w:rPr>
          <w:rFonts w:eastAsia="Times New Roman"/>
          <w:color w:val="1D2228"/>
          <w:szCs w:val="24"/>
        </w:rPr>
        <w:t xml:space="preserve"> μετα</w:t>
      </w:r>
      <w:r>
        <w:rPr>
          <w:rFonts w:eastAsia="Times New Roman"/>
          <w:color w:val="1D2228"/>
          <w:szCs w:val="24"/>
        </w:rPr>
        <w:t>ξύ των Υ</w:t>
      </w:r>
      <w:r w:rsidRPr="001005A0">
        <w:rPr>
          <w:rFonts w:eastAsia="Times New Roman"/>
          <w:color w:val="1D2228"/>
          <w:szCs w:val="24"/>
        </w:rPr>
        <w:t>πουργείων</w:t>
      </w:r>
      <w:r>
        <w:rPr>
          <w:rFonts w:eastAsia="Times New Roman"/>
          <w:color w:val="1D2228"/>
          <w:szCs w:val="24"/>
        </w:rPr>
        <w:t xml:space="preserve"> κ</w:t>
      </w:r>
      <w:r w:rsidRPr="001005A0">
        <w:rPr>
          <w:rFonts w:eastAsia="Times New Roman"/>
          <w:color w:val="1D2228"/>
          <w:szCs w:val="24"/>
        </w:rPr>
        <w:t xml:space="preserve">αι το ερώτημα που </w:t>
      </w:r>
      <w:r>
        <w:rPr>
          <w:rFonts w:eastAsia="Times New Roman"/>
          <w:color w:val="1D2228"/>
          <w:szCs w:val="24"/>
        </w:rPr>
        <w:t xml:space="preserve">βάλαμε, αν θέλετε, την παρατήρηση, </w:t>
      </w:r>
      <w:r w:rsidRPr="001005A0">
        <w:rPr>
          <w:rFonts w:eastAsia="Times New Roman"/>
          <w:color w:val="1D2228"/>
          <w:szCs w:val="24"/>
        </w:rPr>
        <w:t>αφορά τους όρους</w:t>
      </w:r>
      <w:r>
        <w:rPr>
          <w:rFonts w:eastAsia="Times New Roman"/>
          <w:color w:val="1D2228"/>
          <w:szCs w:val="24"/>
        </w:rPr>
        <w:t>,</w:t>
      </w:r>
      <w:r w:rsidRPr="001005A0">
        <w:rPr>
          <w:rFonts w:eastAsia="Times New Roman"/>
          <w:color w:val="1D2228"/>
          <w:szCs w:val="24"/>
        </w:rPr>
        <w:t xml:space="preserve"> που θα πραγματοποιούνται οι διακομιδές και για του</w:t>
      </w:r>
      <w:r>
        <w:rPr>
          <w:rFonts w:eastAsia="Times New Roman"/>
          <w:color w:val="1D2228"/>
          <w:szCs w:val="24"/>
        </w:rPr>
        <w:t>ς οποί</w:t>
      </w:r>
      <w:r>
        <w:rPr>
          <w:rFonts w:eastAsia="Times New Roman"/>
          <w:color w:val="1D2228"/>
          <w:szCs w:val="24"/>
        </w:rPr>
        <w:t xml:space="preserve">ους θα πρέπει να υπάρχει συμφωνία, </w:t>
      </w:r>
      <w:r w:rsidRPr="001005A0">
        <w:rPr>
          <w:rFonts w:eastAsia="Times New Roman"/>
          <w:color w:val="1D2228"/>
          <w:szCs w:val="24"/>
        </w:rPr>
        <w:t>όπως αναφέρεται</w:t>
      </w:r>
      <w:r>
        <w:rPr>
          <w:rFonts w:eastAsia="Times New Roman"/>
          <w:color w:val="1D2228"/>
          <w:szCs w:val="24"/>
        </w:rPr>
        <w:t>,</w:t>
      </w:r>
      <w:r w:rsidRPr="001005A0">
        <w:rPr>
          <w:rFonts w:eastAsia="Times New Roman"/>
          <w:color w:val="1D2228"/>
          <w:szCs w:val="24"/>
        </w:rPr>
        <w:t xml:space="preserve"> </w:t>
      </w:r>
      <w:r>
        <w:rPr>
          <w:rFonts w:eastAsia="Times New Roman"/>
          <w:color w:val="1D2228"/>
          <w:szCs w:val="24"/>
        </w:rPr>
        <w:t xml:space="preserve">και </w:t>
      </w:r>
      <w:r w:rsidRPr="001005A0">
        <w:rPr>
          <w:rFonts w:eastAsia="Times New Roman"/>
          <w:color w:val="1D2228"/>
          <w:szCs w:val="24"/>
        </w:rPr>
        <w:t xml:space="preserve">έγκριση του </w:t>
      </w:r>
      <w:r>
        <w:rPr>
          <w:rFonts w:eastAsia="Times New Roman"/>
          <w:color w:val="1D2228"/>
          <w:szCs w:val="24"/>
        </w:rPr>
        <w:t>ι</w:t>
      </w:r>
      <w:r w:rsidRPr="001005A0">
        <w:rPr>
          <w:rFonts w:eastAsia="Times New Roman"/>
          <w:color w:val="1D2228"/>
          <w:szCs w:val="24"/>
        </w:rPr>
        <w:t>δρύματος</w:t>
      </w:r>
      <w:r>
        <w:rPr>
          <w:rFonts w:eastAsia="Times New Roman"/>
          <w:color w:val="1D2228"/>
          <w:szCs w:val="24"/>
        </w:rPr>
        <w:t xml:space="preserve">. Κι εμείς </w:t>
      </w:r>
      <w:r w:rsidRPr="001005A0">
        <w:rPr>
          <w:rFonts w:eastAsia="Times New Roman"/>
          <w:color w:val="1D2228"/>
          <w:szCs w:val="24"/>
        </w:rPr>
        <w:t>λέμε</w:t>
      </w:r>
      <w:r>
        <w:rPr>
          <w:rFonts w:eastAsia="Times New Roman"/>
          <w:color w:val="1D2228"/>
          <w:szCs w:val="24"/>
        </w:rPr>
        <w:t xml:space="preserve"> ότι α</w:t>
      </w:r>
      <w:r w:rsidRPr="001005A0">
        <w:rPr>
          <w:rFonts w:eastAsia="Times New Roman"/>
          <w:color w:val="1D2228"/>
          <w:szCs w:val="24"/>
        </w:rPr>
        <w:t xml:space="preserve">υτό σημαίνει έμμεση παρέμβαση στο σύστημα </w:t>
      </w:r>
      <w:proofErr w:type="spellStart"/>
      <w:r>
        <w:rPr>
          <w:rFonts w:eastAsia="Times New Roman"/>
          <w:color w:val="1D2228"/>
          <w:szCs w:val="24"/>
        </w:rPr>
        <w:t>αεροκομιδών</w:t>
      </w:r>
      <w:proofErr w:type="spellEnd"/>
      <w:r w:rsidRPr="001005A0">
        <w:rPr>
          <w:rFonts w:eastAsia="Times New Roman"/>
          <w:color w:val="1D2228"/>
          <w:szCs w:val="24"/>
        </w:rPr>
        <w:t xml:space="preserve"> από το </w:t>
      </w:r>
      <w:r>
        <w:rPr>
          <w:rFonts w:eastAsia="Times New Roman"/>
          <w:color w:val="1D2228"/>
          <w:szCs w:val="24"/>
        </w:rPr>
        <w:t>ί</w:t>
      </w:r>
      <w:r w:rsidRPr="001005A0">
        <w:rPr>
          <w:rFonts w:eastAsia="Times New Roman"/>
          <w:color w:val="1D2228"/>
          <w:szCs w:val="24"/>
        </w:rPr>
        <w:t xml:space="preserve">δρυμα και που ενδεχομένως το κριτήριο </w:t>
      </w:r>
      <w:r w:rsidRPr="001005A0">
        <w:rPr>
          <w:rFonts w:eastAsia="Times New Roman"/>
          <w:color w:val="1D2228"/>
          <w:szCs w:val="24"/>
        </w:rPr>
        <w:lastRenderedPageBreak/>
        <w:t>του δωρεάν να</w:t>
      </w:r>
      <w:r>
        <w:rPr>
          <w:rFonts w:eastAsia="Times New Roman"/>
          <w:color w:val="1D2228"/>
          <w:szCs w:val="24"/>
        </w:rPr>
        <w:t xml:space="preserve"> αποτελεί κριτήριο άρνησης της </w:t>
      </w:r>
      <w:r>
        <w:rPr>
          <w:rFonts w:eastAsia="Times New Roman"/>
          <w:color w:val="1D2228"/>
          <w:szCs w:val="24"/>
        </w:rPr>
        <w:t>σ</w:t>
      </w:r>
      <w:r>
        <w:rPr>
          <w:rFonts w:eastAsia="Times New Roman"/>
          <w:color w:val="1D2228"/>
          <w:szCs w:val="24"/>
        </w:rPr>
        <w:t xml:space="preserve">υμφωνίας από </w:t>
      </w:r>
      <w:r>
        <w:rPr>
          <w:rFonts w:eastAsia="Times New Roman"/>
          <w:color w:val="1D2228"/>
          <w:szCs w:val="24"/>
        </w:rPr>
        <w:t xml:space="preserve">το </w:t>
      </w:r>
      <w:r>
        <w:rPr>
          <w:rFonts w:eastAsia="Times New Roman"/>
          <w:color w:val="1D2228"/>
          <w:szCs w:val="24"/>
        </w:rPr>
        <w:t>ί</w:t>
      </w:r>
      <w:r w:rsidRPr="001005A0">
        <w:rPr>
          <w:rFonts w:eastAsia="Times New Roman"/>
          <w:color w:val="1D2228"/>
          <w:szCs w:val="24"/>
        </w:rPr>
        <w:t>δρυμα</w:t>
      </w:r>
      <w:r>
        <w:rPr>
          <w:rFonts w:eastAsia="Times New Roman"/>
          <w:color w:val="1D2228"/>
          <w:szCs w:val="24"/>
        </w:rPr>
        <w:t xml:space="preserve">. </w:t>
      </w:r>
    </w:p>
    <w:p w14:paraId="2D30DA09"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Τελειώνοντας το κομμάτι της τοποθέτησης μας για το νομοσχέδιο, </w:t>
      </w:r>
      <w:r w:rsidRPr="001005A0">
        <w:rPr>
          <w:rFonts w:eastAsia="Times New Roman"/>
          <w:color w:val="1D2228"/>
          <w:szCs w:val="24"/>
        </w:rPr>
        <w:t xml:space="preserve">εμείς θεωρούμε </w:t>
      </w:r>
      <w:r>
        <w:rPr>
          <w:rFonts w:eastAsia="Times New Roman"/>
          <w:color w:val="1D2228"/>
          <w:szCs w:val="24"/>
        </w:rPr>
        <w:t>και</w:t>
      </w:r>
      <w:r w:rsidRPr="001005A0">
        <w:rPr>
          <w:rFonts w:eastAsia="Times New Roman"/>
          <w:color w:val="1D2228"/>
          <w:szCs w:val="24"/>
        </w:rPr>
        <w:t xml:space="preserve"> λέ</w:t>
      </w:r>
      <w:r>
        <w:rPr>
          <w:rFonts w:eastAsia="Times New Roman"/>
          <w:color w:val="1D2228"/>
          <w:szCs w:val="24"/>
        </w:rPr>
        <w:t>μ</w:t>
      </w:r>
      <w:r w:rsidRPr="001005A0">
        <w:rPr>
          <w:rFonts w:eastAsia="Times New Roman"/>
          <w:color w:val="1D2228"/>
          <w:szCs w:val="24"/>
        </w:rPr>
        <w:t>ε ξεκάθαρα ότι η ψήφος μας εκφράζει την κριτική μας για τις ευθύνες και της παρούσας Κυβέρνησης</w:t>
      </w:r>
      <w:r>
        <w:rPr>
          <w:rFonts w:eastAsia="Times New Roman"/>
          <w:color w:val="1D2228"/>
          <w:szCs w:val="24"/>
        </w:rPr>
        <w:t>,</w:t>
      </w:r>
      <w:r w:rsidRPr="001005A0">
        <w:rPr>
          <w:rFonts w:eastAsia="Times New Roman"/>
          <w:color w:val="1D2228"/>
          <w:szCs w:val="24"/>
        </w:rPr>
        <w:t xml:space="preserve"> η οποία με την πολιτική της υπέρ της πλουτοκρατίας περικόπτει </w:t>
      </w:r>
      <w:r w:rsidRPr="001005A0">
        <w:rPr>
          <w:rFonts w:eastAsia="Times New Roman"/>
          <w:color w:val="1D2228"/>
          <w:szCs w:val="24"/>
        </w:rPr>
        <w:t>δημόσιες παροχές στην υγεία</w:t>
      </w:r>
      <w:r>
        <w:rPr>
          <w:rFonts w:eastAsia="Times New Roman"/>
          <w:color w:val="1D2228"/>
          <w:szCs w:val="24"/>
        </w:rPr>
        <w:t>,</w:t>
      </w:r>
      <w:r w:rsidRPr="001005A0">
        <w:rPr>
          <w:rFonts w:eastAsia="Times New Roman"/>
          <w:color w:val="1D2228"/>
          <w:szCs w:val="24"/>
        </w:rPr>
        <w:t xml:space="preserve"> αυξάνει την ανταποδοτικότητα και τις πληρωμές στις υπηρεσίες υγείας</w:t>
      </w:r>
      <w:r>
        <w:rPr>
          <w:rFonts w:eastAsia="Times New Roman"/>
          <w:color w:val="1D2228"/>
          <w:szCs w:val="24"/>
        </w:rPr>
        <w:t>,</w:t>
      </w:r>
      <w:r w:rsidRPr="001005A0">
        <w:rPr>
          <w:rFonts w:eastAsia="Times New Roman"/>
          <w:color w:val="1D2228"/>
          <w:szCs w:val="24"/>
        </w:rPr>
        <w:t xml:space="preserve"> </w:t>
      </w:r>
      <w:r>
        <w:rPr>
          <w:rFonts w:eastAsia="Times New Roman"/>
          <w:color w:val="1D2228"/>
          <w:szCs w:val="24"/>
        </w:rPr>
        <w:t>σ</w:t>
      </w:r>
      <w:r w:rsidRPr="001005A0">
        <w:rPr>
          <w:rFonts w:eastAsia="Times New Roman"/>
          <w:color w:val="1D2228"/>
          <w:szCs w:val="24"/>
        </w:rPr>
        <w:t>τα φάρμακα</w:t>
      </w:r>
      <w:r>
        <w:rPr>
          <w:rFonts w:eastAsia="Times New Roman"/>
          <w:color w:val="1D2228"/>
          <w:szCs w:val="24"/>
        </w:rPr>
        <w:t>,</w:t>
      </w:r>
      <w:r w:rsidRPr="001005A0">
        <w:rPr>
          <w:rFonts w:eastAsia="Times New Roman"/>
          <w:color w:val="1D2228"/>
          <w:szCs w:val="24"/>
        </w:rPr>
        <w:t xml:space="preserve"> σε εξετάσεις και λοιπά</w:t>
      </w:r>
      <w:r>
        <w:rPr>
          <w:rFonts w:eastAsia="Times New Roman"/>
          <w:color w:val="1D2228"/>
          <w:szCs w:val="24"/>
        </w:rPr>
        <w:t>,</w:t>
      </w:r>
      <w:r w:rsidRPr="001005A0">
        <w:rPr>
          <w:rFonts w:eastAsia="Times New Roman"/>
          <w:color w:val="1D2228"/>
          <w:szCs w:val="24"/>
        </w:rPr>
        <w:t xml:space="preserve"> συμβάλλοντας ώστε το δικαίωμα του λαού</w:t>
      </w:r>
      <w:r>
        <w:rPr>
          <w:rFonts w:eastAsia="Times New Roman"/>
          <w:color w:val="1D2228"/>
          <w:szCs w:val="24"/>
        </w:rPr>
        <w:t>,</w:t>
      </w:r>
      <w:r w:rsidRPr="001005A0">
        <w:rPr>
          <w:rFonts w:eastAsia="Times New Roman"/>
          <w:color w:val="1D2228"/>
          <w:szCs w:val="24"/>
        </w:rPr>
        <w:t xml:space="preserve"> των ασθενών</w:t>
      </w:r>
      <w:r>
        <w:rPr>
          <w:rFonts w:eastAsia="Times New Roman"/>
          <w:color w:val="1D2228"/>
          <w:szCs w:val="24"/>
        </w:rPr>
        <w:t>,</w:t>
      </w:r>
      <w:r w:rsidRPr="001005A0">
        <w:rPr>
          <w:rFonts w:eastAsia="Times New Roman"/>
          <w:color w:val="1D2228"/>
          <w:szCs w:val="24"/>
        </w:rPr>
        <w:t xml:space="preserve"> είτε σε αναγκαίες δημόσιες μονάδες του</w:t>
      </w:r>
      <w:r>
        <w:rPr>
          <w:rFonts w:eastAsia="Times New Roman"/>
          <w:color w:val="1D2228"/>
          <w:szCs w:val="24"/>
        </w:rPr>
        <w:t>,</w:t>
      </w:r>
      <w:r w:rsidRPr="001005A0">
        <w:rPr>
          <w:rFonts w:eastAsia="Times New Roman"/>
          <w:color w:val="1D2228"/>
          <w:szCs w:val="24"/>
        </w:rPr>
        <w:t xml:space="preserve"> είτε σε </w:t>
      </w:r>
      <w:proofErr w:type="spellStart"/>
      <w:r w:rsidRPr="001005A0">
        <w:rPr>
          <w:rFonts w:eastAsia="Times New Roman"/>
          <w:color w:val="1D2228"/>
          <w:szCs w:val="24"/>
        </w:rPr>
        <w:t>ιατροτεχνολογικό</w:t>
      </w:r>
      <w:proofErr w:type="spellEnd"/>
      <w:r w:rsidRPr="001005A0">
        <w:rPr>
          <w:rFonts w:eastAsia="Times New Roman"/>
          <w:color w:val="1D2228"/>
          <w:szCs w:val="24"/>
        </w:rPr>
        <w:t xml:space="preserve"> εξοπλισμό</w:t>
      </w:r>
      <w:r>
        <w:rPr>
          <w:rFonts w:eastAsia="Times New Roman"/>
          <w:color w:val="1D2228"/>
          <w:szCs w:val="24"/>
        </w:rPr>
        <w:t>,</w:t>
      </w:r>
      <w:r w:rsidRPr="001005A0">
        <w:rPr>
          <w:rFonts w:eastAsia="Times New Roman"/>
          <w:color w:val="1D2228"/>
          <w:szCs w:val="24"/>
        </w:rPr>
        <w:t xml:space="preserve"> είτε σε μέσα διακομιδής να παρουσιάζ</w:t>
      </w:r>
      <w:r>
        <w:rPr>
          <w:rFonts w:eastAsia="Times New Roman"/>
          <w:color w:val="1D2228"/>
          <w:szCs w:val="24"/>
        </w:rPr>
        <w:t>εται ως</w:t>
      </w:r>
      <w:r w:rsidRPr="001005A0">
        <w:rPr>
          <w:rFonts w:eastAsia="Times New Roman"/>
          <w:color w:val="1D2228"/>
          <w:szCs w:val="24"/>
        </w:rPr>
        <w:t xml:space="preserve"> προσφορά</w:t>
      </w:r>
      <w:r>
        <w:rPr>
          <w:rFonts w:eastAsia="Times New Roman"/>
          <w:color w:val="1D2228"/>
          <w:szCs w:val="24"/>
        </w:rPr>
        <w:t>, ευεργεσία</w:t>
      </w:r>
      <w:r w:rsidRPr="001005A0">
        <w:rPr>
          <w:rFonts w:eastAsia="Times New Roman"/>
          <w:color w:val="1D2228"/>
          <w:szCs w:val="24"/>
        </w:rPr>
        <w:t xml:space="preserve"> από αυτούς που εκμεταλλεύονται και πλουτίζουν από τον μόχ</w:t>
      </w:r>
      <w:r>
        <w:rPr>
          <w:rFonts w:eastAsia="Times New Roman"/>
          <w:color w:val="1D2228"/>
          <w:szCs w:val="24"/>
        </w:rPr>
        <w:t>θ</w:t>
      </w:r>
      <w:r w:rsidRPr="001005A0">
        <w:rPr>
          <w:rFonts w:eastAsia="Times New Roman"/>
          <w:color w:val="1D2228"/>
          <w:szCs w:val="24"/>
        </w:rPr>
        <w:t>ο</w:t>
      </w:r>
      <w:r>
        <w:rPr>
          <w:rFonts w:eastAsia="Times New Roman"/>
          <w:color w:val="1D2228"/>
          <w:szCs w:val="24"/>
        </w:rPr>
        <w:t>,</w:t>
      </w:r>
      <w:r w:rsidRPr="001005A0">
        <w:rPr>
          <w:rFonts w:eastAsia="Times New Roman"/>
          <w:color w:val="1D2228"/>
          <w:szCs w:val="24"/>
        </w:rPr>
        <w:t xml:space="preserve"> τον κόπο και τις αιματηρές θυσίες του λαού </w:t>
      </w:r>
      <w:r>
        <w:rPr>
          <w:rFonts w:eastAsia="Times New Roman"/>
          <w:color w:val="1D2228"/>
          <w:szCs w:val="24"/>
        </w:rPr>
        <w:t xml:space="preserve">μας, ενώ </w:t>
      </w:r>
      <w:r w:rsidRPr="001005A0">
        <w:rPr>
          <w:rFonts w:eastAsia="Times New Roman"/>
          <w:color w:val="1D2228"/>
          <w:szCs w:val="24"/>
        </w:rPr>
        <w:t>παράλληλα</w:t>
      </w:r>
      <w:r>
        <w:rPr>
          <w:rFonts w:eastAsia="Times New Roman"/>
          <w:color w:val="1D2228"/>
          <w:szCs w:val="24"/>
        </w:rPr>
        <w:t xml:space="preserve"> </w:t>
      </w:r>
      <w:r w:rsidRPr="001005A0">
        <w:rPr>
          <w:rFonts w:eastAsia="Times New Roman"/>
          <w:color w:val="1D2228"/>
          <w:szCs w:val="24"/>
        </w:rPr>
        <w:t>τον καταδικάζουν στην εξαθλίωση</w:t>
      </w:r>
      <w:r>
        <w:rPr>
          <w:rFonts w:eastAsia="Times New Roman"/>
          <w:color w:val="1D2228"/>
          <w:szCs w:val="24"/>
        </w:rPr>
        <w:t>.</w:t>
      </w:r>
    </w:p>
    <w:p w14:paraId="2D30DA0A" w14:textId="77777777" w:rsidR="000D1FE2" w:rsidRDefault="005E5B96">
      <w:pPr>
        <w:spacing w:line="600" w:lineRule="auto"/>
        <w:ind w:firstLine="720"/>
        <w:jc w:val="both"/>
        <w:rPr>
          <w:rFonts w:eastAsia="Times New Roman" w:cs="Times New Roman"/>
          <w:szCs w:val="24"/>
        </w:rPr>
      </w:pPr>
      <w:r>
        <w:rPr>
          <w:rFonts w:eastAsia="Times New Roman"/>
          <w:color w:val="1D2228"/>
          <w:szCs w:val="24"/>
        </w:rPr>
        <w:t>Ε</w:t>
      </w:r>
      <w:r w:rsidRPr="001005A0">
        <w:rPr>
          <w:rFonts w:eastAsia="Times New Roman"/>
          <w:color w:val="1D2228"/>
          <w:szCs w:val="24"/>
        </w:rPr>
        <w:t>πιτρέψ</w:t>
      </w:r>
      <w:r>
        <w:rPr>
          <w:rFonts w:eastAsia="Times New Roman"/>
          <w:color w:val="1D2228"/>
          <w:szCs w:val="24"/>
        </w:rPr>
        <w:t xml:space="preserve">τε μου, </w:t>
      </w:r>
      <w:r w:rsidRPr="001005A0">
        <w:rPr>
          <w:rFonts w:eastAsia="Times New Roman"/>
          <w:color w:val="1D2228"/>
          <w:szCs w:val="24"/>
        </w:rPr>
        <w:t xml:space="preserve">κύριε </w:t>
      </w:r>
      <w:r>
        <w:rPr>
          <w:rFonts w:eastAsia="Times New Roman"/>
          <w:color w:val="1D2228"/>
          <w:szCs w:val="24"/>
        </w:rPr>
        <w:t>Π</w:t>
      </w:r>
      <w:r w:rsidRPr="001005A0">
        <w:rPr>
          <w:rFonts w:eastAsia="Times New Roman"/>
          <w:color w:val="1D2228"/>
          <w:szCs w:val="24"/>
        </w:rPr>
        <w:t>ρόεδρε</w:t>
      </w:r>
      <w:r>
        <w:rPr>
          <w:rFonts w:eastAsia="Times New Roman"/>
          <w:color w:val="1D2228"/>
          <w:szCs w:val="24"/>
        </w:rPr>
        <w:t>,</w:t>
      </w:r>
      <w:r w:rsidRPr="001005A0">
        <w:rPr>
          <w:rFonts w:eastAsia="Times New Roman"/>
          <w:color w:val="1D2228"/>
          <w:szCs w:val="24"/>
        </w:rPr>
        <w:t xml:space="preserve"> στον χρόνο που απομένει</w:t>
      </w:r>
      <w:r>
        <w:rPr>
          <w:rFonts w:eastAsia="Times New Roman"/>
          <w:color w:val="1D2228"/>
          <w:szCs w:val="24"/>
        </w:rPr>
        <w:t xml:space="preserve"> να κάνω</w:t>
      </w:r>
      <w:r w:rsidRPr="001005A0">
        <w:rPr>
          <w:rFonts w:eastAsia="Times New Roman"/>
          <w:color w:val="1D2228"/>
          <w:szCs w:val="24"/>
        </w:rPr>
        <w:t xml:space="preserve"> μία τοποθέτηση σε ό</w:t>
      </w:r>
      <w:r>
        <w:rPr>
          <w:rFonts w:eastAsia="Times New Roman"/>
          <w:color w:val="1D2228"/>
          <w:szCs w:val="24"/>
        </w:rPr>
        <w:t>,</w:t>
      </w:r>
      <w:r w:rsidRPr="001005A0">
        <w:rPr>
          <w:rFonts w:eastAsia="Times New Roman"/>
          <w:color w:val="1D2228"/>
          <w:szCs w:val="24"/>
        </w:rPr>
        <w:t>τι αφορά την περίφημη τροπολογία για το αφορολόγητο</w:t>
      </w:r>
      <w:r>
        <w:rPr>
          <w:rFonts w:eastAsia="Times New Roman"/>
          <w:color w:val="1D2228"/>
          <w:szCs w:val="24"/>
        </w:rPr>
        <w:t>. Η Κ</w:t>
      </w:r>
      <w:r w:rsidRPr="001005A0">
        <w:rPr>
          <w:rFonts w:eastAsia="Times New Roman"/>
          <w:color w:val="1D2228"/>
          <w:szCs w:val="24"/>
        </w:rPr>
        <w:t xml:space="preserve">υβέρνηση εδώ </w:t>
      </w:r>
      <w:r>
        <w:rPr>
          <w:rFonts w:eastAsia="Times New Roman"/>
          <w:color w:val="1D2228"/>
          <w:szCs w:val="24"/>
        </w:rPr>
        <w:t xml:space="preserve">–ακούσαμε </w:t>
      </w:r>
      <w:r w:rsidRPr="001005A0">
        <w:rPr>
          <w:rFonts w:eastAsia="Times New Roman"/>
          <w:color w:val="1D2228"/>
          <w:szCs w:val="24"/>
        </w:rPr>
        <w:t xml:space="preserve">λίγο πριν </w:t>
      </w:r>
      <w:r w:rsidRPr="001005A0">
        <w:rPr>
          <w:rFonts w:eastAsia="Times New Roman"/>
          <w:color w:val="1D2228"/>
          <w:szCs w:val="24"/>
        </w:rPr>
        <w:lastRenderedPageBreak/>
        <w:t xml:space="preserve">στην συζήτηση ή στις παρεμβάσεις των </w:t>
      </w:r>
      <w:r>
        <w:rPr>
          <w:rFonts w:eastAsia="Times New Roman"/>
          <w:color w:val="1D2228"/>
          <w:szCs w:val="24"/>
        </w:rPr>
        <w:t>κοινο</w:t>
      </w:r>
      <w:r w:rsidRPr="001005A0">
        <w:rPr>
          <w:rFonts w:eastAsia="Times New Roman"/>
          <w:color w:val="1D2228"/>
          <w:szCs w:val="24"/>
        </w:rPr>
        <w:t>βουλευτικών εκπροσώπ</w:t>
      </w:r>
      <w:r>
        <w:rPr>
          <w:rFonts w:eastAsia="Times New Roman"/>
          <w:color w:val="1D2228"/>
          <w:szCs w:val="24"/>
        </w:rPr>
        <w:t>ων</w:t>
      </w:r>
      <w:r w:rsidRPr="001005A0">
        <w:rPr>
          <w:rFonts w:eastAsia="Times New Roman"/>
          <w:color w:val="1D2228"/>
          <w:szCs w:val="24"/>
        </w:rPr>
        <w:t xml:space="preserve"> και του ΣΥΡΙΖΑ αλλά</w:t>
      </w:r>
      <w:r w:rsidRPr="001005A0">
        <w:rPr>
          <w:rFonts w:eastAsia="Times New Roman"/>
          <w:color w:val="1D2228"/>
          <w:szCs w:val="24"/>
        </w:rPr>
        <w:t xml:space="preserve"> και άλλων και το προηγούμενο διάστημα</w:t>
      </w:r>
      <w:r>
        <w:rPr>
          <w:rFonts w:eastAsia="Times New Roman"/>
          <w:color w:val="1D2228"/>
          <w:szCs w:val="24"/>
        </w:rPr>
        <w:t xml:space="preserve"> και</w:t>
      </w:r>
      <w:r w:rsidRPr="001005A0">
        <w:rPr>
          <w:rFonts w:eastAsia="Times New Roman"/>
          <w:color w:val="1D2228"/>
          <w:szCs w:val="24"/>
        </w:rPr>
        <w:t xml:space="preserve"> τις προηγούμενες μέρες</w:t>
      </w:r>
      <w:r>
        <w:rPr>
          <w:rFonts w:eastAsia="Times New Roman"/>
          <w:color w:val="1D2228"/>
          <w:szCs w:val="24"/>
        </w:rPr>
        <w:t>-</w:t>
      </w:r>
      <w:r w:rsidRPr="001005A0">
        <w:rPr>
          <w:rFonts w:eastAsia="Times New Roman"/>
          <w:color w:val="1D2228"/>
          <w:szCs w:val="24"/>
        </w:rPr>
        <w:t xml:space="preserve"> θέλει και επιβράβευση για αυτή την τροπολογία</w:t>
      </w:r>
      <w:r>
        <w:rPr>
          <w:rFonts w:eastAsia="Times New Roman"/>
          <w:color w:val="1D2228"/>
          <w:szCs w:val="24"/>
        </w:rPr>
        <w:t xml:space="preserve">. </w:t>
      </w:r>
      <w:r>
        <w:rPr>
          <w:rFonts w:eastAsia="Times New Roman" w:cs="Times New Roman"/>
          <w:szCs w:val="24"/>
        </w:rPr>
        <w:t>Πρόκειται για κοροϊδία, για εμπαιγμό της δήθεν κοινωνικής ευαισθησίας που παρουσιάζει ότι έχει. Καταργεί στην ουσία ένα αντιλαϊκό μέτρο και συ</w:t>
      </w:r>
      <w:r>
        <w:rPr>
          <w:rFonts w:eastAsia="Times New Roman" w:cs="Times New Roman"/>
          <w:szCs w:val="24"/>
        </w:rPr>
        <w:t xml:space="preserve">γχρόνως αναιρεί αντίμετρα. Από τη μία δίνει και από την άλλη παίρνει, ώστε να μη θιγούν τα «ματωμένα» </w:t>
      </w:r>
      <w:proofErr w:type="spellStart"/>
      <w:r>
        <w:rPr>
          <w:rFonts w:eastAsia="Times New Roman" w:cs="Times New Roman"/>
          <w:szCs w:val="24"/>
        </w:rPr>
        <w:t>υπερπλεονάσματα</w:t>
      </w:r>
      <w:proofErr w:type="spellEnd"/>
      <w:r>
        <w:rPr>
          <w:rFonts w:eastAsia="Times New Roman" w:cs="Times New Roman"/>
          <w:szCs w:val="24"/>
        </w:rPr>
        <w:t xml:space="preserve"> από την «αφαίμαξη» του λαού. </w:t>
      </w:r>
    </w:p>
    <w:p w14:paraId="2D30DA0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Αυτό που αναδεικνύεται, παρά τις όποιες «κορώνες» και τους λεονταρισμούς του Πρωθυπουργού χθες, αλλά και της</w:t>
      </w:r>
      <w:r>
        <w:rPr>
          <w:rFonts w:eastAsia="Times New Roman" w:cs="Times New Roman"/>
          <w:szCs w:val="24"/>
        </w:rPr>
        <w:t xml:space="preserve"> Κυβέρνησης, είναι η πλήρης ευθυγράμμιση με τη δημοσιονομική πειθαρχία της Κομισιόν, της Ευρωπαϊκής Ένωσης, των θεσμών. Έτσι, λοιπόν, εξηγείται και η άρνηση της Κυβέρνησης για τη μείωση του αφορολόγητου, δηλαδή για την τροπολογία που κατέθεσε το Κομμουνιστ</w:t>
      </w:r>
      <w:r>
        <w:rPr>
          <w:rFonts w:eastAsia="Times New Roman" w:cs="Times New Roman"/>
          <w:szCs w:val="24"/>
        </w:rPr>
        <w:t xml:space="preserve">ικό Κόμμα Ελλάδας τον Μάιο και την οποία βεβαίως </w:t>
      </w:r>
      <w:proofErr w:type="spellStart"/>
      <w:r>
        <w:rPr>
          <w:rFonts w:eastAsia="Times New Roman" w:cs="Times New Roman"/>
          <w:szCs w:val="24"/>
        </w:rPr>
        <w:t>επανακαταθέσαμε</w:t>
      </w:r>
      <w:proofErr w:type="spellEnd"/>
      <w:r>
        <w:rPr>
          <w:rFonts w:eastAsia="Times New Roman" w:cs="Times New Roman"/>
          <w:szCs w:val="24"/>
        </w:rPr>
        <w:t xml:space="preserve"> και στο σημερινό νομοσχέδιο. Θεωρούμε ότι είναι λύση η υπερψήφιση αυτής της τροπολογίας του Κομμουνιστικού Κόμματος, που σημαίνει όντως και ουσιαστικά </w:t>
      </w:r>
      <w:r>
        <w:rPr>
          <w:rFonts w:eastAsia="Times New Roman" w:cs="Times New Roman"/>
          <w:szCs w:val="24"/>
        </w:rPr>
        <w:lastRenderedPageBreak/>
        <w:t>την πραγματική μείωση του αφορολόγητου χ</w:t>
      </w:r>
      <w:r>
        <w:rPr>
          <w:rFonts w:eastAsia="Times New Roman" w:cs="Times New Roman"/>
          <w:szCs w:val="24"/>
        </w:rPr>
        <w:t xml:space="preserve">ωρίς όρους και προϋποθέσεις που πλήττουν πάλι τον λαό μας. </w:t>
      </w:r>
    </w:p>
    <w:p w14:paraId="2D30DA0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Βεβαίως αυτή η τροπολογία για την κατάργηση της μείωσης του αφορολόγητου δεν αφορά μόνο τα εισοδήματα μισθωτών και συνταξιούχων, αλλά επεκτείνεται και στην κατάργηση της μείωσης του αφορολόγητου κ</w:t>
      </w:r>
      <w:r>
        <w:rPr>
          <w:rFonts w:eastAsia="Times New Roman" w:cs="Times New Roman"/>
          <w:szCs w:val="24"/>
        </w:rPr>
        <w:t>αι στους αυτοαπασχολούμενους. Εμείς καλούμε το Σώμα να την υπερψηφίσει.</w:t>
      </w:r>
    </w:p>
    <w:p w14:paraId="2D30DA0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D30DA0E" w14:textId="77777777" w:rsidR="000D1FE2" w:rsidRDefault="005E5B96">
      <w:pPr>
        <w:spacing w:line="600" w:lineRule="auto"/>
        <w:ind w:firstLine="720"/>
        <w:jc w:val="both"/>
        <w:rPr>
          <w:rFonts w:eastAsia="Times New Roman" w:cs="Times New Roman"/>
          <w:szCs w:val="24"/>
        </w:rPr>
      </w:pPr>
      <w:r w:rsidRPr="001318E2">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2D30DA0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Γίνεται γνωστό στο Σώμα ότι τη συνεδρίασή μας παρακολουθούν από τα άνω δυτικά θεωρεία, αφού προηγουμέν</w:t>
      </w:r>
      <w:r>
        <w:rPr>
          <w:rFonts w:eastAsia="Times New Roman" w:cs="Times New Roman"/>
          <w:szCs w:val="24"/>
        </w:rPr>
        <w:t>ως συμμετείχαν στο εκπαιδευτικό πρόγραμμα «Εργαστήρι Δημοκρατίας» που οργανώνει το Ίδρυμα της Βουλής, δεκατρείς μαθήτριες και μαθητές και δύο συνοδοί εκπαιδευτικοί από το Δημοτικό Σχολείο Κουβαρά.</w:t>
      </w:r>
    </w:p>
    <w:p w14:paraId="2D30DA1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2D30DA11"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w:t>
      </w:r>
      <w:r>
        <w:rPr>
          <w:rFonts w:eastAsia="Times New Roman" w:cs="Times New Roman"/>
          <w:szCs w:val="24"/>
        </w:rPr>
        <w:t>γες της Βουλής)</w:t>
      </w:r>
    </w:p>
    <w:p w14:paraId="2D30DA1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Γεώργιος </w:t>
      </w:r>
      <w:proofErr w:type="spellStart"/>
      <w:r>
        <w:rPr>
          <w:rFonts w:eastAsia="Times New Roman" w:cs="Times New Roman"/>
          <w:szCs w:val="24"/>
        </w:rPr>
        <w:t>Μαυρωτάς</w:t>
      </w:r>
      <w:proofErr w:type="spellEnd"/>
      <w:r>
        <w:rPr>
          <w:rFonts w:eastAsia="Times New Roman" w:cs="Times New Roman"/>
          <w:szCs w:val="24"/>
        </w:rPr>
        <w:t xml:space="preserve"> από το Ποτάμι.</w:t>
      </w:r>
    </w:p>
    <w:p w14:paraId="2D30DA13" w14:textId="77777777" w:rsidR="000D1FE2" w:rsidRDefault="005E5B96">
      <w:pPr>
        <w:spacing w:line="600" w:lineRule="auto"/>
        <w:ind w:firstLine="720"/>
        <w:jc w:val="both"/>
        <w:rPr>
          <w:rFonts w:eastAsia="Times New Roman" w:cs="Times New Roman"/>
          <w:szCs w:val="24"/>
        </w:rPr>
      </w:pPr>
      <w:r w:rsidRPr="001318E2">
        <w:rPr>
          <w:rFonts w:eastAsia="Times New Roman" w:cs="Times New Roman"/>
          <w:b/>
          <w:szCs w:val="24"/>
        </w:rPr>
        <w:t>ΓΕΩΡΓΙΟΣ ΜΑΥΡΩΤΑΣ:</w:t>
      </w:r>
      <w:r w:rsidRPr="00A8554A">
        <w:rPr>
          <w:rFonts w:eastAsia="Times New Roman" w:cs="Times New Roman"/>
          <w:szCs w:val="24"/>
        </w:rPr>
        <w:t xml:space="preserve"> </w:t>
      </w:r>
      <w:r>
        <w:rPr>
          <w:rFonts w:eastAsia="Times New Roman" w:cs="Times New Roman"/>
          <w:szCs w:val="24"/>
        </w:rPr>
        <w:t>Ευχαριστώ, κύριε Πρόεδρε.</w:t>
      </w:r>
    </w:p>
    <w:p w14:paraId="2D30DA1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ευχόμενος καλή επιτυχία στα παιδιά που από χθες έχουν μπει στη διαδικασία των πανελλαδικών εξετάσεων, χθες στα ΕΠΑΛ, σήμερα στα </w:t>
      </w:r>
      <w:r>
        <w:rPr>
          <w:rFonts w:eastAsia="Times New Roman" w:cs="Times New Roman"/>
          <w:szCs w:val="24"/>
        </w:rPr>
        <w:t>γ</w:t>
      </w:r>
      <w:r>
        <w:rPr>
          <w:rFonts w:eastAsia="Times New Roman" w:cs="Times New Roman"/>
          <w:szCs w:val="24"/>
        </w:rPr>
        <w:t xml:space="preserve">ενικά </w:t>
      </w:r>
      <w:r>
        <w:rPr>
          <w:rFonts w:eastAsia="Times New Roman" w:cs="Times New Roman"/>
          <w:szCs w:val="24"/>
        </w:rPr>
        <w:t>λ</w:t>
      </w:r>
      <w:r>
        <w:rPr>
          <w:rFonts w:eastAsia="Times New Roman" w:cs="Times New Roman"/>
          <w:szCs w:val="24"/>
        </w:rPr>
        <w:t>ύκεια και να τους πω –πρώτον- να μη φοβούνται το άγχος που είναι φυσιολογικό να έχουν και –δεύτερον</w:t>
      </w:r>
      <w:r>
        <w:rPr>
          <w:rFonts w:eastAsia="Times New Roman" w:cs="Times New Roman"/>
          <w:szCs w:val="24"/>
        </w:rPr>
        <w:t>- ότι αυτή δεν θα είναι η μοναδική «πόρτα» που θα συναντήσουν στη ζωή τους.</w:t>
      </w:r>
    </w:p>
    <w:p w14:paraId="2D30DA1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Πάμε και στα του νομοσχεδίου. Τελευταία μέρα, λοιπόν, της Βουλής σήμερα, τελευταίο νομοσχέδιο. Αφορά την κύρωση των επιμέρους συμβάσεων για τα </w:t>
      </w:r>
      <w:r>
        <w:rPr>
          <w:rFonts w:eastAsia="Times New Roman" w:cs="Times New Roman"/>
          <w:szCs w:val="24"/>
        </w:rPr>
        <w:t>Έ</w:t>
      </w:r>
      <w:r>
        <w:rPr>
          <w:rFonts w:eastAsia="Times New Roman" w:cs="Times New Roman"/>
          <w:szCs w:val="24"/>
        </w:rPr>
        <w:t xml:space="preserve">ργα </w:t>
      </w:r>
      <w:r>
        <w:rPr>
          <w:rFonts w:eastAsia="Times New Roman" w:cs="Times New Roman"/>
          <w:szCs w:val="24"/>
          <w:lang w:val="en-US"/>
        </w:rPr>
        <w:t>V</w:t>
      </w:r>
      <w:r w:rsidRPr="00A8554A">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VI</w:t>
      </w:r>
      <w:r>
        <w:rPr>
          <w:rFonts w:eastAsia="Times New Roman" w:cs="Times New Roman"/>
          <w:szCs w:val="24"/>
        </w:rPr>
        <w:t xml:space="preserve"> της δωρεάς από το Ίδρυμ</w:t>
      </w:r>
      <w:r>
        <w:rPr>
          <w:rFonts w:eastAsia="Times New Roman" w:cs="Times New Roman"/>
          <w:szCs w:val="24"/>
        </w:rPr>
        <w:t xml:space="preserve">α </w:t>
      </w:r>
      <w:r>
        <w:rPr>
          <w:rFonts w:eastAsia="Times New Roman" w:cs="Times New Roman"/>
          <w:szCs w:val="24"/>
        </w:rPr>
        <w:t>«</w:t>
      </w:r>
      <w:r>
        <w:rPr>
          <w:rFonts w:eastAsia="Times New Roman" w:cs="Times New Roman"/>
          <w:szCs w:val="24"/>
        </w:rPr>
        <w:t>Σταύρος Νιάρχος»</w:t>
      </w:r>
      <w:r w:rsidRPr="00A8554A">
        <w:rPr>
          <w:rFonts w:eastAsia="Times New Roman" w:cs="Times New Roman"/>
          <w:szCs w:val="24"/>
        </w:rPr>
        <w:t xml:space="preserve"> </w:t>
      </w:r>
      <w:r>
        <w:rPr>
          <w:rFonts w:eastAsia="Times New Roman" w:cs="Times New Roman"/>
          <w:szCs w:val="24"/>
        </w:rPr>
        <w:t>για το Υπουργείο Υγείας.</w:t>
      </w:r>
    </w:p>
    <w:p w14:paraId="2D30DA1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 «ζουμί» της σημερινής ημέρας, όμως, δεν είναι τόσο αυτό καθαυτό το νομοσχέδιο, αλλά οι τροπολογίες και ειδικά η μία που αφορά την κατάργηση της μείωσης του αφορολόγητου που θα ίσχυε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 κάτι που σίγ</w:t>
      </w:r>
      <w:r>
        <w:rPr>
          <w:rFonts w:eastAsia="Times New Roman" w:cs="Times New Roman"/>
          <w:szCs w:val="24"/>
        </w:rPr>
        <w:t>ουρα αδικεί το νομο</w:t>
      </w:r>
      <w:r>
        <w:rPr>
          <w:rFonts w:eastAsia="Times New Roman" w:cs="Times New Roman"/>
          <w:szCs w:val="24"/>
        </w:rPr>
        <w:lastRenderedPageBreak/>
        <w:t>σχέδιο για τη δωρεά, το οποίο μετατρέπεται σε ένα «όχημα» τροπολογιών. Έχουμε μέχρι στιγμής δώδεκα υπουργικές και δώδεκα βουλευτικές στον «προθάλαμο» να περιμένουν.</w:t>
      </w:r>
    </w:p>
    <w:p w14:paraId="2D30DA1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Θα ξεκινήσω με δυο λόγια για τη δωρεά από το Ίδρυμα </w:t>
      </w:r>
      <w:r>
        <w:rPr>
          <w:rFonts w:eastAsia="Times New Roman" w:cs="Times New Roman"/>
          <w:szCs w:val="24"/>
        </w:rPr>
        <w:t>«</w:t>
      </w:r>
      <w:r>
        <w:rPr>
          <w:rFonts w:eastAsia="Times New Roman" w:cs="Times New Roman"/>
          <w:szCs w:val="24"/>
        </w:rPr>
        <w:t>Σταύρος Νιάρχος». Α</w:t>
      </w:r>
      <w:r>
        <w:rPr>
          <w:rFonts w:eastAsia="Times New Roman" w:cs="Times New Roman"/>
          <w:szCs w:val="24"/>
        </w:rPr>
        <w:t xml:space="preserve">φορά τα δύο </w:t>
      </w:r>
      <w:r>
        <w:rPr>
          <w:rFonts w:eastAsia="Times New Roman" w:cs="Times New Roman"/>
          <w:szCs w:val="24"/>
        </w:rPr>
        <w:t>Έ</w:t>
      </w:r>
      <w:r>
        <w:rPr>
          <w:rFonts w:eastAsia="Times New Roman" w:cs="Times New Roman"/>
          <w:szCs w:val="24"/>
        </w:rPr>
        <w:t xml:space="preserve">ργα </w:t>
      </w:r>
      <w:r>
        <w:rPr>
          <w:rFonts w:eastAsia="Times New Roman" w:cs="Times New Roman"/>
          <w:szCs w:val="24"/>
          <w:lang w:val="en-US"/>
        </w:rPr>
        <w:t>V</w:t>
      </w:r>
      <w:r w:rsidRPr="00D00C46">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VI</w:t>
      </w:r>
      <w:r>
        <w:rPr>
          <w:rFonts w:eastAsia="Times New Roman" w:cs="Times New Roman"/>
          <w:szCs w:val="24"/>
        </w:rPr>
        <w:t xml:space="preserve"> της συνολικής δωρεάς, δηλαδή την προμήθεια νέου εξοπλισμού, καθώς και τη συντήρηση του υφισταμένου, με σκοπό την ενίσχυση της δυναμικότητας και της αποτελεσματικότητας των </w:t>
      </w:r>
      <w:proofErr w:type="spellStart"/>
      <w:r>
        <w:rPr>
          <w:rFonts w:eastAsia="Times New Roman" w:cs="Times New Roman"/>
          <w:szCs w:val="24"/>
        </w:rPr>
        <w:t>αεροδιακομιδών</w:t>
      </w:r>
      <w:proofErr w:type="spellEnd"/>
      <w:r>
        <w:rPr>
          <w:rFonts w:eastAsia="Times New Roman" w:cs="Times New Roman"/>
          <w:szCs w:val="24"/>
        </w:rPr>
        <w:t xml:space="preserve"> του ΕΚΑΒ. Το </w:t>
      </w:r>
      <w:r>
        <w:rPr>
          <w:rFonts w:eastAsia="Times New Roman" w:cs="Times New Roman"/>
          <w:szCs w:val="24"/>
        </w:rPr>
        <w:t>Έ</w:t>
      </w:r>
      <w:r>
        <w:rPr>
          <w:rFonts w:eastAsia="Times New Roman" w:cs="Times New Roman"/>
          <w:szCs w:val="24"/>
        </w:rPr>
        <w:t xml:space="preserve">ργο </w:t>
      </w:r>
      <w:r>
        <w:rPr>
          <w:rFonts w:eastAsia="Times New Roman" w:cs="Times New Roman"/>
          <w:szCs w:val="24"/>
          <w:lang w:val="en-US"/>
        </w:rPr>
        <w:t>VI</w:t>
      </w:r>
      <w:r w:rsidRPr="00D00C46">
        <w:rPr>
          <w:rFonts w:eastAsia="Times New Roman" w:cs="Times New Roman"/>
          <w:szCs w:val="24"/>
        </w:rPr>
        <w:t xml:space="preserve"> </w:t>
      </w:r>
      <w:r>
        <w:rPr>
          <w:rFonts w:eastAsia="Times New Roman" w:cs="Times New Roman"/>
          <w:szCs w:val="24"/>
        </w:rPr>
        <w:t>αφορά την προμήθεια κα</w:t>
      </w:r>
      <w:r>
        <w:rPr>
          <w:rFonts w:eastAsia="Times New Roman" w:cs="Times New Roman"/>
          <w:szCs w:val="24"/>
        </w:rPr>
        <w:t xml:space="preserve">ι εγκατάσταση ειδικού ιατρικού εξοπλισμού </w:t>
      </w:r>
      <w:r>
        <w:rPr>
          <w:rFonts w:eastAsia="Times New Roman" w:cs="Times New Roman"/>
          <w:szCs w:val="24"/>
          <w:lang w:val="en-US"/>
        </w:rPr>
        <w:t>pet</w:t>
      </w:r>
      <w:r>
        <w:rPr>
          <w:rFonts w:eastAsia="Times New Roman" w:cs="Times New Roman"/>
          <w:szCs w:val="24"/>
        </w:rPr>
        <w:t xml:space="preserve"> </w:t>
      </w:r>
      <w:r>
        <w:rPr>
          <w:rFonts w:eastAsia="Times New Roman" w:cs="Times New Roman"/>
          <w:szCs w:val="24"/>
          <w:lang w:val="en-US"/>
        </w:rPr>
        <w:t>scan</w:t>
      </w:r>
      <w:r>
        <w:rPr>
          <w:rFonts w:eastAsia="Times New Roman" w:cs="Times New Roman"/>
          <w:szCs w:val="24"/>
        </w:rPr>
        <w:t xml:space="preserve">, καθώς και τη δημιουργία μονάδων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σε επιλεγμένα δημόσια νοσηλευτικά ιδρύματα της χώρας στο Ηράκλειο, στα Γιάννενα, στη Λάρισα και στη Θεσσαλονίκη. Είναι δύο εξαιρετικά σημαντικά έργα</w:t>
      </w:r>
      <w:r>
        <w:rPr>
          <w:rFonts w:eastAsia="Times New Roman" w:cs="Times New Roman"/>
          <w:szCs w:val="24"/>
        </w:rPr>
        <w:t>,</w:t>
      </w:r>
      <w:r>
        <w:rPr>
          <w:rFonts w:eastAsia="Times New Roman" w:cs="Times New Roman"/>
          <w:szCs w:val="24"/>
        </w:rPr>
        <w:t xml:space="preserve"> που δείχνουν τις συνέργειες ιδιωτικού και δημόσιου τομέα και το πώς μπορούν να αναβαθμίσουν τις υπηρεσίες υγείας στη χώρα μας, όταν ξεπερνάμε κάποιες «παιδικές αρρώστιες». </w:t>
      </w:r>
    </w:p>
    <w:p w14:paraId="2D30DA1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Ειδικά το </w:t>
      </w:r>
      <w:r>
        <w:rPr>
          <w:rFonts w:eastAsia="Times New Roman" w:cs="Times New Roman"/>
          <w:szCs w:val="24"/>
        </w:rPr>
        <w:t>Έ</w:t>
      </w:r>
      <w:r>
        <w:rPr>
          <w:rFonts w:eastAsia="Times New Roman" w:cs="Times New Roman"/>
          <w:szCs w:val="24"/>
        </w:rPr>
        <w:t xml:space="preserve">ργο </w:t>
      </w:r>
      <w:r>
        <w:rPr>
          <w:rFonts w:eastAsia="Times New Roman" w:cs="Times New Roman"/>
          <w:szCs w:val="24"/>
          <w:lang w:val="en-US"/>
        </w:rPr>
        <w:t>V</w:t>
      </w:r>
      <w:r>
        <w:rPr>
          <w:rFonts w:eastAsia="Times New Roman" w:cs="Times New Roman"/>
          <w:szCs w:val="24"/>
        </w:rPr>
        <w:t xml:space="preserve"> κόστους 25 εκατομμυρίων για την αναβάθμιση των </w:t>
      </w:r>
      <w:proofErr w:type="spellStart"/>
      <w:r>
        <w:rPr>
          <w:rFonts w:eastAsia="Times New Roman" w:cs="Times New Roman"/>
          <w:szCs w:val="24"/>
        </w:rPr>
        <w:t>αεροδιακομιδών</w:t>
      </w:r>
      <w:proofErr w:type="spellEnd"/>
      <w:r>
        <w:rPr>
          <w:rFonts w:eastAsia="Times New Roman" w:cs="Times New Roman"/>
          <w:szCs w:val="24"/>
        </w:rPr>
        <w:t xml:space="preserve"> με</w:t>
      </w:r>
      <w:r>
        <w:rPr>
          <w:rFonts w:eastAsia="Times New Roman" w:cs="Times New Roman"/>
          <w:szCs w:val="24"/>
        </w:rPr>
        <w:t xml:space="preserve"> δύο νέα αεροπλάνα και για τη συντήρηση δύο ελικοπτέρων είναι εξαιρετικά σημαντικό για το </w:t>
      </w:r>
      <w:r>
        <w:rPr>
          <w:rFonts w:eastAsia="Times New Roman" w:cs="Times New Roman"/>
          <w:szCs w:val="24"/>
        </w:rPr>
        <w:lastRenderedPageBreak/>
        <w:t>ΕΚΑΒ και για τη χώρα μας. Σε μια χώρα με έντονη «</w:t>
      </w:r>
      <w:proofErr w:type="spellStart"/>
      <w:r>
        <w:rPr>
          <w:rFonts w:eastAsia="Times New Roman" w:cs="Times New Roman"/>
          <w:szCs w:val="24"/>
        </w:rPr>
        <w:t>νησιωτικότητα</w:t>
      </w:r>
      <w:proofErr w:type="spellEnd"/>
      <w:r>
        <w:rPr>
          <w:rFonts w:eastAsia="Times New Roman" w:cs="Times New Roman"/>
          <w:szCs w:val="24"/>
        </w:rPr>
        <w:t>» και «</w:t>
      </w:r>
      <w:proofErr w:type="spellStart"/>
      <w:r>
        <w:rPr>
          <w:rFonts w:eastAsia="Times New Roman" w:cs="Times New Roman"/>
          <w:szCs w:val="24"/>
        </w:rPr>
        <w:t>ορεινότητα</w:t>
      </w:r>
      <w:proofErr w:type="spellEnd"/>
      <w:r>
        <w:rPr>
          <w:rFonts w:eastAsia="Times New Roman" w:cs="Times New Roman"/>
          <w:szCs w:val="24"/>
        </w:rPr>
        <w:t xml:space="preserve">» είναι κρίσιμο να νιώθουν οι πολίτες ασφαλείς σε θέματα υγείας όπου κι αν βρίσκονται, </w:t>
      </w:r>
      <w:r>
        <w:rPr>
          <w:rFonts w:eastAsia="Times New Roman" w:cs="Times New Roman"/>
          <w:szCs w:val="24"/>
        </w:rPr>
        <w:t xml:space="preserve">ακόμα και στο πιο απομακρυσμένο νησί. </w:t>
      </w:r>
    </w:p>
    <w:p w14:paraId="2D30DA1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Με την κρίσιμη αυτή δωρεά επαυξάνεται η ηρωική, θα έλεγα, συνεισφορά του </w:t>
      </w:r>
      <w:r>
        <w:rPr>
          <w:rFonts w:eastAsia="Times New Roman" w:cs="Times New Roman"/>
          <w:szCs w:val="24"/>
        </w:rPr>
        <w:t>τ</w:t>
      </w:r>
      <w:r>
        <w:rPr>
          <w:rFonts w:eastAsia="Times New Roman" w:cs="Times New Roman"/>
          <w:szCs w:val="24"/>
        </w:rPr>
        <w:t xml:space="preserve">μήματος </w:t>
      </w:r>
      <w:proofErr w:type="spellStart"/>
      <w:r>
        <w:rPr>
          <w:rFonts w:eastAsia="Times New Roman" w:cs="Times New Roman"/>
          <w:szCs w:val="24"/>
        </w:rPr>
        <w:t>α</w:t>
      </w:r>
      <w:r>
        <w:rPr>
          <w:rFonts w:eastAsia="Times New Roman" w:cs="Times New Roman"/>
          <w:szCs w:val="24"/>
        </w:rPr>
        <w:t>εροδιακομιδών</w:t>
      </w:r>
      <w:proofErr w:type="spellEnd"/>
      <w:r>
        <w:rPr>
          <w:rFonts w:eastAsia="Times New Roman" w:cs="Times New Roman"/>
          <w:szCs w:val="24"/>
        </w:rPr>
        <w:t xml:space="preserve"> του ΕΚΑΒ, που έχει πληρώσει μάλιστα και φόρο αίματος πάνω στο καθήκον, όπως συνέβη με τη συμμαθήτριά μου, τη γιατρό του </w:t>
      </w:r>
      <w:r>
        <w:rPr>
          <w:rFonts w:eastAsia="Times New Roman" w:cs="Times New Roman"/>
          <w:szCs w:val="24"/>
        </w:rPr>
        <w:t xml:space="preserve">ΕΚΑΒ Σοφία </w:t>
      </w:r>
      <w:proofErr w:type="spellStart"/>
      <w:r>
        <w:rPr>
          <w:rFonts w:eastAsia="Times New Roman" w:cs="Times New Roman"/>
          <w:szCs w:val="24"/>
        </w:rPr>
        <w:t>Μπεφόν</w:t>
      </w:r>
      <w:proofErr w:type="spellEnd"/>
      <w:r>
        <w:rPr>
          <w:rFonts w:eastAsia="Times New Roman" w:cs="Times New Roman"/>
          <w:szCs w:val="24"/>
        </w:rPr>
        <w:t xml:space="preserve">, που έχασε τη ζωή της στο τραγικό δυστύχημα με το ελικόπτερο του ΕΚΑΒ το 2001 μαζί με άλλους τέσσερις συνεπιβάτες. </w:t>
      </w:r>
    </w:p>
    <w:p w14:paraId="2D30DA1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Έ</w:t>
      </w:r>
      <w:r>
        <w:rPr>
          <w:rFonts w:eastAsia="Times New Roman" w:cs="Times New Roman"/>
          <w:szCs w:val="24"/>
        </w:rPr>
        <w:t xml:space="preserve">ργο </w:t>
      </w:r>
      <w:r>
        <w:rPr>
          <w:rFonts w:eastAsia="Times New Roman" w:cs="Times New Roman"/>
          <w:szCs w:val="24"/>
          <w:lang w:val="en-US"/>
        </w:rPr>
        <w:t>VI</w:t>
      </w:r>
      <w:r w:rsidRPr="00D00C46">
        <w:rPr>
          <w:rFonts w:eastAsia="Times New Roman" w:cs="Times New Roman"/>
          <w:szCs w:val="24"/>
        </w:rPr>
        <w:t xml:space="preserve"> </w:t>
      </w:r>
      <w:r>
        <w:rPr>
          <w:rFonts w:eastAsia="Times New Roman" w:cs="Times New Roman"/>
          <w:szCs w:val="24"/>
        </w:rPr>
        <w:t xml:space="preserve">αφορά στην προμήθεια και εγκατάσταση ειδικού ιατρικού εξοπλισμού </w:t>
      </w:r>
      <w:r>
        <w:rPr>
          <w:rFonts w:eastAsia="Times New Roman" w:cs="Times New Roman"/>
          <w:szCs w:val="24"/>
          <w:lang w:val="en-US"/>
        </w:rPr>
        <w:t>pet</w:t>
      </w:r>
      <w:r>
        <w:rPr>
          <w:rFonts w:eastAsia="Times New Roman" w:cs="Times New Roman"/>
          <w:szCs w:val="24"/>
        </w:rPr>
        <w:t xml:space="preserve"> τομογραφία εκπομπής ποζιτρονίων, καθώς και στη δημιουργία μονάδων παραγωγής </w:t>
      </w:r>
      <w:proofErr w:type="spellStart"/>
      <w:r>
        <w:rPr>
          <w:rFonts w:eastAsia="Times New Roman" w:cs="Times New Roman"/>
          <w:szCs w:val="24"/>
        </w:rPr>
        <w:t>ραδιοφαρμάκων</w:t>
      </w:r>
      <w:proofErr w:type="spellEnd"/>
      <w:r>
        <w:rPr>
          <w:rFonts w:eastAsia="Times New Roman" w:cs="Times New Roman"/>
          <w:szCs w:val="24"/>
        </w:rPr>
        <w:t xml:space="preserve"> σε τέσσερα επιλεγμένα νοσοκομεία της χώρας, όπως είπαμε.</w:t>
      </w:r>
    </w:p>
    <w:p w14:paraId="2D30DA1B" w14:textId="77777777" w:rsidR="000D1FE2" w:rsidRDefault="005E5B96">
      <w:pPr>
        <w:spacing w:line="600" w:lineRule="auto"/>
        <w:ind w:firstLine="720"/>
        <w:jc w:val="both"/>
        <w:rPr>
          <w:rFonts w:eastAsia="Times New Roman"/>
          <w:szCs w:val="24"/>
        </w:rPr>
      </w:pPr>
      <w:r>
        <w:rPr>
          <w:rFonts w:eastAsia="Times New Roman"/>
          <w:szCs w:val="24"/>
        </w:rPr>
        <w:lastRenderedPageBreak/>
        <w:t>Το έργο αυτό θα συντελέσει στη συνολική αναβάθμιση του συστήματος υγείας, καθώς θα δημιουργηθούν μονάδες παρ</w:t>
      </w:r>
      <w:r>
        <w:rPr>
          <w:rFonts w:eastAsia="Times New Roman"/>
          <w:szCs w:val="24"/>
        </w:rPr>
        <w:t xml:space="preserve">αγωγής </w:t>
      </w:r>
      <w:proofErr w:type="spellStart"/>
      <w:r>
        <w:rPr>
          <w:rFonts w:eastAsia="Times New Roman"/>
          <w:szCs w:val="24"/>
        </w:rPr>
        <w:t>ραδιοφαρμάκου</w:t>
      </w:r>
      <w:proofErr w:type="spellEnd"/>
      <w:r>
        <w:rPr>
          <w:rFonts w:eastAsia="Times New Roman"/>
          <w:szCs w:val="24"/>
        </w:rPr>
        <w:t xml:space="preserve"> απαραίτητες και αναγκαίες για την υγειονομική κάλυψη του πληθυσμού και την πληρέστερη λειτουργία ενός σύγχρονου δημόσιου συστήματος υγείας και ως εκ τούτου κρίνεται εξαιρετικά αναγκαία για τους Έλληνες ασθενείς με καρκίνο. </w:t>
      </w:r>
    </w:p>
    <w:p w14:paraId="2D30DA1C" w14:textId="77777777" w:rsidR="000D1FE2" w:rsidRDefault="005E5B96">
      <w:pPr>
        <w:spacing w:line="600" w:lineRule="auto"/>
        <w:ind w:firstLine="720"/>
        <w:jc w:val="both"/>
        <w:rPr>
          <w:rFonts w:eastAsia="Times New Roman"/>
          <w:szCs w:val="24"/>
        </w:rPr>
      </w:pPr>
      <w:r>
        <w:rPr>
          <w:rFonts w:eastAsia="Times New Roman"/>
          <w:szCs w:val="24"/>
        </w:rPr>
        <w:t>Θα ξεκινήσω</w:t>
      </w:r>
      <w:r>
        <w:rPr>
          <w:rFonts w:eastAsia="Times New Roman"/>
          <w:szCs w:val="24"/>
        </w:rPr>
        <w:t xml:space="preserve"> από την</w:t>
      </w:r>
      <w:r w:rsidRPr="004D71C0">
        <w:rPr>
          <w:rFonts w:eastAsia="Times New Roman"/>
          <w:szCs w:val="24"/>
        </w:rPr>
        <w:t xml:space="preserve"> τροπολογία για την κατάργηση της μείωσης του αφορολόγητου</w:t>
      </w:r>
      <w:r>
        <w:rPr>
          <w:rFonts w:eastAsia="Times New Roman"/>
          <w:szCs w:val="24"/>
        </w:rPr>
        <w:t>.</w:t>
      </w:r>
      <w:r w:rsidRPr="004D71C0">
        <w:rPr>
          <w:rFonts w:eastAsia="Times New Roman"/>
          <w:szCs w:val="24"/>
        </w:rPr>
        <w:t xml:space="preserve"> </w:t>
      </w:r>
      <w:r>
        <w:rPr>
          <w:rFonts w:eastAsia="Times New Roman"/>
          <w:szCs w:val="24"/>
        </w:rPr>
        <w:t>Γ</w:t>
      </w:r>
      <w:r w:rsidRPr="004D71C0">
        <w:rPr>
          <w:rFonts w:eastAsia="Times New Roman"/>
          <w:szCs w:val="24"/>
        </w:rPr>
        <w:t>ενικά ο στόχος της μείωσης του αφορολογήτου θα μπορούσε να ήταν θεωρητικά σωστός</w:t>
      </w:r>
      <w:r>
        <w:rPr>
          <w:rFonts w:eastAsia="Times New Roman"/>
          <w:szCs w:val="24"/>
        </w:rPr>
        <w:t>.</w:t>
      </w:r>
      <w:r w:rsidRPr="004D71C0">
        <w:rPr>
          <w:rFonts w:eastAsia="Times New Roman"/>
          <w:szCs w:val="24"/>
        </w:rPr>
        <w:t xml:space="preserve"> </w:t>
      </w:r>
      <w:r>
        <w:rPr>
          <w:rFonts w:eastAsia="Times New Roman"/>
          <w:szCs w:val="24"/>
        </w:rPr>
        <w:t>Δ</w:t>
      </w:r>
      <w:r w:rsidRPr="004D71C0">
        <w:rPr>
          <w:rFonts w:eastAsia="Times New Roman"/>
          <w:szCs w:val="24"/>
        </w:rPr>
        <w:t>ιεύρυνση της φορολογικής βάσης</w:t>
      </w:r>
      <w:r>
        <w:rPr>
          <w:rFonts w:eastAsia="Times New Roman"/>
          <w:szCs w:val="24"/>
        </w:rPr>
        <w:t>,</w:t>
      </w:r>
      <w:r w:rsidRPr="004D71C0">
        <w:rPr>
          <w:rFonts w:eastAsia="Times New Roman"/>
          <w:szCs w:val="24"/>
        </w:rPr>
        <w:t xml:space="preserve"> λιγότερα από περισσότερους</w:t>
      </w:r>
      <w:r>
        <w:rPr>
          <w:rFonts w:eastAsia="Times New Roman"/>
          <w:szCs w:val="24"/>
        </w:rPr>
        <w:t>. Αυτά στη θεωρία. Σ</w:t>
      </w:r>
      <w:r w:rsidRPr="004D71C0">
        <w:rPr>
          <w:rFonts w:eastAsia="Times New Roman"/>
          <w:szCs w:val="24"/>
        </w:rPr>
        <w:t xml:space="preserve">την πράξη όμως </w:t>
      </w:r>
      <w:r>
        <w:rPr>
          <w:rFonts w:eastAsia="Times New Roman"/>
          <w:szCs w:val="24"/>
        </w:rPr>
        <w:t>-</w:t>
      </w:r>
      <w:r w:rsidRPr="004D71C0">
        <w:rPr>
          <w:rFonts w:eastAsia="Times New Roman"/>
          <w:szCs w:val="24"/>
        </w:rPr>
        <w:t xml:space="preserve">το είχαμε </w:t>
      </w:r>
      <w:r w:rsidRPr="004D71C0">
        <w:rPr>
          <w:rFonts w:eastAsia="Times New Roman"/>
          <w:szCs w:val="24"/>
        </w:rPr>
        <w:t>πει και τότε που είχατε ψηφίσει τη μείωση του αφορολόγητου</w:t>
      </w:r>
      <w:r>
        <w:rPr>
          <w:rFonts w:eastAsia="Times New Roman"/>
          <w:szCs w:val="24"/>
        </w:rPr>
        <w:t>- δεν επιτυγχάνεται το ζητούμενο έτσι όπως γινόταν.</w:t>
      </w:r>
      <w:r w:rsidRPr="004D71C0">
        <w:rPr>
          <w:rFonts w:eastAsia="Times New Roman"/>
          <w:szCs w:val="24"/>
        </w:rPr>
        <w:t xml:space="preserve"> </w:t>
      </w:r>
      <w:r>
        <w:rPr>
          <w:rFonts w:eastAsia="Times New Roman"/>
          <w:szCs w:val="24"/>
        </w:rPr>
        <w:t>Γ</w:t>
      </w:r>
      <w:r w:rsidRPr="004D71C0">
        <w:rPr>
          <w:rFonts w:eastAsia="Times New Roman"/>
          <w:szCs w:val="24"/>
        </w:rPr>
        <w:t>ιατί δεν αφορά τους ελεύθερους επαγγελματίες</w:t>
      </w:r>
      <w:r>
        <w:rPr>
          <w:rFonts w:eastAsia="Times New Roman"/>
          <w:szCs w:val="24"/>
        </w:rPr>
        <w:t xml:space="preserve"> </w:t>
      </w:r>
      <w:r w:rsidRPr="004D71C0">
        <w:rPr>
          <w:rFonts w:eastAsia="Times New Roman"/>
          <w:szCs w:val="24"/>
        </w:rPr>
        <w:t xml:space="preserve"> </w:t>
      </w:r>
      <w:r>
        <w:rPr>
          <w:rFonts w:eastAsia="Times New Roman"/>
          <w:szCs w:val="24"/>
        </w:rPr>
        <w:t>-α</w:t>
      </w:r>
      <w:r w:rsidRPr="004D71C0">
        <w:rPr>
          <w:rFonts w:eastAsia="Times New Roman"/>
          <w:szCs w:val="24"/>
        </w:rPr>
        <w:t>υτοί δεν έχουν αφορολόγητο</w:t>
      </w:r>
      <w:r>
        <w:rPr>
          <w:rFonts w:eastAsia="Times New Roman"/>
          <w:szCs w:val="24"/>
        </w:rPr>
        <w:t>, φ</w:t>
      </w:r>
      <w:r w:rsidRPr="004D71C0">
        <w:rPr>
          <w:rFonts w:eastAsia="Times New Roman"/>
          <w:szCs w:val="24"/>
        </w:rPr>
        <w:t>ορολογούνται από το πρώτο ευρώ</w:t>
      </w:r>
      <w:r>
        <w:rPr>
          <w:rFonts w:eastAsia="Times New Roman"/>
          <w:szCs w:val="24"/>
        </w:rPr>
        <w:t xml:space="preserve">- και </w:t>
      </w:r>
      <w:r w:rsidRPr="004D71C0">
        <w:rPr>
          <w:rFonts w:eastAsia="Times New Roman"/>
          <w:szCs w:val="24"/>
        </w:rPr>
        <w:t>δεν αφορά τα έσοδα από ακίνητα</w:t>
      </w:r>
      <w:r>
        <w:rPr>
          <w:rFonts w:eastAsia="Times New Roman"/>
          <w:szCs w:val="24"/>
        </w:rPr>
        <w:t>,</w:t>
      </w:r>
      <w:r w:rsidRPr="004D71C0">
        <w:rPr>
          <w:rFonts w:eastAsia="Times New Roman"/>
          <w:szCs w:val="24"/>
        </w:rPr>
        <w:t xml:space="preserve"> </w:t>
      </w:r>
      <w:r w:rsidRPr="004D71C0">
        <w:rPr>
          <w:rFonts w:eastAsia="Times New Roman"/>
          <w:szCs w:val="24"/>
        </w:rPr>
        <w:t xml:space="preserve">καταθέσεις </w:t>
      </w:r>
      <w:r>
        <w:rPr>
          <w:rFonts w:eastAsia="Times New Roman"/>
          <w:szCs w:val="24"/>
        </w:rPr>
        <w:t>κ.λπ.</w:t>
      </w:r>
      <w:r w:rsidRPr="004D71C0">
        <w:rPr>
          <w:rFonts w:eastAsia="Times New Roman"/>
          <w:szCs w:val="24"/>
        </w:rPr>
        <w:t xml:space="preserve"> που φορολογούνται αυτοτελώς και έχουν ξεχωριστή κλίμακα χωρίς αφορολόγητο</w:t>
      </w:r>
      <w:r>
        <w:rPr>
          <w:rFonts w:eastAsia="Times New Roman"/>
          <w:szCs w:val="24"/>
        </w:rPr>
        <w:t>.</w:t>
      </w:r>
      <w:r w:rsidRPr="004D71C0">
        <w:rPr>
          <w:rFonts w:eastAsia="Times New Roman"/>
          <w:szCs w:val="24"/>
        </w:rPr>
        <w:t xml:space="preserve"> </w:t>
      </w:r>
    </w:p>
    <w:p w14:paraId="2D30DA1D" w14:textId="77777777" w:rsidR="000D1FE2" w:rsidRDefault="005E5B96">
      <w:pPr>
        <w:spacing w:line="600" w:lineRule="auto"/>
        <w:ind w:firstLine="720"/>
        <w:jc w:val="both"/>
        <w:rPr>
          <w:rFonts w:eastAsia="Times New Roman"/>
          <w:szCs w:val="24"/>
        </w:rPr>
      </w:pPr>
      <w:r>
        <w:rPr>
          <w:rFonts w:eastAsia="Times New Roman"/>
          <w:szCs w:val="24"/>
        </w:rPr>
        <w:lastRenderedPageBreak/>
        <w:t>Τελικά οι μόνοι</w:t>
      </w:r>
      <w:r>
        <w:rPr>
          <w:rFonts w:eastAsia="Times New Roman"/>
          <w:szCs w:val="24"/>
        </w:rPr>
        <w:t>,</w:t>
      </w:r>
      <w:r w:rsidRPr="004D71C0">
        <w:rPr>
          <w:rFonts w:eastAsia="Times New Roman"/>
          <w:szCs w:val="24"/>
        </w:rPr>
        <w:t xml:space="preserve"> που </w:t>
      </w:r>
      <w:r>
        <w:rPr>
          <w:rFonts w:eastAsia="Times New Roman"/>
          <w:szCs w:val="24"/>
        </w:rPr>
        <w:t>θα κληθούν να πληρώσουν φόρους, ε</w:t>
      </w:r>
      <w:r w:rsidRPr="004D71C0">
        <w:rPr>
          <w:rFonts w:eastAsia="Times New Roman"/>
          <w:szCs w:val="24"/>
        </w:rPr>
        <w:t>νώ πριν δεν πλήρωναν</w:t>
      </w:r>
      <w:r>
        <w:rPr>
          <w:rFonts w:eastAsia="Times New Roman"/>
          <w:szCs w:val="24"/>
        </w:rPr>
        <w:t>,</w:t>
      </w:r>
      <w:r w:rsidRPr="004D71C0">
        <w:rPr>
          <w:rFonts w:eastAsia="Times New Roman"/>
          <w:szCs w:val="24"/>
        </w:rPr>
        <w:t xml:space="preserve"> </w:t>
      </w:r>
      <w:r>
        <w:rPr>
          <w:rFonts w:eastAsia="Times New Roman"/>
          <w:szCs w:val="24"/>
        </w:rPr>
        <w:t>είναι οι</w:t>
      </w:r>
      <w:r w:rsidRPr="004D71C0">
        <w:rPr>
          <w:rFonts w:eastAsia="Times New Roman"/>
          <w:szCs w:val="24"/>
        </w:rPr>
        <w:t xml:space="preserve"> συνταξιούχοι με εισόδημα 5</w:t>
      </w:r>
      <w:r>
        <w:rPr>
          <w:rFonts w:eastAsia="Times New Roman"/>
          <w:szCs w:val="24"/>
        </w:rPr>
        <w:t>.</w:t>
      </w:r>
      <w:r w:rsidRPr="004D71C0">
        <w:rPr>
          <w:rFonts w:eastAsia="Times New Roman"/>
          <w:szCs w:val="24"/>
        </w:rPr>
        <w:t>600 έως 9.000 ευρώ το</w:t>
      </w:r>
      <w:r>
        <w:rPr>
          <w:rFonts w:eastAsia="Times New Roman"/>
          <w:szCs w:val="24"/>
        </w:rPr>
        <w:t>ν</w:t>
      </w:r>
      <w:r w:rsidRPr="004D71C0">
        <w:rPr>
          <w:rFonts w:eastAsia="Times New Roman"/>
          <w:szCs w:val="24"/>
        </w:rPr>
        <w:t xml:space="preserve"> χρόνο</w:t>
      </w:r>
      <w:r>
        <w:rPr>
          <w:rFonts w:eastAsia="Times New Roman"/>
          <w:szCs w:val="24"/>
        </w:rPr>
        <w:t>.</w:t>
      </w:r>
      <w:r w:rsidRPr="004D71C0">
        <w:rPr>
          <w:rFonts w:eastAsia="Times New Roman"/>
          <w:szCs w:val="24"/>
        </w:rPr>
        <w:t xml:space="preserve"> </w:t>
      </w:r>
      <w:r>
        <w:rPr>
          <w:rFonts w:eastAsia="Times New Roman"/>
          <w:szCs w:val="24"/>
        </w:rPr>
        <w:t>Αυτοί</w:t>
      </w:r>
      <w:r w:rsidRPr="004D71C0">
        <w:rPr>
          <w:rFonts w:eastAsia="Times New Roman"/>
          <w:szCs w:val="24"/>
        </w:rPr>
        <w:t xml:space="preserve"> όμως</w:t>
      </w:r>
      <w:r>
        <w:rPr>
          <w:rFonts w:eastAsia="Times New Roman"/>
          <w:szCs w:val="24"/>
        </w:rPr>
        <w:t xml:space="preserve"> ήδη πληρών</w:t>
      </w:r>
      <w:r>
        <w:rPr>
          <w:rFonts w:eastAsia="Times New Roman"/>
          <w:szCs w:val="24"/>
        </w:rPr>
        <w:t>ονται από το δ</w:t>
      </w:r>
      <w:r w:rsidRPr="004D71C0">
        <w:rPr>
          <w:rFonts w:eastAsia="Times New Roman"/>
          <w:szCs w:val="24"/>
        </w:rPr>
        <w:t xml:space="preserve">ημόσιο </w:t>
      </w:r>
      <w:r>
        <w:rPr>
          <w:rFonts w:eastAsia="Times New Roman"/>
          <w:szCs w:val="24"/>
        </w:rPr>
        <w:t>τ</w:t>
      </w:r>
      <w:r w:rsidRPr="004D71C0">
        <w:rPr>
          <w:rFonts w:eastAsia="Times New Roman"/>
          <w:szCs w:val="24"/>
        </w:rPr>
        <w:t>αμείο</w:t>
      </w:r>
      <w:r>
        <w:rPr>
          <w:rFonts w:eastAsia="Times New Roman"/>
          <w:szCs w:val="24"/>
        </w:rPr>
        <w:t>.</w:t>
      </w:r>
      <w:r w:rsidRPr="004D71C0">
        <w:rPr>
          <w:rFonts w:eastAsia="Times New Roman"/>
          <w:szCs w:val="24"/>
        </w:rPr>
        <w:t xml:space="preserve"> </w:t>
      </w:r>
      <w:r>
        <w:rPr>
          <w:rFonts w:eastAsia="Times New Roman"/>
          <w:szCs w:val="24"/>
        </w:rPr>
        <w:t>Δ</w:t>
      </w:r>
      <w:r w:rsidRPr="004D71C0">
        <w:rPr>
          <w:rFonts w:eastAsia="Times New Roman"/>
          <w:szCs w:val="24"/>
        </w:rPr>
        <w:t>ηλαδή</w:t>
      </w:r>
      <w:r>
        <w:rPr>
          <w:rFonts w:eastAsia="Times New Roman"/>
          <w:szCs w:val="24"/>
        </w:rPr>
        <w:t>,</w:t>
      </w:r>
      <w:r w:rsidRPr="004D71C0">
        <w:rPr>
          <w:rFonts w:eastAsia="Times New Roman"/>
          <w:szCs w:val="24"/>
        </w:rPr>
        <w:t xml:space="preserve"> το κράτος θα </w:t>
      </w:r>
      <w:r>
        <w:rPr>
          <w:rFonts w:eastAsia="Times New Roman"/>
          <w:szCs w:val="24"/>
        </w:rPr>
        <w:t xml:space="preserve">τα </w:t>
      </w:r>
      <w:r w:rsidRPr="004D71C0">
        <w:rPr>
          <w:rFonts w:eastAsia="Times New Roman"/>
          <w:szCs w:val="24"/>
        </w:rPr>
        <w:t>β</w:t>
      </w:r>
      <w:r>
        <w:rPr>
          <w:rFonts w:eastAsia="Times New Roman"/>
          <w:szCs w:val="24"/>
        </w:rPr>
        <w:t>γ</w:t>
      </w:r>
      <w:r w:rsidRPr="004D71C0">
        <w:rPr>
          <w:rFonts w:eastAsia="Times New Roman"/>
          <w:szCs w:val="24"/>
        </w:rPr>
        <w:t>άζει α</w:t>
      </w:r>
      <w:r>
        <w:rPr>
          <w:rFonts w:eastAsia="Times New Roman"/>
          <w:szCs w:val="24"/>
        </w:rPr>
        <w:t>πό τη μία τσέπη και θα τα βάζει</w:t>
      </w:r>
      <w:r w:rsidRPr="004D71C0">
        <w:rPr>
          <w:rFonts w:eastAsia="Times New Roman"/>
          <w:szCs w:val="24"/>
        </w:rPr>
        <w:t xml:space="preserve"> </w:t>
      </w:r>
      <w:r>
        <w:rPr>
          <w:rFonts w:eastAsia="Times New Roman"/>
          <w:szCs w:val="24"/>
        </w:rPr>
        <w:t>σ</w:t>
      </w:r>
      <w:r w:rsidRPr="004D71C0">
        <w:rPr>
          <w:rFonts w:eastAsia="Times New Roman"/>
          <w:szCs w:val="24"/>
        </w:rPr>
        <w:t>την άλλη</w:t>
      </w:r>
      <w:r>
        <w:rPr>
          <w:rFonts w:eastAsia="Times New Roman"/>
          <w:szCs w:val="24"/>
        </w:rPr>
        <w:t>.</w:t>
      </w:r>
      <w:r w:rsidRPr="004D71C0">
        <w:rPr>
          <w:rFonts w:eastAsia="Times New Roman"/>
          <w:szCs w:val="24"/>
        </w:rPr>
        <w:t xml:space="preserve"> </w:t>
      </w:r>
      <w:r>
        <w:rPr>
          <w:rFonts w:eastAsia="Times New Roman"/>
          <w:szCs w:val="24"/>
        </w:rPr>
        <w:t>Η</w:t>
      </w:r>
      <w:r w:rsidRPr="004D71C0">
        <w:rPr>
          <w:rFonts w:eastAsia="Times New Roman"/>
          <w:szCs w:val="24"/>
        </w:rPr>
        <w:t xml:space="preserve"> αύξηση της φορολογίας για αυτή την ομάδα είναι δημοσιονομικά </w:t>
      </w:r>
      <w:r>
        <w:rPr>
          <w:rFonts w:eastAsia="Times New Roman"/>
          <w:szCs w:val="24"/>
        </w:rPr>
        <w:t>ισοδύναμη</w:t>
      </w:r>
      <w:r w:rsidRPr="004D71C0">
        <w:rPr>
          <w:rFonts w:eastAsia="Times New Roman"/>
          <w:szCs w:val="24"/>
        </w:rPr>
        <w:t xml:space="preserve"> με τη μείωση των συντάξεων αυτής της ομάδας</w:t>
      </w:r>
      <w:r>
        <w:rPr>
          <w:rFonts w:eastAsia="Times New Roman"/>
          <w:szCs w:val="24"/>
        </w:rPr>
        <w:t>. Το</w:t>
      </w:r>
      <w:r w:rsidRPr="004D71C0">
        <w:rPr>
          <w:rFonts w:eastAsia="Times New Roman"/>
          <w:szCs w:val="24"/>
        </w:rPr>
        <w:t xml:space="preserve"> να σου </w:t>
      </w:r>
      <w:r>
        <w:rPr>
          <w:rFonts w:eastAsia="Times New Roman"/>
          <w:szCs w:val="24"/>
        </w:rPr>
        <w:t xml:space="preserve">δίνω εκατό και να σου </w:t>
      </w:r>
      <w:r>
        <w:rPr>
          <w:rFonts w:eastAsia="Times New Roman"/>
          <w:szCs w:val="24"/>
        </w:rPr>
        <w:t>παίρνω</w:t>
      </w:r>
      <w:r w:rsidRPr="004D71C0">
        <w:rPr>
          <w:rFonts w:eastAsia="Times New Roman"/>
          <w:szCs w:val="24"/>
        </w:rPr>
        <w:t xml:space="preserve"> πίσω τα </w:t>
      </w:r>
      <w:r>
        <w:rPr>
          <w:rFonts w:eastAsia="Times New Roman"/>
          <w:szCs w:val="24"/>
        </w:rPr>
        <w:t>είκοσι</w:t>
      </w:r>
      <w:r w:rsidRPr="004D71C0">
        <w:rPr>
          <w:rFonts w:eastAsia="Times New Roman"/>
          <w:szCs w:val="24"/>
        </w:rPr>
        <w:t xml:space="preserve"> είναι το ίδιο με το να σου δίνω κατευθείαν </w:t>
      </w:r>
      <w:r>
        <w:rPr>
          <w:rFonts w:eastAsia="Times New Roman"/>
          <w:szCs w:val="24"/>
        </w:rPr>
        <w:t>ογδόντα.</w:t>
      </w:r>
      <w:r w:rsidRPr="004D71C0">
        <w:rPr>
          <w:rFonts w:eastAsia="Times New Roman"/>
          <w:szCs w:val="24"/>
        </w:rPr>
        <w:t xml:space="preserve"> </w:t>
      </w:r>
    </w:p>
    <w:p w14:paraId="2D30DA1E" w14:textId="77777777" w:rsidR="000D1FE2" w:rsidRDefault="005E5B96">
      <w:pPr>
        <w:spacing w:line="600" w:lineRule="auto"/>
        <w:ind w:firstLine="720"/>
        <w:jc w:val="both"/>
        <w:rPr>
          <w:rFonts w:eastAsia="Times New Roman"/>
          <w:szCs w:val="24"/>
        </w:rPr>
      </w:pPr>
      <w:r w:rsidRPr="004D71C0">
        <w:rPr>
          <w:rFonts w:eastAsia="Times New Roman"/>
          <w:szCs w:val="24"/>
        </w:rPr>
        <w:t xml:space="preserve">Η δεύτερη κατηγορία αυτών που </w:t>
      </w:r>
      <w:r>
        <w:rPr>
          <w:rFonts w:eastAsia="Times New Roman"/>
          <w:szCs w:val="24"/>
        </w:rPr>
        <w:t>πλήττονται</w:t>
      </w:r>
      <w:r w:rsidRPr="004D71C0">
        <w:rPr>
          <w:rFonts w:eastAsia="Times New Roman"/>
          <w:szCs w:val="24"/>
        </w:rPr>
        <w:t xml:space="preserve"> επειδή δεν </w:t>
      </w:r>
      <w:r>
        <w:rPr>
          <w:rFonts w:eastAsia="Times New Roman"/>
          <w:szCs w:val="24"/>
        </w:rPr>
        <w:t>πλήρωναν</w:t>
      </w:r>
      <w:r w:rsidRPr="004D71C0">
        <w:rPr>
          <w:rFonts w:eastAsia="Times New Roman"/>
          <w:szCs w:val="24"/>
        </w:rPr>
        <w:t xml:space="preserve"> και τώρα θα πληρώνουν </w:t>
      </w:r>
      <w:r>
        <w:rPr>
          <w:rFonts w:eastAsia="Times New Roman"/>
          <w:szCs w:val="24"/>
        </w:rPr>
        <w:t xml:space="preserve">είναι </w:t>
      </w:r>
      <w:r w:rsidRPr="004D71C0">
        <w:rPr>
          <w:rFonts w:eastAsia="Times New Roman"/>
          <w:szCs w:val="24"/>
        </w:rPr>
        <w:t xml:space="preserve">οι εργαζόμενοι κυρίως στον ιδιωτικό τομέα με μηνιαίες </w:t>
      </w:r>
      <w:r>
        <w:rPr>
          <w:rFonts w:eastAsia="Times New Roman"/>
          <w:szCs w:val="24"/>
        </w:rPr>
        <w:t>καθαρές αποδοχές από 400 ευρώ έως 6</w:t>
      </w:r>
      <w:r w:rsidRPr="004D71C0">
        <w:rPr>
          <w:rFonts w:eastAsia="Times New Roman"/>
          <w:szCs w:val="24"/>
        </w:rPr>
        <w:t xml:space="preserve">30 </w:t>
      </w:r>
      <w:r w:rsidRPr="004D71C0">
        <w:rPr>
          <w:rFonts w:eastAsia="Times New Roman"/>
          <w:szCs w:val="24"/>
        </w:rPr>
        <w:t>ευρώ</w:t>
      </w:r>
      <w:r>
        <w:rPr>
          <w:rFonts w:eastAsia="Times New Roman"/>
          <w:szCs w:val="24"/>
        </w:rPr>
        <w:t>,</w:t>
      </w:r>
      <w:r w:rsidRPr="004D71C0">
        <w:rPr>
          <w:rFonts w:eastAsia="Times New Roman"/>
          <w:szCs w:val="24"/>
        </w:rPr>
        <w:t xml:space="preserve"> δηλαδή μικτές 480</w:t>
      </w:r>
      <w:r>
        <w:rPr>
          <w:rFonts w:eastAsia="Times New Roman"/>
          <w:szCs w:val="24"/>
        </w:rPr>
        <w:t xml:space="preserve"> ευρώ</w:t>
      </w:r>
      <w:r w:rsidRPr="004D71C0">
        <w:rPr>
          <w:rFonts w:eastAsia="Times New Roman"/>
          <w:szCs w:val="24"/>
        </w:rPr>
        <w:t xml:space="preserve"> έως 750 </w:t>
      </w:r>
      <w:r>
        <w:rPr>
          <w:rFonts w:eastAsia="Times New Roman"/>
          <w:szCs w:val="24"/>
        </w:rPr>
        <w:t xml:space="preserve">ευρώ </w:t>
      </w:r>
      <w:r w:rsidRPr="004D71C0">
        <w:rPr>
          <w:rFonts w:eastAsia="Times New Roman"/>
          <w:szCs w:val="24"/>
        </w:rPr>
        <w:t xml:space="preserve">αν θεωρήσουμε </w:t>
      </w:r>
      <w:r>
        <w:rPr>
          <w:rFonts w:eastAsia="Times New Roman"/>
          <w:szCs w:val="24"/>
        </w:rPr>
        <w:t>δεκατέσσερις μισθούς. Όμως, οι μισθωτοί εργαζόμενοι στη χ</w:t>
      </w:r>
      <w:r w:rsidRPr="004D71C0">
        <w:rPr>
          <w:rFonts w:eastAsia="Times New Roman"/>
          <w:szCs w:val="24"/>
        </w:rPr>
        <w:t xml:space="preserve">ώρα </w:t>
      </w:r>
      <w:r>
        <w:rPr>
          <w:rFonts w:eastAsia="Times New Roman"/>
          <w:szCs w:val="24"/>
        </w:rPr>
        <w:t xml:space="preserve">καταβάλλουν ήδη </w:t>
      </w:r>
      <w:r w:rsidRPr="004D71C0">
        <w:rPr>
          <w:rFonts w:eastAsia="Times New Roman"/>
          <w:szCs w:val="24"/>
        </w:rPr>
        <w:t>υψηλές ασφαλιστικές εισφορές από το 1 ευρώ</w:t>
      </w:r>
      <w:r>
        <w:rPr>
          <w:rFonts w:eastAsia="Times New Roman"/>
          <w:szCs w:val="24"/>
        </w:rPr>
        <w:t>.</w:t>
      </w:r>
      <w:r w:rsidRPr="004D71C0">
        <w:rPr>
          <w:rFonts w:eastAsia="Times New Roman"/>
          <w:szCs w:val="24"/>
        </w:rPr>
        <w:t xml:space="preserve"> </w:t>
      </w:r>
      <w:r>
        <w:rPr>
          <w:rFonts w:eastAsia="Times New Roman"/>
          <w:szCs w:val="24"/>
        </w:rPr>
        <w:t>Δ</w:t>
      </w:r>
      <w:r w:rsidRPr="004D71C0">
        <w:rPr>
          <w:rFonts w:eastAsia="Times New Roman"/>
          <w:szCs w:val="24"/>
        </w:rPr>
        <w:t>εν είναι δηλαδή ακριβές ότι δεν συμμετέχουν στα δημοσιονομικά βάρη</w:t>
      </w:r>
      <w:r>
        <w:rPr>
          <w:rFonts w:eastAsia="Times New Roman"/>
          <w:szCs w:val="24"/>
        </w:rPr>
        <w:t>.</w:t>
      </w:r>
      <w:r w:rsidRPr="004D71C0">
        <w:rPr>
          <w:rFonts w:eastAsia="Times New Roman"/>
          <w:szCs w:val="24"/>
        </w:rPr>
        <w:t xml:space="preserve"> </w:t>
      </w:r>
      <w:r>
        <w:rPr>
          <w:rFonts w:eastAsia="Times New Roman"/>
          <w:szCs w:val="24"/>
        </w:rPr>
        <w:t>Π</w:t>
      </w:r>
      <w:r w:rsidRPr="004D71C0">
        <w:rPr>
          <w:rFonts w:eastAsia="Times New Roman"/>
          <w:szCs w:val="24"/>
        </w:rPr>
        <w:t>οσό ίσο μ</w:t>
      </w:r>
      <w:r w:rsidRPr="004D71C0">
        <w:rPr>
          <w:rFonts w:eastAsia="Times New Roman"/>
          <w:szCs w:val="24"/>
        </w:rPr>
        <w:t>ε το 41% των μικτών αποδοχών τους κατευθύνεται στα δημόσια ταμεία</w:t>
      </w:r>
      <w:r>
        <w:rPr>
          <w:rFonts w:eastAsia="Times New Roman"/>
          <w:szCs w:val="24"/>
        </w:rPr>
        <w:t>.</w:t>
      </w:r>
      <w:r w:rsidRPr="004D71C0">
        <w:rPr>
          <w:rFonts w:eastAsia="Times New Roman"/>
          <w:szCs w:val="24"/>
        </w:rPr>
        <w:t xml:space="preserve"> </w:t>
      </w:r>
      <w:r>
        <w:rPr>
          <w:rFonts w:eastAsia="Times New Roman"/>
          <w:szCs w:val="24"/>
        </w:rPr>
        <w:t>Εφόσον, λοι</w:t>
      </w:r>
      <w:r>
        <w:rPr>
          <w:rFonts w:eastAsia="Times New Roman"/>
          <w:szCs w:val="24"/>
        </w:rPr>
        <w:lastRenderedPageBreak/>
        <w:t xml:space="preserve">πόν, </w:t>
      </w:r>
      <w:r w:rsidRPr="004D71C0">
        <w:rPr>
          <w:rFonts w:eastAsia="Times New Roman"/>
          <w:szCs w:val="24"/>
        </w:rPr>
        <w:t>το ασφαλιστικό έχει γίνει ουσιαστικά φορολογικό στην Ελλάδα</w:t>
      </w:r>
      <w:r>
        <w:rPr>
          <w:rFonts w:eastAsia="Times New Roman"/>
          <w:szCs w:val="24"/>
        </w:rPr>
        <w:t>,</w:t>
      </w:r>
      <w:r w:rsidRPr="004D71C0">
        <w:rPr>
          <w:rFonts w:eastAsia="Times New Roman"/>
          <w:szCs w:val="24"/>
        </w:rPr>
        <w:t xml:space="preserve"> οι ασφαλιστικές εισφορές είναι ήδη υψηλές και με αυτή την έννοια </w:t>
      </w:r>
      <w:r>
        <w:rPr>
          <w:rFonts w:eastAsia="Times New Roman"/>
          <w:szCs w:val="24"/>
        </w:rPr>
        <w:t xml:space="preserve">οι </w:t>
      </w:r>
      <w:r w:rsidRPr="004D71C0">
        <w:rPr>
          <w:rFonts w:eastAsia="Times New Roman"/>
          <w:szCs w:val="24"/>
        </w:rPr>
        <w:t>μισθωτοί εργαζόμενοι</w:t>
      </w:r>
      <w:r>
        <w:rPr>
          <w:rFonts w:eastAsia="Times New Roman"/>
          <w:szCs w:val="24"/>
        </w:rPr>
        <w:t>,</w:t>
      </w:r>
      <w:r w:rsidRPr="004D71C0">
        <w:rPr>
          <w:rFonts w:eastAsia="Times New Roman"/>
          <w:szCs w:val="24"/>
        </w:rPr>
        <w:t xml:space="preserve"> ακόμα και αυτοί που εμ</w:t>
      </w:r>
      <w:r w:rsidRPr="004D71C0">
        <w:rPr>
          <w:rFonts w:eastAsia="Times New Roman"/>
          <w:szCs w:val="24"/>
        </w:rPr>
        <w:t>πίπτου</w:t>
      </w:r>
      <w:r>
        <w:rPr>
          <w:rFonts w:eastAsia="Times New Roman"/>
          <w:szCs w:val="24"/>
        </w:rPr>
        <w:t>ν στο αφορολόγητο έως τώρα, υπερ</w:t>
      </w:r>
      <w:r w:rsidRPr="004D71C0">
        <w:rPr>
          <w:rFonts w:eastAsia="Times New Roman"/>
          <w:szCs w:val="24"/>
        </w:rPr>
        <w:t>φορολογούνται</w:t>
      </w:r>
      <w:r>
        <w:rPr>
          <w:rFonts w:eastAsia="Times New Roman"/>
          <w:szCs w:val="24"/>
        </w:rPr>
        <w:t>,</w:t>
      </w:r>
      <w:r w:rsidRPr="004D71C0">
        <w:rPr>
          <w:rFonts w:eastAsia="Times New Roman"/>
          <w:szCs w:val="24"/>
        </w:rPr>
        <w:t xml:space="preserve"> </w:t>
      </w:r>
      <w:r>
        <w:rPr>
          <w:rFonts w:eastAsia="Times New Roman"/>
          <w:szCs w:val="24"/>
        </w:rPr>
        <w:t>δ</w:t>
      </w:r>
      <w:r w:rsidRPr="004D71C0">
        <w:rPr>
          <w:rFonts w:eastAsia="Times New Roman"/>
          <w:szCs w:val="24"/>
        </w:rPr>
        <w:t xml:space="preserve">εν </w:t>
      </w:r>
      <w:proofErr w:type="spellStart"/>
      <w:r w:rsidRPr="004D71C0">
        <w:rPr>
          <w:rFonts w:eastAsia="Times New Roman"/>
          <w:szCs w:val="24"/>
        </w:rPr>
        <w:t>υπ</w:t>
      </w:r>
      <w:r>
        <w:rPr>
          <w:rFonts w:eastAsia="Times New Roman"/>
          <w:szCs w:val="24"/>
        </w:rPr>
        <w:t>ο</w:t>
      </w:r>
      <w:r w:rsidRPr="004D71C0">
        <w:rPr>
          <w:rFonts w:eastAsia="Times New Roman"/>
          <w:szCs w:val="24"/>
        </w:rPr>
        <w:t>φορολογούνται</w:t>
      </w:r>
      <w:proofErr w:type="spellEnd"/>
      <w:r>
        <w:rPr>
          <w:rFonts w:eastAsia="Times New Roman"/>
          <w:szCs w:val="24"/>
        </w:rPr>
        <w:t>.</w:t>
      </w:r>
      <w:r w:rsidRPr="004D71C0">
        <w:rPr>
          <w:rFonts w:eastAsia="Times New Roman"/>
          <w:szCs w:val="24"/>
        </w:rPr>
        <w:t xml:space="preserve"> </w:t>
      </w:r>
    </w:p>
    <w:p w14:paraId="2D30DA1F" w14:textId="77777777" w:rsidR="000D1FE2" w:rsidRDefault="005E5B96">
      <w:pPr>
        <w:spacing w:line="600" w:lineRule="auto"/>
        <w:ind w:firstLine="720"/>
        <w:jc w:val="both"/>
        <w:rPr>
          <w:rFonts w:eastAsia="Times New Roman"/>
          <w:szCs w:val="24"/>
        </w:rPr>
      </w:pPr>
      <w:r>
        <w:rPr>
          <w:rFonts w:eastAsia="Times New Roman"/>
          <w:szCs w:val="24"/>
        </w:rPr>
        <w:t>Τ</w:t>
      </w:r>
      <w:r w:rsidRPr="004D71C0">
        <w:rPr>
          <w:rFonts w:eastAsia="Times New Roman"/>
          <w:szCs w:val="24"/>
        </w:rPr>
        <w:t>ο τρίτο και το κυριότερο</w:t>
      </w:r>
      <w:r>
        <w:rPr>
          <w:rFonts w:eastAsia="Times New Roman"/>
          <w:szCs w:val="24"/>
        </w:rPr>
        <w:t>,</w:t>
      </w:r>
      <w:r w:rsidRPr="004D71C0">
        <w:rPr>
          <w:rFonts w:eastAsia="Times New Roman"/>
          <w:szCs w:val="24"/>
        </w:rPr>
        <w:t xml:space="preserve"> κατά τη γνώμη </w:t>
      </w:r>
      <w:r>
        <w:rPr>
          <w:rFonts w:eastAsia="Times New Roman"/>
          <w:szCs w:val="24"/>
        </w:rPr>
        <w:t>μας,</w:t>
      </w:r>
      <w:r w:rsidRPr="004D71C0">
        <w:rPr>
          <w:rFonts w:eastAsia="Times New Roman"/>
          <w:szCs w:val="24"/>
        </w:rPr>
        <w:t xml:space="preserve"> δεν είναι μόνο οι χαμηλόμισθοι</w:t>
      </w:r>
      <w:r>
        <w:rPr>
          <w:rFonts w:eastAsia="Times New Roman"/>
          <w:szCs w:val="24"/>
        </w:rPr>
        <w:t>,</w:t>
      </w:r>
      <w:r w:rsidRPr="004D71C0">
        <w:rPr>
          <w:rFonts w:eastAsia="Times New Roman"/>
          <w:szCs w:val="24"/>
        </w:rPr>
        <w:t xml:space="preserve"> πο</w:t>
      </w:r>
      <w:r>
        <w:rPr>
          <w:rFonts w:eastAsia="Times New Roman"/>
          <w:szCs w:val="24"/>
        </w:rPr>
        <w:t>υ τώρα για πρώτη φορά θα πληρώσουν</w:t>
      </w:r>
      <w:r w:rsidRPr="004D71C0">
        <w:rPr>
          <w:rFonts w:eastAsia="Times New Roman"/>
          <w:szCs w:val="24"/>
        </w:rPr>
        <w:t xml:space="preserve"> φόρο</w:t>
      </w:r>
      <w:r>
        <w:rPr>
          <w:rFonts w:eastAsia="Times New Roman"/>
          <w:szCs w:val="24"/>
        </w:rPr>
        <w:t>, δηλαδή οι πρώτες κλίμακες</w:t>
      </w:r>
      <w:r>
        <w:rPr>
          <w:rFonts w:eastAsia="Times New Roman"/>
          <w:szCs w:val="24"/>
        </w:rPr>
        <w:t>,</w:t>
      </w:r>
      <w:r>
        <w:rPr>
          <w:rFonts w:eastAsia="Times New Roman"/>
          <w:szCs w:val="24"/>
        </w:rPr>
        <w:t xml:space="preserve"> που θα επιβαρυνθούν, αλλά και το</w:t>
      </w:r>
      <w:r>
        <w:rPr>
          <w:rFonts w:eastAsia="Times New Roman"/>
          <w:szCs w:val="24"/>
        </w:rPr>
        <w:t xml:space="preserve"> ότι θα </w:t>
      </w:r>
      <w:r w:rsidRPr="004D71C0">
        <w:rPr>
          <w:rFonts w:eastAsia="Times New Roman"/>
          <w:szCs w:val="24"/>
        </w:rPr>
        <w:t>επιβαρυνθούν και αυτοί που ήδη πλήρωναν και έχουν σηκώσει το μεγάλο βάρος της δημοσιονομικής προσαρμογής</w:t>
      </w:r>
      <w:r>
        <w:rPr>
          <w:rFonts w:eastAsia="Times New Roman"/>
          <w:szCs w:val="24"/>
        </w:rPr>
        <w:t>,</w:t>
      </w:r>
      <w:r w:rsidRPr="004D71C0">
        <w:rPr>
          <w:rFonts w:eastAsia="Times New Roman"/>
          <w:szCs w:val="24"/>
        </w:rPr>
        <w:t xml:space="preserve"> δηλαδή τα μεσαία και μικρομεσαία εισοδήματα</w:t>
      </w:r>
      <w:r>
        <w:rPr>
          <w:rFonts w:eastAsia="Times New Roman"/>
          <w:szCs w:val="24"/>
        </w:rPr>
        <w:t>,</w:t>
      </w:r>
      <w:r w:rsidRPr="004D71C0">
        <w:rPr>
          <w:rFonts w:eastAsia="Times New Roman"/>
          <w:szCs w:val="24"/>
        </w:rPr>
        <w:t xml:space="preserve"> με αυτή την πτώση του αφορολόγητου</w:t>
      </w:r>
      <w:r>
        <w:rPr>
          <w:rFonts w:eastAsia="Times New Roman"/>
          <w:szCs w:val="24"/>
        </w:rPr>
        <w:t>.</w:t>
      </w:r>
      <w:r w:rsidRPr="004D71C0">
        <w:rPr>
          <w:rFonts w:eastAsia="Times New Roman"/>
          <w:szCs w:val="24"/>
        </w:rPr>
        <w:t xml:space="preserve"> </w:t>
      </w:r>
      <w:r>
        <w:rPr>
          <w:rFonts w:eastAsia="Times New Roman"/>
          <w:szCs w:val="24"/>
        </w:rPr>
        <w:t>Ό</w:t>
      </w:r>
      <w:r w:rsidRPr="004D71C0">
        <w:rPr>
          <w:rFonts w:eastAsia="Times New Roman"/>
          <w:szCs w:val="24"/>
        </w:rPr>
        <w:t>σοι έχουν εισόδημα</w:t>
      </w:r>
      <w:r>
        <w:rPr>
          <w:rFonts w:eastAsia="Times New Roman"/>
          <w:szCs w:val="24"/>
        </w:rPr>
        <w:t>,</w:t>
      </w:r>
      <w:r w:rsidRPr="004D71C0">
        <w:rPr>
          <w:rFonts w:eastAsia="Times New Roman"/>
          <w:szCs w:val="24"/>
        </w:rPr>
        <w:t xml:space="preserve"> δηλαδή πάνω από 10.000 ευρώ</w:t>
      </w:r>
      <w:r>
        <w:rPr>
          <w:rFonts w:eastAsia="Times New Roman"/>
          <w:szCs w:val="24"/>
        </w:rPr>
        <w:t>,</w:t>
      </w:r>
      <w:r w:rsidRPr="004D71C0">
        <w:rPr>
          <w:rFonts w:eastAsia="Times New Roman"/>
          <w:szCs w:val="24"/>
        </w:rPr>
        <w:t xml:space="preserve"> καλούνται να πληρώσουν επιπλέον 650 ευρώ το</w:t>
      </w:r>
      <w:r>
        <w:rPr>
          <w:rFonts w:eastAsia="Times New Roman"/>
          <w:szCs w:val="24"/>
        </w:rPr>
        <w:t>ν</w:t>
      </w:r>
      <w:r w:rsidRPr="004D71C0">
        <w:rPr>
          <w:rFonts w:eastAsia="Times New Roman"/>
          <w:szCs w:val="24"/>
        </w:rPr>
        <w:t xml:space="preserve"> </w:t>
      </w:r>
      <w:r>
        <w:rPr>
          <w:rFonts w:eastAsia="Times New Roman"/>
          <w:szCs w:val="24"/>
        </w:rPr>
        <w:t>χρόνο με τη μείωση του αφορολόγη</w:t>
      </w:r>
      <w:r w:rsidRPr="004D71C0">
        <w:rPr>
          <w:rFonts w:eastAsia="Times New Roman"/>
          <w:szCs w:val="24"/>
        </w:rPr>
        <w:t>του</w:t>
      </w:r>
      <w:r>
        <w:rPr>
          <w:rFonts w:eastAsia="Times New Roman"/>
          <w:szCs w:val="24"/>
        </w:rPr>
        <w:t>.</w:t>
      </w:r>
      <w:r w:rsidRPr="004D71C0">
        <w:rPr>
          <w:rFonts w:eastAsia="Times New Roman"/>
          <w:szCs w:val="24"/>
        </w:rPr>
        <w:t xml:space="preserve"> </w:t>
      </w:r>
    </w:p>
    <w:p w14:paraId="2D30DA20" w14:textId="77777777" w:rsidR="000D1FE2" w:rsidRDefault="005E5B96">
      <w:pPr>
        <w:spacing w:line="600" w:lineRule="auto"/>
        <w:ind w:firstLine="720"/>
        <w:jc w:val="both"/>
        <w:rPr>
          <w:rFonts w:eastAsia="Times New Roman"/>
          <w:szCs w:val="24"/>
        </w:rPr>
      </w:pPr>
      <w:r>
        <w:rPr>
          <w:rFonts w:eastAsia="Times New Roman"/>
          <w:szCs w:val="24"/>
        </w:rPr>
        <w:t>Και επειδή, όπως έχετε δει, τ</w:t>
      </w:r>
      <w:r w:rsidRPr="004D71C0">
        <w:rPr>
          <w:rFonts w:eastAsia="Times New Roman"/>
          <w:szCs w:val="24"/>
        </w:rPr>
        <w:t xml:space="preserve">α τελευταία τέσσερα χρόνια που είναι </w:t>
      </w:r>
      <w:r>
        <w:rPr>
          <w:rFonts w:eastAsia="Times New Roman"/>
          <w:szCs w:val="24"/>
        </w:rPr>
        <w:t>το Π</w:t>
      </w:r>
      <w:r w:rsidRPr="004D71C0">
        <w:rPr>
          <w:rFonts w:eastAsia="Times New Roman"/>
          <w:szCs w:val="24"/>
        </w:rPr>
        <w:t>οτάμι στη Βουλή δεν κάνουμε μόνο κριτική</w:t>
      </w:r>
      <w:r>
        <w:rPr>
          <w:rFonts w:eastAsia="Times New Roman"/>
          <w:szCs w:val="24"/>
        </w:rPr>
        <w:t xml:space="preserve">, αλλά και </w:t>
      </w:r>
      <w:r w:rsidRPr="004D71C0">
        <w:rPr>
          <w:rFonts w:eastAsia="Times New Roman"/>
          <w:szCs w:val="24"/>
        </w:rPr>
        <w:t>προτάσεις</w:t>
      </w:r>
      <w:r>
        <w:rPr>
          <w:rFonts w:eastAsia="Times New Roman"/>
          <w:szCs w:val="24"/>
        </w:rPr>
        <w:t>, τ</w:t>
      </w:r>
      <w:r w:rsidRPr="004D71C0">
        <w:rPr>
          <w:rFonts w:eastAsia="Times New Roman"/>
          <w:szCs w:val="24"/>
        </w:rPr>
        <w:t>ο ίδιο θα κάνουμε μέχρι την τελευταία σ</w:t>
      </w:r>
      <w:r w:rsidRPr="004D71C0">
        <w:rPr>
          <w:rFonts w:eastAsia="Times New Roman"/>
          <w:szCs w:val="24"/>
        </w:rPr>
        <w:t>τιγμή</w:t>
      </w:r>
      <w:r>
        <w:rPr>
          <w:rFonts w:eastAsia="Times New Roman"/>
          <w:szCs w:val="24"/>
        </w:rPr>
        <w:t>,</w:t>
      </w:r>
      <w:r w:rsidRPr="004D71C0">
        <w:rPr>
          <w:rFonts w:eastAsia="Times New Roman"/>
          <w:szCs w:val="24"/>
        </w:rPr>
        <w:t xml:space="preserve"> μέχρι και σήμερα</w:t>
      </w:r>
      <w:r>
        <w:rPr>
          <w:rFonts w:eastAsia="Times New Roman"/>
          <w:szCs w:val="24"/>
        </w:rPr>
        <w:t>.</w:t>
      </w:r>
      <w:r w:rsidRPr="004D71C0">
        <w:rPr>
          <w:rFonts w:eastAsia="Times New Roman"/>
          <w:szCs w:val="24"/>
        </w:rPr>
        <w:t xml:space="preserve"> </w:t>
      </w:r>
      <w:r>
        <w:rPr>
          <w:rFonts w:eastAsia="Times New Roman"/>
          <w:szCs w:val="24"/>
        </w:rPr>
        <w:t>Πώ</w:t>
      </w:r>
      <w:r w:rsidRPr="004D71C0">
        <w:rPr>
          <w:rFonts w:eastAsia="Times New Roman"/>
          <w:szCs w:val="24"/>
        </w:rPr>
        <w:t>ς θα μπορούσε να είναι αποδεκτή και βιώ</w:t>
      </w:r>
      <w:r w:rsidRPr="004D71C0">
        <w:rPr>
          <w:rFonts w:eastAsia="Times New Roman"/>
          <w:szCs w:val="24"/>
        </w:rPr>
        <w:lastRenderedPageBreak/>
        <w:t>σιμη μία μείωση του αφορολόγητου ώστε να διευρυνθεί η φορολογική βάση</w:t>
      </w:r>
      <w:r>
        <w:rPr>
          <w:rFonts w:eastAsia="Times New Roman"/>
          <w:szCs w:val="24"/>
        </w:rPr>
        <w:t>;</w:t>
      </w:r>
      <w:r w:rsidRPr="004D71C0">
        <w:rPr>
          <w:rFonts w:eastAsia="Times New Roman"/>
          <w:szCs w:val="24"/>
        </w:rPr>
        <w:t xml:space="preserve"> </w:t>
      </w:r>
      <w:r>
        <w:rPr>
          <w:rFonts w:eastAsia="Times New Roman"/>
          <w:szCs w:val="24"/>
        </w:rPr>
        <w:t>Α</w:t>
      </w:r>
      <w:r w:rsidRPr="004D71C0">
        <w:rPr>
          <w:rFonts w:eastAsia="Times New Roman"/>
          <w:szCs w:val="24"/>
        </w:rPr>
        <w:t>υτό θα μπορούσε να γίνει αν η άσκηση οικονομικής πολιτικής δεν γινόταν μεμονωμένα και αποσπασματικά</w:t>
      </w:r>
      <w:r>
        <w:rPr>
          <w:rFonts w:eastAsia="Times New Roman"/>
          <w:szCs w:val="24"/>
        </w:rPr>
        <w:t>. Πρέπει να υπάρχει</w:t>
      </w:r>
      <w:r>
        <w:rPr>
          <w:rFonts w:eastAsia="Times New Roman"/>
          <w:szCs w:val="24"/>
        </w:rPr>
        <w:t xml:space="preserve"> ολιστική προσέγγιση</w:t>
      </w:r>
      <w:r w:rsidRPr="004D71C0">
        <w:rPr>
          <w:rFonts w:eastAsia="Times New Roman"/>
          <w:szCs w:val="24"/>
        </w:rPr>
        <w:t xml:space="preserve"> λαμβάνοντας υπ</w:t>
      </w:r>
      <w:r>
        <w:rPr>
          <w:rFonts w:eastAsia="Times New Roman"/>
          <w:szCs w:val="24"/>
        </w:rPr>
        <w:t xml:space="preserve">’ </w:t>
      </w:r>
      <w:proofErr w:type="spellStart"/>
      <w:r w:rsidRPr="004D71C0">
        <w:rPr>
          <w:rFonts w:eastAsia="Times New Roman"/>
          <w:szCs w:val="24"/>
        </w:rPr>
        <w:t>όψ</w:t>
      </w:r>
      <w:r>
        <w:rPr>
          <w:rFonts w:eastAsia="Times New Roman"/>
          <w:szCs w:val="24"/>
        </w:rPr>
        <w:t>ιν</w:t>
      </w:r>
      <w:proofErr w:type="spellEnd"/>
      <w:r w:rsidRPr="004D71C0">
        <w:rPr>
          <w:rFonts w:eastAsia="Times New Roman"/>
          <w:szCs w:val="24"/>
        </w:rPr>
        <w:t xml:space="preserve"> όλες τις παραμέτρους</w:t>
      </w:r>
      <w:r>
        <w:rPr>
          <w:rFonts w:eastAsia="Times New Roman"/>
          <w:szCs w:val="24"/>
        </w:rPr>
        <w:t>.</w:t>
      </w:r>
      <w:r w:rsidRPr="004D71C0">
        <w:rPr>
          <w:rFonts w:eastAsia="Times New Roman"/>
          <w:szCs w:val="24"/>
        </w:rPr>
        <w:t xml:space="preserve"> Παραδείγματος χάριν</w:t>
      </w:r>
      <w:r>
        <w:rPr>
          <w:rFonts w:eastAsia="Times New Roman"/>
          <w:szCs w:val="24"/>
        </w:rPr>
        <w:t>,</w:t>
      </w:r>
      <w:r w:rsidRPr="004D71C0">
        <w:rPr>
          <w:rFonts w:eastAsia="Times New Roman"/>
          <w:szCs w:val="24"/>
        </w:rPr>
        <w:t xml:space="preserve"> μείωση του αφορολογήτου με ταυτόχρονη μείωση των ασφαλιστικών εισφορών</w:t>
      </w:r>
      <w:r>
        <w:rPr>
          <w:rFonts w:eastAsia="Times New Roman"/>
          <w:szCs w:val="24"/>
        </w:rPr>
        <w:t>.</w:t>
      </w:r>
      <w:r w:rsidRPr="004D71C0">
        <w:rPr>
          <w:rFonts w:eastAsia="Times New Roman"/>
          <w:szCs w:val="24"/>
        </w:rPr>
        <w:t xml:space="preserve"> </w:t>
      </w:r>
      <w:r>
        <w:rPr>
          <w:rFonts w:eastAsia="Times New Roman"/>
          <w:szCs w:val="24"/>
        </w:rPr>
        <w:t>Παραδείγματος χάριν, εισφορές</w:t>
      </w:r>
      <w:r w:rsidRPr="004D71C0">
        <w:rPr>
          <w:rFonts w:eastAsia="Times New Roman"/>
          <w:szCs w:val="24"/>
        </w:rPr>
        <w:t xml:space="preserve"> υπέρ εργ</w:t>
      </w:r>
      <w:r>
        <w:rPr>
          <w:rFonts w:eastAsia="Times New Roman"/>
          <w:szCs w:val="24"/>
        </w:rPr>
        <w:t>ατικής κατοικίας και εργατικής ε</w:t>
      </w:r>
      <w:r w:rsidRPr="004D71C0">
        <w:rPr>
          <w:rFonts w:eastAsia="Times New Roman"/>
          <w:szCs w:val="24"/>
        </w:rPr>
        <w:t>στίας ειδικά για χαμηλόμισθου</w:t>
      </w:r>
      <w:r w:rsidRPr="004D71C0">
        <w:rPr>
          <w:rFonts w:eastAsia="Times New Roman"/>
          <w:szCs w:val="24"/>
        </w:rPr>
        <w:t>ς</w:t>
      </w:r>
      <w:r>
        <w:rPr>
          <w:rFonts w:eastAsia="Times New Roman"/>
          <w:szCs w:val="24"/>
        </w:rPr>
        <w:t xml:space="preserve">. </w:t>
      </w:r>
    </w:p>
    <w:p w14:paraId="2D30DA21" w14:textId="77777777" w:rsidR="000D1FE2" w:rsidRDefault="005E5B96">
      <w:pPr>
        <w:spacing w:line="600" w:lineRule="auto"/>
        <w:ind w:firstLine="720"/>
        <w:jc w:val="both"/>
        <w:rPr>
          <w:rFonts w:eastAsia="Times New Roman"/>
          <w:szCs w:val="24"/>
        </w:rPr>
      </w:pPr>
      <w:r>
        <w:rPr>
          <w:rFonts w:eastAsia="Times New Roman"/>
          <w:szCs w:val="24"/>
        </w:rPr>
        <w:t>Επίσης, η κατάργηση</w:t>
      </w:r>
      <w:r w:rsidRPr="004D71C0">
        <w:rPr>
          <w:rFonts w:eastAsia="Times New Roman"/>
          <w:szCs w:val="24"/>
        </w:rPr>
        <w:t xml:space="preserve"> της επικουρικής ασφάλισης </w:t>
      </w:r>
      <w:r>
        <w:rPr>
          <w:rFonts w:eastAsia="Times New Roman"/>
          <w:szCs w:val="24"/>
        </w:rPr>
        <w:t xml:space="preserve">για </w:t>
      </w:r>
      <w:r w:rsidRPr="004D71C0">
        <w:rPr>
          <w:rFonts w:eastAsia="Times New Roman"/>
          <w:szCs w:val="24"/>
        </w:rPr>
        <w:t xml:space="preserve">τους χαμηλόμισθους </w:t>
      </w:r>
      <w:r>
        <w:rPr>
          <w:rFonts w:eastAsia="Times New Roman"/>
          <w:szCs w:val="24"/>
        </w:rPr>
        <w:t xml:space="preserve">όταν υπάρχουν πολλές </w:t>
      </w:r>
      <w:r w:rsidRPr="004D71C0">
        <w:rPr>
          <w:rFonts w:eastAsia="Times New Roman"/>
          <w:szCs w:val="24"/>
        </w:rPr>
        <w:t xml:space="preserve">χώρες στην Ευρώπη που </w:t>
      </w:r>
      <w:r>
        <w:rPr>
          <w:rFonts w:eastAsia="Times New Roman"/>
          <w:szCs w:val="24"/>
        </w:rPr>
        <w:t xml:space="preserve">οι </w:t>
      </w:r>
      <w:r w:rsidRPr="004D71C0">
        <w:rPr>
          <w:rFonts w:eastAsia="Times New Roman"/>
          <w:szCs w:val="24"/>
        </w:rPr>
        <w:t>υποχρεωτικές ασφαλιστικές εισφορές για συμπληρωματική ασφάλιση πέραν από τον πρώτο πυλώνα</w:t>
      </w:r>
      <w:r>
        <w:rPr>
          <w:rFonts w:eastAsia="Times New Roman"/>
          <w:szCs w:val="24"/>
        </w:rPr>
        <w:t>,</w:t>
      </w:r>
      <w:r w:rsidRPr="004D71C0">
        <w:rPr>
          <w:rFonts w:eastAsia="Times New Roman"/>
          <w:szCs w:val="24"/>
        </w:rPr>
        <w:t xml:space="preserve"> που ο πρώτος πυλώνας είναι η κύρια σύνταξη</w:t>
      </w:r>
      <w:r>
        <w:rPr>
          <w:rFonts w:eastAsia="Times New Roman"/>
          <w:szCs w:val="24"/>
        </w:rPr>
        <w:t>, αρ</w:t>
      </w:r>
      <w:r>
        <w:rPr>
          <w:rFonts w:eastAsia="Times New Roman"/>
          <w:szCs w:val="24"/>
        </w:rPr>
        <w:t>χίζ</w:t>
      </w:r>
      <w:r w:rsidRPr="004D71C0">
        <w:rPr>
          <w:rFonts w:eastAsia="Times New Roman"/>
          <w:szCs w:val="24"/>
        </w:rPr>
        <w:t>ουν να επιβαρύνουν τα εισοδήματα από ένα κατώφλι και πάνω</w:t>
      </w:r>
      <w:r>
        <w:rPr>
          <w:rFonts w:eastAsia="Times New Roman"/>
          <w:szCs w:val="24"/>
        </w:rPr>
        <w:t>,</w:t>
      </w:r>
      <w:r w:rsidRPr="004D71C0">
        <w:rPr>
          <w:rFonts w:eastAsia="Times New Roman"/>
          <w:szCs w:val="24"/>
        </w:rPr>
        <w:t xml:space="preserve"> </w:t>
      </w:r>
      <w:r>
        <w:rPr>
          <w:rFonts w:eastAsia="Times New Roman"/>
          <w:szCs w:val="24"/>
        </w:rPr>
        <w:t>ό</w:t>
      </w:r>
      <w:r w:rsidRPr="004D71C0">
        <w:rPr>
          <w:rFonts w:eastAsia="Times New Roman"/>
          <w:szCs w:val="24"/>
        </w:rPr>
        <w:t>πως συμβαίνει σε Ολλανδία</w:t>
      </w:r>
      <w:r>
        <w:rPr>
          <w:rFonts w:eastAsia="Times New Roman"/>
          <w:szCs w:val="24"/>
        </w:rPr>
        <w:t>,</w:t>
      </w:r>
      <w:r w:rsidRPr="004D71C0">
        <w:rPr>
          <w:rFonts w:eastAsia="Times New Roman"/>
          <w:szCs w:val="24"/>
        </w:rPr>
        <w:t xml:space="preserve"> Γαλλία</w:t>
      </w:r>
      <w:r>
        <w:rPr>
          <w:rFonts w:eastAsia="Times New Roman"/>
          <w:szCs w:val="24"/>
        </w:rPr>
        <w:t>,</w:t>
      </w:r>
      <w:r w:rsidRPr="004D71C0">
        <w:rPr>
          <w:rFonts w:eastAsia="Times New Roman"/>
          <w:szCs w:val="24"/>
        </w:rPr>
        <w:t xml:space="preserve"> Ελβετία και Αγγλία</w:t>
      </w:r>
      <w:r>
        <w:rPr>
          <w:rFonts w:eastAsia="Times New Roman"/>
          <w:szCs w:val="24"/>
        </w:rPr>
        <w:t>.</w:t>
      </w:r>
      <w:r w:rsidRPr="004D71C0">
        <w:rPr>
          <w:rFonts w:eastAsia="Times New Roman"/>
          <w:szCs w:val="24"/>
        </w:rPr>
        <w:t xml:space="preserve"> </w:t>
      </w:r>
      <w:r>
        <w:rPr>
          <w:rFonts w:eastAsia="Times New Roman"/>
          <w:szCs w:val="24"/>
        </w:rPr>
        <w:t>Μ</w:t>
      </w:r>
      <w:r w:rsidRPr="004D71C0">
        <w:rPr>
          <w:rFonts w:eastAsia="Times New Roman"/>
          <w:szCs w:val="24"/>
        </w:rPr>
        <w:t xml:space="preserve">ία τέτοια πρόταση έχει κάνει και </w:t>
      </w:r>
      <w:r>
        <w:rPr>
          <w:rFonts w:eastAsia="Times New Roman"/>
          <w:szCs w:val="24"/>
        </w:rPr>
        <w:t>ο ΙΟΒΕ</w:t>
      </w:r>
      <w:r w:rsidRPr="004D71C0">
        <w:rPr>
          <w:rFonts w:eastAsia="Times New Roman"/>
          <w:szCs w:val="24"/>
        </w:rPr>
        <w:t xml:space="preserve"> στην πρότασή του για το ασφαλιστικό</w:t>
      </w:r>
      <w:r>
        <w:rPr>
          <w:rFonts w:eastAsia="Times New Roman"/>
          <w:szCs w:val="24"/>
        </w:rPr>
        <w:t>.</w:t>
      </w:r>
      <w:r w:rsidRPr="004D71C0">
        <w:rPr>
          <w:rFonts w:eastAsia="Times New Roman"/>
          <w:szCs w:val="24"/>
        </w:rPr>
        <w:t xml:space="preserve"> </w:t>
      </w:r>
      <w:r>
        <w:rPr>
          <w:rFonts w:eastAsia="Times New Roman"/>
          <w:szCs w:val="24"/>
        </w:rPr>
        <w:t>Δ</w:t>
      </w:r>
      <w:r w:rsidRPr="004D71C0">
        <w:rPr>
          <w:rFonts w:eastAsia="Times New Roman"/>
          <w:szCs w:val="24"/>
        </w:rPr>
        <w:t>ηλαδή</w:t>
      </w:r>
      <w:r>
        <w:rPr>
          <w:rFonts w:eastAsia="Times New Roman"/>
          <w:szCs w:val="24"/>
        </w:rPr>
        <w:t>,</w:t>
      </w:r>
      <w:r w:rsidRPr="004D71C0">
        <w:rPr>
          <w:rFonts w:eastAsia="Times New Roman"/>
          <w:szCs w:val="24"/>
        </w:rPr>
        <w:t xml:space="preserve"> οι χαμηλόμισθοι να μ</w:t>
      </w:r>
      <w:r>
        <w:rPr>
          <w:rFonts w:eastAsia="Times New Roman"/>
          <w:szCs w:val="24"/>
        </w:rPr>
        <w:t>ην πληρώνουν</w:t>
      </w:r>
      <w:r w:rsidRPr="004D71C0">
        <w:rPr>
          <w:rFonts w:eastAsia="Times New Roman"/>
          <w:szCs w:val="24"/>
        </w:rPr>
        <w:t xml:space="preserve"> εισφορές επικουρική</w:t>
      </w:r>
      <w:r w:rsidRPr="004D71C0">
        <w:rPr>
          <w:rFonts w:eastAsia="Times New Roman"/>
          <w:szCs w:val="24"/>
        </w:rPr>
        <w:t>ς ασφάλισης και να εισάγετ</w:t>
      </w:r>
      <w:r>
        <w:rPr>
          <w:rFonts w:eastAsia="Times New Roman"/>
          <w:szCs w:val="24"/>
        </w:rPr>
        <w:t>αι</w:t>
      </w:r>
      <w:r w:rsidRPr="004D71C0">
        <w:rPr>
          <w:rFonts w:eastAsia="Times New Roman"/>
          <w:szCs w:val="24"/>
        </w:rPr>
        <w:t xml:space="preserve"> ένα κατώφλι</w:t>
      </w:r>
      <w:r>
        <w:rPr>
          <w:rFonts w:eastAsia="Times New Roman"/>
          <w:szCs w:val="24"/>
        </w:rPr>
        <w:t>,</w:t>
      </w:r>
      <w:r w:rsidRPr="004D71C0">
        <w:rPr>
          <w:rFonts w:eastAsia="Times New Roman"/>
          <w:szCs w:val="24"/>
        </w:rPr>
        <w:t xml:space="preserve"> δηλαδή να πληρώνουν το </w:t>
      </w:r>
      <w:r>
        <w:rPr>
          <w:rFonts w:eastAsia="Times New Roman"/>
          <w:szCs w:val="24"/>
        </w:rPr>
        <w:t>6%</w:t>
      </w:r>
      <w:r w:rsidRPr="004D71C0">
        <w:rPr>
          <w:rFonts w:eastAsia="Times New Roman"/>
          <w:szCs w:val="24"/>
        </w:rPr>
        <w:t xml:space="preserve"> πάνω από ένα κατώφλι 9.000</w:t>
      </w:r>
      <w:r>
        <w:rPr>
          <w:rFonts w:eastAsia="Times New Roman"/>
          <w:szCs w:val="24"/>
        </w:rPr>
        <w:t>-</w:t>
      </w:r>
      <w:r w:rsidRPr="004D71C0">
        <w:rPr>
          <w:rFonts w:eastAsia="Times New Roman"/>
          <w:szCs w:val="24"/>
        </w:rPr>
        <w:t>9.100 ευρώ</w:t>
      </w:r>
      <w:r>
        <w:rPr>
          <w:rFonts w:eastAsia="Times New Roman"/>
          <w:szCs w:val="24"/>
        </w:rPr>
        <w:t>.</w:t>
      </w:r>
      <w:r w:rsidRPr="004D71C0">
        <w:rPr>
          <w:rFonts w:eastAsia="Times New Roman"/>
          <w:szCs w:val="24"/>
        </w:rPr>
        <w:t xml:space="preserve"> </w:t>
      </w:r>
    </w:p>
    <w:p w14:paraId="2D30DA22" w14:textId="77777777" w:rsidR="000D1FE2" w:rsidRDefault="005E5B96">
      <w:pPr>
        <w:spacing w:line="600" w:lineRule="auto"/>
        <w:ind w:firstLine="720"/>
        <w:jc w:val="both"/>
        <w:rPr>
          <w:rFonts w:eastAsia="Times New Roman"/>
          <w:szCs w:val="24"/>
        </w:rPr>
      </w:pPr>
      <w:r>
        <w:rPr>
          <w:rFonts w:eastAsia="Times New Roman"/>
          <w:szCs w:val="24"/>
        </w:rPr>
        <w:lastRenderedPageBreak/>
        <w:t xml:space="preserve">Ένα δεύτερο που θα μπορούσαμε </w:t>
      </w:r>
      <w:r w:rsidRPr="004D71C0">
        <w:rPr>
          <w:rFonts w:eastAsia="Times New Roman"/>
          <w:szCs w:val="24"/>
        </w:rPr>
        <w:t>να προτείνουμε είναι αντισταθμιστικά μέτρα για τους χαμηλοσυνταξιούχους</w:t>
      </w:r>
      <w:r>
        <w:rPr>
          <w:rFonts w:eastAsia="Times New Roman"/>
          <w:szCs w:val="24"/>
        </w:rPr>
        <w:t>,</w:t>
      </w:r>
      <w:r w:rsidRPr="004D71C0">
        <w:rPr>
          <w:rFonts w:eastAsia="Times New Roman"/>
          <w:szCs w:val="24"/>
        </w:rPr>
        <w:t xml:space="preserve"> χαμηλότερη συμμετοχή στα φάρμακα</w:t>
      </w:r>
      <w:r>
        <w:rPr>
          <w:rFonts w:eastAsia="Times New Roman"/>
          <w:szCs w:val="24"/>
        </w:rPr>
        <w:t>,</w:t>
      </w:r>
      <w:r w:rsidRPr="004D71C0">
        <w:rPr>
          <w:rFonts w:eastAsia="Times New Roman"/>
          <w:szCs w:val="24"/>
        </w:rPr>
        <w:t xml:space="preserve"> έκπτωση ιατρικ</w:t>
      </w:r>
      <w:r>
        <w:rPr>
          <w:rFonts w:eastAsia="Times New Roman"/>
          <w:szCs w:val="24"/>
        </w:rPr>
        <w:t>ών δαπανών, επειδή αυτοί δεν θα επωφεληθούν από τη</w:t>
      </w:r>
      <w:r w:rsidRPr="004D71C0">
        <w:rPr>
          <w:rFonts w:eastAsia="Times New Roman"/>
          <w:szCs w:val="24"/>
        </w:rPr>
        <w:t xml:space="preserve"> μείωση των ασφαλιστικών εισφορών ή την κατάργηση τους για τα μικρά εισοδήματα</w:t>
      </w:r>
      <w:r>
        <w:rPr>
          <w:rFonts w:eastAsia="Times New Roman"/>
          <w:szCs w:val="24"/>
        </w:rPr>
        <w:t>.</w:t>
      </w:r>
      <w:r w:rsidRPr="004D71C0">
        <w:rPr>
          <w:rFonts w:eastAsia="Times New Roman"/>
          <w:szCs w:val="24"/>
        </w:rPr>
        <w:t xml:space="preserve"> </w:t>
      </w:r>
    </w:p>
    <w:p w14:paraId="2D30DA23" w14:textId="77777777" w:rsidR="000D1FE2" w:rsidRDefault="005E5B96">
      <w:pPr>
        <w:spacing w:line="600" w:lineRule="auto"/>
        <w:ind w:firstLine="720"/>
        <w:jc w:val="both"/>
        <w:rPr>
          <w:rFonts w:eastAsia="Times New Roman" w:cs="Times New Roman"/>
          <w:szCs w:val="24"/>
        </w:rPr>
      </w:pPr>
      <w:r>
        <w:rPr>
          <w:rFonts w:eastAsia="Times New Roman"/>
          <w:szCs w:val="24"/>
        </w:rPr>
        <w:t>Έ</w:t>
      </w:r>
      <w:r w:rsidRPr="004D71C0">
        <w:rPr>
          <w:rFonts w:eastAsia="Times New Roman"/>
          <w:szCs w:val="24"/>
        </w:rPr>
        <w:t>να τρίτο θα ήταν η δημιουργία μιας ενδιάμεσης κλίμακας φορολογίας με χαμηλότερο φορολογικό συντελεστή</w:t>
      </w:r>
      <w:r>
        <w:rPr>
          <w:rFonts w:eastAsia="Times New Roman"/>
          <w:szCs w:val="24"/>
        </w:rPr>
        <w:t>,</w:t>
      </w:r>
      <w:r w:rsidRPr="004D71C0">
        <w:rPr>
          <w:rFonts w:eastAsia="Times New Roman"/>
          <w:szCs w:val="24"/>
        </w:rPr>
        <w:t xml:space="preserve"> δηλαδή</w:t>
      </w:r>
      <w:r w:rsidRPr="004D71C0">
        <w:rPr>
          <w:rFonts w:eastAsia="Times New Roman"/>
          <w:szCs w:val="24"/>
        </w:rPr>
        <w:t xml:space="preserve"> ας πούμε 10% για εισοδήματα από </w:t>
      </w:r>
      <w:r>
        <w:rPr>
          <w:rFonts w:eastAsia="Times New Roman"/>
          <w:szCs w:val="24"/>
        </w:rPr>
        <w:t>5.600-</w:t>
      </w:r>
      <w:r w:rsidRPr="004D71C0">
        <w:rPr>
          <w:rFonts w:eastAsia="Times New Roman"/>
          <w:szCs w:val="24"/>
        </w:rPr>
        <w:t>10.000 ευρώ</w:t>
      </w:r>
      <w:r>
        <w:rPr>
          <w:rFonts w:eastAsia="Times New Roman"/>
          <w:szCs w:val="24"/>
        </w:rPr>
        <w:t>.</w:t>
      </w:r>
      <w:r w:rsidRPr="004D71C0">
        <w:rPr>
          <w:rFonts w:eastAsia="Times New Roman"/>
          <w:szCs w:val="24"/>
        </w:rPr>
        <w:t xml:space="preserve"> Ένας χαμηλότερος</w:t>
      </w:r>
      <w:r>
        <w:rPr>
          <w:rFonts w:eastAsia="Times New Roman"/>
          <w:szCs w:val="24"/>
        </w:rPr>
        <w:t>,</w:t>
      </w:r>
      <w:r w:rsidRPr="004D71C0">
        <w:rPr>
          <w:rFonts w:eastAsia="Times New Roman"/>
          <w:szCs w:val="24"/>
        </w:rPr>
        <w:t xml:space="preserve"> δηλαδή</w:t>
      </w:r>
      <w:r>
        <w:rPr>
          <w:rFonts w:eastAsia="Times New Roman"/>
          <w:szCs w:val="24"/>
        </w:rPr>
        <w:t>,</w:t>
      </w:r>
      <w:r w:rsidRPr="004D71C0">
        <w:rPr>
          <w:rFonts w:eastAsia="Times New Roman"/>
          <w:szCs w:val="24"/>
        </w:rPr>
        <w:t xml:space="preserve"> ενδιάμεσο</w:t>
      </w:r>
      <w:r>
        <w:rPr>
          <w:rFonts w:eastAsia="Times New Roman"/>
          <w:szCs w:val="24"/>
        </w:rPr>
        <w:t>ς</w:t>
      </w:r>
      <w:r w:rsidRPr="004D71C0">
        <w:rPr>
          <w:rFonts w:eastAsia="Times New Roman"/>
          <w:szCs w:val="24"/>
        </w:rPr>
        <w:t xml:space="preserve"> συντελεστής αμβλύνει το πρόβλημα</w:t>
      </w:r>
      <w:r>
        <w:rPr>
          <w:rFonts w:eastAsia="Times New Roman"/>
          <w:szCs w:val="24"/>
        </w:rPr>
        <w:t>.</w:t>
      </w:r>
      <w:r w:rsidRPr="004D71C0">
        <w:rPr>
          <w:rFonts w:eastAsia="Times New Roman"/>
          <w:szCs w:val="24"/>
        </w:rPr>
        <w:t xml:space="preserve"> </w:t>
      </w:r>
      <w:r>
        <w:rPr>
          <w:rFonts w:eastAsia="Times New Roman"/>
          <w:szCs w:val="24"/>
        </w:rPr>
        <w:t>Α</w:t>
      </w:r>
      <w:r w:rsidRPr="004D71C0">
        <w:rPr>
          <w:rFonts w:eastAsia="Times New Roman"/>
          <w:szCs w:val="24"/>
        </w:rPr>
        <w:t xml:space="preserve">υξάνεται μεν ο φόρος για όσους </w:t>
      </w:r>
      <w:r>
        <w:rPr>
          <w:rFonts w:eastAsia="Times New Roman"/>
          <w:szCs w:val="24"/>
        </w:rPr>
        <w:t>δεν πληρώνουν τίποτα, αλλά σ</w:t>
      </w:r>
      <w:r w:rsidRPr="004D71C0">
        <w:rPr>
          <w:rFonts w:eastAsia="Times New Roman"/>
          <w:szCs w:val="24"/>
        </w:rPr>
        <w:t>αφώς λιγότερο από τη σημερινή κατάσταση</w:t>
      </w:r>
      <w:r>
        <w:rPr>
          <w:rFonts w:eastAsia="Times New Roman"/>
          <w:szCs w:val="24"/>
        </w:rPr>
        <w:t>.</w:t>
      </w:r>
      <w:r w:rsidRPr="004D71C0">
        <w:rPr>
          <w:rFonts w:eastAsia="Times New Roman"/>
          <w:szCs w:val="24"/>
        </w:rPr>
        <w:t xml:space="preserve"> </w:t>
      </w:r>
      <w:r w:rsidRPr="00B709CF">
        <w:rPr>
          <w:rFonts w:eastAsia="Times New Roman" w:cs="Times New Roman"/>
          <w:szCs w:val="24"/>
        </w:rPr>
        <w:t>Επιπλέον, ακυρώνεται η αύξηση το</w:t>
      </w:r>
      <w:r w:rsidRPr="00B709CF">
        <w:rPr>
          <w:rFonts w:eastAsia="Times New Roman" w:cs="Times New Roman"/>
          <w:szCs w:val="24"/>
        </w:rPr>
        <w:t xml:space="preserve">υ φόρου για τα μικρομεσαία εισοδήματα, δηλαδή αυτά που είναι πάνω από 10.000 ευρώ, που είναι και η στόχευση του νομοθέτη. </w:t>
      </w:r>
    </w:p>
    <w:p w14:paraId="2D30DA24" w14:textId="77777777" w:rsidR="000D1FE2" w:rsidRDefault="005E5B96">
      <w:pPr>
        <w:spacing w:line="600" w:lineRule="auto"/>
        <w:ind w:firstLine="720"/>
        <w:jc w:val="both"/>
        <w:rPr>
          <w:rFonts w:eastAsia="Times New Roman" w:cs="Times New Roman"/>
          <w:szCs w:val="24"/>
        </w:rPr>
      </w:pPr>
      <w:r w:rsidRPr="00B709CF">
        <w:rPr>
          <w:rFonts w:eastAsia="Times New Roman" w:cs="Times New Roman"/>
          <w:szCs w:val="24"/>
        </w:rPr>
        <w:t>Εξάλλου,</w:t>
      </w:r>
      <w:r>
        <w:rPr>
          <w:rFonts w:eastAsia="Times New Roman" w:cs="Times New Roman"/>
          <w:szCs w:val="24"/>
        </w:rPr>
        <w:t xml:space="preserve"> η λογική του να πληρώνουν κ</w:t>
      </w:r>
      <w:r w:rsidRPr="00B709CF">
        <w:rPr>
          <w:rFonts w:eastAsia="Times New Roman" w:cs="Times New Roman"/>
          <w:szCs w:val="24"/>
        </w:rPr>
        <w:t xml:space="preserve">άτι λίγο αυτοί που μέχρι τώρα δεν πλήρωναν </w:t>
      </w:r>
      <w:r>
        <w:rPr>
          <w:rFonts w:eastAsia="Times New Roman" w:cs="Times New Roman"/>
          <w:szCs w:val="24"/>
        </w:rPr>
        <w:t>-</w:t>
      </w:r>
      <w:r w:rsidRPr="00B709CF">
        <w:rPr>
          <w:rFonts w:eastAsia="Times New Roman" w:cs="Times New Roman"/>
          <w:szCs w:val="24"/>
        </w:rPr>
        <w:t>η διεύρυνση δηλαδή</w:t>
      </w:r>
      <w:r>
        <w:rPr>
          <w:rFonts w:eastAsia="Times New Roman" w:cs="Times New Roman"/>
          <w:szCs w:val="24"/>
        </w:rPr>
        <w:t xml:space="preserve"> της</w:t>
      </w:r>
      <w:r w:rsidRPr="00B709CF">
        <w:rPr>
          <w:rFonts w:eastAsia="Times New Roman" w:cs="Times New Roman"/>
          <w:szCs w:val="24"/>
        </w:rPr>
        <w:t xml:space="preserve"> φορολογικής βάσης</w:t>
      </w:r>
      <w:r>
        <w:rPr>
          <w:rFonts w:eastAsia="Times New Roman" w:cs="Times New Roman"/>
          <w:szCs w:val="24"/>
        </w:rPr>
        <w:t>-</w:t>
      </w:r>
      <w:r w:rsidRPr="00B709CF">
        <w:rPr>
          <w:rFonts w:eastAsia="Times New Roman" w:cs="Times New Roman"/>
          <w:szCs w:val="24"/>
        </w:rPr>
        <w:t xml:space="preserve"> και όχι να </w:t>
      </w:r>
      <w:r w:rsidRPr="00B709CF">
        <w:rPr>
          <w:rFonts w:eastAsia="Times New Roman" w:cs="Times New Roman"/>
          <w:szCs w:val="24"/>
        </w:rPr>
        <w:t>πληρώνουν περισσότε</w:t>
      </w:r>
      <w:r>
        <w:rPr>
          <w:rFonts w:eastAsia="Times New Roman" w:cs="Times New Roman"/>
          <w:szCs w:val="24"/>
        </w:rPr>
        <w:t>ρα</w:t>
      </w:r>
      <w:r w:rsidRPr="00B709CF">
        <w:rPr>
          <w:rFonts w:eastAsia="Times New Roman" w:cs="Times New Roman"/>
          <w:szCs w:val="24"/>
        </w:rPr>
        <w:t xml:space="preserve"> αυτ</w:t>
      </w:r>
      <w:r>
        <w:rPr>
          <w:rFonts w:eastAsia="Times New Roman" w:cs="Times New Roman"/>
          <w:szCs w:val="24"/>
        </w:rPr>
        <w:t>οί</w:t>
      </w:r>
      <w:r w:rsidRPr="00B709CF">
        <w:rPr>
          <w:rFonts w:eastAsia="Times New Roman" w:cs="Times New Roman"/>
          <w:szCs w:val="24"/>
        </w:rPr>
        <w:t xml:space="preserve"> που ήδη είχαν επωμιστεί το μεγάλο βάρος</w:t>
      </w:r>
      <w:r>
        <w:rPr>
          <w:rFonts w:eastAsia="Times New Roman" w:cs="Times New Roman"/>
          <w:szCs w:val="24"/>
        </w:rPr>
        <w:t>,</w:t>
      </w:r>
      <w:r w:rsidRPr="00B709CF">
        <w:rPr>
          <w:rFonts w:eastAsia="Times New Roman" w:cs="Times New Roman"/>
          <w:szCs w:val="24"/>
        </w:rPr>
        <w:t xml:space="preserve"> είναι κάτι το οποίο θα έπρεπε να το επιδιώξουμε</w:t>
      </w:r>
      <w:r>
        <w:rPr>
          <w:rFonts w:eastAsia="Times New Roman" w:cs="Times New Roman"/>
          <w:szCs w:val="24"/>
        </w:rPr>
        <w:t>. Κ</w:t>
      </w:r>
      <w:r w:rsidRPr="00B709CF">
        <w:rPr>
          <w:rFonts w:eastAsia="Times New Roman" w:cs="Times New Roman"/>
          <w:szCs w:val="24"/>
        </w:rPr>
        <w:t xml:space="preserve">αι </w:t>
      </w:r>
      <w:r>
        <w:rPr>
          <w:rFonts w:eastAsia="Times New Roman" w:cs="Times New Roman"/>
          <w:szCs w:val="24"/>
        </w:rPr>
        <w:t>εσείς, αντίθετα, καταργείτε</w:t>
      </w:r>
      <w:r w:rsidRPr="00B709CF">
        <w:rPr>
          <w:rFonts w:eastAsia="Times New Roman" w:cs="Times New Roman"/>
          <w:szCs w:val="24"/>
        </w:rPr>
        <w:t xml:space="preserve"> στα αντίμετρα </w:t>
      </w:r>
      <w:r w:rsidRPr="00B709CF">
        <w:rPr>
          <w:rFonts w:eastAsia="Times New Roman" w:cs="Times New Roman"/>
          <w:szCs w:val="24"/>
        </w:rPr>
        <w:lastRenderedPageBreak/>
        <w:t>τη μείωση του φορολογικού συντελεστή από 22%</w:t>
      </w:r>
      <w:r>
        <w:rPr>
          <w:rFonts w:eastAsia="Times New Roman" w:cs="Times New Roman"/>
          <w:szCs w:val="24"/>
        </w:rPr>
        <w:t xml:space="preserve"> σ</w:t>
      </w:r>
      <w:r w:rsidRPr="00B709CF">
        <w:rPr>
          <w:rFonts w:eastAsia="Times New Roman" w:cs="Times New Roman"/>
          <w:szCs w:val="24"/>
        </w:rPr>
        <w:t>ε 20</w:t>
      </w:r>
      <w:r>
        <w:rPr>
          <w:rFonts w:eastAsia="Times New Roman" w:cs="Times New Roman"/>
          <w:szCs w:val="24"/>
        </w:rPr>
        <w:t>%, κάτι που ήταν ψηφισμένο. Τ</w:t>
      </w:r>
      <w:r w:rsidRPr="00B709CF">
        <w:rPr>
          <w:rFonts w:eastAsia="Times New Roman" w:cs="Times New Roman"/>
          <w:szCs w:val="24"/>
        </w:rPr>
        <w:t xml:space="preserve">ώρα πηγαίνει </w:t>
      </w:r>
      <w:r w:rsidRPr="00B709CF">
        <w:rPr>
          <w:rFonts w:eastAsia="Times New Roman" w:cs="Times New Roman"/>
          <w:szCs w:val="24"/>
        </w:rPr>
        <w:t>στο βωμό της κατάργησης της μείωσης του αφορολόγητου</w:t>
      </w:r>
      <w:r>
        <w:rPr>
          <w:rFonts w:eastAsia="Times New Roman" w:cs="Times New Roman"/>
          <w:szCs w:val="24"/>
        </w:rPr>
        <w:t>.</w:t>
      </w:r>
    </w:p>
    <w:p w14:paraId="2D30DA2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Τέλος, ένα τέταρτο μέτρο </w:t>
      </w:r>
      <w:r w:rsidRPr="00B709CF">
        <w:rPr>
          <w:rFonts w:eastAsia="Times New Roman" w:cs="Times New Roman"/>
          <w:szCs w:val="24"/>
        </w:rPr>
        <w:t xml:space="preserve">θα μπορούσε να </w:t>
      </w:r>
      <w:r>
        <w:rPr>
          <w:rFonts w:eastAsia="Times New Roman" w:cs="Times New Roman"/>
          <w:szCs w:val="24"/>
        </w:rPr>
        <w:t xml:space="preserve">ήταν </w:t>
      </w:r>
      <w:r w:rsidRPr="00B709CF">
        <w:rPr>
          <w:rFonts w:eastAsia="Times New Roman" w:cs="Times New Roman"/>
          <w:szCs w:val="24"/>
        </w:rPr>
        <w:t xml:space="preserve">η </w:t>
      </w:r>
      <w:r>
        <w:rPr>
          <w:rFonts w:eastAsia="Times New Roman" w:cs="Times New Roman"/>
          <w:szCs w:val="24"/>
        </w:rPr>
        <w:t>όποια</w:t>
      </w:r>
      <w:r w:rsidRPr="00B709CF">
        <w:rPr>
          <w:rFonts w:eastAsia="Times New Roman" w:cs="Times New Roman"/>
          <w:szCs w:val="24"/>
        </w:rPr>
        <w:t xml:space="preserve"> γενική μείωση του αφορολόγητου να συνοδεύεται από μεγάλη και ουσιαστική αύξηση του αφορολόγητου για κάθε ανήλικο τέκνο</w:t>
      </w:r>
      <w:r w:rsidRPr="009E5D63">
        <w:rPr>
          <w:rFonts w:eastAsia="Times New Roman" w:cs="Times New Roman"/>
          <w:szCs w:val="24"/>
        </w:rPr>
        <w:t>,</w:t>
      </w:r>
      <w:r w:rsidRPr="00B709CF">
        <w:rPr>
          <w:rFonts w:eastAsia="Times New Roman" w:cs="Times New Roman"/>
          <w:szCs w:val="24"/>
        </w:rPr>
        <w:t xml:space="preserve"> έτσι ώστε να αντισταθμίζεται </w:t>
      </w:r>
      <w:r w:rsidRPr="00B709CF">
        <w:rPr>
          <w:rFonts w:eastAsia="Times New Roman" w:cs="Times New Roman"/>
          <w:szCs w:val="24"/>
        </w:rPr>
        <w:t>πλήρως</w:t>
      </w:r>
      <w:r>
        <w:rPr>
          <w:rFonts w:eastAsia="Times New Roman" w:cs="Times New Roman"/>
          <w:szCs w:val="24"/>
        </w:rPr>
        <w:t>. Α</w:t>
      </w:r>
      <w:r w:rsidRPr="00B709CF">
        <w:rPr>
          <w:rFonts w:eastAsia="Times New Roman" w:cs="Times New Roman"/>
          <w:szCs w:val="24"/>
        </w:rPr>
        <w:t xml:space="preserve">υτή θα ήταν και μία πολιτική φιλική προς την αντιμετώπιση του μεγάλου δημογραφικού μας προβλήματος ή θα μπορούσε να </w:t>
      </w:r>
      <w:r>
        <w:rPr>
          <w:rFonts w:eastAsia="Times New Roman" w:cs="Times New Roman"/>
          <w:szCs w:val="24"/>
        </w:rPr>
        <w:t>ή</w:t>
      </w:r>
      <w:r w:rsidRPr="00B709CF">
        <w:rPr>
          <w:rFonts w:eastAsia="Times New Roman" w:cs="Times New Roman"/>
          <w:szCs w:val="24"/>
        </w:rPr>
        <w:t>ταν ένα μείγμα αυτών των τεσσάρων</w:t>
      </w:r>
      <w:r>
        <w:rPr>
          <w:rFonts w:eastAsia="Times New Roman" w:cs="Times New Roman"/>
          <w:szCs w:val="24"/>
        </w:rPr>
        <w:t>,</w:t>
      </w:r>
      <w:r w:rsidRPr="00B709CF">
        <w:rPr>
          <w:rFonts w:eastAsia="Times New Roman" w:cs="Times New Roman"/>
          <w:szCs w:val="24"/>
        </w:rPr>
        <w:t xml:space="preserve"> ας το πούμε</w:t>
      </w:r>
      <w:r>
        <w:rPr>
          <w:rFonts w:eastAsia="Times New Roman" w:cs="Times New Roman"/>
          <w:szCs w:val="24"/>
        </w:rPr>
        <w:t>,</w:t>
      </w:r>
      <w:r w:rsidRPr="00B709CF">
        <w:rPr>
          <w:rFonts w:eastAsia="Times New Roman" w:cs="Times New Roman"/>
          <w:szCs w:val="24"/>
        </w:rPr>
        <w:t xml:space="preserve"> πολιτικών</w:t>
      </w:r>
      <w:r>
        <w:rPr>
          <w:rFonts w:eastAsia="Times New Roman" w:cs="Times New Roman"/>
          <w:szCs w:val="24"/>
        </w:rPr>
        <w:t>.</w:t>
      </w:r>
    </w:p>
    <w:p w14:paraId="2D30DA2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Ό</w:t>
      </w:r>
      <w:r w:rsidRPr="00B709CF">
        <w:rPr>
          <w:rFonts w:eastAsia="Times New Roman" w:cs="Times New Roman"/>
          <w:szCs w:val="24"/>
        </w:rPr>
        <w:t>λα αυτά τα λέμε</w:t>
      </w:r>
      <w:r>
        <w:rPr>
          <w:rFonts w:eastAsia="Times New Roman" w:cs="Times New Roman"/>
          <w:szCs w:val="24"/>
        </w:rPr>
        <w:t>,</w:t>
      </w:r>
      <w:r w:rsidRPr="00B709CF">
        <w:rPr>
          <w:rFonts w:eastAsia="Times New Roman" w:cs="Times New Roman"/>
          <w:szCs w:val="24"/>
        </w:rPr>
        <w:t xml:space="preserve"> γιατί πρέπει να υπάρχουν σοβαρές εναλλακτικές</w:t>
      </w:r>
      <w:r>
        <w:rPr>
          <w:rFonts w:eastAsia="Times New Roman" w:cs="Times New Roman"/>
          <w:szCs w:val="24"/>
        </w:rPr>
        <w:t xml:space="preserve">. Όχι </w:t>
      </w:r>
      <w:r w:rsidRPr="00B709CF">
        <w:rPr>
          <w:rFonts w:eastAsia="Times New Roman" w:cs="Times New Roman"/>
          <w:szCs w:val="24"/>
        </w:rPr>
        <w:t>μόνο ότι καταργούμε τα αντίμετρα</w:t>
      </w:r>
      <w:r>
        <w:rPr>
          <w:rFonts w:eastAsia="Times New Roman" w:cs="Times New Roman"/>
          <w:szCs w:val="24"/>
        </w:rPr>
        <w:t>,</w:t>
      </w:r>
      <w:r w:rsidRPr="00B709CF">
        <w:rPr>
          <w:rFonts w:eastAsia="Times New Roman" w:cs="Times New Roman"/>
          <w:szCs w:val="24"/>
        </w:rPr>
        <w:t xml:space="preserve"> που δείχνουν μία στόχευση και ένα συνολικό σχεδιασμό και όχι οριζόντιες μειώσεις</w:t>
      </w:r>
      <w:r>
        <w:rPr>
          <w:rFonts w:eastAsia="Times New Roman" w:cs="Times New Roman"/>
          <w:szCs w:val="24"/>
        </w:rPr>
        <w:t xml:space="preserve"> -όχι</w:t>
      </w:r>
      <w:r w:rsidRPr="00B709CF">
        <w:rPr>
          <w:rFonts w:eastAsia="Times New Roman" w:cs="Times New Roman"/>
          <w:szCs w:val="24"/>
        </w:rPr>
        <w:t xml:space="preserve"> δηλαδή</w:t>
      </w:r>
      <w:r>
        <w:rPr>
          <w:rFonts w:eastAsia="Times New Roman" w:cs="Times New Roman"/>
          <w:szCs w:val="24"/>
        </w:rPr>
        <w:t>,</w:t>
      </w:r>
      <w:r w:rsidRPr="00B709CF">
        <w:rPr>
          <w:rFonts w:eastAsia="Times New Roman" w:cs="Times New Roman"/>
          <w:szCs w:val="24"/>
        </w:rPr>
        <w:t xml:space="preserve"> τροπολογίες του τύπου </w:t>
      </w:r>
      <w:r>
        <w:rPr>
          <w:rFonts w:eastAsia="Times New Roman" w:cs="Times New Roman"/>
          <w:szCs w:val="24"/>
        </w:rPr>
        <w:t>«</w:t>
      </w:r>
      <w:r w:rsidRPr="00B709CF">
        <w:rPr>
          <w:rFonts w:eastAsia="Times New Roman" w:cs="Times New Roman"/>
          <w:szCs w:val="24"/>
        </w:rPr>
        <w:t>πάρτε πίσω το μέτρο</w:t>
      </w:r>
      <w:r>
        <w:rPr>
          <w:rFonts w:eastAsia="Times New Roman" w:cs="Times New Roman"/>
          <w:szCs w:val="24"/>
        </w:rPr>
        <w:t>,</w:t>
      </w:r>
      <w:r w:rsidRPr="00B709CF">
        <w:rPr>
          <w:rFonts w:eastAsia="Times New Roman" w:cs="Times New Roman"/>
          <w:szCs w:val="24"/>
        </w:rPr>
        <w:t xml:space="preserve"> </w:t>
      </w:r>
      <w:r>
        <w:rPr>
          <w:rFonts w:eastAsia="Times New Roman" w:cs="Times New Roman"/>
          <w:szCs w:val="24"/>
        </w:rPr>
        <w:t>ε</w:t>
      </w:r>
      <w:r w:rsidRPr="00B709CF">
        <w:rPr>
          <w:rFonts w:eastAsia="Times New Roman" w:cs="Times New Roman"/>
          <w:szCs w:val="24"/>
        </w:rPr>
        <w:t>πειδή έτσι θέλουμε</w:t>
      </w:r>
      <w:r>
        <w:rPr>
          <w:rFonts w:eastAsia="Times New Roman" w:cs="Times New Roman"/>
          <w:szCs w:val="24"/>
        </w:rPr>
        <w:t>»,</w:t>
      </w:r>
      <w:r w:rsidRPr="00B709CF">
        <w:rPr>
          <w:rFonts w:eastAsia="Times New Roman" w:cs="Times New Roman"/>
          <w:szCs w:val="24"/>
        </w:rPr>
        <w:t xml:space="preserve"> όπως κατατέθηκαν και από άλλα κόμματα</w:t>
      </w:r>
      <w:r>
        <w:rPr>
          <w:rFonts w:eastAsia="Times New Roman" w:cs="Times New Roman"/>
          <w:szCs w:val="24"/>
        </w:rPr>
        <w:t>-,</w:t>
      </w:r>
      <w:r w:rsidRPr="00B709CF">
        <w:rPr>
          <w:rFonts w:eastAsia="Times New Roman" w:cs="Times New Roman"/>
          <w:szCs w:val="24"/>
        </w:rPr>
        <w:t xml:space="preserve"> αλλά να υπάρχει μία σο</w:t>
      </w:r>
      <w:r w:rsidRPr="00B709CF">
        <w:rPr>
          <w:rFonts w:eastAsia="Times New Roman" w:cs="Times New Roman"/>
          <w:szCs w:val="24"/>
        </w:rPr>
        <w:t>βαρή αντιπρόταση</w:t>
      </w:r>
      <w:r>
        <w:rPr>
          <w:rFonts w:eastAsia="Times New Roman" w:cs="Times New Roman"/>
          <w:szCs w:val="24"/>
        </w:rPr>
        <w:t>. Κ</w:t>
      </w:r>
      <w:r w:rsidRPr="00B709CF">
        <w:rPr>
          <w:rFonts w:eastAsia="Times New Roman" w:cs="Times New Roman"/>
          <w:szCs w:val="24"/>
        </w:rPr>
        <w:t>αι αυτό γιατί στο ενδεχόμενο της κατάργησης του μέτρου</w:t>
      </w:r>
      <w:r>
        <w:rPr>
          <w:rFonts w:eastAsia="Times New Roman" w:cs="Times New Roman"/>
          <w:szCs w:val="24"/>
        </w:rPr>
        <w:t>,</w:t>
      </w:r>
      <w:r w:rsidRPr="00B709CF">
        <w:rPr>
          <w:rFonts w:eastAsia="Times New Roman" w:cs="Times New Roman"/>
          <w:szCs w:val="24"/>
        </w:rPr>
        <w:t xml:space="preserve"> θα πρέπει να ζυγίσουμε και το αντίκτυπο που θα έχει αυτή η ενέργεια στις </w:t>
      </w:r>
      <w:r>
        <w:rPr>
          <w:rFonts w:eastAsia="Times New Roman" w:cs="Times New Roman"/>
          <w:szCs w:val="24"/>
        </w:rPr>
        <w:t>δ</w:t>
      </w:r>
      <w:r w:rsidRPr="00B709CF">
        <w:rPr>
          <w:rFonts w:eastAsia="Times New Roman" w:cs="Times New Roman"/>
          <w:szCs w:val="24"/>
        </w:rPr>
        <w:t>ιεθνείς αγορές</w:t>
      </w:r>
      <w:r>
        <w:rPr>
          <w:rFonts w:eastAsia="Times New Roman" w:cs="Times New Roman"/>
          <w:szCs w:val="24"/>
        </w:rPr>
        <w:t>. Θ</w:t>
      </w:r>
      <w:r w:rsidRPr="00B709CF">
        <w:rPr>
          <w:rFonts w:eastAsia="Times New Roman" w:cs="Times New Roman"/>
          <w:szCs w:val="24"/>
        </w:rPr>
        <w:t xml:space="preserve">α είναι ένα ακόμα μήνυμα πως η χώρα ξηλώνει </w:t>
      </w:r>
      <w:r w:rsidRPr="00B709CF">
        <w:rPr>
          <w:rFonts w:eastAsia="Times New Roman" w:cs="Times New Roman"/>
          <w:szCs w:val="24"/>
        </w:rPr>
        <w:lastRenderedPageBreak/>
        <w:t>το πουλόβερ των μεταρρυθμίσεων</w:t>
      </w:r>
      <w:r>
        <w:rPr>
          <w:rFonts w:eastAsia="Times New Roman" w:cs="Times New Roman"/>
          <w:szCs w:val="24"/>
        </w:rPr>
        <w:t>,</w:t>
      </w:r>
      <w:r w:rsidRPr="00B709CF">
        <w:rPr>
          <w:rFonts w:eastAsia="Times New Roman" w:cs="Times New Roman"/>
          <w:szCs w:val="24"/>
        </w:rPr>
        <w:t xml:space="preserve"> ένα ακόμα πλήγ</w:t>
      </w:r>
      <w:r w:rsidRPr="00B709CF">
        <w:rPr>
          <w:rFonts w:eastAsia="Times New Roman" w:cs="Times New Roman"/>
          <w:szCs w:val="24"/>
        </w:rPr>
        <w:t>μα στην αξιοπιστία της χώρας</w:t>
      </w:r>
      <w:r>
        <w:rPr>
          <w:rFonts w:eastAsia="Times New Roman" w:cs="Times New Roman"/>
          <w:szCs w:val="24"/>
        </w:rPr>
        <w:t>,</w:t>
      </w:r>
      <w:r w:rsidRPr="00B709CF">
        <w:rPr>
          <w:rFonts w:eastAsia="Times New Roman" w:cs="Times New Roman"/>
          <w:szCs w:val="24"/>
        </w:rPr>
        <w:t xml:space="preserve"> Αν </w:t>
      </w:r>
      <w:r>
        <w:rPr>
          <w:rFonts w:eastAsia="Times New Roman" w:cs="Times New Roman"/>
          <w:szCs w:val="24"/>
        </w:rPr>
        <w:t>όμως,</w:t>
      </w:r>
      <w:r w:rsidRPr="00B709CF">
        <w:rPr>
          <w:rFonts w:eastAsia="Times New Roman" w:cs="Times New Roman"/>
          <w:szCs w:val="24"/>
        </w:rPr>
        <w:t xml:space="preserve"> υπάρχει ένα σοβαρό σχέδιο</w:t>
      </w:r>
      <w:r>
        <w:rPr>
          <w:rFonts w:eastAsia="Times New Roman" w:cs="Times New Roman"/>
          <w:szCs w:val="24"/>
        </w:rPr>
        <w:t>,</w:t>
      </w:r>
      <w:r w:rsidRPr="00B709CF">
        <w:rPr>
          <w:rFonts w:eastAsia="Times New Roman" w:cs="Times New Roman"/>
          <w:szCs w:val="24"/>
        </w:rPr>
        <w:t xml:space="preserve"> μία σοβαρή αντιπρόταση</w:t>
      </w:r>
      <w:r>
        <w:rPr>
          <w:rFonts w:eastAsia="Times New Roman" w:cs="Times New Roman"/>
          <w:szCs w:val="24"/>
        </w:rPr>
        <w:t>,</w:t>
      </w:r>
      <w:r w:rsidRPr="00B709CF">
        <w:rPr>
          <w:rFonts w:eastAsia="Times New Roman" w:cs="Times New Roman"/>
          <w:szCs w:val="24"/>
        </w:rPr>
        <w:t xml:space="preserve"> μία σοβαρή εναλλακτική</w:t>
      </w:r>
      <w:r>
        <w:rPr>
          <w:rFonts w:eastAsia="Times New Roman" w:cs="Times New Roman"/>
          <w:szCs w:val="24"/>
        </w:rPr>
        <w:t>,</w:t>
      </w:r>
      <w:r w:rsidRPr="00B709CF">
        <w:rPr>
          <w:rFonts w:eastAsia="Times New Roman" w:cs="Times New Roman"/>
          <w:szCs w:val="24"/>
        </w:rPr>
        <w:t xml:space="preserve"> αυτό θα συνέβαλε στην αξιοπιστία της χώρας</w:t>
      </w:r>
      <w:r>
        <w:rPr>
          <w:rFonts w:eastAsia="Times New Roman" w:cs="Times New Roman"/>
          <w:szCs w:val="24"/>
        </w:rPr>
        <w:t>.</w:t>
      </w:r>
    </w:p>
    <w:p w14:paraId="2D30DA2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Σχετικά με τις άλλες</w:t>
      </w:r>
      <w:r w:rsidRPr="00B709CF">
        <w:rPr>
          <w:rFonts w:eastAsia="Times New Roman" w:cs="Times New Roman"/>
          <w:szCs w:val="24"/>
        </w:rPr>
        <w:t xml:space="preserve"> τροπολογίες</w:t>
      </w:r>
      <w:r>
        <w:rPr>
          <w:rFonts w:eastAsia="Times New Roman" w:cs="Times New Roman"/>
          <w:szCs w:val="24"/>
        </w:rPr>
        <w:t>,</w:t>
      </w:r>
      <w:r w:rsidRPr="00B709CF">
        <w:rPr>
          <w:rFonts w:eastAsia="Times New Roman" w:cs="Times New Roman"/>
          <w:szCs w:val="24"/>
        </w:rPr>
        <w:t xml:space="preserve"> κάποιες μπορεί να είναι όντως αναγκαίες για τη συνέχιση λειτουργ</w:t>
      </w:r>
      <w:r w:rsidRPr="00B709CF">
        <w:rPr>
          <w:rFonts w:eastAsia="Times New Roman" w:cs="Times New Roman"/>
          <w:szCs w:val="24"/>
        </w:rPr>
        <w:t>ίας του κράτους και κάποιες άλλες είναι αποτέλεσμα της αδράνειας</w:t>
      </w:r>
      <w:r>
        <w:rPr>
          <w:rFonts w:eastAsia="Times New Roman" w:cs="Times New Roman"/>
          <w:szCs w:val="24"/>
        </w:rPr>
        <w:t>,</w:t>
      </w:r>
      <w:r w:rsidRPr="00B709CF">
        <w:rPr>
          <w:rFonts w:eastAsia="Times New Roman" w:cs="Times New Roman"/>
          <w:szCs w:val="24"/>
        </w:rPr>
        <w:t xml:space="preserve"> όταν έπρεπε να γίνουν</w:t>
      </w:r>
      <w:r>
        <w:rPr>
          <w:rFonts w:eastAsia="Times New Roman" w:cs="Times New Roman"/>
          <w:szCs w:val="24"/>
        </w:rPr>
        <w:t>. Έ</w:t>
      </w:r>
      <w:r w:rsidRPr="00B709CF">
        <w:rPr>
          <w:rFonts w:eastAsia="Times New Roman" w:cs="Times New Roman"/>
          <w:szCs w:val="24"/>
        </w:rPr>
        <w:t xml:space="preserve">να σημαντικό κριτήριο για </w:t>
      </w:r>
      <w:r>
        <w:rPr>
          <w:rFonts w:eastAsia="Times New Roman" w:cs="Times New Roman"/>
          <w:szCs w:val="24"/>
        </w:rPr>
        <w:t>εμάς</w:t>
      </w:r>
      <w:r w:rsidRPr="00B709CF">
        <w:rPr>
          <w:rFonts w:eastAsia="Times New Roman" w:cs="Times New Roman"/>
          <w:szCs w:val="24"/>
        </w:rPr>
        <w:t xml:space="preserve"> είναι το αν θα κάνετε δεκτές τις </w:t>
      </w:r>
      <w:r>
        <w:rPr>
          <w:rFonts w:eastAsia="Times New Roman" w:cs="Times New Roman"/>
          <w:szCs w:val="24"/>
        </w:rPr>
        <w:t>β</w:t>
      </w:r>
      <w:r w:rsidRPr="00B709CF">
        <w:rPr>
          <w:rFonts w:eastAsia="Times New Roman" w:cs="Times New Roman"/>
          <w:szCs w:val="24"/>
        </w:rPr>
        <w:t>ουλευτικές τροπολογίες</w:t>
      </w:r>
      <w:r>
        <w:rPr>
          <w:rFonts w:eastAsia="Times New Roman" w:cs="Times New Roman"/>
          <w:szCs w:val="24"/>
        </w:rPr>
        <w:t>,</w:t>
      </w:r>
      <w:r w:rsidRPr="00B709CF">
        <w:rPr>
          <w:rFonts w:eastAsia="Times New Roman" w:cs="Times New Roman"/>
          <w:szCs w:val="24"/>
        </w:rPr>
        <w:t xml:space="preserve"> κάτι που την προηγούμενη Τετάρτη δεν έγινε</w:t>
      </w:r>
      <w:r>
        <w:rPr>
          <w:rFonts w:eastAsia="Times New Roman" w:cs="Times New Roman"/>
          <w:szCs w:val="24"/>
        </w:rPr>
        <w:t>. Ο Υπουργός α</w:t>
      </w:r>
      <w:r w:rsidRPr="00B709CF">
        <w:rPr>
          <w:rFonts w:eastAsia="Times New Roman" w:cs="Times New Roman"/>
          <w:szCs w:val="24"/>
        </w:rPr>
        <w:t>ντιστάθηκε</w:t>
      </w:r>
      <w:r>
        <w:rPr>
          <w:rFonts w:eastAsia="Times New Roman" w:cs="Times New Roman"/>
          <w:szCs w:val="24"/>
        </w:rPr>
        <w:t xml:space="preserve"> στις β</w:t>
      </w:r>
      <w:r w:rsidRPr="00B709CF">
        <w:rPr>
          <w:rFonts w:eastAsia="Times New Roman" w:cs="Times New Roman"/>
          <w:szCs w:val="24"/>
        </w:rPr>
        <w:t>ουλε</w:t>
      </w:r>
      <w:r w:rsidRPr="00B709CF">
        <w:rPr>
          <w:rFonts w:eastAsia="Times New Roman" w:cs="Times New Roman"/>
          <w:szCs w:val="24"/>
        </w:rPr>
        <w:t>υτικές τροπολογίες</w:t>
      </w:r>
      <w:r>
        <w:rPr>
          <w:rFonts w:eastAsia="Times New Roman" w:cs="Times New Roman"/>
          <w:szCs w:val="24"/>
        </w:rPr>
        <w:t>,</w:t>
      </w:r>
      <w:r w:rsidRPr="00B709CF">
        <w:rPr>
          <w:rFonts w:eastAsia="Times New Roman" w:cs="Times New Roman"/>
          <w:szCs w:val="24"/>
        </w:rPr>
        <w:t xml:space="preserve"> οι οποίες δεν είναι και λίγες</w:t>
      </w:r>
      <w:r>
        <w:rPr>
          <w:rFonts w:eastAsia="Times New Roman" w:cs="Times New Roman"/>
          <w:szCs w:val="24"/>
        </w:rPr>
        <w:t>. Αν θα μείνει σ</w:t>
      </w:r>
      <w:r w:rsidRPr="00B709CF">
        <w:rPr>
          <w:rFonts w:eastAsia="Times New Roman" w:cs="Times New Roman"/>
          <w:szCs w:val="24"/>
        </w:rPr>
        <w:t>ε αυτή την περίπτωση</w:t>
      </w:r>
      <w:r>
        <w:rPr>
          <w:rFonts w:eastAsia="Times New Roman" w:cs="Times New Roman"/>
          <w:szCs w:val="24"/>
        </w:rPr>
        <w:t>,</w:t>
      </w:r>
      <w:r w:rsidRPr="00B709CF">
        <w:rPr>
          <w:rFonts w:eastAsia="Times New Roman" w:cs="Times New Roman"/>
          <w:szCs w:val="24"/>
        </w:rPr>
        <w:t xml:space="preserve"> σε αυτή</w:t>
      </w:r>
      <w:r>
        <w:rPr>
          <w:rFonts w:eastAsia="Times New Roman" w:cs="Times New Roman"/>
          <w:szCs w:val="24"/>
        </w:rPr>
        <w:t>ν τη γραμμή ο Υ</w:t>
      </w:r>
      <w:r w:rsidRPr="00B709CF">
        <w:rPr>
          <w:rFonts w:eastAsia="Times New Roman" w:cs="Times New Roman"/>
          <w:szCs w:val="24"/>
        </w:rPr>
        <w:t xml:space="preserve">πουργός ή αν έχει αλλάξει κάτι σε σχέση με την Τετάρτη </w:t>
      </w:r>
      <w:r>
        <w:rPr>
          <w:rFonts w:eastAsia="Times New Roman" w:cs="Times New Roman"/>
          <w:szCs w:val="24"/>
        </w:rPr>
        <w:t>-αν έγινε ξανά</w:t>
      </w:r>
      <w:r w:rsidRPr="00B709CF">
        <w:rPr>
          <w:rFonts w:eastAsia="Times New Roman" w:cs="Times New Roman"/>
          <w:szCs w:val="24"/>
        </w:rPr>
        <w:t xml:space="preserve"> Υπουργικό Σ</w:t>
      </w:r>
      <w:r>
        <w:rPr>
          <w:rFonts w:eastAsia="Times New Roman" w:cs="Times New Roman"/>
          <w:szCs w:val="24"/>
        </w:rPr>
        <w:t>υμβούλιο και ά</w:t>
      </w:r>
      <w:r w:rsidRPr="00B709CF">
        <w:rPr>
          <w:rFonts w:eastAsia="Times New Roman" w:cs="Times New Roman"/>
          <w:szCs w:val="24"/>
        </w:rPr>
        <w:t>λλαξε τη στάση</w:t>
      </w:r>
      <w:r>
        <w:rPr>
          <w:rFonts w:eastAsia="Times New Roman" w:cs="Times New Roman"/>
          <w:szCs w:val="24"/>
        </w:rPr>
        <w:t>-,</w:t>
      </w:r>
      <w:r w:rsidRPr="00B709CF">
        <w:rPr>
          <w:rFonts w:eastAsia="Times New Roman" w:cs="Times New Roman"/>
          <w:szCs w:val="24"/>
        </w:rPr>
        <w:t xml:space="preserve"> αυτό θα περιμένουμε να το ακούσουμε</w:t>
      </w:r>
      <w:r>
        <w:rPr>
          <w:rFonts w:eastAsia="Times New Roman" w:cs="Times New Roman"/>
          <w:szCs w:val="24"/>
        </w:rPr>
        <w:t>.</w:t>
      </w:r>
    </w:p>
    <w:p w14:paraId="2D30DA2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w:t>
      </w:r>
      <w:r w:rsidRPr="00B709CF">
        <w:rPr>
          <w:rFonts w:eastAsia="Times New Roman" w:cs="Times New Roman"/>
          <w:szCs w:val="24"/>
        </w:rPr>
        <w:t>λείνοντας τα τελευταία λεπτά</w:t>
      </w:r>
      <w:r>
        <w:rPr>
          <w:rFonts w:eastAsia="Times New Roman" w:cs="Times New Roman"/>
          <w:szCs w:val="24"/>
        </w:rPr>
        <w:t>, ε</w:t>
      </w:r>
      <w:r w:rsidRPr="00B709CF">
        <w:rPr>
          <w:rFonts w:eastAsia="Times New Roman" w:cs="Times New Roman"/>
          <w:szCs w:val="24"/>
        </w:rPr>
        <w:t>πειδή αυτή είναι και η τελευταία μου ομιλία στη Βουλή</w:t>
      </w:r>
      <w:r>
        <w:rPr>
          <w:rFonts w:eastAsia="Times New Roman" w:cs="Times New Roman"/>
          <w:szCs w:val="24"/>
        </w:rPr>
        <w:t>,</w:t>
      </w:r>
      <w:r w:rsidRPr="00B709CF">
        <w:rPr>
          <w:rFonts w:eastAsia="Times New Roman" w:cs="Times New Roman"/>
          <w:szCs w:val="24"/>
        </w:rPr>
        <w:t xml:space="preserve"> θα ήθελα να ευχαριστήσω τους συναδέλφους </w:t>
      </w:r>
      <w:r>
        <w:rPr>
          <w:rFonts w:eastAsia="Times New Roman" w:cs="Times New Roman"/>
          <w:szCs w:val="24"/>
        </w:rPr>
        <w:t>Β</w:t>
      </w:r>
      <w:r w:rsidRPr="00B709CF">
        <w:rPr>
          <w:rFonts w:eastAsia="Times New Roman" w:cs="Times New Roman"/>
          <w:szCs w:val="24"/>
        </w:rPr>
        <w:t xml:space="preserve">ουλευτές όλων των κομμάτων για τη συνεργασία </w:t>
      </w:r>
      <w:r w:rsidRPr="00B709CF">
        <w:rPr>
          <w:rFonts w:eastAsia="Times New Roman" w:cs="Times New Roman"/>
          <w:szCs w:val="24"/>
        </w:rPr>
        <w:lastRenderedPageBreak/>
        <w:t>τους μέσα από γόνιμες</w:t>
      </w:r>
      <w:r>
        <w:rPr>
          <w:rFonts w:eastAsia="Times New Roman" w:cs="Times New Roman"/>
          <w:szCs w:val="24"/>
        </w:rPr>
        <w:t>, τ</w:t>
      </w:r>
      <w:r w:rsidRPr="00B709CF">
        <w:rPr>
          <w:rFonts w:eastAsia="Times New Roman" w:cs="Times New Roman"/>
          <w:szCs w:val="24"/>
        </w:rPr>
        <w:t>ις περισσότερες φορές</w:t>
      </w:r>
      <w:r>
        <w:rPr>
          <w:rFonts w:eastAsia="Times New Roman" w:cs="Times New Roman"/>
          <w:szCs w:val="24"/>
        </w:rPr>
        <w:t>,</w:t>
      </w:r>
      <w:r w:rsidRPr="00B709CF">
        <w:rPr>
          <w:rFonts w:eastAsia="Times New Roman" w:cs="Times New Roman"/>
          <w:szCs w:val="24"/>
        </w:rPr>
        <w:t xml:space="preserve"> αντιπαραθέσεις</w:t>
      </w:r>
      <w:r>
        <w:rPr>
          <w:rFonts w:eastAsia="Times New Roman" w:cs="Times New Roman"/>
          <w:szCs w:val="24"/>
        </w:rPr>
        <w:t xml:space="preserve">. </w:t>
      </w:r>
    </w:p>
    <w:p w14:paraId="2D30DA2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Επίσης, θα ήθελα</w:t>
      </w:r>
      <w:r w:rsidRPr="00B709CF">
        <w:rPr>
          <w:rFonts w:eastAsia="Times New Roman" w:cs="Times New Roman"/>
          <w:szCs w:val="24"/>
        </w:rPr>
        <w:t xml:space="preserve"> να ευχαριστήσω και το πάντα πρόθυμο προσωπικό της Βουλής</w:t>
      </w:r>
      <w:r>
        <w:rPr>
          <w:rFonts w:eastAsia="Times New Roman" w:cs="Times New Roman"/>
          <w:szCs w:val="24"/>
        </w:rPr>
        <w:t>,</w:t>
      </w:r>
      <w:r w:rsidRPr="00B709CF">
        <w:rPr>
          <w:rFonts w:eastAsia="Times New Roman" w:cs="Times New Roman"/>
          <w:szCs w:val="24"/>
        </w:rPr>
        <w:t xml:space="preserve"> που μας βοήθησε ουσιαστικά στη λειτουργία μας ως </w:t>
      </w:r>
      <w:r>
        <w:rPr>
          <w:rFonts w:eastAsia="Times New Roman" w:cs="Times New Roman"/>
          <w:szCs w:val="24"/>
        </w:rPr>
        <w:t>Βουλευτές,</w:t>
      </w:r>
      <w:r w:rsidRPr="00B709CF">
        <w:rPr>
          <w:rFonts w:eastAsia="Times New Roman" w:cs="Times New Roman"/>
          <w:szCs w:val="24"/>
        </w:rPr>
        <w:t xml:space="preserve"> και κυρίως να ευχαριστήσω τους συνεργάτες μου στο γραφείο που δούλευαν </w:t>
      </w:r>
      <w:r>
        <w:rPr>
          <w:rFonts w:eastAsia="Times New Roman" w:cs="Times New Roman"/>
          <w:szCs w:val="24"/>
        </w:rPr>
        <w:t>επτά</w:t>
      </w:r>
      <w:r w:rsidRPr="00B709CF">
        <w:rPr>
          <w:rFonts w:eastAsia="Times New Roman" w:cs="Times New Roman"/>
          <w:szCs w:val="24"/>
        </w:rPr>
        <w:t xml:space="preserve"> μέρες τη βδομάδα</w:t>
      </w:r>
      <w:r>
        <w:rPr>
          <w:rFonts w:eastAsia="Times New Roman" w:cs="Times New Roman"/>
          <w:szCs w:val="24"/>
        </w:rPr>
        <w:t>, είκοσι τέσσερις</w:t>
      </w:r>
      <w:r w:rsidRPr="00B709CF">
        <w:rPr>
          <w:rFonts w:eastAsia="Times New Roman" w:cs="Times New Roman"/>
          <w:szCs w:val="24"/>
        </w:rPr>
        <w:t xml:space="preserve"> ώρες την ημέρα</w:t>
      </w:r>
      <w:r>
        <w:rPr>
          <w:rFonts w:eastAsia="Times New Roman" w:cs="Times New Roman"/>
          <w:szCs w:val="24"/>
        </w:rPr>
        <w:t>,</w:t>
      </w:r>
      <w:r w:rsidRPr="00B709CF">
        <w:rPr>
          <w:rFonts w:eastAsia="Times New Roman" w:cs="Times New Roman"/>
          <w:szCs w:val="24"/>
        </w:rPr>
        <w:t xml:space="preserve"> για να είμα</w:t>
      </w:r>
      <w:r w:rsidRPr="00B709CF">
        <w:rPr>
          <w:rFonts w:eastAsia="Times New Roman" w:cs="Times New Roman"/>
          <w:szCs w:val="24"/>
        </w:rPr>
        <w:t>ι εγώ κατάλληλα προετοιμασμένος</w:t>
      </w:r>
      <w:r>
        <w:rPr>
          <w:rFonts w:eastAsia="Times New Roman" w:cs="Times New Roman"/>
          <w:szCs w:val="24"/>
        </w:rPr>
        <w:t>. Επίσης,</w:t>
      </w:r>
      <w:r w:rsidRPr="00B709CF">
        <w:rPr>
          <w:rFonts w:eastAsia="Times New Roman" w:cs="Times New Roman"/>
          <w:szCs w:val="24"/>
        </w:rPr>
        <w:t xml:space="preserve"> του</w:t>
      </w:r>
      <w:r>
        <w:rPr>
          <w:rFonts w:eastAsia="Times New Roman" w:cs="Times New Roman"/>
          <w:szCs w:val="24"/>
        </w:rPr>
        <w:t>ς</w:t>
      </w:r>
      <w:r w:rsidRPr="00B709CF">
        <w:rPr>
          <w:rFonts w:eastAsia="Times New Roman" w:cs="Times New Roman"/>
          <w:szCs w:val="24"/>
        </w:rPr>
        <w:t xml:space="preserve"> συνεργάτες του Ποταμιού</w:t>
      </w:r>
      <w:r>
        <w:rPr>
          <w:rFonts w:eastAsia="Times New Roman" w:cs="Times New Roman"/>
          <w:szCs w:val="24"/>
        </w:rPr>
        <w:t>,</w:t>
      </w:r>
      <w:r w:rsidRPr="00B709CF">
        <w:rPr>
          <w:rFonts w:eastAsia="Times New Roman" w:cs="Times New Roman"/>
          <w:szCs w:val="24"/>
        </w:rPr>
        <w:t xml:space="preserve"> τα παιδιά από την κοινοβουλευτική υποστήριξη</w:t>
      </w:r>
      <w:r>
        <w:rPr>
          <w:rFonts w:eastAsia="Times New Roman" w:cs="Times New Roman"/>
          <w:szCs w:val="24"/>
        </w:rPr>
        <w:t>,</w:t>
      </w:r>
      <w:r w:rsidRPr="00B709CF">
        <w:rPr>
          <w:rFonts w:eastAsia="Times New Roman" w:cs="Times New Roman"/>
          <w:szCs w:val="24"/>
        </w:rPr>
        <w:t xml:space="preserve"> </w:t>
      </w:r>
      <w:r>
        <w:rPr>
          <w:rFonts w:eastAsia="Times New Roman" w:cs="Times New Roman"/>
          <w:szCs w:val="24"/>
        </w:rPr>
        <w:t>στους οποίους</w:t>
      </w:r>
      <w:r w:rsidRPr="00B709CF">
        <w:rPr>
          <w:rFonts w:eastAsia="Times New Roman" w:cs="Times New Roman"/>
          <w:szCs w:val="24"/>
        </w:rPr>
        <w:t xml:space="preserve"> οφείλεται ένα μεγάλο μέρος από την </w:t>
      </w:r>
      <w:r>
        <w:rPr>
          <w:rFonts w:eastAsia="Times New Roman" w:cs="Times New Roman"/>
          <w:szCs w:val="24"/>
        </w:rPr>
        <w:t>πολύ καλή εικόνα που έδειξε το Π</w:t>
      </w:r>
      <w:r w:rsidRPr="00B709CF">
        <w:rPr>
          <w:rFonts w:eastAsia="Times New Roman" w:cs="Times New Roman"/>
          <w:szCs w:val="24"/>
        </w:rPr>
        <w:t>οτάμι στη Βουλή</w:t>
      </w:r>
      <w:r>
        <w:rPr>
          <w:rFonts w:eastAsia="Times New Roman" w:cs="Times New Roman"/>
          <w:szCs w:val="24"/>
        </w:rPr>
        <w:t>. Μ</w:t>
      </w:r>
      <w:r w:rsidRPr="00B709CF">
        <w:rPr>
          <w:rFonts w:eastAsia="Times New Roman" w:cs="Times New Roman"/>
          <w:szCs w:val="24"/>
        </w:rPr>
        <w:t>πορεί να διαφων</w:t>
      </w:r>
      <w:r>
        <w:rPr>
          <w:rFonts w:eastAsia="Times New Roman" w:cs="Times New Roman"/>
          <w:szCs w:val="24"/>
        </w:rPr>
        <w:t>ούσα</w:t>
      </w:r>
      <w:r w:rsidRPr="00B709CF">
        <w:rPr>
          <w:rFonts w:eastAsia="Times New Roman" w:cs="Times New Roman"/>
          <w:szCs w:val="24"/>
        </w:rPr>
        <w:t xml:space="preserve">τε με τις θέσεις </w:t>
      </w:r>
      <w:r>
        <w:rPr>
          <w:rFonts w:eastAsia="Times New Roman" w:cs="Times New Roman"/>
          <w:szCs w:val="24"/>
        </w:rPr>
        <w:t>μας,</w:t>
      </w:r>
      <w:r w:rsidRPr="00B709CF">
        <w:rPr>
          <w:rFonts w:eastAsia="Times New Roman" w:cs="Times New Roman"/>
          <w:szCs w:val="24"/>
        </w:rPr>
        <w:t xml:space="preserve"> αλλά δεν θα διαφωνήσετε ότι ήμασταν πάντα καλά διαβασμένοι</w:t>
      </w:r>
      <w:r>
        <w:rPr>
          <w:rFonts w:eastAsia="Times New Roman" w:cs="Times New Roman"/>
          <w:szCs w:val="24"/>
        </w:rPr>
        <w:t>. Β</w:t>
      </w:r>
      <w:r w:rsidRPr="00B709CF">
        <w:rPr>
          <w:rFonts w:eastAsia="Times New Roman" w:cs="Times New Roman"/>
          <w:szCs w:val="24"/>
        </w:rPr>
        <w:t>έβαια</w:t>
      </w:r>
      <w:r>
        <w:rPr>
          <w:rFonts w:eastAsia="Times New Roman" w:cs="Times New Roman"/>
          <w:szCs w:val="24"/>
        </w:rPr>
        <w:t>,</w:t>
      </w:r>
      <w:r w:rsidRPr="00B709CF">
        <w:rPr>
          <w:rFonts w:eastAsia="Times New Roman" w:cs="Times New Roman"/>
          <w:szCs w:val="24"/>
        </w:rPr>
        <w:t xml:space="preserve"> να ευχαριστήσω και τον </w:t>
      </w:r>
      <w:r>
        <w:rPr>
          <w:rFonts w:eastAsia="Times New Roman" w:cs="Times New Roman"/>
          <w:szCs w:val="24"/>
        </w:rPr>
        <w:t>Σταύρο</w:t>
      </w:r>
      <w:r w:rsidRPr="00B709CF">
        <w:rPr>
          <w:rFonts w:eastAsia="Times New Roman" w:cs="Times New Roman"/>
          <w:szCs w:val="24"/>
        </w:rPr>
        <w:t xml:space="preserve"> που μου άνοιξε την πόρτα γι</w:t>
      </w:r>
      <w:r>
        <w:rPr>
          <w:rFonts w:eastAsia="Times New Roman" w:cs="Times New Roman"/>
          <w:szCs w:val="24"/>
        </w:rPr>
        <w:t>’</w:t>
      </w:r>
      <w:r w:rsidRPr="00B709CF">
        <w:rPr>
          <w:rFonts w:eastAsia="Times New Roman" w:cs="Times New Roman"/>
          <w:szCs w:val="24"/>
        </w:rPr>
        <w:t xml:space="preserve"> αυτό το ωραίο ταξίδι που δεν τελειώνει εδώ</w:t>
      </w:r>
      <w:r>
        <w:rPr>
          <w:rFonts w:eastAsia="Times New Roman" w:cs="Times New Roman"/>
          <w:szCs w:val="24"/>
        </w:rPr>
        <w:t>.</w:t>
      </w:r>
    </w:p>
    <w:p w14:paraId="2D30DA2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Η</w:t>
      </w:r>
      <w:r w:rsidRPr="00B709CF">
        <w:rPr>
          <w:rFonts w:eastAsia="Times New Roman" w:cs="Times New Roman"/>
          <w:szCs w:val="24"/>
        </w:rPr>
        <w:t xml:space="preserve"> πορεία του Ποταμιού στη Βουλή </w:t>
      </w:r>
      <w:r>
        <w:rPr>
          <w:rFonts w:eastAsia="Times New Roman" w:cs="Times New Roman"/>
          <w:szCs w:val="24"/>
        </w:rPr>
        <w:t>μού</w:t>
      </w:r>
      <w:r w:rsidRPr="00B709CF">
        <w:rPr>
          <w:rFonts w:eastAsia="Times New Roman" w:cs="Times New Roman"/>
          <w:szCs w:val="24"/>
        </w:rPr>
        <w:t xml:space="preserve"> θύμισε λίγο τα παιδικά μου χρόνια</w:t>
      </w:r>
      <w:r>
        <w:rPr>
          <w:rFonts w:eastAsia="Times New Roman" w:cs="Times New Roman"/>
          <w:szCs w:val="24"/>
        </w:rPr>
        <w:t>. «Τι ομάδα είσ</w:t>
      </w:r>
      <w:r>
        <w:rPr>
          <w:rFonts w:eastAsia="Times New Roman" w:cs="Times New Roman"/>
          <w:szCs w:val="24"/>
        </w:rPr>
        <w:t>αι;», ρώταγαν. «Π</w:t>
      </w:r>
      <w:r w:rsidRPr="00B709CF">
        <w:rPr>
          <w:rFonts w:eastAsia="Times New Roman" w:cs="Times New Roman"/>
          <w:szCs w:val="24"/>
        </w:rPr>
        <w:t>ανιώνιος</w:t>
      </w:r>
      <w:r>
        <w:rPr>
          <w:rFonts w:eastAsia="Times New Roman" w:cs="Times New Roman"/>
          <w:szCs w:val="24"/>
        </w:rPr>
        <w:t>»</w:t>
      </w:r>
      <w:r w:rsidRPr="00B709CF">
        <w:rPr>
          <w:rFonts w:eastAsia="Times New Roman" w:cs="Times New Roman"/>
          <w:szCs w:val="24"/>
        </w:rPr>
        <w:t xml:space="preserve"> απαντούσες</w:t>
      </w:r>
      <w:r>
        <w:rPr>
          <w:rFonts w:eastAsia="Times New Roman" w:cs="Times New Roman"/>
          <w:szCs w:val="24"/>
        </w:rPr>
        <w:t>. «Κ</w:t>
      </w:r>
      <w:r w:rsidRPr="00B709CF">
        <w:rPr>
          <w:rFonts w:eastAsia="Times New Roman" w:cs="Times New Roman"/>
          <w:szCs w:val="24"/>
        </w:rPr>
        <w:t>αι από τις μεγάλες</w:t>
      </w:r>
      <w:r>
        <w:rPr>
          <w:rFonts w:eastAsia="Times New Roman" w:cs="Times New Roman"/>
          <w:szCs w:val="24"/>
        </w:rPr>
        <w:t>;»,</w:t>
      </w:r>
      <w:r w:rsidRPr="00B709CF">
        <w:rPr>
          <w:rFonts w:eastAsia="Times New Roman" w:cs="Times New Roman"/>
          <w:szCs w:val="24"/>
        </w:rPr>
        <w:t xml:space="preserve"> σου </w:t>
      </w:r>
      <w:r>
        <w:rPr>
          <w:rFonts w:eastAsia="Times New Roman" w:cs="Times New Roman"/>
          <w:szCs w:val="24"/>
        </w:rPr>
        <w:t>έλεγαν. Το Π</w:t>
      </w:r>
      <w:r w:rsidRPr="00B709CF">
        <w:rPr>
          <w:rFonts w:eastAsia="Times New Roman" w:cs="Times New Roman"/>
          <w:szCs w:val="24"/>
        </w:rPr>
        <w:t xml:space="preserve">οτάμι αρνιόταν </w:t>
      </w:r>
      <w:r>
        <w:rPr>
          <w:rFonts w:eastAsia="Times New Roman" w:cs="Times New Roman"/>
          <w:szCs w:val="24"/>
        </w:rPr>
        <w:t>να απαντήσει</w:t>
      </w:r>
      <w:r w:rsidRPr="00B709CF">
        <w:rPr>
          <w:rFonts w:eastAsia="Times New Roman" w:cs="Times New Roman"/>
          <w:szCs w:val="24"/>
        </w:rPr>
        <w:t xml:space="preserve"> σε αυτή</w:t>
      </w:r>
      <w:r>
        <w:rPr>
          <w:rFonts w:eastAsia="Times New Roman" w:cs="Times New Roman"/>
          <w:szCs w:val="24"/>
        </w:rPr>
        <w:t>ν</w:t>
      </w:r>
      <w:r w:rsidRPr="00B709CF">
        <w:rPr>
          <w:rFonts w:eastAsia="Times New Roman" w:cs="Times New Roman"/>
          <w:szCs w:val="24"/>
        </w:rPr>
        <w:t xml:space="preserve"> την ερώτηση και αυτό έγινε στόχος και των δύο μεγάλων</w:t>
      </w:r>
      <w:r>
        <w:rPr>
          <w:rFonts w:eastAsia="Times New Roman" w:cs="Times New Roman"/>
          <w:szCs w:val="24"/>
        </w:rPr>
        <w:t>.</w:t>
      </w:r>
      <w:r w:rsidRPr="00B709CF">
        <w:rPr>
          <w:rFonts w:eastAsia="Times New Roman" w:cs="Times New Roman"/>
          <w:szCs w:val="24"/>
        </w:rPr>
        <w:t xml:space="preserve"> Και βέβαια και των αντίστοιχων </w:t>
      </w:r>
      <w:r>
        <w:rPr>
          <w:rFonts w:eastAsia="Times New Roman" w:cs="Times New Roman"/>
          <w:szCs w:val="24"/>
        </w:rPr>
        <w:t>μ</w:t>
      </w:r>
      <w:r w:rsidRPr="00B709CF">
        <w:rPr>
          <w:rFonts w:eastAsia="Times New Roman" w:cs="Times New Roman"/>
          <w:szCs w:val="24"/>
        </w:rPr>
        <w:t xml:space="preserve">έσων </w:t>
      </w:r>
      <w:r>
        <w:rPr>
          <w:rFonts w:eastAsia="Times New Roman" w:cs="Times New Roman"/>
          <w:szCs w:val="24"/>
        </w:rPr>
        <w:lastRenderedPageBreak/>
        <w:t>μ</w:t>
      </w:r>
      <w:r w:rsidRPr="00B709CF">
        <w:rPr>
          <w:rFonts w:eastAsia="Times New Roman" w:cs="Times New Roman"/>
          <w:szCs w:val="24"/>
        </w:rPr>
        <w:t xml:space="preserve">αζικής </w:t>
      </w:r>
      <w:r>
        <w:rPr>
          <w:rFonts w:eastAsia="Times New Roman" w:cs="Times New Roman"/>
          <w:szCs w:val="24"/>
        </w:rPr>
        <w:t>ε</w:t>
      </w:r>
      <w:r w:rsidRPr="00B709CF">
        <w:rPr>
          <w:rFonts w:eastAsia="Times New Roman" w:cs="Times New Roman"/>
          <w:szCs w:val="24"/>
        </w:rPr>
        <w:t>νημέρωσης</w:t>
      </w:r>
      <w:r>
        <w:rPr>
          <w:rFonts w:eastAsia="Times New Roman" w:cs="Times New Roman"/>
          <w:szCs w:val="24"/>
        </w:rPr>
        <w:t>,</w:t>
      </w:r>
      <w:r w:rsidRPr="00B709CF">
        <w:rPr>
          <w:rFonts w:eastAsia="Times New Roman" w:cs="Times New Roman"/>
          <w:szCs w:val="24"/>
        </w:rPr>
        <w:t xml:space="preserve"> κάποιους έγκριτους δημοσιογρ</w:t>
      </w:r>
      <w:r w:rsidRPr="00B709CF">
        <w:rPr>
          <w:rFonts w:eastAsia="Times New Roman" w:cs="Times New Roman"/>
          <w:szCs w:val="24"/>
        </w:rPr>
        <w:t xml:space="preserve">άφους </w:t>
      </w:r>
      <w:r>
        <w:rPr>
          <w:rFonts w:eastAsia="Times New Roman" w:cs="Times New Roman"/>
          <w:szCs w:val="24"/>
        </w:rPr>
        <w:t>των οποίων α</w:t>
      </w:r>
      <w:r w:rsidRPr="00B709CF">
        <w:rPr>
          <w:rFonts w:eastAsia="Times New Roman" w:cs="Times New Roman"/>
          <w:szCs w:val="24"/>
        </w:rPr>
        <w:t>κούω να πανηγυρί</w:t>
      </w:r>
      <w:r>
        <w:rPr>
          <w:rFonts w:eastAsia="Times New Roman" w:cs="Times New Roman"/>
          <w:szCs w:val="24"/>
        </w:rPr>
        <w:t>ζ</w:t>
      </w:r>
      <w:r w:rsidRPr="00B709CF">
        <w:rPr>
          <w:rFonts w:eastAsia="Times New Roman" w:cs="Times New Roman"/>
          <w:szCs w:val="24"/>
        </w:rPr>
        <w:t>ουν ειρωνικά</w:t>
      </w:r>
      <w:r>
        <w:rPr>
          <w:rFonts w:eastAsia="Times New Roman" w:cs="Times New Roman"/>
          <w:szCs w:val="24"/>
        </w:rPr>
        <w:t>, ό</w:t>
      </w:r>
      <w:r w:rsidRPr="00B709CF">
        <w:rPr>
          <w:rFonts w:eastAsia="Times New Roman" w:cs="Times New Roman"/>
          <w:szCs w:val="24"/>
        </w:rPr>
        <w:t>πως συνηθίζουν</w:t>
      </w:r>
      <w:r>
        <w:rPr>
          <w:rFonts w:eastAsia="Times New Roman" w:cs="Times New Roman"/>
          <w:szCs w:val="24"/>
        </w:rPr>
        <w:t>,</w:t>
      </w:r>
      <w:r w:rsidRPr="00B709CF">
        <w:rPr>
          <w:rFonts w:eastAsia="Times New Roman" w:cs="Times New Roman"/>
          <w:szCs w:val="24"/>
        </w:rPr>
        <w:t xml:space="preserve"> για την πτώση του</w:t>
      </w:r>
      <w:r>
        <w:rPr>
          <w:rFonts w:eastAsia="Times New Roman" w:cs="Times New Roman"/>
          <w:szCs w:val="24"/>
        </w:rPr>
        <w:t xml:space="preserve">. Όμως, μη βιαστείτε να </w:t>
      </w:r>
      <w:proofErr w:type="spellStart"/>
      <w:r>
        <w:rPr>
          <w:rFonts w:eastAsia="Times New Roman" w:cs="Times New Roman"/>
          <w:szCs w:val="24"/>
        </w:rPr>
        <w:t>νεκρολογήσετε</w:t>
      </w:r>
      <w:proofErr w:type="spellEnd"/>
      <w:r>
        <w:rPr>
          <w:rFonts w:eastAsia="Times New Roman" w:cs="Times New Roman"/>
          <w:szCs w:val="24"/>
        </w:rPr>
        <w:t xml:space="preserve"> το Ποτάμι. Μπορεί να μην είναι παρόν </w:t>
      </w:r>
      <w:r w:rsidRPr="00B709CF">
        <w:rPr>
          <w:rFonts w:eastAsia="Times New Roman" w:cs="Times New Roman"/>
          <w:szCs w:val="24"/>
        </w:rPr>
        <w:t>στην επόμενη Βουλή</w:t>
      </w:r>
      <w:r>
        <w:rPr>
          <w:rFonts w:eastAsia="Times New Roman" w:cs="Times New Roman"/>
          <w:szCs w:val="24"/>
        </w:rPr>
        <w:t>,</w:t>
      </w:r>
      <w:r w:rsidRPr="00B709CF">
        <w:rPr>
          <w:rFonts w:eastAsia="Times New Roman" w:cs="Times New Roman"/>
          <w:szCs w:val="24"/>
        </w:rPr>
        <w:t xml:space="preserve"> αλλά θα είναι παρ</w:t>
      </w:r>
      <w:r>
        <w:rPr>
          <w:rFonts w:eastAsia="Times New Roman" w:cs="Times New Roman"/>
          <w:szCs w:val="24"/>
        </w:rPr>
        <w:t>ό</w:t>
      </w:r>
      <w:r w:rsidRPr="00B709CF">
        <w:rPr>
          <w:rFonts w:eastAsia="Times New Roman" w:cs="Times New Roman"/>
          <w:szCs w:val="24"/>
        </w:rPr>
        <w:t>ν στην πολιτική σκηνή</w:t>
      </w:r>
      <w:r>
        <w:rPr>
          <w:rFonts w:eastAsia="Times New Roman" w:cs="Times New Roman"/>
          <w:szCs w:val="24"/>
        </w:rPr>
        <w:t>,</w:t>
      </w:r>
      <w:r w:rsidRPr="00B709CF">
        <w:rPr>
          <w:rFonts w:eastAsia="Times New Roman" w:cs="Times New Roman"/>
          <w:szCs w:val="24"/>
        </w:rPr>
        <w:t xml:space="preserve"> γιατί σε μία μεταβατική και ρευστή περίοδο</w:t>
      </w:r>
      <w:r>
        <w:rPr>
          <w:rFonts w:eastAsia="Times New Roman" w:cs="Times New Roman"/>
          <w:szCs w:val="24"/>
        </w:rPr>
        <w:t>,</w:t>
      </w:r>
      <w:r w:rsidRPr="00B709CF">
        <w:rPr>
          <w:rFonts w:eastAsia="Times New Roman" w:cs="Times New Roman"/>
          <w:szCs w:val="24"/>
        </w:rPr>
        <w:t xml:space="preserve"> όπως αυτή που διανύουμε</w:t>
      </w:r>
      <w:r>
        <w:rPr>
          <w:rFonts w:eastAsia="Times New Roman" w:cs="Times New Roman"/>
          <w:szCs w:val="24"/>
        </w:rPr>
        <w:t>,</w:t>
      </w:r>
      <w:r w:rsidRPr="00B709CF">
        <w:rPr>
          <w:rFonts w:eastAsia="Times New Roman" w:cs="Times New Roman"/>
          <w:szCs w:val="24"/>
        </w:rPr>
        <w:t xml:space="preserve"> χρειάζεται ο γόνιμος</w:t>
      </w:r>
      <w:r>
        <w:rPr>
          <w:rFonts w:eastAsia="Times New Roman" w:cs="Times New Roman"/>
          <w:szCs w:val="24"/>
        </w:rPr>
        <w:t>,</w:t>
      </w:r>
      <w:r w:rsidRPr="00B709CF">
        <w:rPr>
          <w:rFonts w:eastAsia="Times New Roman" w:cs="Times New Roman"/>
          <w:szCs w:val="24"/>
        </w:rPr>
        <w:t xml:space="preserve"> ορθολογικός</w:t>
      </w:r>
      <w:r>
        <w:rPr>
          <w:rFonts w:eastAsia="Times New Roman" w:cs="Times New Roman"/>
          <w:szCs w:val="24"/>
        </w:rPr>
        <w:t>,</w:t>
      </w:r>
      <w:r w:rsidRPr="00B709CF">
        <w:rPr>
          <w:rFonts w:eastAsia="Times New Roman" w:cs="Times New Roman"/>
          <w:szCs w:val="24"/>
        </w:rPr>
        <w:t xml:space="preserve"> συνθετικός λόγος του</w:t>
      </w:r>
      <w:r>
        <w:rPr>
          <w:rFonts w:eastAsia="Times New Roman" w:cs="Times New Roman"/>
          <w:szCs w:val="24"/>
        </w:rPr>
        <w:t>.</w:t>
      </w:r>
      <w:r w:rsidRPr="00B709CF">
        <w:rPr>
          <w:rFonts w:eastAsia="Times New Roman" w:cs="Times New Roman"/>
          <w:szCs w:val="24"/>
        </w:rPr>
        <w:t xml:space="preserve"> </w:t>
      </w:r>
    </w:p>
    <w:p w14:paraId="2D30DA2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w:t>
      </w:r>
      <w:r w:rsidRPr="00B709CF">
        <w:rPr>
          <w:rFonts w:eastAsia="Times New Roman" w:cs="Times New Roman"/>
          <w:szCs w:val="24"/>
        </w:rPr>
        <w:t xml:space="preserve">αι επειδή οι καλοί δεν χάνονται και το </w:t>
      </w:r>
      <w:r>
        <w:rPr>
          <w:rFonts w:eastAsia="Times New Roman" w:cs="Times New Roman"/>
          <w:szCs w:val="24"/>
        </w:rPr>
        <w:t>Π</w:t>
      </w:r>
      <w:r w:rsidRPr="00B709CF">
        <w:rPr>
          <w:rFonts w:eastAsia="Times New Roman" w:cs="Times New Roman"/>
          <w:szCs w:val="24"/>
        </w:rPr>
        <w:t>οτάμι είναι καλό για τον τόπο</w:t>
      </w:r>
      <w:r>
        <w:rPr>
          <w:rFonts w:eastAsia="Times New Roman" w:cs="Times New Roman"/>
          <w:szCs w:val="24"/>
        </w:rPr>
        <w:t>,</w:t>
      </w:r>
      <w:r w:rsidRPr="00B709CF">
        <w:rPr>
          <w:rFonts w:eastAsia="Times New Roman" w:cs="Times New Roman"/>
          <w:szCs w:val="24"/>
        </w:rPr>
        <w:t xml:space="preserve"> δεν θα χαθεί</w:t>
      </w:r>
      <w:r>
        <w:rPr>
          <w:rFonts w:eastAsia="Times New Roman" w:cs="Times New Roman"/>
          <w:szCs w:val="24"/>
        </w:rPr>
        <w:t>. Μ</w:t>
      </w:r>
      <w:r w:rsidRPr="00B709CF">
        <w:rPr>
          <w:rFonts w:eastAsia="Times New Roman" w:cs="Times New Roman"/>
          <w:szCs w:val="24"/>
        </w:rPr>
        <w:t>όνο για λίγο καιρό ξαποσταίνει και ξανά π</w:t>
      </w:r>
      <w:r w:rsidRPr="00B709CF">
        <w:rPr>
          <w:rFonts w:eastAsia="Times New Roman" w:cs="Times New Roman"/>
          <w:szCs w:val="24"/>
        </w:rPr>
        <w:t>ρος τα μπρος θα τραβήξει</w:t>
      </w:r>
      <w:r>
        <w:rPr>
          <w:rFonts w:eastAsia="Times New Roman" w:cs="Times New Roman"/>
          <w:szCs w:val="24"/>
        </w:rPr>
        <w:t>, γ</w:t>
      </w:r>
      <w:r w:rsidRPr="00B709CF">
        <w:rPr>
          <w:rFonts w:eastAsia="Times New Roman" w:cs="Times New Roman"/>
          <w:szCs w:val="24"/>
        </w:rPr>
        <w:t>ιατί η ανάγκη για δημιουργία</w:t>
      </w:r>
      <w:r>
        <w:rPr>
          <w:rFonts w:eastAsia="Times New Roman" w:cs="Times New Roman"/>
          <w:szCs w:val="24"/>
        </w:rPr>
        <w:t xml:space="preserve">, </w:t>
      </w:r>
      <w:r w:rsidRPr="00B709CF">
        <w:rPr>
          <w:rFonts w:eastAsia="Times New Roman" w:cs="Times New Roman"/>
          <w:szCs w:val="24"/>
        </w:rPr>
        <w:t>αξιοκρατία</w:t>
      </w:r>
      <w:r>
        <w:rPr>
          <w:rFonts w:eastAsia="Times New Roman" w:cs="Times New Roman"/>
          <w:szCs w:val="24"/>
        </w:rPr>
        <w:t>,</w:t>
      </w:r>
      <w:r w:rsidRPr="00B709CF">
        <w:rPr>
          <w:rFonts w:eastAsia="Times New Roman" w:cs="Times New Roman"/>
          <w:szCs w:val="24"/>
        </w:rPr>
        <w:t xml:space="preserve"> σύνεση</w:t>
      </w:r>
      <w:r>
        <w:rPr>
          <w:rFonts w:eastAsia="Times New Roman" w:cs="Times New Roman"/>
          <w:szCs w:val="24"/>
        </w:rPr>
        <w:t>,</w:t>
      </w:r>
      <w:r w:rsidRPr="00B709CF">
        <w:rPr>
          <w:rFonts w:eastAsia="Times New Roman" w:cs="Times New Roman"/>
          <w:szCs w:val="24"/>
        </w:rPr>
        <w:t xml:space="preserve"> σύνθεση</w:t>
      </w:r>
      <w:r>
        <w:rPr>
          <w:rFonts w:eastAsia="Times New Roman" w:cs="Times New Roman"/>
          <w:szCs w:val="24"/>
        </w:rPr>
        <w:t>,</w:t>
      </w:r>
      <w:r w:rsidRPr="00B709CF">
        <w:rPr>
          <w:rFonts w:eastAsia="Times New Roman" w:cs="Times New Roman"/>
          <w:szCs w:val="24"/>
        </w:rPr>
        <w:t xml:space="preserve"> επιδίωξη συναινέσεων</w:t>
      </w:r>
      <w:r>
        <w:rPr>
          <w:rFonts w:eastAsia="Times New Roman" w:cs="Times New Roman"/>
          <w:szCs w:val="24"/>
        </w:rPr>
        <w:t>,</w:t>
      </w:r>
      <w:r w:rsidRPr="00B709CF">
        <w:rPr>
          <w:rFonts w:eastAsia="Times New Roman" w:cs="Times New Roman"/>
          <w:szCs w:val="24"/>
        </w:rPr>
        <w:t xml:space="preserve"> θεσμική θωράκιση</w:t>
      </w:r>
      <w:r>
        <w:rPr>
          <w:rFonts w:eastAsia="Times New Roman" w:cs="Times New Roman"/>
          <w:szCs w:val="24"/>
        </w:rPr>
        <w:t>,</w:t>
      </w:r>
      <w:r w:rsidRPr="00B709CF">
        <w:rPr>
          <w:rFonts w:eastAsia="Times New Roman" w:cs="Times New Roman"/>
          <w:szCs w:val="24"/>
        </w:rPr>
        <w:t xml:space="preserve"> η ανάγκη για προοδευτικές λύσεις</w:t>
      </w:r>
      <w:r>
        <w:rPr>
          <w:rFonts w:eastAsia="Times New Roman" w:cs="Times New Roman"/>
          <w:szCs w:val="24"/>
        </w:rPr>
        <w:t>,</w:t>
      </w:r>
      <w:r w:rsidRPr="00B709CF">
        <w:rPr>
          <w:rFonts w:eastAsia="Times New Roman" w:cs="Times New Roman"/>
          <w:szCs w:val="24"/>
        </w:rPr>
        <w:t xml:space="preserve"> πέρα από ιδεολογικά χαρακώματα</w:t>
      </w:r>
      <w:r>
        <w:rPr>
          <w:rFonts w:eastAsia="Times New Roman" w:cs="Times New Roman"/>
          <w:szCs w:val="24"/>
        </w:rPr>
        <w:t>,</w:t>
      </w:r>
      <w:r w:rsidRPr="00B709CF">
        <w:rPr>
          <w:rFonts w:eastAsia="Times New Roman" w:cs="Times New Roman"/>
          <w:szCs w:val="24"/>
        </w:rPr>
        <w:t xml:space="preserve"> κάτι που πρεσβεύει το </w:t>
      </w:r>
      <w:r>
        <w:rPr>
          <w:rFonts w:eastAsia="Times New Roman" w:cs="Times New Roman"/>
          <w:szCs w:val="24"/>
        </w:rPr>
        <w:t>Π</w:t>
      </w:r>
      <w:r w:rsidRPr="00B709CF">
        <w:rPr>
          <w:rFonts w:eastAsia="Times New Roman" w:cs="Times New Roman"/>
          <w:szCs w:val="24"/>
        </w:rPr>
        <w:t>οτάμι</w:t>
      </w:r>
      <w:r>
        <w:rPr>
          <w:rFonts w:eastAsia="Times New Roman" w:cs="Times New Roman"/>
          <w:szCs w:val="24"/>
        </w:rPr>
        <w:t>,</w:t>
      </w:r>
      <w:r w:rsidRPr="00B709CF">
        <w:rPr>
          <w:rFonts w:eastAsia="Times New Roman" w:cs="Times New Roman"/>
          <w:szCs w:val="24"/>
        </w:rPr>
        <w:t xml:space="preserve"> δεν θα πάψουν ποτέ να είναι επίκαι</w:t>
      </w:r>
      <w:r w:rsidRPr="00B709CF">
        <w:rPr>
          <w:rFonts w:eastAsia="Times New Roman" w:cs="Times New Roman"/>
          <w:szCs w:val="24"/>
        </w:rPr>
        <w:t xml:space="preserve">ρες για τη χώρα </w:t>
      </w:r>
      <w:r>
        <w:rPr>
          <w:rFonts w:eastAsia="Times New Roman" w:cs="Times New Roman"/>
          <w:szCs w:val="24"/>
        </w:rPr>
        <w:t>μας.</w:t>
      </w:r>
    </w:p>
    <w:p w14:paraId="2D30DA2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D30DA2D"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D30DA2E" w14:textId="77777777" w:rsidR="000D1FE2" w:rsidRDefault="005E5B96">
      <w:pPr>
        <w:spacing w:line="600" w:lineRule="auto"/>
        <w:ind w:firstLine="720"/>
        <w:jc w:val="both"/>
        <w:rPr>
          <w:rFonts w:eastAsia="Times New Roman" w:cs="Times New Roman"/>
          <w:szCs w:val="24"/>
        </w:rPr>
      </w:pPr>
      <w:r w:rsidRPr="00F17C40">
        <w:rPr>
          <w:rFonts w:eastAsia="Times New Roman" w:cs="Times New Roman"/>
          <w:b/>
          <w:szCs w:val="24"/>
        </w:rPr>
        <w:t>ΠΡΟΕΔΡΕΥΩΝ (Γεώργιος Βαρεμένος):</w:t>
      </w:r>
      <w:r>
        <w:rPr>
          <w:rFonts w:eastAsia="Times New Roman" w:cs="Times New Roman"/>
          <w:szCs w:val="24"/>
        </w:rPr>
        <w:t xml:space="preserve"> Κ</w:t>
      </w:r>
      <w:r w:rsidRPr="00B709CF">
        <w:rPr>
          <w:rFonts w:eastAsia="Times New Roman" w:cs="Times New Roman"/>
          <w:szCs w:val="24"/>
        </w:rPr>
        <w:t xml:space="preserve">ι </w:t>
      </w:r>
      <w:r>
        <w:rPr>
          <w:rFonts w:eastAsia="Times New Roman" w:cs="Times New Roman"/>
          <w:szCs w:val="24"/>
        </w:rPr>
        <w:t>ε</w:t>
      </w:r>
      <w:r w:rsidRPr="00B709CF">
        <w:rPr>
          <w:rFonts w:eastAsia="Times New Roman" w:cs="Times New Roman"/>
          <w:szCs w:val="24"/>
        </w:rPr>
        <w:t xml:space="preserve">μείς </w:t>
      </w:r>
      <w:r>
        <w:rPr>
          <w:rFonts w:eastAsia="Times New Roman" w:cs="Times New Roman"/>
          <w:szCs w:val="24"/>
        </w:rPr>
        <w:t xml:space="preserve">ευχαριστούμε τον κ. </w:t>
      </w:r>
      <w:proofErr w:type="spellStart"/>
      <w:r>
        <w:rPr>
          <w:rFonts w:eastAsia="Times New Roman" w:cs="Times New Roman"/>
          <w:szCs w:val="24"/>
        </w:rPr>
        <w:t>Μ</w:t>
      </w:r>
      <w:r w:rsidRPr="00B709CF">
        <w:rPr>
          <w:rFonts w:eastAsia="Times New Roman" w:cs="Times New Roman"/>
          <w:szCs w:val="24"/>
        </w:rPr>
        <w:t>αυρωτά</w:t>
      </w:r>
      <w:proofErr w:type="spellEnd"/>
      <w:r>
        <w:rPr>
          <w:rFonts w:eastAsia="Times New Roman" w:cs="Times New Roman"/>
          <w:szCs w:val="24"/>
        </w:rPr>
        <w:t xml:space="preserve">, ο οποίος ήταν μια </w:t>
      </w:r>
      <w:r w:rsidRPr="00B709CF">
        <w:rPr>
          <w:rFonts w:eastAsia="Times New Roman" w:cs="Times New Roman"/>
          <w:szCs w:val="24"/>
        </w:rPr>
        <w:t xml:space="preserve">σημαντική φωνή σε </w:t>
      </w:r>
      <w:r w:rsidRPr="00B709CF">
        <w:rPr>
          <w:rFonts w:eastAsia="Times New Roman" w:cs="Times New Roman"/>
          <w:szCs w:val="24"/>
        </w:rPr>
        <w:lastRenderedPageBreak/>
        <w:t>αυτή τη Βουλή</w:t>
      </w:r>
      <w:r>
        <w:rPr>
          <w:rFonts w:eastAsia="Times New Roman" w:cs="Times New Roman"/>
          <w:szCs w:val="24"/>
        </w:rPr>
        <w:t>,</w:t>
      </w:r>
      <w:r w:rsidRPr="00B709CF">
        <w:rPr>
          <w:rFonts w:eastAsia="Times New Roman" w:cs="Times New Roman"/>
          <w:szCs w:val="24"/>
        </w:rPr>
        <w:t xml:space="preserve"> μία φωνή σαν αυτές</w:t>
      </w:r>
      <w:r>
        <w:rPr>
          <w:rFonts w:eastAsia="Times New Roman" w:cs="Times New Roman"/>
          <w:szCs w:val="24"/>
        </w:rPr>
        <w:t xml:space="preserve">, </w:t>
      </w:r>
      <w:r w:rsidRPr="00B709CF">
        <w:rPr>
          <w:rFonts w:eastAsia="Times New Roman" w:cs="Times New Roman"/>
          <w:szCs w:val="24"/>
        </w:rPr>
        <w:t xml:space="preserve">που κατά τη γνώμη </w:t>
      </w:r>
      <w:r>
        <w:rPr>
          <w:rFonts w:eastAsia="Times New Roman" w:cs="Times New Roman"/>
          <w:szCs w:val="24"/>
        </w:rPr>
        <w:t xml:space="preserve">μου, </w:t>
      </w:r>
      <w:r w:rsidRPr="00B709CF">
        <w:rPr>
          <w:rFonts w:eastAsia="Times New Roman" w:cs="Times New Roman"/>
          <w:szCs w:val="24"/>
        </w:rPr>
        <w:t xml:space="preserve">έχει ανάγκη το </w:t>
      </w:r>
      <w:r>
        <w:rPr>
          <w:rFonts w:eastAsia="Times New Roman" w:cs="Times New Roman"/>
          <w:szCs w:val="24"/>
        </w:rPr>
        <w:t>Κοινοβούλιο.</w:t>
      </w:r>
    </w:p>
    <w:p w14:paraId="2D30DA2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w:t>
      </w:r>
      <w:r w:rsidRPr="00B709CF">
        <w:rPr>
          <w:rFonts w:eastAsia="Times New Roman" w:cs="Times New Roman"/>
          <w:szCs w:val="24"/>
        </w:rPr>
        <w:t>ο</w:t>
      </w:r>
      <w:r>
        <w:rPr>
          <w:rFonts w:eastAsia="Times New Roman" w:cs="Times New Roman"/>
          <w:szCs w:val="24"/>
        </w:rPr>
        <w:t>ν</w:t>
      </w:r>
      <w:r w:rsidRPr="00B709CF">
        <w:rPr>
          <w:rFonts w:eastAsia="Times New Roman" w:cs="Times New Roman"/>
          <w:szCs w:val="24"/>
        </w:rPr>
        <w:t xml:space="preserve"> λόγο έχει </w:t>
      </w:r>
      <w:r>
        <w:rPr>
          <w:rFonts w:eastAsia="Times New Roman" w:cs="Times New Roman"/>
          <w:szCs w:val="24"/>
        </w:rPr>
        <w:t xml:space="preserve">τώρα </w:t>
      </w:r>
      <w:r w:rsidRPr="00B709CF">
        <w:rPr>
          <w:rFonts w:eastAsia="Times New Roman" w:cs="Times New Roman"/>
          <w:szCs w:val="24"/>
        </w:rPr>
        <w:t xml:space="preserve">ο </w:t>
      </w:r>
      <w:r>
        <w:rPr>
          <w:rFonts w:eastAsia="Times New Roman" w:cs="Times New Roman"/>
          <w:szCs w:val="24"/>
        </w:rPr>
        <w:t>κ.</w:t>
      </w:r>
      <w:r w:rsidRPr="00B709CF">
        <w:rPr>
          <w:rFonts w:eastAsia="Times New Roman" w:cs="Times New Roman"/>
          <w:szCs w:val="24"/>
        </w:rPr>
        <w:t xml:space="preserve"> Σταθάκης</w:t>
      </w:r>
      <w:r>
        <w:rPr>
          <w:rFonts w:eastAsia="Times New Roman" w:cs="Times New Roman"/>
          <w:szCs w:val="24"/>
        </w:rPr>
        <w:t xml:space="preserve"> για να παρουσιάσει κάποιες τροπολογίες.</w:t>
      </w:r>
    </w:p>
    <w:p w14:paraId="2D30DA30"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Ευχαριστώ, κύριε Πρόεδρε.</w:t>
      </w:r>
    </w:p>
    <w:p w14:paraId="2D30DA3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δύο είναι οι τροπολογίες. Η πρώτη αφορά ενεργειακές ρυθμίσεις. Πρόκειται ουσιαστικά για δύο άρθρα, τα οποία αναφέρονται στις άδειες και τη λειτουργία των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 xml:space="preserve">νέργειας. Πρόκειται για προθεσμίες οι οποίες δεν </w:t>
      </w:r>
      <w:r>
        <w:rPr>
          <w:rFonts w:eastAsia="Times New Roman" w:cs="Times New Roman"/>
          <w:szCs w:val="24"/>
        </w:rPr>
        <w:t>έχουν καλυφθεί με ευθύνη της δημόσιας διοίκησης. Υπενθυμίζω ότι πρόκειται για μια μεγάλη κατηγορία 2 δι</w:t>
      </w:r>
      <w:r>
        <w:rPr>
          <w:rFonts w:eastAsia="Times New Roman" w:cs="Times New Roman"/>
          <w:szCs w:val="24"/>
        </w:rPr>
        <w:t>σ</w:t>
      </w:r>
      <w:r>
        <w:rPr>
          <w:rFonts w:eastAsia="Times New Roman" w:cs="Times New Roman"/>
          <w:szCs w:val="24"/>
        </w:rPr>
        <w:t>.</w:t>
      </w:r>
      <w:r>
        <w:rPr>
          <w:rFonts w:eastAsia="Times New Roman" w:cs="Times New Roman"/>
          <w:szCs w:val="24"/>
        </w:rPr>
        <w:t xml:space="preserve"> επενδύσεων σε ΑΠΕ</w:t>
      </w:r>
      <w:r>
        <w:rPr>
          <w:rFonts w:eastAsia="Times New Roman" w:cs="Times New Roman"/>
          <w:szCs w:val="24"/>
        </w:rPr>
        <w:t>,</w:t>
      </w:r>
      <w:r>
        <w:rPr>
          <w:rFonts w:eastAsia="Times New Roman" w:cs="Times New Roman"/>
          <w:szCs w:val="24"/>
        </w:rPr>
        <w:t xml:space="preserve"> που πρέπει να τελειώσουν μέχρι τις 31-12-2019. </w:t>
      </w:r>
    </w:p>
    <w:p w14:paraId="2D30DA3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Σε αυτές τις περιπτώσεις με το πρώτο άρθρο ουσιαστικά παρατείνεται η διάρκεια ισχύο</w:t>
      </w:r>
      <w:r>
        <w:rPr>
          <w:rFonts w:eastAsia="Times New Roman" w:cs="Times New Roman"/>
          <w:szCs w:val="24"/>
        </w:rPr>
        <w:t xml:space="preserve">ς των οριστικών προσφορών σύνδεσης των σταθμών παραγωγής ηλεκτρικής ενέργειας από ΑΠΕ, εφόσον έχει υποβληθεί πλήρες αίτημα, εννοείται για χορήγηση </w:t>
      </w:r>
      <w:r>
        <w:rPr>
          <w:rFonts w:eastAsia="Times New Roman" w:cs="Times New Roman"/>
          <w:szCs w:val="24"/>
        </w:rPr>
        <w:lastRenderedPageBreak/>
        <w:t>άδειας εγκατάστασης σαράντα πέντε ημέρες πριν από τη λήξη ισχύος της οριστικής προσφοράς σύνδεσης. Άρα, αυτοί</w:t>
      </w:r>
      <w:r>
        <w:rPr>
          <w:rFonts w:eastAsia="Times New Roman" w:cs="Times New Roman"/>
          <w:szCs w:val="24"/>
        </w:rPr>
        <w:t xml:space="preserve"> που κάνουν την επένδυση έχουν υποβάλει έγκαιρα το αίτημα, σαράντα πέντε ημέρες πριν, και για λόγους που έχουν να κάνουν με τη δημόσια διοίκηση, τον ΑΔΜΗΕ ή τις άλλες υπηρεσίες, κινδυνεύουν να χάσουν την άδεια. </w:t>
      </w:r>
    </w:p>
    <w:p w14:paraId="2D30DA3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 ίδιο ισχύει και για το δεύτερο άρθρο. Αφο</w:t>
      </w:r>
      <w:r>
        <w:rPr>
          <w:rFonts w:eastAsia="Times New Roman" w:cs="Times New Roman"/>
          <w:szCs w:val="24"/>
        </w:rPr>
        <w:t>ύ έχει ολοκληρωθεί το έργο και κάνει αίτημα σύνδεσης στον ΑΔΜΗΕ –επαναλαμβάνω έχει ολοκληρωθεί το έργο-, η ενεργοποίηση της σύνδεσης, η σύνδεση αυτή μπορεί να πραγματοποιηθεί εντός τριών μηνών. Δίνουμε τρεις μήνες, δηλαδή, στον ΑΔΜΗΕ να ολοκληρώσει τον φάκ</w:t>
      </w:r>
      <w:r>
        <w:rPr>
          <w:rFonts w:eastAsia="Times New Roman" w:cs="Times New Roman"/>
          <w:szCs w:val="24"/>
        </w:rPr>
        <w:t xml:space="preserve">ελο και να δώσει την οριστική άδεια. </w:t>
      </w:r>
    </w:p>
    <w:p w14:paraId="2D30DA3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Επαναλαμβάνω, λοιπόν, ότι και οι δύο αφορούν αναγκαίες ρυθμίσεις. Έχουν γραφτεί δεκάδες άρθρα αυτό τον καιρό, αυτή την εβδομάδα, από όλο το φάσμα του Τύπου για τον κίνδυνο που διατρέχουμε εάν δεν διορθώσουμε –επαναλαμβ</w:t>
      </w:r>
      <w:r>
        <w:rPr>
          <w:rFonts w:eastAsia="Times New Roman" w:cs="Times New Roman"/>
          <w:szCs w:val="24"/>
        </w:rPr>
        <w:t xml:space="preserve">άνω με υπαιτιότητα πάντα από την πλευρά της δημόσιας διοίκησης- αυτές τις προθεσμίες. </w:t>
      </w:r>
    </w:p>
    <w:p w14:paraId="2D30DA3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Με το τρίτο άρθρο της τροπολογίας εξαιρούνται τα μέλη των ενεργειακών κοινοτήτων από την υποχρεωτική ασφάλιση του ΕΦΚΑ. Ξεκινάνε τα προγράμματα χρηματοδότησης των ενεργε</w:t>
      </w:r>
      <w:r>
        <w:rPr>
          <w:rFonts w:eastAsia="Times New Roman" w:cs="Times New Roman"/>
          <w:szCs w:val="24"/>
        </w:rPr>
        <w:t xml:space="preserve">ιακών κοινοτήτων αυτόν τον μήνα. Συνεπώς αυτή η διευκρίνιση ήταν αναγκαία. </w:t>
      </w:r>
    </w:p>
    <w:p w14:paraId="2D30DA3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Επίσης, με το τελευταίο άρθρο ουσιαστικά ευθυγραμμίζεται στη </w:t>
      </w:r>
      <w:proofErr w:type="spellStart"/>
      <w:r>
        <w:rPr>
          <w:rFonts w:eastAsia="Times New Roman" w:cs="Times New Roman"/>
          <w:szCs w:val="24"/>
        </w:rPr>
        <w:t>συναποθήκευση</w:t>
      </w:r>
      <w:proofErr w:type="spellEnd"/>
      <w:r>
        <w:rPr>
          <w:rFonts w:eastAsia="Times New Roman" w:cs="Times New Roman"/>
          <w:szCs w:val="24"/>
        </w:rPr>
        <w:t xml:space="preserve"> πετρελαιοειδών η νομοθεσία που υπάρχει με αυτή του Υπουργείου Οικονομικών, η οποία από τον Μάιο του 2019 </w:t>
      </w:r>
      <w:r>
        <w:rPr>
          <w:rFonts w:eastAsia="Times New Roman" w:cs="Times New Roman"/>
          <w:szCs w:val="24"/>
        </w:rPr>
        <w:t xml:space="preserve">είναι σε ισχύ, έχοντας όμως πολλές εκκρεμότητες από την προηγούμενη προβληματική νομοθεσία. Ουσιαστικά ενοποιούνται οι διαδικασίες αυτές σε μία. </w:t>
      </w:r>
    </w:p>
    <w:p w14:paraId="2D30DA3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Αυτές είναι οι ενεργειακές ρυθμίσεις. Επαναλαμβάνω ότι όλες, οι δύο πρώτες, έχουν κατεπείγοντα χαρακτήρα, όπως</w:t>
      </w:r>
      <w:r>
        <w:rPr>
          <w:rFonts w:eastAsia="Times New Roman" w:cs="Times New Roman"/>
          <w:szCs w:val="24"/>
        </w:rPr>
        <w:t xml:space="preserve"> και η τελευταία, ενώ υπάρχει και μία διαδικαστική, διευκρινιστική για την έναρξη των ΕΣΠΑ για τις ενεργειακές κοινότητες το αμέσως επόμενο διάστημα. </w:t>
      </w:r>
    </w:p>
    <w:p w14:paraId="2D30DA3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Αυτή ήταν η τροπολογία με αριθμό 2232/193.</w:t>
      </w:r>
    </w:p>
    <w:p w14:paraId="2D30DA3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Η επόμενη τροπολογία με αριθμό 2248 αφορά μία ενότητα, τη ΡΑΕ.</w:t>
      </w:r>
      <w:r>
        <w:rPr>
          <w:rFonts w:eastAsia="Times New Roman" w:cs="Times New Roman"/>
          <w:szCs w:val="24"/>
        </w:rPr>
        <w:t xml:space="preserve"> Πρωταρχικό ζήτημα είναι ότι τον Ιούνιο του 2019 λήγουν οι συμβάσεις των πενήντα πέντε. Είναι ο κύριος όγκος των εργαζομένων στη ΡΑΕ. Ταυτόχρονα, έχουν προκηρυχθεί εδώ και αρκετούς μήνες από το ΑΣΕΠ περίπου αυτές και λίγες περισσότερες θέσεις. Θα προσληφθο</w:t>
      </w:r>
      <w:r>
        <w:rPr>
          <w:rFonts w:eastAsia="Times New Roman" w:cs="Times New Roman"/>
          <w:szCs w:val="24"/>
        </w:rPr>
        <w:t>ύν μόνιμα μέσω ΑΣΕΠ. Συνεπώς τον Ιούνιο εάν δεν ανανεωθούν οι συμβάσεις των εργαζομένων, ουσιαστικά η ΡΑΕ κλείνει και δίνεται η προθεσμία παράτασης για ένα χρόνο, θεωρώντας ότι μέσα στον χρόνο αυτό θα έχει ολοκληρωθεί η διαδικασία του ΑΣΕΠ που θα προσλάβει</w:t>
      </w:r>
      <w:r>
        <w:rPr>
          <w:rFonts w:eastAsia="Times New Roman" w:cs="Times New Roman"/>
          <w:szCs w:val="24"/>
        </w:rPr>
        <w:t xml:space="preserve"> το μόνιμο προσωπικό στη ΡΑΕ. </w:t>
      </w:r>
    </w:p>
    <w:p w14:paraId="2D30DA3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Προσφέρεται, επίσης, στη Ρυθμιστική Αρχή Ενέργειας, δικαστική</w:t>
      </w:r>
      <w:r w:rsidRPr="0077479E">
        <w:rPr>
          <w:rFonts w:eastAsia="Times New Roman" w:cs="Times New Roman"/>
          <w:szCs w:val="24"/>
        </w:rPr>
        <w:t xml:space="preserve"> </w:t>
      </w:r>
      <w:r>
        <w:rPr>
          <w:rFonts w:eastAsia="Times New Roman" w:cs="Times New Roman"/>
          <w:szCs w:val="24"/>
        </w:rPr>
        <w:t xml:space="preserve">υπεράσπιση, ρυθμίσεις που ισχύουν για πολλές άλλες ανεξάρτητες αρχές –ΑΑΔΕ, Επιτροπή Ανταγωνισμού, Εθνική Επιτροπή Τηλεπικοινωνιών και Ταχυδρομείων- με τα άρθρα 1 </w:t>
      </w:r>
      <w:r>
        <w:rPr>
          <w:rFonts w:eastAsia="Times New Roman" w:cs="Times New Roman"/>
          <w:szCs w:val="24"/>
        </w:rPr>
        <w:t xml:space="preserve">και 2 και της δίνεται φυσικά το δικαίωμα να γνωμοδοτεί στο ΑΣΕΠ για τις προσλήψεις εξειδικευμένου επιστημονικού δυναμικού. Υπενθυμίζω ότι η ΡΑΕ επιτελεί ένα σημαντικό, καθοριστικό ρόλο ως ανεξάρτητη αρχή στον ενεργειακό τομέα.  </w:t>
      </w:r>
    </w:p>
    <w:p w14:paraId="2D30DA3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Οι επόμενες διατάξεις έχουν</w:t>
      </w:r>
      <w:r>
        <w:rPr>
          <w:rFonts w:eastAsia="Times New Roman" w:cs="Times New Roman"/>
          <w:szCs w:val="24"/>
        </w:rPr>
        <w:t xml:space="preserve"> επίσης τον χαρακτήρα κατεπείγοντος. Το πρώτο όσον αφορά την εφαρμογή μακροχρόνιου μηχανισμού αποζημίωσης επάρκειας ισχύος. Αυτό τι σημαίνει; Όλες οι μονάδες της ΔΕΗ και των ιδιωτών επιδοτούνται για λόγους ασφάλειας του συστήματος. </w:t>
      </w:r>
    </w:p>
    <w:p w14:paraId="2D30DA3C"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Η ρύθμιση αυτή έχει κατ</w:t>
      </w:r>
      <w:r>
        <w:rPr>
          <w:rFonts w:eastAsia="Times New Roman" w:cs="Times New Roman"/>
          <w:szCs w:val="24"/>
        </w:rPr>
        <w:t>επείγοντα χαρακτήρα, διότι στις 15 Ιουνίου ενεργοποιείται ο νέος ευρωπαϊκός μηχανισμός. Η ρύθμιση αυτή είναι αναγκαία, προκειμένου όλες οι μονάδες της ΔΕΗ, και οι υπάρχουσες και οι υπό κατασκευή, η «Πτολεμαΐδα 5» για παράδειγμα, όπως και των ιδιωτών, να μπ</w:t>
      </w:r>
      <w:r>
        <w:rPr>
          <w:rFonts w:eastAsia="Times New Roman" w:cs="Times New Roman"/>
          <w:szCs w:val="24"/>
        </w:rPr>
        <w:t>ορούν να ενταχθούν στο σύστημα των ΑΔΙ μετά την κοινοποίηση της 15</w:t>
      </w:r>
      <w:r w:rsidRPr="008B7902">
        <w:rPr>
          <w:rFonts w:eastAsia="Times New Roman" w:cs="Times New Roman"/>
          <w:szCs w:val="24"/>
          <w:vertAlign w:val="superscript"/>
        </w:rPr>
        <w:t>ης</w:t>
      </w:r>
      <w:r>
        <w:rPr>
          <w:rFonts w:eastAsia="Times New Roman" w:cs="Times New Roman"/>
          <w:szCs w:val="24"/>
        </w:rPr>
        <w:t xml:space="preserve"> Ιουνίου, που θα βγει αντίστοιχη διάταξη σε ευρωπαϊκό επίπεδο. </w:t>
      </w:r>
    </w:p>
    <w:p w14:paraId="2D30DA3D"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Το δεύτερο άρθρο της τροπολογίας αφορά ένα επιμέρους θέμα, το γνωστό έργο «</w:t>
      </w:r>
      <w:proofErr w:type="spellStart"/>
      <w:r>
        <w:rPr>
          <w:rFonts w:eastAsia="Times New Roman" w:cs="Times New Roman"/>
          <w:szCs w:val="24"/>
        </w:rPr>
        <w:t>Πολυπόταμος</w:t>
      </w:r>
      <w:proofErr w:type="spellEnd"/>
      <w:r>
        <w:rPr>
          <w:rFonts w:eastAsia="Times New Roman" w:cs="Times New Roman"/>
          <w:szCs w:val="24"/>
        </w:rPr>
        <w:t>» που συνδέει τις ΑΠΕ, το οποίο έχει π</w:t>
      </w:r>
      <w:r>
        <w:rPr>
          <w:rFonts w:eastAsia="Times New Roman" w:cs="Times New Roman"/>
          <w:szCs w:val="24"/>
        </w:rPr>
        <w:t xml:space="preserve">ληρωθεί από τον ΑΔΜΗΕ. Όσον αφορά τις προθεσμίες εντός των οποίων θα πληρωθεί αυτό το έργο από τους ιδιώτες παραγωγούς προς όφελος του ΑΔΜΗΕ, δίνεται μία παράταση της προθεσμίας εντός της οποίας αυτοί οι ιδιώτες θα </w:t>
      </w:r>
      <w:r>
        <w:rPr>
          <w:rFonts w:eastAsia="Times New Roman" w:cs="Times New Roman"/>
          <w:szCs w:val="24"/>
        </w:rPr>
        <w:lastRenderedPageBreak/>
        <w:t xml:space="preserve">συμφωνήσουν με τον ΑΔΜΗΕ να πληρώσουν το </w:t>
      </w:r>
      <w:r>
        <w:rPr>
          <w:rFonts w:eastAsia="Times New Roman" w:cs="Times New Roman"/>
          <w:szCs w:val="24"/>
        </w:rPr>
        <w:t xml:space="preserve">μεγαλύτερο μέρος του έργου, όπως προβλέπεται από τις σχετικές συμβάσεις. Δίνουμε λίγο χρόνο ακόμα για να μπορέσουν να καταλήξουν σε συμφωνία. </w:t>
      </w:r>
    </w:p>
    <w:p w14:paraId="2D30DA3E"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Το τελευταίο άρθρο της τροπολογίας, που είναι επίσης σημαντικό και με ασφαλή χρονικό ορίζοντα άμεσο, αφορά την πα</w:t>
      </w:r>
      <w:r>
        <w:rPr>
          <w:rFonts w:eastAsia="Times New Roman" w:cs="Times New Roman"/>
          <w:szCs w:val="24"/>
        </w:rPr>
        <w:t>ραγωγή ηλεκτρικής ενέργειας στην Κρήτη. Η λειτουργία των μονάδων της Κρήτης τελειώνει στις 31-12-2019. Παρατείνεται η δυνατότητα λειτουργίας τους, εφόσον κάνουν κάποιες αλλαγές και προβάλουν περιβαλλοντικό ισοζύγιο, έως ότου συνδεθεί η Κρήτη με τα δύο καλώ</w:t>
      </w:r>
      <w:r>
        <w:rPr>
          <w:rFonts w:eastAsia="Times New Roman" w:cs="Times New Roman"/>
          <w:szCs w:val="24"/>
        </w:rPr>
        <w:t>δια, κάτι το οποίο θα γίνει το 2022 και το 2023. Η παράταση αυτή είναι επιβεβλημένη και χρειάζεται και περίπου έξι μήνες για να μπορέσει να προχωρήσει γραφειοκρατικά. Ως εκ τούτου, με το άρθρο αυτό διασφαλίζεται η ενεργειακή ασφάλεια της Κρήτης με νόμιμο τ</w:t>
      </w:r>
      <w:r>
        <w:rPr>
          <w:rFonts w:eastAsia="Times New Roman" w:cs="Times New Roman"/>
          <w:szCs w:val="24"/>
        </w:rPr>
        <w:t xml:space="preserve">ρόπο μέχρι την ολοκλήρωση των δύο διασυνδέσεων. </w:t>
      </w:r>
    </w:p>
    <w:p w14:paraId="2D30DA3F"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D30DA40" w14:textId="77777777" w:rsidR="000D1FE2" w:rsidRDefault="005E5B96">
      <w:pPr>
        <w:spacing w:line="600" w:lineRule="auto"/>
        <w:ind w:firstLine="720"/>
        <w:jc w:val="both"/>
        <w:rPr>
          <w:rFonts w:eastAsia="Times New Roman" w:cs="Times New Roman"/>
          <w:szCs w:val="24"/>
        </w:rPr>
      </w:pPr>
      <w:r w:rsidRPr="00BE2300">
        <w:rPr>
          <w:rFonts w:eastAsia="Times New Roman" w:cs="Times New Roman"/>
          <w:b/>
          <w:szCs w:val="24"/>
        </w:rPr>
        <w:lastRenderedPageBreak/>
        <w:t>ΠΡΟΕΔΡΕΥΩΝ (Γεώργιος Βαρεμένος):</w:t>
      </w:r>
      <w:r w:rsidRPr="00BE2300">
        <w:rPr>
          <w:rFonts w:eastAsia="Times New Roman" w:cs="Times New Roman"/>
          <w:szCs w:val="24"/>
        </w:rPr>
        <w:t xml:space="preserve"> </w:t>
      </w:r>
      <w:r w:rsidRPr="00F038AF">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w:t>
      </w:r>
      <w:r w:rsidRPr="00F038AF">
        <w:rPr>
          <w:rFonts w:eastAsia="Times New Roman"/>
          <w:szCs w:val="24"/>
        </w:rPr>
        <w:t>ν έκθεση της αίθουσας «ΕΛΕΥΘΕΡΙΟΣ ΒΕΝΙΖΕΛΟΣ» και ενημερώθηκαν για την ιστορία του κτηρίου και τον τρόπο οργάνωσης και λειτουργίας της Βουλής</w:t>
      </w:r>
      <w:r w:rsidRPr="00F038AF">
        <w:rPr>
          <w:rFonts w:eastAsia="Times New Roman" w:cs="Times New Roman"/>
          <w:szCs w:val="24"/>
        </w:rPr>
        <w:t xml:space="preserve">, </w:t>
      </w:r>
      <w:r>
        <w:rPr>
          <w:rFonts w:eastAsia="Times New Roman" w:cs="Times New Roman"/>
          <w:szCs w:val="24"/>
        </w:rPr>
        <w:t>τριάντα εννιά</w:t>
      </w:r>
      <w:r w:rsidRPr="00F038AF">
        <w:rPr>
          <w:rFonts w:eastAsia="Times New Roman" w:cs="Times New Roman"/>
          <w:szCs w:val="24"/>
        </w:rPr>
        <w:t xml:space="preserve"> </w:t>
      </w:r>
      <w:r>
        <w:rPr>
          <w:rFonts w:eastAsia="Times New Roman" w:cs="Times New Roman"/>
          <w:szCs w:val="24"/>
        </w:rPr>
        <w:t xml:space="preserve">μέλη από τον Σύλλογο Γονέων και Κηδεμόνων του Δημοτικού Σχολείο </w:t>
      </w:r>
      <w:proofErr w:type="spellStart"/>
      <w:r>
        <w:rPr>
          <w:rFonts w:eastAsia="Times New Roman" w:cs="Times New Roman"/>
          <w:szCs w:val="24"/>
        </w:rPr>
        <w:t>Κουνάβων</w:t>
      </w:r>
      <w:proofErr w:type="spellEnd"/>
      <w:r>
        <w:rPr>
          <w:rFonts w:eastAsia="Times New Roman" w:cs="Times New Roman"/>
          <w:szCs w:val="24"/>
        </w:rPr>
        <w:t xml:space="preserve"> Ηρακλείου</w:t>
      </w:r>
      <w:r w:rsidRPr="00F038AF">
        <w:rPr>
          <w:rFonts w:eastAsia="Times New Roman" w:cs="Times New Roman"/>
          <w:szCs w:val="24"/>
        </w:rPr>
        <w:t xml:space="preserve">. </w:t>
      </w:r>
    </w:p>
    <w:p w14:paraId="2D30DA41" w14:textId="77777777" w:rsidR="000D1FE2" w:rsidRDefault="005E5B96">
      <w:pPr>
        <w:spacing w:line="600" w:lineRule="auto"/>
        <w:ind w:firstLine="720"/>
        <w:jc w:val="both"/>
        <w:rPr>
          <w:rFonts w:eastAsia="Times New Roman" w:cs="Times New Roman"/>
          <w:szCs w:val="24"/>
        </w:rPr>
      </w:pPr>
      <w:r w:rsidRPr="00F038AF">
        <w:rPr>
          <w:rFonts w:eastAsia="Times New Roman" w:cs="Times New Roman"/>
          <w:szCs w:val="24"/>
        </w:rPr>
        <w:t xml:space="preserve">Η Βουλή σάς καλωσορίζει. </w:t>
      </w:r>
    </w:p>
    <w:p w14:paraId="2D30DA42" w14:textId="77777777" w:rsidR="000D1FE2" w:rsidRDefault="005E5B96">
      <w:pPr>
        <w:spacing w:line="600" w:lineRule="auto"/>
        <w:ind w:firstLine="720"/>
        <w:jc w:val="center"/>
        <w:rPr>
          <w:rFonts w:eastAsia="Times New Roman"/>
          <w:szCs w:val="24"/>
        </w:rPr>
      </w:pPr>
      <w:r w:rsidRPr="00F038AF">
        <w:rPr>
          <w:rFonts w:eastAsia="Times New Roman"/>
          <w:szCs w:val="24"/>
        </w:rPr>
        <w:t>(Χειροκροτήματα απ’ όλες τις πτέρυγες της Βουλής)</w:t>
      </w:r>
    </w:p>
    <w:p w14:paraId="2D30DA43"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Λιβανίου</w:t>
      </w:r>
      <w:proofErr w:type="spellEnd"/>
      <w:r>
        <w:rPr>
          <w:rFonts w:eastAsia="Times New Roman" w:cs="Times New Roman"/>
          <w:szCs w:val="24"/>
        </w:rPr>
        <w:t xml:space="preserve"> από τον ΣΥΡΙΖΑ.</w:t>
      </w:r>
    </w:p>
    <w:p w14:paraId="2D30DA44" w14:textId="77777777" w:rsidR="000D1FE2" w:rsidRDefault="005E5B96">
      <w:pPr>
        <w:tabs>
          <w:tab w:val="left" w:pos="1905"/>
        </w:tabs>
        <w:spacing w:line="600" w:lineRule="auto"/>
        <w:ind w:firstLine="720"/>
        <w:jc w:val="both"/>
        <w:rPr>
          <w:rFonts w:eastAsia="Times New Roman" w:cs="Times New Roman"/>
          <w:szCs w:val="24"/>
        </w:rPr>
      </w:pPr>
      <w:r w:rsidRPr="00F14870">
        <w:rPr>
          <w:rFonts w:eastAsia="Times New Roman" w:cs="Times New Roman"/>
          <w:b/>
          <w:szCs w:val="24"/>
        </w:rPr>
        <w:t>ΖΩΗ ΛΙΒΑΝΙΟΥ:</w:t>
      </w:r>
      <w:r>
        <w:rPr>
          <w:rFonts w:eastAsia="Times New Roman" w:cs="Times New Roman"/>
          <w:szCs w:val="24"/>
        </w:rPr>
        <w:t xml:space="preserve"> Ευχαριστώ, κύριε Πρόεδρε.</w:t>
      </w:r>
    </w:p>
    <w:p w14:paraId="2D30DA45" w14:textId="77777777" w:rsidR="000D1FE2" w:rsidRDefault="005E5B96">
      <w:pPr>
        <w:tabs>
          <w:tab w:val="left" w:pos="1905"/>
        </w:tabs>
        <w:spacing w:line="600" w:lineRule="auto"/>
        <w:ind w:firstLine="720"/>
        <w:jc w:val="both"/>
        <w:rPr>
          <w:rFonts w:eastAsia="Times New Roman" w:cs="Times New Roman"/>
          <w:szCs w:val="24"/>
        </w:rPr>
      </w:pPr>
      <w:r w:rsidRPr="00273A3B">
        <w:rPr>
          <w:rFonts w:eastAsia="Times New Roman"/>
          <w:bCs/>
          <w:szCs w:val="24"/>
        </w:rPr>
        <w:t>Κυρίες και κύριοι συνάδελφοι,</w:t>
      </w:r>
      <w:r>
        <w:rPr>
          <w:rFonts w:eastAsia="Times New Roman" w:cs="Times New Roman"/>
          <w:szCs w:val="24"/>
        </w:rPr>
        <w:t xml:space="preserve"> η πορεία της σημερινής Κυβέρνησης κλείνει με το σημερινό νομοσχέδι</w:t>
      </w:r>
      <w:r>
        <w:rPr>
          <w:rFonts w:eastAsia="Times New Roman" w:cs="Times New Roman"/>
          <w:szCs w:val="24"/>
        </w:rPr>
        <w:t xml:space="preserve">ο του Υπουργείου Υγείας. Σήμερα ολοκληρώνεται ένας κύκλος κοινοβουλευτικός, αλλά και ένας κύκλος προσωπικός για την κάθε μια και τον καθένα από εμάς. Σήμερα για κάποιες και κάποιους συναδέλφους </w:t>
      </w:r>
      <w:r>
        <w:rPr>
          <w:rFonts w:eastAsia="Times New Roman" w:cs="Times New Roman"/>
          <w:szCs w:val="24"/>
        </w:rPr>
        <w:lastRenderedPageBreak/>
        <w:t>ίσως είναι η τελευταία φορά που ανεβαίνουν στο Βήμα του ελληνι</w:t>
      </w:r>
      <w:r>
        <w:rPr>
          <w:rFonts w:eastAsia="Times New Roman" w:cs="Times New Roman"/>
          <w:szCs w:val="24"/>
        </w:rPr>
        <w:t xml:space="preserve">κού Κοινοβουλίου. Σήμερα μετράμε όλοι και όλες το μπόι μας απέναντι στην ιστορία και τη δημοκρατία. </w:t>
      </w:r>
    </w:p>
    <w:p w14:paraId="2D30DA46"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Τα τελευταία τέσσερα χρόνια γίναμε όλοι μάρτυρες μιας τιτάνιας προσπάθειας ανασυγκρότησης και επέκτασης των δημόσιων δομών υγείας. Η Κυβέρνηση μπορεί να υπερηφανεύεται ότι παρέλαβε ένα διαλυμένο σύστημα και δημιούργησε παρά την πρωτοφανή στέρηση πόρων ένα </w:t>
      </w:r>
      <w:r>
        <w:rPr>
          <w:rFonts w:eastAsia="Times New Roman" w:cs="Times New Roman"/>
          <w:szCs w:val="24"/>
        </w:rPr>
        <w:t xml:space="preserve">αξιόπιστο, ισχυρό και ικανό να ανταποκριθεί στις πραγματικές ανάγκες του ελληνικού λαού σύστημα δημόσιας υγείας. </w:t>
      </w:r>
    </w:p>
    <w:p w14:paraId="2D30DA47"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Η φιλοσοφία διακυβέρνησης, η ιεράρχηση των αναγκών και η επίπονη προσπάθεια αντιμετώπισης των πραγματικών προβλημάτων μαζί με την υπεύθυνη δια</w:t>
      </w:r>
      <w:r>
        <w:rPr>
          <w:rFonts w:eastAsia="Times New Roman" w:cs="Times New Roman"/>
          <w:szCs w:val="24"/>
        </w:rPr>
        <w:t xml:space="preserve">χείριση των λιγοστών πόρων πέτυχαν αυτό που φάνταζε αδύνατο σε τόσο σύντομο χρονικό διάστημα στα συγκεκριμένα οικονομικά δεδομένα. </w:t>
      </w:r>
    </w:p>
    <w:p w14:paraId="2D30DA48"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Η στάση και η υπευθυνότητα των μελών της Κυβέρνησης, η πρακτική υποστήριξη από τη συντριπτική πλειοψηφία των ερ</w:t>
      </w:r>
      <w:r>
        <w:rPr>
          <w:rFonts w:eastAsia="Times New Roman" w:cs="Times New Roman"/>
          <w:szCs w:val="24"/>
        </w:rPr>
        <w:lastRenderedPageBreak/>
        <w:t>γαζομένων στι</w:t>
      </w:r>
      <w:r>
        <w:rPr>
          <w:rFonts w:eastAsia="Times New Roman" w:cs="Times New Roman"/>
          <w:szCs w:val="24"/>
        </w:rPr>
        <w:t xml:space="preserve">ς δομές υγείας και η αποτελεσματικότητα που επέδειξε η Κυβέρνηση εκεί που διαχρονικά απέτυχαν οι προηγούμενες έπεισαν και οργανισμούς, όπως το Ίδρυμα </w:t>
      </w:r>
      <w:r>
        <w:rPr>
          <w:rFonts w:eastAsia="Times New Roman" w:cs="Times New Roman"/>
          <w:szCs w:val="24"/>
        </w:rPr>
        <w:t>«</w:t>
      </w:r>
      <w:r>
        <w:rPr>
          <w:rFonts w:eastAsia="Times New Roman" w:cs="Times New Roman"/>
          <w:szCs w:val="24"/>
        </w:rPr>
        <w:t>Σταύρος Νιάρχος» να πολλαπλασιάσουν τις δωρεές, να συνεργαστούν με την Κυβέρνηση και να καλύψουν μέρος τω</w:t>
      </w:r>
      <w:r>
        <w:rPr>
          <w:rFonts w:eastAsia="Times New Roman" w:cs="Times New Roman"/>
          <w:szCs w:val="24"/>
        </w:rPr>
        <w:t xml:space="preserve">ν πραγματικών αναγκών. Η πολύτιμη βοήθειά τους στην αγορά εξοπλισμού, η ανανέωση του στόλου του ΕΚΑΒ και σήμερα η δωρεά των εναέριων μέσων κάλυψαν πολλές ανάγκες. </w:t>
      </w:r>
    </w:p>
    <w:p w14:paraId="2D30DA49"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εμπιστοσύνη που έδειξαν, όχι μόνο το Ίδρυμα </w:t>
      </w:r>
      <w:r>
        <w:rPr>
          <w:rFonts w:eastAsia="Times New Roman"/>
          <w:color w:val="222222"/>
          <w:szCs w:val="24"/>
          <w:shd w:val="clear" w:color="auto" w:fill="FFFFFF"/>
        </w:rPr>
        <w:t>«</w:t>
      </w:r>
      <w:r>
        <w:rPr>
          <w:rFonts w:eastAsia="Times New Roman"/>
          <w:color w:val="222222"/>
          <w:szCs w:val="24"/>
          <w:shd w:val="clear" w:color="auto" w:fill="FFFFFF"/>
        </w:rPr>
        <w:t>Σταύρος Νιάρχος</w:t>
      </w:r>
      <w:r>
        <w:rPr>
          <w:rFonts w:eastAsia="Times New Roman"/>
          <w:color w:val="222222"/>
          <w:szCs w:val="24"/>
          <w:shd w:val="clear" w:color="auto" w:fill="FFFFFF"/>
        </w:rPr>
        <w:t>»</w:t>
      </w:r>
      <w:r>
        <w:rPr>
          <w:rFonts w:eastAsia="Times New Roman"/>
          <w:color w:val="222222"/>
          <w:szCs w:val="24"/>
          <w:shd w:val="clear" w:color="auto" w:fill="FFFFFF"/>
        </w:rPr>
        <w:t xml:space="preserve">, αλλά και άλλοι οργανισμοί, </w:t>
      </w:r>
      <w:r>
        <w:rPr>
          <w:rFonts w:eastAsia="Times New Roman"/>
          <w:color w:val="222222"/>
          <w:szCs w:val="24"/>
          <w:shd w:val="clear" w:color="auto" w:fill="FFFFFF"/>
        </w:rPr>
        <w:t xml:space="preserve">εδράζεται στο ότι η σημερινή Κυβέρνηση απέδειξε στην πράξη τη σταθερή της θέση να ενισχύσει τις δομές του </w:t>
      </w:r>
      <w:r>
        <w:rPr>
          <w:rFonts w:eastAsia="Times New Roman"/>
          <w:color w:val="222222"/>
          <w:szCs w:val="24"/>
          <w:shd w:val="clear" w:color="auto" w:fill="FFFFFF"/>
        </w:rPr>
        <w:t>δ</w:t>
      </w:r>
      <w:r>
        <w:rPr>
          <w:rFonts w:eastAsia="Times New Roman"/>
          <w:color w:val="222222"/>
          <w:szCs w:val="24"/>
          <w:shd w:val="clear" w:color="auto" w:fill="FFFFFF"/>
        </w:rPr>
        <w:t>ημοσίου, ώστε αυτές να συνδράμουν στη συντριπτική πλειοψηφία και τις ανάγκες του ελληνικού λαού.</w:t>
      </w:r>
    </w:p>
    <w:p w14:paraId="2D30DA4A"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πέτυχε να δημιουργήσει νέες δομές, να εκ</w:t>
      </w:r>
      <w:r>
        <w:rPr>
          <w:rFonts w:eastAsia="Times New Roman"/>
          <w:color w:val="222222"/>
          <w:szCs w:val="24"/>
          <w:shd w:val="clear" w:color="auto" w:fill="FFFFFF"/>
        </w:rPr>
        <w:t>συγχρονίσει και να ανασυγκροτήσει τα νοσοκομεία, να προσλάβει επιστημονικό και βοηθητικό προσωπικό, περιορίζοντας το κόστος, σταματώντας το πάρτι που είχε στηθεί μέσα από εταιρείες επικοινωνίας και άλλες πρακτικές, προκειμένου συγκεκριμένα πρόσωπα να καρπώ</w:t>
      </w:r>
      <w:r>
        <w:rPr>
          <w:rFonts w:eastAsia="Times New Roman"/>
          <w:color w:val="222222"/>
          <w:szCs w:val="24"/>
          <w:shd w:val="clear" w:color="auto" w:fill="FFFFFF"/>
        </w:rPr>
        <w:t xml:space="preserve">νονται το δημόσιο χρήμα. Ίσως αυτό </w:t>
      </w:r>
      <w:r>
        <w:rPr>
          <w:rFonts w:eastAsia="Times New Roman"/>
          <w:color w:val="222222"/>
          <w:szCs w:val="24"/>
          <w:shd w:val="clear" w:color="auto" w:fill="FFFFFF"/>
        </w:rPr>
        <w:lastRenderedPageBreak/>
        <w:t>να εξηγεί και το μένος ορισμένων, κυρίως ηλεκτρονικών, μέσων εναντίον του ΣΥΡΙΖΑ και των μελών της Κυβέρνησης.</w:t>
      </w:r>
    </w:p>
    <w:p w14:paraId="2D30DA4B"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ελληνικός λαός θα κληθεί σε λίγες μέρες να αποφασίσει τον δρόμο</w:t>
      </w:r>
      <w:r>
        <w:rPr>
          <w:rFonts w:eastAsia="Times New Roman"/>
          <w:color w:val="222222"/>
          <w:szCs w:val="24"/>
          <w:shd w:val="clear" w:color="auto" w:fill="FFFFFF"/>
        </w:rPr>
        <w:t>,</w:t>
      </w:r>
      <w:r>
        <w:rPr>
          <w:rFonts w:eastAsia="Times New Roman"/>
          <w:color w:val="222222"/>
          <w:szCs w:val="24"/>
          <w:shd w:val="clear" w:color="auto" w:fill="FFFFFF"/>
        </w:rPr>
        <w:t xml:space="preserve"> που θα ακολουθήσουμε τα επόμενα χρόνια. Η κ</w:t>
      </w:r>
      <w:r>
        <w:rPr>
          <w:rFonts w:eastAsia="Times New Roman"/>
          <w:color w:val="222222"/>
          <w:szCs w:val="24"/>
          <w:shd w:val="clear" w:color="auto" w:fill="FFFFFF"/>
        </w:rPr>
        <w:t>ατάργηση της μείωσης του αφορολόγητου, που περιλαμβάνεται στις σημερινές τροπολογίες, είναι ένα ακόμα θετικό βήμα σε μία σειρά από πρωτοβουλίες που υπόσχονται καλύτερες μέρες για όλους.</w:t>
      </w:r>
    </w:p>
    <w:p w14:paraId="2D30DA4C"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γεγονός ότι τα ταμεία είναι γεμάτα, το ασφαλιστικό σύστημα είναι βι</w:t>
      </w:r>
      <w:r>
        <w:rPr>
          <w:rFonts w:eastAsia="Times New Roman"/>
          <w:color w:val="222222"/>
          <w:szCs w:val="24"/>
          <w:shd w:val="clear" w:color="auto" w:fill="FFFFFF"/>
        </w:rPr>
        <w:t>ώσιμο και οι δημόσιες και δωρεάν υπηρεσίες του κοινωνικού κράτους αποκαταστάθηκαν σε μεγάλο βαθμό είναι κάποια από τα μεγάλα επιτεύγματα της σημερινής Κυβέρνησης.</w:t>
      </w:r>
    </w:p>
    <w:p w14:paraId="2D30DA4D"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αντιμετώπιση της ανθρωπιστικής κρίσης, η ισότιμη απόδοση πόρων σε όλες τις περιφέρειες και </w:t>
      </w:r>
      <w:r>
        <w:rPr>
          <w:rFonts w:eastAsia="Times New Roman"/>
          <w:color w:val="222222"/>
          <w:szCs w:val="24"/>
          <w:shd w:val="clear" w:color="auto" w:fill="FFFFFF"/>
        </w:rPr>
        <w:t xml:space="preserve">τους νομούς της χώρας, η πραγματική ενίσχυση της </w:t>
      </w:r>
      <w:r>
        <w:rPr>
          <w:rFonts w:eastAsia="Times New Roman"/>
          <w:color w:val="222222"/>
          <w:szCs w:val="24"/>
          <w:shd w:val="clear" w:color="auto" w:fill="FFFFFF"/>
        </w:rPr>
        <w:t>τ</w:t>
      </w:r>
      <w:r>
        <w:rPr>
          <w:rFonts w:eastAsia="Times New Roman"/>
          <w:color w:val="222222"/>
          <w:szCs w:val="24"/>
          <w:shd w:val="clear" w:color="auto" w:fill="FFFFFF"/>
        </w:rPr>
        <w:t xml:space="preserve">οπικής </w:t>
      </w:r>
      <w:r>
        <w:rPr>
          <w:rFonts w:eastAsia="Times New Roman"/>
          <w:color w:val="222222"/>
          <w:szCs w:val="24"/>
          <w:shd w:val="clear" w:color="auto" w:fill="FFFFFF"/>
        </w:rPr>
        <w:t>α</w:t>
      </w:r>
      <w:r>
        <w:rPr>
          <w:rFonts w:eastAsia="Times New Roman"/>
          <w:color w:val="222222"/>
          <w:szCs w:val="24"/>
          <w:shd w:val="clear" w:color="auto" w:fill="FFFFFF"/>
        </w:rPr>
        <w:t xml:space="preserve">υτοδιοίκησης με πόρους, προσωπικό και ουσιαστικές αρμοδιότητες είναι η παρακαταθήκη αυτής της Κυβέρνησης που κατάφερε να νοικοκυρέψει </w:t>
      </w:r>
      <w:r>
        <w:rPr>
          <w:rFonts w:eastAsia="Times New Roman"/>
          <w:color w:val="222222"/>
          <w:szCs w:val="24"/>
          <w:shd w:val="clear" w:color="auto" w:fill="FFFFFF"/>
        </w:rPr>
        <w:lastRenderedPageBreak/>
        <w:t xml:space="preserve">σε μεγάλο βαθμό την οικονομία, αντιμετωπίζοντας παθογένειες </w:t>
      </w:r>
      <w:r>
        <w:rPr>
          <w:rFonts w:eastAsia="Times New Roman"/>
          <w:color w:val="222222"/>
          <w:szCs w:val="24"/>
          <w:shd w:val="clear" w:color="auto" w:fill="FFFFFF"/>
        </w:rPr>
        <w:t>δεκαετιών και κρατώντας την κοινωνία όρθια.</w:t>
      </w:r>
    </w:p>
    <w:p w14:paraId="2D30DA4E"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Κυβέρνηση με την υποστήριξη του ελληνικού λαού πέτυχε πολλά, δημιουργώντας τις αναγκαίες προϋποθέσεις για να δημιουργήσουμε έναν νέο πλούτο και νέα καλύτερα δεδομένα. Η τετραετία που πέρασε αφορούσε τα πιο αδύν</w:t>
      </w:r>
      <w:r>
        <w:rPr>
          <w:rFonts w:eastAsia="Times New Roman"/>
          <w:color w:val="222222"/>
          <w:szCs w:val="24"/>
          <w:shd w:val="clear" w:color="auto" w:fill="FFFFFF"/>
        </w:rPr>
        <w:t>αμα κοινωνικά στρώματα των οποίων απειλούνταν μέχρι και η δυνατότητα επιβίωσής τους μέχρι το 2015.</w:t>
      </w:r>
    </w:p>
    <w:p w14:paraId="2D30DA4F"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Στην τετραετία που έρχεται, η ώρα να ανασάνει η μεσαία τάξη, η ραχοκοκαλιά της ελληνικής οικονομίας, έφτασε. Οι μικρές και μεσαίες επιχειρήσεις, οι αυτοαπασχ</w:t>
      </w:r>
      <w:r>
        <w:rPr>
          <w:rFonts w:eastAsia="Times New Roman"/>
          <w:color w:val="222222"/>
          <w:szCs w:val="24"/>
          <w:shd w:val="clear" w:color="auto" w:fill="FFFFFF"/>
        </w:rPr>
        <w:t>ολούμενοι, οι δημόσιοι και ιδιωτικοί υπάλληλοι στήριξαν στην πράξη αυτή τη δύσκολη προσπάθεια σταθεροποίησης της πατρίδας μας.</w:t>
      </w:r>
    </w:p>
    <w:p w14:paraId="2D30DA50"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ελληνικός λαός γνωρίζει ότι η Κυβέρνηση, παρά τα λάθη ή τις παραλείψεις, παρά τις καθυστερήσεις σε κρίσιμα ζητήματα, παρά το ότ</w:t>
      </w:r>
      <w:r>
        <w:rPr>
          <w:rFonts w:eastAsia="Times New Roman"/>
          <w:color w:val="222222"/>
          <w:szCs w:val="24"/>
          <w:shd w:val="clear" w:color="auto" w:fill="FFFFFF"/>
        </w:rPr>
        <w:t>ι πολλοί εξακολουθούν και να δυσκολεύονται, να μην βλέπουν τη βελτίωση στην καθημερινότητά τους, πάλεψε τίμια και παλεύει για ένα καλύτερο αύριο για όλους.</w:t>
      </w:r>
    </w:p>
    <w:p w14:paraId="2D30DA51"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ελληνικός λαός στις 7 Ιουλίου δεν θα πάρει βιαστικές αποφάσεις και κυρίως δεν θα ριψοκινδυνεύσει τ</w:t>
      </w:r>
      <w:r>
        <w:rPr>
          <w:rFonts w:eastAsia="Times New Roman"/>
          <w:color w:val="222222"/>
          <w:szCs w:val="24"/>
          <w:shd w:val="clear" w:color="auto" w:fill="FFFFFF"/>
        </w:rPr>
        <w:t>ην επιστροφή όλων εκείνων που ευθύνονται για την οικονομική χρεοκοπία και την κοινωνική κατάρρευση. Στις 7 Ιουλίου ο ελληνικός λαός θα επιλέξει και πάλι τον ΣΥΡΙΖΑ για Κυβέρνηση και τον Αλέξη Τσίπρα για Πρωθυπουργό.</w:t>
      </w:r>
    </w:p>
    <w:p w14:paraId="2D30DA52"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2D30DA53" w14:textId="77777777" w:rsidR="000D1FE2" w:rsidRDefault="005E5B9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w:t>
      </w:r>
      <w:r>
        <w:rPr>
          <w:rFonts w:eastAsia="Times New Roman"/>
          <w:color w:val="222222"/>
          <w:szCs w:val="24"/>
          <w:shd w:val="clear" w:color="auto" w:fill="FFFFFF"/>
        </w:rPr>
        <w:t>γα του ΣΥΡΙΖΑ)</w:t>
      </w:r>
    </w:p>
    <w:p w14:paraId="2D30DA54"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(Γεώργιος Βαρεμένος):</w:t>
      </w:r>
      <w:r>
        <w:rPr>
          <w:rFonts w:eastAsia="Times New Roman"/>
          <w:color w:val="222222"/>
          <w:szCs w:val="24"/>
          <w:shd w:val="clear" w:color="auto" w:fill="FFFFFF"/>
        </w:rPr>
        <w:t xml:space="preserve"> Τον λόγο έχει ο κ. Βασίλης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από τη Δημοκρατική Συμπαράταξη.</w:t>
      </w:r>
    </w:p>
    <w:p w14:paraId="2D30DA55" w14:textId="77777777" w:rsidR="000D1FE2" w:rsidRDefault="005E5B96">
      <w:pPr>
        <w:spacing w:line="600" w:lineRule="auto"/>
        <w:ind w:firstLine="720"/>
        <w:jc w:val="both"/>
        <w:rPr>
          <w:rFonts w:eastAsia="Times New Roman"/>
          <w:color w:val="222222"/>
          <w:szCs w:val="24"/>
          <w:shd w:val="clear" w:color="auto" w:fill="FFFFFF"/>
        </w:rPr>
      </w:pPr>
      <w:r w:rsidRPr="0001339C">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Ευχαριστώ, κύριε Πρόεδρε.</w:t>
      </w:r>
    </w:p>
    <w:p w14:paraId="2D30DA56"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η τελευταία μέρα κοινοβουλευτικού έργου και ανεξάρτητα από τις </w:t>
      </w:r>
      <w:proofErr w:type="spellStart"/>
      <w:r>
        <w:rPr>
          <w:rFonts w:eastAsia="Times New Roman"/>
          <w:color w:val="222222"/>
          <w:szCs w:val="24"/>
          <w:shd w:val="clear" w:color="auto" w:fill="FFFFFF"/>
        </w:rPr>
        <w:t>fast</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track</w:t>
      </w:r>
      <w:proofErr w:type="spellEnd"/>
      <w:r>
        <w:rPr>
          <w:rFonts w:eastAsia="Times New Roman"/>
          <w:color w:val="222222"/>
          <w:szCs w:val="24"/>
          <w:shd w:val="clear" w:color="auto" w:fill="FFFFFF"/>
        </w:rPr>
        <w:t xml:space="preserve"> διαδικασ</w:t>
      </w:r>
      <w:r>
        <w:rPr>
          <w:rFonts w:eastAsia="Times New Roman"/>
          <w:color w:val="222222"/>
          <w:szCs w:val="24"/>
          <w:shd w:val="clear" w:color="auto" w:fill="FFFFFF"/>
        </w:rPr>
        <w:t xml:space="preserve">ίες που αποφασίστηκαν, νομίζω ότι πρέπει να αναφερθούμε ευρύτερα. Νιώθω την ανάγκη να πω δυο κουβέντες στο Κοινοβούλιο για την ιστορική διαδρομή της χώρας από το 1974 και μετά, για τη μεγάλη οικονομική και </w:t>
      </w:r>
      <w:r>
        <w:rPr>
          <w:rFonts w:eastAsia="Times New Roman"/>
          <w:color w:val="222222"/>
          <w:szCs w:val="24"/>
          <w:shd w:val="clear" w:color="auto" w:fill="FFFFFF"/>
        </w:rPr>
        <w:lastRenderedPageBreak/>
        <w:t>κοινωνική πρόοδο που επιτεύχθηκε στη Μεταπολίτευση</w:t>
      </w:r>
      <w:r>
        <w:rPr>
          <w:rFonts w:eastAsia="Times New Roman"/>
          <w:color w:val="222222"/>
          <w:szCs w:val="24"/>
          <w:shd w:val="clear" w:color="auto" w:fill="FFFFFF"/>
        </w:rPr>
        <w:t xml:space="preserve"> και η οποία ήταν κυρίως έργο των κυβερνήσεων του ΠΑΣΟΚ, αλλά και για τα λάθη, τις παραλείψεις και τις οπισθοδρομήσεις.</w:t>
      </w:r>
    </w:p>
    <w:p w14:paraId="2D30DA57"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να πω ότι δεν διασφαλίστηκε αυτή η πρόοδος μετά από το 2003, που ενταχθήκαμε στον σκληρό πυρήνα της Ευρωπαϊκής Ένωσης, ούτε δια</w:t>
      </w:r>
      <w:r>
        <w:rPr>
          <w:rFonts w:eastAsia="Times New Roman"/>
          <w:color w:val="222222"/>
          <w:szCs w:val="24"/>
          <w:shd w:val="clear" w:color="auto" w:fill="FFFFFF"/>
        </w:rPr>
        <w:t xml:space="preserve">φυλάχθηκε το υψηλό βιοτικό επίπεδο που κατέκτησε ο ελληνικός λαός. </w:t>
      </w:r>
    </w:p>
    <w:p w14:paraId="2D30DA58"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οπισθοδρομήσαμε και είναι πλέον καθαρό. Η περίοδος 2004-2009 έφερε την κρίση και το πρώτο μνημόνιο. Δυστυχώς, δεν υπήρξε εθνική συνεννόηση. «</w:t>
      </w:r>
      <w:proofErr w:type="spellStart"/>
      <w:r>
        <w:rPr>
          <w:rFonts w:eastAsia="Times New Roman"/>
          <w:color w:val="222222"/>
          <w:szCs w:val="24"/>
          <w:shd w:val="clear" w:color="auto" w:fill="FFFFFF"/>
        </w:rPr>
        <w:t>Ζάππεια</w:t>
      </w:r>
      <w:proofErr w:type="spellEnd"/>
      <w:r>
        <w:rPr>
          <w:rFonts w:eastAsia="Times New Roman"/>
          <w:color w:val="222222"/>
          <w:szCs w:val="24"/>
          <w:shd w:val="clear" w:color="auto" w:fill="FFFFFF"/>
        </w:rPr>
        <w:t>» από τη μία μεριά, «ένα άρθρο</w:t>
      </w:r>
      <w:r>
        <w:rPr>
          <w:rFonts w:eastAsia="Times New Roman"/>
          <w:color w:val="222222"/>
          <w:szCs w:val="24"/>
          <w:shd w:val="clear" w:color="auto" w:fill="FFFFFF"/>
        </w:rPr>
        <w:t xml:space="preserve"> και ένας νόμος για την κατάργηση των μνημονίων» από την άλλη, ακρίβυναν και μάκρυναν την κρίση.</w:t>
      </w:r>
    </w:p>
    <w:p w14:paraId="2D30DA59" w14:textId="77777777" w:rsidR="000D1FE2" w:rsidRDefault="005E5B96">
      <w:pPr>
        <w:spacing w:line="600" w:lineRule="auto"/>
        <w:ind w:firstLine="720"/>
        <w:jc w:val="both"/>
        <w:rPr>
          <w:rFonts w:eastAsia="Times New Roman"/>
          <w:szCs w:val="24"/>
        </w:rPr>
      </w:pPr>
      <w:r>
        <w:rPr>
          <w:rFonts w:eastAsia="Times New Roman"/>
          <w:szCs w:val="24"/>
        </w:rPr>
        <w:t>Και μέσα σε αυτό ήρθε και το δεύτερο κόμμα που προκάλεσε μνημόνιο και δεν είναι άλλο από το κόμμα του ΣΥΡΙΖΑ. Έχουμε διαχειριστεί όλοι μνημόνια πλην του ΚΚΕ κα</w:t>
      </w:r>
      <w:r>
        <w:rPr>
          <w:rFonts w:eastAsia="Times New Roman"/>
          <w:szCs w:val="24"/>
        </w:rPr>
        <w:t>ι άλλων δυνάμεων, αλλά δύο κόμματα προκάλεσαν μνημόνιο, η Νέα</w:t>
      </w:r>
      <w:r w:rsidRPr="009A3561">
        <w:rPr>
          <w:rFonts w:eastAsia="Times New Roman"/>
          <w:szCs w:val="24"/>
        </w:rPr>
        <w:t xml:space="preserve"> Δημοκρατία του </w:t>
      </w:r>
      <w:r>
        <w:rPr>
          <w:rFonts w:eastAsia="Times New Roman"/>
          <w:szCs w:val="24"/>
        </w:rPr>
        <w:t xml:space="preserve">κ. </w:t>
      </w:r>
      <w:r w:rsidRPr="009A3561">
        <w:rPr>
          <w:rFonts w:eastAsia="Times New Roman"/>
          <w:szCs w:val="24"/>
        </w:rPr>
        <w:t xml:space="preserve">Καραμανλή και ο ΣΥΡΙΖΑ του </w:t>
      </w:r>
      <w:r>
        <w:rPr>
          <w:rFonts w:eastAsia="Times New Roman"/>
          <w:szCs w:val="24"/>
        </w:rPr>
        <w:t>κ.</w:t>
      </w:r>
      <w:r w:rsidRPr="009A3561">
        <w:rPr>
          <w:rFonts w:eastAsia="Times New Roman"/>
          <w:szCs w:val="24"/>
        </w:rPr>
        <w:t xml:space="preserve"> Τσίπρα</w:t>
      </w:r>
      <w:r>
        <w:rPr>
          <w:rFonts w:eastAsia="Times New Roman"/>
          <w:szCs w:val="24"/>
        </w:rPr>
        <w:t>.</w:t>
      </w:r>
    </w:p>
    <w:p w14:paraId="2D30DA5A" w14:textId="77777777" w:rsidR="000D1FE2" w:rsidRDefault="005E5B96">
      <w:pPr>
        <w:spacing w:line="600" w:lineRule="auto"/>
        <w:ind w:firstLine="720"/>
        <w:jc w:val="center"/>
        <w:rPr>
          <w:rFonts w:eastAsia="Times New Roman"/>
          <w:szCs w:val="24"/>
        </w:rPr>
      </w:pPr>
      <w:r w:rsidRPr="009A3561">
        <w:rPr>
          <w:rFonts w:eastAsia="Times New Roman" w:cs="Times New Roman"/>
          <w:szCs w:val="24"/>
        </w:rPr>
        <w:t>(Γ</w:t>
      </w:r>
      <w:r>
        <w:rPr>
          <w:rFonts w:eastAsia="Times New Roman" w:cs="Times New Roman"/>
          <w:szCs w:val="24"/>
        </w:rPr>
        <w:t>έλωτες από την πτέρυγα του ΣΥΡΙΖΑ)</w:t>
      </w:r>
    </w:p>
    <w:p w14:paraId="2D30DA5B" w14:textId="77777777" w:rsidR="000D1FE2" w:rsidRDefault="005E5B96">
      <w:pPr>
        <w:spacing w:line="600" w:lineRule="auto"/>
        <w:ind w:firstLine="720"/>
        <w:jc w:val="both"/>
        <w:rPr>
          <w:rFonts w:eastAsia="Times New Roman"/>
          <w:szCs w:val="24"/>
        </w:rPr>
      </w:pPr>
      <w:r w:rsidRPr="009A3561">
        <w:rPr>
          <w:rFonts w:eastAsia="Times New Roman"/>
          <w:szCs w:val="24"/>
        </w:rPr>
        <w:lastRenderedPageBreak/>
        <w:t>Γελά</w:t>
      </w:r>
      <w:r>
        <w:rPr>
          <w:rFonts w:eastAsia="Times New Roman"/>
          <w:szCs w:val="24"/>
        </w:rPr>
        <w:t>τε,</w:t>
      </w:r>
      <w:r w:rsidRPr="009A3561">
        <w:rPr>
          <w:rFonts w:eastAsia="Times New Roman"/>
          <w:szCs w:val="24"/>
        </w:rPr>
        <w:t xml:space="preserve"> γιατί δεν καταλαβαίν</w:t>
      </w:r>
      <w:r>
        <w:rPr>
          <w:rFonts w:eastAsia="Times New Roman"/>
          <w:szCs w:val="24"/>
        </w:rPr>
        <w:t>ετε τι</w:t>
      </w:r>
      <w:r w:rsidRPr="009A3561">
        <w:rPr>
          <w:rFonts w:eastAsia="Times New Roman"/>
          <w:szCs w:val="24"/>
        </w:rPr>
        <w:t xml:space="preserve"> </w:t>
      </w:r>
      <w:r>
        <w:rPr>
          <w:rFonts w:eastAsia="Times New Roman"/>
          <w:szCs w:val="24"/>
        </w:rPr>
        <w:t>εννοεί</w:t>
      </w:r>
      <w:r w:rsidRPr="009A3561">
        <w:rPr>
          <w:rFonts w:eastAsia="Times New Roman"/>
          <w:szCs w:val="24"/>
        </w:rPr>
        <w:t xml:space="preserve"> η λέξη </w:t>
      </w:r>
      <w:r>
        <w:rPr>
          <w:rFonts w:eastAsia="Times New Roman"/>
          <w:szCs w:val="24"/>
        </w:rPr>
        <w:t>«</w:t>
      </w:r>
      <w:r w:rsidRPr="009A3561">
        <w:rPr>
          <w:rFonts w:eastAsia="Times New Roman"/>
          <w:szCs w:val="24"/>
        </w:rPr>
        <w:t>προκάλεσε</w:t>
      </w:r>
      <w:r>
        <w:rPr>
          <w:rFonts w:eastAsia="Times New Roman"/>
          <w:szCs w:val="24"/>
        </w:rPr>
        <w:t>»,</w:t>
      </w:r>
      <w:r w:rsidRPr="009A3561">
        <w:rPr>
          <w:rFonts w:eastAsia="Times New Roman"/>
          <w:szCs w:val="24"/>
        </w:rPr>
        <w:t xml:space="preserve"> αλλά </w:t>
      </w:r>
      <w:r>
        <w:rPr>
          <w:rFonts w:eastAsia="Times New Roman"/>
          <w:szCs w:val="24"/>
        </w:rPr>
        <w:t>νομίζετε</w:t>
      </w:r>
      <w:r w:rsidRPr="009A3561">
        <w:rPr>
          <w:rFonts w:eastAsia="Times New Roman"/>
          <w:szCs w:val="24"/>
        </w:rPr>
        <w:t xml:space="preserve"> ότι είναι αυτός που υπέγραψε</w:t>
      </w:r>
      <w:r>
        <w:rPr>
          <w:rFonts w:eastAsia="Times New Roman"/>
          <w:szCs w:val="24"/>
        </w:rPr>
        <w:t>.</w:t>
      </w:r>
      <w:r w:rsidRPr="009A3561">
        <w:rPr>
          <w:rFonts w:eastAsia="Times New Roman"/>
          <w:szCs w:val="24"/>
        </w:rPr>
        <w:t xml:space="preserve"> </w:t>
      </w:r>
    </w:p>
    <w:p w14:paraId="2D30DA5C" w14:textId="77777777" w:rsidR="000D1FE2" w:rsidRDefault="005E5B96">
      <w:pPr>
        <w:spacing w:line="600" w:lineRule="auto"/>
        <w:ind w:firstLine="720"/>
        <w:jc w:val="both"/>
        <w:rPr>
          <w:rFonts w:eastAsia="Times New Roman"/>
          <w:szCs w:val="24"/>
        </w:rPr>
      </w:pPr>
      <w:r w:rsidRPr="00033210">
        <w:rPr>
          <w:rFonts w:eastAsia="Times New Roman"/>
          <w:b/>
          <w:szCs w:val="24"/>
        </w:rPr>
        <w:t>ΑΝΔΡΕΑΣ ΜΙΧΑΗΛΙΔΗΣ:</w:t>
      </w:r>
      <w:r w:rsidRPr="00033210">
        <w:rPr>
          <w:rFonts w:eastAsia="Times New Roman"/>
          <w:szCs w:val="24"/>
        </w:rPr>
        <w:t xml:space="preserve"> </w:t>
      </w:r>
      <w:r>
        <w:rPr>
          <w:rFonts w:eastAsia="Times New Roman"/>
          <w:szCs w:val="24"/>
        </w:rPr>
        <w:t xml:space="preserve">Άλλος δημιούργησε. </w:t>
      </w:r>
    </w:p>
    <w:p w14:paraId="2D30DA5D" w14:textId="77777777" w:rsidR="000D1FE2" w:rsidRDefault="005E5B96">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w:t>
      </w:r>
      <w:r w:rsidRPr="009A3561">
        <w:rPr>
          <w:rFonts w:eastAsia="Times New Roman"/>
          <w:szCs w:val="24"/>
        </w:rPr>
        <w:t>Σ</w:t>
      </w:r>
      <w:r>
        <w:rPr>
          <w:rFonts w:eastAsia="Times New Roman"/>
          <w:szCs w:val="24"/>
        </w:rPr>
        <w:t>ας</w:t>
      </w:r>
      <w:r w:rsidRPr="009A3561">
        <w:rPr>
          <w:rFonts w:eastAsia="Times New Roman"/>
          <w:szCs w:val="24"/>
        </w:rPr>
        <w:t xml:space="preserve"> χαρακτηρίζει</w:t>
      </w:r>
      <w:r>
        <w:rPr>
          <w:rFonts w:eastAsia="Times New Roman"/>
          <w:szCs w:val="24"/>
        </w:rPr>
        <w:t>. Σας χαρακτηρίζει…</w:t>
      </w:r>
    </w:p>
    <w:p w14:paraId="2D30DA5E" w14:textId="77777777" w:rsidR="000D1FE2" w:rsidRDefault="005E5B96">
      <w:pP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sidRPr="002E2A65">
        <w:rPr>
          <w:rFonts w:eastAsia="Times New Roman" w:cs="Times New Roman"/>
          <w:szCs w:val="24"/>
        </w:rPr>
        <w:t>Ελάτε τώρα, τελευταία μέρα.</w:t>
      </w:r>
      <w:r>
        <w:rPr>
          <w:rFonts w:eastAsia="Times New Roman" w:cs="Times New Roman"/>
          <w:szCs w:val="24"/>
        </w:rPr>
        <w:t>..</w:t>
      </w:r>
    </w:p>
    <w:p w14:paraId="2D30DA5F" w14:textId="77777777" w:rsidR="000D1FE2" w:rsidRDefault="005E5B96">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Μα, σε εμένα κάνετε την παρατήρηση, κύριε Πρόεδρε;</w:t>
      </w:r>
    </w:p>
    <w:p w14:paraId="2D30DA60"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Απευθύνομαι σε όλους.</w:t>
      </w:r>
    </w:p>
    <w:p w14:paraId="2D30DA61" w14:textId="77777777" w:rsidR="000D1FE2" w:rsidRDefault="005E5B96">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Α, γιατί το βλέμμα σας το βλέπω προς τα εδώ, γι’ αυτό. Σε όλους απευθύνεστε. </w:t>
      </w:r>
    </w:p>
    <w:p w14:paraId="2D30DA62" w14:textId="77777777" w:rsidR="000D1FE2" w:rsidRDefault="005E5B96">
      <w:pPr>
        <w:spacing w:line="600" w:lineRule="auto"/>
        <w:ind w:firstLine="720"/>
        <w:jc w:val="both"/>
        <w:rPr>
          <w:rFonts w:eastAsia="Times New Roman"/>
          <w:szCs w:val="24"/>
        </w:rPr>
      </w:pPr>
      <w:r>
        <w:rPr>
          <w:rFonts w:eastAsia="Times New Roman"/>
          <w:szCs w:val="24"/>
        </w:rPr>
        <w:t>Έστω και την τελευταία μέρα δεν μπορείτε να ακού</w:t>
      </w:r>
      <w:r>
        <w:rPr>
          <w:rFonts w:eastAsia="Times New Roman"/>
          <w:szCs w:val="24"/>
        </w:rPr>
        <w:t xml:space="preserve">τε </w:t>
      </w:r>
      <w:r w:rsidRPr="009A3561">
        <w:rPr>
          <w:rFonts w:eastAsia="Times New Roman"/>
          <w:szCs w:val="24"/>
        </w:rPr>
        <w:t>αλήθειες</w:t>
      </w:r>
      <w:r>
        <w:rPr>
          <w:rFonts w:eastAsia="Times New Roman"/>
          <w:szCs w:val="24"/>
        </w:rPr>
        <w:t>. Μα, πώς να ακούσετε αλήθειες,</w:t>
      </w:r>
      <w:r w:rsidRPr="009A3561">
        <w:rPr>
          <w:rFonts w:eastAsia="Times New Roman"/>
          <w:szCs w:val="24"/>
        </w:rPr>
        <w:t xml:space="preserve"> αφού έχετε γεμίσει ψέματα τον ελληνικό λαό και όχι μόνο ψέματα</w:t>
      </w:r>
      <w:r>
        <w:rPr>
          <w:rFonts w:eastAsia="Times New Roman"/>
          <w:szCs w:val="24"/>
        </w:rPr>
        <w:t>, αλλά</w:t>
      </w:r>
      <w:r w:rsidRPr="009A3561">
        <w:rPr>
          <w:rFonts w:eastAsia="Times New Roman"/>
          <w:szCs w:val="24"/>
        </w:rPr>
        <w:t xml:space="preserve"> και πράξεις που </w:t>
      </w:r>
      <w:r>
        <w:rPr>
          <w:rFonts w:eastAsia="Times New Roman"/>
          <w:szCs w:val="24"/>
        </w:rPr>
        <w:t xml:space="preserve">στηρίζονται στα ψέματα. </w:t>
      </w:r>
      <w:r w:rsidRPr="009A3561">
        <w:rPr>
          <w:rFonts w:eastAsia="Times New Roman"/>
          <w:szCs w:val="24"/>
        </w:rPr>
        <w:t xml:space="preserve"> </w:t>
      </w:r>
    </w:p>
    <w:p w14:paraId="2D30DA63" w14:textId="77777777" w:rsidR="000D1FE2" w:rsidRDefault="005E5B96">
      <w:pPr>
        <w:spacing w:line="600" w:lineRule="auto"/>
        <w:ind w:firstLine="720"/>
        <w:jc w:val="both"/>
        <w:rPr>
          <w:rFonts w:eastAsia="Times New Roman"/>
          <w:szCs w:val="24"/>
        </w:rPr>
      </w:pPr>
      <w:r>
        <w:rPr>
          <w:rFonts w:eastAsia="Times New Roman"/>
          <w:szCs w:val="24"/>
        </w:rPr>
        <w:lastRenderedPageBreak/>
        <w:t>Εσείς είστε αυτοί που αμφισβητήσατε την πρόοδο της Μεταπολίτευσης και αναβιώσατε</w:t>
      </w:r>
      <w:r w:rsidRPr="009A3561">
        <w:rPr>
          <w:rFonts w:eastAsia="Times New Roman"/>
          <w:szCs w:val="24"/>
        </w:rPr>
        <w:t xml:space="preserve"> τον παλαιοκομματισμό</w:t>
      </w:r>
      <w:r>
        <w:rPr>
          <w:rFonts w:eastAsia="Times New Roman"/>
          <w:szCs w:val="24"/>
        </w:rPr>
        <w:t>.</w:t>
      </w:r>
      <w:r w:rsidRPr="009A3561">
        <w:rPr>
          <w:rFonts w:eastAsia="Times New Roman"/>
          <w:szCs w:val="24"/>
        </w:rPr>
        <w:t xml:space="preserve"> Το ΠΑΣΟΚ</w:t>
      </w:r>
      <w:r>
        <w:rPr>
          <w:rFonts w:eastAsia="Times New Roman"/>
          <w:szCs w:val="24"/>
        </w:rPr>
        <w:t>,</w:t>
      </w:r>
      <w:r w:rsidRPr="009A3561">
        <w:rPr>
          <w:rFonts w:eastAsia="Times New Roman"/>
          <w:szCs w:val="24"/>
        </w:rPr>
        <w:t xml:space="preserve"> κύριοι συνάδελφοι</w:t>
      </w:r>
      <w:r>
        <w:rPr>
          <w:rFonts w:eastAsia="Times New Roman"/>
          <w:szCs w:val="24"/>
        </w:rPr>
        <w:t>,</w:t>
      </w:r>
      <w:r w:rsidRPr="009A3561">
        <w:rPr>
          <w:rFonts w:eastAsia="Times New Roman"/>
          <w:szCs w:val="24"/>
        </w:rPr>
        <w:t xml:space="preserve"> είναι το μόνο κόμμα που συγκρούστηκε με κατεστημένες δομές </w:t>
      </w:r>
      <w:r>
        <w:rPr>
          <w:rFonts w:eastAsia="Times New Roman"/>
          <w:szCs w:val="24"/>
        </w:rPr>
        <w:t>-</w:t>
      </w:r>
      <w:r w:rsidRPr="009A3561">
        <w:rPr>
          <w:rFonts w:eastAsia="Times New Roman"/>
          <w:szCs w:val="24"/>
        </w:rPr>
        <w:t>λείπει η Νέα Δημοκρατία να τα ακούσει</w:t>
      </w:r>
      <w:r>
        <w:rPr>
          <w:rFonts w:eastAsia="Times New Roman"/>
          <w:szCs w:val="24"/>
        </w:rPr>
        <w:t>,</w:t>
      </w:r>
      <w:r w:rsidRPr="009A3561">
        <w:rPr>
          <w:rFonts w:eastAsia="Times New Roman"/>
          <w:szCs w:val="24"/>
        </w:rPr>
        <w:t xml:space="preserve"> αλλά τα </w:t>
      </w:r>
      <w:r>
        <w:rPr>
          <w:rFonts w:eastAsia="Times New Roman"/>
          <w:szCs w:val="24"/>
        </w:rPr>
        <w:t>ακούει από</w:t>
      </w:r>
      <w:r w:rsidRPr="009A3561">
        <w:rPr>
          <w:rFonts w:eastAsia="Times New Roman"/>
          <w:szCs w:val="24"/>
        </w:rPr>
        <w:t xml:space="preserve"> το δημόσιο λόγο</w:t>
      </w:r>
      <w:r>
        <w:rPr>
          <w:rFonts w:eastAsia="Times New Roman"/>
          <w:szCs w:val="24"/>
        </w:rPr>
        <w:t>- και</w:t>
      </w:r>
      <w:r w:rsidRPr="009A3561">
        <w:rPr>
          <w:rFonts w:eastAsia="Times New Roman"/>
          <w:szCs w:val="24"/>
        </w:rPr>
        <w:t xml:space="preserve"> έφτασε κάποια στιγμή η ώρα και αποφάσισε και εμπέδωσε θεσμούς δημοκρατικούς</w:t>
      </w:r>
      <w:r>
        <w:rPr>
          <w:rFonts w:eastAsia="Times New Roman"/>
          <w:szCs w:val="24"/>
        </w:rPr>
        <w:t>,</w:t>
      </w:r>
      <w:r w:rsidRPr="009A3561">
        <w:rPr>
          <w:rFonts w:eastAsia="Times New Roman"/>
          <w:szCs w:val="24"/>
        </w:rPr>
        <w:t xml:space="preserve"> διαφάνειας</w:t>
      </w:r>
      <w:r w:rsidRPr="009A3561">
        <w:rPr>
          <w:rFonts w:eastAsia="Times New Roman"/>
          <w:szCs w:val="24"/>
        </w:rPr>
        <w:t xml:space="preserve"> και αξιοκρατίας</w:t>
      </w:r>
      <w:r>
        <w:rPr>
          <w:rFonts w:eastAsia="Times New Roman"/>
          <w:szCs w:val="24"/>
        </w:rPr>
        <w:t>.</w:t>
      </w:r>
    </w:p>
    <w:p w14:paraId="2D30DA64" w14:textId="77777777" w:rsidR="000D1FE2" w:rsidRDefault="005E5B96">
      <w:pPr>
        <w:spacing w:line="600" w:lineRule="auto"/>
        <w:ind w:firstLine="720"/>
        <w:jc w:val="both"/>
        <w:rPr>
          <w:rFonts w:eastAsia="Times New Roman"/>
          <w:szCs w:val="24"/>
        </w:rPr>
      </w:pPr>
      <w:r>
        <w:rPr>
          <w:rFonts w:eastAsia="Times New Roman"/>
          <w:szCs w:val="24"/>
        </w:rPr>
        <w:t>Τ</w:t>
      </w:r>
      <w:r w:rsidRPr="009A3561">
        <w:rPr>
          <w:rFonts w:eastAsia="Times New Roman"/>
          <w:szCs w:val="24"/>
        </w:rPr>
        <w:t xml:space="preserve">ο ΑΣΕΠ </w:t>
      </w:r>
      <w:r>
        <w:rPr>
          <w:rFonts w:eastAsia="Times New Roman"/>
          <w:szCs w:val="24"/>
        </w:rPr>
        <w:t>δ</w:t>
      </w:r>
      <w:r w:rsidRPr="009A3561">
        <w:rPr>
          <w:rFonts w:eastAsia="Times New Roman"/>
          <w:szCs w:val="24"/>
        </w:rPr>
        <w:t>εν είναι μόνο του</w:t>
      </w:r>
      <w:r>
        <w:rPr>
          <w:rFonts w:eastAsia="Times New Roman"/>
          <w:szCs w:val="24"/>
        </w:rPr>
        <w:t>,</w:t>
      </w:r>
      <w:r w:rsidRPr="009A3561">
        <w:rPr>
          <w:rFonts w:eastAsia="Times New Roman"/>
          <w:szCs w:val="24"/>
        </w:rPr>
        <w:t xml:space="preserve"> δ</w:t>
      </w:r>
      <w:r>
        <w:rPr>
          <w:rFonts w:eastAsia="Times New Roman"/>
          <w:szCs w:val="24"/>
        </w:rPr>
        <w:t>εν είναι μόνο το</w:t>
      </w:r>
      <w:r w:rsidRPr="009A3561">
        <w:rPr>
          <w:rFonts w:eastAsia="Times New Roman"/>
          <w:szCs w:val="24"/>
        </w:rPr>
        <w:t xml:space="preserve"> ΑΣΕΠ για την </w:t>
      </w:r>
      <w:r>
        <w:rPr>
          <w:rFonts w:eastAsia="Times New Roman"/>
          <w:szCs w:val="24"/>
        </w:rPr>
        <w:t xml:space="preserve">αξιοκρατική </w:t>
      </w:r>
      <w:r w:rsidRPr="009A3561">
        <w:rPr>
          <w:rFonts w:eastAsia="Times New Roman"/>
          <w:szCs w:val="24"/>
        </w:rPr>
        <w:t>επιλογή των στελεχών της δημόσιας διοίκησης</w:t>
      </w:r>
      <w:r>
        <w:rPr>
          <w:rFonts w:eastAsia="Times New Roman"/>
          <w:szCs w:val="24"/>
        </w:rPr>
        <w:t>.</w:t>
      </w:r>
      <w:r w:rsidRPr="009A3561">
        <w:rPr>
          <w:rFonts w:eastAsia="Times New Roman"/>
          <w:szCs w:val="24"/>
        </w:rPr>
        <w:t xml:space="preserve"> </w:t>
      </w:r>
      <w:r>
        <w:rPr>
          <w:rFonts w:eastAsia="Times New Roman"/>
          <w:szCs w:val="24"/>
        </w:rPr>
        <w:t>Ε</w:t>
      </w:r>
      <w:r w:rsidRPr="009A3561">
        <w:rPr>
          <w:rFonts w:eastAsia="Times New Roman"/>
          <w:szCs w:val="24"/>
        </w:rPr>
        <w:t xml:space="preserve">ίναι το σύνολο των </w:t>
      </w:r>
      <w:r>
        <w:rPr>
          <w:rFonts w:eastAsia="Times New Roman"/>
          <w:szCs w:val="24"/>
        </w:rPr>
        <w:t>α</w:t>
      </w:r>
      <w:r w:rsidRPr="009A3561">
        <w:rPr>
          <w:rFonts w:eastAsia="Times New Roman"/>
          <w:szCs w:val="24"/>
        </w:rPr>
        <w:t xml:space="preserve">νεξάρτητων </w:t>
      </w:r>
      <w:r>
        <w:rPr>
          <w:rFonts w:eastAsia="Times New Roman"/>
          <w:szCs w:val="24"/>
        </w:rPr>
        <w:t>α</w:t>
      </w:r>
      <w:r w:rsidRPr="009A3561">
        <w:rPr>
          <w:rFonts w:eastAsia="Times New Roman"/>
          <w:szCs w:val="24"/>
        </w:rPr>
        <w:t>ρχών</w:t>
      </w:r>
      <w:r>
        <w:rPr>
          <w:rFonts w:eastAsia="Times New Roman"/>
          <w:szCs w:val="24"/>
        </w:rPr>
        <w:t>,</w:t>
      </w:r>
      <w:r w:rsidRPr="009A3561">
        <w:rPr>
          <w:rFonts w:eastAsia="Times New Roman"/>
          <w:szCs w:val="24"/>
        </w:rPr>
        <w:t xml:space="preserve"> είναι το σύνολο των </w:t>
      </w:r>
      <w:r>
        <w:rPr>
          <w:rFonts w:eastAsia="Times New Roman"/>
          <w:szCs w:val="24"/>
        </w:rPr>
        <w:t>θ</w:t>
      </w:r>
      <w:r w:rsidRPr="009A3561">
        <w:rPr>
          <w:rFonts w:eastAsia="Times New Roman"/>
          <w:szCs w:val="24"/>
        </w:rPr>
        <w:t>εσμών για τη διαφάνεια</w:t>
      </w:r>
      <w:r>
        <w:rPr>
          <w:rFonts w:eastAsia="Times New Roman"/>
          <w:szCs w:val="24"/>
        </w:rPr>
        <w:t>.</w:t>
      </w:r>
      <w:r w:rsidRPr="009A3561">
        <w:rPr>
          <w:rFonts w:eastAsia="Times New Roman"/>
          <w:szCs w:val="24"/>
        </w:rPr>
        <w:t xml:space="preserve"> Ακόμα και η </w:t>
      </w:r>
      <w:r>
        <w:rPr>
          <w:rFonts w:eastAsia="Times New Roman"/>
          <w:szCs w:val="24"/>
        </w:rPr>
        <w:t>«</w:t>
      </w:r>
      <w:r>
        <w:rPr>
          <w:rFonts w:eastAsia="Times New Roman"/>
          <w:szCs w:val="24"/>
        </w:rPr>
        <w:t>ΔΙΑΥΓΕΙΑ</w:t>
      </w:r>
      <w:r>
        <w:rPr>
          <w:rFonts w:eastAsia="Times New Roman"/>
          <w:szCs w:val="24"/>
        </w:rPr>
        <w:t>»</w:t>
      </w:r>
      <w:r w:rsidRPr="009A3561">
        <w:rPr>
          <w:rFonts w:eastAsia="Times New Roman"/>
          <w:szCs w:val="24"/>
        </w:rPr>
        <w:t xml:space="preserve"> είναι μία πράξη που</w:t>
      </w:r>
      <w:r>
        <w:rPr>
          <w:rFonts w:eastAsia="Times New Roman"/>
          <w:szCs w:val="24"/>
        </w:rPr>
        <w:t xml:space="preserve"> φροντίζει</w:t>
      </w:r>
      <w:r w:rsidRPr="009A3561">
        <w:rPr>
          <w:rFonts w:eastAsia="Times New Roman"/>
          <w:szCs w:val="24"/>
        </w:rPr>
        <w:t xml:space="preserve"> για να συμπεριφερόμαστε όλοι καλύτερα</w:t>
      </w:r>
      <w:r>
        <w:rPr>
          <w:rFonts w:eastAsia="Times New Roman"/>
          <w:szCs w:val="24"/>
        </w:rPr>
        <w:t>,</w:t>
      </w:r>
      <w:r w:rsidRPr="009A3561">
        <w:rPr>
          <w:rFonts w:eastAsia="Times New Roman"/>
          <w:szCs w:val="24"/>
        </w:rPr>
        <w:t xml:space="preserve"> όλοι οι διοικούντες</w:t>
      </w:r>
      <w:r>
        <w:rPr>
          <w:rFonts w:eastAsia="Times New Roman"/>
          <w:szCs w:val="24"/>
        </w:rPr>
        <w:t>,</w:t>
      </w:r>
      <w:r w:rsidRPr="009A3561">
        <w:rPr>
          <w:rFonts w:eastAsia="Times New Roman"/>
          <w:szCs w:val="24"/>
        </w:rPr>
        <w:t xml:space="preserve"> αλλά και </w:t>
      </w:r>
      <w:r>
        <w:rPr>
          <w:rFonts w:eastAsia="Times New Roman"/>
          <w:szCs w:val="24"/>
        </w:rPr>
        <w:t>οι διοι</w:t>
      </w:r>
      <w:r w:rsidRPr="009A3561">
        <w:rPr>
          <w:rFonts w:eastAsia="Times New Roman"/>
          <w:szCs w:val="24"/>
        </w:rPr>
        <w:t>κο</w:t>
      </w:r>
      <w:r>
        <w:rPr>
          <w:rFonts w:eastAsia="Times New Roman"/>
          <w:szCs w:val="24"/>
        </w:rPr>
        <w:t>ύμενοι.</w:t>
      </w:r>
    </w:p>
    <w:p w14:paraId="2D30DA65" w14:textId="77777777" w:rsidR="000D1FE2" w:rsidRDefault="005E5B96">
      <w:pPr>
        <w:spacing w:line="600" w:lineRule="auto"/>
        <w:ind w:firstLine="720"/>
        <w:jc w:val="both"/>
        <w:rPr>
          <w:rFonts w:eastAsia="Times New Roman"/>
          <w:szCs w:val="24"/>
        </w:rPr>
      </w:pPr>
      <w:r>
        <w:rPr>
          <w:rFonts w:eastAsia="Times New Roman"/>
          <w:szCs w:val="24"/>
        </w:rPr>
        <w:t>Δ</w:t>
      </w:r>
      <w:r w:rsidRPr="009A3561">
        <w:rPr>
          <w:rFonts w:eastAsia="Times New Roman"/>
          <w:szCs w:val="24"/>
        </w:rPr>
        <w:t xml:space="preserve">υστυχώς και αυτά προσπαθήσατε να τα </w:t>
      </w:r>
      <w:r>
        <w:rPr>
          <w:rFonts w:eastAsia="Times New Roman"/>
          <w:szCs w:val="24"/>
        </w:rPr>
        <w:t xml:space="preserve">διακορεύσετε </w:t>
      </w:r>
      <w:r w:rsidRPr="009A3561">
        <w:rPr>
          <w:rFonts w:eastAsia="Times New Roman"/>
          <w:szCs w:val="24"/>
        </w:rPr>
        <w:t>και να τα υπερβείτε</w:t>
      </w:r>
      <w:r>
        <w:rPr>
          <w:rFonts w:eastAsia="Times New Roman"/>
          <w:szCs w:val="24"/>
        </w:rPr>
        <w:t>.</w:t>
      </w:r>
      <w:r w:rsidRPr="009A3561">
        <w:rPr>
          <w:rFonts w:eastAsia="Times New Roman"/>
          <w:szCs w:val="24"/>
        </w:rPr>
        <w:t xml:space="preserve"> Και το φαινόμενο </w:t>
      </w:r>
      <w:r>
        <w:rPr>
          <w:rFonts w:eastAsia="Times New Roman"/>
          <w:szCs w:val="24"/>
        </w:rPr>
        <w:t xml:space="preserve">των </w:t>
      </w:r>
      <w:r w:rsidRPr="009A3561">
        <w:rPr>
          <w:rFonts w:eastAsia="Times New Roman"/>
          <w:szCs w:val="24"/>
        </w:rPr>
        <w:t xml:space="preserve">τελευταίων ημερών </w:t>
      </w:r>
      <w:r>
        <w:rPr>
          <w:rFonts w:eastAsia="Times New Roman"/>
          <w:szCs w:val="24"/>
        </w:rPr>
        <w:t>σ</w:t>
      </w:r>
      <w:r w:rsidRPr="009A3561">
        <w:rPr>
          <w:rFonts w:eastAsia="Times New Roman"/>
          <w:szCs w:val="24"/>
        </w:rPr>
        <w:t>ε αυτή</w:t>
      </w:r>
      <w:r>
        <w:rPr>
          <w:rFonts w:eastAsia="Times New Roman"/>
          <w:szCs w:val="24"/>
        </w:rPr>
        <w:t>ν</w:t>
      </w:r>
      <w:r w:rsidRPr="009A3561">
        <w:rPr>
          <w:rFonts w:eastAsia="Times New Roman"/>
          <w:szCs w:val="24"/>
        </w:rPr>
        <w:t xml:space="preserve"> σας την επιλογή εντά</w:t>
      </w:r>
      <w:r w:rsidRPr="009A3561">
        <w:rPr>
          <w:rFonts w:eastAsia="Times New Roman"/>
          <w:szCs w:val="24"/>
        </w:rPr>
        <w:t>σσεται</w:t>
      </w:r>
      <w:r>
        <w:rPr>
          <w:rFonts w:eastAsia="Times New Roman"/>
          <w:szCs w:val="24"/>
        </w:rPr>
        <w:t>.</w:t>
      </w:r>
      <w:r w:rsidRPr="009A3561">
        <w:rPr>
          <w:rFonts w:eastAsia="Times New Roman"/>
          <w:szCs w:val="24"/>
        </w:rPr>
        <w:t xml:space="preserve"> Φαίνεται ότι σας μπόλιασαν για τα καλά οι ακροδεξιοί που έχετε </w:t>
      </w:r>
      <w:r>
        <w:rPr>
          <w:rFonts w:eastAsia="Times New Roman"/>
          <w:szCs w:val="24"/>
        </w:rPr>
        <w:t>ε</w:t>
      </w:r>
      <w:r w:rsidRPr="009A3561">
        <w:rPr>
          <w:rFonts w:eastAsia="Times New Roman"/>
          <w:szCs w:val="24"/>
        </w:rPr>
        <w:t xml:space="preserve">ντάξει στο κόμμα </w:t>
      </w:r>
      <w:r>
        <w:rPr>
          <w:rFonts w:eastAsia="Times New Roman"/>
          <w:szCs w:val="24"/>
        </w:rPr>
        <w:t>σας, α</w:t>
      </w:r>
      <w:r w:rsidRPr="009A3561">
        <w:rPr>
          <w:rFonts w:eastAsia="Times New Roman"/>
          <w:szCs w:val="24"/>
        </w:rPr>
        <w:t>λλά και οι γυρολόγοι</w:t>
      </w:r>
      <w:r>
        <w:rPr>
          <w:rFonts w:eastAsia="Times New Roman"/>
          <w:szCs w:val="24"/>
        </w:rPr>
        <w:t>,</w:t>
      </w:r>
      <w:r w:rsidRPr="009A3561">
        <w:rPr>
          <w:rFonts w:eastAsia="Times New Roman"/>
          <w:szCs w:val="24"/>
        </w:rPr>
        <w:t xml:space="preserve"> όλοι αυτοί του σάπιου συστήματος που ακόμα και στο δικό μας κόμμα ήταν και τους </w:t>
      </w:r>
      <w:r>
        <w:rPr>
          <w:rFonts w:eastAsia="Times New Roman"/>
          <w:szCs w:val="24"/>
        </w:rPr>
        <w:t xml:space="preserve">αποβάλαμε, </w:t>
      </w:r>
      <w:r w:rsidRPr="009A3561">
        <w:rPr>
          <w:rFonts w:eastAsia="Times New Roman"/>
          <w:szCs w:val="24"/>
        </w:rPr>
        <w:t xml:space="preserve">αυτοί </w:t>
      </w:r>
      <w:r w:rsidRPr="009A3561">
        <w:rPr>
          <w:rFonts w:eastAsia="Times New Roman"/>
          <w:szCs w:val="24"/>
        </w:rPr>
        <w:lastRenderedPageBreak/>
        <w:t xml:space="preserve">οι τύποι που ήρθαν σε </w:t>
      </w:r>
      <w:r>
        <w:rPr>
          <w:rFonts w:eastAsia="Times New Roman"/>
          <w:szCs w:val="24"/>
        </w:rPr>
        <w:t>ε</w:t>
      </w:r>
      <w:r w:rsidRPr="009A3561">
        <w:rPr>
          <w:rFonts w:eastAsia="Times New Roman"/>
          <w:szCs w:val="24"/>
        </w:rPr>
        <w:t>σάς για την καρέκλα</w:t>
      </w:r>
      <w:r>
        <w:rPr>
          <w:rFonts w:eastAsia="Times New Roman"/>
          <w:szCs w:val="24"/>
        </w:rPr>
        <w:t>,</w:t>
      </w:r>
      <w:r w:rsidRPr="009A3561">
        <w:rPr>
          <w:rFonts w:eastAsia="Times New Roman"/>
          <w:szCs w:val="24"/>
        </w:rPr>
        <w:t xml:space="preserve"> που μπορούσατε συγκυριακά να τους προσφέρετε</w:t>
      </w:r>
      <w:r>
        <w:rPr>
          <w:rFonts w:eastAsia="Times New Roman"/>
          <w:szCs w:val="24"/>
        </w:rPr>
        <w:t>.</w:t>
      </w:r>
      <w:r w:rsidRPr="009A3561">
        <w:rPr>
          <w:rFonts w:eastAsia="Times New Roman"/>
          <w:szCs w:val="24"/>
        </w:rPr>
        <w:t xml:space="preserve"> </w:t>
      </w:r>
      <w:r>
        <w:rPr>
          <w:rFonts w:eastAsia="Times New Roman"/>
          <w:szCs w:val="24"/>
        </w:rPr>
        <w:t>Ε</w:t>
      </w:r>
      <w:r w:rsidRPr="009A3561">
        <w:rPr>
          <w:rFonts w:eastAsia="Times New Roman"/>
          <w:szCs w:val="24"/>
        </w:rPr>
        <w:t>ίναι γνωστά τα ονοματεπώνυμα</w:t>
      </w:r>
      <w:r>
        <w:rPr>
          <w:rFonts w:eastAsia="Times New Roman"/>
          <w:szCs w:val="24"/>
        </w:rPr>
        <w:t>, δ</w:t>
      </w:r>
      <w:r w:rsidRPr="009A3561">
        <w:rPr>
          <w:rFonts w:eastAsia="Times New Roman"/>
          <w:szCs w:val="24"/>
        </w:rPr>
        <w:t>εν αξίζει τον κόπο ούτε να τα αναφέρει κανείς</w:t>
      </w:r>
      <w:r>
        <w:rPr>
          <w:rFonts w:eastAsia="Times New Roman"/>
          <w:szCs w:val="24"/>
        </w:rPr>
        <w:t>.</w:t>
      </w:r>
    </w:p>
    <w:p w14:paraId="2D30DA66" w14:textId="77777777" w:rsidR="000D1FE2" w:rsidRDefault="005E5B96">
      <w:pPr>
        <w:spacing w:line="600" w:lineRule="auto"/>
        <w:ind w:firstLine="720"/>
        <w:jc w:val="both"/>
        <w:rPr>
          <w:rFonts w:eastAsia="Times New Roman"/>
          <w:szCs w:val="24"/>
        </w:rPr>
      </w:pPr>
      <w:r w:rsidRPr="009A3561">
        <w:rPr>
          <w:rFonts w:eastAsia="Times New Roman"/>
          <w:szCs w:val="24"/>
        </w:rPr>
        <w:t>Σήμερα</w:t>
      </w:r>
      <w:r>
        <w:rPr>
          <w:rFonts w:eastAsia="Times New Roman"/>
          <w:szCs w:val="24"/>
        </w:rPr>
        <w:t>,</w:t>
      </w:r>
      <w:r w:rsidRPr="009A3561">
        <w:rPr>
          <w:rFonts w:eastAsia="Times New Roman"/>
          <w:szCs w:val="24"/>
        </w:rPr>
        <w:t xml:space="preserve"> λοιπόν</w:t>
      </w:r>
      <w:r>
        <w:rPr>
          <w:rFonts w:eastAsia="Times New Roman"/>
          <w:szCs w:val="24"/>
        </w:rPr>
        <w:t>,</w:t>
      </w:r>
      <w:r w:rsidRPr="009A3561">
        <w:rPr>
          <w:rFonts w:eastAsia="Times New Roman"/>
          <w:szCs w:val="24"/>
        </w:rPr>
        <w:t xml:space="preserve"> </w:t>
      </w:r>
      <w:r>
        <w:rPr>
          <w:rFonts w:eastAsia="Times New Roman"/>
          <w:szCs w:val="24"/>
        </w:rPr>
        <w:t>τ</w:t>
      </w:r>
      <w:r w:rsidRPr="009A3561">
        <w:rPr>
          <w:rFonts w:eastAsia="Times New Roman"/>
          <w:szCs w:val="24"/>
        </w:rPr>
        <w:t>ελευταία μέρα κοινοβουλευτικού έργου</w:t>
      </w:r>
      <w:r>
        <w:rPr>
          <w:rFonts w:eastAsia="Times New Roman"/>
          <w:szCs w:val="24"/>
        </w:rPr>
        <w:t>,</w:t>
      </w:r>
      <w:r w:rsidRPr="009A3561">
        <w:rPr>
          <w:rFonts w:eastAsia="Times New Roman"/>
          <w:szCs w:val="24"/>
        </w:rPr>
        <w:t xml:space="preserve"> </w:t>
      </w:r>
      <w:r>
        <w:rPr>
          <w:rFonts w:eastAsia="Times New Roman"/>
          <w:szCs w:val="24"/>
        </w:rPr>
        <w:t>ε</w:t>
      </w:r>
      <w:r w:rsidRPr="009A3561">
        <w:rPr>
          <w:rFonts w:eastAsia="Times New Roman"/>
          <w:szCs w:val="24"/>
        </w:rPr>
        <w:t>μείς έχουμε τοποθετηθεί για τη διαδικασία όπως έχει έρθει</w:t>
      </w:r>
      <w:r>
        <w:rPr>
          <w:rFonts w:eastAsia="Times New Roman"/>
          <w:szCs w:val="24"/>
        </w:rPr>
        <w:t>. Και νομίζω ότι</w:t>
      </w:r>
      <w:r>
        <w:rPr>
          <w:rFonts w:eastAsia="Times New Roman"/>
          <w:szCs w:val="24"/>
        </w:rPr>
        <w:t xml:space="preserve"> </w:t>
      </w:r>
      <w:r w:rsidRPr="009A3561">
        <w:rPr>
          <w:rFonts w:eastAsia="Times New Roman"/>
          <w:szCs w:val="24"/>
        </w:rPr>
        <w:t>και την τελευταία μέρα αποτυπώνεται με την πρακτική σας αυτό το οποίο πιστεύετε</w:t>
      </w:r>
      <w:r>
        <w:rPr>
          <w:rFonts w:eastAsia="Times New Roman"/>
          <w:szCs w:val="24"/>
        </w:rPr>
        <w:t>.</w:t>
      </w:r>
      <w:r w:rsidRPr="009A3561">
        <w:rPr>
          <w:rFonts w:eastAsia="Times New Roman"/>
          <w:szCs w:val="24"/>
        </w:rPr>
        <w:t xml:space="preserve"> Ενώ </w:t>
      </w:r>
      <w:r>
        <w:rPr>
          <w:rFonts w:eastAsia="Times New Roman"/>
          <w:szCs w:val="24"/>
        </w:rPr>
        <w:t>φ</w:t>
      </w:r>
      <w:r w:rsidRPr="009A3561">
        <w:rPr>
          <w:rFonts w:eastAsia="Times New Roman"/>
          <w:szCs w:val="24"/>
        </w:rPr>
        <w:t xml:space="preserve">έρνετε </w:t>
      </w:r>
      <w:r>
        <w:rPr>
          <w:rFonts w:eastAsia="Times New Roman"/>
          <w:szCs w:val="24"/>
        </w:rPr>
        <w:t xml:space="preserve">την </w:t>
      </w:r>
      <w:r w:rsidRPr="009A3561">
        <w:rPr>
          <w:rFonts w:eastAsia="Times New Roman"/>
          <w:szCs w:val="24"/>
        </w:rPr>
        <w:t>κατάργηση της μείωσης του αφορολόγητου</w:t>
      </w:r>
      <w:r>
        <w:rPr>
          <w:rFonts w:eastAsia="Times New Roman"/>
          <w:szCs w:val="24"/>
        </w:rPr>
        <w:t>,</w:t>
      </w:r>
      <w:r w:rsidRPr="009A3561">
        <w:rPr>
          <w:rFonts w:eastAsia="Times New Roman"/>
          <w:szCs w:val="24"/>
        </w:rPr>
        <w:t xml:space="preserve"> την οποία είχατε ψηφίσει μόνοι σας </w:t>
      </w:r>
      <w:r>
        <w:rPr>
          <w:rFonts w:eastAsia="Times New Roman"/>
          <w:szCs w:val="24"/>
        </w:rPr>
        <w:t>-ό</w:t>
      </w:r>
      <w:r w:rsidRPr="009A3561">
        <w:rPr>
          <w:rFonts w:eastAsia="Times New Roman"/>
          <w:szCs w:val="24"/>
        </w:rPr>
        <w:t>ταν σας λέγαμε ότι δεν χρειάζεται</w:t>
      </w:r>
      <w:r>
        <w:rPr>
          <w:rFonts w:eastAsia="Times New Roman"/>
          <w:szCs w:val="24"/>
        </w:rPr>
        <w:t>, ό</w:t>
      </w:r>
      <w:r w:rsidRPr="009A3561">
        <w:rPr>
          <w:rFonts w:eastAsia="Times New Roman"/>
          <w:szCs w:val="24"/>
        </w:rPr>
        <w:t xml:space="preserve">ταν έλεγε ο </w:t>
      </w:r>
      <w:r>
        <w:rPr>
          <w:rFonts w:eastAsia="Times New Roman"/>
          <w:szCs w:val="24"/>
        </w:rPr>
        <w:t>κ.</w:t>
      </w:r>
      <w:r w:rsidRPr="009A3561">
        <w:rPr>
          <w:rFonts w:eastAsia="Times New Roman"/>
          <w:szCs w:val="24"/>
        </w:rPr>
        <w:t xml:space="preserve"> </w:t>
      </w:r>
      <w:proofErr w:type="spellStart"/>
      <w:r w:rsidRPr="009A3561">
        <w:rPr>
          <w:rFonts w:eastAsia="Times New Roman"/>
          <w:szCs w:val="24"/>
        </w:rPr>
        <w:t>Τσακαλώτος</w:t>
      </w:r>
      <w:proofErr w:type="spellEnd"/>
      <w:r w:rsidRPr="009A3561">
        <w:rPr>
          <w:rFonts w:eastAsia="Times New Roman"/>
          <w:szCs w:val="24"/>
        </w:rPr>
        <w:t xml:space="preserve"> ότι θα </w:t>
      </w:r>
      <w:r>
        <w:rPr>
          <w:rFonts w:eastAsia="Times New Roman"/>
          <w:szCs w:val="24"/>
        </w:rPr>
        <w:t>παραιτούνταν</w:t>
      </w:r>
      <w:r w:rsidRPr="009A3561">
        <w:rPr>
          <w:rFonts w:eastAsia="Times New Roman"/>
          <w:szCs w:val="24"/>
        </w:rPr>
        <w:t xml:space="preserve"> </w:t>
      </w:r>
      <w:r>
        <w:rPr>
          <w:rFonts w:eastAsia="Times New Roman"/>
          <w:szCs w:val="24"/>
        </w:rPr>
        <w:t>εάν</w:t>
      </w:r>
      <w:r w:rsidRPr="009A3561">
        <w:rPr>
          <w:rFonts w:eastAsia="Times New Roman"/>
          <w:szCs w:val="24"/>
        </w:rPr>
        <w:t xml:space="preserve"> υπέγραφε νέα μείωση του αφορολογήτου</w:t>
      </w:r>
      <w:r>
        <w:rPr>
          <w:rFonts w:eastAsia="Times New Roman"/>
          <w:szCs w:val="24"/>
        </w:rPr>
        <w:t xml:space="preserve">, ο οποίος θα έπρεπε σήμερα να αναλαμβάνει που </w:t>
      </w:r>
      <w:proofErr w:type="spellStart"/>
      <w:r>
        <w:rPr>
          <w:rFonts w:eastAsia="Times New Roman"/>
          <w:szCs w:val="24"/>
        </w:rPr>
        <w:t>ξανα</w:t>
      </w:r>
      <w:r w:rsidRPr="009A3561">
        <w:rPr>
          <w:rFonts w:eastAsia="Times New Roman"/>
          <w:szCs w:val="24"/>
        </w:rPr>
        <w:t>επανέρχεται</w:t>
      </w:r>
      <w:proofErr w:type="spellEnd"/>
      <w:r>
        <w:rPr>
          <w:rFonts w:eastAsia="Times New Roman"/>
          <w:szCs w:val="24"/>
        </w:rPr>
        <w:t>-</w:t>
      </w:r>
      <w:r w:rsidRPr="009A3561">
        <w:rPr>
          <w:rFonts w:eastAsia="Times New Roman"/>
          <w:szCs w:val="24"/>
        </w:rPr>
        <w:t xml:space="preserve"> ταυτόχρονα </w:t>
      </w:r>
      <w:r>
        <w:rPr>
          <w:rFonts w:eastAsia="Times New Roman"/>
          <w:szCs w:val="24"/>
        </w:rPr>
        <w:t>φ</w:t>
      </w:r>
      <w:r w:rsidRPr="009A3561">
        <w:rPr>
          <w:rFonts w:eastAsia="Times New Roman"/>
          <w:szCs w:val="24"/>
        </w:rPr>
        <w:t>έρνετε διατάξεις και καταργείτ</w:t>
      </w:r>
      <w:r>
        <w:rPr>
          <w:rFonts w:eastAsia="Times New Roman"/>
          <w:szCs w:val="24"/>
        </w:rPr>
        <w:t>ε</w:t>
      </w:r>
      <w:r w:rsidRPr="009A3561">
        <w:rPr>
          <w:rFonts w:eastAsia="Times New Roman"/>
          <w:szCs w:val="24"/>
        </w:rPr>
        <w:t xml:space="preserve"> και θετικά μέτρα</w:t>
      </w:r>
      <w:r>
        <w:rPr>
          <w:rFonts w:eastAsia="Times New Roman"/>
          <w:szCs w:val="24"/>
        </w:rPr>
        <w:t>, που τα ψήφισε όλη η Βουλή.</w:t>
      </w:r>
      <w:r w:rsidRPr="009A3561">
        <w:rPr>
          <w:rFonts w:eastAsia="Times New Roman"/>
          <w:szCs w:val="24"/>
        </w:rPr>
        <w:t xml:space="preserve"> Φέρνετε ταυτόχρονα </w:t>
      </w:r>
      <w:r>
        <w:rPr>
          <w:rFonts w:eastAsia="Times New Roman"/>
          <w:szCs w:val="24"/>
        </w:rPr>
        <w:t xml:space="preserve">διατάξεις και καταργείτε </w:t>
      </w:r>
      <w:r w:rsidRPr="009A3561">
        <w:rPr>
          <w:rFonts w:eastAsia="Times New Roman"/>
          <w:szCs w:val="24"/>
        </w:rPr>
        <w:t xml:space="preserve">θετικά μέτρα </w:t>
      </w:r>
      <w:r>
        <w:rPr>
          <w:rFonts w:eastAsia="Times New Roman"/>
          <w:szCs w:val="24"/>
        </w:rPr>
        <w:t xml:space="preserve">και </w:t>
      </w:r>
      <w:r w:rsidRPr="009A3561">
        <w:rPr>
          <w:rFonts w:eastAsia="Times New Roman"/>
          <w:szCs w:val="24"/>
        </w:rPr>
        <w:t>δ</w:t>
      </w:r>
      <w:r w:rsidRPr="009A3561">
        <w:rPr>
          <w:rFonts w:eastAsia="Times New Roman"/>
          <w:szCs w:val="24"/>
        </w:rPr>
        <w:t xml:space="preserve">εν </w:t>
      </w:r>
      <w:r>
        <w:rPr>
          <w:rFonts w:eastAsia="Times New Roman"/>
          <w:szCs w:val="24"/>
        </w:rPr>
        <w:t>ξέρουμε γιατί, δεν το εξηγήσατε αυτό.</w:t>
      </w:r>
      <w:r w:rsidRPr="009A3561">
        <w:rPr>
          <w:rFonts w:eastAsia="Times New Roman"/>
          <w:szCs w:val="24"/>
        </w:rPr>
        <w:t xml:space="preserve"> Σας το επέβαλαν</w:t>
      </w:r>
      <w:r>
        <w:rPr>
          <w:rFonts w:eastAsia="Times New Roman"/>
          <w:szCs w:val="24"/>
        </w:rPr>
        <w:t xml:space="preserve">; Δεν </w:t>
      </w:r>
      <w:r w:rsidRPr="009A3561">
        <w:rPr>
          <w:rFonts w:eastAsia="Times New Roman"/>
          <w:szCs w:val="24"/>
        </w:rPr>
        <w:t>έχουμε βγει από το μνημόνιο</w:t>
      </w:r>
      <w:r>
        <w:rPr>
          <w:rFonts w:eastAsia="Times New Roman"/>
          <w:szCs w:val="24"/>
        </w:rPr>
        <w:t>; Τι ακριβώς</w:t>
      </w:r>
      <w:r w:rsidRPr="009A3561">
        <w:rPr>
          <w:rFonts w:eastAsia="Times New Roman"/>
          <w:szCs w:val="24"/>
        </w:rPr>
        <w:t xml:space="preserve"> συμβαίνει</w:t>
      </w:r>
      <w:r>
        <w:rPr>
          <w:rFonts w:eastAsia="Times New Roman"/>
          <w:szCs w:val="24"/>
        </w:rPr>
        <w:t>;</w:t>
      </w:r>
    </w:p>
    <w:p w14:paraId="2D30DA67" w14:textId="77777777" w:rsidR="000D1FE2" w:rsidRDefault="005E5B96">
      <w:pPr>
        <w:spacing w:line="600" w:lineRule="auto"/>
        <w:ind w:firstLine="720"/>
        <w:jc w:val="both"/>
        <w:rPr>
          <w:rFonts w:eastAsia="Times New Roman"/>
          <w:szCs w:val="24"/>
        </w:rPr>
      </w:pPr>
      <w:r>
        <w:rPr>
          <w:rFonts w:eastAsia="Times New Roman"/>
          <w:szCs w:val="24"/>
        </w:rPr>
        <w:t>Είναι μ</w:t>
      </w:r>
      <w:r>
        <w:rPr>
          <w:rFonts w:eastAsia="Times New Roman"/>
          <w:szCs w:val="24"/>
        </w:rPr>
        <w:t>ί</w:t>
      </w:r>
      <w:r>
        <w:rPr>
          <w:rFonts w:eastAsia="Times New Roman"/>
          <w:szCs w:val="24"/>
        </w:rPr>
        <w:t xml:space="preserve">α απαράδεκτη διαδικασία, </w:t>
      </w:r>
      <w:r w:rsidRPr="009A3561">
        <w:rPr>
          <w:rFonts w:eastAsia="Times New Roman"/>
          <w:szCs w:val="24"/>
        </w:rPr>
        <w:t xml:space="preserve">ακόμα και από τις ρυθμίσεις και τις τροπολογίες που αφορούν θέματα </w:t>
      </w:r>
      <w:r>
        <w:rPr>
          <w:rFonts w:eastAsia="Times New Roman"/>
          <w:szCs w:val="24"/>
        </w:rPr>
        <w:t>υπαρκτά. Ε</w:t>
      </w:r>
      <w:r w:rsidRPr="009A3561">
        <w:rPr>
          <w:rFonts w:eastAsia="Times New Roman"/>
          <w:szCs w:val="24"/>
        </w:rPr>
        <w:t xml:space="preserve">δώ </w:t>
      </w:r>
      <w:r>
        <w:rPr>
          <w:rFonts w:eastAsia="Times New Roman"/>
          <w:szCs w:val="24"/>
        </w:rPr>
        <w:lastRenderedPageBreak/>
        <w:t xml:space="preserve">και καιρό </w:t>
      </w:r>
      <w:r w:rsidRPr="009A3561">
        <w:rPr>
          <w:rFonts w:eastAsia="Times New Roman"/>
          <w:szCs w:val="24"/>
        </w:rPr>
        <w:t>σας έχουμε καταθέσει</w:t>
      </w:r>
      <w:r w:rsidRPr="009A3561">
        <w:rPr>
          <w:rFonts w:eastAsia="Times New Roman"/>
          <w:szCs w:val="24"/>
        </w:rPr>
        <w:t xml:space="preserve"> την </w:t>
      </w:r>
      <w:r>
        <w:rPr>
          <w:rFonts w:eastAsia="Times New Roman"/>
          <w:szCs w:val="24"/>
        </w:rPr>
        <w:t>π</w:t>
      </w:r>
      <w:r w:rsidRPr="009A3561">
        <w:rPr>
          <w:rFonts w:eastAsia="Times New Roman"/>
          <w:szCs w:val="24"/>
        </w:rPr>
        <w:t>ρόταση νόμου για την κατάργηση της διάταξης που είχατε ψηφίσει για τη μεί</w:t>
      </w:r>
      <w:r>
        <w:rPr>
          <w:rFonts w:eastAsia="Times New Roman"/>
          <w:szCs w:val="24"/>
        </w:rPr>
        <w:t xml:space="preserve">ωση του αφορολόγητου και δεν την φέρατε </w:t>
      </w:r>
      <w:r w:rsidRPr="009A3561">
        <w:rPr>
          <w:rFonts w:eastAsia="Times New Roman"/>
          <w:szCs w:val="24"/>
        </w:rPr>
        <w:t>για συζήτηση στη Βουλή</w:t>
      </w:r>
      <w:r>
        <w:rPr>
          <w:rFonts w:eastAsia="Times New Roman"/>
          <w:szCs w:val="24"/>
        </w:rPr>
        <w:t>.</w:t>
      </w:r>
      <w:r w:rsidRPr="009A3561">
        <w:rPr>
          <w:rFonts w:eastAsia="Times New Roman"/>
          <w:szCs w:val="24"/>
        </w:rPr>
        <w:t xml:space="preserve"> Ενώ υποχρεούται το </w:t>
      </w:r>
      <w:r>
        <w:rPr>
          <w:rFonts w:eastAsia="Times New Roman"/>
          <w:szCs w:val="24"/>
        </w:rPr>
        <w:t>Προεδρείο της Βουλής</w:t>
      </w:r>
      <w:r w:rsidRPr="009A3561">
        <w:rPr>
          <w:rFonts w:eastAsia="Times New Roman"/>
          <w:szCs w:val="24"/>
        </w:rPr>
        <w:t xml:space="preserve"> να καθορίζει συγκεκριμένη μέρα</w:t>
      </w:r>
      <w:r>
        <w:rPr>
          <w:rFonts w:eastAsia="Times New Roman"/>
          <w:szCs w:val="24"/>
        </w:rPr>
        <w:t>,</w:t>
      </w:r>
      <w:r w:rsidRPr="009A3561">
        <w:rPr>
          <w:rFonts w:eastAsia="Times New Roman"/>
          <w:szCs w:val="24"/>
        </w:rPr>
        <w:t xml:space="preserve"> μία Πέμπτη κάθε μήνα</w:t>
      </w:r>
      <w:r>
        <w:rPr>
          <w:rFonts w:eastAsia="Times New Roman"/>
          <w:szCs w:val="24"/>
        </w:rPr>
        <w:t>,</w:t>
      </w:r>
      <w:r w:rsidRPr="009A3561">
        <w:rPr>
          <w:rFonts w:eastAsia="Times New Roman"/>
          <w:szCs w:val="24"/>
        </w:rPr>
        <w:t xml:space="preserve"> για </w:t>
      </w:r>
      <w:r>
        <w:rPr>
          <w:rFonts w:eastAsia="Times New Roman"/>
          <w:szCs w:val="24"/>
        </w:rPr>
        <w:t>τη συζήτηση π</w:t>
      </w:r>
      <w:r w:rsidRPr="009A3561">
        <w:rPr>
          <w:rFonts w:eastAsia="Times New Roman"/>
          <w:szCs w:val="24"/>
        </w:rPr>
        <w:t>ρό</w:t>
      </w:r>
      <w:r w:rsidRPr="009A3561">
        <w:rPr>
          <w:rFonts w:eastAsia="Times New Roman"/>
          <w:szCs w:val="24"/>
        </w:rPr>
        <w:t>ταση</w:t>
      </w:r>
      <w:r>
        <w:rPr>
          <w:rFonts w:eastAsia="Times New Roman"/>
          <w:szCs w:val="24"/>
        </w:rPr>
        <w:t>ς</w:t>
      </w:r>
      <w:r w:rsidRPr="009A3561">
        <w:rPr>
          <w:rFonts w:eastAsia="Times New Roman"/>
          <w:szCs w:val="24"/>
        </w:rPr>
        <w:t xml:space="preserve"> νόμου</w:t>
      </w:r>
      <w:r>
        <w:rPr>
          <w:rFonts w:eastAsia="Times New Roman"/>
          <w:szCs w:val="24"/>
        </w:rPr>
        <w:t>,</w:t>
      </w:r>
      <w:r w:rsidRPr="009A3561">
        <w:rPr>
          <w:rFonts w:eastAsia="Times New Roman"/>
          <w:szCs w:val="24"/>
        </w:rPr>
        <w:t xml:space="preserve"> το </w:t>
      </w:r>
      <w:r>
        <w:rPr>
          <w:rFonts w:eastAsia="Times New Roman"/>
          <w:szCs w:val="24"/>
        </w:rPr>
        <w:t>παραβαίνει</w:t>
      </w:r>
      <w:r w:rsidRPr="009A3561">
        <w:rPr>
          <w:rFonts w:eastAsia="Times New Roman"/>
          <w:szCs w:val="24"/>
        </w:rPr>
        <w:t xml:space="preserve"> συστηματικά</w:t>
      </w:r>
      <w:r>
        <w:rPr>
          <w:rFonts w:eastAsia="Times New Roman"/>
          <w:szCs w:val="24"/>
        </w:rPr>
        <w:t>.</w:t>
      </w:r>
      <w:r w:rsidRPr="009A3561">
        <w:rPr>
          <w:rFonts w:eastAsia="Times New Roman"/>
          <w:szCs w:val="24"/>
        </w:rPr>
        <w:t xml:space="preserve"> Υπάρχουν γύρω στις </w:t>
      </w:r>
      <w:r>
        <w:rPr>
          <w:rFonts w:eastAsia="Times New Roman"/>
          <w:szCs w:val="24"/>
        </w:rPr>
        <w:t>δεκατέσσερεις</w:t>
      </w:r>
      <w:r w:rsidRPr="009A3561">
        <w:rPr>
          <w:rFonts w:eastAsia="Times New Roman"/>
          <w:szCs w:val="24"/>
        </w:rPr>
        <w:t xml:space="preserve"> </w:t>
      </w:r>
      <w:r>
        <w:rPr>
          <w:rFonts w:eastAsia="Times New Roman"/>
          <w:szCs w:val="24"/>
        </w:rPr>
        <w:t>προτάσεις</w:t>
      </w:r>
      <w:r w:rsidRPr="009A3561">
        <w:rPr>
          <w:rFonts w:eastAsia="Times New Roman"/>
          <w:szCs w:val="24"/>
        </w:rPr>
        <w:t xml:space="preserve"> νόμου όλων των κομμάτων </w:t>
      </w:r>
      <w:r>
        <w:rPr>
          <w:rFonts w:eastAsia="Times New Roman"/>
          <w:szCs w:val="24"/>
        </w:rPr>
        <w:t>που δεν συζητήθηκαν σε αυτήν τη Βουλή. Γ</w:t>
      </w:r>
      <w:r w:rsidRPr="009A3561">
        <w:rPr>
          <w:rFonts w:eastAsia="Times New Roman"/>
          <w:szCs w:val="24"/>
        </w:rPr>
        <w:t xml:space="preserve">ιατί </w:t>
      </w:r>
      <w:r>
        <w:rPr>
          <w:rFonts w:eastAsia="Times New Roman"/>
          <w:szCs w:val="24"/>
        </w:rPr>
        <w:t>παραβιάσατε</w:t>
      </w:r>
      <w:r w:rsidRPr="009A3561">
        <w:rPr>
          <w:rFonts w:eastAsia="Times New Roman"/>
          <w:szCs w:val="24"/>
        </w:rPr>
        <w:t xml:space="preserve"> τον Κανονισμό με το έτσι θέλω</w:t>
      </w:r>
      <w:r>
        <w:rPr>
          <w:rFonts w:eastAsia="Times New Roman"/>
          <w:szCs w:val="24"/>
        </w:rPr>
        <w:t>;</w:t>
      </w:r>
    </w:p>
    <w:p w14:paraId="2D30DA68" w14:textId="77777777" w:rsidR="000D1FE2" w:rsidRDefault="005E5B96">
      <w:pPr>
        <w:spacing w:line="600" w:lineRule="auto"/>
        <w:ind w:firstLine="720"/>
        <w:jc w:val="both"/>
        <w:rPr>
          <w:rFonts w:eastAsia="Times New Roman"/>
          <w:szCs w:val="24"/>
        </w:rPr>
      </w:pPr>
      <w:r w:rsidRPr="009A3561">
        <w:rPr>
          <w:rFonts w:eastAsia="Times New Roman"/>
          <w:szCs w:val="24"/>
        </w:rPr>
        <w:t>Έρχομαι σε δύο άλλα θέματα για την κοινωφελή εργασία</w:t>
      </w:r>
      <w:r>
        <w:rPr>
          <w:rFonts w:eastAsia="Times New Roman"/>
          <w:szCs w:val="24"/>
        </w:rPr>
        <w:t>.</w:t>
      </w:r>
      <w:r w:rsidRPr="009A3561">
        <w:rPr>
          <w:rFonts w:eastAsia="Times New Roman"/>
          <w:szCs w:val="24"/>
        </w:rPr>
        <w:t xml:space="preserve"> Εδώ </w:t>
      </w:r>
      <w:r>
        <w:rPr>
          <w:rFonts w:eastAsia="Times New Roman"/>
          <w:szCs w:val="24"/>
        </w:rPr>
        <w:t>και</w:t>
      </w:r>
      <w:r>
        <w:rPr>
          <w:rFonts w:eastAsia="Times New Roman"/>
          <w:szCs w:val="24"/>
        </w:rPr>
        <w:t xml:space="preserve"> καιρό έχουμε </w:t>
      </w:r>
      <w:r w:rsidRPr="009A3561">
        <w:rPr>
          <w:rFonts w:eastAsia="Times New Roman"/>
          <w:szCs w:val="24"/>
        </w:rPr>
        <w:t>ζητήσει με επίκαιρη ερώτηση να τοποθετηθ</w:t>
      </w:r>
      <w:r>
        <w:rPr>
          <w:rFonts w:eastAsia="Times New Roman"/>
          <w:szCs w:val="24"/>
        </w:rPr>
        <w:t>είτε</w:t>
      </w:r>
      <w:r w:rsidRPr="009A3561">
        <w:rPr>
          <w:rFonts w:eastAsia="Times New Roman"/>
          <w:szCs w:val="24"/>
        </w:rPr>
        <w:t xml:space="preserve"> και να κάνετε μία παρέμβαση στο πρόγραμμα</w:t>
      </w:r>
      <w:r>
        <w:rPr>
          <w:rFonts w:eastAsia="Times New Roman"/>
          <w:szCs w:val="24"/>
        </w:rPr>
        <w:t>,</w:t>
      </w:r>
      <w:r w:rsidRPr="009A3561">
        <w:rPr>
          <w:rFonts w:eastAsia="Times New Roman"/>
          <w:szCs w:val="24"/>
        </w:rPr>
        <w:t xml:space="preserve"> ούτως ώστε να διευρυνθεί το χρονικό διάστημα</w:t>
      </w:r>
      <w:r>
        <w:rPr>
          <w:rFonts w:eastAsia="Times New Roman"/>
          <w:szCs w:val="24"/>
        </w:rPr>
        <w:t>.</w:t>
      </w:r>
      <w:r w:rsidRPr="009A3561">
        <w:rPr>
          <w:rFonts w:eastAsia="Times New Roman"/>
          <w:szCs w:val="24"/>
        </w:rPr>
        <w:t xml:space="preserve"> </w:t>
      </w:r>
    </w:p>
    <w:p w14:paraId="2D30DA69" w14:textId="77777777" w:rsidR="000D1FE2" w:rsidRDefault="005E5B96">
      <w:pPr>
        <w:spacing w:line="600" w:lineRule="auto"/>
        <w:ind w:firstLine="720"/>
        <w:jc w:val="both"/>
        <w:rPr>
          <w:rFonts w:eastAsia="Times New Roman"/>
          <w:szCs w:val="24"/>
        </w:rPr>
      </w:pPr>
      <w:r>
        <w:rPr>
          <w:rFonts w:eastAsia="Times New Roman"/>
          <w:szCs w:val="24"/>
        </w:rPr>
        <w:t>Και έ</w:t>
      </w:r>
      <w:r w:rsidRPr="009A3561">
        <w:rPr>
          <w:rFonts w:eastAsia="Times New Roman"/>
          <w:szCs w:val="24"/>
        </w:rPr>
        <w:t xml:space="preserve">ρχεστε </w:t>
      </w:r>
      <w:r>
        <w:rPr>
          <w:rFonts w:eastAsia="Times New Roman"/>
          <w:szCs w:val="24"/>
        </w:rPr>
        <w:t>σ</w:t>
      </w:r>
      <w:r w:rsidRPr="009A3561">
        <w:rPr>
          <w:rFonts w:eastAsia="Times New Roman"/>
          <w:szCs w:val="24"/>
        </w:rPr>
        <w:t>ήμερα</w:t>
      </w:r>
      <w:r>
        <w:rPr>
          <w:rFonts w:eastAsia="Times New Roman"/>
          <w:szCs w:val="24"/>
        </w:rPr>
        <w:t>,</w:t>
      </w:r>
      <w:r w:rsidRPr="009A3561">
        <w:rPr>
          <w:rFonts w:eastAsia="Times New Roman"/>
          <w:szCs w:val="24"/>
        </w:rPr>
        <w:t xml:space="preserve"> τελευταία</w:t>
      </w:r>
      <w:r>
        <w:rPr>
          <w:rFonts w:eastAsia="Times New Roman"/>
          <w:szCs w:val="24"/>
        </w:rPr>
        <w:t xml:space="preserve"> μέρα, και τι λέτε;</w:t>
      </w:r>
      <w:r w:rsidRPr="009A3561">
        <w:rPr>
          <w:rFonts w:eastAsia="Times New Roman"/>
          <w:szCs w:val="24"/>
        </w:rPr>
        <w:t xml:space="preserve"> </w:t>
      </w:r>
      <w:r>
        <w:rPr>
          <w:rFonts w:eastAsia="Times New Roman"/>
          <w:szCs w:val="24"/>
        </w:rPr>
        <w:t>Δύνανται, λέει, οι</w:t>
      </w:r>
      <w:r w:rsidRPr="009A3561">
        <w:rPr>
          <w:rFonts w:eastAsia="Times New Roman"/>
          <w:szCs w:val="24"/>
        </w:rPr>
        <w:t xml:space="preserve"> φορείς να παρατείνουν κατά τέσσερις μήνες</w:t>
      </w:r>
      <w:r>
        <w:rPr>
          <w:rFonts w:eastAsia="Times New Roman"/>
          <w:szCs w:val="24"/>
        </w:rPr>
        <w:t>.</w:t>
      </w:r>
      <w:r w:rsidRPr="009A3561">
        <w:rPr>
          <w:rFonts w:eastAsia="Times New Roman"/>
          <w:szCs w:val="24"/>
        </w:rPr>
        <w:t xml:space="preserve"> Δύνανται</w:t>
      </w:r>
      <w:r>
        <w:rPr>
          <w:rFonts w:eastAsia="Times New Roman"/>
          <w:szCs w:val="24"/>
        </w:rPr>
        <w:t xml:space="preserve">. </w:t>
      </w:r>
      <w:r>
        <w:rPr>
          <w:rFonts w:eastAsia="Times New Roman" w:cs="Times New Roman"/>
          <w:szCs w:val="24"/>
        </w:rPr>
        <w:t>Έ</w:t>
      </w:r>
      <w:r w:rsidRPr="006A0FEE">
        <w:rPr>
          <w:rFonts w:eastAsia="Times New Roman" w:cs="Times New Roman"/>
          <w:szCs w:val="24"/>
        </w:rPr>
        <w:t>νας στεναχωρημένος δήμαρχος</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δ</w:t>
      </w:r>
      <w:r w:rsidRPr="006A0FEE">
        <w:rPr>
          <w:rFonts w:eastAsia="Times New Roman" w:cs="Times New Roman"/>
          <w:szCs w:val="24"/>
        </w:rPr>
        <w:t>ηλαδή</w:t>
      </w:r>
      <w:r>
        <w:rPr>
          <w:rFonts w:eastAsia="Times New Roman" w:cs="Times New Roman"/>
          <w:szCs w:val="24"/>
        </w:rPr>
        <w:t>,</w:t>
      </w:r>
      <w:r w:rsidRPr="006A0FEE">
        <w:rPr>
          <w:rFonts w:eastAsia="Times New Roman" w:cs="Times New Roman"/>
          <w:szCs w:val="24"/>
        </w:rPr>
        <w:t xml:space="preserve"> που δεν εκλέχτηκε και που δεν τον αφορά το θέμα</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δύναται</w:t>
      </w:r>
      <w:r w:rsidRPr="006A0FEE">
        <w:rPr>
          <w:rFonts w:eastAsia="Times New Roman" w:cs="Times New Roman"/>
          <w:szCs w:val="24"/>
        </w:rPr>
        <w:t xml:space="preserve"> και να μην τους πάρει</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 xml:space="preserve">Μα, </w:t>
      </w:r>
      <w:r w:rsidRPr="006A0FEE">
        <w:rPr>
          <w:rFonts w:eastAsia="Times New Roman" w:cs="Times New Roman"/>
          <w:szCs w:val="24"/>
        </w:rPr>
        <w:t>το πρόγραμμα είναι ενιαίο</w:t>
      </w:r>
      <w:r>
        <w:rPr>
          <w:rFonts w:eastAsia="Times New Roman" w:cs="Times New Roman"/>
          <w:szCs w:val="24"/>
        </w:rPr>
        <w:t>,</w:t>
      </w:r>
      <w:r w:rsidRPr="006A0FEE">
        <w:rPr>
          <w:rFonts w:eastAsia="Times New Roman" w:cs="Times New Roman"/>
          <w:szCs w:val="24"/>
        </w:rPr>
        <w:t xml:space="preserve"> κύριοι</w:t>
      </w:r>
      <w:r>
        <w:rPr>
          <w:rFonts w:eastAsia="Times New Roman" w:cs="Times New Roman"/>
          <w:szCs w:val="24"/>
        </w:rPr>
        <w:t>,</w:t>
      </w:r>
      <w:r w:rsidRPr="006A0FEE">
        <w:rPr>
          <w:rFonts w:eastAsia="Times New Roman" w:cs="Times New Roman"/>
          <w:szCs w:val="24"/>
        </w:rPr>
        <w:t xml:space="preserve"> δεν </w:t>
      </w:r>
      <w:r>
        <w:rPr>
          <w:rFonts w:eastAsia="Times New Roman" w:cs="Times New Roman"/>
          <w:szCs w:val="24"/>
        </w:rPr>
        <w:t>είναι</w:t>
      </w:r>
      <w:r w:rsidRPr="006A0FEE">
        <w:rPr>
          <w:rFonts w:eastAsia="Times New Roman" w:cs="Times New Roman"/>
          <w:szCs w:val="24"/>
        </w:rPr>
        <w:t xml:space="preserve"> για κάθε δήμο χωρι</w:t>
      </w:r>
      <w:r>
        <w:rPr>
          <w:rFonts w:eastAsia="Times New Roman" w:cs="Times New Roman"/>
          <w:szCs w:val="24"/>
        </w:rPr>
        <w:t>στά. Ε</w:t>
      </w:r>
      <w:r w:rsidRPr="006A0FEE">
        <w:rPr>
          <w:rFonts w:eastAsia="Times New Roman" w:cs="Times New Roman"/>
          <w:szCs w:val="24"/>
        </w:rPr>
        <w:t>ίναι ενιαίο</w:t>
      </w:r>
      <w:r w:rsidRPr="006A0FEE">
        <w:rPr>
          <w:rFonts w:eastAsia="Times New Roman" w:cs="Times New Roman"/>
          <w:szCs w:val="24"/>
        </w:rPr>
        <w:t xml:space="preserve"> σε όλη την Ελλάδα με </w:t>
      </w:r>
      <w:r>
        <w:rPr>
          <w:rFonts w:eastAsia="Times New Roman" w:cs="Times New Roman"/>
          <w:szCs w:val="24"/>
        </w:rPr>
        <w:t xml:space="preserve">ενιαία </w:t>
      </w:r>
      <w:r w:rsidRPr="006A0FEE">
        <w:rPr>
          <w:rFonts w:eastAsia="Times New Roman" w:cs="Times New Roman"/>
          <w:szCs w:val="24"/>
        </w:rPr>
        <w:t>ρύθμιση</w:t>
      </w:r>
      <w:r>
        <w:rPr>
          <w:rFonts w:eastAsia="Times New Roman" w:cs="Times New Roman"/>
          <w:szCs w:val="24"/>
        </w:rPr>
        <w:t>.</w:t>
      </w:r>
    </w:p>
    <w:p w14:paraId="2D30DA6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Το ίδιο κάνετε με τις συμβάσεις εργασίας στο Υπουργείο Υ</w:t>
      </w:r>
      <w:r w:rsidRPr="006A0FEE">
        <w:rPr>
          <w:rFonts w:eastAsia="Times New Roman" w:cs="Times New Roman"/>
          <w:szCs w:val="24"/>
        </w:rPr>
        <w:t>γείας</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Π</w:t>
      </w:r>
      <w:r w:rsidRPr="006A0FEE">
        <w:rPr>
          <w:rFonts w:eastAsia="Times New Roman" w:cs="Times New Roman"/>
          <w:szCs w:val="24"/>
        </w:rPr>
        <w:t>ροηγουμένως συναντηθήκαμε με τις καθαρίστριες από νοσοκομεία</w:t>
      </w:r>
      <w:r>
        <w:rPr>
          <w:rFonts w:eastAsia="Times New Roman" w:cs="Times New Roman"/>
          <w:szCs w:val="24"/>
        </w:rPr>
        <w:t>. Δεν γίνεται ενιαία ρύθμιση.</w:t>
      </w:r>
      <w:r w:rsidRPr="006A0FEE">
        <w:rPr>
          <w:rFonts w:eastAsia="Times New Roman" w:cs="Times New Roman"/>
          <w:szCs w:val="24"/>
        </w:rPr>
        <w:t xml:space="preserve"> </w:t>
      </w:r>
      <w:r>
        <w:rPr>
          <w:rFonts w:eastAsia="Times New Roman" w:cs="Times New Roman"/>
          <w:szCs w:val="24"/>
        </w:rPr>
        <w:t>Κ</w:t>
      </w:r>
      <w:r w:rsidRPr="006A0FEE">
        <w:rPr>
          <w:rFonts w:eastAsia="Times New Roman" w:cs="Times New Roman"/>
          <w:szCs w:val="24"/>
        </w:rPr>
        <w:t xml:space="preserve">αι εδώ </w:t>
      </w:r>
      <w:r>
        <w:rPr>
          <w:rFonts w:eastAsia="Times New Roman" w:cs="Times New Roman"/>
          <w:szCs w:val="24"/>
        </w:rPr>
        <w:t>δύνα</w:t>
      </w:r>
      <w:r w:rsidRPr="006A0FEE">
        <w:rPr>
          <w:rFonts w:eastAsia="Times New Roman" w:cs="Times New Roman"/>
          <w:szCs w:val="24"/>
        </w:rPr>
        <w:t xml:space="preserve">ται </w:t>
      </w:r>
      <w:r>
        <w:rPr>
          <w:rFonts w:eastAsia="Times New Roman" w:cs="Times New Roman"/>
          <w:szCs w:val="24"/>
        </w:rPr>
        <w:t>ο δ</w:t>
      </w:r>
      <w:r w:rsidRPr="006A0FEE">
        <w:rPr>
          <w:rFonts w:eastAsia="Times New Roman" w:cs="Times New Roman"/>
          <w:szCs w:val="24"/>
        </w:rPr>
        <w:t>ιοικητής</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Γ</w:t>
      </w:r>
      <w:r w:rsidRPr="006A0FEE">
        <w:rPr>
          <w:rFonts w:eastAsia="Times New Roman" w:cs="Times New Roman"/>
          <w:szCs w:val="24"/>
        </w:rPr>
        <w:t xml:space="preserve">ιατί δύναται </w:t>
      </w:r>
      <w:r>
        <w:rPr>
          <w:rFonts w:eastAsia="Times New Roman" w:cs="Times New Roman"/>
          <w:szCs w:val="24"/>
        </w:rPr>
        <w:t xml:space="preserve">ο διοικητής </w:t>
      </w:r>
      <w:r w:rsidRPr="006A0FEE">
        <w:rPr>
          <w:rFonts w:eastAsia="Times New Roman" w:cs="Times New Roman"/>
          <w:szCs w:val="24"/>
        </w:rPr>
        <w:t>και δύναν</w:t>
      </w:r>
      <w:r w:rsidRPr="006A0FEE">
        <w:rPr>
          <w:rFonts w:eastAsia="Times New Roman" w:cs="Times New Roman"/>
          <w:szCs w:val="24"/>
        </w:rPr>
        <w:t>ται οι διοικήσεις</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 xml:space="preserve">Πρέπει να είναι </w:t>
      </w:r>
      <w:r w:rsidRPr="006A0FEE">
        <w:rPr>
          <w:rFonts w:eastAsia="Times New Roman" w:cs="Times New Roman"/>
          <w:szCs w:val="24"/>
        </w:rPr>
        <w:t xml:space="preserve">ενιαία </w:t>
      </w:r>
      <w:r>
        <w:rPr>
          <w:rFonts w:eastAsia="Times New Roman" w:cs="Times New Roman"/>
          <w:szCs w:val="24"/>
        </w:rPr>
        <w:t>η ρύθμιση. Να υπάρχει παράταση για έξι</w:t>
      </w:r>
      <w:r w:rsidRPr="006A0FEE">
        <w:rPr>
          <w:rFonts w:eastAsia="Times New Roman" w:cs="Times New Roman"/>
          <w:szCs w:val="24"/>
        </w:rPr>
        <w:t xml:space="preserve"> μήνες</w:t>
      </w:r>
      <w:r>
        <w:rPr>
          <w:rFonts w:eastAsia="Times New Roman" w:cs="Times New Roman"/>
          <w:szCs w:val="24"/>
        </w:rPr>
        <w:t>, ένα</w:t>
      </w:r>
      <w:r w:rsidRPr="006A0FEE">
        <w:rPr>
          <w:rFonts w:eastAsia="Times New Roman" w:cs="Times New Roman"/>
          <w:szCs w:val="24"/>
        </w:rPr>
        <w:t xml:space="preserve"> χρόνο</w:t>
      </w:r>
      <w:r>
        <w:rPr>
          <w:rFonts w:eastAsia="Times New Roman" w:cs="Times New Roman"/>
          <w:szCs w:val="24"/>
        </w:rPr>
        <w:t>,</w:t>
      </w:r>
      <w:r w:rsidRPr="006A0FEE">
        <w:rPr>
          <w:rFonts w:eastAsia="Times New Roman" w:cs="Times New Roman"/>
          <w:szCs w:val="24"/>
        </w:rPr>
        <w:t xml:space="preserve"> τρεις μήνες</w:t>
      </w:r>
      <w:r>
        <w:rPr>
          <w:rFonts w:eastAsia="Times New Roman" w:cs="Times New Roman"/>
          <w:szCs w:val="24"/>
        </w:rPr>
        <w:t>, δώδεκα</w:t>
      </w:r>
      <w:r w:rsidRPr="006A0FEE">
        <w:rPr>
          <w:rFonts w:eastAsia="Times New Roman" w:cs="Times New Roman"/>
          <w:szCs w:val="24"/>
        </w:rPr>
        <w:t xml:space="preserve"> μήνες</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 xml:space="preserve">Να το βάλετε </w:t>
      </w:r>
      <w:r w:rsidRPr="006A0FEE">
        <w:rPr>
          <w:rFonts w:eastAsia="Times New Roman" w:cs="Times New Roman"/>
          <w:szCs w:val="24"/>
        </w:rPr>
        <w:t>καθαρά μέσα</w:t>
      </w:r>
      <w:r>
        <w:rPr>
          <w:rFonts w:eastAsia="Times New Roman" w:cs="Times New Roman"/>
          <w:szCs w:val="24"/>
        </w:rPr>
        <w:t>. Τα έφερα ως παραδείγματα αυτά.</w:t>
      </w:r>
    </w:p>
    <w:p w14:paraId="2D30DA6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Υ</w:t>
      </w:r>
      <w:r w:rsidRPr="006A0FEE">
        <w:rPr>
          <w:rFonts w:eastAsia="Times New Roman" w:cs="Times New Roman"/>
          <w:szCs w:val="24"/>
        </w:rPr>
        <w:t>πάρχουν</w:t>
      </w:r>
      <w:r>
        <w:rPr>
          <w:rFonts w:eastAsia="Times New Roman" w:cs="Times New Roman"/>
          <w:szCs w:val="24"/>
        </w:rPr>
        <w:t>, λοιπόν,</w:t>
      </w:r>
      <w:r w:rsidRPr="006A0FEE">
        <w:rPr>
          <w:rFonts w:eastAsia="Times New Roman" w:cs="Times New Roman"/>
          <w:szCs w:val="24"/>
        </w:rPr>
        <w:t xml:space="preserve"> ζητήματα τα οποία θα μπορούσε η Βουλή να έχει ψηφίσει ε</w:t>
      </w:r>
      <w:r w:rsidRPr="006A0FEE">
        <w:rPr>
          <w:rFonts w:eastAsia="Times New Roman" w:cs="Times New Roman"/>
          <w:szCs w:val="24"/>
        </w:rPr>
        <w:t>δώ και καιρό</w:t>
      </w:r>
      <w:r>
        <w:rPr>
          <w:rFonts w:eastAsia="Times New Roman" w:cs="Times New Roman"/>
          <w:szCs w:val="24"/>
        </w:rPr>
        <w:t>,</w:t>
      </w:r>
      <w:r w:rsidRPr="006A0FEE">
        <w:rPr>
          <w:rFonts w:eastAsia="Times New Roman" w:cs="Times New Roman"/>
          <w:szCs w:val="24"/>
        </w:rPr>
        <w:t xml:space="preserve"> αλλά και σήμερα</w:t>
      </w:r>
      <w:r>
        <w:rPr>
          <w:rFonts w:eastAsia="Times New Roman" w:cs="Times New Roman"/>
          <w:szCs w:val="24"/>
        </w:rPr>
        <w:t>. Με το που τα βάζετ</w:t>
      </w:r>
      <w:r w:rsidRPr="006A0FEE">
        <w:rPr>
          <w:rFonts w:eastAsia="Times New Roman" w:cs="Times New Roman"/>
          <w:szCs w:val="24"/>
        </w:rPr>
        <w:t>ε</w:t>
      </w:r>
      <w:r>
        <w:rPr>
          <w:rFonts w:eastAsia="Times New Roman" w:cs="Times New Roman"/>
          <w:szCs w:val="24"/>
        </w:rPr>
        <w:t>, όμως,</w:t>
      </w:r>
      <w:r w:rsidRPr="006A0FEE">
        <w:rPr>
          <w:rFonts w:eastAsia="Times New Roman" w:cs="Times New Roman"/>
          <w:szCs w:val="24"/>
        </w:rPr>
        <w:t xml:space="preserve"> σε ένα άρθρο</w:t>
      </w:r>
      <w:r>
        <w:rPr>
          <w:rFonts w:eastAsia="Times New Roman" w:cs="Times New Roman"/>
          <w:szCs w:val="24"/>
        </w:rPr>
        <w:t xml:space="preserve"> και</w:t>
      </w:r>
      <w:r w:rsidRPr="006A0FEE">
        <w:rPr>
          <w:rFonts w:eastAsia="Times New Roman" w:cs="Times New Roman"/>
          <w:szCs w:val="24"/>
        </w:rPr>
        <w:t xml:space="preserve"> σε ένα νόμο</w:t>
      </w:r>
      <w:r>
        <w:rPr>
          <w:rFonts w:eastAsia="Times New Roman" w:cs="Times New Roman"/>
          <w:szCs w:val="24"/>
        </w:rPr>
        <w:t>,</w:t>
      </w:r>
      <w:r w:rsidRPr="006A0FEE">
        <w:rPr>
          <w:rFonts w:eastAsia="Times New Roman" w:cs="Times New Roman"/>
          <w:szCs w:val="24"/>
        </w:rPr>
        <w:t xml:space="preserve"> νομίζω ότι </w:t>
      </w:r>
      <w:r>
        <w:rPr>
          <w:rFonts w:eastAsia="Times New Roman" w:cs="Times New Roman"/>
          <w:szCs w:val="24"/>
        </w:rPr>
        <w:t xml:space="preserve">και </w:t>
      </w:r>
      <w:r w:rsidRPr="006A0FEE">
        <w:rPr>
          <w:rFonts w:eastAsia="Times New Roman" w:cs="Times New Roman"/>
          <w:szCs w:val="24"/>
        </w:rPr>
        <w:t>αυτοί που συμμετέχουν στη διαδικασία δεν θα ψηφίσουν</w:t>
      </w:r>
      <w:r>
        <w:rPr>
          <w:rFonts w:eastAsia="Times New Roman" w:cs="Times New Roman"/>
          <w:szCs w:val="24"/>
        </w:rPr>
        <w:t>.</w:t>
      </w:r>
      <w:r w:rsidRPr="006A0FEE">
        <w:rPr>
          <w:rFonts w:eastAsia="Times New Roman" w:cs="Times New Roman"/>
          <w:szCs w:val="24"/>
        </w:rPr>
        <w:t xml:space="preserve"> Εμείς έχουμε ξεκαθαρίσει ότι λέμε </w:t>
      </w:r>
      <w:r>
        <w:rPr>
          <w:rFonts w:eastAsia="Times New Roman" w:cs="Times New Roman"/>
          <w:szCs w:val="24"/>
        </w:rPr>
        <w:t>τις πολιτικές μας απόψεις κ</w:t>
      </w:r>
      <w:r w:rsidRPr="006A0FEE">
        <w:rPr>
          <w:rFonts w:eastAsia="Times New Roman" w:cs="Times New Roman"/>
          <w:szCs w:val="24"/>
        </w:rPr>
        <w:t xml:space="preserve">αι βέβαια </w:t>
      </w:r>
      <w:r>
        <w:rPr>
          <w:rFonts w:eastAsia="Times New Roman" w:cs="Times New Roman"/>
          <w:szCs w:val="24"/>
        </w:rPr>
        <w:t xml:space="preserve">τις καταθέτουμε </w:t>
      </w:r>
      <w:r w:rsidRPr="006A0FEE">
        <w:rPr>
          <w:rFonts w:eastAsia="Times New Roman" w:cs="Times New Roman"/>
          <w:szCs w:val="24"/>
        </w:rPr>
        <w:t xml:space="preserve">ενώπιον του </w:t>
      </w:r>
      <w:r>
        <w:rPr>
          <w:rFonts w:eastAsia="Times New Roman" w:cs="Times New Roman"/>
          <w:szCs w:val="24"/>
        </w:rPr>
        <w:t>Κοινοβουλίου,</w:t>
      </w:r>
      <w:r w:rsidRPr="006A0FEE">
        <w:rPr>
          <w:rFonts w:eastAsia="Times New Roman" w:cs="Times New Roman"/>
          <w:szCs w:val="24"/>
        </w:rPr>
        <w:t xml:space="preserve"> αλλά στη διαδικασία ψ</w:t>
      </w:r>
      <w:r>
        <w:rPr>
          <w:rFonts w:eastAsia="Times New Roman" w:cs="Times New Roman"/>
          <w:szCs w:val="24"/>
        </w:rPr>
        <w:t>ήφισης</w:t>
      </w:r>
      <w:r w:rsidRPr="006A0FEE">
        <w:rPr>
          <w:rFonts w:eastAsia="Times New Roman" w:cs="Times New Roman"/>
          <w:szCs w:val="24"/>
        </w:rPr>
        <w:t xml:space="preserve"> δεν μετέχουμε</w:t>
      </w:r>
      <w:r>
        <w:rPr>
          <w:rFonts w:eastAsia="Times New Roman" w:cs="Times New Roman"/>
          <w:szCs w:val="24"/>
        </w:rPr>
        <w:t>.</w:t>
      </w:r>
    </w:p>
    <w:p w14:paraId="2D30DA6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w:t>
      </w:r>
      <w:r w:rsidRPr="006A0FEE">
        <w:rPr>
          <w:rFonts w:eastAsia="Times New Roman" w:cs="Times New Roman"/>
          <w:szCs w:val="24"/>
        </w:rPr>
        <w:t>υχαριστώ</w:t>
      </w:r>
      <w:r>
        <w:rPr>
          <w:rFonts w:eastAsia="Times New Roman" w:cs="Times New Roman"/>
          <w:szCs w:val="24"/>
        </w:rPr>
        <w:t>.</w:t>
      </w:r>
    </w:p>
    <w:p w14:paraId="2D30DA6D" w14:textId="77777777" w:rsidR="000D1FE2" w:rsidRDefault="005E5B96">
      <w:pPr>
        <w:spacing w:line="600" w:lineRule="auto"/>
        <w:ind w:firstLine="720"/>
        <w:jc w:val="center"/>
        <w:rPr>
          <w:rFonts w:eastAsia="Times New Roman"/>
          <w:bCs/>
          <w:szCs w:val="24"/>
        </w:rPr>
      </w:pPr>
      <w:r w:rsidRPr="007207BF">
        <w:rPr>
          <w:rFonts w:eastAsia="Times New Roman"/>
          <w:bCs/>
          <w:szCs w:val="24"/>
        </w:rPr>
        <w:t>(Χειροκροτήματα από την πτέρυγα της Δημοκρατικής Συμπαράταξης)</w:t>
      </w:r>
    </w:p>
    <w:p w14:paraId="2D30DA6E" w14:textId="77777777" w:rsidR="000D1FE2" w:rsidRDefault="005E5B96">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(Γεώργιος Βαρεμένος): </w:t>
      </w:r>
      <w:r>
        <w:rPr>
          <w:rFonts w:eastAsia="Times New Roman"/>
          <w:bCs/>
          <w:szCs w:val="24"/>
        </w:rPr>
        <w:t>Τον λόγο έχει ο</w:t>
      </w:r>
      <w:r w:rsidRPr="006A0FEE">
        <w:rPr>
          <w:rFonts w:eastAsia="Times New Roman" w:cs="Times New Roman"/>
          <w:szCs w:val="24"/>
        </w:rPr>
        <w:t xml:space="preserve"> κ</w:t>
      </w:r>
      <w:r>
        <w:rPr>
          <w:rFonts w:eastAsia="Times New Roman" w:cs="Times New Roman"/>
          <w:szCs w:val="24"/>
        </w:rPr>
        <w:t>.</w:t>
      </w:r>
      <w:r w:rsidRPr="006A0FEE">
        <w:rPr>
          <w:rFonts w:eastAsia="Times New Roman" w:cs="Times New Roman"/>
          <w:szCs w:val="24"/>
        </w:rPr>
        <w:t xml:space="preserve"> Αθανάσιος Παπαδόπουλος</w:t>
      </w:r>
      <w:r>
        <w:rPr>
          <w:rFonts w:eastAsia="Times New Roman" w:cs="Times New Roman"/>
          <w:szCs w:val="24"/>
        </w:rPr>
        <w:t>.</w:t>
      </w:r>
    </w:p>
    <w:p w14:paraId="2D30DA6F" w14:textId="77777777" w:rsidR="000D1FE2" w:rsidRDefault="005E5B96">
      <w:pPr>
        <w:spacing w:line="600" w:lineRule="auto"/>
        <w:ind w:firstLine="720"/>
        <w:jc w:val="both"/>
        <w:rPr>
          <w:rFonts w:eastAsia="Times New Roman" w:cs="Times New Roman"/>
          <w:szCs w:val="24"/>
        </w:rPr>
      </w:pPr>
      <w:r>
        <w:rPr>
          <w:rFonts w:eastAsia="Times New Roman"/>
          <w:b/>
          <w:bCs/>
          <w:szCs w:val="24"/>
        </w:rPr>
        <w:t>ΑΘΑΝΑΣΙΟΣ ΠΑΠΑΔΟΠΟΥΛΟΣ:</w:t>
      </w:r>
      <w:r>
        <w:rPr>
          <w:rFonts w:eastAsia="Times New Roman" w:cs="Times New Roman"/>
          <w:szCs w:val="24"/>
        </w:rPr>
        <w:t xml:space="preserve"> Κ</w:t>
      </w:r>
      <w:r w:rsidRPr="006A0FEE">
        <w:rPr>
          <w:rFonts w:eastAsia="Times New Roman" w:cs="Times New Roman"/>
          <w:szCs w:val="24"/>
        </w:rPr>
        <w:t>ραυγές και ψίθυροι</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απίσ</w:t>
      </w:r>
      <w:r>
        <w:rPr>
          <w:rFonts w:eastAsia="Times New Roman" w:cs="Times New Roman"/>
          <w:szCs w:val="24"/>
        </w:rPr>
        <w:t xml:space="preserve">τευτη δαιμονολογία, </w:t>
      </w:r>
      <w:r w:rsidRPr="006A0FEE">
        <w:rPr>
          <w:rFonts w:eastAsia="Times New Roman" w:cs="Times New Roman"/>
          <w:szCs w:val="24"/>
        </w:rPr>
        <w:t>αβάσταχτη ελαφρότητα για να έχει ήδη κλείσει τις εργασίες της η Βουλή</w:t>
      </w:r>
      <w:r>
        <w:rPr>
          <w:rFonts w:eastAsia="Times New Roman" w:cs="Times New Roman"/>
          <w:szCs w:val="24"/>
        </w:rPr>
        <w:t>.</w:t>
      </w:r>
      <w:r w:rsidRPr="006A0FEE">
        <w:rPr>
          <w:rFonts w:eastAsia="Times New Roman" w:cs="Times New Roman"/>
          <w:szCs w:val="24"/>
        </w:rPr>
        <w:t xml:space="preserve"> Κι </w:t>
      </w:r>
      <w:r>
        <w:rPr>
          <w:rFonts w:eastAsia="Times New Roman" w:cs="Times New Roman"/>
          <w:szCs w:val="24"/>
        </w:rPr>
        <w:t>όμως, η συζήτηση στην Ολομέλεια</w:t>
      </w:r>
      <w:r w:rsidRPr="006A0FEE">
        <w:rPr>
          <w:rFonts w:eastAsia="Times New Roman" w:cs="Times New Roman"/>
          <w:szCs w:val="24"/>
        </w:rPr>
        <w:t xml:space="preserve"> </w:t>
      </w:r>
      <w:r>
        <w:rPr>
          <w:rFonts w:eastAsia="Times New Roman" w:cs="Times New Roman"/>
          <w:szCs w:val="24"/>
        </w:rPr>
        <w:t>για τη δωρεά</w:t>
      </w:r>
      <w:r w:rsidRPr="006A0FEE">
        <w:rPr>
          <w:rFonts w:eastAsia="Times New Roman" w:cs="Times New Roman"/>
          <w:szCs w:val="24"/>
        </w:rPr>
        <w:t xml:space="preserve"> του Ιδρύματος </w:t>
      </w:r>
      <w:r>
        <w:rPr>
          <w:rFonts w:eastAsia="Times New Roman" w:cs="Times New Roman"/>
          <w:szCs w:val="24"/>
        </w:rPr>
        <w:t>«Σταύρου</w:t>
      </w:r>
      <w:r w:rsidRPr="006A0FEE">
        <w:rPr>
          <w:rFonts w:eastAsia="Times New Roman" w:cs="Times New Roman"/>
          <w:szCs w:val="24"/>
        </w:rPr>
        <w:t xml:space="preserve"> Νιάρχου</w:t>
      </w:r>
      <w:r>
        <w:rPr>
          <w:rFonts w:eastAsia="Times New Roman" w:cs="Times New Roman"/>
          <w:szCs w:val="24"/>
        </w:rPr>
        <w:t>»</w:t>
      </w:r>
      <w:r w:rsidRPr="006A0FEE">
        <w:rPr>
          <w:rFonts w:eastAsia="Times New Roman" w:cs="Times New Roman"/>
          <w:szCs w:val="24"/>
        </w:rPr>
        <w:t xml:space="preserve"> δίνε</w:t>
      </w:r>
      <w:r>
        <w:rPr>
          <w:rFonts w:eastAsia="Times New Roman" w:cs="Times New Roman"/>
          <w:szCs w:val="24"/>
        </w:rPr>
        <w:t>ι μία ακόμη δυνατότητα να κάνουμε</w:t>
      </w:r>
      <w:r w:rsidRPr="006A0FEE">
        <w:rPr>
          <w:rFonts w:eastAsia="Times New Roman" w:cs="Times New Roman"/>
          <w:szCs w:val="24"/>
        </w:rPr>
        <w:t xml:space="preserve"> μία εξυπηρέτηση στους ασθενείς</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 xml:space="preserve">στο </w:t>
      </w:r>
      <w:r w:rsidRPr="006A0FEE">
        <w:rPr>
          <w:rFonts w:eastAsia="Times New Roman" w:cs="Times New Roman"/>
          <w:szCs w:val="24"/>
        </w:rPr>
        <w:t>Εθνικό Σύστ</w:t>
      </w:r>
      <w:r w:rsidRPr="006A0FEE">
        <w:rPr>
          <w:rFonts w:eastAsia="Times New Roman" w:cs="Times New Roman"/>
          <w:szCs w:val="24"/>
        </w:rPr>
        <w:t>ημα Υγείας</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σε μας τους Β</w:t>
      </w:r>
      <w:r w:rsidRPr="006A0FEE">
        <w:rPr>
          <w:rFonts w:eastAsia="Times New Roman" w:cs="Times New Roman"/>
          <w:szCs w:val="24"/>
        </w:rPr>
        <w:t xml:space="preserve">ουλευτές να εκφράσουμε τις ευχαριστίες μας στο Ίδρυμα </w:t>
      </w:r>
      <w:r>
        <w:rPr>
          <w:rFonts w:eastAsia="Times New Roman" w:cs="Times New Roman"/>
          <w:szCs w:val="24"/>
        </w:rPr>
        <w:t xml:space="preserve">«Σταύρος </w:t>
      </w:r>
      <w:r w:rsidRPr="006A0FEE">
        <w:rPr>
          <w:rFonts w:eastAsia="Times New Roman" w:cs="Times New Roman"/>
          <w:szCs w:val="24"/>
        </w:rPr>
        <w:t>Νιάρχος</w:t>
      </w:r>
      <w:r>
        <w:rPr>
          <w:rFonts w:eastAsia="Times New Roman" w:cs="Times New Roman"/>
          <w:szCs w:val="24"/>
        </w:rPr>
        <w:t>»</w:t>
      </w:r>
      <w:r>
        <w:rPr>
          <w:rFonts w:eastAsia="Times New Roman" w:cs="Times New Roman"/>
          <w:szCs w:val="24"/>
        </w:rPr>
        <w:t>,</w:t>
      </w:r>
      <w:r w:rsidRPr="006A0FEE">
        <w:rPr>
          <w:rFonts w:eastAsia="Times New Roman" w:cs="Times New Roman"/>
          <w:szCs w:val="24"/>
        </w:rPr>
        <w:t xml:space="preserve"> στο Ίδρυμα Ωνάση</w:t>
      </w:r>
      <w:r>
        <w:rPr>
          <w:rFonts w:eastAsia="Times New Roman" w:cs="Times New Roman"/>
          <w:szCs w:val="24"/>
        </w:rPr>
        <w:t>,</w:t>
      </w:r>
      <w:r w:rsidRPr="006A0FEE">
        <w:rPr>
          <w:rFonts w:eastAsia="Times New Roman" w:cs="Times New Roman"/>
          <w:szCs w:val="24"/>
        </w:rPr>
        <w:t xml:space="preserve"> στον ΟΠΑΠ</w:t>
      </w:r>
      <w:r>
        <w:rPr>
          <w:rFonts w:eastAsia="Times New Roman" w:cs="Times New Roman"/>
          <w:szCs w:val="24"/>
        </w:rPr>
        <w:t>,</w:t>
      </w:r>
      <w:r w:rsidRPr="006A0FEE">
        <w:rPr>
          <w:rFonts w:eastAsia="Times New Roman" w:cs="Times New Roman"/>
          <w:szCs w:val="24"/>
        </w:rPr>
        <w:t xml:space="preserve"> στα όργανα αυτοδιοίκηση</w:t>
      </w:r>
      <w:r>
        <w:rPr>
          <w:rFonts w:eastAsia="Times New Roman" w:cs="Times New Roman"/>
          <w:szCs w:val="24"/>
        </w:rPr>
        <w:t>ς,</w:t>
      </w:r>
      <w:r w:rsidRPr="006A0FEE">
        <w:rPr>
          <w:rFonts w:eastAsia="Times New Roman" w:cs="Times New Roman"/>
          <w:szCs w:val="24"/>
        </w:rPr>
        <w:t xml:space="preserve"> σε πολλούς άλλους δωρητές</w:t>
      </w:r>
      <w:r>
        <w:rPr>
          <w:rFonts w:eastAsia="Times New Roman" w:cs="Times New Roman"/>
          <w:szCs w:val="24"/>
        </w:rPr>
        <w:t>,</w:t>
      </w:r>
      <w:r w:rsidRPr="006A0FEE">
        <w:rPr>
          <w:rFonts w:eastAsia="Times New Roman" w:cs="Times New Roman"/>
          <w:szCs w:val="24"/>
        </w:rPr>
        <w:t xml:space="preserve"> σε όλους εκείνους που αποφάσισαν να συμβάλλουν στην ανέγερση νέων νοσοκομείω</w:t>
      </w:r>
      <w:r w:rsidRPr="006A0FEE">
        <w:rPr>
          <w:rFonts w:eastAsia="Times New Roman" w:cs="Times New Roman"/>
          <w:szCs w:val="24"/>
        </w:rPr>
        <w:t>ν και πτερύγων</w:t>
      </w:r>
      <w:r>
        <w:rPr>
          <w:rFonts w:eastAsia="Times New Roman" w:cs="Times New Roman"/>
          <w:szCs w:val="24"/>
        </w:rPr>
        <w:t>, στην κτηριακή αναβάθμιση,</w:t>
      </w:r>
      <w:r w:rsidRPr="006A0FEE">
        <w:rPr>
          <w:rFonts w:eastAsia="Times New Roman" w:cs="Times New Roman"/>
          <w:szCs w:val="24"/>
        </w:rPr>
        <w:t xml:space="preserve"> στο σύγχρονο </w:t>
      </w:r>
      <w:proofErr w:type="spellStart"/>
      <w:r w:rsidRPr="006A0FEE">
        <w:rPr>
          <w:rFonts w:eastAsia="Times New Roman" w:cs="Times New Roman"/>
          <w:szCs w:val="24"/>
        </w:rPr>
        <w:t>βιοϊατρικό</w:t>
      </w:r>
      <w:proofErr w:type="spellEnd"/>
      <w:r w:rsidRPr="006A0FEE">
        <w:rPr>
          <w:rFonts w:eastAsia="Times New Roman" w:cs="Times New Roman"/>
          <w:szCs w:val="24"/>
        </w:rPr>
        <w:t xml:space="preserve"> εξοπλισμό</w:t>
      </w:r>
      <w:r>
        <w:rPr>
          <w:rFonts w:eastAsia="Times New Roman" w:cs="Times New Roman"/>
          <w:szCs w:val="24"/>
        </w:rPr>
        <w:t>,</w:t>
      </w:r>
      <w:r w:rsidRPr="006A0FEE">
        <w:rPr>
          <w:rFonts w:eastAsia="Times New Roman" w:cs="Times New Roman"/>
          <w:szCs w:val="24"/>
        </w:rPr>
        <w:t xml:space="preserve"> στην ποιοτική βελτίωση των υποδομών </w:t>
      </w:r>
      <w:r>
        <w:rPr>
          <w:rFonts w:eastAsia="Times New Roman" w:cs="Times New Roman"/>
          <w:szCs w:val="24"/>
        </w:rPr>
        <w:t>πολλών νοσοκομείων</w:t>
      </w:r>
      <w:r w:rsidRPr="006A0FEE">
        <w:rPr>
          <w:rFonts w:eastAsia="Times New Roman" w:cs="Times New Roman"/>
          <w:szCs w:val="24"/>
        </w:rPr>
        <w:t xml:space="preserve"> της χώρας</w:t>
      </w:r>
      <w:r>
        <w:rPr>
          <w:rFonts w:eastAsia="Times New Roman" w:cs="Times New Roman"/>
          <w:szCs w:val="24"/>
        </w:rPr>
        <w:t>,</w:t>
      </w:r>
      <w:r w:rsidRPr="006A0FEE">
        <w:rPr>
          <w:rFonts w:eastAsia="Times New Roman" w:cs="Times New Roman"/>
          <w:szCs w:val="24"/>
        </w:rPr>
        <w:t xml:space="preserve"> μαζί και το νοσοκομείο Τρικάλων</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σε μία περίοδο που γίνεται καταφανή</w:t>
      </w:r>
      <w:r w:rsidRPr="006A0FEE">
        <w:rPr>
          <w:rFonts w:eastAsia="Times New Roman" w:cs="Times New Roman"/>
          <w:szCs w:val="24"/>
        </w:rPr>
        <w:t xml:space="preserve">ς </w:t>
      </w:r>
      <w:r>
        <w:rPr>
          <w:rFonts w:eastAsia="Times New Roman" w:cs="Times New Roman"/>
          <w:szCs w:val="24"/>
        </w:rPr>
        <w:t>η δι</w:t>
      </w:r>
      <w:r w:rsidRPr="006A0FEE">
        <w:rPr>
          <w:rFonts w:eastAsia="Times New Roman" w:cs="Times New Roman"/>
          <w:szCs w:val="24"/>
        </w:rPr>
        <w:t xml:space="preserve">αφορά </w:t>
      </w:r>
      <w:r>
        <w:rPr>
          <w:rFonts w:eastAsia="Times New Roman" w:cs="Times New Roman"/>
          <w:szCs w:val="24"/>
        </w:rPr>
        <w:t>των σχεδιασμών</w:t>
      </w:r>
      <w:r w:rsidRPr="006A0FEE">
        <w:rPr>
          <w:rFonts w:eastAsia="Times New Roman" w:cs="Times New Roman"/>
          <w:szCs w:val="24"/>
        </w:rPr>
        <w:t xml:space="preserve"> της Νέας Δημοκρατίας και του ΣΥΡΙΖΑ για τα κρίσιμα ζητήματα που αφορούν</w:t>
      </w:r>
      <w:r>
        <w:rPr>
          <w:rFonts w:eastAsia="Times New Roman" w:cs="Times New Roman"/>
          <w:szCs w:val="24"/>
        </w:rPr>
        <w:t xml:space="preserve"> και</w:t>
      </w:r>
      <w:r w:rsidRPr="006A0FEE">
        <w:rPr>
          <w:rFonts w:eastAsia="Times New Roman" w:cs="Times New Roman"/>
          <w:szCs w:val="24"/>
        </w:rPr>
        <w:t xml:space="preserve"> την υγεία</w:t>
      </w:r>
      <w:r>
        <w:rPr>
          <w:rFonts w:eastAsia="Times New Roman" w:cs="Times New Roman"/>
          <w:szCs w:val="24"/>
        </w:rPr>
        <w:t>.</w:t>
      </w:r>
    </w:p>
    <w:p w14:paraId="2D30DA7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Η σημερινή Ολομέλεια μάς επιτρέπει να συγκρίνουμε</w:t>
      </w:r>
      <w:r w:rsidRPr="006A0FEE">
        <w:rPr>
          <w:rFonts w:eastAsia="Times New Roman" w:cs="Times New Roman"/>
          <w:szCs w:val="24"/>
        </w:rPr>
        <w:t xml:space="preserve"> πολιτικές</w:t>
      </w:r>
      <w:r>
        <w:rPr>
          <w:rFonts w:eastAsia="Times New Roman" w:cs="Times New Roman"/>
          <w:szCs w:val="24"/>
        </w:rPr>
        <w:t>, να διαπιστώσουμε</w:t>
      </w:r>
      <w:r w:rsidRPr="006A0FEE">
        <w:rPr>
          <w:rFonts w:eastAsia="Times New Roman" w:cs="Times New Roman"/>
          <w:szCs w:val="24"/>
        </w:rPr>
        <w:t xml:space="preserve"> ότι η αποδόμηση</w:t>
      </w:r>
      <w:r>
        <w:rPr>
          <w:rFonts w:eastAsia="Times New Roman" w:cs="Times New Roman"/>
          <w:szCs w:val="24"/>
        </w:rPr>
        <w:t>,</w:t>
      </w:r>
      <w:r w:rsidRPr="006A0FEE">
        <w:rPr>
          <w:rFonts w:eastAsia="Times New Roman" w:cs="Times New Roman"/>
          <w:szCs w:val="24"/>
        </w:rPr>
        <w:t xml:space="preserve"> η κατάρρευση του δημόσιου συστήματος υγείας</w:t>
      </w:r>
      <w:r>
        <w:rPr>
          <w:rFonts w:eastAsia="Times New Roman" w:cs="Times New Roman"/>
          <w:szCs w:val="24"/>
        </w:rPr>
        <w:t>,</w:t>
      </w:r>
      <w:r w:rsidRPr="006A0FEE">
        <w:rPr>
          <w:rFonts w:eastAsia="Times New Roman" w:cs="Times New Roman"/>
          <w:szCs w:val="24"/>
        </w:rPr>
        <w:t xml:space="preserve"> που ά</w:t>
      </w:r>
      <w:r>
        <w:rPr>
          <w:rFonts w:eastAsia="Times New Roman" w:cs="Times New Roman"/>
          <w:szCs w:val="24"/>
        </w:rPr>
        <w:t>φησε</w:t>
      </w:r>
      <w:r w:rsidRPr="006A0FEE">
        <w:rPr>
          <w:rFonts w:eastAsia="Times New Roman" w:cs="Times New Roman"/>
          <w:szCs w:val="24"/>
        </w:rPr>
        <w:t xml:space="preserve"> η </w:t>
      </w:r>
      <w:r>
        <w:rPr>
          <w:rFonts w:eastAsia="Times New Roman" w:cs="Times New Roman"/>
          <w:szCs w:val="24"/>
        </w:rPr>
        <w:t>κ</w:t>
      </w:r>
      <w:r w:rsidRPr="006A0FEE">
        <w:rPr>
          <w:rFonts w:eastAsia="Times New Roman" w:cs="Times New Roman"/>
          <w:szCs w:val="24"/>
        </w:rPr>
        <w:t>υβέρνηση Σαμαρά</w:t>
      </w:r>
      <w:r w:rsidRPr="006A0FEE">
        <w:rPr>
          <w:rFonts w:eastAsia="Times New Roman" w:cs="Times New Roman"/>
          <w:szCs w:val="24"/>
        </w:rPr>
        <w:t xml:space="preserve"> με τις επιλογές </w:t>
      </w:r>
      <w:r>
        <w:rPr>
          <w:rFonts w:eastAsia="Times New Roman" w:cs="Times New Roman"/>
          <w:szCs w:val="24"/>
        </w:rPr>
        <w:t>της,</w:t>
      </w:r>
      <w:r w:rsidRPr="006A0FEE">
        <w:rPr>
          <w:rFonts w:eastAsia="Times New Roman" w:cs="Times New Roman"/>
          <w:szCs w:val="24"/>
        </w:rPr>
        <w:t xml:space="preserve"> αντικαταστάθηκε από προσπάθειες στήριξης</w:t>
      </w:r>
      <w:r>
        <w:rPr>
          <w:rFonts w:eastAsia="Times New Roman" w:cs="Times New Roman"/>
          <w:szCs w:val="24"/>
        </w:rPr>
        <w:t>,</w:t>
      </w:r>
      <w:r w:rsidRPr="006A0FEE">
        <w:rPr>
          <w:rFonts w:eastAsia="Times New Roman" w:cs="Times New Roman"/>
          <w:szCs w:val="24"/>
        </w:rPr>
        <w:t xml:space="preserve"> ανα</w:t>
      </w:r>
      <w:r>
        <w:rPr>
          <w:rFonts w:eastAsia="Times New Roman" w:cs="Times New Roman"/>
          <w:szCs w:val="24"/>
        </w:rPr>
        <w:t>βάθμισης του ΕΣΥ στο διάστημα 20</w:t>
      </w:r>
      <w:r w:rsidRPr="006A0FEE">
        <w:rPr>
          <w:rFonts w:eastAsia="Times New Roman" w:cs="Times New Roman"/>
          <w:szCs w:val="24"/>
        </w:rPr>
        <w:t>15-</w:t>
      </w:r>
      <w:r>
        <w:rPr>
          <w:rFonts w:eastAsia="Times New Roman" w:cs="Times New Roman"/>
          <w:szCs w:val="24"/>
        </w:rPr>
        <w:t>20</w:t>
      </w:r>
      <w:r w:rsidRPr="006A0FEE">
        <w:rPr>
          <w:rFonts w:eastAsia="Times New Roman" w:cs="Times New Roman"/>
          <w:szCs w:val="24"/>
        </w:rPr>
        <w:t>19</w:t>
      </w:r>
      <w:r>
        <w:rPr>
          <w:rFonts w:eastAsia="Times New Roman" w:cs="Times New Roman"/>
          <w:szCs w:val="24"/>
        </w:rPr>
        <w:t xml:space="preserve">. </w:t>
      </w:r>
    </w:p>
    <w:p w14:paraId="2D30DA7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w:t>
      </w:r>
      <w:r w:rsidRPr="006A0FEE">
        <w:rPr>
          <w:rFonts w:eastAsia="Times New Roman" w:cs="Times New Roman"/>
          <w:szCs w:val="24"/>
        </w:rPr>
        <w:t>υτή τη συζήτηση αποφεύγει η Νέα Δημοκρατία</w:t>
      </w:r>
      <w:r>
        <w:rPr>
          <w:rFonts w:eastAsia="Times New Roman" w:cs="Times New Roman"/>
          <w:szCs w:val="24"/>
        </w:rPr>
        <w:t>. Α</w:t>
      </w:r>
      <w:r w:rsidRPr="006A0FEE">
        <w:rPr>
          <w:rFonts w:eastAsia="Times New Roman" w:cs="Times New Roman"/>
          <w:szCs w:val="24"/>
        </w:rPr>
        <w:t xml:space="preserve">ποφεύγει να αναφερθεί </w:t>
      </w:r>
      <w:r>
        <w:rPr>
          <w:rFonts w:eastAsia="Times New Roman" w:cs="Times New Roman"/>
          <w:szCs w:val="24"/>
        </w:rPr>
        <w:t xml:space="preserve">σε </w:t>
      </w:r>
      <w:r w:rsidRPr="006A0FEE">
        <w:rPr>
          <w:rFonts w:eastAsia="Times New Roman" w:cs="Times New Roman"/>
          <w:szCs w:val="24"/>
        </w:rPr>
        <w:t xml:space="preserve">ζητήματα </w:t>
      </w:r>
      <w:r>
        <w:rPr>
          <w:rFonts w:eastAsia="Times New Roman" w:cs="Times New Roman"/>
          <w:szCs w:val="24"/>
        </w:rPr>
        <w:t xml:space="preserve">συνεπειών </w:t>
      </w:r>
      <w:r w:rsidRPr="006A0FEE">
        <w:rPr>
          <w:rFonts w:eastAsia="Times New Roman" w:cs="Times New Roman"/>
          <w:szCs w:val="24"/>
        </w:rPr>
        <w:t xml:space="preserve">από την </w:t>
      </w:r>
      <w:r>
        <w:rPr>
          <w:rFonts w:eastAsia="Times New Roman" w:cs="Times New Roman"/>
          <w:szCs w:val="24"/>
        </w:rPr>
        <w:t>ανεπαρκή στελέχωση των</w:t>
      </w:r>
      <w:r w:rsidRPr="006A0FEE">
        <w:rPr>
          <w:rFonts w:eastAsia="Times New Roman" w:cs="Times New Roman"/>
          <w:szCs w:val="24"/>
        </w:rPr>
        <w:t xml:space="preserve"> νοσοκομείων</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των τμημάτων</w:t>
      </w:r>
      <w:r w:rsidRPr="006A0FEE">
        <w:rPr>
          <w:rFonts w:eastAsia="Times New Roman" w:cs="Times New Roman"/>
          <w:szCs w:val="24"/>
        </w:rPr>
        <w:t xml:space="preserve"> </w:t>
      </w:r>
      <w:r w:rsidRPr="006A0FEE">
        <w:rPr>
          <w:rFonts w:eastAsia="Times New Roman" w:cs="Times New Roman"/>
          <w:szCs w:val="24"/>
        </w:rPr>
        <w:t>επειγόντων περιστατικών</w:t>
      </w:r>
      <w:r>
        <w:rPr>
          <w:rFonts w:eastAsia="Times New Roman" w:cs="Times New Roman"/>
          <w:szCs w:val="24"/>
        </w:rPr>
        <w:t>,</w:t>
      </w:r>
      <w:r w:rsidRPr="006A0FEE">
        <w:rPr>
          <w:rFonts w:eastAsia="Times New Roman" w:cs="Times New Roman"/>
          <w:szCs w:val="24"/>
        </w:rPr>
        <w:t xml:space="preserve"> των ΜΕΘ</w:t>
      </w:r>
      <w:r>
        <w:rPr>
          <w:rFonts w:eastAsia="Times New Roman" w:cs="Times New Roman"/>
          <w:szCs w:val="24"/>
        </w:rPr>
        <w:t>,</w:t>
      </w:r>
      <w:r w:rsidRPr="006A0FEE">
        <w:rPr>
          <w:rFonts w:eastAsia="Times New Roman" w:cs="Times New Roman"/>
          <w:szCs w:val="24"/>
        </w:rPr>
        <w:t xml:space="preserve"> των </w:t>
      </w:r>
      <w:r>
        <w:rPr>
          <w:rFonts w:eastAsia="Times New Roman" w:cs="Times New Roman"/>
          <w:szCs w:val="24"/>
        </w:rPr>
        <w:t xml:space="preserve">ΜΑΦ, των </w:t>
      </w:r>
      <w:r>
        <w:rPr>
          <w:rFonts w:eastAsia="Times New Roman" w:cs="Times New Roman"/>
          <w:szCs w:val="24"/>
        </w:rPr>
        <w:t>μ</w:t>
      </w:r>
      <w:r>
        <w:rPr>
          <w:rFonts w:eastAsia="Times New Roman" w:cs="Times New Roman"/>
          <w:szCs w:val="24"/>
        </w:rPr>
        <w:t>ονάδων</w:t>
      </w:r>
      <w:r w:rsidRPr="006A0FEE">
        <w:rPr>
          <w:rFonts w:eastAsia="Times New Roman" w:cs="Times New Roman"/>
          <w:szCs w:val="24"/>
        </w:rPr>
        <w:t xml:space="preserve"> </w:t>
      </w:r>
      <w:r>
        <w:rPr>
          <w:rFonts w:eastAsia="Times New Roman" w:cs="Times New Roman"/>
          <w:szCs w:val="24"/>
        </w:rPr>
        <w:t>τ</w:t>
      </w:r>
      <w:r w:rsidRPr="006A0FEE">
        <w:rPr>
          <w:rFonts w:eastAsia="Times New Roman" w:cs="Times New Roman"/>
          <w:szCs w:val="24"/>
        </w:rPr>
        <w:t xml:space="preserve">εχνητού </w:t>
      </w:r>
      <w:r>
        <w:rPr>
          <w:rFonts w:eastAsia="Times New Roman" w:cs="Times New Roman"/>
          <w:szCs w:val="24"/>
        </w:rPr>
        <w:t>ν</w:t>
      </w:r>
      <w:r w:rsidRPr="006A0FEE">
        <w:rPr>
          <w:rFonts w:eastAsia="Times New Roman" w:cs="Times New Roman"/>
          <w:szCs w:val="24"/>
        </w:rPr>
        <w:t>εφρού</w:t>
      </w:r>
      <w:r>
        <w:rPr>
          <w:rFonts w:eastAsia="Times New Roman" w:cs="Times New Roman"/>
          <w:szCs w:val="24"/>
        </w:rPr>
        <w:t xml:space="preserve">, </w:t>
      </w:r>
      <w:r w:rsidRPr="006A0FEE">
        <w:rPr>
          <w:rFonts w:eastAsia="Times New Roman" w:cs="Times New Roman"/>
          <w:szCs w:val="24"/>
        </w:rPr>
        <w:t xml:space="preserve">των </w:t>
      </w:r>
      <w:r>
        <w:rPr>
          <w:rFonts w:eastAsia="Times New Roman" w:cs="Times New Roman"/>
          <w:szCs w:val="24"/>
        </w:rPr>
        <w:t>ο</w:t>
      </w:r>
      <w:r w:rsidRPr="006A0FEE">
        <w:rPr>
          <w:rFonts w:eastAsia="Times New Roman" w:cs="Times New Roman"/>
          <w:szCs w:val="24"/>
        </w:rPr>
        <w:t xml:space="preserve">γκολογικών </w:t>
      </w:r>
      <w:r>
        <w:rPr>
          <w:rFonts w:eastAsia="Times New Roman" w:cs="Times New Roman"/>
          <w:szCs w:val="24"/>
        </w:rPr>
        <w:t>τ</w:t>
      </w:r>
      <w:r w:rsidRPr="006A0FEE">
        <w:rPr>
          <w:rFonts w:eastAsia="Times New Roman" w:cs="Times New Roman"/>
          <w:szCs w:val="24"/>
        </w:rPr>
        <w:t>μημάτων</w:t>
      </w:r>
      <w:r>
        <w:rPr>
          <w:rFonts w:eastAsia="Times New Roman" w:cs="Times New Roman"/>
          <w:szCs w:val="24"/>
        </w:rPr>
        <w:t>,</w:t>
      </w:r>
      <w:r w:rsidRPr="006A0FEE">
        <w:rPr>
          <w:rFonts w:eastAsia="Times New Roman" w:cs="Times New Roman"/>
          <w:szCs w:val="24"/>
        </w:rPr>
        <w:t xml:space="preserve"> των </w:t>
      </w:r>
      <w:r>
        <w:rPr>
          <w:rFonts w:eastAsia="Times New Roman" w:cs="Times New Roman"/>
          <w:szCs w:val="24"/>
        </w:rPr>
        <w:t>κ</w:t>
      </w:r>
      <w:r w:rsidRPr="006A0FEE">
        <w:rPr>
          <w:rFonts w:eastAsia="Times New Roman" w:cs="Times New Roman"/>
          <w:szCs w:val="24"/>
        </w:rPr>
        <w:t xml:space="preserve">έντρων </w:t>
      </w:r>
      <w:r>
        <w:rPr>
          <w:rFonts w:eastAsia="Times New Roman" w:cs="Times New Roman"/>
          <w:szCs w:val="24"/>
        </w:rPr>
        <w:t>υ</w:t>
      </w:r>
      <w:r w:rsidRPr="006A0FEE">
        <w:rPr>
          <w:rFonts w:eastAsia="Times New Roman" w:cs="Times New Roman"/>
          <w:szCs w:val="24"/>
        </w:rPr>
        <w:t>γείας</w:t>
      </w:r>
      <w:r>
        <w:rPr>
          <w:rFonts w:eastAsia="Times New Roman" w:cs="Times New Roman"/>
          <w:szCs w:val="24"/>
        </w:rPr>
        <w:t>,</w:t>
      </w:r>
      <w:r w:rsidRPr="006A0FEE">
        <w:rPr>
          <w:rFonts w:eastAsia="Times New Roman" w:cs="Times New Roman"/>
          <w:szCs w:val="24"/>
        </w:rPr>
        <w:t xml:space="preserve"> των </w:t>
      </w:r>
      <w:r>
        <w:rPr>
          <w:rFonts w:eastAsia="Times New Roman" w:cs="Times New Roman"/>
          <w:szCs w:val="24"/>
        </w:rPr>
        <w:t>π</w:t>
      </w:r>
      <w:r>
        <w:rPr>
          <w:rFonts w:eastAsia="Times New Roman" w:cs="Times New Roman"/>
          <w:szCs w:val="24"/>
        </w:rPr>
        <w:t xml:space="preserve">εριφερειακών </w:t>
      </w:r>
      <w:r>
        <w:rPr>
          <w:rFonts w:eastAsia="Times New Roman" w:cs="Times New Roman"/>
          <w:szCs w:val="24"/>
        </w:rPr>
        <w:t>ι</w:t>
      </w:r>
      <w:r>
        <w:rPr>
          <w:rFonts w:eastAsia="Times New Roman" w:cs="Times New Roman"/>
          <w:szCs w:val="24"/>
        </w:rPr>
        <w:t>ατρείων, εάν</w:t>
      </w:r>
      <w:r w:rsidRPr="006A0FEE">
        <w:rPr>
          <w:rFonts w:eastAsia="Times New Roman" w:cs="Times New Roman"/>
          <w:szCs w:val="24"/>
        </w:rPr>
        <w:t xml:space="preserve"> εφαρμοστεί ο κανόνας 1 προς 5</w:t>
      </w:r>
      <w:r>
        <w:rPr>
          <w:rFonts w:eastAsia="Times New Roman" w:cs="Times New Roman"/>
          <w:szCs w:val="24"/>
        </w:rPr>
        <w:t xml:space="preserve">. </w:t>
      </w:r>
    </w:p>
    <w:p w14:paraId="2D30DA7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w:t>
      </w:r>
      <w:r w:rsidRPr="006A0FEE">
        <w:rPr>
          <w:rFonts w:eastAsia="Times New Roman" w:cs="Times New Roman"/>
          <w:szCs w:val="24"/>
        </w:rPr>
        <w:t xml:space="preserve">ποφεύγει να αναφερθεί στις συνέπειες από την εκχώρηση σε ιδιωτικά </w:t>
      </w:r>
      <w:r w:rsidRPr="006A0FEE">
        <w:rPr>
          <w:rFonts w:eastAsia="Times New Roman" w:cs="Times New Roman"/>
          <w:szCs w:val="24"/>
        </w:rPr>
        <w:t>συμφέροντα του μάνατζμεντ των νοσοκομείων</w:t>
      </w:r>
      <w:r>
        <w:rPr>
          <w:rFonts w:eastAsia="Times New Roman" w:cs="Times New Roman"/>
          <w:szCs w:val="24"/>
        </w:rPr>
        <w:t>,</w:t>
      </w:r>
      <w:r w:rsidRPr="006A0FEE">
        <w:rPr>
          <w:rFonts w:eastAsia="Times New Roman" w:cs="Times New Roman"/>
          <w:szCs w:val="24"/>
        </w:rPr>
        <w:t xml:space="preserve"> από την επιστροφή των εργολάβων</w:t>
      </w:r>
      <w:r>
        <w:rPr>
          <w:rFonts w:eastAsia="Times New Roman" w:cs="Times New Roman"/>
          <w:szCs w:val="24"/>
        </w:rPr>
        <w:t>,</w:t>
      </w:r>
      <w:r w:rsidRPr="006A0FEE">
        <w:rPr>
          <w:rFonts w:eastAsia="Times New Roman" w:cs="Times New Roman"/>
          <w:szCs w:val="24"/>
        </w:rPr>
        <w:t xml:space="preserve"> από την ελαχιστοποίηση των χρηματοδοτήσεων του ΕΟΠΥΥ</w:t>
      </w:r>
      <w:r>
        <w:rPr>
          <w:rFonts w:eastAsia="Times New Roman" w:cs="Times New Roman"/>
          <w:szCs w:val="24"/>
        </w:rPr>
        <w:t>,</w:t>
      </w:r>
      <w:r w:rsidRPr="006A0FEE">
        <w:rPr>
          <w:rFonts w:eastAsia="Times New Roman" w:cs="Times New Roman"/>
          <w:szCs w:val="24"/>
        </w:rPr>
        <w:t xml:space="preserve"> από την επιστροφή στο παλιό</w:t>
      </w:r>
      <w:r>
        <w:rPr>
          <w:rFonts w:eastAsia="Times New Roman" w:cs="Times New Roman"/>
          <w:szCs w:val="24"/>
        </w:rPr>
        <w:t>,</w:t>
      </w:r>
      <w:r w:rsidRPr="006A0FEE">
        <w:rPr>
          <w:rFonts w:eastAsia="Times New Roman" w:cs="Times New Roman"/>
          <w:szCs w:val="24"/>
        </w:rPr>
        <w:t xml:space="preserve"> αμαρτωλό</w:t>
      </w:r>
      <w:r>
        <w:rPr>
          <w:rFonts w:eastAsia="Times New Roman" w:cs="Times New Roman"/>
          <w:szCs w:val="24"/>
        </w:rPr>
        <w:t>,</w:t>
      </w:r>
      <w:r w:rsidRPr="006A0FEE">
        <w:rPr>
          <w:rFonts w:eastAsia="Times New Roman" w:cs="Times New Roman"/>
          <w:szCs w:val="24"/>
        </w:rPr>
        <w:t xml:space="preserve"> σύστημα προμηθειών</w:t>
      </w:r>
      <w:r>
        <w:rPr>
          <w:rFonts w:eastAsia="Times New Roman" w:cs="Times New Roman"/>
          <w:szCs w:val="24"/>
        </w:rPr>
        <w:t>,</w:t>
      </w:r>
      <w:r w:rsidRPr="006A0FEE">
        <w:rPr>
          <w:rFonts w:eastAsia="Times New Roman" w:cs="Times New Roman"/>
          <w:szCs w:val="24"/>
        </w:rPr>
        <w:t xml:space="preserve"> από την κατάργηση των </w:t>
      </w:r>
      <w:r>
        <w:rPr>
          <w:rFonts w:eastAsia="Times New Roman" w:cs="Times New Roman"/>
          <w:szCs w:val="24"/>
        </w:rPr>
        <w:t>τ</w:t>
      </w:r>
      <w:r w:rsidRPr="006A0FEE">
        <w:rPr>
          <w:rFonts w:eastAsia="Times New Roman" w:cs="Times New Roman"/>
          <w:szCs w:val="24"/>
        </w:rPr>
        <w:t xml:space="preserve">οπικών </w:t>
      </w:r>
      <w:r>
        <w:rPr>
          <w:rFonts w:eastAsia="Times New Roman" w:cs="Times New Roman"/>
          <w:szCs w:val="24"/>
        </w:rPr>
        <w:t>μ</w:t>
      </w:r>
      <w:r w:rsidRPr="006A0FEE">
        <w:rPr>
          <w:rFonts w:eastAsia="Times New Roman" w:cs="Times New Roman"/>
          <w:szCs w:val="24"/>
        </w:rPr>
        <w:t xml:space="preserve">ονάδων </w:t>
      </w:r>
      <w:r>
        <w:rPr>
          <w:rFonts w:eastAsia="Times New Roman" w:cs="Times New Roman"/>
          <w:szCs w:val="24"/>
        </w:rPr>
        <w:t>υ</w:t>
      </w:r>
      <w:r w:rsidRPr="006A0FEE">
        <w:rPr>
          <w:rFonts w:eastAsia="Times New Roman" w:cs="Times New Roman"/>
          <w:szCs w:val="24"/>
        </w:rPr>
        <w:t>γείας και την επιστροφή στις</w:t>
      </w:r>
      <w:r w:rsidRPr="006A0FEE">
        <w:rPr>
          <w:rFonts w:eastAsia="Times New Roman" w:cs="Times New Roman"/>
          <w:szCs w:val="24"/>
        </w:rPr>
        <w:t xml:space="preserve"> επισκέψεις των συμβεβλημένων γιατρών</w:t>
      </w:r>
      <w:r>
        <w:rPr>
          <w:rFonts w:eastAsia="Times New Roman" w:cs="Times New Roman"/>
          <w:szCs w:val="24"/>
        </w:rPr>
        <w:t>, που έλη</w:t>
      </w:r>
      <w:r w:rsidRPr="006A0FEE">
        <w:rPr>
          <w:rFonts w:eastAsia="Times New Roman" w:cs="Times New Roman"/>
          <w:szCs w:val="24"/>
        </w:rPr>
        <w:t xml:space="preserve">γαν τις πρώτες ημέρες κάθε </w:t>
      </w:r>
      <w:r w:rsidRPr="006A0FEE">
        <w:rPr>
          <w:rFonts w:eastAsia="Times New Roman" w:cs="Times New Roman"/>
          <w:szCs w:val="24"/>
        </w:rPr>
        <w:lastRenderedPageBreak/>
        <w:t>μήνα</w:t>
      </w:r>
      <w:r>
        <w:rPr>
          <w:rFonts w:eastAsia="Times New Roman" w:cs="Times New Roman"/>
          <w:szCs w:val="24"/>
        </w:rPr>
        <w:t>,</w:t>
      </w:r>
      <w:r w:rsidRPr="006A0FEE">
        <w:rPr>
          <w:rFonts w:eastAsia="Times New Roman" w:cs="Times New Roman"/>
          <w:szCs w:val="24"/>
        </w:rPr>
        <w:t xml:space="preserve"> από την επιστροφή στο σύστημα των </w:t>
      </w:r>
      <w:r>
        <w:rPr>
          <w:rFonts w:eastAsia="Times New Roman" w:cs="Times New Roman"/>
          <w:szCs w:val="24"/>
          <w:lang w:val="en-US"/>
        </w:rPr>
        <w:t>v</w:t>
      </w:r>
      <w:r w:rsidRPr="006A0FEE">
        <w:rPr>
          <w:rFonts w:eastAsia="Times New Roman" w:cs="Times New Roman"/>
          <w:szCs w:val="24"/>
          <w:lang w:val="en-US"/>
        </w:rPr>
        <w:t>oucher</w:t>
      </w:r>
      <w:r w:rsidRPr="006A0FEE">
        <w:rPr>
          <w:rFonts w:eastAsia="Times New Roman" w:cs="Times New Roman"/>
          <w:szCs w:val="24"/>
        </w:rPr>
        <w:t xml:space="preserve"> για τους ανασφάλιστους</w:t>
      </w:r>
      <w:r>
        <w:rPr>
          <w:rFonts w:eastAsia="Times New Roman" w:cs="Times New Roman"/>
          <w:szCs w:val="24"/>
        </w:rPr>
        <w:t>.</w:t>
      </w:r>
    </w:p>
    <w:p w14:paraId="2D30DA7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Η ΠΟΕΔΗΝ,</w:t>
      </w:r>
      <w:r w:rsidRPr="006A0FEE">
        <w:rPr>
          <w:rFonts w:eastAsia="Times New Roman" w:cs="Times New Roman"/>
          <w:szCs w:val="24"/>
        </w:rPr>
        <w:t xml:space="preserve"> η Νέα Δημοκρατία</w:t>
      </w:r>
      <w:r>
        <w:rPr>
          <w:rFonts w:eastAsia="Times New Roman" w:cs="Times New Roman"/>
          <w:szCs w:val="24"/>
        </w:rPr>
        <w:t>,</w:t>
      </w:r>
      <w:r w:rsidRPr="006A0FEE">
        <w:rPr>
          <w:rFonts w:eastAsia="Times New Roman" w:cs="Times New Roman"/>
          <w:szCs w:val="24"/>
        </w:rPr>
        <w:t xml:space="preserve"> το ΚΙΝΑΛ</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η</w:t>
      </w:r>
      <w:r w:rsidRPr="006A0FEE">
        <w:rPr>
          <w:rFonts w:eastAsia="Times New Roman" w:cs="Times New Roman"/>
          <w:szCs w:val="24"/>
        </w:rPr>
        <w:t xml:space="preserve"> </w:t>
      </w:r>
      <w:r>
        <w:rPr>
          <w:rFonts w:eastAsia="Times New Roman" w:cs="Times New Roman"/>
          <w:szCs w:val="24"/>
        </w:rPr>
        <w:t>Α</w:t>
      </w:r>
      <w:r w:rsidRPr="006A0FEE">
        <w:rPr>
          <w:rFonts w:eastAsia="Times New Roman" w:cs="Times New Roman"/>
          <w:szCs w:val="24"/>
        </w:rPr>
        <w:t xml:space="preserve">ντιπολίτευση </w:t>
      </w:r>
      <w:r>
        <w:rPr>
          <w:rFonts w:eastAsia="Times New Roman" w:cs="Times New Roman"/>
          <w:szCs w:val="24"/>
        </w:rPr>
        <w:t xml:space="preserve">γενικά </w:t>
      </w:r>
      <w:r w:rsidRPr="006A0FEE">
        <w:rPr>
          <w:rFonts w:eastAsia="Times New Roman" w:cs="Times New Roman"/>
          <w:szCs w:val="24"/>
        </w:rPr>
        <w:t>επισημαίν</w:t>
      </w:r>
      <w:r>
        <w:rPr>
          <w:rFonts w:eastAsia="Times New Roman" w:cs="Times New Roman"/>
          <w:szCs w:val="24"/>
        </w:rPr>
        <w:t>ει</w:t>
      </w:r>
      <w:r w:rsidRPr="006A0FEE">
        <w:rPr>
          <w:rFonts w:eastAsia="Times New Roman" w:cs="Times New Roman"/>
          <w:szCs w:val="24"/>
        </w:rPr>
        <w:t xml:space="preserve"> </w:t>
      </w:r>
      <w:r>
        <w:rPr>
          <w:rFonts w:eastAsia="Times New Roman" w:cs="Times New Roman"/>
          <w:szCs w:val="24"/>
        </w:rPr>
        <w:t xml:space="preserve">τα </w:t>
      </w:r>
      <w:r w:rsidRPr="006A0FEE">
        <w:rPr>
          <w:rFonts w:eastAsia="Times New Roman" w:cs="Times New Roman"/>
          <w:szCs w:val="24"/>
        </w:rPr>
        <w:t xml:space="preserve">σημερινά </w:t>
      </w:r>
      <w:r>
        <w:rPr>
          <w:rFonts w:eastAsia="Times New Roman" w:cs="Times New Roman"/>
          <w:szCs w:val="24"/>
        </w:rPr>
        <w:t xml:space="preserve">κενά </w:t>
      </w:r>
      <w:r w:rsidRPr="006A0FEE">
        <w:rPr>
          <w:rFonts w:eastAsia="Times New Roman" w:cs="Times New Roman"/>
          <w:szCs w:val="24"/>
        </w:rPr>
        <w:t>στελέχωσης</w:t>
      </w:r>
      <w:r>
        <w:rPr>
          <w:rFonts w:eastAsia="Times New Roman" w:cs="Times New Roman"/>
          <w:szCs w:val="24"/>
        </w:rPr>
        <w:t>. Δεν κάνει</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όμως,</w:t>
      </w:r>
      <w:r w:rsidRPr="006A0FEE">
        <w:rPr>
          <w:rFonts w:eastAsia="Times New Roman" w:cs="Times New Roman"/>
          <w:szCs w:val="24"/>
        </w:rPr>
        <w:t xml:space="preserve"> κα</w:t>
      </w:r>
      <w:r>
        <w:rPr>
          <w:rFonts w:eastAsia="Times New Roman" w:cs="Times New Roman"/>
          <w:szCs w:val="24"/>
        </w:rPr>
        <w:t>μ</w:t>
      </w:r>
      <w:r w:rsidRPr="006A0FEE">
        <w:rPr>
          <w:rFonts w:eastAsia="Times New Roman" w:cs="Times New Roman"/>
          <w:szCs w:val="24"/>
        </w:rPr>
        <w:t>μία κριτική στο σύστημα 1 προς 5</w:t>
      </w:r>
      <w:r>
        <w:rPr>
          <w:rFonts w:eastAsia="Times New Roman" w:cs="Times New Roman"/>
          <w:szCs w:val="24"/>
        </w:rPr>
        <w:t>. Δεν κάνει</w:t>
      </w:r>
      <w:r w:rsidRPr="006A0FEE">
        <w:rPr>
          <w:rFonts w:eastAsia="Times New Roman" w:cs="Times New Roman"/>
          <w:szCs w:val="24"/>
        </w:rPr>
        <w:t xml:space="preserve"> κα</w:t>
      </w:r>
      <w:r>
        <w:rPr>
          <w:rFonts w:eastAsia="Times New Roman" w:cs="Times New Roman"/>
          <w:szCs w:val="24"/>
        </w:rPr>
        <w:t>μ</w:t>
      </w:r>
      <w:r w:rsidRPr="006A0FEE">
        <w:rPr>
          <w:rFonts w:eastAsia="Times New Roman" w:cs="Times New Roman"/>
          <w:szCs w:val="24"/>
        </w:rPr>
        <w:t>μία κριτική στο νεοφιλελεύθερο σχέδιο για την υγεία</w:t>
      </w:r>
      <w:r>
        <w:rPr>
          <w:rFonts w:eastAsia="Times New Roman" w:cs="Times New Roman"/>
          <w:szCs w:val="24"/>
        </w:rPr>
        <w:t>,</w:t>
      </w:r>
      <w:r w:rsidRPr="006A0FEE">
        <w:rPr>
          <w:rFonts w:eastAsia="Times New Roman" w:cs="Times New Roman"/>
          <w:szCs w:val="24"/>
        </w:rPr>
        <w:t xml:space="preserve"> στην ιδιωτικοποίηση των υπηρεσιών υγείας</w:t>
      </w:r>
      <w:r>
        <w:rPr>
          <w:rFonts w:eastAsia="Times New Roman" w:cs="Times New Roman"/>
          <w:szCs w:val="24"/>
        </w:rPr>
        <w:t>,</w:t>
      </w:r>
      <w:r w:rsidRPr="006A0FEE">
        <w:rPr>
          <w:rFonts w:eastAsia="Times New Roman" w:cs="Times New Roman"/>
          <w:szCs w:val="24"/>
        </w:rPr>
        <w:t xml:space="preserve"> στην ενίσχυση των διαγνωστικών μεγαθηρίων σε </w:t>
      </w:r>
      <w:r>
        <w:rPr>
          <w:rFonts w:eastAsia="Times New Roman" w:cs="Times New Roman"/>
          <w:szCs w:val="24"/>
        </w:rPr>
        <w:t>βάρος των</w:t>
      </w:r>
      <w:r w:rsidRPr="006A0FEE">
        <w:rPr>
          <w:rFonts w:eastAsia="Times New Roman" w:cs="Times New Roman"/>
          <w:szCs w:val="24"/>
        </w:rPr>
        <w:t xml:space="preserve"> </w:t>
      </w:r>
      <w:r>
        <w:rPr>
          <w:rFonts w:eastAsia="Times New Roman" w:cs="Times New Roman"/>
          <w:szCs w:val="24"/>
        </w:rPr>
        <w:t>ελεύθερων</w:t>
      </w:r>
      <w:r w:rsidRPr="006A0FEE">
        <w:rPr>
          <w:rFonts w:eastAsia="Times New Roman" w:cs="Times New Roman"/>
          <w:szCs w:val="24"/>
        </w:rPr>
        <w:t xml:space="preserve"> επαγγελματιών εργαστηριακών ιατρών</w:t>
      </w:r>
      <w:r>
        <w:rPr>
          <w:rFonts w:eastAsia="Times New Roman" w:cs="Times New Roman"/>
          <w:szCs w:val="24"/>
        </w:rPr>
        <w:t xml:space="preserve">. </w:t>
      </w:r>
    </w:p>
    <w:p w14:paraId="2D30DA7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Γ</w:t>
      </w:r>
      <w:r w:rsidRPr="006A0FEE">
        <w:rPr>
          <w:rFonts w:eastAsia="Times New Roman" w:cs="Times New Roman"/>
          <w:szCs w:val="24"/>
        </w:rPr>
        <w:t>νωρίζουν</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όμως,</w:t>
      </w:r>
      <w:r w:rsidRPr="006A0FEE">
        <w:rPr>
          <w:rFonts w:eastAsia="Times New Roman" w:cs="Times New Roman"/>
          <w:szCs w:val="24"/>
        </w:rPr>
        <w:t xml:space="preserve"> ότι το εναλλακτικό σχέδιο του ΣΥΡΙΖΑ </w:t>
      </w:r>
      <w:r>
        <w:rPr>
          <w:rFonts w:eastAsia="Times New Roman" w:cs="Times New Roman"/>
          <w:szCs w:val="24"/>
        </w:rPr>
        <w:t xml:space="preserve">για </w:t>
      </w:r>
      <w:r w:rsidRPr="006A0FEE">
        <w:rPr>
          <w:rFonts w:eastAsia="Times New Roman" w:cs="Times New Roman"/>
          <w:szCs w:val="24"/>
        </w:rPr>
        <w:t>την υγεία είναι η πορεία προς την ολοκλήρωση της μεταρρύθμισης στην Πρωτοβάθμι</w:t>
      </w:r>
      <w:r>
        <w:rPr>
          <w:rFonts w:eastAsia="Times New Roman" w:cs="Times New Roman"/>
          <w:szCs w:val="24"/>
        </w:rPr>
        <w:t>α Φροντίδα Υ</w:t>
      </w:r>
      <w:r w:rsidRPr="006A0FEE">
        <w:rPr>
          <w:rFonts w:eastAsia="Times New Roman" w:cs="Times New Roman"/>
          <w:szCs w:val="24"/>
        </w:rPr>
        <w:t>γείας</w:t>
      </w:r>
      <w:r>
        <w:rPr>
          <w:rFonts w:eastAsia="Times New Roman" w:cs="Times New Roman"/>
          <w:szCs w:val="24"/>
        </w:rPr>
        <w:t>,</w:t>
      </w:r>
      <w:r w:rsidRPr="006A0FEE">
        <w:rPr>
          <w:rFonts w:eastAsia="Times New Roman" w:cs="Times New Roman"/>
          <w:szCs w:val="24"/>
        </w:rPr>
        <w:t xml:space="preserve"> προς τη λειτουργία αυτοτελών τμημάτων επειγόντων περιστατικών και τη συνολική ενίσχυση της επείγουσας </w:t>
      </w:r>
      <w:r w:rsidRPr="006A0FEE">
        <w:rPr>
          <w:rFonts w:eastAsia="Times New Roman" w:cs="Times New Roman"/>
          <w:szCs w:val="24"/>
        </w:rPr>
        <w:t>περίθαλψης</w:t>
      </w:r>
      <w:r>
        <w:rPr>
          <w:rFonts w:eastAsia="Times New Roman" w:cs="Times New Roman"/>
          <w:szCs w:val="24"/>
        </w:rPr>
        <w:t>,</w:t>
      </w:r>
      <w:r w:rsidRPr="006A0FEE">
        <w:rPr>
          <w:rFonts w:eastAsia="Times New Roman" w:cs="Times New Roman"/>
          <w:szCs w:val="24"/>
        </w:rPr>
        <w:t xml:space="preserve"> των </w:t>
      </w:r>
      <w:proofErr w:type="spellStart"/>
      <w:r w:rsidRPr="006A0FEE">
        <w:rPr>
          <w:rFonts w:eastAsia="Times New Roman" w:cs="Times New Roman"/>
          <w:szCs w:val="24"/>
        </w:rPr>
        <w:t>αεροδιακομιδών</w:t>
      </w:r>
      <w:proofErr w:type="spellEnd"/>
      <w:r>
        <w:rPr>
          <w:rFonts w:eastAsia="Times New Roman" w:cs="Times New Roman"/>
          <w:szCs w:val="24"/>
        </w:rPr>
        <w:t>,</w:t>
      </w:r>
      <w:r w:rsidRPr="006A0FEE">
        <w:rPr>
          <w:rFonts w:eastAsia="Times New Roman" w:cs="Times New Roman"/>
          <w:szCs w:val="24"/>
        </w:rPr>
        <w:t xml:space="preserve"> των </w:t>
      </w:r>
      <w:r>
        <w:rPr>
          <w:rFonts w:eastAsia="Times New Roman" w:cs="Times New Roman"/>
          <w:szCs w:val="24"/>
        </w:rPr>
        <w:t xml:space="preserve">πλωτών </w:t>
      </w:r>
      <w:r w:rsidRPr="006A0FEE">
        <w:rPr>
          <w:rFonts w:eastAsia="Times New Roman" w:cs="Times New Roman"/>
          <w:szCs w:val="24"/>
        </w:rPr>
        <w:t>διακομιδών</w:t>
      </w:r>
      <w:r>
        <w:rPr>
          <w:rFonts w:eastAsia="Times New Roman" w:cs="Times New Roman"/>
          <w:szCs w:val="24"/>
        </w:rPr>
        <w:t>,</w:t>
      </w:r>
      <w:r w:rsidRPr="006A0FEE">
        <w:rPr>
          <w:rFonts w:eastAsia="Times New Roman" w:cs="Times New Roman"/>
          <w:szCs w:val="24"/>
        </w:rPr>
        <w:t xml:space="preserve"> του ΕΚΑΒ</w:t>
      </w:r>
      <w:r>
        <w:rPr>
          <w:rFonts w:eastAsia="Times New Roman" w:cs="Times New Roman"/>
          <w:szCs w:val="24"/>
        </w:rPr>
        <w:t>,</w:t>
      </w:r>
      <w:r w:rsidRPr="006A0FEE">
        <w:rPr>
          <w:rFonts w:eastAsia="Times New Roman" w:cs="Times New Roman"/>
          <w:szCs w:val="24"/>
        </w:rPr>
        <w:t xml:space="preserve"> </w:t>
      </w:r>
      <w:r>
        <w:rPr>
          <w:rFonts w:eastAsia="Times New Roman" w:cs="Times New Roman"/>
          <w:szCs w:val="24"/>
        </w:rPr>
        <w:t xml:space="preserve">προς </w:t>
      </w:r>
      <w:r w:rsidRPr="006A0FEE">
        <w:rPr>
          <w:rFonts w:eastAsia="Times New Roman" w:cs="Times New Roman"/>
          <w:szCs w:val="24"/>
        </w:rPr>
        <w:t>την αναβάθμιση των δομών ψυχικής υγείας</w:t>
      </w:r>
      <w:r>
        <w:rPr>
          <w:rFonts w:eastAsia="Times New Roman" w:cs="Times New Roman"/>
          <w:szCs w:val="24"/>
        </w:rPr>
        <w:t>,</w:t>
      </w:r>
      <w:r w:rsidRPr="006A0FEE">
        <w:rPr>
          <w:rFonts w:eastAsia="Times New Roman" w:cs="Times New Roman"/>
          <w:szCs w:val="24"/>
        </w:rPr>
        <w:t xml:space="preserve"> προς το πρόγραμμα </w:t>
      </w:r>
      <w:r>
        <w:rPr>
          <w:rFonts w:eastAsia="Times New Roman" w:cs="Times New Roman"/>
          <w:szCs w:val="24"/>
        </w:rPr>
        <w:t>«Ν</w:t>
      </w:r>
      <w:r w:rsidRPr="006A0FEE">
        <w:rPr>
          <w:rFonts w:eastAsia="Times New Roman" w:cs="Times New Roman"/>
          <w:szCs w:val="24"/>
        </w:rPr>
        <w:t xml:space="preserve">οσηλεία στο </w:t>
      </w:r>
      <w:r>
        <w:rPr>
          <w:rFonts w:eastAsia="Times New Roman" w:cs="Times New Roman"/>
          <w:szCs w:val="24"/>
        </w:rPr>
        <w:t>Σ</w:t>
      </w:r>
      <w:r w:rsidRPr="006A0FEE">
        <w:rPr>
          <w:rFonts w:eastAsia="Times New Roman" w:cs="Times New Roman"/>
          <w:szCs w:val="24"/>
        </w:rPr>
        <w:t>πίτι</w:t>
      </w:r>
      <w:r>
        <w:rPr>
          <w:rFonts w:eastAsia="Times New Roman" w:cs="Times New Roman"/>
          <w:szCs w:val="24"/>
        </w:rPr>
        <w:t>»</w:t>
      </w:r>
      <w:r w:rsidRPr="006A0FEE">
        <w:rPr>
          <w:rFonts w:eastAsia="Times New Roman" w:cs="Times New Roman"/>
          <w:szCs w:val="24"/>
        </w:rPr>
        <w:t xml:space="preserve"> και τις δημόσιες δομές αποκατάστασης</w:t>
      </w:r>
      <w:r>
        <w:rPr>
          <w:rFonts w:eastAsia="Times New Roman" w:cs="Times New Roman"/>
          <w:szCs w:val="24"/>
        </w:rPr>
        <w:t>,</w:t>
      </w:r>
      <w:r w:rsidRPr="006A0FEE">
        <w:rPr>
          <w:rFonts w:eastAsia="Times New Roman" w:cs="Times New Roman"/>
          <w:szCs w:val="24"/>
        </w:rPr>
        <w:t xml:space="preserve"> προς την εξαφάνιση της ρεμούλας</w:t>
      </w:r>
      <w:r>
        <w:rPr>
          <w:rFonts w:eastAsia="Times New Roman" w:cs="Times New Roman"/>
          <w:szCs w:val="24"/>
        </w:rPr>
        <w:t>,</w:t>
      </w:r>
      <w:r w:rsidRPr="006A0FEE">
        <w:rPr>
          <w:rFonts w:eastAsia="Times New Roman" w:cs="Times New Roman"/>
          <w:szCs w:val="24"/>
        </w:rPr>
        <w:t xml:space="preserve"> της διασπάθισης του δημόσιου χρήματος</w:t>
      </w:r>
      <w:r>
        <w:rPr>
          <w:rFonts w:eastAsia="Times New Roman" w:cs="Times New Roman"/>
          <w:szCs w:val="24"/>
        </w:rPr>
        <w:t>, της διαπλεκόμενη</w:t>
      </w:r>
      <w:r w:rsidRPr="006A0FEE">
        <w:rPr>
          <w:rFonts w:eastAsia="Times New Roman" w:cs="Times New Roman"/>
          <w:szCs w:val="24"/>
        </w:rPr>
        <w:t>ς διαφθοράς στην υγεία</w:t>
      </w:r>
      <w:r>
        <w:rPr>
          <w:rFonts w:eastAsia="Times New Roman" w:cs="Times New Roman"/>
          <w:szCs w:val="24"/>
        </w:rPr>
        <w:t>,</w:t>
      </w:r>
      <w:r w:rsidRPr="006A0FEE">
        <w:rPr>
          <w:rFonts w:eastAsia="Times New Roman" w:cs="Times New Roman"/>
          <w:szCs w:val="24"/>
        </w:rPr>
        <w:t xml:space="preserve"> στο</w:t>
      </w:r>
      <w:r>
        <w:rPr>
          <w:rFonts w:eastAsia="Times New Roman" w:cs="Times New Roman"/>
          <w:szCs w:val="24"/>
        </w:rPr>
        <w:t xml:space="preserve"> φάρμακο, προς </w:t>
      </w:r>
      <w:r>
        <w:rPr>
          <w:rFonts w:eastAsia="Times New Roman" w:cs="Times New Roman"/>
          <w:szCs w:val="24"/>
        </w:rPr>
        <w:lastRenderedPageBreak/>
        <w:t xml:space="preserve">τις </w:t>
      </w:r>
      <w:r>
        <w:rPr>
          <w:rFonts w:eastAsia="Times New Roman" w:cs="Times New Roman"/>
          <w:szCs w:val="24"/>
        </w:rPr>
        <w:t>δυόμισι χιλιάδες</w:t>
      </w:r>
      <w:r>
        <w:rPr>
          <w:rFonts w:eastAsia="Times New Roman" w:cs="Times New Roman"/>
          <w:szCs w:val="24"/>
        </w:rPr>
        <w:t xml:space="preserve"> προσλήψει</w:t>
      </w:r>
      <w:r w:rsidRPr="006A0FEE">
        <w:rPr>
          <w:rFonts w:eastAsia="Times New Roman" w:cs="Times New Roman"/>
          <w:szCs w:val="24"/>
        </w:rPr>
        <w:t xml:space="preserve">ς ανά έτος </w:t>
      </w:r>
      <w:r>
        <w:rPr>
          <w:rFonts w:eastAsia="Times New Roman" w:cs="Times New Roman"/>
          <w:szCs w:val="24"/>
        </w:rPr>
        <w:t>-</w:t>
      </w:r>
      <w:r w:rsidRPr="006A0FEE">
        <w:rPr>
          <w:rFonts w:eastAsia="Times New Roman" w:cs="Times New Roman"/>
          <w:szCs w:val="24"/>
        </w:rPr>
        <w:t>τις οποίες έχουμε αποφασίσει</w:t>
      </w:r>
      <w:r>
        <w:rPr>
          <w:rFonts w:eastAsia="Times New Roman" w:cs="Times New Roman"/>
          <w:szCs w:val="24"/>
        </w:rPr>
        <w:t>-,</w:t>
      </w:r>
      <w:r w:rsidRPr="006A0FEE">
        <w:rPr>
          <w:rFonts w:eastAsia="Times New Roman" w:cs="Times New Roman"/>
          <w:szCs w:val="24"/>
        </w:rPr>
        <w:t xml:space="preserve"> προς την ποιοτική ολοκλήρωση του Εθνικού Συστήματος Υγείας</w:t>
      </w:r>
      <w:r w:rsidRPr="002B4F9B">
        <w:rPr>
          <w:rFonts w:eastAsia="Times New Roman" w:cs="Times New Roman"/>
          <w:szCs w:val="24"/>
        </w:rPr>
        <w:t>.</w:t>
      </w:r>
    </w:p>
    <w:p w14:paraId="2D30DA7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Εμείς οφείλουμε να επιτρέ</w:t>
      </w:r>
      <w:r>
        <w:rPr>
          <w:rFonts w:eastAsia="Times New Roman" w:cs="Times New Roman"/>
          <w:szCs w:val="24"/>
        </w:rPr>
        <w:t>ψουμε στους πολίτες να γνωρίζουν και να συγκρίνουν τα συγκρουόμενα σχέδια στην υγεία, στο φάρμακο, στο κοινωνικό κράτος, στις εργασιακές σχέσεις, στην απασχόληση, στο ασφαλιστικό σύστημα, στο παραγωγικό μοντέλο, στη δίκαιη και βιώσιμη ανάπτυξη, στις πιέσει</w:t>
      </w:r>
      <w:r>
        <w:rPr>
          <w:rFonts w:eastAsia="Times New Roman" w:cs="Times New Roman"/>
          <w:szCs w:val="24"/>
        </w:rPr>
        <w:t>ς που ασκούνται από τη</w:t>
      </w:r>
      <w:r w:rsidRPr="00F77538">
        <w:rPr>
          <w:rFonts w:eastAsia="Times New Roman" w:cs="Times New Roman"/>
          <w:szCs w:val="24"/>
        </w:rPr>
        <w:t xml:space="preserve"> </w:t>
      </w:r>
      <w:r>
        <w:rPr>
          <w:rFonts w:eastAsia="Times New Roman" w:cs="Times New Roman"/>
          <w:szCs w:val="24"/>
        </w:rPr>
        <w:t xml:space="preserve">νεοφιλελεύθερη ευρωπαϊκή νομενκλατούρα </w:t>
      </w:r>
      <w:r w:rsidRPr="00F77538">
        <w:rPr>
          <w:rFonts w:eastAsia="Times New Roman" w:cs="Times New Roman"/>
          <w:szCs w:val="24"/>
        </w:rPr>
        <w:t>-</w:t>
      </w:r>
      <w:r>
        <w:rPr>
          <w:rFonts w:eastAsia="Times New Roman" w:cs="Times New Roman"/>
          <w:szCs w:val="24"/>
        </w:rPr>
        <w:t xml:space="preserve">και τις ζούμε αυτές τις ημέρες- που υποτίθεται ότι βρήκε ότι δεν αντέχει ο προϋπολογισμός και μπορεί να έχουμε εκτροχιασμό. Το βρήκε τώρα. Το βρήκε όταν έχουν δεχθεί όλες εκείνες τις εγγυήσεις </w:t>
      </w:r>
      <w:r>
        <w:rPr>
          <w:rFonts w:eastAsia="Times New Roman" w:cs="Times New Roman"/>
          <w:szCs w:val="24"/>
        </w:rPr>
        <w:t xml:space="preserve">και τα σαφή προγράμματα του οικονομικού μας επιτελείου ότι υπάρχουν όλα τα δεδομένα. </w:t>
      </w:r>
    </w:p>
    <w:p w14:paraId="2D30DA7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Σήμερα θέλουμε να εγκρίνουμε και την κατάργηση της μείωσης του αφορολόγητου</w:t>
      </w:r>
      <w:r w:rsidRPr="00F77538">
        <w:rPr>
          <w:rFonts w:eastAsia="Times New Roman" w:cs="Times New Roman"/>
          <w:szCs w:val="24"/>
        </w:rPr>
        <w:t>,</w:t>
      </w:r>
      <w:r>
        <w:rPr>
          <w:rFonts w:eastAsia="Times New Roman" w:cs="Times New Roman"/>
          <w:szCs w:val="24"/>
        </w:rPr>
        <w:t xml:space="preserve"> ένα ζήτημα στο οποίο φαίνεται πάλι η διαφορά αντιλήψεων. Κοιτάξτε λίγο τι λέτε. Κατέθεσε το Κ</w:t>
      </w:r>
      <w:r>
        <w:rPr>
          <w:rFonts w:eastAsia="Times New Roman" w:cs="Times New Roman"/>
          <w:szCs w:val="24"/>
        </w:rPr>
        <w:t>ΙΝΑΛ μ</w:t>
      </w:r>
      <w:r>
        <w:rPr>
          <w:rFonts w:eastAsia="Times New Roman" w:cs="Times New Roman"/>
          <w:szCs w:val="24"/>
        </w:rPr>
        <w:t>ί</w:t>
      </w:r>
      <w:r>
        <w:rPr>
          <w:rFonts w:eastAsia="Times New Roman" w:cs="Times New Roman"/>
          <w:szCs w:val="24"/>
        </w:rPr>
        <w:t>α πρόταση κατάργησης του αφορολόγητου εδώ και πάρα πολ</w:t>
      </w:r>
      <w:r>
        <w:rPr>
          <w:rFonts w:eastAsia="Times New Roman" w:cs="Times New Roman"/>
          <w:szCs w:val="24"/>
        </w:rPr>
        <w:lastRenderedPageBreak/>
        <w:t>λούς μήνες. Ακολούθησε η Νέα Δημοκρατία, το έκανε και το Κομμουνιστικό Κόμμα Ελλάδ</w:t>
      </w:r>
      <w:r>
        <w:rPr>
          <w:rFonts w:eastAsia="Times New Roman" w:cs="Times New Roman"/>
          <w:szCs w:val="24"/>
        </w:rPr>
        <w:t>α</w:t>
      </w:r>
      <w:r>
        <w:rPr>
          <w:rFonts w:eastAsia="Times New Roman" w:cs="Times New Roman"/>
          <w:szCs w:val="24"/>
        </w:rPr>
        <w:t xml:space="preserve">ς. Υποτίθεται ότι εκείνο το χρονικό διάστημα μπορούσαμε άνετα να το κάνουμε παρά τους εκβιασμούς των δανειστών, </w:t>
      </w:r>
      <w:r>
        <w:rPr>
          <w:rFonts w:eastAsia="Times New Roman" w:cs="Times New Roman"/>
          <w:szCs w:val="24"/>
        </w:rPr>
        <w:t xml:space="preserve">παρά τους ελέγχους. </w:t>
      </w:r>
    </w:p>
    <w:p w14:paraId="2D30DA7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Σήμερα εσείς κυρίως, της Νέας Δημοκρατίας, του ΚΙΝΑΛ, λέτε να μην γίνει και σήμερα γιατί δεν πρέπει να ψηφιστεί. Και αν το ψηφίσετε, το συγκρίνετε με άλλα ζητήματα στα οποία ξέρατε τους εκβιασμούς των δανειστών. </w:t>
      </w:r>
    </w:p>
    <w:p w14:paraId="2D30DA7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 2017 θυμάστε τι έγι</w:t>
      </w:r>
      <w:r>
        <w:rPr>
          <w:rFonts w:eastAsia="Times New Roman" w:cs="Times New Roman"/>
          <w:szCs w:val="24"/>
        </w:rPr>
        <w:t xml:space="preserve">νε με τη δεύτερη αξιολόγηση; Δεν θυμάστε με ποιους εκβιασμούς το Διεθνές Νομισματικό Ταμείο εκβίαζε ώστε να μην μπορεί η Κυβέρνηση, η Βουλή να προχωρήσει σε όλα εκείνα τα μέτρα και για τις συντάξεις και για το αφορολόγητο; Εξαφανίσατε τους εκβιασμούς; </w:t>
      </w:r>
    </w:p>
    <w:p w14:paraId="2D30DA7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Δεν ξέρετε ποιο είναι το τοπίο στη νεοφιλελεύθερη Ευρώπη, στην οποία κυρίως αυτή η πτέρυγα στηρίζει το σχέδιο Βέμπερ; Δεν τα ξέρουν αυτά; Δεν ξέρουν ποιες είναι οι επιπτώσεις στον σχεδιασμό για την Ελλάδα της νέας εποχής; Τα ξέρουν πάρα πολύ καλά. </w:t>
      </w:r>
    </w:p>
    <w:p w14:paraId="2D30DA7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Τι κάνο</w:t>
      </w:r>
      <w:r>
        <w:rPr>
          <w:rFonts w:eastAsia="Times New Roman" w:cs="Times New Roman"/>
          <w:szCs w:val="24"/>
        </w:rPr>
        <w:t>υν, όμως; Δι</w:t>
      </w:r>
      <w:r>
        <w:rPr>
          <w:rFonts w:eastAsia="Times New Roman" w:cs="Times New Roman"/>
          <w:szCs w:val="24"/>
        </w:rPr>
        <w:t>ά</w:t>
      </w:r>
      <w:r>
        <w:rPr>
          <w:rFonts w:eastAsia="Times New Roman" w:cs="Times New Roman"/>
          <w:szCs w:val="24"/>
        </w:rPr>
        <w:t xml:space="preserve"> της φυγής προσπαθούν να αποφύγουν τις κρίσιμες συγκρίσεις. Δι</w:t>
      </w:r>
      <w:r>
        <w:rPr>
          <w:rFonts w:eastAsia="Times New Roman" w:cs="Times New Roman"/>
          <w:szCs w:val="24"/>
        </w:rPr>
        <w:t>ά</w:t>
      </w:r>
      <w:r>
        <w:rPr>
          <w:rFonts w:eastAsia="Times New Roman" w:cs="Times New Roman"/>
          <w:szCs w:val="24"/>
        </w:rPr>
        <w:t xml:space="preserve"> της φυγής αποφεύγουν τα αμείλικτα ερωτήματα, όπως ποια Ελλάδα παραλάβαμε εμείς, όταν ανεβήκαμε στην εξουσία, ποια δημόσια ταμεία των μείον 400 εκατομμύριων ευρώ βρήκαμε και ποια α</w:t>
      </w:r>
      <w:r>
        <w:rPr>
          <w:rFonts w:eastAsia="Times New Roman" w:cs="Times New Roman"/>
          <w:szCs w:val="24"/>
        </w:rPr>
        <w:t>φήνουμε σήμερα, με ένα αποθεματικό των 31 δισεκατομμυρίων; Ποια ήταν η κατάσταση στην απασχόληση, το ύψος της ανεργίας, ποιες ήταν όλες εκείνες οι δυνατότητες οι οποίες τότε δεν υπήρχαν και σήμερα υπάρχουν ώστε η οικονομία να έχει μ</w:t>
      </w:r>
      <w:r>
        <w:rPr>
          <w:rFonts w:eastAsia="Times New Roman" w:cs="Times New Roman"/>
          <w:szCs w:val="24"/>
        </w:rPr>
        <w:t>ί</w:t>
      </w:r>
      <w:r>
        <w:rPr>
          <w:rFonts w:eastAsia="Times New Roman" w:cs="Times New Roman"/>
          <w:szCs w:val="24"/>
        </w:rPr>
        <w:t>α πραγματική ανάκαμψη;</w:t>
      </w:r>
    </w:p>
    <w:p w14:paraId="2D30DA7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τα ζητήματα των συγκρίσεων και συγκρούσεων που θα κάνουμε στο επόμενο χρονικό διάστημα, ώστε ώριμα ακόμα και τώρα ο ελληνικός λαός να μπορεί να αποφασίσει. </w:t>
      </w:r>
    </w:p>
    <w:p w14:paraId="2D30DA7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Εμείς είμαστε σίγουροι ότι αυτό που θα κάνει, θα είναι να εκδηλώσει την ωριμότη</w:t>
      </w:r>
      <w:r>
        <w:rPr>
          <w:rFonts w:eastAsia="Times New Roman" w:cs="Times New Roman"/>
          <w:szCs w:val="24"/>
        </w:rPr>
        <w:t>τα που έχει δείξει σε κρίσιμες στιγμές της ιστορίας όταν τα ζητήματα που είναι προς σύγκριση βγαίνουν απροκάλυπτα, όπως βγαίνουν και τα εναλλακτικά σχέδια για να αποφασίσει τι κυβέρνηση θέλει στην επόμενη περίοδο, δηλαδή μ</w:t>
      </w:r>
      <w:r>
        <w:rPr>
          <w:rFonts w:eastAsia="Times New Roman" w:cs="Times New Roman"/>
          <w:szCs w:val="24"/>
        </w:rPr>
        <w:t>ί</w:t>
      </w:r>
      <w:r>
        <w:rPr>
          <w:rFonts w:eastAsia="Times New Roman" w:cs="Times New Roman"/>
          <w:szCs w:val="24"/>
        </w:rPr>
        <w:t>α νεοφιλελεύθερη κυβέρνηση με κορ</w:t>
      </w:r>
      <w:r>
        <w:rPr>
          <w:rFonts w:eastAsia="Times New Roman" w:cs="Times New Roman"/>
          <w:szCs w:val="24"/>
        </w:rPr>
        <w:t xml:space="preserve">μό τη Νέα Δημοκρατία ή </w:t>
      </w:r>
      <w:r>
        <w:rPr>
          <w:rFonts w:eastAsia="Times New Roman" w:cs="Times New Roman"/>
          <w:szCs w:val="24"/>
        </w:rPr>
        <w:lastRenderedPageBreak/>
        <w:t>μια προοδευτική κυβέρνηση με κορμό τον ΣΥΡΙΖΑ και με όλες τις άλλες δυνάμεις του προοδευτικού χώρου, του οικολογικού χώρου προς τις οποίες απευθύνουμε μ</w:t>
      </w:r>
      <w:r>
        <w:rPr>
          <w:rFonts w:eastAsia="Times New Roman" w:cs="Times New Roman"/>
          <w:szCs w:val="24"/>
        </w:rPr>
        <w:t>ί</w:t>
      </w:r>
      <w:r>
        <w:rPr>
          <w:rFonts w:eastAsia="Times New Roman" w:cs="Times New Roman"/>
          <w:szCs w:val="24"/>
        </w:rPr>
        <w:t xml:space="preserve">α πρόσκληση προγραμματικής σύγκλισης. </w:t>
      </w:r>
    </w:p>
    <w:p w14:paraId="2D30DA7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μάς δίνει τη </w:t>
      </w:r>
      <w:r>
        <w:rPr>
          <w:rFonts w:eastAsia="Times New Roman" w:cs="Times New Roman"/>
          <w:szCs w:val="24"/>
        </w:rPr>
        <w:t>δυνατότητα να πούμε και στα παιδιά που ετοιμάζονται για τις εξετάσεις «καλή επιτυχία».</w:t>
      </w:r>
    </w:p>
    <w:p w14:paraId="2D30DA7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D30DA7F" w14:textId="77777777" w:rsidR="000D1FE2" w:rsidRDefault="005E5B96">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2D30DA80" w14:textId="77777777" w:rsidR="000D1FE2" w:rsidRDefault="005E5B96">
      <w:pPr>
        <w:spacing w:line="600" w:lineRule="auto"/>
        <w:ind w:firstLine="720"/>
        <w:jc w:val="both"/>
        <w:rPr>
          <w:rFonts w:eastAsia="Times New Roman" w:cs="Times New Roman"/>
          <w:szCs w:val="24"/>
        </w:rPr>
      </w:pPr>
      <w:r w:rsidRPr="00033325">
        <w:rPr>
          <w:rFonts w:eastAsia="Times New Roman" w:cs="Times New Roman"/>
          <w:b/>
          <w:szCs w:val="24"/>
        </w:rPr>
        <w:t>ΠΡΟΕΔΡΕΥΩΝ (Γεώργιος Βαρεμένος):</w:t>
      </w:r>
      <w:r>
        <w:rPr>
          <w:rFonts w:eastAsia="Times New Roman" w:cs="Times New Roman"/>
          <w:szCs w:val="24"/>
        </w:rPr>
        <w:t xml:space="preserve"> Και εμείς.</w:t>
      </w:r>
    </w:p>
    <w:p w14:paraId="2D30DA8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Τον λόγο έχει ο κ. Μπάρκας.</w:t>
      </w:r>
    </w:p>
    <w:p w14:paraId="2D30DA82"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ΜΠΑΡΚΑΣ (Υφυπουργός </w:t>
      </w:r>
      <w:r>
        <w:rPr>
          <w:rFonts w:eastAsia="Times New Roman" w:cs="Times New Roman"/>
          <w:b/>
          <w:szCs w:val="24"/>
        </w:rPr>
        <w:t>Εργασίας, Κοινωνικής Ασφάλισης</w:t>
      </w:r>
      <w:r w:rsidRPr="004D0214">
        <w:rPr>
          <w:rFonts w:eastAsia="Times New Roman" w:cs="Times New Roman"/>
          <w:b/>
          <w:szCs w:val="24"/>
        </w:rPr>
        <w:t xml:space="preserve"> </w:t>
      </w:r>
      <w:r>
        <w:rPr>
          <w:rFonts w:eastAsia="Times New Roman" w:cs="Times New Roman"/>
          <w:b/>
          <w:szCs w:val="24"/>
        </w:rPr>
        <w:t>και</w:t>
      </w:r>
      <w:r w:rsidRPr="004D0214">
        <w:rPr>
          <w:rFonts w:eastAsia="Times New Roman" w:cs="Times New Roman"/>
          <w:b/>
          <w:szCs w:val="24"/>
        </w:rPr>
        <w:t xml:space="preserve"> </w:t>
      </w:r>
      <w:r>
        <w:rPr>
          <w:rFonts w:eastAsia="Times New Roman" w:cs="Times New Roman"/>
          <w:b/>
          <w:szCs w:val="24"/>
        </w:rPr>
        <w:t>Κοινωνικής Αλληλεγγύης)</w:t>
      </w:r>
      <w:r w:rsidRPr="001070A8">
        <w:rPr>
          <w:rFonts w:eastAsia="Times New Roman" w:cs="Times New Roman"/>
          <w:b/>
          <w:szCs w:val="24"/>
        </w:rPr>
        <w:t>:</w:t>
      </w:r>
      <w:r>
        <w:rPr>
          <w:rFonts w:eastAsia="Times New Roman" w:cs="Times New Roman"/>
          <w:szCs w:val="24"/>
        </w:rPr>
        <w:t xml:space="preserve"> Ευχαριστώ πολύ, κύριε Πρόεδρε. </w:t>
      </w:r>
    </w:p>
    <w:p w14:paraId="2D30DA8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θέλω να παρουσιάσω τις δύο τροπολογίες που αφορούν το χαρτοφυλάκιο του Υπουργείου Εργασίας, την τροπολογία με γενικό αριθμό 2229 και ει</w:t>
      </w:r>
      <w:r>
        <w:rPr>
          <w:rFonts w:eastAsia="Times New Roman" w:cs="Times New Roman"/>
          <w:szCs w:val="24"/>
        </w:rPr>
        <w:t xml:space="preserve">δικό 190 και την τροπολογία με γενικό αριθμό 2230 και ειδικό 191. </w:t>
      </w:r>
    </w:p>
    <w:p w14:paraId="2D30DA8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Θα ξεκινήσω με τη διάταξη που αφορά το προσωπικό καθαριότητας του ΟΑΕΔ. Με τη συγκεκριμένη ρύθμιση παρατείνουμε την ισχύ των συμβάσεων εργασίας ιδιωτικού δικαίου ορισμένου χρόνου του προσωπ</w:t>
      </w:r>
      <w:r>
        <w:rPr>
          <w:rFonts w:eastAsia="Times New Roman" w:cs="Times New Roman"/>
          <w:szCs w:val="24"/>
        </w:rPr>
        <w:t xml:space="preserve">ικού στην καθαριότητα στον ΟΑΕΔ έως τις 30 Σεπτεμβρίου 2019, προκειμένου να αντιμετωπιστεί το πρόβλημα της απαγόρευσης νέων προσλήψεων ενόψει των βουλευτικών εκλογών στις 7 Ιουλίου, έτσι ώστε να μην σημειωθεί κανένας κίνδυνος για τη δημόσια υγεία εξαιτίας </w:t>
      </w:r>
      <w:r>
        <w:rPr>
          <w:rFonts w:eastAsia="Times New Roman" w:cs="Times New Roman"/>
          <w:szCs w:val="24"/>
        </w:rPr>
        <w:t xml:space="preserve">τυχόν ελλείψεων στο προσωπικό καθαριότητας στις υπηρεσίες. </w:t>
      </w:r>
    </w:p>
    <w:p w14:paraId="2D30DA8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Σχετικά με την τροπολογία για τα μέλη της ελληνικής μειονότητας της Αλβανίας, με τη ρύθμιση αυτή αίρονται οι χρονικοί περιορισμοί που αναφέρονται στις περιπτώσεις γ΄ και δ΄ της παραγράφου 1 του άρ</w:t>
      </w:r>
      <w:r>
        <w:rPr>
          <w:rFonts w:eastAsia="Times New Roman" w:cs="Times New Roman"/>
          <w:szCs w:val="24"/>
        </w:rPr>
        <w:t xml:space="preserve">θρου 93 του ν.4387/2016 αναφορικά με τις προϋποθέσεις λήψης του επιδόματος ανασφάλιστων υπερηλίκων για τα μέλη της ελληνικής μειονότητας στην Αλβανία. Η ρύθμιση αυτή αφορά αρκετά χιλιάδες μέλη, συμπολίτες μας, μέλη της συγκεκριμένης μειονότητας, οι οποίοι </w:t>
      </w:r>
      <w:r>
        <w:rPr>
          <w:rFonts w:eastAsia="Times New Roman" w:cs="Times New Roman"/>
          <w:szCs w:val="24"/>
        </w:rPr>
        <w:t>για γραφειοκρατικούς λόγους δεν μπορούσαν να ενταχθούν στους δικαιούχους του επιδόματος αυτού.</w:t>
      </w:r>
    </w:p>
    <w:p w14:paraId="2D30DA8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Συγκεκριμένα, οι δικαιούχοι της παρακάτω κατηγορίας θα λαμβάνουν το εν λόγω επίδομα χωρίς να απαιτείται: πρώτον, να διαμένουν μόνιμα και νόμιμα στην Ελλάδα δεκαπ</w:t>
      </w:r>
      <w:r>
        <w:rPr>
          <w:rFonts w:eastAsia="Times New Roman" w:cs="Times New Roman"/>
          <w:szCs w:val="24"/>
        </w:rPr>
        <w:t xml:space="preserve">έντε συνεχόμενα έτη πριν από την υποβολή της αίτησης για τη λήψη του επιδόματος ή δεκαπέντε έτη μεταξύ του </w:t>
      </w:r>
      <w:r>
        <w:rPr>
          <w:rFonts w:eastAsia="Times New Roman" w:cs="Times New Roman"/>
          <w:szCs w:val="24"/>
        </w:rPr>
        <w:t>δέκατου έβδομ</w:t>
      </w:r>
      <w:r>
        <w:rPr>
          <w:rFonts w:eastAsia="Times New Roman" w:cs="Times New Roman"/>
          <w:szCs w:val="24"/>
        </w:rPr>
        <w:t xml:space="preserve">ου και του </w:t>
      </w:r>
      <w:r>
        <w:rPr>
          <w:rFonts w:eastAsia="Times New Roman" w:cs="Times New Roman"/>
          <w:szCs w:val="24"/>
        </w:rPr>
        <w:t>εξηκοστού έβδομ</w:t>
      </w:r>
      <w:r>
        <w:rPr>
          <w:rFonts w:eastAsia="Times New Roman" w:cs="Times New Roman"/>
          <w:szCs w:val="24"/>
        </w:rPr>
        <w:t>ου έτους της ηλικίας τους και δεύτερον, να έχουν συμπληρώσει στη χώρα τουλάχιστον τριάντα πέντε πλήρη έτη διαμ</w:t>
      </w:r>
      <w:r>
        <w:rPr>
          <w:rFonts w:eastAsia="Times New Roman" w:cs="Times New Roman"/>
          <w:szCs w:val="24"/>
        </w:rPr>
        <w:t xml:space="preserve">ονής, προκειμένου να τους καταβάλλεται πλήρες το ποσόν του επιδόματος. </w:t>
      </w:r>
    </w:p>
    <w:p w14:paraId="2D30DA8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Άφησα για το τέλος τη διάταξη για τα προγράμματα απασχόλησης κοινωφελούς χαρακτήρα, όπου έχει αναπτυχθεί μεγάλος διάλογος. Τα προγράμματα αυτά στοχεύουν και στόχευαν στην αντιμετώπιση </w:t>
      </w:r>
      <w:r>
        <w:rPr>
          <w:rFonts w:eastAsia="Times New Roman" w:cs="Times New Roman"/>
          <w:szCs w:val="24"/>
        </w:rPr>
        <w:t xml:space="preserve">των επιπτώσεων της μακροχρόνιας ανεργίας, έτσι όπως αυτή αναπτύχθηκε στη χώρα μας την περίοδο 2010-2015 και στην επανασύνδεση των ανέργων με την αγορά εργασίας μέσω της απόκτησης επαγγελματικής εμπειρίας και νέων δεξιοτήτων. </w:t>
      </w:r>
    </w:p>
    <w:p w14:paraId="2D30DA8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Ταυτόχρονα, οι άνθρωποι που απ</w:t>
      </w:r>
      <w:r>
        <w:rPr>
          <w:rFonts w:eastAsia="Times New Roman" w:cs="Times New Roman"/>
          <w:szCs w:val="24"/>
        </w:rPr>
        <w:t xml:space="preserve">ασχολούνται σε αυτά τα προγράμματα παράγουν μετρήσιμο έργο για τις τοπικές κοινωνίες, υλοποιώντας έργα που δηλώνονται από τους δήμους και τις περιφέρειες σε όλη τη χώρα. </w:t>
      </w:r>
    </w:p>
    <w:p w14:paraId="2D30DA8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Από το 2016 η Κυβέρνηση, το Υπουργείο Εργασίας, έδωσε προγράμματα αναβαθμισμένα εργασ</w:t>
      </w:r>
      <w:r>
        <w:rPr>
          <w:rFonts w:eastAsia="Times New Roman" w:cs="Times New Roman"/>
          <w:szCs w:val="24"/>
        </w:rPr>
        <w:t xml:space="preserve">ιακά και ασφαλιστικά όσον αφορά τα δικαιώματά τους, ενώ ταυτόχρονα, προχωρήσαμε και σε επέκταση της απασχόλησης των ωφελούμενων από πέντε σε οκτώ μήνες. </w:t>
      </w:r>
    </w:p>
    <w:p w14:paraId="2D30DA8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Εισαγάγαμε δράσεις συμβουλευτικής υποστήριξης, αλλά και προαιρετική εκπαίδευση σε εξειδικευμένα κέντρα</w:t>
      </w:r>
      <w:r>
        <w:rPr>
          <w:rFonts w:eastAsia="Times New Roman" w:cs="Times New Roman"/>
          <w:szCs w:val="24"/>
        </w:rPr>
        <w:t xml:space="preserve"> κατάρτισης με δυνατότητα πιστοποίησης. Από το 2015 έχουν ολοκληρωθεί οκτώ προγράμματα απασχόλησης κοινωφελούς χαρακτήρα στη χώρα μας με τους ωφελούμενους να φτάνουν τους εβδομήντα χιλιάδες. Σήμερα λειτουργούν τέσσερα προγράμματα συνολικού προϋπολογισμού 3</w:t>
      </w:r>
      <w:r>
        <w:rPr>
          <w:rFonts w:eastAsia="Times New Roman" w:cs="Times New Roman"/>
          <w:szCs w:val="24"/>
        </w:rPr>
        <w:t xml:space="preserve">31 εκατομμυρίων ευρώ, στα οποία απασχολούνται σαράντα έξι χιλιάδες τετρακόσιοι δεκατέσσερις άνθρωποι. </w:t>
      </w:r>
    </w:p>
    <w:p w14:paraId="2D30DA8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Επίσης, μέχρι σήμερα κατέστη δυνατή η παράταση σε προηγούμενο χρόνο για δύο προγράμματα κοινωφελούς χαρακτήρα, κατόπιν νομοθετικής ρύθμισης. Συγκεκριμένα</w:t>
      </w:r>
      <w:r>
        <w:rPr>
          <w:rFonts w:eastAsia="Times New Roman" w:cs="Times New Roman"/>
          <w:szCs w:val="24"/>
        </w:rPr>
        <w:t xml:space="preserve">, αναφέρομαι στο πρόγραμμα απασχόλησης σε προσφυγικές δομές, σε </w:t>
      </w:r>
      <w:r>
        <w:rPr>
          <w:rFonts w:eastAsia="Times New Roman" w:cs="Times New Roman"/>
          <w:szCs w:val="24"/>
          <w:lang w:val="en-GB"/>
        </w:rPr>
        <w:t>hot</w:t>
      </w:r>
      <w:r w:rsidRPr="007178BD">
        <w:rPr>
          <w:rFonts w:eastAsia="Times New Roman" w:cs="Times New Roman"/>
          <w:szCs w:val="24"/>
        </w:rPr>
        <w:t xml:space="preserve"> </w:t>
      </w:r>
      <w:r>
        <w:rPr>
          <w:rFonts w:eastAsia="Times New Roman" w:cs="Times New Roman"/>
          <w:szCs w:val="24"/>
          <w:lang w:val="en-GB"/>
        </w:rPr>
        <w:t>spot</w:t>
      </w:r>
      <w:r>
        <w:rPr>
          <w:rFonts w:eastAsia="Times New Roman" w:cs="Times New Roman"/>
          <w:szCs w:val="24"/>
        </w:rPr>
        <w:t xml:space="preserve"> και εκείνα στην αντιπυρική προστασία. Αυτά αποτελούν εξαίρεση, καθώς άπτονται συγκεκριμένων άμεσων και ανειλημμένων αναγκών, όπως η συνέχιση της όσο το δυνατόν αποτελεσματικότερης δια</w:t>
      </w:r>
      <w:r>
        <w:rPr>
          <w:rFonts w:eastAsia="Times New Roman" w:cs="Times New Roman"/>
          <w:szCs w:val="24"/>
        </w:rPr>
        <w:t xml:space="preserve">χείρισης της προσφυγικής κρίσης -το γνωρίζουμε όλοι αυτό- αλλά και η έγκαιρη προετοιμασία της αντιπυρικής περιόδου. </w:t>
      </w:r>
    </w:p>
    <w:p w14:paraId="2D30DA8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Γνωρίζετε ότι έχουμε ήδη ξεκινήσει να προετοιμαζόμαστε για τον δεύτερο κύκλο κοινωφελούς εργασίας σε δήμους και περιφέρειες, ο οποίος, όπως</w:t>
      </w:r>
      <w:r>
        <w:rPr>
          <w:rFonts w:eastAsia="Times New Roman" w:cs="Times New Roman"/>
          <w:szCs w:val="24"/>
        </w:rPr>
        <w:t xml:space="preserve"> έχουμε ανακοινώσει θα ξεκινήσει να υλοποιείται τον ερχόμενο Οκτώβρη. </w:t>
      </w:r>
    </w:p>
    <w:p w14:paraId="2D30DA8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Επίσης, ήδη είχα εξαγγείλει, με αφορμή τη συζήτηση επίκαιρης ερώτησης στη Βουλή πριν από τις </w:t>
      </w:r>
      <w:proofErr w:type="spellStart"/>
      <w:r>
        <w:rPr>
          <w:rFonts w:eastAsia="Times New Roman" w:cs="Times New Roman"/>
          <w:szCs w:val="24"/>
        </w:rPr>
        <w:t>αυτοδιοικητικές</w:t>
      </w:r>
      <w:proofErr w:type="spellEnd"/>
      <w:r>
        <w:rPr>
          <w:rFonts w:eastAsia="Times New Roman" w:cs="Times New Roman"/>
          <w:szCs w:val="24"/>
        </w:rPr>
        <w:t xml:space="preserve"> εκλογές, ότι σκοπός μας ήταν να μην αφήσουμε τους δήμους και τις περιφέρειες</w:t>
      </w:r>
      <w:r>
        <w:rPr>
          <w:rFonts w:eastAsia="Times New Roman" w:cs="Times New Roman"/>
          <w:szCs w:val="24"/>
        </w:rPr>
        <w:t xml:space="preserve"> χωρίς υποστήριξη σε μια τουριστική περίοδο, κατά την οποία οι ανάγκες για τις παρεχόμενες υπηρεσίες και για τα </w:t>
      </w:r>
      <w:r>
        <w:rPr>
          <w:rFonts w:eastAsia="Times New Roman" w:cs="Times New Roman"/>
          <w:szCs w:val="24"/>
        </w:rPr>
        <w:lastRenderedPageBreak/>
        <w:t>έργα αυξάνονται ιδιαίτερα, αλλά και όπως έχω ξαναπεί, παράγουν εξαιρετικά χρήσιμο έργο, για παράδειγμα, στον τομέα της πρόληψης φυσικών καταστρο</w:t>
      </w:r>
      <w:r>
        <w:rPr>
          <w:rFonts w:eastAsia="Times New Roman" w:cs="Times New Roman"/>
          <w:szCs w:val="24"/>
        </w:rPr>
        <w:t>φών στις τοπικές κοινωνίες.</w:t>
      </w:r>
    </w:p>
    <w:p w14:paraId="2D30DA8E" w14:textId="77777777" w:rsidR="000D1FE2" w:rsidRDefault="005E5B96">
      <w:pPr>
        <w:tabs>
          <w:tab w:val="left" w:pos="6168"/>
        </w:tabs>
        <w:spacing w:line="600" w:lineRule="auto"/>
        <w:ind w:firstLine="720"/>
        <w:jc w:val="both"/>
        <w:rPr>
          <w:rFonts w:eastAsia="Times New Roman" w:cs="Times New Roman"/>
          <w:szCs w:val="24"/>
        </w:rPr>
      </w:pPr>
      <w:r w:rsidRPr="00896C9E">
        <w:rPr>
          <w:rFonts w:eastAsia="Times New Roman" w:cs="Times New Roman"/>
          <w:szCs w:val="24"/>
        </w:rPr>
        <w:t>Ανταποκρινόμενοι</w:t>
      </w:r>
      <w:r>
        <w:rPr>
          <w:rFonts w:eastAsia="Times New Roman" w:cs="Times New Roman"/>
          <w:szCs w:val="24"/>
        </w:rPr>
        <w:t>,</w:t>
      </w:r>
      <w:r w:rsidRPr="00896C9E">
        <w:rPr>
          <w:rFonts w:eastAsia="Times New Roman" w:cs="Times New Roman"/>
          <w:szCs w:val="24"/>
        </w:rPr>
        <w:t xml:space="preserve"> </w:t>
      </w:r>
      <w:r>
        <w:rPr>
          <w:rFonts w:eastAsia="Times New Roman" w:cs="Times New Roman"/>
          <w:szCs w:val="24"/>
        </w:rPr>
        <w:t>λ</w:t>
      </w:r>
      <w:r w:rsidRPr="00896C9E">
        <w:rPr>
          <w:rFonts w:eastAsia="Times New Roman" w:cs="Times New Roman"/>
          <w:szCs w:val="24"/>
        </w:rPr>
        <w:t>οιπόν</w:t>
      </w:r>
      <w:r>
        <w:rPr>
          <w:rFonts w:eastAsia="Times New Roman" w:cs="Times New Roman"/>
          <w:szCs w:val="24"/>
        </w:rPr>
        <w:t>,</w:t>
      </w:r>
      <w:r w:rsidRPr="00896C9E">
        <w:rPr>
          <w:rFonts w:eastAsia="Times New Roman" w:cs="Times New Roman"/>
          <w:szCs w:val="24"/>
        </w:rPr>
        <w:t xml:space="preserve"> </w:t>
      </w:r>
      <w:r>
        <w:rPr>
          <w:rFonts w:eastAsia="Times New Roman" w:cs="Times New Roman"/>
          <w:szCs w:val="24"/>
        </w:rPr>
        <w:t xml:space="preserve">στα </w:t>
      </w:r>
      <w:r w:rsidRPr="00896C9E">
        <w:rPr>
          <w:rFonts w:eastAsia="Times New Roman" w:cs="Times New Roman"/>
          <w:szCs w:val="24"/>
        </w:rPr>
        <w:t xml:space="preserve">περίπου </w:t>
      </w:r>
      <w:r>
        <w:rPr>
          <w:rFonts w:eastAsia="Times New Roman" w:cs="Times New Roman"/>
          <w:szCs w:val="24"/>
        </w:rPr>
        <w:t xml:space="preserve">διακόσια ενενήντα εννέα </w:t>
      </w:r>
      <w:r w:rsidRPr="00896C9E">
        <w:rPr>
          <w:rFonts w:eastAsia="Times New Roman" w:cs="Times New Roman"/>
          <w:szCs w:val="24"/>
        </w:rPr>
        <w:t>αιτήματα των φορέων</w:t>
      </w:r>
      <w:r>
        <w:rPr>
          <w:rFonts w:eastAsia="Times New Roman" w:cs="Times New Roman"/>
          <w:szCs w:val="24"/>
        </w:rPr>
        <w:t>,</w:t>
      </w:r>
      <w:r w:rsidRPr="00896C9E">
        <w:rPr>
          <w:rFonts w:eastAsia="Times New Roman" w:cs="Times New Roman"/>
          <w:szCs w:val="24"/>
        </w:rPr>
        <w:t xml:space="preserve"> κυρίως δήμων και περιφερειών</w:t>
      </w:r>
      <w:r>
        <w:rPr>
          <w:rFonts w:eastAsia="Times New Roman" w:cs="Times New Roman"/>
          <w:szCs w:val="24"/>
        </w:rPr>
        <w:t>,</w:t>
      </w:r>
      <w:r w:rsidRPr="00896C9E">
        <w:rPr>
          <w:rFonts w:eastAsia="Times New Roman" w:cs="Times New Roman"/>
          <w:szCs w:val="24"/>
        </w:rPr>
        <w:t xml:space="preserve"> που υποστηρίζονται μέσω του συγκεκριμένου </w:t>
      </w:r>
      <w:r>
        <w:rPr>
          <w:rFonts w:eastAsia="Times New Roman" w:cs="Times New Roman"/>
          <w:szCs w:val="24"/>
        </w:rPr>
        <w:t>π</w:t>
      </w:r>
      <w:r w:rsidRPr="00896C9E">
        <w:rPr>
          <w:rFonts w:eastAsia="Times New Roman" w:cs="Times New Roman"/>
          <w:szCs w:val="24"/>
        </w:rPr>
        <w:t>ρογράμματος κοινωφελούς χαρακτήρα</w:t>
      </w:r>
      <w:r>
        <w:rPr>
          <w:rFonts w:eastAsia="Times New Roman" w:cs="Times New Roman"/>
          <w:szCs w:val="24"/>
        </w:rPr>
        <w:t>, καθώς και σ</w:t>
      </w:r>
      <w:r w:rsidRPr="00896C9E">
        <w:rPr>
          <w:rFonts w:eastAsia="Times New Roman" w:cs="Times New Roman"/>
          <w:szCs w:val="24"/>
        </w:rPr>
        <w:t xml:space="preserve">τα αιτήματα των ανθρώπων που απασχολούνται μέσω των συγκεκριμένων </w:t>
      </w:r>
      <w:r>
        <w:rPr>
          <w:rFonts w:eastAsia="Times New Roman" w:cs="Times New Roman"/>
          <w:szCs w:val="24"/>
        </w:rPr>
        <w:t>π</w:t>
      </w:r>
      <w:r w:rsidRPr="00896C9E">
        <w:rPr>
          <w:rFonts w:eastAsia="Times New Roman" w:cs="Times New Roman"/>
          <w:szCs w:val="24"/>
        </w:rPr>
        <w:t>ρογραμμάτων</w:t>
      </w:r>
      <w:r>
        <w:rPr>
          <w:rFonts w:eastAsia="Times New Roman" w:cs="Times New Roman"/>
          <w:szCs w:val="24"/>
        </w:rPr>
        <w:t>,</w:t>
      </w:r>
      <w:r w:rsidRPr="00896C9E">
        <w:rPr>
          <w:rFonts w:eastAsia="Times New Roman" w:cs="Times New Roman"/>
          <w:szCs w:val="24"/>
        </w:rPr>
        <w:t xml:space="preserve"> αλλά και με γνώμονα το δημόσιο συμφέρον και την τήρηση της δέσμευσή</w:t>
      </w:r>
      <w:r>
        <w:rPr>
          <w:rFonts w:eastAsia="Times New Roman" w:cs="Times New Roman"/>
          <w:szCs w:val="24"/>
        </w:rPr>
        <w:t>ς</w:t>
      </w:r>
      <w:r w:rsidRPr="00896C9E">
        <w:rPr>
          <w:rFonts w:eastAsia="Times New Roman" w:cs="Times New Roman"/>
          <w:szCs w:val="24"/>
        </w:rPr>
        <w:t xml:space="preserve"> μας να μην αφήσουμε χρονικά κενά μεταξύ των δύο </w:t>
      </w:r>
      <w:r>
        <w:rPr>
          <w:rFonts w:eastAsia="Times New Roman" w:cs="Times New Roman"/>
          <w:szCs w:val="24"/>
        </w:rPr>
        <w:t>π</w:t>
      </w:r>
      <w:r w:rsidRPr="00896C9E">
        <w:rPr>
          <w:rFonts w:eastAsia="Times New Roman" w:cs="Times New Roman"/>
          <w:szCs w:val="24"/>
        </w:rPr>
        <w:t>ρογραμμάτων</w:t>
      </w:r>
      <w:r>
        <w:rPr>
          <w:rFonts w:eastAsia="Times New Roman" w:cs="Times New Roman"/>
          <w:szCs w:val="24"/>
        </w:rPr>
        <w:t>, δίνουμε σήμερα τη</w:t>
      </w:r>
      <w:r w:rsidRPr="00896C9E">
        <w:rPr>
          <w:rFonts w:eastAsia="Times New Roman" w:cs="Times New Roman"/>
          <w:szCs w:val="24"/>
        </w:rPr>
        <w:t xml:space="preserve"> δυνατότητα επέκτασης της χρ</w:t>
      </w:r>
      <w:r w:rsidRPr="00896C9E">
        <w:rPr>
          <w:rFonts w:eastAsia="Times New Roman" w:cs="Times New Roman"/>
          <w:szCs w:val="24"/>
        </w:rPr>
        <w:t>ονικής διάρκειας των προγραμμάτων κοινωφελούς χαρακτήρα στους ΟΤΑ</w:t>
      </w:r>
      <w:r>
        <w:rPr>
          <w:rFonts w:eastAsia="Times New Roman" w:cs="Times New Roman"/>
          <w:szCs w:val="24"/>
        </w:rPr>
        <w:t>,</w:t>
      </w:r>
      <w:r w:rsidRPr="00896C9E">
        <w:rPr>
          <w:rFonts w:eastAsia="Times New Roman" w:cs="Times New Roman"/>
          <w:szCs w:val="24"/>
        </w:rPr>
        <w:t xml:space="preserve"> στους δήμους και </w:t>
      </w:r>
      <w:r>
        <w:rPr>
          <w:rFonts w:eastAsia="Times New Roman" w:cs="Times New Roman"/>
          <w:szCs w:val="24"/>
        </w:rPr>
        <w:t>σ</w:t>
      </w:r>
      <w:r w:rsidRPr="00896C9E">
        <w:rPr>
          <w:rFonts w:eastAsia="Times New Roman" w:cs="Times New Roman"/>
          <w:szCs w:val="24"/>
        </w:rPr>
        <w:t>τις περιφέρειες</w:t>
      </w:r>
      <w:r>
        <w:rPr>
          <w:rFonts w:eastAsia="Times New Roman" w:cs="Times New Roman"/>
          <w:szCs w:val="24"/>
        </w:rPr>
        <w:t>.</w:t>
      </w:r>
      <w:r w:rsidRPr="00896C9E">
        <w:rPr>
          <w:rFonts w:eastAsia="Times New Roman" w:cs="Times New Roman"/>
          <w:szCs w:val="24"/>
        </w:rPr>
        <w:t xml:space="preserve"> </w:t>
      </w:r>
    </w:p>
    <w:p w14:paraId="2D30DA8F" w14:textId="77777777" w:rsidR="000D1FE2" w:rsidRDefault="005E5B96">
      <w:pPr>
        <w:tabs>
          <w:tab w:val="left" w:pos="6168"/>
        </w:tabs>
        <w:spacing w:line="600" w:lineRule="auto"/>
        <w:ind w:firstLine="720"/>
        <w:jc w:val="both"/>
        <w:rPr>
          <w:rFonts w:eastAsia="Times New Roman" w:cs="Times New Roman"/>
          <w:szCs w:val="24"/>
        </w:rPr>
      </w:pPr>
      <w:r w:rsidRPr="00896C9E">
        <w:rPr>
          <w:rFonts w:eastAsia="Times New Roman" w:cs="Times New Roman"/>
          <w:szCs w:val="24"/>
        </w:rPr>
        <w:t>Θα ήθελα να ανακοινώσω από αυτό το Βήμα επίσημα</w:t>
      </w:r>
      <w:r>
        <w:rPr>
          <w:rFonts w:eastAsia="Times New Roman" w:cs="Times New Roman"/>
          <w:szCs w:val="24"/>
        </w:rPr>
        <w:t>,</w:t>
      </w:r>
      <w:r w:rsidRPr="00896C9E">
        <w:rPr>
          <w:rFonts w:eastAsia="Times New Roman" w:cs="Times New Roman"/>
          <w:szCs w:val="24"/>
        </w:rPr>
        <w:t xml:space="preserve"> σταματώντας την παραπληροφόρηση από διάφορα </w:t>
      </w:r>
      <w:proofErr w:type="spellStart"/>
      <w:r w:rsidRPr="00896C9E">
        <w:rPr>
          <w:rFonts w:eastAsia="Times New Roman" w:cs="Times New Roman"/>
          <w:szCs w:val="24"/>
        </w:rPr>
        <w:t>ιντερνετικά</w:t>
      </w:r>
      <w:proofErr w:type="spellEnd"/>
      <w:r w:rsidRPr="00896C9E">
        <w:rPr>
          <w:rFonts w:eastAsia="Times New Roman" w:cs="Times New Roman"/>
          <w:szCs w:val="24"/>
        </w:rPr>
        <w:t xml:space="preserve"> </w:t>
      </w:r>
      <w:r>
        <w:rPr>
          <w:rFonts w:eastAsia="Times New Roman" w:cs="Times New Roman"/>
          <w:szCs w:val="24"/>
          <w:lang w:val="en-US"/>
        </w:rPr>
        <w:t>sites</w:t>
      </w:r>
      <w:r>
        <w:rPr>
          <w:rFonts w:eastAsia="Times New Roman" w:cs="Times New Roman"/>
          <w:szCs w:val="24"/>
        </w:rPr>
        <w:t xml:space="preserve"> </w:t>
      </w:r>
      <w:r w:rsidRPr="00896C9E">
        <w:rPr>
          <w:rFonts w:eastAsia="Times New Roman" w:cs="Times New Roman"/>
          <w:szCs w:val="24"/>
        </w:rPr>
        <w:t>και εφημερίδες</w:t>
      </w:r>
      <w:r>
        <w:rPr>
          <w:rFonts w:eastAsia="Times New Roman" w:cs="Times New Roman"/>
          <w:szCs w:val="24"/>
        </w:rPr>
        <w:t>, ότι</w:t>
      </w:r>
      <w:r w:rsidRPr="00896C9E">
        <w:rPr>
          <w:rFonts w:eastAsia="Times New Roman" w:cs="Times New Roman"/>
          <w:szCs w:val="24"/>
        </w:rPr>
        <w:t xml:space="preserve"> η νομοθετική αυτή ρύθμ</w:t>
      </w:r>
      <w:r w:rsidRPr="00896C9E">
        <w:rPr>
          <w:rFonts w:eastAsia="Times New Roman" w:cs="Times New Roman"/>
          <w:szCs w:val="24"/>
        </w:rPr>
        <w:t>ιση είναι το πρώτο βήμα</w:t>
      </w:r>
      <w:r>
        <w:rPr>
          <w:rFonts w:eastAsia="Times New Roman" w:cs="Times New Roman"/>
          <w:szCs w:val="24"/>
        </w:rPr>
        <w:t>,</w:t>
      </w:r>
      <w:r w:rsidRPr="00896C9E">
        <w:rPr>
          <w:rFonts w:eastAsia="Times New Roman" w:cs="Times New Roman"/>
          <w:szCs w:val="24"/>
        </w:rPr>
        <w:t xml:space="preserve"> ώστε να δοθεί παράταση στον πρώτο κύκλο προγράμματος κοινωφελούς χαρακτήρα στους δήμους</w:t>
      </w:r>
      <w:r>
        <w:rPr>
          <w:rFonts w:eastAsia="Times New Roman" w:cs="Times New Roman"/>
          <w:szCs w:val="24"/>
        </w:rPr>
        <w:t>,</w:t>
      </w:r>
      <w:r w:rsidRPr="00896C9E">
        <w:rPr>
          <w:rFonts w:eastAsia="Times New Roman" w:cs="Times New Roman"/>
          <w:szCs w:val="24"/>
        </w:rPr>
        <w:t xml:space="preserve"> που </w:t>
      </w:r>
      <w:r>
        <w:rPr>
          <w:rFonts w:eastAsia="Times New Roman" w:cs="Times New Roman"/>
          <w:szCs w:val="24"/>
        </w:rPr>
        <w:t>«</w:t>
      </w:r>
      <w:r w:rsidRPr="00896C9E">
        <w:rPr>
          <w:rFonts w:eastAsia="Times New Roman" w:cs="Times New Roman"/>
          <w:szCs w:val="24"/>
        </w:rPr>
        <w:t>τρέ</w:t>
      </w:r>
      <w:r w:rsidRPr="00896C9E">
        <w:rPr>
          <w:rFonts w:eastAsia="Times New Roman" w:cs="Times New Roman"/>
          <w:szCs w:val="24"/>
        </w:rPr>
        <w:lastRenderedPageBreak/>
        <w:t>χει</w:t>
      </w:r>
      <w:r>
        <w:rPr>
          <w:rFonts w:eastAsia="Times New Roman" w:cs="Times New Roman"/>
          <w:szCs w:val="24"/>
        </w:rPr>
        <w:t>»</w:t>
      </w:r>
      <w:r w:rsidRPr="00896C9E">
        <w:rPr>
          <w:rFonts w:eastAsia="Times New Roman" w:cs="Times New Roman"/>
          <w:szCs w:val="24"/>
        </w:rPr>
        <w:t xml:space="preserve"> αυτή τη στιγμή</w:t>
      </w:r>
      <w:r>
        <w:rPr>
          <w:rFonts w:eastAsia="Times New Roman" w:cs="Times New Roman"/>
          <w:szCs w:val="24"/>
        </w:rPr>
        <w:t>,</w:t>
      </w:r>
      <w:r w:rsidRPr="00896C9E">
        <w:rPr>
          <w:rFonts w:eastAsia="Times New Roman" w:cs="Times New Roman"/>
          <w:szCs w:val="24"/>
        </w:rPr>
        <w:t xml:space="preserve"> για τέσσερις μήνες</w:t>
      </w:r>
      <w:r>
        <w:rPr>
          <w:rFonts w:eastAsia="Times New Roman" w:cs="Times New Roman"/>
          <w:szCs w:val="24"/>
        </w:rPr>
        <w:t>,</w:t>
      </w:r>
      <w:r w:rsidRPr="00896C9E">
        <w:rPr>
          <w:rFonts w:eastAsia="Times New Roman" w:cs="Times New Roman"/>
          <w:szCs w:val="24"/>
        </w:rPr>
        <w:t xml:space="preserve"> ώστε αφενός να αντιμετωπιστούν οι </w:t>
      </w:r>
      <w:r>
        <w:rPr>
          <w:rFonts w:eastAsia="Times New Roman" w:cs="Times New Roman"/>
          <w:szCs w:val="24"/>
        </w:rPr>
        <w:t>όποιες έκτακτες και επείγουσες ανάγκε</w:t>
      </w:r>
      <w:r w:rsidRPr="00896C9E">
        <w:rPr>
          <w:rFonts w:eastAsia="Times New Roman" w:cs="Times New Roman"/>
          <w:szCs w:val="24"/>
        </w:rPr>
        <w:t>ς κυρίως των δήμων και</w:t>
      </w:r>
      <w:r w:rsidRPr="00896C9E">
        <w:rPr>
          <w:rFonts w:eastAsia="Times New Roman" w:cs="Times New Roman"/>
          <w:szCs w:val="24"/>
        </w:rPr>
        <w:t xml:space="preserve"> των δημοτικών υπηρεσιών</w:t>
      </w:r>
      <w:r>
        <w:rPr>
          <w:rFonts w:eastAsia="Times New Roman" w:cs="Times New Roman"/>
          <w:szCs w:val="24"/>
        </w:rPr>
        <w:t>,</w:t>
      </w:r>
      <w:r w:rsidRPr="00896C9E">
        <w:rPr>
          <w:rFonts w:eastAsia="Times New Roman" w:cs="Times New Roman"/>
          <w:szCs w:val="24"/>
        </w:rPr>
        <w:t xml:space="preserve"> οι οποίες χρήζουν άμεσης παρέμβασης και ο νέος</w:t>
      </w:r>
      <w:r>
        <w:rPr>
          <w:rFonts w:eastAsia="Times New Roman" w:cs="Times New Roman"/>
          <w:szCs w:val="24"/>
        </w:rPr>
        <w:t xml:space="preserve"> κύκλος να συγχρονιστεί με την α</w:t>
      </w:r>
      <w:r w:rsidRPr="00896C9E">
        <w:rPr>
          <w:rFonts w:eastAsia="Times New Roman" w:cs="Times New Roman"/>
          <w:szCs w:val="24"/>
        </w:rPr>
        <w:t xml:space="preserve">νάληψη </w:t>
      </w:r>
      <w:r>
        <w:rPr>
          <w:rFonts w:eastAsia="Times New Roman" w:cs="Times New Roman"/>
          <w:szCs w:val="24"/>
        </w:rPr>
        <w:t xml:space="preserve">καθηκόντων </w:t>
      </w:r>
      <w:r w:rsidRPr="00896C9E">
        <w:rPr>
          <w:rFonts w:eastAsia="Times New Roman" w:cs="Times New Roman"/>
          <w:szCs w:val="24"/>
        </w:rPr>
        <w:t xml:space="preserve">των νέων </w:t>
      </w:r>
      <w:proofErr w:type="spellStart"/>
      <w:r>
        <w:rPr>
          <w:rFonts w:eastAsia="Times New Roman" w:cs="Times New Roman"/>
          <w:szCs w:val="24"/>
        </w:rPr>
        <w:t>αυτοδιοικητικών</w:t>
      </w:r>
      <w:proofErr w:type="spellEnd"/>
      <w:r>
        <w:rPr>
          <w:rFonts w:eastAsia="Times New Roman" w:cs="Times New Roman"/>
          <w:szCs w:val="24"/>
        </w:rPr>
        <w:t xml:space="preserve"> αρχών το</w:t>
      </w:r>
      <w:r w:rsidRPr="00896C9E">
        <w:rPr>
          <w:rFonts w:eastAsia="Times New Roman" w:cs="Times New Roman"/>
          <w:szCs w:val="24"/>
        </w:rPr>
        <w:t xml:space="preserve"> φθινόπωρο</w:t>
      </w:r>
      <w:r>
        <w:rPr>
          <w:rFonts w:eastAsia="Times New Roman" w:cs="Times New Roman"/>
          <w:szCs w:val="24"/>
        </w:rPr>
        <w:t>.</w:t>
      </w:r>
    </w:p>
    <w:p w14:paraId="2D30DA90" w14:textId="77777777" w:rsidR="000D1FE2" w:rsidRDefault="005E5B96">
      <w:pPr>
        <w:tabs>
          <w:tab w:val="left" w:pos="6168"/>
        </w:tabs>
        <w:spacing w:line="600" w:lineRule="auto"/>
        <w:ind w:firstLine="720"/>
        <w:jc w:val="both"/>
        <w:rPr>
          <w:rFonts w:eastAsia="Times New Roman" w:cs="Times New Roman"/>
          <w:szCs w:val="24"/>
        </w:rPr>
      </w:pPr>
      <w:r>
        <w:rPr>
          <w:rFonts w:eastAsia="Times New Roman" w:cs="Times New Roman"/>
          <w:szCs w:val="24"/>
        </w:rPr>
        <w:t>Κ</w:t>
      </w:r>
      <w:r w:rsidRPr="00896C9E">
        <w:rPr>
          <w:rFonts w:eastAsia="Times New Roman" w:cs="Times New Roman"/>
          <w:szCs w:val="24"/>
        </w:rPr>
        <w:t>ύριε Πρόεδρε</w:t>
      </w:r>
      <w:r>
        <w:rPr>
          <w:rFonts w:eastAsia="Times New Roman" w:cs="Times New Roman"/>
          <w:szCs w:val="24"/>
        </w:rPr>
        <w:t>,</w:t>
      </w:r>
      <w:r w:rsidRPr="00896C9E">
        <w:rPr>
          <w:rFonts w:eastAsia="Times New Roman" w:cs="Times New Roman"/>
          <w:szCs w:val="24"/>
        </w:rPr>
        <w:t xml:space="preserve"> ολοκληρώνοντας</w:t>
      </w:r>
      <w:r>
        <w:rPr>
          <w:rFonts w:eastAsia="Times New Roman" w:cs="Times New Roman"/>
          <w:szCs w:val="24"/>
        </w:rPr>
        <w:t>,</w:t>
      </w:r>
      <w:r w:rsidRPr="00896C9E">
        <w:rPr>
          <w:rFonts w:eastAsia="Times New Roman" w:cs="Times New Roman"/>
          <w:szCs w:val="24"/>
        </w:rPr>
        <w:t xml:space="preserve"> θα ήθελα να καταθέσω και μία νομοτεχνική βελτίωση στην τρο</w:t>
      </w:r>
      <w:r w:rsidRPr="00896C9E">
        <w:rPr>
          <w:rFonts w:eastAsia="Times New Roman" w:cs="Times New Roman"/>
          <w:szCs w:val="24"/>
        </w:rPr>
        <w:t xml:space="preserve">πολογία </w:t>
      </w:r>
      <w:r>
        <w:rPr>
          <w:rFonts w:eastAsia="Times New Roman" w:cs="Times New Roman"/>
          <w:szCs w:val="24"/>
        </w:rPr>
        <w:t xml:space="preserve">με αριθμό </w:t>
      </w:r>
      <w:r w:rsidRPr="00896C9E">
        <w:rPr>
          <w:rFonts w:eastAsia="Times New Roman" w:cs="Times New Roman"/>
          <w:szCs w:val="24"/>
        </w:rPr>
        <w:t>2230</w:t>
      </w:r>
      <w:r>
        <w:rPr>
          <w:rFonts w:eastAsia="Times New Roman" w:cs="Times New Roman"/>
          <w:szCs w:val="24"/>
        </w:rPr>
        <w:t>/191.</w:t>
      </w:r>
      <w:r w:rsidRPr="00896C9E">
        <w:rPr>
          <w:rFonts w:eastAsia="Times New Roman" w:cs="Times New Roman"/>
          <w:szCs w:val="24"/>
        </w:rPr>
        <w:t xml:space="preserve"> Είναι μία παρέμβαση</w:t>
      </w:r>
      <w:r>
        <w:rPr>
          <w:rFonts w:eastAsia="Times New Roman" w:cs="Times New Roman"/>
          <w:szCs w:val="24"/>
        </w:rPr>
        <w:t>,</w:t>
      </w:r>
      <w:r w:rsidRPr="00896C9E">
        <w:rPr>
          <w:rFonts w:eastAsia="Times New Roman" w:cs="Times New Roman"/>
          <w:szCs w:val="24"/>
        </w:rPr>
        <w:t xml:space="preserve"> προσθέτουμε μία φράση</w:t>
      </w:r>
      <w:r>
        <w:rPr>
          <w:rFonts w:eastAsia="Times New Roman" w:cs="Times New Roman"/>
          <w:szCs w:val="24"/>
        </w:rPr>
        <w:t>:</w:t>
      </w:r>
      <w:r w:rsidRPr="00896C9E">
        <w:rPr>
          <w:rFonts w:eastAsia="Times New Roman" w:cs="Times New Roman"/>
          <w:szCs w:val="24"/>
        </w:rPr>
        <w:t xml:space="preserve"> </w:t>
      </w:r>
      <w:r>
        <w:rPr>
          <w:rFonts w:eastAsia="Times New Roman" w:cs="Times New Roman"/>
          <w:szCs w:val="24"/>
        </w:rPr>
        <w:t>Στην περίπτωση γ΄</w:t>
      </w:r>
      <w:r w:rsidRPr="00896C9E">
        <w:rPr>
          <w:rFonts w:eastAsia="Times New Roman" w:cs="Times New Roman"/>
          <w:szCs w:val="24"/>
        </w:rPr>
        <w:t xml:space="preserve"> της πρώτης προτεινόμενης διάταξης</w:t>
      </w:r>
      <w:r>
        <w:rPr>
          <w:rFonts w:eastAsia="Times New Roman" w:cs="Times New Roman"/>
          <w:szCs w:val="24"/>
        </w:rPr>
        <w:t>,</w:t>
      </w:r>
      <w:r w:rsidRPr="00896C9E">
        <w:rPr>
          <w:rFonts w:eastAsia="Times New Roman" w:cs="Times New Roman"/>
          <w:szCs w:val="24"/>
        </w:rPr>
        <w:t xml:space="preserve"> η φράση </w:t>
      </w:r>
      <w:r>
        <w:rPr>
          <w:rFonts w:eastAsia="Times New Roman" w:cs="Times New Roman"/>
          <w:szCs w:val="24"/>
        </w:rPr>
        <w:t>«</w:t>
      </w:r>
      <w:r w:rsidRPr="00896C9E">
        <w:rPr>
          <w:rFonts w:eastAsia="Times New Roman" w:cs="Times New Roman"/>
          <w:szCs w:val="24"/>
        </w:rPr>
        <w:t>σε δήμους και περιφέρειες</w:t>
      </w:r>
      <w:r>
        <w:rPr>
          <w:rFonts w:eastAsia="Times New Roman" w:cs="Times New Roman"/>
          <w:szCs w:val="24"/>
        </w:rPr>
        <w:t>»</w:t>
      </w:r>
      <w:r w:rsidRPr="00896C9E">
        <w:rPr>
          <w:rFonts w:eastAsia="Times New Roman" w:cs="Times New Roman"/>
          <w:szCs w:val="24"/>
        </w:rPr>
        <w:t xml:space="preserve"> αντικαθίσταται από τη φράση </w:t>
      </w:r>
      <w:r>
        <w:rPr>
          <w:rFonts w:eastAsia="Times New Roman" w:cs="Times New Roman"/>
          <w:szCs w:val="24"/>
        </w:rPr>
        <w:t>«</w:t>
      </w:r>
      <w:r w:rsidRPr="00896C9E">
        <w:rPr>
          <w:rFonts w:eastAsia="Times New Roman" w:cs="Times New Roman"/>
          <w:szCs w:val="24"/>
        </w:rPr>
        <w:t>σε δήμους</w:t>
      </w:r>
      <w:r>
        <w:rPr>
          <w:rFonts w:eastAsia="Times New Roman" w:cs="Times New Roman"/>
          <w:szCs w:val="24"/>
        </w:rPr>
        <w:t>,</w:t>
      </w:r>
      <w:r w:rsidRPr="00896C9E">
        <w:rPr>
          <w:rFonts w:eastAsia="Times New Roman" w:cs="Times New Roman"/>
          <w:szCs w:val="24"/>
        </w:rPr>
        <w:t xml:space="preserve"> περιφέρειες και λοιπά νομικά πρόσωπα δημοσίου δικαίου</w:t>
      </w:r>
      <w:r>
        <w:rPr>
          <w:rFonts w:eastAsia="Times New Roman" w:cs="Times New Roman"/>
          <w:szCs w:val="24"/>
        </w:rPr>
        <w:t>».</w:t>
      </w:r>
    </w:p>
    <w:p w14:paraId="2D30DA91" w14:textId="77777777" w:rsidR="000D1FE2" w:rsidRDefault="005E5B96">
      <w:pPr>
        <w:tabs>
          <w:tab w:val="left" w:pos="6168"/>
        </w:tabs>
        <w:spacing w:line="600" w:lineRule="auto"/>
        <w:ind w:firstLine="720"/>
        <w:jc w:val="both"/>
        <w:rPr>
          <w:rFonts w:eastAsia="Times New Roman" w:cs="Times New Roman"/>
          <w:szCs w:val="24"/>
        </w:rPr>
      </w:pPr>
      <w:r w:rsidRPr="00896C9E">
        <w:rPr>
          <w:rFonts w:eastAsia="Times New Roman" w:cs="Times New Roman"/>
          <w:szCs w:val="24"/>
        </w:rPr>
        <w:t>Ευχαριστώ πολύ</w:t>
      </w:r>
      <w:r>
        <w:rPr>
          <w:rFonts w:eastAsia="Times New Roman" w:cs="Times New Roman"/>
          <w:szCs w:val="24"/>
        </w:rPr>
        <w:t>.</w:t>
      </w:r>
    </w:p>
    <w:p w14:paraId="2D30DA92" w14:textId="77777777" w:rsidR="000D1FE2" w:rsidRDefault="005E5B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Υφυπουργός Εργασίας, Κοινωνικής Ασφάλισης και Κοινωνικής Αλληλεγγύης κ. Κωνσταντίνος Μπάρκας καταθέτει την προαναφερθείσα νομοτεχνική βελτίωση, η οποία έχει ως εξής: </w:t>
      </w:r>
    </w:p>
    <w:p w14:paraId="2D30DA93" w14:textId="77777777" w:rsidR="000D1FE2" w:rsidRDefault="005E5B96">
      <w:pPr>
        <w:tabs>
          <w:tab w:val="left" w:pos="6168"/>
        </w:tabs>
        <w:spacing w:line="600" w:lineRule="auto"/>
        <w:ind w:firstLine="720"/>
        <w:jc w:val="center"/>
        <w:rPr>
          <w:rFonts w:eastAsia="Times New Roman" w:cs="Times New Roman"/>
          <w:color w:val="FF0000"/>
          <w:szCs w:val="24"/>
        </w:rPr>
      </w:pPr>
      <w:r w:rsidRPr="00EB6A47">
        <w:rPr>
          <w:rFonts w:eastAsia="Times New Roman" w:cs="Times New Roman"/>
          <w:color w:val="FF0000"/>
          <w:szCs w:val="24"/>
        </w:rPr>
        <w:lastRenderedPageBreak/>
        <w:t>(</w:t>
      </w:r>
      <w:r w:rsidRPr="00B51809">
        <w:rPr>
          <w:rFonts w:eastAsia="Times New Roman" w:cs="Times New Roman"/>
          <w:color w:val="FF0000"/>
          <w:szCs w:val="24"/>
        </w:rPr>
        <w:t>ΑΛΛΑΓΗ ΣΕΛΙΔΑΣ</w:t>
      </w:r>
      <w:r w:rsidRPr="00EB6A47">
        <w:rPr>
          <w:rFonts w:eastAsia="Times New Roman" w:cs="Times New Roman"/>
          <w:color w:val="FF0000"/>
          <w:szCs w:val="24"/>
        </w:rPr>
        <w:t>)</w:t>
      </w:r>
    </w:p>
    <w:p w14:paraId="2D30DA94" w14:textId="77777777" w:rsidR="000D1FE2" w:rsidRDefault="005E5B96">
      <w:pPr>
        <w:tabs>
          <w:tab w:val="left" w:pos="6168"/>
        </w:tabs>
        <w:spacing w:line="600" w:lineRule="auto"/>
        <w:ind w:firstLine="720"/>
        <w:jc w:val="center"/>
        <w:rPr>
          <w:rFonts w:eastAsia="Times New Roman" w:cs="Times New Roman"/>
          <w:color w:val="FF0000"/>
          <w:szCs w:val="24"/>
        </w:rPr>
      </w:pPr>
      <w:r w:rsidRPr="00B51809">
        <w:rPr>
          <w:rFonts w:eastAsia="Times New Roman" w:cs="Times New Roman"/>
          <w:color w:val="FF0000"/>
          <w:szCs w:val="24"/>
        </w:rPr>
        <w:t>(Να μπει η σελ. 92)</w:t>
      </w:r>
    </w:p>
    <w:p w14:paraId="2D30DA95" w14:textId="77777777" w:rsidR="000D1FE2" w:rsidRPr="00FB494E" w:rsidRDefault="005E5B96">
      <w:pPr>
        <w:tabs>
          <w:tab w:val="left" w:pos="6168"/>
        </w:tabs>
        <w:spacing w:line="600" w:lineRule="auto"/>
        <w:ind w:firstLine="720"/>
        <w:jc w:val="center"/>
        <w:rPr>
          <w:rFonts w:eastAsia="Times New Roman" w:cs="Times New Roman"/>
          <w:color w:val="FF0000"/>
          <w:szCs w:val="24"/>
          <w:rPrChange w:id="28" w:author="Φλούδα Χριστίνα" w:date="2019-06-14T11:55:00Z">
            <w:rPr>
              <w:rFonts w:eastAsia="Times New Roman" w:cs="Times New Roman"/>
              <w:color w:val="FF0000"/>
              <w:szCs w:val="24"/>
              <w:lang w:val="en-US"/>
            </w:rPr>
          </w:rPrChange>
        </w:rPr>
      </w:pPr>
      <w:r w:rsidRPr="00FB494E">
        <w:rPr>
          <w:rFonts w:eastAsia="Times New Roman" w:cs="Times New Roman"/>
          <w:color w:val="FF0000"/>
          <w:szCs w:val="24"/>
          <w:rPrChange w:id="29" w:author="Φλούδα Χριστίνα" w:date="2019-06-14T11:55:00Z">
            <w:rPr>
              <w:rFonts w:eastAsia="Times New Roman" w:cs="Times New Roman"/>
              <w:color w:val="FF0000"/>
              <w:szCs w:val="24"/>
              <w:lang w:val="en-US"/>
            </w:rPr>
          </w:rPrChange>
        </w:rPr>
        <w:t>(</w:t>
      </w:r>
      <w:r w:rsidRPr="00B51809">
        <w:rPr>
          <w:rFonts w:eastAsia="Times New Roman" w:cs="Times New Roman"/>
          <w:color w:val="FF0000"/>
          <w:szCs w:val="24"/>
        </w:rPr>
        <w:t>ΑΛΛΑΓΗ ΣΕΛΙΔΑΣ</w:t>
      </w:r>
      <w:r w:rsidRPr="00FB494E">
        <w:rPr>
          <w:rFonts w:eastAsia="Times New Roman" w:cs="Times New Roman"/>
          <w:color w:val="FF0000"/>
          <w:szCs w:val="24"/>
          <w:rPrChange w:id="30" w:author="Φλούδα Χριστίνα" w:date="2019-06-14T11:55:00Z">
            <w:rPr>
              <w:rFonts w:eastAsia="Times New Roman" w:cs="Times New Roman"/>
              <w:color w:val="FF0000"/>
              <w:szCs w:val="24"/>
              <w:lang w:val="en-US"/>
            </w:rPr>
          </w:rPrChange>
        </w:rPr>
        <w:t>)</w:t>
      </w:r>
    </w:p>
    <w:p w14:paraId="2D30DA96"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Οδυσσέας Κωνσταντινόπουλος από τη Δημοκρατική Συμπαράταξη. </w:t>
      </w:r>
    </w:p>
    <w:p w14:paraId="2D30DA97"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κύριε Πρόεδρε. </w:t>
      </w:r>
    </w:p>
    <w:p w14:paraId="2D30DA9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896C9E">
        <w:rPr>
          <w:rFonts w:eastAsia="Times New Roman" w:cs="Times New Roman"/>
          <w:szCs w:val="24"/>
        </w:rPr>
        <w:t xml:space="preserve">είμαστε σήμερα εδώ ως </w:t>
      </w:r>
      <w:r>
        <w:rPr>
          <w:rFonts w:eastAsia="Times New Roman" w:cs="Times New Roman"/>
          <w:szCs w:val="24"/>
        </w:rPr>
        <w:t>Κ</w:t>
      </w:r>
      <w:r w:rsidRPr="00896C9E">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w:t>
      </w:r>
      <w:r w:rsidRPr="00896C9E">
        <w:rPr>
          <w:rFonts w:eastAsia="Times New Roman" w:cs="Times New Roman"/>
          <w:szCs w:val="24"/>
        </w:rPr>
        <w:t>για να θέσουμε</w:t>
      </w:r>
      <w:r w:rsidRPr="00896C9E">
        <w:rPr>
          <w:rFonts w:eastAsia="Times New Roman" w:cs="Times New Roman"/>
          <w:szCs w:val="24"/>
        </w:rPr>
        <w:t xml:space="preserve"> ζητήματα τα οποία αφορούν την πορεία</w:t>
      </w:r>
      <w:r>
        <w:rPr>
          <w:rFonts w:eastAsia="Times New Roman" w:cs="Times New Roman"/>
          <w:szCs w:val="24"/>
        </w:rPr>
        <w:t xml:space="preserve"> της χώρας, αλλά</w:t>
      </w:r>
      <w:r w:rsidRPr="00896C9E">
        <w:rPr>
          <w:rFonts w:eastAsia="Times New Roman" w:cs="Times New Roman"/>
          <w:szCs w:val="24"/>
        </w:rPr>
        <w:t xml:space="preserve"> και να δούμε ουσιαστικά </w:t>
      </w:r>
      <w:r>
        <w:rPr>
          <w:rFonts w:eastAsia="Times New Roman" w:cs="Times New Roman"/>
          <w:szCs w:val="24"/>
        </w:rPr>
        <w:t xml:space="preserve">ποιους εξυπηρέτησε η Βουλή των </w:t>
      </w:r>
      <w:r w:rsidRPr="00896C9E">
        <w:rPr>
          <w:rFonts w:eastAsia="Times New Roman" w:cs="Times New Roman"/>
          <w:szCs w:val="24"/>
        </w:rPr>
        <w:t>τελευταίων ημερών και ποιους θέλει να εξυπηρετήσει</w:t>
      </w:r>
      <w:r>
        <w:rPr>
          <w:rFonts w:eastAsia="Times New Roman" w:cs="Times New Roman"/>
          <w:szCs w:val="24"/>
        </w:rPr>
        <w:t>.</w:t>
      </w:r>
    </w:p>
    <w:p w14:paraId="2D30DA99" w14:textId="77777777" w:rsidR="000D1FE2" w:rsidRDefault="005E5B96">
      <w:pPr>
        <w:spacing w:line="600" w:lineRule="auto"/>
        <w:ind w:firstLine="720"/>
        <w:jc w:val="both"/>
        <w:rPr>
          <w:rFonts w:eastAsia="Times New Roman" w:cs="Times New Roman"/>
          <w:szCs w:val="24"/>
        </w:rPr>
      </w:pPr>
      <w:r w:rsidRPr="00896C9E">
        <w:rPr>
          <w:rFonts w:eastAsia="Times New Roman" w:cs="Times New Roman"/>
          <w:szCs w:val="24"/>
        </w:rPr>
        <w:t xml:space="preserve">Εγώ </w:t>
      </w:r>
      <w:r>
        <w:rPr>
          <w:rFonts w:eastAsia="Times New Roman" w:cs="Times New Roman"/>
          <w:szCs w:val="24"/>
        </w:rPr>
        <w:t>δ</w:t>
      </w:r>
      <w:r w:rsidRPr="00896C9E">
        <w:rPr>
          <w:rFonts w:eastAsia="Times New Roman" w:cs="Times New Roman"/>
          <w:szCs w:val="24"/>
        </w:rPr>
        <w:t xml:space="preserve">ιαφωνώ με το κόμμα μου που λέει ότι δεν έπρεπε να μείνει η Βουλή </w:t>
      </w:r>
      <w:r>
        <w:rPr>
          <w:rFonts w:eastAsia="Times New Roman" w:cs="Times New Roman"/>
          <w:szCs w:val="24"/>
        </w:rPr>
        <w:t xml:space="preserve">ανοιχτή. </w:t>
      </w:r>
      <w:r w:rsidRPr="00896C9E">
        <w:rPr>
          <w:rFonts w:eastAsia="Times New Roman" w:cs="Times New Roman"/>
          <w:szCs w:val="24"/>
        </w:rPr>
        <w:t>Ξέρετε γιατί</w:t>
      </w:r>
      <w:r>
        <w:rPr>
          <w:rFonts w:eastAsia="Times New Roman" w:cs="Times New Roman"/>
          <w:szCs w:val="24"/>
        </w:rPr>
        <w:t>,</w:t>
      </w:r>
      <w:r w:rsidRPr="00896C9E">
        <w:rPr>
          <w:rFonts w:eastAsia="Times New Roman" w:cs="Times New Roman"/>
          <w:szCs w:val="24"/>
        </w:rPr>
        <w:t xml:space="preserve"> συνάδελφοι</w:t>
      </w:r>
      <w:r>
        <w:rPr>
          <w:rFonts w:eastAsia="Times New Roman" w:cs="Times New Roman"/>
          <w:szCs w:val="24"/>
        </w:rPr>
        <w:t>;</w:t>
      </w:r>
      <w:r w:rsidRPr="00896C9E">
        <w:rPr>
          <w:rFonts w:eastAsia="Times New Roman" w:cs="Times New Roman"/>
          <w:szCs w:val="24"/>
        </w:rPr>
        <w:t xml:space="preserve"> </w:t>
      </w:r>
      <w:r>
        <w:rPr>
          <w:rFonts w:eastAsia="Times New Roman" w:cs="Times New Roman"/>
          <w:szCs w:val="24"/>
        </w:rPr>
        <w:t xml:space="preserve">Διότι </w:t>
      </w:r>
      <w:r w:rsidRPr="00896C9E">
        <w:rPr>
          <w:rFonts w:eastAsia="Times New Roman" w:cs="Times New Roman"/>
          <w:szCs w:val="24"/>
        </w:rPr>
        <w:t xml:space="preserve">δεν θα βλέπαμε </w:t>
      </w:r>
      <w:r>
        <w:rPr>
          <w:rFonts w:eastAsia="Times New Roman" w:cs="Times New Roman"/>
          <w:szCs w:val="24"/>
        </w:rPr>
        <w:t xml:space="preserve">τον </w:t>
      </w:r>
      <w:r w:rsidRPr="00896C9E">
        <w:rPr>
          <w:rFonts w:eastAsia="Times New Roman" w:cs="Times New Roman"/>
          <w:szCs w:val="24"/>
        </w:rPr>
        <w:t xml:space="preserve">χαρακτήρα </w:t>
      </w:r>
      <w:r>
        <w:rPr>
          <w:rFonts w:eastAsia="Times New Roman" w:cs="Times New Roman"/>
          <w:szCs w:val="24"/>
        </w:rPr>
        <w:t xml:space="preserve">μιας </w:t>
      </w:r>
      <w:r w:rsidRPr="00896C9E">
        <w:rPr>
          <w:rFonts w:eastAsia="Times New Roman" w:cs="Times New Roman"/>
          <w:szCs w:val="24"/>
        </w:rPr>
        <w:t xml:space="preserve">Κυβέρνησης που τις τελευταίες μέρες νομοθετεί ουσιαστικά για τους </w:t>
      </w:r>
      <w:r>
        <w:rPr>
          <w:rFonts w:eastAsia="Times New Roman" w:cs="Times New Roman"/>
          <w:szCs w:val="24"/>
        </w:rPr>
        <w:t>«</w:t>
      </w:r>
      <w:r w:rsidRPr="00896C9E">
        <w:rPr>
          <w:rFonts w:eastAsia="Times New Roman" w:cs="Times New Roman"/>
          <w:szCs w:val="24"/>
        </w:rPr>
        <w:t>φίλους</w:t>
      </w:r>
      <w:r>
        <w:rPr>
          <w:rFonts w:eastAsia="Times New Roman" w:cs="Times New Roman"/>
          <w:szCs w:val="24"/>
        </w:rPr>
        <w:t>», για όποιο</w:t>
      </w:r>
      <w:r w:rsidRPr="00896C9E">
        <w:rPr>
          <w:rFonts w:eastAsia="Times New Roman" w:cs="Times New Roman"/>
          <w:szCs w:val="24"/>
        </w:rPr>
        <w:t xml:space="preserve"> μικρό και μεγάλο ρουσφέτι κατηγορούσε όλους τους υπόλοιπους</w:t>
      </w:r>
      <w:r>
        <w:rPr>
          <w:rFonts w:eastAsia="Times New Roman" w:cs="Times New Roman"/>
          <w:szCs w:val="24"/>
        </w:rPr>
        <w:t>.</w:t>
      </w:r>
      <w:r w:rsidRPr="00896C9E">
        <w:rPr>
          <w:rFonts w:eastAsia="Times New Roman" w:cs="Times New Roman"/>
          <w:szCs w:val="24"/>
        </w:rPr>
        <w:t xml:space="preserve"> </w:t>
      </w:r>
    </w:p>
    <w:p w14:paraId="2D30DA9A" w14:textId="77777777" w:rsidR="000D1FE2" w:rsidRDefault="005E5B96">
      <w:pPr>
        <w:spacing w:line="600" w:lineRule="auto"/>
        <w:ind w:firstLine="720"/>
        <w:jc w:val="both"/>
        <w:rPr>
          <w:rFonts w:eastAsia="Times New Roman" w:cs="Times New Roman"/>
          <w:szCs w:val="24"/>
        </w:rPr>
      </w:pPr>
      <w:r w:rsidRPr="00896C9E">
        <w:rPr>
          <w:rFonts w:eastAsia="Times New Roman" w:cs="Times New Roman"/>
          <w:szCs w:val="24"/>
        </w:rPr>
        <w:lastRenderedPageBreak/>
        <w:t>Και ξέρετ</w:t>
      </w:r>
      <w:r>
        <w:rPr>
          <w:rFonts w:eastAsia="Times New Roman" w:cs="Times New Roman"/>
          <w:szCs w:val="24"/>
        </w:rPr>
        <w:t xml:space="preserve">ε, κύριοι </w:t>
      </w:r>
      <w:r w:rsidRPr="00896C9E">
        <w:rPr>
          <w:rFonts w:eastAsia="Times New Roman" w:cs="Times New Roman"/>
          <w:szCs w:val="24"/>
        </w:rPr>
        <w:t>συνάδελφοι</w:t>
      </w:r>
      <w:r>
        <w:rPr>
          <w:rFonts w:eastAsia="Times New Roman" w:cs="Times New Roman"/>
          <w:szCs w:val="24"/>
        </w:rPr>
        <w:t>,</w:t>
      </w:r>
      <w:r w:rsidRPr="00896C9E">
        <w:rPr>
          <w:rFonts w:eastAsia="Times New Roman" w:cs="Times New Roman"/>
          <w:szCs w:val="24"/>
        </w:rPr>
        <w:t xml:space="preserve"> το να το παίζεις </w:t>
      </w:r>
      <w:r>
        <w:rPr>
          <w:rFonts w:eastAsia="Times New Roman" w:cs="Times New Roman"/>
          <w:szCs w:val="24"/>
        </w:rPr>
        <w:t>-</w:t>
      </w:r>
      <w:r w:rsidRPr="00896C9E">
        <w:rPr>
          <w:rFonts w:eastAsia="Times New Roman" w:cs="Times New Roman"/>
          <w:szCs w:val="24"/>
        </w:rPr>
        <w:t>δήθεν</w:t>
      </w:r>
      <w:r>
        <w:rPr>
          <w:rFonts w:eastAsia="Times New Roman" w:cs="Times New Roman"/>
          <w:szCs w:val="24"/>
        </w:rPr>
        <w:t>-</w:t>
      </w:r>
      <w:r w:rsidRPr="00896C9E">
        <w:rPr>
          <w:rFonts w:eastAsia="Times New Roman" w:cs="Times New Roman"/>
          <w:szCs w:val="24"/>
        </w:rPr>
        <w:t xml:space="preserve"> </w:t>
      </w:r>
      <w:r>
        <w:rPr>
          <w:rFonts w:eastAsia="Times New Roman" w:cs="Times New Roman"/>
          <w:szCs w:val="24"/>
        </w:rPr>
        <w:t>α</w:t>
      </w:r>
      <w:r w:rsidRPr="00896C9E">
        <w:rPr>
          <w:rFonts w:eastAsia="Times New Roman" w:cs="Times New Roman"/>
          <w:szCs w:val="24"/>
        </w:rPr>
        <w:t>ριστερός</w:t>
      </w:r>
      <w:r>
        <w:rPr>
          <w:rFonts w:eastAsia="Times New Roman" w:cs="Times New Roman"/>
          <w:szCs w:val="24"/>
        </w:rPr>
        <w:t>,</w:t>
      </w:r>
      <w:r w:rsidRPr="00896C9E">
        <w:rPr>
          <w:rFonts w:eastAsia="Times New Roman" w:cs="Times New Roman"/>
          <w:szCs w:val="24"/>
        </w:rPr>
        <w:t xml:space="preserve"> </w:t>
      </w:r>
      <w:proofErr w:type="spellStart"/>
      <w:r>
        <w:rPr>
          <w:rFonts w:eastAsia="Times New Roman" w:cs="Times New Roman"/>
          <w:szCs w:val="24"/>
        </w:rPr>
        <w:t>δικαι</w:t>
      </w:r>
      <w:r w:rsidRPr="00896C9E">
        <w:rPr>
          <w:rFonts w:eastAsia="Times New Roman" w:cs="Times New Roman"/>
          <w:szCs w:val="24"/>
        </w:rPr>
        <w:t>ωμα</w:t>
      </w:r>
      <w:r>
        <w:rPr>
          <w:rFonts w:eastAsia="Times New Roman" w:cs="Times New Roman"/>
          <w:szCs w:val="24"/>
        </w:rPr>
        <w:t>τιστής</w:t>
      </w:r>
      <w:proofErr w:type="spellEnd"/>
      <w:r w:rsidRPr="00896C9E">
        <w:rPr>
          <w:rFonts w:eastAsia="Times New Roman" w:cs="Times New Roman"/>
          <w:szCs w:val="24"/>
        </w:rPr>
        <w:t xml:space="preserve"> </w:t>
      </w:r>
      <w:r>
        <w:rPr>
          <w:rFonts w:eastAsia="Times New Roman" w:cs="Times New Roman"/>
          <w:szCs w:val="24"/>
        </w:rPr>
        <w:t>με συνθήματα κατά της ε</w:t>
      </w:r>
      <w:r w:rsidRPr="00896C9E">
        <w:rPr>
          <w:rFonts w:eastAsia="Times New Roman" w:cs="Times New Roman"/>
          <w:szCs w:val="24"/>
        </w:rPr>
        <w:t xml:space="preserve">λίτ και να παραδέχεσαι δημόσια ότι </w:t>
      </w:r>
      <w:r>
        <w:rPr>
          <w:rFonts w:eastAsia="Times New Roman" w:cs="Times New Roman"/>
          <w:szCs w:val="24"/>
        </w:rPr>
        <w:t xml:space="preserve">διορίζεσαι γιατί </w:t>
      </w:r>
      <w:r w:rsidRPr="00896C9E">
        <w:rPr>
          <w:rFonts w:eastAsia="Times New Roman" w:cs="Times New Roman"/>
          <w:szCs w:val="24"/>
        </w:rPr>
        <w:t>έχεις διασυνδέσεις</w:t>
      </w:r>
      <w:r>
        <w:rPr>
          <w:rFonts w:eastAsia="Times New Roman" w:cs="Times New Roman"/>
          <w:szCs w:val="24"/>
        </w:rPr>
        <w:t>, είναι χειρότερο από τη</w:t>
      </w:r>
      <w:r w:rsidRPr="00896C9E">
        <w:rPr>
          <w:rFonts w:eastAsia="Times New Roman" w:cs="Times New Roman"/>
          <w:szCs w:val="24"/>
        </w:rPr>
        <w:t xml:space="preserve"> Δεξιά της Δεξιάς</w:t>
      </w:r>
      <w:r>
        <w:rPr>
          <w:rFonts w:eastAsia="Times New Roman" w:cs="Times New Roman"/>
          <w:szCs w:val="24"/>
        </w:rPr>
        <w:t>.</w:t>
      </w:r>
    </w:p>
    <w:p w14:paraId="2D30DA9B"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...(Δεν ακούστηκε)</w:t>
      </w:r>
    </w:p>
    <w:p w14:paraId="2D30DA9C"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κύριε συν</w:t>
      </w:r>
      <w:r>
        <w:rPr>
          <w:rFonts w:eastAsia="Times New Roman" w:cs="Times New Roman"/>
          <w:szCs w:val="24"/>
        </w:rPr>
        <w:t xml:space="preserve">άδελφε. </w:t>
      </w:r>
    </w:p>
    <w:p w14:paraId="2D30DA9D"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Είμαστε εδώ για να πούμε τα ονόματα. Εδώ, όμως, </w:t>
      </w:r>
      <w:r w:rsidRPr="00896C9E">
        <w:rPr>
          <w:rFonts w:eastAsia="Times New Roman" w:cs="Times New Roman"/>
          <w:szCs w:val="24"/>
        </w:rPr>
        <w:t>αυτό δεν το έχει πει κάποιος</w:t>
      </w:r>
      <w:r>
        <w:rPr>
          <w:rFonts w:eastAsia="Times New Roman" w:cs="Times New Roman"/>
          <w:szCs w:val="24"/>
        </w:rPr>
        <w:t xml:space="preserve"> παρά το </w:t>
      </w:r>
      <w:r w:rsidRPr="00896C9E">
        <w:rPr>
          <w:rFonts w:eastAsia="Times New Roman" w:cs="Times New Roman"/>
          <w:szCs w:val="24"/>
        </w:rPr>
        <w:t>έχει πει συνάδελφ</w:t>
      </w:r>
      <w:r>
        <w:rPr>
          <w:rFonts w:eastAsia="Times New Roman" w:cs="Times New Roman"/>
          <w:szCs w:val="24"/>
        </w:rPr>
        <w:t>ό</w:t>
      </w:r>
      <w:r w:rsidRPr="00896C9E">
        <w:rPr>
          <w:rFonts w:eastAsia="Times New Roman" w:cs="Times New Roman"/>
          <w:szCs w:val="24"/>
        </w:rPr>
        <w:t xml:space="preserve">ς </w:t>
      </w:r>
      <w:r>
        <w:rPr>
          <w:rFonts w:eastAsia="Times New Roman" w:cs="Times New Roman"/>
          <w:szCs w:val="24"/>
        </w:rPr>
        <w:t>σας. Το είπε δημόσια. Δεν το έκρυψε.</w:t>
      </w:r>
    </w:p>
    <w:p w14:paraId="2D30DA9E" w14:textId="77777777" w:rsidR="000D1FE2" w:rsidRDefault="005E5B96">
      <w:pPr>
        <w:spacing w:line="600" w:lineRule="auto"/>
        <w:ind w:firstLine="720"/>
        <w:jc w:val="both"/>
        <w:rPr>
          <w:rFonts w:eastAsia="Times New Roman" w:cs="Times New Roman"/>
          <w:szCs w:val="24"/>
        </w:rPr>
      </w:pPr>
      <w:r w:rsidRPr="00896C9E">
        <w:rPr>
          <w:rFonts w:eastAsia="Times New Roman" w:cs="Times New Roman"/>
          <w:szCs w:val="24"/>
        </w:rPr>
        <w:t>Δεύτερον</w:t>
      </w:r>
      <w:r>
        <w:rPr>
          <w:rFonts w:eastAsia="Times New Roman" w:cs="Times New Roman"/>
          <w:szCs w:val="24"/>
        </w:rPr>
        <w:t>,</w:t>
      </w:r>
      <w:r w:rsidRPr="00896C9E">
        <w:rPr>
          <w:rFonts w:eastAsia="Times New Roman" w:cs="Times New Roman"/>
          <w:szCs w:val="24"/>
        </w:rPr>
        <w:t xml:space="preserve"> επειδή ακούω </w:t>
      </w:r>
      <w:r>
        <w:rPr>
          <w:rFonts w:eastAsia="Times New Roman" w:cs="Times New Roman"/>
          <w:szCs w:val="24"/>
        </w:rPr>
        <w:t xml:space="preserve">την άποψή σας για τα </w:t>
      </w:r>
      <w:proofErr w:type="spellStart"/>
      <w:r w:rsidRPr="00896C9E">
        <w:rPr>
          <w:rFonts w:eastAsia="Times New Roman" w:cs="Times New Roman"/>
          <w:szCs w:val="24"/>
        </w:rPr>
        <w:t>βοθροκάναλα</w:t>
      </w:r>
      <w:proofErr w:type="spellEnd"/>
      <w:r>
        <w:rPr>
          <w:rFonts w:eastAsia="Times New Roman" w:cs="Times New Roman"/>
          <w:szCs w:val="24"/>
        </w:rPr>
        <w:t>, σήμερα είδα ότι σπάσ</w:t>
      </w:r>
      <w:r>
        <w:rPr>
          <w:rFonts w:eastAsia="Times New Roman" w:cs="Times New Roman"/>
          <w:szCs w:val="24"/>
        </w:rPr>
        <w:t xml:space="preserve">ατε το εμπάργκο. </w:t>
      </w:r>
      <w:r w:rsidRPr="00896C9E">
        <w:rPr>
          <w:rFonts w:eastAsia="Times New Roman" w:cs="Times New Roman"/>
          <w:szCs w:val="24"/>
        </w:rPr>
        <w:t>Τι έγινε</w:t>
      </w:r>
      <w:r>
        <w:rPr>
          <w:rFonts w:eastAsia="Times New Roman" w:cs="Times New Roman"/>
          <w:szCs w:val="24"/>
        </w:rPr>
        <w:t>; Οι</w:t>
      </w:r>
      <w:r w:rsidRPr="00896C9E">
        <w:rPr>
          <w:rFonts w:eastAsia="Times New Roman" w:cs="Times New Roman"/>
          <w:szCs w:val="24"/>
        </w:rPr>
        <w:t xml:space="preserve"> Βουλευτές </w:t>
      </w:r>
      <w:r>
        <w:rPr>
          <w:rFonts w:eastAsia="Times New Roman" w:cs="Times New Roman"/>
          <w:szCs w:val="24"/>
        </w:rPr>
        <w:t xml:space="preserve">σας πηγαίνουν </w:t>
      </w:r>
      <w:r w:rsidRPr="00896C9E">
        <w:rPr>
          <w:rFonts w:eastAsia="Times New Roman" w:cs="Times New Roman"/>
          <w:szCs w:val="24"/>
        </w:rPr>
        <w:t xml:space="preserve">σε </w:t>
      </w:r>
      <w:proofErr w:type="spellStart"/>
      <w:r w:rsidRPr="00896C9E">
        <w:rPr>
          <w:rFonts w:eastAsia="Times New Roman" w:cs="Times New Roman"/>
          <w:szCs w:val="24"/>
        </w:rPr>
        <w:t>βοθροκάναλα</w:t>
      </w:r>
      <w:proofErr w:type="spellEnd"/>
      <w:r>
        <w:rPr>
          <w:rFonts w:eastAsia="Times New Roman" w:cs="Times New Roman"/>
          <w:szCs w:val="24"/>
        </w:rPr>
        <w:t>;</w:t>
      </w:r>
      <w:r w:rsidRPr="00896C9E">
        <w:rPr>
          <w:rFonts w:eastAsia="Times New Roman" w:cs="Times New Roman"/>
          <w:szCs w:val="24"/>
        </w:rPr>
        <w:t xml:space="preserve"> Το ξεχάσατε και αυτό</w:t>
      </w:r>
      <w:r>
        <w:rPr>
          <w:rFonts w:eastAsia="Times New Roman" w:cs="Times New Roman"/>
          <w:szCs w:val="24"/>
        </w:rPr>
        <w:t>, κύριοι συνάδελφοι;</w:t>
      </w:r>
      <w:r w:rsidRPr="00896C9E">
        <w:rPr>
          <w:rFonts w:eastAsia="Times New Roman" w:cs="Times New Roman"/>
          <w:szCs w:val="24"/>
        </w:rPr>
        <w:t xml:space="preserve"> Πάει ο αγώνας ενάντ</w:t>
      </w:r>
      <w:r>
        <w:rPr>
          <w:rFonts w:eastAsia="Times New Roman" w:cs="Times New Roman"/>
          <w:szCs w:val="24"/>
        </w:rPr>
        <w:t xml:space="preserve">ια στα </w:t>
      </w:r>
      <w:proofErr w:type="spellStart"/>
      <w:r>
        <w:rPr>
          <w:rFonts w:eastAsia="Times New Roman" w:cs="Times New Roman"/>
          <w:szCs w:val="24"/>
        </w:rPr>
        <w:t>βοθροκάναλα</w:t>
      </w:r>
      <w:proofErr w:type="spellEnd"/>
      <w:r>
        <w:rPr>
          <w:rFonts w:eastAsia="Times New Roman" w:cs="Times New Roman"/>
          <w:szCs w:val="24"/>
        </w:rPr>
        <w:t xml:space="preserve">; Πάει και αυτός </w:t>
      </w:r>
      <w:r w:rsidRPr="00896C9E">
        <w:rPr>
          <w:rFonts w:eastAsia="Times New Roman" w:cs="Times New Roman"/>
          <w:szCs w:val="24"/>
        </w:rPr>
        <w:t>στην τιμή της προεκλογικής περιόδου</w:t>
      </w:r>
      <w:r>
        <w:rPr>
          <w:rFonts w:eastAsia="Times New Roman" w:cs="Times New Roman"/>
          <w:szCs w:val="24"/>
        </w:rPr>
        <w:t>;</w:t>
      </w:r>
      <w:r w:rsidRPr="00896C9E">
        <w:rPr>
          <w:rFonts w:eastAsia="Times New Roman" w:cs="Times New Roman"/>
          <w:szCs w:val="24"/>
        </w:rPr>
        <w:t xml:space="preserve"> </w:t>
      </w:r>
    </w:p>
    <w:p w14:paraId="2D30DA9F" w14:textId="77777777" w:rsidR="000D1FE2" w:rsidRDefault="005E5B96">
      <w:pPr>
        <w:spacing w:line="600" w:lineRule="auto"/>
        <w:ind w:firstLine="720"/>
        <w:jc w:val="both"/>
        <w:rPr>
          <w:rFonts w:eastAsia="Times New Roman" w:cs="Times New Roman"/>
          <w:szCs w:val="24"/>
        </w:rPr>
      </w:pPr>
      <w:r w:rsidRPr="00896C9E">
        <w:rPr>
          <w:rFonts w:eastAsia="Times New Roman" w:cs="Times New Roman"/>
          <w:szCs w:val="24"/>
        </w:rPr>
        <w:t>Κύριοι συνάδελφοι</w:t>
      </w:r>
      <w:r>
        <w:rPr>
          <w:rFonts w:eastAsia="Times New Roman" w:cs="Times New Roman"/>
          <w:szCs w:val="24"/>
        </w:rPr>
        <w:t xml:space="preserve">, </w:t>
      </w:r>
      <w:r w:rsidRPr="00896C9E">
        <w:rPr>
          <w:rFonts w:eastAsia="Times New Roman" w:cs="Times New Roman"/>
          <w:szCs w:val="24"/>
        </w:rPr>
        <w:t xml:space="preserve">έχω να </w:t>
      </w:r>
      <w:r>
        <w:rPr>
          <w:rFonts w:eastAsia="Times New Roman" w:cs="Times New Roman"/>
          <w:szCs w:val="24"/>
        </w:rPr>
        <w:t xml:space="preserve">θέσω </w:t>
      </w:r>
      <w:r w:rsidRPr="00896C9E">
        <w:rPr>
          <w:rFonts w:eastAsia="Times New Roman" w:cs="Times New Roman"/>
          <w:szCs w:val="24"/>
        </w:rPr>
        <w:t>τρία</w:t>
      </w:r>
      <w:r>
        <w:rPr>
          <w:rFonts w:eastAsia="Times New Roman" w:cs="Times New Roman"/>
          <w:szCs w:val="24"/>
        </w:rPr>
        <w:t xml:space="preserve"> νομίζω </w:t>
      </w:r>
      <w:r w:rsidRPr="00896C9E">
        <w:rPr>
          <w:rFonts w:eastAsia="Times New Roman" w:cs="Times New Roman"/>
          <w:szCs w:val="24"/>
        </w:rPr>
        <w:t>ουσιαστικά</w:t>
      </w:r>
      <w:r w:rsidRPr="00896C9E">
        <w:rPr>
          <w:rFonts w:eastAsia="Times New Roman" w:cs="Times New Roman"/>
          <w:szCs w:val="24"/>
        </w:rPr>
        <w:t xml:space="preserve"> θέματα</w:t>
      </w:r>
      <w:r>
        <w:rPr>
          <w:rFonts w:eastAsia="Times New Roman" w:cs="Times New Roman"/>
          <w:szCs w:val="24"/>
        </w:rPr>
        <w:t>,</w:t>
      </w:r>
      <w:r w:rsidRPr="00896C9E">
        <w:rPr>
          <w:rFonts w:eastAsia="Times New Roman" w:cs="Times New Roman"/>
          <w:szCs w:val="24"/>
        </w:rPr>
        <w:t xml:space="preserve"> που τα </w:t>
      </w:r>
      <w:r>
        <w:rPr>
          <w:rFonts w:eastAsia="Times New Roman" w:cs="Times New Roman"/>
          <w:szCs w:val="24"/>
        </w:rPr>
        <w:t xml:space="preserve">έθεσαν και οι συνάδελφοι. </w:t>
      </w:r>
    </w:p>
    <w:p w14:paraId="2D30DAA0" w14:textId="77777777" w:rsidR="000D1FE2" w:rsidRDefault="005E5B96">
      <w:pPr>
        <w:spacing w:line="600" w:lineRule="auto"/>
        <w:ind w:firstLine="720"/>
        <w:jc w:val="both"/>
        <w:rPr>
          <w:rFonts w:eastAsia="Times New Roman" w:cs="Times New Roman"/>
          <w:szCs w:val="24"/>
        </w:rPr>
      </w:pPr>
      <w:r w:rsidRPr="00896C9E">
        <w:rPr>
          <w:rFonts w:eastAsia="Times New Roman" w:cs="Times New Roman"/>
          <w:szCs w:val="24"/>
        </w:rPr>
        <w:lastRenderedPageBreak/>
        <w:t>Αν σήμερα κατηγορούμε τον Πρόεδρο της Βουλής</w:t>
      </w:r>
      <w:r>
        <w:rPr>
          <w:rFonts w:eastAsia="Times New Roman" w:cs="Times New Roman"/>
          <w:szCs w:val="24"/>
        </w:rPr>
        <w:t>,</w:t>
      </w:r>
      <w:r w:rsidRPr="00896C9E">
        <w:rPr>
          <w:rFonts w:eastAsia="Times New Roman" w:cs="Times New Roman"/>
          <w:szCs w:val="24"/>
        </w:rPr>
        <w:t xml:space="preserve"> </w:t>
      </w:r>
      <w:r>
        <w:rPr>
          <w:rFonts w:eastAsia="Times New Roman" w:cs="Times New Roman"/>
          <w:szCs w:val="24"/>
        </w:rPr>
        <w:t>σε κα</w:t>
      </w:r>
      <w:r>
        <w:rPr>
          <w:rFonts w:eastAsia="Times New Roman" w:cs="Times New Roman"/>
          <w:szCs w:val="24"/>
        </w:rPr>
        <w:t>μ</w:t>
      </w:r>
      <w:r>
        <w:rPr>
          <w:rFonts w:eastAsia="Times New Roman" w:cs="Times New Roman"/>
          <w:szCs w:val="24"/>
        </w:rPr>
        <w:t>μία περίπτωση</w:t>
      </w:r>
      <w:r w:rsidRPr="00896C9E">
        <w:rPr>
          <w:rFonts w:eastAsia="Times New Roman" w:cs="Times New Roman"/>
          <w:szCs w:val="24"/>
        </w:rPr>
        <w:t xml:space="preserve"> προσωπικά</w:t>
      </w:r>
      <w:r>
        <w:rPr>
          <w:rFonts w:eastAsia="Times New Roman" w:cs="Times New Roman"/>
          <w:szCs w:val="24"/>
        </w:rPr>
        <w:t>,</w:t>
      </w:r>
      <w:r w:rsidRPr="00896C9E">
        <w:rPr>
          <w:rFonts w:eastAsia="Times New Roman" w:cs="Times New Roman"/>
          <w:szCs w:val="24"/>
        </w:rPr>
        <w:t xml:space="preserve"> </w:t>
      </w:r>
      <w:r>
        <w:rPr>
          <w:rFonts w:eastAsia="Times New Roman" w:cs="Times New Roman"/>
          <w:szCs w:val="24"/>
        </w:rPr>
        <w:t xml:space="preserve">αλλά </w:t>
      </w:r>
      <w:r w:rsidRPr="00896C9E">
        <w:rPr>
          <w:rFonts w:eastAsia="Times New Roman" w:cs="Times New Roman"/>
          <w:szCs w:val="24"/>
        </w:rPr>
        <w:t>για τη θεσμική του ιδιότητα</w:t>
      </w:r>
      <w:r>
        <w:rPr>
          <w:rFonts w:eastAsia="Times New Roman" w:cs="Times New Roman"/>
          <w:szCs w:val="24"/>
        </w:rPr>
        <w:t>,</w:t>
      </w:r>
      <w:r w:rsidRPr="00896C9E">
        <w:rPr>
          <w:rFonts w:eastAsia="Times New Roman" w:cs="Times New Roman"/>
          <w:szCs w:val="24"/>
        </w:rPr>
        <w:t xml:space="preserve"> είναι </w:t>
      </w:r>
      <w:r>
        <w:rPr>
          <w:rFonts w:eastAsia="Times New Roman" w:cs="Times New Roman"/>
          <w:szCs w:val="24"/>
        </w:rPr>
        <w:t xml:space="preserve">διότι </w:t>
      </w:r>
      <w:r w:rsidRPr="00896C9E">
        <w:rPr>
          <w:rFonts w:eastAsia="Times New Roman" w:cs="Times New Roman"/>
          <w:szCs w:val="24"/>
        </w:rPr>
        <w:t>εδώ και ένα</w:t>
      </w:r>
      <w:r>
        <w:rPr>
          <w:rFonts w:eastAsia="Times New Roman" w:cs="Times New Roman"/>
          <w:szCs w:val="24"/>
        </w:rPr>
        <w:t>ν</w:t>
      </w:r>
      <w:r w:rsidRPr="00896C9E">
        <w:rPr>
          <w:rFonts w:eastAsia="Times New Roman" w:cs="Times New Roman"/>
          <w:szCs w:val="24"/>
        </w:rPr>
        <w:t xml:space="preserve"> χρόνο δεν έφερε στη Βουλή να συζητηθεί το αφορολόγητο</w:t>
      </w:r>
      <w:r>
        <w:rPr>
          <w:rFonts w:eastAsia="Times New Roman" w:cs="Times New Roman"/>
          <w:szCs w:val="24"/>
        </w:rPr>
        <w:t xml:space="preserve">, την πρότασή μας. </w:t>
      </w:r>
      <w:r w:rsidRPr="00896C9E">
        <w:rPr>
          <w:rFonts w:eastAsia="Times New Roman" w:cs="Times New Roman"/>
          <w:szCs w:val="24"/>
        </w:rPr>
        <w:t xml:space="preserve">Αυτό </w:t>
      </w:r>
      <w:r w:rsidRPr="00896C9E">
        <w:rPr>
          <w:rFonts w:eastAsia="Times New Roman" w:cs="Times New Roman"/>
          <w:szCs w:val="24"/>
        </w:rPr>
        <w:t>είναι το μεγάλο πρόβλημα</w:t>
      </w:r>
      <w:r>
        <w:rPr>
          <w:rFonts w:eastAsia="Times New Roman" w:cs="Times New Roman"/>
          <w:szCs w:val="24"/>
        </w:rPr>
        <w:t>, ότι</w:t>
      </w:r>
      <w:r w:rsidRPr="00896C9E">
        <w:rPr>
          <w:rFonts w:eastAsia="Times New Roman" w:cs="Times New Roman"/>
          <w:szCs w:val="24"/>
        </w:rPr>
        <w:t xml:space="preserve"> δεν χρησιμοποίησε </w:t>
      </w:r>
      <w:r>
        <w:rPr>
          <w:rFonts w:eastAsia="Times New Roman" w:cs="Times New Roman"/>
          <w:szCs w:val="24"/>
        </w:rPr>
        <w:t xml:space="preserve">τους κοινοβουλευτικούς </w:t>
      </w:r>
      <w:r w:rsidRPr="00896C9E">
        <w:rPr>
          <w:rFonts w:eastAsia="Times New Roman" w:cs="Times New Roman"/>
          <w:szCs w:val="24"/>
        </w:rPr>
        <w:t>κανόνες</w:t>
      </w:r>
      <w:r>
        <w:rPr>
          <w:rFonts w:eastAsia="Times New Roman" w:cs="Times New Roman"/>
          <w:szCs w:val="24"/>
        </w:rPr>
        <w:t>,</w:t>
      </w:r>
      <w:r w:rsidRPr="00896C9E">
        <w:rPr>
          <w:rFonts w:eastAsia="Times New Roman" w:cs="Times New Roman"/>
          <w:szCs w:val="24"/>
        </w:rPr>
        <w:t xml:space="preserve"> ώστε να έρθει στη </w:t>
      </w:r>
      <w:r>
        <w:rPr>
          <w:rFonts w:eastAsia="Times New Roman" w:cs="Times New Roman"/>
          <w:szCs w:val="24"/>
        </w:rPr>
        <w:t xml:space="preserve">Βουλή και να συζητηθεί </w:t>
      </w:r>
      <w:r w:rsidRPr="00896C9E">
        <w:rPr>
          <w:rFonts w:eastAsia="Times New Roman" w:cs="Times New Roman"/>
          <w:szCs w:val="24"/>
        </w:rPr>
        <w:t xml:space="preserve">και τα κόμματα να πάρουν τις αποφάσεις </w:t>
      </w:r>
      <w:r>
        <w:rPr>
          <w:rFonts w:eastAsia="Times New Roman" w:cs="Times New Roman"/>
          <w:szCs w:val="24"/>
        </w:rPr>
        <w:t>τους.</w:t>
      </w:r>
    </w:p>
    <w:p w14:paraId="2D30DAA1" w14:textId="77777777" w:rsidR="000D1FE2" w:rsidRDefault="005E5B96">
      <w:pPr>
        <w:spacing w:line="600" w:lineRule="auto"/>
        <w:ind w:firstLine="720"/>
        <w:jc w:val="both"/>
        <w:rPr>
          <w:rFonts w:eastAsia="Times New Roman" w:cs="Times New Roman"/>
          <w:szCs w:val="24"/>
        </w:rPr>
      </w:pPr>
      <w:r w:rsidRPr="00896C9E">
        <w:rPr>
          <w:rFonts w:eastAsia="Times New Roman" w:cs="Times New Roman"/>
          <w:szCs w:val="24"/>
        </w:rPr>
        <w:t xml:space="preserve">Και </w:t>
      </w:r>
      <w:r>
        <w:rPr>
          <w:rFonts w:eastAsia="Times New Roman" w:cs="Times New Roman"/>
          <w:szCs w:val="24"/>
        </w:rPr>
        <w:t>την ίδια ώρα μά</w:t>
      </w:r>
      <w:r w:rsidRPr="00896C9E">
        <w:rPr>
          <w:rFonts w:eastAsia="Times New Roman" w:cs="Times New Roman"/>
          <w:szCs w:val="24"/>
        </w:rPr>
        <w:t>ς κατηγορείτε</w:t>
      </w:r>
      <w:r>
        <w:rPr>
          <w:rFonts w:eastAsia="Times New Roman" w:cs="Times New Roman"/>
          <w:szCs w:val="24"/>
        </w:rPr>
        <w:t xml:space="preserve">. Λέτε «πώς δεν θα το ψηφίσετε;». Μα, θα ψηφίζουμε και θα </w:t>
      </w:r>
      <w:proofErr w:type="spellStart"/>
      <w:r>
        <w:rPr>
          <w:rFonts w:eastAsia="Times New Roman" w:cs="Times New Roman"/>
          <w:szCs w:val="24"/>
        </w:rPr>
        <w:t>ξεψηφίζουμε</w:t>
      </w:r>
      <w:proofErr w:type="spellEnd"/>
      <w:r>
        <w:rPr>
          <w:rFonts w:eastAsia="Times New Roman" w:cs="Times New Roman"/>
          <w:szCs w:val="24"/>
        </w:rPr>
        <w:t xml:space="preserve"> μαζί; Εμείς έχουμε μ</w:t>
      </w:r>
      <w:r>
        <w:rPr>
          <w:rFonts w:eastAsia="Times New Roman" w:cs="Times New Roman"/>
          <w:szCs w:val="24"/>
        </w:rPr>
        <w:t>ί</w:t>
      </w:r>
      <w:r>
        <w:rPr>
          <w:rFonts w:eastAsia="Times New Roman" w:cs="Times New Roman"/>
          <w:szCs w:val="24"/>
        </w:rPr>
        <w:t xml:space="preserve">α τροπολογία που τελειώνει το θέμα του αφορολόγητου. </w:t>
      </w:r>
    </w:p>
    <w:p w14:paraId="2D30DAA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Εσείς β</w:t>
      </w:r>
      <w:r w:rsidRPr="00F8264F">
        <w:rPr>
          <w:rFonts w:eastAsia="Times New Roman" w:cs="Times New Roman"/>
          <w:szCs w:val="24"/>
        </w:rPr>
        <w:t>γάζετε απέξω τη μείωση του κατώτερου</w:t>
      </w:r>
      <w:r>
        <w:rPr>
          <w:rFonts w:eastAsia="Times New Roman" w:cs="Times New Roman"/>
          <w:szCs w:val="24"/>
        </w:rPr>
        <w:t xml:space="preserve"> κλιμακίου φόρου</w:t>
      </w:r>
      <w:r w:rsidRPr="00F8264F">
        <w:rPr>
          <w:rFonts w:eastAsia="Times New Roman" w:cs="Times New Roman"/>
          <w:szCs w:val="24"/>
        </w:rPr>
        <w:t xml:space="preserve"> που αφορά τους πιο φτωχούς</w:t>
      </w:r>
      <w:r>
        <w:rPr>
          <w:rFonts w:eastAsia="Times New Roman" w:cs="Times New Roman"/>
          <w:szCs w:val="24"/>
        </w:rPr>
        <w:t>.</w:t>
      </w:r>
      <w:r w:rsidRPr="00F8264F">
        <w:rPr>
          <w:rFonts w:eastAsia="Times New Roman" w:cs="Times New Roman"/>
          <w:szCs w:val="24"/>
        </w:rPr>
        <w:t xml:space="preserve"> Από </w:t>
      </w:r>
      <w:r>
        <w:rPr>
          <w:rFonts w:eastAsia="Times New Roman" w:cs="Times New Roman"/>
          <w:szCs w:val="24"/>
        </w:rPr>
        <w:t>22% το πηγαίνετε στο 20%.</w:t>
      </w:r>
      <w:r w:rsidRPr="00F8264F">
        <w:rPr>
          <w:rFonts w:eastAsia="Times New Roman" w:cs="Times New Roman"/>
          <w:szCs w:val="24"/>
        </w:rPr>
        <w:t xml:space="preserve"> Πόσα εκατομμύρια είναι αυτό</w:t>
      </w:r>
      <w:r>
        <w:rPr>
          <w:rFonts w:eastAsia="Times New Roman" w:cs="Times New Roman"/>
          <w:szCs w:val="24"/>
        </w:rPr>
        <w:t>; Είναι</w:t>
      </w:r>
      <w:r w:rsidRPr="00F8264F">
        <w:rPr>
          <w:rFonts w:eastAsia="Times New Roman" w:cs="Times New Roman"/>
          <w:szCs w:val="24"/>
        </w:rPr>
        <w:t xml:space="preserve"> </w:t>
      </w:r>
      <w:r>
        <w:rPr>
          <w:rFonts w:eastAsia="Times New Roman" w:cs="Times New Roman"/>
          <w:szCs w:val="24"/>
        </w:rPr>
        <w:t>870 εκατομμύρια.</w:t>
      </w:r>
      <w:r>
        <w:rPr>
          <w:rFonts w:eastAsia="Times New Roman" w:cs="Times New Roman"/>
          <w:szCs w:val="24"/>
        </w:rPr>
        <w:t xml:space="preserve"> Αφήνετε απέξω</w:t>
      </w:r>
      <w:r w:rsidRPr="00F8264F">
        <w:rPr>
          <w:rFonts w:eastAsia="Times New Roman" w:cs="Times New Roman"/>
          <w:szCs w:val="24"/>
        </w:rPr>
        <w:t xml:space="preserve"> τη μείωση του ΕΝΦΙΑ</w:t>
      </w:r>
      <w:r>
        <w:rPr>
          <w:rFonts w:eastAsia="Times New Roman" w:cs="Times New Roman"/>
          <w:szCs w:val="24"/>
        </w:rPr>
        <w:t xml:space="preserve">, που είναι 209 </w:t>
      </w:r>
      <w:r w:rsidRPr="00F8264F">
        <w:rPr>
          <w:rFonts w:eastAsia="Times New Roman" w:cs="Times New Roman"/>
          <w:szCs w:val="24"/>
        </w:rPr>
        <w:t>εκατομμύρια</w:t>
      </w:r>
      <w:r>
        <w:rPr>
          <w:rFonts w:eastAsia="Times New Roman" w:cs="Times New Roman"/>
          <w:szCs w:val="24"/>
        </w:rPr>
        <w:t xml:space="preserve">, τη μείωση της εισφοράς αλληλεγγύης. Άρα εδώ πρέπει να ψηφίσετε, αν θέλετε, </w:t>
      </w:r>
      <w:r w:rsidRPr="00F8264F">
        <w:rPr>
          <w:rFonts w:eastAsia="Times New Roman" w:cs="Times New Roman"/>
          <w:szCs w:val="24"/>
        </w:rPr>
        <w:t xml:space="preserve">την τροπολογία </w:t>
      </w:r>
      <w:r>
        <w:rPr>
          <w:rFonts w:eastAsia="Times New Roman" w:cs="Times New Roman"/>
          <w:szCs w:val="24"/>
        </w:rPr>
        <w:t>μας,</w:t>
      </w:r>
      <w:r w:rsidRPr="00F8264F">
        <w:rPr>
          <w:rFonts w:eastAsia="Times New Roman" w:cs="Times New Roman"/>
          <w:szCs w:val="24"/>
        </w:rPr>
        <w:t xml:space="preserve"> η οποία </w:t>
      </w:r>
      <w:r>
        <w:rPr>
          <w:rFonts w:eastAsia="Times New Roman" w:cs="Times New Roman"/>
          <w:szCs w:val="24"/>
        </w:rPr>
        <w:t>τ</w:t>
      </w:r>
      <w:r w:rsidRPr="00F8264F">
        <w:rPr>
          <w:rFonts w:eastAsia="Times New Roman" w:cs="Times New Roman"/>
          <w:szCs w:val="24"/>
        </w:rPr>
        <w:t>ο μόνο που κάνει είναι να επαναφέρει τα πράγματα εκεί που ήταν</w:t>
      </w:r>
      <w:r>
        <w:rPr>
          <w:rFonts w:eastAsia="Times New Roman" w:cs="Times New Roman"/>
          <w:szCs w:val="24"/>
        </w:rPr>
        <w:t>.</w:t>
      </w:r>
    </w:p>
    <w:p w14:paraId="2D30DAA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w:t>
      </w:r>
      <w:r w:rsidRPr="00F8264F">
        <w:rPr>
          <w:rFonts w:eastAsia="Times New Roman" w:cs="Times New Roman"/>
          <w:szCs w:val="24"/>
        </w:rPr>
        <w:t>εγώ πιστεύω ότι</w:t>
      </w:r>
      <w:r w:rsidRPr="00F8264F">
        <w:rPr>
          <w:rFonts w:eastAsia="Times New Roman" w:cs="Times New Roman"/>
          <w:szCs w:val="24"/>
        </w:rPr>
        <w:t xml:space="preserve"> το </w:t>
      </w:r>
      <w:r>
        <w:rPr>
          <w:rFonts w:eastAsia="Times New Roman" w:cs="Times New Roman"/>
          <w:szCs w:val="24"/>
        </w:rPr>
        <w:t>κ</w:t>
      </w:r>
      <w:r w:rsidRPr="00F8264F">
        <w:rPr>
          <w:rFonts w:eastAsia="Times New Roman" w:cs="Times New Roman"/>
          <w:szCs w:val="24"/>
        </w:rPr>
        <w:t xml:space="preserve">ράτος πρέπει να στηρίζει </w:t>
      </w:r>
      <w:r>
        <w:rPr>
          <w:rFonts w:eastAsia="Times New Roman" w:cs="Times New Roman"/>
          <w:szCs w:val="24"/>
        </w:rPr>
        <w:t>τον ιδιωτικό τομέα. Σήμερα, όμως, κάνετε κάτι, κύριε Υπουργέ, με το οποίο</w:t>
      </w:r>
      <w:r w:rsidRPr="00F8264F">
        <w:rPr>
          <w:rFonts w:eastAsia="Times New Roman" w:cs="Times New Roman"/>
          <w:szCs w:val="24"/>
        </w:rPr>
        <w:t xml:space="preserve"> θέλω να σας πω </w:t>
      </w:r>
      <w:r>
        <w:rPr>
          <w:rFonts w:eastAsia="Times New Roman" w:cs="Times New Roman"/>
          <w:szCs w:val="24"/>
        </w:rPr>
        <w:t xml:space="preserve">ότι </w:t>
      </w:r>
      <w:r w:rsidRPr="00F8264F">
        <w:rPr>
          <w:rFonts w:eastAsia="Times New Roman" w:cs="Times New Roman"/>
          <w:szCs w:val="24"/>
        </w:rPr>
        <w:t xml:space="preserve">δείχνετε το ένα μέρος της ευαισθησίας </w:t>
      </w:r>
      <w:r>
        <w:rPr>
          <w:rFonts w:eastAsia="Times New Roman" w:cs="Times New Roman"/>
          <w:szCs w:val="24"/>
        </w:rPr>
        <w:t>σας. Από το Πρόγραμμα</w:t>
      </w:r>
      <w:r w:rsidRPr="00F8264F">
        <w:rPr>
          <w:rFonts w:eastAsia="Times New Roman" w:cs="Times New Roman"/>
          <w:szCs w:val="24"/>
        </w:rPr>
        <w:t xml:space="preserve"> Δημοσίων Επενδύσεων</w:t>
      </w:r>
      <w:r>
        <w:rPr>
          <w:rFonts w:eastAsia="Times New Roman" w:cs="Times New Roman"/>
          <w:szCs w:val="24"/>
        </w:rPr>
        <w:t xml:space="preserve"> στηρίζουμε</w:t>
      </w:r>
      <w:r w:rsidRPr="00F8264F">
        <w:rPr>
          <w:rFonts w:eastAsia="Times New Roman" w:cs="Times New Roman"/>
          <w:szCs w:val="24"/>
        </w:rPr>
        <w:t xml:space="preserve"> </w:t>
      </w:r>
      <w:r>
        <w:rPr>
          <w:rFonts w:eastAsia="Times New Roman" w:cs="Times New Roman"/>
          <w:szCs w:val="24"/>
        </w:rPr>
        <w:t xml:space="preserve">την Ελληνική </w:t>
      </w:r>
      <w:r w:rsidRPr="00F8264F">
        <w:rPr>
          <w:rFonts w:eastAsia="Times New Roman" w:cs="Times New Roman"/>
          <w:szCs w:val="24"/>
        </w:rPr>
        <w:t xml:space="preserve">Βιομηχανία </w:t>
      </w:r>
      <w:r>
        <w:rPr>
          <w:rFonts w:eastAsia="Times New Roman" w:cs="Times New Roman"/>
          <w:szCs w:val="24"/>
        </w:rPr>
        <w:t xml:space="preserve">Ζάχαρης </w:t>
      </w:r>
      <w:r w:rsidRPr="00F8264F">
        <w:rPr>
          <w:rFonts w:eastAsia="Times New Roman" w:cs="Times New Roman"/>
          <w:szCs w:val="24"/>
        </w:rPr>
        <w:t xml:space="preserve">και </w:t>
      </w:r>
      <w:r>
        <w:rPr>
          <w:rFonts w:eastAsia="Times New Roman" w:cs="Times New Roman"/>
          <w:szCs w:val="24"/>
        </w:rPr>
        <w:t xml:space="preserve">όλους </w:t>
      </w:r>
      <w:r>
        <w:rPr>
          <w:rFonts w:eastAsia="Times New Roman" w:cs="Times New Roman"/>
          <w:szCs w:val="24"/>
        </w:rPr>
        <w:t>τους παραγωγούς. Πολύ σωστά.</w:t>
      </w:r>
      <w:r w:rsidRPr="00F8264F">
        <w:rPr>
          <w:rFonts w:eastAsia="Times New Roman" w:cs="Times New Roman"/>
          <w:szCs w:val="24"/>
        </w:rPr>
        <w:t xml:space="preserve"> Α</w:t>
      </w:r>
      <w:r>
        <w:rPr>
          <w:rFonts w:eastAsia="Times New Roman" w:cs="Times New Roman"/>
          <w:szCs w:val="24"/>
        </w:rPr>
        <w:t>λλά α</w:t>
      </w:r>
      <w:r w:rsidRPr="00F8264F">
        <w:rPr>
          <w:rFonts w:eastAsia="Times New Roman" w:cs="Times New Roman"/>
          <w:szCs w:val="24"/>
        </w:rPr>
        <w:t>νακοινώθηκε χθες</w:t>
      </w:r>
      <w:r>
        <w:rPr>
          <w:rFonts w:eastAsia="Times New Roman" w:cs="Times New Roman"/>
          <w:szCs w:val="24"/>
        </w:rPr>
        <w:t>, κύριε Υπουργέ, το κλείσιμο</w:t>
      </w:r>
      <w:r w:rsidRPr="00F8264F">
        <w:rPr>
          <w:rFonts w:eastAsia="Times New Roman" w:cs="Times New Roman"/>
          <w:szCs w:val="24"/>
        </w:rPr>
        <w:t xml:space="preserve"> δύο εργοστασίων</w:t>
      </w:r>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FRIGOGLASS</w:t>
      </w:r>
      <w:r>
        <w:rPr>
          <w:rFonts w:eastAsia="Times New Roman" w:cs="Times New Roman"/>
          <w:szCs w:val="24"/>
        </w:rPr>
        <w:t>»</w:t>
      </w:r>
      <w:r w:rsidRPr="00F8264F">
        <w:rPr>
          <w:rFonts w:eastAsia="Times New Roman" w:cs="Times New Roman"/>
          <w:szCs w:val="24"/>
        </w:rPr>
        <w:t xml:space="preserve"> στην Κάτω Αχαΐα και το</w:t>
      </w:r>
      <w:r>
        <w:rPr>
          <w:rFonts w:eastAsia="Times New Roman" w:cs="Times New Roman"/>
          <w:szCs w:val="24"/>
        </w:rPr>
        <w:t>υ «</w:t>
      </w:r>
      <w:r w:rsidRPr="00F8264F">
        <w:rPr>
          <w:rFonts w:eastAsia="Times New Roman" w:cs="Times New Roman"/>
          <w:szCs w:val="24"/>
        </w:rPr>
        <w:t>Γάλα Βλάχας</w:t>
      </w:r>
      <w:r>
        <w:rPr>
          <w:rFonts w:eastAsia="Times New Roman" w:cs="Times New Roman"/>
          <w:szCs w:val="24"/>
        </w:rPr>
        <w:t>» με εβδομήντα έξι υπαλλήλους</w:t>
      </w:r>
      <w:r w:rsidRPr="00F8264F">
        <w:rPr>
          <w:rFonts w:eastAsia="Times New Roman" w:cs="Times New Roman"/>
          <w:szCs w:val="24"/>
        </w:rPr>
        <w:t xml:space="preserve"> στο Πλατύ Ημαθίας</w:t>
      </w:r>
      <w:r>
        <w:rPr>
          <w:rFonts w:eastAsia="Times New Roman" w:cs="Times New Roman"/>
          <w:szCs w:val="24"/>
        </w:rPr>
        <w:t>.</w:t>
      </w:r>
      <w:r w:rsidRPr="00F8264F">
        <w:rPr>
          <w:rFonts w:eastAsia="Times New Roman" w:cs="Times New Roman"/>
          <w:szCs w:val="24"/>
        </w:rPr>
        <w:t xml:space="preserve"> </w:t>
      </w:r>
    </w:p>
    <w:p w14:paraId="2D30DAA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Αναρωτιέμαι γιατί σε αυτούς τους ανθρώπους δεν δίνου</w:t>
      </w:r>
      <w:r w:rsidRPr="00F8264F">
        <w:rPr>
          <w:rFonts w:eastAsia="Times New Roman" w:cs="Times New Roman"/>
          <w:szCs w:val="24"/>
        </w:rPr>
        <w:t xml:space="preserve">με </w:t>
      </w:r>
      <w:r w:rsidRPr="00F8264F">
        <w:rPr>
          <w:rFonts w:eastAsia="Times New Roman" w:cs="Times New Roman"/>
          <w:szCs w:val="24"/>
        </w:rPr>
        <w:t>τους μισθούς από το Πρόγραμμα Δημοσίων Επενδύσεων</w:t>
      </w:r>
      <w:r>
        <w:rPr>
          <w:rFonts w:eastAsia="Times New Roman" w:cs="Times New Roman"/>
          <w:szCs w:val="24"/>
        </w:rPr>
        <w:t>;</w:t>
      </w:r>
      <w:r w:rsidRPr="00F8264F">
        <w:rPr>
          <w:rFonts w:eastAsia="Times New Roman" w:cs="Times New Roman"/>
          <w:szCs w:val="24"/>
        </w:rPr>
        <w:t xml:space="preserve"> Αυτοί δεν </w:t>
      </w:r>
      <w:r>
        <w:rPr>
          <w:rFonts w:eastAsia="Times New Roman" w:cs="Times New Roman"/>
          <w:szCs w:val="24"/>
        </w:rPr>
        <w:t xml:space="preserve">είναι εργαζόμενοι; Αυτοί δεν έχουν οικογένειες; Αυτοί δεν έχουν παιδιά; Τα παιδιά τους δεν δίνουν εξετάσεις; </w:t>
      </w:r>
      <w:r w:rsidRPr="00F8264F">
        <w:rPr>
          <w:rFonts w:eastAsia="Times New Roman" w:cs="Times New Roman"/>
          <w:szCs w:val="24"/>
        </w:rPr>
        <w:t xml:space="preserve">Έτσι είναι η </w:t>
      </w:r>
      <w:r>
        <w:rPr>
          <w:rFonts w:eastAsia="Times New Roman" w:cs="Times New Roman"/>
          <w:szCs w:val="24"/>
        </w:rPr>
        <w:t>Α</w:t>
      </w:r>
      <w:r w:rsidRPr="00F8264F">
        <w:rPr>
          <w:rFonts w:eastAsia="Times New Roman" w:cs="Times New Roman"/>
          <w:szCs w:val="24"/>
        </w:rPr>
        <w:t>ριστερά</w:t>
      </w:r>
      <w:r>
        <w:rPr>
          <w:rFonts w:eastAsia="Times New Roman" w:cs="Times New Roman"/>
          <w:szCs w:val="24"/>
        </w:rPr>
        <w:t>, κυρίες και κύριοι συνάδελφοι;</w:t>
      </w:r>
      <w:r w:rsidRPr="00F8264F">
        <w:rPr>
          <w:rFonts w:eastAsia="Times New Roman" w:cs="Times New Roman"/>
          <w:szCs w:val="24"/>
        </w:rPr>
        <w:t xml:space="preserve"> </w:t>
      </w:r>
      <w:r>
        <w:rPr>
          <w:rFonts w:eastAsia="Times New Roman" w:cs="Times New Roman"/>
          <w:szCs w:val="24"/>
        </w:rPr>
        <w:t xml:space="preserve">Τους </w:t>
      </w:r>
      <w:proofErr w:type="spellStart"/>
      <w:r>
        <w:rPr>
          <w:rFonts w:eastAsia="Times New Roman" w:cs="Times New Roman"/>
          <w:szCs w:val="24"/>
        </w:rPr>
        <w:t>εκατόν</w:t>
      </w:r>
      <w:proofErr w:type="spellEnd"/>
      <w:r>
        <w:rPr>
          <w:rFonts w:eastAsia="Times New Roman" w:cs="Times New Roman"/>
          <w:szCs w:val="24"/>
        </w:rPr>
        <w:t xml:space="preserve"> πενήντα </w:t>
      </w:r>
      <w:r w:rsidRPr="00F8264F">
        <w:rPr>
          <w:rFonts w:eastAsia="Times New Roman" w:cs="Times New Roman"/>
          <w:szCs w:val="24"/>
        </w:rPr>
        <w:t xml:space="preserve">εργαζόμενους </w:t>
      </w:r>
      <w:r>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FRIGOGLASS</w:t>
      </w:r>
      <w:r>
        <w:rPr>
          <w:rFonts w:eastAsia="Times New Roman" w:cs="Times New Roman"/>
          <w:szCs w:val="24"/>
        </w:rPr>
        <w:t>»</w:t>
      </w:r>
      <w:r>
        <w:rPr>
          <w:rFonts w:eastAsia="Times New Roman" w:cs="Times New Roman"/>
          <w:szCs w:val="24"/>
        </w:rPr>
        <w:t xml:space="preserve"> </w:t>
      </w:r>
      <w:r w:rsidRPr="00F8264F">
        <w:rPr>
          <w:rFonts w:eastAsia="Times New Roman" w:cs="Times New Roman"/>
          <w:szCs w:val="24"/>
        </w:rPr>
        <w:t xml:space="preserve">και του </w:t>
      </w:r>
      <w:r>
        <w:rPr>
          <w:rFonts w:eastAsia="Times New Roman" w:cs="Times New Roman"/>
          <w:szCs w:val="24"/>
        </w:rPr>
        <w:t>«</w:t>
      </w:r>
      <w:r w:rsidRPr="00F8264F">
        <w:rPr>
          <w:rFonts w:eastAsia="Times New Roman" w:cs="Times New Roman"/>
          <w:szCs w:val="24"/>
        </w:rPr>
        <w:t>Γάλα Βλάχας</w:t>
      </w:r>
      <w:r>
        <w:rPr>
          <w:rFonts w:eastAsia="Times New Roman" w:cs="Times New Roman"/>
          <w:szCs w:val="24"/>
        </w:rPr>
        <w:t xml:space="preserve">» τούς πετάμε, αλλά τους υπόλοιπους όχι; Εγώ πιστεύω ότι αν είσαστε δίκαιοι θα έπρεπε να πληρώσουμε με το Πρόγραμμα Δημοσίων </w:t>
      </w:r>
      <w:r>
        <w:rPr>
          <w:rFonts w:eastAsia="Times New Roman" w:cs="Times New Roman"/>
          <w:szCs w:val="24"/>
        </w:rPr>
        <w:lastRenderedPageBreak/>
        <w:t xml:space="preserve">Επενδύσεων όλους. Όχι, κύριοι </w:t>
      </w:r>
      <w:r w:rsidRPr="00F8264F">
        <w:rPr>
          <w:rFonts w:eastAsia="Times New Roman" w:cs="Times New Roman"/>
          <w:szCs w:val="24"/>
        </w:rPr>
        <w:t>συνάδελφοι</w:t>
      </w:r>
      <w:r>
        <w:rPr>
          <w:rFonts w:eastAsia="Times New Roman" w:cs="Times New Roman"/>
          <w:szCs w:val="24"/>
        </w:rPr>
        <w:t>!</w:t>
      </w:r>
      <w:r w:rsidRPr="00F8264F">
        <w:rPr>
          <w:rFonts w:eastAsia="Times New Roman" w:cs="Times New Roman"/>
          <w:szCs w:val="24"/>
        </w:rPr>
        <w:t xml:space="preserve"> </w:t>
      </w:r>
      <w:r>
        <w:rPr>
          <w:rFonts w:eastAsia="Times New Roman" w:cs="Times New Roman"/>
          <w:szCs w:val="24"/>
        </w:rPr>
        <w:t>Δεν σας ενδιαφέρουν</w:t>
      </w:r>
      <w:r w:rsidRPr="00F8264F">
        <w:rPr>
          <w:rFonts w:eastAsia="Times New Roman" w:cs="Times New Roman"/>
          <w:szCs w:val="24"/>
        </w:rPr>
        <w:t xml:space="preserve"> οι εργαζόμενοι</w:t>
      </w:r>
      <w:r>
        <w:rPr>
          <w:rFonts w:eastAsia="Times New Roman" w:cs="Times New Roman"/>
          <w:szCs w:val="24"/>
        </w:rPr>
        <w:t xml:space="preserve">. Σας ενδιαφέρουν </w:t>
      </w:r>
      <w:r>
        <w:rPr>
          <w:rFonts w:eastAsia="Times New Roman" w:cs="Times New Roman"/>
          <w:szCs w:val="24"/>
        </w:rPr>
        <w:t>οι ψηφοφόροι-</w:t>
      </w:r>
      <w:r w:rsidRPr="00F8264F">
        <w:rPr>
          <w:rFonts w:eastAsia="Times New Roman" w:cs="Times New Roman"/>
          <w:szCs w:val="24"/>
        </w:rPr>
        <w:t>πιθανόν εργαζόμενοι</w:t>
      </w:r>
      <w:r>
        <w:rPr>
          <w:rFonts w:eastAsia="Times New Roman" w:cs="Times New Roman"/>
          <w:szCs w:val="24"/>
        </w:rPr>
        <w:t>.</w:t>
      </w:r>
    </w:p>
    <w:p w14:paraId="2D30DAA5"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Μας ενδιαφέρουν οι εργαζόμενοι, αλλά δεν είμαστε λαϊκιστές σαν εσένα!</w:t>
      </w:r>
    </w:p>
    <w:p w14:paraId="2D30DAA6"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sidRPr="00F8264F">
        <w:rPr>
          <w:rFonts w:eastAsia="Times New Roman" w:cs="Times New Roman"/>
          <w:szCs w:val="24"/>
        </w:rPr>
        <w:t xml:space="preserve"> Θέλω να </w:t>
      </w:r>
      <w:r>
        <w:rPr>
          <w:rFonts w:eastAsia="Times New Roman" w:cs="Times New Roman"/>
          <w:szCs w:val="24"/>
        </w:rPr>
        <w:t xml:space="preserve">το πω αυτό, γιατί δεν ακούστηκε καλά. Θέλω να πω, αγαπητοί φίλοι και φίλες, ότι ένας </w:t>
      </w:r>
      <w:r w:rsidRPr="00F8264F">
        <w:rPr>
          <w:rFonts w:eastAsia="Times New Roman" w:cs="Times New Roman"/>
          <w:szCs w:val="24"/>
        </w:rPr>
        <w:t>Βουλευτής</w:t>
      </w:r>
      <w:r w:rsidRPr="00F8264F">
        <w:rPr>
          <w:rFonts w:eastAsia="Times New Roman" w:cs="Times New Roman"/>
          <w:szCs w:val="24"/>
        </w:rPr>
        <w:t xml:space="preserve"> του ΣΥΡΙΖΑ με κατηγόρησε για λαϊκισμό</w:t>
      </w:r>
      <w:r>
        <w:rPr>
          <w:rFonts w:eastAsia="Times New Roman" w:cs="Times New Roman"/>
          <w:szCs w:val="24"/>
        </w:rPr>
        <w:t>!</w:t>
      </w:r>
      <w:r w:rsidRPr="00F8264F">
        <w:rPr>
          <w:rFonts w:eastAsia="Times New Roman" w:cs="Times New Roman"/>
          <w:szCs w:val="24"/>
        </w:rPr>
        <w:t xml:space="preserve"> Αυτό είναι το μεγαλύτερο </w:t>
      </w:r>
      <w:r>
        <w:rPr>
          <w:rFonts w:eastAsia="Times New Roman" w:cs="Times New Roman"/>
          <w:szCs w:val="24"/>
        </w:rPr>
        <w:t>ανέκδοτο της Μ</w:t>
      </w:r>
      <w:r w:rsidRPr="00F8264F">
        <w:rPr>
          <w:rFonts w:eastAsia="Times New Roman" w:cs="Times New Roman"/>
          <w:szCs w:val="24"/>
        </w:rPr>
        <w:t>εταπολίτευσης</w:t>
      </w:r>
      <w:r>
        <w:rPr>
          <w:rFonts w:eastAsia="Times New Roman" w:cs="Times New Roman"/>
          <w:szCs w:val="24"/>
        </w:rPr>
        <w:t>!</w:t>
      </w:r>
      <w:r w:rsidRPr="00F8264F">
        <w:rPr>
          <w:rFonts w:eastAsia="Times New Roman" w:cs="Times New Roman"/>
          <w:szCs w:val="24"/>
        </w:rPr>
        <w:t xml:space="preserve"> Σας ευχαριστώ πάρα πολύ</w:t>
      </w:r>
      <w:r>
        <w:rPr>
          <w:rFonts w:eastAsia="Times New Roman" w:cs="Times New Roman"/>
          <w:szCs w:val="24"/>
        </w:rPr>
        <w:t>!</w:t>
      </w:r>
    </w:p>
    <w:p w14:paraId="2D30DAA7"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D30DAA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Τελειώνω με το εξής, αγαπητοί συνάδελφοι.</w:t>
      </w:r>
    </w:p>
    <w:p w14:paraId="2D30DAA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Από αυτό το Βήμα, παρ</w:t>
      </w:r>
      <w:r>
        <w:rPr>
          <w:rFonts w:eastAsia="Times New Roman" w:cs="Times New Roman"/>
          <w:szCs w:val="24"/>
        </w:rPr>
        <w:t xml:space="preserve">’ </w:t>
      </w:r>
      <w:r>
        <w:rPr>
          <w:rFonts w:eastAsia="Times New Roman" w:cs="Times New Roman"/>
          <w:szCs w:val="24"/>
        </w:rPr>
        <w:t>ότι είναι η τελευταία μέρα και κ</w:t>
      </w:r>
      <w:r w:rsidRPr="00F8264F">
        <w:rPr>
          <w:rFonts w:eastAsia="Times New Roman" w:cs="Times New Roman"/>
          <w:szCs w:val="24"/>
        </w:rPr>
        <w:t xml:space="preserve">ανένας δεν ξέρει </w:t>
      </w:r>
      <w:r>
        <w:rPr>
          <w:rFonts w:eastAsia="Times New Roman" w:cs="Times New Roman"/>
          <w:szCs w:val="24"/>
        </w:rPr>
        <w:t>ποιοι</w:t>
      </w:r>
      <w:r w:rsidRPr="00F8264F">
        <w:rPr>
          <w:rFonts w:eastAsia="Times New Roman" w:cs="Times New Roman"/>
          <w:szCs w:val="24"/>
        </w:rPr>
        <w:t xml:space="preserve"> θα είναι την επόμενη μέρα εδώ και </w:t>
      </w:r>
      <w:r>
        <w:rPr>
          <w:rFonts w:eastAsia="Times New Roman" w:cs="Times New Roman"/>
          <w:szCs w:val="24"/>
        </w:rPr>
        <w:t xml:space="preserve">ποιοι </w:t>
      </w:r>
      <w:r w:rsidRPr="00F8264F">
        <w:rPr>
          <w:rFonts w:eastAsia="Times New Roman" w:cs="Times New Roman"/>
          <w:szCs w:val="24"/>
        </w:rPr>
        <w:t>όχι</w:t>
      </w:r>
      <w:r>
        <w:rPr>
          <w:rFonts w:eastAsia="Times New Roman" w:cs="Times New Roman"/>
          <w:szCs w:val="24"/>
        </w:rPr>
        <w:t>, υ</w:t>
      </w:r>
      <w:r w:rsidRPr="00F8264F">
        <w:rPr>
          <w:rFonts w:eastAsia="Times New Roman" w:cs="Times New Roman"/>
          <w:szCs w:val="24"/>
        </w:rPr>
        <w:t>πάρχουν άνθρωποι που φεύγουν με ψηλά το κεφάλι και υπάρχουν άνθρωποι που δεν φεύγουν με ψηλά το κεφάλι</w:t>
      </w:r>
      <w:r>
        <w:rPr>
          <w:rFonts w:eastAsia="Times New Roman" w:cs="Times New Roman"/>
          <w:szCs w:val="24"/>
        </w:rPr>
        <w:t xml:space="preserve">. </w:t>
      </w:r>
      <w:r w:rsidRPr="00F8264F">
        <w:rPr>
          <w:rFonts w:eastAsia="Times New Roman" w:cs="Times New Roman"/>
          <w:szCs w:val="24"/>
        </w:rPr>
        <w:t xml:space="preserve">Η παράταξή </w:t>
      </w:r>
      <w:r>
        <w:rPr>
          <w:rFonts w:eastAsia="Times New Roman" w:cs="Times New Roman"/>
          <w:szCs w:val="24"/>
        </w:rPr>
        <w:t>μας φεύγει με ψηλά το κεφάλι, γ</w:t>
      </w:r>
      <w:r w:rsidRPr="00F8264F">
        <w:rPr>
          <w:rFonts w:eastAsia="Times New Roman" w:cs="Times New Roman"/>
          <w:szCs w:val="24"/>
        </w:rPr>
        <w:t xml:space="preserve">ιατί δεν </w:t>
      </w:r>
      <w:r>
        <w:rPr>
          <w:rFonts w:eastAsia="Times New Roman" w:cs="Times New Roman"/>
          <w:szCs w:val="24"/>
        </w:rPr>
        <w:t xml:space="preserve">φοβήθηκε και </w:t>
      </w:r>
      <w:r w:rsidRPr="00F8264F">
        <w:rPr>
          <w:rFonts w:eastAsia="Times New Roman" w:cs="Times New Roman"/>
          <w:szCs w:val="24"/>
        </w:rPr>
        <w:t xml:space="preserve">στις πιο δύσκολες στιγμές για τη χώρα έβαλε </w:t>
      </w:r>
      <w:r>
        <w:rPr>
          <w:rFonts w:eastAsia="Times New Roman" w:cs="Times New Roman"/>
          <w:szCs w:val="24"/>
        </w:rPr>
        <w:t xml:space="preserve">μπροστά </w:t>
      </w:r>
      <w:r w:rsidRPr="00F8264F">
        <w:rPr>
          <w:rFonts w:eastAsia="Times New Roman" w:cs="Times New Roman"/>
          <w:szCs w:val="24"/>
        </w:rPr>
        <w:t xml:space="preserve">το εθνικό </w:t>
      </w:r>
      <w:r w:rsidRPr="00F8264F">
        <w:rPr>
          <w:rFonts w:eastAsia="Times New Roman" w:cs="Times New Roman"/>
          <w:szCs w:val="24"/>
        </w:rPr>
        <w:lastRenderedPageBreak/>
        <w:t xml:space="preserve">συμφέρον </w:t>
      </w:r>
      <w:r>
        <w:rPr>
          <w:rFonts w:eastAsia="Times New Roman" w:cs="Times New Roman"/>
          <w:szCs w:val="24"/>
        </w:rPr>
        <w:t xml:space="preserve">κι έφτασε ακόμα και </w:t>
      </w:r>
      <w:r w:rsidRPr="00F8264F">
        <w:rPr>
          <w:rFonts w:eastAsia="Times New Roman" w:cs="Times New Roman"/>
          <w:szCs w:val="24"/>
        </w:rPr>
        <w:t>στο 4%</w:t>
      </w:r>
      <w:r>
        <w:rPr>
          <w:rFonts w:eastAsia="Times New Roman" w:cs="Times New Roman"/>
          <w:szCs w:val="24"/>
        </w:rPr>
        <w:t>.</w:t>
      </w:r>
      <w:r w:rsidRPr="00F8264F">
        <w:rPr>
          <w:rFonts w:eastAsia="Times New Roman" w:cs="Times New Roman"/>
          <w:szCs w:val="24"/>
        </w:rPr>
        <w:t xml:space="preserve"> Δεν </w:t>
      </w:r>
      <w:r>
        <w:rPr>
          <w:rFonts w:eastAsia="Times New Roman" w:cs="Times New Roman"/>
          <w:szCs w:val="24"/>
        </w:rPr>
        <w:t>εξ</w:t>
      </w:r>
      <w:r w:rsidRPr="00F8264F">
        <w:rPr>
          <w:rFonts w:eastAsia="Times New Roman" w:cs="Times New Roman"/>
          <w:szCs w:val="24"/>
        </w:rPr>
        <w:t>αγοράστηκε για θέσεις</w:t>
      </w:r>
      <w:r>
        <w:rPr>
          <w:rFonts w:eastAsia="Times New Roman" w:cs="Times New Roman"/>
          <w:szCs w:val="24"/>
        </w:rPr>
        <w:t>,</w:t>
      </w:r>
      <w:r w:rsidRPr="00F8264F">
        <w:rPr>
          <w:rFonts w:eastAsia="Times New Roman" w:cs="Times New Roman"/>
          <w:szCs w:val="24"/>
        </w:rPr>
        <w:t xml:space="preserve"> αλλά έχει αρχές και αξίες</w:t>
      </w:r>
      <w:r>
        <w:rPr>
          <w:rFonts w:eastAsia="Times New Roman" w:cs="Times New Roman"/>
          <w:szCs w:val="24"/>
        </w:rPr>
        <w:t>.</w:t>
      </w:r>
      <w:r w:rsidRPr="00F8264F">
        <w:rPr>
          <w:rFonts w:eastAsia="Times New Roman" w:cs="Times New Roman"/>
          <w:szCs w:val="24"/>
        </w:rPr>
        <w:t xml:space="preserve"> </w:t>
      </w:r>
      <w:r>
        <w:rPr>
          <w:rFonts w:eastAsia="Times New Roman" w:cs="Times New Roman"/>
          <w:szCs w:val="24"/>
        </w:rPr>
        <w:t>Γι’</w:t>
      </w:r>
      <w:r w:rsidRPr="00F8264F">
        <w:rPr>
          <w:rFonts w:eastAsia="Times New Roman" w:cs="Times New Roman"/>
          <w:szCs w:val="24"/>
        </w:rPr>
        <w:t xml:space="preserve"> αυτό οι πολίτες γνωρίζουν ότι </w:t>
      </w:r>
      <w:r>
        <w:rPr>
          <w:rFonts w:eastAsia="Times New Roman" w:cs="Times New Roman"/>
          <w:szCs w:val="24"/>
        </w:rPr>
        <w:t>προοδευτική</w:t>
      </w:r>
      <w:r w:rsidRPr="00F8264F">
        <w:rPr>
          <w:rFonts w:eastAsia="Times New Roman" w:cs="Times New Roman"/>
          <w:szCs w:val="24"/>
        </w:rPr>
        <w:t xml:space="preserve"> παράταξη είναι μία στη </w:t>
      </w:r>
      <w:r>
        <w:rPr>
          <w:rFonts w:eastAsia="Times New Roman" w:cs="Times New Roman"/>
          <w:szCs w:val="24"/>
        </w:rPr>
        <w:t>χώρα, το ΠΑΣΟΚ, το Κίνημα Αλλαγή</w:t>
      </w:r>
      <w:r>
        <w:rPr>
          <w:rFonts w:eastAsia="Times New Roman" w:cs="Times New Roman"/>
          <w:szCs w:val="24"/>
        </w:rPr>
        <w:t>ς.</w:t>
      </w:r>
    </w:p>
    <w:p w14:paraId="2D30DAA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Σας ευχαριστώ.</w:t>
      </w:r>
    </w:p>
    <w:p w14:paraId="2D30DAAB" w14:textId="77777777" w:rsidR="000D1FE2" w:rsidRDefault="005E5B96">
      <w:pPr>
        <w:spacing w:line="600" w:lineRule="auto"/>
        <w:ind w:firstLine="720"/>
        <w:jc w:val="center"/>
        <w:rPr>
          <w:rFonts w:eastAsia="Times New Roman" w:cs="Times New Roman"/>
          <w:szCs w:val="24"/>
        </w:rPr>
      </w:pPr>
      <w:r w:rsidRPr="00517DAE">
        <w:rPr>
          <w:rFonts w:eastAsia="Times New Roman" w:cs="Times New Roman"/>
          <w:szCs w:val="24"/>
        </w:rPr>
        <w:t>(Χε</w:t>
      </w:r>
      <w:r>
        <w:rPr>
          <w:rFonts w:eastAsia="Times New Roman" w:cs="Times New Roman"/>
          <w:szCs w:val="24"/>
        </w:rPr>
        <w:t>ιροκροτήματα από την πτέρυγα της Δημοκρατικής Συμπαράταξης</w:t>
      </w:r>
      <w:r w:rsidRPr="00517DAE">
        <w:rPr>
          <w:rFonts w:eastAsia="Times New Roman" w:cs="Times New Roman"/>
          <w:szCs w:val="24"/>
        </w:rPr>
        <w:t>)</w:t>
      </w:r>
    </w:p>
    <w:p w14:paraId="2D30DAAC" w14:textId="77777777" w:rsidR="000D1FE2" w:rsidRDefault="005E5B96">
      <w:pPr>
        <w:spacing w:line="600" w:lineRule="auto"/>
        <w:ind w:firstLine="720"/>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μπορώ να έχω τον λόγο;</w:t>
      </w:r>
    </w:p>
    <w:p w14:paraId="2D30DAAD"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 ποιον λόγο;</w:t>
      </w:r>
    </w:p>
    <w:p w14:paraId="2D30DAAE" w14:textId="77777777" w:rsidR="000D1FE2" w:rsidRDefault="005E5B96">
      <w:pPr>
        <w:spacing w:line="600" w:lineRule="auto"/>
        <w:ind w:firstLine="720"/>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Έχω έναν λόγο.</w:t>
      </w:r>
    </w:p>
    <w:p w14:paraId="2D30DAAF"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Ποιο</w:t>
      </w:r>
      <w:r>
        <w:rPr>
          <w:rFonts w:eastAsia="Times New Roman" w:cs="Times New Roman"/>
          <w:szCs w:val="24"/>
        </w:rPr>
        <w:t>ς είναι ο λόγος;</w:t>
      </w:r>
    </w:p>
    <w:p w14:paraId="2D30DAB0"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Η τροπολογία που αφορά δεκαεπτά χιλιάδες συνταξιούχους, με ώρα κατάθεσης 11.20΄. Έλεος!</w:t>
      </w:r>
    </w:p>
    <w:p w14:paraId="2D30DAB1" w14:textId="77777777" w:rsidR="000D1FE2" w:rsidRDefault="005E5B96">
      <w:pPr>
        <w:spacing w:line="600" w:lineRule="auto"/>
        <w:ind w:firstLine="720"/>
        <w:jc w:val="both"/>
        <w:rPr>
          <w:rFonts w:eastAsia="Times New Roman" w:cs="Times New Roman"/>
          <w:b/>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έχετε τον λόγο.</w:t>
      </w:r>
    </w:p>
    <w:p w14:paraId="2D30DAB2"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Ευχαριστώ, κύριε Πρόεδρε. </w:t>
      </w:r>
    </w:p>
    <w:p w14:paraId="2D30DAB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Με ώρα καταθέσεως 11.20΄ ήρθε τ</w:t>
      </w:r>
      <w:r>
        <w:rPr>
          <w:rFonts w:eastAsia="Times New Roman" w:cs="Times New Roman"/>
          <w:szCs w:val="24"/>
        </w:rPr>
        <w:t>ροπολογία που αφορά δεκαέξι ή δεκαεπτά χιλιάδες συνταξιούχους</w:t>
      </w:r>
      <w:r w:rsidRPr="00F8264F">
        <w:rPr>
          <w:rFonts w:eastAsia="Times New Roman" w:cs="Times New Roman"/>
          <w:szCs w:val="24"/>
        </w:rPr>
        <w:t xml:space="preserve"> της </w:t>
      </w:r>
      <w:r>
        <w:rPr>
          <w:rFonts w:eastAsia="Times New Roman" w:cs="Times New Roman"/>
          <w:szCs w:val="24"/>
        </w:rPr>
        <w:t>«</w:t>
      </w:r>
      <w:r w:rsidRPr="00F8264F">
        <w:rPr>
          <w:rFonts w:eastAsia="Times New Roman" w:cs="Times New Roman"/>
          <w:szCs w:val="24"/>
        </w:rPr>
        <w:t>Εθνικής</w:t>
      </w:r>
      <w:r>
        <w:rPr>
          <w:rFonts w:eastAsia="Times New Roman" w:cs="Times New Roman"/>
          <w:szCs w:val="24"/>
        </w:rPr>
        <w:t>», με αμφιλεγόμενο</w:t>
      </w:r>
      <w:r w:rsidRPr="00F8264F">
        <w:rPr>
          <w:rFonts w:eastAsia="Times New Roman" w:cs="Times New Roman"/>
          <w:szCs w:val="24"/>
        </w:rPr>
        <w:t xml:space="preserve"> περιεχόμενο</w:t>
      </w:r>
      <w:r>
        <w:rPr>
          <w:rFonts w:eastAsia="Times New Roman" w:cs="Times New Roman"/>
          <w:szCs w:val="24"/>
        </w:rPr>
        <w:t>. Θ</w:t>
      </w:r>
      <w:r w:rsidRPr="00F8264F">
        <w:rPr>
          <w:rFonts w:eastAsia="Times New Roman" w:cs="Times New Roman"/>
          <w:szCs w:val="24"/>
        </w:rPr>
        <w:t>α τ</w:t>
      </w:r>
      <w:r>
        <w:rPr>
          <w:rFonts w:eastAsia="Times New Roman" w:cs="Times New Roman"/>
          <w:szCs w:val="24"/>
        </w:rPr>
        <w:t xml:space="preserve">ο αναπτύξει </w:t>
      </w:r>
      <w:r w:rsidRPr="00F8264F">
        <w:rPr>
          <w:rFonts w:eastAsia="Times New Roman" w:cs="Times New Roman"/>
          <w:szCs w:val="24"/>
        </w:rPr>
        <w:t>και θα τ</w:t>
      </w:r>
      <w:r>
        <w:rPr>
          <w:rFonts w:eastAsia="Times New Roman" w:cs="Times New Roman"/>
          <w:szCs w:val="24"/>
        </w:rPr>
        <w:t>ην</w:t>
      </w:r>
      <w:r w:rsidRPr="00F8264F">
        <w:rPr>
          <w:rFonts w:eastAsia="Times New Roman" w:cs="Times New Roman"/>
          <w:szCs w:val="24"/>
        </w:rPr>
        <w:t xml:space="preserve"> καταδικάσει η κ</w:t>
      </w:r>
      <w:r>
        <w:rPr>
          <w:rFonts w:eastAsia="Times New Roman" w:cs="Times New Roman"/>
          <w:szCs w:val="24"/>
        </w:rPr>
        <w:t>.</w:t>
      </w:r>
      <w:r w:rsidRPr="00F8264F">
        <w:rPr>
          <w:rFonts w:eastAsia="Times New Roman" w:cs="Times New Roman"/>
          <w:szCs w:val="24"/>
        </w:rPr>
        <w:t xml:space="preserve"> </w:t>
      </w:r>
      <w:proofErr w:type="spellStart"/>
      <w:r w:rsidRPr="00F8264F">
        <w:rPr>
          <w:rFonts w:eastAsia="Times New Roman" w:cs="Times New Roman"/>
          <w:szCs w:val="24"/>
        </w:rPr>
        <w:t>Χριστοφιλοπούλου</w:t>
      </w:r>
      <w:proofErr w:type="spellEnd"/>
      <w:r>
        <w:rPr>
          <w:rFonts w:eastAsia="Times New Roman" w:cs="Times New Roman"/>
          <w:szCs w:val="24"/>
        </w:rPr>
        <w:t>. Μοιράζεται τώρα στους Βουλευτές. Γι’</w:t>
      </w:r>
      <w:r w:rsidRPr="00F8264F">
        <w:rPr>
          <w:rFonts w:eastAsia="Times New Roman" w:cs="Times New Roman"/>
          <w:szCs w:val="24"/>
        </w:rPr>
        <w:t xml:space="preserve"> αυτό αποχωρού</w:t>
      </w:r>
      <w:r>
        <w:rPr>
          <w:rFonts w:eastAsia="Times New Roman" w:cs="Times New Roman"/>
          <w:szCs w:val="24"/>
        </w:rPr>
        <w:t xml:space="preserve">με, γιατί δεν </w:t>
      </w:r>
      <w:r w:rsidRPr="00F8264F">
        <w:rPr>
          <w:rFonts w:eastAsia="Times New Roman" w:cs="Times New Roman"/>
          <w:szCs w:val="24"/>
        </w:rPr>
        <w:t xml:space="preserve">θα </w:t>
      </w:r>
      <w:r>
        <w:rPr>
          <w:rFonts w:eastAsia="Times New Roman" w:cs="Times New Roman"/>
          <w:szCs w:val="24"/>
        </w:rPr>
        <w:t xml:space="preserve">συνεργήσουμε </w:t>
      </w:r>
      <w:r w:rsidRPr="00F8264F">
        <w:rPr>
          <w:rFonts w:eastAsia="Times New Roman" w:cs="Times New Roman"/>
          <w:szCs w:val="24"/>
        </w:rPr>
        <w:t>σε τέτοι</w:t>
      </w:r>
      <w:r w:rsidRPr="00F8264F">
        <w:rPr>
          <w:rFonts w:eastAsia="Times New Roman" w:cs="Times New Roman"/>
          <w:szCs w:val="24"/>
        </w:rPr>
        <w:t>ες μεθόδους</w:t>
      </w:r>
      <w:r>
        <w:rPr>
          <w:rFonts w:eastAsia="Times New Roman" w:cs="Times New Roman"/>
          <w:szCs w:val="24"/>
        </w:rPr>
        <w:t xml:space="preserve"> πια.</w:t>
      </w:r>
      <w:r w:rsidRPr="00F8264F">
        <w:rPr>
          <w:rFonts w:eastAsia="Times New Roman" w:cs="Times New Roman"/>
          <w:szCs w:val="24"/>
        </w:rPr>
        <w:t xml:space="preserve"> </w:t>
      </w:r>
    </w:p>
    <w:p w14:paraId="2D30DAB4" w14:textId="77777777" w:rsidR="000D1FE2" w:rsidRDefault="005E5B96">
      <w:pPr>
        <w:spacing w:line="600" w:lineRule="auto"/>
        <w:ind w:firstLine="720"/>
        <w:jc w:val="both"/>
        <w:rPr>
          <w:rFonts w:eastAsia="Times New Roman"/>
          <w:color w:val="000000" w:themeColor="text1"/>
          <w:szCs w:val="24"/>
        </w:rPr>
      </w:pPr>
      <w:r w:rsidRPr="00F8264F">
        <w:rPr>
          <w:rFonts w:eastAsia="Times New Roman" w:cs="Times New Roman"/>
          <w:szCs w:val="24"/>
        </w:rPr>
        <w:t>Κύριε Πρόεδρε</w:t>
      </w:r>
      <w:r>
        <w:rPr>
          <w:rFonts w:eastAsia="Times New Roman" w:cs="Times New Roman"/>
          <w:szCs w:val="24"/>
        </w:rPr>
        <w:t>,</w:t>
      </w:r>
      <w:r w:rsidRPr="00F8264F">
        <w:rPr>
          <w:rFonts w:eastAsia="Times New Roman" w:cs="Times New Roman"/>
          <w:szCs w:val="24"/>
        </w:rPr>
        <w:t xml:space="preserve"> </w:t>
      </w:r>
      <w:r>
        <w:rPr>
          <w:rFonts w:eastAsia="Times New Roman" w:cs="Times New Roman"/>
          <w:szCs w:val="24"/>
        </w:rPr>
        <w:t>όμως και εσείς</w:t>
      </w:r>
      <w:r w:rsidRPr="00F8264F">
        <w:rPr>
          <w:rFonts w:eastAsia="Times New Roman" w:cs="Times New Roman"/>
          <w:szCs w:val="24"/>
        </w:rPr>
        <w:t xml:space="preserve"> είστε Προεδρείο</w:t>
      </w:r>
      <w:r>
        <w:rPr>
          <w:rFonts w:eastAsia="Times New Roman" w:cs="Times New Roman"/>
          <w:szCs w:val="24"/>
        </w:rPr>
        <w:t>. Στις</w:t>
      </w:r>
      <w:r w:rsidRPr="00F8264F">
        <w:rPr>
          <w:rFonts w:eastAsia="Times New Roman" w:cs="Times New Roman"/>
          <w:szCs w:val="24"/>
        </w:rPr>
        <w:t xml:space="preserve"> </w:t>
      </w:r>
      <w:r>
        <w:rPr>
          <w:rFonts w:eastAsia="Times New Roman" w:cs="Times New Roman"/>
          <w:szCs w:val="24"/>
        </w:rPr>
        <w:t>11</w:t>
      </w:r>
      <w:r>
        <w:rPr>
          <w:rFonts w:eastAsia="Times New Roman" w:cs="Times New Roman"/>
          <w:szCs w:val="24"/>
        </w:rPr>
        <w:t>.</w:t>
      </w:r>
      <w:r>
        <w:rPr>
          <w:rFonts w:eastAsia="Times New Roman" w:cs="Times New Roman"/>
          <w:szCs w:val="24"/>
        </w:rPr>
        <w:t>20</w:t>
      </w:r>
      <w:r>
        <w:rPr>
          <w:rFonts w:eastAsia="Times New Roman" w:cs="Times New Roman"/>
          <w:szCs w:val="24"/>
        </w:rPr>
        <w:t>΄</w:t>
      </w:r>
      <w:r>
        <w:rPr>
          <w:rFonts w:eastAsia="Times New Roman" w:cs="Times New Roman"/>
          <w:szCs w:val="24"/>
        </w:rPr>
        <w:t>, την</w:t>
      </w:r>
      <w:r w:rsidRPr="00F8264F">
        <w:rPr>
          <w:rFonts w:eastAsia="Times New Roman" w:cs="Times New Roman"/>
          <w:szCs w:val="24"/>
        </w:rPr>
        <w:t xml:space="preserve"> τελευταία στιγμή του τελευταίο</w:t>
      </w:r>
      <w:r>
        <w:rPr>
          <w:rFonts w:eastAsia="Times New Roman" w:cs="Times New Roman"/>
          <w:szCs w:val="24"/>
        </w:rPr>
        <w:t>υ</w:t>
      </w:r>
      <w:r w:rsidRPr="00F8264F">
        <w:rPr>
          <w:rFonts w:eastAsia="Times New Roman" w:cs="Times New Roman"/>
          <w:szCs w:val="24"/>
        </w:rPr>
        <w:t xml:space="preserve"> σχ</w:t>
      </w:r>
      <w:r>
        <w:rPr>
          <w:rFonts w:eastAsia="Times New Roman" w:cs="Times New Roman"/>
          <w:szCs w:val="24"/>
        </w:rPr>
        <w:t>εδίου</w:t>
      </w:r>
      <w:r w:rsidRPr="00F8264F">
        <w:rPr>
          <w:rFonts w:eastAsia="Times New Roman" w:cs="Times New Roman"/>
          <w:szCs w:val="24"/>
        </w:rPr>
        <w:t xml:space="preserve"> νόμου</w:t>
      </w:r>
      <w:r>
        <w:rPr>
          <w:rFonts w:eastAsia="Times New Roman" w:cs="Times New Roman"/>
          <w:szCs w:val="24"/>
        </w:rPr>
        <w:t xml:space="preserve"> να έρχεται</w:t>
      </w:r>
      <w:r w:rsidRPr="00F8264F">
        <w:rPr>
          <w:rFonts w:eastAsia="Times New Roman" w:cs="Times New Roman"/>
          <w:szCs w:val="24"/>
        </w:rPr>
        <w:t xml:space="preserve"> τροπολογία για την οποία </w:t>
      </w:r>
      <w:r>
        <w:rPr>
          <w:rFonts w:eastAsia="Times New Roman" w:cs="Times New Roman"/>
          <w:szCs w:val="24"/>
        </w:rPr>
        <w:t>είναι απέξω εργαζόμενοι και φωνάζουν;</w:t>
      </w:r>
      <w:r w:rsidRPr="00F8264F">
        <w:rPr>
          <w:rFonts w:eastAsia="Times New Roman" w:cs="Times New Roman"/>
          <w:szCs w:val="24"/>
        </w:rPr>
        <w:t xml:space="preserve"> Δεν είναι πράγματα αυτά</w:t>
      </w:r>
      <w:r>
        <w:rPr>
          <w:rFonts w:eastAsia="Times New Roman" w:cs="Times New Roman"/>
          <w:szCs w:val="24"/>
        </w:rPr>
        <w:t>.</w:t>
      </w:r>
      <w:r>
        <w:rPr>
          <w:rFonts w:eastAsia="Times New Roman"/>
          <w:color w:val="000000" w:themeColor="text1"/>
          <w:szCs w:val="24"/>
        </w:rPr>
        <w:t xml:space="preserve"> </w:t>
      </w:r>
      <w:r>
        <w:rPr>
          <w:rFonts w:eastAsia="Times New Roman"/>
          <w:color w:val="000000" w:themeColor="text1"/>
          <w:szCs w:val="24"/>
        </w:rPr>
        <w:t xml:space="preserve">Κι αν υπάρχει κάτι θετικό, </w:t>
      </w:r>
      <w:r>
        <w:rPr>
          <w:rFonts w:eastAsia="Times New Roman"/>
          <w:color w:val="000000" w:themeColor="text1"/>
          <w:szCs w:val="24"/>
        </w:rPr>
        <w:t>που δεν μπορώ να το δω –λένε ότι δεν υπάρχει- πώς μπορούμε να το συζητήσουμε και να το καταλάβουμε;</w:t>
      </w:r>
    </w:p>
    <w:p w14:paraId="2D30DAB5"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Σας παρακαλώ πάρα πολύ, αποσύρετέ την αυτήν. Δ</w:t>
      </w:r>
      <w:r w:rsidRPr="00FC31B8">
        <w:rPr>
          <w:rFonts w:eastAsia="Times New Roman"/>
          <w:color w:val="000000" w:themeColor="text1"/>
          <w:szCs w:val="24"/>
        </w:rPr>
        <w:t>εν είναι δυνατό</w:t>
      </w:r>
      <w:r>
        <w:rPr>
          <w:rFonts w:eastAsia="Times New Roman"/>
          <w:color w:val="000000" w:themeColor="text1"/>
          <w:szCs w:val="24"/>
        </w:rPr>
        <w:t>ν</w:t>
      </w:r>
      <w:r w:rsidRPr="00FC31B8">
        <w:rPr>
          <w:rFonts w:eastAsia="Times New Roman"/>
          <w:color w:val="000000" w:themeColor="text1"/>
          <w:szCs w:val="24"/>
        </w:rPr>
        <w:t xml:space="preserve"> να τη συζητήσ</w:t>
      </w:r>
      <w:r>
        <w:rPr>
          <w:rFonts w:eastAsia="Times New Roman"/>
          <w:color w:val="000000" w:themeColor="text1"/>
          <w:szCs w:val="24"/>
        </w:rPr>
        <w:t>ουμε. Ούτε Υπουργός υπάρχει εδώ να την εξηγήσει. Μ</w:t>
      </w:r>
      <w:r w:rsidRPr="00FC31B8">
        <w:rPr>
          <w:rFonts w:eastAsia="Times New Roman"/>
          <w:color w:val="000000" w:themeColor="text1"/>
          <w:szCs w:val="24"/>
        </w:rPr>
        <w:t xml:space="preserve">όλις έφυγε </w:t>
      </w:r>
      <w:r>
        <w:rPr>
          <w:rFonts w:eastAsia="Times New Roman"/>
          <w:color w:val="000000" w:themeColor="text1"/>
          <w:szCs w:val="24"/>
        </w:rPr>
        <w:t>ο συνάδελφος</w:t>
      </w:r>
      <w:r w:rsidRPr="00FC31B8">
        <w:rPr>
          <w:rFonts w:eastAsia="Times New Roman"/>
          <w:color w:val="000000" w:themeColor="text1"/>
          <w:szCs w:val="24"/>
        </w:rPr>
        <w:t xml:space="preserve"> από το</w:t>
      </w:r>
      <w:r w:rsidRPr="00FC31B8">
        <w:rPr>
          <w:rFonts w:eastAsia="Times New Roman"/>
          <w:color w:val="000000" w:themeColor="text1"/>
          <w:szCs w:val="24"/>
        </w:rPr>
        <w:t xml:space="preserve"> Υπουργείο Εργασίας</w:t>
      </w:r>
      <w:r>
        <w:rPr>
          <w:rFonts w:eastAsia="Times New Roman"/>
          <w:color w:val="000000" w:themeColor="text1"/>
          <w:szCs w:val="24"/>
        </w:rPr>
        <w:t>.</w:t>
      </w:r>
    </w:p>
    <w:p w14:paraId="2D30DAB6" w14:textId="77777777" w:rsidR="000D1FE2" w:rsidRDefault="005E5B96">
      <w:pPr>
        <w:spacing w:line="600" w:lineRule="auto"/>
        <w:ind w:firstLine="720"/>
        <w:jc w:val="both"/>
        <w:rPr>
          <w:rFonts w:eastAsia="Times New Roman"/>
          <w:color w:val="000000" w:themeColor="text1"/>
          <w:szCs w:val="24"/>
        </w:rPr>
      </w:pPr>
      <w:r w:rsidRPr="00FC31B8">
        <w:rPr>
          <w:rFonts w:eastAsia="Times New Roman"/>
          <w:color w:val="000000" w:themeColor="text1"/>
          <w:szCs w:val="24"/>
        </w:rPr>
        <w:lastRenderedPageBreak/>
        <w:t>Τι θα γίνει</w:t>
      </w:r>
      <w:r>
        <w:rPr>
          <w:rFonts w:eastAsia="Times New Roman"/>
          <w:color w:val="000000" w:themeColor="text1"/>
          <w:szCs w:val="24"/>
        </w:rPr>
        <w:t>, κύριε Π</w:t>
      </w:r>
      <w:r w:rsidRPr="00FC31B8">
        <w:rPr>
          <w:rFonts w:eastAsia="Times New Roman"/>
          <w:color w:val="000000" w:themeColor="text1"/>
          <w:szCs w:val="24"/>
        </w:rPr>
        <w:t>ρόεδρε</w:t>
      </w:r>
      <w:r>
        <w:rPr>
          <w:rFonts w:eastAsia="Times New Roman"/>
          <w:color w:val="000000" w:themeColor="text1"/>
          <w:szCs w:val="24"/>
        </w:rPr>
        <w:t>; Τ</w:t>
      </w:r>
      <w:r w:rsidRPr="00FC31B8">
        <w:rPr>
          <w:rFonts w:eastAsia="Times New Roman"/>
          <w:color w:val="000000" w:themeColor="text1"/>
          <w:szCs w:val="24"/>
        </w:rPr>
        <w:t>ι θα γίνει</w:t>
      </w:r>
      <w:r>
        <w:rPr>
          <w:rFonts w:eastAsia="Times New Roman"/>
          <w:color w:val="000000" w:themeColor="text1"/>
          <w:szCs w:val="24"/>
        </w:rPr>
        <w:t>; Α</w:t>
      </w:r>
      <w:r w:rsidRPr="00FC31B8">
        <w:rPr>
          <w:rFonts w:eastAsia="Times New Roman"/>
          <w:color w:val="000000" w:themeColor="text1"/>
          <w:szCs w:val="24"/>
        </w:rPr>
        <w:t>υτό τι είναι</w:t>
      </w:r>
      <w:r>
        <w:rPr>
          <w:rFonts w:eastAsia="Times New Roman"/>
          <w:color w:val="000000" w:themeColor="text1"/>
          <w:szCs w:val="24"/>
        </w:rPr>
        <w:t>,</w:t>
      </w:r>
      <w:r w:rsidRPr="00FC31B8">
        <w:rPr>
          <w:rFonts w:eastAsia="Times New Roman"/>
          <w:color w:val="000000" w:themeColor="text1"/>
          <w:szCs w:val="24"/>
        </w:rPr>
        <w:t xml:space="preserve"> δηλαδή</w:t>
      </w:r>
      <w:r>
        <w:rPr>
          <w:rFonts w:eastAsia="Times New Roman"/>
          <w:color w:val="000000" w:themeColor="text1"/>
          <w:szCs w:val="24"/>
        </w:rPr>
        <w:t>,</w:t>
      </w:r>
      <w:r w:rsidRPr="00FC31B8">
        <w:rPr>
          <w:rFonts w:eastAsia="Times New Roman"/>
          <w:color w:val="000000" w:themeColor="text1"/>
          <w:szCs w:val="24"/>
        </w:rPr>
        <w:t xml:space="preserve"> τώρα</w:t>
      </w:r>
      <w:r>
        <w:rPr>
          <w:rFonts w:eastAsia="Times New Roman"/>
          <w:color w:val="000000" w:themeColor="text1"/>
          <w:szCs w:val="24"/>
        </w:rPr>
        <w:t>; Ε</w:t>
      </w:r>
      <w:r w:rsidRPr="00FC31B8">
        <w:rPr>
          <w:rFonts w:eastAsia="Times New Roman"/>
          <w:color w:val="000000" w:themeColor="text1"/>
          <w:szCs w:val="24"/>
        </w:rPr>
        <w:t xml:space="preserve">ίναι </w:t>
      </w:r>
      <w:r>
        <w:rPr>
          <w:rFonts w:eastAsia="Times New Roman"/>
          <w:color w:val="000000" w:themeColor="text1"/>
          <w:szCs w:val="24"/>
        </w:rPr>
        <w:t>Βουλή;</w:t>
      </w:r>
    </w:p>
    <w:p w14:paraId="2D30DAB7" w14:textId="77777777" w:rsidR="000D1FE2" w:rsidRDefault="005E5B96">
      <w:pPr>
        <w:spacing w:line="600" w:lineRule="auto"/>
        <w:ind w:firstLine="720"/>
        <w:jc w:val="both"/>
        <w:rPr>
          <w:rFonts w:eastAsia="Times New Roman"/>
          <w:color w:val="000000" w:themeColor="text1"/>
          <w:szCs w:val="24"/>
        </w:rPr>
      </w:pPr>
      <w:r w:rsidRPr="00A01335">
        <w:rPr>
          <w:rFonts w:eastAsia="Times New Roman"/>
          <w:b/>
          <w:color w:val="000000" w:themeColor="text1"/>
          <w:szCs w:val="24"/>
        </w:rPr>
        <w:t>ΠΡΟΕΔΡΕΥΩΝ (Γεώργιος Βαρεμένος):</w:t>
      </w:r>
      <w:r>
        <w:rPr>
          <w:rFonts w:eastAsia="Times New Roman"/>
          <w:color w:val="000000" w:themeColor="text1"/>
          <w:szCs w:val="24"/>
        </w:rPr>
        <w:t xml:space="preserve"> Ο κ. Καματερός έχει τον λόγο.</w:t>
      </w:r>
    </w:p>
    <w:p w14:paraId="2D30DAB8" w14:textId="77777777" w:rsidR="000D1FE2" w:rsidRDefault="005E5B96">
      <w:pPr>
        <w:spacing w:line="600" w:lineRule="auto"/>
        <w:ind w:firstLine="720"/>
        <w:jc w:val="both"/>
        <w:rPr>
          <w:rFonts w:eastAsia="Times New Roman"/>
          <w:color w:val="000000" w:themeColor="text1"/>
          <w:szCs w:val="24"/>
        </w:rPr>
      </w:pPr>
      <w:r w:rsidRPr="00A01335">
        <w:rPr>
          <w:rFonts w:eastAsia="Times New Roman"/>
          <w:b/>
          <w:color w:val="000000" w:themeColor="text1"/>
          <w:szCs w:val="24"/>
        </w:rPr>
        <w:t>ΗΛΙΑΣ ΚΑΜΑΤΕΡΟΣ:</w:t>
      </w:r>
      <w:r>
        <w:rPr>
          <w:rFonts w:eastAsia="Times New Roman"/>
          <w:color w:val="000000" w:themeColor="text1"/>
          <w:szCs w:val="24"/>
        </w:rPr>
        <w:t xml:space="preserve"> Ευχαριστώ, κύριε Πρόεδρε.</w:t>
      </w:r>
    </w:p>
    <w:p w14:paraId="2D30DAB9"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Κυρίες και κύριοι, </w:t>
      </w:r>
      <w:r w:rsidRPr="00FC31B8">
        <w:rPr>
          <w:rFonts w:eastAsia="Times New Roman"/>
          <w:color w:val="000000" w:themeColor="text1"/>
          <w:szCs w:val="24"/>
        </w:rPr>
        <w:t>νιώθω την ανάγκη να τοποθετ</w:t>
      </w:r>
      <w:r w:rsidRPr="00FC31B8">
        <w:rPr>
          <w:rFonts w:eastAsia="Times New Roman"/>
          <w:color w:val="000000" w:themeColor="text1"/>
          <w:szCs w:val="24"/>
        </w:rPr>
        <w:t>ηθώ στην επίθεση που δεχόμαστε για την κατάθεση τροπολογιών</w:t>
      </w:r>
      <w:r>
        <w:rPr>
          <w:rFonts w:eastAsia="Times New Roman"/>
          <w:color w:val="000000" w:themeColor="text1"/>
          <w:szCs w:val="24"/>
        </w:rPr>
        <w:t>, ό</w:t>
      </w:r>
      <w:r w:rsidRPr="00FC31B8">
        <w:rPr>
          <w:rFonts w:eastAsia="Times New Roman"/>
          <w:color w:val="000000" w:themeColor="text1"/>
          <w:szCs w:val="24"/>
        </w:rPr>
        <w:t>πως και πριν από λίγο</w:t>
      </w:r>
      <w:r>
        <w:rPr>
          <w:rFonts w:eastAsia="Times New Roman"/>
          <w:color w:val="000000" w:themeColor="text1"/>
          <w:szCs w:val="24"/>
        </w:rPr>
        <w:t>,</w:t>
      </w:r>
      <w:r w:rsidRPr="00FC31B8">
        <w:rPr>
          <w:rFonts w:eastAsia="Times New Roman"/>
          <w:color w:val="000000" w:themeColor="text1"/>
          <w:szCs w:val="24"/>
        </w:rPr>
        <w:t xml:space="preserve"> ιδιαίτερα των βουλευτικών</w:t>
      </w:r>
      <w:r>
        <w:rPr>
          <w:rFonts w:eastAsia="Times New Roman"/>
          <w:color w:val="000000" w:themeColor="text1"/>
          <w:szCs w:val="24"/>
        </w:rPr>
        <w:t>, γιατί είμαι και εγώ από τους Β</w:t>
      </w:r>
      <w:r w:rsidRPr="00FC31B8">
        <w:rPr>
          <w:rFonts w:eastAsia="Times New Roman"/>
          <w:color w:val="000000" w:themeColor="text1"/>
          <w:szCs w:val="24"/>
        </w:rPr>
        <w:t>ουλευτές που έχουν καταθέσει τροπολογίες</w:t>
      </w:r>
      <w:r>
        <w:rPr>
          <w:rFonts w:eastAsia="Times New Roman"/>
          <w:color w:val="000000" w:themeColor="text1"/>
          <w:szCs w:val="24"/>
        </w:rPr>
        <w:t>.</w:t>
      </w:r>
    </w:p>
    <w:p w14:paraId="2D30DABA"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Εμένα με έστειλαν</w:t>
      </w:r>
      <w:r w:rsidRPr="00FC31B8">
        <w:rPr>
          <w:rFonts w:eastAsia="Times New Roman"/>
          <w:color w:val="000000" w:themeColor="text1"/>
          <w:szCs w:val="24"/>
        </w:rPr>
        <w:t xml:space="preserve"> εδώ </w:t>
      </w:r>
      <w:r>
        <w:rPr>
          <w:rFonts w:eastAsia="Times New Roman"/>
          <w:color w:val="000000" w:themeColor="text1"/>
          <w:szCs w:val="24"/>
        </w:rPr>
        <w:t>οι</w:t>
      </w:r>
      <w:r w:rsidRPr="00FC31B8">
        <w:rPr>
          <w:rFonts w:eastAsia="Times New Roman"/>
          <w:color w:val="000000" w:themeColor="text1"/>
          <w:szCs w:val="24"/>
        </w:rPr>
        <w:t xml:space="preserve"> συμπατριώτες μου από </w:t>
      </w:r>
      <w:r>
        <w:rPr>
          <w:rFonts w:eastAsia="Times New Roman"/>
          <w:color w:val="000000" w:themeColor="text1"/>
          <w:szCs w:val="24"/>
        </w:rPr>
        <w:t>είκοσι πέντε</w:t>
      </w:r>
      <w:r w:rsidRPr="00FC31B8">
        <w:rPr>
          <w:rFonts w:eastAsia="Times New Roman"/>
          <w:color w:val="000000" w:themeColor="text1"/>
          <w:szCs w:val="24"/>
        </w:rPr>
        <w:t xml:space="preserve"> κατοικημένα νησιά </w:t>
      </w:r>
      <w:r>
        <w:rPr>
          <w:rFonts w:eastAsia="Times New Roman"/>
          <w:color w:val="000000" w:themeColor="text1"/>
          <w:szCs w:val="24"/>
        </w:rPr>
        <w:t xml:space="preserve">για να μάχομαι για τα προβλήματά τους </w:t>
      </w:r>
      <w:r w:rsidRPr="00FC31B8">
        <w:rPr>
          <w:rFonts w:eastAsia="Times New Roman"/>
          <w:color w:val="000000" w:themeColor="text1"/>
          <w:szCs w:val="24"/>
        </w:rPr>
        <w:t>εδώ μέσα</w:t>
      </w:r>
      <w:r>
        <w:rPr>
          <w:rFonts w:eastAsia="Times New Roman"/>
          <w:color w:val="000000" w:themeColor="text1"/>
          <w:szCs w:val="24"/>
        </w:rPr>
        <w:t>,</w:t>
      </w:r>
      <w:r w:rsidRPr="00FC31B8">
        <w:rPr>
          <w:rFonts w:eastAsia="Times New Roman"/>
          <w:color w:val="000000" w:themeColor="text1"/>
          <w:szCs w:val="24"/>
        </w:rPr>
        <w:t xml:space="preserve"> από νησιά που δεν έχουν μεταξύ τους </w:t>
      </w:r>
      <w:r>
        <w:rPr>
          <w:rFonts w:eastAsia="Times New Roman"/>
          <w:color w:val="000000" w:themeColor="text1"/>
          <w:szCs w:val="24"/>
        </w:rPr>
        <w:t xml:space="preserve">επαφή, </w:t>
      </w:r>
      <w:r w:rsidRPr="00FC31B8">
        <w:rPr>
          <w:rFonts w:eastAsia="Times New Roman"/>
          <w:color w:val="000000" w:themeColor="text1"/>
          <w:szCs w:val="24"/>
        </w:rPr>
        <w:t>από κατοίκους νησιών που δεν ξέρει ο ένας τον άλλον</w:t>
      </w:r>
      <w:r>
        <w:rPr>
          <w:rFonts w:eastAsia="Times New Roman"/>
          <w:color w:val="000000" w:themeColor="text1"/>
          <w:szCs w:val="24"/>
        </w:rPr>
        <w:t>.</w:t>
      </w:r>
      <w:r w:rsidRPr="00FC31B8">
        <w:rPr>
          <w:rFonts w:eastAsia="Times New Roman"/>
          <w:color w:val="000000" w:themeColor="text1"/>
          <w:szCs w:val="24"/>
        </w:rPr>
        <w:t xml:space="preserve"> Δεν ξέρουν </w:t>
      </w:r>
      <w:r>
        <w:rPr>
          <w:rFonts w:eastAsia="Times New Roman"/>
          <w:color w:val="000000" w:themeColor="text1"/>
          <w:szCs w:val="24"/>
        </w:rPr>
        <w:t xml:space="preserve">οι κάτοικοι </w:t>
      </w:r>
      <w:r w:rsidRPr="00FC31B8">
        <w:rPr>
          <w:rFonts w:eastAsia="Times New Roman"/>
          <w:color w:val="000000" w:themeColor="text1"/>
          <w:szCs w:val="24"/>
        </w:rPr>
        <w:t xml:space="preserve">από το Αγαθονήσι τους κατοίκους </w:t>
      </w:r>
      <w:r>
        <w:rPr>
          <w:rFonts w:eastAsia="Times New Roman"/>
          <w:color w:val="000000" w:themeColor="text1"/>
          <w:szCs w:val="24"/>
        </w:rPr>
        <w:t xml:space="preserve">του </w:t>
      </w:r>
      <w:r w:rsidRPr="00FC31B8">
        <w:rPr>
          <w:rFonts w:eastAsia="Times New Roman"/>
          <w:color w:val="000000" w:themeColor="text1"/>
          <w:szCs w:val="24"/>
        </w:rPr>
        <w:t>Καστελόριζο</w:t>
      </w:r>
      <w:r>
        <w:rPr>
          <w:rFonts w:eastAsia="Times New Roman"/>
          <w:color w:val="000000" w:themeColor="text1"/>
          <w:szCs w:val="24"/>
        </w:rPr>
        <w:t>υ</w:t>
      </w:r>
      <w:r w:rsidRPr="00FC31B8">
        <w:rPr>
          <w:rFonts w:eastAsia="Times New Roman"/>
          <w:color w:val="000000" w:themeColor="text1"/>
          <w:szCs w:val="24"/>
        </w:rPr>
        <w:t xml:space="preserve"> ούτε από την Κάσο </w:t>
      </w:r>
      <w:r>
        <w:rPr>
          <w:rFonts w:eastAsia="Times New Roman"/>
          <w:color w:val="000000" w:themeColor="text1"/>
          <w:szCs w:val="24"/>
        </w:rPr>
        <w:t>του</w:t>
      </w:r>
      <w:r>
        <w:rPr>
          <w:rFonts w:eastAsia="Times New Roman"/>
          <w:color w:val="000000" w:themeColor="text1"/>
          <w:szCs w:val="24"/>
        </w:rPr>
        <w:t xml:space="preserve">ς κατοίκους </w:t>
      </w:r>
      <w:r w:rsidRPr="00FC31B8">
        <w:rPr>
          <w:rFonts w:eastAsia="Times New Roman"/>
          <w:color w:val="000000" w:themeColor="text1"/>
          <w:szCs w:val="24"/>
        </w:rPr>
        <w:t xml:space="preserve">της </w:t>
      </w:r>
      <w:r>
        <w:rPr>
          <w:rFonts w:eastAsia="Times New Roman"/>
          <w:color w:val="000000" w:themeColor="text1"/>
          <w:szCs w:val="24"/>
        </w:rPr>
        <w:t xml:space="preserve">Νισύρου </w:t>
      </w:r>
      <w:r w:rsidRPr="00FC31B8">
        <w:rPr>
          <w:rFonts w:eastAsia="Times New Roman"/>
          <w:color w:val="000000" w:themeColor="text1"/>
          <w:szCs w:val="24"/>
        </w:rPr>
        <w:t xml:space="preserve">ούτε από την Αστυπάλαια </w:t>
      </w:r>
      <w:r>
        <w:rPr>
          <w:rFonts w:eastAsia="Times New Roman"/>
          <w:color w:val="000000" w:themeColor="text1"/>
          <w:szCs w:val="24"/>
        </w:rPr>
        <w:t xml:space="preserve">τους κατοίκους </w:t>
      </w:r>
      <w:r w:rsidRPr="00FC31B8">
        <w:rPr>
          <w:rFonts w:eastAsia="Times New Roman"/>
          <w:color w:val="000000" w:themeColor="text1"/>
          <w:szCs w:val="24"/>
        </w:rPr>
        <w:t>της Χάλκης</w:t>
      </w:r>
      <w:r>
        <w:rPr>
          <w:rFonts w:eastAsia="Times New Roman"/>
          <w:color w:val="000000" w:themeColor="text1"/>
          <w:szCs w:val="24"/>
        </w:rPr>
        <w:t>. Κ</w:t>
      </w:r>
      <w:r w:rsidRPr="00FC31B8">
        <w:rPr>
          <w:rFonts w:eastAsia="Times New Roman"/>
          <w:color w:val="000000" w:themeColor="text1"/>
          <w:szCs w:val="24"/>
        </w:rPr>
        <w:t xml:space="preserve">αι </w:t>
      </w:r>
      <w:r>
        <w:rPr>
          <w:rFonts w:eastAsia="Times New Roman"/>
          <w:color w:val="000000" w:themeColor="text1"/>
          <w:szCs w:val="24"/>
        </w:rPr>
        <w:t xml:space="preserve">το ίδιο ισχύει σε όλα τα νησιά. Είναι ο πιο δύσκολος </w:t>
      </w:r>
      <w:r>
        <w:rPr>
          <w:rFonts w:eastAsia="Times New Roman"/>
          <w:color w:val="000000" w:themeColor="text1"/>
          <w:szCs w:val="24"/>
        </w:rPr>
        <w:t>ν</w:t>
      </w:r>
      <w:r>
        <w:rPr>
          <w:rFonts w:eastAsia="Times New Roman"/>
          <w:color w:val="000000" w:themeColor="text1"/>
          <w:szCs w:val="24"/>
        </w:rPr>
        <w:t>ομός. Νιώθω, λοιπόν, ότι έ</w:t>
      </w:r>
      <w:r w:rsidRPr="00FC31B8">
        <w:rPr>
          <w:rFonts w:eastAsia="Times New Roman"/>
          <w:color w:val="000000" w:themeColor="text1"/>
          <w:szCs w:val="24"/>
        </w:rPr>
        <w:t xml:space="preserve">χω υποχρέωση μέχρι την τελευταία μέρα που λειτουργεί </w:t>
      </w:r>
      <w:r>
        <w:rPr>
          <w:rFonts w:eastAsia="Times New Roman"/>
          <w:color w:val="000000" w:themeColor="text1"/>
          <w:szCs w:val="24"/>
        </w:rPr>
        <w:t xml:space="preserve">η Βουλή </w:t>
      </w:r>
      <w:r w:rsidRPr="00FC31B8">
        <w:rPr>
          <w:rFonts w:eastAsia="Times New Roman"/>
          <w:color w:val="000000" w:themeColor="text1"/>
          <w:szCs w:val="24"/>
        </w:rPr>
        <w:lastRenderedPageBreak/>
        <w:t>κανονικά να μά</w:t>
      </w:r>
      <w:r>
        <w:rPr>
          <w:rFonts w:eastAsia="Times New Roman"/>
          <w:color w:val="000000" w:themeColor="text1"/>
          <w:szCs w:val="24"/>
        </w:rPr>
        <w:t>χομαι</w:t>
      </w:r>
      <w:r w:rsidRPr="00FC31B8">
        <w:rPr>
          <w:rFonts w:eastAsia="Times New Roman"/>
          <w:color w:val="000000" w:themeColor="text1"/>
          <w:szCs w:val="24"/>
        </w:rPr>
        <w:t xml:space="preserve"> για τα προβλήματ</w:t>
      </w:r>
      <w:r w:rsidRPr="00FC31B8">
        <w:rPr>
          <w:rFonts w:eastAsia="Times New Roman"/>
          <w:color w:val="000000" w:themeColor="text1"/>
          <w:szCs w:val="24"/>
        </w:rPr>
        <w:t>α του τόπου μου εδώ μέσα</w:t>
      </w:r>
      <w:r>
        <w:rPr>
          <w:rFonts w:eastAsia="Times New Roman"/>
          <w:color w:val="000000" w:themeColor="text1"/>
          <w:szCs w:val="24"/>
        </w:rPr>
        <w:t>!</w:t>
      </w:r>
    </w:p>
    <w:p w14:paraId="2D30DABB" w14:textId="77777777" w:rsidR="000D1FE2" w:rsidRDefault="005E5B96">
      <w:pPr>
        <w:spacing w:line="600" w:lineRule="auto"/>
        <w:ind w:firstLine="720"/>
        <w:jc w:val="center"/>
        <w:rPr>
          <w:rFonts w:eastAsia="Times New Roman"/>
          <w:color w:val="000000" w:themeColor="text1"/>
          <w:szCs w:val="24"/>
        </w:rPr>
      </w:pPr>
      <w:r>
        <w:rPr>
          <w:rFonts w:eastAsia="Times New Roman"/>
          <w:color w:val="000000" w:themeColor="text1"/>
          <w:szCs w:val="24"/>
        </w:rPr>
        <w:t>(Χειροκροτήματα από την πτέρυγα του ΣΥΡΙΖΑ)</w:t>
      </w:r>
    </w:p>
    <w:p w14:paraId="2D30DABC"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Και ό</w:t>
      </w:r>
      <w:r w:rsidRPr="00FC31B8">
        <w:rPr>
          <w:rFonts w:eastAsia="Times New Roman"/>
          <w:color w:val="000000" w:themeColor="text1"/>
          <w:szCs w:val="24"/>
        </w:rPr>
        <w:t>πως μας έχουν συνηθίσει όλα αυτά τα χρόνια</w:t>
      </w:r>
      <w:r>
        <w:rPr>
          <w:rFonts w:eastAsia="Times New Roman"/>
          <w:color w:val="000000" w:themeColor="text1"/>
          <w:szCs w:val="24"/>
        </w:rPr>
        <w:t xml:space="preserve">, </w:t>
      </w:r>
      <w:r w:rsidRPr="00FC31B8">
        <w:rPr>
          <w:rFonts w:eastAsia="Times New Roman"/>
          <w:color w:val="000000" w:themeColor="text1"/>
          <w:szCs w:val="24"/>
        </w:rPr>
        <w:t xml:space="preserve">προσπαθούν να μας φέρουν στα μέτρα </w:t>
      </w:r>
      <w:r>
        <w:rPr>
          <w:rFonts w:eastAsia="Times New Roman"/>
          <w:color w:val="000000" w:themeColor="text1"/>
          <w:szCs w:val="24"/>
        </w:rPr>
        <w:t>τους.</w:t>
      </w:r>
      <w:r w:rsidRPr="00FC31B8">
        <w:rPr>
          <w:rFonts w:eastAsia="Times New Roman"/>
          <w:color w:val="000000" w:themeColor="text1"/>
          <w:szCs w:val="24"/>
        </w:rPr>
        <w:t xml:space="preserve"> Αυτ</w:t>
      </w:r>
      <w:r>
        <w:rPr>
          <w:rFonts w:eastAsia="Times New Roman"/>
          <w:color w:val="000000" w:themeColor="text1"/>
          <w:szCs w:val="24"/>
        </w:rPr>
        <w:t>ό</w:t>
      </w:r>
      <w:r w:rsidRPr="00FC31B8">
        <w:rPr>
          <w:rFonts w:eastAsia="Times New Roman"/>
          <w:color w:val="000000" w:themeColor="text1"/>
          <w:szCs w:val="24"/>
        </w:rPr>
        <w:t xml:space="preserve"> το κάνουν </w:t>
      </w:r>
      <w:r>
        <w:rPr>
          <w:rFonts w:eastAsia="Times New Roman"/>
          <w:color w:val="000000" w:themeColor="text1"/>
          <w:szCs w:val="24"/>
        </w:rPr>
        <w:t>από την πρώτη στιγμή που βγήκε η Κ</w:t>
      </w:r>
      <w:r w:rsidRPr="00FC31B8">
        <w:rPr>
          <w:rFonts w:eastAsia="Times New Roman"/>
          <w:color w:val="000000" w:themeColor="text1"/>
          <w:szCs w:val="24"/>
        </w:rPr>
        <w:t>υβέρνησ</w:t>
      </w:r>
      <w:r>
        <w:rPr>
          <w:rFonts w:eastAsia="Times New Roman"/>
          <w:color w:val="000000" w:themeColor="text1"/>
          <w:szCs w:val="24"/>
        </w:rPr>
        <w:t>ή</w:t>
      </w:r>
      <w:r w:rsidRPr="00FC31B8">
        <w:rPr>
          <w:rFonts w:eastAsia="Times New Roman"/>
          <w:color w:val="000000" w:themeColor="text1"/>
          <w:szCs w:val="24"/>
        </w:rPr>
        <w:t xml:space="preserve"> </w:t>
      </w:r>
      <w:r>
        <w:rPr>
          <w:rFonts w:eastAsia="Times New Roman"/>
          <w:color w:val="000000" w:themeColor="text1"/>
          <w:szCs w:val="24"/>
        </w:rPr>
        <w:t xml:space="preserve">μας και </w:t>
      </w:r>
      <w:r w:rsidRPr="00FC31B8">
        <w:rPr>
          <w:rFonts w:eastAsia="Times New Roman"/>
          <w:color w:val="000000" w:themeColor="text1"/>
          <w:szCs w:val="24"/>
        </w:rPr>
        <w:t xml:space="preserve">όχι μονάχα σε περιπτώσεις που </w:t>
      </w:r>
      <w:r w:rsidRPr="00FC31B8">
        <w:rPr>
          <w:rFonts w:eastAsia="Times New Roman"/>
          <w:color w:val="000000" w:themeColor="text1"/>
          <w:szCs w:val="24"/>
        </w:rPr>
        <w:t xml:space="preserve">υπήρχαν υπαρκτά ζητήματα και τα </w:t>
      </w:r>
      <w:r>
        <w:rPr>
          <w:rFonts w:eastAsia="Times New Roman"/>
          <w:color w:val="000000" w:themeColor="text1"/>
          <w:szCs w:val="24"/>
        </w:rPr>
        <w:t xml:space="preserve">μεγάλωναν </w:t>
      </w:r>
      <w:r w:rsidRPr="00FC31B8">
        <w:rPr>
          <w:rFonts w:eastAsia="Times New Roman"/>
          <w:color w:val="000000" w:themeColor="text1"/>
          <w:szCs w:val="24"/>
        </w:rPr>
        <w:t xml:space="preserve">για να δείξουν ότι </w:t>
      </w:r>
      <w:r>
        <w:rPr>
          <w:rFonts w:eastAsia="Times New Roman"/>
          <w:color w:val="000000" w:themeColor="text1"/>
          <w:szCs w:val="24"/>
        </w:rPr>
        <w:t xml:space="preserve">«να, είναι </w:t>
      </w:r>
      <w:r w:rsidRPr="00FC31B8">
        <w:rPr>
          <w:rFonts w:eastAsia="Times New Roman"/>
          <w:color w:val="000000" w:themeColor="text1"/>
          <w:szCs w:val="24"/>
        </w:rPr>
        <w:t>κ</w:t>
      </w:r>
      <w:r>
        <w:rPr>
          <w:rFonts w:eastAsia="Times New Roman"/>
          <w:color w:val="000000" w:themeColor="text1"/>
          <w:szCs w:val="24"/>
        </w:rPr>
        <w:t>αι αυτοί σαν και εμάς», αλλά έφτιαχναν και ψεύτικες ειδήσεις, ακριβώς γ</w:t>
      </w:r>
      <w:r w:rsidRPr="00FC31B8">
        <w:rPr>
          <w:rFonts w:eastAsia="Times New Roman"/>
          <w:color w:val="000000" w:themeColor="text1"/>
          <w:szCs w:val="24"/>
        </w:rPr>
        <w:t>ιατί αυτό τους π</w:t>
      </w:r>
      <w:r>
        <w:rPr>
          <w:rFonts w:eastAsia="Times New Roman"/>
          <w:color w:val="000000" w:themeColor="text1"/>
          <w:szCs w:val="24"/>
        </w:rPr>
        <w:t>είραζε. Α</w:t>
      </w:r>
      <w:r w:rsidRPr="00FC31B8">
        <w:rPr>
          <w:rFonts w:eastAsia="Times New Roman"/>
          <w:color w:val="000000" w:themeColor="text1"/>
          <w:szCs w:val="24"/>
        </w:rPr>
        <w:t>υτό ήθελα</w:t>
      </w:r>
      <w:r>
        <w:rPr>
          <w:rFonts w:eastAsia="Times New Roman"/>
          <w:color w:val="000000" w:themeColor="text1"/>
          <w:szCs w:val="24"/>
        </w:rPr>
        <w:t>ν</w:t>
      </w:r>
      <w:r w:rsidRPr="00FC31B8">
        <w:rPr>
          <w:rFonts w:eastAsia="Times New Roman"/>
          <w:color w:val="000000" w:themeColor="text1"/>
          <w:szCs w:val="24"/>
        </w:rPr>
        <w:t xml:space="preserve"> να δείξ</w:t>
      </w:r>
      <w:r>
        <w:rPr>
          <w:rFonts w:eastAsia="Times New Roman"/>
          <w:color w:val="000000" w:themeColor="text1"/>
          <w:szCs w:val="24"/>
        </w:rPr>
        <w:t xml:space="preserve">ουν, </w:t>
      </w:r>
      <w:r w:rsidRPr="00FC31B8">
        <w:rPr>
          <w:rFonts w:eastAsia="Times New Roman"/>
          <w:color w:val="000000" w:themeColor="text1"/>
          <w:szCs w:val="24"/>
        </w:rPr>
        <w:t xml:space="preserve">ότι είμαστε και εμείς σαν κι </w:t>
      </w:r>
      <w:r>
        <w:rPr>
          <w:rFonts w:eastAsia="Times New Roman"/>
          <w:color w:val="000000" w:themeColor="text1"/>
          <w:szCs w:val="24"/>
        </w:rPr>
        <w:t>αυτούς.</w:t>
      </w:r>
    </w:p>
    <w:p w14:paraId="2D30DABD"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Τώρα, όμως,</w:t>
      </w:r>
      <w:r w:rsidRPr="00FC31B8">
        <w:rPr>
          <w:rFonts w:eastAsia="Times New Roman"/>
          <w:color w:val="000000" w:themeColor="text1"/>
          <w:szCs w:val="24"/>
        </w:rPr>
        <w:t xml:space="preserve"> αυτές τις μέρες</w:t>
      </w:r>
      <w:r w:rsidRPr="00FC31B8">
        <w:rPr>
          <w:rFonts w:eastAsia="Times New Roman"/>
          <w:color w:val="000000" w:themeColor="text1"/>
          <w:szCs w:val="24"/>
        </w:rPr>
        <w:t xml:space="preserve"> </w:t>
      </w:r>
      <w:r>
        <w:rPr>
          <w:rFonts w:eastAsia="Times New Roman"/>
          <w:color w:val="000000" w:themeColor="text1"/>
          <w:szCs w:val="24"/>
        </w:rPr>
        <w:t xml:space="preserve">το </w:t>
      </w:r>
      <w:r w:rsidRPr="00FC31B8">
        <w:rPr>
          <w:rFonts w:eastAsia="Times New Roman"/>
          <w:color w:val="000000" w:themeColor="text1"/>
          <w:szCs w:val="24"/>
        </w:rPr>
        <w:t xml:space="preserve">έχουν παρακάνει και </w:t>
      </w:r>
      <w:r>
        <w:rPr>
          <w:rFonts w:eastAsia="Times New Roman"/>
          <w:color w:val="000000" w:themeColor="text1"/>
          <w:szCs w:val="24"/>
        </w:rPr>
        <w:t xml:space="preserve">με </w:t>
      </w:r>
      <w:r w:rsidRPr="00FC31B8">
        <w:rPr>
          <w:rFonts w:eastAsia="Times New Roman"/>
          <w:color w:val="000000" w:themeColor="text1"/>
          <w:szCs w:val="24"/>
        </w:rPr>
        <w:t>το θέμα των τροπολογιών</w:t>
      </w:r>
      <w:r>
        <w:rPr>
          <w:rFonts w:eastAsia="Times New Roman"/>
          <w:color w:val="000000" w:themeColor="text1"/>
          <w:szCs w:val="24"/>
        </w:rPr>
        <w:t>,</w:t>
      </w:r>
      <w:r w:rsidRPr="00FC31B8">
        <w:rPr>
          <w:rFonts w:eastAsia="Times New Roman"/>
          <w:color w:val="000000" w:themeColor="text1"/>
          <w:szCs w:val="24"/>
        </w:rPr>
        <w:t xml:space="preserve"> αλλά και με το θέμα που συζητιέται αυτές </w:t>
      </w:r>
      <w:r>
        <w:rPr>
          <w:rFonts w:eastAsia="Times New Roman"/>
          <w:color w:val="000000" w:themeColor="text1"/>
          <w:szCs w:val="24"/>
        </w:rPr>
        <w:t>τις</w:t>
      </w:r>
      <w:r w:rsidRPr="00FC31B8">
        <w:rPr>
          <w:rFonts w:eastAsia="Times New Roman"/>
          <w:color w:val="000000" w:themeColor="text1"/>
          <w:szCs w:val="24"/>
        </w:rPr>
        <w:t xml:space="preserve"> τελευταίες μέρες με τις μετατάξεις κ</w:t>
      </w:r>
      <w:r>
        <w:rPr>
          <w:rFonts w:eastAsia="Times New Roman"/>
          <w:color w:val="000000" w:themeColor="text1"/>
          <w:szCs w:val="24"/>
        </w:rPr>
        <w:t>.</w:t>
      </w:r>
      <w:r w:rsidRPr="00FC31B8">
        <w:rPr>
          <w:rFonts w:eastAsia="Times New Roman"/>
          <w:color w:val="000000" w:themeColor="text1"/>
          <w:szCs w:val="24"/>
        </w:rPr>
        <w:t>λπ</w:t>
      </w:r>
      <w:r>
        <w:rPr>
          <w:rFonts w:eastAsia="Times New Roman"/>
          <w:color w:val="000000" w:themeColor="text1"/>
          <w:szCs w:val="24"/>
        </w:rPr>
        <w:t>.</w:t>
      </w:r>
      <w:r>
        <w:rPr>
          <w:rFonts w:eastAsia="Times New Roman"/>
          <w:color w:val="000000" w:themeColor="text1"/>
          <w:szCs w:val="24"/>
        </w:rPr>
        <w:t>.</w:t>
      </w:r>
    </w:p>
    <w:p w14:paraId="2D30DABE"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FC31B8">
        <w:rPr>
          <w:rFonts w:eastAsia="Times New Roman"/>
          <w:color w:val="000000" w:themeColor="text1"/>
          <w:szCs w:val="24"/>
        </w:rPr>
        <w:t>ίχε πά</w:t>
      </w:r>
      <w:r>
        <w:rPr>
          <w:rFonts w:eastAsia="Times New Roman"/>
          <w:color w:val="000000" w:themeColor="text1"/>
          <w:szCs w:val="24"/>
        </w:rPr>
        <w:t xml:space="preserve">ρα πολύ δίκιο </w:t>
      </w:r>
      <w:r w:rsidRPr="00FC31B8">
        <w:rPr>
          <w:rFonts w:eastAsia="Times New Roman"/>
          <w:color w:val="000000" w:themeColor="text1"/>
          <w:szCs w:val="24"/>
        </w:rPr>
        <w:t>ο κύρ</w:t>
      </w:r>
      <w:r>
        <w:rPr>
          <w:rFonts w:eastAsia="Times New Roman"/>
          <w:color w:val="000000" w:themeColor="text1"/>
          <w:szCs w:val="24"/>
        </w:rPr>
        <w:t>ιος Π</w:t>
      </w:r>
      <w:r w:rsidRPr="00FC31B8">
        <w:rPr>
          <w:rFonts w:eastAsia="Times New Roman"/>
          <w:color w:val="000000" w:themeColor="text1"/>
          <w:szCs w:val="24"/>
        </w:rPr>
        <w:t>ρόεδρος που έβαλε το ζήτημα στη σωστή του διάσταση</w:t>
      </w:r>
      <w:r>
        <w:rPr>
          <w:rFonts w:eastAsia="Times New Roman"/>
          <w:color w:val="000000" w:themeColor="text1"/>
          <w:szCs w:val="24"/>
        </w:rPr>
        <w:t>. Δ</w:t>
      </w:r>
      <w:r w:rsidRPr="00FC31B8">
        <w:rPr>
          <w:rFonts w:eastAsia="Times New Roman"/>
          <w:color w:val="000000" w:themeColor="text1"/>
          <w:szCs w:val="24"/>
        </w:rPr>
        <w:t>εν συγκρινόμαστε</w:t>
      </w:r>
      <w:r>
        <w:rPr>
          <w:rFonts w:eastAsia="Times New Roman"/>
          <w:color w:val="000000" w:themeColor="text1"/>
          <w:szCs w:val="24"/>
        </w:rPr>
        <w:t>. Δεν</w:t>
      </w:r>
      <w:r w:rsidRPr="00FC31B8">
        <w:rPr>
          <w:rFonts w:eastAsia="Times New Roman"/>
          <w:color w:val="000000" w:themeColor="text1"/>
          <w:szCs w:val="24"/>
        </w:rPr>
        <w:t xml:space="preserve"> συγκρίνουμε ανόμοια πράγματα</w:t>
      </w:r>
      <w:r>
        <w:rPr>
          <w:rFonts w:eastAsia="Times New Roman"/>
          <w:color w:val="000000" w:themeColor="text1"/>
          <w:szCs w:val="24"/>
        </w:rPr>
        <w:t>. Δ</w:t>
      </w:r>
      <w:r w:rsidRPr="00FC31B8">
        <w:rPr>
          <w:rFonts w:eastAsia="Times New Roman"/>
          <w:color w:val="000000" w:themeColor="text1"/>
          <w:szCs w:val="24"/>
        </w:rPr>
        <w:t xml:space="preserve">εν </w:t>
      </w:r>
      <w:r>
        <w:rPr>
          <w:rFonts w:eastAsia="Times New Roman"/>
          <w:color w:val="000000" w:themeColor="text1"/>
          <w:szCs w:val="24"/>
        </w:rPr>
        <w:t xml:space="preserve">συμψηφιζόμαστε και ιδιαίτερα </w:t>
      </w:r>
      <w:r>
        <w:rPr>
          <w:rFonts w:eastAsia="Times New Roman"/>
          <w:color w:val="000000" w:themeColor="text1"/>
          <w:szCs w:val="24"/>
        </w:rPr>
        <w:lastRenderedPageBreak/>
        <w:t xml:space="preserve">από ποιους; Από αυτούς που έκαναν </w:t>
      </w:r>
      <w:r w:rsidRPr="00FC31B8">
        <w:rPr>
          <w:rFonts w:eastAsia="Times New Roman"/>
          <w:color w:val="000000" w:themeColor="text1"/>
          <w:szCs w:val="24"/>
        </w:rPr>
        <w:t xml:space="preserve">διορισμούς των </w:t>
      </w:r>
      <w:r>
        <w:rPr>
          <w:rFonts w:eastAsia="Times New Roman"/>
          <w:color w:val="000000" w:themeColor="text1"/>
          <w:szCs w:val="24"/>
        </w:rPr>
        <w:t>μετακλητών π</w:t>
      </w:r>
      <w:r w:rsidRPr="00FC31B8">
        <w:rPr>
          <w:rFonts w:eastAsia="Times New Roman"/>
          <w:color w:val="000000" w:themeColor="text1"/>
          <w:szCs w:val="24"/>
        </w:rPr>
        <w:t>ου εί</w:t>
      </w:r>
      <w:r>
        <w:rPr>
          <w:rFonts w:eastAsia="Times New Roman"/>
          <w:color w:val="000000" w:themeColor="text1"/>
          <w:szCs w:val="24"/>
        </w:rPr>
        <w:t>χ</w:t>
      </w:r>
      <w:r w:rsidRPr="00FC31B8">
        <w:rPr>
          <w:rFonts w:eastAsia="Times New Roman"/>
          <w:color w:val="000000" w:themeColor="text1"/>
          <w:szCs w:val="24"/>
        </w:rPr>
        <w:t xml:space="preserve">αν </w:t>
      </w:r>
      <w:r>
        <w:rPr>
          <w:rFonts w:eastAsia="Times New Roman"/>
          <w:color w:val="000000" w:themeColor="text1"/>
          <w:szCs w:val="24"/>
        </w:rPr>
        <w:t xml:space="preserve">και </w:t>
      </w:r>
      <w:r w:rsidRPr="00FC31B8">
        <w:rPr>
          <w:rFonts w:eastAsia="Times New Roman"/>
          <w:color w:val="000000" w:themeColor="text1"/>
          <w:szCs w:val="24"/>
        </w:rPr>
        <w:t xml:space="preserve">τους </w:t>
      </w:r>
      <w:r>
        <w:rPr>
          <w:rFonts w:eastAsia="Times New Roman"/>
          <w:color w:val="000000" w:themeColor="text1"/>
          <w:szCs w:val="24"/>
        </w:rPr>
        <w:t>μονιμοποίησαν στη Βουλή και μάλιστα σε μια νύχτα; Και έρχονται να μιλήσουν για μετατάξεις οι οποίες είναι απ’ όλο</w:t>
      </w:r>
      <w:r>
        <w:rPr>
          <w:rFonts w:eastAsia="Times New Roman"/>
          <w:color w:val="000000" w:themeColor="text1"/>
          <w:szCs w:val="24"/>
        </w:rPr>
        <w:t xml:space="preserve">υς συμφωνημένες. Δεν είναι τα «δικά μας παιδιά», όπως ήταν τα </w:t>
      </w:r>
      <w:r w:rsidRPr="00FC31B8">
        <w:rPr>
          <w:rFonts w:eastAsia="Times New Roman"/>
          <w:color w:val="000000" w:themeColor="text1"/>
          <w:szCs w:val="24"/>
        </w:rPr>
        <w:t>δικά τους</w:t>
      </w:r>
      <w:r>
        <w:rPr>
          <w:rFonts w:eastAsia="Times New Roman"/>
          <w:color w:val="000000" w:themeColor="text1"/>
          <w:szCs w:val="24"/>
        </w:rPr>
        <w:t xml:space="preserve">. Τα είπε πολύ καλά ο κύριος Πρόεδρος και δεν θέλω να επανέλθω. Και μας κατηγορούν τώρα γι’ αυτά; Ξέρουμε τον σκοπό τους. Έχουμε και τα κανάλια, που από το </w:t>
      </w:r>
      <w:r w:rsidRPr="00FC31B8">
        <w:rPr>
          <w:rFonts w:eastAsia="Times New Roman"/>
          <w:color w:val="000000" w:themeColor="text1"/>
          <w:szCs w:val="24"/>
        </w:rPr>
        <w:t xml:space="preserve">πρωί ως το βράδυ </w:t>
      </w:r>
      <w:r>
        <w:rPr>
          <w:rFonts w:eastAsia="Times New Roman"/>
          <w:color w:val="000000" w:themeColor="text1"/>
          <w:szCs w:val="24"/>
        </w:rPr>
        <w:t>λένε ότι «κα</w:t>
      </w:r>
      <w:r>
        <w:rPr>
          <w:rFonts w:eastAsia="Times New Roman"/>
          <w:color w:val="000000" w:themeColor="text1"/>
          <w:szCs w:val="24"/>
        </w:rPr>
        <w:t>ι αυτοί φεύγουν και κάνουν τα ίδια».</w:t>
      </w:r>
    </w:p>
    <w:p w14:paraId="2D30DABF"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Όσον αφορά τις τροπολογίες, θέλω να πω στον συνάδελφο που μίλησε πριν: Ξέχασε πόσες </w:t>
      </w:r>
      <w:r w:rsidRPr="00FC31B8">
        <w:rPr>
          <w:rFonts w:eastAsia="Times New Roman"/>
          <w:color w:val="000000" w:themeColor="text1"/>
          <w:szCs w:val="24"/>
        </w:rPr>
        <w:t xml:space="preserve">τροπολογίες </w:t>
      </w:r>
      <w:r>
        <w:rPr>
          <w:rFonts w:eastAsia="Times New Roman"/>
          <w:color w:val="000000" w:themeColor="text1"/>
          <w:szCs w:val="24"/>
        </w:rPr>
        <w:t xml:space="preserve">ήλθαν το 2014 </w:t>
      </w:r>
      <w:r w:rsidRPr="00FC31B8">
        <w:rPr>
          <w:rFonts w:eastAsia="Times New Roman"/>
          <w:color w:val="000000" w:themeColor="text1"/>
          <w:szCs w:val="24"/>
        </w:rPr>
        <w:t xml:space="preserve">στο </w:t>
      </w:r>
      <w:r>
        <w:rPr>
          <w:rFonts w:eastAsia="Times New Roman"/>
          <w:color w:val="000000" w:themeColor="text1"/>
          <w:szCs w:val="24"/>
        </w:rPr>
        <w:t xml:space="preserve">τελευταίο νομοσχέδιο; Πάνω από εκατό. Τα ξεχνάει; </w:t>
      </w:r>
    </w:p>
    <w:p w14:paraId="2D30DAC0"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Μάλιστα, να μη συγκρίνουμε τις </w:t>
      </w:r>
      <w:r w:rsidRPr="00FC31B8">
        <w:rPr>
          <w:rFonts w:eastAsia="Times New Roman"/>
          <w:color w:val="000000" w:themeColor="text1"/>
          <w:szCs w:val="24"/>
        </w:rPr>
        <w:t>τροπολογίες</w:t>
      </w:r>
      <w:r>
        <w:rPr>
          <w:rFonts w:eastAsia="Times New Roman"/>
          <w:color w:val="000000" w:themeColor="text1"/>
          <w:szCs w:val="24"/>
        </w:rPr>
        <w:t>,</w:t>
      </w:r>
      <w:r w:rsidRPr="00FC31B8">
        <w:rPr>
          <w:rFonts w:eastAsia="Times New Roman"/>
          <w:color w:val="000000" w:themeColor="text1"/>
          <w:szCs w:val="24"/>
        </w:rPr>
        <w:t xml:space="preserve"> γιατί εγώ </w:t>
      </w:r>
      <w:r w:rsidRPr="00FC31B8">
        <w:rPr>
          <w:rFonts w:eastAsia="Times New Roman"/>
          <w:color w:val="000000" w:themeColor="text1"/>
          <w:szCs w:val="24"/>
        </w:rPr>
        <w:t xml:space="preserve">εδώ θέλω να </w:t>
      </w:r>
      <w:r>
        <w:rPr>
          <w:rFonts w:eastAsia="Times New Roman"/>
          <w:color w:val="000000" w:themeColor="text1"/>
          <w:szCs w:val="24"/>
        </w:rPr>
        <w:t>μείνω. Πείτε μου ποιες είναι οι «φωτογραφικές» τροπολογίες</w:t>
      </w:r>
      <w:r w:rsidRPr="00FC31B8">
        <w:rPr>
          <w:rFonts w:eastAsia="Times New Roman"/>
          <w:color w:val="000000" w:themeColor="text1"/>
          <w:szCs w:val="24"/>
        </w:rPr>
        <w:t xml:space="preserve"> </w:t>
      </w:r>
      <w:r>
        <w:rPr>
          <w:rFonts w:eastAsia="Times New Roman"/>
          <w:color w:val="000000" w:themeColor="text1"/>
          <w:szCs w:val="24"/>
        </w:rPr>
        <w:t xml:space="preserve">και εγώ θα σας απαντήσω. Είναι εύλογο το ερώτημα: Καλά, τις φέρατε την τελευταία μέρα, την </w:t>
      </w:r>
      <w:r w:rsidRPr="00FC31B8">
        <w:rPr>
          <w:rFonts w:eastAsia="Times New Roman"/>
          <w:color w:val="000000" w:themeColor="text1"/>
          <w:szCs w:val="24"/>
        </w:rPr>
        <w:t xml:space="preserve">τελευταία </w:t>
      </w:r>
      <w:r>
        <w:rPr>
          <w:rFonts w:eastAsia="Times New Roman"/>
          <w:color w:val="000000" w:themeColor="text1"/>
          <w:szCs w:val="24"/>
        </w:rPr>
        <w:t>ε</w:t>
      </w:r>
      <w:r w:rsidRPr="00FC31B8">
        <w:rPr>
          <w:rFonts w:eastAsia="Times New Roman"/>
          <w:color w:val="000000" w:themeColor="text1"/>
          <w:szCs w:val="24"/>
        </w:rPr>
        <w:t>βδομάδα</w:t>
      </w:r>
      <w:r>
        <w:rPr>
          <w:rFonts w:eastAsia="Times New Roman"/>
          <w:color w:val="000000" w:themeColor="text1"/>
          <w:szCs w:val="24"/>
        </w:rPr>
        <w:t>; Ξ</w:t>
      </w:r>
      <w:r w:rsidRPr="00FC31B8">
        <w:rPr>
          <w:rFonts w:eastAsia="Times New Roman"/>
          <w:color w:val="000000" w:themeColor="text1"/>
          <w:szCs w:val="24"/>
        </w:rPr>
        <w:t xml:space="preserve">έρετε </w:t>
      </w:r>
      <w:r>
        <w:rPr>
          <w:rFonts w:eastAsia="Times New Roman"/>
          <w:color w:val="000000" w:themeColor="text1"/>
          <w:szCs w:val="24"/>
        </w:rPr>
        <w:t>γιατί; Θα σας</w:t>
      </w:r>
      <w:r w:rsidRPr="00FC31B8">
        <w:rPr>
          <w:rFonts w:eastAsia="Times New Roman"/>
          <w:color w:val="000000" w:themeColor="text1"/>
          <w:szCs w:val="24"/>
        </w:rPr>
        <w:t xml:space="preserve"> απαντήσω</w:t>
      </w:r>
      <w:r>
        <w:rPr>
          <w:rFonts w:eastAsia="Times New Roman"/>
          <w:color w:val="000000" w:themeColor="text1"/>
          <w:szCs w:val="24"/>
        </w:rPr>
        <w:t xml:space="preserve">. Γιατί είναι τροπολογίες οι οποίες είναι </w:t>
      </w:r>
      <w:r w:rsidRPr="00FC31B8">
        <w:rPr>
          <w:rFonts w:eastAsia="Times New Roman"/>
          <w:color w:val="000000" w:themeColor="text1"/>
          <w:szCs w:val="24"/>
        </w:rPr>
        <w:t>δου</w:t>
      </w:r>
      <w:r w:rsidRPr="00FC31B8">
        <w:rPr>
          <w:rFonts w:eastAsia="Times New Roman"/>
          <w:color w:val="000000" w:themeColor="text1"/>
          <w:szCs w:val="24"/>
        </w:rPr>
        <w:t>λεμένες όχι μόνο μήνες</w:t>
      </w:r>
      <w:r>
        <w:rPr>
          <w:rFonts w:eastAsia="Times New Roman"/>
          <w:color w:val="000000" w:themeColor="text1"/>
          <w:szCs w:val="24"/>
        </w:rPr>
        <w:t>, αλλά</w:t>
      </w:r>
      <w:r w:rsidRPr="00FC31B8">
        <w:rPr>
          <w:rFonts w:eastAsia="Times New Roman"/>
          <w:color w:val="000000" w:themeColor="text1"/>
          <w:szCs w:val="24"/>
        </w:rPr>
        <w:t xml:space="preserve"> και χρόνια</w:t>
      </w:r>
      <w:r>
        <w:rPr>
          <w:rFonts w:eastAsia="Times New Roman"/>
          <w:color w:val="000000" w:themeColor="text1"/>
          <w:szCs w:val="24"/>
        </w:rPr>
        <w:t xml:space="preserve">. Έχουν </w:t>
      </w:r>
      <w:r>
        <w:rPr>
          <w:rFonts w:eastAsia="Times New Roman"/>
          <w:color w:val="000000" w:themeColor="text1"/>
          <w:szCs w:val="24"/>
        </w:rPr>
        <w:lastRenderedPageBreak/>
        <w:t>συμφωνηθεί με τους Υ</w:t>
      </w:r>
      <w:r w:rsidRPr="00FC31B8">
        <w:rPr>
          <w:rFonts w:eastAsia="Times New Roman"/>
          <w:color w:val="000000" w:themeColor="text1"/>
          <w:szCs w:val="24"/>
        </w:rPr>
        <w:t xml:space="preserve">πουργούς </w:t>
      </w:r>
      <w:r>
        <w:rPr>
          <w:rFonts w:eastAsia="Times New Roman"/>
          <w:color w:val="000000" w:themeColor="text1"/>
          <w:szCs w:val="24"/>
        </w:rPr>
        <w:t>πάνω από έναν χρόνο και έπρεπε να συνεννοηθούμε με δύο-τρία Υπουργεία. Συνέβαινε οι υπηρεσίες των Υπουργείων να μη συνο</w:t>
      </w:r>
      <w:r w:rsidRPr="00FC31B8">
        <w:rPr>
          <w:rFonts w:eastAsia="Times New Roman"/>
          <w:color w:val="000000" w:themeColor="text1"/>
          <w:szCs w:val="24"/>
        </w:rPr>
        <w:t xml:space="preserve">μιλούν </w:t>
      </w:r>
      <w:r>
        <w:rPr>
          <w:rFonts w:eastAsia="Times New Roman"/>
          <w:color w:val="000000" w:themeColor="text1"/>
          <w:szCs w:val="24"/>
        </w:rPr>
        <w:t>μεταξύ τους, αλλά και οι Υπηρεσίες του ιδίου Υπουργείο</w:t>
      </w:r>
      <w:r>
        <w:rPr>
          <w:rFonts w:eastAsia="Times New Roman"/>
          <w:color w:val="000000" w:themeColor="text1"/>
          <w:szCs w:val="24"/>
        </w:rPr>
        <w:t xml:space="preserve">υ να μη  συνομιλούν μεταξύ τους. Δηλαδή, φανταστείτε πόσο κόπο κάναμε </w:t>
      </w:r>
      <w:r w:rsidRPr="00FC31B8">
        <w:rPr>
          <w:rFonts w:eastAsia="Times New Roman"/>
          <w:color w:val="000000" w:themeColor="text1"/>
          <w:szCs w:val="24"/>
        </w:rPr>
        <w:t xml:space="preserve">για </w:t>
      </w:r>
      <w:r>
        <w:rPr>
          <w:rFonts w:eastAsia="Times New Roman"/>
          <w:color w:val="000000" w:themeColor="text1"/>
          <w:szCs w:val="24"/>
        </w:rPr>
        <w:t xml:space="preserve">να λύσουμε </w:t>
      </w:r>
      <w:r w:rsidRPr="00FC31B8">
        <w:rPr>
          <w:rFonts w:eastAsia="Times New Roman"/>
          <w:color w:val="000000" w:themeColor="text1"/>
          <w:szCs w:val="24"/>
        </w:rPr>
        <w:t xml:space="preserve">προβλήματα που </w:t>
      </w:r>
      <w:r>
        <w:rPr>
          <w:rFonts w:eastAsia="Times New Roman"/>
          <w:color w:val="000000" w:themeColor="text1"/>
          <w:szCs w:val="24"/>
        </w:rPr>
        <w:t>αφορούν όχι μόνο έναν νομό, αλλά στις πιο πολλές περιπτώσεις αφορούν όλη τη χώρα. Πρόκειται για προβλήματα δεκαετιών.</w:t>
      </w:r>
    </w:p>
    <w:p w14:paraId="2D30DAC1"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Θα αναφερθώ σε </w:t>
      </w:r>
      <w:r w:rsidRPr="00FC31B8">
        <w:rPr>
          <w:rFonts w:eastAsia="Times New Roman"/>
          <w:color w:val="000000" w:themeColor="text1"/>
          <w:szCs w:val="24"/>
        </w:rPr>
        <w:t>συγκεκριμένα παραδείγμα</w:t>
      </w:r>
      <w:r w:rsidRPr="00FC31B8">
        <w:rPr>
          <w:rFonts w:eastAsia="Times New Roman"/>
          <w:color w:val="000000" w:themeColor="text1"/>
          <w:szCs w:val="24"/>
        </w:rPr>
        <w:t>τα</w:t>
      </w:r>
      <w:r>
        <w:rPr>
          <w:rFonts w:eastAsia="Times New Roman"/>
          <w:color w:val="000000" w:themeColor="text1"/>
          <w:szCs w:val="24"/>
        </w:rPr>
        <w:t>. Σ</w:t>
      </w:r>
      <w:r>
        <w:rPr>
          <w:rFonts w:eastAsia="Times New Roman"/>
          <w:color w:val="000000" w:themeColor="text1"/>
          <w:szCs w:val="24"/>
        </w:rPr>
        <w:t>ε</w:t>
      </w:r>
      <w:r>
        <w:rPr>
          <w:rFonts w:eastAsia="Times New Roman"/>
          <w:color w:val="000000" w:themeColor="text1"/>
          <w:szCs w:val="24"/>
        </w:rPr>
        <w:t xml:space="preserve"> αυτό, βέβαια, έχουμε ευθύνη </w:t>
      </w:r>
      <w:r>
        <w:rPr>
          <w:rFonts w:eastAsia="Times New Roman"/>
          <w:color w:val="000000" w:themeColor="text1"/>
          <w:szCs w:val="24"/>
        </w:rPr>
        <w:t xml:space="preserve">ως </w:t>
      </w:r>
      <w:r>
        <w:rPr>
          <w:rFonts w:eastAsia="Times New Roman"/>
          <w:color w:val="000000" w:themeColor="text1"/>
          <w:szCs w:val="24"/>
        </w:rPr>
        <w:t>Κυβέρνηση, γιατί</w:t>
      </w:r>
      <w:r w:rsidRPr="00FC31B8">
        <w:rPr>
          <w:rFonts w:eastAsia="Times New Roman"/>
          <w:color w:val="000000" w:themeColor="text1"/>
          <w:szCs w:val="24"/>
        </w:rPr>
        <w:t xml:space="preserve"> ο κόσμος δεν αντιλήφθηκε </w:t>
      </w:r>
      <w:r>
        <w:rPr>
          <w:rFonts w:eastAsia="Times New Roman"/>
          <w:color w:val="000000" w:themeColor="text1"/>
          <w:szCs w:val="24"/>
        </w:rPr>
        <w:t xml:space="preserve">αν </w:t>
      </w:r>
      <w:r w:rsidRPr="00FC31B8">
        <w:rPr>
          <w:rFonts w:eastAsia="Times New Roman"/>
          <w:color w:val="000000" w:themeColor="text1"/>
          <w:szCs w:val="24"/>
        </w:rPr>
        <w:t>υπάρχει διαφορά στην πάταξη της γραφειοκρατίας</w:t>
      </w:r>
      <w:r>
        <w:rPr>
          <w:rFonts w:eastAsia="Times New Roman"/>
          <w:color w:val="000000" w:themeColor="text1"/>
          <w:szCs w:val="24"/>
        </w:rPr>
        <w:t xml:space="preserve">. Δεν μπορεί Υπουργοί </w:t>
      </w:r>
      <w:r w:rsidRPr="00FC31B8">
        <w:rPr>
          <w:rFonts w:eastAsia="Times New Roman"/>
          <w:color w:val="000000" w:themeColor="text1"/>
          <w:szCs w:val="24"/>
        </w:rPr>
        <w:t>που έχουν συμφωνήσει σε</w:t>
      </w:r>
      <w:r>
        <w:rPr>
          <w:rFonts w:eastAsia="Times New Roman"/>
          <w:color w:val="000000" w:themeColor="text1"/>
          <w:szCs w:val="24"/>
        </w:rPr>
        <w:t xml:space="preserve"> </w:t>
      </w:r>
      <w:r w:rsidRPr="00FC31B8">
        <w:rPr>
          <w:rFonts w:eastAsia="Times New Roman"/>
          <w:color w:val="000000" w:themeColor="text1"/>
          <w:szCs w:val="24"/>
        </w:rPr>
        <w:t>τροπολογίες</w:t>
      </w:r>
      <w:r>
        <w:rPr>
          <w:rFonts w:eastAsia="Times New Roman"/>
          <w:color w:val="000000" w:themeColor="text1"/>
          <w:szCs w:val="24"/>
        </w:rPr>
        <w:t xml:space="preserve"> που λύνουν </w:t>
      </w:r>
      <w:r w:rsidRPr="00FC31B8">
        <w:rPr>
          <w:rFonts w:eastAsia="Times New Roman"/>
          <w:color w:val="000000" w:themeColor="text1"/>
          <w:szCs w:val="24"/>
        </w:rPr>
        <w:t>προβλήματα</w:t>
      </w:r>
      <w:r>
        <w:rPr>
          <w:rFonts w:eastAsia="Times New Roman"/>
          <w:color w:val="000000" w:themeColor="text1"/>
          <w:szCs w:val="24"/>
        </w:rPr>
        <w:t>, να μην μπορούν να επιβληθούν και να μας σέρνου</w:t>
      </w:r>
      <w:r>
        <w:rPr>
          <w:rFonts w:eastAsia="Times New Roman"/>
          <w:color w:val="000000" w:themeColor="text1"/>
          <w:szCs w:val="24"/>
        </w:rPr>
        <w:t xml:space="preserve">ν οι </w:t>
      </w:r>
      <w:r w:rsidRPr="00FC31B8">
        <w:rPr>
          <w:rFonts w:eastAsia="Times New Roman"/>
          <w:color w:val="000000" w:themeColor="text1"/>
          <w:szCs w:val="24"/>
        </w:rPr>
        <w:t xml:space="preserve">υπηρεσίες </w:t>
      </w:r>
      <w:r>
        <w:rPr>
          <w:rFonts w:eastAsia="Times New Roman"/>
          <w:color w:val="000000" w:themeColor="text1"/>
          <w:szCs w:val="24"/>
        </w:rPr>
        <w:t xml:space="preserve">από εδώ και από εκεί για πάνω από έναν χρόνο. </w:t>
      </w:r>
    </w:p>
    <w:p w14:paraId="2D30DAC2"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Γι’ αυτό τις φέραμε τώρα, γιατί δεν ξέρουμε τι θα γίνει μετά. Ακόμα και η ίδια Κυβέρνηση να είναι δεν ξέρουμε ποιοι Υ</w:t>
      </w:r>
      <w:r w:rsidRPr="00FC31B8">
        <w:rPr>
          <w:rFonts w:eastAsia="Times New Roman"/>
          <w:color w:val="000000" w:themeColor="text1"/>
          <w:szCs w:val="24"/>
        </w:rPr>
        <w:t>πουργοί θα είναι</w:t>
      </w:r>
      <w:r>
        <w:rPr>
          <w:rFonts w:eastAsia="Times New Roman"/>
          <w:color w:val="000000" w:themeColor="text1"/>
          <w:szCs w:val="24"/>
        </w:rPr>
        <w:t>, δ</w:t>
      </w:r>
      <w:r w:rsidRPr="00FC31B8">
        <w:rPr>
          <w:rFonts w:eastAsia="Times New Roman"/>
          <w:color w:val="000000" w:themeColor="text1"/>
          <w:szCs w:val="24"/>
        </w:rPr>
        <w:t>εν ξέρ</w:t>
      </w:r>
      <w:r>
        <w:rPr>
          <w:rFonts w:eastAsia="Times New Roman"/>
          <w:color w:val="000000" w:themeColor="text1"/>
          <w:szCs w:val="24"/>
        </w:rPr>
        <w:t>ουμε ποιοι</w:t>
      </w:r>
      <w:r w:rsidRPr="00FC31B8">
        <w:rPr>
          <w:rFonts w:eastAsia="Times New Roman"/>
          <w:color w:val="000000" w:themeColor="text1"/>
          <w:szCs w:val="24"/>
        </w:rPr>
        <w:t xml:space="preserve"> σ</w:t>
      </w:r>
      <w:r>
        <w:rPr>
          <w:rFonts w:eastAsia="Times New Roman"/>
          <w:color w:val="000000" w:themeColor="text1"/>
          <w:szCs w:val="24"/>
        </w:rPr>
        <w:t xml:space="preserve">ύμβουλοι θα είναι, δεν </w:t>
      </w:r>
      <w:r>
        <w:rPr>
          <w:rFonts w:eastAsia="Times New Roman"/>
          <w:color w:val="000000" w:themeColor="text1"/>
          <w:szCs w:val="24"/>
        </w:rPr>
        <w:lastRenderedPageBreak/>
        <w:t xml:space="preserve">ξέρουμε ποιοι </w:t>
      </w:r>
      <w:proofErr w:type="spellStart"/>
      <w:r>
        <w:rPr>
          <w:rFonts w:eastAsia="Times New Roman"/>
          <w:color w:val="000000" w:themeColor="text1"/>
          <w:szCs w:val="24"/>
        </w:rPr>
        <w:t>διευθυντάδες</w:t>
      </w:r>
      <w:proofErr w:type="spellEnd"/>
      <w:r>
        <w:rPr>
          <w:rFonts w:eastAsia="Times New Roman"/>
          <w:color w:val="000000" w:themeColor="text1"/>
          <w:szCs w:val="24"/>
        </w:rPr>
        <w:t xml:space="preserve"> θα είναι και θα γίνει πάλι από την αρχή η ίδια ιστορία και ο κόσμος κάτω να ταλαιπωρείται.</w:t>
      </w:r>
    </w:p>
    <w:p w14:paraId="2D30DAC3" w14:textId="77777777" w:rsidR="000D1FE2" w:rsidRDefault="005E5B96">
      <w:pPr>
        <w:spacing w:line="600" w:lineRule="auto"/>
        <w:ind w:firstLine="720"/>
        <w:jc w:val="both"/>
        <w:rPr>
          <w:rFonts w:eastAsia="Times New Roman"/>
          <w:szCs w:val="24"/>
        </w:rPr>
      </w:pPr>
      <w:r>
        <w:rPr>
          <w:rFonts w:eastAsia="Times New Roman"/>
          <w:color w:val="000000" w:themeColor="text1"/>
          <w:szCs w:val="24"/>
        </w:rPr>
        <w:t xml:space="preserve">Επιτρέψτε μου να σας πω συγκεκριμένο παράδειγμα και </w:t>
      </w:r>
      <w:r w:rsidRPr="00FC31B8">
        <w:rPr>
          <w:rFonts w:eastAsia="Times New Roman"/>
          <w:color w:val="000000" w:themeColor="text1"/>
          <w:szCs w:val="24"/>
        </w:rPr>
        <w:t xml:space="preserve">πείτε μου αν </w:t>
      </w:r>
      <w:r>
        <w:rPr>
          <w:rFonts w:eastAsia="Times New Roman"/>
          <w:color w:val="000000" w:themeColor="text1"/>
          <w:szCs w:val="24"/>
        </w:rPr>
        <w:t>είναι «</w:t>
      </w:r>
      <w:r w:rsidRPr="00FC31B8">
        <w:rPr>
          <w:rFonts w:eastAsia="Times New Roman"/>
          <w:color w:val="000000" w:themeColor="text1"/>
          <w:szCs w:val="24"/>
        </w:rPr>
        <w:t>φωτογραφική</w:t>
      </w:r>
      <w:r>
        <w:rPr>
          <w:rFonts w:eastAsia="Times New Roman"/>
          <w:color w:val="000000" w:themeColor="text1"/>
          <w:szCs w:val="24"/>
        </w:rPr>
        <w:t>» τροπολογία.</w:t>
      </w:r>
      <w:r>
        <w:rPr>
          <w:rFonts w:eastAsia="Times New Roman"/>
          <w:color w:val="000000" w:themeColor="text1"/>
          <w:szCs w:val="24"/>
        </w:rPr>
        <w:t xml:space="preserve"> </w:t>
      </w:r>
      <w:r>
        <w:rPr>
          <w:rFonts w:eastAsia="Times New Roman"/>
          <w:szCs w:val="24"/>
          <w:lang w:val="en-US"/>
        </w:rPr>
        <w:t>T</w:t>
      </w:r>
      <w:r>
        <w:rPr>
          <w:rFonts w:eastAsia="Times New Roman"/>
          <w:szCs w:val="24"/>
        </w:rPr>
        <w:t>ο έχω πει δεκάδες φορές: Αυτή η τροπολογία είναι η τρί</w:t>
      </w:r>
      <w:r>
        <w:rPr>
          <w:rFonts w:eastAsia="Times New Roman"/>
          <w:szCs w:val="24"/>
        </w:rPr>
        <w:t xml:space="preserve">τη ή τέταρτη φορά που έρχεται στη Βουλή και η απάντηση των Υπουργών ήταν «ναι, συμφωνούμε, θα τη δούμε στις υπηρεσίες». Πότε επιτέλους θα τη δούμε; Πόσο θα περιμένουμε; Αφορά, για παράδειγμα, στη </w:t>
      </w:r>
      <w:proofErr w:type="spellStart"/>
      <w:r>
        <w:rPr>
          <w:rFonts w:eastAsia="Times New Roman"/>
          <w:szCs w:val="24"/>
        </w:rPr>
        <w:t>δωδεκάμετρη</w:t>
      </w:r>
      <w:proofErr w:type="spellEnd"/>
      <w:r>
        <w:rPr>
          <w:rFonts w:eastAsia="Times New Roman"/>
          <w:szCs w:val="24"/>
        </w:rPr>
        <w:t xml:space="preserve"> λωρίδα στη Δωδεκάνησο. Το ξαναλέω: Στη Δωδεκάνησ</w:t>
      </w:r>
      <w:r>
        <w:rPr>
          <w:rFonts w:eastAsia="Times New Roman"/>
          <w:szCs w:val="24"/>
        </w:rPr>
        <w:t xml:space="preserve">ο για τον καθορισμό της γραμμής αιγιαλού και παραλίας προστίθενται δώδεκα μέτρα στο μέγιστο χειμέριο κύμα. Υπάρχει, δηλαδή, μία λωρίδα </w:t>
      </w:r>
      <w:proofErr w:type="spellStart"/>
      <w:r>
        <w:rPr>
          <w:rFonts w:eastAsia="Times New Roman"/>
          <w:szCs w:val="24"/>
        </w:rPr>
        <w:t>δωδεκάμετρη</w:t>
      </w:r>
      <w:proofErr w:type="spellEnd"/>
      <w:r>
        <w:rPr>
          <w:rFonts w:eastAsia="Times New Roman"/>
          <w:szCs w:val="24"/>
        </w:rPr>
        <w:t xml:space="preserve">. Αυτό είναι καλό, είναι υπέρ του περιβάλλοντος, γιατί έτσι προστατεύονται οι παραλίες. </w:t>
      </w:r>
    </w:p>
    <w:p w14:paraId="2D30DAC4" w14:textId="77777777" w:rsidR="000D1FE2" w:rsidRDefault="005E5B96">
      <w:pPr>
        <w:spacing w:line="600" w:lineRule="auto"/>
        <w:ind w:firstLine="720"/>
        <w:jc w:val="both"/>
        <w:rPr>
          <w:rFonts w:eastAsia="Times New Roman"/>
          <w:szCs w:val="24"/>
        </w:rPr>
      </w:pPr>
      <w:r>
        <w:rPr>
          <w:rFonts w:eastAsia="Times New Roman"/>
          <w:szCs w:val="24"/>
        </w:rPr>
        <w:t>Από το 1948, όμως, πο</w:t>
      </w:r>
      <w:r>
        <w:rPr>
          <w:rFonts w:eastAsia="Times New Roman"/>
          <w:szCs w:val="24"/>
        </w:rPr>
        <w:t xml:space="preserve">υ έγινε η ενσωμάτωση, ταλαιπωρούνται όσοι έχουν ιδιοκτησίες εντός αυτής της λωρίδας, γιατί αυτόματα οι ιδιοκτησίες καθίστανται κατεδαφιστέες, ούτε καν απαλλοτριωτέες. Δεν μπορούν να κάνουν τίποτα και είναι κτίσματα που τα έχουν κάνει οι παππούδες και οι </w:t>
      </w:r>
      <w:proofErr w:type="spellStart"/>
      <w:r>
        <w:rPr>
          <w:rFonts w:eastAsia="Times New Roman"/>
          <w:szCs w:val="24"/>
        </w:rPr>
        <w:t>πρ</w:t>
      </w:r>
      <w:r>
        <w:rPr>
          <w:rFonts w:eastAsia="Times New Roman"/>
          <w:szCs w:val="24"/>
        </w:rPr>
        <w:t>οπαππούδες</w:t>
      </w:r>
      <w:proofErr w:type="spellEnd"/>
      <w:r>
        <w:rPr>
          <w:rFonts w:eastAsia="Times New Roman"/>
          <w:szCs w:val="24"/>
        </w:rPr>
        <w:t xml:space="preserve"> </w:t>
      </w:r>
      <w:r>
        <w:rPr>
          <w:rFonts w:eastAsia="Times New Roman"/>
          <w:szCs w:val="24"/>
        </w:rPr>
        <w:lastRenderedPageBreak/>
        <w:t xml:space="preserve">μας. Έχουμε περίπτωση στη Λέρο που μοναστήρι βρίσκεται εντός της </w:t>
      </w:r>
      <w:proofErr w:type="spellStart"/>
      <w:r>
        <w:rPr>
          <w:rFonts w:eastAsia="Times New Roman"/>
          <w:szCs w:val="24"/>
        </w:rPr>
        <w:t>δωδεκάμετρης</w:t>
      </w:r>
      <w:proofErr w:type="spellEnd"/>
      <w:r>
        <w:rPr>
          <w:rFonts w:eastAsia="Times New Roman"/>
          <w:szCs w:val="24"/>
        </w:rPr>
        <w:t xml:space="preserve"> λωρίδας!</w:t>
      </w:r>
    </w:p>
    <w:p w14:paraId="2D30DAC5" w14:textId="77777777" w:rsidR="000D1FE2" w:rsidRDefault="005E5B96">
      <w:pPr>
        <w:spacing w:line="600" w:lineRule="auto"/>
        <w:ind w:firstLine="720"/>
        <w:jc w:val="both"/>
        <w:rPr>
          <w:rFonts w:eastAsia="Times New Roman"/>
          <w:szCs w:val="24"/>
        </w:rPr>
      </w:pPr>
      <w:r>
        <w:rPr>
          <w:rFonts w:eastAsia="Times New Roman"/>
          <w:szCs w:val="24"/>
        </w:rPr>
        <w:t xml:space="preserve">Είναι «φωτογραφική», λοιπόν, η διάταξη να λέμε ότι εξαιρούνται τα κτίσματα προ του 1948 ή αυτά που είναι καταγεγραμμένα στο κτηματολόγιο; Είναι «φωτογραφική» </w:t>
      </w:r>
      <w:r>
        <w:rPr>
          <w:rFonts w:eastAsia="Times New Roman"/>
          <w:szCs w:val="24"/>
        </w:rPr>
        <w:t>η διάταξη; Πείτε μου. Είναι «φωτογραφική» η διάταξη, την οποία δουλέψαμε πάνω από δύο χρόνια, από το 2014 που ψηφίστηκε ο νόμος από εσάς, κύριοι απόντες, που όριζε ότι για τον καθορισμό των ορίων όλων των ρεμάτων χρειάζεται προεδρικό διάταγμα; Έχεις δηλώσε</w:t>
      </w:r>
      <w:r>
        <w:rPr>
          <w:rFonts w:eastAsia="Times New Roman"/>
          <w:szCs w:val="24"/>
        </w:rPr>
        <w:t>ι, για παράδειγμα, στο κτηματολόγιο ένα χαντάκι δεκαπέντε, είκοσι πόντων και πρέπει για να το οριοθετήσεις να πας σε προεδρικό διάταγμα, το οποίο χρειάζεται δύο, τρία χρόνια τουλάχιστον, για να μην αναφερθώ στο κόστος. Είναι «φωτογραφική» διάταξη να πεις ό</w:t>
      </w:r>
      <w:r>
        <w:rPr>
          <w:rFonts w:eastAsia="Times New Roman"/>
          <w:szCs w:val="24"/>
        </w:rPr>
        <w:t xml:space="preserve">τι αυτά εξαιρούνται και ακολουθείται η συνήθης διαδικασία που πάλι θέλει έναν χρόνο; </w:t>
      </w:r>
    </w:p>
    <w:p w14:paraId="2D30DAC6" w14:textId="77777777" w:rsidR="000D1FE2" w:rsidRDefault="005E5B96">
      <w:pPr>
        <w:spacing w:line="600" w:lineRule="auto"/>
        <w:ind w:firstLine="720"/>
        <w:jc w:val="both"/>
        <w:rPr>
          <w:rFonts w:eastAsia="Times New Roman"/>
          <w:szCs w:val="24"/>
        </w:rPr>
      </w:pPr>
      <w:r>
        <w:rPr>
          <w:rFonts w:eastAsia="Times New Roman"/>
          <w:szCs w:val="24"/>
        </w:rPr>
        <w:t>Κάναμε μια τέτοια τροπολογία, αλλά θέλει μία βελτίωση. Τελειώνω με αυτό για να καταλάβετε το μέγεθος της γραφειοκρατίας: Ενώ κάναμε τροπολογία και λέμε ότι δεν χρειάζεται</w:t>
      </w:r>
      <w:r>
        <w:rPr>
          <w:rFonts w:eastAsia="Times New Roman"/>
          <w:szCs w:val="24"/>
        </w:rPr>
        <w:t xml:space="preserve"> προεδρικό διάταγμα για την οριοθέτηση, έπρεπε να πούμε και «για </w:t>
      </w:r>
      <w:r>
        <w:rPr>
          <w:rFonts w:eastAsia="Times New Roman"/>
          <w:szCs w:val="24"/>
        </w:rPr>
        <w:lastRenderedPageBreak/>
        <w:t>την προσωρινή οριοθέτηση». Δείτε το παράλογο. Αυτό έρχεται να ρυθμίσει η τροπολογία σήμερα. Με ευθύνη, όμως, των απόντων -της Νέας Δημοκρατίας, του ΠΑΣΟΚ και άλλων- οι κάτοικοι θα ταλαιπωρούν</w:t>
      </w:r>
      <w:r>
        <w:rPr>
          <w:rFonts w:eastAsia="Times New Roman"/>
          <w:szCs w:val="24"/>
        </w:rPr>
        <w:t xml:space="preserve">ται ακόμα και δεν ξέρουν τι θα γίνει εάν δεν περάσει σήμερα αυτή η τροπολογία. </w:t>
      </w:r>
    </w:p>
    <w:p w14:paraId="2D30DAC7" w14:textId="77777777" w:rsidR="000D1FE2" w:rsidRDefault="005E5B96">
      <w:pPr>
        <w:spacing w:line="600" w:lineRule="auto"/>
        <w:ind w:firstLine="720"/>
        <w:jc w:val="both"/>
        <w:rPr>
          <w:rFonts w:eastAsia="Times New Roman"/>
          <w:szCs w:val="24"/>
        </w:rPr>
      </w:pPr>
      <w:r>
        <w:rPr>
          <w:rFonts w:eastAsia="Times New Roman"/>
          <w:szCs w:val="24"/>
        </w:rPr>
        <w:t>Ποια είναι η βελτίωση που φέρνουμε; Δεν χρειάζεται προεδρικό διάταγμα για την οριοθέτηση των ρεμάτων, αλλά χρειάζεται -αυτή είναι η ερμηνεία που δίνουν διάφορες νομικές υπηρεσί</w:t>
      </w:r>
      <w:r>
        <w:rPr>
          <w:rFonts w:eastAsia="Times New Roman"/>
          <w:szCs w:val="24"/>
        </w:rPr>
        <w:t xml:space="preserve">ες- για την προσωρινή οριοθέτηση των ρεμάτων. Αυτή τη συμπλήρωση, αυτή τη διόρθωση κάνουμε. Ξέρετε πόσοι απελευθερώνονται και όχι μόνο στα Δωδεκάνησα, αλλά σε όλη τη χώρα, όπου υπάρχει ή δημιουργείται κτηματολόγιο; </w:t>
      </w:r>
    </w:p>
    <w:p w14:paraId="2D30DAC8" w14:textId="77777777" w:rsidR="000D1FE2" w:rsidRDefault="005E5B96">
      <w:pPr>
        <w:spacing w:line="600" w:lineRule="auto"/>
        <w:ind w:firstLine="720"/>
        <w:jc w:val="both"/>
        <w:rPr>
          <w:rFonts w:eastAsia="Times New Roman"/>
          <w:szCs w:val="24"/>
        </w:rPr>
      </w:pPr>
      <w:r>
        <w:rPr>
          <w:rFonts w:eastAsia="Times New Roman"/>
          <w:szCs w:val="24"/>
        </w:rPr>
        <w:t>Αν αυτές είναι «φωτογραφικές» διατάξεις,</w:t>
      </w:r>
      <w:r>
        <w:rPr>
          <w:rFonts w:eastAsia="Times New Roman"/>
          <w:szCs w:val="24"/>
        </w:rPr>
        <w:t xml:space="preserve"> ας κρίνει ο λαός, ας κρίνουν αυτοί που θα ψηφίσουν στις επόμενες εκλογές ποιοι είναι αυτοί που τους λένε τώρα ότι «θα έρθουμε εμείς και θα το λύσουμε», αυτοί, δηλαδή, που έχουν δημιουργήσει το πρόβλημα έως τώρα. Ας τους κρίνει ο λαός στις εκλογές που έρχο</w:t>
      </w:r>
      <w:r>
        <w:rPr>
          <w:rFonts w:eastAsia="Times New Roman"/>
          <w:szCs w:val="24"/>
        </w:rPr>
        <w:t>νται.</w:t>
      </w:r>
    </w:p>
    <w:p w14:paraId="2D30DAC9" w14:textId="77777777" w:rsidR="000D1FE2" w:rsidRDefault="005E5B96">
      <w:pPr>
        <w:spacing w:line="600" w:lineRule="auto"/>
        <w:ind w:firstLine="720"/>
        <w:jc w:val="both"/>
        <w:rPr>
          <w:rFonts w:eastAsia="Times New Roman"/>
          <w:szCs w:val="24"/>
        </w:rPr>
      </w:pPr>
      <w:r>
        <w:rPr>
          <w:rFonts w:eastAsia="Times New Roman"/>
          <w:szCs w:val="24"/>
        </w:rPr>
        <w:lastRenderedPageBreak/>
        <w:t>Ευχαριστώ.</w:t>
      </w:r>
    </w:p>
    <w:p w14:paraId="2D30DACA" w14:textId="77777777" w:rsidR="000D1FE2" w:rsidRDefault="005E5B9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D30DACB" w14:textId="77777777" w:rsidR="000D1FE2" w:rsidRDefault="005E5B96">
      <w:pPr>
        <w:spacing w:line="600" w:lineRule="auto"/>
        <w:ind w:firstLine="720"/>
        <w:jc w:val="both"/>
        <w:rPr>
          <w:rFonts w:eastAsia="Times New Roman"/>
          <w:szCs w:val="24"/>
        </w:rPr>
      </w:pPr>
      <w:r w:rsidRPr="000E2D73">
        <w:rPr>
          <w:rFonts w:eastAsia="Times New Roman"/>
          <w:b/>
          <w:szCs w:val="24"/>
        </w:rPr>
        <w:t xml:space="preserve">ΠΡΟΕΔΡΕΥΩΝ (Γεώργιος Βαρεμένος): </w:t>
      </w:r>
      <w:r>
        <w:rPr>
          <w:rFonts w:eastAsia="Times New Roman"/>
          <w:szCs w:val="24"/>
        </w:rPr>
        <w:t>Και εμείς ευχαριστούμε.</w:t>
      </w:r>
    </w:p>
    <w:p w14:paraId="2D30DACC" w14:textId="77777777" w:rsidR="000D1FE2" w:rsidRDefault="005E5B96">
      <w:pPr>
        <w:spacing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Χριστοφιλοπούλου</w:t>
      </w:r>
      <w:proofErr w:type="spellEnd"/>
      <w:r>
        <w:rPr>
          <w:rFonts w:eastAsia="Times New Roman"/>
          <w:szCs w:val="24"/>
        </w:rPr>
        <w:t xml:space="preserve"> από την Δημοκρατική Συμπαράταξη.</w:t>
      </w:r>
    </w:p>
    <w:p w14:paraId="2D30DACD" w14:textId="77777777" w:rsidR="000D1FE2" w:rsidRDefault="005E5B96">
      <w:pPr>
        <w:spacing w:line="600" w:lineRule="auto"/>
        <w:ind w:firstLine="720"/>
        <w:jc w:val="both"/>
        <w:rPr>
          <w:rFonts w:eastAsia="Times New Roman"/>
          <w:szCs w:val="24"/>
        </w:rPr>
      </w:pPr>
      <w:r w:rsidRPr="000E2D73">
        <w:rPr>
          <w:rFonts w:eastAsia="Times New Roman"/>
          <w:b/>
          <w:szCs w:val="24"/>
        </w:rPr>
        <w:t>ΠΑΡΑΣΚΕΥΗ ΧΡΙΣΤΟΦΙΛΟΠΟΥΛΟΥ:</w:t>
      </w:r>
      <w:r>
        <w:rPr>
          <w:rFonts w:eastAsia="Times New Roman"/>
          <w:b/>
          <w:szCs w:val="24"/>
        </w:rPr>
        <w:t xml:space="preserve"> </w:t>
      </w:r>
      <w:r>
        <w:rPr>
          <w:rFonts w:eastAsia="Times New Roman"/>
          <w:szCs w:val="24"/>
        </w:rPr>
        <w:t xml:space="preserve">Κυρίες και κύριοι συνάδελφοι, ουσιαστικά </w:t>
      </w:r>
      <w:r>
        <w:rPr>
          <w:rFonts w:eastAsia="Times New Roman"/>
          <w:szCs w:val="24"/>
        </w:rPr>
        <w:t>έχουν προκηρυχθεί οι εκλογές, τυπικά όχι. Βρισκόμαστε σε αυτήν την τελευταία, πιστεύω, Ολομέλεια της Βουλής των Ελλήνων γι’ αυτήν την Περίοδο υπό τη «βροχή» τροπολογιών της τελευταίας στιγμής και άλλων ρουσφετιών και μετατάξεων. Πραγματικά είναι θλιβερό. Α</w:t>
      </w:r>
      <w:r>
        <w:rPr>
          <w:rFonts w:eastAsia="Times New Roman"/>
          <w:szCs w:val="24"/>
        </w:rPr>
        <w:t>υτοί που σήμερα πιστεύουν ακόμα ότι εκπροσωπούν δήθεν το καινούρ</w:t>
      </w:r>
      <w:r>
        <w:rPr>
          <w:rFonts w:eastAsia="Times New Roman"/>
          <w:szCs w:val="24"/>
        </w:rPr>
        <w:t>γ</w:t>
      </w:r>
      <w:r>
        <w:rPr>
          <w:rFonts w:eastAsia="Times New Roman"/>
          <w:szCs w:val="24"/>
        </w:rPr>
        <w:t xml:space="preserve">ιο και το προοδευτικό, είναι πιο παλιοί από το παλιό. </w:t>
      </w:r>
    </w:p>
    <w:p w14:paraId="2D30DACE" w14:textId="77777777" w:rsidR="000D1FE2" w:rsidRDefault="005E5B96">
      <w:pPr>
        <w:spacing w:line="600" w:lineRule="auto"/>
        <w:ind w:firstLine="720"/>
        <w:jc w:val="both"/>
        <w:rPr>
          <w:rFonts w:eastAsia="Times New Roman"/>
          <w:szCs w:val="24"/>
        </w:rPr>
      </w:pPr>
      <w:r>
        <w:rPr>
          <w:rFonts w:eastAsia="Times New Roman"/>
          <w:szCs w:val="24"/>
        </w:rPr>
        <w:t>Κυρίες και κύριοι συνάδελφοι, θα ήθελα να μιλήσω όχι μόνον για τον εμπαιγμό των συμπολιτών μας, γιατί εσείς οι ίδιοι ψηφίσατε με τα χερά</w:t>
      </w:r>
      <w:r>
        <w:rPr>
          <w:rFonts w:eastAsia="Times New Roman"/>
          <w:szCs w:val="24"/>
        </w:rPr>
        <w:t xml:space="preserve">κια σας τη μείωση του αφορολογήτου και </w:t>
      </w:r>
      <w:r>
        <w:rPr>
          <w:rFonts w:eastAsia="Times New Roman"/>
          <w:szCs w:val="24"/>
        </w:rPr>
        <w:lastRenderedPageBreak/>
        <w:t xml:space="preserve">εσείς οι ίδιοι είπατε «έχουμε αντίμετρα». Είπατε ότι τη φτωχοποίηση της μεσαίας τάξης την αναγνωρίζετε. Άκουσα κάποια στιγμή τον κ. </w:t>
      </w:r>
      <w:proofErr w:type="spellStart"/>
      <w:r>
        <w:rPr>
          <w:rFonts w:eastAsia="Times New Roman"/>
          <w:szCs w:val="24"/>
        </w:rPr>
        <w:t>Τσακαλώτο</w:t>
      </w:r>
      <w:proofErr w:type="spellEnd"/>
      <w:r>
        <w:rPr>
          <w:rFonts w:eastAsia="Times New Roman"/>
          <w:szCs w:val="24"/>
        </w:rPr>
        <w:t xml:space="preserve"> να το λέει. Και όχι μόνο…</w:t>
      </w:r>
    </w:p>
    <w:p w14:paraId="2D30DACF" w14:textId="77777777" w:rsidR="000D1FE2" w:rsidRDefault="005E5B96">
      <w:pPr>
        <w:spacing w:line="600" w:lineRule="auto"/>
        <w:ind w:firstLine="720"/>
        <w:jc w:val="both"/>
        <w:rPr>
          <w:rFonts w:eastAsia="Times New Roman"/>
          <w:szCs w:val="24"/>
        </w:rPr>
      </w:pPr>
      <w:r w:rsidRPr="000E2D73">
        <w:rPr>
          <w:rFonts w:eastAsia="Times New Roman"/>
          <w:b/>
          <w:szCs w:val="24"/>
        </w:rPr>
        <w:t>ΝΙΚΟΛΑΟΣ ΠΑΠΑΔΟΠΟΥΛΟΣ:</w:t>
      </w:r>
      <w:r>
        <w:rPr>
          <w:rFonts w:eastAsia="Times New Roman"/>
          <w:szCs w:val="24"/>
        </w:rPr>
        <w:t xml:space="preserve"> Εσείς τι κάνατε;</w:t>
      </w:r>
    </w:p>
    <w:p w14:paraId="2D30DAD0" w14:textId="77777777" w:rsidR="000D1FE2" w:rsidRDefault="005E5B96">
      <w:pPr>
        <w:spacing w:line="600" w:lineRule="auto"/>
        <w:ind w:firstLine="720"/>
        <w:jc w:val="both"/>
        <w:rPr>
          <w:rFonts w:eastAsia="Times New Roman"/>
          <w:szCs w:val="24"/>
        </w:rPr>
      </w:pPr>
      <w:r w:rsidRPr="000E2D73">
        <w:rPr>
          <w:rFonts w:eastAsia="Times New Roman"/>
          <w:b/>
          <w:szCs w:val="24"/>
        </w:rPr>
        <w:t>ΠΑΡΑΣΚΕΥΗ</w:t>
      </w:r>
      <w:r w:rsidRPr="000E2D73">
        <w:rPr>
          <w:rFonts w:eastAsia="Times New Roman"/>
          <w:b/>
          <w:szCs w:val="24"/>
        </w:rPr>
        <w:t xml:space="preserve"> ΧΡΙΣΤΟΦΙΛΟΠΟΥΛΟΥ:</w:t>
      </w:r>
      <w:r>
        <w:rPr>
          <w:rFonts w:eastAsia="Times New Roman"/>
          <w:b/>
          <w:szCs w:val="24"/>
        </w:rPr>
        <w:t xml:space="preserve"> </w:t>
      </w:r>
      <w:r>
        <w:rPr>
          <w:rFonts w:eastAsia="Times New Roman"/>
          <w:szCs w:val="24"/>
        </w:rPr>
        <w:t>Ό,τι και να πείτε, ο λαός έχει καταλάβει. Μπορείτε να με διακόψετε όσες φορές θέλετε και βεβαίως ο Πρόεδρος θα κρατήσει χρόνο ως οφείλει.</w:t>
      </w:r>
    </w:p>
    <w:p w14:paraId="2D30DAD1" w14:textId="77777777" w:rsidR="000D1FE2" w:rsidRDefault="005E5B96">
      <w:pPr>
        <w:spacing w:line="600" w:lineRule="auto"/>
        <w:ind w:firstLine="720"/>
        <w:jc w:val="both"/>
        <w:rPr>
          <w:rFonts w:eastAsia="Times New Roman"/>
          <w:szCs w:val="24"/>
        </w:rPr>
      </w:pPr>
      <w:r w:rsidRPr="00E02484">
        <w:rPr>
          <w:rFonts w:eastAsia="Times New Roman"/>
          <w:b/>
          <w:bCs/>
          <w:szCs w:val="24"/>
        </w:rPr>
        <w:t>ΠΡΟΕΔΡΕΥΩΝ</w:t>
      </w:r>
      <w:r w:rsidRPr="00E02484">
        <w:rPr>
          <w:rFonts w:eastAsia="Times New Roman"/>
          <w:b/>
          <w:bCs/>
        </w:rPr>
        <w:t xml:space="preserve"> (Γεώργιος Βαρεμένος):</w:t>
      </w:r>
      <w:r>
        <w:rPr>
          <w:rFonts w:eastAsia="Times New Roman"/>
          <w:szCs w:val="24"/>
        </w:rPr>
        <w:t xml:space="preserve"> Π</w:t>
      </w:r>
      <w:r w:rsidRPr="00E02484">
        <w:rPr>
          <w:rFonts w:eastAsia="Times New Roman"/>
          <w:szCs w:val="24"/>
        </w:rPr>
        <w:t>αρακαλώ πάρα πολύ</w:t>
      </w:r>
      <w:r>
        <w:rPr>
          <w:rFonts w:eastAsia="Times New Roman"/>
          <w:szCs w:val="24"/>
        </w:rPr>
        <w:t>, κύριε Παπαδόπουλε! Χαλάτε την παράδοση στη σημ</w:t>
      </w:r>
      <w:r>
        <w:rPr>
          <w:rFonts w:eastAsia="Times New Roman"/>
          <w:szCs w:val="24"/>
        </w:rPr>
        <w:t>ερινή τελευταία συνεδρίαση.</w:t>
      </w:r>
    </w:p>
    <w:p w14:paraId="2D30DAD2" w14:textId="77777777" w:rsidR="000D1FE2" w:rsidRDefault="005E5B96">
      <w:pPr>
        <w:spacing w:line="600" w:lineRule="auto"/>
        <w:ind w:firstLine="720"/>
        <w:jc w:val="both"/>
        <w:rPr>
          <w:rFonts w:eastAsia="Times New Roman"/>
          <w:szCs w:val="24"/>
        </w:rPr>
      </w:pPr>
      <w:r w:rsidRPr="00E02484">
        <w:rPr>
          <w:rFonts w:eastAsia="Times New Roman"/>
          <w:b/>
          <w:szCs w:val="24"/>
        </w:rPr>
        <w:t>ΠΑΡΑΣΚΕΥΗ ΧΡΙΣΤΟΦΙΛΟΠΟΥΛΟΥ:</w:t>
      </w:r>
      <w:r>
        <w:rPr>
          <w:rFonts w:eastAsia="Times New Roman"/>
          <w:szCs w:val="24"/>
        </w:rPr>
        <w:t xml:space="preserve"> Και ερχόσαστε, </w:t>
      </w:r>
      <w:r w:rsidRPr="008E56E1">
        <w:rPr>
          <w:rFonts w:eastAsia="Times New Roman"/>
          <w:szCs w:val="24"/>
        </w:rPr>
        <w:t>λοιπόν</w:t>
      </w:r>
      <w:r>
        <w:rPr>
          <w:rFonts w:eastAsia="Times New Roman"/>
          <w:szCs w:val="24"/>
        </w:rPr>
        <w:t>, σήμερα και φέρνετε μ</w:t>
      </w:r>
      <w:r>
        <w:rPr>
          <w:rFonts w:eastAsia="Times New Roman"/>
          <w:szCs w:val="24"/>
        </w:rPr>
        <w:t>ί</w:t>
      </w:r>
      <w:r>
        <w:rPr>
          <w:rFonts w:eastAsia="Times New Roman"/>
          <w:szCs w:val="24"/>
        </w:rPr>
        <w:t xml:space="preserve">α </w:t>
      </w:r>
      <w:r w:rsidRPr="008E56E1">
        <w:rPr>
          <w:rFonts w:eastAsia="Times New Roman"/>
          <w:szCs w:val="24"/>
        </w:rPr>
        <w:t>τροπολογία</w:t>
      </w:r>
      <w:r>
        <w:rPr>
          <w:rFonts w:eastAsia="Times New Roman"/>
          <w:szCs w:val="24"/>
        </w:rPr>
        <w:t xml:space="preserve"> με την οποία </w:t>
      </w:r>
      <w:r w:rsidRPr="00E02484">
        <w:rPr>
          <w:rFonts w:eastAsia="Times New Roman"/>
          <w:szCs w:val="24"/>
        </w:rPr>
        <w:t xml:space="preserve">ξαφνικά λέτε </w:t>
      </w:r>
      <w:r>
        <w:rPr>
          <w:rFonts w:eastAsia="Times New Roman"/>
          <w:szCs w:val="24"/>
        </w:rPr>
        <w:t>ότι</w:t>
      </w:r>
      <w:r w:rsidRPr="00E02484">
        <w:rPr>
          <w:rFonts w:eastAsia="Times New Roman"/>
          <w:szCs w:val="24"/>
        </w:rPr>
        <w:t xml:space="preserve"> η μη μείωση του αφορολογήτου </w:t>
      </w:r>
      <w:r>
        <w:rPr>
          <w:rFonts w:eastAsia="Times New Roman"/>
          <w:szCs w:val="24"/>
        </w:rPr>
        <w:t xml:space="preserve">συνοδεύεται από τα αντίμετρα. Διότι </w:t>
      </w:r>
      <w:r w:rsidRPr="00E02484">
        <w:rPr>
          <w:rFonts w:eastAsia="Times New Roman"/>
          <w:szCs w:val="24"/>
        </w:rPr>
        <w:t>καλείται η Βουλή</w:t>
      </w:r>
      <w:r>
        <w:rPr>
          <w:rFonts w:eastAsia="Times New Roman"/>
          <w:szCs w:val="24"/>
        </w:rPr>
        <w:t xml:space="preserve"> –δηλαδή εσείς μόνοι</w:t>
      </w:r>
      <w:r w:rsidRPr="00E02484">
        <w:rPr>
          <w:rFonts w:eastAsia="Times New Roman"/>
          <w:szCs w:val="24"/>
        </w:rPr>
        <w:t xml:space="preserve"> </w:t>
      </w:r>
      <w:r>
        <w:rPr>
          <w:rFonts w:eastAsia="Times New Roman"/>
          <w:szCs w:val="24"/>
        </w:rPr>
        <w:t>σας, γ</w:t>
      </w:r>
      <w:r w:rsidRPr="00E02484">
        <w:rPr>
          <w:rFonts w:eastAsia="Times New Roman"/>
          <w:szCs w:val="24"/>
        </w:rPr>
        <w:t xml:space="preserve">ιατί </w:t>
      </w:r>
      <w:r w:rsidRPr="00E02484">
        <w:rPr>
          <w:rFonts w:eastAsia="Times New Roman"/>
          <w:szCs w:val="24"/>
        </w:rPr>
        <w:t>εμείς θα φύγουμε</w:t>
      </w:r>
      <w:r>
        <w:rPr>
          <w:rFonts w:eastAsia="Times New Roman"/>
          <w:szCs w:val="24"/>
        </w:rPr>
        <w:t>-</w:t>
      </w:r>
      <w:r w:rsidRPr="00E02484">
        <w:rPr>
          <w:rFonts w:eastAsia="Times New Roman"/>
          <w:szCs w:val="24"/>
        </w:rPr>
        <w:t xml:space="preserve"> να ψηφίσει και το καλό και το κακό</w:t>
      </w:r>
      <w:r>
        <w:rPr>
          <w:rFonts w:eastAsia="Times New Roman"/>
          <w:szCs w:val="24"/>
        </w:rPr>
        <w:t>,</w:t>
      </w:r>
      <w:r w:rsidRPr="00E02484">
        <w:rPr>
          <w:rFonts w:eastAsia="Times New Roman"/>
          <w:szCs w:val="24"/>
        </w:rPr>
        <w:t xml:space="preserve"> δηλαδή τίποτα</w:t>
      </w:r>
      <w:r>
        <w:rPr>
          <w:rFonts w:eastAsia="Times New Roman"/>
          <w:szCs w:val="24"/>
        </w:rPr>
        <w:t xml:space="preserve">, </w:t>
      </w:r>
      <w:proofErr w:type="spellStart"/>
      <w:r>
        <w:rPr>
          <w:rFonts w:eastAsia="Times New Roman"/>
          <w:szCs w:val="24"/>
        </w:rPr>
        <w:t>ίσον</w:t>
      </w:r>
      <w:proofErr w:type="spellEnd"/>
      <w:r>
        <w:rPr>
          <w:rFonts w:eastAsia="Times New Roman"/>
          <w:szCs w:val="24"/>
        </w:rPr>
        <w:t xml:space="preserve"> μηδέν. Και </w:t>
      </w:r>
      <w:r w:rsidRPr="00E02484">
        <w:rPr>
          <w:rFonts w:eastAsia="Times New Roman"/>
          <w:szCs w:val="24"/>
        </w:rPr>
        <w:t xml:space="preserve">στην κοινωνική ευαισθησία παίρνετε </w:t>
      </w:r>
      <w:r>
        <w:rPr>
          <w:rFonts w:eastAsia="Times New Roman"/>
          <w:szCs w:val="24"/>
        </w:rPr>
        <w:t>μηδέν.</w:t>
      </w:r>
    </w:p>
    <w:p w14:paraId="2D30DAD3" w14:textId="77777777" w:rsidR="000D1FE2" w:rsidRDefault="005E5B96">
      <w:pPr>
        <w:spacing w:line="600" w:lineRule="auto"/>
        <w:ind w:firstLine="720"/>
        <w:jc w:val="both"/>
        <w:rPr>
          <w:rFonts w:eastAsia="Times New Roman"/>
          <w:szCs w:val="24"/>
        </w:rPr>
      </w:pPr>
      <w:r>
        <w:rPr>
          <w:rFonts w:eastAsia="Times New Roman"/>
          <w:szCs w:val="24"/>
        </w:rPr>
        <w:lastRenderedPageBreak/>
        <w:t>Κ</w:t>
      </w:r>
      <w:r w:rsidRPr="00E02484">
        <w:rPr>
          <w:rFonts w:eastAsia="Times New Roman"/>
          <w:szCs w:val="24"/>
        </w:rPr>
        <w:t xml:space="preserve">αι σήμερα </w:t>
      </w:r>
      <w:r>
        <w:rPr>
          <w:rFonts w:eastAsia="Times New Roman"/>
          <w:szCs w:val="24"/>
        </w:rPr>
        <w:t>φέρνετε στις 11.</w:t>
      </w:r>
      <w:r w:rsidRPr="00E02484">
        <w:rPr>
          <w:rFonts w:eastAsia="Times New Roman"/>
          <w:szCs w:val="24"/>
        </w:rPr>
        <w:t>20</w:t>
      </w:r>
      <w:r>
        <w:rPr>
          <w:rFonts w:eastAsia="Times New Roman"/>
          <w:szCs w:val="24"/>
        </w:rPr>
        <w:t>΄ μ</w:t>
      </w:r>
      <w:r>
        <w:rPr>
          <w:rFonts w:eastAsia="Times New Roman"/>
          <w:szCs w:val="24"/>
        </w:rPr>
        <w:t>ί</w:t>
      </w:r>
      <w:r w:rsidRPr="00E02484">
        <w:rPr>
          <w:rFonts w:eastAsia="Times New Roman"/>
          <w:szCs w:val="24"/>
        </w:rPr>
        <w:t>α τροπολογία</w:t>
      </w:r>
      <w:r>
        <w:rPr>
          <w:rFonts w:eastAsia="Times New Roman"/>
          <w:szCs w:val="24"/>
        </w:rPr>
        <w:t>,</w:t>
      </w:r>
      <w:r w:rsidRPr="00E02484">
        <w:rPr>
          <w:rFonts w:eastAsia="Times New Roman"/>
          <w:szCs w:val="24"/>
        </w:rPr>
        <w:t xml:space="preserve"> κυρίες και κύριοι συνάδελφοι</w:t>
      </w:r>
      <w:r>
        <w:rPr>
          <w:rFonts w:eastAsia="Times New Roman"/>
          <w:szCs w:val="24"/>
        </w:rPr>
        <w:t>,</w:t>
      </w:r>
      <w:r w:rsidRPr="00E02484">
        <w:rPr>
          <w:rFonts w:eastAsia="Times New Roman"/>
          <w:szCs w:val="24"/>
        </w:rPr>
        <w:t xml:space="preserve"> για </w:t>
      </w:r>
      <w:r>
        <w:rPr>
          <w:rFonts w:eastAsia="Times New Roman"/>
          <w:szCs w:val="24"/>
        </w:rPr>
        <w:t>δεκαεπτά χιλιάδες</w:t>
      </w:r>
      <w:r w:rsidRPr="00E02484">
        <w:rPr>
          <w:rFonts w:eastAsia="Times New Roman"/>
          <w:szCs w:val="24"/>
        </w:rPr>
        <w:t xml:space="preserve"> συνταξιούχους της Εθνικής Τραπ</w:t>
      </w:r>
      <w:r w:rsidRPr="00E02484">
        <w:rPr>
          <w:rFonts w:eastAsia="Times New Roman"/>
          <w:szCs w:val="24"/>
        </w:rPr>
        <w:t>έζης της Ελλάδος</w:t>
      </w:r>
      <w:r>
        <w:rPr>
          <w:rFonts w:eastAsia="Times New Roman"/>
          <w:szCs w:val="24"/>
        </w:rPr>
        <w:t>, η οποία</w:t>
      </w:r>
      <w:r w:rsidRPr="00E02484">
        <w:rPr>
          <w:rFonts w:eastAsia="Times New Roman"/>
          <w:szCs w:val="24"/>
        </w:rPr>
        <w:t xml:space="preserve"> όχι μόνο είναι </w:t>
      </w:r>
      <w:r>
        <w:rPr>
          <w:rFonts w:eastAsia="Times New Roman"/>
          <w:szCs w:val="24"/>
        </w:rPr>
        <w:t>άτσαλη,</w:t>
      </w:r>
      <w:r w:rsidRPr="00E02484">
        <w:rPr>
          <w:rFonts w:eastAsia="Times New Roman"/>
          <w:szCs w:val="24"/>
        </w:rPr>
        <w:t xml:space="preserve"> όχι μόνο είναι πρόχειρη</w:t>
      </w:r>
      <w:r>
        <w:rPr>
          <w:rFonts w:eastAsia="Times New Roman"/>
          <w:szCs w:val="24"/>
        </w:rPr>
        <w:t>,</w:t>
      </w:r>
      <w:r w:rsidRPr="00E02484">
        <w:rPr>
          <w:rFonts w:eastAsia="Times New Roman"/>
          <w:szCs w:val="24"/>
        </w:rPr>
        <w:t xml:space="preserve"> </w:t>
      </w:r>
      <w:r>
        <w:rPr>
          <w:rFonts w:eastAsia="Times New Roman"/>
          <w:szCs w:val="24"/>
        </w:rPr>
        <w:t>αλλά</w:t>
      </w:r>
      <w:r w:rsidRPr="00E02484">
        <w:rPr>
          <w:rFonts w:eastAsia="Times New Roman"/>
          <w:szCs w:val="24"/>
        </w:rPr>
        <w:t xml:space="preserve"> ξέρετε πολύ καλά</w:t>
      </w:r>
      <w:r>
        <w:rPr>
          <w:rFonts w:eastAsia="Times New Roman"/>
          <w:szCs w:val="24"/>
        </w:rPr>
        <w:t xml:space="preserve"> ότι το πρόβλημα αυτό ισχύει γι’</w:t>
      </w:r>
      <w:r w:rsidRPr="00E02484">
        <w:rPr>
          <w:rFonts w:eastAsia="Times New Roman"/>
          <w:szCs w:val="24"/>
        </w:rPr>
        <w:t xml:space="preserve"> αυτούς τους ανθρώπους </w:t>
      </w:r>
      <w:r>
        <w:rPr>
          <w:rFonts w:eastAsia="Times New Roman"/>
          <w:szCs w:val="24"/>
        </w:rPr>
        <w:t>για</w:t>
      </w:r>
      <w:r w:rsidRPr="00E02484">
        <w:rPr>
          <w:rFonts w:eastAsia="Times New Roman"/>
          <w:szCs w:val="24"/>
        </w:rPr>
        <w:t xml:space="preserve"> δύο και πλέον χρόνια που δεν παίρνουν επικουρικές συντάξεις και </w:t>
      </w:r>
      <w:r>
        <w:rPr>
          <w:rFonts w:eastAsia="Times New Roman"/>
          <w:szCs w:val="24"/>
        </w:rPr>
        <w:t xml:space="preserve">γίνονται </w:t>
      </w:r>
      <w:r w:rsidRPr="00E02484">
        <w:rPr>
          <w:rFonts w:eastAsia="Times New Roman"/>
          <w:szCs w:val="24"/>
        </w:rPr>
        <w:t>ερωτήσεις</w:t>
      </w:r>
      <w:r>
        <w:rPr>
          <w:rFonts w:eastAsia="Times New Roman"/>
          <w:szCs w:val="24"/>
        </w:rPr>
        <w:t xml:space="preserve"> επί ερωτήσεων, επίκ</w:t>
      </w:r>
      <w:r>
        <w:rPr>
          <w:rFonts w:eastAsia="Times New Roman"/>
          <w:szCs w:val="24"/>
        </w:rPr>
        <w:t xml:space="preserve">αιρες, </w:t>
      </w:r>
      <w:r w:rsidRPr="00E02484">
        <w:rPr>
          <w:rFonts w:eastAsia="Times New Roman"/>
          <w:szCs w:val="24"/>
        </w:rPr>
        <w:t>γραπτές</w:t>
      </w:r>
      <w:r>
        <w:rPr>
          <w:rFonts w:eastAsia="Times New Roman"/>
          <w:szCs w:val="24"/>
        </w:rPr>
        <w:t>,</w:t>
      </w:r>
      <w:r w:rsidRPr="00E02484">
        <w:rPr>
          <w:rFonts w:eastAsia="Times New Roman"/>
          <w:szCs w:val="24"/>
        </w:rPr>
        <w:t xml:space="preserve"> παρεμβάσεις</w:t>
      </w:r>
      <w:r>
        <w:rPr>
          <w:rFonts w:eastAsia="Times New Roman"/>
          <w:szCs w:val="24"/>
        </w:rPr>
        <w:t>, συμμετοχές σ</w:t>
      </w:r>
      <w:r w:rsidRPr="00E02484">
        <w:rPr>
          <w:rFonts w:eastAsia="Times New Roman"/>
          <w:szCs w:val="24"/>
        </w:rPr>
        <w:t>τις συνελεύσεις</w:t>
      </w:r>
      <w:r>
        <w:rPr>
          <w:rFonts w:eastAsia="Times New Roman"/>
          <w:szCs w:val="24"/>
        </w:rPr>
        <w:t xml:space="preserve"> για τα</w:t>
      </w:r>
      <w:r w:rsidRPr="00E02484">
        <w:rPr>
          <w:rFonts w:eastAsia="Times New Roman"/>
          <w:szCs w:val="24"/>
        </w:rPr>
        <w:t xml:space="preserve"> προβλήματα</w:t>
      </w:r>
      <w:r>
        <w:rPr>
          <w:rFonts w:eastAsia="Times New Roman"/>
          <w:szCs w:val="24"/>
        </w:rPr>
        <w:t xml:space="preserve">. </w:t>
      </w:r>
    </w:p>
    <w:p w14:paraId="2D30DAD4" w14:textId="77777777" w:rsidR="000D1FE2" w:rsidRDefault="005E5B96">
      <w:pPr>
        <w:spacing w:line="600" w:lineRule="auto"/>
        <w:ind w:firstLine="720"/>
        <w:jc w:val="both"/>
        <w:rPr>
          <w:rFonts w:eastAsia="Times New Roman"/>
          <w:szCs w:val="24"/>
        </w:rPr>
      </w:pPr>
      <w:r>
        <w:rPr>
          <w:rFonts w:eastAsia="Times New Roman"/>
          <w:szCs w:val="24"/>
        </w:rPr>
        <w:t xml:space="preserve">Και </w:t>
      </w:r>
      <w:r w:rsidRPr="004F761F">
        <w:rPr>
          <w:rFonts w:eastAsia="Times New Roman"/>
          <w:szCs w:val="24"/>
        </w:rPr>
        <w:t>υπάρχει</w:t>
      </w:r>
      <w:r>
        <w:rPr>
          <w:rFonts w:eastAsia="Times New Roman"/>
          <w:szCs w:val="24"/>
        </w:rPr>
        <w:t xml:space="preserve"> </w:t>
      </w:r>
      <w:r w:rsidRPr="00E02484">
        <w:rPr>
          <w:rFonts w:eastAsia="Times New Roman"/>
          <w:szCs w:val="24"/>
        </w:rPr>
        <w:t xml:space="preserve">διάθεση από την </w:t>
      </w:r>
      <w:r>
        <w:rPr>
          <w:rFonts w:eastAsia="Times New Roman"/>
          <w:szCs w:val="24"/>
        </w:rPr>
        <w:t>Α</w:t>
      </w:r>
      <w:r w:rsidRPr="00E02484">
        <w:rPr>
          <w:rFonts w:eastAsia="Times New Roman"/>
          <w:szCs w:val="24"/>
        </w:rPr>
        <w:t>ντιπολίτευση να λυθεί το θέμα</w:t>
      </w:r>
      <w:r>
        <w:rPr>
          <w:rFonts w:eastAsia="Times New Roman"/>
          <w:szCs w:val="24"/>
        </w:rPr>
        <w:t>,</w:t>
      </w:r>
      <w:r w:rsidRPr="00E02484">
        <w:rPr>
          <w:rFonts w:eastAsia="Times New Roman"/>
          <w:szCs w:val="24"/>
        </w:rPr>
        <w:t xml:space="preserve"> να λυθεί ουσιαστικά</w:t>
      </w:r>
      <w:r>
        <w:rPr>
          <w:rFonts w:eastAsia="Times New Roman"/>
          <w:szCs w:val="24"/>
        </w:rPr>
        <w:t>, να λυθεί με μ</w:t>
      </w:r>
      <w:r w:rsidRPr="00E02484">
        <w:rPr>
          <w:rFonts w:eastAsia="Times New Roman"/>
          <w:szCs w:val="24"/>
        </w:rPr>
        <w:t>ελέτη</w:t>
      </w:r>
      <w:r>
        <w:rPr>
          <w:rFonts w:eastAsia="Times New Roman"/>
          <w:szCs w:val="24"/>
        </w:rPr>
        <w:t>,</w:t>
      </w:r>
      <w:r w:rsidRPr="00E02484">
        <w:rPr>
          <w:rFonts w:eastAsia="Times New Roman"/>
          <w:szCs w:val="24"/>
        </w:rPr>
        <w:t xml:space="preserve"> να λυθεί </w:t>
      </w:r>
      <w:r>
        <w:rPr>
          <w:rFonts w:eastAsia="Times New Roman"/>
          <w:szCs w:val="24"/>
        </w:rPr>
        <w:t>δ</w:t>
      </w:r>
      <w:r w:rsidRPr="00E02484">
        <w:rPr>
          <w:rFonts w:eastAsia="Times New Roman"/>
          <w:szCs w:val="24"/>
        </w:rPr>
        <w:t>ίκαια για τους συνταξιούχους</w:t>
      </w:r>
      <w:r>
        <w:rPr>
          <w:rFonts w:eastAsia="Times New Roman"/>
          <w:szCs w:val="24"/>
        </w:rPr>
        <w:t>. Γ</w:t>
      </w:r>
      <w:r>
        <w:rPr>
          <w:rFonts w:eastAsia="Times New Roman"/>
          <w:bCs/>
        </w:rPr>
        <w:t xml:space="preserve">ι’ αυτό, </w:t>
      </w:r>
      <w:r w:rsidRPr="001A10DD">
        <w:rPr>
          <w:rFonts w:eastAsia="Times New Roman"/>
          <w:bCs/>
        </w:rPr>
        <w:t>κυρίες και κύριοι συνάδελφοι</w:t>
      </w:r>
      <w:r w:rsidRPr="001A10DD">
        <w:rPr>
          <w:rFonts w:eastAsia="Times New Roman"/>
          <w:bCs/>
        </w:rPr>
        <w:t>,</w:t>
      </w:r>
      <w:r>
        <w:rPr>
          <w:rFonts w:eastAsia="Times New Roman"/>
          <w:bCs/>
        </w:rPr>
        <w:t xml:space="preserve"> </w:t>
      </w:r>
      <w:r w:rsidRPr="00E02484">
        <w:rPr>
          <w:rFonts w:eastAsia="Times New Roman"/>
          <w:szCs w:val="24"/>
        </w:rPr>
        <w:t xml:space="preserve">ο </w:t>
      </w:r>
      <w:r>
        <w:rPr>
          <w:rFonts w:eastAsia="Times New Roman"/>
          <w:szCs w:val="24"/>
        </w:rPr>
        <w:t>Κ</w:t>
      </w:r>
      <w:r w:rsidRPr="00E02484">
        <w:rPr>
          <w:rFonts w:eastAsia="Times New Roman"/>
          <w:szCs w:val="24"/>
        </w:rPr>
        <w:t xml:space="preserve">οινοβουλευτικός μας </w:t>
      </w:r>
      <w:r>
        <w:rPr>
          <w:rFonts w:eastAsia="Times New Roman"/>
          <w:szCs w:val="24"/>
        </w:rPr>
        <w:t>Ε</w:t>
      </w:r>
      <w:r w:rsidRPr="00E02484">
        <w:rPr>
          <w:rFonts w:eastAsia="Times New Roman"/>
          <w:szCs w:val="24"/>
        </w:rPr>
        <w:t xml:space="preserve">κπρόσωπος είπε </w:t>
      </w:r>
      <w:r>
        <w:rPr>
          <w:rFonts w:eastAsia="Times New Roman"/>
          <w:szCs w:val="24"/>
        </w:rPr>
        <w:t>«Τ</w:t>
      </w:r>
      <w:r w:rsidRPr="00E02484">
        <w:rPr>
          <w:rFonts w:eastAsia="Times New Roman"/>
          <w:szCs w:val="24"/>
        </w:rPr>
        <w:t>ι είναι αυτά</w:t>
      </w:r>
      <w:r>
        <w:rPr>
          <w:rFonts w:eastAsia="Times New Roman"/>
          <w:szCs w:val="24"/>
        </w:rPr>
        <w:t>;». Αυτά</w:t>
      </w:r>
      <w:r w:rsidRPr="00E02484">
        <w:rPr>
          <w:rFonts w:eastAsia="Times New Roman"/>
          <w:szCs w:val="24"/>
        </w:rPr>
        <w:t xml:space="preserve"> είναι χάλια</w:t>
      </w:r>
      <w:r>
        <w:rPr>
          <w:rFonts w:eastAsia="Times New Roman"/>
          <w:szCs w:val="24"/>
        </w:rPr>
        <w:t>.</w:t>
      </w:r>
      <w:r w:rsidRPr="00E02484">
        <w:rPr>
          <w:rFonts w:eastAsia="Times New Roman"/>
          <w:szCs w:val="24"/>
        </w:rPr>
        <w:t xml:space="preserve"> </w:t>
      </w:r>
    </w:p>
    <w:p w14:paraId="2D30DAD5" w14:textId="77777777" w:rsidR="000D1FE2" w:rsidRDefault="005E5B96">
      <w:pPr>
        <w:spacing w:line="600" w:lineRule="auto"/>
        <w:ind w:firstLine="720"/>
        <w:jc w:val="both"/>
        <w:rPr>
          <w:rFonts w:eastAsia="Times New Roman"/>
          <w:szCs w:val="24"/>
        </w:rPr>
      </w:pPr>
      <w:r>
        <w:rPr>
          <w:rFonts w:eastAsia="Times New Roman"/>
          <w:szCs w:val="24"/>
        </w:rPr>
        <w:t xml:space="preserve">Από μια ματιά που πρόλαβα </w:t>
      </w:r>
      <w:r w:rsidRPr="00E02484">
        <w:rPr>
          <w:rFonts w:eastAsia="Times New Roman"/>
          <w:szCs w:val="24"/>
        </w:rPr>
        <w:t xml:space="preserve">να ρίξω </w:t>
      </w:r>
      <w:r>
        <w:rPr>
          <w:rFonts w:eastAsia="Times New Roman"/>
          <w:szCs w:val="24"/>
        </w:rPr>
        <w:t>-</w:t>
      </w:r>
      <w:r w:rsidRPr="00E02484">
        <w:rPr>
          <w:rFonts w:eastAsia="Times New Roman"/>
          <w:szCs w:val="24"/>
        </w:rPr>
        <w:t>βλέπετε τι ώρα είναι</w:t>
      </w:r>
      <w:r>
        <w:rPr>
          <w:rFonts w:eastAsia="Times New Roman"/>
          <w:szCs w:val="24"/>
        </w:rPr>
        <w:t xml:space="preserve">- φαίνεται ότι χωρίζετε τους </w:t>
      </w:r>
      <w:r w:rsidRPr="00E02484">
        <w:rPr>
          <w:rFonts w:eastAsia="Times New Roman"/>
          <w:szCs w:val="24"/>
        </w:rPr>
        <w:t>συνταξιούχο</w:t>
      </w:r>
      <w:r>
        <w:rPr>
          <w:rFonts w:eastAsia="Times New Roman"/>
          <w:szCs w:val="24"/>
        </w:rPr>
        <w:t>υ</w:t>
      </w:r>
      <w:r w:rsidRPr="00E02484">
        <w:rPr>
          <w:rFonts w:eastAsia="Times New Roman"/>
          <w:szCs w:val="24"/>
        </w:rPr>
        <w:t xml:space="preserve">ς της Εθνικής Τράπεζας </w:t>
      </w:r>
      <w:r>
        <w:rPr>
          <w:rFonts w:eastAsia="Times New Roman"/>
          <w:szCs w:val="24"/>
        </w:rPr>
        <w:t xml:space="preserve">της </w:t>
      </w:r>
      <w:r w:rsidRPr="00E02484">
        <w:rPr>
          <w:rFonts w:eastAsia="Times New Roman"/>
          <w:szCs w:val="24"/>
        </w:rPr>
        <w:t>Ελλάδος σε δύο κατηγορίες</w:t>
      </w:r>
      <w:r>
        <w:rPr>
          <w:rFonts w:eastAsia="Times New Roman"/>
          <w:szCs w:val="24"/>
        </w:rPr>
        <w:t>:</w:t>
      </w:r>
      <w:r w:rsidRPr="00E02484">
        <w:rPr>
          <w:rFonts w:eastAsia="Times New Roman"/>
          <w:szCs w:val="24"/>
        </w:rPr>
        <w:t xml:space="preserve"> στα κορόιδα</w:t>
      </w:r>
      <w:r>
        <w:rPr>
          <w:rFonts w:eastAsia="Times New Roman"/>
          <w:szCs w:val="24"/>
        </w:rPr>
        <w:t>,</w:t>
      </w:r>
      <w:r w:rsidRPr="00E02484">
        <w:rPr>
          <w:rFonts w:eastAsia="Times New Roman"/>
          <w:szCs w:val="24"/>
        </w:rPr>
        <w:t xml:space="preserve"> αυτούς δηλαδή που βγαίνουν τώρα στη σύνταξη </w:t>
      </w:r>
      <w:r>
        <w:rPr>
          <w:rFonts w:eastAsia="Times New Roman"/>
          <w:szCs w:val="24"/>
        </w:rPr>
        <w:t>-</w:t>
      </w:r>
      <w:r w:rsidRPr="00E02484">
        <w:rPr>
          <w:rFonts w:eastAsia="Times New Roman"/>
          <w:szCs w:val="24"/>
        </w:rPr>
        <w:t>και γνωρίζετε πολύ καλά ότι Εθνική Τράπεζα της Ελλάδος έχει ξεκινήσει νέα εθελουσία</w:t>
      </w:r>
      <w:r>
        <w:rPr>
          <w:rFonts w:eastAsia="Times New Roman"/>
          <w:szCs w:val="24"/>
        </w:rPr>
        <w:t>-</w:t>
      </w:r>
      <w:r w:rsidRPr="00E02484">
        <w:rPr>
          <w:rFonts w:eastAsia="Times New Roman"/>
          <w:szCs w:val="24"/>
        </w:rPr>
        <w:t xml:space="preserve"> και </w:t>
      </w:r>
      <w:r>
        <w:rPr>
          <w:rFonts w:eastAsia="Times New Roman"/>
          <w:szCs w:val="24"/>
        </w:rPr>
        <w:t xml:space="preserve">σε όσους </w:t>
      </w:r>
      <w:r w:rsidRPr="00E02484">
        <w:rPr>
          <w:rFonts w:eastAsia="Times New Roman"/>
          <w:szCs w:val="24"/>
        </w:rPr>
        <w:t>έχουν ήδη συνταξιοδοτηθεί</w:t>
      </w:r>
      <w:r>
        <w:rPr>
          <w:rFonts w:eastAsia="Times New Roman"/>
          <w:szCs w:val="24"/>
        </w:rPr>
        <w:t>.</w:t>
      </w:r>
    </w:p>
    <w:p w14:paraId="2D30DAD6" w14:textId="77777777" w:rsidR="000D1FE2" w:rsidRDefault="005E5B96">
      <w:pPr>
        <w:spacing w:line="600" w:lineRule="auto"/>
        <w:ind w:firstLine="720"/>
        <w:jc w:val="both"/>
        <w:rPr>
          <w:rFonts w:eastAsia="Times New Roman"/>
          <w:szCs w:val="24"/>
        </w:rPr>
      </w:pPr>
      <w:r>
        <w:rPr>
          <w:rFonts w:eastAsia="Times New Roman"/>
          <w:szCs w:val="24"/>
        </w:rPr>
        <w:lastRenderedPageBreak/>
        <w:t>Οι δεύτεροι θα</w:t>
      </w:r>
      <w:r w:rsidRPr="00E02484">
        <w:rPr>
          <w:rFonts w:eastAsia="Times New Roman"/>
          <w:szCs w:val="24"/>
        </w:rPr>
        <w:t xml:space="preserve"> απολαύουν το καθεστώς που σχε</w:t>
      </w:r>
      <w:r>
        <w:rPr>
          <w:rFonts w:eastAsia="Times New Roman"/>
          <w:szCs w:val="24"/>
        </w:rPr>
        <w:t>τίζεται με τις εισφορές που αυτοί</w:t>
      </w:r>
      <w:r w:rsidRPr="00E02484">
        <w:rPr>
          <w:rFonts w:eastAsia="Times New Roman"/>
          <w:szCs w:val="24"/>
        </w:rPr>
        <w:t xml:space="preserve"> και ο ε</w:t>
      </w:r>
      <w:r w:rsidRPr="00E02484">
        <w:rPr>
          <w:rFonts w:eastAsia="Times New Roman"/>
          <w:szCs w:val="24"/>
        </w:rPr>
        <w:t xml:space="preserve">ργοδότης </w:t>
      </w:r>
      <w:r>
        <w:rPr>
          <w:rFonts w:eastAsia="Times New Roman"/>
          <w:szCs w:val="24"/>
        </w:rPr>
        <w:t>τους</w:t>
      </w:r>
      <w:r w:rsidRPr="00E02484">
        <w:rPr>
          <w:rFonts w:eastAsia="Times New Roman"/>
          <w:szCs w:val="24"/>
        </w:rPr>
        <w:t xml:space="preserve"> πλήρωσαν τόσα χρόνια</w:t>
      </w:r>
      <w:r>
        <w:rPr>
          <w:rFonts w:eastAsia="Times New Roman"/>
          <w:szCs w:val="24"/>
        </w:rPr>
        <w:t>. Οι δεύτεροι, αυτοί οι κακόμοιροι που βγαίνουν</w:t>
      </w:r>
      <w:r w:rsidRPr="00E02484">
        <w:rPr>
          <w:rFonts w:eastAsia="Times New Roman"/>
          <w:szCs w:val="24"/>
        </w:rPr>
        <w:t xml:space="preserve"> τώρα</w:t>
      </w:r>
      <w:r>
        <w:rPr>
          <w:rFonts w:eastAsia="Times New Roman"/>
          <w:szCs w:val="24"/>
        </w:rPr>
        <w:t>, θα έχουν</w:t>
      </w:r>
      <w:r w:rsidRPr="00E02484">
        <w:rPr>
          <w:rFonts w:eastAsia="Times New Roman"/>
          <w:szCs w:val="24"/>
        </w:rPr>
        <w:t xml:space="preserve"> 40% λιγότερες παροχές για τις ίδιες εισφορές</w:t>
      </w:r>
      <w:r>
        <w:rPr>
          <w:rFonts w:eastAsia="Times New Roman"/>
          <w:szCs w:val="24"/>
        </w:rPr>
        <w:t>. Α</w:t>
      </w:r>
      <w:r w:rsidRPr="00E02484">
        <w:rPr>
          <w:rFonts w:eastAsia="Times New Roman"/>
          <w:szCs w:val="24"/>
        </w:rPr>
        <w:t>υτό είναι ντροπή</w:t>
      </w:r>
      <w:r>
        <w:rPr>
          <w:rFonts w:eastAsia="Times New Roman"/>
          <w:szCs w:val="24"/>
        </w:rPr>
        <w:t>,</w:t>
      </w:r>
      <w:r w:rsidRPr="00E02484">
        <w:rPr>
          <w:rFonts w:eastAsia="Times New Roman"/>
          <w:szCs w:val="24"/>
        </w:rPr>
        <w:t xml:space="preserve"> αυτό είναι διαχωρισμός των συνταξιούχων σε δύο κατηγορίες</w:t>
      </w:r>
      <w:r>
        <w:rPr>
          <w:rFonts w:eastAsia="Times New Roman"/>
          <w:szCs w:val="24"/>
        </w:rPr>
        <w:t>. Και το φέρνετε χωρίς να υπάρχει η</w:t>
      </w:r>
      <w:r w:rsidRPr="00E02484">
        <w:rPr>
          <w:rFonts w:eastAsia="Times New Roman"/>
          <w:szCs w:val="24"/>
        </w:rPr>
        <w:t xml:space="preserve"> μ</w:t>
      </w:r>
      <w:r w:rsidRPr="00E02484">
        <w:rPr>
          <w:rFonts w:eastAsia="Times New Roman"/>
          <w:szCs w:val="24"/>
        </w:rPr>
        <w:t xml:space="preserve">ελέτη για το </w:t>
      </w:r>
      <w:r>
        <w:rPr>
          <w:rFonts w:eastAsia="Times New Roman"/>
          <w:szCs w:val="24"/>
        </w:rPr>
        <w:t xml:space="preserve">ΕΤΕΑΕΠ. </w:t>
      </w:r>
    </w:p>
    <w:p w14:paraId="2D30DAD7" w14:textId="77777777" w:rsidR="000D1FE2" w:rsidRDefault="005E5B96">
      <w:pPr>
        <w:spacing w:line="600" w:lineRule="auto"/>
        <w:ind w:firstLine="720"/>
        <w:jc w:val="both"/>
        <w:rPr>
          <w:rFonts w:eastAsia="Times New Roman"/>
          <w:szCs w:val="24"/>
        </w:rPr>
      </w:pPr>
      <w:r>
        <w:rPr>
          <w:rFonts w:eastAsia="Times New Roman"/>
          <w:szCs w:val="24"/>
        </w:rPr>
        <w:t>Το</w:t>
      </w:r>
      <w:r w:rsidRPr="00E02484">
        <w:rPr>
          <w:rFonts w:eastAsia="Times New Roman"/>
          <w:szCs w:val="24"/>
        </w:rPr>
        <w:t xml:space="preserve"> είχαμε πει προς το Υπουργείο Εργασίας</w:t>
      </w:r>
      <w:r>
        <w:rPr>
          <w:rFonts w:eastAsia="Times New Roman"/>
          <w:szCs w:val="24"/>
        </w:rPr>
        <w:t>,</w:t>
      </w:r>
      <w:r w:rsidRPr="00E02484">
        <w:rPr>
          <w:rFonts w:eastAsia="Times New Roman"/>
          <w:szCs w:val="24"/>
        </w:rPr>
        <w:t xml:space="preserve"> είναι πάνω</w:t>
      </w:r>
      <w:r>
        <w:rPr>
          <w:rFonts w:eastAsia="Times New Roman"/>
          <w:szCs w:val="24"/>
        </w:rPr>
        <w:t xml:space="preserve"> από ενάμιση χρόνο τώρα που το Κίνημα Αλλαγής φωνάζει εντός και εκτός Β</w:t>
      </w:r>
      <w:r w:rsidRPr="00E02484">
        <w:rPr>
          <w:rFonts w:eastAsia="Times New Roman"/>
          <w:szCs w:val="24"/>
        </w:rPr>
        <w:t>ουλής</w:t>
      </w:r>
      <w:r>
        <w:rPr>
          <w:rFonts w:eastAsia="Times New Roman"/>
          <w:szCs w:val="24"/>
        </w:rPr>
        <w:t>. Και άλλα κόμματα το κάνουν. Α</w:t>
      </w:r>
      <w:r w:rsidRPr="00E02484">
        <w:rPr>
          <w:rFonts w:eastAsia="Times New Roman"/>
          <w:szCs w:val="24"/>
        </w:rPr>
        <w:t>λλά ήμασταν εμείς που φέραμε δύο και τρ</w:t>
      </w:r>
      <w:r>
        <w:rPr>
          <w:rFonts w:eastAsia="Times New Roman"/>
          <w:szCs w:val="24"/>
        </w:rPr>
        <w:t>εις φορές και επίκαιρη ερώτηση κ</w:t>
      </w:r>
      <w:r w:rsidRPr="00E02484">
        <w:rPr>
          <w:rFonts w:eastAsia="Times New Roman"/>
          <w:szCs w:val="24"/>
        </w:rPr>
        <w:t>αι ε</w:t>
      </w:r>
      <w:r w:rsidRPr="00E02484">
        <w:rPr>
          <w:rFonts w:eastAsia="Times New Roman"/>
          <w:szCs w:val="24"/>
        </w:rPr>
        <w:t>πιτέλους</w:t>
      </w:r>
      <w:r>
        <w:rPr>
          <w:rFonts w:eastAsia="Times New Roman"/>
          <w:szCs w:val="24"/>
        </w:rPr>
        <w:t>,</w:t>
      </w:r>
      <w:r w:rsidRPr="00E02484">
        <w:rPr>
          <w:rFonts w:eastAsia="Times New Roman"/>
          <w:szCs w:val="24"/>
        </w:rPr>
        <w:t xml:space="preserve"> μετά από πολλές προσπάθειες</w:t>
      </w:r>
      <w:r>
        <w:rPr>
          <w:rFonts w:eastAsia="Times New Roman"/>
          <w:szCs w:val="24"/>
        </w:rPr>
        <w:t>, ήρθε κάποια στιγμή ο κ.</w:t>
      </w:r>
      <w:r w:rsidRPr="00E02484">
        <w:rPr>
          <w:rFonts w:eastAsia="Times New Roman"/>
          <w:szCs w:val="24"/>
        </w:rPr>
        <w:t xml:space="preserve"> Πετρόπουλος εδώ</w:t>
      </w:r>
      <w:r>
        <w:rPr>
          <w:rFonts w:eastAsia="Times New Roman"/>
          <w:szCs w:val="24"/>
        </w:rPr>
        <w:t>, απαντώντας σε δική μου επίκαιρη ερώτηση</w:t>
      </w:r>
      <w:r w:rsidRPr="00E02484">
        <w:rPr>
          <w:rFonts w:eastAsia="Times New Roman"/>
          <w:szCs w:val="24"/>
        </w:rPr>
        <w:t xml:space="preserve"> και σε κάποιο</w:t>
      </w:r>
      <w:r>
        <w:rPr>
          <w:rFonts w:eastAsia="Times New Roman"/>
          <w:szCs w:val="24"/>
        </w:rPr>
        <w:t>υ</w:t>
      </w:r>
      <w:r w:rsidRPr="00E02484">
        <w:rPr>
          <w:rFonts w:eastAsia="Times New Roman"/>
          <w:szCs w:val="24"/>
        </w:rPr>
        <w:t xml:space="preserve"> άλλο</w:t>
      </w:r>
      <w:r>
        <w:rPr>
          <w:rFonts w:eastAsia="Times New Roman"/>
          <w:szCs w:val="24"/>
        </w:rPr>
        <w:t>υ Β</w:t>
      </w:r>
      <w:r w:rsidRPr="00E02484">
        <w:rPr>
          <w:rFonts w:eastAsia="Times New Roman"/>
          <w:szCs w:val="24"/>
        </w:rPr>
        <w:t xml:space="preserve">ουλευτή άλλου κόμματος </w:t>
      </w:r>
      <w:r>
        <w:rPr>
          <w:rFonts w:eastAsia="Times New Roman"/>
          <w:szCs w:val="24"/>
        </w:rPr>
        <w:t>-</w:t>
      </w:r>
      <w:r w:rsidRPr="00E02484">
        <w:rPr>
          <w:rFonts w:eastAsia="Times New Roman"/>
          <w:szCs w:val="24"/>
        </w:rPr>
        <w:t xml:space="preserve">δεν θυμάμαι αυτή τη στιγμή να πω </w:t>
      </w:r>
      <w:r>
        <w:rPr>
          <w:rFonts w:eastAsia="Times New Roman"/>
          <w:szCs w:val="24"/>
        </w:rPr>
        <w:t>π</w:t>
      </w:r>
      <w:r w:rsidRPr="00E02484">
        <w:rPr>
          <w:rFonts w:eastAsia="Times New Roman"/>
          <w:szCs w:val="24"/>
        </w:rPr>
        <w:t>οιος ή ποια ήταν</w:t>
      </w:r>
      <w:r>
        <w:rPr>
          <w:rFonts w:eastAsia="Times New Roman"/>
          <w:szCs w:val="24"/>
        </w:rPr>
        <w:t>-</w:t>
      </w:r>
      <w:r w:rsidRPr="00E02484">
        <w:rPr>
          <w:rFonts w:eastAsia="Times New Roman"/>
          <w:szCs w:val="24"/>
        </w:rPr>
        <w:t xml:space="preserve"> και </w:t>
      </w:r>
      <w:r>
        <w:rPr>
          <w:rFonts w:eastAsia="Times New Roman"/>
          <w:szCs w:val="24"/>
        </w:rPr>
        <w:t xml:space="preserve">είπε ότι θα λύσει το θέμα και </w:t>
      </w:r>
      <w:r w:rsidRPr="00E02484">
        <w:rPr>
          <w:rFonts w:eastAsia="Times New Roman"/>
          <w:szCs w:val="24"/>
        </w:rPr>
        <w:t>είνα</w:t>
      </w:r>
      <w:r w:rsidRPr="00E02484">
        <w:rPr>
          <w:rFonts w:eastAsia="Times New Roman"/>
          <w:szCs w:val="24"/>
        </w:rPr>
        <w:t>ι τουλάχιστον ένας χρόνος που έχει περάσει</w:t>
      </w:r>
      <w:r>
        <w:rPr>
          <w:rFonts w:eastAsia="Times New Roman"/>
          <w:szCs w:val="24"/>
        </w:rPr>
        <w:t>. Έ</w:t>
      </w:r>
      <w:r w:rsidRPr="00E02484">
        <w:rPr>
          <w:rFonts w:eastAsia="Times New Roman"/>
          <w:szCs w:val="24"/>
        </w:rPr>
        <w:t>νας χρόνος</w:t>
      </w:r>
      <w:r>
        <w:rPr>
          <w:rFonts w:eastAsia="Times New Roman"/>
          <w:szCs w:val="24"/>
        </w:rPr>
        <w:t>,</w:t>
      </w:r>
      <w:r w:rsidRPr="00E02484">
        <w:rPr>
          <w:rFonts w:eastAsia="Times New Roman"/>
          <w:szCs w:val="24"/>
        </w:rPr>
        <w:t xml:space="preserve"> κυρίες και κύριοι συνάδελφοι</w:t>
      </w:r>
      <w:r>
        <w:rPr>
          <w:rFonts w:eastAsia="Times New Roman"/>
          <w:szCs w:val="24"/>
        </w:rPr>
        <w:t>!</w:t>
      </w:r>
      <w:r w:rsidRPr="00E02484">
        <w:rPr>
          <w:rFonts w:eastAsia="Times New Roman"/>
          <w:szCs w:val="24"/>
        </w:rPr>
        <w:t xml:space="preserve"> </w:t>
      </w:r>
    </w:p>
    <w:p w14:paraId="2D30DAD8" w14:textId="77777777" w:rsidR="000D1FE2" w:rsidRDefault="005E5B96">
      <w:pPr>
        <w:spacing w:line="600" w:lineRule="auto"/>
        <w:ind w:firstLine="720"/>
        <w:jc w:val="both"/>
        <w:rPr>
          <w:rFonts w:eastAsia="Times New Roman"/>
          <w:szCs w:val="24"/>
        </w:rPr>
      </w:pPr>
      <w:r>
        <w:rPr>
          <w:rFonts w:eastAsia="Times New Roman"/>
          <w:szCs w:val="24"/>
        </w:rPr>
        <w:t>Κι έρχεται τώρα 11.</w:t>
      </w:r>
      <w:r w:rsidRPr="00E02484">
        <w:rPr>
          <w:rFonts w:eastAsia="Times New Roman"/>
          <w:szCs w:val="24"/>
        </w:rPr>
        <w:t>20</w:t>
      </w:r>
      <w:r>
        <w:rPr>
          <w:rFonts w:eastAsia="Times New Roman"/>
          <w:szCs w:val="24"/>
        </w:rPr>
        <w:t xml:space="preserve">΄ αυτή η </w:t>
      </w:r>
      <w:r w:rsidRPr="00F800C2">
        <w:rPr>
          <w:rFonts w:eastAsia="Times New Roman"/>
          <w:szCs w:val="24"/>
        </w:rPr>
        <w:t>τροπολογία</w:t>
      </w:r>
      <w:r>
        <w:rPr>
          <w:rFonts w:eastAsia="Times New Roman"/>
          <w:szCs w:val="24"/>
        </w:rPr>
        <w:t>. Και ξαναλέω, τουλάχιστον αν είχε κάποια μ</w:t>
      </w:r>
      <w:r w:rsidRPr="00E02484">
        <w:rPr>
          <w:rFonts w:eastAsia="Times New Roman"/>
          <w:szCs w:val="24"/>
        </w:rPr>
        <w:t>ελέτη</w:t>
      </w:r>
      <w:r>
        <w:rPr>
          <w:rFonts w:eastAsia="Times New Roman"/>
          <w:szCs w:val="24"/>
        </w:rPr>
        <w:t>,</w:t>
      </w:r>
      <w:r w:rsidRPr="00E02484">
        <w:rPr>
          <w:rFonts w:eastAsia="Times New Roman"/>
          <w:szCs w:val="24"/>
        </w:rPr>
        <w:t xml:space="preserve"> κάτι</w:t>
      </w:r>
      <w:r>
        <w:rPr>
          <w:rFonts w:eastAsia="Times New Roman"/>
          <w:szCs w:val="24"/>
        </w:rPr>
        <w:t>,</w:t>
      </w:r>
      <w:r w:rsidRPr="00E02484">
        <w:rPr>
          <w:rFonts w:eastAsia="Times New Roman"/>
          <w:szCs w:val="24"/>
        </w:rPr>
        <w:t xml:space="preserve"> και δεν διαχώρι</w:t>
      </w:r>
      <w:r>
        <w:rPr>
          <w:rFonts w:eastAsia="Times New Roman"/>
          <w:szCs w:val="24"/>
        </w:rPr>
        <w:t>ζ</w:t>
      </w:r>
      <w:r w:rsidRPr="00E02484">
        <w:rPr>
          <w:rFonts w:eastAsia="Times New Roman"/>
          <w:szCs w:val="24"/>
        </w:rPr>
        <w:t xml:space="preserve">ε τους </w:t>
      </w:r>
      <w:r w:rsidRPr="00E02484">
        <w:rPr>
          <w:rFonts w:eastAsia="Times New Roman"/>
          <w:szCs w:val="24"/>
        </w:rPr>
        <w:lastRenderedPageBreak/>
        <w:t>συνταξιούχους</w:t>
      </w:r>
      <w:r>
        <w:rPr>
          <w:rFonts w:eastAsia="Times New Roman"/>
          <w:szCs w:val="24"/>
        </w:rPr>
        <w:t>,</w:t>
      </w:r>
      <w:r w:rsidRPr="00E02484">
        <w:rPr>
          <w:rFonts w:eastAsia="Times New Roman"/>
          <w:szCs w:val="24"/>
        </w:rPr>
        <w:t xml:space="preserve"> να λέγαμε</w:t>
      </w:r>
      <w:r>
        <w:rPr>
          <w:rFonts w:eastAsia="Times New Roman"/>
          <w:szCs w:val="24"/>
        </w:rPr>
        <w:t xml:space="preserve"> «έστω τελευταία στιγμή το φέρα</w:t>
      </w:r>
      <w:r w:rsidRPr="00E02484">
        <w:rPr>
          <w:rFonts w:eastAsia="Times New Roman"/>
          <w:szCs w:val="24"/>
        </w:rPr>
        <w:t>τε</w:t>
      </w:r>
      <w:r>
        <w:rPr>
          <w:rFonts w:eastAsia="Times New Roman"/>
          <w:szCs w:val="24"/>
        </w:rPr>
        <w:t>, το λύνετε το</w:t>
      </w:r>
      <w:r w:rsidRPr="00E02484">
        <w:rPr>
          <w:rFonts w:eastAsia="Times New Roman"/>
          <w:szCs w:val="24"/>
        </w:rPr>
        <w:t xml:space="preserve"> θέμα</w:t>
      </w:r>
      <w:r>
        <w:rPr>
          <w:rFonts w:eastAsia="Times New Roman"/>
          <w:szCs w:val="24"/>
        </w:rPr>
        <w:t>». Όμως το θέμα -ξαναλέω και επιφυλασσόμενη</w:t>
      </w:r>
      <w:r w:rsidRPr="00E02484">
        <w:rPr>
          <w:rFonts w:eastAsia="Times New Roman"/>
          <w:szCs w:val="24"/>
        </w:rPr>
        <w:t xml:space="preserve"> από μία ματιά που πρόλαβα να διαβάσω</w:t>
      </w:r>
      <w:r>
        <w:rPr>
          <w:rFonts w:eastAsia="Times New Roman"/>
          <w:szCs w:val="24"/>
        </w:rPr>
        <w:t>,</w:t>
      </w:r>
      <w:r w:rsidRPr="00E02484">
        <w:rPr>
          <w:rFonts w:eastAsia="Times New Roman"/>
          <w:szCs w:val="24"/>
        </w:rPr>
        <w:t xml:space="preserve"> να καταλάβω</w:t>
      </w:r>
      <w:r>
        <w:rPr>
          <w:rFonts w:eastAsia="Times New Roman"/>
          <w:szCs w:val="24"/>
        </w:rPr>
        <w:t>- φαίνεται ότι το λύνετε</w:t>
      </w:r>
      <w:r w:rsidRPr="00E02484">
        <w:rPr>
          <w:rFonts w:eastAsia="Times New Roman"/>
          <w:szCs w:val="24"/>
        </w:rPr>
        <w:t xml:space="preserve"> με τον πλέον άδικο για τους συνταξιούχους τρόπο</w:t>
      </w:r>
      <w:r>
        <w:rPr>
          <w:rFonts w:eastAsia="Times New Roman"/>
          <w:szCs w:val="24"/>
        </w:rPr>
        <w:t xml:space="preserve">. </w:t>
      </w:r>
    </w:p>
    <w:p w14:paraId="2D30DAD9" w14:textId="77777777" w:rsidR="000D1FE2" w:rsidRDefault="005E5B96">
      <w:pPr>
        <w:spacing w:line="600" w:lineRule="auto"/>
        <w:ind w:firstLine="720"/>
        <w:jc w:val="both"/>
        <w:rPr>
          <w:rFonts w:eastAsia="Times New Roman"/>
          <w:szCs w:val="24"/>
        </w:rPr>
      </w:pPr>
      <w:r>
        <w:rPr>
          <w:rFonts w:eastAsia="Times New Roman"/>
          <w:szCs w:val="24"/>
        </w:rPr>
        <w:t xml:space="preserve">Κοιτάξτε, </w:t>
      </w:r>
      <w:r w:rsidRPr="00EF65AD">
        <w:rPr>
          <w:rFonts w:eastAsia="Times New Roman"/>
          <w:bCs/>
        </w:rPr>
        <w:t>κυρίες και κύριοι συνάδελφ</w:t>
      </w:r>
      <w:r w:rsidRPr="00EF65AD">
        <w:rPr>
          <w:rFonts w:eastAsia="Times New Roman"/>
          <w:bCs/>
        </w:rPr>
        <w:t>οι,</w:t>
      </w:r>
      <w:r>
        <w:rPr>
          <w:rFonts w:eastAsia="Times New Roman"/>
          <w:szCs w:val="24"/>
        </w:rPr>
        <w:t xml:space="preserve"> α</w:t>
      </w:r>
      <w:r w:rsidRPr="00E02484">
        <w:rPr>
          <w:rFonts w:eastAsia="Times New Roman"/>
          <w:szCs w:val="24"/>
        </w:rPr>
        <w:t xml:space="preserve">ν </w:t>
      </w:r>
      <w:r>
        <w:rPr>
          <w:rFonts w:eastAsia="Times New Roman"/>
          <w:szCs w:val="24"/>
        </w:rPr>
        <w:t xml:space="preserve">δεν θέλατε να κάνετε </w:t>
      </w:r>
      <w:proofErr w:type="spellStart"/>
      <w:r>
        <w:rPr>
          <w:rFonts w:eastAsia="Times New Roman"/>
          <w:szCs w:val="24"/>
        </w:rPr>
        <w:t>παροχολογία</w:t>
      </w:r>
      <w:proofErr w:type="spellEnd"/>
      <w:r>
        <w:rPr>
          <w:rFonts w:eastAsia="Times New Roman"/>
          <w:szCs w:val="24"/>
        </w:rPr>
        <w:t>,</w:t>
      </w:r>
      <w:r w:rsidRPr="00E02484">
        <w:rPr>
          <w:rFonts w:eastAsia="Times New Roman"/>
          <w:szCs w:val="24"/>
        </w:rPr>
        <w:t xml:space="preserve"> ρουσφέτια και εξαγγελίες της τελευταίας στιγμής</w:t>
      </w:r>
      <w:r>
        <w:rPr>
          <w:rFonts w:eastAsia="Times New Roman"/>
          <w:szCs w:val="24"/>
        </w:rPr>
        <w:t>,</w:t>
      </w:r>
      <w:r w:rsidRPr="00E02484">
        <w:rPr>
          <w:rFonts w:eastAsia="Times New Roman"/>
          <w:szCs w:val="24"/>
        </w:rPr>
        <w:t xml:space="preserve"> όπως αυτό που κάνετε τώρα</w:t>
      </w:r>
      <w:r>
        <w:rPr>
          <w:rFonts w:eastAsia="Times New Roman"/>
          <w:szCs w:val="24"/>
        </w:rPr>
        <w:t>, να σας θυμίσω ότι ε</w:t>
      </w:r>
      <w:r w:rsidRPr="00E02484">
        <w:rPr>
          <w:rFonts w:eastAsia="Times New Roman"/>
          <w:szCs w:val="24"/>
        </w:rPr>
        <w:t xml:space="preserve">μείς </w:t>
      </w:r>
      <w:r>
        <w:rPr>
          <w:rFonts w:eastAsia="Times New Roman"/>
          <w:szCs w:val="24"/>
        </w:rPr>
        <w:t>στο Κ</w:t>
      </w:r>
      <w:r w:rsidRPr="00E02484">
        <w:rPr>
          <w:rFonts w:eastAsia="Times New Roman"/>
          <w:szCs w:val="24"/>
        </w:rPr>
        <w:t xml:space="preserve">ίνημα </w:t>
      </w:r>
      <w:r>
        <w:rPr>
          <w:rFonts w:eastAsia="Times New Roman"/>
          <w:szCs w:val="24"/>
        </w:rPr>
        <w:t>Α</w:t>
      </w:r>
      <w:r w:rsidRPr="00E02484">
        <w:rPr>
          <w:rFonts w:eastAsia="Times New Roman"/>
          <w:szCs w:val="24"/>
        </w:rPr>
        <w:t>λλαγής</w:t>
      </w:r>
      <w:r>
        <w:rPr>
          <w:rFonts w:eastAsia="Times New Roman"/>
          <w:szCs w:val="24"/>
        </w:rPr>
        <w:t xml:space="preserve"> στις</w:t>
      </w:r>
      <w:r w:rsidRPr="00E02484">
        <w:rPr>
          <w:rFonts w:eastAsia="Times New Roman"/>
          <w:szCs w:val="24"/>
        </w:rPr>
        <w:t xml:space="preserve"> 7 Φεβρουαρίου</w:t>
      </w:r>
      <w:r>
        <w:rPr>
          <w:rFonts w:eastAsia="Times New Roman"/>
          <w:szCs w:val="24"/>
        </w:rPr>
        <w:t>, με πρώτη υπογράφουσα την κ.</w:t>
      </w:r>
      <w:r w:rsidRPr="00E02484">
        <w:rPr>
          <w:rFonts w:eastAsia="Times New Roman"/>
          <w:szCs w:val="24"/>
        </w:rPr>
        <w:t xml:space="preserve"> Γεννηματά</w:t>
      </w:r>
      <w:r>
        <w:rPr>
          <w:rFonts w:eastAsia="Times New Roman"/>
          <w:szCs w:val="24"/>
        </w:rPr>
        <w:t>, είχαμε καταθέσει π</w:t>
      </w:r>
      <w:r w:rsidRPr="00E02484">
        <w:rPr>
          <w:rFonts w:eastAsia="Times New Roman"/>
          <w:szCs w:val="24"/>
        </w:rPr>
        <w:t>ρόταση νόμου</w:t>
      </w:r>
      <w:r>
        <w:rPr>
          <w:rFonts w:eastAsia="Times New Roman"/>
          <w:szCs w:val="24"/>
        </w:rPr>
        <w:t>, την ο</w:t>
      </w:r>
      <w:r>
        <w:rPr>
          <w:rFonts w:eastAsia="Times New Roman"/>
          <w:szCs w:val="24"/>
        </w:rPr>
        <w:t>ποία θα μπορούσατε να δεχθείτε και η οποία π</w:t>
      </w:r>
      <w:r w:rsidRPr="00E02484">
        <w:rPr>
          <w:rFonts w:eastAsia="Times New Roman"/>
          <w:szCs w:val="24"/>
        </w:rPr>
        <w:t xml:space="preserve">εριείχε </w:t>
      </w:r>
      <w:r>
        <w:rPr>
          <w:rFonts w:eastAsia="Times New Roman"/>
          <w:szCs w:val="24"/>
        </w:rPr>
        <w:t xml:space="preserve">την </w:t>
      </w:r>
      <w:r w:rsidRPr="00E02484">
        <w:rPr>
          <w:rFonts w:eastAsia="Times New Roman"/>
          <w:szCs w:val="24"/>
        </w:rPr>
        <w:t>πλήρη κατάργηση της μείωσης του αφορολόγητου</w:t>
      </w:r>
      <w:r>
        <w:rPr>
          <w:rFonts w:eastAsia="Times New Roman"/>
          <w:szCs w:val="24"/>
        </w:rPr>
        <w:t xml:space="preserve"> και</w:t>
      </w:r>
      <w:r w:rsidRPr="00E02484">
        <w:rPr>
          <w:rFonts w:eastAsia="Times New Roman"/>
          <w:szCs w:val="24"/>
        </w:rPr>
        <w:t xml:space="preserve"> τη μείωση του συντελεστή φορολογίας επιχειρήσεων </w:t>
      </w:r>
      <w:r>
        <w:rPr>
          <w:rFonts w:eastAsia="Times New Roman"/>
          <w:szCs w:val="24"/>
        </w:rPr>
        <w:t>από το 29% στο</w:t>
      </w:r>
      <w:r w:rsidRPr="00E02484">
        <w:rPr>
          <w:rFonts w:eastAsia="Times New Roman"/>
          <w:szCs w:val="24"/>
        </w:rPr>
        <w:t xml:space="preserve"> 20</w:t>
      </w:r>
      <w:r>
        <w:rPr>
          <w:rFonts w:eastAsia="Times New Roman"/>
          <w:szCs w:val="24"/>
        </w:rPr>
        <w:t>%.</w:t>
      </w:r>
      <w:r w:rsidRPr="00E02484">
        <w:rPr>
          <w:rFonts w:eastAsia="Times New Roman"/>
          <w:szCs w:val="24"/>
        </w:rPr>
        <w:t xml:space="preserve"> </w:t>
      </w:r>
    </w:p>
    <w:p w14:paraId="2D30DADA" w14:textId="77777777" w:rsidR="000D1FE2" w:rsidRDefault="005E5B96">
      <w:pPr>
        <w:spacing w:line="600" w:lineRule="auto"/>
        <w:ind w:firstLine="720"/>
        <w:jc w:val="both"/>
        <w:rPr>
          <w:rFonts w:eastAsia="Times New Roman"/>
          <w:szCs w:val="24"/>
        </w:rPr>
      </w:pPr>
      <w:r>
        <w:rPr>
          <w:rFonts w:eastAsia="Times New Roman"/>
          <w:szCs w:val="24"/>
        </w:rPr>
        <w:t>Κ</w:t>
      </w:r>
      <w:r w:rsidRPr="00E02484">
        <w:rPr>
          <w:rFonts w:eastAsia="Times New Roman"/>
          <w:szCs w:val="24"/>
        </w:rPr>
        <w:t>αι θέλω για ένα λεπτό να αναφερθώ σε ένα ειδικό πρόγραμ</w:t>
      </w:r>
      <w:r>
        <w:rPr>
          <w:rFonts w:eastAsia="Times New Roman"/>
          <w:szCs w:val="24"/>
        </w:rPr>
        <w:t>μα που δίνει φτερά πραγμα</w:t>
      </w:r>
      <w:r>
        <w:rPr>
          <w:rFonts w:eastAsia="Times New Roman"/>
          <w:szCs w:val="24"/>
        </w:rPr>
        <w:t>τικά κ</w:t>
      </w:r>
      <w:r w:rsidRPr="00E02484">
        <w:rPr>
          <w:rFonts w:eastAsia="Times New Roman"/>
          <w:szCs w:val="24"/>
        </w:rPr>
        <w:t xml:space="preserve">ι εκεί </w:t>
      </w:r>
      <w:r>
        <w:rPr>
          <w:rFonts w:eastAsia="Times New Roman"/>
          <w:szCs w:val="24"/>
        </w:rPr>
        <w:t>θα ά</w:t>
      </w:r>
      <w:r w:rsidRPr="00E02484">
        <w:rPr>
          <w:rFonts w:eastAsia="Times New Roman"/>
          <w:szCs w:val="24"/>
        </w:rPr>
        <w:t>ξιζε τον κόπο να δούμε πώς θα βρούμε τα χρήματα</w:t>
      </w:r>
      <w:r>
        <w:rPr>
          <w:rFonts w:eastAsia="Times New Roman"/>
          <w:szCs w:val="24"/>
        </w:rPr>
        <w:t xml:space="preserve"> για</w:t>
      </w:r>
      <w:r w:rsidRPr="00E02484">
        <w:rPr>
          <w:rFonts w:eastAsia="Times New Roman"/>
          <w:szCs w:val="24"/>
        </w:rPr>
        <w:t xml:space="preserve"> </w:t>
      </w:r>
      <w:r>
        <w:rPr>
          <w:rFonts w:eastAsia="Times New Roman"/>
          <w:szCs w:val="24"/>
        </w:rPr>
        <w:t xml:space="preserve">τα </w:t>
      </w:r>
      <w:r w:rsidRPr="00E02484">
        <w:rPr>
          <w:rFonts w:eastAsia="Times New Roman"/>
          <w:szCs w:val="24"/>
        </w:rPr>
        <w:t xml:space="preserve">παιδιά μας που </w:t>
      </w:r>
      <w:r>
        <w:rPr>
          <w:rFonts w:eastAsia="Times New Roman"/>
          <w:szCs w:val="24"/>
        </w:rPr>
        <w:t>φεύγουν</w:t>
      </w:r>
      <w:r w:rsidRPr="00E02484">
        <w:rPr>
          <w:rFonts w:eastAsia="Times New Roman"/>
          <w:szCs w:val="24"/>
        </w:rPr>
        <w:t xml:space="preserve"> στο εξωτερικό</w:t>
      </w:r>
      <w:r>
        <w:rPr>
          <w:rFonts w:eastAsia="Times New Roman"/>
          <w:szCs w:val="24"/>
        </w:rPr>
        <w:t xml:space="preserve">, </w:t>
      </w:r>
      <w:r w:rsidRPr="00E02484">
        <w:rPr>
          <w:rFonts w:eastAsia="Times New Roman"/>
          <w:szCs w:val="24"/>
        </w:rPr>
        <w:t xml:space="preserve">τα παιδιά </w:t>
      </w:r>
      <w:r>
        <w:rPr>
          <w:rFonts w:eastAsia="Times New Roman"/>
          <w:szCs w:val="24"/>
        </w:rPr>
        <w:t>μας που</w:t>
      </w:r>
      <w:r w:rsidRPr="00E02484">
        <w:rPr>
          <w:rFonts w:eastAsia="Times New Roman"/>
          <w:szCs w:val="24"/>
        </w:rPr>
        <w:t xml:space="preserve"> ολοένα και περισσότερα από αυτά α</w:t>
      </w:r>
      <w:r>
        <w:rPr>
          <w:rFonts w:eastAsia="Times New Roman"/>
          <w:szCs w:val="24"/>
        </w:rPr>
        <w:t>ναζητούν αλλού την τύχη τους, τα</w:t>
      </w:r>
      <w:r w:rsidRPr="00E02484">
        <w:rPr>
          <w:rFonts w:eastAsia="Times New Roman"/>
          <w:szCs w:val="24"/>
        </w:rPr>
        <w:t xml:space="preserve"> παιδιά με σπουδές ή </w:t>
      </w:r>
      <w:r>
        <w:rPr>
          <w:rFonts w:eastAsia="Times New Roman"/>
          <w:szCs w:val="24"/>
        </w:rPr>
        <w:t xml:space="preserve">τα </w:t>
      </w:r>
      <w:r w:rsidRPr="00E02484">
        <w:rPr>
          <w:rFonts w:eastAsia="Times New Roman"/>
          <w:szCs w:val="24"/>
        </w:rPr>
        <w:t>παιδιά με κάποια τεχνική κατάρτιση</w:t>
      </w:r>
      <w:r>
        <w:rPr>
          <w:rFonts w:eastAsia="Times New Roman"/>
          <w:szCs w:val="24"/>
        </w:rPr>
        <w:t>.</w:t>
      </w:r>
      <w:r w:rsidRPr="00E02484">
        <w:rPr>
          <w:rFonts w:eastAsia="Times New Roman"/>
          <w:szCs w:val="24"/>
        </w:rPr>
        <w:t xml:space="preserve"> </w:t>
      </w:r>
    </w:p>
    <w:p w14:paraId="2D30DADB" w14:textId="77777777" w:rsidR="000D1FE2" w:rsidRDefault="005E5B96">
      <w:pPr>
        <w:spacing w:line="600" w:lineRule="auto"/>
        <w:ind w:firstLine="720"/>
        <w:jc w:val="both"/>
        <w:rPr>
          <w:rFonts w:eastAsia="Times New Roman"/>
          <w:szCs w:val="24"/>
        </w:rPr>
      </w:pPr>
      <w:r>
        <w:rPr>
          <w:rFonts w:eastAsia="Times New Roman"/>
          <w:szCs w:val="24"/>
        </w:rPr>
        <w:lastRenderedPageBreak/>
        <w:t>Εμ</w:t>
      </w:r>
      <w:r>
        <w:rPr>
          <w:rFonts w:eastAsia="Times New Roman"/>
          <w:szCs w:val="24"/>
        </w:rPr>
        <w:t xml:space="preserve">είς, </w:t>
      </w:r>
      <w:r w:rsidRPr="00E02484">
        <w:rPr>
          <w:rFonts w:eastAsia="Times New Roman"/>
          <w:szCs w:val="24"/>
        </w:rPr>
        <w:t>λοιπόν</w:t>
      </w:r>
      <w:r>
        <w:rPr>
          <w:rFonts w:eastAsia="Times New Roman"/>
          <w:szCs w:val="24"/>
        </w:rPr>
        <w:t>, λέμε στο Κίνημα Α</w:t>
      </w:r>
      <w:r w:rsidRPr="00E02484">
        <w:rPr>
          <w:rFonts w:eastAsia="Times New Roman"/>
          <w:szCs w:val="24"/>
        </w:rPr>
        <w:t>λλαγής ότι πρέπει οι πολιτ</w:t>
      </w:r>
      <w:r>
        <w:rPr>
          <w:rFonts w:eastAsia="Times New Roman"/>
          <w:szCs w:val="24"/>
        </w:rPr>
        <w:t>ικές δυνάμεις να δουν αυτή την π</w:t>
      </w:r>
      <w:r w:rsidRPr="00E02484">
        <w:rPr>
          <w:rFonts w:eastAsia="Times New Roman"/>
          <w:szCs w:val="24"/>
        </w:rPr>
        <w:t>ρόταση νόμου</w:t>
      </w:r>
      <w:r>
        <w:rPr>
          <w:rFonts w:eastAsia="Times New Roman"/>
          <w:szCs w:val="24"/>
        </w:rPr>
        <w:t>,</w:t>
      </w:r>
      <w:r w:rsidRPr="00E02484">
        <w:rPr>
          <w:rFonts w:eastAsia="Times New Roman"/>
          <w:szCs w:val="24"/>
        </w:rPr>
        <w:t xml:space="preserve"> αλλά δεν τη φέρατε</w:t>
      </w:r>
      <w:r>
        <w:rPr>
          <w:rFonts w:eastAsia="Times New Roman"/>
          <w:szCs w:val="24"/>
        </w:rPr>
        <w:t>,</w:t>
      </w:r>
      <w:r w:rsidRPr="00E02484">
        <w:rPr>
          <w:rFonts w:eastAsia="Times New Roman"/>
          <w:szCs w:val="24"/>
        </w:rPr>
        <w:t xml:space="preserve"> </w:t>
      </w:r>
      <w:r>
        <w:rPr>
          <w:rFonts w:eastAsia="Times New Roman"/>
          <w:szCs w:val="24"/>
        </w:rPr>
        <w:t>κύριε Π</w:t>
      </w:r>
      <w:r w:rsidRPr="00E02484">
        <w:rPr>
          <w:rFonts w:eastAsia="Times New Roman"/>
          <w:szCs w:val="24"/>
        </w:rPr>
        <w:t>ρόεδρε</w:t>
      </w:r>
      <w:r>
        <w:rPr>
          <w:rFonts w:eastAsia="Times New Roman"/>
          <w:szCs w:val="24"/>
        </w:rPr>
        <w:t>. Δεν τη φέρα</w:t>
      </w:r>
      <w:r w:rsidRPr="00E02484">
        <w:rPr>
          <w:rFonts w:eastAsia="Times New Roman"/>
          <w:szCs w:val="24"/>
        </w:rPr>
        <w:t>τε ποτέ</w:t>
      </w:r>
      <w:r>
        <w:rPr>
          <w:rFonts w:eastAsia="Times New Roman"/>
          <w:szCs w:val="24"/>
        </w:rPr>
        <w:t>,</w:t>
      </w:r>
      <w:r w:rsidRPr="00E02484">
        <w:rPr>
          <w:rFonts w:eastAsia="Times New Roman"/>
          <w:szCs w:val="24"/>
        </w:rPr>
        <w:t xml:space="preserve"> ούτε αυτή ούτε κάποια από τις άλλες προτάσεις για το δημογραφικό που φέραμε</w:t>
      </w:r>
      <w:r>
        <w:rPr>
          <w:rFonts w:eastAsia="Times New Roman"/>
          <w:szCs w:val="24"/>
        </w:rPr>
        <w:t>,</w:t>
      </w:r>
      <w:r w:rsidRPr="00E02484">
        <w:rPr>
          <w:rFonts w:eastAsia="Times New Roman"/>
          <w:szCs w:val="24"/>
        </w:rPr>
        <w:t xml:space="preserve"> να συζητηθεί τουλάχιστον στη Βουλή</w:t>
      </w:r>
      <w:r>
        <w:rPr>
          <w:rFonts w:eastAsia="Times New Roman"/>
          <w:szCs w:val="24"/>
        </w:rPr>
        <w:t>,</w:t>
      </w:r>
      <w:r w:rsidRPr="00E02484">
        <w:rPr>
          <w:rFonts w:eastAsia="Times New Roman"/>
          <w:szCs w:val="24"/>
        </w:rPr>
        <w:t xml:space="preserve"> να συζητηθεί</w:t>
      </w:r>
      <w:r>
        <w:rPr>
          <w:rFonts w:eastAsia="Times New Roman"/>
          <w:szCs w:val="24"/>
        </w:rPr>
        <w:t>,</w:t>
      </w:r>
      <w:r w:rsidRPr="00E02484">
        <w:rPr>
          <w:rFonts w:eastAsia="Times New Roman"/>
          <w:szCs w:val="24"/>
        </w:rPr>
        <w:t xml:space="preserve"> να υπάρξει ένας προβληματισμός</w:t>
      </w:r>
      <w:r>
        <w:rPr>
          <w:rFonts w:eastAsia="Times New Roman"/>
          <w:szCs w:val="24"/>
        </w:rPr>
        <w:t>. Ό</w:t>
      </w:r>
      <w:r w:rsidRPr="00E02484">
        <w:rPr>
          <w:rFonts w:eastAsia="Times New Roman"/>
          <w:szCs w:val="24"/>
        </w:rPr>
        <w:t>χι</w:t>
      </w:r>
      <w:r>
        <w:rPr>
          <w:rFonts w:eastAsia="Times New Roman"/>
          <w:szCs w:val="24"/>
        </w:rPr>
        <w:t xml:space="preserve">! </w:t>
      </w:r>
    </w:p>
    <w:p w14:paraId="2D30DADC" w14:textId="77777777" w:rsidR="000D1FE2" w:rsidRDefault="005E5B96">
      <w:pPr>
        <w:spacing w:line="600" w:lineRule="auto"/>
        <w:ind w:firstLine="720"/>
        <w:jc w:val="both"/>
        <w:rPr>
          <w:rFonts w:eastAsia="Times New Roman"/>
          <w:szCs w:val="24"/>
        </w:rPr>
      </w:pPr>
      <w:r>
        <w:rPr>
          <w:rFonts w:eastAsia="Times New Roman"/>
          <w:szCs w:val="24"/>
        </w:rPr>
        <w:t>Στις</w:t>
      </w:r>
      <w:r w:rsidRPr="00E02484">
        <w:rPr>
          <w:rFonts w:eastAsia="Times New Roman"/>
          <w:szCs w:val="24"/>
        </w:rPr>
        <w:t xml:space="preserve"> 7 Φεβρουαρίου κατετέθη αυτή η πρόταση από το Κίνημα Αλλαγής </w:t>
      </w:r>
      <w:r>
        <w:rPr>
          <w:rFonts w:eastAsia="Times New Roman"/>
          <w:szCs w:val="24"/>
        </w:rPr>
        <w:t>και ποτέ δεν έστερ</w:t>
      </w:r>
      <w:r w:rsidRPr="00E02484">
        <w:rPr>
          <w:rFonts w:eastAsia="Times New Roman"/>
          <w:szCs w:val="24"/>
        </w:rPr>
        <w:t>ξε</w:t>
      </w:r>
      <w:r>
        <w:rPr>
          <w:rFonts w:eastAsia="Times New Roman"/>
          <w:szCs w:val="24"/>
        </w:rPr>
        <w:t xml:space="preserve"> η Κ</w:t>
      </w:r>
      <w:r w:rsidRPr="00E02484">
        <w:rPr>
          <w:rFonts w:eastAsia="Times New Roman"/>
          <w:szCs w:val="24"/>
        </w:rPr>
        <w:t xml:space="preserve">υβέρνηση </w:t>
      </w:r>
      <w:r>
        <w:rPr>
          <w:rFonts w:eastAsia="Times New Roman"/>
          <w:szCs w:val="24"/>
        </w:rPr>
        <w:t>και η Βουλή να τη φέρουν</w:t>
      </w:r>
      <w:r w:rsidRPr="00E02484">
        <w:rPr>
          <w:rFonts w:eastAsia="Times New Roman"/>
          <w:szCs w:val="24"/>
        </w:rPr>
        <w:t xml:space="preserve"> για συζήτηση</w:t>
      </w:r>
      <w:r>
        <w:rPr>
          <w:rFonts w:eastAsia="Times New Roman"/>
          <w:szCs w:val="24"/>
        </w:rPr>
        <w:t>,</w:t>
      </w:r>
      <w:r w:rsidRPr="00E02484">
        <w:rPr>
          <w:rFonts w:eastAsia="Times New Roman"/>
          <w:szCs w:val="24"/>
        </w:rPr>
        <w:t xml:space="preserve"> για να συζητήσουμε</w:t>
      </w:r>
      <w:r>
        <w:rPr>
          <w:rFonts w:eastAsia="Times New Roman"/>
          <w:szCs w:val="24"/>
        </w:rPr>
        <w:t xml:space="preserve"> και να δούμε αν</w:t>
      </w:r>
      <w:r w:rsidRPr="00E02484">
        <w:rPr>
          <w:rFonts w:eastAsia="Times New Roman"/>
          <w:szCs w:val="24"/>
        </w:rPr>
        <w:t xml:space="preserve"> αξίζει τον κόπο αυτή η πρότασή </w:t>
      </w:r>
      <w:r>
        <w:rPr>
          <w:rFonts w:eastAsia="Times New Roman"/>
          <w:szCs w:val="24"/>
        </w:rPr>
        <w:t>μας,</w:t>
      </w:r>
      <w:r w:rsidRPr="00E02484">
        <w:rPr>
          <w:rFonts w:eastAsia="Times New Roman"/>
          <w:szCs w:val="24"/>
        </w:rPr>
        <w:t xml:space="preserve"> να τη δούμε και να τη δει και το </w:t>
      </w:r>
      <w:r>
        <w:rPr>
          <w:rFonts w:eastAsia="Times New Roman"/>
          <w:szCs w:val="24"/>
        </w:rPr>
        <w:t>Γενικό Λογιστήριο τ</w:t>
      </w:r>
      <w:r w:rsidRPr="00E02484">
        <w:rPr>
          <w:rFonts w:eastAsia="Times New Roman"/>
          <w:szCs w:val="24"/>
        </w:rPr>
        <w:t>ου Κράτους</w:t>
      </w:r>
      <w:r>
        <w:rPr>
          <w:rFonts w:eastAsia="Times New Roman"/>
          <w:szCs w:val="24"/>
        </w:rPr>
        <w:t>,</w:t>
      </w:r>
      <w:r w:rsidRPr="00E02484">
        <w:rPr>
          <w:rFonts w:eastAsia="Times New Roman"/>
          <w:szCs w:val="24"/>
        </w:rPr>
        <w:t xml:space="preserve"> αν η </w:t>
      </w:r>
      <w:r>
        <w:rPr>
          <w:rFonts w:eastAsia="Times New Roman"/>
          <w:szCs w:val="24"/>
        </w:rPr>
        <w:t>Κ</w:t>
      </w:r>
      <w:r w:rsidRPr="00E02484">
        <w:rPr>
          <w:rFonts w:eastAsia="Times New Roman"/>
          <w:szCs w:val="24"/>
        </w:rPr>
        <w:t xml:space="preserve">υβέρνηση </w:t>
      </w:r>
      <w:r>
        <w:rPr>
          <w:rFonts w:eastAsia="Times New Roman"/>
          <w:szCs w:val="24"/>
        </w:rPr>
        <w:t xml:space="preserve">ήθελε να δείξει αυτή την ευαισθησία </w:t>
      </w:r>
      <w:r w:rsidRPr="00E02484">
        <w:rPr>
          <w:rFonts w:eastAsia="Times New Roman"/>
          <w:szCs w:val="24"/>
        </w:rPr>
        <w:t>για τους νέους ανθρώπους</w:t>
      </w:r>
      <w:r>
        <w:rPr>
          <w:rFonts w:eastAsia="Times New Roman"/>
          <w:szCs w:val="24"/>
        </w:rPr>
        <w:t>.</w:t>
      </w:r>
      <w:r w:rsidRPr="00E02484">
        <w:rPr>
          <w:rFonts w:eastAsia="Times New Roman"/>
          <w:szCs w:val="24"/>
        </w:rPr>
        <w:t xml:space="preserve"> </w:t>
      </w:r>
    </w:p>
    <w:p w14:paraId="2D30DAD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Εμείς λέμε για πρόγραμμα</w:t>
      </w:r>
      <w:r w:rsidRPr="0061450D">
        <w:rPr>
          <w:rFonts w:eastAsia="Times New Roman" w:cs="Times New Roman"/>
          <w:szCs w:val="24"/>
        </w:rPr>
        <w:t>,</w:t>
      </w:r>
      <w:r>
        <w:rPr>
          <w:rFonts w:eastAsia="Times New Roman" w:cs="Times New Roman"/>
          <w:szCs w:val="24"/>
        </w:rPr>
        <w:t xml:space="preserve"> λοιπόν</w:t>
      </w:r>
      <w:r w:rsidRPr="0061450D">
        <w:rPr>
          <w:rFonts w:eastAsia="Times New Roman" w:cs="Times New Roman"/>
          <w:szCs w:val="24"/>
        </w:rPr>
        <w:t>,</w:t>
      </w:r>
      <w:r>
        <w:rPr>
          <w:rFonts w:eastAsia="Times New Roman" w:cs="Times New Roman"/>
          <w:szCs w:val="24"/>
        </w:rPr>
        <w:t xml:space="preserve"> όπου έχουμε τριετή απαλλαγή</w:t>
      </w:r>
      <w:r>
        <w:rPr>
          <w:rFonts w:eastAsia="Times New Roman" w:cs="Times New Roman"/>
          <w:szCs w:val="24"/>
        </w:rPr>
        <w:t xml:space="preserve"> από τη φορολογία εισοδήματος και ασφαλιστικές εισφορές για τους νέους ανθρώπους που αρχίζουν τη δική τους επιχειρηματική δραστηριότητα</w:t>
      </w:r>
      <w:r w:rsidRPr="0061450D">
        <w:rPr>
          <w:rFonts w:eastAsia="Times New Roman" w:cs="Times New Roman"/>
          <w:szCs w:val="24"/>
        </w:rPr>
        <w:t>,</w:t>
      </w:r>
      <w:r>
        <w:rPr>
          <w:rFonts w:eastAsia="Times New Roman" w:cs="Times New Roman"/>
          <w:szCs w:val="24"/>
        </w:rPr>
        <w:t xml:space="preserve"> γιατί εμείς δεν </w:t>
      </w:r>
      <w:proofErr w:type="spellStart"/>
      <w:r>
        <w:rPr>
          <w:rFonts w:eastAsia="Times New Roman" w:cs="Times New Roman"/>
          <w:szCs w:val="24"/>
        </w:rPr>
        <w:t>δαιμονοποιούμε</w:t>
      </w:r>
      <w:proofErr w:type="spellEnd"/>
      <w:r>
        <w:rPr>
          <w:rFonts w:eastAsia="Times New Roman" w:cs="Times New Roman"/>
          <w:szCs w:val="24"/>
        </w:rPr>
        <w:t xml:space="preserve"> ούτε το </w:t>
      </w:r>
      <w:proofErr w:type="spellStart"/>
      <w:r>
        <w:rPr>
          <w:rFonts w:eastAsia="Times New Roman" w:cs="Times New Roman"/>
          <w:szCs w:val="24"/>
        </w:rPr>
        <w:t>επιχειρείν</w:t>
      </w:r>
      <w:proofErr w:type="spellEnd"/>
      <w:r>
        <w:rPr>
          <w:rFonts w:eastAsia="Times New Roman" w:cs="Times New Roman"/>
          <w:szCs w:val="24"/>
        </w:rPr>
        <w:t xml:space="preserve"> ούτε αυτές τις δράσεις που φέρνουν επενδύσεις και μέλλον στην πατρίδα</w:t>
      </w:r>
      <w:r>
        <w:rPr>
          <w:rFonts w:eastAsia="Times New Roman" w:cs="Times New Roman"/>
          <w:szCs w:val="24"/>
        </w:rPr>
        <w:t>.</w:t>
      </w:r>
    </w:p>
    <w:p w14:paraId="2D30DADE" w14:textId="77777777" w:rsidR="000D1FE2" w:rsidRDefault="005E5B96">
      <w:pPr>
        <w:spacing w:line="600" w:lineRule="auto"/>
        <w:ind w:firstLine="720"/>
        <w:jc w:val="both"/>
        <w:rPr>
          <w:rFonts w:eastAsia="Times New Roman" w:cs="Times New Roman"/>
          <w:szCs w:val="24"/>
        </w:rPr>
      </w:pPr>
      <w:r w:rsidRPr="00791CB7">
        <w:rPr>
          <w:rFonts w:eastAsia="Times New Roman" w:cs="Times New Roman"/>
          <w:szCs w:val="24"/>
        </w:rPr>
        <w:lastRenderedPageBreak/>
        <w:t xml:space="preserve">(Στο σημείο αυτό την Προεδρική Έδρα καταλαμβάνει ο </w:t>
      </w:r>
      <w:r>
        <w:rPr>
          <w:rFonts w:eastAsia="Times New Roman" w:cs="Times New Roman"/>
          <w:szCs w:val="24"/>
        </w:rPr>
        <w:t>Ζ΄</w:t>
      </w:r>
      <w:r w:rsidRPr="00791CB7">
        <w:rPr>
          <w:rFonts w:eastAsia="Times New Roman" w:cs="Times New Roman"/>
          <w:szCs w:val="24"/>
        </w:rPr>
        <w:t xml:space="preserve"> Αντιπρόεδρος της Βουλής κ. </w:t>
      </w:r>
      <w:r w:rsidRPr="00265411">
        <w:rPr>
          <w:rFonts w:eastAsia="Times New Roman" w:cs="Times New Roman"/>
          <w:b/>
          <w:szCs w:val="24"/>
        </w:rPr>
        <w:t>ΓΕΩΡΓΙΟΣ ΜΑΥΡΩΤΑΣ</w:t>
      </w:r>
      <w:r w:rsidRPr="00791CB7">
        <w:rPr>
          <w:rFonts w:eastAsia="Times New Roman" w:cs="Times New Roman"/>
          <w:szCs w:val="24"/>
        </w:rPr>
        <w:t>)</w:t>
      </w:r>
    </w:p>
    <w:p w14:paraId="2D30DAD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Όμως</w:t>
      </w:r>
      <w:r w:rsidRPr="0061450D">
        <w:rPr>
          <w:rFonts w:eastAsia="Times New Roman" w:cs="Times New Roman"/>
          <w:szCs w:val="24"/>
        </w:rPr>
        <w:t>,</w:t>
      </w:r>
      <w:r>
        <w:rPr>
          <w:rFonts w:eastAsia="Times New Roman" w:cs="Times New Roman"/>
          <w:szCs w:val="24"/>
        </w:rPr>
        <w:t xml:space="preserve"> εμείς είμαστε αυτοί που εγγυόμαστε ένα ισχυρό κοινωνικό κράτος, ένα σύγχρονο κοινωνικό κράτος</w:t>
      </w:r>
      <w:r w:rsidRPr="001B53B5">
        <w:rPr>
          <w:rFonts w:eastAsia="Times New Roman" w:cs="Times New Roman"/>
          <w:szCs w:val="24"/>
        </w:rPr>
        <w:t>, γιατ</w:t>
      </w:r>
      <w:r>
        <w:rPr>
          <w:rFonts w:eastAsia="Times New Roman" w:cs="Times New Roman"/>
          <w:szCs w:val="24"/>
        </w:rPr>
        <w:t xml:space="preserve">ί εμείς το οικοδομήσαμε και με τα λάθη και τα </w:t>
      </w:r>
      <w:r>
        <w:rPr>
          <w:rFonts w:eastAsia="Times New Roman" w:cs="Times New Roman"/>
          <w:szCs w:val="24"/>
        </w:rPr>
        <w:t>προβλήματά του άντεξε. Όμως, αυτή τη στιγμή οι Έλληνες πολίτες καλούνται να δουν τι ακριβώς γίνεται εδώ, στη Βουλή των Ελλήνων, την τελευταία ημέρα και γιατί εδώ και δύο-τρεις μήνες οι προτάσεις μας ποτέ δεν ήλθαν στην Ολομέλεια να συζητηθούν;</w:t>
      </w:r>
    </w:p>
    <w:p w14:paraId="2D30DAE0" w14:textId="77777777" w:rsidR="000D1FE2" w:rsidRDefault="005E5B96">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w:t>
      </w:r>
      <w:r w:rsidRPr="00251171">
        <w:rPr>
          <w:rFonts w:eastAsia="Times New Roman" w:cs="Times New Roman"/>
          <w:szCs w:val="24"/>
        </w:rPr>
        <w:t>αυτό κτυπάει το κουδούνι λήξεως του χρόνου ομιλίας τ</w:t>
      </w:r>
      <w:r>
        <w:rPr>
          <w:rFonts w:eastAsia="Times New Roman" w:cs="Times New Roman"/>
          <w:szCs w:val="24"/>
        </w:rPr>
        <w:t>ης κυρίας Βουλευτού</w:t>
      </w:r>
      <w:r w:rsidRPr="00251171">
        <w:rPr>
          <w:rFonts w:eastAsia="Times New Roman" w:cs="Times New Roman"/>
          <w:szCs w:val="24"/>
        </w:rPr>
        <w:t>)</w:t>
      </w:r>
    </w:p>
    <w:p w14:paraId="2D30DAE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2D30DAE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Ξαναλέω: Δεν είχατε διάθεση ούτε να συζητήσετε ούτε να κάνετε διάλογο ούτε να διαβουλευτείτε. Δεν είχατε την παραμικρή δημοκρατική ευαισθησία, γι’ αυτό το Κ</w:t>
      </w:r>
      <w:r>
        <w:rPr>
          <w:rFonts w:eastAsia="Times New Roman" w:cs="Times New Roman"/>
          <w:szCs w:val="24"/>
        </w:rPr>
        <w:t>ίνημα Αλλαγής απέρχεται από τη διαδικασία αυτή, την οποία και καταγγέλλει άλλη μ</w:t>
      </w:r>
      <w:r>
        <w:rPr>
          <w:rFonts w:eastAsia="Times New Roman" w:cs="Times New Roman"/>
          <w:szCs w:val="24"/>
        </w:rPr>
        <w:t>ί</w:t>
      </w:r>
      <w:r>
        <w:rPr>
          <w:rFonts w:eastAsia="Times New Roman" w:cs="Times New Roman"/>
          <w:szCs w:val="24"/>
        </w:rPr>
        <w:t>α φορά.</w:t>
      </w:r>
    </w:p>
    <w:p w14:paraId="2D30DAE3" w14:textId="77777777" w:rsidR="000D1FE2" w:rsidRDefault="005E5B96">
      <w:pPr>
        <w:spacing w:line="600" w:lineRule="auto"/>
        <w:ind w:firstLine="720"/>
        <w:jc w:val="both"/>
        <w:rPr>
          <w:rFonts w:eastAsia="Times New Roman" w:cs="Times New Roman"/>
          <w:szCs w:val="24"/>
        </w:rPr>
      </w:pPr>
      <w:r w:rsidRPr="004C2B81">
        <w:rPr>
          <w:rFonts w:eastAsia="Times New Roman" w:cs="Times New Roman"/>
          <w:szCs w:val="24"/>
        </w:rPr>
        <w:lastRenderedPageBreak/>
        <w:t>(Στο σημείο αυτό</w:t>
      </w:r>
      <w:r>
        <w:rPr>
          <w:rFonts w:eastAsia="Times New Roman" w:cs="Times New Roman"/>
          <w:szCs w:val="24"/>
        </w:rPr>
        <w:t xml:space="preserve"> αποχωρεί από την Αίθουσα η Κοινοβουλευτική Ομάδα </w:t>
      </w:r>
      <w:r w:rsidRPr="0036266F">
        <w:rPr>
          <w:rFonts w:eastAsia="Times New Roman" w:cs="Times New Roman"/>
          <w:szCs w:val="24"/>
        </w:rPr>
        <w:t>της Δημοκρατικής</w:t>
      </w:r>
      <w:r>
        <w:rPr>
          <w:rFonts w:eastAsia="Times New Roman" w:cs="Times New Roman"/>
          <w:szCs w:val="24"/>
        </w:rPr>
        <w:t xml:space="preserve"> </w:t>
      </w:r>
      <w:r w:rsidRPr="0036266F">
        <w:rPr>
          <w:rFonts w:eastAsia="Times New Roman" w:cs="Times New Roman"/>
          <w:szCs w:val="24"/>
        </w:rPr>
        <w:t>Συμπαράταξης)</w:t>
      </w:r>
    </w:p>
    <w:p w14:paraId="2D30DAE4" w14:textId="77777777" w:rsidR="000D1FE2" w:rsidRDefault="005E5B96">
      <w:pPr>
        <w:spacing w:line="600" w:lineRule="auto"/>
        <w:ind w:firstLine="720"/>
        <w:jc w:val="both"/>
        <w:rPr>
          <w:rFonts w:eastAsia="Times New Roman" w:cs="Times New Roman"/>
          <w:szCs w:val="24"/>
        </w:rPr>
      </w:pPr>
      <w:r w:rsidRPr="006E7B47">
        <w:rPr>
          <w:rFonts w:eastAsia="Times New Roman" w:cs="Times New Roman"/>
          <w:b/>
          <w:szCs w:val="24"/>
        </w:rPr>
        <w:t xml:space="preserve">ΠΡΟΕΔΡΕΥΩΝ (Γεώργιος </w:t>
      </w:r>
      <w:proofErr w:type="spellStart"/>
      <w:r w:rsidRPr="006E7B47">
        <w:rPr>
          <w:rFonts w:eastAsia="Times New Roman" w:cs="Times New Roman"/>
          <w:b/>
          <w:szCs w:val="24"/>
        </w:rPr>
        <w:t>Μαυρωτάς</w:t>
      </w:r>
      <w:proofErr w:type="spellEnd"/>
      <w:r w:rsidRPr="006E7B47">
        <w:rPr>
          <w:rFonts w:eastAsia="Times New Roman" w:cs="Times New Roman"/>
          <w:b/>
          <w:szCs w:val="24"/>
        </w:rPr>
        <w:t>):</w:t>
      </w:r>
      <w:r>
        <w:rPr>
          <w:rFonts w:eastAsia="Times New Roman" w:cs="Times New Roman"/>
          <w:szCs w:val="24"/>
        </w:rPr>
        <w:t xml:space="preserve"> Τον λόγο έχει ο Βουλευτής Λάρισας</w:t>
      </w:r>
      <w:r w:rsidRPr="001B53B5">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ΣΥΡΙΖΑ κ. Νίκος Παπαδόπουλος και μετά θα δώσω τον λόγο στον κ. Ρήγα για να υποστηρίξει δύο τροπολογίες.</w:t>
      </w:r>
    </w:p>
    <w:p w14:paraId="2D30DAE5"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Ευχαριστώ, κύριε Πρόεδρε.</w:t>
      </w:r>
    </w:p>
    <w:p w14:paraId="2D30DAE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Σου έτυχε τελευταία μέρα να είναι η πρώτη σου συνεδρίαση! Συγχαρητήρια!</w:t>
      </w:r>
    </w:p>
    <w:p w14:paraId="2D30DAE7" w14:textId="77777777" w:rsidR="000D1FE2" w:rsidRDefault="005E5B96">
      <w:pPr>
        <w:spacing w:line="600" w:lineRule="auto"/>
        <w:ind w:firstLine="720"/>
        <w:jc w:val="both"/>
        <w:rPr>
          <w:rFonts w:eastAsia="Times New Roman" w:cs="Times New Roman"/>
          <w:szCs w:val="24"/>
        </w:rPr>
      </w:pPr>
      <w:r w:rsidRPr="006E7B47">
        <w:rPr>
          <w:rFonts w:eastAsia="Times New Roman" w:cs="Times New Roman"/>
          <w:b/>
          <w:szCs w:val="24"/>
        </w:rPr>
        <w:t xml:space="preserve">ΠΡΟΕΔΡΕΥΩΝ (Γεώργιος </w:t>
      </w:r>
      <w:proofErr w:type="spellStart"/>
      <w:r w:rsidRPr="006E7B47">
        <w:rPr>
          <w:rFonts w:eastAsia="Times New Roman" w:cs="Times New Roman"/>
          <w:b/>
          <w:szCs w:val="24"/>
        </w:rPr>
        <w:t>Μαυρωτάς</w:t>
      </w:r>
      <w:proofErr w:type="spellEnd"/>
      <w:r w:rsidRPr="006E7B47">
        <w:rPr>
          <w:rFonts w:eastAsia="Times New Roman" w:cs="Times New Roman"/>
          <w:b/>
          <w:szCs w:val="24"/>
        </w:rPr>
        <w:t>):</w:t>
      </w:r>
      <w:r w:rsidRPr="006E7B47">
        <w:rPr>
          <w:rFonts w:eastAsia="Times New Roman" w:cs="Times New Roman"/>
          <w:szCs w:val="24"/>
        </w:rPr>
        <w:t xml:space="preserve"> </w:t>
      </w:r>
      <w:r>
        <w:rPr>
          <w:rFonts w:eastAsia="Times New Roman" w:cs="Times New Roman"/>
          <w:szCs w:val="24"/>
        </w:rPr>
        <w:t>Ποτέ δεν είναι αργά!</w:t>
      </w:r>
    </w:p>
    <w:p w14:paraId="2D30DAE8"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Μάλλον θα είναι η τελευταία, αλλά είναι σημαδιακή. Είσαι από τους νεότερους και να δούμε πώς η ζωή θα τα φέρει στην επόμενη Βουλή.</w:t>
      </w:r>
    </w:p>
    <w:p w14:paraId="2D30DAE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Πάντως, γίνεται εδώ ένας διάλογος πραγματικά και κουφών, μπορώ να το πω. Βρήκαν </w:t>
      </w:r>
      <w:r>
        <w:rPr>
          <w:rFonts w:eastAsia="Times New Roman" w:cs="Times New Roman"/>
          <w:szCs w:val="24"/>
        </w:rPr>
        <w:t>το Βήμα για να πουν και μετά φεύγουν.</w:t>
      </w:r>
    </w:p>
    <w:p w14:paraId="2D30DAE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ήθελα να ρωτήσω και τη Νέα Δημοκρατία και το ΠΑΣΟΚ, αν και το ΠΑΣΟΚ ήταν στην </w:t>
      </w:r>
      <w:r>
        <w:rPr>
          <w:rFonts w:eastAsia="Times New Roman" w:cs="Times New Roman"/>
          <w:szCs w:val="24"/>
        </w:rPr>
        <w:t>κ</w:t>
      </w:r>
      <w:r>
        <w:rPr>
          <w:rFonts w:eastAsia="Times New Roman" w:cs="Times New Roman"/>
          <w:szCs w:val="24"/>
        </w:rPr>
        <w:t>υβέρνηση του 2014, να μας πουν ποια ήταν η φορολογία των αγροτών. Διότι είδα ένα μεγάλο σούσουρο για τη φορολογία.</w:t>
      </w:r>
    </w:p>
    <w:p w14:paraId="2D30DAE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Να σας πω. Η φορο</w:t>
      </w:r>
      <w:r>
        <w:rPr>
          <w:rFonts w:eastAsia="Times New Roman" w:cs="Times New Roman"/>
          <w:szCs w:val="24"/>
        </w:rPr>
        <w:t>λογία την οποία είχαν κάνει ήταν 13% συντελεστής φόρου από το πρώτο ευρώ, συν όλες οι επιδοτήσεις μέσα, συν οι αποζημιώσεις του ΕΛΓΑ, συν, συν, όλα μέσα. Δηλαδή, αν πούμε ότι υπήρχε 500 εκατομμύρια ευρώ κέρδος με 1 δισεκατομμύριο ευρώ, που είναι και όλες ο</w:t>
      </w:r>
      <w:r>
        <w:rPr>
          <w:rFonts w:eastAsia="Times New Roman" w:cs="Times New Roman"/>
          <w:szCs w:val="24"/>
        </w:rPr>
        <w:t>ι επιδοτήσεις μέσα, καταλαβαίνετε ότι οι αγρότες θα πλήρωναν πάνω από 500 εκατομμύρια ευρώ φόρο με αυτό το σύστημα που λένε, των μικρών συντελεστών της Νέας Δημοκρατίας και του ΠΑΣΟΚ.</w:t>
      </w:r>
    </w:p>
    <w:p w14:paraId="2D30DAE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Κυβερνούσαν. Όταν ήρθαμε εμείς, αυτό το σύστημα βρήκαμε, συν του ότι βρή</w:t>
      </w:r>
      <w:r>
        <w:rPr>
          <w:rFonts w:eastAsia="Times New Roman" w:cs="Times New Roman"/>
          <w:szCs w:val="24"/>
        </w:rPr>
        <w:t>καμε και τα 650</w:t>
      </w:r>
      <w:r w:rsidRPr="008B293B">
        <w:rPr>
          <w:rFonts w:eastAsia="Times New Roman" w:cs="Times New Roman"/>
          <w:szCs w:val="24"/>
        </w:rPr>
        <w:t xml:space="preserve"> </w:t>
      </w:r>
      <w:r>
        <w:rPr>
          <w:rFonts w:eastAsia="Times New Roman" w:cs="Times New Roman"/>
          <w:szCs w:val="24"/>
        </w:rPr>
        <w:t>εκατομμύρια ευρώ του τέλους επιτηδεύματος, το οποίο επίσης εμείς καταργήσαμε. Πόσο ψέμα να αντέξεις μπροστά σε αυτή την εκφώνηση που κάνουν εδώ και το ΠΑΣΟΚ και η Νέα Δημοκρατία και σπεκουλάρουν και κάποιοι άλλοι;</w:t>
      </w:r>
    </w:p>
    <w:p w14:paraId="2D30DAE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Να πάμε τώρα να δούμε εμεί</w:t>
      </w:r>
      <w:r>
        <w:rPr>
          <w:rFonts w:eastAsia="Times New Roman" w:cs="Times New Roman"/>
          <w:szCs w:val="24"/>
        </w:rPr>
        <w:t xml:space="preserve">ς τι κάναμε, για να δουν </w:t>
      </w:r>
      <w:r>
        <w:rPr>
          <w:rFonts w:eastAsia="Times New Roman" w:cs="Times New Roman"/>
          <w:szCs w:val="24"/>
        </w:rPr>
        <w:t xml:space="preserve">και </w:t>
      </w:r>
      <w:r>
        <w:rPr>
          <w:rFonts w:eastAsia="Times New Roman" w:cs="Times New Roman"/>
          <w:szCs w:val="24"/>
        </w:rPr>
        <w:t>οι αγρότες</w:t>
      </w:r>
      <w:r>
        <w:rPr>
          <w:rFonts w:eastAsia="Times New Roman" w:cs="Times New Roman"/>
          <w:szCs w:val="24"/>
        </w:rPr>
        <w:t>,</w:t>
      </w:r>
      <w:r>
        <w:rPr>
          <w:rFonts w:eastAsia="Times New Roman" w:cs="Times New Roman"/>
          <w:szCs w:val="24"/>
        </w:rPr>
        <w:t xml:space="preserve"> και στο τέλος θα πω και τι τους περιμένει, αν δεν είναι </w:t>
      </w:r>
      <w:r>
        <w:rPr>
          <w:rFonts w:eastAsia="Times New Roman" w:cs="Times New Roman"/>
          <w:szCs w:val="24"/>
        </w:rPr>
        <w:t>κ</w:t>
      </w:r>
      <w:r>
        <w:rPr>
          <w:rFonts w:eastAsia="Times New Roman" w:cs="Times New Roman"/>
          <w:szCs w:val="24"/>
        </w:rPr>
        <w:t>υβέρνηση ο ΣΥΡΙΖΑ.</w:t>
      </w:r>
    </w:p>
    <w:p w14:paraId="2D30DAE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Εμείς κάναμε το αφορολόγητο, όπως ξέρετε, στα 9.500 ευρώ για όλες τις οικογένειες με παιδιά και για το ανδρόγυνο στα 8.600 ευρώ, συν ότι στ</w:t>
      </w:r>
      <w:r>
        <w:rPr>
          <w:rFonts w:eastAsia="Times New Roman" w:cs="Times New Roman"/>
          <w:szCs w:val="24"/>
        </w:rPr>
        <w:t>ο αφορολόγητο βάλαμε το πρασίνισμα και 12.000 ευρώ, που είναι συνδεδεμένες ενισχύσεις των αγροτών, συν ότι στο αφορολόγητο μπαίνουν όσοι κάνουν βιολογική γεωργία ή κτηνοτροφία. Αυτό κτίζεται στο αφορολόγητο. Οι εξισωτικές αποζημιώσεις που παίρνουν οι κτηνο</w:t>
      </w:r>
      <w:r>
        <w:rPr>
          <w:rFonts w:eastAsia="Times New Roman" w:cs="Times New Roman"/>
          <w:szCs w:val="24"/>
        </w:rPr>
        <w:t xml:space="preserve">τρόφοι είναι εκτός. Αυτοί που κάνουν </w:t>
      </w:r>
      <w:proofErr w:type="spellStart"/>
      <w:r>
        <w:rPr>
          <w:rFonts w:eastAsia="Times New Roman" w:cs="Times New Roman"/>
          <w:szCs w:val="24"/>
        </w:rPr>
        <w:t>νιτρορύπανση</w:t>
      </w:r>
      <w:proofErr w:type="spellEnd"/>
      <w:r>
        <w:rPr>
          <w:rFonts w:eastAsia="Times New Roman" w:cs="Times New Roman"/>
          <w:szCs w:val="24"/>
        </w:rPr>
        <w:t xml:space="preserve"> είναι εκτός. Αυτοί που κάνουν οποιοδήποτε πρασίνισμα είναι εκτός στη φορολογία. Μπορεί ένας αγρότης πραγματικά να κτίσει ένα αφορολόγητο, το οποίο να είναι και 30.000 ευρώ και 25.000 ευρώ και 15.000 ευρώ αν</w:t>
      </w:r>
      <w:r>
        <w:rPr>
          <w:rFonts w:eastAsia="Times New Roman" w:cs="Times New Roman"/>
          <w:szCs w:val="24"/>
        </w:rPr>
        <w:t>άλογα με την καλλιέργεια την οποία κάνει. Τον φορολογούμε μετά από όλα αυτά τα κέρδη μέχρι τώρα με 22%.</w:t>
      </w:r>
    </w:p>
    <w:p w14:paraId="2D30DAE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Τι γίνεται τώρα; Κάναμε ένα ακόμα σύστημα, το οποίο ψηφίσαμε μετά το Πάσχα -αν θυμάστε- και βγήκε και τώρα η εξαγγελία του Πρωθυπουργού για ένα -10% στο</w:t>
      </w:r>
      <w:r>
        <w:rPr>
          <w:rFonts w:eastAsia="Times New Roman" w:cs="Times New Roman"/>
          <w:szCs w:val="24"/>
        </w:rPr>
        <w:t>ν φόρο εισοδήματος, που μειώνει τον πραγματικό φόρο έως και 50%.</w:t>
      </w:r>
    </w:p>
    <w:p w14:paraId="2D30DAF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 δεύτερο που κάναμε για τους αγρότες είναι ο συντελεστής απόσβεσης κεφαλαίου 150%. Δηλαδή, αν κάνεις μια επένδυση 100.000 ευρώ, θα αποδίδεις για 150.000 ευρώ. Είναι μεγάλο κίνητρο για τους </w:t>
      </w:r>
      <w:r>
        <w:rPr>
          <w:rFonts w:eastAsia="Times New Roman" w:cs="Times New Roman"/>
          <w:szCs w:val="24"/>
        </w:rPr>
        <w:t>αγρότες.</w:t>
      </w:r>
    </w:p>
    <w:p w14:paraId="2D30DAF1"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Είναι πολλά τέτοια που κάναμε, συν ότι καταργήσαμε και το </w:t>
      </w:r>
      <w:r w:rsidRPr="002D1B77">
        <w:rPr>
          <w:rFonts w:eastAsia="Times New Roman"/>
          <w:color w:val="1D2228"/>
          <w:szCs w:val="24"/>
        </w:rPr>
        <w:t>650</w:t>
      </w:r>
      <w:r>
        <w:rPr>
          <w:rFonts w:eastAsia="Times New Roman"/>
          <w:color w:val="1D2228"/>
          <w:szCs w:val="24"/>
        </w:rPr>
        <w:t>,</w:t>
      </w:r>
      <w:r w:rsidRPr="002D1B77">
        <w:rPr>
          <w:rFonts w:eastAsia="Times New Roman"/>
          <w:color w:val="1D2228"/>
          <w:szCs w:val="24"/>
        </w:rPr>
        <w:t xml:space="preserve"> το τέλος επιτηδεύματος</w:t>
      </w:r>
      <w:r>
        <w:rPr>
          <w:rFonts w:eastAsia="Times New Roman"/>
          <w:color w:val="1D2228"/>
          <w:szCs w:val="24"/>
        </w:rPr>
        <w:t>, δ</w:t>
      </w:r>
      <w:r w:rsidRPr="002D1B77">
        <w:rPr>
          <w:rFonts w:eastAsia="Times New Roman"/>
          <w:color w:val="1D2228"/>
          <w:szCs w:val="24"/>
        </w:rPr>
        <w:t>εν υπάρχει αυτό</w:t>
      </w:r>
      <w:r>
        <w:rPr>
          <w:rFonts w:eastAsia="Times New Roman"/>
          <w:color w:val="1D2228"/>
          <w:szCs w:val="24"/>
        </w:rPr>
        <w:t xml:space="preserve">. Και τα δώσαμε όλα αυτά </w:t>
      </w:r>
      <w:r w:rsidRPr="002D1B77">
        <w:rPr>
          <w:rFonts w:eastAsia="Times New Roman"/>
          <w:color w:val="1D2228"/>
          <w:szCs w:val="24"/>
        </w:rPr>
        <w:t>κίνητρα μέσα από τους συνεταιρισμούς</w:t>
      </w:r>
      <w:r>
        <w:rPr>
          <w:rFonts w:eastAsia="Times New Roman"/>
          <w:color w:val="1D2228"/>
          <w:szCs w:val="24"/>
        </w:rPr>
        <w:t>,</w:t>
      </w:r>
      <w:r w:rsidRPr="002D1B77">
        <w:rPr>
          <w:rFonts w:eastAsia="Times New Roman"/>
          <w:color w:val="1D2228"/>
          <w:szCs w:val="24"/>
        </w:rPr>
        <w:t xml:space="preserve"> γιατί πιστεύουμε στο σ</w:t>
      </w:r>
      <w:r>
        <w:rPr>
          <w:rFonts w:eastAsia="Times New Roman"/>
          <w:color w:val="1D2228"/>
          <w:szCs w:val="24"/>
        </w:rPr>
        <w:t xml:space="preserve">υνεταιριστικό </w:t>
      </w:r>
      <w:r w:rsidRPr="002D1B77">
        <w:rPr>
          <w:rFonts w:eastAsia="Times New Roman"/>
          <w:color w:val="1D2228"/>
          <w:szCs w:val="24"/>
        </w:rPr>
        <w:t xml:space="preserve">κίνημα και </w:t>
      </w:r>
      <w:r>
        <w:rPr>
          <w:rFonts w:eastAsia="Times New Roman"/>
          <w:color w:val="1D2228"/>
          <w:szCs w:val="24"/>
        </w:rPr>
        <w:t xml:space="preserve">είναι </w:t>
      </w:r>
      <w:r w:rsidRPr="002D1B77">
        <w:rPr>
          <w:rFonts w:eastAsia="Times New Roman"/>
          <w:color w:val="1D2228"/>
          <w:szCs w:val="24"/>
        </w:rPr>
        <w:t>το όχημα αυτό που εμείς λέμε</w:t>
      </w:r>
      <w:r w:rsidRPr="002D1B77">
        <w:rPr>
          <w:rFonts w:eastAsia="Times New Roman"/>
          <w:color w:val="1D2228"/>
          <w:szCs w:val="24"/>
        </w:rPr>
        <w:t xml:space="preserve"> ότι θα βγάλει τη χώρα</w:t>
      </w:r>
      <w:r>
        <w:rPr>
          <w:rFonts w:eastAsia="Times New Roman"/>
          <w:color w:val="1D2228"/>
          <w:szCs w:val="24"/>
        </w:rPr>
        <w:t>.</w:t>
      </w:r>
    </w:p>
    <w:p w14:paraId="2D30DAF2"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Ένα άλλο που πρέπει να</w:t>
      </w:r>
      <w:r w:rsidRPr="002D1B77">
        <w:rPr>
          <w:rFonts w:eastAsia="Times New Roman"/>
          <w:color w:val="1D2228"/>
          <w:szCs w:val="24"/>
        </w:rPr>
        <w:t xml:space="preserve"> δούμε και πολλές φορές έχω προκαλέσει και τους υπεύθυνους της Νέας Δημοκρατίας και του ΠΑΣΟΚ να μας πούνε ποιο είναι το φορολογικό του</w:t>
      </w:r>
      <w:r>
        <w:rPr>
          <w:rFonts w:eastAsia="Times New Roman"/>
          <w:color w:val="1D2228"/>
          <w:szCs w:val="24"/>
        </w:rPr>
        <w:t>ς</w:t>
      </w:r>
      <w:r w:rsidRPr="002D1B77">
        <w:rPr>
          <w:rFonts w:eastAsia="Times New Roman"/>
          <w:color w:val="1D2228"/>
          <w:szCs w:val="24"/>
        </w:rPr>
        <w:t xml:space="preserve"> σύστημα</w:t>
      </w:r>
      <w:r>
        <w:rPr>
          <w:rFonts w:eastAsia="Times New Roman"/>
          <w:color w:val="1D2228"/>
          <w:szCs w:val="24"/>
        </w:rPr>
        <w:t>,</w:t>
      </w:r>
      <w:r w:rsidRPr="002D1B77">
        <w:rPr>
          <w:rFonts w:eastAsia="Times New Roman"/>
          <w:color w:val="1D2228"/>
          <w:szCs w:val="24"/>
        </w:rPr>
        <w:t xml:space="preserve"> τι ακριβώς πιστεύ</w:t>
      </w:r>
      <w:r>
        <w:rPr>
          <w:rFonts w:eastAsia="Times New Roman"/>
          <w:color w:val="1D2228"/>
          <w:szCs w:val="24"/>
        </w:rPr>
        <w:t>ουν. Π</w:t>
      </w:r>
      <w:r w:rsidRPr="002D1B77">
        <w:rPr>
          <w:rFonts w:eastAsia="Times New Roman"/>
          <w:color w:val="1D2228"/>
          <w:szCs w:val="24"/>
        </w:rPr>
        <w:t>οτέ κανένας δεν είπε</w:t>
      </w:r>
      <w:r>
        <w:rPr>
          <w:rFonts w:eastAsia="Times New Roman"/>
          <w:color w:val="1D2228"/>
          <w:szCs w:val="24"/>
        </w:rPr>
        <w:t>. Λ</w:t>
      </w:r>
      <w:r w:rsidRPr="002D1B77">
        <w:rPr>
          <w:rFonts w:eastAsia="Times New Roman"/>
          <w:color w:val="1D2228"/>
          <w:szCs w:val="24"/>
        </w:rPr>
        <w:t>ένε το γενικό 9% α</w:t>
      </w:r>
      <w:r w:rsidRPr="002D1B77">
        <w:rPr>
          <w:rFonts w:eastAsia="Times New Roman"/>
          <w:color w:val="1D2228"/>
          <w:szCs w:val="24"/>
        </w:rPr>
        <w:t>πό το</w:t>
      </w:r>
      <w:r>
        <w:rPr>
          <w:rFonts w:eastAsia="Times New Roman"/>
          <w:color w:val="1D2228"/>
          <w:szCs w:val="24"/>
        </w:rPr>
        <w:t>ν</w:t>
      </w:r>
      <w:r w:rsidRPr="002D1B77">
        <w:rPr>
          <w:rFonts w:eastAsia="Times New Roman"/>
          <w:color w:val="1D2228"/>
          <w:szCs w:val="24"/>
        </w:rPr>
        <w:t xml:space="preserve"> συντελεστή μέχρι 10.000 ευρώ</w:t>
      </w:r>
      <w:r>
        <w:rPr>
          <w:rFonts w:eastAsia="Times New Roman"/>
          <w:color w:val="1D2228"/>
          <w:szCs w:val="24"/>
        </w:rPr>
        <w:t>, χ</w:t>
      </w:r>
      <w:r w:rsidRPr="002D1B77">
        <w:rPr>
          <w:rFonts w:eastAsia="Times New Roman"/>
          <w:color w:val="1D2228"/>
          <w:szCs w:val="24"/>
        </w:rPr>
        <w:t>ωρίς κα</w:t>
      </w:r>
      <w:r>
        <w:rPr>
          <w:rFonts w:eastAsia="Times New Roman"/>
          <w:color w:val="1D2228"/>
          <w:szCs w:val="24"/>
        </w:rPr>
        <w:t>μ</w:t>
      </w:r>
      <w:r w:rsidRPr="002D1B77">
        <w:rPr>
          <w:rFonts w:eastAsia="Times New Roman"/>
          <w:color w:val="1D2228"/>
          <w:szCs w:val="24"/>
        </w:rPr>
        <w:t>μία άλλη διευ</w:t>
      </w:r>
      <w:r w:rsidRPr="002D1B77">
        <w:rPr>
          <w:rFonts w:eastAsia="Times New Roman"/>
          <w:color w:val="1D2228"/>
          <w:szCs w:val="24"/>
        </w:rPr>
        <w:lastRenderedPageBreak/>
        <w:t>κρίνιση</w:t>
      </w:r>
      <w:r>
        <w:rPr>
          <w:rFonts w:eastAsia="Times New Roman"/>
          <w:color w:val="1D2228"/>
          <w:szCs w:val="24"/>
        </w:rPr>
        <w:t>.</w:t>
      </w:r>
      <w:r w:rsidRPr="002D1B77">
        <w:rPr>
          <w:rFonts w:eastAsia="Times New Roman"/>
          <w:color w:val="1D2228"/>
          <w:szCs w:val="24"/>
        </w:rPr>
        <w:t xml:space="preserve"> Αυτό τι σημαίνει</w:t>
      </w:r>
      <w:r>
        <w:rPr>
          <w:rFonts w:eastAsia="Times New Roman"/>
          <w:color w:val="1D2228"/>
          <w:szCs w:val="24"/>
        </w:rPr>
        <w:t>; Α</w:t>
      </w:r>
      <w:r w:rsidRPr="002D1B77">
        <w:rPr>
          <w:rFonts w:eastAsia="Times New Roman"/>
          <w:color w:val="1D2228"/>
          <w:szCs w:val="24"/>
        </w:rPr>
        <w:t>υτό σημαίνει ότι όλοι οι αγρότες</w:t>
      </w:r>
      <w:r>
        <w:rPr>
          <w:rFonts w:eastAsia="Times New Roman"/>
          <w:color w:val="1D2228"/>
          <w:szCs w:val="24"/>
        </w:rPr>
        <w:t xml:space="preserve">, </w:t>
      </w:r>
      <w:r w:rsidRPr="002D1B77">
        <w:rPr>
          <w:rFonts w:eastAsia="Times New Roman"/>
          <w:color w:val="1D2228"/>
          <w:szCs w:val="24"/>
        </w:rPr>
        <w:t>μικροί</w:t>
      </w:r>
      <w:r>
        <w:rPr>
          <w:rFonts w:eastAsia="Times New Roman"/>
          <w:color w:val="1D2228"/>
          <w:szCs w:val="24"/>
        </w:rPr>
        <w:t xml:space="preserve"> και </w:t>
      </w:r>
      <w:r w:rsidRPr="002D1B77">
        <w:rPr>
          <w:rFonts w:eastAsia="Times New Roman"/>
          <w:color w:val="1D2228"/>
          <w:szCs w:val="24"/>
        </w:rPr>
        <w:t>μεσαίοι</w:t>
      </w:r>
      <w:r>
        <w:rPr>
          <w:rFonts w:eastAsia="Times New Roman"/>
          <w:color w:val="1D2228"/>
          <w:szCs w:val="24"/>
        </w:rPr>
        <w:t>,</w:t>
      </w:r>
      <w:r w:rsidRPr="002D1B77">
        <w:rPr>
          <w:rFonts w:eastAsia="Times New Roman"/>
          <w:color w:val="1D2228"/>
          <w:szCs w:val="24"/>
        </w:rPr>
        <w:t xml:space="preserve"> θα πληρώσουν φόρο</w:t>
      </w:r>
      <w:r>
        <w:rPr>
          <w:rFonts w:eastAsia="Times New Roman"/>
          <w:color w:val="1D2228"/>
          <w:szCs w:val="24"/>
        </w:rPr>
        <w:t xml:space="preserve">. Διότι </w:t>
      </w:r>
      <w:r w:rsidRPr="002D1B77">
        <w:rPr>
          <w:rFonts w:eastAsia="Times New Roman"/>
          <w:color w:val="1D2228"/>
          <w:szCs w:val="24"/>
        </w:rPr>
        <w:t xml:space="preserve">εδώ και το ΠΑΣΟΚ δεν το αναφέρει και η Νέα Δημοκρατία δεν το αναφέρει ποιο θα είναι </w:t>
      </w:r>
      <w:r>
        <w:rPr>
          <w:rFonts w:eastAsia="Times New Roman"/>
          <w:color w:val="1D2228"/>
          <w:szCs w:val="24"/>
        </w:rPr>
        <w:t xml:space="preserve">και </w:t>
      </w:r>
      <w:r w:rsidRPr="002D1B77">
        <w:rPr>
          <w:rFonts w:eastAsia="Times New Roman"/>
          <w:color w:val="1D2228"/>
          <w:szCs w:val="24"/>
        </w:rPr>
        <w:t>π</w:t>
      </w:r>
      <w:r>
        <w:rPr>
          <w:rFonts w:eastAsia="Times New Roman"/>
          <w:color w:val="1D2228"/>
          <w:szCs w:val="24"/>
        </w:rPr>
        <w:t>ώ</w:t>
      </w:r>
      <w:r>
        <w:rPr>
          <w:rFonts w:eastAsia="Times New Roman"/>
          <w:color w:val="1D2228"/>
          <w:szCs w:val="24"/>
        </w:rPr>
        <w:t>ς θα ανάγεται το αφορολόγητό</w:t>
      </w:r>
      <w:r w:rsidRPr="002D1B77">
        <w:rPr>
          <w:rFonts w:eastAsia="Times New Roman"/>
          <w:color w:val="1D2228"/>
          <w:szCs w:val="24"/>
        </w:rPr>
        <w:t xml:space="preserve"> του</w:t>
      </w:r>
      <w:r>
        <w:rPr>
          <w:rFonts w:eastAsia="Times New Roman"/>
          <w:color w:val="1D2228"/>
          <w:szCs w:val="24"/>
        </w:rPr>
        <w:t>, δ</w:t>
      </w:r>
      <w:r w:rsidRPr="002D1B77">
        <w:rPr>
          <w:rFonts w:eastAsia="Times New Roman"/>
          <w:color w:val="1D2228"/>
          <w:szCs w:val="24"/>
        </w:rPr>
        <w:t>ηλαδή θα είναι συνδεδεμένες μέσα</w:t>
      </w:r>
      <w:r>
        <w:rPr>
          <w:rFonts w:eastAsia="Times New Roman"/>
          <w:color w:val="1D2228"/>
          <w:szCs w:val="24"/>
        </w:rPr>
        <w:t>,</w:t>
      </w:r>
      <w:r w:rsidRPr="002D1B77">
        <w:rPr>
          <w:rFonts w:eastAsia="Times New Roman"/>
          <w:color w:val="1D2228"/>
          <w:szCs w:val="24"/>
        </w:rPr>
        <w:t xml:space="preserve"> θα είναι το πρασίνισμα</w:t>
      </w:r>
      <w:r>
        <w:rPr>
          <w:rFonts w:eastAsia="Times New Roman"/>
          <w:color w:val="1D2228"/>
          <w:szCs w:val="24"/>
        </w:rPr>
        <w:t>,</w:t>
      </w:r>
      <w:r w:rsidRPr="002D1B77">
        <w:rPr>
          <w:rFonts w:eastAsia="Times New Roman"/>
          <w:color w:val="1D2228"/>
          <w:szCs w:val="24"/>
        </w:rPr>
        <w:t xml:space="preserve"> ποιο θα είναι</w:t>
      </w:r>
      <w:r>
        <w:rPr>
          <w:rFonts w:eastAsia="Times New Roman"/>
          <w:color w:val="1D2228"/>
          <w:szCs w:val="24"/>
        </w:rPr>
        <w:t>; Δ</w:t>
      </w:r>
      <w:r w:rsidRPr="002D1B77">
        <w:rPr>
          <w:rFonts w:eastAsia="Times New Roman"/>
          <w:color w:val="1D2228"/>
          <w:szCs w:val="24"/>
        </w:rPr>
        <w:t>εν διευκρινίζο</w:t>
      </w:r>
      <w:r>
        <w:rPr>
          <w:rFonts w:eastAsia="Times New Roman"/>
          <w:color w:val="1D2228"/>
          <w:szCs w:val="24"/>
        </w:rPr>
        <w:t>υν</w:t>
      </w:r>
      <w:r w:rsidRPr="002D1B77">
        <w:rPr>
          <w:rFonts w:eastAsia="Times New Roman"/>
          <w:color w:val="1D2228"/>
          <w:szCs w:val="24"/>
        </w:rPr>
        <w:t xml:space="preserve"> τίποτα</w:t>
      </w:r>
      <w:r>
        <w:rPr>
          <w:rFonts w:eastAsia="Times New Roman"/>
          <w:color w:val="1D2228"/>
          <w:szCs w:val="24"/>
        </w:rPr>
        <w:t>. Άρα πρέπει να πούμε στους αγρότες ότι</w:t>
      </w:r>
      <w:r w:rsidRPr="002D1B77">
        <w:rPr>
          <w:rFonts w:eastAsia="Times New Roman"/>
          <w:color w:val="1D2228"/>
          <w:szCs w:val="24"/>
        </w:rPr>
        <w:t xml:space="preserve"> η φορολογία</w:t>
      </w:r>
      <w:r>
        <w:rPr>
          <w:rFonts w:eastAsia="Times New Roman"/>
          <w:color w:val="1D2228"/>
          <w:szCs w:val="24"/>
        </w:rPr>
        <w:t>,</w:t>
      </w:r>
      <w:r w:rsidRPr="002D1B77">
        <w:rPr>
          <w:rFonts w:eastAsia="Times New Roman"/>
          <w:color w:val="1D2228"/>
          <w:szCs w:val="24"/>
        </w:rPr>
        <w:t xml:space="preserve"> </w:t>
      </w:r>
      <w:r>
        <w:rPr>
          <w:rFonts w:eastAsia="Times New Roman"/>
          <w:color w:val="1D2228"/>
          <w:szCs w:val="24"/>
        </w:rPr>
        <w:t>την</w:t>
      </w:r>
      <w:r w:rsidRPr="002D1B77">
        <w:rPr>
          <w:rFonts w:eastAsia="Times New Roman"/>
          <w:color w:val="1D2228"/>
          <w:szCs w:val="24"/>
        </w:rPr>
        <w:t xml:space="preserve"> οποία ετοιμάζουν για τους αγρότες</w:t>
      </w:r>
      <w:r>
        <w:rPr>
          <w:rFonts w:eastAsia="Times New Roman"/>
          <w:color w:val="1D2228"/>
          <w:szCs w:val="24"/>
        </w:rPr>
        <w:t xml:space="preserve">, </w:t>
      </w:r>
      <w:r w:rsidRPr="002D1B77">
        <w:rPr>
          <w:rFonts w:eastAsia="Times New Roman"/>
          <w:color w:val="1D2228"/>
          <w:szCs w:val="24"/>
        </w:rPr>
        <w:t>σε κυβέρνηση Νέας Δημοκρατίας εί</w:t>
      </w:r>
      <w:r w:rsidRPr="002D1B77">
        <w:rPr>
          <w:rFonts w:eastAsia="Times New Roman"/>
          <w:color w:val="1D2228"/>
          <w:szCs w:val="24"/>
        </w:rPr>
        <w:t>ναι 10% από το πρώτο ευρώ</w:t>
      </w:r>
      <w:r>
        <w:rPr>
          <w:rFonts w:eastAsia="Times New Roman"/>
          <w:color w:val="1D2228"/>
          <w:szCs w:val="24"/>
        </w:rPr>
        <w:t>. Αυτό είναι καθαρό και πιθανόν να έχουμε μι</w:t>
      </w:r>
      <w:r w:rsidRPr="002D1B77">
        <w:rPr>
          <w:rFonts w:eastAsia="Times New Roman"/>
          <w:color w:val="1D2228"/>
          <w:szCs w:val="24"/>
        </w:rPr>
        <w:t>α κλιμάκωση</w:t>
      </w:r>
      <w:r>
        <w:rPr>
          <w:rFonts w:eastAsia="Times New Roman"/>
          <w:color w:val="1D2228"/>
          <w:szCs w:val="24"/>
        </w:rPr>
        <w:t>.</w:t>
      </w:r>
      <w:r w:rsidRPr="002D1B77">
        <w:rPr>
          <w:rFonts w:eastAsia="Times New Roman"/>
          <w:color w:val="1D2228"/>
          <w:szCs w:val="24"/>
        </w:rPr>
        <w:t xml:space="preserve"> Αυτό τι σημαίνει</w:t>
      </w:r>
      <w:r>
        <w:rPr>
          <w:rFonts w:eastAsia="Times New Roman"/>
          <w:color w:val="1D2228"/>
          <w:szCs w:val="24"/>
        </w:rPr>
        <w:t>; Ό</w:t>
      </w:r>
      <w:r w:rsidRPr="002D1B77">
        <w:rPr>
          <w:rFonts w:eastAsia="Times New Roman"/>
          <w:color w:val="1D2228"/>
          <w:szCs w:val="24"/>
        </w:rPr>
        <w:t xml:space="preserve">τι ο μικρομεσαίος αγρότης </w:t>
      </w:r>
      <w:r>
        <w:rPr>
          <w:rFonts w:eastAsia="Times New Roman"/>
          <w:color w:val="1D2228"/>
          <w:szCs w:val="24"/>
        </w:rPr>
        <w:t>-</w:t>
      </w:r>
      <w:r w:rsidRPr="002D1B77">
        <w:rPr>
          <w:rFonts w:eastAsia="Times New Roman"/>
          <w:color w:val="1D2228"/>
          <w:szCs w:val="24"/>
        </w:rPr>
        <w:t>που εμάς το 85% δεν πληρώνει τώρα φόρο</w:t>
      </w:r>
      <w:r>
        <w:rPr>
          <w:rFonts w:eastAsia="Times New Roman"/>
          <w:color w:val="1D2228"/>
          <w:szCs w:val="24"/>
        </w:rPr>
        <w:t>-</w:t>
      </w:r>
      <w:r w:rsidRPr="002D1B77">
        <w:rPr>
          <w:rFonts w:eastAsia="Times New Roman"/>
          <w:color w:val="1D2228"/>
          <w:szCs w:val="24"/>
        </w:rPr>
        <w:t xml:space="preserve"> όλοι αυτοί θα πληρώσουν φόρο</w:t>
      </w:r>
      <w:r>
        <w:rPr>
          <w:rFonts w:eastAsia="Times New Roman"/>
          <w:color w:val="1D2228"/>
          <w:szCs w:val="24"/>
        </w:rPr>
        <w:t xml:space="preserve">. Ένας </w:t>
      </w:r>
      <w:r w:rsidRPr="002D1B77">
        <w:rPr>
          <w:rFonts w:eastAsia="Times New Roman"/>
          <w:color w:val="1D2228"/>
          <w:szCs w:val="24"/>
        </w:rPr>
        <w:t>αγρότης ο οποίος έχει 5.000 καθαρά έσοδα με το 10% θα</w:t>
      </w:r>
      <w:r w:rsidRPr="002D1B77">
        <w:rPr>
          <w:rFonts w:eastAsia="Times New Roman"/>
          <w:color w:val="1D2228"/>
          <w:szCs w:val="24"/>
        </w:rPr>
        <w:t xml:space="preserve"> πληρώσει 500 ευρώ φόρο</w:t>
      </w:r>
      <w:r>
        <w:rPr>
          <w:rFonts w:eastAsia="Times New Roman"/>
          <w:color w:val="1D2228"/>
          <w:szCs w:val="24"/>
        </w:rPr>
        <w:t xml:space="preserve">, συν τα </w:t>
      </w:r>
      <w:r w:rsidRPr="002D1B77">
        <w:rPr>
          <w:rFonts w:eastAsia="Times New Roman"/>
          <w:color w:val="1D2228"/>
          <w:szCs w:val="24"/>
        </w:rPr>
        <w:t>650</w:t>
      </w:r>
      <w:r>
        <w:rPr>
          <w:rFonts w:eastAsia="Times New Roman"/>
          <w:color w:val="1D2228"/>
          <w:szCs w:val="24"/>
        </w:rPr>
        <w:t>,</w:t>
      </w:r>
      <w:r w:rsidRPr="002D1B77">
        <w:rPr>
          <w:rFonts w:eastAsia="Times New Roman"/>
          <w:color w:val="1D2228"/>
          <w:szCs w:val="24"/>
        </w:rPr>
        <w:t xml:space="preserve"> το τέλος επιτηδεύματος</w:t>
      </w:r>
      <w:r>
        <w:rPr>
          <w:rFonts w:eastAsia="Times New Roman"/>
          <w:color w:val="1D2228"/>
          <w:szCs w:val="24"/>
        </w:rPr>
        <w:t>,</w:t>
      </w:r>
      <w:r w:rsidRPr="002D1B77">
        <w:rPr>
          <w:rFonts w:eastAsia="Times New Roman"/>
          <w:color w:val="1D2228"/>
          <w:szCs w:val="24"/>
        </w:rPr>
        <w:t xml:space="preserve"> που δεν λένε τι θα το κάνου</w:t>
      </w:r>
      <w:r>
        <w:rPr>
          <w:rFonts w:eastAsia="Times New Roman"/>
          <w:color w:val="1D2228"/>
          <w:szCs w:val="24"/>
        </w:rPr>
        <w:t>ν. Άρ</w:t>
      </w:r>
      <w:r w:rsidRPr="002D1B77">
        <w:rPr>
          <w:rFonts w:eastAsia="Times New Roman"/>
          <w:color w:val="1D2228"/>
          <w:szCs w:val="24"/>
        </w:rPr>
        <w:t xml:space="preserve">α πρέπει να είναι καθαρό σε όλους </w:t>
      </w:r>
      <w:r>
        <w:rPr>
          <w:rFonts w:eastAsia="Times New Roman"/>
          <w:color w:val="1D2228"/>
          <w:szCs w:val="24"/>
        </w:rPr>
        <w:t>μας, πρέπει και εμείς να ξέρουμε που</w:t>
      </w:r>
      <w:r w:rsidRPr="002D1B77">
        <w:rPr>
          <w:rFonts w:eastAsia="Times New Roman"/>
          <w:color w:val="1D2228"/>
          <w:szCs w:val="24"/>
        </w:rPr>
        <w:t xml:space="preserve"> θα πάμε έξω</w:t>
      </w:r>
      <w:r>
        <w:rPr>
          <w:rFonts w:eastAsia="Times New Roman"/>
          <w:color w:val="1D2228"/>
          <w:szCs w:val="24"/>
        </w:rPr>
        <w:t>.</w:t>
      </w:r>
      <w:r w:rsidRPr="002D1B77">
        <w:rPr>
          <w:rFonts w:eastAsia="Times New Roman"/>
          <w:color w:val="1D2228"/>
          <w:szCs w:val="24"/>
        </w:rPr>
        <w:t xml:space="preserve"> </w:t>
      </w:r>
    </w:p>
    <w:p w14:paraId="2D30DAF3"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Κ</w:t>
      </w:r>
      <w:r w:rsidRPr="002D1B77">
        <w:rPr>
          <w:rFonts w:eastAsia="Times New Roman"/>
          <w:color w:val="1D2228"/>
          <w:szCs w:val="24"/>
        </w:rPr>
        <w:t>αι θέλω</w:t>
      </w:r>
      <w:r>
        <w:rPr>
          <w:rFonts w:eastAsia="Times New Roman"/>
          <w:color w:val="1D2228"/>
          <w:szCs w:val="24"/>
        </w:rPr>
        <w:t>,</w:t>
      </w:r>
      <w:r w:rsidRPr="002D1B77">
        <w:rPr>
          <w:rFonts w:eastAsia="Times New Roman"/>
          <w:color w:val="1D2228"/>
          <w:szCs w:val="24"/>
        </w:rPr>
        <w:t xml:space="preserve"> κλείνοντας</w:t>
      </w:r>
      <w:r>
        <w:rPr>
          <w:rFonts w:eastAsia="Times New Roman"/>
          <w:color w:val="1D2228"/>
          <w:szCs w:val="24"/>
        </w:rPr>
        <w:t>,</w:t>
      </w:r>
      <w:r w:rsidRPr="002D1B77">
        <w:rPr>
          <w:rFonts w:eastAsia="Times New Roman"/>
          <w:color w:val="1D2228"/>
          <w:szCs w:val="24"/>
        </w:rPr>
        <w:t xml:space="preserve"> να πω το εξής</w:t>
      </w:r>
      <w:r>
        <w:rPr>
          <w:rFonts w:eastAsia="Times New Roman"/>
          <w:color w:val="1D2228"/>
          <w:szCs w:val="24"/>
        </w:rPr>
        <w:t>: Ε</w:t>
      </w:r>
      <w:r w:rsidRPr="002D1B77">
        <w:rPr>
          <w:rFonts w:eastAsia="Times New Roman"/>
          <w:color w:val="1D2228"/>
          <w:szCs w:val="24"/>
        </w:rPr>
        <w:t xml:space="preserve">ίχα </w:t>
      </w:r>
      <w:r>
        <w:rPr>
          <w:rFonts w:eastAsia="Times New Roman"/>
          <w:color w:val="1D2228"/>
          <w:szCs w:val="24"/>
        </w:rPr>
        <w:t>κάνει εδώ π</w:t>
      </w:r>
      <w:r w:rsidRPr="002D1B77">
        <w:rPr>
          <w:rFonts w:eastAsia="Times New Roman"/>
          <w:color w:val="1D2228"/>
          <w:szCs w:val="24"/>
        </w:rPr>
        <w:t>ριν λίγο καιρό μία ομιλία</w:t>
      </w:r>
      <w:r w:rsidRPr="002D1B77">
        <w:rPr>
          <w:rFonts w:eastAsia="Times New Roman"/>
          <w:color w:val="1D2228"/>
          <w:szCs w:val="24"/>
        </w:rPr>
        <w:t xml:space="preserve"> με τα θετικά</w:t>
      </w:r>
      <w:r>
        <w:rPr>
          <w:rFonts w:eastAsia="Times New Roman"/>
          <w:color w:val="1D2228"/>
          <w:szCs w:val="24"/>
        </w:rPr>
        <w:t>,</w:t>
      </w:r>
      <w:r w:rsidRPr="002D1B77">
        <w:rPr>
          <w:rFonts w:eastAsia="Times New Roman"/>
          <w:color w:val="1D2228"/>
          <w:szCs w:val="24"/>
        </w:rPr>
        <w:t xml:space="preserve"> τι έχει κάνει ο ΣΥΡΙΖΑ αυτά τα τελευταία χρόνια</w:t>
      </w:r>
      <w:r>
        <w:rPr>
          <w:rFonts w:eastAsia="Times New Roman"/>
          <w:color w:val="1D2228"/>
          <w:szCs w:val="24"/>
        </w:rPr>
        <w:t>. Μόνο στον αγροτικό τομέα επί ε</w:t>
      </w:r>
      <w:r w:rsidRPr="002D1B77">
        <w:rPr>
          <w:rFonts w:eastAsia="Times New Roman"/>
          <w:color w:val="1D2228"/>
          <w:szCs w:val="24"/>
        </w:rPr>
        <w:t xml:space="preserve">πτά λεπτά δεν </w:t>
      </w:r>
      <w:r w:rsidRPr="002D1B77">
        <w:rPr>
          <w:rFonts w:eastAsia="Times New Roman"/>
          <w:color w:val="1D2228"/>
          <w:szCs w:val="24"/>
        </w:rPr>
        <w:lastRenderedPageBreak/>
        <w:t>μπόρεσα να απα</w:t>
      </w:r>
      <w:r>
        <w:rPr>
          <w:rFonts w:eastAsia="Times New Roman"/>
          <w:color w:val="1D2228"/>
          <w:szCs w:val="24"/>
        </w:rPr>
        <w:t>ριθμήσω</w:t>
      </w:r>
      <w:r w:rsidRPr="002D1B77">
        <w:rPr>
          <w:rFonts w:eastAsia="Times New Roman"/>
          <w:color w:val="1D2228"/>
          <w:szCs w:val="24"/>
        </w:rPr>
        <w:t xml:space="preserve"> αυτά που έχουμε κάνει για τον αγροτικό τομέα</w:t>
      </w:r>
      <w:r>
        <w:rPr>
          <w:rFonts w:eastAsia="Times New Roman"/>
          <w:color w:val="1D2228"/>
          <w:szCs w:val="24"/>
        </w:rPr>
        <w:t>. Ε</w:t>
      </w:r>
      <w:r w:rsidRPr="002D1B77">
        <w:rPr>
          <w:rFonts w:eastAsia="Times New Roman"/>
          <w:color w:val="1D2228"/>
          <w:szCs w:val="24"/>
        </w:rPr>
        <w:t>ίναι τόσα πολλά</w:t>
      </w:r>
      <w:r>
        <w:rPr>
          <w:rFonts w:eastAsia="Times New Roman"/>
          <w:color w:val="1D2228"/>
          <w:szCs w:val="24"/>
        </w:rPr>
        <w:t>: Απ</w:t>
      </w:r>
      <w:r w:rsidRPr="002D1B77">
        <w:rPr>
          <w:rFonts w:eastAsia="Times New Roman"/>
          <w:color w:val="1D2228"/>
          <w:szCs w:val="24"/>
        </w:rPr>
        <w:t>ό τις λαϊκές αγορές</w:t>
      </w:r>
      <w:r>
        <w:rPr>
          <w:rFonts w:eastAsia="Times New Roman"/>
          <w:color w:val="1D2228"/>
          <w:szCs w:val="24"/>
        </w:rPr>
        <w:t>,</w:t>
      </w:r>
      <w:r w:rsidRPr="002D1B77">
        <w:rPr>
          <w:rFonts w:eastAsia="Times New Roman"/>
          <w:color w:val="1D2228"/>
          <w:szCs w:val="24"/>
        </w:rPr>
        <w:t xml:space="preserve"> από τους </w:t>
      </w:r>
      <w:r>
        <w:rPr>
          <w:rFonts w:eastAsia="Times New Roman"/>
          <w:color w:val="1D2228"/>
          <w:szCs w:val="24"/>
        </w:rPr>
        <w:t>σ</w:t>
      </w:r>
      <w:r w:rsidRPr="002D1B77">
        <w:rPr>
          <w:rFonts w:eastAsia="Times New Roman"/>
          <w:color w:val="1D2228"/>
          <w:szCs w:val="24"/>
        </w:rPr>
        <w:t>υνεταιρισμούς</w:t>
      </w:r>
      <w:r>
        <w:rPr>
          <w:rFonts w:eastAsia="Times New Roman"/>
          <w:color w:val="1D2228"/>
          <w:szCs w:val="24"/>
        </w:rPr>
        <w:t>,</w:t>
      </w:r>
      <w:r w:rsidRPr="002D1B77">
        <w:rPr>
          <w:rFonts w:eastAsia="Times New Roman"/>
          <w:color w:val="1D2228"/>
          <w:szCs w:val="24"/>
        </w:rPr>
        <w:t xml:space="preserve"> από τις ομάδες</w:t>
      </w:r>
      <w:r w:rsidRPr="002D1B77">
        <w:rPr>
          <w:rFonts w:eastAsia="Times New Roman"/>
          <w:color w:val="1D2228"/>
          <w:szCs w:val="24"/>
        </w:rPr>
        <w:t xml:space="preserve"> παραγωγών</w:t>
      </w:r>
      <w:r>
        <w:rPr>
          <w:rFonts w:eastAsia="Times New Roman"/>
          <w:color w:val="1D2228"/>
          <w:szCs w:val="24"/>
        </w:rPr>
        <w:t>,</w:t>
      </w:r>
      <w:r w:rsidRPr="002D1B77">
        <w:rPr>
          <w:rFonts w:eastAsia="Times New Roman"/>
          <w:color w:val="1D2228"/>
          <w:szCs w:val="24"/>
        </w:rPr>
        <w:t xml:space="preserve"> τα πάντα</w:t>
      </w:r>
      <w:r>
        <w:rPr>
          <w:rFonts w:eastAsia="Times New Roman"/>
          <w:color w:val="1D2228"/>
          <w:szCs w:val="24"/>
        </w:rPr>
        <w:t>,</w:t>
      </w:r>
      <w:r w:rsidRPr="002D1B77">
        <w:rPr>
          <w:rFonts w:eastAsia="Times New Roman"/>
          <w:color w:val="1D2228"/>
          <w:szCs w:val="24"/>
        </w:rPr>
        <w:t xml:space="preserve"> τα πάντα</w:t>
      </w:r>
      <w:r>
        <w:rPr>
          <w:rFonts w:eastAsia="Times New Roman"/>
          <w:color w:val="1D2228"/>
          <w:szCs w:val="24"/>
        </w:rPr>
        <w:t>,</w:t>
      </w:r>
      <w:r w:rsidRPr="002D1B77">
        <w:rPr>
          <w:rFonts w:eastAsia="Times New Roman"/>
          <w:color w:val="1D2228"/>
          <w:szCs w:val="24"/>
        </w:rPr>
        <w:t xml:space="preserve"> τα πάντα έχουμε κάνει </w:t>
      </w:r>
      <w:r>
        <w:rPr>
          <w:rFonts w:eastAsia="Times New Roman"/>
          <w:color w:val="1D2228"/>
          <w:szCs w:val="24"/>
        </w:rPr>
        <w:t xml:space="preserve">για </w:t>
      </w:r>
      <w:r w:rsidRPr="002D1B77">
        <w:rPr>
          <w:rFonts w:eastAsia="Times New Roman"/>
          <w:color w:val="1D2228"/>
          <w:szCs w:val="24"/>
        </w:rPr>
        <w:t>να προωθήσουμε αυτό που λέμε</w:t>
      </w:r>
      <w:r>
        <w:rPr>
          <w:rFonts w:eastAsia="Times New Roman"/>
          <w:color w:val="1D2228"/>
          <w:szCs w:val="24"/>
        </w:rPr>
        <w:t>:</w:t>
      </w:r>
      <w:r w:rsidRPr="002D1B77">
        <w:rPr>
          <w:rFonts w:eastAsia="Times New Roman"/>
          <w:color w:val="1D2228"/>
          <w:szCs w:val="24"/>
        </w:rPr>
        <w:t xml:space="preserve"> την ανάταξη του </w:t>
      </w:r>
      <w:r>
        <w:rPr>
          <w:rFonts w:eastAsia="Times New Roman"/>
          <w:color w:val="1D2228"/>
          <w:szCs w:val="24"/>
        </w:rPr>
        <w:t>πρωτογενούς τ</w:t>
      </w:r>
      <w:r w:rsidRPr="002D1B77">
        <w:rPr>
          <w:rFonts w:eastAsia="Times New Roman"/>
          <w:color w:val="1D2228"/>
          <w:szCs w:val="24"/>
        </w:rPr>
        <w:t>ομέα</w:t>
      </w:r>
      <w:r>
        <w:rPr>
          <w:rFonts w:eastAsia="Times New Roman"/>
          <w:color w:val="1D2228"/>
          <w:szCs w:val="24"/>
        </w:rPr>
        <w:t>.</w:t>
      </w:r>
    </w:p>
    <w:p w14:paraId="2D30DAF4" w14:textId="77777777" w:rsidR="000D1FE2" w:rsidRDefault="005E5B96">
      <w:pPr>
        <w:spacing w:line="600" w:lineRule="auto"/>
        <w:ind w:firstLine="720"/>
        <w:contextualSpacing/>
        <w:jc w:val="both"/>
        <w:rPr>
          <w:rFonts w:eastAsia="Times New Roman"/>
          <w:color w:val="1D2228"/>
          <w:szCs w:val="24"/>
        </w:rPr>
      </w:pPr>
      <w:r w:rsidRPr="0093536C">
        <w:rPr>
          <w:rFonts w:eastAsia="Times New Roman"/>
          <w:color w:val="1D2228"/>
          <w:szCs w:val="24"/>
        </w:rPr>
        <w:t>(Στο σημείο αυτό κτυπάει προειδοποιητικά το κουδούνι λήξεως του χρόνου ομιλίας του κυρίου Βουλευτή)</w:t>
      </w:r>
    </w:p>
    <w:p w14:paraId="2D30DAF5"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Ν</w:t>
      </w:r>
      <w:r w:rsidRPr="002D1B77">
        <w:rPr>
          <w:rFonts w:eastAsia="Times New Roman"/>
          <w:color w:val="1D2228"/>
          <w:szCs w:val="24"/>
        </w:rPr>
        <w:t>ομίζω ότι τα καλύτερα είναι μπρο</w:t>
      </w:r>
      <w:r w:rsidRPr="002D1B77">
        <w:rPr>
          <w:rFonts w:eastAsia="Times New Roman"/>
          <w:color w:val="1D2228"/>
          <w:szCs w:val="24"/>
        </w:rPr>
        <w:t xml:space="preserve">στά </w:t>
      </w:r>
      <w:r>
        <w:rPr>
          <w:rFonts w:eastAsia="Times New Roman"/>
          <w:color w:val="1D2228"/>
          <w:szCs w:val="24"/>
        </w:rPr>
        <w:t>μας. Π</w:t>
      </w:r>
      <w:r w:rsidRPr="002D1B77">
        <w:rPr>
          <w:rFonts w:eastAsia="Times New Roman"/>
          <w:color w:val="1D2228"/>
          <w:szCs w:val="24"/>
        </w:rPr>
        <w:t xml:space="preserve">ρέπει να πούμε </w:t>
      </w:r>
      <w:r>
        <w:rPr>
          <w:rFonts w:eastAsia="Times New Roman"/>
          <w:color w:val="1D2228"/>
          <w:szCs w:val="24"/>
        </w:rPr>
        <w:t>σ</w:t>
      </w:r>
      <w:r w:rsidRPr="002D1B77">
        <w:rPr>
          <w:rFonts w:eastAsia="Times New Roman"/>
          <w:color w:val="1D2228"/>
          <w:szCs w:val="24"/>
        </w:rPr>
        <w:t>τον κόσμο την αλήθεια</w:t>
      </w:r>
      <w:r>
        <w:rPr>
          <w:rFonts w:eastAsia="Times New Roman"/>
          <w:color w:val="1D2228"/>
          <w:szCs w:val="24"/>
        </w:rPr>
        <w:t>. Μ</w:t>
      </w:r>
      <w:r w:rsidRPr="002D1B77">
        <w:rPr>
          <w:rFonts w:eastAsia="Times New Roman"/>
          <w:color w:val="1D2228"/>
          <w:szCs w:val="24"/>
        </w:rPr>
        <w:t>ε αυτή πορευτήκαμε</w:t>
      </w:r>
      <w:r>
        <w:rPr>
          <w:rFonts w:eastAsia="Times New Roman"/>
          <w:color w:val="1D2228"/>
          <w:szCs w:val="24"/>
        </w:rPr>
        <w:t>,</w:t>
      </w:r>
      <w:r w:rsidRPr="002D1B77">
        <w:rPr>
          <w:rFonts w:eastAsia="Times New Roman"/>
          <w:color w:val="1D2228"/>
          <w:szCs w:val="24"/>
        </w:rPr>
        <w:t xml:space="preserve"> τουλάχιστον όλα αυτά τα χρόνια</w:t>
      </w:r>
      <w:r>
        <w:rPr>
          <w:rFonts w:eastAsia="Times New Roman"/>
          <w:color w:val="1D2228"/>
          <w:szCs w:val="24"/>
        </w:rPr>
        <w:t>. Κ</w:t>
      </w:r>
      <w:r w:rsidRPr="002D1B77">
        <w:rPr>
          <w:rFonts w:eastAsia="Times New Roman"/>
          <w:color w:val="1D2228"/>
          <w:szCs w:val="24"/>
        </w:rPr>
        <w:t xml:space="preserve">αι </w:t>
      </w:r>
      <w:r>
        <w:rPr>
          <w:rFonts w:eastAsia="Times New Roman"/>
          <w:color w:val="1D2228"/>
          <w:szCs w:val="24"/>
        </w:rPr>
        <w:t>πρέπει να</w:t>
      </w:r>
      <w:r w:rsidRPr="002D1B77">
        <w:rPr>
          <w:rFonts w:eastAsia="Times New Roman"/>
          <w:color w:val="1D2228"/>
          <w:szCs w:val="24"/>
        </w:rPr>
        <w:t xml:space="preserve"> το</w:t>
      </w:r>
      <w:r>
        <w:rPr>
          <w:rFonts w:eastAsia="Times New Roman"/>
          <w:color w:val="1D2228"/>
          <w:szCs w:val="24"/>
        </w:rPr>
        <w:t xml:space="preserve">υς πούμε τι τους περιμένει εάν </w:t>
      </w:r>
      <w:r w:rsidRPr="002D1B77">
        <w:rPr>
          <w:rFonts w:eastAsia="Times New Roman"/>
          <w:color w:val="1D2228"/>
          <w:szCs w:val="24"/>
        </w:rPr>
        <w:t>βγει η Νέα Δημοκρατία</w:t>
      </w:r>
      <w:r>
        <w:rPr>
          <w:rFonts w:eastAsia="Times New Roman"/>
          <w:color w:val="1D2228"/>
          <w:szCs w:val="24"/>
        </w:rPr>
        <w:t>.</w:t>
      </w:r>
    </w:p>
    <w:p w14:paraId="2D30DAF6"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Κ</w:t>
      </w:r>
      <w:r w:rsidRPr="002D1B77">
        <w:rPr>
          <w:rFonts w:eastAsia="Times New Roman"/>
          <w:color w:val="1D2228"/>
          <w:szCs w:val="24"/>
        </w:rPr>
        <w:t>αι τελευταίο στοιχείο</w:t>
      </w:r>
      <w:r>
        <w:rPr>
          <w:rFonts w:eastAsia="Times New Roman"/>
          <w:color w:val="1D2228"/>
          <w:szCs w:val="24"/>
        </w:rPr>
        <w:t>,</w:t>
      </w:r>
      <w:r w:rsidRPr="002D1B77">
        <w:rPr>
          <w:rFonts w:eastAsia="Times New Roman"/>
          <w:color w:val="1D2228"/>
          <w:szCs w:val="24"/>
        </w:rPr>
        <w:t xml:space="preserve"> περίπο</w:t>
      </w:r>
      <w:r>
        <w:rPr>
          <w:rFonts w:eastAsia="Times New Roman"/>
          <w:color w:val="1D2228"/>
          <w:szCs w:val="24"/>
        </w:rPr>
        <w:t>υ οι κατά κύριο επάγγελμα αγρότε</w:t>
      </w:r>
      <w:r w:rsidRPr="002D1B77">
        <w:rPr>
          <w:rFonts w:eastAsia="Times New Roman"/>
          <w:color w:val="1D2228"/>
          <w:szCs w:val="24"/>
        </w:rPr>
        <w:t>ς</w:t>
      </w:r>
      <w:r>
        <w:rPr>
          <w:rFonts w:eastAsia="Times New Roman"/>
          <w:color w:val="1D2228"/>
          <w:szCs w:val="24"/>
        </w:rPr>
        <w:t>, γι’</w:t>
      </w:r>
      <w:r w:rsidRPr="002D1B77">
        <w:rPr>
          <w:rFonts w:eastAsia="Times New Roman"/>
          <w:color w:val="1D2228"/>
          <w:szCs w:val="24"/>
        </w:rPr>
        <w:t xml:space="preserve"> αυτούς πάντοτε μιλάμε</w:t>
      </w:r>
      <w:r>
        <w:rPr>
          <w:rFonts w:eastAsia="Times New Roman"/>
          <w:color w:val="1D2228"/>
          <w:szCs w:val="24"/>
        </w:rPr>
        <w:t>,</w:t>
      </w:r>
      <w:r w:rsidRPr="002D1B77">
        <w:rPr>
          <w:rFonts w:eastAsia="Times New Roman"/>
          <w:color w:val="1D2228"/>
          <w:szCs w:val="24"/>
        </w:rPr>
        <w:t xml:space="preserve"> πλήρωσαν </w:t>
      </w:r>
      <w:r>
        <w:rPr>
          <w:rFonts w:eastAsia="Times New Roman"/>
          <w:color w:val="1D2228"/>
          <w:szCs w:val="24"/>
        </w:rPr>
        <w:t>-</w:t>
      </w:r>
      <w:r w:rsidRPr="002D1B77">
        <w:rPr>
          <w:rFonts w:eastAsia="Times New Roman"/>
          <w:color w:val="1D2228"/>
          <w:szCs w:val="24"/>
        </w:rPr>
        <w:t>νομίζω</w:t>
      </w:r>
      <w:r>
        <w:rPr>
          <w:rFonts w:eastAsia="Times New Roman"/>
          <w:color w:val="1D2228"/>
          <w:szCs w:val="24"/>
        </w:rPr>
        <w:t>,</w:t>
      </w:r>
      <w:r w:rsidRPr="002D1B77">
        <w:rPr>
          <w:rFonts w:eastAsia="Times New Roman"/>
          <w:color w:val="1D2228"/>
          <w:szCs w:val="24"/>
        </w:rPr>
        <w:t xml:space="preserve"> αν δεν κάνω λάθος</w:t>
      </w:r>
      <w:r>
        <w:rPr>
          <w:rFonts w:eastAsia="Times New Roman"/>
          <w:color w:val="1D2228"/>
          <w:szCs w:val="24"/>
        </w:rPr>
        <w:t>-</w:t>
      </w:r>
      <w:r w:rsidRPr="002D1B77">
        <w:rPr>
          <w:rFonts w:eastAsia="Times New Roman"/>
          <w:color w:val="1D2228"/>
          <w:szCs w:val="24"/>
        </w:rPr>
        <w:t xml:space="preserve"> 50 εκατομμύρια</w:t>
      </w:r>
      <w:r>
        <w:rPr>
          <w:rFonts w:eastAsia="Times New Roman"/>
          <w:color w:val="1D2228"/>
          <w:szCs w:val="24"/>
        </w:rPr>
        <w:t>,</w:t>
      </w:r>
      <w:r w:rsidRPr="002D1B77">
        <w:rPr>
          <w:rFonts w:eastAsia="Times New Roman"/>
          <w:color w:val="1D2228"/>
          <w:szCs w:val="24"/>
        </w:rPr>
        <w:t xml:space="preserve"> με τα τελευταία στοιχεία </w:t>
      </w:r>
      <w:r>
        <w:rPr>
          <w:rFonts w:eastAsia="Times New Roman"/>
          <w:color w:val="1D2228"/>
          <w:szCs w:val="24"/>
        </w:rPr>
        <w:t>που έχουμε. Μ</w:t>
      </w:r>
      <w:r w:rsidRPr="002D1B77">
        <w:rPr>
          <w:rFonts w:eastAsia="Times New Roman"/>
          <w:color w:val="1D2228"/>
          <w:szCs w:val="24"/>
        </w:rPr>
        <w:t xml:space="preserve">ε αυτούς στην κυβέρνηση θα έχουμε τεράστια αύξηση της φορολογίας των μικρομεσαίων αγροτών και </w:t>
      </w:r>
      <w:r>
        <w:rPr>
          <w:rFonts w:eastAsia="Times New Roman"/>
          <w:color w:val="1D2228"/>
          <w:szCs w:val="24"/>
        </w:rPr>
        <w:t>β</w:t>
      </w:r>
      <w:r w:rsidRPr="002D1B77">
        <w:rPr>
          <w:rFonts w:eastAsia="Times New Roman"/>
          <w:color w:val="1D2228"/>
          <w:szCs w:val="24"/>
        </w:rPr>
        <w:t>εβαίως θα ελαφρύνουν οι μεγάλοι αγρότες</w:t>
      </w:r>
      <w:r>
        <w:rPr>
          <w:rFonts w:eastAsia="Times New Roman"/>
          <w:color w:val="1D2228"/>
          <w:szCs w:val="24"/>
        </w:rPr>
        <w:t>,</w:t>
      </w:r>
      <w:r w:rsidRPr="002D1B77">
        <w:rPr>
          <w:rFonts w:eastAsia="Times New Roman"/>
          <w:color w:val="1D2228"/>
          <w:szCs w:val="24"/>
        </w:rPr>
        <w:t xml:space="preserve"> διότι</w:t>
      </w:r>
      <w:r w:rsidRPr="002D1B77">
        <w:rPr>
          <w:rFonts w:eastAsia="Times New Roman"/>
          <w:color w:val="1D2228"/>
          <w:szCs w:val="24"/>
        </w:rPr>
        <w:t xml:space="preserve"> το ποσοστό</w:t>
      </w:r>
      <w:r>
        <w:rPr>
          <w:rFonts w:eastAsia="Times New Roman"/>
          <w:color w:val="1D2228"/>
          <w:szCs w:val="24"/>
        </w:rPr>
        <w:t>, ο</w:t>
      </w:r>
      <w:r w:rsidRPr="002D1B77">
        <w:rPr>
          <w:rFonts w:eastAsia="Times New Roman"/>
          <w:color w:val="1D2228"/>
          <w:szCs w:val="24"/>
        </w:rPr>
        <w:t xml:space="preserve"> συντελεστή</w:t>
      </w:r>
      <w:r>
        <w:rPr>
          <w:rFonts w:eastAsia="Times New Roman"/>
          <w:color w:val="1D2228"/>
          <w:szCs w:val="24"/>
        </w:rPr>
        <w:t>ς</w:t>
      </w:r>
      <w:r w:rsidRPr="002D1B77">
        <w:rPr>
          <w:rFonts w:eastAsia="Times New Roman"/>
          <w:color w:val="1D2228"/>
          <w:szCs w:val="24"/>
        </w:rPr>
        <w:t xml:space="preserve"> στο 9% καταλαβαίνετε ότι βοηθάει τα πολύ μεγάλα </w:t>
      </w:r>
      <w:r>
        <w:rPr>
          <w:rFonts w:eastAsia="Times New Roman"/>
          <w:color w:val="1D2228"/>
          <w:szCs w:val="24"/>
        </w:rPr>
        <w:t xml:space="preserve">εισοδήματα. </w:t>
      </w:r>
      <w:r>
        <w:rPr>
          <w:rFonts w:eastAsia="Times New Roman"/>
          <w:color w:val="1D2228"/>
          <w:szCs w:val="24"/>
        </w:rPr>
        <w:lastRenderedPageBreak/>
        <w:t>Α</w:t>
      </w:r>
      <w:r w:rsidRPr="002D1B77">
        <w:rPr>
          <w:rFonts w:eastAsia="Times New Roman"/>
          <w:color w:val="1D2228"/>
          <w:szCs w:val="24"/>
        </w:rPr>
        <w:t xml:space="preserve">λλά σε </w:t>
      </w:r>
      <w:r>
        <w:rPr>
          <w:rFonts w:eastAsia="Times New Roman"/>
          <w:color w:val="1D2228"/>
          <w:szCs w:val="24"/>
        </w:rPr>
        <w:t>εμά</w:t>
      </w:r>
      <w:r w:rsidRPr="002D1B77">
        <w:rPr>
          <w:rFonts w:eastAsia="Times New Roman"/>
          <w:color w:val="1D2228"/>
          <w:szCs w:val="24"/>
        </w:rPr>
        <w:t xml:space="preserve">ς εναπόκειται να πούμε την </w:t>
      </w:r>
      <w:r>
        <w:rPr>
          <w:rFonts w:eastAsia="Times New Roman"/>
          <w:color w:val="1D2228"/>
          <w:szCs w:val="24"/>
        </w:rPr>
        <w:t>αλήθεια</w:t>
      </w:r>
      <w:r w:rsidRPr="002D1B77">
        <w:rPr>
          <w:rFonts w:eastAsia="Times New Roman"/>
          <w:color w:val="1D2228"/>
          <w:szCs w:val="24"/>
        </w:rPr>
        <w:t xml:space="preserve"> όπως εμείς την ξέρουμε και δεν έχουμε να φοβηθούμε τίποτα και για κανέναν</w:t>
      </w:r>
      <w:r>
        <w:rPr>
          <w:rFonts w:eastAsia="Times New Roman"/>
          <w:color w:val="1D2228"/>
          <w:szCs w:val="24"/>
        </w:rPr>
        <w:t>.</w:t>
      </w:r>
    </w:p>
    <w:p w14:paraId="2D30DAF7"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Θ</w:t>
      </w:r>
      <w:r w:rsidRPr="002D1B77">
        <w:rPr>
          <w:rFonts w:eastAsia="Times New Roman"/>
          <w:color w:val="1D2228"/>
          <w:szCs w:val="24"/>
        </w:rPr>
        <w:t>έλω να σας χαιρετήσω όλους</w:t>
      </w:r>
      <w:r>
        <w:rPr>
          <w:rFonts w:eastAsia="Times New Roman"/>
          <w:color w:val="1D2228"/>
          <w:szCs w:val="24"/>
        </w:rPr>
        <w:t>. Είναι μι</w:t>
      </w:r>
      <w:r w:rsidRPr="002D1B77">
        <w:rPr>
          <w:rFonts w:eastAsia="Times New Roman"/>
          <w:color w:val="1D2228"/>
          <w:szCs w:val="24"/>
        </w:rPr>
        <w:t>α δύσκολη μ</w:t>
      </w:r>
      <w:r w:rsidRPr="002D1B77">
        <w:rPr>
          <w:rFonts w:eastAsia="Times New Roman"/>
          <w:color w:val="1D2228"/>
          <w:szCs w:val="24"/>
        </w:rPr>
        <w:t>άχη</w:t>
      </w:r>
      <w:r>
        <w:rPr>
          <w:rFonts w:eastAsia="Times New Roman"/>
          <w:color w:val="1D2228"/>
          <w:szCs w:val="24"/>
        </w:rPr>
        <w:t>,</w:t>
      </w:r>
      <w:r w:rsidRPr="002D1B77">
        <w:rPr>
          <w:rFonts w:eastAsia="Times New Roman"/>
          <w:color w:val="1D2228"/>
          <w:szCs w:val="24"/>
        </w:rPr>
        <w:t xml:space="preserve"> που </w:t>
      </w:r>
      <w:r>
        <w:rPr>
          <w:rFonts w:eastAsia="Times New Roman"/>
          <w:color w:val="1D2228"/>
          <w:szCs w:val="24"/>
        </w:rPr>
        <w:t>θα</w:t>
      </w:r>
      <w:r w:rsidRPr="002D1B77">
        <w:rPr>
          <w:rFonts w:eastAsia="Times New Roman"/>
          <w:color w:val="1D2228"/>
          <w:szCs w:val="24"/>
        </w:rPr>
        <w:t xml:space="preserve"> τη δώσουμε όπως εμείς ξέρουμε</w:t>
      </w:r>
      <w:r>
        <w:rPr>
          <w:rFonts w:eastAsia="Times New Roman"/>
          <w:color w:val="1D2228"/>
          <w:szCs w:val="24"/>
        </w:rPr>
        <w:t>. Μου έτυχε στα εξήντα πέντε μου να γίνω Β</w:t>
      </w:r>
      <w:r w:rsidRPr="002D1B77">
        <w:rPr>
          <w:rFonts w:eastAsia="Times New Roman"/>
          <w:color w:val="1D2228"/>
          <w:szCs w:val="24"/>
        </w:rPr>
        <w:t>ουλευτής</w:t>
      </w:r>
      <w:r>
        <w:rPr>
          <w:rFonts w:eastAsia="Times New Roman"/>
          <w:color w:val="1D2228"/>
          <w:szCs w:val="24"/>
        </w:rPr>
        <w:t>. Π</w:t>
      </w:r>
      <w:r w:rsidRPr="002D1B77">
        <w:rPr>
          <w:rFonts w:eastAsia="Times New Roman"/>
          <w:color w:val="1D2228"/>
          <w:szCs w:val="24"/>
        </w:rPr>
        <w:t>άλι με αγώνες</w:t>
      </w:r>
      <w:r>
        <w:rPr>
          <w:rFonts w:eastAsia="Times New Roman"/>
          <w:color w:val="1D2228"/>
          <w:szCs w:val="24"/>
        </w:rPr>
        <w:t>,</w:t>
      </w:r>
      <w:r w:rsidRPr="002D1B77">
        <w:rPr>
          <w:rFonts w:eastAsia="Times New Roman"/>
          <w:color w:val="1D2228"/>
          <w:szCs w:val="24"/>
        </w:rPr>
        <w:t xml:space="preserve"> εμπρός</w:t>
      </w:r>
      <w:r>
        <w:rPr>
          <w:rFonts w:eastAsia="Times New Roman"/>
          <w:color w:val="1D2228"/>
          <w:szCs w:val="24"/>
        </w:rPr>
        <w:t>, για μι</w:t>
      </w:r>
      <w:r w:rsidRPr="002D1B77">
        <w:rPr>
          <w:rFonts w:eastAsia="Times New Roman"/>
          <w:color w:val="1D2228"/>
          <w:szCs w:val="24"/>
        </w:rPr>
        <w:t>α νέα Ελλάδα</w:t>
      </w:r>
      <w:r>
        <w:rPr>
          <w:rFonts w:eastAsia="Times New Roman"/>
          <w:color w:val="1D2228"/>
          <w:szCs w:val="24"/>
        </w:rPr>
        <w:t>. Κ</w:t>
      </w:r>
      <w:r w:rsidRPr="002D1B77">
        <w:rPr>
          <w:rFonts w:eastAsia="Times New Roman"/>
          <w:color w:val="1D2228"/>
          <w:szCs w:val="24"/>
        </w:rPr>
        <w:t>αι θα πάμε όλοι μαζί</w:t>
      </w:r>
      <w:r>
        <w:rPr>
          <w:rFonts w:eastAsia="Times New Roman"/>
          <w:color w:val="1D2228"/>
          <w:szCs w:val="24"/>
        </w:rPr>
        <w:t>.</w:t>
      </w:r>
    </w:p>
    <w:p w14:paraId="2D30DAF8"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Σας</w:t>
      </w:r>
      <w:r w:rsidRPr="002D1B77">
        <w:rPr>
          <w:rFonts w:eastAsia="Times New Roman"/>
          <w:color w:val="1D2228"/>
          <w:szCs w:val="24"/>
        </w:rPr>
        <w:t xml:space="preserve"> ευχαριστώ</w:t>
      </w:r>
      <w:r>
        <w:rPr>
          <w:rFonts w:eastAsia="Times New Roman"/>
          <w:color w:val="1D2228"/>
          <w:szCs w:val="24"/>
        </w:rPr>
        <w:t>.</w:t>
      </w:r>
    </w:p>
    <w:p w14:paraId="2D30DAF9" w14:textId="77777777" w:rsidR="000D1FE2" w:rsidRDefault="005E5B96">
      <w:pPr>
        <w:spacing w:line="600" w:lineRule="auto"/>
        <w:ind w:firstLine="720"/>
        <w:contextualSpacing/>
        <w:jc w:val="center"/>
        <w:rPr>
          <w:rFonts w:eastAsia="Times New Roman"/>
          <w:color w:val="1D2228"/>
          <w:szCs w:val="24"/>
        </w:rPr>
      </w:pPr>
      <w:r w:rsidRPr="006E6F42">
        <w:rPr>
          <w:rFonts w:eastAsia="Times New Roman"/>
          <w:color w:val="1D2228"/>
          <w:szCs w:val="24"/>
        </w:rPr>
        <w:t>(Χειροκροτήματα από την πτέρυγα του ΣΥΡΙΖΑ)</w:t>
      </w:r>
    </w:p>
    <w:p w14:paraId="2D30DAFA" w14:textId="77777777" w:rsidR="000D1FE2" w:rsidRDefault="005E5B96">
      <w:pPr>
        <w:spacing w:line="600" w:lineRule="auto"/>
        <w:ind w:firstLine="720"/>
        <w:contextualSpacing/>
        <w:jc w:val="both"/>
        <w:rPr>
          <w:rFonts w:eastAsia="Times New Roman"/>
          <w:color w:val="1D2228"/>
          <w:szCs w:val="24"/>
        </w:rPr>
      </w:pPr>
      <w:r w:rsidRPr="006E6F42">
        <w:rPr>
          <w:rFonts w:eastAsia="Times New Roman"/>
          <w:b/>
          <w:color w:val="1D2228"/>
          <w:szCs w:val="24"/>
        </w:rPr>
        <w:t xml:space="preserve">ΠΡΟΕΔΡΕΥΩΝ (Γεώργιος </w:t>
      </w:r>
      <w:proofErr w:type="spellStart"/>
      <w:r w:rsidRPr="006E6F42">
        <w:rPr>
          <w:rFonts w:eastAsia="Times New Roman"/>
          <w:b/>
          <w:color w:val="1D2228"/>
          <w:szCs w:val="24"/>
        </w:rPr>
        <w:t>Μαυρωτάς</w:t>
      </w:r>
      <w:proofErr w:type="spellEnd"/>
      <w:r w:rsidRPr="006E6F42">
        <w:rPr>
          <w:rFonts w:eastAsia="Times New Roman"/>
          <w:b/>
          <w:color w:val="1D2228"/>
          <w:szCs w:val="24"/>
        </w:rPr>
        <w:t xml:space="preserve">): </w:t>
      </w:r>
      <w:r w:rsidRPr="004902BA">
        <w:rPr>
          <w:rFonts w:eastAsia="Times New Roman"/>
          <w:color w:val="1D2228"/>
          <w:szCs w:val="24"/>
        </w:rPr>
        <w:t>Ευχαρ</w:t>
      </w:r>
      <w:r w:rsidRPr="004902BA">
        <w:rPr>
          <w:rFonts w:eastAsia="Times New Roman"/>
          <w:color w:val="1D2228"/>
          <w:szCs w:val="24"/>
        </w:rPr>
        <w:t xml:space="preserve">ιστούμε τον κ. </w:t>
      </w:r>
      <w:r>
        <w:rPr>
          <w:rFonts w:eastAsia="Times New Roman"/>
          <w:color w:val="1D2228"/>
          <w:szCs w:val="24"/>
        </w:rPr>
        <w:t>Π</w:t>
      </w:r>
      <w:r w:rsidRPr="002D1B77">
        <w:rPr>
          <w:rFonts w:eastAsia="Times New Roman"/>
          <w:color w:val="1D2228"/>
          <w:szCs w:val="24"/>
        </w:rPr>
        <w:t>απαδόπουλο</w:t>
      </w:r>
      <w:r>
        <w:rPr>
          <w:rFonts w:eastAsia="Times New Roman"/>
          <w:color w:val="1D2228"/>
          <w:szCs w:val="24"/>
        </w:rPr>
        <w:t>.</w:t>
      </w:r>
    </w:p>
    <w:p w14:paraId="2D30DAFB"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Τώρα θα δώσω το</w:t>
      </w:r>
      <w:r>
        <w:rPr>
          <w:rFonts w:eastAsia="Times New Roman"/>
          <w:color w:val="1D2228"/>
          <w:szCs w:val="24"/>
        </w:rPr>
        <w:t>ν</w:t>
      </w:r>
      <w:r>
        <w:rPr>
          <w:rFonts w:eastAsia="Times New Roman"/>
          <w:color w:val="1D2228"/>
          <w:szCs w:val="24"/>
        </w:rPr>
        <w:t xml:space="preserve"> λόγο στον Α</w:t>
      </w:r>
      <w:r w:rsidRPr="002D1B77">
        <w:rPr>
          <w:rFonts w:eastAsia="Times New Roman"/>
          <w:color w:val="1D2228"/>
          <w:szCs w:val="24"/>
        </w:rPr>
        <w:t>ναπληρωτή Υπουργό Εθνικής Άμυνας</w:t>
      </w:r>
      <w:r>
        <w:rPr>
          <w:rFonts w:eastAsia="Times New Roman"/>
          <w:color w:val="1D2228"/>
          <w:szCs w:val="24"/>
        </w:rPr>
        <w:t>,</w:t>
      </w:r>
      <w:r w:rsidRPr="002D1B77">
        <w:rPr>
          <w:rFonts w:eastAsia="Times New Roman"/>
          <w:color w:val="1D2228"/>
          <w:szCs w:val="24"/>
        </w:rPr>
        <w:t xml:space="preserve"> τον κ</w:t>
      </w:r>
      <w:r>
        <w:rPr>
          <w:rFonts w:eastAsia="Times New Roman"/>
          <w:color w:val="1D2228"/>
          <w:szCs w:val="24"/>
        </w:rPr>
        <w:t>.</w:t>
      </w:r>
      <w:r w:rsidRPr="002D1B77">
        <w:rPr>
          <w:rFonts w:eastAsia="Times New Roman"/>
          <w:color w:val="1D2228"/>
          <w:szCs w:val="24"/>
        </w:rPr>
        <w:t xml:space="preserve"> Ρήγα</w:t>
      </w:r>
      <w:r>
        <w:rPr>
          <w:rFonts w:eastAsia="Times New Roman"/>
          <w:color w:val="1D2228"/>
          <w:szCs w:val="24"/>
        </w:rPr>
        <w:t>,</w:t>
      </w:r>
      <w:r w:rsidRPr="002D1B77">
        <w:rPr>
          <w:rFonts w:eastAsia="Times New Roman"/>
          <w:color w:val="1D2228"/>
          <w:szCs w:val="24"/>
        </w:rPr>
        <w:t xml:space="preserve"> για να υποστηρίξει τις </w:t>
      </w:r>
      <w:r>
        <w:rPr>
          <w:rFonts w:eastAsia="Times New Roman"/>
          <w:color w:val="1D2228"/>
          <w:szCs w:val="24"/>
        </w:rPr>
        <w:t xml:space="preserve">υπ’ </w:t>
      </w:r>
      <w:proofErr w:type="spellStart"/>
      <w:r>
        <w:rPr>
          <w:rFonts w:eastAsia="Times New Roman"/>
          <w:color w:val="1D2228"/>
          <w:szCs w:val="24"/>
        </w:rPr>
        <w:t>αρίθμ</w:t>
      </w:r>
      <w:proofErr w:type="spellEnd"/>
      <w:r>
        <w:rPr>
          <w:rFonts w:eastAsia="Times New Roman"/>
          <w:color w:val="1D2228"/>
          <w:szCs w:val="24"/>
        </w:rPr>
        <w:t xml:space="preserve">. </w:t>
      </w:r>
      <w:r w:rsidRPr="002D1B77">
        <w:rPr>
          <w:rFonts w:eastAsia="Times New Roman"/>
          <w:color w:val="1D2228"/>
          <w:szCs w:val="24"/>
        </w:rPr>
        <w:t>2235 και 2251</w:t>
      </w:r>
      <w:r w:rsidRPr="009D30CE">
        <w:rPr>
          <w:rFonts w:eastAsia="Times New Roman"/>
          <w:color w:val="1D2228"/>
          <w:szCs w:val="24"/>
        </w:rPr>
        <w:t xml:space="preserve"> </w:t>
      </w:r>
      <w:r w:rsidRPr="002D1B77">
        <w:rPr>
          <w:rFonts w:eastAsia="Times New Roman"/>
          <w:color w:val="1D2228"/>
          <w:szCs w:val="24"/>
        </w:rPr>
        <w:t>τροπολογίες</w:t>
      </w:r>
      <w:r>
        <w:rPr>
          <w:rFonts w:eastAsia="Times New Roman"/>
          <w:color w:val="1D2228"/>
          <w:szCs w:val="24"/>
        </w:rPr>
        <w:t>.</w:t>
      </w:r>
    </w:p>
    <w:p w14:paraId="2D30DAFC"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Ο </w:t>
      </w:r>
      <w:r w:rsidRPr="002D1B77">
        <w:rPr>
          <w:rFonts w:eastAsia="Times New Roman"/>
          <w:color w:val="1D2228"/>
          <w:szCs w:val="24"/>
        </w:rPr>
        <w:t xml:space="preserve">λόγος </w:t>
      </w:r>
      <w:r>
        <w:rPr>
          <w:rFonts w:eastAsia="Times New Roman"/>
          <w:color w:val="1D2228"/>
          <w:szCs w:val="24"/>
        </w:rPr>
        <w:t xml:space="preserve">σε </w:t>
      </w:r>
      <w:r w:rsidRPr="002D1B77">
        <w:rPr>
          <w:rFonts w:eastAsia="Times New Roman"/>
          <w:color w:val="1D2228"/>
          <w:szCs w:val="24"/>
        </w:rPr>
        <w:t>εσάς</w:t>
      </w:r>
      <w:r>
        <w:rPr>
          <w:rFonts w:eastAsia="Times New Roman"/>
          <w:color w:val="1D2228"/>
          <w:szCs w:val="24"/>
        </w:rPr>
        <w:t>,</w:t>
      </w:r>
      <w:r w:rsidRPr="002D1B77">
        <w:rPr>
          <w:rFonts w:eastAsia="Times New Roman"/>
          <w:color w:val="1D2228"/>
          <w:szCs w:val="24"/>
        </w:rPr>
        <w:t xml:space="preserve"> κύριε Ρήγα</w:t>
      </w:r>
      <w:r>
        <w:rPr>
          <w:rFonts w:eastAsia="Times New Roman"/>
          <w:color w:val="1D2228"/>
          <w:szCs w:val="24"/>
        </w:rPr>
        <w:t>.</w:t>
      </w:r>
    </w:p>
    <w:p w14:paraId="2D30DAFD" w14:textId="77777777" w:rsidR="000D1FE2" w:rsidRDefault="005E5B96">
      <w:pPr>
        <w:spacing w:line="600" w:lineRule="auto"/>
        <w:ind w:firstLine="720"/>
        <w:contextualSpacing/>
        <w:jc w:val="both"/>
        <w:rPr>
          <w:rFonts w:eastAsia="Times New Roman"/>
          <w:color w:val="1D2228"/>
          <w:szCs w:val="24"/>
        </w:rPr>
      </w:pPr>
      <w:r w:rsidRPr="004902BA">
        <w:rPr>
          <w:rFonts w:eastAsia="Times New Roman"/>
          <w:b/>
          <w:color w:val="1D2228"/>
          <w:szCs w:val="24"/>
        </w:rPr>
        <w:t xml:space="preserve">ΠΑΝΑΓΙΩΤΗΣ ΡΗΓΑΣ (Αναπληρωτής Υπουργός Εθνικής Άμυνας): </w:t>
      </w:r>
      <w:r w:rsidRPr="004902BA">
        <w:rPr>
          <w:rFonts w:eastAsia="Times New Roman"/>
          <w:color w:val="1D2228"/>
          <w:szCs w:val="24"/>
        </w:rPr>
        <w:t xml:space="preserve"> </w:t>
      </w:r>
      <w:r>
        <w:rPr>
          <w:rFonts w:eastAsia="Times New Roman"/>
          <w:color w:val="1D2228"/>
          <w:szCs w:val="24"/>
        </w:rPr>
        <w:t xml:space="preserve">Κύριε </w:t>
      </w:r>
      <w:r>
        <w:rPr>
          <w:rFonts w:eastAsia="Times New Roman"/>
          <w:color w:val="1D2228"/>
          <w:szCs w:val="24"/>
        </w:rPr>
        <w:t>Πρόεδρε, ευχαριστώ.</w:t>
      </w:r>
    </w:p>
    <w:p w14:paraId="2D30DAFE"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Αγαπητοί συνάδελφοι και </w:t>
      </w:r>
      <w:proofErr w:type="spellStart"/>
      <w:r>
        <w:rPr>
          <w:rFonts w:eastAsia="Times New Roman"/>
          <w:color w:val="1D2228"/>
          <w:szCs w:val="24"/>
        </w:rPr>
        <w:t>συναδέλφισσες</w:t>
      </w:r>
      <w:proofErr w:type="spellEnd"/>
      <w:r>
        <w:rPr>
          <w:rFonts w:eastAsia="Times New Roman"/>
          <w:color w:val="1D2228"/>
          <w:szCs w:val="24"/>
        </w:rPr>
        <w:t xml:space="preserve">, η τροπολογία </w:t>
      </w:r>
      <w:r>
        <w:rPr>
          <w:rFonts w:eastAsia="Times New Roman"/>
          <w:color w:val="1D2228"/>
          <w:szCs w:val="24"/>
        </w:rPr>
        <w:t xml:space="preserve">με αριθμό </w:t>
      </w:r>
      <w:r>
        <w:rPr>
          <w:rFonts w:eastAsia="Times New Roman"/>
          <w:color w:val="1D2228"/>
          <w:szCs w:val="24"/>
        </w:rPr>
        <w:t>22</w:t>
      </w:r>
      <w:r w:rsidRPr="002D1B77">
        <w:rPr>
          <w:rFonts w:eastAsia="Times New Roman"/>
          <w:color w:val="1D2228"/>
          <w:szCs w:val="24"/>
        </w:rPr>
        <w:t>35</w:t>
      </w:r>
      <w:r>
        <w:rPr>
          <w:rFonts w:eastAsia="Times New Roman"/>
          <w:color w:val="1D2228"/>
          <w:szCs w:val="24"/>
        </w:rPr>
        <w:t>/</w:t>
      </w:r>
      <w:r w:rsidRPr="002D1B77">
        <w:rPr>
          <w:rFonts w:eastAsia="Times New Roman"/>
          <w:color w:val="1D2228"/>
          <w:szCs w:val="24"/>
        </w:rPr>
        <w:t xml:space="preserve">196 αφορά τα </w:t>
      </w:r>
      <w:r>
        <w:rPr>
          <w:rFonts w:eastAsia="Times New Roman"/>
          <w:color w:val="1D2228"/>
          <w:szCs w:val="24"/>
        </w:rPr>
        <w:t>Ελληνικά Α</w:t>
      </w:r>
      <w:r w:rsidRPr="002D1B77">
        <w:rPr>
          <w:rFonts w:eastAsia="Times New Roman"/>
          <w:color w:val="1D2228"/>
          <w:szCs w:val="24"/>
        </w:rPr>
        <w:t xml:space="preserve">μυντικά </w:t>
      </w:r>
      <w:r>
        <w:rPr>
          <w:rFonts w:eastAsia="Times New Roman"/>
          <w:color w:val="1D2228"/>
          <w:szCs w:val="24"/>
        </w:rPr>
        <w:t>Σ</w:t>
      </w:r>
      <w:r w:rsidRPr="002D1B77">
        <w:rPr>
          <w:rFonts w:eastAsia="Times New Roman"/>
          <w:color w:val="1D2228"/>
          <w:szCs w:val="24"/>
        </w:rPr>
        <w:t xml:space="preserve">υστήματα και </w:t>
      </w:r>
      <w:r w:rsidRPr="002D1B77">
        <w:rPr>
          <w:rFonts w:eastAsia="Times New Roman"/>
          <w:color w:val="1D2228"/>
          <w:szCs w:val="24"/>
        </w:rPr>
        <w:lastRenderedPageBreak/>
        <w:t xml:space="preserve">παρέχει </w:t>
      </w:r>
      <w:r>
        <w:rPr>
          <w:rFonts w:eastAsia="Times New Roman"/>
          <w:color w:val="1D2228"/>
          <w:szCs w:val="24"/>
        </w:rPr>
        <w:t>τ</w:t>
      </w:r>
      <w:r w:rsidRPr="002D1B77">
        <w:rPr>
          <w:rFonts w:eastAsia="Times New Roman"/>
          <w:color w:val="1D2228"/>
          <w:szCs w:val="24"/>
        </w:rPr>
        <w:t xml:space="preserve">η δυνατότητα να χορηγηθεί η φορολογική και ασφαλιστική ενημερότητα για επιπλέον χρονικό διάστημα έξι μηνών από τις </w:t>
      </w:r>
      <w:r w:rsidRPr="002D1B77">
        <w:rPr>
          <w:rFonts w:eastAsia="Times New Roman"/>
          <w:color w:val="1D2228"/>
          <w:szCs w:val="24"/>
        </w:rPr>
        <w:t xml:space="preserve">22 Ιουνίου του </w:t>
      </w:r>
      <w:r>
        <w:rPr>
          <w:rFonts w:eastAsia="Times New Roman"/>
          <w:color w:val="1D2228"/>
          <w:szCs w:val="24"/>
        </w:rPr>
        <w:t>20</w:t>
      </w:r>
      <w:r w:rsidRPr="002D1B77">
        <w:rPr>
          <w:rFonts w:eastAsia="Times New Roman"/>
          <w:color w:val="1D2228"/>
          <w:szCs w:val="24"/>
        </w:rPr>
        <w:t xml:space="preserve">19 μέχρι τις 22 Δεκεμβρίου του </w:t>
      </w:r>
      <w:r>
        <w:rPr>
          <w:rFonts w:eastAsia="Times New Roman"/>
          <w:color w:val="1D2228"/>
          <w:szCs w:val="24"/>
        </w:rPr>
        <w:t>20</w:t>
      </w:r>
      <w:r w:rsidRPr="002D1B77">
        <w:rPr>
          <w:rFonts w:eastAsia="Times New Roman"/>
          <w:color w:val="1D2228"/>
          <w:szCs w:val="24"/>
        </w:rPr>
        <w:t>19 κατά παρέκκλιση κάθε γενικής και ειδικής δι</w:t>
      </w:r>
      <w:r>
        <w:rPr>
          <w:rFonts w:eastAsia="Times New Roman"/>
          <w:color w:val="1D2228"/>
          <w:szCs w:val="24"/>
        </w:rPr>
        <w:t xml:space="preserve">άταξης </w:t>
      </w:r>
      <w:r w:rsidRPr="002D1B77">
        <w:rPr>
          <w:rFonts w:eastAsia="Times New Roman"/>
          <w:color w:val="1D2228"/>
          <w:szCs w:val="24"/>
        </w:rPr>
        <w:t xml:space="preserve">προκειμένου να διευκολυνθεί η συμμετοχή σε διαγωνισμούς </w:t>
      </w:r>
      <w:r>
        <w:rPr>
          <w:rFonts w:eastAsia="Times New Roman"/>
          <w:color w:val="1D2228"/>
          <w:szCs w:val="24"/>
        </w:rPr>
        <w:t>α</w:t>
      </w:r>
      <w:r w:rsidRPr="002D1B77">
        <w:rPr>
          <w:rFonts w:eastAsia="Times New Roman"/>
          <w:color w:val="1D2228"/>
          <w:szCs w:val="24"/>
        </w:rPr>
        <w:t>νάληψη</w:t>
      </w:r>
      <w:r>
        <w:rPr>
          <w:rFonts w:eastAsia="Times New Roman"/>
          <w:color w:val="1D2228"/>
          <w:szCs w:val="24"/>
        </w:rPr>
        <w:t>ς, εκτέλεσης δημοσίων έ</w:t>
      </w:r>
      <w:r w:rsidRPr="002D1B77">
        <w:rPr>
          <w:rFonts w:eastAsia="Times New Roman"/>
          <w:color w:val="1D2228"/>
          <w:szCs w:val="24"/>
        </w:rPr>
        <w:t>ργων ή προμηθειών από το</w:t>
      </w:r>
      <w:r>
        <w:rPr>
          <w:rFonts w:eastAsia="Times New Roman"/>
          <w:color w:val="1D2228"/>
          <w:szCs w:val="24"/>
        </w:rPr>
        <w:t>ν</w:t>
      </w:r>
      <w:r w:rsidRPr="002D1B77">
        <w:rPr>
          <w:rFonts w:eastAsia="Times New Roman"/>
          <w:color w:val="1D2228"/>
          <w:szCs w:val="24"/>
        </w:rPr>
        <w:t xml:space="preserve"> δημόσιο τομέα</w:t>
      </w:r>
      <w:r>
        <w:rPr>
          <w:rFonts w:eastAsia="Times New Roman"/>
          <w:color w:val="1D2228"/>
          <w:szCs w:val="24"/>
        </w:rPr>
        <w:t xml:space="preserve">, η </w:t>
      </w:r>
      <w:r w:rsidRPr="002D1B77">
        <w:rPr>
          <w:rFonts w:eastAsia="Times New Roman"/>
          <w:color w:val="1D2228"/>
          <w:szCs w:val="24"/>
        </w:rPr>
        <w:t>περαιτέρω δυνατότητα είσ</w:t>
      </w:r>
      <w:r w:rsidRPr="002D1B77">
        <w:rPr>
          <w:rFonts w:eastAsia="Times New Roman"/>
          <w:color w:val="1D2228"/>
          <w:szCs w:val="24"/>
        </w:rPr>
        <w:t>πραξης χρημάτων από το ελληνικό δημόσιο και η δυνατότητα λειτουργίας της εταιρείας τους επόμενους μήνες</w:t>
      </w:r>
      <w:r>
        <w:rPr>
          <w:rFonts w:eastAsia="Times New Roman"/>
          <w:color w:val="1D2228"/>
          <w:szCs w:val="24"/>
        </w:rPr>
        <w:t>.</w:t>
      </w:r>
    </w:p>
    <w:p w14:paraId="2D30DAF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με δύο άρθρα με αριθμό 2251/212 αφορά τα </w:t>
      </w:r>
      <w:r>
        <w:rPr>
          <w:rFonts w:eastAsia="Times New Roman" w:cs="Times New Roman"/>
          <w:szCs w:val="24"/>
        </w:rPr>
        <w:t xml:space="preserve">ναυπηγεία </w:t>
      </w:r>
      <w:r>
        <w:rPr>
          <w:rFonts w:eastAsia="Times New Roman" w:cs="Times New Roman"/>
          <w:szCs w:val="24"/>
        </w:rPr>
        <w:t xml:space="preserve">της Ελευσίνας και τα </w:t>
      </w:r>
      <w:r>
        <w:rPr>
          <w:rFonts w:eastAsia="Times New Roman" w:cs="Times New Roman"/>
          <w:szCs w:val="24"/>
        </w:rPr>
        <w:t xml:space="preserve">ναυπηγεία </w:t>
      </w:r>
      <w:r>
        <w:rPr>
          <w:rFonts w:eastAsia="Times New Roman" w:cs="Times New Roman"/>
          <w:szCs w:val="24"/>
        </w:rPr>
        <w:t xml:space="preserve">του Σκαραμαγκά. Με την προωθούμενη διάταξη για τα </w:t>
      </w:r>
      <w:r>
        <w:rPr>
          <w:rFonts w:eastAsia="Times New Roman" w:cs="Times New Roman"/>
          <w:szCs w:val="24"/>
        </w:rPr>
        <w:t xml:space="preserve">ναυπηγεία </w:t>
      </w:r>
      <w:r>
        <w:rPr>
          <w:rFonts w:eastAsia="Times New Roman" w:cs="Times New Roman"/>
          <w:szCs w:val="24"/>
        </w:rPr>
        <w:t xml:space="preserve">Σκαραμαγκά θέλουμε να ολοκληρωθεί, δηλαδή </w:t>
      </w:r>
      <w:proofErr w:type="spellStart"/>
      <w:r>
        <w:rPr>
          <w:rFonts w:eastAsia="Times New Roman" w:cs="Times New Roman"/>
          <w:szCs w:val="24"/>
        </w:rPr>
        <w:t>σκοπείται</w:t>
      </w:r>
      <w:proofErr w:type="spellEnd"/>
      <w:r>
        <w:rPr>
          <w:rFonts w:eastAsia="Times New Roman" w:cs="Times New Roman"/>
          <w:szCs w:val="24"/>
        </w:rPr>
        <w:t xml:space="preserve"> απ’ αυτήν τη διάταξη, η ολοκλήρωση των αναγκαίων εργασιών και δοκιμών για τα υποβρύχια «</w:t>
      </w:r>
      <w:proofErr w:type="spellStart"/>
      <w:r>
        <w:rPr>
          <w:rFonts w:eastAsia="Times New Roman" w:cs="Times New Roman"/>
          <w:szCs w:val="24"/>
        </w:rPr>
        <w:t>Πιπίνος</w:t>
      </w:r>
      <w:proofErr w:type="spellEnd"/>
      <w:r>
        <w:rPr>
          <w:rFonts w:eastAsia="Times New Roman" w:cs="Times New Roman"/>
          <w:szCs w:val="24"/>
        </w:rPr>
        <w:t>», «Ωκεανός», «</w:t>
      </w:r>
      <w:proofErr w:type="spellStart"/>
      <w:r>
        <w:rPr>
          <w:rFonts w:eastAsia="Times New Roman" w:cs="Times New Roman"/>
          <w:szCs w:val="24"/>
        </w:rPr>
        <w:t>Ματρώζος</w:t>
      </w:r>
      <w:proofErr w:type="spellEnd"/>
      <w:r>
        <w:rPr>
          <w:rFonts w:eastAsia="Times New Roman" w:cs="Times New Roman"/>
          <w:szCs w:val="24"/>
        </w:rPr>
        <w:t>» και «Κατσώνης», ώστε αυτ</w:t>
      </w:r>
      <w:r>
        <w:rPr>
          <w:rFonts w:eastAsia="Times New Roman" w:cs="Times New Roman"/>
          <w:szCs w:val="24"/>
        </w:rPr>
        <w:t>ά να αποδοθούν το ταχύτερο δυνατόν στον στόλο για πλήρη επιχειρησιακή εκμετάλλευση.</w:t>
      </w:r>
    </w:p>
    <w:p w14:paraId="2D30DB0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Για τα </w:t>
      </w:r>
      <w:r>
        <w:rPr>
          <w:rFonts w:eastAsia="Times New Roman" w:cs="Times New Roman"/>
          <w:szCs w:val="24"/>
        </w:rPr>
        <w:t xml:space="preserve">ναυπηγεία </w:t>
      </w:r>
      <w:r>
        <w:rPr>
          <w:rFonts w:eastAsia="Times New Roman" w:cs="Times New Roman"/>
          <w:szCs w:val="24"/>
        </w:rPr>
        <w:t xml:space="preserve">της Ελευσίνας στο πλαίσιο αυτό να κυρωθεί η σύμβαση του </w:t>
      </w:r>
      <w:r>
        <w:rPr>
          <w:rFonts w:eastAsia="Times New Roman" w:cs="Times New Roman"/>
          <w:szCs w:val="24"/>
        </w:rPr>
        <w:t>ν.</w:t>
      </w:r>
      <w:r>
        <w:rPr>
          <w:rFonts w:eastAsia="Times New Roman" w:cs="Times New Roman"/>
          <w:szCs w:val="24"/>
        </w:rPr>
        <w:t xml:space="preserve">4361/2016, η τριμερής συμφωνία που </w:t>
      </w:r>
      <w:r>
        <w:rPr>
          <w:rFonts w:eastAsia="Times New Roman" w:cs="Times New Roman"/>
          <w:szCs w:val="24"/>
        </w:rPr>
        <w:lastRenderedPageBreak/>
        <w:t>υπήρξε μεταξύ Πολεμικού Ναυτικού και της εταιρείας και των εργ</w:t>
      </w:r>
      <w:r>
        <w:rPr>
          <w:rFonts w:eastAsia="Times New Roman" w:cs="Times New Roman"/>
          <w:szCs w:val="24"/>
        </w:rPr>
        <w:t>αζομένων για την ολοκλήρωση του προγράμματος ναυπήγησης και κατασκευής της τορπιλακάτου «</w:t>
      </w:r>
      <w:proofErr w:type="spellStart"/>
      <w:r>
        <w:rPr>
          <w:rFonts w:eastAsia="Times New Roman" w:cs="Times New Roman"/>
          <w:szCs w:val="24"/>
        </w:rPr>
        <w:t>Ρουσσέν</w:t>
      </w:r>
      <w:proofErr w:type="spellEnd"/>
      <w:r>
        <w:rPr>
          <w:rFonts w:eastAsia="Times New Roman" w:cs="Times New Roman"/>
          <w:szCs w:val="24"/>
        </w:rPr>
        <w:t>». Γι’ αυτό το Πολεμικό Ναυτικό ανέλαβε τον συντονισμό του έργου, την προμήθεια υλικών και υπεργολαβιών. Με την ανωτέρω συμφωνία εξασφαλίστηκε αφ</w:t>
      </w:r>
      <w:r>
        <w:rPr>
          <w:rFonts w:eastAsia="Times New Roman" w:cs="Times New Roman"/>
          <w:szCs w:val="24"/>
        </w:rPr>
        <w:t xml:space="preserve">’ </w:t>
      </w:r>
      <w:r>
        <w:rPr>
          <w:rFonts w:eastAsia="Times New Roman" w:cs="Times New Roman"/>
          <w:szCs w:val="24"/>
        </w:rPr>
        <w:t>ενός για το Π</w:t>
      </w:r>
      <w:r>
        <w:rPr>
          <w:rFonts w:eastAsia="Times New Roman" w:cs="Times New Roman"/>
          <w:szCs w:val="24"/>
        </w:rPr>
        <w:t>ολεμικό Ναυτικό η ευκαιρία να υλοποιηθεί τελικά το έργο κατασκευής των τορπιλακάτων και αφ</w:t>
      </w:r>
      <w:r>
        <w:rPr>
          <w:rFonts w:eastAsia="Times New Roman" w:cs="Times New Roman"/>
          <w:szCs w:val="24"/>
        </w:rPr>
        <w:t xml:space="preserve">’ </w:t>
      </w:r>
      <w:r>
        <w:rPr>
          <w:rFonts w:eastAsia="Times New Roman" w:cs="Times New Roman"/>
          <w:szCs w:val="24"/>
        </w:rPr>
        <w:t>ετέρου για τους εργαζόμενους η προοπτική συνέχισης της απασχόλησής τους εν μέσω οικονομικής κρίσης.</w:t>
      </w:r>
    </w:p>
    <w:p w14:paraId="2D30DB0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Σας καλώ να κάνετε αποδεκτές τις τροπολογίες αυτές. Είναι για τη</w:t>
      </w:r>
      <w:r>
        <w:rPr>
          <w:rFonts w:eastAsia="Times New Roman" w:cs="Times New Roman"/>
          <w:szCs w:val="24"/>
        </w:rPr>
        <w:t xml:space="preserve"> συνέχιση της λειτουργίας των εταιρειών.</w:t>
      </w:r>
    </w:p>
    <w:p w14:paraId="2D30DB0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D30DB03" w14:textId="77777777" w:rsidR="000D1FE2" w:rsidRDefault="005E5B96">
      <w:pPr>
        <w:spacing w:line="600" w:lineRule="auto"/>
        <w:ind w:firstLine="720"/>
        <w:jc w:val="both"/>
        <w:rPr>
          <w:rFonts w:eastAsia="Times New Roman" w:cs="Times New Roman"/>
          <w:szCs w:val="24"/>
        </w:rPr>
      </w:pPr>
      <w:r w:rsidRPr="00880716">
        <w:rPr>
          <w:rFonts w:eastAsia="Times New Roman" w:cs="Times New Roman"/>
          <w:b/>
          <w:szCs w:val="24"/>
        </w:rPr>
        <w:t xml:space="preserve">ΠΡΟΕΔΡΕΥΩΝ (Γεώργιος </w:t>
      </w:r>
      <w:proofErr w:type="spellStart"/>
      <w:r w:rsidRPr="00880716">
        <w:rPr>
          <w:rFonts w:eastAsia="Times New Roman" w:cs="Times New Roman"/>
          <w:b/>
          <w:szCs w:val="24"/>
        </w:rPr>
        <w:t>Μαυρωτάς</w:t>
      </w:r>
      <w:proofErr w:type="spellEnd"/>
      <w:r w:rsidRPr="00880716">
        <w:rPr>
          <w:rFonts w:eastAsia="Times New Roman" w:cs="Times New Roman"/>
          <w:b/>
          <w:szCs w:val="24"/>
        </w:rPr>
        <w:t xml:space="preserve">): </w:t>
      </w:r>
      <w:r>
        <w:rPr>
          <w:rFonts w:eastAsia="Times New Roman" w:cs="Times New Roman"/>
          <w:szCs w:val="24"/>
        </w:rPr>
        <w:t>Ευχαριστούμε πολύ, κύριε Ρήγα.</w:t>
      </w:r>
    </w:p>
    <w:p w14:paraId="2D30DB0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Τον λόγο έχει ο κ. Δημήτριος Εμμανουηλίδης, Βουλευτής Καβάλας από τον ΣΥΡΙΖΑ, για επτά λεπτά.</w:t>
      </w:r>
    </w:p>
    <w:p w14:paraId="2D30DB05" w14:textId="77777777" w:rsidR="000D1FE2" w:rsidRDefault="005E5B96">
      <w:pPr>
        <w:spacing w:line="600" w:lineRule="auto"/>
        <w:ind w:firstLine="720"/>
        <w:jc w:val="both"/>
        <w:rPr>
          <w:rFonts w:eastAsia="Times New Roman" w:cs="Times New Roman"/>
          <w:szCs w:val="24"/>
        </w:rPr>
      </w:pPr>
      <w:r w:rsidRPr="00880716">
        <w:rPr>
          <w:rFonts w:eastAsia="Times New Roman" w:cs="Times New Roman"/>
          <w:b/>
          <w:szCs w:val="24"/>
        </w:rPr>
        <w:t>ΔΗΜΗΤΡΙΟΣ ΕΜΜΑΝΟΥΗΛΙΔΗΣ:</w:t>
      </w:r>
      <w:r w:rsidRPr="00C31C44">
        <w:rPr>
          <w:rFonts w:eastAsia="Times New Roman" w:cs="Times New Roman"/>
          <w:szCs w:val="24"/>
        </w:rPr>
        <w:t xml:space="preserve"> Ε</w:t>
      </w:r>
      <w:r>
        <w:rPr>
          <w:rFonts w:eastAsia="Times New Roman" w:cs="Times New Roman"/>
          <w:szCs w:val="24"/>
        </w:rPr>
        <w:t>υχαριστώ πολ</w:t>
      </w:r>
      <w:r>
        <w:rPr>
          <w:rFonts w:eastAsia="Times New Roman" w:cs="Times New Roman"/>
          <w:szCs w:val="24"/>
        </w:rPr>
        <w:t>ύ, κύριε Πρόεδρε.</w:t>
      </w:r>
    </w:p>
    <w:p w14:paraId="2D30DB0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Επ’ ευκαιρία θα ήθελα να χαιρετίσω τη λειτουργία του Προέδρου </w:t>
      </w:r>
      <w:proofErr w:type="spellStart"/>
      <w:r>
        <w:rPr>
          <w:rFonts w:eastAsia="Times New Roman" w:cs="Times New Roman"/>
          <w:szCs w:val="24"/>
        </w:rPr>
        <w:t>Μαυρωτά</w:t>
      </w:r>
      <w:proofErr w:type="spellEnd"/>
      <w:r>
        <w:rPr>
          <w:rFonts w:eastAsia="Times New Roman" w:cs="Times New Roman"/>
          <w:szCs w:val="24"/>
        </w:rPr>
        <w:t>, που κατά την εκτίμησή μου αποτελεί μια δικαίωση πολιτικού ανδρός με ιδιαίτερο ήθος και πολιτική σοβαρότητα. Ειπώθηκε ότι είναι λίγο οριακό την τελευταία μέρα λειτουργί</w:t>
      </w:r>
      <w:r>
        <w:rPr>
          <w:rFonts w:eastAsia="Times New Roman" w:cs="Times New Roman"/>
          <w:szCs w:val="24"/>
        </w:rPr>
        <w:t xml:space="preserve">ας της Βουλής να αναλάβει την Προεδρία. Ωστόσο, θα επικαλεστώ το </w:t>
      </w:r>
      <w:proofErr w:type="spellStart"/>
      <w:r>
        <w:rPr>
          <w:rFonts w:eastAsia="Times New Roman" w:cs="Times New Roman"/>
          <w:szCs w:val="24"/>
        </w:rPr>
        <w:t>δημοσθένειο</w:t>
      </w:r>
      <w:proofErr w:type="spellEnd"/>
      <w:r>
        <w:rPr>
          <w:rFonts w:eastAsia="Times New Roman" w:cs="Times New Roman"/>
          <w:szCs w:val="24"/>
        </w:rPr>
        <w:t>:</w:t>
      </w:r>
      <w:r>
        <w:rPr>
          <w:rFonts w:eastAsia="Times New Roman" w:cs="Times New Roman"/>
          <w:szCs w:val="24"/>
        </w:rPr>
        <w:t xml:space="preserve"> «Προς γαρ το τελευταίο </w:t>
      </w:r>
      <w:proofErr w:type="spellStart"/>
      <w:r>
        <w:rPr>
          <w:rFonts w:eastAsia="Times New Roman" w:cs="Times New Roman"/>
          <w:szCs w:val="24"/>
        </w:rPr>
        <w:t>εκβάν</w:t>
      </w:r>
      <w:proofErr w:type="spellEnd"/>
      <w:r>
        <w:rPr>
          <w:rFonts w:eastAsia="Times New Roman" w:cs="Times New Roman"/>
          <w:szCs w:val="24"/>
        </w:rPr>
        <w:t xml:space="preserve">, έκαστον των πριν </w:t>
      </w:r>
      <w:proofErr w:type="spellStart"/>
      <w:r>
        <w:rPr>
          <w:rFonts w:eastAsia="Times New Roman" w:cs="Times New Roman"/>
          <w:szCs w:val="24"/>
        </w:rPr>
        <w:t>υπαρξάντων</w:t>
      </w:r>
      <w:proofErr w:type="spellEnd"/>
      <w:r>
        <w:rPr>
          <w:rFonts w:eastAsia="Times New Roman" w:cs="Times New Roman"/>
          <w:szCs w:val="24"/>
        </w:rPr>
        <w:t xml:space="preserve"> κρίνεται».</w:t>
      </w:r>
    </w:p>
    <w:p w14:paraId="2D30DB07"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30DB0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Έρχομαι στη συνέχεια για να πω ότι η ζώσα πολιτική είναι συναρπασ</w:t>
      </w:r>
      <w:r>
        <w:rPr>
          <w:rFonts w:eastAsia="Times New Roman" w:cs="Times New Roman"/>
          <w:szCs w:val="24"/>
        </w:rPr>
        <w:t xml:space="preserve">τική, γιατί ενυπάρχει σ’ αυτήν το στοιχείο της περιπέτειας. Περιπέτεια, κατά τον Αριστοτέλη, είναι «η εις το εναντίον των </w:t>
      </w:r>
      <w:proofErr w:type="spellStart"/>
      <w:r>
        <w:rPr>
          <w:rFonts w:eastAsia="Times New Roman" w:cs="Times New Roman"/>
          <w:szCs w:val="24"/>
        </w:rPr>
        <w:t>πραττομένων</w:t>
      </w:r>
      <w:proofErr w:type="spellEnd"/>
      <w:r>
        <w:rPr>
          <w:rFonts w:eastAsia="Times New Roman" w:cs="Times New Roman"/>
          <w:szCs w:val="24"/>
        </w:rPr>
        <w:t xml:space="preserve"> μεταβολή». Είναι η ανατροπή από τα αναμενόμενα. Αυτό είχαμε με τις εκλογές για την ανάδειξη των Ευρωβουλευτών. Η Κυβέρνηση</w:t>
      </w:r>
      <w:r>
        <w:rPr>
          <w:rFonts w:eastAsia="Times New Roman" w:cs="Times New Roman"/>
          <w:szCs w:val="24"/>
        </w:rPr>
        <w:t xml:space="preserve"> περίμενε άλλα αποτελέσματα και ηχηρά –θα έλεγα- στην κάλπη αποδοκιμάστηκε αυτή η πρακτική. Είχαμε, λοιπόν, μια ανατροπή, όμως στη ζωή, όπως και στην πολιτική, οι ανατροπές είναι συστατικό στοιχείο της δύναμης της κοινωνικής, της δύναμης της πολιτικής</w:t>
      </w:r>
      <w:r>
        <w:rPr>
          <w:rFonts w:eastAsia="Times New Roman" w:cs="Times New Roman"/>
          <w:szCs w:val="24"/>
        </w:rPr>
        <w:t>,</w:t>
      </w:r>
      <w:r>
        <w:rPr>
          <w:rFonts w:eastAsia="Times New Roman" w:cs="Times New Roman"/>
          <w:szCs w:val="24"/>
        </w:rPr>
        <w:t xml:space="preserve"> εν </w:t>
      </w:r>
      <w:r>
        <w:rPr>
          <w:rFonts w:eastAsia="Times New Roman" w:cs="Times New Roman"/>
          <w:szCs w:val="24"/>
        </w:rPr>
        <w:t xml:space="preserve">προκειμένω. </w:t>
      </w:r>
    </w:p>
    <w:p w14:paraId="2D30DB0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Οι εκλογές για την ανάδειξη των </w:t>
      </w:r>
      <w:proofErr w:type="spellStart"/>
      <w:r>
        <w:rPr>
          <w:rFonts w:eastAsia="Times New Roman" w:cs="Times New Roman"/>
          <w:szCs w:val="24"/>
        </w:rPr>
        <w:t>Ευρωβουλευτριών</w:t>
      </w:r>
      <w:proofErr w:type="spellEnd"/>
      <w:r>
        <w:rPr>
          <w:rFonts w:eastAsia="Times New Roman" w:cs="Times New Roman"/>
          <w:szCs w:val="24"/>
        </w:rPr>
        <w:t xml:space="preserve"> και των Ευρωβουλευτών έγιναν με προθετικό στοιχείο την </w:t>
      </w:r>
      <w:proofErr w:type="spellStart"/>
      <w:r>
        <w:rPr>
          <w:rFonts w:eastAsia="Times New Roman" w:cs="Times New Roman"/>
          <w:szCs w:val="24"/>
        </w:rPr>
        <w:t>τιμωρητική</w:t>
      </w:r>
      <w:proofErr w:type="spellEnd"/>
      <w:r>
        <w:rPr>
          <w:rFonts w:eastAsia="Times New Roman" w:cs="Times New Roman"/>
          <w:szCs w:val="24"/>
        </w:rPr>
        <w:t xml:space="preserve"> κριτική απέναντι σε μια Κυβέρνηση που έκανε όσα έκανε ή δεν έκανε αυτά που ο κόσμος ήθελε να κάνει. Οι εκλογές που έρχονται προθε</w:t>
      </w:r>
      <w:r>
        <w:rPr>
          <w:rFonts w:eastAsia="Times New Roman" w:cs="Times New Roman"/>
          <w:szCs w:val="24"/>
        </w:rPr>
        <w:t xml:space="preserve">τικό έχουν ουσιαστικό. Είναι εκλογές σκέψης και περίσκεψης, γιατί καλύτερα ο λαός με την ψήφο του να σκεφτεί ποια θα είναι η κατάσταση όταν –ο μη γένοιτο- υπάρξει η παλινόρθωση ενός συστήματος που </w:t>
      </w:r>
      <w:proofErr w:type="spellStart"/>
      <w:r>
        <w:rPr>
          <w:rFonts w:eastAsia="Times New Roman" w:cs="Times New Roman"/>
          <w:szCs w:val="24"/>
        </w:rPr>
        <w:t>βαρύνεται</w:t>
      </w:r>
      <w:proofErr w:type="spellEnd"/>
      <w:r>
        <w:rPr>
          <w:rFonts w:eastAsia="Times New Roman" w:cs="Times New Roman"/>
          <w:szCs w:val="24"/>
        </w:rPr>
        <w:t xml:space="preserve"> με μύριες όσες όχι αδυναμίες, αλλά </w:t>
      </w:r>
      <w:proofErr w:type="spellStart"/>
      <w:r>
        <w:rPr>
          <w:rFonts w:eastAsia="Times New Roman" w:cs="Times New Roman"/>
          <w:szCs w:val="24"/>
        </w:rPr>
        <w:t>στοχευμένες</w:t>
      </w:r>
      <w:proofErr w:type="spellEnd"/>
      <w:r>
        <w:rPr>
          <w:rFonts w:eastAsia="Times New Roman" w:cs="Times New Roman"/>
          <w:szCs w:val="24"/>
        </w:rPr>
        <w:t xml:space="preserve"> κα</w:t>
      </w:r>
      <w:r>
        <w:rPr>
          <w:rFonts w:eastAsia="Times New Roman" w:cs="Times New Roman"/>
          <w:szCs w:val="24"/>
        </w:rPr>
        <w:t>ι εγκληματικές πολιτικές συμπεριφορές που αναδείχθηκαν από τα πρώτα χρόνια της Μεταπολίτευσης και κορυφώθηκαν με την εισαγωγή μας στη δίνη των μνημονίων.</w:t>
      </w:r>
    </w:p>
    <w:p w14:paraId="2D30DB0A" w14:textId="77777777" w:rsidR="000D1FE2" w:rsidRDefault="005E5B96">
      <w:pPr>
        <w:spacing w:line="600" w:lineRule="auto"/>
        <w:ind w:firstLine="720"/>
        <w:jc w:val="both"/>
        <w:rPr>
          <w:rFonts w:eastAsia="Times New Roman"/>
          <w:szCs w:val="24"/>
        </w:rPr>
      </w:pPr>
      <w:r>
        <w:rPr>
          <w:rFonts w:eastAsia="Times New Roman"/>
          <w:szCs w:val="24"/>
        </w:rPr>
        <w:t>Π</w:t>
      </w:r>
      <w:r w:rsidRPr="006336FF">
        <w:rPr>
          <w:rFonts w:eastAsia="Times New Roman"/>
          <w:szCs w:val="24"/>
        </w:rPr>
        <w:t>έρα από αυτή τη φρίκη</w:t>
      </w:r>
      <w:r>
        <w:rPr>
          <w:rFonts w:eastAsia="Times New Roman"/>
          <w:szCs w:val="24"/>
        </w:rPr>
        <w:t>,</w:t>
      </w:r>
      <w:r w:rsidRPr="006336FF">
        <w:rPr>
          <w:rFonts w:eastAsia="Times New Roman"/>
          <w:szCs w:val="24"/>
        </w:rPr>
        <w:t xml:space="preserve"> υπήρξε η δεύτερη </w:t>
      </w:r>
      <w:r>
        <w:rPr>
          <w:rFonts w:eastAsia="Times New Roman"/>
          <w:szCs w:val="24"/>
        </w:rPr>
        <w:t>φρίκη</w:t>
      </w:r>
      <w:r w:rsidRPr="006336FF">
        <w:rPr>
          <w:rFonts w:eastAsia="Times New Roman"/>
          <w:szCs w:val="24"/>
        </w:rPr>
        <w:t xml:space="preserve"> της διαχείρισης </w:t>
      </w:r>
      <w:r>
        <w:rPr>
          <w:rFonts w:eastAsia="Times New Roman"/>
          <w:szCs w:val="24"/>
        </w:rPr>
        <w:t>των μνημονίων.</w:t>
      </w:r>
      <w:r w:rsidRPr="006336FF">
        <w:rPr>
          <w:rFonts w:eastAsia="Times New Roman"/>
          <w:szCs w:val="24"/>
        </w:rPr>
        <w:t xml:space="preserve"> </w:t>
      </w:r>
      <w:r>
        <w:rPr>
          <w:rFonts w:eastAsia="Times New Roman"/>
          <w:szCs w:val="24"/>
        </w:rPr>
        <w:t>Α</w:t>
      </w:r>
      <w:r w:rsidRPr="006336FF">
        <w:rPr>
          <w:rFonts w:eastAsia="Times New Roman"/>
          <w:szCs w:val="24"/>
        </w:rPr>
        <w:t xml:space="preserve">λυσιδωτά </w:t>
      </w:r>
      <w:r>
        <w:rPr>
          <w:rFonts w:eastAsia="Times New Roman"/>
          <w:szCs w:val="24"/>
        </w:rPr>
        <w:t>αυτά τα βήματα</w:t>
      </w:r>
      <w:r>
        <w:rPr>
          <w:rFonts w:eastAsia="Times New Roman"/>
          <w:szCs w:val="24"/>
        </w:rPr>
        <w:t xml:space="preserve"> γίνανε και από την </w:t>
      </w:r>
      <w:r>
        <w:rPr>
          <w:rFonts w:eastAsia="Times New Roman"/>
          <w:szCs w:val="24"/>
        </w:rPr>
        <w:t>κ</w:t>
      </w:r>
      <w:r>
        <w:rPr>
          <w:rFonts w:eastAsia="Times New Roman"/>
          <w:szCs w:val="24"/>
        </w:rPr>
        <w:t xml:space="preserve">υβέρνηση του ΠΑΣΟΚ και από την </w:t>
      </w:r>
      <w:r>
        <w:rPr>
          <w:rFonts w:eastAsia="Times New Roman"/>
          <w:szCs w:val="24"/>
        </w:rPr>
        <w:t>κ</w:t>
      </w:r>
      <w:r>
        <w:rPr>
          <w:rFonts w:eastAsia="Times New Roman"/>
          <w:szCs w:val="24"/>
        </w:rPr>
        <w:t xml:space="preserve">υβέρνηση της Νέας Δημοκρατίας. Και έρχονται τώρα να παρουσιαστούν ως λυτρωτές. «Ο </w:t>
      </w:r>
      <w:proofErr w:type="spellStart"/>
      <w:r>
        <w:rPr>
          <w:rFonts w:eastAsia="Times New Roman"/>
          <w:szCs w:val="24"/>
        </w:rPr>
        <w:t>τρώσας</w:t>
      </w:r>
      <w:proofErr w:type="spellEnd"/>
      <w:r>
        <w:rPr>
          <w:rFonts w:eastAsia="Times New Roman"/>
          <w:szCs w:val="24"/>
        </w:rPr>
        <w:t xml:space="preserve"> και </w:t>
      </w:r>
      <w:proofErr w:type="spellStart"/>
      <w:r>
        <w:rPr>
          <w:rFonts w:eastAsia="Times New Roman"/>
          <w:szCs w:val="24"/>
        </w:rPr>
        <w:t>ιάσεται</w:t>
      </w:r>
      <w:proofErr w:type="spellEnd"/>
      <w:r>
        <w:rPr>
          <w:rFonts w:eastAsia="Times New Roman"/>
          <w:szCs w:val="24"/>
        </w:rPr>
        <w:t>». Έδωσε χρησμό. Πώς είναι δυνατόν αυτός που έσπειρε την καταστροφή αυτός να γίνει και προπομπός της ία</w:t>
      </w:r>
      <w:r>
        <w:rPr>
          <w:rFonts w:eastAsia="Times New Roman"/>
          <w:szCs w:val="24"/>
        </w:rPr>
        <w:t xml:space="preserve">σης; Αυτή τη σχιζοφρενική κατάσταση πρέπει </w:t>
      </w:r>
      <w:r>
        <w:rPr>
          <w:rFonts w:eastAsia="Times New Roman"/>
          <w:szCs w:val="24"/>
        </w:rPr>
        <w:lastRenderedPageBreak/>
        <w:t>να αντιληφθεί ο ελληνικός λαός και με μνήμη και κρίση πρέπει να αποδώσει αυτά που πρέπει να αποδοθούν. Αν πραγματικά ηττήθηκε η Κυβέρνηση και ο ΣΥΡΙΖΑ, ηττήθηκε κυρίως σε έναν τομέα, στον επικοινωνιακό τομέα. Κατό</w:t>
      </w:r>
      <w:r>
        <w:rPr>
          <w:rFonts w:eastAsia="Times New Roman"/>
          <w:szCs w:val="24"/>
        </w:rPr>
        <w:t xml:space="preserve">ρθωσε το πολιτικό, το κοινωνικό, το οικονομικό σύστημα -και όχι τα κόμματα μόνο- να μετακυλήσει όλα τα βάρη που συσσώρευσαν οι ίδιοι, Νέα Δημοκρατία και ΠΑΣΟΚ, τα χρόνια της </w:t>
      </w:r>
      <w:proofErr w:type="spellStart"/>
      <w:r>
        <w:rPr>
          <w:rFonts w:eastAsia="Times New Roman"/>
          <w:szCs w:val="24"/>
        </w:rPr>
        <w:t>μνημονιακής</w:t>
      </w:r>
      <w:proofErr w:type="spellEnd"/>
      <w:r>
        <w:rPr>
          <w:rFonts w:eastAsia="Times New Roman"/>
          <w:szCs w:val="24"/>
        </w:rPr>
        <w:t xml:space="preserve"> λαίλαπας, να μηδενίσουν το κοντέρ του χρόνου και να πουν ότι η φτωχοπο</w:t>
      </w:r>
      <w:r>
        <w:rPr>
          <w:rFonts w:eastAsia="Times New Roman"/>
          <w:szCs w:val="24"/>
        </w:rPr>
        <w:t xml:space="preserve">ίηση, η ερημοποίηση της χώρας και της κοινωνίας έγινε και αρχίζει από τον Γενάρη του 2015 και στο εξής. </w:t>
      </w:r>
    </w:p>
    <w:p w14:paraId="2D30DB0B" w14:textId="77777777" w:rsidR="000D1FE2" w:rsidRDefault="005E5B96">
      <w:pPr>
        <w:spacing w:line="600" w:lineRule="auto"/>
        <w:ind w:firstLine="720"/>
        <w:jc w:val="both"/>
        <w:rPr>
          <w:rFonts w:eastAsia="Times New Roman"/>
          <w:szCs w:val="24"/>
        </w:rPr>
      </w:pPr>
      <w:r>
        <w:rPr>
          <w:rFonts w:eastAsia="Times New Roman"/>
          <w:szCs w:val="24"/>
        </w:rPr>
        <w:t>Μας κατηγορούν για ψέματα. Ένα ψέμα αναδείχθηκε και είναι ακριβώς αυτό που χαλκεύει την ιστορική και την κοινωνική πραγματικότητα. Εμπιστευόμενος την κ</w:t>
      </w:r>
      <w:r>
        <w:rPr>
          <w:rFonts w:eastAsia="Times New Roman"/>
          <w:szCs w:val="24"/>
        </w:rPr>
        <w:t>ρίση και κυρίως το ένστικτο της κοινωνικής αυτοσυντήρησης της κοινωνίας, καλώ την κοινωνία, με απόλυτη βεβαιότητα ότι πάντα ο πολιτικός της ορθολογισμός την κατευθύνει προς τη σωστή πλεύση, να αποδώσει τα πολιτικά επίχειρα κατά τη διάρκεια της εκλογικής δι</w:t>
      </w:r>
      <w:r>
        <w:rPr>
          <w:rFonts w:eastAsia="Times New Roman"/>
          <w:szCs w:val="24"/>
        </w:rPr>
        <w:t>αδικασίας της 7</w:t>
      </w:r>
      <w:r w:rsidRPr="009A0632">
        <w:rPr>
          <w:rFonts w:eastAsia="Times New Roman"/>
          <w:szCs w:val="24"/>
          <w:vertAlign w:val="superscript"/>
        </w:rPr>
        <w:t>ης</w:t>
      </w:r>
      <w:r>
        <w:rPr>
          <w:rFonts w:eastAsia="Times New Roman"/>
          <w:szCs w:val="24"/>
        </w:rPr>
        <w:t xml:space="preserve"> Ιουλίου.</w:t>
      </w:r>
    </w:p>
    <w:p w14:paraId="2D30DB0C" w14:textId="77777777" w:rsidR="000D1FE2" w:rsidRDefault="005E5B96">
      <w:pPr>
        <w:spacing w:line="600" w:lineRule="auto"/>
        <w:ind w:firstLine="720"/>
        <w:jc w:val="both"/>
        <w:rPr>
          <w:rFonts w:eastAsia="Times New Roman"/>
          <w:szCs w:val="24"/>
        </w:rPr>
      </w:pPr>
      <w:r>
        <w:rPr>
          <w:rFonts w:eastAsia="Times New Roman"/>
          <w:szCs w:val="24"/>
        </w:rPr>
        <w:lastRenderedPageBreak/>
        <w:t xml:space="preserve">Θα πω ένα τελευταίο. Μας κατηγορούν, λέει, για αποβιομηχάνιση. Έχω εδώ μια θέση του Προέδρου του ΣΕΒ από την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 xml:space="preserve"> παρμένο. Τα επτά χρόνια 2009</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2015 της μεγάλης ύφεσης ο παραγωγικός ιστός της χώρας κυριολεκτικά αποδιαρθρώθηκε. Οι επενδύσεις μειώθηκαν κατά 62% με τη μεταποίηση και τη βιομηχανική δραστηριότητα να πληρώνουν το κόστος της ύφεσης. </w:t>
      </w:r>
    </w:p>
    <w:p w14:paraId="2D30DB0D" w14:textId="77777777" w:rsidR="000D1FE2" w:rsidRDefault="005E5B96">
      <w:pPr>
        <w:spacing w:line="600" w:lineRule="auto"/>
        <w:ind w:firstLine="720"/>
        <w:jc w:val="both"/>
        <w:rPr>
          <w:rFonts w:eastAsia="Times New Roman"/>
          <w:szCs w:val="24"/>
        </w:rPr>
      </w:pPr>
      <w:r>
        <w:rPr>
          <w:rFonts w:eastAsia="Times New Roman"/>
          <w:szCs w:val="24"/>
        </w:rPr>
        <w:t xml:space="preserve">Έχει αναλυτικό κατάλογο των δεκάδων επιχειρήσεων που έκλεισαν κατά τα έργα και τις ημέρες του </w:t>
      </w:r>
      <w:r>
        <w:rPr>
          <w:rFonts w:eastAsia="Times New Roman"/>
          <w:szCs w:val="24"/>
          <w:lang w:val="en-US"/>
        </w:rPr>
        <w:t>success</w:t>
      </w:r>
      <w:r w:rsidRPr="009A0632">
        <w:rPr>
          <w:rFonts w:eastAsia="Times New Roman"/>
          <w:szCs w:val="24"/>
        </w:rPr>
        <w:t xml:space="preserve"> </w:t>
      </w:r>
      <w:r>
        <w:rPr>
          <w:rFonts w:eastAsia="Times New Roman"/>
          <w:szCs w:val="24"/>
          <w:lang w:val="en-US"/>
        </w:rPr>
        <w:t>story</w:t>
      </w:r>
      <w:r w:rsidRPr="009A0632">
        <w:rPr>
          <w:rFonts w:eastAsia="Times New Roman"/>
          <w:szCs w:val="24"/>
        </w:rPr>
        <w:t xml:space="preserve"> </w:t>
      </w:r>
      <w:r>
        <w:rPr>
          <w:rFonts w:eastAsia="Times New Roman"/>
          <w:szCs w:val="24"/>
        </w:rPr>
        <w:t>του Σαμαρά και της παρέας του.</w:t>
      </w:r>
    </w:p>
    <w:p w14:paraId="2D30DB0E" w14:textId="77777777" w:rsidR="000D1FE2" w:rsidRDefault="005E5B96">
      <w:pPr>
        <w:spacing w:line="600" w:lineRule="auto"/>
        <w:ind w:firstLine="540"/>
        <w:jc w:val="both"/>
        <w:rPr>
          <w:rFonts w:eastAsia="Times New Roman"/>
          <w:szCs w:val="24"/>
        </w:rPr>
      </w:pPr>
      <w:r w:rsidRPr="00C453AA">
        <w:rPr>
          <w:rFonts w:eastAsia="Times New Roman"/>
          <w:szCs w:val="24"/>
        </w:rPr>
        <w:t>(Στο σημείο αυτό ο Βουλευτής κ.</w:t>
      </w:r>
      <w:r>
        <w:rPr>
          <w:rFonts w:eastAsia="Times New Roman"/>
          <w:szCs w:val="24"/>
        </w:rPr>
        <w:t xml:space="preserve"> Δημήτριος Εμμανουηλίδης </w:t>
      </w:r>
      <w:r w:rsidRPr="00C453AA">
        <w:rPr>
          <w:rFonts w:eastAsia="Times New Roman"/>
          <w:szCs w:val="24"/>
        </w:rPr>
        <w:t>καταθέτει για τα Πρα</w:t>
      </w:r>
      <w:r>
        <w:rPr>
          <w:rFonts w:eastAsia="Times New Roman"/>
          <w:szCs w:val="24"/>
        </w:rPr>
        <w:t>κτικά το προαναφερθέν έγγραφο, το οποίο β</w:t>
      </w:r>
      <w:r>
        <w:rPr>
          <w:rFonts w:eastAsia="Times New Roman"/>
          <w:szCs w:val="24"/>
        </w:rPr>
        <w:t>ρίσκε</w:t>
      </w:r>
      <w:r w:rsidRPr="00C453AA">
        <w:rPr>
          <w:rFonts w:eastAsia="Times New Roman"/>
          <w:szCs w:val="24"/>
        </w:rPr>
        <w:t>ται στο αρχείο του Τμήματος Γραμματείας της Διεύθυνσης Στενογραφίας και Πρακτικών της Βουλής)</w:t>
      </w:r>
    </w:p>
    <w:p w14:paraId="2D30DB0F" w14:textId="77777777" w:rsidR="000D1FE2" w:rsidRDefault="005E5B96">
      <w:pPr>
        <w:spacing w:line="600" w:lineRule="auto"/>
        <w:ind w:firstLine="720"/>
        <w:jc w:val="both"/>
        <w:rPr>
          <w:rFonts w:eastAsia="Times New Roman"/>
          <w:szCs w:val="24"/>
        </w:rPr>
      </w:pPr>
      <w:r>
        <w:rPr>
          <w:rFonts w:eastAsia="Times New Roman"/>
          <w:szCs w:val="24"/>
        </w:rPr>
        <w:t>Τέλος</w:t>
      </w:r>
      <w:r>
        <w:rPr>
          <w:rFonts w:eastAsia="Times New Roman"/>
          <w:szCs w:val="24"/>
        </w:rPr>
        <w:t>,</w:t>
      </w:r>
      <w:r>
        <w:rPr>
          <w:rFonts w:eastAsia="Times New Roman"/>
          <w:szCs w:val="24"/>
        </w:rPr>
        <w:t xml:space="preserve"> επειδή υπάρχει συγκινησιακή φόρτιση, θα έλεγα ότι στα ίδια ιερά μέρη πάλι θα ξαναβρεθούμε.</w:t>
      </w:r>
    </w:p>
    <w:p w14:paraId="2D30DB10" w14:textId="77777777" w:rsidR="000D1FE2" w:rsidRDefault="005E5B96">
      <w:pPr>
        <w:spacing w:line="600" w:lineRule="auto"/>
        <w:ind w:firstLine="720"/>
        <w:jc w:val="both"/>
        <w:rPr>
          <w:rFonts w:eastAsia="Times New Roman"/>
          <w:szCs w:val="24"/>
        </w:rPr>
      </w:pPr>
      <w:r>
        <w:rPr>
          <w:rFonts w:eastAsia="Times New Roman"/>
          <w:szCs w:val="24"/>
        </w:rPr>
        <w:t>Να είστε καλά.</w:t>
      </w:r>
    </w:p>
    <w:p w14:paraId="2D30DB11" w14:textId="77777777" w:rsidR="000D1FE2" w:rsidRDefault="005E5B96">
      <w:pPr>
        <w:spacing w:line="600" w:lineRule="auto"/>
        <w:ind w:left="1440" w:firstLine="720"/>
        <w:jc w:val="both"/>
        <w:rPr>
          <w:rFonts w:eastAsia="Times New Roman"/>
          <w:szCs w:val="24"/>
        </w:rPr>
      </w:pPr>
      <w:r>
        <w:rPr>
          <w:rFonts w:eastAsia="Times New Roman"/>
          <w:szCs w:val="24"/>
        </w:rPr>
        <w:lastRenderedPageBreak/>
        <w:t>(Χειροκροτήματα από την πτέρυγα του ΣΥΡΙΖΑ)</w:t>
      </w:r>
    </w:p>
    <w:p w14:paraId="2D30DB12" w14:textId="77777777" w:rsidR="000D1FE2" w:rsidRDefault="005E5B96">
      <w:pPr>
        <w:spacing w:line="600" w:lineRule="auto"/>
        <w:ind w:firstLine="720"/>
        <w:jc w:val="both"/>
        <w:rPr>
          <w:rFonts w:eastAsia="Times New Roman"/>
          <w:szCs w:val="24"/>
        </w:rPr>
      </w:pPr>
      <w:r w:rsidRPr="009A0632">
        <w:rPr>
          <w:rFonts w:eastAsia="Times New Roman"/>
          <w:b/>
          <w:szCs w:val="24"/>
        </w:rPr>
        <w:t xml:space="preserve">ΠΡΟΕΔΡΕΥΩΝ (Γεώργιος </w:t>
      </w:r>
      <w:proofErr w:type="spellStart"/>
      <w:r w:rsidRPr="009A0632">
        <w:rPr>
          <w:rFonts w:eastAsia="Times New Roman"/>
          <w:b/>
          <w:szCs w:val="24"/>
        </w:rPr>
        <w:t>Μαυρωτάς</w:t>
      </w:r>
      <w:proofErr w:type="spellEnd"/>
      <w:r w:rsidRPr="009A0632">
        <w:rPr>
          <w:rFonts w:eastAsia="Times New Roman"/>
          <w:b/>
          <w:szCs w:val="24"/>
        </w:rPr>
        <w:t>):</w:t>
      </w:r>
      <w:r>
        <w:rPr>
          <w:rFonts w:eastAsia="Times New Roman"/>
          <w:szCs w:val="24"/>
        </w:rPr>
        <w:t xml:space="preserve"> Ευχαριστούμε τον κ. Εμμανουηλίδη. </w:t>
      </w:r>
    </w:p>
    <w:p w14:paraId="2D30DB13" w14:textId="77777777" w:rsidR="000D1FE2" w:rsidRDefault="005E5B96">
      <w:pPr>
        <w:spacing w:line="600" w:lineRule="auto"/>
        <w:ind w:firstLine="720"/>
        <w:jc w:val="both"/>
        <w:rPr>
          <w:rFonts w:eastAsia="Times New Roman"/>
          <w:szCs w:val="24"/>
        </w:rPr>
      </w:pPr>
      <w:r>
        <w:rPr>
          <w:rFonts w:eastAsia="Times New Roman"/>
          <w:szCs w:val="24"/>
        </w:rPr>
        <w:t xml:space="preserve">Τον λόγο έχει ο κ. Αντωνίου Χρήστος, Βουλευτής Ημαθίας με τον ΣΥΡΙΖΑ. </w:t>
      </w:r>
    </w:p>
    <w:p w14:paraId="2D30DB14" w14:textId="77777777" w:rsidR="000D1FE2" w:rsidRDefault="005E5B96">
      <w:pPr>
        <w:spacing w:line="600" w:lineRule="auto"/>
        <w:ind w:firstLine="720"/>
        <w:jc w:val="both"/>
        <w:rPr>
          <w:rFonts w:eastAsia="Times New Roman"/>
          <w:szCs w:val="24"/>
        </w:rPr>
      </w:pPr>
      <w:r>
        <w:rPr>
          <w:rFonts w:eastAsia="Times New Roman"/>
          <w:b/>
          <w:szCs w:val="24"/>
        </w:rPr>
        <w:t>ΧΡΗΣΤΟΣ ΑΝΤΩΝΙΟΥ:</w:t>
      </w:r>
      <w:r>
        <w:rPr>
          <w:rFonts w:eastAsia="Times New Roman"/>
          <w:szCs w:val="24"/>
        </w:rPr>
        <w:t xml:space="preserve"> Κυρίες και κύριοι συνάδελφοι, δεν έχουν περάσει παρά εννιά μήνες από τον Αύγουστο του 2018, όταν η χ</w:t>
      </w:r>
      <w:r>
        <w:rPr>
          <w:rFonts w:eastAsia="Times New Roman"/>
          <w:szCs w:val="24"/>
        </w:rPr>
        <w:t xml:space="preserve">ώρα μας και τυπικά έκλεισε τον κύκλο των </w:t>
      </w:r>
      <w:proofErr w:type="spellStart"/>
      <w:r>
        <w:rPr>
          <w:rFonts w:eastAsia="Times New Roman"/>
          <w:szCs w:val="24"/>
        </w:rPr>
        <w:t>μνημονιακών</w:t>
      </w:r>
      <w:proofErr w:type="spellEnd"/>
      <w:r>
        <w:rPr>
          <w:rFonts w:eastAsia="Times New Roman"/>
          <w:szCs w:val="24"/>
        </w:rPr>
        <w:t xml:space="preserve"> πολιτικών. Από το 2010 ο ελληνικός λαός έζησε δύσκολα χρόνια. Κυρίως η μεγάλη κοινωνική πλειοψηφία υπέστη δραματικές μεταβολές στη ζωή της. </w:t>
      </w:r>
    </w:p>
    <w:p w14:paraId="2D30DB15" w14:textId="77777777" w:rsidR="000D1FE2" w:rsidRDefault="005E5B96">
      <w:pPr>
        <w:spacing w:line="600" w:lineRule="auto"/>
        <w:ind w:firstLine="709"/>
        <w:jc w:val="both"/>
        <w:rPr>
          <w:rFonts w:eastAsia="Times New Roman" w:cs="Times New Roman"/>
          <w:szCs w:val="24"/>
        </w:rPr>
      </w:pPr>
      <w:r>
        <w:rPr>
          <w:rFonts w:eastAsia="Times New Roman" w:cs="Times New Roman"/>
          <w:szCs w:val="24"/>
        </w:rPr>
        <w:t xml:space="preserve">Διακόσιες πενήντα χιλιάδες </w:t>
      </w:r>
      <w:r w:rsidRPr="00790844">
        <w:rPr>
          <w:rFonts w:eastAsia="Times New Roman" w:cs="Times New Roman"/>
          <w:szCs w:val="24"/>
        </w:rPr>
        <w:t xml:space="preserve">επιχειρήσεις </w:t>
      </w:r>
      <w:r>
        <w:rPr>
          <w:rFonts w:eastAsia="Times New Roman" w:cs="Times New Roman"/>
          <w:szCs w:val="24"/>
        </w:rPr>
        <w:t>έκλεισαν</w:t>
      </w:r>
      <w:r w:rsidRPr="00790844">
        <w:rPr>
          <w:rFonts w:eastAsia="Times New Roman" w:cs="Times New Roman"/>
          <w:szCs w:val="24"/>
        </w:rPr>
        <w:t xml:space="preserve"> μόνο τα πρώτα</w:t>
      </w:r>
      <w:r w:rsidRPr="00790844">
        <w:rPr>
          <w:rFonts w:eastAsia="Times New Roman" w:cs="Times New Roman"/>
          <w:szCs w:val="24"/>
        </w:rPr>
        <w:t xml:space="preserve"> τέσσερα χρόνια</w:t>
      </w:r>
      <w:r>
        <w:rPr>
          <w:rFonts w:eastAsia="Times New Roman" w:cs="Times New Roman"/>
          <w:szCs w:val="24"/>
        </w:rPr>
        <w:t>,</w:t>
      </w:r>
      <w:r w:rsidRPr="00790844">
        <w:rPr>
          <w:rFonts w:eastAsia="Times New Roman" w:cs="Times New Roman"/>
          <w:szCs w:val="24"/>
        </w:rPr>
        <w:t xml:space="preserve"> τα </w:t>
      </w:r>
      <w:proofErr w:type="spellStart"/>
      <w:r w:rsidRPr="00790844">
        <w:rPr>
          <w:rFonts w:eastAsia="Times New Roman" w:cs="Times New Roman"/>
          <w:szCs w:val="24"/>
        </w:rPr>
        <w:t>μνημονιακά</w:t>
      </w:r>
      <w:proofErr w:type="spellEnd"/>
      <w:r>
        <w:rPr>
          <w:rFonts w:eastAsia="Times New Roman" w:cs="Times New Roman"/>
          <w:szCs w:val="24"/>
        </w:rPr>
        <w:t xml:space="preserve">. Να θυμίσω ότι </w:t>
      </w:r>
      <w:r w:rsidRPr="00790844">
        <w:rPr>
          <w:rFonts w:eastAsia="Times New Roman" w:cs="Times New Roman"/>
          <w:szCs w:val="24"/>
        </w:rPr>
        <w:t>η ανεργία εκτοξεύτηκε στο 28%</w:t>
      </w:r>
      <w:r>
        <w:rPr>
          <w:rFonts w:eastAsia="Times New Roman" w:cs="Times New Roman"/>
          <w:szCs w:val="24"/>
        </w:rPr>
        <w:t xml:space="preserve">, </w:t>
      </w:r>
      <w:r w:rsidRPr="00790844">
        <w:rPr>
          <w:rFonts w:eastAsia="Times New Roman" w:cs="Times New Roman"/>
          <w:szCs w:val="24"/>
        </w:rPr>
        <w:t xml:space="preserve">το </w:t>
      </w:r>
      <w:r>
        <w:rPr>
          <w:rFonts w:eastAsia="Times New Roman" w:cs="Times New Roman"/>
          <w:szCs w:val="24"/>
        </w:rPr>
        <w:t>1/4 του ΑΕΠ χάθηκε και μι</w:t>
      </w:r>
      <w:r w:rsidRPr="00790844">
        <w:rPr>
          <w:rFonts w:eastAsia="Times New Roman" w:cs="Times New Roman"/>
          <w:szCs w:val="24"/>
        </w:rPr>
        <w:t>α μεγάλη κοινωνική μερίδα βρέθηκε στα όρια του κοινωνικού αποκλεισμού</w:t>
      </w:r>
      <w:r>
        <w:rPr>
          <w:rFonts w:eastAsia="Times New Roman" w:cs="Times New Roman"/>
          <w:szCs w:val="24"/>
        </w:rPr>
        <w:t>.</w:t>
      </w:r>
    </w:p>
    <w:p w14:paraId="2D30DB1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Η δική μας Κ</w:t>
      </w:r>
      <w:r w:rsidRPr="00790844">
        <w:rPr>
          <w:rFonts w:eastAsia="Times New Roman" w:cs="Times New Roman"/>
          <w:szCs w:val="24"/>
        </w:rPr>
        <w:t>υβέρνηση</w:t>
      </w:r>
      <w:r>
        <w:rPr>
          <w:rFonts w:eastAsia="Times New Roman" w:cs="Times New Roman"/>
          <w:szCs w:val="24"/>
        </w:rPr>
        <w:t>,</w:t>
      </w:r>
      <w:r w:rsidRPr="00790844">
        <w:rPr>
          <w:rFonts w:eastAsia="Times New Roman" w:cs="Times New Roman"/>
          <w:szCs w:val="24"/>
        </w:rPr>
        <w:t xml:space="preserve"> λοιπόν</w:t>
      </w:r>
      <w:r>
        <w:rPr>
          <w:rFonts w:eastAsia="Times New Roman" w:cs="Times New Roman"/>
          <w:szCs w:val="24"/>
        </w:rPr>
        <w:t>,</w:t>
      </w:r>
      <w:r w:rsidRPr="00790844">
        <w:rPr>
          <w:rFonts w:eastAsia="Times New Roman" w:cs="Times New Roman"/>
          <w:szCs w:val="24"/>
        </w:rPr>
        <w:t xml:space="preserve"> είχε την υποχρέωση σε πρώτη φάση να σταθεροποιήσει</w:t>
      </w:r>
      <w:r w:rsidRPr="00790844">
        <w:rPr>
          <w:rFonts w:eastAsia="Times New Roman" w:cs="Times New Roman"/>
          <w:szCs w:val="24"/>
        </w:rPr>
        <w:t xml:space="preserve"> </w:t>
      </w:r>
      <w:r>
        <w:rPr>
          <w:rFonts w:eastAsia="Times New Roman" w:cs="Times New Roman"/>
          <w:szCs w:val="24"/>
        </w:rPr>
        <w:t>α</w:t>
      </w:r>
      <w:r w:rsidRPr="00790844">
        <w:rPr>
          <w:rFonts w:eastAsia="Times New Roman" w:cs="Times New Roman"/>
          <w:szCs w:val="24"/>
        </w:rPr>
        <w:t>υτό το απίστευτο κοινωνικό φαινόμενο</w:t>
      </w:r>
      <w:r>
        <w:rPr>
          <w:rFonts w:eastAsia="Times New Roman" w:cs="Times New Roman"/>
          <w:szCs w:val="24"/>
        </w:rPr>
        <w:t>,</w:t>
      </w:r>
      <w:r w:rsidRPr="00790844">
        <w:rPr>
          <w:rFonts w:eastAsia="Times New Roman" w:cs="Times New Roman"/>
          <w:szCs w:val="24"/>
        </w:rPr>
        <w:t xml:space="preserve"> να υπάρχουν άνθρωποι που ψάχνουν στα σκουπίδια να φάνε</w:t>
      </w:r>
      <w:r>
        <w:rPr>
          <w:rFonts w:eastAsia="Times New Roman" w:cs="Times New Roman"/>
          <w:szCs w:val="24"/>
        </w:rPr>
        <w:t>. Έπρεπε, λοιπόν, αυτόν τον κόσμο να τον σώσουμε και τον σώσαμε</w:t>
      </w:r>
      <w:r>
        <w:rPr>
          <w:rFonts w:eastAsia="Times New Roman" w:cs="Times New Roman"/>
          <w:szCs w:val="24"/>
        </w:rPr>
        <w:t>,</w:t>
      </w:r>
      <w:r>
        <w:rPr>
          <w:rFonts w:eastAsia="Times New Roman" w:cs="Times New Roman"/>
          <w:szCs w:val="24"/>
        </w:rPr>
        <w:t xml:space="preserve"> με μι</w:t>
      </w:r>
      <w:r w:rsidRPr="00790844">
        <w:rPr>
          <w:rFonts w:eastAsia="Times New Roman" w:cs="Times New Roman"/>
          <w:szCs w:val="24"/>
        </w:rPr>
        <w:t xml:space="preserve">α πολιτική που είχε στόχο την κοινωνική </w:t>
      </w:r>
      <w:r>
        <w:rPr>
          <w:rFonts w:eastAsia="Times New Roman" w:cs="Times New Roman"/>
          <w:szCs w:val="24"/>
        </w:rPr>
        <w:t>α</w:t>
      </w:r>
      <w:r w:rsidRPr="00790844">
        <w:rPr>
          <w:rFonts w:eastAsia="Times New Roman" w:cs="Times New Roman"/>
          <w:szCs w:val="24"/>
        </w:rPr>
        <w:t>νόρθωση και τη σταθεροποίηση</w:t>
      </w:r>
      <w:r>
        <w:rPr>
          <w:rFonts w:eastAsia="Times New Roman" w:cs="Times New Roman"/>
          <w:szCs w:val="24"/>
        </w:rPr>
        <w:t xml:space="preserve"> αυτών των κοινωνικών στρωμάτων.</w:t>
      </w:r>
    </w:p>
    <w:p w14:paraId="2D30DB1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Μ</w:t>
      </w:r>
      <w:r w:rsidRPr="00790844">
        <w:rPr>
          <w:rFonts w:eastAsia="Times New Roman" w:cs="Times New Roman"/>
          <w:szCs w:val="24"/>
        </w:rPr>
        <w:t xml:space="preserve">πορεί </w:t>
      </w:r>
      <w:r>
        <w:rPr>
          <w:rFonts w:eastAsia="Times New Roman" w:cs="Times New Roman"/>
          <w:szCs w:val="24"/>
        </w:rPr>
        <w:t>ί</w:t>
      </w:r>
      <w:r w:rsidRPr="00790844">
        <w:rPr>
          <w:rFonts w:eastAsia="Times New Roman" w:cs="Times New Roman"/>
          <w:szCs w:val="24"/>
        </w:rPr>
        <w:t xml:space="preserve">σως με την πολιτική μας να </w:t>
      </w:r>
      <w:r>
        <w:rPr>
          <w:rFonts w:eastAsia="Times New Roman" w:cs="Times New Roman"/>
          <w:szCs w:val="24"/>
        </w:rPr>
        <w:t>αδικήσαμε</w:t>
      </w:r>
      <w:r w:rsidRPr="00790844">
        <w:rPr>
          <w:rFonts w:eastAsia="Times New Roman" w:cs="Times New Roman"/>
          <w:szCs w:val="24"/>
        </w:rPr>
        <w:t xml:space="preserve"> κάποια κοινωνικά στρώματα</w:t>
      </w:r>
      <w:r>
        <w:rPr>
          <w:rFonts w:eastAsia="Times New Roman" w:cs="Times New Roman"/>
          <w:szCs w:val="24"/>
        </w:rPr>
        <w:t>,</w:t>
      </w:r>
      <w:r w:rsidRPr="00790844">
        <w:rPr>
          <w:rFonts w:eastAsia="Times New Roman" w:cs="Times New Roman"/>
          <w:szCs w:val="24"/>
        </w:rPr>
        <w:t xml:space="preserve"> που ίσως επιβαρύνθηκαν </w:t>
      </w:r>
      <w:r>
        <w:rPr>
          <w:rFonts w:eastAsia="Times New Roman" w:cs="Times New Roman"/>
          <w:szCs w:val="24"/>
        </w:rPr>
        <w:t xml:space="preserve">λίγο περισσότερο. Αυτή, όμως, </w:t>
      </w:r>
      <w:r w:rsidRPr="00790844">
        <w:rPr>
          <w:rFonts w:eastAsia="Times New Roman" w:cs="Times New Roman"/>
          <w:szCs w:val="24"/>
        </w:rPr>
        <w:t xml:space="preserve">η πολιτική </w:t>
      </w:r>
      <w:r>
        <w:rPr>
          <w:rFonts w:eastAsia="Times New Roman" w:cs="Times New Roman"/>
          <w:szCs w:val="24"/>
        </w:rPr>
        <w:t>ήταν μια</w:t>
      </w:r>
      <w:r w:rsidRPr="00790844">
        <w:rPr>
          <w:rFonts w:eastAsia="Times New Roman" w:cs="Times New Roman"/>
          <w:szCs w:val="24"/>
        </w:rPr>
        <w:t xml:space="preserve"> δίκαιη πολιτική</w:t>
      </w:r>
      <w:r>
        <w:rPr>
          <w:rFonts w:eastAsia="Times New Roman" w:cs="Times New Roman"/>
          <w:szCs w:val="24"/>
        </w:rPr>
        <w:t>, μι</w:t>
      </w:r>
      <w:r w:rsidRPr="00790844">
        <w:rPr>
          <w:rFonts w:eastAsia="Times New Roman" w:cs="Times New Roman"/>
          <w:szCs w:val="24"/>
        </w:rPr>
        <w:t xml:space="preserve">α </w:t>
      </w:r>
      <w:r>
        <w:rPr>
          <w:rFonts w:eastAsia="Times New Roman" w:cs="Times New Roman"/>
          <w:szCs w:val="24"/>
        </w:rPr>
        <w:t>πολιτική από την οποία έπρεπε να περάσουμε,</w:t>
      </w:r>
      <w:r w:rsidRPr="00790844">
        <w:rPr>
          <w:rFonts w:eastAsia="Times New Roman" w:cs="Times New Roman"/>
          <w:szCs w:val="24"/>
        </w:rPr>
        <w:t xml:space="preserve"> για να φτάσου</w:t>
      </w:r>
      <w:r w:rsidRPr="00790844">
        <w:rPr>
          <w:rFonts w:eastAsia="Times New Roman" w:cs="Times New Roman"/>
          <w:szCs w:val="24"/>
        </w:rPr>
        <w:t xml:space="preserve">με σταδιακά </w:t>
      </w:r>
      <w:r>
        <w:rPr>
          <w:rFonts w:eastAsia="Times New Roman" w:cs="Times New Roman"/>
          <w:szCs w:val="24"/>
        </w:rPr>
        <w:t>-</w:t>
      </w:r>
      <w:r w:rsidRPr="00790844">
        <w:rPr>
          <w:rFonts w:eastAsia="Times New Roman" w:cs="Times New Roman"/>
          <w:szCs w:val="24"/>
        </w:rPr>
        <w:t>όπως έχουμε φτάσει σήμερα</w:t>
      </w:r>
      <w:r>
        <w:rPr>
          <w:rFonts w:eastAsia="Times New Roman" w:cs="Times New Roman"/>
          <w:szCs w:val="24"/>
        </w:rPr>
        <w:t>- σε μι</w:t>
      </w:r>
      <w:r w:rsidRPr="00790844">
        <w:rPr>
          <w:rFonts w:eastAsia="Times New Roman" w:cs="Times New Roman"/>
          <w:szCs w:val="24"/>
        </w:rPr>
        <w:t>α πολιτική που στοχεύει σε αυτά τα κοινωνικά στρώματα</w:t>
      </w:r>
      <w:r>
        <w:rPr>
          <w:rFonts w:eastAsia="Times New Roman" w:cs="Times New Roman"/>
          <w:szCs w:val="24"/>
        </w:rPr>
        <w:t>, κυρίως στην ά</w:t>
      </w:r>
      <w:r w:rsidRPr="00790844">
        <w:rPr>
          <w:rFonts w:eastAsia="Times New Roman" w:cs="Times New Roman"/>
          <w:szCs w:val="24"/>
        </w:rPr>
        <w:t>νω</w:t>
      </w:r>
      <w:r>
        <w:rPr>
          <w:rFonts w:eastAsia="Times New Roman" w:cs="Times New Roman"/>
          <w:szCs w:val="24"/>
        </w:rPr>
        <w:t>-</w:t>
      </w:r>
      <w:r w:rsidRPr="00790844">
        <w:rPr>
          <w:rFonts w:eastAsia="Times New Roman" w:cs="Times New Roman"/>
          <w:szCs w:val="24"/>
        </w:rPr>
        <w:t>μεσαία τάξη</w:t>
      </w:r>
      <w:r>
        <w:rPr>
          <w:rFonts w:eastAsia="Times New Roman" w:cs="Times New Roman"/>
          <w:szCs w:val="24"/>
        </w:rPr>
        <w:t>,</w:t>
      </w:r>
      <w:r w:rsidRPr="00790844">
        <w:rPr>
          <w:rFonts w:eastAsia="Times New Roman" w:cs="Times New Roman"/>
          <w:szCs w:val="24"/>
        </w:rPr>
        <w:t xml:space="preserve"> την ανώτερη εισοδηματικά</w:t>
      </w:r>
      <w:r>
        <w:rPr>
          <w:rFonts w:eastAsia="Times New Roman" w:cs="Times New Roman"/>
          <w:szCs w:val="24"/>
        </w:rPr>
        <w:t>,</w:t>
      </w:r>
      <w:r w:rsidRPr="00790844">
        <w:rPr>
          <w:rFonts w:eastAsia="Times New Roman" w:cs="Times New Roman"/>
          <w:szCs w:val="24"/>
        </w:rPr>
        <w:t xml:space="preserve"> που</w:t>
      </w:r>
      <w:r>
        <w:rPr>
          <w:rFonts w:eastAsia="Times New Roman" w:cs="Times New Roman"/>
          <w:szCs w:val="24"/>
        </w:rPr>
        <w:t xml:space="preserve"> πλήρωσε λίγο παραπάνω από όσο έ</w:t>
      </w:r>
      <w:r w:rsidRPr="00790844">
        <w:rPr>
          <w:rFonts w:eastAsia="Times New Roman" w:cs="Times New Roman"/>
          <w:szCs w:val="24"/>
        </w:rPr>
        <w:t>πρεπε</w:t>
      </w:r>
      <w:r>
        <w:rPr>
          <w:rFonts w:eastAsia="Times New Roman" w:cs="Times New Roman"/>
          <w:szCs w:val="24"/>
        </w:rPr>
        <w:t>. Κ</w:t>
      </w:r>
      <w:r w:rsidRPr="00790844">
        <w:rPr>
          <w:rFonts w:eastAsia="Times New Roman" w:cs="Times New Roman"/>
          <w:szCs w:val="24"/>
        </w:rPr>
        <w:t xml:space="preserve">αι </w:t>
      </w:r>
      <w:r>
        <w:rPr>
          <w:rFonts w:eastAsia="Times New Roman" w:cs="Times New Roman"/>
          <w:szCs w:val="24"/>
        </w:rPr>
        <w:t>α</w:t>
      </w:r>
      <w:r w:rsidRPr="00790844">
        <w:rPr>
          <w:rFonts w:eastAsia="Times New Roman" w:cs="Times New Roman"/>
          <w:szCs w:val="24"/>
        </w:rPr>
        <w:t xml:space="preserve">υτή ακριβώς </w:t>
      </w:r>
      <w:r>
        <w:rPr>
          <w:rFonts w:eastAsia="Times New Roman" w:cs="Times New Roman"/>
          <w:szCs w:val="24"/>
        </w:rPr>
        <w:t>η</w:t>
      </w:r>
      <w:r w:rsidRPr="00790844">
        <w:rPr>
          <w:rFonts w:eastAsia="Times New Roman" w:cs="Times New Roman"/>
          <w:szCs w:val="24"/>
        </w:rPr>
        <w:t xml:space="preserve"> πολιτική</w:t>
      </w:r>
      <w:r>
        <w:rPr>
          <w:rFonts w:eastAsia="Times New Roman" w:cs="Times New Roman"/>
          <w:szCs w:val="24"/>
        </w:rPr>
        <w:t>,</w:t>
      </w:r>
      <w:r w:rsidRPr="00790844">
        <w:rPr>
          <w:rFonts w:eastAsia="Times New Roman" w:cs="Times New Roman"/>
          <w:szCs w:val="24"/>
        </w:rPr>
        <w:t xml:space="preserve"> στη φάση που </w:t>
      </w:r>
      <w:r>
        <w:rPr>
          <w:rFonts w:eastAsia="Times New Roman" w:cs="Times New Roman"/>
          <w:szCs w:val="24"/>
        </w:rPr>
        <w:t>την υλοποιούμε σή</w:t>
      </w:r>
      <w:r>
        <w:rPr>
          <w:rFonts w:eastAsia="Times New Roman" w:cs="Times New Roman"/>
          <w:szCs w:val="24"/>
        </w:rPr>
        <w:t xml:space="preserve">μερα, </w:t>
      </w:r>
      <w:r w:rsidRPr="00790844">
        <w:rPr>
          <w:rFonts w:eastAsia="Times New Roman" w:cs="Times New Roman"/>
          <w:szCs w:val="24"/>
        </w:rPr>
        <w:t xml:space="preserve">δεν πρόλαβε ακόμα </w:t>
      </w:r>
      <w:r>
        <w:rPr>
          <w:rFonts w:eastAsia="Times New Roman" w:cs="Times New Roman"/>
          <w:szCs w:val="24"/>
        </w:rPr>
        <w:t xml:space="preserve">να αναπτυχθεί στο </w:t>
      </w:r>
      <w:r w:rsidRPr="00790844">
        <w:rPr>
          <w:rFonts w:eastAsia="Times New Roman" w:cs="Times New Roman"/>
          <w:szCs w:val="24"/>
        </w:rPr>
        <w:t>σύνολ</w:t>
      </w:r>
      <w:r>
        <w:rPr>
          <w:rFonts w:eastAsia="Times New Roman" w:cs="Times New Roman"/>
          <w:szCs w:val="24"/>
        </w:rPr>
        <w:t>ό</w:t>
      </w:r>
      <w:r w:rsidRPr="00790844">
        <w:rPr>
          <w:rFonts w:eastAsia="Times New Roman" w:cs="Times New Roman"/>
          <w:szCs w:val="24"/>
        </w:rPr>
        <w:t xml:space="preserve"> </w:t>
      </w:r>
      <w:r>
        <w:rPr>
          <w:rFonts w:eastAsia="Times New Roman" w:cs="Times New Roman"/>
          <w:szCs w:val="24"/>
        </w:rPr>
        <w:t>της,</w:t>
      </w:r>
      <w:r w:rsidRPr="00790844">
        <w:rPr>
          <w:rFonts w:eastAsia="Times New Roman" w:cs="Times New Roman"/>
          <w:szCs w:val="24"/>
        </w:rPr>
        <w:t xml:space="preserve"> έτσι ώστε να </w:t>
      </w:r>
      <w:r>
        <w:rPr>
          <w:rFonts w:eastAsia="Times New Roman" w:cs="Times New Roman"/>
          <w:szCs w:val="24"/>
        </w:rPr>
        <w:t xml:space="preserve">φανούν γρήγορα </w:t>
      </w:r>
      <w:r w:rsidRPr="00790844">
        <w:rPr>
          <w:rFonts w:eastAsia="Times New Roman" w:cs="Times New Roman"/>
          <w:szCs w:val="24"/>
        </w:rPr>
        <w:t xml:space="preserve">τα αποτελέσματα </w:t>
      </w:r>
      <w:r>
        <w:rPr>
          <w:rFonts w:eastAsia="Times New Roman" w:cs="Times New Roman"/>
          <w:szCs w:val="24"/>
        </w:rPr>
        <w:t xml:space="preserve">στα ελληνικά </w:t>
      </w:r>
      <w:r w:rsidRPr="00790844">
        <w:rPr>
          <w:rFonts w:eastAsia="Times New Roman" w:cs="Times New Roman"/>
          <w:szCs w:val="24"/>
        </w:rPr>
        <w:t>νοικοκυριά</w:t>
      </w:r>
      <w:r>
        <w:rPr>
          <w:rFonts w:eastAsia="Times New Roman" w:cs="Times New Roman"/>
          <w:szCs w:val="24"/>
        </w:rPr>
        <w:t xml:space="preserve">. </w:t>
      </w:r>
    </w:p>
    <w:p w14:paraId="2D30DB1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Είναι μι</w:t>
      </w:r>
      <w:r w:rsidRPr="00790844">
        <w:rPr>
          <w:rFonts w:eastAsia="Times New Roman" w:cs="Times New Roman"/>
          <w:szCs w:val="24"/>
        </w:rPr>
        <w:t>α μεταβατική φάση</w:t>
      </w:r>
      <w:r>
        <w:rPr>
          <w:rFonts w:eastAsia="Times New Roman" w:cs="Times New Roman"/>
          <w:szCs w:val="24"/>
        </w:rPr>
        <w:t>,</w:t>
      </w:r>
      <w:r w:rsidRPr="00790844">
        <w:rPr>
          <w:rFonts w:eastAsia="Times New Roman" w:cs="Times New Roman"/>
          <w:szCs w:val="24"/>
        </w:rPr>
        <w:t xml:space="preserve"> που πρέπει να περάσουμε</w:t>
      </w:r>
      <w:r>
        <w:rPr>
          <w:rFonts w:eastAsia="Times New Roman" w:cs="Times New Roman"/>
          <w:szCs w:val="24"/>
        </w:rPr>
        <w:t>. Ή</w:t>
      </w:r>
      <w:r w:rsidRPr="00790844">
        <w:rPr>
          <w:rFonts w:eastAsia="Times New Roman" w:cs="Times New Roman"/>
          <w:szCs w:val="24"/>
        </w:rPr>
        <w:t>δη την έχουμε περάσει</w:t>
      </w:r>
      <w:r>
        <w:rPr>
          <w:rFonts w:eastAsia="Times New Roman" w:cs="Times New Roman"/>
          <w:szCs w:val="24"/>
        </w:rPr>
        <w:t>. Είμαστε σε μια φάση</w:t>
      </w:r>
      <w:r w:rsidRPr="00790844">
        <w:rPr>
          <w:rFonts w:eastAsia="Times New Roman" w:cs="Times New Roman"/>
          <w:szCs w:val="24"/>
        </w:rPr>
        <w:t xml:space="preserve"> ανάκαμψης</w:t>
      </w:r>
      <w:r>
        <w:rPr>
          <w:rFonts w:eastAsia="Times New Roman" w:cs="Times New Roman"/>
          <w:szCs w:val="24"/>
        </w:rPr>
        <w:t>. Γ</w:t>
      </w:r>
      <w:r w:rsidRPr="00790844">
        <w:rPr>
          <w:rFonts w:eastAsia="Times New Roman" w:cs="Times New Roman"/>
          <w:szCs w:val="24"/>
        </w:rPr>
        <w:t xml:space="preserve">ια </w:t>
      </w:r>
      <w:r w:rsidRPr="00790844">
        <w:rPr>
          <w:rFonts w:eastAsia="Times New Roman" w:cs="Times New Roman"/>
          <w:szCs w:val="24"/>
        </w:rPr>
        <w:lastRenderedPageBreak/>
        <w:t>ένατο συνεχές τρίμηνο</w:t>
      </w:r>
      <w:r w:rsidRPr="00790844">
        <w:rPr>
          <w:rFonts w:eastAsia="Times New Roman" w:cs="Times New Roman"/>
          <w:szCs w:val="24"/>
        </w:rPr>
        <w:t xml:space="preserve"> η οικονομία μας αναπτύσσεται με ρυθμούς πάνω από 2%</w:t>
      </w:r>
      <w:r>
        <w:rPr>
          <w:rFonts w:eastAsia="Times New Roman" w:cs="Times New Roman"/>
          <w:szCs w:val="24"/>
        </w:rPr>
        <w:t>,</w:t>
      </w:r>
      <w:r w:rsidRPr="00790844">
        <w:rPr>
          <w:rFonts w:eastAsia="Times New Roman" w:cs="Times New Roman"/>
          <w:szCs w:val="24"/>
        </w:rPr>
        <w:t xml:space="preserve"> τα δημοσιονομικά μας έχουν έρθει σε τάξη</w:t>
      </w:r>
      <w:r>
        <w:rPr>
          <w:rFonts w:eastAsia="Times New Roman" w:cs="Times New Roman"/>
          <w:szCs w:val="24"/>
        </w:rPr>
        <w:t>. Πάνε</w:t>
      </w:r>
      <w:r w:rsidRPr="00790844">
        <w:rPr>
          <w:rFonts w:eastAsia="Times New Roman" w:cs="Times New Roman"/>
          <w:szCs w:val="24"/>
        </w:rPr>
        <w:t xml:space="preserve"> οι εποχές που τα ελλείμματα έτρεχαν με </w:t>
      </w:r>
      <w:r>
        <w:rPr>
          <w:rFonts w:eastAsia="Times New Roman" w:cs="Times New Roman"/>
          <w:szCs w:val="24"/>
        </w:rPr>
        <w:t>1</w:t>
      </w:r>
      <w:r w:rsidRPr="00790844">
        <w:rPr>
          <w:rFonts w:eastAsia="Times New Roman" w:cs="Times New Roman"/>
          <w:szCs w:val="24"/>
        </w:rPr>
        <w:t xml:space="preserve"> δισεκατομμύριο ευρώ το</w:t>
      </w:r>
      <w:r>
        <w:rPr>
          <w:rFonts w:eastAsia="Times New Roman" w:cs="Times New Roman"/>
          <w:szCs w:val="24"/>
        </w:rPr>
        <w:t>ν</w:t>
      </w:r>
      <w:r w:rsidRPr="00790844">
        <w:rPr>
          <w:rFonts w:eastAsia="Times New Roman" w:cs="Times New Roman"/>
          <w:szCs w:val="24"/>
        </w:rPr>
        <w:t xml:space="preserve"> μήνα </w:t>
      </w:r>
      <w:r>
        <w:rPr>
          <w:rFonts w:eastAsia="Times New Roman" w:cs="Times New Roman"/>
          <w:szCs w:val="24"/>
        </w:rPr>
        <w:t xml:space="preserve">και που μας οδήγησαν αυτές οι άναρχες </w:t>
      </w:r>
      <w:r w:rsidRPr="00790844">
        <w:rPr>
          <w:rFonts w:eastAsia="Times New Roman" w:cs="Times New Roman"/>
          <w:szCs w:val="24"/>
        </w:rPr>
        <w:t>δημοσιονομικές πολιτικές στα μνημ</w:t>
      </w:r>
      <w:r>
        <w:rPr>
          <w:rFonts w:eastAsia="Times New Roman" w:cs="Times New Roman"/>
          <w:szCs w:val="24"/>
        </w:rPr>
        <w:t xml:space="preserve">όνια και στην </w:t>
      </w:r>
      <w:r>
        <w:rPr>
          <w:rFonts w:eastAsia="Times New Roman" w:cs="Times New Roman"/>
          <w:szCs w:val="24"/>
        </w:rPr>
        <w:t>εκτόξευση του δημοσίου</w:t>
      </w:r>
      <w:r w:rsidRPr="00790844">
        <w:rPr>
          <w:rFonts w:eastAsia="Times New Roman" w:cs="Times New Roman"/>
          <w:szCs w:val="24"/>
        </w:rPr>
        <w:t xml:space="preserve"> χρέους</w:t>
      </w:r>
      <w:r>
        <w:rPr>
          <w:rFonts w:eastAsia="Times New Roman" w:cs="Times New Roman"/>
          <w:szCs w:val="24"/>
        </w:rPr>
        <w:t>. Α</w:t>
      </w:r>
      <w:r w:rsidRPr="00790844">
        <w:rPr>
          <w:rFonts w:eastAsia="Times New Roman" w:cs="Times New Roman"/>
          <w:szCs w:val="24"/>
        </w:rPr>
        <w:t>υτά ο ελληνικός λαός δεν πρέπει να τα ξεχάσει και δεν τα ξεχνάει</w:t>
      </w:r>
      <w:r>
        <w:rPr>
          <w:rFonts w:eastAsia="Times New Roman" w:cs="Times New Roman"/>
          <w:szCs w:val="24"/>
        </w:rPr>
        <w:t>.</w:t>
      </w:r>
      <w:r w:rsidRPr="00790844">
        <w:rPr>
          <w:rFonts w:eastAsia="Times New Roman" w:cs="Times New Roman"/>
          <w:szCs w:val="24"/>
        </w:rPr>
        <w:t xml:space="preserve"> Ποιος τον οδήγησε στην κοινωνική καταστροφή</w:t>
      </w:r>
      <w:r>
        <w:rPr>
          <w:rFonts w:eastAsia="Times New Roman" w:cs="Times New Roman"/>
          <w:szCs w:val="24"/>
        </w:rPr>
        <w:t>, π</w:t>
      </w:r>
      <w:r w:rsidRPr="00790844">
        <w:rPr>
          <w:rFonts w:eastAsia="Times New Roman" w:cs="Times New Roman"/>
          <w:szCs w:val="24"/>
        </w:rPr>
        <w:t>οιος τον οδήγησε στα μνημόνια</w:t>
      </w:r>
      <w:r>
        <w:rPr>
          <w:rFonts w:eastAsia="Times New Roman" w:cs="Times New Roman"/>
          <w:szCs w:val="24"/>
        </w:rPr>
        <w:t>, π</w:t>
      </w:r>
      <w:r w:rsidRPr="00790844">
        <w:rPr>
          <w:rFonts w:eastAsia="Times New Roman" w:cs="Times New Roman"/>
          <w:szCs w:val="24"/>
        </w:rPr>
        <w:t>οιος τον οδήγησε σε αυτή</w:t>
      </w:r>
      <w:r>
        <w:rPr>
          <w:rFonts w:eastAsia="Times New Roman" w:cs="Times New Roman"/>
          <w:szCs w:val="24"/>
        </w:rPr>
        <w:t xml:space="preserve"> </w:t>
      </w:r>
      <w:r w:rsidRPr="00790844">
        <w:rPr>
          <w:rFonts w:eastAsia="Times New Roman" w:cs="Times New Roman"/>
          <w:szCs w:val="24"/>
        </w:rPr>
        <w:t>τη μεγάλη περιπέτεια</w:t>
      </w:r>
      <w:r>
        <w:rPr>
          <w:rFonts w:eastAsia="Times New Roman" w:cs="Times New Roman"/>
          <w:szCs w:val="24"/>
        </w:rPr>
        <w:t>, που ε</w:t>
      </w:r>
      <w:r w:rsidRPr="00790844">
        <w:rPr>
          <w:rFonts w:eastAsia="Times New Roman" w:cs="Times New Roman"/>
          <w:szCs w:val="24"/>
        </w:rPr>
        <w:t xml:space="preserve">υτυχώς για την Ελλάδα μας </w:t>
      </w:r>
      <w:r w:rsidRPr="00790844">
        <w:rPr>
          <w:rFonts w:eastAsia="Times New Roman" w:cs="Times New Roman"/>
          <w:szCs w:val="24"/>
        </w:rPr>
        <w:t>έχει τελειώσει</w:t>
      </w:r>
      <w:r>
        <w:rPr>
          <w:rFonts w:eastAsia="Times New Roman" w:cs="Times New Roman"/>
          <w:szCs w:val="24"/>
        </w:rPr>
        <w:t>.</w:t>
      </w:r>
    </w:p>
    <w:p w14:paraId="2D30DB1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Είμαστε </w:t>
      </w:r>
      <w:r w:rsidRPr="00790844">
        <w:rPr>
          <w:rFonts w:eastAsia="Times New Roman" w:cs="Times New Roman"/>
          <w:szCs w:val="24"/>
        </w:rPr>
        <w:t xml:space="preserve">στη φάση ακριβώς της πολιτικής </w:t>
      </w:r>
      <w:r>
        <w:rPr>
          <w:rFonts w:eastAsia="Times New Roman" w:cs="Times New Roman"/>
          <w:szCs w:val="24"/>
        </w:rPr>
        <w:t>αυτής, που έχει στόχο</w:t>
      </w:r>
      <w:r w:rsidRPr="00790844">
        <w:rPr>
          <w:rFonts w:eastAsia="Times New Roman" w:cs="Times New Roman"/>
          <w:szCs w:val="24"/>
        </w:rPr>
        <w:t xml:space="preserve"> τη μεγάλη κοινωνική πλειοψηφία</w:t>
      </w:r>
      <w:r>
        <w:rPr>
          <w:rFonts w:eastAsia="Times New Roman" w:cs="Times New Roman"/>
          <w:szCs w:val="24"/>
        </w:rPr>
        <w:t>,</w:t>
      </w:r>
      <w:r w:rsidRPr="00790844">
        <w:rPr>
          <w:rFonts w:eastAsia="Times New Roman" w:cs="Times New Roman"/>
          <w:szCs w:val="24"/>
        </w:rPr>
        <w:t xml:space="preserve"> που εμείς θέλουμε να εκφράσουμε</w:t>
      </w:r>
      <w:r>
        <w:rPr>
          <w:rFonts w:eastAsia="Times New Roman" w:cs="Times New Roman"/>
          <w:szCs w:val="24"/>
        </w:rPr>
        <w:t xml:space="preserve"> και ιστορικά εκφρ</w:t>
      </w:r>
      <w:r w:rsidRPr="00790844">
        <w:rPr>
          <w:rFonts w:eastAsia="Times New Roman" w:cs="Times New Roman"/>
          <w:szCs w:val="24"/>
        </w:rPr>
        <w:t>άζουμε</w:t>
      </w:r>
      <w:r>
        <w:rPr>
          <w:rFonts w:eastAsia="Times New Roman" w:cs="Times New Roman"/>
          <w:szCs w:val="24"/>
        </w:rPr>
        <w:t>. Είμαστε ο προοδευτικός πόλος. Σ</w:t>
      </w:r>
      <w:r w:rsidRPr="00790844">
        <w:rPr>
          <w:rFonts w:eastAsia="Times New Roman" w:cs="Times New Roman"/>
          <w:szCs w:val="24"/>
        </w:rPr>
        <w:t>το</w:t>
      </w:r>
      <w:r>
        <w:rPr>
          <w:rFonts w:eastAsia="Times New Roman" w:cs="Times New Roman"/>
          <w:szCs w:val="24"/>
        </w:rPr>
        <w:t>ν</w:t>
      </w:r>
      <w:r w:rsidRPr="00790844">
        <w:rPr>
          <w:rFonts w:eastAsia="Times New Roman" w:cs="Times New Roman"/>
          <w:szCs w:val="24"/>
        </w:rPr>
        <w:t xml:space="preserve"> ΣΥΡΙΖΑ </w:t>
      </w:r>
      <w:r>
        <w:rPr>
          <w:rFonts w:eastAsia="Times New Roman" w:cs="Times New Roman"/>
          <w:szCs w:val="24"/>
        </w:rPr>
        <w:t>έλαχε</w:t>
      </w:r>
      <w:r w:rsidRPr="00790844">
        <w:rPr>
          <w:rFonts w:eastAsia="Times New Roman" w:cs="Times New Roman"/>
          <w:szCs w:val="24"/>
        </w:rPr>
        <w:t xml:space="preserve"> και στις επόμενες εκλογές να ηγείται αυτού</w:t>
      </w:r>
      <w:r w:rsidRPr="00790844">
        <w:rPr>
          <w:rFonts w:eastAsia="Times New Roman" w:cs="Times New Roman"/>
          <w:szCs w:val="24"/>
        </w:rPr>
        <w:t xml:space="preserve"> του </w:t>
      </w:r>
      <w:r>
        <w:rPr>
          <w:rFonts w:eastAsia="Times New Roman" w:cs="Times New Roman"/>
          <w:szCs w:val="24"/>
        </w:rPr>
        <w:t>π</w:t>
      </w:r>
      <w:r w:rsidRPr="00790844">
        <w:rPr>
          <w:rFonts w:eastAsia="Times New Roman" w:cs="Times New Roman"/>
          <w:szCs w:val="24"/>
        </w:rPr>
        <w:t>όλου</w:t>
      </w:r>
      <w:r>
        <w:rPr>
          <w:rFonts w:eastAsia="Times New Roman" w:cs="Times New Roman"/>
          <w:szCs w:val="24"/>
        </w:rPr>
        <w:t xml:space="preserve"> και</w:t>
      </w:r>
      <w:r w:rsidRPr="00790844">
        <w:rPr>
          <w:rFonts w:eastAsia="Times New Roman" w:cs="Times New Roman"/>
          <w:szCs w:val="24"/>
        </w:rPr>
        <w:t xml:space="preserve"> για λογαριασμό </w:t>
      </w:r>
      <w:r>
        <w:rPr>
          <w:rFonts w:eastAsia="Times New Roman" w:cs="Times New Roman"/>
          <w:szCs w:val="24"/>
        </w:rPr>
        <w:t>αυτών των στρωμάτων ν</w:t>
      </w:r>
      <w:r w:rsidRPr="00790844">
        <w:rPr>
          <w:rFonts w:eastAsia="Times New Roman" w:cs="Times New Roman"/>
          <w:szCs w:val="24"/>
        </w:rPr>
        <w:t>α δώσει την εκλογική μάχη που έρχεται</w:t>
      </w:r>
      <w:r>
        <w:rPr>
          <w:rFonts w:eastAsia="Times New Roman" w:cs="Times New Roman"/>
          <w:szCs w:val="24"/>
        </w:rPr>
        <w:t>. Ε</w:t>
      </w:r>
      <w:r w:rsidRPr="00790844">
        <w:rPr>
          <w:rFonts w:eastAsia="Times New Roman" w:cs="Times New Roman"/>
          <w:szCs w:val="24"/>
        </w:rPr>
        <w:t>ίμαστε</w:t>
      </w:r>
      <w:r>
        <w:rPr>
          <w:rFonts w:eastAsia="Times New Roman" w:cs="Times New Roman"/>
          <w:szCs w:val="24"/>
        </w:rPr>
        <w:t xml:space="preserve"> αισιόδοξοι και </w:t>
      </w:r>
      <w:r w:rsidRPr="00790844">
        <w:rPr>
          <w:rFonts w:eastAsia="Times New Roman" w:cs="Times New Roman"/>
          <w:szCs w:val="24"/>
        </w:rPr>
        <w:t xml:space="preserve">αποφασισμένοι </w:t>
      </w:r>
      <w:r>
        <w:rPr>
          <w:rFonts w:eastAsia="Times New Roman" w:cs="Times New Roman"/>
          <w:szCs w:val="24"/>
        </w:rPr>
        <w:t>ότι ο ελληνικός λαός έχει μνήμη, έχει κρίση και θα αντιληφθεί τη</w:t>
      </w:r>
      <w:r w:rsidRPr="00790844">
        <w:rPr>
          <w:rFonts w:eastAsia="Times New Roman" w:cs="Times New Roman"/>
          <w:szCs w:val="24"/>
        </w:rPr>
        <w:t>ν αυταπάτη του ακραίου νεοφιλελεύθερου παραδείσου που υπόσχεται η</w:t>
      </w:r>
      <w:r w:rsidRPr="00790844">
        <w:rPr>
          <w:rFonts w:eastAsia="Times New Roman" w:cs="Times New Roman"/>
          <w:szCs w:val="24"/>
        </w:rPr>
        <w:t xml:space="preserve"> Νέα Δημοκρατία και ο </w:t>
      </w:r>
      <w:r>
        <w:rPr>
          <w:rFonts w:eastAsia="Times New Roman" w:cs="Times New Roman"/>
          <w:szCs w:val="24"/>
        </w:rPr>
        <w:t>κ.</w:t>
      </w:r>
      <w:r w:rsidRPr="00790844">
        <w:rPr>
          <w:rFonts w:eastAsia="Times New Roman" w:cs="Times New Roman"/>
          <w:szCs w:val="24"/>
        </w:rPr>
        <w:t xml:space="preserve"> Μητσοτάκης</w:t>
      </w:r>
      <w:r>
        <w:rPr>
          <w:rFonts w:eastAsia="Times New Roman" w:cs="Times New Roman"/>
          <w:szCs w:val="24"/>
        </w:rPr>
        <w:t xml:space="preserve">. </w:t>
      </w:r>
      <w:r>
        <w:rPr>
          <w:rFonts w:eastAsia="Times New Roman" w:cs="Times New Roman"/>
          <w:szCs w:val="24"/>
        </w:rPr>
        <w:lastRenderedPageBreak/>
        <w:t>Θ</w:t>
      </w:r>
      <w:r w:rsidRPr="00790844">
        <w:rPr>
          <w:rFonts w:eastAsia="Times New Roman" w:cs="Times New Roman"/>
          <w:szCs w:val="24"/>
        </w:rPr>
        <w:t>α δουλέψουμε και εμείς για να γίνουν πιο κατανοητά όλα αυτά στον κόσμο τις μέρες που έρχονται</w:t>
      </w:r>
      <w:r>
        <w:rPr>
          <w:rFonts w:eastAsia="Times New Roman" w:cs="Times New Roman"/>
          <w:szCs w:val="24"/>
        </w:rPr>
        <w:t>,</w:t>
      </w:r>
      <w:r w:rsidRPr="00790844">
        <w:rPr>
          <w:rFonts w:eastAsia="Times New Roman" w:cs="Times New Roman"/>
          <w:szCs w:val="24"/>
        </w:rPr>
        <w:t xml:space="preserve"> μέχρι τις εκλογές</w:t>
      </w:r>
      <w:r>
        <w:rPr>
          <w:rFonts w:eastAsia="Times New Roman" w:cs="Times New Roman"/>
          <w:szCs w:val="24"/>
        </w:rPr>
        <w:t>.</w:t>
      </w:r>
    </w:p>
    <w:p w14:paraId="2D30DB1A" w14:textId="77777777" w:rsidR="000D1FE2" w:rsidRDefault="005E5B96">
      <w:pPr>
        <w:spacing w:line="600" w:lineRule="auto"/>
        <w:jc w:val="both"/>
        <w:rPr>
          <w:rFonts w:eastAsia="Times New Roman" w:cs="Times New Roman"/>
          <w:szCs w:val="24"/>
        </w:rPr>
      </w:pPr>
      <w:r>
        <w:rPr>
          <w:rFonts w:eastAsia="Times New Roman" w:cs="Times New Roman"/>
          <w:szCs w:val="24"/>
        </w:rPr>
        <w:t>Πήρα τον λόγο</w:t>
      </w:r>
      <w:r w:rsidRPr="00790844">
        <w:rPr>
          <w:rFonts w:eastAsia="Times New Roman" w:cs="Times New Roman"/>
          <w:szCs w:val="24"/>
        </w:rPr>
        <w:t xml:space="preserve"> κυρίως για να υποστηρίξω</w:t>
      </w:r>
      <w:r w:rsidRPr="008B78AE">
        <w:rPr>
          <w:rFonts w:eastAsia="Times New Roman" w:cs="Times New Roman"/>
          <w:szCs w:val="24"/>
        </w:rPr>
        <w:t>,</w:t>
      </w:r>
      <w:r w:rsidRPr="00790844">
        <w:rPr>
          <w:rFonts w:eastAsia="Times New Roman" w:cs="Times New Roman"/>
          <w:szCs w:val="24"/>
        </w:rPr>
        <w:t xml:space="preserve"> </w:t>
      </w:r>
      <w:r>
        <w:rPr>
          <w:rFonts w:eastAsia="Times New Roman" w:cs="Times New Roman"/>
          <w:szCs w:val="24"/>
        </w:rPr>
        <w:t>κατά την άποψή μου</w:t>
      </w:r>
      <w:r w:rsidRPr="008B78AE">
        <w:rPr>
          <w:rFonts w:eastAsia="Times New Roman" w:cs="Times New Roman"/>
          <w:szCs w:val="24"/>
        </w:rPr>
        <w:t>,</w:t>
      </w:r>
      <w:r>
        <w:rPr>
          <w:rFonts w:eastAsia="Times New Roman" w:cs="Times New Roman"/>
          <w:szCs w:val="24"/>
        </w:rPr>
        <w:t xml:space="preserve"> δύο πολύ θετικές </w:t>
      </w:r>
      <w:r w:rsidRPr="00790844">
        <w:rPr>
          <w:rFonts w:eastAsia="Times New Roman" w:cs="Times New Roman"/>
          <w:szCs w:val="24"/>
        </w:rPr>
        <w:t>τροπολογίες</w:t>
      </w:r>
      <w:r>
        <w:rPr>
          <w:rFonts w:eastAsia="Times New Roman" w:cs="Times New Roman"/>
          <w:szCs w:val="24"/>
        </w:rPr>
        <w:t>. Όσον αφορά στ</w:t>
      </w:r>
      <w:r w:rsidRPr="00790844">
        <w:rPr>
          <w:rFonts w:eastAsia="Times New Roman" w:cs="Times New Roman"/>
          <w:szCs w:val="24"/>
        </w:rPr>
        <w:t>η</w:t>
      </w:r>
      <w:r w:rsidRPr="00790844">
        <w:rPr>
          <w:rFonts w:eastAsia="Times New Roman" w:cs="Times New Roman"/>
          <w:szCs w:val="24"/>
        </w:rPr>
        <w:t xml:space="preserve"> μείωση του αφορολόγητου</w:t>
      </w:r>
      <w:r>
        <w:rPr>
          <w:rFonts w:eastAsia="Times New Roman" w:cs="Times New Roman"/>
          <w:szCs w:val="24"/>
        </w:rPr>
        <w:t>, να θυμίσω ότι</w:t>
      </w:r>
      <w:r>
        <w:rPr>
          <w:rFonts w:eastAsia="Times New Roman" w:cs="Times New Roman"/>
          <w:szCs w:val="24"/>
        </w:rPr>
        <w:t>,</w:t>
      </w:r>
      <w:r>
        <w:rPr>
          <w:rFonts w:eastAsia="Times New Roman" w:cs="Times New Roman"/>
          <w:szCs w:val="24"/>
        </w:rPr>
        <w:t xml:space="preserve"> όταν </w:t>
      </w:r>
      <w:r w:rsidRPr="00790844">
        <w:rPr>
          <w:rFonts w:eastAsia="Times New Roman" w:cs="Times New Roman"/>
          <w:szCs w:val="24"/>
        </w:rPr>
        <w:t>τη θεσμοθετήσαμε και τη</w:t>
      </w:r>
      <w:r>
        <w:rPr>
          <w:rFonts w:eastAsia="Times New Roman" w:cs="Times New Roman"/>
          <w:szCs w:val="24"/>
        </w:rPr>
        <w:t>ν</w:t>
      </w:r>
      <w:r w:rsidRPr="00790844">
        <w:rPr>
          <w:rFonts w:eastAsia="Times New Roman" w:cs="Times New Roman"/>
          <w:szCs w:val="24"/>
        </w:rPr>
        <w:t xml:space="preserve"> ψηφίσαμε μετά από απαίτηση του Διεθνούς Νομισματικού Ταμείου </w:t>
      </w:r>
      <w:r>
        <w:rPr>
          <w:rFonts w:eastAsia="Times New Roman" w:cs="Times New Roman"/>
          <w:szCs w:val="24"/>
        </w:rPr>
        <w:t>-</w:t>
      </w:r>
      <w:r w:rsidRPr="00790844">
        <w:rPr>
          <w:rFonts w:eastAsia="Times New Roman" w:cs="Times New Roman"/>
          <w:szCs w:val="24"/>
        </w:rPr>
        <w:t xml:space="preserve">κατά το κλείσιμο της </w:t>
      </w:r>
      <w:r>
        <w:rPr>
          <w:rFonts w:eastAsia="Times New Roman" w:cs="Times New Roman"/>
          <w:szCs w:val="24"/>
        </w:rPr>
        <w:t>τ</w:t>
      </w:r>
      <w:r w:rsidRPr="00790844">
        <w:rPr>
          <w:rFonts w:eastAsia="Times New Roman" w:cs="Times New Roman"/>
          <w:szCs w:val="24"/>
        </w:rPr>
        <w:t>ρίτης αξιολόγησης</w:t>
      </w:r>
      <w:r>
        <w:rPr>
          <w:rFonts w:eastAsia="Times New Roman" w:cs="Times New Roman"/>
          <w:szCs w:val="24"/>
        </w:rPr>
        <w:t>,</w:t>
      </w:r>
      <w:r w:rsidRPr="00790844">
        <w:rPr>
          <w:rFonts w:eastAsia="Times New Roman" w:cs="Times New Roman"/>
          <w:szCs w:val="24"/>
        </w:rPr>
        <w:t xml:space="preserve"> μαζί με </w:t>
      </w:r>
      <w:r>
        <w:rPr>
          <w:rFonts w:eastAsia="Times New Roman" w:cs="Times New Roman"/>
          <w:szCs w:val="24"/>
        </w:rPr>
        <w:t xml:space="preserve">τα μέτρα </w:t>
      </w:r>
      <w:r w:rsidRPr="00790844">
        <w:rPr>
          <w:rFonts w:eastAsia="Times New Roman" w:cs="Times New Roman"/>
          <w:szCs w:val="24"/>
        </w:rPr>
        <w:t>της περικοπής της προσωπικής διαφοράς στις συντάξεις</w:t>
      </w:r>
      <w:r>
        <w:rPr>
          <w:rFonts w:eastAsia="Times New Roman" w:cs="Times New Roman"/>
          <w:szCs w:val="24"/>
        </w:rPr>
        <w:t>,</w:t>
      </w:r>
      <w:r w:rsidRPr="00790844">
        <w:rPr>
          <w:rFonts w:eastAsia="Times New Roman" w:cs="Times New Roman"/>
          <w:szCs w:val="24"/>
        </w:rPr>
        <w:t xml:space="preserve"> τότε που δί</w:t>
      </w:r>
      <w:r w:rsidRPr="00790844">
        <w:rPr>
          <w:rFonts w:eastAsia="Times New Roman" w:cs="Times New Roman"/>
          <w:szCs w:val="24"/>
        </w:rPr>
        <w:t>ναμε τη μάχη με το Διεθνές Νομισματικό Ταμείο</w:t>
      </w:r>
      <w:r>
        <w:rPr>
          <w:rFonts w:eastAsia="Times New Roman" w:cs="Times New Roman"/>
          <w:szCs w:val="24"/>
        </w:rPr>
        <w:t>-,</w:t>
      </w:r>
      <w:r w:rsidRPr="00790844">
        <w:rPr>
          <w:rFonts w:eastAsia="Times New Roman" w:cs="Times New Roman"/>
          <w:szCs w:val="24"/>
        </w:rPr>
        <w:t xml:space="preserve"> κάποια πολιτικά κόμματα που δεν είναι σήμερα εδώ</w:t>
      </w:r>
      <w:r>
        <w:rPr>
          <w:rFonts w:eastAsia="Times New Roman" w:cs="Times New Roman"/>
          <w:szCs w:val="24"/>
        </w:rPr>
        <w:t>, έλεγαν «</w:t>
      </w:r>
      <w:r w:rsidRPr="00790844">
        <w:rPr>
          <w:rFonts w:eastAsia="Times New Roman" w:cs="Times New Roman"/>
          <w:szCs w:val="24"/>
        </w:rPr>
        <w:t>τελειώνετε</w:t>
      </w:r>
      <w:r>
        <w:rPr>
          <w:rFonts w:eastAsia="Times New Roman" w:cs="Times New Roman"/>
          <w:szCs w:val="24"/>
        </w:rPr>
        <w:t>, κ</w:t>
      </w:r>
      <w:r w:rsidRPr="00790844">
        <w:rPr>
          <w:rFonts w:eastAsia="Times New Roman" w:cs="Times New Roman"/>
          <w:szCs w:val="24"/>
        </w:rPr>
        <w:t>λείστε την αξιολόγηση</w:t>
      </w:r>
      <w:r>
        <w:rPr>
          <w:rFonts w:eastAsia="Times New Roman" w:cs="Times New Roman"/>
          <w:szCs w:val="24"/>
        </w:rPr>
        <w:t>,</w:t>
      </w:r>
      <w:r w:rsidRPr="00790844">
        <w:rPr>
          <w:rFonts w:eastAsia="Times New Roman" w:cs="Times New Roman"/>
          <w:szCs w:val="24"/>
        </w:rPr>
        <w:t xml:space="preserve"> ψηφίστε ό</w:t>
      </w:r>
      <w:r>
        <w:rPr>
          <w:rFonts w:eastAsia="Times New Roman" w:cs="Times New Roman"/>
          <w:szCs w:val="24"/>
        </w:rPr>
        <w:t>,</w:t>
      </w:r>
      <w:r w:rsidRPr="00790844">
        <w:rPr>
          <w:rFonts w:eastAsia="Times New Roman" w:cs="Times New Roman"/>
          <w:szCs w:val="24"/>
        </w:rPr>
        <w:t>τι σας ζητάνε</w:t>
      </w:r>
      <w:r>
        <w:rPr>
          <w:rFonts w:eastAsia="Times New Roman" w:cs="Times New Roman"/>
          <w:szCs w:val="24"/>
        </w:rPr>
        <w:t>,</w:t>
      </w:r>
      <w:r w:rsidRPr="00790844">
        <w:rPr>
          <w:rFonts w:eastAsia="Times New Roman" w:cs="Times New Roman"/>
          <w:szCs w:val="24"/>
        </w:rPr>
        <w:t xml:space="preserve"> γιατί </w:t>
      </w:r>
      <w:r>
        <w:rPr>
          <w:rFonts w:eastAsia="Times New Roman" w:cs="Times New Roman"/>
          <w:szCs w:val="24"/>
        </w:rPr>
        <w:t xml:space="preserve">όσο καθυστερείτε, </w:t>
      </w:r>
      <w:r w:rsidRPr="00790844">
        <w:rPr>
          <w:rFonts w:eastAsia="Times New Roman" w:cs="Times New Roman"/>
          <w:szCs w:val="24"/>
        </w:rPr>
        <w:t>μεγαλώνει ο λογαριασμός</w:t>
      </w:r>
      <w:r>
        <w:rPr>
          <w:rFonts w:eastAsia="Times New Roman" w:cs="Times New Roman"/>
          <w:szCs w:val="24"/>
        </w:rPr>
        <w:t>». Το θυμόμαστε</w:t>
      </w:r>
      <w:r>
        <w:rPr>
          <w:rFonts w:eastAsia="Times New Roman" w:cs="Times New Roman"/>
          <w:szCs w:val="24"/>
        </w:rPr>
        <w:t>,</w:t>
      </w:r>
      <w:r>
        <w:rPr>
          <w:rFonts w:eastAsia="Times New Roman" w:cs="Times New Roman"/>
          <w:szCs w:val="24"/>
        </w:rPr>
        <w:t xml:space="preserve"> νομίζω</w:t>
      </w:r>
      <w:r>
        <w:rPr>
          <w:rFonts w:eastAsia="Times New Roman" w:cs="Times New Roman"/>
          <w:szCs w:val="24"/>
        </w:rPr>
        <w:t>,</w:t>
      </w:r>
      <w:r>
        <w:rPr>
          <w:rFonts w:eastAsia="Times New Roman" w:cs="Times New Roman"/>
          <w:szCs w:val="24"/>
        </w:rPr>
        <w:t xml:space="preserve"> όλοι αυτό, </w:t>
      </w:r>
      <w:r w:rsidRPr="00790844">
        <w:rPr>
          <w:rFonts w:eastAsia="Times New Roman" w:cs="Times New Roman"/>
          <w:szCs w:val="24"/>
        </w:rPr>
        <w:t xml:space="preserve">όπως πρέπει να </w:t>
      </w:r>
      <w:r>
        <w:rPr>
          <w:rFonts w:eastAsia="Times New Roman" w:cs="Times New Roman"/>
          <w:szCs w:val="24"/>
        </w:rPr>
        <w:t>το θυμάται και ο ελληνικός λαός.</w:t>
      </w:r>
      <w:r>
        <w:rPr>
          <w:rFonts w:eastAsia="Times New Roman" w:cs="Times New Roman"/>
          <w:szCs w:val="24"/>
        </w:rPr>
        <w:t xml:space="preserve"> </w:t>
      </w:r>
      <w:r>
        <w:rPr>
          <w:rFonts w:eastAsia="Times New Roman" w:cs="Times New Roman"/>
          <w:szCs w:val="24"/>
        </w:rPr>
        <w:t>Αυτή ήταν η συνεισφορά της Αξιωματικής Αντιπολίτευσης και του ΚΙΝΑΛ. Τώρα είμαστε στη φάση που αυτά τα μέτρα μπορούμε να τα πάρουμε πίσω. Είναι η ώρα. Είναι δίκαιο. Και γίνεται πράξη με τη σημερινή τροπολογία</w:t>
      </w:r>
      <w:r>
        <w:rPr>
          <w:rFonts w:eastAsia="Times New Roman" w:cs="Times New Roman"/>
          <w:szCs w:val="24"/>
        </w:rPr>
        <w:t xml:space="preserve">. </w:t>
      </w:r>
    </w:p>
    <w:p w14:paraId="2D30DB1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D30DB1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Τελειώνω, κύριε Πρόεδρε. </w:t>
      </w:r>
    </w:p>
    <w:p w14:paraId="2D30DB1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Επίσης, μια σημαντική τροπολογία, για την οποία θέλω να πω λίγα πράγματα, είναι η τροπολογία για την Ελληνική Βιομηχανία Ζάχαρης, που τακτοποιε</w:t>
      </w:r>
      <w:r>
        <w:rPr>
          <w:rFonts w:eastAsia="Times New Roman" w:cs="Times New Roman"/>
          <w:szCs w:val="24"/>
        </w:rPr>
        <w:t xml:space="preserve">ί ζητήματα οφειλών που έχει η εταιρεία προς τους εργαζόμενους και στους </w:t>
      </w:r>
      <w:proofErr w:type="spellStart"/>
      <w:r>
        <w:rPr>
          <w:rFonts w:eastAsia="Times New Roman" w:cs="Times New Roman"/>
          <w:szCs w:val="24"/>
        </w:rPr>
        <w:t>τευτλοπαραγωγούς</w:t>
      </w:r>
      <w:proofErr w:type="spellEnd"/>
      <w:r>
        <w:rPr>
          <w:rFonts w:eastAsia="Times New Roman" w:cs="Times New Roman"/>
          <w:szCs w:val="24"/>
        </w:rPr>
        <w:t xml:space="preserve"> μας για την περσινή σοδειά του 2018. </w:t>
      </w:r>
    </w:p>
    <w:p w14:paraId="2D30DB1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Νομίζω ότι η Ελληνική Βιομηχανία Ζάχαρης είναι μια στρατηγικής σημασίας επιχείρηση για τη χώρα </w:t>
      </w:r>
      <w:r>
        <w:rPr>
          <w:rFonts w:eastAsia="Times New Roman" w:cs="Times New Roman"/>
          <w:szCs w:val="24"/>
        </w:rPr>
        <w:t>μας,</w:t>
      </w:r>
      <w:r>
        <w:rPr>
          <w:rFonts w:eastAsia="Times New Roman" w:cs="Times New Roman"/>
          <w:szCs w:val="24"/>
        </w:rPr>
        <w:t xml:space="preserve"> που και από πλευράς απασχόλησ</w:t>
      </w:r>
      <w:r>
        <w:rPr>
          <w:rFonts w:eastAsia="Times New Roman" w:cs="Times New Roman"/>
          <w:szCs w:val="24"/>
        </w:rPr>
        <w:t>ης και από πλευράς συνεισφοράς στο ΑΕΠ και από πλευράς εναλλακτικής καλλιέργειας στους αγρότες μας πρέπει να μείνει ζωντανή. Πρέπει να μείνει βιώσιμη. Και πρέπει να κάνουμε ό,τι μπορούμε για να σωθεί αυτή η επιχείρηση</w:t>
      </w:r>
      <w:r>
        <w:rPr>
          <w:rFonts w:eastAsia="Times New Roman" w:cs="Times New Roman"/>
          <w:szCs w:val="24"/>
        </w:rPr>
        <w:t>,</w:t>
      </w:r>
      <w:r>
        <w:rPr>
          <w:rFonts w:eastAsia="Times New Roman" w:cs="Times New Roman"/>
          <w:szCs w:val="24"/>
        </w:rPr>
        <w:t xml:space="preserve"> που -να επισημάνω εδώ- καταταλαιπωρήθ</w:t>
      </w:r>
      <w:r>
        <w:rPr>
          <w:rFonts w:eastAsia="Times New Roman" w:cs="Times New Roman"/>
          <w:szCs w:val="24"/>
        </w:rPr>
        <w:t>ηκε τα προηγούμενα χρόνια από άστοχες, πελατειακού τύπου, πολιτικές των προηγούμενων κυβερνήσεων</w:t>
      </w:r>
      <w:r>
        <w:rPr>
          <w:rFonts w:eastAsia="Times New Roman" w:cs="Times New Roman"/>
          <w:szCs w:val="24"/>
        </w:rPr>
        <w:t>,</w:t>
      </w:r>
      <w:r>
        <w:rPr>
          <w:rFonts w:eastAsia="Times New Roman" w:cs="Times New Roman"/>
          <w:szCs w:val="24"/>
        </w:rPr>
        <w:t xml:space="preserve"> που την έφτασαν στο χείλος της καταστροφής. </w:t>
      </w:r>
    </w:p>
    <w:p w14:paraId="2D30DB1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να ζητήσω συγ</w:t>
      </w:r>
      <w:r>
        <w:rPr>
          <w:rFonts w:eastAsia="Times New Roman" w:cs="Times New Roman"/>
          <w:szCs w:val="24"/>
        </w:rPr>
        <w:t>γ</w:t>
      </w:r>
      <w:r>
        <w:rPr>
          <w:rFonts w:eastAsia="Times New Roman" w:cs="Times New Roman"/>
          <w:szCs w:val="24"/>
        </w:rPr>
        <w:t>νώμη από κάποιους κλάδους εργαζομένων</w:t>
      </w:r>
      <w:r>
        <w:rPr>
          <w:rFonts w:eastAsia="Times New Roman" w:cs="Times New Roman"/>
          <w:szCs w:val="24"/>
        </w:rPr>
        <w:t>,</w:t>
      </w:r>
      <w:r>
        <w:rPr>
          <w:rFonts w:eastAsia="Times New Roman" w:cs="Times New Roman"/>
          <w:szCs w:val="24"/>
        </w:rPr>
        <w:t xml:space="preserve"> επειδή δεν </w:t>
      </w:r>
      <w:r>
        <w:rPr>
          <w:rFonts w:eastAsia="Times New Roman" w:cs="Times New Roman"/>
          <w:szCs w:val="24"/>
        </w:rPr>
        <w:lastRenderedPageBreak/>
        <w:t>προλάβ</w:t>
      </w:r>
      <w:r>
        <w:rPr>
          <w:rFonts w:eastAsia="Times New Roman" w:cs="Times New Roman"/>
          <w:szCs w:val="24"/>
        </w:rPr>
        <w:t>αμε να υλοποιήσουμε τις δεσμεύσεις μας. Αναφέρομαι στον κλάδο των συμβασιούχων σχολικών καθαριστριών. Ο χρόνος δεν μας επέτρεψε να αποκαταστήσουμε την αδικία που τους έγινε το 2012</w:t>
      </w:r>
      <w:r>
        <w:rPr>
          <w:rFonts w:eastAsia="Times New Roman" w:cs="Times New Roman"/>
          <w:szCs w:val="24"/>
        </w:rPr>
        <w:t>,</w:t>
      </w:r>
      <w:r>
        <w:rPr>
          <w:rFonts w:eastAsia="Times New Roman" w:cs="Times New Roman"/>
          <w:szCs w:val="24"/>
        </w:rPr>
        <w:t xml:space="preserve"> όταν </w:t>
      </w:r>
      <w:proofErr w:type="spellStart"/>
      <w:r>
        <w:rPr>
          <w:rFonts w:eastAsia="Times New Roman" w:cs="Times New Roman"/>
          <w:szCs w:val="24"/>
        </w:rPr>
        <w:t>απεντάχθηκαν</w:t>
      </w:r>
      <w:proofErr w:type="spellEnd"/>
      <w:r>
        <w:rPr>
          <w:rFonts w:eastAsia="Times New Roman" w:cs="Times New Roman"/>
          <w:szCs w:val="24"/>
        </w:rPr>
        <w:t xml:space="preserve"> από το καθεστώς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Είναι κάτι π</w:t>
      </w:r>
      <w:r>
        <w:rPr>
          <w:rFonts w:eastAsia="Times New Roman" w:cs="Times New Roman"/>
          <w:szCs w:val="24"/>
        </w:rPr>
        <w:t xml:space="preserve">ου ο χρόνος δεν μας επέτρεψε να κάνουμε. Δίνουμε την υπόσχεση ότι μετά τις εκλογές και οπωσδήποτε με την οποιαδήποτε κατάσταση προκύψει, πάλι θα είμαστε δίπλα τους στον αγώνα που δίνουν. </w:t>
      </w:r>
    </w:p>
    <w:p w14:paraId="2D30DB2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Ευχαριστώ πολύ και καλή τύχη σε όλους, κυρίες και κύριοι συνάδελφοι.</w:t>
      </w:r>
    </w:p>
    <w:p w14:paraId="2D30DB21" w14:textId="77777777" w:rsidR="000D1FE2" w:rsidRDefault="005E5B96">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2D30DB22" w14:textId="77777777" w:rsidR="000D1FE2" w:rsidRDefault="005E5B96">
      <w:pPr>
        <w:spacing w:line="600" w:lineRule="auto"/>
        <w:ind w:firstLine="720"/>
        <w:jc w:val="both"/>
        <w:rPr>
          <w:rFonts w:eastAsia="Times New Roman" w:cs="Times New Roman"/>
          <w:szCs w:val="24"/>
        </w:rPr>
      </w:pPr>
      <w:r w:rsidRPr="00B83CBC">
        <w:rPr>
          <w:rFonts w:eastAsia="Times New Roman"/>
          <w:b/>
          <w:bCs/>
        </w:rPr>
        <w:t>ΠΡΟΕΔΡΕΥΩΝ (</w:t>
      </w:r>
      <w:r>
        <w:rPr>
          <w:rFonts w:eastAsia="Times New Roman"/>
          <w:b/>
          <w:bCs/>
        </w:rPr>
        <w:t xml:space="preserve">Γεώργιος </w:t>
      </w:r>
      <w:proofErr w:type="spellStart"/>
      <w:r>
        <w:rPr>
          <w:rFonts w:eastAsia="Times New Roman"/>
          <w:b/>
          <w:bCs/>
        </w:rPr>
        <w:t>Μαυρωτάς</w:t>
      </w:r>
      <w:proofErr w:type="spellEnd"/>
      <w:r w:rsidRPr="00B83CBC">
        <w:rPr>
          <w:rFonts w:eastAsia="Times New Roman"/>
          <w:b/>
          <w:bCs/>
        </w:rPr>
        <w:t>):</w:t>
      </w:r>
      <w:r>
        <w:rPr>
          <w:rFonts w:eastAsia="Times New Roman" w:cs="Times New Roman"/>
          <w:b/>
          <w:szCs w:val="24"/>
        </w:rPr>
        <w:t xml:space="preserve"> </w:t>
      </w:r>
      <w:r>
        <w:rPr>
          <w:rFonts w:eastAsia="Times New Roman" w:cs="Times New Roman"/>
          <w:szCs w:val="24"/>
        </w:rPr>
        <w:t xml:space="preserve">Ευχαριστούμε τον κ. Αντωνίου. </w:t>
      </w:r>
    </w:p>
    <w:p w14:paraId="2D30DB2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Τώρα θα δώσω τον λόγο στον κ. </w:t>
      </w:r>
      <w:proofErr w:type="spellStart"/>
      <w:r>
        <w:rPr>
          <w:rFonts w:eastAsia="Times New Roman" w:cs="Times New Roman"/>
          <w:szCs w:val="24"/>
        </w:rPr>
        <w:t>Πιτσιόρλα</w:t>
      </w:r>
      <w:proofErr w:type="spellEnd"/>
      <w:r>
        <w:rPr>
          <w:rFonts w:eastAsia="Times New Roman" w:cs="Times New Roman"/>
          <w:szCs w:val="24"/>
        </w:rPr>
        <w:t>, Αναπληρωτή Υπουργό Οικονομίας και Ανάπτυξης, για να αναπτύξει την τροπολογία με αριθμό 2233.</w:t>
      </w:r>
    </w:p>
    <w:p w14:paraId="2D30DB2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xml:space="preserve"> έχετε τον λόγο για πέντε λεπτά.</w:t>
      </w:r>
    </w:p>
    <w:p w14:paraId="2D30DB25" w14:textId="77777777" w:rsidR="000D1FE2" w:rsidRDefault="005E5B96">
      <w:pPr>
        <w:spacing w:line="600" w:lineRule="auto"/>
        <w:ind w:firstLine="720"/>
        <w:jc w:val="both"/>
        <w:rPr>
          <w:rFonts w:eastAsia="Times New Roman" w:cs="Times New Roman"/>
          <w:szCs w:val="24"/>
        </w:rPr>
      </w:pPr>
      <w:r w:rsidRPr="00F26C91">
        <w:rPr>
          <w:rFonts w:eastAsia="Times New Roman"/>
          <w:b/>
          <w:bCs/>
        </w:rPr>
        <w:lastRenderedPageBreak/>
        <w:t>ΑΣΤΕΡΙΟΣ ΠΙΤΣΙΟΡΛΑΣ (Αναπληρωτής Υπουργός Οικονομίας και Ανάπτυξης):</w:t>
      </w:r>
      <w:r>
        <w:rPr>
          <w:rFonts w:eastAsia="Times New Roman" w:cs="Times New Roman"/>
          <w:szCs w:val="24"/>
        </w:rPr>
        <w:t xml:space="preserve"> Ευχαριστώ πολύ, κύριε Πρόεδρε. </w:t>
      </w:r>
    </w:p>
    <w:p w14:paraId="2D30DB2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Είναι μια τροπολογία με δύο σημεία. Το ένα αφορά την παράταση προθεσμίας ολοκλήρωσης των επενδυτικών σχεδίων του ν.3299/20</w:t>
      </w:r>
      <w:r>
        <w:rPr>
          <w:rFonts w:eastAsia="Times New Roman" w:cs="Times New Roman"/>
          <w:szCs w:val="24"/>
        </w:rPr>
        <w:t xml:space="preserve">04. Είναι επενδυτικά σχέδια, τα οποία έχουν ταλαιπωρηθεί πάρα πολύ λόγω της περιόδου της κρίσης που περάσαμε. Δίνεται, λοιπόν, μια νέα παράταση μέχρι το τέλος του 2019 για όσα έργα έχουν υλοποιήσει το 50% και είναι στη φάση πια ολοκλήρωσης να προλάβουν να </w:t>
      </w:r>
      <w:r>
        <w:rPr>
          <w:rFonts w:eastAsia="Times New Roman" w:cs="Times New Roman"/>
          <w:szCs w:val="24"/>
        </w:rPr>
        <w:t xml:space="preserve">τα ολοκληρώσουν. </w:t>
      </w:r>
    </w:p>
    <w:p w14:paraId="2D30DB2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αφορά ρυθμίσεις για την Ελληνική Βιομηχανία Ζάχαρης, την οποία παρέλαβε αυτή η Κυβέρνηση σε μια κατάσταση </w:t>
      </w:r>
      <w:proofErr w:type="spellStart"/>
      <w:r>
        <w:rPr>
          <w:rFonts w:eastAsia="Times New Roman" w:cs="Times New Roman"/>
          <w:szCs w:val="24"/>
        </w:rPr>
        <w:t>ημιδιάλυσης</w:t>
      </w:r>
      <w:proofErr w:type="spellEnd"/>
      <w:r>
        <w:rPr>
          <w:rFonts w:eastAsia="Times New Roman" w:cs="Times New Roman"/>
          <w:szCs w:val="24"/>
        </w:rPr>
        <w:t xml:space="preserve"> με 225 εκατομμύρια ευρώ χρέη. Μετά από μεγάλη προσπάθεια έχει διαμορφωθεί ένα οριστικό πια σχέδιο διάσ</w:t>
      </w:r>
      <w:r>
        <w:rPr>
          <w:rFonts w:eastAsia="Times New Roman" w:cs="Times New Roman"/>
          <w:szCs w:val="24"/>
        </w:rPr>
        <w:t>ωσης, εξυγίανσης και αναδιάρθρωσης της εταιρείας, προκειμένου να συνεχιστεί η καλλιέργεια των τεύτλων στην Ελλάδα και η παραγωγή ζάχαρης. Έχει κατατεθεί ήδη το σχέδιο αυτό, σύμφωνα με τις προβλέψεις του άρθρου 106 του Πτωχευτικού Κώδικα. Έχει κατατεθεί και</w:t>
      </w:r>
      <w:r>
        <w:rPr>
          <w:rFonts w:eastAsia="Times New Roman" w:cs="Times New Roman"/>
          <w:szCs w:val="24"/>
        </w:rPr>
        <w:t xml:space="preserve"> εκδικάζεται τις επόμε</w:t>
      </w:r>
      <w:r>
        <w:rPr>
          <w:rFonts w:eastAsia="Times New Roman" w:cs="Times New Roman"/>
          <w:szCs w:val="24"/>
        </w:rPr>
        <w:lastRenderedPageBreak/>
        <w:t>νες μέρες. Έχει υπάρξει δεσμευτική πρόταση και επενδυτή, ο οποίος θα συμβάλει στον εμπλουτισμό αυτού του σχεδίου</w:t>
      </w:r>
      <w:r>
        <w:rPr>
          <w:rFonts w:eastAsia="Times New Roman" w:cs="Times New Roman"/>
          <w:szCs w:val="24"/>
        </w:rPr>
        <w:t>,</w:t>
      </w:r>
      <w:r>
        <w:rPr>
          <w:rFonts w:eastAsia="Times New Roman" w:cs="Times New Roman"/>
          <w:szCs w:val="24"/>
        </w:rPr>
        <w:t xml:space="preserve"> που έχει ήδη κατατεθεί. Επομένως είμαστε μπροστά στη φάση οριστικής επίλυσης του προβλήματος. </w:t>
      </w:r>
    </w:p>
    <w:p w14:paraId="2D30DB2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 λοιπόν, της εκδί</w:t>
      </w:r>
      <w:r>
        <w:rPr>
          <w:rFonts w:eastAsia="Times New Roman" w:cs="Times New Roman"/>
          <w:szCs w:val="24"/>
        </w:rPr>
        <w:t xml:space="preserve">κασης της πρότασης αυτής γι’ αυτό το σχέδιο οριστικής επίλυσης του προβλήματος, οφείλουμε να αντιμετωπίσουμε τις κοινωνικές συνέπειες από αυτή την πλήρη αναδιάρθρωση της εταιρείας. Υπάρχουν χρέη προς τους </w:t>
      </w:r>
      <w:proofErr w:type="spellStart"/>
      <w:r>
        <w:rPr>
          <w:rFonts w:eastAsia="Times New Roman" w:cs="Times New Roman"/>
          <w:szCs w:val="24"/>
        </w:rPr>
        <w:t>τευτλοπαραγωγούς</w:t>
      </w:r>
      <w:proofErr w:type="spellEnd"/>
      <w:r>
        <w:rPr>
          <w:rFonts w:eastAsia="Times New Roman" w:cs="Times New Roman"/>
          <w:szCs w:val="24"/>
        </w:rPr>
        <w:t xml:space="preserve"> από την παραγωγή του 2018 και ένα </w:t>
      </w:r>
      <w:r>
        <w:rPr>
          <w:rFonts w:eastAsia="Times New Roman" w:cs="Times New Roman"/>
          <w:szCs w:val="24"/>
        </w:rPr>
        <w:t>μικρό μέρος του 2017 και υπάρχουν και χρέη προς τους εργαζόμενους, δεδουλευμένα που δεν έχουν καταβληθεί. Γι</w:t>
      </w:r>
      <w:r>
        <w:rPr>
          <w:rFonts w:eastAsia="Times New Roman" w:cs="Times New Roman"/>
          <w:szCs w:val="24"/>
        </w:rPr>
        <w:t>α</w:t>
      </w:r>
      <w:r>
        <w:rPr>
          <w:rFonts w:eastAsia="Times New Roman" w:cs="Times New Roman"/>
          <w:szCs w:val="24"/>
        </w:rPr>
        <w:t xml:space="preserve"> αυτά τα δύο θέματα προτείνουμε να ψηφίσει η Βουλή τη δυνατότητα μιας ενίσχυσης προς την εταιρεία, προκειμένου να αντιμετωπιστούν ακριβώς οι κοινων</w:t>
      </w:r>
      <w:r>
        <w:rPr>
          <w:rFonts w:eastAsia="Times New Roman" w:cs="Times New Roman"/>
          <w:szCs w:val="24"/>
        </w:rPr>
        <w:t xml:space="preserve">ικές συνέπειες της υλοποίησης του σχεδίου διάσωσης και αναδιάρθρωσης της εταιρείας. </w:t>
      </w:r>
    </w:p>
    <w:p w14:paraId="2D30DB29" w14:textId="77777777" w:rsidR="000D1FE2" w:rsidRDefault="005E5B96">
      <w:pPr>
        <w:tabs>
          <w:tab w:val="left" w:pos="1905"/>
        </w:tabs>
        <w:spacing w:line="600" w:lineRule="auto"/>
        <w:ind w:firstLine="720"/>
        <w:jc w:val="both"/>
        <w:rPr>
          <w:rFonts w:eastAsia="Times New Roman" w:cs="Times New Roman"/>
          <w:szCs w:val="24"/>
        </w:rPr>
      </w:pPr>
      <w:r w:rsidRPr="00A71997">
        <w:rPr>
          <w:rFonts w:eastAsia="Times New Roman" w:cs="Times New Roman"/>
          <w:szCs w:val="24"/>
        </w:rPr>
        <w:t>Υπ</w:t>
      </w:r>
      <w:r>
        <w:rPr>
          <w:rFonts w:eastAsia="Times New Roman" w:cs="Times New Roman"/>
          <w:szCs w:val="24"/>
        </w:rPr>
        <w:t xml:space="preserve">άρχει και μια νομοτεχνική βελτίωση σε αυτό το σημείο σχετικά με τους </w:t>
      </w:r>
      <w:proofErr w:type="spellStart"/>
      <w:r>
        <w:rPr>
          <w:rFonts w:eastAsia="Times New Roman" w:cs="Times New Roman"/>
          <w:szCs w:val="24"/>
        </w:rPr>
        <w:t>τευτλοπαραγωγούς</w:t>
      </w:r>
      <w:proofErr w:type="spellEnd"/>
      <w:r>
        <w:rPr>
          <w:rFonts w:eastAsia="Times New Roman" w:cs="Times New Roman"/>
          <w:szCs w:val="24"/>
        </w:rPr>
        <w:t>. Αφορά την καλλιέργεια του 2018 και του 2017. Υπήρχε στο σχέδιο μόνο το 2018 και προ</w:t>
      </w:r>
      <w:r>
        <w:rPr>
          <w:rFonts w:eastAsia="Times New Roman" w:cs="Times New Roman"/>
          <w:szCs w:val="24"/>
        </w:rPr>
        <w:lastRenderedPageBreak/>
        <w:t>στίθεται «και το 2017». Νομίζουμε ότι είναι μια ρύθμιση που λύνει ένα κοινωνικό πρόβλη</w:t>
      </w:r>
      <w:r>
        <w:rPr>
          <w:rFonts w:eastAsia="Times New Roman" w:cs="Times New Roman"/>
          <w:szCs w:val="24"/>
        </w:rPr>
        <w:t xml:space="preserve">μα και βεβαίως δρομολογεί την οριστική επίλυση ενός μεγάλου προβλήματος μιας μεγάλης βιομηχανίας της χώρας. </w:t>
      </w:r>
    </w:p>
    <w:p w14:paraId="2D30DB2A" w14:textId="77777777" w:rsidR="000D1FE2" w:rsidRDefault="005E5B96">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2D30DB2B" w14:textId="77777777" w:rsidR="000D1FE2" w:rsidRDefault="005E5B96">
      <w:pPr>
        <w:tabs>
          <w:tab w:val="left" w:pos="1905"/>
        </w:tabs>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Αναπληρωτής Υπουργός Οικονομίας και Ανάπτυξης κ. </w:t>
      </w:r>
      <w:proofErr w:type="spellStart"/>
      <w:r>
        <w:rPr>
          <w:rFonts w:eastAsia="Times New Roman" w:cs="Times New Roman"/>
          <w:szCs w:val="24"/>
        </w:rPr>
        <w:t>Πιτσιόρλας</w:t>
      </w:r>
      <w:proofErr w:type="spellEnd"/>
      <w:r w:rsidRPr="000D63A8">
        <w:rPr>
          <w:rFonts w:eastAsia="Times New Roman" w:cs="Times New Roman"/>
          <w:szCs w:val="24"/>
        </w:rPr>
        <w:t xml:space="preserve"> καταθέτει για τα Πρακτικά </w:t>
      </w:r>
      <w:r>
        <w:rPr>
          <w:rFonts w:eastAsia="Times New Roman" w:cs="Times New Roman"/>
          <w:szCs w:val="24"/>
        </w:rPr>
        <w:t>την προαναφερθε</w:t>
      </w:r>
      <w:r>
        <w:rPr>
          <w:rFonts w:eastAsia="Times New Roman" w:cs="Times New Roman"/>
          <w:szCs w:val="24"/>
        </w:rPr>
        <w:t>ίσα νομοτεχνική βελτίωση, η οποία έχει ως εξής:</w:t>
      </w:r>
      <w:r w:rsidRPr="006126C8">
        <w:rPr>
          <w:rFonts w:eastAsia="Times New Roman" w:cs="Times New Roman"/>
          <w:szCs w:val="24"/>
        </w:rPr>
        <w:t xml:space="preserve"> </w:t>
      </w:r>
    </w:p>
    <w:p w14:paraId="2D30DB2C" w14:textId="77777777" w:rsidR="000D1FE2" w:rsidRDefault="005E5B96">
      <w:pPr>
        <w:tabs>
          <w:tab w:val="left" w:pos="1905"/>
        </w:tabs>
        <w:spacing w:line="600" w:lineRule="auto"/>
        <w:ind w:firstLine="720"/>
        <w:jc w:val="center"/>
        <w:rPr>
          <w:rFonts w:eastAsia="Times New Roman" w:cs="Times New Roman"/>
          <w:color w:val="FF0000"/>
          <w:szCs w:val="24"/>
        </w:rPr>
      </w:pPr>
      <w:r w:rsidRPr="00185D29">
        <w:rPr>
          <w:rFonts w:eastAsia="Times New Roman" w:cs="Times New Roman"/>
          <w:color w:val="FF0000"/>
          <w:szCs w:val="24"/>
        </w:rPr>
        <w:t>(</w:t>
      </w:r>
      <w:r w:rsidRPr="00185D29">
        <w:rPr>
          <w:rFonts w:eastAsia="Times New Roman" w:cs="Times New Roman"/>
          <w:color w:val="FF0000"/>
          <w:szCs w:val="24"/>
        </w:rPr>
        <w:t>ΑΛΛΑΓΗ ΣΕΛΙΔΑΣ</w:t>
      </w:r>
      <w:r w:rsidRPr="00185D29">
        <w:rPr>
          <w:rFonts w:eastAsia="Times New Roman" w:cs="Times New Roman"/>
          <w:color w:val="FF0000"/>
          <w:szCs w:val="24"/>
        </w:rPr>
        <w:t>)</w:t>
      </w:r>
    </w:p>
    <w:p w14:paraId="2D30DB2D" w14:textId="77777777" w:rsidR="000D1FE2" w:rsidRDefault="005E5B96">
      <w:pPr>
        <w:tabs>
          <w:tab w:val="left" w:pos="1905"/>
        </w:tabs>
        <w:spacing w:line="600" w:lineRule="auto"/>
        <w:ind w:firstLine="720"/>
        <w:jc w:val="center"/>
        <w:rPr>
          <w:rFonts w:eastAsia="Times New Roman" w:cs="Times New Roman"/>
          <w:color w:val="FF0000"/>
          <w:szCs w:val="24"/>
        </w:rPr>
      </w:pPr>
      <w:r w:rsidRPr="00185D29">
        <w:rPr>
          <w:rFonts w:eastAsia="Times New Roman" w:cs="Times New Roman"/>
          <w:color w:val="FF0000"/>
          <w:szCs w:val="24"/>
        </w:rPr>
        <w:t>(Να μπει η σελίδα</w:t>
      </w:r>
      <w:r>
        <w:rPr>
          <w:rFonts w:eastAsia="Times New Roman" w:cs="Times New Roman"/>
          <w:color w:val="FF0000"/>
          <w:szCs w:val="24"/>
        </w:rPr>
        <w:t xml:space="preserve"> </w:t>
      </w:r>
      <w:r w:rsidRPr="00185D29">
        <w:rPr>
          <w:rFonts w:eastAsia="Times New Roman" w:cs="Times New Roman"/>
          <w:color w:val="FF0000"/>
          <w:szCs w:val="24"/>
        </w:rPr>
        <w:t>132)</w:t>
      </w:r>
    </w:p>
    <w:p w14:paraId="2D30DB2E" w14:textId="77777777" w:rsidR="000D1FE2" w:rsidRDefault="005E5B96">
      <w:pPr>
        <w:tabs>
          <w:tab w:val="left" w:pos="1905"/>
        </w:tabs>
        <w:spacing w:line="600" w:lineRule="auto"/>
        <w:ind w:firstLine="720"/>
        <w:jc w:val="center"/>
        <w:rPr>
          <w:rFonts w:eastAsia="Times New Roman" w:cs="Times New Roman"/>
          <w:color w:val="FF0000"/>
          <w:szCs w:val="24"/>
        </w:rPr>
      </w:pPr>
      <w:r w:rsidRPr="00185D29">
        <w:rPr>
          <w:rFonts w:eastAsia="Times New Roman" w:cs="Times New Roman"/>
          <w:color w:val="FF0000"/>
          <w:szCs w:val="24"/>
        </w:rPr>
        <w:t>(</w:t>
      </w:r>
      <w:r w:rsidRPr="00185D29">
        <w:rPr>
          <w:rFonts w:eastAsia="Times New Roman" w:cs="Times New Roman"/>
          <w:color w:val="FF0000"/>
          <w:szCs w:val="24"/>
        </w:rPr>
        <w:t>ΑΛΛΑΓΗ ΣΕΛΙΔΑΣ</w:t>
      </w:r>
      <w:r w:rsidRPr="00185D29">
        <w:rPr>
          <w:rFonts w:eastAsia="Times New Roman" w:cs="Times New Roman"/>
          <w:color w:val="FF0000"/>
          <w:szCs w:val="24"/>
        </w:rPr>
        <w:t>)</w:t>
      </w:r>
    </w:p>
    <w:p w14:paraId="2D30DB2F" w14:textId="77777777" w:rsidR="000D1FE2" w:rsidRDefault="005E5B96">
      <w:pPr>
        <w:spacing w:line="600" w:lineRule="auto"/>
        <w:ind w:firstLine="709"/>
        <w:jc w:val="both"/>
        <w:rPr>
          <w:rFonts w:eastAsia="Times New Roman"/>
          <w:bCs/>
          <w:szCs w:val="24"/>
        </w:rPr>
      </w:pPr>
      <w:r w:rsidRPr="00185D29">
        <w:rPr>
          <w:rFonts w:eastAsia="Times New Roman" w:cs="Times New Roman"/>
          <w:b/>
          <w:szCs w:val="24"/>
        </w:rPr>
        <w:t>Π</w:t>
      </w:r>
      <w:r w:rsidRPr="00A71997">
        <w:rPr>
          <w:rFonts w:eastAsia="Times New Roman"/>
          <w:b/>
          <w:szCs w:val="24"/>
        </w:rPr>
        <w:t xml:space="preserve">ΡΟΕΔΡΕΥΩΝ (Γεώργιος </w:t>
      </w:r>
      <w:proofErr w:type="spellStart"/>
      <w:r w:rsidRPr="00A71997">
        <w:rPr>
          <w:rFonts w:eastAsia="Times New Roman"/>
          <w:b/>
          <w:szCs w:val="24"/>
        </w:rPr>
        <w:t>Μαυρωτάς</w:t>
      </w:r>
      <w:proofErr w:type="spellEnd"/>
      <w:r w:rsidRPr="00A71997">
        <w:rPr>
          <w:rFonts w:eastAsia="Times New Roman"/>
          <w:b/>
          <w:szCs w:val="24"/>
        </w:rPr>
        <w:t xml:space="preserve">): </w:t>
      </w:r>
      <w:r>
        <w:rPr>
          <w:rFonts w:eastAsia="Times New Roman"/>
          <w:bCs/>
          <w:szCs w:val="24"/>
        </w:rPr>
        <w:t>Τον λόγο έχει τώρα ο Υφυπουργός Εργασίας, Κοινωνικής Ασφάλισης και Κοινωνικής Αλληλεγγύης κ. Πετρόπουλος για την τροπο</w:t>
      </w:r>
      <w:r>
        <w:rPr>
          <w:rFonts w:eastAsia="Times New Roman"/>
          <w:bCs/>
          <w:szCs w:val="24"/>
        </w:rPr>
        <w:t xml:space="preserve">λογία 2252 για πέντε λεπτά. </w:t>
      </w:r>
    </w:p>
    <w:p w14:paraId="2D30DB30" w14:textId="77777777" w:rsidR="000D1FE2" w:rsidRDefault="005E5B96">
      <w:pPr>
        <w:spacing w:line="600" w:lineRule="auto"/>
        <w:ind w:firstLine="720"/>
        <w:jc w:val="both"/>
        <w:rPr>
          <w:rFonts w:eastAsia="Times New Roman"/>
          <w:bCs/>
          <w:szCs w:val="24"/>
        </w:rPr>
      </w:pPr>
      <w:r w:rsidRPr="00A71997">
        <w:rPr>
          <w:rFonts w:eastAsia="Times New Roman"/>
          <w:b/>
          <w:bCs/>
          <w:szCs w:val="24"/>
        </w:rPr>
        <w:t xml:space="preserve">ΑΝΑΣΤΑΣΙΟΣ </w:t>
      </w:r>
      <w:r>
        <w:rPr>
          <w:rFonts w:eastAsia="Times New Roman"/>
          <w:b/>
          <w:bCs/>
          <w:szCs w:val="24"/>
        </w:rPr>
        <w:t>ΠΕΤΡΟΠΟΥΛΟΣ</w:t>
      </w:r>
      <w:r w:rsidRPr="00A71997">
        <w:rPr>
          <w:rFonts w:eastAsia="Times New Roman"/>
          <w:b/>
          <w:bCs/>
          <w:szCs w:val="24"/>
        </w:rPr>
        <w:t xml:space="preserve"> (Υφυπουργός Εργασίας, Κοινωνικής Ασφάλισης και Κοινωνικής Αλληλεγγύης): </w:t>
      </w:r>
      <w:r>
        <w:rPr>
          <w:rFonts w:eastAsia="Times New Roman"/>
          <w:bCs/>
          <w:szCs w:val="24"/>
        </w:rPr>
        <w:t>Ευχαριστώ, κύριε Πρόεδρε.</w:t>
      </w:r>
    </w:p>
    <w:p w14:paraId="2D30DB31" w14:textId="77777777" w:rsidR="000D1FE2" w:rsidRDefault="005E5B96">
      <w:pPr>
        <w:spacing w:line="600" w:lineRule="auto"/>
        <w:ind w:firstLine="720"/>
        <w:jc w:val="both"/>
        <w:rPr>
          <w:rFonts w:eastAsia="Times New Roman"/>
          <w:bCs/>
          <w:szCs w:val="24"/>
        </w:rPr>
      </w:pPr>
      <w:r>
        <w:rPr>
          <w:rFonts w:eastAsia="Times New Roman"/>
          <w:bCs/>
          <w:szCs w:val="24"/>
        </w:rPr>
        <w:lastRenderedPageBreak/>
        <w:t>Πρόκειται για την τροπολογία που αφορά τη ρύθμιση της καταβολής επικουρικής σύνταξης μετά από δεκαοκτώ μήν</w:t>
      </w:r>
      <w:r>
        <w:rPr>
          <w:rFonts w:eastAsia="Times New Roman"/>
          <w:bCs/>
          <w:szCs w:val="24"/>
        </w:rPr>
        <w:t xml:space="preserve">ες στους συνταξιούχους του επικουρικού της Εθνικής Τράπεζας. Είναι ένα πρόβλημα που δημιουργήθηκε από τον διχασμό των ασφαλισμένων στην Εθνική το 2005, όταν οι νέοι ασφαλισμένοι άρχισαν να εγγράφονται στο επικουρικό δημόσιο σύστημα ασφάλισης και οι παλιοί </w:t>
      </w:r>
      <w:r>
        <w:rPr>
          <w:rFonts w:eastAsia="Times New Roman"/>
          <w:bCs/>
          <w:szCs w:val="24"/>
        </w:rPr>
        <w:t xml:space="preserve">έμειναν στον ιδιωτικό φορέα ΛΕΠΕΤΕ, που υπήρχε και λειτουργούσε εντός της Εθνικής Τράπεζας με τις εγγυητικές προβλέψεις της αρχικής ενοχικής δέσμευσης που είχε η Εθνική Τράπεζα. </w:t>
      </w:r>
    </w:p>
    <w:p w14:paraId="2D30DB32" w14:textId="77777777" w:rsidR="000D1FE2" w:rsidRDefault="005E5B96">
      <w:pPr>
        <w:spacing w:line="600" w:lineRule="auto"/>
        <w:ind w:firstLine="720"/>
        <w:jc w:val="both"/>
        <w:rPr>
          <w:rFonts w:eastAsia="Times New Roman"/>
          <w:bCs/>
          <w:szCs w:val="24"/>
        </w:rPr>
      </w:pPr>
      <w:r>
        <w:rPr>
          <w:rFonts w:eastAsia="Times New Roman"/>
          <w:bCs/>
          <w:szCs w:val="24"/>
        </w:rPr>
        <w:t>Είναι ένα θέμα για το οποίο έχουμε μιλήσει κατ’ επανάληψη εδώ, απαντώντας διε</w:t>
      </w:r>
      <w:r>
        <w:rPr>
          <w:rFonts w:eastAsia="Times New Roman"/>
          <w:bCs/>
          <w:szCs w:val="24"/>
        </w:rPr>
        <w:t>ξοδικά και στις σχετικές ερωτήσεις που είχαν υποβάλει Βουλευτές του Κινήματος Αλλαγής κυρίως. Ήταν συχνές αυτές οι ερωτήσεις και είχαμε απαντήσει διεξοδικά πάνω στα θέματα αυτά και θεωρούσα ότι πράγματι υπήρχε μια συμφωνία για την επίλυση του θέματος. Τουλ</w:t>
      </w:r>
      <w:r>
        <w:rPr>
          <w:rFonts w:eastAsia="Times New Roman"/>
          <w:bCs/>
          <w:szCs w:val="24"/>
        </w:rPr>
        <w:t xml:space="preserve">άχιστον αυτό εκφραζόταν από τη συλλογική εκπροσώπηση των εργαζομένων, που εκπροσωπούν αυτή την πολιτική πλευρά στον χώρο της εργασίας. </w:t>
      </w:r>
    </w:p>
    <w:p w14:paraId="2D30DB33" w14:textId="77777777" w:rsidR="000D1FE2" w:rsidRDefault="005E5B96">
      <w:pPr>
        <w:spacing w:line="600" w:lineRule="auto"/>
        <w:ind w:firstLine="720"/>
        <w:jc w:val="both"/>
        <w:rPr>
          <w:rFonts w:eastAsia="Times New Roman"/>
          <w:bCs/>
          <w:szCs w:val="24"/>
        </w:rPr>
      </w:pPr>
      <w:r>
        <w:rPr>
          <w:rFonts w:eastAsia="Times New Roman"/>
          <w:bCs/>
          <w:szCs w:val="24"/>
        </w:rPr>
        <w:lastRenderedPageBreak/>
        <w:t xml:space="preserve">Σήμερα με έκπληξη άκουσα ότι άστραψε και βρόντηξε ο κ. Λοβέρδος, η κ. </w:t>
      </w:r>
      <w:proofErr w:type="spellStart"/>
      <w:r>
        <w:rPr>
          <w:rFonts w:eastAsia="Times New Roman"/>
          <w:bCs/>
          <w:szCs w:val="24"/>
        </w:rPr>
        <w:t>Χριστοφιλοπούλου</w:t>
      </w:r>
      <w:proofErr w:type="spellEnd"/>
      <w:r>
        <w:rPr>
          <w:rFonts w:eastAsia="Times New Roman"/>
          <w:bCs/>
          <w:szCs w:val="24"/>
        </w:rPr>
        <w:t xml:space="preserve"> είπε ότι αυτά είναι πράγματα που </w:t>
      </w:r>
      <w:r>
        <w:rPr>
          <w:rFonts w:eastAsia="Times New Roman"/>
          <w:bCs/>
          <w:szCs w:val="24"/>
        </w:rPr>
        <w:t>δεν θα τα ανεχθούν. Δεν ξέρω αν στο τέλος αρνηθούν να ψηφίσουν, αλλά πρόκειται για δεκαέξι χιλιάδες πεντακόσιους περίπου ασφαλισμένους, που επί δεκαοκτώ μήνες δεν έχουν πάρει τη σύνταξη. Είναι μια ευθύνη τεράστια των προηγούμενων κυβερνήσεων, που άφηναν τα</w:t>
      </w:r>
      <w:r>
        <w:rPr>
          <w:rFonts w:eastAsia="Times New Roman"/>
          <w:bCs/>
          <w:szCs w:val="24"/>
        </w:rPr>
        <w:t xml:space="preserve"> πράγματα να πορεύονται με έναν τέτοιο</w:t>
      </w:r>
      <w:r>
        <w:rPr>
          <w:rFonts w:eastAsia="Times New Roman"/>
          <w:bCs/>
          <w:szCs w:val="24"/>
        </w:rPr>
        <w:t>ν</w:t>
      </w:r>
      <w:r>
        <w:rPr>
          <w:rFonts w:eastAsia="Times New Roman"/>
          <w:bCs/>
          <w:szCs w:val="24"/>
        </w:rPr>
        <w:t xml:space="preserve"> τρόπο, που με βεβαιότητα θα οδηγούσε σε αυτό το αποτέλεσμα, να μην μπορούν να πάρουν οι άνθρωποι τη σύνταξή τους κάποια στιγμή. </w:t>
      </w:r>
    </w:p>
    <w:p w14:paraId="2D30DB34" w14:textId="77777777" w:rsidR="000D1FE2" w:rsidRDefault="005E5B96">
      <w:pPr>
        <w:spacing w:line="600" w:lineRule="auto"/>
        <w:ind w:firstLine="720"/>
        <w:jc w:val="both"/>
        <w:rPr>
          <w:rFonts w:eastAsia="Times New Roman"/>
          <w:bCs/>
          <w:szCs w:val="24"/>
        </w:rPr>
      </w:pPr>
      <w:r>
        <w:rPr>
          <w:rFonts w:eastAsia="Times New Roman"/>
          <w:bCs/>
          <w:szCs w:val="24"/>
        </w:rPr>
        <w:t xml:space="preserve">Είναι αυτό που κατ’ επανάληψη έχουμε αποδείξει και το αποδεικνύει και η πραγματικότητα </w:t>
      </w:r>
      <w:r>
        <w:rPr>
          <w:rFonts w:eastAsia="Times New Roman"/>
          <w:bCs/>
          <w:szCs w:val="24"/>
        </w:rPr>
        <w:t>πια, για να μη συμβεί αυτό που η Νέα Δημοκρατία υπόσχεται ότι θα φέρει στη χώρα, έναν διχασμό για άλλη μία φορά για τους ασφαλισμένους στο επικουρικό σύστημα της χώρας, καθώς έχετε ακούσει όλοι ότι οι νέοι ασφαλισμένοι από εδώ και πέρα θα πηγαίνουν σε ιδιω</w:t>
      </w:r>
      <w:r>
        <w:rPr>
          <w:rFonts w:eastAsia="Times New Roman"/>
          <w:bCs/>
          <w:szCs w:val="24"/>
        </w:rPr>
        <w:t>τικούς φορείς ασφάλισης και οι παλιοί θα μείνουν στο Ενιαίο Ταμείο Επικουρικής Ασφάλισης, στο δημόσιο σύστημα</w:t>
      </w:r>
      <w:r>
        <w:rPr>
          <w:rFonts w:eastAsia="Times New Roman"/>
          <w:bCs/>
          <w:szCs w:val="24"/>
        </w:rPr>
        <w:t>,</w:t>
      </w:r>
      <w:r>
        <w:rPr>
          <w:rFonts w:eastAsia="Times New Roman"/>
          <w:bCs/>
          <w:szCs w:val="24"/>
        </w:rPr>
        <w:t xml:space="preserve"> δηλαδή. Αν συμβεί </w:t>
      </w:r>
      <w:r>
        <w:rPr>
          <w:rFonts w:eastAsia="Times New Roman"/>
          <w:bCs/>
          <w:szCs w:val="24"/>
        </w:rPr>
        <w:lastRenderedPageBreak/>
        <w:t>αυτό, αποδεδειγμένα πια –γιατί η ζωή το απέδειξε, δεν χρειάζονται αναλύσεις- οι μελλοντικοί ασφαλισμένοι του δημόσιου συστήματο</w:t>
      </w:r>
      <w:r>
        <w:rPr>
          <w:rFonts w:eastAsia="Times New Roman"/>
          <w:bCs/>
          <w:szCs w:val="24"/>
        </w:rPr>
        <w:t>ς επικουρικής σύνταξης θα μείνουν πάλι χωρίς επικουρική σύνταξη, όπως συνέβη και στην Εθνική Τράπεζα, που σήμερα το πρόβλημά τους το επιλύουμε με αυτόν τον τρόπο.</w:t>
      </w:r>
    </w:p>
    <w:p w14:paraId="2D30DB35" w14:textId="77777777" w:rsidR="000D1FE2" w:rsidRDefault="005E5B96">
      <w:pPr>
        <w:spacing w:line="600" w:lineRule="auto"/>
        <w:ind w:firstLine="720"/>
        <w:jc w:val="both"/>
        <w:rPr>
          <w:rFonts w:eastAsia="Times New Roman"/>
          <w:bCs/>
          <w:szCs w:val="24"/>
        </w:rPr>
      </w:pPr>
      <w:r>
        <w:rPr>
          <w:rFonts w:eastAsia="Times New Roman"/>
          <w:bCs/>
          <w:szCs w:val="24"/>
        </w:rPr>
        <w:t>Για να γίνει κατανοητό, εμείς δεν παρεμβαίνουμε για να καταργήσουμε δικαιώματα των εργαζομένω</w:t>
      </w:r>
      <w:r>
        <w:rPr>
          <w:rFonts w:eastAsia="Times New Roman"/>
          <w:bCs/>
          <w:szCs w:val="24"/>
        </w:rPr>
        <w:t>ν. Η διάταξη σαφώς προσδιορίζει τη δική μας αρμοδιότητα ως μιας υπεύθυνης Κυβέρνησης, που κατά το Σύνταγμα και τους ισχύοντες νόμους πρέπει να μεριμνούμε για τη χορήγηση αυτής της ασφαλιστικής παροχής. Παρεμβαίνουμε μέσω του δημόσιου συστήματος επικουρικής</w:t>
      </w:r>
      <w:r>
        <w:rPr>
          <w:rFonts w:eastAsia="Times New Roman"/>
          <w:bCs/>
          <w:szCs w:val="24"/>
        </w:rPr>
        <w:t xml:space="preserve"> σύνταξης</w:t>
      </w:r>
      <w:r>
        <w:rPr>
          <w:rFonts w:eastAsia="Times New Roman"/>
          <w:bCs/>
          <w:szCs w:val="24"/>
        </w:rPr>
        <w:t>,</w:t>
      </w:r>
      <w:r>
        <w:rPr>
          <w:rFonts w:eastAsia="Times New Roman"/>
          <w:bCs/>
          <w:szCs w:val="24"/>
        </w:rPr>
        <w:t xml:space="preserve"> για να καταβάλλεται με αυξημένο υπολογισμό και καλύτερη παροχή επικουρικών συντάξεων στους εργαζομένους αυτούς, οι οποίοι έπαιρναν πράγματι υπέρτερες συνταξιοδοτικές επικουρικές παροχές, όμως με ένα άλλο σύστημα, με τους κανόνες του ΛΕΠΕΤΕ, του </w:t>
      </w:r>
      <w:r>
        <w:rPr>
          <w:rFonts w:eastAsia="Times New Roman"/>
          <w:bCs/>
          <w:szCs w:val="24"/>
        </w:rPr>
        <w:t>Λογαριασμού Επικουρικής Ασφάλισης της Εθνικής Τράπεζας. Αυτό υπάρχει ήδη και εκκρεμεί ως θέμα στα δικαστήρια και δεν παρεμβαίνουμε σε κα</w:t>
      </w:r>
      <w:r>
        <w:rPr>
          <w:rFonts w:eastAsia="Times New Roman"/>
          <w:bCs/>
          <w:szCs w:val="24"/>
        </w:rPr>
        <w:t>μ</w:t>
      </w:r>
      <w:r>
        <w:rPr>
          <w:rFonts w:eastAsia="Times New Roman"/>
          <w:bCs/>
          <w:szCs w:val="24"/>
        </w:rPr>
        <w:t xml:space="preserve">μία περίπτωση ούτε στις δίκες που έχουν ανοιχθεί. Τα δικαστήρια </w:t>
      </w:r>
      <w:r>
        <w:rPr>
          <w:rFonts w:eastAsia="Times New Roman"/>
          <w:bCs/>
          <w:szCs w:val="24"/>
        </w:rPr>
        <w:lastRenderedPageBreak/>
        <w:t>θα αποφασίσουν και</w:t>
      </w:r>
      <w:r>
        <w:rPr>
          <w:rFonts w:eastAsia="Times New Roman"/>
          <w:bCs/>
          <w:szCs w:val="24"/>
        </w:rPr>
        <w:t>,</w:t>
      </w:r>
      <w:r>
        <w:rPr>
          <w:rFonts w:eastAsia="Times New Roman"/>
          <w:bCs/>
          <w:szCs w:val="24"/>
        </w:rPr>
        <w:t xml:space="preserve"> εφόσον πράγματι ευδοκιμήσουν οι σχε</w:t>
      </w:r>
      <w:r>
        <w:rPr>
          <w:rFonts w:eastAsia="Times New Roman"/>
          <w:bCs/>
          <w:szCs w:val="24"/>
        </w:rPr>
        <w:t xml:space="preserve">τικές προσφυγές, προφανώς η τράπεζα θα κληθεί να ανταποκριθεί στις σχετικές υποχρεώσεις που θα διατάξει το δικαστήριο. </w:t>
      </w:r>
    </w:p>
    <w:p w14:paraId="2D30DB36" w14:textId="77777777" w:rsidR="000D1FE2" w:rsidRDefault="005E5B96">
      <w:pPr>
        <w:spacing w:line="600" w:lineRule="auto"/>
        <w:ind w:firstLine="720"/>
        <w:jc w:val="both"/>
        <w:rPr>
          <w:rFonts w:eastAsia="Times New Roman" w:cs="Times New Roman"/>
          <w:szCs w:val="24"/>
        </w:rPr>
      </w:pPr>
      <w:r>
        <w:rPr>
          <w:rFonts w:eastAsia="Times New Roman"/>
          <w:bCs/>
          <w:szCs w:val="24"/>
        </w:rPr>
        <w:t>Εκείνο που κάνουμε εμείς είναι να δώσουμε αναδρομικά τις παροχές που είχαν στερηθεί αυτοί οι άνθρωποι, που δεν μπορούσαν πολλοί από αυτο</w:t>
      </w:r>
      <w:r>
        <w:rPr>
          <w:rFonts w:eastAsia="Times New Roman"/>
          <w:bCs/>
          <w:szCs w:val="24"/>
        </w:rPr>
        <w:t>ύς να επιβιώσουν, είχαν τεράστιο πρόβλημα, πραγματικό πρόβλημα επιβίωσης και δεν γίνεται να το αφήσουμε έτσι. Είναι μια διαδικασία που έχει κρατήσει πάρα πολλούς μήνες διαρκών διαβουλεύσεων. Αν ανατρέξετε στα Πρακτικά της Βουλής, θα δείτε ότι από το 2018 έ</w:t>
      </w:r>
      <w:r>
        <w:rPr>
          <w:rFonts w:eastAsia="Times New Roman"/>
          <w:bCs/>
          <w:szCs w:val="24"/>
        </w:rPr>
        <w:t>χουμε συνεχώς την ίδια ακριβώς διατύπωση πολιτικών προτάσεων από την πλευρά της Κυβέρνησης</w:t>
      </w:r>
      <w:r>
        <w:rPr>
          <w:rFonts w:eastAsia="Times New Roman"/>
          <w:bCs/>
          <w:szCs w:val="24"/>
        </w:rPr>
        <w:t>,</w:t>
      </w:r>
      <w:r>
        <w:rPr>
          <w:rFonts w:eastAsia="Times New Roman"/>
          <w:bCs/>
          <w:szCs w:val="24"/>
        </w:rPr>
        <w:t xml:space="preserve"> να τηρηθεί η διαδικασία των διαπραγματεύσεων μεταξύ των δύο μερών.</w:t>
      </w:r>
    </w:p>
    <w:p w14:paraId="2D30DB37" w14:textId="77777777" w:rsidR="000D1FE2" w:rsidRDefault="005E5B96">
      <w:pPr>
        <w:spacing w:line="600" w:lineRule="auto"/>
        <w:ind w:firstLine="720"/>
        <w:jc w:val="both"/>
        <w:rPr>
          <w:rFonts w:eastAsia="Times New Roman"/>
          <w:color w:val="222222"/>
          <w:szCs w:val="24"/>
          <w:shd w:val="clear" w:color="auto" w:fill="FFFFFF"/>
        </w:rPr>
      </w:pPr>
      <w:r w:rsidRPr="000828C3">
        <w:rPr>
          <w:rFonts w:eastAsia="Times New Roman"/>
          <w:color w:val="222222"/>
          <w:szCs w:val="24"/>
          <w:shd w:val="clear" w:color="auto" w:fill="FFFFFF"/>
        </w:rPr>
        <w:t>Είναι μια πρακτική που και το Διεθνές Γραφείο Εργασίας είχε υποβάλει σχετική σύσταση στην ελληνικ</w:t>
      </w:r>
      <w:r w:rsidRPr="000828C3">
        <w:rPr>
          <w:rFonts w:eastAsia="Times New Roman"/>
          <w:color w:val="222222"/>
          <w:szCs w:val="24"/>
          <w:shd w:val="clear" w:color="auto" w:fill="FFFFFF"/>
        </w:rPr>
        <w:t>ή κυβέρνηση από παλιά. Έπρεπε οι παλιές κυβερνήσεις ΠΑΣΟΚ και Νέας Δημοκρατίας να πάρουν μέτρα ώστε να λυθεί το θέμα αυτό, πράγμα το οποίο δυστυχώς δεν συνέβη και έσκασε και αυτό το πρόβλημα στα δικά μας χέρια.</w:t>
      </w:r>
    </w:p>
    <w:p w14:paraId="2D30DB38"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Επειδή θέλουμε να διαχειριστούμε με ευθύνη το</w:t>
      </w:r>
      <w:r>
        <w:rPr>
          <w:rFonts w:eastAsia="Times New Roman"/>
          <w:color w:val="222222"/>
          <w:szCs w:val="24"/>
          <w:shd w:val="clear" w:color="auto" w:fill="FFFFFF"/>
        </w:rPr>
        <w:t xml:space="preserve"> θέμα, δεν δραπετεύουμε από αυτή την ευθύνη και εισάγουμε αυτή τη στιγμή</w:t>
      </w:r>
      <w:r w:rsidRPr="00CD572F">
        <w:rPr>
          <w:rFonts w:eastAsia="Times New Roman"/>
          <w:color w:val="222222"/>
          <w:szCs w:val="24"/>
          <w:shd w:val="clear" w:color="auto" w:fill="FFFFFF"/>
        </w:rPr>
        <w:t xml:space="preserve"> </w:t>
      </w:r>
      <w:r>
        <w:rPr>
          <w:rFonts w:eastAsia="Times New Roman"/>
          <w:color w:val="222222"/>
          <w:szCs w:val="24"/>
          <w:shd w:val="clear" w:color="auto" w:fill="FFFFFF"/>
        </w:rPr>
        <w:t>αυτή τη διάταξη προκειμένου να επιλυθεί, διότι δεν έχουμε εμπιστοσύνη να αφήσουμε στην τύχη αυτό το πράγμα για μελλοντική ρύθμιση. Πρέπει με την ευθύνη που αναλάβαμε να λύσουμε αυτό τ</w:t>
      </w:r>
      <w:r>
        <w:rPr>
          <w:rFonts w:eastAsia="Times New Roman"/>
          <w:color w:val="222222"/>
          <w:szCs w:val="24"/>
          <w:shd w:val="clear" w:color="auto" w:fill="FFFFFF"/>
        </w:rPr>
        <w:t>ο πρόβλημα.</w:t>
      </w:r>
    </w:p>
    <w:p w14:paraId="2D30DB39"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Επιβαρύνεται η Εθνική Τράπεζα ετησίως με 40 εκατομμύρια επιπλέον των ποσών που ο νόμος προβλέπει ότι πρέπει να καταβάλλονται. Όλοι όσοι έχουν βρεθεί στη θέση του συνταξιούχου θα πάρουν αυξημένη σύνταξη σύμφωνα με τον πρώτο τύπο που υπάρχει στην</w:t>
      </w:r>
      <w:r>
        <w:rPr>
          <w:rFonts w:eastAsia="Times New Roman"/>
          <w:color w:val="222222"/>
          <w:szCs w:val="24"/>
          <w:shd w:val="clear" w:color="auto" w:fill="FFFFFF"/>
        </w:rPr>
        <w:t xml:space="preserve"> αιτιολογική έκθεση. Είναι ο τύπος που ισχύει για το ΕΤΕΑΕΠ, με αυξημένη όμως παροχή, διότι υπολογίζεται με 9% και όχι με 6%</w:t>
      </w:r>
      <w:r>
        <w:rPr>
          <w:rFonts w:eastAsia="Times New Roman"/>
          <w:color w:val="222222"/>
          <w:szCs w:val="24"/>
          <w:shd w:val="clear" w:color="auto" w:fill="FFFFFF"/>
        </w:rPr>
        <w:t>,</w:t>
      </w:r>
      <w:r>
        <w:rPr>
          <w:rFonts w:eastAsia="Times New Roman"/>
          <w:color w:val="222222"/>
          <w:szCs w:val="24"/>
          <w:shd w:val="clear" w:color="auto" w:fill="FFFFFF"/>
        </w:rPr>
        <w:t xml:space="preserve"> που είναι για τους λοιπούς ασφαλισμένους. Τούτο συμβαίνει διότι κατέβαλαν μεγαλύτερη εισφορά οι εργαζόμενοι και ο εργοδότης τους γ</w:t>
      </w:r>
      <w:r>
        <w:rPr>
          <w:rFonts w:eastAsia="Times New Roman"/>
          <w:color w:val="222222"/>
          <w:szCs w:val="24"/>
          <w:shd w:val="clear" w:color="auto" w:fill="FFFFFF"/>
        </w:rPr>
        <w:t>ια την επικουρική σύνταξη του ΛΕΠΕΤΕ.</w:t>
      </w:r>
    </w:p>
    <w:p w14:paraId="2D30DB3A"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όσους υποβάλλουν από εδώ και πέρα, μελλοντικούς δηλαδή συνταξιούχους, ο τύπος είναι επίσης διαφορετικός, διότι από τον Γενάρη του 2015 και μετά ισχύει και ο κανόνας </w:t>
      </w:r>
      <w:r>
        <w:rPr>
          <w:rFonts w:eastAsia="Times New Roman"/>
          <w:color w:val="222222"/>
          <w:szCs w:val="24"/>
          <w:shd w:val="clear" w:color="auto" w:fill="FFFFFF"/>
          <w:lang w:val="en-US"/>
        </w:rPr>
        <w:t>NTC</w:t>
      </w:r>
      <w:r w:rsidRPr="007E0BC3">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ένα σύστημα μ</w:t>
      </w:r>
      <w:r>
        <w:rPr>
          <w:rFonts w:eastAsia="Times New Roman"/>
          <w:color w:val="222222"/>
          <w:szCs w:val="24"/>
          <w:shd w:val="clear" w:color="auto" w:fill="FFFFFF"/>
        </w:rPr>
        <w:t>ε</w:t>
      </w:r>
      <w:r>
        <w:rPr>
          <w:rFonts w:eastAsia="Times New Roman"/>
          <w:color w:val="222222"/>
          <w:szCs w:val="24"/>
          <w:shd w:val="clear" w:color="auto" w:fill="FFFFFF"/>
        </w:rPr>
        <w:t xml:space="preserve">ικτό, γιατί αυτό ισχύει και </w:t>
      </w:r>
      <w:r>
        <w:rPr>
          <w:rFonts w:eastAsia="Times New Roman"/>
          <w:color w:val="222222"/>
          <w:szCs w:val="24"/>
          <w:shd w:val="clear" w:color="auto" w:fill="FFFFFF"/>
        </w:rPr>
        <w:t>στο ΕΤΕΑΕΠ. Τούτο δεν σημαίνει ότι καταργούνται οι διατάξεις του ΛΕΠΕΤΕ. Αν το δικαστήριο αποκαταστήσει τη λειτουργία του ΛΕΠΕΤΕ με υποχρέωση της Εθνικής Τράπεζας να καταβάλει τ</w:t>
      </w:r>
      <w:r>
        <w:rPr>
          <w:rFonts w:eastAsia="Times New Roman"/>
          <w:color w:val="222222"/>
          <w:szCs w:val="24"/>
          <w:shd w:val="clear" w:color="auto" w:fill="FFFFFF"/>
        </w:rPr>
        <w:t>ις</w:t>
      </w:r>
      <w:r>
        <w:rPr>
          <w:rFonts w:eastAsia="Times New Roman"/>
          <w:color w:val="222222"/>
          <w:szCs w:val="24"/>
          <w:shd w:val="clear" w:color="auto" w:fill="FFFFFF"/>
        </w:rPr>
        <w:t xml:space="preserve"> αρκετ</w:t>
      </w:r>
      <w:r>
        <w:rPr>
          <w:rFonts w:eastAsia="Times New Roman"/>
          <w:color w:val="222222"/>
          <w:szCs w:val="24"/>
          <w:shd w:val="clear" w:color="auto" w:fill="FFFFFF"/>
        </w:rPr>
        <w:t>ές</w:t>
      </w:r>
      <w:r>
        <w:rPr>
          <w:rFonts w:eastAsia="Times New Roman"/>
          <w:color w:val="222222"/>
          <w:szCs w:val="24"/>
          <w:shd w:val="clear" w:color="auto" w:fill="FFFFFF"/>
        </w:rPr>
        <w:t xml:space="preserve"> δεκάδες εκατομμύρια που πρέπει να καταβάλει, εκεί πια το θέμα θα έχε</w:t>
      </w:r>
      <w:r>
        <w:rPr>
          <w:rFonts w:eastAsia="Times New Roman"/>
          <w:color w:val="222222"/>
          <w:szCs w:val="24"/>
          <w:shd w:val="clear" w:color="auto" w:fill="FFFFFF"/>
        </w:rPr>
        <w:t>ι μία άλλη εξέλιξη. Θα ρυθμιστούν με τον τρόπο που προβλέπει το καταστατικό του ΛΕΠΕΤΕ.</w:t>
      </w:r>
    </w:p>
    <w:p w14:paraId="2D30DB3B"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Καταλήγω...</w:t>
      </w:r>
    </w:p>
    <w:p w14:paraId="2D30DB3C" w14:textId="77777777" w:rsidR="000D1FE2" w:rsidRDefault="005E5B96">
      <w:pPr>
        <w:spacing w:line="600" w:lineRule="auto"/>
        <w:ind w:firstLine="720"/>
        <w:jc w:val="both"/>
        <w:rPr>
          <w:rFonts w:eastAsia="Times New Roman"/>
          <w:color w:val="222222"/>
          <w:szCs w:val="24"/>
          <w:shd w:val="clear" w:color="auto" w:fill="FFFFFF"/>
        </w:rPr>
      </w:pPr>
      <w:r w:rsidRPr="00CD66CF">
        <w:rPr>
          <w:rFonts w:eastAsia="Times New Roman"/>
          <w:b/>
          <w:color w:val="222222"/>
          <w:szCs w:val="24"/>
          <w:shd w:val="clear" w:color="auto" w:fill="FFFFFF"/>
        </w:rPr>
        <w:t xml:space="preserve">ΠΡΟΕΔΡΕΥΩΝ (Γεώργιος </w:t>
      </w:r>
      <w:proofErr w:type="spellStart"/>
      <w:r w:rsidRPr="00CD66CF">
        <w:rPr>
          <w:rFonts w:eastAsia="Times New Roman"/>
          <w:b/>
          <w:color w:val="222222"/>
          <w:szCs w:val="24"/>
          <w:shd w:val="clear" w:color="auto" w:fill="FFFFFF"/>
        </w:rPr>
        <w:t>Μαυρωτάς</w:t>
      </w:r>
      <w:proofErr w:type="spellEnd"/>
      <w:r w:rsidRPr="00CD66CF">
        <w:rPr>
          <w:rFonts w:eastAsia="Times New Roman"/>
          <w:b/>
          <w:color w:val="222222"/>
          <w:szCs w:val="24"/>
          <w:shd w:val="clear" w:color="auto" w:fill="FFFFFF"/>
        </w:rPr>
        <w:t>):</w:t>
      </w:r>
      <w:r>
        <w:rPr>
          <w:rFonts w:eastAsia="Times New Roman"/>
          <w:color w:val="222222"/>
          <w:szCs w:val="24"/>
          <w:shd w:val="clear" w:color="auto" w:fill="FFFFFF"/>
        </w:rPr>
        <w:t xml:space="preserve"> Καταλήξτε, παρακαλώ.</w:t>
      </w:r>
    </w:p>
    <w:p w14:paraId="2D30DB3D" w14:textId="77777777" w:rsidR="000D1FE2" w:rsidRDefault="005E5B96">
      <w:pPr>
        <w:spacing w:line="600" w:lineRule="auto"/>
        <w:ind w:firstLine="720"/>
        <w:jc w:val="both"/>
        <w:rPr>
          <w:rFonts w:eastAsia="Times New Roman"/>
          <w:color w:val="222222"/>
          <w:szCs w:val="24"/>
          <w:shd w:val="clear" w:color="auto" w:fill="FFFFFF"/>
        </w:rPr>
      </w:pPr>
      <w:r w:rsidRPr="00AB07F4">
        <w:rPr>
          <w:rFonts w:eastAsia="Times New Roman"/>
          <w:b/>
          <w:color w:val="222222"/>
          <w:szCs w:val="24"/>
          <w:shd w:val="clear" w:color="auto" w:fill="FFFFFF"/>
        </w:rPr>
        <w:t>ΑΝΑΣΤΑΣΙΟΣ ΠΕΤΡΟΠΟΥΛΟΣ (Υφυπουργός Εργασίας, Κοινωνικής Ασφάλισης και Κοινωνικής Δικαιοσύνης):</w:t>
      </w:r>
      <w:r>
        <w:rPr>
          <w:rFonts w:eastAsia="Times New Roman"/>
          <w:color w:val="222222"/>
          <w:szCs w:val="24"/>
          <w:shd w:val="clear" w:color="auto" w:fill="FFFFFF"/>
        </w:rPr>
        <w:t xml:space="preserve"> Καταλήγω</w:t>
      </w:r>
      <w:r>
        <w:rPr>
          <w:rFonts w:eastAsia="Times New Roman"/>
          <w:color w:val="222222"/>
          <w:szCs w:val="24"/>
          <w:shd w:val="clear" w:color="auto" w:fill="FFFFFF"/>
        </w:rPr>
        <w:t xml:space="preserve"> και κάνω έκκληση, να έρθουν οι Κοινοβουλευτικές Ομάδες να στηρίξουν αυτή την ανάγκη, γιατί δεν μπορεί ο κόσμος να μένει χωρίς συντάξεις, επειδή ήταν δυστυχώς η πρακτική του παρελθόντος καταδικασμένη να φέρει τέτοια αποτελέσματα και δεν μπορεί το Κοινοβούλ</w:t>
      </w:r>
      <w:r>
        <w:rPr>
          <w:rFonts w:eastAsia="Times New Roman"/>
          <w:color w:val="222222"/>
          <w:szCs w:val="24"/>
          <w:shd w:val="clear" w:color="auto" w:fill="FFFFFF"/>
        </w:rPr>
        <w:t>ιο να απέχει από αυτή την ευθύνη του.</w:t>
      </w:r>
    </w:p>
    <w:p w14:paraId="2D30DB3E"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Κάναμε τα πάντα, κάναμε διαβουλεύσεις και με εργαζόμενους και με τις ενώσεις τους. Αυτό είναι ένα αποτέλεσμα μακράς προσπάθειας</w:t>
      </w:r>
      <w:r>
        <w:rPr>
          <w:rFonts w:eastAsia="Times New Roman"/>
          <w:color w:val="222222"/>
          <w:szCs w:val="24"/>
          <w:shd w:val="clear" w:color="auto" w:fill="FFFFFF"/>
        </w:rPr>
        <w:t>,</w:t>
      </w:r>
      <w:r>
        <w:rPr>
          <w:rFonts w:eastAsia="Times New Roman"/>
          <w:color w:val="222222"/>
          <w:szCs w:val="24"/>
          <w:shd w:val="clear" w:color="auto" w:fill="FFFFFF"/>
        </w:rPr>
        <w:t xml:space="preserve"> η οποία πρέπει να στεφθεί με το αποτέλεσμα της ομοφωνίας όλων των πτερύγων, αλλιώς κανείς</w:t>
      </w:r>
      <w:r>
        <w:rPr>
          <w:rFonts w:eastAsia="Times New Roman"/>
          <w:color w:val="222222"/>
          <w:szCs w:val="24"/>
          <w:shd w:val="clear" w:color="auto" w:fill="FFFFFF"/>
        </w:rPr>
        <w:t xml:space="preserve"> ας κρίνει ποιος νοιάζεται και ποιος δεν νοιάζεται να λύσει προβλήματα. Δεν είναι προβλήματα που δημιουργήσαμε, είναι προβλήματα που λύναμε.</w:t>
      </w:r>
    </w:p>
    <w:p w14:paraId="2D30DB3F" w14:textId="77777777" w:rsidR="000D1FE2" w:rsidRDefault="005E5B96">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D30DB40" w14:textId="77777777" w:rsidR="000D1FE2" w:rsidRDefault="005E5B96">
      <w:pPr>
        <w:spacing w:line="600" w:lineRule="auto"/>
        <w:ind w:firstLine="720"/>
        <w:jc w:val="both"/>
        <w:rPr>
          <w:rFonts w:eastAsia="Times New Roman"/>
          <w:color w:val="222222"/>
          <w:szCs w:val="24"/>
          <w:shd w:val="clear" w:color="auto" w:fill="FFFFFF"/>
        </w:rPr>
      </w:pPr>
      <w:r w:rsidRPr="00CD66CF">
        <w:rPr>
          <w:rFonts w:eastAsia="Times New Roman"/>
          <w:b/>
          <w:color w:val="222222"/>
          <w:szCs w:val="24"/>
          <w:shd w:val="clear" w:color="auto" w:fill="FFFFFF"/>
        </w:rPr>
        <w:t xml:space="preserve">ΠΡΟΕΔΡΕΥΩΝ (Γεώργιος </w:t>
      </w:r>
      <w:proofErr w:type="spellStart"/>
      <w:r w:rsidRPr="00CD66CF">
        <w:rPr>
          <w:rFonts w:eastAsia="Times New Roman"/>
          <w:b/>
          <w:color w:val="222222"/>
          <w:szCs w:val="24"/>
          <w:shd w:val="clear" w:color="auto" w:fill="FFFFFF"/>
        </w:rPr>
        <w:t>Μαυρωτάς</w:t>
      </w:r>
      <w:proofErr w:type="spellEnd"/>
      <w:r w:rsidRPr="00CD66CF">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πολύ, κύριε Πετρόπουλε.</w:t>
      </w:r>
    </w:p>
    <w:p w14:paraId="2D30DB41"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w:t>
      </w:r>
      <w:r>
        <w:rPr>
          <w:rFonts w:eastAsia="Times New Roman"/>
          <w:color w:val="222222"/>
          <w:szCs w:val="24"/>
          <w:shd w:val="clear" w:color="auto" w:fill="FFFFFF"/>
        </w:rPr>
        <w:t xml:space="preserve">ν λόγο έχει τώρα ο κ. Γιώργος </w:t>
      </w:r>
      <w:proofErr w:type="spellStart"/>
      <w:r>
        <w:rPr>
          <w:rFonts w:eastAsia="Times New Roman"/>
          <w:color w:val="222222"/>
          <w:szCs w:val="24"/>
          <w:shd w:val="clear" w:color="auto" w:fill="FFFFFF"/>
        </w:rPr>
        <w:t>Ουρσουζίδης</w:t>
      </w:r>
      <w:proofErr w:type="spellEnd"/>
      <w:r>
        <w:rPr>
          <w:rFonts w:eastAsia="Times New Roman"/>
          <w:color w:val="222222"/>
          <w:szCs w:val="24"/>
          <w:shd w:val="clear" w:color="auto" w:fill="FFFFFF"/>
        </w:rPr>
        <w:t xml:space="preserve">, Βουλευτής Ημαθίας από τον </w:t>
      </w:r>
      <w:r w:rsidRPr="009B39A7">
        <w:rPr>
          <w:rFonts w:eastAsia="Times New Roman"/>
          <w:color w:val="222222"/>
          <w:szCs w:val="24"/>
          <w:shd w:val="clear" w:color="auto" w:fill="FFFFFF"/>
        </w:rPr>
        <w:t>ΣΥΡΙΖΑ.</w:t>
      </w:r>
    </w:p>
    <w:p w14:paraId="2D30DB42" w14:textId="77777777" w:rsidR="000D1FE2" w:rsidRDefault="005E5B96">
      <w:pPr>
        <w:spacing w:line="600" w:lineRule="auto"/>
        <w:ind w:firstLine="720"/>
        <w:jc w:val="both"/>
        <w:rPr>
          <w:rFonts w:eastAsia="Times New Roman"/>
          <w:color w:val="222222"/>
          <w:szCs w:val="24"/>
          <w:shd w:val="clear" w:color="auto" w:fill="FFFFFF"/>
        </w:rPr>
      </w:pPr>
      <w:r w:rsidRPr="005C2587">
        <w:rPr>
          <w:rFonts w:eastAsia="Times New Roman"/>
          <w:b/>
          <w:color w:val="222222"/>
          <w:szCs w:val="24"/>
          <w:shd w:val="clear" w:color="auto" w:fill="FFFFFF"/>
        </w:rPr>
        <w:t>ΓΕΩΡΓΙΟΣ ΟΥΡΣΟΥΖΙΔΗΣ:</w:t>
      </w:r>
      <w:r>
        <w:rPr>
          <w:rFonts w:eastAsia="Times New Roman"/>
          <w:color w:val="222222"/>
          <w:szCs w:val="24"/>
          <w:shd w:val="clear" w:color="auto" w:fill="FFFFFF"/>
        </w:rPr>
        <w:t xml:space="preserve"> Ευχαριστώ πολύ, κύριε Πρόεδρε.</w:t>
      </w:r>
    </w:p>
    <w:p w14:paraId="2D30DB43"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Υπουργέ, αγαπητοί συνάδελφοι, σήμερα είναι η τελευταία μέρα πριν προκηρυχθούν οι εκλογές. Έχω την τιμή να κλείνω τη διαδ</w:t>
      </w:r>
      <w:r>
        <w:rPr>
          <w:rFonts w:eastAsia="Times New Roman"/>
          <w:color w:val="222222"/>
          <w:szCs w:val="24"/>
          <w:shd w:val="clear" w:color="auto" w:fill="FFFFFF"/>
        </w:rPr>
        <w:t>ικασία, καθώς είμαι ο τελευταίος ομιλητής.</w:t>
      </w:r>
    </w:p>
    <w:p w14:paraId="2D30DB44"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ήθελα, λοιπόν, να ευχαριστήσω όλους τους συναδέλφους, οι οποίοι</w:t>
      </w:r>
      <w:r>
        <w:rPr>
          <w:rFonts w:eastAsia="Times New Roman"/>
          <w:color w:val="222222"/>
          <w:szCs w:val="24"/>
          <w:shd w:val="clear" w:color="auto" w:fill="FFFFFF"/>
        </w:rPr>
        <w:t>,</w:t>
      </w:r>
      <w:r>
        <w:rPr>
          <w:rFonts w:eastAsia="Times New Roman"/>
          <w:color w:val="222222"/>
          <w:szCs w:val="24"/>
          <w:shd w:val="clear" w:color="auto" w:fill="FFFFFF"/>
        </w:rPr>
        <w:t xml:space="preserve"> όλο αυτό το χρονικό διάστημα που είχα την τιμή να εκπροσωπώ την ιδιαίτερη πατρίδα μου εδώ, ασκούσαν κριτική και προσπαθούσαν να μας βελτιώσουν στις πράξεις και τις πρωτοβουλίες στις οποίες προβαίναμε.</w:t>
      </w:r>
    </w:p>
    <w:p w14:paraId="2D30DB45"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Έχω την αίσθηση ότι υπηρετήσαμε με δίκαιο τρόπο. Είναι</w:t>
      </w:r>
      <w:r>
        <w:rPr>
          <w:rFonts w:eastAsia="Times New Roman"/>
          <w:color w:val="222222"/>
          <w:szCs w:val="24"/>
          <w:shd w:val="clear" w:color="auto" w:fill="FFFFFF"/>
        </w:rPr>
        <w:t xml:space="preserve"> γνωστό ότι παραλάβαμε την πατρίδα μας χρεοκοπημένη και καταφέραμε μέσα σε τέσσερα χρόνια να ολοκληρώσουμε μία πορεία</w:t>
      </w:r>
      <w:r>
        <w:rPr>
          <w:rFonts w:eastAsia="Times New Roman"/>
          <w:color w:val="222222"/>
          <w:szCs w:val="24"/>
          <w:shd w:val="clear" w:color="auto" w:fill="FFFFFF"/>
        </w:rPr>
        <w:t>,</w:t>
      </w:r>
      <w:r>
        <w:rPr>
          <w:rFonts w:eastAsia="Times New Roman"/>
          <w:color w:val="222222"/>
          <w:szCs w:val="24"/>
          <w:shd w:val="clear" w:color="auto" w:fill="FFFFFF"/>
        </w:rPr>
        <w:t xml:space="preserve"> που έφερε τον Αύγουστο του 2018 και την κατάργηση ουσιαστικά της </w:t>
      </w:r>
      <w:proofErr w:type="spellStart"/>
      <w:r>
        <w:rPr>
          <w:rFonts w:eastAsia="Times New Roman"/>
          <w:color w:val="222222"/>
          <w:szCs w:val="24"/>
          <w:shd w:val="clear" w:color="auto" w:fill="FFFFFF"/>
        </w:rPr>
        <w:t>μνημονιακής</w:t>
      </w:r>
      <w:proofErr w:type="spellEnd"/>
      <w:r>
        <w:rPr>
          <w:rFonts w:eastAsia="Times New Roman"/>
          <w:color w:val="222222"/>
          <w:szCs w:val="24"/>
          <w:shd w:val="clear" w:color="auto" w:fill="FFFFFF"/>
        </w:rPr>
        <w:t xml:space="preserve"> πολιτικής και ό,τι αυτό σήμαινε για τους πολίτες.</w:t>
      </w:r>
    </w:p>
    <w:p w14:paraId="2D30DB46" w14:textId="77777777" w:rsidR="000D1FE2" w:rsidRDefault="005E5B96">
      <w:pPr>
        <w:spacing w:line="600" w:lineRule="auto"/>
        <w:ind w:firstLine="720"/>
        <w:jc w:val="both"/>
        <w:rPr>
          <w:rFonts w:eastAsia="Times New Roman" w:cs="Times New Roman"/>
          <w:szCs w:val="24"/>
        </w:rPr>
      </w:pPr>
      <w:r>
        <w:rPr>
          <w:rFonts w:eastAsia="Times New Roman"/>
          <w:color w:val="222222"/>
          <w:szCs w:val="24"/>
          <w:shd w:val="clear" w:color="auto" w:fill="FFFFFF"/>
        </w:rPr>
        <w:t>Βεβαίως, ο</w:t>
      </w:r>
      <w:r>
        <w:rPr>
          <w:rFonts w:eastAsia="Times New Roman"/>
          <w:color w:val="222222"/>
          <w:szCs w:val="24"/>
          <w:shd w:val="clear" w:color="auto" w:fill="FFFFFF"/>
        </w:rPr>
        <w:t>ι πολίτες, και ιδιαίτερα οι ελεύθεροι επαγγελματίες, είναι εξαιρετικά καταπονημένοι από αυτή την προσπάθεια. Θέλω να τους ευχαριστήσω για αυτό. Ωστόσο, στο πλήρωμα του χρόνου, όταν ακριβώς μπορούσαμε να υιοθετήσουμε μέτρα ανακούφισης για αυτούς τους ανθρώπ</w:t>
      </w:r>
      <w:r>
        <w:rPr>
          <w:rFonts w:eastAsia="Times New Roman"/>
          <w:color w:val="222222"/>
          <w:szCs w:val="24"/>
          <w:shd w:val="clear" w:color="auto" w:fill="FFFFFF"/>
        </w:rPr>
        <w:t xml:space="preserve">ους που πραγματικά μάτωσαν, προέκυψε το ζήτημα των εκλογών. Εκλογές τώρα </w:t>
      </w:r>
      <w:r>
        <w:rPr>
          <w:rFonts w:eastAsia="Times New Roman"/>
          <w:color w:val="222222"/>
          <w:szCs w:val="24"/>
          <w:shd w:val="clear" w:color="auto" w:fill="FFFFFF"/>
        </w:rPr>
        <w:lastRenderedPageBreak/>
        <w:t xml:space="preserve">ή τον Σεπτέμβρη; Προφανώς έντιμα ο Πρωθυπουργός προτίμησε, μετά το αποτέλεσμα των </w:t>
      </w:r>
      <w:r>
        <w:rPr>
          <w:rFonts w:eastAsia="Times New Roman"/>
          <w:color w:val="222222"/>
          <w:szCs w:val="24"/>
          <w:shd w:val="clear" w:color="auto" w:fill="FFFFFF"/>
        </w:rPr>
        <w:t>ε</w:t>
      </w:r>
      <w:r>
        <w:rPr>
          <w:rFonts w:eastAsia="Times New Roman"/>
          <w:color w:val="222222"/>
          <w:szCs w:val="24"/>
          <w:shd w:val="clear" w:color="auto" w:fill="FFFFFF"/>
        </w:rPr>
        <w:t>υρωεκλογών, να έχουμε τις εκλογές της 7</w:t>
      </w:r>
      <w:r w:rsidRPr="00CB79CE">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w:t>
      </w:r>
      <w:r>
        <w:rPr>
          <w:rFonts w:eastAsia="Times New Roman"/>
          <w:color w:val="222222"/>
          <w:szCs w:val="24"/>
          <w:shd w:val="clear" w:color="auto" w:fill="FFFFFF"/>
        </w:rPr>
        <w:t>Ιουλίου. </w:t>
      </w:r>
    </w:p>
    <w:p w14:paraId="2D30DB47" w14:textId="77777777" w:rsidR="000D1FE2" w:rsidRDefault="005E5B96">
      <w:pPr>
        <w:spacing w:line="600" w:lineRule="auto"/>
        <w:ind w:firstLine="720"/>
        <w:jc w:val="both"/>
        <w:rPr>
          <w:rFonts w:eastAsia="Times New Roman"/>
          <w:szCs w:val="24"/>
        </w:rPr>
      </w:pPr>
      <w:r>
        <w:rPr>
          <w:rFonts w:eastAsia="Times New Roman"/>
          <w:szCs w:val="24"/>
        </w:rPr>
        <w:t>Θέλω να πιστεύω ότι οι άνθρωποι οι οποίοι μελετο</w:t>
      </w:r>
      <w:r>
        <w:rPr>
          <w:rFonts w:eastAsia="Times New Roman"/>
          <w:szCs w:val="24"/>
        </w:rPr>
        <w:t>ύν όλα εκείνα που περάσαν σαν νομοθετήματα από τη Βουλή των Ελλήνων τα τελευταία τέσσερα χρόνια και έχουν την κρίση θα καταλάβουν ότι ο στόχος μας ήταν να εξυπηρετηθούν οι πολίτες με ένα</w:t>
      </w:r>
      <w:r>
        <w:rPr>
          <w:rFonts w:eastAsia="Times New Roman"/>
          <w:szCs w:val="24"/>
        </w:rPr>
        <w:t>ν</w:t>
      </w:r>
      <w:r w:rsidRPr="00DD7959">
        <w:rPr>
          <w:rFonts w:eastAsia="Times New Roman"/>
          <w:szCs w:val="24"/>
        </w:rPr>
        <w:t xml:space="preserve"> δίκαιο τρόπο και να ευνοηθούν εκείνες οι ευάλωτες κοινωνικές ομάδες </w:t>
      </w:r>
      <w:r w:rsidRPr="00DD7959">
        <w:rPr>
          <w:rFonts w:eastAsia="Times New Roman"/>
          <w:szCs w:val="24"/>
        </w:rPr>
        <w:t xml:space="preserve">που </w:t>
      </w:r>
      <w:r>
        <w:rPr>
          <w:rFonts w:eastAsia="Times New Roman"/>
          <w:szCs w:val="24"/>
        </w:rPr>
        <w:t>το</w:t>
      </w:r>
      <w:r w:rsidRPr="00DD7959">
        <w:rPr>
          <w:rFonts w:eastAsia="Times New Roman"/>
          <w:szCs w:val="24"/>
        </w:rPr>
        <w:t xml:space="preserve"> είχαν πραγματικά ανάγκη</w:t>
      </w:r>
      <w:r>
        <w:rPr>
          <w:rFonts w:eastAsia="Times New Roman"/>
          <w:szCs w:val="24"/>
        </w:rPr>
        <w:t>.</w:t>
      </w:r>
    </w:p>
    <w:p w14:paraId="2D30DB48" w14:textId="77777777" w:rsidR="000D1FE2" w:rsidRDefault="005E5B96">
      <w:pPr>
        <w:spacing w:line="600" w:lineRule="auto"/>
        <w:ind w:firstLine="720"/>
        <w:jc w:val="both"/>
        <w:rPr>
          <w:rFonts w:eastAsia="Times New Roman"/>
          <w:szCs w:val="24"/>
        </w:rPr>
      </w:pPr>
      <w:r>
        <w:rPr>
          <w:rFonts w:eastAsia="Times New Roman"/>
          <w:szCs w:val="24"/>
        </w:rPr>
        <w:t>Α</w:t>
      </w:r>
      <w:r w:rsidRPr="00DD7959">
        <w:rPr>
          <w:rFonts w:eastAsia="Times New Roman"/>
          <w:szCs w:val="24"/>
        </w:rPr>
        <w:t>πό τη θέση αυτή θα πρέπει να ευχαριστήσω τους δύο Υπουργούς στο Υπουργείο Υγείας</w:t>
      </w:r>
      <w:r>
        <w:rPr>
          <w:rFonts w:eastAsia="Times New Roman"/>
          <w:szCs w:val="24"/>
        </w:rPr>
        <w:t>,</w:t>
      </w:r>
      <w:r w:rsidRPr="00DD7959">
        <w:rPr>
          <w:rFonts w:eastAsia="Times New Roman"/>
          <w:szCs w:val="24"/>
        </w:rPr>
        <w:t xml:space="preserve"> οι οποίοι πραγματικά κατάφεραν κάτω από εξαιρετικά δύσκολες συνθήκες να ανοίξουν τις πόρτες των νοσοκομείων</w:t>
      </w:r>
      <w:r>
        <w:rPr>
          <w:rFonts w:eastAsia="Times New Roman"/>
          <w:szCs w:val="24"/>
        </w:rPr>
        <w:t>,</w:t>
      </w:r>
      <w:r w:rsidRPr="00DD7959">
        <w:rPr>
          <w:rFonts w:eastAsia="Times New Roman"/>
          <w:szCs w:val="24"/>
        </w:rPr>
        <w:t xml:space="preserve"> </w:t>
      </w:r>
      <w:r>
        <w:rPr>
          <w:rFonts w:eastAsia="Times New Roman"/>
          <w:szCs w:val="24"/>
        </w:rPr>
        <w:t>έτσι</w:t>
      </w:r>
      <w:r w:rsidRPr="00DD7959">
        <w:rPr>
          <w:rFonts w:eastAsia="Times New Roman"/>
          <w:szCs w:val="24"/>
        </w:rPr>
        <w:t xml:space="preserve"> ώστε ο πολίτης να απολαμβάν</w:t>
      </w:r>
      <w:r w:rsidRPr="00DD7959">
        <w:rPr>
          <w:rFonts w:eastAsia="Times New Roman"/>
          <w:szCs w:val="24"/>
        </w:rPr>
        <w:t xml:space="preserve">ει το αγαθό της </w:t>
      </w:r>
      <w:r>
        <w:rPr>
          <w:rFonts w:eastAsia="Times New Roman"/>
          <w:szCs w:val="24"/>
        </w:rPr>
        <w:t>δ</w:t>
      </w:r>
      <w:r w:rsidRPr="00DD7959">
        <w:rPr>
          <w:rFonts w:eastAsia="Times New Roman"/>
          <w:szCs w:val="24"/>
        </w:rPr>
        <w:t xml:space="preserve">ημόσιας </w:t>
      </w:r>
      <w:r>
        <w:rPr>
          <w:rFonts w:eastAsia="Times New Roman"/>
          <w:szCs w:val="24"/>
        </w:rPr>
        <w:t>υ</w:t>
      </w:r>
      <w:r w:rsidRPr="00DD7959">
        <w:rPr>
          <w:rFonts w:eastAsia="Times New Roman"/>
          <w:szCs w:val="24"/>
        </w:rPr>
        <w:t>γείας</w:t>
      </w:r>
      <w:r>
        <w:rPr>
          <w:rFonts w:eastAsia="Times New Roman"/>
          <w:szCs w:val="24"/>
        </w:rPr>
        <w:t>. Σ</w:t>
      </w:r>
      <w:r w:rsidRPr="00DD7959">
        <w:rPr>
          <w:rFonts w:eastAsia="Times New Roman"/>
          <w:szCs w:val="24"/>
        </w:rPr>
        <w:t>υνταγματικά</w:t>
      </w:r>
      <w:r>
        <w:rPr>
          <w:rFonts w:eastAsia="Times New Roman"/>
          <w:szCs w:val="24"/>
        </w:rPr>
        <w:t>,</w:t>
      </w:r>
      <w:r w:rsidRPr="00DD7959">
        <w:rPr>
          <w:rFonts w:eastAsia="Times New Roman"/>
          <w:szCs w:val="24"/>
        </w:rPr>
        <w:t xml:space="preserve"> εφόσον το επιτρέψουν οι συνθήκες</w:t>
      </w:r>
      <w:r>
        <w:rPr>
          <w:rFonts w:eastAsia="Times New Roman"/>
          <w:szCs w:val="24"/>
        </w:rPr>
        <w:t>,</w:t>
      </w:r>
      <w:r w:rsidRPr="00DD7959">
        <w:rPr>
          <w:rFonts w:eastAsia="Times New Roman"/>
          <w:szCs w:val="24"/>
        </w:rPr>
        <w:t xml:space="preserve"> θα κατοχυρωθεί από την επόμενη Βουλή</w:t>
      </w:r>
      <w:r>
        <w:rPr>
          <w:rFonts w:eastAsia="Times New Roman"/>
          <w:szCs w:val="24"/>
        </w:rPr>
        <w:t>.</w:t>
      </w:r>
    </w:p>
    <w:p w14:paraId="2D30DB49" w14:textId="77777777" w:rsidR="000D1FE2" w:rsidRDefault="005E5B96">
      <w:pPr>
        <w:spacing w:line="600" w:lineRule="auto"/>
        <w:ind w:firstLine="720"/>
        <w:jc w:val="both"/>
        <w:rPr>
          <w:rFonts w:eastAsia="Times New Roman"/>
          <w:szCs w:val="24"/>
        </w:rPr>
      </w:pPr>
      <w:r>
        <w:rPr>
          <w:rFonts w:eastAsia="Times New Roman"/>
          <w:szCs w:val="24"/>
        </w:rPr>
        <w:t xml:space="preserve">Θέλω να ευχαριστήσω, επίσης, </w:t>
      </w:r>
      <w:r w:rsidRPr="00DD7959">
        <w:rPr>
          <w:rFonts w:eastAsia="Times New Roman"/>
          <w:szCs w:val="24"/>
        </w:rPr>
        <w:t xml:space="preserve">το Ίδρυμα </w:t>
      </w:r>
      <w:r>
        <w:rPr>
          <w:rFonts w:eastAsia="Times New Roman"/>
          <w:szCs w:val="24"/>
        </w:rPr>
        <w:t>«</w:t>
      </w:r>
      <w:r w:rsidRPr="00DD7959">
        <w:rPr>
          <w:rFonts w:eastAsia="Times New Roman"/>
          <w:szCs w:val="24"/>
        </w:rPr>
        <w:t>Σταύρος Νιάρχος</w:t>
      </w:r>
      <w:r>
        <w:rPr>
          <w:rFonts w:eastAsia="Times New Roman"/>
          <w:szCs w:val="24"/>
        </w:rPr>
        <w:t>»</w:t>
      </w:r>
      <w:r w:rsidRPr="00DD7959">
        <w:rPr>
          <w:rFonts w:eastAsia="Times New Roman"/>
          <w:szCs w:val="24"/>
        </w:rPr>
        <w:t xml:space="preserve"> για τις καίριες παρεμβάσεις του σε ζητήματα που αφορούν την </w:t>
      </w:r>
      <w:r>
        <w:rPr>
          <w:rFonts w:eastAsia="Times New Roman"/>
          <w:szCs w:val="24"/>
        </w:rPr>
        <w:t xml:space="preserve">εύνοια </w:t>
      </w:r>
      <w:r w:rsidRPr="00DD7959">
        <w:rPr>
          <w:rFonts w:eastAsia="Times New Roman"/>
          <w:szCs w:val="24"/>
        </w:rPr>
        <w:t>ευάλωτων κοιν</w:t>
      </w:r>
      <w:r w:rsidRPr="00DD7959">
        <w:rPr>
          <w:rFonts w:eastAsia="Times New Roman"/>
          <w:szCs w:val="24"/>
        </w:rPr>
        <w:t>ωνικών ομάδων</w:t>
      </w:r>
      <w:r>
        <w:rPr>
          <w:rFonts w:eastAsia="Times New Roman"/>
          <w:szCs w:val="24"/>
        </w:rPr>
        <w:t>.</w:t>
      </w:r>
      <w:r w:rsidRPr="00DD7959">
        <w:rPr>
          <w:rFonts w:eastAsia="Times New Roman"/>
          <w:szCs w:val="24"/>
        </w:rPr>
        <w:t xml:space="preserve"> Είχα την τιμή </w:t>
      </w:r>
      <w:r w:rsidRPr="00DD7959">
        <w:rPr>
          <w:rFonts w:eastAsia="Times New Roman"/>
          <w:szCs w:val="24"/>
        </w:rPr>
        <w:lastRenderedPageBreak/>
        <w:t>να υπηρετήσω σαν δημοτικός σύμβουλος στο</w:t>
      </w:r>
      <w:r>
        <w:rPr>
          <w:rFonts w:eastAsia="Times New Roman"/>
          <w:szCs w:val="24"/>
        </w:rPr>
        <w:t>ν</w:t>
      </w:r>
      <w:r w:rsidRPr="00DD7959">
        <w:rPr>
          <w:rFonts w:eastAsia="Times New Roman"/>
          <w:szCs w:val="24"/>
        </w:rPr>
        <w:t xml:space="preserve"> </w:t>
      </w:r>
      <w:r>
        <w:rPr>
          <w:rFonts w:eastAsia="Times New Roman"/>
          <w:szCs w:val="24"/>
        </w:rPr>
        <w:t>Δ</w:t>
      </w:r>
      <w:r w:rsidRPr="00DD7959">
        <w:rPr>
          <w:rFonts w:eastAsia="Times New Roman"/>
          <w:szCs w:val="24"/>
        </w:rPr>
        <w:t xml:space="preserve">ήμο της Βέροιας το </w:t>
      </w:r>
      <w:r>
        <w:rPr>
          <w:rFonts w:eastAsia="Times New Roman"/>
          <w:szCs w:val="24"/>
        </w:rPr>
        <w:t>κομμάτι εκείνο που αφορά στα Α</w:t>
      </w:r>
      <w:r>
        <w:rPr>
          <w:rFonts w:eastAsia="Times New Roman"/>
          <w:szCs w:val="24"/>
        </w:rPr>
        <w:t>ΜΕ</w:t>
      </w:r>
      <w:r>
        <w:rPr>
          <w:rFonts w:eastAsia="Times New Roman"/>
          <w:szCs w:val="24"/>
        </w:rPr>
        <w:t xml:space="preserve">Α, </w:t>
      </w:r>
      <w:r w:rsidRPr="00DD7959">
        <w:rPr>
          <w:rFonts w:eastAsia="Times New Roman"/>
          <w:szCs w:val="24"/>
        </w:rPr>
        <w:t>στους ανθρώπους δηλαδή με ειδικές ανάγκες</w:t>
      </w:r>
      <w:r>
        <w:rPr>
          <w:rFonts w:eastAsia="Times New Roman"/>
          <w:szCs w:val="24"/>
        </w:rPr>
        <w:t>,</w:t>
      </w:r>
      <w:r w:rsidRPr="00DD7959">
        <w:rPr>
          <w:rFonts w:eastAsia="Times New Roman"/>
          <w:szCs w:val="24"/>
        </w:rPr>
        <w:t xml:space="preserve"> και τότε είχαν βοηθήσει </w:t>
      </w:r>
      <w:r>
        <w:rPr>
          <w:rFonts w:eastAsia="Times New Roman"/>
          <w:szCs w:val="24"/>
        </w:rPr>
        <w:t xml:space="preserve">συμβάλλοντας </w:t>
      </w:r>
      <w:r w:rsidRPr="00DD7959">
        <w:rPr>
          <w:rFonts w:eastAsia="Times New Roman"/>
          <w:szCs w:val="24"/>
        </w:rPr>
        <w:t xml:space="preserve">με </w:t>
      </w:r>
      <w:r>
        <w:rPr>
          <w:rFonts w:eastAsia="Times New Roman"/>
          <w:szCs w:val="24"/>
        </w:rPr>
        <w:t>συγκεκριμένους</w:t>
      </w:r>
      <w:r w:rsidRPr="00DD7959">
        <w:rPr>
          <w:rFonts w:eastAsia="Times New Roman"/>
          <w:szCs w:val="24"/>
        </w:rPr>
        <w:t xml:space="preserve"> τρόπους που εμείς προτείναμε και βοήθησ</w:t>
      </w:r>
      <w:r>
        <w:rPr>
          <w:rFonts w:eastAsia="Times New Roman"/>
          <w:szCs w:val="24"/>
        </w:rPr>
        <w:t>αν</w:t>
      </w:r>
      <w:r w:rsidRPr="00DD7959">
        <w:rPr>
          <w:rFonts w:eastAsia="Times New Roman"/>
          <w:szCs w:val="24"/>
        </w:rPr>
        <w:t xml:space="preserve"> πραγματικά αυτή την ευαίσθητη κοινωνική ομάδα</w:t>
      </w:r>
      <w:r>
        <w:rPr>
          <w:rFonts w:eastAsia="Times New Roman"/>
          <w:szCs w:val="24"/>
        </w:rPr>
        <w:t>.</w:t>
      </w:r>
    </w:p>
    <w:p w14:paraId="2D30DB4A" w14:textId="77777777" w:rsidR="000D1FE2" w:rsidRDefault="005E5B96">
      <w:pPr>
        <w:spacing w:line="600" w:lineRule="auto"/>
        <w:ind w:firstLine="720"/>
        <w:jc w:val="both"/>
        <w:rPr>
          <w:rFonts w:eastAsia="Times New Roman"/>
          <w:szCs w:val="24"/>
        </w:rPr>
      </w:pPr>
      <w:r>
        <w:rPr>
          <w:rFonts w:eastAsia="Times New Roman"/>
          <w:szCs w:val="24"/>
        </w:rPr>
        <w:t>Έ</w:t>
      </w:r>
      <w:r w:rsidRPr="00DD7959">
        <w:rPr>
          <w:rFonts w:eastAsia="Times New Roman"/>
          <w:szCs w:val="24"/>
        </w:rPr>
        <w:t>τσι</w:t>
      </w:r>
      <w:r>
        <w:rPr>
          <w:rFonts w:eastAsia="Times New Roman"/>
          <w:szCs w:val="24"/>
        </w:rPr>
        <w:t>,</w:t>
      </w:r>
      <w:r w:rsidRPr="00DD7959">
        <w:rPr>
          <w:rFonts w:eastAsia="Times New Roman"/>
          <w:szCs w:val="24"/>
        </w:rPr>
        <w:t xml:space="preserve"> τώρα έρχονται και κάνουν δωρεά στην </w:t>
      </w:r>
      <w:r>
        <w:rPr>
          <w:rFonts w:eastAsia="Times New Roman"/>
          <w:szCs w:val="24"/>
        </w:rPr>
        <w:t>ε</w:t>
      </w:r>
      <w:r w:rsidRPr="00DD7959">
        <w:rPr>
          <w:rFonts w:eastAsia="Times New Roman"/>
          <w:szCs w:val="24"/>
        </w:rPr>
        <w:t xml:space="preserve">λληνική </w:t>
      </w:r>
      <w:r>
        <w:rPr>
          <w:rFonts w:eastAsia="Times New Roman"/>
          <w:szCs w:val="24"/>
        </w:rPr>
        <w:t>π</w:t>
      </w:r>
      <w:r w:rsidRPr="00DD7959">
        <w:rPr>
          <w:rFonts w:eastAsia="Times New Roman"/>
          <w:szCs w:val="24"/>
        </w:rPr>
        <w:t>ολιτεία δύο αεροπλάνα πλήρ</w:t>
      </w:r>
      <w:r>
        <w:rPr>
          <w:rFonts w:eastAsia="Times New Roman"/>
          <w:szCs w:val="24"/>
        </w:rPr>
        <w:t>ως εξοπλισμένα και την επισκευή</w:t>
      </w:r>
      <w:r w:rsidRPr="00DD7959">
        <w:rPr>
          <w:rFonts w:eastAsia="Times New Roman"/>
          <w:szCs w:val="24"/>
        </w:rPr>
        <w:t xml:space="preserve"> δύο ελικοπτέρων</w:t>
      </w:r>
      <w:r>
        <w:rPr>
          <w:rFonts w:eastAsia="Times New Roman"/>
          <w:szCs w:val="24"/>
        </w:rPr>
        <w:t>,</w:t>
      </w:r>
      <w:r w:rsidRPr="00DD7959">
        <w:rPr>
          <w:rFonts w:eastAsia="Times New Roman"/>
          <w:szCs w:val="24"/>
        </w:rPr>
        <w:t xml:space="preserve"> για να μπορούν οι </w:t>
      </w:r>
      <w:r>
        <w:rPr>
          <w:rFonts w:eastAsia="Times New Roman"/>
          <w:szCs w:val="24"/>
        </w:rPr>
        <w:t>α</w:t>
      </w:r>
      <w:r w:rsidRPr="00DD7959">
        <w:rPr>
          <w:rFonts w:eastAsia="Times New Roman"/>
          <w:szCs w:val="24"/>
        </w:rPr>
        <w:t>κρίτες</w:t>
      </w:r>
      <w:r>
        <w:rPr>
          <w:rFonts w:eastAsia="Times New Roman"/>
          <w:szCs w:val="24"/>
        </w:rPr>
        <w:t>,</w:t>
      </w:r>
      <w:r w:rsidRPr="00DD7959">
        <w:rPr>
          <w:rFonts w:eastAsia="Times New Roman"/>
          <w:szCs w:val="24"/>
        </w:rPr>
        <w:t xml:space="preserve"> να μπορούν ο</w:t>
      </w:r>
      <w:r w:rsidRPr="00DD7959">
        <w:rPr>
          <w:rFonts w:eastAsia="Times New Roman"/>
          <w:szCs w:val="24"/>
        </w:rPr>
        <w:t xml:space="preserve">ι άνθρωποι που είναι στο μέτωπο της παράκτιας ζώνης να απολαμβάνουν </w:t>
      </w:r>
      <w:r>
        <w:rPr>
          <w:rFonts w:eastAsia="Times New Roman"/>
          <w:szCs w:val="24"/>
        </w:rPr>
        <w:t xml:space="preserve">–τα </w:t>
      </w:r>
      <w:r w:rsidRPr="00DD7959">
        <w:rPr>
          <w:rFonts w:eastAsia="Times New Roman"/>
          <w:szCs w:val="24"/>
        </w:rPr>
        <w:t xml:space="preserve">αυτονόητα </w:t>
      </w:r>
      <w:r>
        <w:rPr>
          <w:rFonts w:eastAsia="Times New Roman"/>
          <w:szCs w:val="24"/>
        </w:rPr>
        <w:t>θ</w:t>
      </w:r>
      <w:r w:rsidRPr="00DD7959">
        <w:rPr>
          <w:rFonts w:eastAsia="Times New Roman"/>
          <w:szCs w:val="24"/>
        </w:rPr>
        <w:t xml:space="preserve">α </w:t>
      </w:r>
      <w:r>
        <w:rPr>
          <w:rFonts w:eastAsia="Times New Roman"/>
          <w:szCs w:val="24"/>
        </w:rPr>
        <w:t>έ</w:t>
      </w:r>
      <w:r w:rsidRPr="00DD7959">
        <w:rPr>
          <w:rFonts w:eastAsia="Times New Roman"/>
          <w:szCs w:val="24"/>
        </w:rPr>
        <w:t>λεγα</w:t>
      </w:r>
      <w:r>
        <w:rPr>
          <w:rFonts w:eastAsia="Times New Roman"/>
          <w:szCs w:val="24"/>
        </w:rPr>
        <w:t>,</w:t>
      </w:r>
      <w:r w:rsidRPr="00DD7959">
        <w:rPr>
          <w:rFonts w:eastAsia="Times New Roman"/>
          <w:szCs w:val="24"/>
        </w:rPr>
        <w:t xml:space="preserve"> αλλά κάτι το οποίο δεν ήταν καθόλου αυτονόητο</w:t>
      </w:r>
      <w:r>
        <w:rPr>
          <w:rFonts w:eastAsia="Times New Roman"/>
          <w:szCs w:val="24"/>
        </w:rPr>
        <w:t xml:space="preserve"> το</w:t>
      </w:r>
      <w:r w:rsidRPr="00DD7959">
        <w:rPr>
          <w:rFonts w:eastAsia="Times New Roman"/>
          <w:szCs w:val="24"/>
        </w:rPr>
        <w:t xml:space="preserve"> 2014</w:t>
      </w:r>
      <w:r>
        <w:rPr>
          <w:rFonts w:eastAsia="Times New Roman"/>
          <w:szCs w:val="24"/>
        </w:rPr>
        <w:t>-</w:t>
      </w:r>
      <w:r w:rsidRPr="00DD7959">
        <w:rPr>
          <w:rFonts w:eastAsia="Times New Roman"/>
          <w:szCs w:val="24"/>
        </w:rPr>
        <w:t xml:space="preserve"> </w:t>
      </w:r>
      <w:r>
        <w:rPr>
          <w:rFonts w:eastAsia="Times New Roman"/>
          <w:szCs w:val="24"/>
        </w:rPr>
        <w:t>τ</w:t>
      </w:r>
      <w:r w:rsidRPr="00DD7959">
        <w:rPr>
          <w:rFonts w:eastAsia="Times New Roman"/>
          <w:szCs w:val="24"/>
        </w:rPr>
        <w:t>η</w:t>
      </w:r>
      <w:r>
        <w:rPr>
          <w:rFonts w:eastAsia="Times New Roman"/>
          <w:szCs w:val="24"/>
        </w:rPr>
        <w:t>ν</w:t>
      </w:r>
      <w:r w:rsidRPr="00DD7959">
        <w:rPr>
          <w:rFonts w:eastAsia="Times New Roman"/>
          <w:szCs w:val="24"/>
        </w:rPr>
        <w:t xml:space="preserve"> παροχή υγείας</w:t>
      </w:r>
      <w:r>
        <w:rPr>
          <w:rFonts w:eastAsia="Times New Roman"/>
          <w:szCs w:val="24"/>
        </w:rPr>
        <w:t>,</w:t>
      </w:r>
      <w:r w:rsidRPr="00DD7959">
        <w:rPr>
          <w:rFonts w:eastAsia="Times New Roman"/>
          <w:szCs w:val="24"/>
        </w:rPr>
        <w:t xml:space="preserve"> δηλαδή το </w:t>
      </w:r>
      <w:proofErr w:type="spellStart"/>
      <w:r w:rsidRPr="00DD7959">
        <w:rPr>
          <w:rFonts w:eastAsia="Times New Roman"/>
          <w:szCs w:val="24"/>
        </w:rPr>
        <w:t>Καστε</w:t>
      </w:r>
      <w:r>
        <w:rPr>
          <w:rFonts w:eastAsia="Times New Roman"/>
          <w:szCs w:val="24"/>
        </w:rPr>
        <w:t>λ</w:t>
      </w:r>
      <w:r w:rsidRPr="00DD7959">
        <w:rPr>
          <w:rFonts w:eastAsia="Times New Roman"/>
          <w:szCs w:val="24"/>
        </w:rPr>
        <w:t>λόριζο</w:t>
      </w:r>
      <w:proofErr w:type="spellEnd"/>
      <w:r>
        <w:rPr>
          <w:rFonts w:eastAsia="Times New Roman"/>
          <w:szCs w:val="24"/>
        </w:rPr>
        <w:t xml:space="preserve">, </w:t>
      </w:r>
      <w:r w:rsidRPr="00DD7959">
        <w:rPr>
          <w:rFonts w:eastAsia="Times New Roman"/>
          <w:szCs w:val="24"/>
        </w:rPr>
        <w:t>η Σαμοθράκη</w:t>
      </w:r>
      <w:r>
        <w:rPr>
          <w:rFonts w:eastAsia="Times New Roman"/>
          <w:szCs w:val="24"/>
        </w:rPr>
        <w:t>,</w:t>
      </w:r>
      <w:r w:rsidRPr="00DD7959">
        <w:rPr>
          <w:rFonts w:eastAsia="Times New Roman"/>
          <w:szCs w:val="24"/>
        </w:rPr>
        <w:t xml:space="preserve"> όλα τα μικρά νησιά του Αιγαίου να έχουν την ελπίδα ότ</w:t>
      </w:r>
      <w:r w:rsidRPr="00DD7959">
        <w:rPr>
          <w:rFonts w:eastAsia="Times New Roman"/>
          <w:szCs w:val="24"/>
        </w:rPr>
        <w:t>ι μπορεί να φτάσει έγκαιρα κάποιος κοντά τους και να τους παρέχει το αγαθό της υγείας</w:t>
      </w:r>
      <w:r>
        <w:rPr>
          <w:rFonts w:eastAsia="Times New Roman"/>
          <w:szCs w:val="24"/>
        </w:rPr>
        <w:t>.</w:t>
      </w:r>
    </w:p>
    <w:p w14:paraId="2D30DB4B" w14:textId="77777777" w:rsidR="000D1FE2" w:rsidRDefault="005E5B96">
      <w:pPr>
        <w:spacing w:line="600" w:lineRule="auto"/>
        <w:ind w:firstLine="720"/>
        <w:jc w:val="both"/>
        <w:rPr>
          <w:rFonts w:eastAsia="Times New Roman"/>
          <w:szCs w:val="24"/>
        </w:rPr>
      </w:pPr>
      <w:r>
        <w:rPr>
          <w:rFonts w:eastAsia="Times New Roman"/>
          <w:szCs w:val="24"/>
        </w:rPr>
        <w:t>Π</w:t>
      </w:r>
      <w:r w:rsidRPr="00DD7959">
        <w:rPr>
          <w:rFonts w:eastAsia="Times New Roman"/>
          <w:szCs w:val="24"/>
        </w:rPr>
        <w:t>αράλληλα</w:t>
      </w:r>
      <w:r>
        <w:rPr>
          <w:rFonts w:eastAsia="Times New Roman"/>
          <w:szCs w:val="24"/>
        </w:rPr>
        <w:t>,</w:t>
      </w:r>
      <w:r w:rsidRPr="00DD7959">
        <w:rPr>
          <w:rFonts w:eastAsia="Times New Roman"/>
          <w:szCs w:val="24"/>
        </w:rPr>
        <w:t xml:space="preserve"> θα πρέπει να </w:t>
      </w:r>
      <w:r>
        <w:rPr>
          <w:rFonts w:eastAsia="Times New Roman"/>
          <w:szCs w:val="24"/>
        </w:rPr>
        <w:t>αναφερθώ στις</w:t>
      </w:r>
      <w:r w:rsidRPr="00DD7959">
        <w:rPr>
          <w:rFonts w:eastAsia="Times New Roman"/>
          <w:szCs w:val="24"/>
        </w:rPr>
        <w:t xml:space="preserve"> δύο τροπολογίες</w:t>
      </w:r>
      <w:r>
        <w:rPr>
          <w:rFonts w:eastAsia="Times New Roman"/>
          <w:szCs w:val="24"/>
        </w:rPr>
        <w:t xml:space="preserve">. Είναι εδώ ο κ. </w:t>
      </w:r>
      <w:proofErr w:type="spellStart"/>
      <w:r>
        <w:rPr>
          <w:rFonts w:eastAsia="Times New Roman"/>
          <w:szCs w:val="24"/>
        </w:rPr>
        <w:t>Π</w:t>
      </w:r>
      <w:r w:rsidRPr="00DD7959">
        <w:rPr>
          <w:rFonts w:eastAsia="Times New Roman"/>
          <w:szCs w:val="24"/>
        </w:rPr>
        <w:t>ιτσιόρλας</w:t>
      </w:r>
      <w:proofErr w:type="spellEnd"/>
      <w:r>
        <w:rPr>
          <w:rFonts w:eastAsia="Times New Roman"/>
          <w:szCs w:val="24"/>
        </w:rPr>
        <w:t>,</w:t>
      </w:r>
      <w:r w:rsidRPr="00DD7959">
        <w:rPr>
          <w:rFonts w:eastAsia="Times New Roman"/>
          <w:szCs w:val="24"/>
        </w:rPr>
        <w:t xml:space="preserve"> που </w:t>
      </w:r>
      <w:r>
        <w:rPr>
          <w:rFonts w:eastAsia="Times New Roman"/>
          <w:szCs w:val="24"/>
        </w:rPr>
        <w:t>α</w:t>
      </w:r>
      <w:r w:rsidRPr="00DD7959">
        <w:rPr>
          <w:rFonts w:eastAsia="Times New Roman"/>
          <w:szCs w:val="24"/>
        </w:rPr>
        <w:t>ναφέρθηκε ήδη στην Ελληνική Βιομηχανία Ζάχαρης</w:t>
      </w:r>
      <w:r>
        <w:rPr>
          <w:rFonts w:eastAsia="Times New Roman"/>
          <w:szCs w:val="24"/>
        </w:rPr>
        <w:t xml:space="preserve">. Λύνει ένα </w:t>
      </w:r>
      <w:r w:rsidRPr="00DD7959">
        <w:rPr>
          <w:rFonts w:eastAsia="Times New Roman"/>
          <w:szCs w:val="24"/>
        </w:rPr>
        <w:t>ζήτημα το οποίο πραγματι</w:t>
      </w:r>
      <w:r w:rsidRPr="00DD7959">
        <w:rPr>
          <w:rFonts w:eastAsia="Times New Roman"/>
          <w:szCs w:val="24"/>
        </w:rPr>
        <w:t xml:space="preserve">κά θα ήταν πάρα πολύ άδικο για ανθρώπους οι οποίοι παρέδωσαν τη σοδειά τους και </w:t>
      </w:r>
      <w:proofErr w:type="spellStart"/>
      <w:r w:rsidRPr="00DD7959">
        <w:rPr>
          <w:rFonts w:eastAsia="Times New Roman"/>
          <w:szCs w:val="24"/>
        </w:rPr>
        <w:t>το</w:t>
      </w:r>
      <w:r>
        <w:rPr>
          <w:rFonts w:eastAsia="Times New Roman"/>
          <w:szCs w:val="24"/>
        </w:rPr>
        <w:t>μ</w:t>
      </w:r>
      <w:proofErr w:type="spellEnd"/>
      <w:r w:rsidRPr="00DD7959">
        <w:rPr>
          <w:rFonts w:eastAsia="Times New Roman"/>
          <w:szCs w:val="24"/>
        </w:rPr>
        <w:t xml:space="preserve"> μόχθο τους να μην μπορούν ν</w:t>
      </w:r>
      <w:r>
        <w:rPr>
          <w:rFonts w:eastAsia="Times New Roman"/>
          <w:szCs w:val="24"/>
        </w:rPr>
        <w:t xml:space="preserve">α </w:t>
      </w:r>
      <w:r>
        <w:rPr>
          <w:rFonts w:eastAsia="Times New Roman"/>
          <w:szCs w:val="24"/>
        </w:rPr>
        <w:lastRenderedPageBreak/>
        <w:t>απολαύσουν τ</w:t>
      </w:r>
      <w:r w:rsidRPr="00DD7959">
        <w:rPr>
          <w:rFonts w:eastAsia="Times New Roman"/>
          <w:szCs w:val="24"/>
        </w:rPr>
        <w:t>η</w:t>
      </w:r>
      <w:r>
        <w:rPr>
          <w:rFonts w:eastAsia="Times New Roman"/>
          <w:szCs w:val="24"/>
        </w:rPr>
        <w:t>ν</w:t>
      </w:r>
      <w:r w:rsidRPr="00DD7959">
        <w:rPr>
          <w:rFonts w:eastAsia="Times New Roman"/>
          <w:szCs w:val="24"/>
        </w:rPr>
        <w:t xml:space="preserve"> ανταμοιβή </w:t>
      </w:r>
      <w:r>
        <w:rPr>
          <w:rFonts w:eastAsia="Times New Roman"/>
          <w:szCs w:val="24"/>
        </w:rPr>
        <w:t>τους. Τ</w:t>
      </w:r>
      <w:r w:rsidRPr="00DD7959">
        <w:rPr>
          <w:rFonts w:eastAsia="Times New Roman"/>
          <w:szCs w:val="24"/>
        </w:rPr>
        <w:t>ο ίδιο</w:t>
      </w:r>
      <w:r>
        <w:rPr>
          <w:rFonts w:eastAsia="Times New Roman"/>
          <w:szCs w:val="24"/>
        </w:rPr>
        <w:t xml:space="preserve"> ισχύει φυσικά και για τους</w:t>
      </w:r>
      <w:r w:rsidRPr="00DD7959">
        <w:rPr>
          <w:rFonts w:eastAsia="Times New Roman"/>
          <w:szCs w:val="24"/>
        </w:rPr>
        <w:t xml:space="preserve"> εργαζόμενους</w:t>
      </w:r>
      <w:r>
        <w:rPr>
          <w:rFonts w:eastAsia="Times New Roman"/>
          <w:szCs w:val="24"/>
        </w:rPr>
        <w:t>.</w:t>
      </w:r>
    </w:p>
    <w:p w14:paraId="2D30DB4C" w14:textId="77777777" w:rsidR="000D1FE2" w:rsidRDefault="005E5B96">
      <w:pPr>
        <w:spacing w:line="600" w:lineRule="auto"/>
        <w:ind w:firstLine="720"/>
        <w:jc w:val="both"/>
        <w:rPr>
          <w:rFonts w:eastAsia="Times New Roman"/>
          <w:szCs w:val="24"/>
        </w:rPr>
      </w:pPr>
      <w:r>
        <w:rPr>
          <w:rFonts w:eastAsia="Times New Roman"/>
          <w:szCs w:val="24"/>
        </w:rPr>
        <w:t>Α</w:t>
      </w:r>
      <w:r w:rsidRPr="00DD7959">
        <w:rPr>
          <w:rFonts w:eastAsia="Times New Roman"/>
          <w:szCs w:val="24"/>
        </w:rPr>
        <w:t>νοίγετ</w:t>
      </w:r>
      <w:r>
        <w:rPr>
          <w:rFonts w:eastAsia="Times New Roman"/>
          <w:szCs w:val="24"/>
        </w:rPr>
        <w:t>αι</w:t>
      </w:r>
      <w:r w:rsidRPr="00DD7959">
        <w:rPr>
          <w:rFonts w:eastAsia="Times New Roman"/>
          <w:szCs w:val="24"/>
        </w:rPr>
        <w:t xml:space="preserve"> ένα νέο μέτωπο με ένα</w:t>
      </w:r>
      <w:r>
        <w:rPr>
          <w:rFonts w:eastAsia="Times New Roman"/>
          <w:szCs w:val="24"/>
        </w:rPr>
        <w:t>ν</w:t>
      </w:r>
      <w:r w:rsidRPr="00DD7959">
        <w:rPr>
          <w:rFonts w:eastAsia="Times New Roman"/>
          <w:szCs w:val="24"/>
        </w:rPr>
        <w:t xml:space="preserve"> καινούργιο </w:t>
      </w:r>
      <w:r>
        <w:rPr>
          <w:rFonts w:eastAsia="Times New Roman"/>
          <w:szCs w:val="24"/>
        </w:rPr>
        <w:t>επενδυτή</w:t>
      </w:r>
      <w:r w:rsidRPr="00DD7959">
        <w:rPr>
          <w:rFonts w:eastAsia="Times New Roman"/>
          <w:szCs w:val="24"/>
        </w:rPr>
        <w:t xml:space="preserve"> και εύχομαι να σωθεί η καλλιέργεια</w:t>
      </w:r>
      <w:r>
        <w:rPr>
          <w:rFonts w:eastAsia="Times New Roman"/>
          <w:szCs w:val="24"/>
        </w:rPr>
        <w:t>,</w:t>
      </w:r>
      <w:r w:rsidRPr="00DD7959">
        <w:rPr>
          <w:rFonts w:eastAsia="Times New Roman"/>
          <w:szCs w:val="24"/>
        </w:rPr>
        <w:t xml:space="preserve"> έτσι ώστε να μπορούν οι αγρότες οι οποίοι επένδυσαν σε πάρα πολύ ακριβά μηχανήματα για να </w:t>
      </w:r>
      <w:r>
        <w:rPr>
          <w:rFonts w:eastAsia="Times New Roman"/>
          <w:szCs w:val="24"/>
        </w:rPr>
        <w:t>διατηρήσουν αυτή</w:t>
      </w:r>
      <w:r w:rsidRPr="00DD7959">
        <w:rPr>
          <w:rFonts w:eastAsia="Times New Roman"/>
          <w:szCs w:val="24"/>
        </w:rPr>
        <w:t xml:space="preserve"> την καλλιέργεια να συνεχίσουν </w:t>
      </w:r>
      <w:r>
        <w:rPr>
          <w:rFonts w:eastAsia="Times New Roman"/>
          <w:szCs w:val="24"/>
        </w:rPr>
        <w:t>απλούστατα και</w:t>
      </w:r>
      <w:r w:rsidRPr="00DD7959">
        <w:rPr>
          <w:rFonts w:eastAsia="Times New Roman"/>
          <w:szCs w:val="24"/>
        </w:rPr>
        <w:t xml:space="preserve"> να εκλείψει το φαινόμενο της μονοκαλλιέργειας</w:t>
      </w:r>
      <w:r>
        <w:rPr>
          <w:rFonts w:eastAsia="Times New Roman"/>
          <w:szCs w:val="24"/>
        </w:rPr>
        <w:t>,</w:t>
      </w:r>
      <w:r w:rsidRPr="00DD7959">
        <w:rPr>
          <w:rFonts w:eastAsia="Times New Roman"/>
          <w:szCs w:val="24"/>
        </w:rPr>
        <w:t xml:space="preserve"> το οποίο μόνο δυσάρε</w:t>
      </w:r>
      <w:r w:rsidRPr="00DD7959">
        <w:rPr>
          <w:rFonts w:eastAsia="Times New Roman"/>
          <w:szCs w:val="24"/>
        </w:rPr>
        <w:t>στες συνέπειες θα είχε</w:t>
      </w:r>
      <w:r>
        <w:rPr>
          <w:rFonts w:eastAsia="Times New Roman"/>
          <w:szCs w:val="24"/>
        </w:rPr>
        <w:t>.</w:t>
      </w:r>
    </w:p>
    <w:p w14:paraId="2D30DB4D" w14:textId="77777777" w:rsidR="000D1FE2" w:rsidRDefault="005E5B96">
      <w:pPr>
        <w:spacing w:line="600" w:lineRule="auto"/>
        <w:ind w:firstLine="720"/>
        <w:jc w:val="both"/>
        <w:rPr>
          <w:rFonts w:eastAsia="Times New Roman"/>
          <w:szCs w:val="24"/>
        </w:rPr>
      </w:pPr>
      <w:r>
        <w:rPr>
          <w:rFonts w:eastAsia="Times New Roman"/>
          <w:szCs w:val="24"/>
        </w:rPr>
        <w:t>Η</w:t>
      </w:r>
      <w:r w:rsidRPr="00DD7959">
        <w:rPr>
          <w:rFonts w:eastAsia="Times New Roman"/>
          <w:szCs w:val="24"/>
        </w:rPr>
        <w:t xml:space="preserve"> κατάργηση του αφορολογήτου είναι η άλλη τροπολογία</w:t>
      </w:r>
      <w:r>
        <w:rPr>
          <w:rFonts w:eastAsia="Times New Roman"/>
          <w:szCs w:val="24"/>
        </w:rPr>
        <w:t>,</w:t>
      </w:r>
      <w:r w:rsidRPr="00DD7959">
        <w:rPr>
          <w:rFonts w:eastAsia="Times New Roman"/>
          <w:szCs w:val="24"/>
        </w:rPr>
        <w:t xml:space="preserve"> είναι το αυτονόητο</w:t>
      </w:r>
      <w:r>
        <w:rPr>
          <w:rFonts w:eastAsia="Times New Roman"/>
          <w:szCs w:val="24"/>
        </w:rPr>
        <w:t>,</w:t>
      </w:r>
      <w:r w:rsidRPr="00DD7959">
        <w:rPr>
          <w:rFonts w:eastAsia="Times New Roman"/>
          <w:szCs w:val="24"/>
        </w:rPr>
        <w:t xml:space="preserve"> είναι αυτό που όταν εμείς λέγαμε εδώ και ο </w:t>
      </w:r>
      <w:r>
        <w:rPr>
          <w:rFonts w:eastAsia="Times New Roman"/>
          <w:szCs w:val="24"/>
        </w:rPr>
        <w:t>κ.</w:t>
      </w:r>
      <w:r w:rsidRPr="00DD7959">
        <w:rPr>
          <w:rFonts w:eastAsia="Times New Roman"/>
          <w:szCs w:val="24"/>
        </w:rPr>
        <w:t xml:space="preserve"> </w:t>
      </w:r>
      <w:proofErr w:type="spellStart"/>
      <w:r w:rsidRPr="00DD7959">
        <w:rPr>
          <w:rFonts w:eastAsia="Times New Roman"/>
          <w:szCs w:val="24"/>
        </w:rPr>
        <w:t>Τσακαλώτος</w:t>
      </w:r>
      <w:proofErr w:type="spellEnd"/>
      <w:r w:rsidRPr="00DD7959">
        <w:rPr>
          <w:rFonts w:eastAsia="Times New Roman"/>
          <w:szCs w:val="24"/>
        </w:rPr>
        <w:t xml:space="preserve"> εισηγούνταν τα αντίμετρα κάποιοι μ</w:t>
      </w:r>
      <w:r>
        <w:rPr>
          <w:rFonts w:eastAsia="Times New Roman"/>
          <w:szCs w:val="24"/>
        </w:rPr>
        <w:t>ά</w:t>
      </w:r>
      <w:r w:rsidRPr="00DD7959">
        <w:rPr>
          <w:rFonts w:eastAsia="Times New Roman"/>
          <w:szCs w:val="24"/>
        </w:rPr>
        <w:t>ς χλεύαζαν</w:t>
      </w:r>
      <w:r>
        <w:rPr>
          <w:rFonts w:eastAsia="Times New Roman"/>
          <w:szCs w:val="24"/>
        </w:rPr>
        <w:t>,</w:t>
      </w:r>
      <w:r w:rsidRPr="00DD7959">
        <w:rPr>
          <w:rFonts w:eastAsia="Times New Roman"/>
          <w:szCs w:val="24"/>
        </w:rPr>
        <w:t xml:space="preserve"> μας </w:t>
      </w:r>
      <w:r>
        <w:rPr>
          <w:rFonts w:eastAsia="Times New Roman"/>
          <w:szCs w:val="24"/>
        </w:rPr>
        <w:t>έλεγαν</w:t>
      </w:r>
      <w:r w:rsidRPr="00DD7959">
        <w:rPr>
          <w:rFonts w:eastAsia="Times New Roman"/>
          <w:szCs w:val="24"/>
        </w:rPr>
        <w:t xml:space="preserve"> ότι δεν υφίστα</w:t>
      </w:r>
      <w:r>
        <w:rPr>
          <w:rFonts w:eastAsia="Times New Roman"/>
          <w:szCs w:val="24"/>
        </w:rPr>
        <w:t>ν</w:t>
      </w:r>
      <w:r w:rsidRPr="00DD7959">
        <w:rPr>
          <w:rFonts w:eastAsia="Times New Roman"/>
          <w:szCs w:val="24"/>
        </w:rPr>
        <w:t>ται αντίμετρα</w:t>
      </w:r>
      <w:r>
        <w:rPr>
          <w:rFonts w:eastAsia="Times New Roman"/>
          <w:szCs w:val="24"/>
        </w:rPr>
        <w:t>,</w:t>
      </w:r>
      <w:r w:rsidRPr="00DD7959">
        <w:rPr>
          <w:rFonts w:eastAsia="Times New Roman"/>
          <w:szCs w:val="24"/>
        </w:rPr>
        <w:t xml:space="preserve"> ότι λέμε ψέμα</w:t>
      </w:r>
      <w:r w:rsidRPr="00DD7959">
        <w:rPr>
          <w:rFonts w:eastAsia="Times New Roman"/>
          <w:szCs w:val="24"/>
        </w:rPr>
        <w:t>τα</w:t>
      </w:r>
      <w:r>
        <w:rPr>
          <w:rFonts w:eastAsia="Times New Roman"/>
          <w:szCs w:val="24"/>
        </w:rPr>
        <w:t>.</w:t>
      </w:r>
      <w:r w:rsidRPr="00DD7959">
        <w:rPr>
          <w:rFonts w:eastAsia="Times New Roman"/>
          <w:szCs w:val="24"/>
        </w:rPr>
        <w:t xml:space="preserve"> Ακριβώς η οικοδόμηση μέτρων δίνει σήμερα το δικαίωμα σε αυτή την Κυβέρνηση να άρει το άδικο μέτρο</w:t>
      </w:r>
      <w:r>
        <w:rPr>
          <w:rFonts w:eastAsia="Times New Roman"/>
          <w:szCs w:val="24"/>
        </w:rPr>
        <w:t>,</w:t>
      </w:r>
      <w:r w:rsidRPr="00DD7959">
        <w:rPr>
          <w:rFonts w:eastAsia="Times New Roman"/>
          <w:szCs w:val="24"/>
        </w:rPr>
        <w:t xml:space="preserve"> θα έλεγα</w:t>
      </w:r>
      <w:r>
        <w:rPr>
          <w:rFonts w:eastAsia="Times New Roman"/>
          <w:szCs w:val="24"/>
        </w:rPr>
        <w:t>,</w:t>
      </w:r>
      <w:r w:rsidRPr="00DD7959">
        <w:rPr>
          <w:rFonts w:eastAsia="Times New Roman"/>
          <w:szCs w:val="24"/>
        </w:rPr>
        <w:t xml:space="preserve"> της μείωσης του αφορολόγητου</w:t>
      </w:r>
      <w:r>
        <w:rPr>
          <w:rFonts w:eastAsia="Times New Roman"/>
          <w:szCs w:val="24"/>
        </w:rPr>
        <w:t>,</w:t>
      </w:r>
      <w:r w:rsidRPr="00DD7959">
        <w:rPr>
          <w:rFonts w:eastAsia="Times New Roman"/>
          <w:szCs w:val="24"/>
        </w:rPr>
        <w:t xml:space="preserve"> το οποίο αφορά εν τέλει σε ανθρώπους οι οποίοι πραγματικά τ</w:t>
      </w:r>
      <w:r>
        <w:rPr>
          <w:rFonts w:eastAsia="Times New Roman"/>
          <w:szCs w:val="24"/>
        </w:rPr>
        <w:t>ην</w:t>
      </w:r>
      <w:r w:rsidRPr="00DD7959">
        <w:rPr>
          <w:rFonts w:eastAsia="Times New Roman"/>
          <w:szCs w:val="24"/>
        </w:rPr>
        <w:t xml:space="preserve"> έχουν ανάγκη</w:t>
      </w:r>
      <w:r>
        <w:rPr>
          <w:rFonts w:eastAsia="Times New Roman"/>
          <w:szCs w:val="24"/>
        </w:rPr>
        <w:t>.</w:t>
      </w:r>
    </w:p>
    <w:p w14:paraId="2D30DB4E" w14:textId="77777777" w:rsidR="000D1FE2" w:rsidRDefault="005E5B96">
      <w:pPr>
        <w:spacing w:line="600" w:lineRule="auto"/>
        <w:ind w:firstLine="720"/>
        <w:jc w:val="both"/>
        <w:rPr>
          <w:rFonts w:eastAsia="Times New Roman"/>
          <w:szCs w:val="24"/>
        </w:rPr>
      </w:pPr>
      <w:r>
        <w:rPr>
          <w:rFonts w:eastAsia="Times New Roman"/>
          <w:szCs w:val="24"/>
        </w:rPr>
        <w:t xml:space="preserve">Κλείνοντας την ομιλία μου, δεν </w:t>
      </w:r>
      <w:r w:rsidRPr="00DD7959">
        <w:rPr>
          <w:rFonts w:eastAsia="Times New Roman"/>
          <w:szCs w:val="24"/>
        </w:rPr>
        <w:t>μπορώ</w:t>
      </w:r>
      <w:r>
        <w:rPr>
          <w:rFonts w:eastAsia="Times New Roman"/>
          <w:szCs w:val="24"/>
        </w:rPr>
        <w:t xml:space="preserve"> </w:t>
      </w:r>
      <w:r>
        <w:rPr>
          <w:rFonts w:eastAsia="Times New Roman"/>
          <w:szCs w:val="24"/>
        </w:rPr>
        <w:t>παρά</w:t>
      </w:r>
      <w:r w:rsidRPr="00DD7959">
        <w:rPr>
          <w:rFonts w:eastAsia="Times New Roman"/>
          <w:szCs w:val="24"/>
        </w:rPr>
        <w:t xml:space="preserve"> να ευχαριστήσω τους ανθρώπους που στήριξαν αυτή την Κυβέρνηση στο </w:t>
      </w:r>
      <w:r w:rsidRPr="00DD7959">
        <w:rPr>
          <w:rFonts w:eastAsia="Times New Roman"/>
          <w:szCs w:val="24"/>
        </w:rPr>
        <w:lastRenderedPageBreak/>
        <w:t xml:space="preserve">μεγάλο ζήτημα που αφορά στο </w:t>
      </w:r>
      <w:r>
        <w:rPr>
          <w:rFonts w:eastAsia="Times New Roman"/>
          <w:szCs w:val="24"/>
        </w:rPr>
        <w:t>ε</w:t>
      </w:r>
      <w:r w:rsidRPr="00DD7959">
        <w:rPr>
          <w:rFonts w:eastAsia="Times New Roman"/>
          <w:szCs w:val="24"/>
        </w:rPr>
        <w:t>θνικό μας ζήτημα</w:t>
      </w:r>
      <w:r>
        <w:rPr>
          <w:rFonts w:eastAsia="Times New Roman"/>
          <w:szCs w:val="24"/>
        </w:rPr>
        <w:t>,</w:t>
      </w:r>
      <w:r w:rsidRPr="00DD7959">
        <w:rPr>
          <w:rFonts w:eastAsia="Times New Roman"/>
          <w:szCs w:val="24"/>
        </w:rPr>
        <w:t xml:space="preserve"> το </w:t>
      </w:r>
      <w:r>
        <w:rPr>
          <w:rFonts w:eastAsia="Times New Roman"/>
          <w:szCs w:val="24"/>
        </w:rPr>
        <w:t>μ</w:t>
      </w:r>
      <w:r w:rsidRPr="00DD7959">
        <w:rPr>
          <w:rFonts w:eastAsia="Times New Roman"/>
          <w:szCs w:val="24"/>
        </w:rPr>
        <w:t>ακεδονικό</w:t>
      </w:r>
      <w:r>
        <w:rPr>
          <w:rFonts w:eastAsia="Times New Roman"/>
          <w:szCs w:val="24"/>
        </w:rPr>
        <w:t>,</w:t>
      </w:r>
      <w:r w:rsidRPr="00DD7959">
        <w:rPr>
          <w:rFonts w:eastAsia="Times New Roman"/>
          <w:szCs w:val="24"/>
        </w:rPr>
        <w:t xml:space="preserve"> το οποίο λύθηκε και ιδιαίτερα</w:t>
      </w:r>
      <w:r>
        <w:rPr>
          <w:rFonts w:eastAsia="Times New Roman"/>
          <w:szCs w:val="24"/>
        </w:rPr>
        <w:t>,</w:t>
      </w:r>
      <w:r w:rsidRPr="00DD7959">
        <w:rPr>
          <w:rFonts w:eastAsia="Times New Roman"/>
          <w:szCs w:val="24"/>
        </w:rPr>
        <w:t xml:space="preserve"> κύριε Πρόεδρε</w:t>
      </w:r>
      <w:r>
        <w:rPr>
          <w:rFonts w:eastAsia="Times New Roman"/>
          <w:szCs w:val="24"/>
        </w:rPr>
        <w:t>, να ευχαριστήσω</w:t>
      </w:r>
      <w:r w:rsidRPr="00DD7959">
        <w:rPr>
          <w:rFonts w:eastAsia="Times New Roman"/>
          <w:szCs w:val="24"/>
        </w:rPr>
        <w:t xml:space="preserve"> το Ποτάμι και </w:t>
      </w:r>
      <w:r>
        <w:rPr>
          <w:rFonts w:eastAsia="Times New Roman"/>
          <w:szCs w:val="24"/>
        </w:rPr>
        <w:t>ε</w:t>
      </w:r>
      <w:r w:rsidRPr="00DD7959">
        <w:rPr>
          <w:rFonts w:eastAsia="Times New Roman"/>
          <w:szCs w:val="24"/>
        </w:rPr>
        <w:t>σ</w:t>
      </w:r>
      <w:r>
        <w:rPr>
          <w:rFonts w:eastAsia="Times New Roman"/>
          <w:szCs w:val="24"/>
        </w:rPr>
        <w:t>ά</w:t>
      </w:r>
      <w:r w:rsidRPr="00DD7959">
        <w:rPr>
          <w:rFonts w:eastAsia="Times New Roman"/>
          <w:szCs w:val="24"/>
        </w:rPr>
        <w:t xml:space="preserve">ς προσωπικά για τη στάση </w:t>
      </w:r>
      <w:r>
        <w:rPr>
          <w:rFonts w:eastAsia="Times New Roman"/>
          <w:szCs w:val="24"/>
        </w:rPr>
        <w:t xml:space="preserve">σας, φυσικά τον </w:t>
      </w:r>
      <w:r w:rsidRPr="00DD7959">
        <w:rPr>
          <w:rFonts w:eastAsia="Times New Roman"/>
          <w:szCs w:val="24"/>
        </w:rPr>
        <w:t>Σπύρ</w:t>
      </w:r>
      <w:r w:rsidRPr="00DD7959">
        <w:rPr>
          <w:rFonts w:eastAsia="Times New Roman"/>
          <w:szCs w:val="24"/>
        </w:rPr>
        <w:t xml:space="preserve">ο </w:t>
      </w:r>
      <w:proofErr w:type="spellStart"/>
      <w:r w:rsidRPr="00DD7959">
        <w:rPr>
          <w:rFonts w:eastAsia="Times New Roman"/>
          <w:szCs w:val="24"/>
        </w:rPr>
        <w:t>Δανέλλη</w:t>
      </w:r>
      <w:proofErr w:type="spellEnd"/>
      <w:r>
        <w:rPr>
          <w:rFonts w:eastAsia="Times New Roman"/>
          <w:szCs w:val="24"/>
        </w:rPr>
        <w:t xml:space="preserve"> και</w:t>
      </w:r>
      <w:r w:rsidRPr="00DD7959">
        <w:rPr>
          <w:rFonts w:eastAsia="Times New Roman"/>
          <w:szCs w:val="24"/>
        </w:rPr>
        <w:t xml:space="preserve"> όλους εκείνους τους ανθρώπους που αγνόησαν το πολιτικό κόστος και στήριξαν αυτό το οποίο οι συνθήκες επέτρεπαν να πετύχουμε και το πετύχαμε στο 100%</w:t>
      </w:r>
      <w:r>
        <w:rPr>
          <w:rFonts w:eastAsia="Times New Roman"/>
          <w:szCs w:val="24"/>
        </w:rPr>
        <w:t>.</w:t>
      </w:r>
    </w:p>
    <w:p w14:paraId="2D30DB4F" w14:textId="77777777" w:rsidR="000D1FE2" w:rsidRDefault="005E5B96">
      <w:pPr>
        <w:spacing w:line="600" w:lineRule="auto"/>
        <w:ind w:firstLine="720"/>
        <w:jc w:val="both"/>
        <w:rPr>
          <w:rFonts w:eastAsia="Times New Roman"/>
          <w:szCs w:val="24"/>
        </w:rPr>
      </w:pPr>
      <w:r>
        <w:rPr>
          <w:rFonts w:eastAsia="Times New Roman"/>
          <w:szCs w:val="24"/>
        </w:rPr>
        <w:t>Μ</w:t>
      </w:r>
      <w:r w:rsidRPr="00DD7959">
        <w:rPr>
          <w:rFonts w:eastAsia="Times New Roman"/>
          <w:szCs w:val="24"/>
        </w:rPr>
        <w:t>ακεδονία</w:t>
      </w:r>
      <w:r>
        <w:rPr>
          <w:rFonts w:eastAsia="Times New Roman"/>
          <w:szCs w:val="24"/>
        </w:rPr>
        <w:t>,</w:t>
      </w:r>
      <w:r w:rsidRPr="00DD7959">
        <w:rPr>
          <w:rFonts w:eastAsia="Times New Roman"/>
          <w:szCs w:val="24"/>
        </w:rPr>
        <w:t xml:space="preserve"> πλέον</w:t>
      </w:r>
      <w:r>
        <w:rPr>
          <w:rFonts w:eastAsia="Times New Roman"/>
          <w:szCs w:val="24"/>
        </w:rPr>
        <w:t>,</w:t>
      </w:r>
      <w:r w:rsidRPr="00DD7959">
        <w:rPr>
          <w:rFonts w:eastAsia="Times New Roman"/>
          <w:szCs w:val="24"/>
        </w:rPr>
        <w:t xml:space="preserve"> είναι μόνο η αρχαία ελληνική Μακεδονία</w:t>
      </w:r>
      <w:r>
        <w:rPr>
          <w:rFonts w:eastAsia="Times New Roman"/>
          <w:szCs w:val="24"/>
        </w:rPr>
        <w:t xml:space="preserve"> σκέτο</w:t>
      </w:r>
      <w:r>
        <w:rPr>
          <w:rFonts w:eastAsia="Times New Roman"/>
          <w:szCs w:val="24"/>
        </w:rPr>
        <w:t>.</w:t>
      </w:r>
      <w:r>
        <w:rPr>
          <w:rFonts w:eastAsia="Times New Roman"/>
          <w:szCs w:val="24"/>
        </w:rPr>
        <w:t xml:space="preserve"> </w:t>
      </w:r>
      <w:r>
        <w:rPr>
          <w:rFonts w:eastAsia="Times New Roman"/>
          <w:szCs w:val="24"/>
        </w:rPr>
        <w:t>Ό</w:t>
      </w:r>
      <w:r w:rsidRPr="00DD7959">
        <w:rPr>
          <w:rFonts w:eastAsia="Times New Roman"/>
          <w:szCs w:val="24"/>
        </w:rPr>
        <w:t>λα τα άλλα αφορού</w:t>
      </w:r>
      <w:r>
        <w:rPr>
          <w:rFonts w:eastAsia="Times New Roman"/>
          <w:szCs w:val="24"/>
        </w:rPr>
        <w:t>ν σε γεω</w:t>
      </w:r>
      <w:r w:rsidRPr="00DD7959">
        <w:rPr>
          <w:rFonts w:eastAsia="Times New Roman"/>
          <w:szCs w:val="24"/>
        </w:rPr>
        <w:t>γρ</w:t>
      </w:r>
      <w:r w:rsidRPr="00DD7959">
        <w:rPr>
          <w:rFonts w:eastAsia="Times New Roman"/>
          <w:szCs w:val="24"/>
        </w:rPr>
        <w:t>αφικούς προσδιορισμούς και κάτι πολύ διαφορετικό α</w:t>
      </w:r>
      <w:r>
        <w:rPr>
          <w:rFonts w:eastAsia="Times New Roman"/>
          <w:szCs w:val="24"/>
        </w:rPr>
        <w:t xml:space="preserve">πό αυτό που όλοι καταλαβαίνουμε: </w:t>
      </w:r>
      <w:r w:rsidRPr="00DD7959">
        <w:rPr>
          <w:rFonts w:eastAsia="Times New Roman"/>
          <w:szCs w:val="24"/>
        </w:rPr>
        <w:t>αρχαία</w:t>
      </w:r>
      <w:r>
        <w:rPr>
          <w:rFonts w:eastAsia="Times New Roman"/>
          <w:szCs w:val="24"/>
        </w:rPr>
        <w:t>,</w:t>
      </w:r>
      <w:r w:rsidRPr="00DD7959">
        <w:rPr>
          <w:rFonts w:eastAsia="Times New Roman"/>
          <w:szCs w:val="24"/>
        </w:rPr>
        <w:t xml:space="preserve"> αρχαίος ελληνικός πολιτισμός</w:t>
      </w:r>
      <w:r>
        <w:rPr>
          <w:rFonts w:eastAsia="Times New Roman"/>
          <w:szCs w:val="24"/>
        </w:rPr>
        <w:t>,</w:t>
      </w:r>
      <w:r w:rsidRPr="00DD7959">
        <w:rPr>
          <w:rFonts w:eastAsia="Times New Roman"/>
          <w:szCs w:val="24"/>
        </w:rPr>
        <w:t xml:space="preserve"> αρχαία ελληνική Μακεδονία</w:t>
      </w:r>
      <w:r>
        <w:rPr>
          <w:rFonts w:eastAsia="Times New Roman"/>
          <w:szCs w:val="24"/>
        </w:rPr>
        <w:t>,</w:t>
      </w:r>
      <w:r w:rsidRPr="00DD7959">
        <w:rPr>
          <w:rFonts w:eastAsia="Times New Roman"/>
          <w:szCs w:val="24"/>
        </w:rPr>
        <w:t xml:space="preserve"> Φίλιππος</w:t>
      </w:r>
      <w:r>
        <w:rPr>
          <w:rFonts w:eastAsia="Times New Roman"/>
          <w:szCs w:val="24"/>
        </w:rPr>
        <w:t>,</w:t>
      </w:r>
      <w:r w:rsidRPr="00DD7959">
        <w:rPr>
          <w:rFonts w:eastAsia="Times New Roman"/>
          <w:szCs w:val="24"/>
        </w:rPr>
        <w:t xml:space="preserve"> Μέγα</w:t>
      </w:r>
      <w:r>
        <w:rPr>
          <w:rFonts w:eastAsia="Times New Roman"/>
          <w:szCs w:val="24"/>
        </w:rPr>
        <w:t>ς</w:t>
      </w:r>
      <w:r w:rsidRPr="00DD7959">
        <w:rPr>
          <w:rFonts w:eastAsia="Times New Roman"/>
          <w:szCs w:val="24"/>
        </w:rPr>
        <w:t xml:space="preserve"> Αλέξανδρος και όλα τα σχετικά</w:t>
      </w:r>
      <w:r>
        <w:rPr>
          <w:rFonts w:eastAsia="Times New Roman"/>
          <w:szCs w:val="24"/>
        </w:rPr>
        <w:t>.</w:t>
      </w:r>
      <w:r w:rsidRPr="00DD7959">
        <w:rPr>
          <w:rFonts w:eastAsia="Times New Roman"/>
          <w:szCs w:val="24"/>
        </w:rPr>
        <w:t xml:space="preserve"> Αυτό θέλει</w:t>
      </w:r>
      <w:r>
        <w:rPr>
          <w:rFonts w:eastAsia="Times New Roman"/>
          <w:szCs w:val="24"/>
        </w:rPr>
        <w:t xml:space="preserve"> λίγο</w:t>
      </w:r>
      <w:r w:rsidRPr="00DD7959">
        <w:rPr>
          <w:rFonts w:eastAsia="Times New Roman"/>
          <w:szCs w:val="24"/>
        </w:rPr>
        <w:t xml:space="preserve"> ακόμα χρόνο να πάρει</w:t>
      </w:r>
      <w:r>
        <w:rPr>
          <w:rFonts w:eastAsia="Times New Roman"/>
          <w:szCs w:val="24"/>
        </w:rPr>
        <w:t>, θ</w:t>
      </w:r>
      <w:r w:rsidRPr="00DD7959">
        <w:rPr>
          <w:rFonts w:eastAsia="Times New Roman"/>
          <w:szCs w:val="24"/>
        </w:rPr>
        <w:t xml:space="preserve">α το κατανοήσουν οι Έλληνες πολίτες και πράγματι θα αποδώσουν </w:t>
      </w:r>
      <w:r w:rsidRPr="003020C1">
        <w:rPr>
          <w:rFonts w:eastAsia="Times New Roman" w:cs="Times New Roman"/>
          <w:bCs/>
          <w:szCs w:val="24"/>
        </w:rPr>
        <w:t>τα του Καίσαρος</w:t>
      </w:r>
      <w:r>
        <w:rPr>
          <w:rFonts w:eastAsia="Times New Roman" w:cs="Times New Roman"/>
          <w:szCs w:val="24"/>
        </w:rPr>
        <w:t xml:space="preserve"> </w:t>
      </w:r>
      <w:r w:rsidRPr="003020C1">
        <w:rPr>
          <w:rFonts w:eastAsia="Times New Roman" w:cs="Times New Roman"/>
          <w:bCs/>
          <w:szCs w:val="24"/>
        </w:rPr>
        <w:t xml:space="preserve">τω </w:t>
      </w:r>
      <w:proofErr w:type="spellStart"/>
      <w:r w:rsidRPr="003020C1">
        <w:rPr>
          <w:rFonts w:eastAsia="Times New Roman" w:cs="Times New Roman"/>
          <w:bCs/>
          <w:szCs w:val="24"/>
        </w:rPr>
        <w:t>Καίσαρι</w:t>
      </w:r>
      <w:proofErr w:type="spellEnd"/>
      <w:r>
        <w:rPr>
          <w:rFonts w:eastAsia="Times New Roman"/>
          <w:szCs w:val="24"/>
        </w:rPr>
        <w:t>.</w:t>
      </w:r>
    </w:p>
    <w:p w14:paraId="2D30DB50" w14:textId="77777777" w:rsidR="000D1FE2" w:rsidRDefault="005E5B96">
      <w:pPr>
        <w:spacing w:line="600" w:lineRule="auto"/>
        <w:ind w:firstLine="720"/>
        <w:jc w:val="both"/>
        <w:rPr>
          <w:rFonts w:eastAsia="Times New Roman"/>
          <w:szCs w:val="24"/>
        </w:rPr>
      </w:pPr>
      <w:r>
        <w:rPr>
          <w:rFonts w:eastAsia="Times New Roman"/>
          <w:szCs w:val="24"/>
        </w:rPr>
        <w:t>Θ</w:t>
      </w:r>
      <w:r w:rsidRPr="00DD7959">
        <w:rPr>
          <w:rFonts w:eastAsia="Times New Roman"/>
          <w:szCs w:val="24"/>
        </w:rPr>
        <w:t xml:space="preserve">έλω να ευχαριστήσω τους συμπολίτες μου που </w:t>
      </w:r>
      <w:r>
        <w:rPr>
          <w:rFonts w:eastAsia="Times New Roman"/>
          <w:szCs w:val="24"/>
        </w:rPr>
        <w:t>με</w:t>
      </w:r>
      <w:r w:rsidRPr="00DD7959">
        <w:rPr>
          <w:rFonts w:eastAsia="Times New Roman"/>
          <w:szCs w:val="24"/>
        </w:rPr>
        <w:t xml:space="preserve"> στείλανε σ</w:t>
      </w:r>
      <w:r>
        <w:rPr>
          <w:rFonts w:eastAsia="Times New Roman"/>
          <w:szCs w:val="24"/>
        </w:rPr>
        <w:t>’</w:t>
      </w:r>
      <w:r w:rsidRPr="00DD7959">
        <w:rPr>
          <w:rFonts w:eastAsia="Times New Roman"/>
          <w:szCs w:val="24"/>
        </w:rPr>
        <w:t xml:space="preserve"> αυτή εδώ την Αίθουσα</w:t>
      </w:r>
      <w:r>
        <w:rPr>
          <w:rFonts w:eastAsia="Times New Roman"/>
          <w:szCs w:val="24"/>
        </w:rPr>
        <w:t>. Προσπάθησα να σεβαστώ</w:t>
      </w:r>
      <w:r w:rsidRPr="00DD7959">
        <w:rPr>
          <w:rFonts w:eastAsia="Times New Roman"/>
          <w:szCs w:val="24"/>
        </w:rPr>
        <w:t xml:space="preserve"> το</w:t>
      </w:r>
      <w:r>
        <w:rPr>
          <w:rFonts w:eastAsia="Times New Roman"/>
          <w:szCs w:val="24"/>
        </w:rPr>
        <w:t>ν</w:t>
      </w:r>
      <w:r w:rsidRPr="00DD7959">
        <w:rPr>
          <w:rFonts w:eastAsia="Times New Roman"/>
          <w:szCs w:val="24"/>
        </w:rPr>
        <w:t xml:space="preserve"> χώρο</w:t>
      </w:r>
      <w:r>
        <w:rPr>
          <w:rFonts w:eastAsia="Times New Roman"/>
          <w:szCs w:val="24"/>
        </w:rPr>
        <w:t>,</w:t>
      </w:r>
      <w:r w:rsidRPr="00DD7959">
        <w:rPr>
          <w:rFonts w:eastAsia="Times New Roman"/>
          <w:szCs w:val="24"/>
        </w:rPr>
        <w:t xml:space="preserve"> έχοντας πάντα στο μυαλό μου ανθρώπους που υπηρέτησαν</w:t>
      </w:r>
      <w:r>
        <w:rPr>
          <w:rFonts w:eastAsia="Times New Roman"/>
          <w:szCs w:val="24"/>
        </w:rPr>
        <w:t>,</w:t>
      </w:r>
      <w:r w:rsidRPr="00DD7959">
        <w:rPr>
          <w:rFonts w:eastAsia="Times New Roman"/>
          <w:szCs w:val="24"/>
        </w:rPr>
        <w:t xml:space="preserve"> μεγάλες προσωπικότητες</w:t>
      </w:r>
      <w:r>
        <w:rPr>
          <w:rFonts w:eastAsia="Times New Roman"/>
          <w:szCs w:val="24"/>
        </w:rPr>
        <w:t>.</w:t>
      </w:r>
      <w:r w:rsidRPr="00DD7959">
        <w:rPr>
          <w:rFonts w:eastAsia="Times New Roman"/>
          <w:szCs w:val="24"/>
        </w:rPr>
        <w:t xml:space="preserve"> Ιδιαίτερ</w:t>
      </w:r>
      <w:r>
        <w:rPr>
          <w:rFonts w:eastAsia="Times New Roman"/>
          <w:szCs w:val="24"/>
        </w:rPr>
        <w:t>α,</w:t>
      </w:r>
      <w:r w:rsidRPr="00DD7959">
        <w:rPr>
          <w:rFonts w:eastAsia="Times New Roman"/>
          <w:szCs w:val="24"/>
        </w:rPr>
        <w:t xml:space="preserve"> </w:t>
      </w:r>
      <w:r>
        <w:rPr>
          <w:rFonts w:eastAsia="Times New Roman"/>
          <w:szCs w:val="24"/>
        </w:rPr>
        <w:t>όμως,</w:t>
      </w:r>
      <w:r w:rsidRPr="00DD7959">
        <w:rPr>
          <w:rFonts w:eastAsia="Times New Roman"/>
          <w:szCs w:val="24"/>
        </w:rPr>
        <w:t xml:space="preserve"> θα </w:t>
      </w:r>
      <w:r>
        <w:rPr>
          <w:rFonts w:eastAsia="Times New Roman"/>
          <w:szCs w:val="24"/>
        </w:rPr>
        <w:t>ή</w:t>
      </w:r>
      <w:r w:rsidRPr="00DD7959">
        <w:rPr>
          <w:rFonts w:eastAsia="Times New Roman"/>
          <w:szCs w:val="24"/>
        </w:rPr>
        <w:t xml:space="preserve">θελα να </w:t>
      </w:r>
      <w:r>
        <w:rPr>
          <w:rFonts w:eastAsia="Times New Roman"/>
          <w:szCs w:val="24"/>
        </w:rPr>
        <w:t>α</w:t>
      </w:r>
      <w:r>
        <w:rPr>
          <w:rFonts w:eastAsia="Times New Roman"/>
          <w:szCs w:val="24"/>
        </w:rPr>
        <w:lastRenderedPageBreak/>
        <w:t>ναφερθώ σε</w:t>
      </w:r>
      <w:r w:rsidRPr="00DD7959">
        <w:rPr>
          <w:rFonts w:eastAsia="Times New Roman"/>
          <w:szCs w:val="24"/>
        </w:rPr>
        <w:t xml:space="preserve"> ένα</w:t>
      </w:r>
      <w:r>
        <w:rPr>
          <w:rFonts w:eastAsia="Times New Roman"/>
          <w:szCs w:val="24"/>
        </w:rPr>
        <w:t>ν</w:t>
      </w:r>
      <w:r w:rsidRPr="00DD7959">
        <w:rPr>
          <w:rFonts w:eastAsia="Times New Roman"/>
          <w:szCs w:val="24"/>
        </w:rPr>
        <w:t xml:space="preserve"> </w:t>
      </w:r>
      <w:r>
        <w:rPr>
          <w:rFonts w:eastAsia="Times New Roman"/>
          <w:szCs w:val="24"/>
        </w:rPr>
        <w:t>συμπολίτη μου</w:t>
      </w:r>
      <w:r>
        <w:rPr>
          <w:rFonts w:eastAsia="Times New Roman"/>
          <w:szCs w:val="24"/>
        </w:rPr>
        <w:t>,</w:t>
      </w:r>
      <w:r>
        <w:rPr>
          <w:rFonts w:eastAsia="Times New Roman"/>
          <w:szCs w:val="24"/>
        </w:rPr>
        <w:t xml:space="preserve"> σ</w:t>
      </w:r>
      <w:r w:rsidRPr="00DD7959">
        <w:rPr>
          <w:rFonts w:eastAsia="Times New Roman"/>
          <w:szCs w:val="24"/>
        </w:rPr>
        <w:t>τον Γιώργο Χιονίδη</w:t>
      </w:r>
      <w:r>
        <w:rPr>
          <w:rFonts w:eastAsia="Times New Roman"/>
          <w:szCs w:val="24"/>
        </w:rPr>
        <w:t>,</w:t>
      </w:r>
      <w:r w:rsidRPr="00DD7959">
        <w:rPr>
          <w:rFonts w:eastAsia="Times New Roman"/>
          <w:szCs w:val="24"/>
        </w:rPr>
        <w:t xml:space="preserve"> </w:t>
      </w:r>
      <w:r>
        <w:rPr>
          <w:rFonts w:eastAsia="Times New Roman"/>
          <w:szCs w:val="24"/>
        </w:rPr>
        <w:t>Β</w:t>
      </w:r>
      <w:r w:rsidRPr="00DD7959">
        <w:rPr>
          <w:rFonts w:eastAsia="Times New Roman"/>
          <w:szCs w:val="24"/>
        </w:rPr>
        <w:t>ουλευτή της Ένωσης Κέντρου</w:t>
      </w:r>
      <w:r>
        <w:rPr>
          <w:rFonts w:eastAsia="Times New Roman"/>
          <w:szCs w:val="24"/>
        </w:rPr>
        <w:t>, ο</w:t>
      </w:r>
      <w:r w:rsidRPr="00DD7959">
        <w:rPr>
          <w:rFonts w:eastAsia="Times New Roman"/>
          <w:szCs w:val="24"/>
        </w:rPr>
        <w:t xml:space="preserve"> οποίος </w:t>
      </w:r>
      <w:r>
        <w:rPr>
          <w:rFonts w:eastAsia="Times New Roman"/>
          <w:szCs w:val="24"/>
        </w:rPr>
        <w:t>π</w:t>
      </w:r>
      <w:r w:rsidRPr="00DD7959">
        <w:rPr>
          <w:rFonts w:eastAsia="Times New Roman"/>
          <w:szCs w:val="24"/>
        </w:rPr>
        <w:t xml:space="preserve">ράγματι </w:t>
      </w:r>
      <w:r>
        <w:rPr>
          <w:rFonts w:eastAsia="Times New Roman"/>
          <w:szCs w:val="24"/>
        </w:rPr>
        <w:t>υπηρέτησε με</w:t>
      </w:r>
      <w:r w:rsidRPr="00DD7959">
        <w:rPr>
          <w:rFonts w:eastAsia="Times New Roman"/>
          <w:szCs w:val="24"/>
        </w:rPr>
        <w:t xml:space="preserve"> έναν εξαιρετικά </w:t>
      </w:r>
      <w:r>
        <w:rPr>
          <w:rFonts w:eastAsia="Times New Roman"/>
          <w:szCs w:val="24"/>
        </w:rPr>
        <w:t>έντιμο</w:t>
      </w:r>
      <w:r w:rsidRPr="00DD7959">
        <w:rPr>
          <w:rFonts w:eastAsia="Times New Roman"/>
          <w:szCs w:val="24"/>
        </w:rPr>
        <w:t xml:space="preserve"> και ηθικό τρόπο θα έλεγα από τα έδρανα </w:t>
      </w:r>
      <w:r>
        <w:rPr>
          <w:rFonts w:eastAsia="Times New Roman"/>
          <w:szCs w:val="24"/>
        </w:rPr>
        <w:t xml:space="preserve">αυτού </w:t>
      </w:r>
      <w:r w:rsidRPr="00DD7959">
        <w:rPr>
          <w:rFonts w:eastAsia="Times New Roman"/>
          <w:szCs w:val="24"/>
        </w:rPr>
        <w:t>του Κοινοβουλίου</w:t>
      </w:r>
      <w:r>
        <w:rPr>
          <w:rFonts w:eastAsia="Times New Roman"/>
          <w:szCs w:val="24"/>
        </w:rPr>
        <w:t xml:space="preserve">. </w:t>
      </w:r>
    </w:p>
    <w:p w14:paraId="2D30DB51" w14:textId="77777777" w:rsidR="000D1FE2" w:rsidRDefault="005E5B96">
      <w:pPr>
        <w:spacing w:line="600" w:lineRule="auto"/>
        <w:ind w:firstLine="720"/>
        <w:jc w:val="both"/>
        <w:rPr>
          <w:rFonts w:eastAsia="Times New Roman"/>
          <w:szCs w:val="24"/>
        </w:rPr>
      </w:pPr>
      <w:r>
        <w:rPr>
          <w:rFonts w:eastAsia="Times New Roman"/>
          <w:szCs w:val="24"/>
        </w:rPr>
        <w:t>Θέ</w:t>
      </w:r>
      <w:r>
        <w:rPr>
          <w:rFonts w:eastAsia="Times New Roman"/>
          <w:szCs w:val="24"/>
        </w:rPr>
        <w:t xml:space="preserve">λω να ευχαριστήσω </w:t>
      </w:r>
      <w:r w:rsidRPr="00DD7959">
        <w:rPr>
          <w:rFonts w:eastAsia="Times New Roman"/>
          <w:szCs w:val="24"/>
        </w:rPr>
        <w:t xml:space="preserve">τους ανθρώπους που με στήριξαν </w:t>
      </w:r>
      <w:r>
        <w:rPr>
          <w:rFonts w:eastAsia="Times New Roman"/>
          <w:szCs w:val="24"/>
        </w:rPr>
        <w:t xml:space="preserve">σε </w:t>
      </w:r>
      <w:r w:rsidRPr="00DD7959">
        <w:rPr>
          <w:rFonts w:eastAsia="Times New Roman"/>
          <w:szCs w:val="24"/>
        </w:rPr>
        <w:t>αυτή</w:t>
      </w:r>
      <w:r>
        <w:rPr>
          <w:rFonts w:eastAsia="Times New Roman"/>
          <w:szCs w:val="24"/>
        </w:rPr>
        <w:t xml:space="preserve"> την</w:t>
      </w:r>
      <w:r w:rsidRPr="00DD7959">
        <w:rPr>
          <w:rFonts w:eastAsia="Times New Roman"/>
          <w:szCs w:val="24"/>
        </w:rPr>
        <w:t xml:space="preserve"> προσπάθεια</w:t>
      </w:r>
      <w:r>
        <w:rPr>
          <w:rFonts w:eastAsia="Times New Roman"/>
          <w:szCs w:val="24"/>
        </w:rPr>
        <w:t>,</w:t>
      </w:r>
      <w:r w:rsidRPr="00DD7959">
        <w:rPr>
          <w:rFonts w:eastAsia="Times New Roman"/>
          <w:szCs w:val="24"/>
        </w:rPr>
        <w:t xml:space="preserve"> την οικογένειά μου</w:t>
      </w:r>
      <w:r>
        <w:rPr>
          <w:rFonts w:eastAsia="Times New Roman"/>
          <w:szCs w:val="24"/>
        </w:rPr>
        <w:t>,</w:t>
      </w:r>
      <w:r w:rsidRPr="00DD7959">
        <w:rPr>
          <w:rFonts w:eastAsia="Times New Roman"/>
          <w:szCs w:val="24"/>
        </w:rPr>
        <w:t xml:space="preserve"> τους γονείς μου</w:t>
      </w:r>
      <w:r>
        <w:rPr>
          <w:rFonts w:eastAsia="Times New Roman"/>
          <w:szCs w:val="24"/>
        </w:rPr>
        <w:t>,</w:t>
      </w:r>
      <w:r w:rsidRPr="00DD7959">
        <w:rPr>
          <w:rFonts w:eastAsia="Times New Roman"/>
          <w:szCs w:val="24"/>
        </w:rPr>
        <w:t xml:space="preserve"> τους φίλους μου</w:t>
      </w:r>
      <w:r>
        <w:rPr>
          <w:rFonts w:eastAsia="Times New Roman"/>
          <w:szCs w:val="24"/>
        </w:rPr>
        <w:t>.</w:t>
      </w:r>
      <w:r w:rsidRPr="00DD7959">
        <w:rPr>
          <w:rFonts w:eastAsia="Times New Roman"/>
          <w:szCs w:val="24"/>
        </w:rPr>
        <w:t xml:space="preserve"> Και θέλω να τους πω ότ</w:t>
      </w:r>
      <w:r>
        <w:rPr>
          <w:rFonts w:eastAsia="Times New Roman"/>
          <w:szCs w:val="24"/>
        </w:rPr>
        <w:t>ι επιστρέφοντας, εάν δεν επανεκλε</w:t>
      </w:r>
      <w:r w:rsidRPr="00DD7959">
        <w:rPr>
          <w:rFonts w:eastAsia="Times New Roman"/>
          <w:szCs w:val="24"/>
        </w:rPr>
        <w:t>γ</w:t>
      </w:r>
      <w:r>
        <w:rPr>
          <w:rFonts w:eastAsia="Times New Roman"/>
          <w:szCs w:val="24"/>
        </w:rPr>
        <w:t>ώ</w:t>
      </w:r>
      <w:r w:rsidRPr="00DD7959">
        <w:rPr>
          <w:rFonts w:eastAsia="Times New Roman"/>
          <w:szCs w:val="24"/>
        </w:rPr>
        <w:t xml:space="preserve"> σ</w:t>
      </w:r>
      <w:r>
        <w:rPr>
          <w:rFonts w:eastAsia="Times New Roman"/>
          <w:szCs w:val="24"/>
        </w:rPr>
        <w:t>τις</w:t>
      </w:r>
      <w:r w:rsidRPr="00DD7959">
        <w:rPr>
          <w:rFonts w:eastAsia="Times New Roman"/>
          <w:szCs w:val="24"/>
        </w:rPr>
        <w:t xml:space="preserve"> εκλογές </w:t>
      </w:r>
      <w:r>
        <w:rPr>
          <w:rFonts w:eastAsia="Times New Roman"/>
          <w:szCs w:val="24"/>
        </w:rPr>
        <w:t>της</w:t>
      </w:r>
      <w:r w:rsidRPr="00DD7959">
        <w:rPr>
          <w:rFonts w:eastAsia="Times New Roman"/>
          <w:szCs w:val="24"/>
        </w:rPr>
        <w:t xml:space="preserve"> 7</w:t>
      </w:r>
      <w:r w:rsidRPr="006449DC">
        <w:rPr>
          <w:rFonts w:eastAsia="Times New Roman"/>
          <w:szCs w:val="24"/>
          <w:vertAlign w:val="superscript"/>
        </w:rPr>
        <w:t>ης</w:t>
      </w:r>
      <w:r>
        <w:rPr>
          <w:rFonts w:eastAsia="Times New Roman"/>
          <w:szCs w:val="24"/>
        </w:rPr>
        <w:t xml:space="preserve"> </w:t>
      </w:r>
      <w:r w:rsidRPr="00DD7959">
        <w:rPr>
          <w:rFonts w:eastAsia="Times New Roman"/>
          <w:szCs w:val="24"/>
        </w:rPr>
        <w:t>Ιουλίου</w:t>
      </w:r>
      <w:r>
        <w:rPr>
          <w:rFonts w:eastAsia="Times New Roman"/>
          <w:szCs w:val="24"/>
        </w:rPr>
        <w:t>,</w:t>
      </w:r>
      <w:r w:rsidRPr="00DD7959">
        <w:rPr>
          <w:rFonts w:eastAsia="Times New Roman"/>
          <w:szCs w:val="24"/>
        </w:rPr>
        <w:t xml:space="preserve"> θα μπορώ να το</w:t>
      </w:r>
      <w:r>
        <w:rPr>
          <w:rFonts w:eastAsia="Times New Roman"/>
          <w:szCs w:val="24"/>
        </w:rPr>
        <w:t>υς</w:t>
      </w:r>
      <w:r w:rsidRPr="00DD7959">
        <w:rPr>
          <w:rFonts w:eastAsia="Times New Roman"/>
          <w:szCs w:val="24"/>
        </w:rPr>
        <w:t xml:space="preserve"> κοιτάξω στα μάτια</w:t>
      </w:r>
      <w:r>
        <w:rPr>
          <w:rFonts w:eastAsia="Times New Roman"/>
          <w:szCs w:val="24"/>
        </w:rPr>
        <w:t>, υ</w:t>
      </w:r>
      <w:r w:rsidRPr="00DD7959">
        <w:rPr>
          <w:rFonts w:eastAsia="Times New Roman"/>
          <w:szCs w:val="24"/>
        </w:rPr>
        <w:t xml:space="preserve">πηρετήσαμε </w:t>
      </w:r>
      <w:r>
        <w:rPr>
          <w:rFonts w:eastAsia="Times New Roman"/>
          <w:szCs w:val="24"/>
        </w:rPr>
        <w:t>μ</w:t>
      </w:r>
      <w:r w:rsidRPr="00DD7959">
        <w:rPr>
          <w:rFonts w:eastAsia="Times New Roman"/>
          <w:szCs w:val="24"/>
        </w:rPr>
        <w:t xml:space="preserve">ε </w:t>
      </w:r>
      <w:r>
        <w:rPr>
          <w:rFonts w:eastAsia="Times New Roman"/>
          <w:szCs w:val="24"/>
        </w:rPr>
        <w:t xml:space="preserve">έναν </w:t>
      </w:r>
      <w:r w:rsidRPr="00DD7959">
        <w:rPr>
          <w:rFonts w:eastAsia="Times New Roman"/>
          <w:szCs w:val="24"/>
        </w:rPr>
        <w:t>έντιμο τρόπο</w:t>
      </w:r>
      <w:r>
        <w:rPr>
          <w:rFonts w:eastAsia="Times New Roman"/>
          <w:szCs w:val="24"/>
        </w:rPr>
        <w:t>.</w:t>
      </w:r>
      <w:r w:rsidRPr="00DD7959">
        <w:rPr>
          <w:rFonts w:eastAsia="Times New Roman"/>
          <w:szCs w:val="24"/>
        </w:rPr>
        <w:t xml:space="preserve"> </w:t>
      </w:r>
    </w:p>
    <w:p w14:paraId="2D30DB52" w14:textId="77777777" w:rsidR="000D1FE2" w:rsidRDefault="005E5B96">
      <w:pPr>
        <w:spacing w:line="600" w:lineRule="auto"/>
        <w:ind w:firstLine="720"/>
        <w:jc w:val="both"/>
        <w:rPr>
          <w:rFonts w:eastAsia="Times New Roman"/>
          <w:szCs w:val="24"/>
        </w:rPr>
      </w:pPr>
      <w:r w:rsidRPr="00DD7959">
        <w:rPr>
          <w:rFonts w:eastAsia="Times New Roman"/>
          <w:szCs w:val="24"/>
        </w:rPr>
        <w:t>Επαναλαμβάνω</w:t>
      </w:r>
      <w:r>
        <w:rPr>
          <w:rFonts w:eastAsia="Times New Roman"/>
          <w:szCs w:val="24"/>
        </w:rPr>
        <w:t>,</w:t>
      </w:r>
      <w:r w:rsidRPr="00DD7959">
        <w:rPr>
          <w:rFonts w:eastAsia="Times New Roman"/>
          <w:szCs w:val="24"/>
        </w:rPr>
        <w:t xml:space="preserve"> ενδεχομένως</w:t>
      </w:r>
      <w:r>
        <w:rPr>
          <w:rFonts w:eastAsia="Times New Roman"/>
          <w:szCs w:val="24"/>
        </w:rPr>
        <w:t>,</w:t>
      </w:r>
      <w:r w:rsidRPr="00DD7959">
        <w:rPr>
          <w:rFonts w:eastAsia="Times New Roman"/>
          <w:szCs w:val="24"/>
        </w:rPr>
        <w:t xml:space="preserve"> δεν προσέξαμε </w:t>
      </w:r>
      <w:r>
        <w:rPr>
          <w:rFonts w:eastAsia="Times New Roman"/>
          <w:szCs w:val="24"/>
        </w:rPr>
        <w:t>τους</w:t>
      </w:r>
      <w:r w:rsidRPr="00DD7959">
        <w:rPr>
          <w:rFonts w:eastAsia="Times New Roman"/>
          <w:szCs w:val="24"/>
        </w:rPr>
        <w:t xml:space="preserve"> ελεύθερο</w:t>
      </w:r>
      <w:r>
        <w:rPr>
          <w:rFonts w:eastAsia="Times New Roman"/>
          <w:szCs w:val="24"/>
        </w:rPr>
        <w:t>υ</w:t>
      </w:r>
      <w:r w:rsidRPr="00DD7959">
        <w:rPr>
          <w:rFonts w:eastAsia="Times New Roman"/>
          <w:szCs w:val="24"/>
        </w:rPr>
        <w:t>ς επαγγελματί</w:t>
      </w:r>
      <w:r>
        <w:rPr>
          <w:rFonts w:eastAsia="Times New Roman"/>
          <w:szCs w:val="24"/>
        </w:rPr>
        <w:t>ε</w:t>
      </w:r>
      <w:r w:rsidRPr="00DD7959">
        <w:rPr>
          <w:rFonts w:eastAsia="Times New Roman"/>
          <w:szCs w:val="24"/>
        </w:rPr>
        <w:t xml:space="preserve">ς </w:t>
      </w:r>
      <w:r>
        <w:rPr>
          <w:rFonts w:eastAsia="Times New Roman"/>
          <w:szCs w:val="24"/>
        </w:rPr>
        <w:t>ό</w:t>
      </w:r>
      <w:r w:rsidRPr="00DD7959">
        <w:rPr>
          <w:rFonts w:eastAsia="Times New Roman"/>
          <w:szCs w:val="24"/>
        </w:rPr>
        <w:t>σο θα έπρεπε</w:t>
      </w:r>
      <w:r>
        <w:rPr>
          <w:rFonts w:eastAsia="Times New Roman"/>
          <w:szCs w:val="24"/>
        </w:rPr>
        <w:t>,</w:t>
      </w:r>
      <w:r w:rsidRPr="00DD7959">
        <w:rPr>
          <w:rFonts w:eastAsia="Times New Roman"/>
          <w:szCs w:val="24"/>
        </w:rPr>
        <w:t xml:space="preserve"> αλλά αυτό ήταν αντικειμενικά πάρα πολύ δύσκολο</w:t>
      </w:r>
      <w:r>
        <w:rPr>
          <w:rFonts w:eastAsia="Times New Roman"/>
          <w:szCs w:val="24"/>
        </w:rPr>
        <w:t>.</w:t>
      </w:r>
      <w:r w:rsidRPr="00DD7959">
        <w:rPr>
          <w:rFonts w:eastAsia="Times New Roman"/>
          <w:szCs w:val="24"/>
        </w:rPr>
        <w:t xml:space="preserve"> Όταν δημιουργήθηκαν οι προϋποθέσεις για αυτό</w:t>
      </w:r>
      <w:r>
        <w:rPr>
          <w:rFonts w:eastAsia="Times New Roman"/>
          <w:szCs w:val="24"/>
        </w:rPr>
        <w:t>,</w:t>
      </w:r>
      <w:r w:rsidRPr="00DD7959">
        <w:rPr>
          <w:rFonts w:eastAsia="Times New Roman"/>
          <w:szCs w:val="24"/>
        </w:rPr>
        <w:t xml:space="preserve"> </w:t>
      </w:r>
      <w:r>
        <w:rPr>
          <w:rFonts w:eastAsia="Times New Roman"/>
          <w:szCs w:val="24"/>
        </w:rPr>
        <w:t>δ</w:t>
      </w:r>
      <w:r w:rsidRPr="00DD7959">
        <w:rPr>
          <w:rFonts w:eastAsia="Times New Roman"/>
          <w:szCs w:val="24"/>
        </w:rPr>
        <w:t>υστυχώς προέκυψαν τα αποτελέσματα τ</w:t>
      </w:r>
      <w:r>
        <w:rPr>
          <w:rFonts w:eastAsia="Times New Roman"/>
          <w:szCs w:val="24"/>
        </w:rPr>
        <w:t>ων ευρ</w:t>
      </w:r>
      <w:r>
        <w:rPr>
          <w:rFonts w:eastAsia="Times New Roman"/>
          <w:szCs w:val="24"/>
        </w:rPr>
        <w:t xml:space="preserve">ωεκλογών, </w:t>
      </w:r>
      <w:r w:rsidRPr="00DD7959">
        <w:rPr>
          <w:rFonts w:eastAsia="Times New Roman"/>
          <w:szCs w:val="24"/>
        </w:rPr>
        <w:t>τ</w:t>
      </w:r>
      <w:r>
        <w:rPr>
          <w:rFonts w:eastAsia="Times New Roman"/>
          <w:szCs w:val="24"/>
        </w:rPr>
        <w:t>α</w:t>
      </w:r>
      <w:r w:rsidRPr="00DD7959">
        <w:rPr>
          <w:rFonts w:eastAsia="Times New Roman"/>
          <w:szCs w:val="24"/>
        </w:rPr>
        <w:t xml:space="preserve"> οποί</w:t>
      </w:r>
      <w:r>
        <w:rPr>
          <w:rFonts w:eastAsia="Times New Roman"/>
          <w:szCs w:val="24"/>
        </w:rPr>
        <w:t>α</w:t>
      </w:r>
      <w:r w:rsidRPr="00DD7959">
        <w:rPr>
          <w:rFonts w:eastAsia="Times New Roman"/>
          <w:szCs w:val="24"/>
        </w:rPr>
        <w:t xml:space="preserve"> οφείλαμε να </w:t>
      </w:r>
      <w:r>
        <w:rPr>
          <w:rFonts w:eastAsia="Times New Roman"/>
          <w:szCs w:val="24"/>
        </w:rPr>
        <w:t>τα</w:t>
      </w:r>
      <w:r w:rsidRPr="00DD7959">
        <w:rPr>
          <w:rFonts w:eastAsia="Times New Roman"/>
          <w:szCs w:val="24"/>
        </w:rPr>
        <w:t xml:space="preserve"> σεβαστού</w:t>
      </w:r>
      <w:r>
        <w:rPr>
          <w:rFonts w:eastAsia="Times New Roman"/>
          <w:szCs w:val="24"/>
        </w:rPr>
        <w:t>με</w:t>
      </w:r>
      <w:r w:rsidRPr="00DD7959">
        <w:rPr>
          <w:rFonts w:eastAsia="Times New Roman"/>
          <w:szCs w:val="24"/>
        </w:rPr>
        <w:t xml:space="preserve"> και τα σεβαστήκαμε</w:t>
      </w:r>
      <w:r>
        <w:rPr>
          <w:rFonts w:eastAsia="Times New Roman"/>
          <w:szCs w:val="24"/>
        </w:rPr>
        <w:t>.</w:t>
      </w:r>
    </w:p>
    <w:p w14:paraId="2D30DB53" w14:textId="77777777" w:rsidR="000D1FE2" w:rsidRDefault="005E5B96">
      <w:pPr>
        <w:spacing w:line="600" w:lineRule="auto"/>
        <w:ind w:firstLine="720"/>
        <w:jc w:val="both"/>
        <w:rPr>
          <w:rFonts w:eastAsia="Times New Roman" w:cs="Times New Roman"/>
          <w:szCs w:val="24"/>
        </w:rPr>
      </w:pPr>
      <w:r w:rsidRPr="00B07D08">
        <w:rPr>
          <w:rFonts w:eastAsia="Times New Roman" w:cs="Times New Roman"/>
          <w:szCs w:val="24"/>
        </w:rPr>
        <w:t xml:space="preserve">Θέλω να συγχαρώ τον Πρόεδρο </w:t>
      </w:r>
      <w:r>
        <w:rPr>
          <w:rFonts w:eastAsia="Times New Roman" w:cs="Times New Roman"/>
          <w:szCs w:val="24"/>
        </w:rPr>
        <w:t>Βουλής</w:t>
      </w:r>
      <w:r w:rsidRPr="00B07D08">
        <w:rPr>
          <w:rFonts w:eastAsia="Times New Roman" w:cs="Times New Roman"/>
          <w:szCs w:val="24"/>
        </w:rPr>
        <w:t>, το</w:t>
      </w:r>
      <w:r>
        <w:rPr>
          <w:rFonts w:eastAsia="Times New Roman" w:cs="Times New Roman"/>
          <w:szCs w:val="24"/>
        </w:rPr>
        <w:t xml:space="preserve">ν κ. </w:t>
      </w:r>
      <w:proofErr w:type="spellStart"/>
      <w:r>
        <w:rPr>
          <w:rFonts w:eastAsia="Times New Roman" w:cs="Times New Roman"/>
          <w:szCs w:val="24"/>
        </w:rPr>
        <w:t>Β</w:t>
      </w:r>
      <w:r w:rsidRPr="00B07D08">
        <w:rPr>
          <w:rFonts w:eastAsia="Times New Roman" w:cs="Times New Roman"/>
          <w:szCs w:val="24"/>
        </w:rPr>
        <w:t>ούτση</w:t>
      </w:r>
      <w:proofErr w:type="spellEnd"/>
      <w:r>
        <w:rPr>
          <w:rFonts w:eastAsia="Times New Roman" w:cs="Times New Roman"/>
          <w:szCs w:val="24"/>
        </w:rPr>
        <w:t>,</w:t>
      </w:r>
      <w:r w:rsidRPr="00B07D08">
        <w:rPr>
          <w:rFonts w:eastAsia="Times New Roman" w:cs="Times New Roman"/>
          <w:szCs w:val="24"/>
        </w:rPr>
        <w:t xml:space="preserve"> για το ξεκαθάρισμα σήμερα σε ό</w:t>
      </w:r>
      <w:r>
        <w:rPr>
          <w:rFonts w:eastAsia="Times New Roman" w:cs="Times New Roman"/>
          <w:szCs w:val="24"/>
        </w:rPr>
        <w:t>,</w:t>
      </w:r>
      <w:r w:rsidRPr="00B07D08">
        <w:rPr>
          <w:rFonts w:eastAsia="Times New Roman" w:cs="Times New Roman"/>
          <w:szCs w:val="24"/>
        </w:rPr>
        <w:t xml:space="preserve">τι αφορά τις προσλήψεις και </w:t>
      </w:r>
      <w:r>
        <w:rPr>
          <w:rFonts w:eastAsia="Times New Roman" w:cs="Times New Roman"/>
          <w:szCs w:val="24"/>
        </w:rPr>
        <w:t xml:space="preserve">για </w:t>
      </w:r>
      <w:r>
        <w:rPr>
          <w:rFonts w:eastAsia="Times New Roman" w:cs="Times New Roman"/>
          <w:szCs w:val="24"/>
        </w:rPr>
        <w:lastRenderedPageBreak/>
        <w:t xml:space="preserve">εκείνα </w:t>
      </w:r>
      <w:r w:rsidRPr="00B07D08">
        <w:rPr>
          <w:rFonts w:eastAsia="Times New Roman" w:cs="Times New Roman"/>
          <w:szCs w:val="24"/>
        </w:rPr>
        <w:t xml:space="preserve">τα ζητήματα </w:t>
      </w:r>
      <w:r>
        <w:rPr>
          <w:rFonts w:eastAsia="Times New Roman" w:cs="Times New Roman"/>
          <w:szCs w:val="24"/>
        </w:rPr>
        <w:t>με τα οποία</w:t>
      </w:r>
      <w:r w:rsidRPr="00B07D08">
        <w:rPr>
          <w:rFonts w:eastAsia="Times New Roman" w:cs="Times New Roman"/>
          <w:szCs w:val="24"/>
        </w:rPr>
        <w:t xml:space="preserve"> ασύστολα πολλά μέσα ενημέρωσης έχουν βομβαρδίσει τον </w:t>
      </w:r>
      <w:r>
        <w:rPr>
          <w:rFonts w:eastAsia="Times New Roman" w:cs="Times New Roman"/>
          <w:szCs w:val="24"/>
        </w:rPr>
        <w:t>ελληνικό λαό, και την στάση του Π</w:t>
      </w:r>
      <w:r w:rsidRPr="00B07D08">
        <w:rPr>
          <w:rFonts w:eastAsia="Times New Roman" w:cs="Times New Roman"/>
          <w:szCs w:val="24"/>
        </w:rPr>
        <w:t>ρωθυπουργού</w:t>
      </w:r>
      <w:r>
        <w:rPr>
          <w:rFonts w:eastAsia="Times New Roman" w:cs="Times New Roman"/>
          <w:szCs w:val="24"/>
        </w:rPr>
        <w:t>,</w:t>
      </w:r>
      <w:r w:rsidRPr="00B07D08">
        <w:rPr>
          <w:rFonts w:eastAsia="Times New Roman" w:cs="Times New Roman"/>
          <w:szCs w:val="24"/>
        </w:rPr>
        <w:t xml:space="preserve"> ο οποίος ξεκαθάρισε με τον πλέον καθαρό τρόπο </w:t>
      </w:r>
      <w:r>
        <w:rPr>
          <w:rFonts w:eastAsia="Times New Roman" w:cs="Times New Roman"/>
          <w:szCs w:val="24"/>
        </w:rPr>
        <w:t>-</w:t>
      </w:r>
      <w:r w:rsidRPr="00B07D08">
        <w:rPr>
          <w:rFonts w:eastAsia="Times New Roman" w:cs="Times New Roman"/>
          <w:szCs w:val="24"/>
        </w:rPr>
        <w:t>θα έλεγα</w:t>
      </w:r>
      <w:r>
        <w:rPr>
          <w:rFonts w:eastAsia="Times New Roman" w:cs="Times New Roman"/>
          <w:szCs w:val="24"/>
        </w:rPr>
        <w:t>-</w:t>
      </w:r>
      <w:r w:rsidRPr="00B07D08">
        <w:rPr>
          <w:rFonts w:eastAsia="Times New Roman" w:cs="Times New Roman"/>
          <w:szCs w:val="24"/>
        </w:rPr>
        <w:t xml:space="preserve"> το ζήτημα</w:t>
      </w:r>
      <w:r>
        <w:rPr>
          <w:rFonts w:eastAsia="Times New Roman" w:cs="Times New Roman"/>
          <w:szCs w:val="24"/>
        </w:rPr>
        <w:t>.</w:t>
      </w:r>
    </w:p>
    <w:p w14:paraId="2D30DB5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Θ</w:t>
      </w:r>
      <w:r w:rsidRPr="00B07D08">
        <w:rPr>
          <w:rFonts w:eastAsia="Times New Roman" w:cs="Times New Roman"/>
          <w:szCs w:val="24"/>
        </w:rPr>
        <w:t>έλω να αναφέρω μόνο ένα θέμα</w:t>
      </w:r>
      <w:r>
        <w:rPr>
          <w:rFonts w:eastAsia="Times New Roman" w:cs="Times New Roman"/>
          <w:szCs w:val="24"/>
        </w:rPr>
        <w:t>. Ό</w:t>
      </w:r>
      <w:r w:rsidRPr="00B07D08">
        <w:rPr>
          <w:rFonts w:eastAsia="Times New Roman" w:cs="Times New Roman"/>
          <w:szCs w:val="24"/>
        </w:rPr>
        <w:t xml:space="preserve">λες αυτές οι προσλήψεις </w:t>
      </w:r>
      <w:r>
        <w:rPr>
          <w:rFonts w:eastAsia="Times New Roman" w:cs="Times New Roman"/>
          <w:szCs w:val="24"/>
        </w:rPr>
        <w:t xml:space="preserve">είτε είναι τριάντα δύο είτε είναι εξήντα, αφορούν μόνο </w:t>
      </w:r>
      <w:r w:rsidRPr="00B07D08">
        <w:rPr>
          <w:rFonts w:eastAsia="Times New Roman" w:cs="Times New Roman"/>
          <w:szCs w:val="24"/>
        </w:rPr>
        <w:t>στους συνεργάτες το</w:t>
      </w:r>
      <w:r>
        <w:rPr>
          <w:rFonts w:eastAsia="Times New Roman" w:cs="Times New Roman"/>
          <w:szCs w:val="24"/>
        </w:rPr>
        <w:t>υ Κυριάκου Μητσοτάκη όταν ήταν Υ</w:t>
      </w:r>
      <w:r w:rsidRPr="00B07D08">
        <w:rPr>
          <w:rFonts w:eastAsia="Times New Roman" w:cs="Times New Roman"/>
          <w:szCs w:val="24"/>
        </w:rPr>
        <w:t>πουργός</w:t>
      </w:r>
      <w:r>
        <w:rPr>
          <w:rFonts w:eastAsia="Times New Roman" w:cs="Times New Roman"/>
          <w:szCs w:val="24"/>
        </w:rPr>
        <w:t>. Είχε πενήντα δύο.</w:t>
      </w:r>
      <w:r w:rsidRPr="00B07D08">
        <w:rPr>
          <w:rFonts w:eastAsia="Times New Roman" w:cs="Times New Roman"/>
          <w:szCs w:val="24"/>
        </w:rPr>
        <w:t xml:space="preserve"> </w:t>
      </w:r>
      <w:r>
        <w:rPr>
          <w:rFonts w:eastAsia="Times New Roman" w:cs="Times New Roman"/>
          <w:szCs w:val="24"/>
        </w:rPr>
        <w:t>Και</w:t>
      </w:r>
      <w:r w:rsidRPr="00B07D08">
        <w:rPr>
          <w:rFonts w:eastAsia="Times New Roman" w:cs="Times New Roman"/>
          <w:szCs w:val="24"/>
        </w:rPr>
        <w:t xml:space="preserve"> δεν αφορούσαν μ</w:t>
      </w:r>
      <w:r>
        <w:rPr>
          <w:rFonts w:eastAsia="Times New Roman" w:cs="Times New Roman"/>
          <w:szCs w:val="24"/>
        </w:rPr>
        <w:t>ισθούς των</w:t>
      </w:r>
      <w:r w:rsidRPr="00B07D08">
        <w:rPr>
          <w:rFonts w:eastAsia="Times New Roman" w:cs="Times New Roman"/>
          <w:szCs w:val="24"/>
        </w:rPr>
        <w:t xml:space="preserve"> 1.150</w:t>
      </w:r>
      <w:r>
        <w:rPr>
          <w:rFonts w:eastAsia="Times New Roman" w:cs="Times New Roman"/>
          <w:szCs w:val="24"/>
        </w:rPr>
        <w:t xml:space="preserve"> ευρώ ή </w:t>
      </w:r>
      <w:r w:rsidRPr="00B07D08">
        <w:rPr>
          <w:rFonts w:eastAsia="Times New Roman" w:cs="Times New Roman"/>
          <w:szCs w:val="24"/>
        </w:rPr>
        <w:t>1.300 ευρώ</w:t>
      </w:r>
      <w:r>
        <w:rPr>
          <w:rFonts w:eastAsia="Times New Roman" w:cs="Times New Roman"/>
          <w:szCs w:val="24"/>
        </w:rPr>
        <w:t>, αλλά</w:t>
      </w:r>
      <w:r w:rsidRPr="00B07D08">
        <w:rPr>
          <w:rFonts w:eastAsia="Times New Roman" w:cs="Times New Roman"/>
          <w:szCs w:val="24"/>
        </w:rPr>
        <w:t xml:space="preserve"> αφορούσαν πολύ περισσότερα χρήματα</w:t>
      </w:r>
      <w:r>
        <w:rPr>
          <w:rFonts w:eastAsia="Times New Roman" w:cs="Times New Roman"/>
          <w:szCs w:val="24"/>
        </w:rPr>
        <w:t>, όπως των 18.000 ευρώ μηνιαί</w:t>
      </w:r>
      <w:r>
        <w:rPr>
          <w:rFonts w:eastAsia="Times New Roman" w:cs="Times New Roman"/>
          <w:szCs w:val="24"/>
        </w:rPr>
        <w:t>α</w:t>
      </w:r>
      <w:r w:rsidRPr="00B07D08">
        <w:rPr>
          <w:rFonts w:eastAsia="Times New Roman" w:cs="Times New Roman"/>
          <w:szCs w:val="24"/>
        </w:rPr>
        <w:t xml:space="preserve"> αποζημίωση</w:t>
      </w:r>
      <w:r>
        <w:rPr>
          <w:rFonts w:eastAsia="Times New Roman" w:cs="Times New Roman"/>
          <w:szCs w:val="24"/>
        </w:rPr>
        <w:t>.</w:t>
      </w:r>
    </w:p>
    <w:p w14:paraId="2D30DB5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w:t>
      </w:r>
      <w:r w:rsidRPr="00B07D08">
        <w:rPr>
          <w:rFonts w:eastAsia="Times New Roman" w:cs="Times New Roman"/>
          <w:szCs w:val="24"/>
        </w:rPr>
        <w:t xml:space="preserve">λείνοντας </w:t>
      </w:r>
      <w:r>
        <w:rPr>
          <w:rFonts w:eastAsia="Times New Roman" w:cs="Times New Roman"/>
          <w:szCs w:val="24"/>
        </w:rPr>
        <w:t>-</w:t>
      </w:r>
      <w:r w:rsidRPr="00B07D08">
        <w:rPr>
          <w:rFonts w:eastAsia="Times New Roman" w:cs="Times New Roman"/>
          <w:szCs w:val="24"/>
        </w:rPr>
        <w:t>και επειδή θέλω να κλείσω με έν</w:t>
      </w:r>
      <w:r>
        <w:rPr>
          <w:rFonts w:eastAsia="Times New Roman" w:cs="Times New Roman"/>
          <w:szCs w:val="24"/>
        </w:rPr>
        <w:t>α τρόπο που αρμόζει σε ευγενική</w:t>
      </w:r>
      <w:r w:rsidRPr="00B07D08">
        <w:rPr>
          <w:rFonts w:eastAsia="Times New Roman" w:cs="Times New Roman"/>
          <w:szCs w:val="24"/>
        </w:rPr>
        <w:t xml:space="preserve"> </w:t>
      </w:r>
      <w:r>
        <w:rPr>
          <w:rFonts w:eastAsia="Times New Roman" w:cs="Times New Roman"/>
          <w:szCs w:val="24"/>
        </w:rPr>
        <w:t>συμ</w:t>
      </w:r>
      <w:r w:rsidRPr="00B07D08">
        <w:rPr>
          <w:rFonts w:eastAsia="Times New Roman" w:cs="Times New Roman"/>
          <w:szCs w:val="24"/>
        </w:rPr>
        <w:t>περιφορά</w:t>
      </w:r>
      <w:r>
        <w:rPr>
          <w:rFonts w:eastAsia="Times New Roman" w:cs="Times New Roman"/>
          <w:szCs w:val="24"/>
        </w:rPr>
        <w:t>-</w:t>
      </w:r>
      <w:r w:rsidRPr="00B07D08">
        <w:rPr>
          <w:rFonts w:eastAsia="Times New Roman" w:cs="Times New Roman"/>
          <w:szCs w:val="24"/>
        </w:rPr>
        <w:t xml:space="preserve"> θέλω να ευχαριστήσω και πάλι το σύνολο </w:t>
      </w:r>
      <w:r>
        <w:rPr>
          <w:rFonts w:eastAsia="Times New Roman" w:cs="Times New Roman"/>
          <w:szCs w:val="24"/>
        </w:rPr>
        <w:t>των συναδέλφων</w:t>
      </w:r>
      <w:r w:rsidRPr="00B07D08">
        <w:rPr>
          <w:rFonts w:eastAsia="Times New Roman" w:cs="Times New Roman"/>
          <w:szCs w:val="24"/>
        </w:rPr>
        <w:t xml:space="preserve"> μου</w:t>
      </w:r>
      <w:r>
        <w:rPr>
          <w:rFonts w:eastAsia="Times New Roman" w:cs="Times New Roman"/>
          <w:szCs w:val="24"/>
        </w:rPr>
        <w:t>, που ο καθένας από το μ</w:t>
      </w:r>
      <w:r w:rsidRPr="00B07D08">
        <w:rPr>
          <w:rFonts w:eastAsia="Times New Roman" w:cs="Times New Roman"/>
          <w:szCs w:val="24"/>
        </w:rPr>
        <w:t>ετερίζι του προσπάθησε να πει την αλήθεια του</w:t>
      </w:r>
      <w:r>
        <w:rPr>
          <w:rFonts w:eastAsia="Times New Roman" w:cs="Times New Roman"/>
          <w:szCs w:val="24"/>
        </w:rPr>
        <w:t>. Κ</w:t>
      </w:r>
      <w:r w:rsidRPr="00B07D08">
        <w:rPr>
          <w:rFonts w:eastAsia="Times New Roman" w:cs="Times New Roman"/>
          <w:szCs w:val="24"/>
        </w:rPr>
        <w:t>αι είναι</w:t>
      </w:r>
      <w:r>
        <w:rPr>
          <w:rFonts w:eastAsia="Times New Roman" w:cs="Times New Roman"/>
          <w:szCs w:val="24"/>
        </w:rPr>
        <w:t xml:space="preserve"> γεγονός ότι ο εθ</w:t>
      </w:r>
      <w:r>
        <w:rPr>
          <w:rFonts w:eastAsia="Times New Roman" w:cs="Times New Roman"/>
          <w:szCs w:val="24"/>
        </w:rPr>
        <w:t>νικός ποιητής όρισε ως ε</w:t>
      </w:r>
      <w:r w:rsidRPr="00B07D08">
        <w:rPr>
          <w:rFonts w:eastAsia="Times New Roman" w:cs="Times New Roman"/>
          <w:szCs w:val="24"/>
        </w:rPr>
        <w:t>θνικό ότι είναι αληθές</w:t>
      </w:r>
      <w:r>
        <w:rPr>
          <w:rFonts w:eastAsia="Times New Roman" w:cs="Times New Roman"/>
          <w:szCs w:val="24"/>
        </w:rPr>
        <w:t>.</w:t>
      </w:r>
    </w:p>
    <w:p w14:paraId="2D30DB56" w14:textId="77777777" w:rsidR="000D1FE2" w:rsidRDefault="005E5B96">
      <w:pPr>
        <w:spacing w:line="600" w:lineRule="auto"/>
        <w:ind w:firstLine="720"/>
        <w:jc w:val="both"/>
        <w:rPr>
          <w:rFonts w:eastAsia="Times New Roman" w:cs="Times New Roman"/>
          <w:szCs w:val="24"/>
        </w:rPr>
      </w:pPr>
      <w:r w:rsidRPr="00B07D08">
        <w:rPr>
          <w:rFonts w:eastAsia="Times New Roman" w:cs="Times New Roman"/>
          <w:szCs w:val="24"/>
        </w:rPr>
        <w:t>Ευχαριστώ πολύ</w:t>
      </w:r>
      <w:r>
        <w:rPr>
          <w:rFonts w:eastAsia="Times New Roman" w:cs="Times New Roman"/>
          <w:szCs w:val="24"/>
        </w:rPr>
        <w:t>.</w:t>
      </w:r>
    </w:p>
    <w:p w14:paraId="2D30DB57" w14:textId="77777777" w:rsidR="000D1FE2" w:rsidRDefault="005E5B96">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2D30DB58" w14:textId="77777777" w:rsidR="000D1FE2" w:rsidRDefault="005E5B96">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(Γεώργιος </w:t>
      </w:r>
      <w:proofErr w:type="spellStart"/>
      <w:r>
        <w:rPr>
          <w:rFonts w:eastAsia="Times New Roman"/>
          <w:b/>
          <w:bCs/>
          <w:szCs w:val="24"/>
        </w:rPr>
        <w:t>Μαυρωτάς</w:t>
      </w:r>
      <w:proofErr w:type="spellEnd"/>
      <w:r>
        <w:rPr>
          <w:rFonts w:eastAsia="Times New Roman"/>
          <w:b/>
          <w:bCs/>
          <w:szCs w:val="24"/>
        </w:rPr>
        <w:t>):</w:t>
      </w:r>
      <w:r>
        <w:rPr>
          <w:rFonts w:eastAsia="Times New Roman" w:cs="Times New Roman"/>
          <w:szCs w:val="24"/>
        </w:rPr>
        <w:t xml:space="preserve"> Ε</w:t>
      </w:r>
      <w:r w:rsidRPr="00B07D08">
        <w:rPr>
          <w:rFonts w:eastAsia="Times New Roman" w:cs="Times New Roman"/>
          <w:szCs w:val="24"/>
        </w:rPr>
        <w:t>υχαριστούμε</w:t>
      </w:r>
      <w:r>
        <w:rPr>
          <w:rFonts w:eastAsia="Times New Roman" w:cs="Times New Roman"/>
          <w:szCs w:val="24"/>
        </w:rPr>
        <w:t xml:space="preserve"> τον κ. </w:t>
      </w:r>
      <w:proofErr w:type="spellStart"/>
      <w:r>
        <w:rPr>
          <w:rFonts w:eastAsia="Times New Roman" w:cs="Times New Roman"/>
          <w:szCs w:val="24"/>
        </w:rPr>
        <w:t>Ουρσουζίδη</w:t>
      </w:r>
      <w:proofErr w:type="spellEnd"/>
      <w:r>
        <w:rPr>
          <w:rFonts w:eastAsia="Times New Roman" w:cs="Times New Roman"/>
          <w:szCs w:val="24"/>
        </w:rPr>
        <w:t>.</w:t>
      </w:r>
      <w:r w:rsidRPr="00B07D08">
        <w:rPr>
          <w:rFonts w:eastAsia="Times New Roman" w:cs="Times New Roman"/>
          <w:szCs w:val="24"/>
        </w:rPr>
        <w:t xml:space="preserve"> </w:t>
      </w:r>
      <w:r>
        <w:rPr>
          <w:rFonts w:eastAsia="Times New Roman" w:cs="Times New Roman"/>
          <w:szCs w:val="24"/>
        </w:rPr>
        <w:t>Τ</w:t>
      </w:r>
      <w:r w:rsidRPr="00B07D08">
        <w:rPr>
          <w:rFonts w:eastAsia="Times New Roman" w:cs="Times New Roman"/>
          <w:szCs w:val="24"/>
        </w:rPr>
        <w:t>ον λόγο έχει η τελευταία ομιλία από τον κατάλογο κ</w:t>
      </w:r>
      <w:r>
        <w:rPr>
          <w:rFonts w:eastAsia="Times New Roman" w:cs="Times New Roman"/>
          <w:szCs w:val="24"/>
        </w:rPr>
        <w:t xml:space="preserve">. Παναγιώτα </w:t>
      </w:r>
      <w:proofErr w:type="spellStart"/>
      <w:r>
        <w:rPr>
          <w:rFonts w:eastAsia="Times New Roman" w:cs="Times New Roman"/>
          <w:szCs w:val="24"/>
        </w:rPr>
        <w:t>Κοζομπόλη</w:t>
      </w:r>
      <w:proofErr w:type="spellEnd"/>
      <w:r>
        <w:rPr>
          <w:rFonts w:eastAsia="Times New Roman" w:cs="Times New Roman"/>
          <w:szCs w:val="24"/>
        </w:rPr>
        <w:t>, Β</w:t>
      </w:r>
      <w:r w:rsidRPr="00B07D08">
        <w:rPr>
          <w:rFonts w:eastAsia="Times New Roman" w:cs="Times New Roman"/>
          <w:szCs w:val="24"/>
        </w:rPr>
        <w:t>ουλευτή Μ</w:t>
      </w:r>
      <w:r w:rsidRPr="00B07D08">
        <w:rPr>
          <w:rFonts w:eastAsia="Times New Roman" w:cs="Times New Roman"/>
          <w:szCs w:val="24"/>
        </w:rPr>
        <w:t>εσσηνίας από το</w:t>
      </w:r>
      <w:r>
        <w:rPr>
          <w:rFonts w:eastAsia="Times New Roman" w:cs="Times New Roman"/>
          <w:szCs w:val="24"/>
        </w:rPr>
        <w:t>ν</w:t>
      </w:r>
      <w:r w:rsidRPr="00B07D08">
        <w:rPr>
          <w:rFonts w:eastAsia="Times New Roman" w:cs="Times New Roman"/>
          <w:szCs w:val="24"/>
        </w:rPr>
        <w:t xml:space="preserve"> ΣΥΡΙΖΑ</w:t>
      </w:r>
      <w:r>
        <w:rPr>
          <w:rFonts w:eastAsia="Times New Roman" w:cs="Times New Roman"/>
          <w:szCs w:val="24"/>
        </w:rPr>
        <w:t>.</w:t>
      </w:r>
    </w:p>
    <w:p w14:paraId="2D30DB59" w14:textId="77777777" w:rsidR="000D1FE2" w:rsidRDefault="005E5B96">
      <w:pPr>
        <w:spacing w:line="600" w:lineRule="auto"/>
        <w:ind w:firstLine="720"/>
        <w:jc w:val="both"/>
        <w:rPr>
          <w:rFonts w:eastAsia="Times New Roman" w:cs="Times New Roman"/>
          <w:szCs w:val="24"/>
        </w:rPr>
      </w:pPr>
      <w:r w:rsidRPr="007A1453">
        <w:rPr>
          <w:rFonts w:eastAsia="Times New Roman" w:cs="Times New Roman"/>
          <w:b/>
          <w:szCs w:val="24"/>
        </w:rPr>
        <w:t>ΠΑΝΑΓΙΩΤΑ ΚΟΖΟΜΠΟΛΗ</w:t>
      </w:r>
      <w:r>
        <w:rPr>
          <w:rFonts w:eastAsia="Times New Roman" w:cs="Times New Roman"/>
          <w:b/>
          <w:szCs w:val="24"/>
        </w:rPr>
        <w:t xml:space="preserve"> </w:t>
      </w:r>
      <w:r w:rsidRPr="007A1453">
        <w:rPr>
          <w:rFonts w:eastAsia="Times New Roman" w:cs="Times New Roman"/>
          <w:b/>
          <w:szCs w:val="24"/>
        </w:rPr>
        <w:t>-</w:t>
      </w:r>
      <w:r>
        <w:rPr>
          <w:rFonts w:eastAsia="Times New Roman" w:cs="Times New Roman"/>
          <w:b/>
          <w:szCs w:val="24"/>
        </w:rPr>
        <w:t xml:space="preserve"> </w:t>
      </w:r>
      <w:r w:rsidRPr="007A1453">
        <w:rPr>
          <w:rFonts w:eastAsia="Times New Roman" w:cs="Times New Roman"/>
          <w:b/>
          <w:szCs w:val="24"/>
        </w:rPr>
        <w:t>ΑΜΑΝΑΤΙΔΗ:</w:t>
      </w:r>
      <w:r>
        <w:rPr>
          <w:rFonts w:eastAsia="Times New Roman" w:cs="Times New Roman"/>
          <w:szCs w:val="24"/>
        </w:rPr>
        <w:t xml:space="preserve"> Ε</w:t>
      </w:r>
      <w:r w:rsidRPr="00B07D08">
        <w:rPr>
          <w:rFonts w:eastAsia="Times New Roman" w:cs="Times New Roman"/>
          <w:szCs w:val="24"/>
        </w:rPr>
        <w:t>υχαριστώ πολύ</w:t>
      </w:r>
      <w:r>
        <w:rPr>
          <w:rFonts w:eastAsia="Times New Roman" w:cs="Times New Roman"/>
          <w:szCs w:val="24"/>
        </w:rPr>
        <w:t>, κύριε Π</w:t>
      </w:r>
      <w:r w:rsidRPr="00B07D08">
        <w:rPr>
          <w:rFonts w:eastAsia="Times New Roman" w:cs="Times New Roman"/>
          <w:szCs w:val="24"/>
        </w:rPr>
        <w:t>ρόεδρε</w:t>
      </w:r>
      <w:r>
        <w:rPr>
          <w:rFonts w:eastAsia="Times New Roman" w:cs="Times New Roman"/>
          <w:szCs w:val="24"/>
        </w:rPr>
        <w:t>. Ε</w:t>
      </w:r>
      <w:r w:rsidRPr="00B07D08">
        <w:rPr>
          <w:rFonts w:eastAsia="Times New Roman" w:cs="Times New Roman"/>
          <w:szCs w:val="24"/>
        </w:rPr>
        <w:t xml:space="preserve">υχαριστώ </w:t>
      </w:r>
      <w:r>
        <w:rPr>
          <w:rFonts w:eastAsia="Times New Roman" w:cs="Times New Roman"/>
          <w:szCs w:val="24"/>
        </w:rPr>
        <w:t xml:space="preserve">και </w:t>
      </w:r>
      <w:r w:rsidRPr="00B07D08">
        <w:rPr>
          <w:rFonts w:eastAsia="Times New Roman" w:cs="Times New Roman"/>
          <w:szCs w:val="24"/>
        </w:rPr>
        <w:t xml:space="preserve">για </w:t>
      </w:r>
      <w:r>
        <w:rPr>
          <w:rFonts w:eastAsia="Times New Roman" w:cs="Times New Roman"/>
          <w:szCs w:val="24"/>
        </w:rPr>
        <w:t>το ότι μου δίνετε το Β</w:t>
      </w:r>
      <w:r w:rsidRPr="00B07D08">
        <w:rPr>
          <w:rFonts w:eastAsia="Times New Roman" w:cs="Times New Roman"/>
          <w:szCs w:val="24"/>
        </w:rPr>
        <w:t>ήμα και εκτός καταλόγου</w:t>
      </w:r>
      <w:r>
        <w:rPr>
          <w:rFonts w:eastAsia="Times New Roman" w:cs="Times New Roman"/>
          <w:szCs w:val="24"/>
        </w:rPr>
        <w:t>. Θα απασχολήσω</w:t>
      </w:r>
      <w:r w:rsidRPr="00B07D08">
        <w:rPr>
          <w:rFonts w:eastAsia="Times New Roman" w:cs="Times New Roman"/>
          <w:szCs w:val="24"/>
        </w:rPr>
        <w:t xml:space="preserve">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sidRPr="00B07D08">
        <w:rPr>
          <w:rFonts w:eastAsia="Times New Roman" w:cs="Times New Roman"/>
          <w:szCs w:val="24"/>
        </w:rPr>
        <w:t>ντιπροσωπεία μόνο για πέντε λεπτά</w:t>
      </w:r>
      <w:r>
        <w:rPr>
          <w:rFonts w:eastAsia="Times New Roman" w:cs="Times New Roman"/>
          <w:szCs w:val="24"/>
        </w:rPr>
        <w:t>.</w:t>
      </w:r>
    </w:p>
    <w:p w14:paraId="2D30DB5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w:t>
      </w:r>
      <w:r w:rsidRPr="00B07D08">
        <w:rPr>
          <w:rFonts w:eastAsia="Times New Roman" w:cs="Times New Roman"/>
          <w:szCs w:val="24"/>
        </w:rPr>
        <w:t>ισθάνθηκα την</w:t>
      </w:r>
      <w:r>
        <w:rPr>
          <w:rFonts w:eastAsia="Times New Roman" w:cs="Times New Roman"/>
          <w:szCs w:val="24"/>
        </w:rPr>
        <w:t xml:space="preserve"> ανάγκη να πάρω το</w:t>
      </w:r>
      <w:r>
        <w:rPr>
          <w:rFonts w:eastAsia="Times New Roman" w:cs="Times New Roman"/>
          <w:szCs w:val="24"/>
        </w:rPr>
        <w:t>ν</w:t>
      </w:r>
      <w:r>
        <w:rPr>
          <w:rFonts w:eastAsia="Times New Roman" w:cs="Times New Roman"/>
          <w:szCs w:val="24"/>
        </w:rPr>
        <w:t xml:space="preserve"> λόγο μετά απ’</w:t>
      </w:r>
      <w:r w:rsidRPr="00B07D08">
        <w:rPr>
          <w:rFonts w:eastAsia="Times New Roman" w:cs="Times New Roman"/>
          <w:szCs w:val="24"/>
        </w:rPr>
        <w:t xml:space="preserve"> όλα αυτά που δημο</w:t>
      </w:r>
      <w:r>
        <w:rPr>
          <w:rFonts w:eastAsia="Times New Roman" w:cs="Times New Roman"/>
          <w:szCs w:val="24"/>
        </w:rPr>
        <w:t>σιεύονται σήμερα περί προσλήψεων</w:t>
      </w:r>
      <w:r w:rsidRPr="00B07D08">
        <w:rPr>
          <w:rFonts w:eastAsia="Times New Roman" w:cs="Times New Roman"/>
          <w:szCs w:val="24"/>
        </w:rPr>
        <w:t xml:space="preserve"> δημοσίων υπαλλήλ</w:t>
      </w:r>
      <w:r>
        <w:rPr>
          <w:rFonts w:eastAsia="Times New Roman" w:cs="Times New Roman"/>
          <w:szCs w:val="24"/>
        </w:rPr>
        <w:t>ων στη Βουλή και γι’ αυτή</w:t>
      </w:r>
      <w:r w:rsidRPr="00B07D08">
        <w:rPr>
          <w:rFonts w:eastAsia="Times New Roman" w:cs="Times New Roman"/>
          <w:szCs w:val="24"/>
        </w:rPr>
        <w:t xml:space="preserve"> γενικά την ανθρωποφαγία και τη δολοφονία χαρακτήρων</w:t>
      </w:r>
      <w:r>
        <w:rPr>
          <w:rFonts w:eastAsia="Times New Roman" w:cs="Times New Roman"/>
          <w:szCs w:val="24"/>
        </w:rPr>
        <w:t>. Κ</w:t>
      </w:r>
      <w:r w:rsidRPr="00B07D08">
        <w:rPr>
          <w:rFonts w:eastAsia="Times New Roman" w:cs="Times New Roman"/>
          <w:szCs w:val="24"/>
        </w:rPr>
        <w:t>αι λέω ότι αισθάνθηκα την ανάγκη να πάρω το</w:t>
      </w:r>
      <w:r>
        <w:rPr>
          <w:rFonts w:eastAsia="Times New Roman" w:cs="Times New Roman"/>
          <w:szCs w:val="24"/>
        </w:rPr>
        <w:t>ν</w:t>
      </w:r>
      <w:r w:rsidRPr="00B07D08">
        <w:rPr>
          <w:rFonts w:eastAsia="Times New Roman" w:cs="Times New Roman"/>
          <w:szCs w:val="24"/>
        </w:rPr>
        <w:t xml:space="preserve"> λόγο ως μέλος της Επιτροπής Κανονισμού της </w:t>
      </w:r>
      <w:r>
        <w:rPr>
          <w:rFonts w:eastAsia="Times New Roman" w:cs="Times New Roman"/>
          <w:szCs w:val="24"/>
        </w:rPr>
        <w:t>Βουλής</w:t>
      </w:r>
      <w:r w:rsidRPr="00B07D08">
        <w:rPr>
          <w:rFonts w:eastAsia="Times New Roman" w:cs="Times New Roman"/>
          <w:szCs w:val="24"/>
        </w:rPr>
        <w:t xml:space="preserve"> </w:t>
      </w:r>
      <w:r w:rsidRPr="00B07D08">
        <w:rPr>
          <w:rFonts w:eastAsia="Times New Roman" w:cs="Times New Roman"/>
          <w:szCs w:val="24"/>
        </w:rPr>
        <w:t>και ως εισ</w:t>
      </w:r>
      <w:r>
        <w:rPr>
          <w:rFonts w:eastAsia="Times New Roman" w:cs="Times New Roman"/>
          <w:szCs w:val="24"/>
        </w:rPr>
        <w:t>ηγήτρια των αποφάσε</w:t>
      </w:r>
      <w:r>
        <w:rPr>
          <w:rFonts w:eastAsia="Times New Roman" w:cs="Times New Roman"/>
          <w:szCs w:val="24"/>
        </w:rPr>
        <w:t>ώ</w:t>
      </w:r>
      <w:r>
        <w:rPr>
          <w:rFonts w:eastAsia="Times New Roman" w:cs="Times New Roman"/>
          <w:szCs w:val="24"/>
        </w:rPr>
        <w:t xml:space="preserve">ν της στην </w:t>
      </w:r>
      <w:r>
        <w:rPr>
          <w:rFonts w:eastAsia="Times New Roman" w:cs="Times New Roman"/>
          <w:szCs w:val="24"/>
        </w:rPr>
        <w:t>Ο</w:t>
      </w:r>
      <w:r w:rsidRPr="00B07D08">
        <w:rPr>
          <w:rFonts w:eastAsia="Times New Roman" w:cs="Times New Roman"/>
          <w:szCs w:val="24"/>
        </w:rPr>
        <w:t>λομέλεια</w:t>
      </w:r>
      <w:r>
        <w:rPr>
          <w:rFonts w:eastAsia="Times New Roman" w:cs="Times New Roman"/>
          <w:szCs w:val="24"/>
        </w:rPr>
        <w:t>.</w:t>
      </w:r>
    </w:p>
    <w:p w14:paraId="2D30DB5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w:t>
      </w:r>
      <w:r w:rsidRPr="00B07D08">
        <w:rPr>
          <w:rFonts w:eastAsia="Times New Roman" w:cs="Times New Roman"/>
          <w:szCs w:val="24"/>
        </w:rPr>
        <w:t xml:space="preserve">α συγκεκριμένα θέματα </w:t>
      </w:r>
      <w:r>
        <w:rPr>
          <w:rFonts w:eastAsia="Times New Roman" w:cs="Times New Roman"/>
          <w:szCs w:val="24"/>
        </w:rPr>
        <w:t>-τ</w:t>
      </w:r>
      <w:r w:rsidRPr="00B07D08">
        <w:rPr>
          <w:rFonts w:eastAsia="Times New Roman" w:cs="Times New Roman"/>
          <w:szCs w:val="24"/>
        </w:rPr>
        <w:t>α οποία σήμερα διαδίδονται και ψευδώς κατά κύριο λόγο</w:t>
      </w:r>
      <w:r>
        <w:rPr>
          <w:rFonts w:eastAsia="Times New Roman" w:cs="Times New Roman"/>
          <w:szCs w:val="24"/>
        </w:rPr>
        <w:t>-</w:t>
      </w:r>
      <w:r w:rsidRPr="00B07D08">
        <w:rPr>
          <w:rFonts w:eastAsia="Times New Roman" w:cs="Times New Roman"/>
          <w:szCs w:val="24"/>
        </w:rPr>
        <w:t xml:space="preserve"> </w:t>
      </w:r>
      <w:r>
        <w:rPr>
          <w:rFonts w:eastAsia="Times New Roman" w:cs="Times New Roman"/>
          <w:szCs w:val="24"/>
        </w:rPr>
        <w:t xml:space="preserve">εμπίπτουν στο </w:t>
      </w:r>
      <w:r>
        <w:rPr>
          <w:rFonts w:eastAsia="Times New Roman" w:cs="Times New Roman"/>
          <w:szCs w:val="24"/>
        </w:rPr>
        <w:t xml:space="preserve">δεύτερο </w:t>
      </w:r>
      <w:r w:rsidRPr="00B07D08">
        <w:rPr>
          <w:rFonts w:eastAsia="Times New Roman" w:cs="Times New Roman"/>
          <w:szCs w:val="24"/>
        </w:rPr>
        <w:t xml:space="preserve">τμήμα του Κανονισμού της </w:t>
      </w:r>
      <w:r>
        <w:rPr>
          <w:rFonts w:eastAsia="Times New Roman" w:cs="Times New Roman"/>
          <w:szCs w:val="24"/>
        </w:rPr>
        <w:t>Βουλής. Ε</w:t>
      </w:r>
      <w:r w:rsidRPr="00B07D08">
        <w:rPr>
          <w:rFonts w:eastAsia="Times New Roman" w:cs="Times New Roman"/>
          <w:szCs w:val="24"/>
        </w:rPr>
        <w:t>δώ θέλω να σας πω</w:t>
      </w:r>
      <w:r>
        <w:rPr>
          <w:rFonts w:eastAsia="Times New Roman" w:cs="Times New Roman"/>
          <w:szCs w:val="24"/>
        </w:rPr>
        <w:t>,</w:t>
      </w:r>
      <w:r w:rsidRPr="00B07D08">
        <w:rPr>
          <w:rFonts w:eastAsia="Times New Roman" w:cs="Times New Roman"/>
          <w:szCs w:val="24"/>
        </w:rPr>
        <w:t xml:space="preserve"> κυρίες και κύριοι </w:t>
      </w:r>
      <w:r w:rsidRPr="00B07D08">
        <w:rPr>
          <w:rFonts w:eastAsia="Times New Roman" w:cs="Times New Roman"/>
          <w:szCs w:val="24"/>
        </w:rPr>
        <w:lastRenderedPageBreak/>
        <w:t>συνάδελφοι</w:t>
      </w:r>
      <w:r>
        <w:rPr>
          <w:rFonts w:eastAsia="Times New Roman" w:cs="Times New Roman"/>
          <w:szCs w:val="24"/>
        </w:rPr>
        <w:t>,</w:t>
      </w:r>
      <w:r w:rsidRPr="00B07D08">
        <w:rPr>
          <w:rFonts w:eastAsia="Times New Roman" w:cs="Times New Roman"/>
          <w:szCs w:val="24"/>
        </w:rPr>
        <w:t xml:space="preserve"> ότι από την πρώτη σ</w:t>
      </w:r>
      <w:r w:rsidRPr="00B07D08">
        <w:rPr>
          <w:rFonts w:eastAsia="Times New Roman" w:cs="Times New Roman"/>
          <w:szCs w:val="24"/>
        </w:rPr>
        <w:t xml:space="preserve">υνεδρίαση αυτής της </w:t>
      </w:r>
      <w:r>
        <w:rPr>
          <w:rFonts w:eastAsia="Times New Roman" w:cs="Times New Roman"/>
          <w:szCs w:val="24"/>
        </w:rPr>
        <w:t>ε</w:t>
      </w:r>
      <w:r w:rsidRPr="00B07D08">
        <w:rPr>
          <w:rFonts w:eastAsia="Times New Roman" w:cs="Times New Roman"/>
          <w:szCs w:val="24"/>
        </w:rPr>
        <w:t>πιτροπής</w:t>
      </w:r>
      <w:r>
        <w:rPr>
          <w:rFonts w:eastAsia="Times New Roman" w:cs="Times New Roman"/>
          <w:szCs w:val="24"/>
        </w:rPr>
        <w:t>,</w:t>
      </w:r>
      <w:r w:rsidRPr="00B07D08">
        <w:rPr>
          <w:rFonts w:eastAsia="Times New Roman" w:cs="Times New Roman"/>
          <w:szCs w:val="24"/>
        </w:rPr>
        <w:t xml:space="preserve"> από τον Οκτώβριο του 2015</w:t>
      </w:r>
      <w:r>
        <w:rPr>
          <w:rFonts w:eastAsia="Times New Roman" w:cs="Times New Roman"/>
          <w:szCs w:val="24"/>
        </w:rPr>
        <w:t>,</w:t>
      </w:r>
      <w:r w:rsidRPr="00B07D08">
        <w:rPr>
          <w:rFonts w:eastAsia="Times New Roman" w:cs="Times New Roman"/>
          <w:szCs w:val="24"/>
        </w:rPr>
        <w:t xml:space="preserve"> πήραμε απόφαση να τροποποιήσουμε και να κωδικοποιήσουμε και τα δύο μέρη του Κανονισμού της </w:t>
      </w:r>
      <w:r>
        <w:rPr>
          <w:rFonts w:eastAsia="Times New Roman" w:cs="Times New Roman"/>
          <w:szCs w:val="24"/>
        </w:rPr>
        <w:t>Βουλής,</w:t>
      </w:r>
      <w:r w:rsidRPr="00B07D08">
        <w:rPr>
          <w:rFonts w:eastAsia="Times New Roman" w:cs="Times New Roman"/>
          <w:szCs w:val="24"/>
        </w:rPr>
        <w:t xml:space="preserve"> τόσο το κοινοβουλευτικό όσο </w:t>
      </w:r>
      <w:r>
        <w:rPr>
          <w:rFonts w:eastAsia="Times New Roman" w:cs="Times New Roman"/>
          <w:szCs w:val="24"/>
        </w:rPr>
        <w:t>και το δεύτερο μέρος που αφορά σ</w:t>
      </w:r>
      <w:r w:rsidRPr="00B07D08">
        <w:rPr>
          <w:rFonts w:eastAsia="Times New Roman" w:cs="Times New Roman"/>
          <w:szCs w:val="24"/>
        </w:rPr>
        <w:t xml:space="preserve">τη διαχείριση των ανθρώπινων πόρων και </w:t>
      </w:r>
      <w:r w:rsidRPr="00B07D08">
        <w:rPr>
          <w:rFonts w:eastAsia="Times New Roman" w:cs="Times New Roman"/>
          <w:szCs w:val="24"/>
        </w:rPr>
        <w:t xml:space="preserve">την εν γένει λειτουργία της </w:t>
      </w:r>
      <w:r>
        <w:rPr>
          <w:rFonts w:eastAsia="Times New Roman" w:cs="Times New Roman"/>
          <w:szCs w:val="24"/>
        </w:rPr>
        <w:t>Βουλής.</w:t>
      </w:r>
    </w:p>
    <w:p w14:paraId="2D30DB5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w:t>
      </w:r>
      <w:r w:rsidRPr="00B07D08">
        <w:rPr>
          <w:rFonts w:eastAsia="Times New Roman" w:cs="Times New Roman"/>
          <w:szCs w:val="24"/>
        </w:rPr>
        <w:t xml:space="preserve">υτό το </w:t>
      </w:r>
      <w:r>
        <w:rPr>
          <w:rFonts w:eastAsia="Times New Roman" w:cs="Times New Roman"/>
          <w:szCs w:val="24"/>
        </w:rPr>
        <w:t>κάναμε σιγά-σιγά μ</w:t>
      </w:r>
      <w:r w:rsidRPr="00B07D08">
        <w:rPr>
          <w:rFonts w:eastAsia="Times New Roman" w:cs="Times New Roman"/>
          <w:szCs w:val="24"/>
        </w:rPr>
        <w:t>ε συναινετικό τρόπο κατά κανόνα</w:t>
      </w:r>
      <w:r>
        <w:rPr>
          <w:rFonts w:eastAsia="Times New Roman" w:cs="Times New Roman"/>
          <w:szCs w:val="24"/>
        </w:rPr>
        <w:t>. Τροποποιήσαμε</w:t>
      </w:r>
      <w:r w:rsidRPr="00B07D08">
        <w:rPr>
          <w:rFonts w:eastAsia="Times New Roman" w:cs="Times New Roman"/>
          <w:szCs w:val="24"/>
        </w:rPr>
        <w:t xml:space="preserve"> </w:t>
      </w:r>
      <w:r>
        <w:rPr>
          <w:rFonts w:eastAsia="Times New Roman" w:cs="Times New Roman"/>
          <w:szCs w:val="24"/>
        </w:rPr>
        <w:t>και κωδικοποιήσαμε. Έ</w:t>
      </w:r>
      <w:r w:rsidRPr="00B07D08">
        <w:rPr>
          <w:rFonts w:eastAsia="Times New Roman" w:cs="Times New Roman"/>
          <w:szCs w:val="24"/>
        </w:rPr>
        <w:t>χουμε να παρουσιάσουμε ένα έργο</w:t>
      </w:r>
      <w:r>
        <w:rPr>
          <w:rFonts w:eastAsia="Times New Roman" w:cs="Times New Roman"/>
          <w:szCs w:val="24"/>
        </w:rPr>
        <w:t>,</w:t>
      </w:r>
      <w:r w:rsidRPr="00B07D08">
        <w:rPr>
          <w:rFonts w:eastAsia="Times New Roman" w:cs="Times New Roman"/>
          <w:szCs w:val="24"/>
        </w:rPr>
        <w:t xml:space="preserve"> που πραγματικά είναι γιγάντιο</w:t>
      </w:r>
      <w:r>
        <w:rPr>
          <w:rFonts w:eastAsia="Times New Roman" w:cs="Times New Roman"/>
          <w:szCs w:val="24"/>
        </w:rPr>
        <w:t>. Κ</w:t>
      </w:r>
      <w:r w:rsidRPr="00B07D08">
        <w:rPr>
          <w:rFonts w:eastAsia="Times New Roman" w:cs="Times New Roman"/>
          <w:szCs w:val="24"/>
        </w:rPr>
        <w:t>αι δεν είναι μόνο ποσοτικό</w:t>
      </w:r>
      <w:r>
        <w:rPr>
          <w:rFonts w:eastAsia="Times New Roman" w:cs="Times New Roman"/>
          <w:szCs w:val="24"/>
        </w:rPr>
        <w:t>,</w:t>
      </w:r>
      <w:r w:rsidRPr="00B07D08">
        <w:rPr>
          <w:rFonts w:eastAsia="Times New Roman" w:cs="Times New Roman"/>
          <w:szCs w:val="24"/>
        </w:rPr>
        <w:t xml:space="preserve"> είναι ποιοτικό</w:t>
      </w:r>
      <w:r>
        <w:rPr>
          <w:rFonts w:eastAsia="Times New Roman" w:cs="Times New Roman"/>
          <w:szCs w:val="24"/>
        </w:rPr>
        <w:t>. Γ</w:t>
      </w:r>
      <w:r w:rsidRPr="00B07D08">
        <w:rPr>
          <w:rFonts w:eastAsia="Times New Roman" w:cs="Times New Roman"/>
          <w:szCs w:val="24"/>
        </w:rPr>
        <w:t>ιατί</w:t>
      </w:r>
      <w:r>
        <w:rPr>
          <w:rFonts w:eastAsia="Times New Roman" w:cs="Times New Roman"/>
          <w:szCs w:val="24"/>
        </w:rPr>
        <w:t xml:space="preserve"> οι διάσπαρτες διατάξεις, που βρίσκον</w:t>
      </w:r>
      <w:r w:rsidRPr="00B07D08">
        <w:rPr>
          <w:rFonts w:eastAsia="Times New Roman" w:cs="Times New Roman"/>
          <w:szCs w:val="24"/>
        </w:rPr>
        <w:t>ταν παντού και πουθενά</w:t>
      </w:r>
      <w:r>
        <w:rPr>
          <w:rFonts w:eastAsia="Times New Roman" w:cs="Times New Roman"/>
          <w:szCs w:val="24"/>
        </w:rPr>
        <w:t>,</w:t>
      </w:r>
      <w:r w:rsidRPr="00B07D08">
        <w:rPr>
          <w:rFonts w:eastAsia="Times New Roman" w:cs="Times New Roman"/>
          <w:szCs w:val="24"/>
        </w:rPr>
        <w:t xml:space="preserve"> αυτή τη στιγμή είναι κωδικοποιημένες και με διαφανή τρόπο λειτουργούν όλες οι υπηρεσίες της </w:t>
      </w:r>
      <w:r>
        <w:rPr>
          <w:rFonts w:eastAsia="Times New Roman" w:cs="Times New Roman"/>
          <w:szCs w:val="24"/>
        </w:rPr>
        <w:t>Βουλής,</w:t>
      </w:r>
      <w:r w:rsidRPr="00B07D08">
        <w:rPr>
          <w:rFonts w:eastAsia="Times New Roman" w:cs="Times New Roman"/>
          <w:szCs w:val="24"/>
        </w:rPr>
        <w:t xml:space="preserve"> οι κρίσεις</w:t>
      </w:r>
      <w:r>
        <w:rPr>
          <w:rFonts w:eastAsia="Times New Roman" w:cs="Times New Roman"/>
          <w:szCs w:val="24"/>
        </w:rPr>
        <w:t>,</w:t>
      </w:r>
      <w:r w:rsidRPr="00B07D08">
        <w:rPr>
          <w:rFonts w:eastAsia="Times New Roman" w:cs="Times New Roman"/>
          <w:szCs w:val="24"/>
        </w:rPr>
        <w:t xml:space="preserve"> οι μετατάξεις</w:t>
      </w:r>
      <w:r>
        <w:rPr>
          <w:rFonts w:eastAsia="Times New Roman" w:cs="Times New Roman"/>
          <w:szCs w:val="24"/>
        </w:rPr>
        <w:t>,</w:t>
      </w:r>
      <w:r w:rsidRPr="00B07D08">
        <w:rPr>
          <w:rFonts w:eastAsia="Times New Roman" w:cs="Times New Roman"/>
          <w:szCs w:val="24"/>
        </w:rPr>
        <w:t xml:space="preserve"> οι μετακινήσεις των υπαλλήλων</w:t>
      </w:r>
      <w:r>
        <w:rPr>
          <w:rFonts w:eastAsia="Times New Roman" w:cs="Times New Roman"/>
          <w:szCs w:val="24"/>
        </w:rPr>
        <w:t>.</w:t>
      </w:r>
    </w:p>
    <w:p w14:paraId="2D30DB5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w:t>
      </w:r>
      <w:r w:rsidRPr="00B07D08">
        <w:rPr>
          <w:rFonts w:eastAsia="Times New Roman" w:cs="Times New Roman"/>
          <w:szCs w:val="24"/>
        </w:rPr>
        <w:t>το πλαίσιο αυτό το</w:t>
      </w:r>
      <w:r>
        <w:rPr>
          <w:rFonts w:eastAsia="Times New Roman" w:cs="Times New Roman"/>
          <w:szCs w:val="24"/>
        </w:rPr>
        <w:t>ν</w:t>
      </w:r>
      <w:r w:rsidRPr="00B07D08">
        <w:rPr>
          <w:rFonts w:eastAsia="Times New Roman" w:cs="Times New Roman"/>
          <w:szCs w:val="24"/>
        </w:rPr>
        <w:t xml:space="preserve"> Δεκέμβριο του 20</w:t>
      </w:r>
      <w:r w:rsidRPr="00B07D08">
        <w:rPr>
          <w:rFonts w:eastAsia="Times New Roman" w:cs="Times New Roman"/>
          <w:szCs w:val="24"/>
        </w:rPr>
        <w:t>18 μετά από πρότα</w:t>
      </w:r>
      <w:r>
        <w:rPr>
          <w:rFonts w:eastAsia="Times New Roman" w:cs="Times New Roman"/>
          <w:szCs w:val="24"/>
        </w:rPr>
        <w:t>ση ενός έμπειρου κοινοβουλευτικού, του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w:t>
      </w:r>
      <w:r w:rsidRPr="00B07D08">
        <w:rPr>
          <w:rFonts w:eastAsia="Times New Roman" w:cs="Times New Roman"/>
          <w:szCs w:val="24"/>
        </w:rPr>
        <w:t>ραγάκη</w:t>
      </w:r>
      <w:proofErr w:type="spellEnd"/>
      <w:r>
        <w:rPr>
          <w:rFonts w:eastAsia="Times New Roman" w:cs="Times New Roman"/>
          <w:szCs w:val="24"/>
        </w:rPr>
        <w:t>,</w:t>
      </w:r>
      <w:r w:rsidRPr="00B07D08">
        <w:rPr>
          <w:rFonts w:eastAsia="Times New Roman" w:cs="Times New Roman"/>
          <w:szCs w:val="24"/>
        </w:rPr>
        <w:t xml:space="preserve"> </w:t>
      </w:r>
      <w:r>
        <w:rPr>
          <w:rFonts w:eastAsia="Times New Roman" w:cs="Times New Roman"/>
          <w:szCs w:val="24"/>
        </w:rPr>
        <w:t>-</w:t>
      </w:r>
      <w:r w:rsidRPr="00B07D08">
        <w:rPr>
          <w:rFonts w:eastAsia="Times New Roman" w:cs="Times New Roman"/>
          <w:szCs w:val="24"/>
        </w:rPr>
        <w:t>εγώ θα πω και το όνομά του</w:t>
      </w:r>
      <w:r>
        <w:rPr>
          <w:rFonts w:eastAsia="Times New Roman" w:cs="Times New Roman"/>
          <w:szCs w:val="24"/>
        </w:rPr>
        <w:t>-</w:t>
      </w:r>
      <w:r w:rsidRPr="00B07D08">
        <w:rPr>
          <w:rFonts w:eastAsia="Times New Roman" w:cs="Times New Roman"/>
          <w:szCs w:val="24"/>
        </w:rPr>
        <w:t xml:space="preserve"> αλλά και</w:t>
      </w:r>
      <w:r>
        <w:rPr>
          <w:rFonts w:eastAsia="Times New Roman" w:cs="Times New Roman"/>
          <w:szCs w:val="24"/>
        </w:rPr>
        <w:t xml:space="preserve"> </w:t>
      </w:r>
      <w:r w:rsidRPr="00B07D08">
        <w:rPr>
          <w:rFonts w:eastAsia="Times New Roman" w:cs="Times New Roman"/>
          <w:szCs w:val="24"/>
        </w:rPr>
        <w:t xml:space="preserve">από οχλήσεις </w:t>
      </w:r>
      <w:r>
        <w:rPr>
          <w:rFonts w:eastAsia="Times New Roman" w:cs="Times New Roman"/>
          <w:szCs w:val="24"/>
        </w:rPr>
        <w:t xml:space="preserve">που είχε η </w:t>
      </w:r>
      <w:r>
        <w:rPr>
          <w:rFonts w:eastAsia="Times New Roman" w:cs="Times New Roman"/>
          <w:szCs w:val="24"/>
        </w:rPr>
        <w:t>ε</w:t>
      </w:r>
      <w:r w:rsidRPr="00B07D08">
        <w:rPr>
          <w:rFonts w:eastAsia="Times New Roman" w:cs="Times New Roman"/>
          <w:szCs w:val="24"/>
        </w:rPr>
        <w:t>πιτροπή από τους συλλόγους των υπαλλήλων</w:t>
      </w:r>
      <w:r>
        <w:rPr>
          <w:rFonts w:eastAsia="Times New Roman" w:cs="Times New Roman"/>
          <w:szCs w:val="24"/>
        </w:rPr>
        <w:t>,</w:t>
      </w:r>
      <w:r w:rsidRPr="00B07D08">
        <w:rPr>
          <w:rFonts w:eastAsia="Times New Roman" w:cs="Times New Roman"/>
          <w:szCs w:val="24"/>
        </w:rPr>
        <w:t xml:space="preserve"> απ</w:t>
      </w:r>
      <w:r>
        <w:rPr>
          <w:rFonts w:eastAsia="Times New Roman" w:cs="Times New Roman"/>
          <w:szCs w:val="24"/>
        </w:rPr>
        <w:t xml:space="preserve">οφασίστηκε και τέθηκε </w:t>
      </w:r>
      <w:r>
        <w:rPr>
          <w:rFonts w:eastAsia="Times New Roman" w:cs="Times New Roman"/>
          <w:szCs w:val="24"/>
        </w:rPr>
        <w:lastRenderedPageBreak/>
        <w:t xml:space="preserve">και στην </w:t>
      </w:r>
      <w:r>
        <w:rPr>
          <w:rFonts w:eastAsia="Times New Roman" w:cs="Times New Roman"/>
          <w:szCs w:val="24"/>
        </w:rPr>
        <w:t>Ο</w:t>
      </w:r>
      <w:r w:rsidRPr="00B07D08">
        <w:rPr>
          <w:rFonts w:eastAsia="Times New Roman" w:cs="Times New Roman"/>
          <w:szCs w:val="24"/>
        </w:rPr>
        <w:t>λομέλεια</w:t>
      </w:r>
      <w:r>
        <w:rPr>
          <w:rFonts w:eastAsia="Times New Roman" w:cs="Times New Roman"/>
          <w:szCs w:val="24"/>
        </w:rPr>
        <w:t>.</w:t>
      </w:r>
      <w:r w:rsidRPr="00B07D08">
        <w:rPr>
          <w:rFonts w:eastAsia="Times New Roman" w:cs="Times New Roman"/>
          <w:szCs w:val="24"/>
        </w:rPr>
        <w:t xml:space="preserve"> Η απόφαση της </w:t>
      </w:r>
      <w:r>
        <w:rPr>
          <w:rFonts w:eastAsia="Times New Roman" w:cs="Times New Roman"/>
          <w:szCs w:val="24"/>
        </w:rPr>
        <w:t>Ο</w:t>
      </w:r>
      <w:r w:rsidRPr="00B07D08">
        <w:rPr>
          <w:rFonts w:eastAsia="Times New Roman" w:cs="Times New Roman"/>
          <w:szCs w:val="24"/>
        </w:rPr>
        <w:t>λομέλεια</w:t>
      </w:r>
      <w:r>
        <w:rPr>
          <w:rFonts w:eastAsia="Times New Roman" w:cs="Times New Roman"/>
          <w:szCs w:val="24"/>
        </w:rPr>
        <w:t xml:space="preserve">ς, η οποία </w:t>
      </w:r>
      <w:r>
        <w:rPr>
          <w:rFonts w:eastAsia="Times New Roman" w:cs="Times New Roman"/>
          <w:szCs w:val="24"/>
        </w:rPr>
        <w:t>πάρθη</w:t>
      </w:r>
      <w:r>
        <w:rPr>
          <w:rFonts w:eastAsia="Times New Roman" w:cs="Times New Roman"/>
          <w:szCs w:val="24"/>
        </w:rPr>
        <w:t>κε στη</w:t>
      </w:r>
      <w:r w:rsidRPr="00B07D08">
        <w:rPr>
          <w:rFonts w:eastAsia="Times New Roman" w:cs="Times New Roman"/>
          <w:szCs w:val="24"/>
        </w:rPr>
        <w:t xml:space="preserve"> συνεδρίασή της το</w:t>
      </w:r>
      <w:r>
        <w:rPr>
          <w:rFonts w:eastAsia="Times New Roman" w:cs="Times New Roman"/>
          <w:szCs w:val="24"/>
        </w:rPr>
        <w:t>ν</w:t>
      </w:r>
      <w:r w:rsidRPr="00B07D08">
        <w:rPr>
          <w:rFonts w:eastAsia="Times New Roman" w:cs="Times New Roman"/>
          <w:szCs w:val="24"/>
        </w:rPr>
        <w:t xml:space="preserve"> Φεβρουάριο του 2019</w:t>
      </w:r>
      <w:r>
        <w:rPr>
          <w:rFonts w:eastAsia="Times New Roman" w:cs="Times New Roman"/>
          <w:szCs w:val="24"/>
        </w:rPr>
        <w:t xml:space="preserve"> ήταν ν</w:t>
      </w:r>
      <w:r w:rsidRPr="00B07D08">
        <w:rPr>
          <w:rFonts w:eastAsia="Times New Roman" w:cs="Times New Roman"/>
          <w:szCs w:val="24"/>
        </w:rPr>
        <w:t xml:space="preserve">α υπαχθούν οι υπάλληλοι της </w:t>
      </w:r>
      <w:r>
        <w:rPr>
          <w:rFonts w:eastAsia="Times New Roman" w:cs="Times New Roman"/>
          <w:szCs w:val="24"/>
        </w:rPr>
        <w:t>Βουλής</w:t>
      </w:r>
      <w:r w:rsidRPr="00B07D08">
        <w:rPr>
          <w:rFonts w:eastAsia="Times New Roman" w:cs="Times New Roman"/>
          <w:szCs w:val="24"/>
        </w:rPr>
        <w:t xml:space="preserve"> στο σύστη</w:t>
      </w:r>
      <w:r>
        <w:rPr>
          <w:rFonts w:eastAsia="Times New Roman" w:cs="Times New Roman"/>
          <w:szCs w:val="24"/>
        </w:rPr>
        <w:t>μα της μετακίνησης του ν.4440/</w:t>
      </w:r>
      <w:r w:rsidRPr="00B07D08">
        <w:rPr>
          <w:rFonts w:eastAsia="Times New Roman" w:cs="Times New Roman"/>
          <w:szCs w:val="24"/>
        </w:rPr>
        <w:t>2016</w:t>
      </w:r>
      <w:r>
        <w:rPr>
          <w:rFonts w:eastAsia="Times New Roman" w:cs="Times New Roman"/>
          <w:szCs w:val="24"/>
        </w:rPr>
        <w:t>.</w:t>
      </w:r>
    </w:p>
    <w:p w14:paraId="2D30DB5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Ή</w:t>
      </w:r>
      <w:r w:rsidRPr="00B07D08">
        <w:rPr>
          <w:rFonts w:eastAsia="Times New Roman" w:cs="Times New Roman"/>
          <w:szCs w:val="24"/>
        </w:rPr>
        <w:t>δη αυτός ο νόμος λειτουργεί</w:t>
      </w:r>
      <w:r>
        <w:rPr>
          <w:rFonts w:eastAsia="Times New Roman" w:cs="Times New Roman"/>
          <w:szCs w:val="24"/>
        </w:rPr>
        <w:t xml:space="preserve">. Εφαρμόζεται με επιτυχία. Υπήρχε αυτό το αναχρονιστικό </w:t>
      </w:r>
      <w:r w:rsidRPr="00B07D08">
        <w:rPr>
          <w:rFonts w:eastAsia="Times New Roman" w:cs="Times New Roman"/>
          <w:szCs w:val="24"/>
        </w:rPr>
        <w:t>κα</w:t>
      </w:r>
      <w:r>
        <w:rPr>
          <w:rFonts w:eastAsia="Times New Roman" w:cs="Times New Roman"/>
          <w:szCs w:val="24"/>
        </w:rPr>
        <w:t>θεστώς, που για μία μετακίνηση από τη</w:t>
      </w:r>
      <w:r w:rsidRPr="00B07D08">
        <w:rPr>
          <w:rFonts w:eastAsia="Times New Roman" w:cs="Times New Roman"/>
          <w:szCs w:val="24"/>
        </w:rPr>
        <w:t>ν</w:t>
      </w:r>
      <w:r w:rsidRPr="00B07D08">
        <w:rPr>
          <w:rFonts w:eastAsia="Times New Roman" w:cs="Times New Roman"/>
          <w:szCs w:val="24"/>
        </w:rPr>
        <w:t xml:space="preserve"> μία υπηρεσία στην άλλη στο δημόσιο έπρεπε</w:t>
      </w:r>
      <w:r>
        <w:rPr>
          <w:rFonts w:eastAsia="Times New Roman" w:cs="Times New Roman"/>
          <w:szCs w:val="24"/>
        </w:rPr>
        <w:t xml:space="preserve"> να περάσουν πέντε ή επτά </w:t>
      </w:r>
      <w:r w:rsidRPr="00B07D08">
        <w:rPr>
          <w:rFonts w:eastAsia="Times New Roman" w:cs="Times New Roman"/>
          <w:szCs w:val="24"/>
        </w:rPr>
        <w:t>χρόνια</w:t>
      </w:r>
      <w:r>
        <w:rPr>
          <w:rFonts w:eastAsia="Times New Roman" w:cs="Times New Roman"/>
          <w:szCs w:val="24"/>
        </w:rPr>
        <w:t>,</w:t>
      </w:r>
      <w:r w:rsidRPr="00B07D08">
        <w:rPr>
          <w:rFonts w:eastAsia="Times New Roman" w:cs="Times New Roman"/>
          <w:szCs w:val="24"/>
        </w:rPr>
        <w:t xml:space="preserve"> με </w:t>
      </w:r>
      <w:r>
        <w:rPr>
          <w:rFonts w:eastAsia="Times New Roman" w:cs="Times New Roman"/>
          <w:szCs w:val="24"/>
        </w:rPr>
        <w:t xml:space="preserve">εκατό </w:t>
      </w:r>
      <w:r w:rsidRPr="00B07D08">
        <w:rPr>
          <w:rFonts w:eastAsia="Times New Roman" w:cs="Times New Roman"/>
          <w:szCs w:val="24"/>
        </w:rPr>
        <w:t>υπουργεία να αναμειγνύονται και που τελικά μπορεί να μη γινόταν ποτέ</w:t>
      </w:r>
      <w:r>
        <w:rPr>
          <w:rFonts w:eastAsia="Times New Roman" w:cs="Times New Roman"/>
          <w:szCs w:val="24"/>
        </w:rPr>
        <w:t>, ε</w:t>
      </w:r>
      <w:r w:rsidRPr="00B07D08">
        <w:rPr>
          <w:rFonts w:eastAsia="Times New Roman" w:cs="Times New Roman"/>
          <w:szCs w:val="24"/>
        </w:rPr>
        <w:t xml:space="preserve">κτός αν κάποιος είχε τη δυνατότητα να το κάνει </w:t>
      </w:r>
      <w:r>
        <w:rPr>
          <w:rFonts w:eastAsia="Times New Roman" w:cs="Times New Roman"/>
          <w:szCs w:val="24"/>
        </w:rPr>
        <w:t>παραπλεύρως.</w:t>
      </w:r>
    </w:p>
    <w:p w14:paraId="2D30DB5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w:t>
      </w:r>
      <w:r w:rsidRPr="00B07D08">
        <w:rPr>
          <w:rFonts w:eastAsia="Times New Roman" w:cs="Times New Roman"/>
          <w:szCs w:val="24"/>
        </w:rPr>
        <w:t>ε αυτό το υγιές σύστημα της κινητικότητ</w:t>
      </w:r>
      <w:r w:rsidRPr="00B07D08">
        <w:rPr>
          <w:rFonts w:eastAsia="Times New Roman" w:cs="Times New Roman"/>
          <w:szCs w:val="24"/>
        </w:rPr>
        <w:t xml:space="preserve">ας εντάχθηκαν και οι εργαζόμενοι της </w:t>
      </w:r>
      <w:r>
        <w:rPr>
          <w:rFonts w:eastAsia="Times New Roman" w:cs="Times New Roman"/>
          <w:szCs w:val="24"/>
        </w:rPr>
        <w:t>Βουλής.</w:t>
      </w:r>
      <w:r w:rsidRPr="00B07D08">
        <w:rPr>
          <w:rFonts w:eastAsia="Times New Roman" w:cs="Times New Roman"/>
          <w:szCs w:val="24"/>
        </w:rPr>
        <w:t xml:space="preserve"> </w:t>
      </w:r>
      <w:r>
        <w:rPr>
          <w:rFonts w:eastAsia="Times New Roman" w:cs="Times New Roman"/>
          <w:szCs w:val="24"/>
        </w:rPr>
        <w:t>Π</w:t>
      </w:r>
      <w:r w:rsidRPr="00B07D08">
        <w:rPr>
          <w:rFonts w:eastAsia="Times New Roman" w:cs="Times New Roman"/>
          <w:szCs w:val="24"/>
        </w:rPr>
        <w:t>ερί αυτού πρόκειται</w:t>
      </w:r>
      <w:r>
        <w:rPr>
          <w:rFonts w:eastAsia="Times New Roman" w:cs="Times New Roman"/>
          <w:szCs w:val="24"/>
        </w:rPr>
        <w:t>. Δ</w:t>
      </w:r>
      <w:r w:rsidRPr="00B07D08">
        <w:rPr>
          <w:rFonts w:eastAsia="Times New Roman" w:cs="Times New Roman"/>
          <w:szCs w:val="24"/>
        </w:rPr>
        <w:t>εν πρόκειται περί νέων προσλήψεων</w:t>
      </w:r>
      <w:r>
        <w:rPr>
          <w:rFonts w:eastAsia="Times New Roman" w:cs="Times New Roman"/>
          <w:szCs w:val="24"/>
        </w:rPr>
        <w:t>,</w:t>
      </w:r>
      <w:r w:rsidRPr="00B07D08">
        <w:rPr>
          <w:rFonts w:eastAsia="Times New Roman" w:cs="Times New Roman"/>
          <w:szCs w:val="24"/>
        </w:rPr>
        <w:t xml:space="preserve"> </w:t>
      </w:r>
      <w:r>
        <w:rPr>
          <w:rFonts w:eastAsia="Times New Roman" w:cs="Times New Roman"/>
          <w:szCs w:val="24"/>
        </w:rPr>
        <w:t>περί ρουσφετολογικών</w:t>
      </w:r>
      <w:r w:rsidRPr="00B07D08">
        <w:rPr>
          <w:rFonts w:eastAsia="Times New Roman" w:cs="Times New Roman"/>
          <w:szCs w:val="24"/>
        </w:rPr>
        <w:t xml:space="preserve"> τοποθετήσεων</w:t>
      </w:r>
      <w:r>
        <w:rPr>
          <w:rFonts w:eastAsia="Times New Roman" w:cs="Times New Roman"/>
          <w:szCs w:val="24"/>
        </w:rPr>
        <w:t xml:space="preserve"> ή για «όργιο»</w:t>
      </w:r>
      <w:r w:rsidRPr="00B07D08">
        <w:rPr>
          <w:rFonts w:eastAsia="Times New Roman" w:cs="Times New Roman"/>
          <w:szCs w:val="24"/>
        </w:rPr>
        <w:t xml:space="preserve"> </w:t>
      </w:r>
      <w:r>
        <w:rPr>
          <w:rFonts w:eastAsia="Times New Roman" w:cs="Times New Roman"/>
          <w:szCs w:val="24"/>
        </w:rPr>
        <w:t>-που λέει κάποια εφημερίδα και το είδα σ</w:t>
      </w:r>
      <w:r w:rsidRPr="00B07D08">
        <w:rPr>
          <w:rFonts w:eastAsia="Times New Roman" w:cs="Times New Roman"/>
          <w:szCs w:val="24"/>
        </w:rPr>
        <w:t>ήμερα το πρωί</w:t>
      </w:r>
      <w:r>
        <w:rPr>
          <w:rFonts w:eastAsia="Times New Roman" w:cs="Times New Roman"/>
          <w:szCs w:val="24"/>
        </w:rPr>
        <w:t>-</w:t>
      </w:r>
      <w:r w:rsidRPr="00B07D08">
        <w:rPr>
          <w:rFonts w:eastAsia="Times New Roman" w:cs="Times New Roman"/>
          <w:szCs w:val="24"/>
        </w:rPr>
        <w:t xml:space="preserve"> που γίνεται στη Βουλή την τελευταία στιγμή</w:t>
      </w:r>
      <w:r>
        <w:rPr>
          <w:rFonts w:eastAsia="Times New Roman" w:cs="Times New Roman"/>
          <w:szCs w:val="24"/>
        </w:rPr>
        <w:t>.</w:t>
      </w:r>
    </w:p>
    <w:p w14:paraId="2D30DB6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Π</w:t>
      </w:r>
      <w:r w:rsidRPr="00B07D08">
        <w:rPr>
          <w:rFonts w:eastAsia="Times New Roman" w:cs="Times New Roman"/>
          <w:szCs w:val="24"/>
        </w:rPr>
        <w:t xml:space="preserve">ραγματικά για την επικράτηση συγκεκριμένων παρατάξεων είναι </w:t>
      </w:r>
      <w:r>
        <w:rPr>
          <w:rFonts w:eastAsia="Times New Roman" w:cs="Times New Roman"/>
          <w:szCs w:val="24"/>
        </w:rPr>
        <w:t xml:space="preserve">-και μάλιστα θα το πω ευθέως- και συγκεκριμένα </w:t>
      </w:r>
      <w:r w:rsidRPr="00B07D08">
        <w:rPr>
          <w:rFonts w:eastAsia="Times New Roman" w:cs="Times New Roman"/>
          <w:szCs w:val="24"/>
        </w:rPr>
        <w:t>της Νέας Δημοκρατίας και άλλων</w:t>
      </w:r>
      <w:r>
        <w:rPr>
          <w:rFonts w:eastAsia="Times New Roman" w:cs="Times New Roman"/>
          <w:szCs w:val="24"/>
        </w:rPr>
        <w:t>,</w:t>
      </w:r>
      <w:r w:rsidRPr="00B07D08">
        <w:rPr>
          <w:rFonts w:eastAsia="Times New Roman" w:cs="Times New Roman"/>
          <w:szCs w:val="24"/>
        </w:rPr>
        <w:t xml:space="preserve"> </w:t>
      </w:r>
      <w:r>
        <w:rPr>
          <w:rFonts w:eastAsia="Times New Roman" w:cs="Times New Roman"/>
          <w:szCs w:val="24"/>
        </w:rPr>
        <w:t xml:space="preserve">όλων όσοι </w:t>
      </w:r>
      <w:r w:rsidRPr="00B07D08">
        <w:rPr>
          <w:rFonts w:eastAsia="Times New Roman" w:cs="Times New Roman"/>
          <w:szCs w:val="24"/>
        </w:rPr>
        <w:t>συνηγορούν σε αυτό</w:t>
      </w:r>
      <w:r>
        <w:rPr>
          <w:rFonts w:eastAsia="Times New Roman" w:cs="Times New Roman"/>
          <w:szCs w:val="24"/>
        </w:rPr>
        <w:t>,</w:t>
      </w:r>
      <w:r w:rsidRPr="00B07D08">
        <w:rPr>
          <w:rFonts w:eastAsia="Times New Roman" w:cs="Times New Roman"/>
          <w:szCs w:val="24"/>
        </w:rPr>
        <w:t xml:space="preserve"> </w:t>
      </w:r>
      <w:r w:rsidRPr="00B07D08">
        <w:rPr>
          <w:rFonts w:eastAsia="Times New Roman" w:cs="Times New Roman"/>
          <w:szCs w:val="24"/>
        </w:rPr>
        <w:lastRenderedPageBreak/>
        <w:t>είναι πολύ άδικο να δολοφονούνται χαρακτήρες</w:t>
      </w:r>
      <w:r>
        <w:rPr>
          <w:rFonts w:eastAsia="Times New Roman" w:cs="Times New Roman"/>
          <w:szCs w:val="24"/>
        </w:rPr>
        <w:t>,</w:t>
      </w:r>
      <w:r w:rsidRPr="00B07D08">
        <w:rPr>
          <w:rFonts w:eastAsia="Times New Roman" w:cs="Times New Roman"/>
          <w:szCs w:val="24"/>
        </w:rPr>
        <w:t xml:space="preserve"> να απαξιώνεται όλο το έργο που έχει γίνει</w:t>
      </w:r>
      <w:r w:rsidRPr="00B07D08">
        <w:rPr>
          <w:rFonts w:eastAsia="Times New Roman" w:cs="Times New Roman"/>
          <w:szCs w:val="24"/>
        </w:rPr>
        <w:t xml:space="preserve"> την παρούσα περίοδο</w:t>
      </w:r>
      <w:r>
        <w:rPr>
          <w:rFonts w:eastAsia="Times New Roman" w:cs="Times New Roman"/>
          <w:szCs w:val="24"/>
        </w:rPr>
        <w:t xml:space="preserve"> στον Κανονισμό της Βουλής.</w:t>
      </w:r>
    </w:p>
    <w:p w14:paraId="2D30DB6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Γ</w:t>
      </w:r>
      <w:r w:rsidRPr="00B07D08">
        <w:rPr>
          <w:rFonts w:eastAsia="Times New Roman" w:cs="Times New Roman"/>
          <w:szCs w:val="24"/>
        </w:rPr>
        <w:t xml:space="preserve">ιατί </w:t>
      </w:r>
      <w:r>
        <w:rPr>
          <w:rFonts w:eastAsia="Times New Roman" w:cs="Times New Roman"/>
          <w:szCs w:val="24"/>
        </w:rPr>
        <w:t>-</w:t>
      </w:r>
      <w:r w:rsidRPr="00B07D08">
        <w:rPr>
          <w:rFonts w:eastAsia="Times New Roman" w:cs="Times New Roman"/>
          <w:szCs w:val="24"/>
        </w:rPr>
        <w:t>το ξαναλέω</w:t>
      </w:r>
      <w:r>
        <w:rPr>
          <w:rFonts w:eastAsia="Times New Roman" w:cs="Times New Roman"/>
          <w:szCs w:val="24"/>
        </w:rPr>
        <w:t>-</w:t>
      </w:r>
      <w:r w:rsidRPr="00B07D08">
        <w:rPr>
          <w:rFonts w:eastAsia="Times New Roman" w:cs="Times New Roman"/>
          <w:szCs w:val="24"/>
        </w:rPr>
        <w:t xml:space="preserve"> οι παρεμβάσεις αυτές είχαν σκοπό να απαλείψουν το χαοτικό και το θολό καθεστώς που υπήρχε και </w:t>
      </w:r>
      <w:r>
        <w:rPr>
          <w:rFonts w:eastAsia="Times New Roman" w:cs="Times New Roman"/>
          <w:szCs w:val="24"/>
        </w:rPr>
        <w:t>να συστηματοποιήσουν</w:t>
      </w:r>
      <w:r w:rsidRPr="00B07D08">
        <w:rPr>
          <w:rFonts w:eastAsia="Times New Roman" w:cs="Times New Roman"/>
          <w:szCs w:val="24"/>
        </w:rPr>
        <w:t xml:space="preserve"> με διαφάνεια τους κανόνες εσωτερικής λειτουργίας της </w:t>
      </w:r>
      <w:r>
        <w:rPr>
          <w:rFonts w:eastAsia="Times New Roman" w:cs="Times New Roman"/>
          <w:szCs w:val="24"/>
        </w:rPr>
        <w:t>Βουλής,</w:t>
      </w:r>
      <w:r w:rsidRPr="00B07D08">
        <w:rPr>
          <w:rFonts w:eastAsia="Times New Roman" w:cs="Times New Roman"/>
          <w:szCs w:val="24"/>
        </w:rPr>
        <w:t xml:space="preserve"> ώστε ο έλεγχ</w:t>
      </w:r>
      <w:r>
        <w:rPr>
          <w:rFonts w:eastAsia="Times New Roman" w:cs="Times New Roman"/>
          <w:szCs w:val="24"/>
        </w:rPr>
        <w:t>ο</w:t>
      </w:r>
      <w:r>
        <w:rPr>
          <w:rFonts w:eastAsia="Times New Roman" w:cs="Times New Roman"/>
          <w:szCs w:val="24"/>
        </w:rPr>
        <w:t>ς να είναι δυνατός και να μην υ</w:t>
      </w:r>
      <w:r w:rsidRPr="00B07D08">
        <w:rPr>
          <w:rFonts w:eastAsia="Times New Roman" w:cs="Times New Roman"/>
          <w:szCs w:val="24"/>
        </w:rPr>
        <w:t xml:space="preserve">πάρχουν παράπονα και να μην αφήνουν περιθώρια σπίλωσης τόσο της </w:t>
      </w:r>
      <w:r>
        <w:rPr>
          <w:rFonts w:eastAsia="Times New Roman" w:cs="Times New Roman"/>
          <w:szCs w:val="24"/>
        </w:rPr>
        <w:t>Βουλής</w:t>
      </w:r>
      <w:r w:rsidRPr="00B07D08">
        <w:rPr>
          <w:rFonts w:eastAsia="Times New Roman" w:cs="Times New Roman"/>
          <w:szCs w:val="24"/>
        </w:rPr>
        <w:t xml:space="preserve"> όσο και των υπηρετούντων υπαλλήλων σε αυτήν</w:t>
      </w:r>
      <w:r>
        <w:rPr>
          <w:rFonts w:eastAsia="Times New Roman" w:cs="Times New Roman"/>
          <w:szCs w:val="24"/>
        </w:rPr>
        <w:t>. Αυτά τα</w:t>
      </w:r>
      <w:r w:rsidRPr="00B07D08">
        <w:rPr>
          <w:rFonts w:eastAsia="Times New Roman" w:cs="Times New Roman"/>
          <w:szCs w:val="24"/>
        </w:rPr>
        <w:t xml:space="preserve"> φαινόμενα τα χρόνια της κρίσης έλαβαν μεγάλες δια</w:t>
      </w:r>
      <w:r>
        <w:rPr>
          <w:rFonts w:eastAsia="Times New Roman" w:cs="Times New Roman"/>
          <w:szCs w:val="24"/>
        </w:rPr>
        <w:t xml:space="preserve">στάσεις, </w:t>
      </w:r>
      <w:r w:rsidRPr="00B07D08">
        <w:rPr>
          <w:rFonts w:eastAsia="Times New Roman" w:cs="Times New Roman"/>
          <w:szCs w:val="24"/>
        </w:rPr>
        <w:t>πλήττοντας δικαίους και αδίκους</w:t>
      </w:r>
      <w:r>
        <w:rPr>
          <w:rFonts w:eastAsia="Times New Roman" w:cs="Times New Roman"/>
          <w:szCs w:val="24"/>
        </w:rPr>
        <w:t>.</w:t>
      </w:r>
    </w:p>
    <w:p w14:paraId="2D30DB6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Στο πλαίσι</w:t>
      </w:r>
      <w:r>
        <w:rPr>
          <w:rFonts w:eastAsia="Times New Roman" w:cs="Times New Roman"/>
          <w:szCs w:val="24"/>
        </w:rPr>
        <w:t>ο αυτό προανέφερα τι ακριβώς έγινε.</w:t>
      </w:r>
    </w:p>
    <w:p w14:paraId="2D30DB6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Θέλω να καταθέσω και το Φύλλο Εφημερίδας της Κυβέρνησης</w:t>
      </w:r>
      <w:r>
        <w:rPr>
          <w:rFonts w:eastAsia="Times New Roman" w:cs="Times New Roman"/>
          <w:szCs w:val="24"/>
        </w:rPr>
        <w:t>, στο οποίο</w:t>
      </w:r>
      <w:r>
        <w:rPr>
          <w:rFonts w:eastAsia="Times New Roman" w:cs="Times New Roman"/>
          <w:szCs w:val="24"/>
        </w:rPr>
        <w:t xml:space="preserve"> δημοσιεύτηκε η απόφαση που πάρθηκε στην Ολομέλεια τον Φεβρουάριο του 2018.</w:t>
      </w:r>
      <w:r w:rsidRPr="00B712A9">
        <w:rPr>
          <w:rFonts w:eastAsia="Times New Roman" w:cs="Times New Roman"/>
          <w:szCs w:val="24"/>
        </w:rPr>
        <w:t xml:space="preserve"> </w:t>
      </w:r>
      <w:r>
        <w:rPr>
          <w:rFonts w:eastAsia="Times New Roman" w:cs="Times New Roman"/>
          <w:szCs w:val="24"/>
        </w:rPr>
        <w:t>Θέλω να επαναλάβω και πάλι ότι δεν πρόκειται περί προσλήψεων.</w:t>
      </w:r>
    </w:p>
    <w:p w14:paraId="2D30DB6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w:t>
      </w:r>
      <w:r>
        <w:rPr>
          <w:rFonts w:eastAsia="Times New Roman" w:cs="Times New Roman"/>
          <w:szCs w:val="24"/>
        </w:rPr>
        <w:t xml:space="preserve"> η Βουλευτής κ. Παναγιώτα </w:t>
      </w:r>
      <w:proofErr w:type="spellStart"/>
      <w:r>
        <w:rPr>
          <w:rFonts w:eastAsia="Times New Roman" w:cs="Times New Roman"/>
          <w:szCs w:val="24"/>
        </w:rPr>
        <w:t>Κοζομπόλη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Αμανατίδη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D30DB6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Δεν θα κάνω κα</w:t>
      </w:r>
      <w:r>
        <w:rPr>
          <w:rFonts w:eastAsia="Times New Roman" w:cs="Times New Roman"/>
          <w:szCs w:val="24"/>
        </w:rPr>
        <w:t>μ</w:t>
      </w:r>
      <w:r>
        <w:rPr>
          <w:rFonts w:eastAsia="Times New Roman" w:cs="Times New Roman"/>
          <w:szCs w:val="24"/>
        </w:rPr>
        <w:t>μία αναφορά, γιατί δεν μου το επι</w:t>
      </w:r>
      <w:r>
        <w:rPr>
          <w:rFonts w:eastAsia="Times New Roman" w:cs="Times New Roman"/>
          <w:szCs w:val="24"/>
        </w:rPr>
        <w:t>τρέπει ο χρόνος και υποσχέθηκα να πάρω τον λόγο μόνο για λίγο, στο τι έχει κάνει αυτή η παρούσα περίοδος, η παρούσα Προεδρία στη Βουλή γιατί πράγματι θα αδικούσα το έργο της. Είναι γνωστό, νομίζω, και φαίνεται.</w:t>
      </w:r>
    </w:p>
    <w:p w14:paraId="2D30DB6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Να μου επιτρέψει ο κύριος Πρόεδρος να πω μόνο</w:t>
      </w:r>
      <w:r>
        <w:rPr>
          <w:rFonts w:eastAsia="Times New Roman" w:cs="Times New Roman"/>
          <w:szCs w:val="24"/>
        </w:rPr>
        <w:t xml:space="preserve"> μία κουβέντα, να περάσω στο δεύτερο θέμα, για την τροπολογία για τη μείωση του αφορολόγητου.</w:t>
      </w:r>
    </w:p>
    <w:p w14:paraId="2D30DB6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Θέλω να θυμίσω, κυρίες και κύριοι συνάδελφοι, πώς πάρθηκε αυτή η απόφαση. Στο κλείσιμο της δεύτερης αξιολόγησης, στο πλαίσιο αυτό, ζητήθηκε από τους δανειστές και</w:t>
      </w:r>
      <w:r>
        <w:rPr>
          <w:rFonts w:eastAsia="Times New Roman" w:cs="Times New Roman"/>
          <w:szCs w:val="24"/>
        </w:rPr>
        <w:t xml:space="preserve"> τελικά, προκείμενου να κλείσει η δεύτερη αξιολόγηση, αποφασίστηκε να μειωθούν οι συντάξεις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και το αφορολόγητο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2020. Μεταξύ </w:t>
      </w:r>
      <w:proofErr w:type="spellStart"/>
      <w:r>
        <w:rPr>
          <w:rFonts w:eastAsia="Times New Roman" w:cs="Times New Roman"/>
          <w:szCs w:val="24"/>
        </w:rPr>
        <w:t>ποίων</w:t>
      </w:r>
      <w:proofErr w:type="spellEnd"/>
      <w:r>
        <w:rPr>
          <w:rFonts w:eastAsia="Times New Roman" w:cs="Times New Roman"/>
          <w:szCs w:val="24"/>
        </w:rPr>
        <w:t xml:space="preserve"> συμφωνήθηκε αυτό το μέτρο; Μεταξύ της </w:t>
      </w:r>
      <w:r>
        <w:rPr>
          <w:rFonts w:eastAsia="Times New Roman" w:cs="Times New Roman"/>
          <w:szCs w:val="24"/>
        </w:rPr>
        <w:lastRenderedPageBreak/>
        <w:t>χώρας μας και των δανειστών. Γιατί επιβλήθηκε; Για συγκεκριμένους λ</w:t>
      </w:r>
      <w:r>
        <w:rPr>
          <w:rFonts w:eastAsia="Times New Roman" w:cs="Times New Roman"/>
          <w:szCs w:val="24"/>
        </w:rPr>
        <w:t xml:space="preserve">όγους, για να κλείσει η δεύτερη αξιολόγηση, διότι από τις περικοπές αυτές που προανέφερα θα </w:t>
      </w:r>
      <w:proofErr w:type="spellStart"/>
      <w:r>
        <w:rPr>
          <w:rFonts w:eastAsia="Times New Roman" w:cs="Times New Roman"/>
          <w:szCs w:val="24"/>
        </w:rPr>
        <w:t>προέκυπταν</w:t>
      </w:r>
      <w:proofErr w:type="spellEnd"/>
      <w:r>
        <w:rPr>
          <w:rFonts w:eastAsia="Times New Roman" w:cs="Times New Roman"/>
          <w:szCs w:val="24"/>
        </w:rPr>
        <w:t xml:space="preserve"> δημοσιονομικά έσοδα για να καλύπτουν τις υποχρεώσεις της χώρας σύμφωνα με τη δανειακή σύμβαση. Είναι, λοιπόν, κατανοητό.</w:t>
      </w:r>
    </w:p>
    <w:p w14:paraId="2D30DB6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Τα οικονομικά της χώρας πήγαν κα</w:t>
      </w:r>
      <w:r>
        <w:rPr>
          <w:rFonts w:eastAsia="Times New Roman" w:cs="Times New Roman"/>
          <w:szCs w:val="24"/>
        </w:rPr>
        <w:t>λύτερα και έτσι έγινε δυνατό, σε συμφωνία πάντα με τους δανειστές, γιατί πρόκειται για συμφωνημένο και νομοθετημένο έργο, να μην εφαρμοστεί η περικοπή των συντάξεων.</w:t>
      </w:r>
    </w:p>
    <w:p w14:paraId="2D30DB6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Εν συνεχεία, για να ακολουθήσει και το δεύτερο, δηλαδή να μην εφαρμοστεί η περικοπή του 20</w:t>
      </w:r>
      <w:r>
        <w:rPr>
          <w:rFonts w:eastAsia="Times New Roman" w:cs="Times New Roman"/>
          <w:szCs w:val="24"/>
        </w:rPr>
        <w:t xml:space="preserve">20, μεταξύ </w:t>
      </w:r>
      <w:proofErr w:type="spellStart"/>
      <w:r>
        <w:rPr>
          <w:rFonts w:eastAsia="Times New Roman" w:cs="Times New Roman"/>
          <w:szCs w:val="24"/>
        </w:rPr>
        <w:t>ποίων</w:t>
      </w:r>
      <w:proofErr w:type="spellEnd"/>
      <w:r>
        <w:rPr>
          <w:rFonts w:eastAsia="Times New Roman" w:cs="Times New Roman"/>
          <w:szCs w:val="24"/>
        </w:rPr>
        <w:t xml:space="preserve"> έπρεπε να συμφωνηθεί; Μεταξύ εκείνων που συμφωνήθηκε και αποφασίστηκε, δηλαδή μεταξύ της χώρας μας και των δανειστών. Για να γίνει αυτό, θα έπρεπε φυσικά η οικονομία της χώρας, τα οικονομικά δεδομένα, ο δημοσιονομικός χώρος να είναι τέτοιο</w:t>
      </w:r>
      <w:r>
        <w:rPr>
          <w:rFonts w:eastAsia="Times New Roman" w:cs="Times New Roman"/>
          <w:szCs w:val="24"/>
        </w:rPr>
        <w:t>ς που να το επιτρέπει.</w:t>
      </w:r>
    </w:p>
    <w:p w14:paraId="2D30DB6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Έρχεται, λοιπόν, πρώτα εδώ με μία τροπολογία το ΚΙΝΑΛ και μας λέει «κύριοι, εδώ ψηφίστε αυτό το μέτρο»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ν συνεχεία </w:t>
      </w:r>
      <w:r>
        <w:rPr>
          <w:rFonts w:eastAsia="Times New Roman" w:cs="Times New Roman"/>
          <w:szCs w:val="24"/>
        </w:rPr>
        <w:lastRenderedPageBreak/>
        <w:t>έρχεται με μία ανάλογη τροπολογία ο κ. Μητσοτάκης. Το φέρνουν εδώ, το φέρνουν στις επιτροπές.</w:t>
      </w:r>
    </w:p>
    <w:p w14:paraId="2D30DB6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Συγγνώμη, αν αυτό δεν </w:t>
      </w:r>
      <w:r>
        <w:rPr>
          <w:rFonts w:eastAsia="Times New Roman" w:cs="Times New Roman"/>
          <w:szCs w:val="24"/>
        </w:rPr>
        <w:t xml:space="preserve">είναι υποκρισία και θεατρινισμός τότε τι είναι, κυρίες και κύριοι συνάδελφοι; Γιατί πώς μπορεί η Βουλή των Ελλήνων μονομερώς κάτι που έχει συμφωνηθεί και έχει υπογραφεί από άλλους, από τρίτους, ούτε καν υπάρχει η Βουλή εκεί, να </w:t>
      </w:r>
      <w:proofErr w:type="spellStart"/>
      <w:r>
        <w:rPr>
          <w:rFonts w:eastAsia="Times New Roman" w:cs="Times New Roman"/>
          <w:szCs w:val="24"/>
        </w:rPr>
        <w:t>ξεψηφίσει</w:t>
      </w:r>
      <w:proofErr w:type="spellEnd"/>
      <w:r>
        <w:rPr>
          <w:rFonts w:eastAsia="Times New Roman" w:cs="Times New Roman"/>
          <w:szCs w:val="24"/>
        </w:rPr>
        <w:t xml:space="preserve"> ένα μέτρο, να αφήσ</w:t>
      </w:r>
      <w:r>
        <w:rPr>
          <w:rFonts w:eastAsia="Times New Roman" w:cs="Times New Roman"/>
          <w:szCs w:val="24"/>
        </w:rPr>
        <w:t>ει τα συμφωνημένα; Όλοι αυτοί που μιλούν για αριστεία, για την τήρηση των συμφωνημένων τι ακριβώς μας λένε;</w:t>
      </w:r>
    </w:p>
    <w:p w14:paraId="2D30DB6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Επομένως ήρθε η ώρα και η δυνατότητα –κάτι που οφείλεται στην καλή οικονομία της χώρας- να μπορεί όλο αυτό να ανατραπεί. Όλοι σήμερα εκθείασαν την π</w:t>
      </w:r>
      <w:r>
        <w:rPr>
          <w:rFonts w:eastAsia="Times New Roman" w:cs="Times New Roman"/>
          <w:szCs w:val="24"/>
        </w:rPr>
        <w:t>ερικοπή του αφορολογήτου, αλλά μας εγκαλούν γιατί δεν το κάναμε όταν εκείνοι το έφερναν προς ψήφιση.</w:t>
      </w:r>
    </w:p>
    <w:p w14:paraId="2D30DB6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Δεν θα υποκύψουμε σε αυτούς τους θεατρινισμούς και τις υποκρισίες. Όταν η χώρα δεν κινδυνεύει και πραγματικά τα δημοσιονομικά της πράγματα κινούνται με </w:t>
      </w:r>
      <w:r>
        <w:rPr>
          <w:rFonts w:eastAsia="Times New Roman" w:cs="Times New Roman"/>
          <w:szCs w:val="24"/>
        </w:rPr>
        <w:t>απόλυτη ασφάλεια, τότε θα προχωρήσει, όπως και προχωρεί σήμερα.</w:t>
      </w:r>
    </w:p>
    <w:p w14:paraId="2D30DB6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D30DB6F"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30DB70" w14:textId="77777777" w:rsidR="000D1FE2" w:rsidRDefault="005E5B96">
      <w:pPr>
        <w:spacing w:line="600" w:lineRule="auto"/>
        <w:ind w:firstLine="720"/>
        <w:jc w:val="both"/>
        <w:rPr>
          <w:rFonts w:eastAsia="Times New Roman" w:cs="Times New Roman"/>
          <w:szCs w:val="24"/>
        </w:rPr>
      </w:pPr>
      <w:r w:rsidRPr="00E2177A">
        <w:rPr>
          <w:rFonts w:eastAsia="Times New Roman" w:cs="Times New Roman"/>
          <w:b/>
          <w:szCs w:val="24"/>
        </w:rPr>
        <w:t xml:space="preserve">ΠΡΟΕΔΡΕΥΩΝ (Γεώργιος </w:t>
      </w:r>
      <w:proofErr w:type="spellStart"/>
      <w:r w:rsidRPr="00E2177A">
        <w:rPr>
          <w:rFonts w:eastAsia="Times New Roman" w:cs="Times New Roman"/>
          <w:b/>
          <w:szCs w:val="24"/>
        </w:rPr>
        <w:t>Μαυρωτάς</w:t>
      </w:r>
      <w:proofErr w:type="spellEnd"/>
      <w:r w:rsidRPr="00E2177A">
        <w:rPr>
          <w:rFonts w:eastAsia="Times New Roman" w:cs="Times New Roman"/>
          <w:b/>
          <w:szCs w:val="24"/>
        </w:rPr>
        <w:t>):</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w:t>
      </w:r>
      <w:r>
        <w:rPr>
          <w:rFonts w:eastAsia="Times New Roman" w:cs="Times New Roman"/>
          <w:szCs w:val="24"/>
        </w:rPr>
        <w:t>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τρόπο οργάνωσης και λειτουργίας της Βουλής τριάντα πέντε μαθητές και μαθήτριες και τέσσερις εκπαιδευ</w:t>
      </w:r>
      <w:r>
        <w:rPr>
          <w:rFonts w:eastAsia="Times New Roman" w:cs="Times New Roman"/>
          <w:szCs w:val="24"/>
        </w:rPr>
        <w:t>τικοί συνοδοί τους από το 6</w:t>
      </w:r>
      <w:r w:rsidRPr="00E2177A">
        <w:rPr>
          <w:rFonts w:eastAsia="Times New Roman" w:cs="Times New Roman"/>
          <w:szCs w:val="24"/>
          <w:vertAlign w:val="superscript"/>
        </w:rPr>
        <w:t>ο</w:t>
      </w:r>
      <w:r>
        <w:rPr>
          <w:rFonts w:eastAsia="Times New Roman" w:cs="Times New Roman"/>
          <w:szCs w:val="24"/>
        </w:rPr>
        <w:t xml:space="preserve"> Δημοτικό Σχολείο Αγρινίου.</w:t>
      </w:r>
    </w:p>
    <w:p w14:paraId="2D30DB7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Η Βουλή σάς καλωσορίζει.</w:t>
      </w:r>
    </w:p>
    <w:p w14:paraId="2D30DB72"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D30DB7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Τον λόγο έχει ο επικεφαλής του Ποταμιού και Πρόεδρος της Κοινοβουλευτικής Ομάδας κ. Σταύρος Θεοδωράκης.</w:t>
      </w:r>
    </w:p>
    <w:p w14:paraId="2D30DB74"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ΣΤΑΥΡΟΣ ΘΕΟΔΩΡΑΚΗΣ (Π</w:t>
      </w:r>
      <w:r>
        <w:rPr>
          <w:rFonts w:eastAsia="Times New Roman" w:cs="Times New Roman"/>
          <w:b/>
          <w:szCs w:val="24"/>
        </w:rPr>
        <w:t>ρόεδρος της Κοινοβουλευτικής Ομάδας του Ποταμιού</w:t>
      </w:r>
      <w:r w:rsidRPr="00436C86">
        <w:rPr>
          <w:rFonts w:eastAsia="Times New Roman" w:cs="Times New Roman"/>
          <w:b/>
          <w:szCs w:val="24"/>
        </w:rPr>
        <w:t>):</w:t>
      </w:r>
      <w:r>
        <w:rPr>
          <w:rFonts w:eastAsia="Times New Roman" w:cs="Times New Roman"/>
          <w:szCs w:val="24"/>
        </w:rPr>
        <w:t xml:space="preserve"> Κυρίες και κύριοι, όπως ήδη </w:t>
      </w:r>
      <w:r>
        <w:rPr>
          <w:rFonts w:eastAsia="Times New Roman" w:cs="Times New Roman"/>
          <w:szCs w:val="24"/>
        </w:rPr>
        <w:lastRenderedPageBreak/>
        <w:t>έχετε ενημερωθεί, το Ποτάμι δεν κατεβαίνει στις ερχόμενες εθνικές εκλογές και εγώ προφανώς δεν θα είμαι στην επόμενη Βουλή.</w:t>
      </w:r>
    </w:p>
    <w:p w14:paraId="2D30DB7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Όπως είχα πει, η μεταπήδηση σε άλλη κομματική βάρκα ή</w:t>
      </w:r>
      <w:r>
        <w:rPr>
          <w:rFonts w:eastAsia="Times New Roman" w:cs="Times New Roman"/>
          <w:szCs w:val="24"/>
        </w:rPr>
        <w:t xml:space="preserve"> καλύτερα μαούνα στο δικό μου </w:t>
      </w:r>
      <w:proofErr w:type="spellStart"/>
      <w:r>
        <w:rPr>
          <w:rFonts w:eastAsia="Times New Roman" w:cs="Times New Roman"/>
          <w:szCs w:val="24"/>
        </w:rPr>
        <w:t>αξιακό</w:t>
      </w:r>
      <w:proofErr w:type="spellEnd"/>
      <w:r>
        <w:rPr>
          <w:rFonts w:eastAsia="Times New Roman" w:cs="Times New Roman"/>
          <w:szCs w:val="24"/>
        </w:rPr>
        <w:t xml:space="preserve"> σύστημα ισοδυναμεί με προδοσία. Μασκαραλίκια είναι η λέξη που χρησιμοποιούν στο χωριό μου γι’ αυτούς που έχουν πάντα μια δικαιολογία για να μην κάνουν αυτό που έχουν δεσμευτεί, για να καταπατήσουν τον λόγο τους.</w:t>
      </w:r>
    </w:p>
    <w:p w14:paraId="2D30DB7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Μασκαρα</w:t>
      </w:r>
      <w:r>
        <w:rPr>
          <w:rFonts w:eastAsia="Times New Roman" w:cs="Times New Roman"/>
          <w:szCs w:val="24"/>
        </w:rPr>
        <w:t>λίκια, λοιπόν, στη δική μου ζωή δεν χωράνε. Αποχωρώ από τη Βουλή και παραιτούμαι από την ηγεσία του κινήματος που ίδρυσα, αναλαμβάνοντας την ευθύνη για την ήττα στις ευρωεκλογές.</w:t>
      </w:r>
    </w:p>
    <w:p w14:paraId="2D30DB7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Τα λάθη μου είναι γνωστά σε αυτούς που βαδίσαμε πέντε χρόνια τώρα μαζί, με με</w:t>
      </w:r>
      <w:r>
        <w:rPr>
          <w:rFonts w:eastAsia="Times New Roman" w:cs="Times New Roman"/>
          <w:szCs w:val="24"/>
        </w:rPr>
        <w:t xml:space="preserve">γαλύτερο την υποχώρησή μου στην αρχική μας δέσμευση ότι θα κάνουμε πολιτική χωρίς τους περιφερόμενους πολιτικούς και έπειτα η αυταπάτη, κυρίως η δική μου </w:t>
      </w:r>
      <w:r>
        <w:rPr>
          <w:rFonts w:eastAsia="Times New Roman" w:cs="Times New Roman"/>
          <w:szCs w:val="24"/>
        </w:rPr>
        <w:lastRenderedPageBreak/>
        <w:t xml:space="preserve">αυταπάτη, ότι μπορούμε να δημιουργήσουμε ένα νέο κίνημα συνεργαζόμενοι με παλιά κόμματα και με παλιές </w:t>
      </w:r>
      <w:r>
        <w:rPr>
          <w:rFonts w:eastAsia="Times New Roman" w:cs="Times New Roman"/>
          <w:szCs w:val="24"/>
        </w:rPr>
        <w:t>δυνάμεις.</w:t>
      </w:r>
    </w:p>
    <w:p w14:paraId="2D30DB7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Όμως, σήμερα θέλω να απαντήσω σε κάποια ερωτήματα που συντηρούν ορισμένοι στον δημόσιο διάλογο: Τι ρόλο παίζει το Ποτάμι, τι πρόσφερε και ποιες είναι οι διαφορές του από το υπόλοιπο πολιτικό σύστημα;</w:t>
      </w:r>
    </w:p>
    <w:p w14:paraId="2D30DB7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 Ποτάμι δημιουργήθηκε για να τα αλλάξουμε όλ</w:t>
      </w:r>
      <w:r>
        <w:rPr>
          <w:rFonts w:eastAsia="Times New Roman" w:cs="Times New Roman"/>
          <w:szCs w:val="24"/>
        </w:rPr>
        <w:t xml:space="preserve">α χωρίς να γκρεμίσουμε τη χώρα. Αυτό ήταν το πρώτο εμπνευσμένο σύνθημά μας. Σπανίως στην ελληνική πολιτική σκηνή </w:t>
      </w:r>
      <w:proofErr w:type="spellStart"/>
      <w:r>
        <w:rPr>
          <w:rFonts w:eastAsia="Times New Roman" w:cs="Times New Roman"/>
          <w:szCs w:val="24"/>
        </w:rPr>
        <w:t>συστρατεύθηκαν</w:t>
      </w:r>
      <w:proofErr w:type="spellEnd"/>
      <w:r>
        <w:rPr>
          <w:rFonts w:eastAsia="Times New Roman" w:cs="Times New Roman"/>
          <w:szCs w:val="24"/>
        </w:rPr>
        <w:t xml:space="preserve"> τόσοι σπουδαίοι σκεπτόμενοι πολίτες σε μια προσπάθεια, σε ένα κίνημα με μια μικρή επιρροή στις μάζες -είπαν οι τελευταίες κάλπες</w:t>
      </w:r>
      <w:r>
        <w:rPr>
          <w:rFonts w:eastAsia="Times New Roman" w:cs="Times New Roman"/>
          <w:szCs w:val="24"/>
        </w:rPr>
        <w:t xml:space="preserve">-, αλλά αυτό δεν είναι πάντα το μείζον στην εξέλιξη, στην πολιτική και στην πρόοδο. Οι </w:t>
      </w:r>
      <w:proofErr w:type="spellStart"/>
      <w:r>
        <w:rPr>
          <w:rFonts w:eastAsia="Times New Roman" w:cs="Times New Roman"/>
          <w:szCs w:val="24"/>
        </w:rPr>
        <w:t>μειοψηφίες</w:t>
      </w:r>
      <w:proofErr w:type="spellEnd"/>
      <w:r>
        <w:rPr>
          <w:rFonts w:eastAsia="Times New Roman" w:cs="Times New Roman"/>
          <w:szCs w:val="24"/>
        </w:rPr>
        <w:t xml:space="preserve"> είναι αυτές που δίνουν την σπίθα για να αλλάξει ο κόσμος.</w:t>
      </w:r>
    </w:p>
    <w:p w14:paraId="2D30DB7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Αλλάξατε, λοιπόν, τον κόσμο; Προφανώς, όχι. Όμως, κάποια λίγα τα καταφέραμε και κυρίως αποδείξαμε ότ</w:t>
      </w:r>
      <w:r>
        <w:rPr>
          <w:rFonts w:eastAsia="Times New Roman" w:cs="Times New Roman"/>
          <w:szCs w:val="24"/>
        </w:rPr>
        <w:t xml:space="preserve">ι γίνεται. Για πρώτη φορά ένα κίνημα μη επαγγελματιών της πολιτικής επέζησε σε τρεις εκλογικές αναμετρήσεις χωρίς να μιμηθεί τον </w:t>
      </w:r>
      <w:r>
        <w:rPr>
          <w:rFonts w:eastAsia="Times New Roman" w:cs="Times New Roman"/>
          <w:szCs w:val="24"/>
        </w:rPr>
        <w:lastRenderedPageBreak/>
        <w:t xml:space="preserve">τρόπο οργάνωσης και δανειοδότησης των κλασικών καθεστωτικών σχημάτων. Δεν </w:t>
      </w:r>
      <w:proofErr w:type="spellStart"/>
      <w:r>
        <w:rPr>
          <w:rFonts w:eastAsia="Times New Roman" w:cs="Times New Roman"/>
          <w:szCs w:val="24"/>
        </w:rPr>
        <w:t>τακ</w:t>
      </w:r>
      <w:r w:rsidRPr="008D7ABB">
        <w:rPr>
          <w:rFonts w:eastAsia="Times New Roman" w:cs="Times New Roman"/>
          <w:szCs w:val="24"/>
        </w:rPr>
        <w:t>ιμιάσαμ</w:t>
      </w:r>
      <w:r>
        <w:rPr>
          <w:rFonts w:eastAsia="Times New Roman" w:cs="Times New Roman"/>
          <w:szCs w:val="24"/>
        </w:rPr>
        <w:t>ε</w:t>
      </w:r>
      <w:proofErr w:type="spellEnd"/>
      <w:r>
        <w:rPr>
          <w:rFonts w:eastAsia="Times New Roman" w:cs="Times New Roman"/>
          <w:szCs w:val="24"/>
        </w:rPr>
        <w:t xml:space="preserve"> με συντεχνίες και συμφέροντα. Εφηύραμε μι</w:t>
      </w:r>
      <w:r>
        <w:rPr>
          <w:rFonts w:eastAsia="Times New Roman" w:cs="Times New Roman"/>
          <w:szCs w:val="24"/>
        </w:rPr>
        <w:t>α ποταμίσια πολιτική ηθική: Ορίσαμε διαφορετικά το λάθος και το σωστό στην πολιτική και συγκρουστήκαμε με κάθε πυρήνα λαϊκισμού και συντηρητισμού.</w:t>
      </w:r>
    </w:p>
    <w:p w14:paraId="2D30DB7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Για όλους τους άλλους, για τους περισσότερους άλλους, για να μην υπερβάλλω, η επικράτηση του κόμματός τους πε</w:t>
      </w:r>
      <w:r>
        <w:rPr>
          <w:rFonts w:eastAsia="Times New Roman" w:cs="Times New Roman"/>
          <w:szCs w:val="24"/>
        </w:rPr>
        <w:t>ρνά μέσα από την αναπαραγωγή του ίδιου αποτυχημένου μοντέλου: κομματικός κρατισμός και μάχες μόνο για τα ηνία, για τις καρέκλες, για την κουτάλα.</w:t>
      </w:r>
    </w:p>
    <w:p w14:paraId="2D30DB7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χώρα με αφορμή την κρίση και σε μια προσπάθεια να προσεγγίσει τον σύγχρονο κόσμο και υπό </w:t>
      </w:r>
      <w:r>
        <w:rPr>
          <w:rFonts w:eastAsia="Times New Roman" w:cs="Times New Roman"/>
          <w:szCs w:val="24"/>
        </w:rPr>
        <w:t>το βλέμμα και πολλές φορές τις εντολές της Ευρώπης απαλλάχθηκε από ένα μέρος της σκουριάς που έχει κατακαθίσει στους αρμούς της κοινωνίας, της οικονομίας, του δημοσίου.</w:t>
      </w:r>
    </w:p>
    <w:p w14:paraId="2D30DB7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Δεν ήταν αποφάσεις του</w:t>
      </w:r>
      <w:r w:rsidRPr="00980096">
        <w:rPr>
          <w:rFonts w:eastAsia="Times New Roman" w:cs="Times New Roman"/>
          <w:szCs w:val="24"/>
        </w:rPr>
        <w:t xml:space="preserve"> ΣΥΡΙΖΑ</w:t>
      </w:r>
      <w:r>
        <w:rPr>
          <w:rFonts w:eastAsia="Times New Roman" w:cs="Times New Roman"/>
          <w:szCs w:val="24"/>
        </w:rPr>
        <w:t>. Ήταν κατακτήσεις της εποχής, νομοτελειακές υποχρεώσεις τ</w:t>
      </w:r>
      <w:r>
        <w:rPr>
          <w:rFonts w:eastAsia="Times New Roman" w:cs="Times New Roman"/>
          <w:szCs w:val="24"/>
        </w:rPr>
        <w:t xml:space="preserve">ης Κυβέρνησης και κανονικά, θα έλεγα, και της προηγούμενης κυβέρνησης και της </w:t>
      </w:r>
      <w:proofErr w:type="spellStart"/>
      <w:r>
        <w:rPr>
          <w:rFonts w:eastAsia="Times New Roman" w:cs="Times New Roman"/>
          <w:szCs w:val="24"/>
        </w:rPr>
        <w:t>προπροηγούμενης</w:t>
      </w:r>
      <w:proofErr w:type="spellEnd"/>
      <w:r>
        <w:rPr>
          <w:rFonts w:eastAsia="Times New Roman" w:cs="Times New Roman"/>
          <w:szCs w:val="24"/>
        </w:rPr>
        <w:t xml:space="preserve"> κυβέρνησης.</w:t>
      </w:r>
    </w:p>
    <w:p w14:paraId="2D30DB7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Δεν θα κάνω σήμερα μια απαρίθμηση των αλλαγών που επιτεύχθηκαν επειδή το Ποτάμι ήταν εδώ, σε αυτή την Αίθουσα. Είναι γνωστά και συζητιούνται. Όμως, ξέ</w:t>
      </w:r>
      <w:r>
        <w:rPr>
          <w:rFonts w:eastAsia="Times New Roman" w:cs="Times New Roman"/>
          <w:szCs w:val="24"/>
        </w:rPr>
        <w:t>ρετε, η πιο ξένη σε μένα συζήτηση από την πρώτη μέρα που μπήκα στη Βουλή μέχρι και σήμερα ήταν και παραμένει αυτή που θέλει τον πολιτικό να έχει ένα τεφτέρι και κάθε βράδυ να καταγράφει κέρδη. Εκεί που στην κανονική ζωή οι άνθρωποι αναρωτιούνται «σωστό ή λ</w:t>
      </w:r>
      <w:r>
        <w:rPr>
          <w:rFonts w:eastAsia="Times New Roman" w:cs="Times New Roman"/>
          <w:szCs w:val="24"/>
        </w:rPr>
        <w:t>άθος, δίκαιο ή άδικο, εφικτό ή αδύνατο;», στους διαδρόμους της πολιτικής ακούς μόνο «μας συμφέρει ή δεν μας συμφέρει;».</w:t>
      </w:r>
    </w:p>
    <w:p w14:paraId="2D30DB7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Οι προτάσεις που γίνονται δεν ζυγίζονται με βάση την προσφορά τους στην κοινωνία και στο μέλλον της χώρας, αλλά με βάση το εκλογικό ισοζ</w:t>
      </w:r>
      <w:r>
        <w:rPr>
          <w:rFonts w:eastAsia="Times New Roman" w:cs="Times New Roman"/>
          <w:szCs w:val="24"/>
        </w:rPr>
        <w:t>ύγιο της στιγμής, τι μας δίνει ψήφους, τι μας αφαιρεί ψήφους. Αυτά τα βουνά από τα μικρά και μεγάλα συμφέροντα βούλιαξαν και βουλιάζουν την Ελλάδα.</w:t>
      </w:r>
    </w:p>
    <w:p w14:paraId="2D30DB80" w14:textId="77777777" w:rsidR="000D1FE2" w:rsidRDefault="005E5B96">
      <w:pPr>
        <w:spacing w:line="720" w:lineRule="auto"/>
        <w:ind w:firstLine="720"/>
        <w:jc w:val="both"/>
        <w:rPr>
          <w:rFonts w:eastAsia="Times New Roman" w:cs="Times New Roman"/>
          <w:szCs w:val="24"/>
        </w:rPr>
      </w:pPr>
      <w:r>
        <w:rPr>
          <w:rFonts w:eastAsia="Times New Roman" w:cs="Times New Roman"/>
          <w:szCs w:val="24"/>
        </w:rPr>
        <w:lastRenderedPageBreak/>
        <w:t xml:space="preserve">Το Ποτάμι δεν μετείχε σε αυτόν τον ανταγωνισμό. Γεννήθηκε από την κοινωνία για να πει ότι η Ελλάδα δεν έχει </w:t>
      </w:r>
      <w:r>
        <w:rPr>
          <w:rFonts w:eastAsia="Times New Roman" w:cs="Times New Roman"/>
          <w:szCs w:val="24"/>
        </w:rPr>
        <w:t>άλλον χρόνο. Δεν έχει χρόνο για αναβολές, δεν έχει χρόνο για άγονες συγκρούσεις, δεν έχει χρόνο για ιδεοληψίες.</w:t>
      </w:r>
    </w:p>
    <w:p w14:paraId="2D30DB8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Ο </w:t>
      </w:r>
      <w:r w:rsidRPr="00980096">
        <w:rPr>
          <w:rFonts w:eastAsia="Times New Roman" w:cs="Times New Roman"/>
          <w:szCs w:val="24"/>
        </w:rPr>
        <w:t>ΣΥΡΙΖΑ</w:t>
      </w:r>
      <w:r>
        <w:rPr>
          <w:rFonts w:eastAsia="Times New Roman" w:cs="Times New Roman"/>
          <w:szCs w:val="24"/>
        </w:rPr>
        <w:t xml:space="preserve"> ήταν ο μεγάλος μας αντίπαλος όταν εμφανιστήκαμε μαζί με όλες τις ακραίες δυνάμεις των αγανακτισμένων </w:t>
      </w:r>
      <w:proofErr w:type="spellStart"/>
      <w:r>
        <w:rPr>
          <w:rFonts w:eastAsia="Times New Roman" w:cs="Times New Roman"/>
          <w:szCs w:val="24"/>
        </w:rPr>
        <w:t>εθνικολαϊκιστών</w:t>
      </w:r>
      <w:proofErr w:type="spellEnd"/>
      <w:r>
        <w:rPr>
          <w:rFonts w:eastAsia="Times New Roman" w:cs="Times New Roman"/>
          <w:szCs w:val="24"/>
        </w:rPr>
        <w:t xml:space="preserve"> που τότε ήταν ενωμ</w:t>
      </w:r>
      <w:r>
        <w:rPr>
          <w:rFonts w:eastAsia="Times New Roman" w:cs="Times New Roman"/>
          <w:szCs w:val="24"/>
        </w:rPr>
        <w:t>ένες.</w:t>
      </w:r>
    </w:p>
    <w:p w14:paraId="2D30DB82" w14:textId="77777777" w:rsidR="000D1FE2" w:rsidRDefault="005E5B96">
      <w:pPr>
        <w:spacing w:line="600" w:lineRule="auto"/>
        <w:ind w:firstLine="720"/>
        <w:jc w:val="both"/>
        <w:rPr>
          <w:rFonts w:eastAsia="Times New Roman" w:cs="Times New Roman"/>
          <w:szCs w:val="24"/>
        </w:rPr>
      </w:pPr>
      <w:r w:rsidRPr="00453B02">
        <w:rPr>
          <w:rFonts w:eastAsia="Times New Roman" w:cs="Times New Roman"/>
          <w:szCs w:val="24"/>
        </w:rPr>
        <w:t>Και από την αρχή μας πολέμησαν</w:t>
      </w:r>
      <w:r w:rsidRPr="00D579B2">
        <w:rPr>
          <w:rFonts w:eastAsia="Times New Roman" w:cs="Times New Roman"/>
          <w:szCs w:val="24"/>
        </w:rPr>
        <w:t>,</w:t>
      </w:r>
      <w:r w:rsidRPr="00453B02">
        <w:rPr>
          <w:rFonts w:eastAsia="Times New Roman" w:cs="Times New Roman"/>
          <w:szCs w:val="24"/>
        </w:rPr>
        <w:t xml:space="preserve"> μέχρι και σήμερα</w:t>
      </w:r>
      <w:r w:rsidRPr="00D579B2">
        <w:rPr>
          <w:rFonts w:eastAsia="Times New Roman" w:cs="Times New Roman"/>
          <w:szCs w:val="24"/>
        </w:rPr>
        <w:t>,</w:t>
      </w:r>
      <w:r w:rsidRPr="00453B02">
        <w:rPr>
          <w:rFonts w:eastAsia="Times New Roman" w:cs="Times New Roman"/>
          <w:szCs w:val="24"/>
        </w:rPr>
        <w:t xml:space="preserve"> όλοι αυτοί που βλέπουν την κοινωνία τεμαχισμένη σε κομματικά </w:t>
      </w:r>
      <w:r>
        <w:rPr>
          <w:rFonts w:eastAsia="Times New Roman" w:cs="Times New Roman"/>
          <w:szCs w:val="24"/>
        </w:rPr>
        <w:t xml:space="preserve">τιμάρια. Εμείς, όμως, παρά την </w:t>
      </w:r>
      <w:r w:rsidRPr="00453B02">
        <w:rPr>
          <w:rFonts w:eastAsia="Times New Roman" w:cs="Times New Roman"/>
          <w:szCs w:val="24"/>
        </w:rPr>
        <w:t>πίεση</w:t>
      </w:r>
      <w:r>
        <w:rPr>
          <w:rFonts w:eastAsia="Times New Roman" w:cs="Times New Roman"/>
          <w:szCs w:val="24"/>
        </w:rPr>
        <w:t>,</w:t>
      </w:r>
      <w:r w:rsidRPr="00453B02">
        <w:rPr>
          <w:rFonts w:eastAsia="Times New Roman" w:cs="Times New Roman"/>
          <w:szCs w:val="24"/>
        </w:rPr>
        <w:t xml:space="preserve"> </w:t>
      </w:r>
      <w:r>
        <w:rPr>
          <w:rFonts w:eastAsia="Times New Roman" w:cs="Times New Roman"/>
          <w:szCs w:val="24"/>
        </w:rPr>
        <w:t xml:space="preserve">πότε </w:t>
      </w:r>
      <w:r w:rsidRPr="00453B02">
        <w:rPr>
          <w:rFonts w:eastAsia="Times New Roman" w:cs="Times New Roman"/>
          <w:szCs w:val="24"/>
        </w:rPr>
        <w:t xml:space="preserve">από το </w:t>
      </w:r>
      <w:r>
        <w:rPr>
          <w:rFonts w:eastAsia="Times New Roman" w:cs="Times New Roman"/>
          <w:szCs w:val="24"/>
        </w:rPr>
        <w:t>α</w:t>
      </w:r>
      <w:r w:rsidRPr="00453B02">
        <w:rPr>
          <w:rFonts w:eastAsia="Times New Roman" w:cs="Times New Roman"/>
          <w:szCs w:val="24"/>
        </w:rPr>
        <w:t>ριστερό καθεστώς</w:t>
      </w:r>
      <w:r>
        <w:rPr>
          <w:rFonts w:eastAsia="Times New Roman" w:cs="Times New Roman"/>
          <w:szCs w:val="24"/>
        </w:rPr>
        <w:t>,</w:t>
      </w:r>
      <w:r w:rsidRPr="00453B02">
        <w:rPr>
          <w:rFonts w:eastAsia="Times New Roman" w:cs="Times New Roman"/>
          <w:szCs w:val="24"/>
        </w:rPr>
        <w:t xml:space="preserve"> </w:t>
      </w:r>
      <w:r>
        <w:rPr>
          <w:rFonts w:eastAsia="Times New Roman" w:cs="Times New Roman"/>
          <w:szCs w:val="24"/>
        </w:rPr>
        <w:t xml:space="preserve">πότε </w:t>
      </w:r>
      <w:r w:rsidRPr="00453B02">
        <w:rPr>
          <w:rFonts w:eastAsia="Times New Roman" w:cs="Times New Roman"/>
          <w:szCs w:val="24"/>
        </w:rPr>
        <w:t xml:space="preserve">από το </w:t>
      </w:r>
      <w:r>
        <w:rPr>
          <w:rFonts w:eastAsia="Times New Roman" w:cs="Times New Roman"/>
          <w:szCs w:val="24"/>
        </w:rPr>
        <w:t>δ</w:t>
      </w:r>
      <w:r w:rsidRPr="00453B02">
        <w:rPr>
          <w:rFonts w:eastAsia="Times New Roman" w:cs="Times New Roman"/>
          <w:szCs w:val="24"/>
        </w:rPr>
        <w:t xml:space="preserve">εξιό καθεστώς δεν θυσιάσαμε την ανεξαρτησία </w:t>
      </w:r>
      <w:r>
        <w:rPr>
          <w:rFonts w:eastAsia="Times New Roman" w:cs="Times New Roman"/>
          <w:szCs w:val="24"/>
        </w:rPr>
        <w:t xml:space="preserve">μας, δεν μασήσαμε τα λόγια μας, </w:t>
      </w:r>
      <w:r w:rsidRPr="00453B02">
        <w:rPr>
          <w:rFonts w:eastAsia="Times New Roman" w:cs="Times New Roman"/>
          <w:szCs w:val="24"/>
        </w:rPr>
        <w:t xml:space="preserve">δεν </w:t>
      </w:r>
      <w:r>
        <w:rPr>
          <w:rFonts w:eastAsia="Times New Roman" w:cs="Times New Roman"/>
          <w:szCs w:val="24"/>
        </w:rPr>
        <w:t xml:space="preserve">δειλιάσαμε και δεν </w:t>
      </w:r>
      <w:r w:rsidRPr="00453B02">
        <w:rPr>
          <w:rFonts w:eastAsia="Times New Roman" w:cs="Times New Roman"/>
          <w:szCs w:val="24"/>
        </w:rPr>
        <w:t>υποχωρήσαμε</w:t>
      </w:r>
      <w:r>
        <w:rPr>
          <w:rFonts w:eastAsia="Times New Roman" w:cs="Times New Roman"/>
          <w:szCs w:val="24"/>
        </w:rPr>
        <w:t>. Το Ποτάμι,</w:t>
      </w:r>
      <w:r w:rsidRPr="00453B02">
        <w:rPr>
          <w:rFonts w:eastAsia="Times New Roman" w:cs="Times New Roman"/>
          <w:szCs w:val="24"/>
        </w:rPr>
        <w:t xml:space="preserve"> αγνοώντας το πολιτικό κόστος</w:t>
      </w:r>
      <w:r>
        <w:rPr>
          <w:rFonts w:eastAsia="Times New Roman" w:cs="Times New Roman"/>
          <w:szCs w:val="24"/>
        </w:rPr>
        <w:t>,</w:t>
      </w:r>
      <w:r w:rsidRPr="00453B02">
        <w:rPr>
          <w:rFonts w:eastAsia="Times New Roman" w:cs="Times New Roman"/>
          <w:szCs w:val="24"/>
        </w:rPr>
        <w:t xml:space="preserve"> προσπάθησε να απορροφήσει από την πολιτική ό</w:t>
      </w:r>
      <w:r>
        <w:rPr>
          <w:rFonts w:eastAsia="Times New Roman" w:cs="Times New Roman"/>
          <w:szCs w:val="24"/>
        </w:rPr>
        <w:t>,</w:t>
      </w:r>
      <w:r w:rsidRPr="00453B02">
        <w:rPr>
          <w:rFonts w:eastAsia="Times New Roman" w:cs="Times New Roman"/>
          <w:szCs w:val="24"/>
        </w:rPr>
        <w:t>τι ήταν χρήσιμο</w:t>
      </w:r>
      <w:r>
        <w:rPr>
          <w:rFonts w:eastAsia="Times New Roman" w:cs="Times New Roman"/>
          <w:szCs w:val="24"/>
        </w:rPr>
        <w:t>,</w:t>
      </w:r>
      <w:r w:rsidRPr="00453B02">
        <w:rPr>
          <w:rFonts w:eastAsia="Times New Roman" w:cs="Times New Roman"/>
          <w:szCs w:val="24"/>
        </w:rPr>
        <w:t xml:space="preserve"> να πετάξει ό</w:t>
      </w:r>
      <w:r>
        <w:rPr>
          <w:rFonts w:eastAsia="Times New Roman" w:cs="Times New Roman"/>
          <w:szCs w:val="24"/>
        </w:rPr>
        <w:t>,</w:t>
      </w:r>
      <w:r w:rsidRPr="00453B02">
        <w:rPr>
          <w:rFonts w:eastAsia="Times New Roman" w:cs="Times New Roman"/>
          <w:szCs w:val="24"/>
        </w:rPr>
        <w:t xml:space="preserve">τι ήταν άχρηστο και </w:t>
      </w:r>
      <w:r>
        <w:rPr>
          <w:rFonts w:eastAsia="Times New Roman" w:cs="Times New Roman"/>
          <w:szCs w:val="24"/>
        </w:rPr>
        <w:t xml:space="preserve">να προσθέσει μερικά πράγματα που μόνο </w:t>
      </w:r>
      <w:r w:rsidRPr="00453B02">
        <w:rPr>
          <w:rFonts w:eastAsia="Times New Roman" w:cs="Times New Roman"/>
          <w:szCs w:val="24"/>
        </w:rPr>
        <w:t>αυτό μπορούσε</w:t>
      </w:r>
      <w:r>
        <w:rPr>
          <w:rFonts w:eastAsia="Times New Roman" w:cs="Times New Roman"/>
          <w:szCs w:val="24"/>
        </w:rPr>
        <w:t>.</w:t>
      </w:r>
      <w:r>
        <w:rPr>
          <w:rFonts w:eastAsia="Times New Roman" w:cs="Times New Roman"/>
          <w:szCs w:val="24"/>
        </w:rPr>
        <w:t xml:space="preserve"> </w:t>
      </w:r>
    </w:p>
    <w:p w14:paraId="2D30DB83" w14:textId="77777777" w:rsidR="000D1FE2" w:rsidRDefault="005E5B96">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Η</w:t>
      </w:r>
      <w:r w:rsidRPr="00453B02">
        <w:rPr>
          <w:rFonts w:eastAsia="Times New Roman" w:cs="Times New Roman"/>
          <w:szCs w:val="24"/>
        </w:rPr>
        <w:t xml:space="preserve"> κοινωνία</w:t>
      </w:r>
      <w:r>
        <w:rPr>
          <w:rFonts w:eastAsia="Times New Roman" w:cs="Times New Roman"/>
          <w:szCs w:val="24"/>
        </w:rPr>
        <w:t xml:space="preserve">, κυρίες και κύριοι </w:t>
      </w:r>
      <w:r w:rsidRPr="00453B02">
        <w:rPr>
          <w:rFonts w:eastAsia="Times New Roman" w:cs="Times New Roman"/>
          <w:szCs w:val="24"/>
        </w:rPr>
        <w:t>συνάδελφοι</w:t>
      </w:r>
      <w:r>
        <w:rPr>
          <w:rFonts w:eastAsia="Times New Roman" w:cs="Times New Roman"/>
          <w:szCs w:val="24"/>
        </w:rPr>
        <w:t>,</w:t>
      </w:r>
      <w:r w:rsidRPr="00453B02">
        <w:rPr>
          <w:rFonts w:eastAsia="Times New Roman" w:cs="Times New Roman"/>
          <w:szCs w:val="24"/>
        </w:rPr>
        <w:t xml:space="preserve"> έχει ανάγκη από πολιτικούς</w:t>
      </w:r>
      <w:r>
        <w:rPr>
          <w:rFonts w:eastAsia="Times New Roman" w:cs="Times New Roman"/>
          <w:szCs w:val="24"/>
        </w:rPr>
        <w:t>,</w:t>
      </w:r>
      <w:r w:rsidRPr="00453B02">
        <w:rPr>
          <w:rFonts w:eastAsia="Times New Roman" w:cs="Times New Roman"/>
          <w:szCs w:val="24"/>
        </w:rPr>
        <w:t xml:space="preserve"> ερευνητές</w:t>
      </w:r>
      <w:r>
        <w:rPr>
          <w:rFonts w:eastAsia="Times New Roman" w:cs="Times New Roman"/>
          <w:szCs w:val="24"/>
        </w:rPr>
        <w:t>,</w:t>
      </w:r>
      <w:r w:rsidRPr="00453B02">
        <w:rPr>
          <w:rFonts w:eastAsia="Times New Roman" w:cs="Times New Roman"/>
          <w:szCs w:val="24"/>
        </w:rPr>
        <w:t xml:space="preserve"> αρωγούς</w:t>
      </w:r>
      <w:r>
        <w:rPr>
          <w:rFonts w:eastAsia="Times New Roman" w:cs="Times New Roman"/>
          <w:szCs w:val="24"/>
        </w:rPr>
        <w:t>,</w:t>
      </w:r>
      <w:r w:rsidRPr="00453B02">
        <w:rPr>
          <w:rFonts w:eastAsia="Times New Roman" w:cs="Times New Roman"/>
          <w:szCs w:val="24"/>
        </w:rPr>
        <w:t xml:space="preserve"> τολμηρούς και μεταρρυθμιστές</w:t>
      </w:r>
      <w:r>
        <w:rPr>
          <w:rFonts w:eastAsia="Times New Roman" w:cs="Times New Roman"/>
          <w:szCs w:val="24"/>
        </w:rPr>
        <w:t>.</w:t>
      </w:r>
      <w:r w:rsidRPr="00453B02">
        <w:rPr>
          <w:rFonts w:eastAsia="Times New Roman" w:cs="Times New Roman"/>
          <w:szCs w:val="24"/>
        </w:rPr>
        <w:t xml:space="preserve"> Οι δηλώσεις τις τελευταίες ημέρες στελεχών της Αντιπολίτευσης </w:t>
      </w:r>
      <w:r>
        <w:rPr>
          <w:rFonts w:eastAsia="Times New Roman" w:cs="Times New Roman"/>
          <w:szCs w:val="24"/>
        </w:rPr>
        <w:t>-</w:t>
      </w:r>
      <w:r w:rsidRPr="00453B02">
        <w:rPr>
          <w:rFonts w:eastAsia="Times New Roman" w:cs="Times New Roman"/>
          <w:szCs w:val="24"/>
        </w:rPr>
        <w:t>και της Αξιωματικής Αντιπολίτευσης βέβαια</w:t>
      </w:r>
      <w:r>
        <w:rPr>
          <w:rFonts w:eastAsia="Times New Roman" w:cs="Times New Roman"/>
          <w:szCs w:val="24"/>
        </w:rPr>
        <w:t>-</w:t>
      </w:r>
      <w:r w:rsidRPr="00453B02">
        <w:rPr>
          <w:rFonts w:eastAsia="Times New Roman" w:cs="Times New Roman"/>
          <w:szCs w:val="24"/>
        </w:rPr>
        <w:t xml:space="preserve"> ότι δεν διαφωνούν </w:t>
      </w:r>
      <w:r>
        <w:rPr>
          <w:rFonts w:eastAsia="Times New Roman" w:cs="Times New Roman"/>
          <w:szCs w:val="24"/>
        </w:rPr>
        <w:t>με τους Πο</w:t>
      </w:r>
      <w:r>
        <w:rPr>
          <w:rFonts w:eastAsia="Times New Roman" w:cs="Times New Roman"/>
          <w:szCs w:val="24"/>
        </w:rPr>
        <w:t xml:space="preserve">ινικούς </w:t>
      </w:r>
      <w:r w:rsidRPr="00453B02">
        <w:rPr>
          <w:rFonts w:eastAsia="Times New Roman" w:cs="Times New Roman"/>
          <w:szCs w:val="24"/>
        </w:rPr>
        <w:t>Κώδικες</w:t>
      </w:r>
      <w:r>
        <w:rPr>
          <w:rFonts w:eastAsia="Times New Roman" w:cs="Times New Roman"/>
          <w:szCs w:val="24"/>
        </w:rPr>
        <w:t xml:space="preserve">, αντιθέτως, </w:t>
      </w:r>
      <w:r w:rsidRPr="00453B02">
        <w:rPr>
          <w:rFonts w:eastAsia="Times New Roman" w:cs="Times New Roman"/>
          <w:szCs w:val="24"/>
        </w:rPr>
        <w:t xml:space="preserve">αλλά δεν είναι </w:t>
      </w:r>
      <w:r>
        <w:rPr>
          <w:rFonts w:eastAsia="Times New Roman" w:cs="Times New Roman"/>
          <w:szCs w:val="24"/>
        </w:rPr>
        <w:t xml:space="preserve">και </w:t>
      </w:r>
      <w:r w:rsidRPr="00453B02">
        <w:rPr>
          <w:rFonts w:eastAsia="Times New Roman" w:cs="Times New Roman"/>
          <w:szCs w:val="24"/>
        </w:rPr>
        <w:t xml:space="preserve">ανάγκη να μείνουν και στη Βουλή </w:t>
      </w:r>
      <w:r>
        <w:rPr>
          <w:rFonts w:eastAsia="Times New Roman" w:cs="Times New Roman"/>
          <w:szCs w:val="24"/>
        </w:rPr>
        <w:t xml:space="preserve">να τους </w:t>
      </w:r>
      <w:r w:rsidRPr="00453B02">
        <w:rPr>
          <w:rFonts w:eastAsia="Times New Roman" w:cs="Times New Roman"/>
          <w:szCs w:val="24"/>
        </w:rPr>
        <w:t>ψηφίσουν</w:t>
      </w:r>
      <w:r>
        <w:rPr>
          <w:rFonts w:eastAsia="Times New Roman" w:cs="Times New Roman"/>
          <w:szCs w:val="24"/>
        </w:rPr>
        <w:t xml:space="preserve"> δείχνουν όλη τη μικρότητα της ε</w:t>
      </w:r>
      <w:r w:rsidRPr="00453B02">
        <w:rPr>
          <w:rFonts w:eastAsia="Times New Roman" w:cs="Times New Roman"/>
          <w:szCs w:val="24"/>
        </w:rPr>
        <w:t>λληνικής πολιτικής</w:t>
      </w:r>
      <w:r>
        <w:rPr>
          <w:rFonts w:eastAsia="Times New Roman" w:cs="Times New Roman"/>
          <w:szCs w:val="24"/>
        </w:rPr>
        <w:t>, μια μικρότητα</w:t>
      </w:r>
      <w:r w:rsidRPr="00453B02">
        <w:rPr>
          <w:rFonts w:eastAsia="Times New Roman" w:cs="Times New Roman"/>
          <w:szCs w:val="24"/>
        </w:rPr>
        <w:t xml:space="preserve"> που επέδειξε σε όλη </w:t>
      </w:r>
      <w:r>
        <w:rPr>
          <w:rFonts w:eastAsia="Times New Roman" w:cs="Times New Roman"/>
          <w:szCs w:val="24"/>
        </w:rPr>
        <w:t xml:space="preserve">της </w:t>
      </w:r>
      <w:r w:rsidRPr="00453B02">
        <w:rPr>
          <w:rFonts w:eastAsia="Times New Roman" w:cs="Times New Roman"/>
          <w:szCs w:val="24"/>
        </w:rPr>
        <w:t>το μεγαλείο και ο ΣΥΡΙΖΑ τα χρόνια της κρίσης και έγινε Κυβέρνηση</w:t>
      </w:r>
      <w:r>
        <w:rPr>
          <w:rFonts w:eastAsia="Times New Roman" w:cs="Times New Roman"/>
          <w:szCs w:val="24"/>
        </w:rPr>
        <w:t>,</w:t>
      </w:r>
      <w:r w:rsidRPr="00453B02">
        <w:rPr>
          <w:rFonts w:eastAsia="Times New Roman" w:cs="Times New Roman"/>
          <w:szCs w:val="24"/>
        </w:rPr>
        <w:t xml:space="preserve"> μία </w:t>
      </w:r>
      <w:r w:rsidRPr="00453B02">
        <w:rPr>
          <w:rFonts w:eastAsia="Times New Roman" w:cs="Times New Roman"/>
          <w:szCs w:val="24"/>
        </w:rPr>
        <w:t xml:space="preserve">μικρότητα που είναι </w:t>
      </w:r>
      <w:proofErr w:type="spellStart"/>
      <w:r w:rsidRPr="00453B02">
        <w:rPr>
          <w:rFonts w:eastAsia="Times New Roman" w:cs="Times New Roman"/>
          <w:szCs w:val="24"/>
        </w:rPr>
        <w:t>στανταράκι</w:t>
      </w:r>
      <w:proofErr w:type="spellEnd"/>
      <w:r w:rsidRPr="00453B02">
        <w:rPr>
          <w:rFonts w:eastAsia="Times New Roman" w:cs="Times New Roman"/>
          <w:szCs w:val="24"/>
        </w:rPr>
        <w:t xml:space="preserve"> πολιτικής εκλογικής επιτυχίας</w:t>
      </w:r>
      <w:r>
        <w:rPr>
          <w:rFonts w:eastAsia="Times New Roman" w:cs="Times New Roman"/>
          <w:szCs w:val="24"/>
        </w:rPr>
        <w:t>,</w:t>
      </w:r>
      <w:r w:rsidRPr="00453B02">
        <w:rPr>
          <w:rFonts w:eastAsia="Times New Roman" w:cs="Times New Roman"/>
          <w:szCs w:val="24"/>
        </w:rPr>
        <w:t xml:space="preserve"> χθες</w:t>
      </w:r>
      <w:r>
        <w:rPr>
          <w:rFonts w:eastAsia="Times New Roman" w:cs="Times New Roman"/>
          <w:szCs w:val="24"/>
        </w:rPr>
        <w:t>,</w:t>
      </w:r>
      <w:r w:rsidRPr="00453B02">
        <w:rPr>
          <w:rFonts w:eastAsia="Times New Roman" w:cs="Times New Roman"/>
          <w:szCs w:val="24"/>
        </w:rPr>
        <w:t xml:space="preserve"> σήμερα και φοβούμαι και αύριο</w:t>
      </w:r>
      <w:r>
        <w:rPr>
          <w:rFonts w:eastAsia="Times New Roman" w:cs="Times New Roman"/>
          <w:szCs w:val="24"/>
        </w:rPr>
        <w:t>.</w:t>
      </w:r>
    </w:p>
    <w:p w14:paraId="2D30DB84" w14:textId="77777777" w:rsidR="000D1FE2" w:rsidRDefault="005E5B96">
      <w:pPr>
        <w:tabs>
          <w:tab w:val="left" w:pos="6168"/>
        </w:tabs>
        <w:spacing w:line="600" w:lineRule="auto"/>
        <w:ind w:firstLine="720"/>
        <w:jc w:val="both"/>
        <w:rPr>
          <w:rFonts w:eastAsia="Times New Roman" w:cs="Times New Roman"/>
          <w:szCs w:val="24"/>
        </w:rPr>
      </w:pPr>
      <w:r w:rsidRPr="00453B02">
        <w:rPr>
          <w:rFonts w:eastAsia="Times New Roman" w:cs="Times New Roman"/>
          <w:szCs w:val="24"/>
        </w:rPr>
        <w:t>Ξέρουμε και εμείς αυτή την κλασική συνταγή επιτυχίας</w:t>
      </w:r>
      <w:r>
        <w:rPr>
          <w:rFonts w:eastAsia="Times New Roman" w:cs="Times New Roman"/>
          <w:szCs w:val="24"/>
        </w:rPr>
        <w:t>,</w:t>
      </w:r>
      <w:r w:rsidRPr="00453B02">
        <w:rPr>
          <w:rFonts w:eastAsia="Times New Roman" w:cs="Times New Roman"/>
          <w:szCs w:val="24"/>
        </w:rPr>
        <w:t xml:space="preserve"> ότι ο κόσμος θέλει άσπρο</w:t>
      </w:r>
      <w:r>
        <w:rPr>
          <w:rFonts w:eastAsia="Times New Roman" w:cs="Times New Roman"/>
          <w:szCs w:val="24"/>
        </w:rPr>
        <w:t>-μαύ</w:t>
      </w:r>
      <w:r w:rsidRPr="00453B02">
        <w:rPr>
          <w:rFonts w:eastAsia="Times New Roman" w:cs="Times New Roman"/>
          <w:szCs w:val="24"/>
        </w:rPr>
        <w:t>ρο</w:t>
      </w:r>
      <w:r>
        <w:rPr>
          <w:rFonts w:eastAsia="Times New Roman" w:cs="Times New Roman"/>
          <w:szCs w:val="24"/>
        </w:rPr>
        <w:t>, ότι</w:t>
      </w:r>
      <w:r w:rsidRPr="00453B02">
        <w:rPr>
          <w:rFonts w:eastAsia="Times New Roman" w:cs="Times New Roman"/>
          <w:szCs w:val="24"/>
        </w:rPr>
        <w:t xml:space="preserve"> ο κόσμος δεν διακρίνει αποχρώσεις</w:t>
      </w:r>
      <w:r>
        <w:rPr>
          <w:rFonts w:eastAsia="Times New Roman" w:cs="Times New Roman"/>
          <w:szCs w:val="24"/>
        </w:rPr>
        <w:t>, ότι</w:t>
      </w:r>
      <w:r w:rsidRPr="00453B02">
        <w:rPr>
          <w:rFonts w:eastAsia="Times New Roman" w:cs="Times New Roman"/>
          <w:szCs w:val="24"/>
        </w:rPr>
        <w:t xml:space="preserve"> ο κόσμος θέλει φωνές</w:t>
      </w:r>
      <w:r>
        <w:rPr>
          <w:rFonts w:eastAsia="Times New Roman" w:cs="Times New Roman"/>
          <w:szCs w:val="24"/>
        </w:rPr>
        <w:t>, ότι</w:t>
      </w:r>
      <w:r w:rsidRPr="00453B02">
        <w:rPr>
          <w:rFonts w:eastAsia="Times New Roman" w:cs="Times New Roman"/>
          <w:szCs w:val="24"/>
        </w:rPr>
        <w:t xml:space="preserve"> ο κόσμος θέλει να τον κολακεύεις</w:t>
      </w:r>
      <w:r>
        <w:rPr>
          <w:rFonts w:eastAsia="Times New Roman" w:cs="Times New Roman"/>
          <w:szCs w:val="24"/>
        </w:rPr>
        <w:t>.</w:t>
      </w:r>
      <w:r w:rsidRPr="00453B02">
        <w:rPr>
          <w:rFonts w:eastAsia="Times New Roman" w:cs="Times New Roman"/>
          <w:szCs w:val="24"/>
        </w:rPr>
        <w:t xml:space="preserve"> Την ξέρουμε τη συνταγή</w:t>
      </w:r>
      <w:r>
        <w:rPr>
          <w:rFonts w:eastAsia="Times New Roman" w:cs="Times New Roman"/>
          <w:szCs w:val="24"/>
        </w:rPr>
        <w:t>,</w:t>
      </w:r>
      <w:r w:rsidRPr="00453B02">
        <w:rPr>
          <w:rFonts w:eastAsia="Times New Roman" w:cs="Times New Roman"/>
          <w:szCs w:val="24"/>
        </w:rPr>
        <w:t xml:space="preserve"> αλλά δεν την ακολουθούμε</w:t>
      </w:r>
      <w:r>
        <w:rPr>
          <w:rFonts w:eastAsia="Times New Roman" w:cs="Times New Roman"/>
          <w:szCs w:val="24"/>
        </w:rPr>
        <w:t>. Θέλαμε να πετύχουμε με έναν</w:t>
      </w:r>
      <w:r w:rsidRPr="00453B02">
        <w:rPr>
          <w:rFonts w:eastAsia="Times New Roman" w:cs="Times New Roman"/>
          <w:szCs w:val="24"/>
        </w:rPr>
        <w:t xml:space="preserve"> διαφορετικό τρόπο</w:t>
      </w:r>
      <w:r>
        <w:rPr>
          <w:rFonts w:eastAsia="Times New Roman" w:cs="Times New Roman"/>
          <w:szCs w:val="24"/>
        </w:rPr>
        <w:t>.</w:t>
      </w:r>
      <w:r w:rsidRPr="00453B02">
        <w:rPr>
          <w:rFonts w:eastAsia="Times New Roman" w:cs="Times New Roman"/>
          <w:szCs w:val="24"/>
        </w:rPr>
        <w:t xml:space="preserve"> Και αυτό</w:t>
      </w:r>
      <w:r>
        <w:rPr>
          <w:rFonts w:eastAsia="Times New Roman" w:cs="Times New Roman"/>
          <w:szCs w:val="24"/>
        </w:rPr>
        <w:t xml:space="preserve"> ήταν και είναι</w:t>
      </w:r>
      <w:r w:rsidRPr="00453B02">
        <w:rPr>
          <w:rFonts w:eastAsia="Times New Roman" w:cs="Times New Roman"/>
          <w:szCs w:val="24"/>
        </w:rPr>
        <w:t xml:space="preserve"> πάντα δύσκολο</w:t>
      </w:r>
      <w:r>
        <w:rPr>
          <w:rFonts w:eastAsia="Times New Roman" w:cs="Times New Roman"/>
          <w:szCs w:val="24"/>
        </w:rPr>
        <w:t>.</w:t>
      </w:r>
    </w:p>
    <w:p w14:paraId="2D30DB85" w14:textId="77777777" w:rsidR="000D1FE2" w:rsidRDefault="005E5B96">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κ</w:t>
      </w:r>
      <w:r>
        <w:rPr>
          <w:rFonts w:eastAsia="Times New Roman" w:cs="Times New Roman"/>
          <w:szCs w:val="24"/>
        </w:rPr>
        <w:t xml:space="preserve">ώδικες </w:t>
      </w:r>
      <w:r w:rsidRPr="00453B02">
        <w:rPr>
          <w:rFonts w:eastAsia="Times New Roman" w:cs="Times New Roman"/>
          <w:szCs w:val="24"/>
        </w:rPr>
        <w:t xml:space="preserve">λοιπόν </w:t>
      </w:r>
      <w:r>
        <w:rPr>
          <w:rFonts w:eastAsia="Times New Roman" w:cs="Times New Roman"/>
          <w:szCs w:val="24"/>
        </w:rPr>
        <w:t>-</w:t>
      </w:r>
      <w:r w:rsidRPr="00453B02">
        <w:rPr>
          <w:rFonts w:eastAsia="Times New Roman" w:cs="Times New Roman"/>
          <w:szCs w:val="24"/>
        </w:rPr>
        <w:t>για να επιστρέψω στο τελευταίο επίδικο</w:t>
      </w:r>
      <w:r>
        <w:rPr>
          <w:rFonts w:eastAsia="Times New Roman" w:cs="Times New Roman"/>
          <w:szCs w:val="24"/>
        </w:rPr>
        <w:t>-</w:t>
      </w:r>
      <w:r w:rsidRPr="00453B02">
        <w:rPr>
          <w:rFonts w:eastAsia="Times New Roman" w:cs="Times New Roman"/>
          <w:szCs w:val="24"/>
        </w:rPr>
        <w:t xml:space="preserve"> ήταν ένα </w:t>
      </w:r>
      <w:r>
        <w:rPr>
          <w:rFonts w:eastAsia="Times New Roman" w:cs="Times New Roman"/>
          <w:szCs w:val="24"/>
        </w:rPr>
        <w:t>βήμα θετικό και α</w:t>
      </w:r>
      <w:r>
        <w:rPr>
          <w:rFonts w:eastAsia="Times New Roman" w:cs="Times New Roman"/>
          <w:szCs w:val="24"/>
        </w:rPr>
        <w:t>ναγκαίο, όπως άλλωστε είπε</w:t>
      </w:r>
      <w:r w:rsidRPr="00453B02">
        <w:rPr>
          <w:rFonts w:eastAsia="Times New Roman" w:cs="Times New Roman"/>
          <w:szCs w:val="24"/>
        </w:rPr>
        <w:t xml:space="preserve"> και </w:t>
      </w:r>
      <w:r w:rsidRPr="00453B02">
        <w:rPr>
          <w:rFonts w:eastAsia="Times New Roman" w:cs="Times New Roman"/>
          <w:szCs w:val="24"/>
        </w:rPr>
        <w:lastRenderedPageBreak/>
        <w:t>χθες ο Ευάγγελος Βενιζέλος</w:t>
      </w:r>
      <w:r>
        <w:rPr>
          <w:rFonts w:eastAsia="Times New Roman" w:cs="Times New Roman"/>
          <w:szCs w:val="24"/>
        </w:rPr>
        <w:t>,</w:t>
      </w:r>
      <w:r w:rsidRPr="00453B02">
        <w:rPr>
          <w:rFonts w:eastAsia="Times New Roman" w:cs="Times New Roman"/>
          <w:szCs w:val="24"/>
        </w:rPr>
        <w:t xml:space="preserve"> ο οποίος </w:t>
      </w:r>
      <w:r>
        <w:rPr>
          <w:rFonts w:eastAsia="Times New Roman" w:cs="Times New Roman"/>
          <w:szCs w:val="24"/>
        </w:rPr>
        <w:t>-π</w:t>
      </w:r>
      <w:r w:rsidRPr="00453B02">
        <w:rPr>
          <w:rFonts w:eastAsia="Times New Roman" w:cs="Times New Roman"/>
          <w:szCs w:val="24"/>
        </w:rPr>
        <w:t>ροσέξτε και επιτρέψτε μου μία μικρή σημείωση</w:t>
      </w:r>
      <w:r>
        <w:rPr>
          <w:rFonts w:eastAsia="Times New Roman" w:cs="Times New Roman"/>
          <w:szCs w:val="24"/>
        </w:rPr>
        <w:t>-</w:t>
      </w:r>
      <w:r w:rsidRPr="00453B02">
        <w:rPr>
          <w:rFonts w:eastAsia="Times New Roman" w:cs="Times New Roman"/>
          <w:szCs w:val="24"/>
        </w:rPr>
        <w:t xml:space="preserve"> έκανε την τελευταία του ομιλία στο</w:t>
      </w:r>
      <w:r>
        <w:rPr>
          <w:rFonts w:eastAsia="Times New Roman" w:cs="Times New Roman"/>
          <w:szCs w:val="24"/>
        </w:rPr>
        <w:t xml:space="preserve"> Κοινοβούλιο </w:t>
      </w:r>
      <w:r w:rsidRPr="00453B02">
        <w:rPr>
          <w:rFonts w:eastAsia="Times New Roman" w:cs="Times New Roman"/>
          <w:szCs w:val="24"/>
        </w:rPr>
        <w:t xml:space="preserve">με παρόντα μόνο έναν Βουλευτή </w:t>
      </w:r>
      <w:r>
        <w:rPr>
          <w:rFonts w:eastAsia="Times New Roman" w:cs="Times New Roman"/>
          <w:szCs w:val="24"/>
        </w:rPr>
        <w:t xml:space="preserve">από τους δεκαεννέα </w:t>
      </w:r>
      <w:r w:rsidRPr="00453B02">
        <w:rPr>
          <w:rFonts w:eastAsia="Times New Roman" w:cs="Times New Roman"/>
          <w:szCs w:val="24"/>
        </w:rPr>
        <w:t>που</w:t>
      </w:r>
      <w:r>
        <w:rPr>
          <w:rFonts w:eastAsia="Times New Roman" w:cs="Times New Roman"/>
          <w:szCs w:val="24"/>
        </w:rPr>
        <w:t xml:space="preserve"> έχει το κόμμα του, α</w:t>
      </w:r>
      <w:r w:rsidRPr="00453B02">
        <w:rPr>
          <w:rFonts w:eastAsia="Times New Roman" w:cs="Times New Roman"/>
          <w:szCs w:val="24"/>
        </w:rPr>
        <w:t xml:space="preserve">πό τους </w:t>
      </w:r>
      <w:r>
        <w:rPr>
          <w:rFonts w:eastAsia="Times New Roman" w:cs="Times New Roman"/>
          <w:szCs w:val="24"/>
        </w:rPr>
        <w:t xml:space="preserve">δεκαεννέα </w:t>
      </w:r>
      <w:r w:rsidRPr="00453B02">
        <w:rPr>
          <w:rFonts w:eastAsia="Times New Roman" w:cs="Times New Roman"/>
          <w:szCs w:val="24"/>
        </w:rPr>
        <w:t>πο</w:t>
      </w:r>
      <w:r w:rsidRPr="00453B02">
        <w:rPr>
          <w:rFonts w:eastAsia="Times New Roman" w:cs="Times New Roman"/>
          <w:szCs w:val="24"/>
        </w:rPr>
        <w:t>υ τον χειροκροτούσαν μέχρι χθες</w:t>
      </w:r>
      <w:r>
        <w:rPr>
          <w:rFonts w:eastAsia="Times New Roman" w:cs="Times New Roman"/>
          <w:szCs w:val="24"/>
        </w:rPr>
        <w:t>.</w:t>
      </w:r>
      <w:r w:rsidRPr="00453B02">
        <w:rPr>
          <w:rFonts w:eastAsia="Times New Roman" w:cs="Times New Roman"/>
          <w:szCs w:val="24"/>
        </w:rPr>
        <w:t xml:space="preserve"> Μη μας πιάσουν σε καμ</w:t>
      </w:r>
      <w:r>
        <w:rPr>
          <w:rFonts w:eastAsia="Times New Roman" w:cs="Times New Roman"/>
          <w:szCs w:val="24"/>
        </w:rPr>
        <w:t>μ</w:t>
      </w:r>
      <w:r w:rsidRPr="00453B02">
        <w:rPr>
          <w:rFonts w:eastAsia="Times New Roman" w:cs="Times New Roman"/>
          <w:szCs w:val="24"/>
        </w:rPr>
        <w:t>ία φωτογραφία να χειροκροτούμε τον αποδιοπομπαίο της Αρχηγού</w:t>
      </w:r>
      <w:r>
        <w:rPr>
          <w:rFonts w:eastAsia="Times New Roman" w:cs="Times New Roman"/>
          <w:szCs w:val="24"/>
        </w:rPr>
        <w:t>! Τι ντροπή!</w:t>
      </w:r>
    </w:p>
    <w:p w14:paraId="2D30DB86" w14:textId="77777777" w:rsidR="000D1FE2" w:rsidRDefault="005E5B96">
      <w:pPr>
        <w:tabs>
          <w:tab w:val="left" w:pos="6168"/>
        </w:tabs>
        <w:spacing w:line="600" w:lineRule="auto"/>
        <w:ind w:firstLine="720"/>
        <w:jc w:val="both"/>
        <w:rPr>
          <w:rFonts w:eastAsia="Times New Roman" w:cs="Times New Roman"/>
          <w:szCs w:val="24"/>
        </w:rPr>
      </w:pPr>
      <w:r w:rsidRPr="00453B02">
        <w:rPr>
          <w:rFonts w:eastAsia="Times New Roman" w:cs="Times New Roman"/>
          <w:szCs w:val="24"/>
        </w:rPr>
        <w:t xml:space="preserve">Οι </w:t>
      </w:r>
      <w:r>
        <w:rPr>
          <w:rFonts w:eastAsia="Times New Roman" w:cs="Times New Roman"/>
          <w:szCs w:val="24"/>
        </w:rPr>
        <w:t>κ</w:t>
      </w:r>
      <w:r w:rsidRPr="00453B02">
        <w:rPr>
          <w:rFonts w:eastAsia="Times New Roman" w:cs="Times New Roman"/>
          <w:szCs w:val="24"/>
        </w:rPr>
        <w:t>ώδικες</w:t>
      </w:r>
      <w:r>
        <w:rPr>
          <w:rFonts w:eastAsia="Times New Roman" w:cs="Times New Roman"/>
          <w:szCs w:val="24"/>
        </w:rPr>
        <w:t>,</w:t>
      </w:r>
      <w:r w:rsidRPr="00453B02">
        <w:rPr>
          <w:rFonts w:eastAsia="Times New Roman" w:cs="Times New Roman"/>
          <w:szCs w:val="24"/>
        </w:rPr>
        <w:t xml:space="preserve"> </w:t>
      </w:r>
      <w:r>
        <w:rPr>
          <w:rFonts w:eastAsia="Times New Roman" w:cs="Times New Roman"/>
          <w:szCs w:val="24"/>
        </w:rPr>
        <w:t>όμως,</w:t>
      </w:r>
      <w:r w:rsidRPr="00453B02">
        <w:rPr>
          <w:rFonts w:eastAsia="Times New Roman" w:cs="Times New Roman"/>
          <w:szCs w:val="24"/>
        </w:rPr>
        <w:t xml:space="preserve"> έχουν ήδη ψηφιστεί </w:t>
      </w:r>
      <w:r>
        <w:rPr>
          <w:rFonts w:eastAsia="Times New Roman" w:cs="Times New Roman"/>
          <w:szCs w:val="24"/>
        </w:rPr>
        <w:t xml:space="preserve">και θα ισχύσουν </w:t>
      </w:r>
      <w:r w:rsidRPr="00453B02">
        <w:rPr>
          <w:rFonts w:eastAsia="Times New Roman" w:cs="Times New Roman"/>
          <w:szCs w:val="24"/>
        </w:rPr>
        <w:t xml:space="preserve">από </w:t>
      </w:r>
      <w:r>
        <w:rPr>
          <w:rFonts w:eastAsia="Times New Roman" w:cs="Times New Roman"/>
          <w:szCs w:val="24"/>
        </w:rPr>
        <w:t xml:space="preserve">την </w:t>
      </w:r>
      <w:r w:rsidRPr="00453B02">
        <w:rPr>
          <w:rFonts w:eastAsia="Times New Roman" w:cs="Times New Roman"/>
          <w:szCs w:val="24"/>
        </w:rPr>
        <w:t>1</w:t>
      </w:r>
      <w:r w:rsidRPr="0063369C">
        <w:rPr>
          <w:rFonts w:eastAsia="Times New Roman" w:cs="Times New Roman"/>
          <w:szCs w:val="24"/>
          <w:vertAlign w:val="superscript"/>
        </w:rPr>
        <w:t xml:space="preserve">η </w:t>
      </w:r>
      <w:r w:rsidRPr="00453B02">
        <w:rPr>
          <w:rFonts w:eastAsia="Times New Roman" w:cs="Times New Roman"/>
          <w:szCs w:val="24"/>
        </w:rPr>
        <w:t>Ιουλίου</w:t>
      </w:r>
      <w:r>
        <w:rPr>
          <w:rFonts w:eastAsia="Times New Roman" w:cs="Times New Roman"/>
          <w:szCs w:val="24"/>
        </w:rPr>
        <w:t>.</w:t>
      </w:r>
      <w:r w:rsidRPr="00453B02">
        <w:rPr>
          <w:rFonts w:eastAsia="Times New Roman" w:cs="Times New Roman"/>
          <w:szCs w:val="24"/>
        </w:rPr>
        <w:t xml:space="preserve"> Η Ελλάδα έρχεται πιο κοντά στις σύγχρ</w:t>
      </w:r>
      <w:r>
        <w:rPr>
          <w:rFonts w:eastAsia="Times New Roman" w:cs="Times New Roman"/>
          <w:szCs w:val="24"/>
        </w:rPr>
        <w:t>ονες αντιλήψεις το</w:t>
      </w:r>
      <w:r>
        <w:rPr>
          <w:rFonts w:eastAsia="Times New Roman" w:cs="Times New Roman"/>
          <w:szCs w:val="24"/>
        </w:rPr>
        <w:t>υ ευρωπαϊκού ν</w:t>
      </w:r>
      <w:r w:rsidRPr="00453B02">
        <w:rPr>
          <w:rFonts w:eastAsia="Times New Roman" w:cs="Times New Roman"/>
          <w:szCs w:val="24"/>
        </w:rPr>
        <w:t>ομικού πολιτισμού</w:t>
      </w:r>
      <w:r>
        <w:rPr>
          <w:rFonts w:eastAsia="Times New Roman" w:cs="Times New Roman"/>
          <w:szCs w:val="24"/>
        </w:rPr>
        <w:t>.</w:t>
      </w:r>
      <w:r w:rsidRPr="00453B02">
        <w:rPr>
          <w:rFonts w:eastAsia="Times New Roman" w:cs="Times New Roman"/>
          <w:szCs w:val="24"/>
        </w:rPr>
        <w:t xml:space="preserve"> Είναι ένα έργο σημαντικών νομικών της πράξης και της θεωρίας που συνεργάστηκαν υπό τη προεδρία </w:t>
      </w:r>
      <w:r>
        <w:rPr>
          <w:rFonts w:eastAsia="Times New Roman" w:cs="Times New Roman"/>
          <w:szCs w:val="24"/>
        </w:rPr>
        <w:t xml:space="preserve">σημαντικών προσωπικοτήτων της </w:t>
      </w:r>
      <w:r>
        <w:rPr>
          <w:rFonts w:eastAsia="Times New Roman" w:cs="Times New Roman"/>
          <w:szCs w:val="24"/>
        </w:rPr>
        <w:t>δ</w:t>
      </w:r>
      <w:r>
        <w:rPr>
          <w:rFonts w:eastAsia="Times New Roman" w:cs="Times New Roman"/>
          <w:szCs w:val="24"/>
        </w:rPr>
        <w:t xml:space="preserve">ικαιοσύνης, </w:t>
      </w:r>
      <w:r w:rsidRPr="00453B02">
        <w:rPr>
          <w:rFonts w:eastAsia="Times New Roman" w:cs="Times New Roman"/>
          <w:szCs w:val="24"/>
        </w:rPr>
        <w:t xml:space="preserve">όπως ο Ιωάννης </w:t>
      </w:r>
      <w:proofErr w:type="spellStart"/>
      <w:r w:rsidRPr="00453B02">
        <w:rPr>
          <w:rFonts w:eastAsia="Times New Roman" w:cs="Times New Roman"/>
          <w:szCs w:val="24"/>
        </w:rPr>
        <w:t>Μανωλεδάκης</w:t>
      </w:r>
      <w:proofErr w:type="spellEnd"/>
      <w:r>
        <w:rPr>
          <w:rFonts w:eastAsia="Times New Roman" w:cs="Times New Roman"/>
          <w:szCs w:val="24"/>
        </w:rPr>
        <w:t>,</w:t>
      </w:r>
      <w:r w:rsidRPr="00453B02">
        <w:rPr>
          <w:rFonts w:eastAsia="Times New Roman" w:cs="Times New Roman"/>
          <w:szCs w:val="24"/>
        </w:rPr>
        <w:t xml:space="preserve"> ο Βασίλης </w:t>
      </w:r>
      <w:proofErr w:type="spellStart"/>
      <w:r w:rsidRPr="00453B02">
        <w:rPr>
          <w:rFonts w:eastAsia="Times New Roman" w:cs="Times New Roman"/>
          <w:szCs w:val="24"/>
        </w:rPr>
        <w:t>Μαρκής</w:t>
      </w:r>
      <w:proofErr w:type="spellEnd"/>
      <w:r>
        <w:rPr>
          <w:rFonts w:eastAsia="Times New Roman" w:cs="Times New Roman"/>
          <w:szCs w:val="24"/>
        </w:rPr>
        <w:t>,</w:t>
      </w:r>
      <w:r w:rsidRPr="00453B02">
        <w:rPr>
          <w:rFonts w:eastAsia="Times New Roman" w:cs="Times New Roman"/>
          <w:szCs w:val="24"/>
        </w:rPr>
        <w:t xml:space="preserve"> ο Χριστόφορος Αργυρόπουλος</w:t>
      </w:r>
      <w:r>
        <w:rPr>
          <w:rFonts w:eastAsia="Times New Roman" w:cs="Times New Roman"/>
          <w:szCs w:val="24"/>
        </w:rPr>
        <w:t>.</w:t>
      </w:r>
      <w:r w:rsidRPr="00453B02">
        <w:rPr>
          <w:rFonts w:eastAsia="Times New Roman" w:cs="Times New Roman"/>
          <w:szCs w:val="24"/>
        </w:rPr>
        <w:t xml:space="preserve"> Είναι χαρακ</w:t>
      </w:r>
      <w:r w:rsidRPr="00453B02">
        <w:rPr>
          <w:rFonts w:eastAsia="Times New Roman" w:cs="Times New Roman"/>
          <w:szCs w:val="24"/>
        </w:rPr>
        <w:t>τηριστικό της κακοδαιμονίας μας ότι κ</w:t>
      </w:r>
      <w:r>
        <w:rPr>
          <w:rFonts w:eastAsia="Times New Roman" w:cs="Times New Roman"/>
          <w:szCs w:val="24"/>
        </w:rPr>
        <w:t>α</w:t>
      </w:r>
      <w:r w:rsidRPr="00453B02">
        <w:rPr>
          <w:rFonts w:eastAsia="Times New Roman" w:cs="Times New Roman"/>
          <w:szCs w:val="24"/>
        </w:rPr>
        <w:t>ι αυτή η επιβεβλημένη θεσμική</w:t>
      </w:r>
      <w:r>
        <w:rPr>
          <w:rFonts w:eastAsia="Times New Roman" w:cs="Times New Roman"/>
          <w:szCs w:val="24"/>
        </w:rPr>
        <w:t xml:space="preserve"> μεταρρύθμιση παραλίγο να συνθλιβεί</w:t>
      </w:r>
      <w:r w:rsidRPr="00453B02">
        <w:rPr>
          <w:rFonts w:eastAsia="Times New Roman" w:cs="Times New Roman"/>
          <w:szCs w:val="24"/>
        </w:rPr>
        <w:t xml:space="preserve"> στις κομματικές συμπληγάδες που κρατούν καθηλωμένη τη χώρα μας στο παρελθόν και τη μιζέρια</w:t>
      </w:r>
      <w:r>
        <w:rPr>
          <w:rFonts w:eastAsia="Times New Roman" w:cs="Times New Roman"/>
          <w:szCs w:val="24"/>
        </w:rPr>
        <w:t>.</w:t>
      </w:r>
    </w:p>
    <w:p w14:paraId="2D30DB87" w14:textId="77777777" w:rsidR="000D1FE2" w:rsidRDefault="005E5B96">
      <w:pPr>
        <w:tabs>
          <w:tab w:val="left" w:pos="6168"/>
        </w:tabs>
        <w:spacing w:line="600" w:lineRule="auto"/>
        <w:ind w:firstLine="720"/>
        <w:jc w:val="both"/>
        <w:rPr>
          <w:rFonts w:eastAsia="Times New Roman" w:cs="Times New Roman"/>
          <w:szCs w:val="24"/>
        </w:rPr>
      </w:pPr>
      <w:r>
        <w:rPr>
          <w:rFonts w:eastAsia="Times New Roman" w:cs="Times New Roman"/>
          <w:szCs w:val="24"/>
        </w:rPr>
        <w:t>Είμαι περήφανος, λοιπόν,</w:t>
      </w:r>
      <w:r w:rsidRPr="00453B02">
        <w:rPr>
          <w:rFonts w:eastAsia="Times New Roman" w:cs="Times New Roman"/>
          <w:szCs w:val="24"/>
        </w:rPr>
        <w:t xml:space="preserve"> για την τελευταία πράξη της </w:t>
      </w:r>
      <w:r>
        <w:rPr>
          <w:rFonts w:eastAsia="Times New Roman" w:cs="Times New Roman"/>
          <w:szCs w:val="24"/>
        </w:rPr>
        <w:t>Κ</w:t>
      </w:r>
      <w:r w:rsidRPr="00453B02">
        <w:rPr>
          <w:rFonts w:eastAsia="Times New Roman" w:cs="Times New Roman"/>
          <w:szCs w:val="24"/>
        </w:rPr>
        <w:t>οινοβου</w:t>
      </w:r>
      <w:r w:rsidRPr="00453B02">
        <w:rPr>
          <w:rFonts w:eastAsia="Times New Roman" w:cs="Times New Roman"/>
          <w:szCs w:val="24"/>
        </w:rPr>
        <w:t xml:space="preserve">λευτικής </w:t>
      </w:r>
      <w:r>
        <w:rPr>
          <w:rFonts w:eastAsia="Times New Roman" w:cs="Times New Roman"/>
          <w:szCs w:val="24"/>
        </w:rPr>
        <w:t>Ο</w:t>
      </w:r>
      <w:r w:rsidRPr="00453B02">
        <w:rPr>
          <w:rFonts w:eastAsia="Times New Roman" w:cs="Times New Roman"/>
          <w:szCs w:val="24"/>
        </w:rPr>
        <w:t>μάδας του Ποταμιού</w:t>
      </w:r>
      <w:r>
        <w:rPr>
          <w:rFonts w:eastAsia="Times New Roman" w:cs="Times New Roman"/>
          <w:szCs w:val="24"/>
        </w:rPr>
        <w:t xml:space="preserve"> που έμεινε</w:t>
      </w:r>
      <w:r w:rsidRPr="00453B02">
        <w:rPr>
          <w:rFonts w:eastAsia="Times New Roman" w:cs="Times New Roman"/>
          <w:szCs w:val="24"/>
        </w:rPr>
        <w:t xml:space="preserve"> εδώ στη Βουλή και ψήφισε τους </w:t>
      </w:r>
      <w:r>
        <w:rPr>
          <w:rFonts w:eastAsia="Times New Roman" w:cs="Times New Roman"/>
          <w:szCs w:val="24"/>
        </w:rPr>
        <w:t>κ</w:t>
      </w:r>
      <w:r w:rsidRPr="00453B02">
        <w:rPr>
          <w:rFonts w:eastAsia="Times New Roman" w:cs="Times New Roman"/>
          <w:szCs w:val="24"/>
        </w:rPr>
        <w:t>ώδικες</w:t>
      </w:r>
      <w:r>
        <w:rPr>
          <w:rFonts w:eastAsia="Times New Roman" w:cs="Times New Roman"/>
          <w:szCs w:val="24"/>
        </w:rPr>
        <w:t xml:space="preserve">. Και κρατώ </w:t>
      </w:r>
      <w:r w:rsidRPr="00453B02">
        <w:rPr>
          <w:rFonts w:eastAsia="Times New Roman" w:cs="Times New Roman"/>
          <w:szCs w:val="24"/>
        </w:rPr>
        <w:t xml:space="preserve">ως παρακαταθήκη </w:t>
      </w:r>
      <w:r w:rsidRPr="00453B02">
        <w:rPr>
          <w:rFonts w:eastAsia="Times New Roman" w:cs="Times New Roman"/>
          <w:szCs w:val="24"/>
        </w:rPr>
        <w:lastRenderedPageBreak/>
        <w:t>τα ενθουσιώδη θετικά σχόλια των ανθρώπων</w:t>
      </w:r>
      <w:r>
        <w:rPr>
          <w:rFonts w:eastAsia="Times New Roman" w:cs="Times New Roman"/>
          <w:szCs w:val="24"/>
        </w:rPr>
        <w:t>,</w:t>
      </w:r>
      <w:r w:rsidRPr="00453B02">
        <w:rPr>
          <w:rFonts w:eastAsia="Times New Roman" w:cs="Times New Roman"/>
          <w:szCs w:val="24"/>
        </w:rPr>
        <w:t xml:space="preserve"> των λειτουργών της </w:t>
      </w:r>
      <w:r>
        <w:rPr>
          <w:rFonts w:eastAsia="Times New Roman" w:cs="Times New Roman"/>
          <w:szCs w:val="24"/>
        </w:rPr>
        <w:t>δ</w:t>
      </w:r>
      <w:r w:rsidRPr="00453B02">
        <w:rPr>
          <w:rFonts w:eastAsia="Times New Roman" w:cs="Times New Roman"/>
          <w:szCs w:val="24"/>
        </w:rPr>
        <w:t>ικαιοσύνης</w:t>
      </w:r>
      <w:r>
        <w:rPr>
          <w:rFonts w:eastAsia="Times New Roman" w:cs="Times New Roman"/>
          <w:szCs w:val="24"/>
        </w:rPr>
        <w:t>.</w:t>
      </w:r>
    </w:p>
    <w:p w14:paraId="2D30DB88" w14:textId="77777777" w:rsidR="000D1FE2" w:rsidRDefault="005E5B96">
      <w:pPr>
        <w:tabs>
          <w:tab w:val="left" w:pos="6168"/>
        </w:tabs>
        <w:spacing w:line="600" w:lineRule="auto"/>
        <w:ind w:firstLine="720"/>
        <w:jc w:val="both"/>
        <w:rPr>
          <w:rFonts w:eastAsia="Times New Roman" w:cs="Times New Roman"/>
          <w:szCs w:val="24"/>
        </w:rPr>
      </w:pPr>
      <w:r w:rsidRPr="00453B02">
        <w:rPr>
          <w:rFonts w:eastAsia="Times New Roman" w:cs="Times New Roman"/>
          <w:szCs w:val="24"/>
        </w:rPr>
        <w:t xml:space="preserve">Ο μεταδοτικός ιός </w:t>
      </w:r>
      <w:r>
        <w:rPr>
          <w:rFonts w:eastAsia="Times New Roman" w:cs="Times New Roman"/>
          <w:szCs w:val="24"/>
        </w:rPr>
        <w:t xml:space="preserve">της παλαιοκομματικής </w:t>
      </w:r>
      <w:r w:rsidRPr="00453B02">
        <w:rPr>
          <w:rFonts w:eastAsia="Times New Roman" w:cs="Times New Roman"/>
          <w:szCs w:val="24"/>
        </w:rPr>
        <w:t xml:space="preserve">κουτοπονηριάς </w:t>
      </w:r>
      <w:r>
        <w:rPr>
          <w:rFonts w:eastAsia="Times New Roman" w:cs="Times New Roman"/>
          <w:szCs w:val="24"/>
        </w:rPr>
        <w:t>«</w:t>
      </w:r>
      <w:r w:rsidRPr="00453B02">
        <w:rPr>
          <w:rFonts w:eastAsia="Times New Roman" w:cs="Times New Roman"/>
          <w:szCs w:val="24"/>
        </w:rPr>
        <w:t xml:space="preserve">αφού θα το κάνουν </w:t>
      </w:r>
      <w:r w:rsidRPr="00453B02">
        <w:rPr>
          <w:rFonts w:eastAsia="Times New Roman" w:cs="Times New Roman"/>
          <w:szCs w:val="24"/>
        </w:rPr>
        <w:t>κάποιοι άλλοι</w:t>
      </w:r>
      <w:r>
        <w:rPr>
          <w:rFonts w:eastAsia="Times New Roman" w:cs="Times New Roman"/>
          <w:szCs w:val="24"/>
        </w:rPr>
        <w:t>, γ</w:t>
      </w:r>
      <w:r w:rsidRPr="00453B02">
        <w:rPr>
          <w:rFonts w:eastAsia="Times New Roman" w:cs="Times New Roman"/>
          <w:szCs w:val="24"/>
        </w:rPr>
        <w:t>ιατί να εκτεθούμε εμείς</w:t>
      </w:r>
      <w:r>
        <w:rPr>
          <w:rFonts w:eastAsia="Times New Roman" w:cs="Times New Roman"/>
          <w:szCs w:val="24"/>
        </w:rPr>
        <w:t>;»</w:t>
      </w:r>
      <w:r w:rsidRPr="00453B02">
        <w:rPr>
          <w:rFonts w:eastAsia="Times New Roman" w:cs="Times New Roman"/>
          <w:szCs w:val="24"/>
        </w:rPr>
        <w:t xml:space="preserve"> δεν </w:t>
      </w:r>
      <w:proofErr w:type="spellStart"/>
      <w:r w:rsidRPr="00453B02">
        <w:rPr>
          <w:rFonts w:eastAsia="Times New Roman" w:cs="Times New Roman"/>
          <w:szCs w:val="24"/>
        </w:rPr>
        <w:t>προσέβαλε</w:t>
      </w:r>
      <w:proofErr w:type="spellEnd"/>
      <w:r w:rsidRPr="00453B02">
        <w:rPr>
          <w:rFonts w:eastAsia="Times New Roman" w:cs="Times New Roman"/>
          <w:szCs w:val="24"/>
        </w:rPr>
        <w:t xml:space="preserve"> ποτέ το Ποτάμι</w:t>
      </w:r>
      <w:r>
        <w:rPr>
          <w:rFonts w:eastAsia="Times New Roman" w:cs="Times New Roman"/>
          <w:szCs w:val="24"/>
        </w:rPr>
        <w:t>.</w:t>
      </w:r>
      <w:r w:rsidRPr="00453B02">
        <w:rPr>
          <w:rFonts w:eastAsia="Times New Roman" w:cs="Times New Roman"/>
          <w:szCs w:val="24"/>
        </w:rPr>
        <w:t xml:space="preserve"> Και </w:t>
      </w:r>
      <w:r>
        <w:rPr>
          <w:rFonts w:eastAsia="Times New Roman" w:cs="Times New Roman"/>
          <w:szCs w:val="24"/>
        </w:rPr>
        <w:t xml:space="preserve">αυτό </w:t>
      </w:r>
      <w:r w:rsidRPr="00453B02">
        <w:rPr>
          <w:rFonts w:eastAsia="Times New Roman" w:cs="Times New Roman"/>
          <w:szCs w:val="24"/>
        </w:rPr>
        <w:t>θέλω να αναγνωριστεί από όλους</w:t>
      </w:r>
      <w:r>
        <w:rPr>
          <w:rFonts w:eastAsia="Times New Roman" w:cs="Times New Roman"/>
          <w:szCs w:val="24"/>
        </w:rPr>
        <w:t>. Αυτό το αποδείξαμε από τη νομιμοποίηση της</w:t>
      </w:r>
      <w:r w:rsidRPr="00453B02">
        <w:rPr>
          <w:rFonts w:eastAsia="Times New Roman" w:cs="Times New Roman"/>
          <w:szCs w:val="24"/>
        </w:rPr>
        <w:t xml:space="preserve"> ιατρικής κάνναβης μέχρι την ένταξη </w:t>
      </w:r>
      <w:r>
        <w:rPr>
          <w:rFonts w:eastAsia="Times New Roman" w:cs="Times New Roman"/>
          <w:szCs w:val="24"/>
        </w:rPr>
        <w:t xml:space="preserve">της Βόρειας Μακεδονίας στο ΝΑΤΟ. Τεσσεράμισι </w:t>
      </w:r>
      <w:r w:rsidRPr="00453B02">
        <w:rPr>
          <w:rFonts w:eastAsia="Times New Roman" w:cs="Times New Roman"/>
          <w:szCs w:val="24"/>
        </w:rPr>
        <w:t>χρόνια</w:t>
      </w:r>
      <w:r>
        <w:rPr>
          <w:rFonts w:eastAsia="Times New Roman" w:cs="Times New Roman"/>
          <w:szCs w:val="24"/>
        </w:rPr>
        <w:t>,</w:t>
      </w:r>
      <w:r w:rsidRPr="00453B02">
        <w:rPr>
          <w:rFonts w:eastAsia="Times New Roman" w:cs="Times New Roman"/>
          <w:szCs w:val="24"/>
        </w:rPr>
        <w:t xml:space="preserve"> κάθε φορά μα</w:t>
      </w:r>
      <w:r w:rsidRPr="00453B02">
        <w:rPr>
          <w:rFonts w:eastAsia="Times New Roman" w:cs="Times New Roman"/>
          <w:szCs w:val="24"/>
        </w:rPr>
        <w:t>ς έδιναν μία συμβουλή</w:t>
      </w:r>
      <w:r>
        <w:rPr>
          <w:rFonts w:eastAsia="Times New Roman" w:cs="Times New Roman"/>
          <w:szCs w:val="24"/>
        </w:rPr>
        <w:t>:</w:t>
      </w:r>
      <w:r w:rsidRPr="00453B02">
        <w:rPr>
          <w:rFonts w:eastAsia="Times New Roman" w:cs="Times New Roman"/>
          <w:szCs w:val="24"/>
        </w:rPr>
        <w:t xml:space="preserve"> </w:t>
      </w:r>
      <w:r>
        <w:rPr>
          <w:rFonts w:eastAsia="Times New Roman" w:cs="Times New Roman"/>
          <w:szCs w:val="24"/>
        </w:rPr>
        <w:t>«</w:t>
      </w:r>
      <w:r w:rsidRPr="00453B02">
        <w:rPr>
          <w:rFonts w:eastAsia="Times New Roman" w:cs="Times New Roman"/>
          <w:szCs w:val="24"/>
        </w:rPr>
        <w:t>Κρυφτείτε και περιμένετε μία άλλη συγκυρία</w:t>
      </w:r>
      <w:r>
        <w:rPr>
          <w:rFonts w:eastAsia="Times New Roman" w:cs="Times New Roman"/>
          <w:szCs w:val="24"/>
        </w:rPr>
        <w:t>,</w:t>
      </w:r>
      <w:r w:rsidRPr="00453B02">
        <w:rPr>
          <w:rFonts w:eastAsia="Times New Roman" w:cs="Times New Roman"/>
          <w:szCs w:val="24"/>
        </w:rPr>
        <w:t xml:space="preserve"> μία άλλη εποχή</w:t>
      </w:r>
      <w:r>
        <w:rPr>
          <w:rFonts w:eastAsia="Times New Roman" w:cs="Times New Roman"/>
          <w:szCs w:val="24"/>
        </w:rPr>
        <w:t>, κ</w:t>
      </w:r>
      <w:r w:rsidRPr="00453B02">
        <w:rPr>
          <w:rFonts w:eastAsia="Times New Roman" w:cs="Times New Roman"/>
          <w:szCs w:val="24"/>
        </w:rPr>
        <w:t xml:space="preserve">άποτε </w:t>
      </w:r>
      <w:r>
        <w:rPr>
          <w:rFonts w:eastAsia="Times New Roman" w:cs="Times New Roman"/>
          <w:szCs w:val="24"/>
        </w:rPr>
        <w:t>που όλα ως διά</w:t>
      </w:r>
      <w:r w:rsidRPr="00453B02">
        <w:rPr>
          <w:rFonts w:eastAsia="Times New Roman" w:cs="Times New Roman"/>
          <w:szCs w:val="24"/>
        </w:rPr>
        <w:t xml:space="preserve"> μαγείας θα αλλάξουν</w:t>
      </w:r>
      <w:r>
        <w:rPr>
          <w:rFonts w:eastAsia="Times New Roman" w:cs="Times New Roman"/>
          <w:szCs w:val="24"/>
        </w:rPr>
        <w:t>».</w:t>
      </w:r>
    </w:p>
    <w:p w14:paraId="2D30DB89" w14:textId="77777777" w:rsidR="000D1FE2" w:rsidRDefault="005E5B96">
      <w:pPr>
        <w:tabs>
          <w:tab w:val="left" w:pos="6168"/>
        </w:tabs>
        <w:spacing w:line="600" w:lineRule="auto"/>
        <w:ind w:firstLine="720"/>
        <w:jc w:val="both"/>
        <w:rPr>
          <w:rFonts w:eastAsia="Times New Roman" w:cs="Times New Roman"/>
          <w:szCs w:val="24"/>
        </w:rPr>
      </w:pPr>
      <w:r w:rsidRPr="00453B02">
        <w:rPr>
          <w:rFonts w:eastAsia="Times New Roman" w:cs="Times New Roman"/>
          <w:szCs w:val="24"/>
        </w:rPr>
        <w:t>Ο αγαπημένος Ντίνος Χριστιανόπουλος</w:t>
      </w:r>
      <w:r>
        <w:rPr>
          <w:rFonts w:eastAsia="Times New Roman" w:cs="Times New Roman"/>
          <w:szCs w:val="24"/>
        </w:rPr>
        <w:t xml:space="preserve"> στο ποίημά του «Ε</w:t>
      </w:r>
      <w:r w:rsidRPr="00453B02">
        <w:rPr>
          <w:rFonts w:eastAsia="Times New Roman" w:cs="Times New Roman"/>
          <w:szCs w:val="24"/>
        </w:rPr>
        <w:t>γκαταλείπω την ποίηση</w:t>
      </w:r>
      <w:r>
        <w:rPr>
          <w:rFonts w:eastAsia="Times New Roman" w:cs="Times New Roman"/>
          <w:szCs w:val="24"/>
        </w:rPr>
        <w:t>», λέει κάπου στον έκτο, έβδομο</w:t>
      </w:r>
      <w:r w:rsidRPr="00453B02">
        <w:rPr>
          <w:rFonts w:eastAsia="Times New Roman" w:cs="Times New Roman"/>
          <w:szCs w:val="24"/>
        </w:rPr>
        <w:t xml:space="preserve"> στίχο </w:t>
      </w:r>
      <w:r>
        <w:rPr>
          <w:rFonts w:eastAsia="Times New Roman" w:cs="Times New Roman"/>
          <w:szCs w:val="24"/>
        </w:rPr>
        <w:t>«Να μη με κατηγο</w:t>
      </w:r>
      <w:r>
        <w:rPr>
          <w:rFonts w:eastAsia="Times New Roman" w:cs="Times New Roman"/>
          <w:szCs w:val="24"/>
        </w:rPr>
        <w:t xml:space="preserve">ρήσουν για </w:t>
      </w:r>
      <w:r w:rsidRPr="00453B02">
        <w:rPr>
          <w:rFonts w:eastAsia="Times New Roman" w:cs="Times New Roman"/>
          <w:szCs w:val="24"/>
        </w:rPr>
        <w:t>ευκολία</w:t>
      </w:r>
      <w:r>
        <w:rPr>
          <w:rFonts w:eastAsia="Times New Roman" w:cs="Times New Roman"/>
          <w:szCs w:val="24"/>
        </w:rPr>
        <w:t>,</w:t>
      </w:r>
      <w:r w:rsidRPr="00453B02">
        <w:rPr>
          <w:rFonts w:eastAsia="Times New Roman" w:cs="Times New Roman"/>
          <w:szCs w:val="24"/>
        </w:rPr>
        <w:t xml:space="preserve"> πως δεν έσκαψα βαθιά</w:t>
      </w:r>
      <w:r>
        <w:rPr>
          <w:rFonts w:eastAsia="Times New Roman" w:cs="Times New Roman"/>
          <w:szCs w:val="24"/>
        </w:rPr>
        <w:t>…».</w:t>
      </w:r>
      <w:r w:rsidRPr="00453B02">
        <w:rPr>
          <w:rFonts w:eastAsia="Times New Roman" w:cs="Times New Roman"/>
          <w:szCs w:val="24"/>
        </w:rPr>
        <w:t xml:space="preserve"> Αυτό λέμε στους φίλους</w:t>
      </w:r>
      <w:r>
        <w:rPr>
          <w:rFonts w:eastAsia="Times New Roman" w:cs="Times New Roman"/>
          <w:szCs w:val="24"/>
        </w:rPr>
        <w:t>,</w:t>
      </w:r>
      <w:r w:rsidRPr="00453B02">
        <w:rPr>
          <w:rFonts w:eastAsia="Times New Roman" w:cs="Times New Roman"/>
          <w:szCs w:val="24"/>
        </w:rPr>
        <w:t xml:space="preserve"> αλλά και στο αντιπάλους τούτες τις μέρες του απολογισμού</w:t>
      </w:r>
      <w:r>
        <w:rPr>
          <w:rFonts w:eastAsia="Times New Roman" w:cs="Times New Roman"/>
          <w:szCs w:val="24"/>
        </w:rPr>
        <w:t>.</w:t>
      </w:r>
      <w:r w:rsidRPr="00453B02">
        <w:rPr>
          <w:rFonts w:eastAsia="Times New Roman" w:cs="Times New Roman"/>
          <w:szCs w:val="24"/>
        </w:rPr>
        <w:t xml:space="preserve"> Σκά</w:t>
      </w:r>
      <w:r>
        <w:rPr>
          <w:rFonts w:eastAsia="Times New Roman" w:cs="Times New Roman"/>
          <w:szCs w:val="24"/>
        </w:rPr>
        <w:t>ψ</w:t>
      </w:r>
      <w:r w:rsidRPr="00453B02">
        <w:rPr>
          <w:rFonts w:eastAsia="Times New Roman" w:cs="Times New Roman"/>
          <w:szCs w:val="24"/>
        </w:rPr>
        <w:t>αμε βαθιά στο Ποτάμι</w:t>
      </w:r>
      <w:r>
        <w:rPr>
          <w:rFonts w:eastAsia="Times New Roman" w:cs="Times New Roman"/>
          <w:szCs w:val="24"/>
        </w:rPr>
        <w:t>,</w:t>
      </w:r>
      <w:r w:rsidRPr="00453B02">
        <w:rPr>
          <w:rFonts w:eastAsia="Times New Roman" w:cs="Times New Roman"/>
          <w:szCs w:val="24"/>
        </w:rPr>
        <w:t xml:space="preserve"> κάθε μέρα</w:t>
      </w:r>
      <w:r>
        <w:rPr>
          <w:rFonts w:eastAsia="Times New Roman" w:cs="Times New Roman"/>
          <w:szCs w:val="24"/>
        </w:rPr>
        <w:t>,</w:t>
      </w:r>
      <w:r w:rsidRPr="00453B02">
        <w:rPr>
          <w:rFonts w:eastAsia="Times New Roman" w:cs="Times New Roman"/>
          <w:szCs w:val="24"/>
        </w:rPr>
        <w:t xml:space="preserve"> κάθε ώρα για κάθε θέμα</w:t>
      </w:r>
      <w:r>
        <w:rPr>
          <w:rFonts w:eastAsia="Times New Roman" w:cs="Times New Roman"/>
          <w:szCs w:val="24"/>
        </w:rPr>
        <w:t>.</w:t>
      </w:r>
      <w:r w:rsidRPr="00453B02">
        <w:rPr>
          <w:rFonts w:eastAsia="Times New Roman" w:cs="Times New Roman"/>
          <w:szCs w:val="24"/>
        </w:rPr>
        <w:t xml:space="preserve"> </w:t>
      </w:r>
    </w:p>
    <w:p w14:paraId="2D30DB8A" w14:textId="77777777" w:rsidR="000D1FE2" w:rsidRDefault="005E5B96">
      <w:pPr>
        <w:spacing w:line="600" w:lineRule="auto"/>
        <w:ind w:firstLine="720"/>
        <w:jc w:val="both"/>
        <w:rPr>
          <w:rFonts w:eastAsia="Times New Roman" w:cs="Times New Roman"/>
          <w:szCs w:val="24"/>
        </w:rPr>
      </w:pPr>
      <w:r w:rsidRPr="00757F59">
        <w:rPr>
          <w:rFonts w:eastAsia="Times New Roman" w:cs="Times New Roman"/>
          <w:szCs w:val="24"/>
        </w:rPr>
        <w:t xml:space="preserve">Οι </w:t>
      </w:r>
      <w:r>
        <w:rPr>
          <w:rFonts w:eastAsia="Times New Roman" w:cs="Times New Roman"/>
          <w:szCs w:val="24"/>
        </w:rPr>
        <w:t>λύσεις, α</w:t>
      </w:r>
      <w:r w:rsidRPr="00757F59">
        <w:rPr>
          <w:rFonts w:eastAsia="Times New Roman" w:cs="Times New Roman"/>
          <w:szCs w:val="24"/>
        </w:rPr>
        <w:t>κόμα και οι απλές λύσεις</w:t>
      </w:r>
      <w:r>
        <w:rPr>
          <w:rFonts w:eastAsia="Times New Roman" w:cs="Times New Roman"/>
          <w:szCs w:val="24"/>
        </w:rPr>
        <w:t>,</w:t>
      </w:r>
      <w:r w:rsidRPr="00757F59">
        <w:rPr>
          <w:rFonts w:eastAsia="Times New Roman" w:cs="Times New Roman"/>
          <w:szCs w:val="24"/>
        </w:rPr>
        <w:t xml:space="preserve"> στην Ελλάδα μετά από τόσα χρόν</w:t>
      </w:r>
      <w:r w:rsidRPr="00757F59">
        <w:rPr>
          <w:rFonts w:eastAsia="Times New Roman" w:cs="Times New Roman"/>
          <w:szCs w:val="24"/>
        </w:rPr>
        <w:t>ια στα αζήτητα είναι θαμμένες σε μεγάλο βάθος</w:t>
      </w:r>
      <w:r>
        <w:rPr>
          <w:rFonts w:eastAsia="Times New Roman" w:cs="Times New Roman"/>
          <w:szCs w:val="24"/>
        </w:rPr>
        <w:t>,</w:t>
      </w:r>
      <w:r w:rsidRPr="00757F59">
        <w:rPr>
          <w:rFonts w:eastAsia="Times New Roman" w:cs="Times New Roman"/>
          <w:szCs w:val="24"/>
        </w:rPr>
        <w:t xml:space="preserve"> </w:t>
      </w:r>
      <w:r w:rsidRPr="00757F59">
        <w:rPr>
          <w:rFonts w:eastAsia="Times New Roman" w:cs="Times New Roman"/>
          <w:szCs w:val="24"/>
        </w:rPr>
        <w:lastRenderedPageBreak/>
        <w:t>σαν τους φυσικούς πόρους</w:t>
      </w:r>
      <w:r>
        <w:rPr>
          <w:rFonts w:eastAsia="Times New Roman" w:cs="Times New Roman"/>
          <w:szCs w:val="24"/>
        </w:rPr>
        <w:t>. Δεν ξέρω, μπορεί κάποιοι άλλοι</w:t>
      </w:r>
      <w:r w:rsidRPr="00757F59">
        <w:rPr>
          <w:rFonts w:eastAsia="Times New Roman" w:cs="Times New Roman"/>
          <w:szCs w:val="24"/>
        </w:rPr>
        <w:t xml:space="preserve"> να καμώνονται </w:t>
      </w:r>
      <w:r>
        <w:rPr>
          <w:rFonts w:eastAsia="Times New Roman" w:cs="Times New Roman"/>
          <w:szCs w:val="24"/>
        </w:rPr>
        <w:t xml:space="preserve">ότι </w:t>
      </w:r>
      <w:r w:rsidRPr="00757F59">
        <w:rPr>
          <w:rFonts w:eastAsia="Times New Roman" w:cs="Times New Roman"/>
          <w:szCs w:val="24"/>
        </w:rPr>
        <w:t>τα καταφέρνουν εύκολα</w:t>
      </w:r>
      <w:r>
        <w:rPr>
          <w:rFonts w:eastAsia="Times New Roman" w:cs="Times New Roman"/>
          <w:szCs w:val="24"/>
        </w:rPr>
        <w:t>, να τα έχουν</w:t>
      </w:r>
      <w:r w:rsidRPr="00757F59">
        <w:rPr>
          <w:rFonts w:eastAsia="Times New Roman" w:cs="Times New Roman"/>
          <w:szCs w:val="24"/>
        </w:rPr>
        <w:t xml:space="preserve"> όλα στο μυαλό </w:t>
      </w:r>
      <w:r>
        <w:rPr>
          <w:rFonts w:eastAsia="Times New Roman" w:cs="Times New Roman"/>
          <w:szCs w:val="24"/>
        </w:rPr>
        <w:t>τους.</w:t>
      </w:r>
      <w:r w:rsidRPr="00757F59">
        <w:rPr>
          <w:rFonts w:eastAsia="Times New Roman" w:cs="Times New Roman"/>
          <w:szCs w:val="24"/>
        </w:rPr>
        <w:t xml:space="preserve"> Εμείς</w:t>
      </w:r>
      <w:r>
        <w:rPr>
          <w:rFonts w:eastAsia="Times New Roman" w:cs="Times New Roman"/>
          <w:szCs w:val="24"/>
        </w:rPr>
        <w:t>,</w:t>
      </w:r>
      <w:r w:rsidRPr="00757F59">
        <w:rPr>
          <w:rFonts w:eastAsia="Times New Roman" w:cs="Times New Roman"/>
          <w:szCs w:val="24"/>
        </w:rPr>
        <w:t xml:space="preserve"> </w:t>
      </w:r>
      <w:r>
        <w:rPr>
          <w:rFonts w:eastAsia="Times New Roman" w:cs="Times New Roman"/>
          <w:szCs w:val="24"/>
        </w:rPr>
        <w:t>όμως, παιδευτήκα</w:t>
      </w:r>
      <w:r w:rsidRPr="00757F59">
        <w:rPr>
          <w:rFonts w:eastAsia="Times New Roman" w:cs="Times New Roman"/>
          <w:szCs w:val="24"/>
        </w:rPr>
        <w:t>με πολύ για κάθε πρόταση</w:t>
      </w:r>
      <w:r>
        <w:rPr>
          <w:rFonts w:eastAsia="Times New Roman" w:cs="Times New Roman"/>
          <w:szCs w:val="24"/>
        </w:rPr>
        <w:t>,</w:t>
      </w:r>
      <w:r w:rsidRPr="00757F59">
        <w:rPr>
          <w:rFonts w:eastAsia="Times New Roman" w:cs="Times New Roman"/>
          <w:szCs w:val="24"/>
        </w:rPr>
        <w:t xml:space="preserve"> για κάθε θέση</w:t>
      </w:r>
      <w:r>
        <w:rPr>
          <w:rFonts w:eastAsia="Times New Roman" w:cs="Times New Roman"/>
          <w:szCs w:val="24"/>
        </w:rPr>
        <w:t>,</w:t>
      </w:r>
      <w:r w:rsidRPr="00757F59">
        <w:rPr>
          <w:rFonts w:eastAsia="Times New Roman" w:cs="Times New Roman"/>
          <w:szCs w:val="24"/>
        </w:rPr>
        <w:t xml:space="preserve"> για κάθε ψηφοφορία</w:t>
      </w:r>
      <w:r>
        <w:rPr>
          <w:rFonts w:eastAsia="Times New Roman" w:cs="Times New Roman"/>
          <w:szCs w:val="24"/>
        </w:rPr>
        <w:t>,</w:t>
      </w:r>
      <w:r w:rsidRPr="00757F59">
        <w:rPr>
          <w:rFonts w:eastAsia="Times New Roman" w:cs="Times New Roman"/>
          <w:szCs w:val="24"/>
        </w:rPr>
        <w:t xml:space="preserve"> για κάθε ομιλία</w:t>
      </w:r>
      <w:r>
        <w:rPr>
          <w:rFonts w:eastAsia="Times New Roman" w:cs="Times New Roman"/>
          <w:szCs w:val="24"/>
        </w:rPr>
        <w:t>,</w:t>
      </w:r>
      <w:r w:rsidRPr="00757F59">
        <w:rPr>
          <w:rFonts w:eastAsia="Times New Roman" w:cs="Times New Roman"/>
          <w:szCs w:val="24"/>
        </w:rPr>
        <w:t xml:space="preserve"> σχεδόν για κάθε ανακοίνωση</w:t>
      </w:r>
      <w:r>
        <w:rPr>
          <w:rFonts w:eastAsia="Times New Roman" w:cs="Times New Roman"/>
          <w:szCs w:val="24"/>
        </w:rPr>
        <w:t>.</w:t>
      </w:r>
      <w:r w:rsidRPr="00757F59">
        <w:rPr>
          <w:rFonts w:eastAsia="Times New Roman" w:cs="Times New Roman"/>
          <w:szCs w:val="24"/>
        </w:rPr>
        <w:t xml:space="preserve"> </w:t>
      </w:r>
      <w:r>
        <w:rPr>
          <w:rFonts w:eastAsia="Times New Roman" w:cs="Times New Roman"/>
          <w:szCs w:val="24"/>
        </w:rPr>
        <w:t>Εξαντλού</w:t>
      </w:r>
      <w:r w:rsidRPr="00757F59">
        <w:rPr>
          <w:rFonts w:eastAsia="Times New Roman" w:cs="Times New Roman"/>
          <w:szCs w:val="24"/>
        </w:rPr>
        <w:t>σαμε καθημερινά τα όρια της αναζήτησης</w:t>
      </w:r>
      <w:r>
        <w:rPr>
          <w:rFonts w:eastAsia="Times New Roman" w:cs="Times New Roman"/>
          <w:szCs w:val="24"/>
        </w:rPr>
        <w:t>.</w:t>
      </w:r>
    </w:p>
    <w:p w14:paraId="2D30DB8B" w14:textId="77777777" w:rsidR="000D1FE2" w:rsidRDefault="005E5B96">
      <w:pPr>
        <w:spacing w:line="600" w:lineRule="auto"/>
        <w:ind w:firstLine="720"/>
        <w:jc w:val="both"/>
        <w:rPr>
          <w:rFonts w:eastAsia="Times New Roman" w:cs="Times New Roman"/>
          <w:szCs w:val="24"/>
        </w:rPr>
      </w:pPr>
      <w:r w:rsidRPr="00757F59">
        <w:rPr>
          <w:rFonts w:eastAsia="Times New Roman" w:cs="Times New Roman"/>
          <w:szCs w:val="24"/>
        </w:rPr>
        <w:t xml:space="preserve">Και θέλω να στείλω ένα μήνυμα </w:t>
      </w:r>
      <w:r>
        <w:rPr>
          <w:rFonts w:eastAsia="Times New Roman" w:cs="Times New Roman"/>
          <w:szCs w:val="24"/>
        </w:rPr>
        <w:t>στους ογδόντα έξι χιλιάδες</w:t>
      </w:r>
      <w:r w:rsidRPr="00757F59">
        <w:rPr>
          <w:rFonts w:eastAsia="Times New Roman" w:cs="Times New Roman"/>
          <w:szCs w:val="24"/>
        </w:rPr>
        <w:t xml:space="preserve"> πολίτες που μας ψήφισαν στις </w:t>
      </w:r>
      <w:r>
        <w:rPr>
          <w:rFonts w:eastAsia="Times New Roman" w:cs="Times New Roman"/>
          <w:szCs w:val="24"/>
        </w:rPr>
        <w:t>ε</w:t>
      </w:r>
      <w:r w:rsidRPr="00757F59">
        <w:rPr>
          <w:rFonts w:eastAsia="Times New Roman" w:cs="Times New Roman"/>
          <w:szCs w:val="24"/>
        </w:rPr>
        <w:t>υρωεκλογές</w:t>
      </w:r>
      <w:r>
        <w:rPr>
          <w:rFonts w:eastAsia="Times New Roman" w:cs="Times New Roman"/>
          <w:szCs w:val="24"/>
        </w:rPr>
        <w:t xml:space="preserve">. Τους ζητώ να μη χάσουν </w:t>
      </w:r>
      <w:r w:rsidRPr="00757F59">
        <w:rPr>
          <w:rFonts w:eastAsia="Times New Roman" w:cs="Times New Roman"/>
          <w:szCs w:val="24"/>
        </w:rPr>
        <w:t xml:space="preserve">αυτό που τους έκανε </w:t>
      </w:r>
      <w:r w:rsidRPr="00757F59">
        <w:rPr>
          <w:rFonts w:eastAsia="Times New Roman" w:cs="Times New Roman"/>
          <w:szCs w:val="24"/>
        </w:rPr>
        <w:t>Ποτάμι</w:t>
      </w:r>
      <w:r>
        <w:rPr>
          <w:rFonts w:eastAsia="Times New Roman" w:cs="Times New Roman"/>
          <w:szCs w:val="24"/>
        </w:rPr>
        <w:t>.</w:t>
      </w:r>
      <w:r w:rsidRPr="00757F59">
        <w:rPr>
          <w:rFonts w:eastAsia="Times New Roman" w:cs="Times New Roman"/>
          <w:szCs w:val="24"/>
        </w:rPr>
        <w:t xml:space="preserve"> </w:t>
      </w:r>
      <w:r>
        <w:rPr>
          <w:rFonts w:eastAsia="Times New Roman" w:cs="Times New Roman"/>
          <w:szCs w:val="24"/>
        </w:rPr>
        <w:t>Τους ζητώ να είναι περήφανοι γι’</w:t>
      </w:r>
      <w:r w:rsidRPr="00757F59">
        <w:rPr>
          <w:rFonts w:eastAsia="Times New Roman" w:cs="Times New Roman"/>
          <w:szCs w:val="24"/>
        </w:rPr>
        <w:t xml:space="preserve"> αυτά που καταφέρα</w:t>
      </w:r>
      <w:r>
        <w:rPr>
          <w:rFonts w:eastAsia="Times New Roman" w:cs="Times New Roman"/>
          <w:szCs w:val="24"/>
        </w:rPr>
        <w:t xml:space="preserve">με, </w:t>
      </w:r>
      <w:r w:rsidRPr="00757F59">
        <w:rPr>
          <w:rFonts w:eastAsia="Times New Roman" w:cs="Times New Roman"/>
          <w:szCs w:val="24"/>
        </w:rPr>
        <w:t>ειλικρίνεια</w:t>
      </w:r>
      <w:r>
        <w:rPr>
          <w:rFonts w:eastAsia="Times New Roman" w:cs="Times New Roman"/>
          <w:szCs w:val="24"/>
        </w:rPr>
        <w:t>,</w:t>
      </w:r>
      <w:r w:rsidRPr="00757F59">
        <w:rPr>
          <w:rFonts w:eastAsia="Times New Roman" w:cs="Times New Roman"/>
          <w:szCs w:val="24"/>
        </w:rPr>
        <w:t xml:space="preserve"> ευθύτητα</w:t>
      </w:r>
      <w:r>
        <w:rPr>
          <w:rFonts w:eastAsia="Times New Roman" w:cs="Times New Roman"/>
          <w:szCs w:val="24"/>
        </w:rPr>
        <w:t>,</w:t>
      </w:r>
      <w:r w:rsidRPr="00757F59">
        <w:rPr>
          <w:rFonts w:eastAsia="Times New Roman" w:cs="Times New Roman"/>
          <w:szCs w:val="24"/>
        </w:rPr>
        <w:t xml:space="preserve"> αλήθεια</w:t>
      </w:r>
      <w:r>
        <w:rPr>
          <w:rFonts w:eastAsia="Times New Roman" w:cs="Times New Roman"/>
          <w:szCs w:val="24"/>
        </w:rPr>
        <w:t>.</w:t>
      </w:r>
    </w:p>
    <w:p w14:paraId="2D30DB8C" w14:textId="77777777" w:rsidR="000D1FE2" w:rsidRDefault="005E5B96">
      <w:pPr>
        <w:spacing w:line="600" w:lineRule="auto"/>
        <w:ind w:firstLine="720"/>
        <w:jc w:val="both"/>
        <w:rPr>
          <w:rFonts w:eastAsia="Times New Roman" w:cs="Times New Roman"/>
          <w:szCs w:val="24"/>
        </w:rPr>
      </w:pPr>
      <w:r w:rsidRPr="00757F59">
        <w:rPr>
          <w:rFonts w:eastAsia="Times New Roman" w:cs="Times New Roman"/>
          <w:szCs w:val="24"/>
        </w:rPr>
        <w:t>Η χώρα έχει μπροστά της μία κρίσιμη περίοδο</w:t>
      </w:r>
      <w:r>
        <w:rPr>
          <w:rFonts w:eastAsia="Times New Roman" w:cs="Times New Roman"/>
          <w:szCs w:val="24"/>
        </w:rPr>
        <w:t>.</w:t>
      </w:r>
      <w:r w:rsidRPr="00757F59">
        <w:rPr>
          <w:rFonts w:eastAsia="Times New Roman" w:cs="Times New Roman"/>
          <w:szCs w:val="24"/>
        </w:rPr>
        <w:t xml:space="preserve"> Μετά τις εκλογές πρέπει να παρθούν γρήγορα γενναίες αποφάσεις που θα επιτρέψουν την ανάπτυξη της οικονομίας</w:t>
      </w:r>
      <w:r>
        <w:rPr>
          <w:rFonts w:eastAsia="Times New Roman" w:cs="Times New Roman"/>
          <w:szCs w:val="24"/>
        </w:rPr>
        <w:t>. Πρέπει ν</w:t>
      </w:r>
      <w:r>
        <w:rPr>
          <w:rFonts w:eastAsia="Times New Roman" w:cs="Times New Roman"/>
          <w:szCs w:val="24"/>
        </w:rPr>
        <w:t>α σταματήσουμε να σκιαμαχούμε με</w:t>
      </w:r>
      <w:r w:rsidRPr="00757F59">
        <w:rPr>
          <w:rFonts w:eastAsia="Times New Roman" w:cs="Times New Roman"/>
          <w:szCs w:val="24"/>
        </w:rPr>
        <w:t xml:space="preserve"> φαντάσματα </w:t>
      </w:r>
      <w:r>
        <w:rPr>
          <w:rFonts w:eastAsia="Times New Roman" w:cs="Times New Roman"/>
          <w:szCs w:val="24"/>
        </w:rPr>
        <w:t>και ν</w:t>
      </w:r>
      <w:r w:rsidRPr="00757F59">
        <w:rPr>
          <w:rFonts w:eastAsia="Times New Roman" w:cs="Times New Roman"/>
          <w:szCs w:val="24"/>
        </w:rPr>
        <w:t>α πάρουμε τις αναγκαίες μεταρρυθμιστικές αποφάσεις που έχει ανάγκη ο τόπος</w:t>
      </w:r>
      <w:r>
        <w:rPr>
          <w:rFonts w:eastAsia="Times New Roman" w:cs="Times New Roman"/>
          <w:szCs w:val="24"/>
        </w:rPr>
        <w:t>.</w:t>
      </w:r>
    </w:p>
    <w:p w14:paraId="2D30DB8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Οι νέοι</w:t>
      </w:r>
      <w:r w:rsidRPr="00757F59">
        <w:rPr>
          <w:rFonts w:eastAsia="Times New Roman" w:cs="Times New Roman"/>
          <w:szCs w:val="24"/>
        </w:rPr>
        <w:t xml:space="preserve"> πρέπει να </w:t>
      </w:r>
      <w:r>
        <w:rPr>
          <w:rFonts w:eastAsia="Times New Roman" w:cs="Times New Roman"/>
          <w:szCs w:val="24"/>
        </w:rPr>
        <w:t xml:space="preserve">είναι η προτεραιότητα, </w:t>
      </w:r>
      <w:r w:rsidRPr="00757F59">
        <w:rPr>
          <w:rFonts w:eastAsia="Times New Roman" w:cs="Times New Roman"/>
          <w:szCs w:val="24"/>
        </w:rPr>
        <w:t xml:space="preserve">να τους </w:t>
      </w:r>
      <w:r>
        <w:rPr>
          <w:rFonts w:eastAsia="Times New Roman" w:cs="Times New Roman"/>
          <w:szCs w:val="24"/>
        </w:rPr>
        <w:t>ωθήσουμε</w:t>
      </w:r>
      <w:r w:rsidRPr="00757F59">
        <w:rPr>
          <w:rFonts w:eastAsia="Times New Roman" w:cs="Times New Roman"/>
          <w:szCs w:val="24"/>
        </w:rPr>
        <w:t xml:space="preserve"> να αναλάβουν </w:t>
      </w:r>
      <w:r>
        <w:rPr>
          <w:rFonts w:eastAsia="Times New Roman" w:cs="Times New Roman"/>
          <w:szCs w:val="24"/>
        </w:rPr>
        <w:t xml:space="preserve">καίριες </w:t>
      </w:r>
      <w:r w:rsidRPr="00757F59">
        <w:rPr>
          <w:rFonts w:eastAsia="Times New Roman" w:cs="Times New Roman"/>
          <w:szCs w:val="24"/>
        </w:rPr>
        <w:t>θέσεις στην πολιτική ζωή</w:t>
      </w:r>
      <w:r>
        <w:rPr>
          <w:rFonts w:eastAsia="Times New Roman" w:cs="Times New Roman"/>
          <w:szCs w:val="24"/>
        </w:rPr>
        <w:t>,</w:t>
      </w:r>
      <w:r w:rsidRPr="00757F59">
        <w:rPr>
          <w:rFonts w:eastAsia="Times New Roman" w:cs="Times New Roman"/>
          <w:szCs w:val="24"/>
        </w:rPr>
        <w:t xml:space="preserve"> στην κοινωνία</w:t>
      </w:r>
      <w:r>
        <w:rPr>
          <w:rFonts w:eastAsia="Times New Roman" w:cs="Times New Roman"/>
          <w:szCs w:val="24"/>
        </w:rPr>
        <w:t>, π</w:t>
      </w:r>
      <w:r w:rsidRPr="00757F59">
        <w:rPr>
          <w:rFonts w:eastAsia="Times New Roman" w:cs="Times New Roman"/>
          <w:szCs w:val="24"/>
        </w:rPr>
        <w:t>αντού</w:t>
      </w:r>
      <w:r>
        <w:rPr>
          <w:rFonts w:eastAsia="Times New Roman" w:cs="Times New Roman"/>
          <w:szCs w:val="24"/>
        </w:rPr>
        <w:t>.</w:t>
      </w:r>
      <w:r w:rsidRPr="00757F59">
        <w:rPr>
          <w:rFonts w:eastAsia="Times New Roman" w:cs="Times New Roman"/>
          <w:szCs w:val="24"/>
        </w:rPr>
        <w:t xml:space="preserve"> </w:t>
      </w:r>
      <w:r>
        <w:rPr>
          <w:rFonts w:eastAsia="Times New Roman" w:cs="Times New Roman"/>
          <w:szCs w:val="24"/>
        </w:rPr>
        <w:t>«</w:t>
      </w:r>
      <w:r w:rsidRPr="00757F59">
        <w:rPr>
          <w:rFonts w:eastAsia="Times New Roman" w:cs="Times New Roman"/>
          <w:szCs w:val="24"/>
        </w:rPr>
        <w:t>Υπ</w:t>
      </w:r>
      <w:r w:rsidRPr="00757F59">
        <w:rPr>
          <w:rFonts w:eastAsia="Times New Roman" w:cs="Times New Roman"/>
          <w:szCs w:val="24"/>
        </w:rPr>
        <w:t xml:space="preserve">άρχει </w:t>
      </w:r>
      <w:r>
        <w:rPr>
          <w:rFonts w:eastAsia="Times New Roman" w:cs="Times New Roman"/>
          <w:szCs w:val="24"/>
        </w:rPr>
        <w:t xml:space="preserve">ένας βαθύς </w:t>
      </w:r>
      <w:r w:rsidRPr="00757F59">
        <w:rPr>
          <w:rFonts w:eastAsia="Times New Roman" w:cs="Times New Roman"/>
          <w:szCs w:val="24"/>
        </w:rPr>
        <w:t xml:space="preserve">λόγος δικαιοσύνης </w:t>
      </w:r>
      <w:r>
        <w:rPr>
          <w:rFonts w:eastAsia="Times New Roman" w:cs="Times New Roman"/>
          <w:szCs w:val="24"/>
        </w:rPr>
        <w:t>που</w:t>
      </w:r>
      <w:r w:rsidRPr="00757F59">
        <w:rPr>
          <w:rFonts w:eastAsia="Times New Roman" w:cs="Times New Roman"/>
          <w:szCs w:val="24"/>
        </w:rPr>
        <w:t xml:space="preserve"> επιτάσσει </w:t>
      </w:r>
      <w:r>
        <w:rPr>
          <w:rFonts w:eastAsia="Times New Roman" w:cs="Times New Roman"/>
          <w:szCs w:val="24"/>
        </w:rPr>
        <w:t xml:space="preserve">τη </w:t>
      </w:r>
      <w:r w:rsidRPr="00757F59">
        <w:rPr>
          <w:rFonts w:eastAsia="Times New Roman" w:cs="Times New Roman"/>
          <w:szCs w:val="24"/>
        </w:rPr>
        <w:t>διακυβέρνηση της κοινωνίας από νέους</w:t>
      </w:r>
      <w:r>
        <w:rPr>
          <w:rFonts w:eastAsia="Times New Roman" w:cs="Times New Roman"/>
          <w:szCs w:val="24"/>
        </w:rPr>
        <w:t>»</w:t>
      </w:r>
      <w:r w:rsidRPr="00757F59">
        <w:rPr>
          <w:rFonts w:eastAsia="Times New Roman" w:cs="Times New Roman"/>
          <w:szCs w:val="24"/>
        </w:rPr>
        <w:t xml:space="preserve"> έλεγε ο Σταύρος </w:t>
      </w:r>
      <w:r>
        <w:rPr>
          <w:rFonts w:eastAsia="Times New Roman" w:cs="Times New Roman"/>
          <w:szCs w:val="24"/>
        </w:rPr>
        <w:t xml:space="preserve">Τσακιράκης. </w:t>
      </w:r>
      <w:r w:rsidRPr="00757F59">
        <w:rPr>
          <w:rFonts w:eastAsia="Times New Roman" w:cs="Times New Roman"/>
          <w:szCs w:val="24"/>
        </w:rPr>
        <w:t xml:space="preserve">Αυτοί που έχουν μπροστά τους το μεγαλύτερο μέρος της ζωής </w:t>
      </w:r>
      <w:r>
        <w:rPr>
          <w:rFonts w:eastAsia="Times New Roman" w:cs="Times New Roman"/>
          <w:szCs w:val="24"/>
        </w:rPr>
        <w:t>τους,</w:t>
      </w:r>
      <w:r w:rsidRPr="00757F59">
        <w:rPr>
          <w:rFonts w:eastAsia="Times New Roman" w:cs="Times New Roman"/>
          <w:szCs w:val="24"/>
        </w:rPr>
        <w:t xml:space="preserve"> είναι δίκαιο να μ</w:t>
      </w:r>
      <w:r>
        <w:rPr>
          <w:rFonts w:eastAsia="Times New Roman" w:cs="Times New Roman"/>
          <w:szCs w:val="24"/>
        </w:rPr>
        <w:t xml:space="preserve">πορούν να ορίζουν την τύχη τους. </w:t>
      </w:r>
      <w:r w:rsidRPr="00757F59">
        <w:rPr>
          <w:rFonts w:eastAsia="Times New Roman" w:cs="Times New Roman"/>
          <w:szCs w:val="24"/>
        </w:rPr>
        <w:t xml:space="preserve">Πρώτα </w:t>
      </w:r>
      <w:r>
        <w:rPr>
          <w:rFonts w:eastAsia="Times New Roman" w:cs="Times New Roman"/>
          <w:szCs w:val="24"/>
        </w:rPr>
        <w:t>οι νέοι,</w:t>
      </w:r>
      <w:r w:rsidRPr="00757F59">
        <w:rPr>
          <w:rFonts w:eastAsia="Times New Roman" w:cs="Times New Roman"/>
          <w:szCs w:val="24"/>
        </w:rPr>
        <w:t xml:space="preserve"> λοιπόν</w:t>
      </w:r>
      <w:r>
        <w:rPr>
          <w:rFonts w:eastAsia="Times New Roman" w:cs="Times New Roman"/>
          <w:szCs w:val="24"/>
        </w:rPr>
        <w:t>.</w:t>
      </w:r>
      <w:r w:rsidRPr="00757F59">
        <w:rPr>
          <w:rFonts w:eastAsia="Times New Roman" w:cs="Times New Roman"/>
          <w:szCs w:val="24"/>
        </w:rPr>
        <w:t xml:space="preserve"> Έ</w:t>
      </w:r>
      <w:r w:rsidRPr="00757F59">
        <w:rPr>
          <w:rFonts w:eastAsia="Times New Roman" w:cs="Times New Roman"/>
          <w:szCs w:val="24"/>
        </w:rPr>
        <w:t>ξω τα κόμματα</w:t>
      </w:r>
      <w:r>
        <w:rPr>
          <w:rFonts w:eastAsia="Times New Roman" w:cs="Times New Roman"/>
          <w:szCs w:val="24"/>
        </w:rPr>
        <w:t xml:space="preserve"> από το δημόσιο, τα πανεπιστήμια, </w:t>
      </w:r>
      <w:r w:rsidRPr="00757F59">
        <w:rPr>
          <w:rFonts w:eastAsia="Times New Roman" w:cs="Times New Roman"/>
          <w:szCs w:val="24"/>
        </w:rPr>
        <w:t>τη δικαιοσύνη</w:t>
      </w:r>
      <w:r>
        <w:rPr>
          <w:rFonts w:eastAsia="Times New Roman" w:cs="Times New Roman"/>
          <w:szCs w:val="24"/>
        </w:rPr>
        <w:t>. Αξιοκρατία και όχι κομματικοί</w:t>
      </w:r>
      <w:r w:rsidRPr="00757F59">
        <w:rPr>
          <w:rFonts w:eastAsia="Times New Roman" w:cs="Times New Roman"/>
          <w:szCs w:val="24"/>
        </w:rPr>
        <w:t xml:space="preserve"> διορισμοί και κομματικές προαγωγές</w:t>
      </w:r>
      <w:r>
        <w:rPr>
          <w:rFonts w:eastAsia="Times New Roman" w:cs="Times New Roman"/>
          <w:szCs w:val="24"/>
        </w:rPr>
        <w:t>.</w:t>
      </w:r>
    </w:p>
    <w:p w14:paraId="2D30DB8E" w14:textId="77777777" w:rsidR="000D1FE2" w:rsidRDefault="005E5B96">
      <w:pPr>
        <w:spacing w:line="600" w:lineRule="auto"/>
        <w:ind w:firstLine="720"/>
        <w:jc w:val="both"/>
        <w:rPr>
          <w:rFonts w:eastAsia="Times New Roman" w:cs="Times New Roman"/>
          <w:szCs w:val="24"/>
        </w:rPr>
      </w:pPr>
      <w:r w:rsidRPr="00757F59">
        <w:rPr>
          <w:rFonts w:eastAsia="Times New Roman" w:cs="Times New Roman"/>
          <w:szCs w:val="24"/>
        </w:rPr>
        <w:t xml:space="preserve">Όσα συμβαίνουν τις τελευταίες ώρες της Κυβέρνησης </w:t>
      </w:r>
      <w:r>
        <w:rPr>
          <w:rFonts w:eastAsia="Times New Roman" w:cs="Times New Roman"/>
          <w:szCs w:val="24"/>
        </w:rPr>
        <w:t>πάλι</w:t>
      </w:r>
      <w:r w:rsidRPr="00757F59">
        <w:rPr>
          <w:rFonts w:eastAsia="Times New Roman" w:cs="Times New Roman"/>
          <w:szCs w:val="24"/>
        </w:rPr>
        <w:t xml:space="preserve"> γύρω από το κράτος</w:t>
      </w:r>
      <w:r>
        <w:rPr>
          <w:rFonts w:eastAsia="Times New Roman" w:cs="Times New Roman"/>
          <w:szCs w:val="24"/>
        </w:rPr>
        <w:t xml:space="preserve">, πάλι </w:t>
      </w:r>
      <w:r w:rsidRPr="00757F59">
        <w:rPr>
          <w:rFonts w:eastAsia="Times New Roman" w:cs="Times New Roman"/>
          <w:szCs w:val="24"/>
        </w:rPr>
        <w:t>γύρω από το δημόσιο χρήμα</w:t>
      </w:r>
      <w:r>
        <w:rPr>
          <w:rFonts w:eastAsia="Times New Roman" w:cs="Times New Roman"/>
          <w:szCs w:val="24"/>
        </w:rPr>
        <w:t>,</w:t>
      </w:r>
      <w:r w:rsidRPr="00757F59">
        <w:rPr>
          <w:rFonts w:eastAsia="Times New Roman" w:cs="Times New Roman"/>
          <w:szCs w:val="24"/>
        </w:rPr>
        <w:t xml:space="preserve"> γυρί</w:t>
      </w:r>
      <w:r>
        <w:rPr>
          <w:rFonts w:eastAsia="Times New Roman" w:cs="Times New Roman"/>
          <w:szCs w:val="24"/>
        </w:rPr>
        <w:t>ζ</w:t>
      </w:r>
      <w:r w:rsidRPr="00757F59">
        <w:rPr>
          <w:rFonts w:eastAsia="Times New Roman" w:cs="Times New Roman"/>
          <w:szCs w:val="24"/>
        </w:rPr>
        <w:t xml:space="preserve">ουν τη χώρα </w:t>
      </w:r>
      <w:r w:rsidRPr="00757F59">
        <w:rPr>
          <w:rFonts w:eastAsia="Times New Roman" w:cs="Times New Roman"/>
          <w:szCs w:val="24"/>
        </w:rPr>
        <w:t>πολλά χρόνια πίσω</w:t>
      </w:r>
      <w:r>
        <w:rPr>
          <w:rFonts w:eastAsia="Times New Roman" w:cs="Times New Roman"/>
          <w:szCs w:val="24"/>
        </w:rPr>
        <w:t>.</w:t>
      </w:r>
      <w:r w:rsidRPr="00757F59">
        <w:rPr>
          <w:rFonts w:eastAsia="Times New Roman" w:cs="Times New Roman"/>
          <w:szCs w:val="24"/>
        </w:rPr>
        <w:t xml:space="preserve"> </w:t>
      </w:r>
    </w:p>
    <w:p w14:paraId="2D30DB8F" w14:textId="77777777" w:rsidR="000D1FE2" w:rsidRDefault="005E5B96">
      <w:pPr>
        <w:spacing w:line="600" w:lineRule="auto"/>
        <w:ind w:firstLine="720"/>
        <w:jc w:val="both"/>
        <w:rPr>
          <w:rFonts w:eastAsia="Times New Roman" w:cs="Times New Roman"/>
          <w:szCs w:val="24"/>
        </w:rPr>
      </w:pPr>
      <w:r w:rsidRPr="00757F59">
        <w:rPr>
          <w:rFonts w:eastAsia="Times New Roman" w:cs="Times New Roman"/>
          <w:szCs w:val="24"/>
        </w:rPr>
        <w:t>Συνεχίζω</w:t>
      </w:r>
      <w:r>
        <w:rPr>
          <w:rFonts w:eastAsia="Times New Roman" w:cs="Times New Roman"/>
          <w:szCs w:val="24"/>
        </w:rPr>
        <w:t>,</w:t>
      </w:r>
      <w:r w:rsidRPr="00757F59">
        <w:rPr>
          <w:rFonts w:eastAsia="Times New Roman" w:cs="Times New Roman"/>
          <w:szCs w:val="24"/>
        </w:rPr>
        <w:t xml:space="preserve"> </w:t>
      </w:r>
      <w:r>
        <w:rPr>
          <w:rFonts w:eastAsia="Times New Roman" w:cs="Times New Roman"/>
          <w:szCs w:val="24"/>
        </w:rPr>
        <w:t>όμως,</w:t>
      </w:r>
      <w:r w:rsidRPr="00757F59">
        <w:rPr>
          <w:rFonts w:eastAsia="Times New Roman" w:cs="Times New Roman"/>
          <w:szCs w:val="24"/>
        </w:rPr>
        <w:t xml:space="preserve"> για τις προτεραιότητες</w:t>
      </w:r>
      <w:r>
        <w:rPr>
          <w:rFonts w:eastAsia="Times New Roman" w:cs="Times New Roman"/>
          <w:szCs w:val="24"/>
        </w:rPr>
        <w:t>.</w:t>
      </w:r>
      <w:r w:rsidRPr="00757F59">
        <w:rPr>
          <w:rFonts w:eastAsia="Times New Roman" w:cs="Times New Roman"/>
          <w:szCs w:val="24"/>
        </w:rPr>
        <w:t xml:space="preserve"> Πρώτα </w:t>
      </w:r>
      <w:r>
        <w:rPr>
          <w:rFonts w:eastAsia="Times New Roman" w:cs="Times New Roman"/>
          <w:szCs w:val="24"/>
        </w:rPr>
        <w:t xml:space="preserve">οι νέοι. </w:t>
      </w:r>
      <w:r w:rsidRPr="00757F59">
        <w:rPr>
          <w:rFonts w:eastAsia="Times New Roman" w:cs="Times New Roman"/>
          <w:szCs w:val="24"/>
        </w:rPr>
        <w:t>Έξω τα κόμματα</w:t>
      </w:r>
      <w:r>
        <w:rPr>
          <w:rFonts w:eastAsia="Times New Roman" w:cs="Times New Roman"/>
          <w:szCs w:val="24"/>
        </w:rPr>
        <w:t xml:space="preserve">. </w:t>
      </w:r>
      <w:r w:rsidRPr="00757F59">
        <w:rPr>
          <w:rFonts w:eastAsia="Times New Roman" w:cs="Times New Roman"/>
          <w:szCs w:val="24"/>
        </w:rPr>
        <w:t>Μπροστά το περιβάλλον</w:t>
      </w:r>
      <w:r>
        <w:rPr>
          <w:rFonts w:eastAsia="Times New Roman" w:cs="Times New Roman"/>
          <w:szCs w:val="24"/>
        </w:rPr>
        <w:t>,</w:t>
      </w:r>
      <w:r w:rsidRPr="00757F59">
        <w:rPr>
          <w:rFonts w:eastAsia="Times New Roman" w:cs="Times New Roman"/>
          <w:szCs w:val="24"/>
        </w:rPr>
        <w:t xml:space="preserve"> για να μην παραδώσουμε και εκεί χάος στα παιδιά </w:t>
      </w:r>
      <w:r>
        <w:rPr>
          <w:rFonts w:eastAsia="Times New Roman" w:cs="Times New Roman"/>
          <w:szCs w:val="24"/>
        </w:rPr>
        <w:t xml:space="preserve">μας. Ναι </w:t>
      </w:r>
      <w:r w:rsidRPr="00757F59">
        <w:rPr>
          <w:rFonts w:eastAsia="Times New Roman" w:cs="Times New Roman"/>
          <w:szCs w:val="24"/>
        </w:rPr>
        <w:t>στη διαφορετικότητα</w:t>
      </w:r>
      <w:r>
        <w:rPr>
          <w:rFonts w:eastAsia="Times New Roman" w:cs="Times New Roman"/>
          <w:szCs w:val="24"/>
        </w:rPr>
        <w:t>, γ</w:t>
      </w:r>
      <w:r w:rsidRPr="00757F59">
        <w:rPr>
          <w:rFonts w:eastAsia="Times New Roman" w:cs="Times New Roman"/>
          <w:szCs w:val="24"/>
        </w:rPr>
        <w:t xml:space="preserve">ιατί και το </w:t>
      </w:r>
      <w:r>
        <w:rPr>
          <w:rFonts w:eastAsia="Times New Roman" w:cs="Times New Roman"/>
          <w:szCs w:val="24"/>
        </w:rPr>
        <w:t>δικαίωμα του ενός έχει αξία σε μ</w:t>
      </w:r>
      <w:r w:rsidRPr="00757F59">
        <w:rPr>
          <w:rFonts w:eastAsia="Times New Roman" w:cs="Times New Roman"/>
          <w:szCs w:val="24"/>
        </w:rPr>
        <w:t>ία σύγχρονη φιλελεύ</w:t>
      </w:r>
      <w:r w:rsidRPr="00757F59">
        <w:rPr>
          <w:rFonts w:eastAsia="Times New Roman" w:cs="Times New Roman"/>
          <w:szCs w:val="24"/>
        </w:rPr>
        <w:t>θερη κοινωνία</w:t>
      </w:r>
      <w:r>
        <w:rPr>
          <w:rFonts w:eastAsia="Times New Roman" w:cs="Times New Roman"/>
          <w:szCs w:val="24"/>
        </w:rPr>
        <w:t>.</w:t>
      </w:r>
      <w:r w:rsidRPr="00757F59">
        <w:rPr>
          <w:rFonts w:eastAsia="Times New Roman" w:cs="Times New Roman"/>
          <w:szCs w:val="24"/>
        </w:rPr>
        <w:t xml:space="preserve"> Και τέλος</w:t>
      </w:r>
      <w:r>
        <w:rPr>
          <w:rFonts w:eastAsia="Times New Roman" w:cs="Times New Roman"/>
          <w:szCs w:val="24"/>
        </w:rPr>
        <w:t>,</w:t>
      </w:r>
      <w:r w:rsidRPr="00757F59">
        <w:rPr>
          <w:rFonts w:eastAsia="Times New Roman" w:cs="Times New Roman"/>
          <w:szCs w:val="24"/>
        </w:rPr>
        <w:t xml:space="preserve"> ανοι</w:t>
      </w:r>
      <w:r>
        <w:rPr>
          <w:rFonts w:eastAsia="Times New Roman" w:cs="Times New Roman"/>
          <w:szCs w:val="24"/>
        </w:rPr>
        <w:t>κ</w:t>
      </w:r>
      <w:r w:rsidRPr="00757F59">
        <w:rPr>
          <w:rFonts w:eastAsia="Times New Roman" w:cs="Times New Roman"/>
          <w:szCs w:val="24"/>
        </w:rPr>
        <w:t xml:space="preserve">τή οικονομία χωρίς </w:t>
      </w:r>
      <w:proofErr w:type="spellStart"/>
      <w:r>
        <w:rPr>
          <w:rFonts w:eastAsia="Times New Roman" w:cs="Times New Roman"/>
          <w:szCs w:val="24"/>
        </w:rPr>
        <w:t>υπερφορολόγηση</w:t>
      </w:r>
      <w:proofErr w:type="spellEnd"/>
      <w:r>
        <w:rPr>
          <w:rFonts w:eastAsia="Times New Roman" w:cs="Times New Roman"/>
          <w:szCs w:val="24"/>
        </w:rPr>
        <w:t xml:space="preserve"> και </w:t>
      </w:r>
      <w:r w:rsidRPr="00757F59">
        <w:rPr>
          <w:rFonts w:eastAsia="Times New Roman" w:cs="Times New Roman"/>
          <w:szCs w:val="24"/>
        </w:rPr>
        <w:t>γραφειοκρατία</w:t>
      </w:r>
      <w:r>
        <w:rPr>
          <w:rFonts w:eastAsia="Times New Roman" w:cs="Times New Roman"/>
          <w:szCs w:val="24"/>
        </w:rPr>
        <w:t>.</w:t>
      </w:r>
    </w:p>
    <w:p w14:paraId="2D30DB9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sidRPr="00757F59">
        <w:rPr>
          <w:rFonts w:eastAsia="Times New Roman" w:cs="Times New Roman"/>
          <w:szCs w:val="24"/>
        </w:rPr>
        <w:t xml:space="preserve"> οι </w:t>
      </w:r>
      <w:r>
        <w:rPr>
          <w:rFonts w:eastAsia="Times New Roman" w:cs="Times New Roman"/>
          <w:szCs w:val="24"/>
        </w:rPr>
        <w:t xml:space="preserve">Έλληνες </w:t>
      </w:r>
      <w:r w:rsidRPr="00757F59">
        <w:rPr>
          <w:rFonts w:eastAsia="Times New Roman" w:cs="Times New Roman"/>
          <w:szCs w:val="24"/>
        </w:rPr>
        <w:t>μπορούν να τα καταφέρουν</w:t>
      </w:r>
      <w:r>
        <w:rPr>
          <w:rFonts w:eastAsia="Times New Roman" w:cs="Times New Roman"/>
          <w:szCs w:val="24"/>
        </w:rPr>
        <w:t xml:space="preserve">, αρκεί να </w:t>
      </w:r>
      <w:r w:rsidRPr="00757F59">
        <w:rPr>
          <w:rFonts w:eastAsia="Times New Roman" w:cs="Times New Roman"/>
          <w:szCs w:val="24"/>
        </w:rPr>
        <w:t xml:space="preserve">άρουμε τα εμπόδια από τους δρόμους και τις διαδρομές </w:t>
      </w:r>
      <w:r>
        <w:rPr>
          <w:rFonts w:eastAsia="Times New Roman" w:cs="Times New Roman"/>
          <w:szCs w:val="24"/>
        </w:rPr>
        <w:t>μας, αρκεί το κομματικό</w:t>
      </w:r>
      <w:r w:rsidRPr="00757F59">
        <w:rPr>
          <w:rFonts w:eastAsia="Times New Roman" w:cs="Times New Roman"/>
          <w:szCs w:val="24"/>
        </w:rPr>
        <w:t xml:space="preserve"> κράτος</w:t>
      </w:r>
      <w:r>
        <w:rPr>
          <w:rFonts w:eastAsia="Times New Roman" w:cs="Times New Roman"/>
          <w:szCs w:val="24"/>
        </w:rPr>
        <w:t>,</w:t>
      </w:r>
      <w:r w:rsidRPr="00757F59">
        <w:rPr>
          <w:rFonts w:eastAsia="Times New Roman" w:cs="Times New Roman"/>
          <w:szCs w:val="24"/>
        </w:rPr>
        <w:t xml:space="preserve"> η κομματική διοίκηση</w:t>
      </w:r>
      <w:r>
        <w:rPr>
          <w:rFonts w:eastAsia="Times New Roman" w:cs="Times New Roman"/>
          <w:szCs w:val="24"/>
        </w:rPr>
        <w:t>,</w:t>
      </w:r>
      <w:r w:rsidRPr="00757F59">
        <w:rPr>
          <w:rFonts w:eastAsia="Times New Roman" w:cs="Times New Roman"/>
          <w:szCs w:val="24"/>
        </w:rPr>
        <w:t xml:space="preserve"> </w:t>
      </w:r>
      <w:r w:rsidRPr="00757F59">
        <w:rPr>
          <w:rFonts w:eastAsia="Times New Roman" w:cs="Times New Roman"/>
          <w:szCs w:val="24"/>
        </w:rPr>
        <w:t>η κομματική αυθεντία να αφήσει λίγο χώρο στην πραγματική πολιτική</w:t>
      </w:r>
      <w:r>
        <w:rPr>
          <w:rFonts w:eastAsia="Times New Roman" w:cs="Times New Roman"/>
          <w:szCs w:val="24"/>
        </w:rPr>
        <w:t xml:space="preserve">, στην αληθινή πολιτική. </w:t>
      </w:r>
    </w:p>
    <w:p w14:paraId="2D30DB91" w14:textId="77777777" w:rsidR="000D1FE2" w:rsidRDefault="005E5B96">
      <w:pPr>
        <w:spacing w:line="600" w:lineRule="auto"/>
        <w:ind w:firstLine="720"/>
        <w:jc w:val="both"/>
        <w:rPr>
          <w:rFonts w:eastAsia="Times New Roman" w:cs="Times New Roman"/>
          <w:szCs w:val="24"/>
        </w:rPr>
      </w:pPr>
      <w:r w:rsidRPr="00757F59">
        <w:rPr>
          <w:rFonts w:eastAsia="Times New Roman" w:cs="Times New Roman"/>
          <w:szCs w:val="24"/>
        </w:rPr>
        <w:t>Σκοπός της ζωής</w:t>
      </w:r>
      <w:r>
        <w:rPr>
          <w:rFonts w:eastAsia="Times New Roman" w:cs="Times New Roman"/>
          <w:szCs w:val="24"/>
        </w:rPr>
        <w:t>,</w:t>
      </w:r>
      <w:r w:rsidRPr="00757F59">
        <w:rPr>
          <w:rFonts w:eastAsia="Times New Roman" w:cs="Times New Roman"/>
          <w:szCs w:val="24"/>
        </w:rPr>
        <w:t xml:space="preserve"> λέει</w:t>
      </w:r>
      <w:r>
        <w:rPr>
          <w:rFonts w:eastAsia="Times New Roman" w:cs="Times New Roman"/>
          <w:szCs w:val="24"/>
        </w:rPr>
        <w:t>, είναι να ηττάσαι</w:t>
      </w:r>
      <w:r w:rsidRPr="00757F59">
        <w:rPr>
          <w:rFonts w:eastAsia="Times New Roman" w:cs="Times New Roman"/>
          <w:szCs w:val="24"/>
        </w:rPr>
        <w:t xml:space="preserve"> από</w:t>
      </w:r>
      <w:r>
        <w:rPr>
          <w:rFonts w:eastAsia="Times New Roman" w:cs="Times New Roman"/>
          <w:szCs w:val="24"/>
        </w:rPr>
        <w:t xml:space="preserve"> ολοένα και μεγαλύτερα πράγματα. Αποχαιρετώ, λ</w:t>
      </w:r>
      <w:r w:rsidRPr="00757F59">
        <w:rPr>
          <w:rFonts w:eastAsia="Times New Roman" w:cs="Times New Roman"/>
          <w:szCs w:val="24"/>
        </w:rPr>
        <w:t>οιπόν</w:t>
      </w:r>
      <w:r>
        <w:rPr>
          <w:rFonts w:eastAsia="Times New Roman" w:cs="Times New Roman"/>
          <w:szCs w:val="24"/>
        </w:rPr>
        <w:t>,</w:t>
      </w:r>
      <w:r w:rsidRPr="00757F59">
        <w:rPr>
          <w:rFonts w:eastAsia="Times New Roman" w:cs="Times New Roman"/>
          <w:szCs w:val="24"/>
        </w:rPr>
        <w:t xml:space="preserve"> τη Βουλή πολιτικά ηττημένος</w:t>
      </w:r>
      <w:r>
        <w:rPr>
          <w:rFonts w:eastAsia="Times New Roman" w:cs="Times New Roman"/>
          <w:szCs w:val="24"/>
        </w:rPr>
        <w:t>,</w:t>
      </w:r>
      <w:r w:rsidRPr="00757F59">
        <w:rPr>
          <w:rFonts w:eastAsia="Times New Roman" w:cs="Times New Roman"/>
          <w:szCs w:val="24"/>
        </w:rPr>
        <w:t xml:space="preserve"> ανθρώπινα θλιμμένος</w:t>
      </w:r>
      <w:r>
        <w:rPr>
          <w:rFonts w:eastAsia="Times New Roman" w:cs="Times New Roman"/>
          <w:szCs w:val="24"/>
        </w:rPr>
        <w:t>,</w:t>
      </w:r>
      <w:r w:rsidRPr="00757F59">
        <w:rPr>
          <w:rFonts w:eastAsia="Times New Roman" w:cs="Times New Roman"/>
          <w:szCs w:val="24"/>
        </w:rPr>
        <w:t xml:space="preserve"> αλλά τελικά υπερήφα</w:t>
      </w:r>
      <w:r w:rsidRPr="00757F59">
        <w:rPr>
          <w:rFonts w:eastAsia="Times New Roman" w:cs="Times New Roman"/>
          <w:szCs w:val="24"/>
        </w:rPr>
        <w:t>νος για την προσφορά του Ποταμιού στην κοινωνία και την πατρίδα και αισιόδοξος ότι ο σπόρος που ρίξαμε θα φυτρώσει ξανά</w:t>
      </w:r>
      <w:r>
        <w:rPr>
          <w:rFonts w:eastAsia="Times New Roman" w:cs="Times New Roman"/>
          <w:szCs w:val="24"/>
        </w:rPr>
        <w:t>.</w:t>
      </w:r>
      <w:r w:rsidRPr="00757F59">
        <w:rPr>
          <w:rFonts w:eastAsia="Times New Roman" w:cs="Times New Roman"/>
          <w:szCs w:val="24"/>
        </w:rPr>
        <w:t xml:space="preserve"> </w:t>
      </w:r>
    </w:p>
    <w:p w14:paraId="2D30DB9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Σας ευχαριστώ.</w:t>
      </w:r>
    </w:p>
    <w:p w14:paraId="2D30DB93"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2D30DB94" w14:textId="77777777" w:rsidR="000D1FE2" w:rsidRDefault="005E5B96">
      <w:pPr>
        <w:spacing w:line="600" w:lineRule="auto"/>
        <w:ind w:firstLine="720"/>
        <w:jc w:val="both"/>
        <w:rPr>
          <w:rFonts w:eastAsia="Times New Roman" w:cs="Times New Roman"/>
          <w:szCs w:val="24"/>
        </w:rPr>
      </w:pPr>
      <w:r w:rsidRPr="00E1679F">
        <w:rPr>
          <w:rFonts w:eastAsia="Times New Roman" w:cs="Times New Roman"/>
          <w:b/>
          <w:szCs w:val="24"/>
        </w:rPr>
        <w:t xml:space="preserve">ΠΡΟΕΔΡΕΥΩΝ (Γεώργιος </w:t>
      </w:r>
      <w:proofErr w:type="spellStart"/>
      <w:r w:rsidRPr="00E1679F">
        <w:rPr>
          <w:rFonts w:eastAsia="Times New Roman" w:cs="Times New Roman"/>
          <w:b/>
          <w:szCs w:val="24"/>
        </w:rPr>
        <w:t>Μαυρωτάς</w:t>
      </w:r>
      <w:proofErr w:type="spellEnd"/>
      <w:r w:rsidRPr="00E1679F">
        <w:rPr>
          <w:rFonts w:eastAsia="Times New Roman" w:cs="Times New Roman"/>
          <w:b/>
          <w:szCs w:val="24"/>
        </w:rPr>
        <w:t>):</w:t>
      </w:r>
      <w:r>
        <w:rPr>
          <w:rFonts w:eastAsia="Times New Roman" w:cs="Times New Roman"/>
          <w:szCs w:val="24"/>
        </w:rPr>
        <w:t xml:space="preserve"> </w:t>
      </w:r>
      <w:r w:rsidRPr="00757F59">
        <w:rPr>
          <w:rFonts w:eastAsia="Times New Roman" w:cs="Times New Roman"/>
          <w:szCs w:val="24"/>
        </w:rPr>
        <w:t xml:space="preserve">Ευχαριστούμε </w:t>
      </w:r>
      <w:r>
        <w:rPr>
          <w:rFonts w:eastAsia="Times New Roman" w:cs="Times New Roman"/>
          <w:szCs w:val="24"/>
        </w:rPr>
        <w:t>τον κ.</w:t>
      </w:r>
      <w:r w:rsidRPr="00757F59">
        <w:rPr>
          <w:rFonts w:eastAsia="Times New Roman" w:cs="Times New Roman"/>
          <w:szCs w:val="24"/>
        </w:rPr>
        <w:t xml:space="preserve"> Θεοδωράκη</w:t>
      </w:r>
      <w:r>
        <w:rPr>
          <w:rFonts w:eastAsia="Times New Roman" w:cs="Times New Roman"/>
          <w:szCs w:val="24"/>
        </w:rPr>
        <w:t>.</w:t>
      </w:r>
    </w:p>
    <w:p w14:paraId="2D30DB95" w14:textId="77777777" w:rsidR="000D1FE2" w:rsidRDefault="005E5B96">
      <w:pPr>
        <w:spacing w:line="600" w:lineRule="auto"/>
        <w:ind w:firstLine="720"/>
        <w:jc w:val="both"/>
        <w:rPr>
          <w:rFonts w:eastAsia="Times New Roman" w:cs="Times New Roman"/>
          <w:szCs w:val="24"/>
        </w:rPr>
      </w:pPr>
      <w:r w:rsidRPr="00757F59">
        <w:rPr>
          <w:rFonts w:eastAsia="Times New Roman" w:cs="Times New Roman"/>
          <w:szCs w:val="24"/>
        </w:rPr>
        <w:t>Τώρα δίνω το</w:t>
      </w:r>
      <w:r>
        <w:rPr>
          <w:rFonts w:eastAsia="Times New Roman" w:cs="Times New Roman"/>
          <w:szCs w:val="24"/>
        </w:rPr>
        <w:t>ν</w:t>
      </w:r>
      <w:r w:rsidRPr="00757F59">
        <w:rPr>
          <w:rFonts w:eastAsia="Times New Roman" w:cs="Times New Roman"/>
          <w:szCs w:val="24"/>
        </w:rPr>
        <w:t xml:space="preserve"> λόγο στον Αναπληρωτή Υπουργό Υγείας κ</w:t>
      </w:r>
      <w:r>
        <w:rPr>
          <w:rFonts w:eastAsia="Times New Roman" w:cs="Times New Roman"/>
          <w:szCs w:val="24"/>
        </w:rPr>
        <w:t xml:space="preserve">. Παύλο </w:t>
      </w:r>
      <w:proofErr w:type="spellStart"/>
      <w:r>
        <w:rPr>
          <w:rFonts w:eastAsia="Times New Roman" w:cs="Times New Roman"/>
          <w:szCs w:val="24"/>
        </w:rPr>
        <w:t>Πολάκη</w:t>
      </w:r>
      <w:proofErr w:type="spellEnd"/>
      <w:r>
        <w:rPr>
          <w:rFonts w:eastAsia="Times New Roman" w:cs="Times New Roman"/>
          <w:szCs w:val="24"/>
        </w:rPr>
        <w:t xml:space="preserve"> για δεκαοκτώ</w:t>
      </w:r>
      <w:r w:rsidRPr="00757F59">
        <w:rPr>
          <w:rFonts w:eastAsia="Times New Roman" w:cs="Times New Roman"/>
          <w:szCs w:val="24"/>
        </w:rPr>
        <w:t xml:space="preserve"> λεπτά</w:t>
      </w:r>
      <w:r>
        <w:rPr>
          <w:rFonts w:eastAsia="Times New Roman" w:cs="Times New Roman"/>
          <w:szCs w:val="24"/>
        </w:rPr>
        <w:t>.</w:t>
      </w:r>
    </w:p>
    <w:p w14:paraId="2D30DB96" w14:textId="77777777" w:rsidR="000D1FE2" w:rsidRDefault="005E5B96">
      <w:pPr>
        <w:spacing w:line="600" w:lineRule="auto"/>
        <w:ind w:firstLine="720"/>
        <w:jc w:val="both"/>
        <w:rPr>
          <w:rFonts w:eastAsia="Times New Roman" w:cs="Times New Roman"/>
          <w:szCs w:val="24"/>
        </w:rPr>
      </w:pPr>
      <w:r w:rsidRPr="00EB2C2F">
        <w:rPr>
          <w:rFonts w:eastAsia="Times New Roman" w:cs="Times New Roman"/>
          <w:b/>
          <w:szCs w:val="24"/>
        </w:rPr>
        <w:t>ΠΑΥΛΟΣ ΠΟΛΑΚΗΣ (Αναπληρωτής Υπουργός Υγείας):</w:t>
      </w:r>
      <w:r>
        <w:rPr>
          <w:rFonts w:eastAsia="Times New Roman" w:cs="Times New Roman"/>
          <w:szCs w:val="24"/>
        </w:rPr>
        <w:t xml:space="preserve"> </w:t>
      </w:r>
      <w:r w:rsidRPr="00757F59">
        <w:rPr>
          <w:rFonts w:eastAsia="Times New Roman" w:cs="Times New Roman"/>
          <w:szCs w:val="24"/>
        </w:rPr>
        <w:t>Ευχαριστώ</w:t>
      </w:r>
      <w:r>
        <w:rPr>
          <w:rFonts w:eastAsia="Times New Roman" w:cs="Times New Roman"/>
          <w:szCs w:val="24"/>
        </w:rPr>
        <w:t>,</w:t>
      </w:r>
      <w:r w:rsidRPr="00757F59">
        <w:rPr>
          <w:rFonts w:eastAsia="Times New Roman" w:cs="Times New Roman"/>
          <w:szCs w:val="24"/>
        </w:rPr>
        <w:t xml:space="preserve"> κύριε Πρόεδρε</w:t>
      </w:r>
      <w:r>
        <w:rPr>
          <w:rFonts w:eastAsia="Times New Roman" w:cs="Times New Roman"/>
          <w:szCs w:val="24"/>
        </w:rPr>
        <w:t>.</w:t>
      </w:r>
      <w:r w:rsidRPr="00757F59">
        <w:rPr>
          <w:rFonts w:eastAsia="Times New Roman" w:cs="Times New Roman"/>
          <w:szCs w:val="24"/>
        </w:rPr>
        <w:t xml:space="preserve"> </w:t>
      </w:r>
    </w:p>
    <w:p w14:paraId="2D30DB97" w14:textId="77777777" w:rsidR="000D1FE2" w:rsidRDefault="005E5B96">
      <w:pPr>
        <w:spacing w:line="600" w:lineRule="auto"/>
        <w:ind w:firstLine="720"/>
        <w:jc w:val="both"/>
        <w:rPr>
          <w:rFonts w:eastAsia="Times New Roman" w:cs="Times New Roman"/>
          <w:szCs w:val="24"/>
        </w:rPr>
      </w:pPr>
      <w:r w:rsidRPr="00757F59">
        <w:rPr>
          <w:rFonts w:eastAsia="Times New Roman" w:cs="Times New Roman"/>
          <w:szCs w:val="24"/>
        </w:rPr>
        <w:lastRenderedPageBreak/>
        <w:t>Ήταν συγκινητικό το κλ</w:t>
      </w:r>
      <w:r>
        <w:rPr>
          <w:rFonts w:eastAsia="Times New Roman" w:cs="Times New Roman"/>
          <w:szCs w:val="24"/>
        </w:rPr>
        <w:t xml:space="preserve">είσιμο του προηγούμενου ομιλητή. Οφείλω να αναγνωρίσω </w:t>
      </w:r>
      <w:r w:rsidRPr="00757F59">
        <w:rPr>
          <w:rFonts w:eastAsia="Times New Roman" w:cs="Times New Roman"/>
          <w:szCs w:val="24"/>
        </w:rPr>
        <w:t xml:space="preserve">ότι </w:t>
      </w:r>
      <w:r>
        <w:rPr>
          <w:rFonts w:eastAsia="Times New Roman" w:cs="Times New Roman"/>
          <w:szCs w:val="24"/>
        </w:rPr>
        <w:t>παρά το</w:t>
      </w:r>
      <w:r w:rsidRPr="00757F59">
        <w:rPr>
          <w:rFonts w:eastAsia="Times New Roman" w:cs="Times New Roman"/>
          <w:szCs w:val="24"/>
        </w:rPr>
        <w:t xml:space="preserve"> ότι έχουμε συγκρουστεί</w:t>
      </w:r>
      <w:r w:rsidRPr="00757F59">
        <w:rPr>
          <w:rFonts w:eastAsia="Times New Roman" w:cs="Times New Roman"/>
          <w:szCs w:val="24"/>
        </w:rPr>
        <w:t xml:space="preserve"> πολύ έντονα με τον </w:t>
      </w:r>
      <w:r>
        <w:rPr>
          <w:rFonts w:eastAsia="Times New Roman" w:cs="Times New Roman"/>
          <w:szCs w:val="24"/>
        </w:rPr>
        <w:t>κ.</w:t>
      </w:r>
      <w:r w:rsidRPr="00757F59">
        <w:rPr>
          <w:rFonts w:eastAsia="Times New Roman" w:cs="Times New Roman"/>
          <w:szCs w:val="24"/>
        </w:rPr>
        <w:t xml:space="preserve"> Θεοδωράκη</w:t>
      </w:r>
      <w:r>
        <w:rPr>
          <w:rFonts w:eastAsia="Times New Roman" w:cs="Times New Roman"/>
          <w:szCs w:val="24"/>
        </w:rPr>
        <w:t>,</w:t>
      </w:r>
      <w:r w:rsidRPr="00757F59">
        <w:rPr>
          <w:rFonts w:eastAsia="Times New Roman" w:cs="Times New Roman"/>
          <w:szCs w:val="24"/>
        </w:rPr>
        <w:t xml:space="preserve"> γιατί εκπροσωπούμε και διαφορετικές ιδεολογικές αντιλήψεις</w:t>
      </w:r>
      <w:r>
        <w:rPr>
          <w:rFonts w:eastAsia="Times New Roman" w:cs="Times New Roman"/>
          <w:szCs w:val="24"/>
        </w:rPr>
        <w:t>, η</w:t>
      </w:r>
      <w:r w:rsidRPr="00757F59">
        <w:rPr>
          <w:rFonts w:eastAsia="Times New Roman" w:cs="Times New Roman"/>
          <w:szCs w:val="24"/>
        </w:rPr>
        <w:t xml:space="preserve"> αναγνώριση από μέρους του </w:t>
      </w:r>
      <w:r>
        <w:rPr>
          <w:rFonts w:eastAsia="Times New Roman" w:cs="Times New Roman"/>
          <w:szCs w:val="24"/>
        </w:rPr>
        <w:t xml:space="preserve">της ήττας που δέχτηκε </w:t>
      </w:r>
      <w:r w:rsidRPr="00757F59">
        <w:rPr>
          <w:rFonts w:eastAsia="Times New Roman" w:cs="Times New Roman"/>
          <w:szCs w:val="24"/>
        </w:rPr>
        <w:t xml:space="preserve">το </w:t>
      </w:r>
      <w:r>
        <w:rPr>
          <w:rFonts w:eastAsia="Times New Roman" w:cs="Times New Roman"/>
          <w:szCs w:val="24"/>
        </w:rPr>
        <w:t>κ</w:t>
      </w:r>
      <w:r w:rsidRPr="00757F59">
        <w:rPr>
          <w:rFonts w:eastAsia="Times New Roman" w:cs="Times New Roman"/>
          <w:szCs w:val="24"/>
        </w:rPr>
        <w:t xml:space="preserve">όμμα του και </w:t>
      </w:r>
      <w:r>
        <w:rPr>
          <w:rFonts w:eastAsia="Times New Roman" w:cs="Times New Roman"/>
          <w:szCs w:val="24"/>
        </w:rPr>
        <w:t xml:space="preserve">το </w:t>
      </w:r>
      <w:r w:rsidRPr="00757F59">
        <w:rPr>
          <w:rFonts w:eastAsia="Times New Roman" w:cs="Times New Roman"/>
          <w:szCs w:val="24"/>
        </w:rPr>
        <w:t>ότι αποχωρεί</w:t>
      </w:r>
      <w:r>
        <w:rPr>
          <w:rFonts w:eastAsia="Times New Roman" w:cs="Times New Roman"/>
          <w:szCs w:val="24"/>
        </w:rPr>
        <w:t>,</w:t>
      </w:r>
      <w:r w:rsidRPr="00757F59">
        <w:rPr>
          <w:rFonts w:eastAsia="Times New Roman" w:cs="Times New Roman"/>
          <w:szCs w:val="24"/>
        </w:rPr>
        <w:t xml:space="preserve"> συνιστά πολιτικό θάρρος</w:t>
      </w:r>
      <w:r>
        <w:rPr>
          <w:rFonts w:eastAsia="Times New Roman" w:cs="Times New Roman"/>
          <w:szCs w:val="24"/>
        </w:rPr>
        <w:t>,</w:t>
      </w:r>
      <w:r w:rsidRPr="00757F59">
        <w:rPr>
          <w:rFonts w:eastAsia="Times New Roman" w:cs="Times New Roman"/>
          <w:szCs w:val="24"/>
        </w:rPr>
        <w:t xml:space="preserve"> το οποίο οφείλουμε να του αναγνωρίσουμε</w:t>
      </w:r>
      <w:r>
        <w:rPr>
          <w:rFonts w:eastAsia="Times New Roman" w:cs="Times New Roman"/>
          <w:szCs w:val="24"/>
        </w:rPr>
        <w:t>. Και επιμένω,</w:t>
      </w:r>
      <w:r w:rsidRPr="00757F59">
        <w:rPr>
          <w:rFonts w:eastAsia="Times New Roman" w:cs="Times New Roman"/>
          <w:szCs w:val="24"/>
        </w:rPr>
        <w:t xml:space="preserve"> παρά τις διαφορές και τις έντονες συγκρούσεις τις οποίες είχ</w:t>
      </w:r>
      <w:r>
        <w:rPr>
          <w:rFonts w:eastAsia="Times New Roman" w:cs="Times New Roman"/>
          <w:szCs w:val="24"/>
        </w:rPr>
        <w:t>αμε στη διάρκεια αυτών των τριών-</w:t>
      </w:r>
      <w:r w:rsidRPr="00757F59">
        <w:rPr>
          <w:rFonts w:eastAsia="Times New Roman" w:cs="Times New Roman"/>
          <w:szCs w:val="24"/>
        </w:rPr>
        <w:t>τεσσάρων χρόνων στις διαδικασίες της Βουλής και εκτός από αυτήν</w:t>
      </w:r>
      <w:r>
        <w:rPr>
          <w:rFonts w:eastAsia="Times New Roman" w:cs="Times New Roman"/>
          <w:szCs w:val="24"/>
        </w:rPr>
        <w:t>.</w:t>
      </w:r>
      <w:r w:rsidRPr="00757F59">
        <w:rPr>
          <w:rFonts w:eastAsia="Times New Roman" w:cs="Times New Roman"/>
          <w:szCs w:val="24"/>
        </w:rPr>
        <w:t xml:space="preserve"> </w:t>
      </w:r>
    </w:p>
    <w:p w14:paraId="2D30DB98" w14:textId="77777777" w:rsidR="000D1FE2" w:rsidRDefault="005E5B96">
      <w:pPr>
        <w:spacing w:line="600" w:lineRule="auto"/>
        <w:ind w:firstLine="720"/>
        <w:jc w:val="both"/>
        <w:rPr>
          <w:rFonts w:eastAsia="Times New Roman" w:cs="Times New Roman"/>
          <w:szCs w:val="24"/>
        </w:rPr>
      </w:pPr>
      <w:r w:rsidRPr="00757F59">
        <w:rPr>
          <w:rFonts w:eastAsia="Times New Roman" w:cs="Times New Roman"/>
          <w:szCs w:val="24"/>
        </w:rPr>
        <w:t xml:space="preserve">Εγώ θέλω να επαναφέρω λίγο τη συζήτηση </w:t>
      </w:r>
      <w:r>
        <w:rPr>
          <w:rFonts w:eastAsia="Times New Roman" w:cs="Times New Roman"/>
          <w:szCs w:val="24"/>
        </w:rPr>
        <w:t xml:space="preserve">στην ουσία </w:t>
      </w:r>
      <w:r w:rsidRPr="00757F59">
        <w:rPr>
          <w:rFonts w:eastAsia="Times New Roman" w:cs="Times New Roman"/>
          <w:szCs w:val="24"/>
        </w:rPr>
        <w:t xml:space="preserve">του σημερινού </w:t>
      </w:r>
      <w:r>
        <w:rPr>
          <w:rFonts w:eastAsia="Times New Roman" w:cs="Times New Roman"/>
          <w:szCs w:val="24"/>
        </w:rPr>
        <w:t>νομοσχεδίου.</w:t>
      </w:r>
    </w:p>
    <w:p w14:paraId="2D30DB99"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Θα απαντήσω, λοιπόν</w:t>
      </w:r>
      <w:r>
        <w:rPr>
          <w:rFonts w:eastAsia="Times New Roman"/>
          <w:color w:val="000000" w:themeColor="text1"/>
          <w:szCs w:val="24"/>
        </w:rPr>
        <w:t>, σε μια</w:t>
      </w:r>
      <w:r w:rsidRPr="001D4F9F">
        <w:rPr>
          <w:rFonts w:eastAsia="Times New Roman"/>
          <w:color w:val="000000" w:themeColor="text1"/>
          <w:szCs w:val="24"/>
        </w:rPr>
        <w:t xml:space="preserve"> σειρά από πράγματα τα οποία σήμερα ακούστηκαν εδώ</w:t>
      </w:r>
      <w:r>
        <w:rPr>
          <w:rFonts w:eastAsia="Times New Roman"/>
          <w:color w:val="000000" w:themeColor="text1"/>
          <w:szCs w:val="24"/>
        </w:rPr>
        <w:t>, προσπαθώντας να θολώσουν</w:t>
      </w:r>
      <w:r w:rsidRPr="001D4F9F">
        <w:rPr>
          <w:rFonts w:eastAsia="Times New Roman"/>
          <w:color w:val="000000" w:themeColor="text1"/>
          <w:szCs w:val="24"/>
        </w:rPr>
        <w:t xml:space="preserve"> την εικόνα</w:t>
      </w:r>
      <w:r>
        <w:rPr>
          <w:rFonts w:eastAsia="Times New Roman"/>
          <w:color w:val="000000" w:themeColor="text1"/>
          <w:szCs w:val="24"/>
        </w:rPr>
        <w:t xml:space="preserve">,  </w:t>
      </w:r>
      <w:r w:rsidRPr="001D4F9F">
        <w:rPr>
          <w:rFonts w:eastAsia="Times New Roman"/>
          <w:color w:val="000000" w:themeColor="text1"/>
          <w:szCs w:val="24"/>
        </w:rPr>
        <w:t>την ιστορία και όλο το έργο</w:t>
      </w:r>
      <w:r>
        <w:rPr>
          <w:rFonts w:eastAsia="Times New Roman"/>
          <w:color w:val="000000" w:themeColor="text1"/>
          <w:szCs w:val="24"/>
        </w:rPr>
        <w:t>,</w:t>
      </w:r>
      <w:r w:rsidRPr="001D4F9F">
        <w:rPr>
          <w:rFonts w:eastAsia="Times New Roman"/>
          <w:color w:val="000000" w:themeColor="text1"/>
          <w:szCs w:val="24"/>
        </w:rPr>
        <w:t xml:space="preserve"> το οποίο έγινε τα προηγούμενα χρόνια από αυτή</w:t>
      </w:r>
      <w:r>
        <w:rPr>
          <w:rFonts w:eastAsia="Times New Roman"/>
          <w:color w:val="000000" w:themeColor="text1"/>
          <w:szCs w:val="24"/>
        </w:rPr>
        <w:t>ν εδώ την Κ</w:t>
      </w:r>
      <w:r w:rsidRPr="001D4F9F">
        <w:rPr>
          <w:rFonts w:eastAsia="Times New Roman"/>
          <w:color w:val="000000" w:themeColor="text1"/>
          <w:szCs w:val="24"/>
        </w:rPr>
        <w:t>υβέρνηση σε συνθήκες σκληρής επιτ</w:t>
      </w:r>
      <w:r>
        <w:rPr>
          <w:rFonts w:eastAsia="Times New Roman"/>
          <w:color w:val="000000" w:themeColor="text1"/>
          <w:szCs w:val="24"/>
        </w:rPr>
        <w:t>ρ</w:t>
      </w:r>
      <w:r w:rsidRPr="001D4F9F">
        <w:rPr>
          <w:rFonts w:eastAsia="Times New Roman"/>
          <w:color w:val="000000" w:themeColor="text1"/>
          <w:szCs w:val="24"/>
        </w:rPr>
        <w:t>οπ</w:t>
      </w:r>
      <w:r>
        <w:rPr>
          <w:rFonts w:eastAsia="Times New Roman"/>
          <w:color w:val="000000" w:themeColor="text1"/>
          <w:szCs w:val="24"/>
        </w:rPr>
        <w:t>ε</w:t>
      </w:r>
      <w:r w:rsidRPr="001D4F9F">
        <w:rPr>
          <w:rFonts w:eastAsia="Times New Roman"/>
          <w:color w:val="000000" w:themeColor="text1"/>
          <w:szCs w:val="24"/>
        </w:rPr>
        <w:t>ίας</w:t>
      </w:r>
      <w:r>
        <w:rPr>
          <w:rFonts w:eastAsia="Times New Roman"/>
          <w:color w:val="000000" w:themeColor="text1"/>
          <w:szCs w:val="24"/>
        </w:rPr>
        <w:t>,</w:t>
      </w:r>
      <w:r w:rsidRPr="001D4F9F">
        <w:rPr>
          <w:rFonts w:eastAsia="Times New Roman"/>
          <w:color w:val="000000" w:themeColor="text1"/>
          <w:szCs w:val="24"/>
        </w:rPr>
        <w:t xml:space="preserve"> διαχείρισης χρεοκοπίας και ενός</w:t>
      </w:r>
      <w:r w:rsidRPr="001D4F9F">
        <w:rPr>
          <w:rFonts w:eastAsia="Times New Roman"/>
          <w:color w:val="000000" w:themeColor="text1"/>
          <w:szCs w:val="24"/>
        </w:rPr>
        <w:t xml:space="preserve"> </w:t>
      </w:r>
      <w:r>
        <w:rPr>
          <w:rFonts w:eastAsia="Times New Roman"/>
          <w:color w:val="000000" w:themeColor="text1"/>
          <w:szCs w:val="24"/>
        </w:rPr>
        <w:t>μν</w:t>
      </w:r>
      <w:r w:rsidRPr="001D4F9F">
        <w:rPr>
          <w:rFonts w:eastAsia="Times New Roman"/>
          <w:color w:val="000000" w:themeColor="text1"/>
          <w:szCs w:val="24"/>
        </w:rPr>
        <w:t>ημο</w:t>
      </w:r>
      <w:r>
        <w:rPr>
          <w:rFonts w:eastAsia="Times New Roman"/>
          <w:color w:val="000000" w:themeColor="text1"/>
          <w:szCs w:val="24"/>
        </w:rPr>
        <w:t>ν</w:t>
      </w:r>
      <w:r w:rsidRPr="001D4F9F">
        <w:rPr>
          <w:rFonts w:eastAsia="Times New Roman"/>
          <w:color w:val="000000" w:themeColor="text1"/>
          <w:szCs w:val="24"/>
        </w:rPr>
        <w:t>ίου</w:t>
      </w:r>
      <w:r>
        <w:rPr>
          <w:rFonts w:eastAsia="Times New Roman"/>
          <w:color w:val="000000" w:themeColor="text1"/>
          <w:szCs w:val="24"/>
        </w:rPr>
        <w:t>.</w:t>
      </w:r>
    </w:p>
    <w:p w14:paraId="2D30DB9A"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Ε</w:t>
      </w:r>
      <w:r w:rsidRPr="001D4F9F">
        <w:rPr>
          <w:rFonts w:eastAsia="Times New Roman"/>
          <w:color w:val="000000" w:themeColor="text1"/>
          <w:szCs w:val="24"/>
        </w:rPr>
        <w:t>γώ νιώθω περήφανος</w:t>
      </w:r>
      <w:r>
        <w:rPr>
          <w:rFonts w:eastAsia="Times New Roman"/>
          <w:color w:val="000000" w:themeColor="text1"/>
          <w:szCs w:val="24"/>
        </w:rPr>
        <w:t>,</w:t>
      </w:r>
      <w:r w:rsidRPr="001D4F9F">
        <w:rPr>
          <w:rFonts w:eastAsia="Times New Roman"/>
          <w:color w:val="000000" w:themeColor="text1"/>
          <w:szCs w:val="24"/>
        </w:rPr>
        <w:t xml:space="preserve"> γιατί μετά από </w:t>
      </w:r>
      <w:r>
        <w:rPr>
          <w:rFonts w:eastAsia="Times New Roman"/>
          <w:color w:val="000000" w:themeColor="text1"/>
          <w:szCs w:val="24"/>
        </w:rPr>
        <w:t>τέσσερα</w:t>
      </w:r>
      <w:r w:rsidRPr="001D4F9F">
        <w:rPr>
          <w:rFonts w:eastAsia="Times New Roman"/>
          <w:color w:val="000000" w:themeColor="text1"/>
          <w:szCs w:val="24"/>
        </w:rPr>
        <w:t xml:space="preserve"> χρόνια</w:t>
      </w:r>
      <w:r>
        <w:rPr>
          <w:rFonts w:eastAsia="Times New Roman"/>
          <w:color w:val="000000" w:themeColor="text1"/>
          <w:szCs w:val="24"/>
        </w:rPr>
        <w:t xml:space="preserve"> σ</w:t>
      </w:r>
      <w:r w:rsidRPr="001D4F9F">
        <w:rPr>
          <w:rFonts w:eastAsia="Times New Roman"/>
          <w:color w:val="000000" w:themeColor="text1"/>
          <w:szCs w:val="24"/>
        </w:rPr>
        <w:t xml:space="preserve">ήμερα </w:t>
      </w:r>
      <w:r>
        <w:rPr>
          <w:rFonts w:eastAsia="Times New Roman"/>
          <w:color w:val="000000" w:themeColor="text1"/>
          <w:szCs w:val="24"/>
        </w:rPr>
        <w:t xml:space="preserve">στην </w:t>
      </w:r>
      <w:r w:rsidRPr="001D4F9F">
        <w:rPr>
          <w:rFonts w:eastAsia="Times New Roman"/>
          <w:color w:val="000000" w:themeColor="text1"/>
          <w:szCs w:val="24"/>
        </w:rPr>
        <w:t>τελευταία συνεδρίαση</w:t>
      </w:r>
      <w:r>
        <w:rPr>
          <w:rFonts w:eastAsia="Times New Roman"/>
          <w:color w:val="000000" w:themeColor="text1"/>
          <w:szCs w:val="24"/>
        </w:rPr>
        <w:t xml:space="preserve"> της</w:t>
      </w:r>
      <w:r w:rsidRPr="001D4F9F">
        <w:rPr>
          <w:rFonts w:eastAsia="Times New Roman"/>
          <w:color w:val="000000" w:themeColor="text1"/>
          <w:szCs w:val="24"/>
        </w:rPr>
        <w:t xml:space="preserve"> Βουλής</w:t>
      </w:r>
      <w:r>
        <w:rPr>
          <w:rFonts w:eastAsia="Times New Roman"/>
          <w:color w:val="000000" w:themeColor="text1"/>
          <w:szCs w:val="24"/>
        </w:rPr>
        <w:t>,</w:t>
      </w:r>
      <w:r w:rsidRPr="001D4F9F">
        <w:rPr>
          <w:rFonts w:eastAsia="Times New Roman"/>
          <w:color w:val="000000" w:themeColor="text1"/>
          <w:szCs w:val="24"/>
        </w:rPr>
        <w:t xml:space="preserve"> το τελευταίο νομοσχέδιο</w:t>
      </w:r>
      <w:r>
        <w:rPr>
          <w:rFonts w:eastAsia="Times New Roman"/>
          <w:color w:val="000000" w:themeColor="text1"/>
          <w:szCs w:val="24"/>
        </w:rPr>
        <w:t xml:space="preserve"> είναι</w:t>
      </w:r>
      <w:r w:rsidRPr="001D4F9F">
        <w:rPr>
          <w:rFonts w:eastAsia="Times New Roman"/>
          <w:color w:val="000000" w:themeColor="text1"/>
          <w:szCs w:val="24"/>
        </w:rPr>
        <w:t xml:space="preserve"> ένα νομοσχέδιο</w:t>
      </w:r>
      <w:r>
        <w:rPr>
          <w:rFonts w:eastAsia="Times New Roman"/>
          <w:color w:val="000000" w:themeColor="text1"/>
          <w:szCs w:val="24"/>
        </w:rPr>
        <w:t xml:space="preserve"> το οποίο αφορά τον χώρο της</w:t>
      </w:r>
      <w:r w:rsidRPr="001D4F9F">
        <w:rPr>
          <w:rFonts w:eastAsia="Times New Roman"/>
          <w:color w:val="000000" w:themeColor="text1"/>
          <w:szCs w:val="24"/>
        </w:rPr>
        <w:t xml:space="preserve"> υγείας και </w:t>
      </w:r>
      <w:r>
        <w:rPr>
          <w:rFonts w:eastAsia="Times New Roman"/>
          <w:color w:val="000000" w:themeColor="text1"/>
          <w:szCs w:val="24"/>
        </w:rPr>
        <w:t xml:space="preserve">κυρώνει δύο κομμάτια μιας δωρεάς, για την </w:t>
      </w:r>
      <w:r w:rsidRPr="001D4F9F">
        <w:rPr>
          <w:rFonts w:eastAsia="Times New Roman"/>
          <w:color w:val="000000" w:themeColor="text1"/>
          <w:szCs w:val="24"/>
        </w:rPr>
        <w:t xml:space="preserve">οποία </w:t>
      </w:r>
      <w:r>
        <w:rPr>
          <w:rFonts w:eastAsia="Times New Roman"/>
          <w:color w:val="000000" w:themeColor="text1"/>
          <w:szCs w:val="24"/>
        </w:rPr>
        <w:t>–</w:t>
      </w:r>
      <w:r w:rsidRPr="001D4F9F">
        <w:rPr>
          <w:rFonts w:eastAsia="Times New Roman"/>
          <w:color w:val="000000" w:themeColor="text1"/>
          <w:szCs w:val="24"/>
        </w:rPr>
        <w:t>υπενθυμίζω</w:t>
      </w:r>
      <w:r>
        <w:rPr>
          <w:rFonts w:eastAsia="Times New Roman"/>
          <w:color w:val="000000" w:themeColor="text1"/>
          <w:szCs w:val="24"/>
        </w:rPr>
        <w:t>-</w:t>
      </w:r>
      <w:r w:rsidRPr="001D4F9F">
        <w:rPr>
          <w:rFonts w:eastAsia="Times New Roman"/>
          <w:color w:val="000000" w:themeColor="text1"/>
          <w:szCs w:val="24"/>
        </w:rPr>
        <w:t xml:space="preserve"> πριν από λίγες μέρες είχε γίνει ένας πανικός στα </w:t>
      </w:r>
      <w:r>
        <w:rPr>
          <w:rFonts w:eastAsia="Times New Roman"/>
          <w:color w:val="000000" w:themeColor="text1"/>
          <w:szCs w:val="24"/>
        </w:rPr>
        <w:t>μ</w:t>
      </w:r>
      <w:r>
        <w:rPr>
          <w:rFonts w:eastAsia="Times New Roman"/>
          <w:color w:val="000000" w:themeColor="text1"/>
          <w:szCs w:val="24"/>
        </w:rPr>
        <w:t xml:space="preserve">έσα </w:t>
      </w:r>
      <w:r>
        <w:rPr>
          <w:rFonts w:eastAsia="Times New Roman"/>
          <w:color w:val="000000" w:themeColor="text1"/>
          <w:szCs w:val="24"/>
        </w:rPr>
        <w:t>μ</w:t>
      </w:r>
      <w:r>
        <w:rPr>
          <w:rFonts w:eastAsia="Times New Roman"/>
          <w:color w:val="000000" w:themeColor="text1"/>
          <w:szCs w:val="24"/>
        </w:rPr>
        <w:t xml:space="preserve">αζικής </w:t>
      </w:r>
      <w:r>
        <w:rPr>
          <w:rFonts w:eastAsia="Times New Roman"/>
          <w:color w:val="000000" w:themeColor="text1"/>
          <w:szCs w:val="24"/>
        </w:rPr>
        <w:t>ε</w:t>
      </w:r>
      <w:r>
        <w:rPr>
          <w:rFonts w:eastAsia="Times New Roman"/>
          <w:color w:val="000000" w:themeColor="text1"/>
          <w:szCs w:val="24"/>
        </w:rPr>
        <w:t>νημέρωσης. Έλεγαν ότι</w:t>
      </w:r>
      <w:r w:rsidRPr="001D4F9F">
        <w:rPr>
          <w:rFonts w:eastAsia="Times New Roman"/>
          <w:color w:val="000000" w:themeColor="text1"/>
          <w:szCs w:val="24"/>
        </w:rPr>
        <w:t xml:space="preserve"> ακυρώνεται η δωρεά του </w:t>
      </w:r>
      <w:r>
        <w:rPr>
          <w:rFonts w:eastAsia="Times New Roman"/>
          <w:color w:val="000000" w:themeColor="text1"/>
          <w:szCs w:val="24"/>
        </w:rPr>
        <w:t>Ιδρύματος «Σταύρος</w:t>
      </w:r>
      <w:r w:rsidRPr="001D4F9F">
        <w:rPr>
          <w:rFonts w:eastAsia="Times New Roman"/>
          <w:color w:val="000000" w:themeColor="text1"/>
          <w:szCs w:val="24"/>
        </w:rPr>
        <w:t xml:space="preserve"> Νιάρχο</w:t>
      </w:r>
      <w:r>
        <w:rPr>
          <w:rFonts w:eastAsia="Times New Roman"/>
          <w:color w:val="000000" w:themeColor="text1"/>
          <w:szCs w:val="24"/>
        </w:rPr>
        <w:t>ς»</w:t>
      </w:r>
      <w:r>
        <w:rPr>
          <w:rFonts w:eastAsia="Times New Roman"/>
          <w:color w:val="000000" w:themeColor="text1"/>
          <w:szCs w:val="24"/>
        </w:rPr>
        <w:t>.</w:t>
      </w:r>
    </w:p>
    <w:p w14:paraId="2D30DB9B"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Δεν ξέρω αν το θυμάστε, συνάδελφοι, ξεκινώντας </w:t>
      </w:r>
      <w:r w:rsidRPr="001D4F9F">
        <w:rPr>
          <w:rFonts w:eastAsia="Times New Roman"/>
          <w:color w:val="000000" w:themeColor="text1"/>
          <w:szCs w:val="24"/>
        </w:rPr>
        <w:t xml:space="preserve">από το γνωστό </w:t>
      </w:r>
      <w:r>
        <w:rPr>
          <w:rFonts w:eastAsia="Times New Roman"/>
          <w:color w:val="000000" w:themeColor="text1"/>
          <w:szCs w:val="24"/>
        </w:rPr>
        <w:t>«</w:t>
      </w:r>
      <w:r w:rsidRPr="001D4F9F">
        <w:rPr>
          <w:rFonts w:eastAsia="Times New Roman"/>
          <w:color w:val="000000" w:themeColor="text1"/>
          <w:szCs w:val="24"/>
        </w:rPr>
        <w:t>ΠΡΩΤΟ ΘΕΜΑ</w:t>
      </w:r>
      <w:r>
        <w:rPr>
          <w:rFonts w:eastAsia="Times New Roman"/>
          <w:color w:val="000000" w:themeColor="text1"/>
          <w:szCs w:val="24"/>
        </w:rPr>
        <w:t>» κ</w:t>
      </w:r>
      <w:r w:rsidRPr="001D4F9F">
        <w:rPr>
          <w:rFonts w:eastAsia="Times New Roman"/>
          <w:color w:val="000000" w:themeColor="text1"/>
          <w:szCs w:val="24"/>
        </w:rPr>
        <w:t>αι ανα</w:t>
      </w:r>
      <w:r>
        <w:rPr>
          <w:rFonts w:eastAsia="Times New Roman"/>
          <w:color w:val="000000" w:themeColor="text1"/>
          <w:szCs w:val="24"/>
        </w:rPr>
        <w:t xml:space="preserve">παραγόμενο </w:t>
      </w:r>
      <w:r w:rsidRPr="001D4F9F">
        <w:rPr>
          <w:rFonts w:eastAsia="Times New Roman"/>
          <w:color w:val="000000" w:themeColor="text1"/>
          <w:szCs w:val="24"/>
        </w:rPr>
        <w:t xml:space="preserve">εν </w:t>
      </w:r>
      <w:proofErr w:type="spellStart"/>
      <w:r w:rsidRPr="001D4F9F">
        <w:rPr>
          <w:rFonts w:eastAsia="Times New Roman"/>
          <w:color w:val="000000" w:themeColor="text1"/>
          <w:szCs w:val="24"/>
        </w:rPr>
        <w:t>είδει</w:t>
      </w:r>
      <w:proofErr w:type="spellEnd"/>
      <w:r w:rsidRPr="001D4F9F">
        <w:rPr>
          <w:rFonts w:eastAsia="Times New Roman"/>
          <w:color w:val="000000" w:themeColor="text1"/>
          <w:szCs w:val="24"/>
        </w:rPr>
        <w:t xml:space="preserve"> χιονοστιβάδας </w:t>
      </w:r>
      <w:r>
        <w:rPr>
          <w:rFonts w:eastAsia="Times New Roman"/>
          <w:color w:val="000000" w:themeColor="text1"/>
          <w:szCs w:val="24"/>
        </w:rPr>
        <w:t>από</w:t>
      </w:r>
      <w:r w:rsidRPr="001D4F9F">
        <w:rPr>
          <w:rFonts w:eastAsia="Times New Roman"/>
          <w:color w:val="000000" w:themeColor="text1"/>
          <w:szCs w:val="24"/>
        </w:rPr>
        <w:t xml:space="preserve"> τα υπόλοιπα </w:t>
      </w:r>
      <w:r>
        <w:rPr>
          <w:rFonts w:eastAsia="Times New Roman"/>
          <w:color w:val="000000" w:themeColor="text1"/>
          <w:szCs w:val="24"/>
        </w:rPr>
        <w:t>έλεγαν ότι</w:t>
      </w:r>
      <w:r w:rsidRPr="001D4F9F">
        <w:rPr>
          <w:rFonts w:eastAsia="Times New Roman"/>
          <w:color w:val="000000" w:themeColor="text1"/>
          <w:szCs w:val="24"/>
        </w:rPr>
        <w:t xml:space="preserve"> ακυρώνεται η </w:t>
      </w:r>
      <w:r>
        <w:rPr>
          <w:rFonts w:eastAsia="Times New Roman"/>
          <w:color w:val="000000" w:themeColor="text1"/>
          <w:szCs w:val="24"/>
        </w:rPr>
        <w:t>δωρεά</w:t>
      </w:r>
      <w:r w:rsidRPr="001D4F9F">
        <w:rPr>
          <w:rFonts w:eastAsia="Times New Roman"/>
          <w:color w:val="000000" w:themeColor="text1"/>
          <w:szCs w:val="24"/>
        </w:rPr>
        <w:t xml:space="preserve"> του </w:t>
      </w:r>
      <w:r>
        <w:rPr>
          <w:rFonts w:eastAsia="Times New Roman"/>
          <w:color w:val="000000" w:themeColor="text1"/>
          <w:szCs w:val="24"/>
        </w:rPr>
        <w:t xml:space="preserve">Ιδρύματος «Σταύρος </w:t>
      </w:r>
      <w:r w:rsidRPr="001D4F9F">
        <w:rPr>
          <w:rFonts w:eastAsia="Times New Roman"/>
          <w:color w:val="000000" w:themeColor="text1"/>
          <w:szCs w:val="24"/>
        </w:rPr>
        <w:t>Νιάρχο</w:t>
      </w:r>
      <w:r>
        <w:rPr>
          <w:rFonts w:eastAsia="Times New Roman"/>
          <w:color w:val="000000" w:themeColor="text1"/>
          <w:szCs w:val="24"/>
        </w:rPr>
        <w:t>ς»</w:t>
      </w:r>
      <w:r w:rsidRPr="001D4F9F">
        <w:rPr>
          <w:rFonts w:eastAsia="Times New Roman"/>
          <w:color w:val="000000" w:themeColor="text1"/>
          <w:szCs w:val="24"/>
        </w:rPr>
        <w:t xml:space="preserve"> με αφορμή ένα </w:t>
      </w:r>
      <w:proofErr w:type="spellStart"/>
      <w:r w:rsidRPr="001D4F9F">
        <w:rPr>
          <w:rFonts w:eastAsia="Times New Roman"/>
          <w:color w:val="000000" w:themeColor="text1"/>
          <w:szCs w:val="24"/>
        </w:rPr>
        <w:t>υποτμήμα</w:t>
      </w:r>
      <w:proofErr w:type="spellEnd"/>
      <w:r w:rsidRPr="001D4F9F">
        <w:rPr>
          <w:rFonts w:eastAsia="Times New Roman"/>
          <w:color w:val="000000" w:themeColor="text1"/>
          <w:szCs w:val="24"/>
        </w:rPr>
        <w:t xml:space="preserve"> του </w:t>
      </w:r>
      <w:proofErr w:type="spellStart"/>
      <w:r>
        <w:rPr>
          <w:rFonts w:eastAsia="Times New Roman"/>
          <w:color w:val="000000" w:themeColor="text1"/>
          <w:szCs w:val="24"/>
        </w:rPr>
        <w:t>υπο</w:t>
      </w:r>
      <w:r w:rsidRPr="001D4F9F">
        <w:rPr>
          <w:rFonts w:eastAsia="Times New Roman"/>
          <w:color w:val="000000" w:themeColor="text1"/>
          <w:szCs w:val="24"/>
        </w:rPr>
        <w:t>τμήματος</w:t>
      </w:r>
      <w:proofErr w:type="spellEnd"/>
      <w:r w:rsidRPr="001D4F9F">
        <w:rPr>
          <w:rFonts w:eastAsia="Times New Roman"/>
          <w:color w:val="000000" w:themeColor="text1"/>
          <w:szCs w:val="24"/>
        </w:rPr>
        <w:t xml:space="preserve"> της δωρεάς</w:t>
      </w:r>
      <w:r>
        <w:rPr>
          <w:rFonts w:eastAsia="Times New Roman"/>
          <w:color w:val="000000" w:themeColor="text1"/>
          <w:szCs w:val="24"/>
        </w:rPr>
        <w:t>,</w:t>
      </w:r>
      <w:r w:rsidRPr="001D4F9F">
        <w:rPr>
          <w:rFonts w:eastAsia="Times New Roman"/>
          <w:color w:val="000000" w:themeColor="text1"/>
          <w:szCs w:val="24"/>
        </w:rPr>
        <w:t xml:space="preserve"> που αφορούσε ένα εκπαιδευτικό πρόγραμμα για τις νοσοκομειακές λοιμώξεις</w:t>
      </w:r>
      <w:r>
        <w:rPr>
          <w:rFonts w:eastAsia="Times New Roman"/>
          <w:color w:val="000000" w:themeColor="text1"/>
          <w:szCs w:val="24"/>
        </w:rPr>
        <w:t xml:space="preserve">, για το οποίο, </w:t>
      </w:r>
      <w:r w:rsidRPr="001D4F9F">
        <w:rPr>
          <w:rFonts w:eastAsia="Times New Roman"/>
          <w:color w:val="000000" w:themeColor="text1"/>
          <w:szCs w:val="24"/>
        </w:rPr>
        <w:t xml:space="preserve">επειδή γίνεται κάτι παράλληλα από το πρώην </w:t>
      </w:r>
      <w:r>
        <w:rPr>
          <w:rFonts w:eastAsia="Times New Roman"/>
          <w:color w:val="000000" w:themeColor="text1"/>
          <w:szCs w:val="24"/>
        </w:rPr>
        <w:t>ΚΕΕΛΠΝΟ -</w:t>
      </w:r>
      <w:r w:rsidRPr="001D4F9F">
        <w:rPr>
          <w:rFonts w:eastAsia="Times New Roman"/>
          <w:color w:val="000000" w:themeColor="text1"/>
          <w:szCs w:val="24"/>
        </w:rPr>
        <w:t xml:space="preserve">νυν </w:t>
      </w:r>
      <w:r>
        <w:rPr>
          <w:rFonts w:eastAsia="Times New Roman"/>
          <w:color w:val="000000" w:themeColor="text1"/>
          <w:szCs w:val="24"/>
        </w:rPr>
        <w:t xml:space="preserve">ΕΟΔΥ-, υπάρχει ακόμη μια </w:t>
      </w:r>
      <w:r w:rsidRPr="001D4F9F">
        <w:rPr>
          <w:rFonts w:eastAsia="Times New Roman"/>
          <w:color w:val="000000" w:themeColor="text1"/>
          <w:szCs w:val="24"/>
        </w:rPr>
        <w:t xml:space="preserve">διαπραγμάτευση για το τι </w:t>
      </w:r>
      <w:r>
        <w:rPr>
          <w:rFonts w:eastAsia="Times New Roman"/>
          <w:color w:val="000000" w:themeColor="text1"/>
          <w:szCs w:val="24"/>
        </w:rPr>
        <w:t xml:space="preserve">μορφή θα πάρει. Πρόκειται για </w:t>
      </w:r>
      <w:r w:rsidRPr="001D4F9F">
        <w:rPr>
          <w:rFonts w:eastAsia="Times New Roman"/>
          <w:color w:val="000000" w:themeColor="text1"/>
          <w:szCs w:val="24"/>
        </w:rPr>
        <w:t xml:space="preserve">ένα ποσό της τάξης των </w:t>
      </w:r>
      <w:r>
        <w:rPr>
          <w:rFonts w:eastAsia="Times New Roman"/>
          <w:color w:val="000000" w:themeColor="text1"/>
          <w:szCs w:val="24"/>
        </w:rPr>
        <w:t xml:space="preserve">3 έως 5 εκατομμυρίων ευρώ σε </w:t>
      </w:r>
      <w:r w:rsidRPr="001D4F9F">
        <w:rPr>
          <w:rFonts w:eastAsia="Times New Roman"/>
          <w:color w:val="000000" w:themeColor="text1"/>
          <w:szCs w:val="24"/>
        </w:rPr>
        <w:t xml:space="preserve">ένα σύνολο </w:t>
      </w:r>
      <w:r>
        <w:rPr>
          <w:rFonts w:eastAsia="Times New Roman"/>
          <w:color w:val="000000" w:themeColor="text1"/>
          <w:szCs w:val="24"/>
        </w:rPr>
        <w:t>δω</w:t>
      </w:r>
      <w:r w:rsidRPr="001D4F9F">
        <w:rPr>
          <w:rFonts w:eastAsia="Times New Roman"/>
          <w:color w:val="000000" w:themeColor="text1"/>
          <w:szCs w:val="24"/>
        </w:rPr>
        <w:t xml:space="preserve">ρεάς </w:t>
      </w:r>
      <w:r>
        <w:rPr>
          <w:rFonts w:eastAsia="Times New Roman"/>
          <w:color w:val="000000" w:themeColor="text1"/>
          <w:szCs w:val="24"/>
        </w:rPr>
        <w:t xml:space="preserve">300. Τι </w:t>
      </w:r>
      <w:r w:rsidRPr="001D4F9F">
        <w:rPr>
          <w:rFonts w:eastAsia="Times New Roman"/>
          <w:color w:val="000000" w:themeColor="text1"/>
          <w:szCs w:val="24"/>
        </w:rPr>
        <w:t>πέρασ</w:t>
      </w:r>
      <w:r>
        <w:rPr>
          <w:rFonts w:eastAsia="Times New Roman"/>
          <w:color w:val="000000" w:themeColor="text1"/>
          <w:szCs w:val="24"/>
        </w:rPr>
        <w:t>ε</w:t>
      </w:r>
      <w:r w:rsidRPr="001D4F9F">
        <w:rPr>
          <w:rFonts w:eastAsia="Times New Roman"/>
          <w:color w:val="000000" w:themeColor="text1"/>
          <w:szCs w:val="24"/>
        </w:rPr>
        <w:t xml:space="preserve"> έξω</w:t>
      </w:r>
      <w:r>
        <w:rPr>
          <w:rFonts w:eastAsia="Times New Roman"/>
          <w:color w:val="000000" w:themeColor="text1"/>
          <w:szCs w:val="24"/>
        </w:rPr>
        <w:t>,</w:t>
      </w:r>
      <w:r w:rsidRPr="001D4F9F">
        <w:rPr>
          <w:rFonts w:eastAsia="Times New Roman"/>
          <w:color w:val="000000" w:themeColor="text1"/>
          <w:szCs w:val="24"/>
        </w:rPr>
        <w:t xml:space="preserve"> </w:t>
      </w:r>
      <w:r>
        <w:rPr>
          <w:rFonts w:eastAsia="Times New Roman"/>
          <w:color w:val="000000" w:themeColor="text1"/>
          <w:szCs w:val="24"/>
        </w:rPr>
        <w:t>όμως; Ότι α</w:t>
      </w:r>
      <w:r w:rsidRPr="001D4F9F">
        <w:rPr>
          <w:rFonts w:eastAsia="Times New Roman"/>
          <w:color w:val="000000" w:themeColor="text1"/>
          <w:szCs w:val="24"/>
        </w:rPr>
        <w:t>κυρώνε</w:t>
      </w:r>
      <w:r>
        <w:rPr>
          <w:rFonts w:eastAsia="Times New Roman"/>
          <w:color w:val="000000" w:themeColor="text1"/>
          <w:szCs w:val="24"/>
        </w:rPr>
        <w:t>τα</w:t>
      </w:r>
      <w:r w:rsidRPr="001D4F9F">
        <w:rPr>
          <w:rFonts w:eastAsia="Times New Roman"/>
          <w:color w:val="000000" w:themeColor="text1"/>
          <w:szCs w:val="24"/>
        </w:rPr>
        <w:t>ι η δωρεά</w:t>
      </w:r>
      <w:r>
        <w:rPr>
          <w:rFonts w:eastAsia="Times New Roman"/>
          <w:color w:val="000000" w:themeColor="text1"/>
          <w:szCs w:val="24"/>
        </w:rPr>
        <w:t>,</w:t>
      </w:r>
      <w:r w:rsidRPr="001D4F9F">
        <w:rPr>
          <w:rFonts w:eastAsia="Times New Roman"/>
          <w:color w:val="000000" w:themeColor="text1"/>
          <w:szCs w:val="24"/>
        </w:rPr>
        <w:t xml:space="preserve"> για να προσπαθήσουν να </w:t>
      </w:r>
      <w:r>
        <w:rPr>
          <w:rFonts w:eastAsia="Times New Roman"/>
          <w:color w:val="000000" w:themeColor="text1"/>
          <w:szCs w:val="24"/>
        </w:rPr>
        <w:t>κ</w:t>
      </w:r>
      <w:r w:rsidRPr="001D4F9F">
        <w:rPr>
          <w:rFonts w:eastAsia="Times New Roman"/>
          <w:color w:val="000000" w:themeColor="text1"/>
          <w:szCs w:val="24"/>
        </w:rPr>
        <w:t>τυπήσ</w:t>
      </w:r>
      <w:r>
        <w:rPr>
          <w:rFonts w:eastAsia="Times New Roman"/>
          <w:color w:val="000000" w:themeColor="text1"/>
          <w:szCs w:val="24"/>
        </w:rPr>
        <w:t xml:space="preserve">ουν και σε </w:t>
      </w:r>
      <w:r>
        <w:rPr>
          <w:rFonts w:eastAsia="Times New Roman"/>
          <w:color w:val="000000" w:themeColor="text1"/>
          <w:szCs w:val="24"/>
        </w:rPr>
        <w:t>αυτό το επίπεδο την Κ</w:t>
      </w:r>
      <w:r w:rsidRPr="001D4F9F">
        <w:rPr>
          <w:rFonts w:eastAsia="Times New Roman"/>
          <w:color w:val="000000" w:themeColor="text1"/>
          <w:szCs w:val="24"/>
        </w:rPr>
        <w:t xml:space="preserve">υβέρνησή </w:t>
      </w:r>
      <w:r>
        <w:rPr>
          <w:rFonts w:eastAsia="Times New Roman"/>
          <w:color w:val="000000" w:themeColor="text1"/>
          <w:szCs w:val="24"/>
        </w:rPr>
        <w:t>μας.</w:t>
      </w:r>
    </w:p>
    <w:p w14:paraId="2D30DB9C"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Σήμερα, λοιπόν, κυρώνουμε </w:t>
      </w:r>
      <w:r w:rsidRPr="001D4F9F">
        <w:rPr>
          <w:rFonts w:eastAsia="Times New Roman"/>
          <w:color w:val="000000" w:themeColor="text1"/>
          <w:szCs w:val="24"/>
        </w:rPr>
        <w:t xml:space="preserve">δύο σημαντικά κομμάτια </w:t>
      </w:r>
      <w:r>
        <w:rPr>
          <w:rFonts w:eastAsia="Times New Roman"/>
          <w:color w:val="000000" w:themeColor="text1"/>
          <w:szCs w:val="24"/>
        </w:rPr>
        <w:t>-</w:t>
      </w:r>
      <w:r w:rsidRPr="001D4F9F">
        <w:rPr>
          <w:rFonts w:eastAsia="Times New Roman"/>
          <w:color w:val="000000" w:themeColor="text1"/>
          <w:szCs w:val="24"/>
        </w:rPr>
        <w:t xml:space="preserve">είναι </w:t>
      </w:r>
      <w:r>
        <w:rPr>
          <w:rFonts w:eastAsia="Times New Roman"/>
          <w:color w:val="000000" w:themeColor="text1"/>
          <w:szCs w:val="24"/>
        </w:rPr>
        <w:t xml:space="preserve">οι </w:t>
      </w:r>
      <w:r w:rsidRPr="001D4F9F">
        <w:rPr>
          <w:rFonts w:eastAsia="Times New Roman"/>
          <w:color w:val="000000" w:themeColor="text1"/>
          <w:szCs w:val="24"/>
        </w:rPr>
        <w:t>συγκεκριμένες πια συμβάσεις</w:t>
      </w:r>
      <w:r>
        <w:rPr>
          <w:rFonts w:eastAsia="Times New Roman"/>
          <w:color w:val="000000" w:themeColor="text1"/>
          <w:szCs w:val="24"/>
        </w:rPr>
        <w:t xml:space="preserve">- </w:t>
      </w:r>
      <w:r w:rsidRPr="001D4F9F">
        <w:rPr>
          <w:rFonts w:eastAsia="Times New Roman"/>
          <w:color w:val="000000" w:themeColor="text1"/>
          <w:szCs w:val="24"/>
        </w:rPr>
        <w:t xml:space="preserve">της </w:t>
      </w:r>
      <w:r>
        <w:rPr>
          <w:rFonts w:eastAsia="Times New Roman"/>
          <w:color w:val="000000" w:themeColor="text1"/>
          <w:szCs w:val="24"/>
        </w:rPr>
        <w:t>δ</w:t>
      </w:r>
      <w:r w:rsidRPr="001D4F9F">
        <w:rPr>
          <w:rFonts w:eastAsia="Times New Roman"/>
          <w:color w:val="000000" w:themeColor="text1"/>
          <w:szCs w:val="24"/>
        </w:rPr>
        <w:t xml:space="preserve">ωρεάς </w:t>
      </w:r>
      <w:r>
        <w:rPr>
          <w:rFonts w:eastAsia="Times New Roman"/>
          <w:color w:val="000000" w:themeColor="text1"/>
          <w:szCs w:val="24"/>
        </w:rPr>
        <w:t>τους Ιδρύματος «Σταύρος</w:t>
      </w:r>
      <w:r w:rsidRPr="001D4F9F">
        <w:rPr>
          <w:rFonts w:eastAsia="Times New Roman"/>
          <w:color w:val="000000" w:themeColor="text1"/>
          <w:szCs w:val="24"/>
        </w:rPr>
        <w:t xml:space="preserve"> Νιάρχο</w:t>
      </w:r>
      <w:r>
        <w:rPr>
          <w:rFonts w:eastAsia="Times New Roman"/>
          <w:color w:val="000000" w:themeColor="text1"/>
          <w:szCs w:val="24"/>
        </w:rPr>
        <w:t>ς»</w:t>
      </w:r>
      <w:r>
        <w:rPr>
          <w:rFonts w:eastAsia="Times New Roman"/>
          <w:color w:val="000000" w:themeColor="text1"/>
          <w:szCs w:val="24"/>
        </w:rPr>
        <w:t>.</w:t>
      </w:r>
    </w:p>
    <w:p w14:paraId="2D30DB9D"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Υπενθυμίζω πάλι, γιατί </w:t>
      </w:r>
      <w:r w:rsidRPr="001D4F9F">
        <w:rPr>
          <w:rFonts w:eastAsia="Times New Roman"/>
          <w:color w:val="000000" w:themeColor="text1"/>
          <w:szCs w:val="24"/>
        </w:rPr>
        <w:t>ούτε αυτό είδε τα φώτα της δημοσιότητας</w:t>
      </w:r>
      <w:r>
        <w:rPr>
          <w:rFonts w:eastAsia="Times New Roman"/>
          <w:color w:val="000000" w:themeColor="text1"/>
          <w:szCs w:val="24"/>
        </w:rPr>
        <w:t>,</w:t>
      </w:r>
      <w:r w:rsidRPr="001D4F9F">
        <w:rPr>
          <w:rFonts w:eastAsia="Times New Roman"/>
          <w:color w:val="000000" w:themeColor="text1"/>
          <w:szCs w:val="24"/>
        </w:rPr>
        <w:t xml:space="preserve"> ότι ένα συγκεκριμένο </w:t>
      </w:r>
      <w:r>
        <w:rPr>
          <w:rFonts w:eastAsia="Times New Roman"/>
          <w:color w:val="000000" w:themeColor="text1"/>
          <w:szCs w:val="24"/>
        </w:rPr>
        <w:t>πρώτο</w:t>
      </w:r>
      <w:r w:rsidRPr="001D4F9F">
        <w:rPr>
          <w:rFonts w:eastAsia="Times New Roman"/>
          <w:color w:val="000000" w:themeColor="text1"/>
          <w:szCs w:val="24"/>
        </w:rPr>
        <w:t xml:space="preserve"> τμήμα που αφορά την ανανέωση εξοπλισμού στο </w:t>
      </w:r>
      <w:r>
        <w:rPr>
          <w:rFonts w:eastAsia="Times New Roman"/>
          <w:color w:val="000000" w:themeColor="text1"/>
          <w:szCs w:val="24"/>
        </w:rPr>
        <w:t>Ν</w:t>
      </w:r>
      <w:r w:rsidRPr="001D4F9F">
        <w:rPr>
          <w:rFonts w:eastAsia="Times New Roman"/>
          <w:color w:val="000000" w:themeColor="text1"/>
          <w:szCs w:val="24"/>
        </w:rPr>
        <w:t xml:space="preserve">οσοκομείο </w:t>
      </w:r>
      <w:r>
        <w:rPr>
          <w:rFonts w:eastAsia="Times New Roman"/>
          <w:color w:val="000000" w:themeColor="text1"/>
          <w:szCs w:val="24"/>
        </w:rPr>
        <w:t>«</w:t>
      </w:r>
      <w:proofErr w:type="spellStart"/>
      <w:r w:rsidRPr="001D4F9F">
        <w:rPr>
          <w:rFonts w:eastAsia="Times New Roman"/>
          <w:color w:val="000000" w:themeColor="text1"/>
          <w:szCs w:val="24"/>
        </w:rPr>
        <w:t>Ευαγγελισμος</w:t>
      </w:r>
      <w:proofErr w:type="spellEnd"/>
      <w:r>
        <w:rPr>
          <w:rFonts w:eastAsia="Times New Roman"/>
          <w:color w:val="000000" w:themeColor="text1"/>
          <w:szCs w:val="24"/>
        </w:rPr>
        <w:t>»</w:t>
      </w:r>
      <w:r w:rsidRPr="001D4F9F">
        <w:rPr>
          <w:rFonts w:eastAsia="Times New Roman"/>
          <w:color w:val="000000" w:themeColor="text1"/>
          <w:szCs w:val="24"/>
        </w:rPr>
        <w:t xml:space="preserve"> ύψους 8,5 εκατομμυρίων ευρώ </w:t>
      </w:r>
      <w:r>
        <w:rPr>
          <w:rFonts w:eastAsia="Times New Roman"/>
          <w:color w:val="000000" w:themeColor="text1"/>
          <w:szCs w:val="24"/>
        </w:rPr>
        <w:t xml:space="preserve">το έχουμε κυρώσει πριν </w:t>
      </w:r>
      <w:r w:rsidRPr="001D4F9F">
        <w:rPr>
          <w:rFonts w:eastAsia="Times New Roman"/>
          <w:color w:val="000000" w:themeColor="text1"/>
          <w:szCs w:val="24"/>
        </w:rPr>
        <w:t>από λίγο καιρό</w:t>
      </w:r>
      <w:r>
        <w:rPr>
          <w:rFonts w:eastAsia="Times New Roman"/>
          <w:color w:val="000000" w:themeColor="text1"/>
          <w:szCs w:val="24"/>
        </w:rPr>
        <w:t>.</w:t>
      </w:r>
    </w:p>
    <w:p w14:paraId="2D30DB9E"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Σ</w:t>
      </w:r>
      <w:r w:rsidRPr="001D4F9F">
        <w:rPr>
          <w:rFonts w:eastAsia="Times New Roman"/>
          <w:color w:val="000000" w:themeColor="text1"/>
          <w:szCs w:val="24"/>
        </w:rPr>
        <w:t>ήμερα</w:t>
      </w:r>
      <w:r>
        <w:rPr>
          <w:rFonts w:eastAsia="Times New Roman"/>
          <w:color w:val="000000" w:themeColor="text1"/>
          <w:szCs w:val="24"/>
        </w:rPr>
        <w:t>, λ</w:t>
      </w:r>
      <w:r w:rsidRPr="001D4F9F">
        <w:rPr>
          <w:rFonts w:eastAsia="Times New Roman"/>
          <w:color w:val="000000" w:themeColor="text1"/>
          <w:szCs w:val="24"/>
        </w:rPr>
        <w:t>οιπόν</w:t>
      </w:r>
      <w:r>
        <w:rPr>
          <w:rFonts w:eastAsia="Times New Roman"/>
          <w:color w:val="000000" w:themeColor="text1"/>
          <w:szCs w:val="24"/>
        </w:rPr>
        <w:t>, κυ</w:t>
      </w:r>
      <w:r w:rsidRPr="001D4F9F">
        <w:rPr>
          <w:rFonts w:eastAsia="Times New Roman"/>
          <w:color w:val="000000" w:themeColor="text1"/>
          <w:szCs w:val="24"/>
        </w:rPr>
        <w:t xml:space="preserve">ρώνουμε δύο κομμάτια που αφορούν τις </w:t>
      </w:r>
      <w:proofErr w:type="spellStart"/>
      <w:r w:rsidRPr="001D4F9F">
        <w:rPr>
          <w:rFonts w:eastAsia="Times New Roman"/>
          <w:color w:val="000000" w:themeColor="text1"/>
          <w:szCs w:val="24"/>
        </w:rPr>
        <w:t>αεροδιακομιδές</w:t>
      </w:r>
      <w:proofErr w:type="spellEnd"/>
      <w:r w:rsidRPr="001D4F9F">
        <w:rPr>
          <w:rFonts w:eastAsia="Times New Roman"/>
          <w:color w:val="000000" w:themeColor="text1"/>
          <w:szCs w:val="24"/>
        </w:rPr>
        <w:t xml:space="preserve"> </w:t>
      </w:r>
      <w:r>
        <w:rPr>
          <w:rFonts w:eastAsia="Times New Roman"/>
          <w:color w:val="000000" w:themeColor="text1"/>
          <w:szCs w:val="24"/>
        </w:rPr>
        <w:t xml:space="preserve">του ΕΚΑΒ, </w:t>
      </w:r>
      <w:r w:rsidRPr="001D4F9F">
        <w:rPr>
          <w:rFonts w:eastAsia="Times New Roman"/>
          <w:color w:val="000000" w:themeColor="text1"/>
          <w:szCs w:val="24"/>
        </w:rPr>
        <w:t xml:space="preserve">τα πτητικά μέσα του </w:t>
      </w:r>
      <w:r>
        <w:rPr>
          <w:rFonts w:eastAsia="Times New Roman"/>
          <w:color w:val="000000" w:themeColor="text1"/>
          <w:szCs w:val="24"/>
        </w:rPr>
        <w:t xml:space="preserve">ΕΚΑΒ </w:t>
      </w:r>
      <w:r w:rsidRPr="001D4F9F">
        <w:rPr>
          <w:rFonts w:eastAsia="Times New Roman"/>
          <w:color w:val="000000" w:themeColor="text1"/>
          <w:szCs w:val="24"/>
        </w:rPr>
        <w:t>και το κ</w:t>
      </w:r>
      <w:r w:rsidRPr="001D4F9F">
        <w:rPr>
          <w:rFonts w:eastAsia="Times New Roman"/>
          <w:color w:val="000000" w:themeColor="text1"/>
          <w:szCs w:val="24"/>
        </w:rPr>
        <w:t xml:space="preserve">ομμάτι των τομογράφων εκπομπής ποζιτρονίων και τα </w:t>
      </w:r>
      <w:proofErr w:type="spellStart"/>
      <w:r w:rsidRPr="001D4F9F">
        <w:rPr>
          <w:rFonts w:eastAsia="Times New Roman"/>
          <w:color w:val="000000" w:themeColor="text1"/>
          <w:szCs w:val="24"/>
        </w:rPr>
        <w:t>κ</w:t>
      </w:r>
      <w:r>
        <w:rPr>
          <w:rFonts w:eastAsia="Times New Roman"/>
          <w:color w:val="000000" w:themeColor="text1"/>
          <w:szCs w:val="24"/>
        </w:rPr>
        <w:t>υ</w:t>
      </w:r>
      <w:r w:rsidRPr="001D4F9F">
        <w:rPr>
          <w:rFonts w:eastAsia="Times New Roman"/>
          <w:color w:val="000000" w:themeColor="text1"/>
          <w:szCs w:val="24"/>
        </w:rPr>
        <w:t>κλο</w:t>
      </w:r>
      <w:r>
        <w:rPr>
          <w:rFonts w:eastAsia="Times New Roman"/>
          <w:color w:val="000000" w:themeColor="text1"/>
          <w:szCs w:val="24"/>
        </w:rPr>
        <w:t>τρόνια</w:t>
      </w:r>
      <w:proofErr w:type="spellEnd"/>
      <w:r w:rsidRPr="001D4F9F">
        <w:rPr>
          <w:rFonts w:eastAsia="Times New Roman"/>
          <w:color w:val="000000" w:themeColor="text1"/>
          <w:szCs w:val="24"/>
        </w:rPr>
        <w:t xml:space="preserve"> που μπαίνουν σε κάποια νοσοκομεία</w:t>
      </w:r>
      <w:r>
        <w:rPr>
          <w:rFonts w:eastAsia="Times New Roman"/>
          <w:color w:val="000000" w:themeColor="text1"/>
          <w:szCs w:val="24"/>
        </w:rPr>
        <w:t>.</w:t>
      </w:r>
    </w:p>
    <w:p w14:paraId="2D30DB9F"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Μ</w:t>
      </w:r>
      <w:r w:rsidRPr="001D4F9F">
        <w:rPr>
          <w:rFonts w:eastAsia="Times New Roman"/>
          <w:color w:val="000000" w:themeColor="text1"/>
          <w:szCs w:val="24"/>
        </w:rPr>
        <w:t>ε το πρώτο κομμάτι</w:t>
      </w:r>
      <w:r>
        <w:rPr>
          <w:rFonts w:eastAsia="Times New Roman"/>
          <w:color w:val="000000" w:themeColor="text1"/>
          <w:szCs w:val="24"/>
        </w:rPr>
        <w:t>,</w:t>
      </w:r>
      <w:r w:rsidRPr="001D4F9F">
        <w:rPr>
          <w:rFonts w:eastAsia="Times New Roman"/>
          <w:color w:val="000000" w:themeColor="text1"/>
          <w:szCs w:val="24"/>
        </w:rPr>
        <w:t xml:space="preserve"> την πρώτη σύμβαση νούμερο </w:t>
      </w:r>
      <w:r>
        <w:rPr>
          <w:rFonts w:eastAsia="Times New Roman"/>
          <w:color w:val="000000" w:themeColor="text1"/>
          <w:szCs w:val="24"/>
          <w:lang w:val="en-US"/>
        </w:rPr>
        <w:t>V</w:t>
      </w:r>
      <w:r>
        <w:rPr>
          <w:rFonts w:eastAsia="Times New Roman"/>
          <w:color w:val="000000" w:themeColor="text1"/>
          <w:szCs w:val="24"/>
        </w:rPr>
        <w:t>,</w:t>
      </w:r>
      <w:r w:rsidRPr="001D4F9F">
        <w:rPr>
          <w:rFonts w:eastAsia="Times New Roman"/>
          <w:color w:val="000000" w:themeColor="text1"/>
          <w:szCs w:val="24"/>
        </w:rPr>
        <w:t xml:space="preserve"> συμφωνείτ</w:t>
      </w:r>
      <w:r>
        <w:rPr>
          <w:rFonts w:eastAsia="Times New Roman"/>
          <w:color w:val="000000" w:themeColor="text1"/>
          <w:szCs w:val="24"/>
        </w:rPr>
        <w:t>αι</w:t>
      </w:r>
      <w:r w:rsidRPr="001D4F9F">
        <w:rPr>
          <w:rFonts w:eastAsia="Times New Roman"/>
          <w:color w:val="000000" w:themeColor="text1"/>
          <w:szCs w:val="24"/>
        </w:rPr>
        <w:t xml:space="preserve"> ότι θα αγοραστούν δύο αεροπλάνα </w:t>
      </w:r>
      <w:proofErr w:type="spellStart"/>
      <w:r w:rsidRPr="001D4F9F">
        <w:rPr>
          <w:rFonts w:eastAsia="Times New Roman"/>
          <w:color w:val="000000" w:themeColor="text1"/>
          <w:szCs w:val="24"/>
        </w:rPr>
        <w:t>αεροδιακομιδών</w:t>
      </w:r>
      <w:proofErr w:type="spellEnd"/>
      <w:r>
        <w:rPr>
          <w:rFonts w:eastAsia="Times New Roman"/>
          <w:color w:val="000000" w:themeColor="text1"/>
          <w:szCs w:val="24"/>
        </w:rPr>
        <w:t>,</w:t>
      </w:r>
      <w:r w:rsidRPr="001D4F9F">
        <w:rPr>
          <w:rFonts w:eastAsia="Times New Roman"/>
          <w:color w:val="000000" w:themeColor="text1"/>
          <w:szCs w:val="24"/>
        </w:rPr>
        <w:t xml:space="preserve"> τα οποία θα αντικαταστήσουν τα </w:t>
      </w:r>
      <w:r>
        <w:rPr>
          <w:rFonts w:eastAsia="Times New Roman"/>
          <w:color w:val="000000" w:themeColor="text1"/>
          <w:szCs w:val="24"/>
          <w:lang w:val="en-US"/>
        </w:rPr>
        <w:t>C</w:t>
      </w:r>
      <w:r w:rsidRPr="000617AD">
        <w:rPr>
          <w:rFonts w:eastAsia="Times New Roman"/>
          <w:color w:val="000000" w:themeColor="text1"/>
          <w:szCs w:val="24"/>
        </w:rPr>
        <w:t>-</w:t>
      </w:r>
      <w:r w:rsidRPr="001D4F9F">
        <w:rPr>
          <w:rFonts w:eastAsia="Times New Roman"/>
          <w:color w:val="000000" w:themeColor="text1"/>
          <w:szCs w:val="24"/>
        </w:rPr>
        <w:t>27</w:t>
      </w:r>
      <w:r w:rsidRPr="00791D15">
        <w:rPr>
          <w:rFonts w:eastAsia="Times New Roman"/>
          <w:color w:val="000000" w:themeColor="text1"/>
          <w:szCs w:val="24"/>
        </w:rPr>
        <w:t xml:space="preserve"> </w:t>
      </w:r>
      <w:r>
        <w:rPr>
          <w:rFonts w:eastAsia="Times New Roman"/>
          <w:color w:val="000000" w:themeColor="text1"/>
          <w:szCs w:val="24"/>
        </w:rPr>
        <w:t xml:space="preserve">και </w:t>
      </w:r>
      <w:r>
        <w:rPr>
          <w:rFonts w:eastAsia="Times New Roman"/>
          <w:color w:val="000000" w:themeColor="text1"/>
          <w:szCs w:val="24"/>
          <w:lang w:val="en-US"/>
        </w:rPr>
        <w:t>C</w:t>
      </w:r>
      <w:r w:rsidRPr="000617AD">
        <w:rPr>
          <w:rFonts w:eastAsia="Times New Roman"/>
          <w:color w:val="000000" w:themeColor="text1"/>
          <w:szCs w:val="24"/>
        </w:rPr>
        <w:t>-</w:t>
      </w:r>
      <w:r w:rsidRPr="00791D15">
        <w:rPr>
          <w:rFonts w:eastAsia="Times New Roman"/>
          <w:color w:val="000000" w:themeColor="text1"/>
          <w:szCs w:val="24"/>
        </w:rPr>
        <w:t>13</w:t>
      </w:r>
      <w:r w:rsidRPr="001D4F9F">
        <w:rPr>
          <w:rFonts w:eastAsia="Times New Roman"/>
          <w:color w:val="000000" w:themeColor="text1"/>
          <w:szCs w:val="24"/>
        </w:rPr>
        <w:t>0</w:t>
      </w:r>
      <w:r>
        <w:rPr>
          <w:rFonts w:eastAsia="Times New Roman"/>
          <w:color w:val="000000" w:themeColor="text1"/>
          <w:szCs w:val="24"/>
        </w:rPr>
        <w:t>,</w:t>
      </w:r>
      <w:r w:rsidRPr="001D4F9F">
        <w:rPr>
          <w:rFonts w:eastAsia="Times New Roman"/>
          <w:color w:val="000000" w:themeColor="text1"/>
          <w:szCs w:val="24"/>
        </w:rPr>
        <w:t xml:space="preserve"> τα οποία χρησιμοποιούμε και μας διαθέτει σήμερα η Πολεμική Αεροπορία</w:t>
      </w:r>
      <w:r>
        <w:rPr>
          <w:rFonts w:eastAsia="Times New Roman"/>
          <w:color w:val="000000" w:themeColor="text1"/>
          <w:szCs w:val="24"/>
        </w:rPr>
        <w:t xml:space="preserve"> -και την ευχαριστεί</w:t>
      </w:r>
      <w:r w:rsidRPr="001D4F9F">
        <w:rPr>
          <w:rFonts w:eastAsia="Times New Roman"/>
          <w:color w:val="000000" w:themeColor="text1"/>
          <w:szCs w:val="24"/>
        </w:rPr>
        <w:t xml:space="preserve"> όλη η ελληνική κοινωνία για αυτό</w:t>
      </w:r>
      <w:r>
        <w:rPr>
          <w:rFonts w:eastAsia="Times New Roman"/>
          <w:color w:val="000000" w:themeColor="text1"/>
          <w:szCs w:val="24"/>
        </w:rPr>
        <w:t>-,</w:t>
      </w:r>
      <w:r w:rsidRPr="001D4F9F">
        <w:rPr>
          <w:rFonts w:eastAsia="Times New Roman"/>
          <w:color w:val="000000" w:themeColor="text1"/>
          <w:szCs w:val="24"/>
        </w:rPr>
        <w:t xml:space="preserve"> προσφέροντας ταχύτερο και φθηνότερο και εξίσου ασ</w:t>
      </w:r>
      <w:r>
        <w:rPr>
          <w:rFonts w:eastAsia="Times New Roman"/>
          <w:color w:val="000000" w:themeColor="text1"/>
          <w:szCs w:val="24"/>
        </w:rPr>
        <w:t>φ</w:t>
      </w:r>
      <w:r w:rsidRPr="001D4F9F">
        <w:rPr>
          <w:rFonts w:eastAsia="Times New Roman"/>
          <w:color w:val="000000" w:themeColor="text1"/>
          <w:szCs w:val="24"/>
        </w:rPr>
        <w:t xml:space="preserve">αλές </w:t>
      </w:r>
      <w:r>
        <w:rPr>
          <w:rFonts w:eastAsia="Times New Roman"/>
          <w:color w:val="000000" w:themeColor="text1"/>
          <w:szCs w:val="24"/>
        </w:rPr>
        <w:t xml:space="preserve">πτητικό </w:t>
      </w:r>
      <w:r>
        <w:rPr>
          <w:rFonts w:eastAsia="Times New Roman"/>
          <w:color w:val="000000" w:themeColor="text1"/>
          <w:szCs w:val="24"/>
        </w:rPr>
        <w:lastRenderedPageBreak/>
        <w:t xml:space="preserve">έργο </w:t>
      </w:r>
      <w:r w:rsidRPr="001D4F9F">
        <w:rPr>
          <w:rFonts w:eastAsia="Times New Roman"/>
          <w:color w:val="000000" w:themeColor="text1"/>
          <w:szCs w:val="24"/>
        </w:rPr>
        <w:t xml:space="preserve">στη μεταφορά των </w:t>
      </w:r>
      <w:proofErr w:type="spellStart"/>
      <w:r w:rsidRPr="001D4F9F">
        <w:rPr>
          <w:rFonts w:eastAsia="Times New Roman"/>
          <w:color w:val="000000" w:themeColor="text1"/>
          <w:szCs w:val="24"/>
        </w:rPr>
        <w:t>βαρέως</w:t>
      </w:r>
      <w:proofErr w:type="spellEnd"/>
      <w:r w:rsidRPr="001D4F9F">
        <w:rPr>
          <w:rFonts w:eastAsia="Times New Roman"/>
          <w:color w:val="000000" w:themeColor="text1"/>
          <w:szCs w:val="24"/>
        </w:rPr>
        <w:t xml:space="preserve"> πασχόντων από όλες τις νησιωτικές περιο</w:t>
      </w:r>
      <w:r w:rsidRPr="001D4F9F">
        <w:rPr>
          <w:rFonts w:eastAsia="Times New Roman"/>
          <w:color w:val="000000" w:themeColor="text1"/>
          <w:szCs w:val="24"/>
        </w:rPr>
        <w:t>χές της χώρας</w:t>
      </w:r>
      <w:r>
        <w:rPr>
          <w:rFonts w:eastAsia="Times New Roman"/>
          <w:color w:val="000000" w:themeColor="text1"/>
          <w:szCs w:val="24"/>
        </w:rPr>
        <w:t>.</w:t>
      </w:r>
    </w:p>
    <w:p w14:paraId="2D30DBA0"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Τ</w:t>
      </w:r>
      <w:r w:rsidRPr="001D4F9F">
        <w:rPr>
          <w:rFonts w:eastAsia="Times New Roman"/>
          <w:color w:val="000000" w:themeColor="text1"/>
          <w:szCs w:val="24"/>
        </w:rPr>
        <w:t>αυτόχρονα</w:t>
      </w:r>
      <w:r>
        <w:rPr>
          <w:rFonts w:eastAsia="Times New Roman"/>
          <w:color w:val="000000" w:themeColor="text1"/>
          <w:szCs w:val="24"/>
        </w:rPr>
        <w:t>,</w:t>
      </w:r>
      <w:r w:rsidRPr="001D4F9F">
        <w:rPr>
          <w:rFonts w:eastAsia="Times New Roman"/>
          <w:color w:val="000000" w:themeColor="text1"/>
          <w:szCs w:val="24"/>
        </w:rPr>
        <w:t xml:space="preserve"> συμφωνήθηκε και θα επισκευαστούν στις εγκαταστάσεις της Εθνικής Αεροπορικής Βιομηχανίας τα δύο από τα τρία ελικόπτερα του ΕΚΑΒ</w:t>
      </w:r>
      <w:r>
        <w:rPr>
          <w:rFonts w:eastAsia="Times New Roman"/>
          <w:color w:val="000000" w:themeColor="text1"/>
          <w:szCs w:val="24"/>
        </w:rPr>
        <w:t>,</w:t>
      </w:r>
      <w:r w:rsidRPr="001D4F9F">
        <w:rPr>
          <w:rFonts w:eastAsia="Times New Roman"/>
          <w:color w:val="000000" w:themeColor="text1"/>
          <w:szCs w:val="24"/>
        </w:rPr>
        <w:t xml:space="preserve"> για το οποία θυμίζ</w:t>
      </w:r>
      <w:r>
        <w:rPr>
          <w:rFonts w:eastAsia="Times New Roman"/>
          <w:color w:val="000000" w:themeColor="text1"/>
          <w:szCs w:val="24"/>
        </w:rPr>
        <w:t>ω ότι όταν</w:t>
      </w:r>
      <w:r w:rsidRPr="001D4F9F">
        <w:rPr>
          <w:rFonts w:eastAsia="Times New Roman"/>
          <w:color w:val="000000" w:themeColor="text1"/>
          <w:szCs w:val="24"/>
        </w:rPr>
        <w:t xml:space="preserve"> αγοράστηκαν</w:t>
      </w:r>
      <w:r>
        <w:rPr>
          <w:rFonts w:eastAsia="Times New Roman"/>
          <w:color w:val="000000" w:themeColor="text1"/>
          <w:szCs w:val="24"/>
        </w:rPr>
        <w:t xml:space="preserve">, δεν </w:t>
      </w:r>
      <w:r w:rsidRPr="001D4F9F">
        <w:rPr>
          <w:rFonts w:eastAsia="Times New Roman"/>
          <w:color w:val="000000" w:themeColor="text1"/>
          <w:szCs w:val="24"/>
        </w:rPr>
        <w:t>υπογράφτηκαν συμβόλαια συντήρησης</w:t>
      </w:r>
      <w:r>
        <w:rPr>
          <w:rFonts w:eastAsia="Times New Roman"/>
          <w:color w:val="000000" w:themeColor="text1"/>
          <w:szCs w:val="24"/>
        </w:rPr>
        <w:t>. Έ</w:t>
      </w:r>
      <w:r w:rsidRPr="001D4F9F">
        <w:rPr>
          <w:rFonts w:eastAsia="Times New Roman"/>
          <w:color w:val="000000" w:themeColor="text1"/>
          <w:szCs w:val="24"/>
        </w:rPr>
        <w:t>πεσαν τρία</w:t>
      </w:r>
      <w:r>
        <w:rPr>
          <w:rFonts w:eastAsia="Times New Roman"/>
          <w:color w:val="000000" w:themeColor="text1"/>
          <w:szCs w:val="24"/>
        </w:rPr>
        <w:t>,</w:t>
      </w:r>
      <w:r w:rsidRPr="001D4F9F">
        <w:rPr>
          <w:rFonts w:eastAsia="Times New Roman"/>
          <w:color w:val="000000" w:themeColor="text1"/>
          <w:szCs w:val="24"/>
        </w:rPr>
        <w:t xml:space="preserve"> άλλα τρ</w:t>
      </w:r>
      <w:r w:rsidRPr="001D4F9F">
        <w:rPr>
          <w:rFonts w:eastAsia="Times New Roman"/>
          <w:color w:val="000000" w:themeColor="text1"/>
          <w:szCs w:val="24"/>
        </w:rPr>
        <w:t>ία συμπλήρωσα</w:t>
      </w:r>
      <w:r>
        <w:rPr>
          <w:rFonts w:eastAsia="Times New Roman"/>
          <w:color w:val="000000" w:themeColor="text1"/>
          <w:szCs w:val="24"/>
        </w:rPr>
        <w:t>ν</w:t>
      </w:r>
      <w:r w:rsidRPr="001D4F9F">
        <w:rPr>
          <w:rFonts w:eastAsia="Times New Roman"/>
          <w:color w:val="000000" w:themeColor="text1"/>
          <w:szCs w:val="24"/>
        </w:rPr>
        <w:t xml:space="preserve"> τις ώρες</w:t>
      </w:r>
      <w:r>
        <w:rPr>
          <w:rFonts w:eastAsia="Times New Roman"/>
          <w:color w:val="000000" w:themeColor="text1"/>
          <w:szCs w:val="24"/>
        </w:rPr>
        <w:t xml:space="preserve"> –το έ</w:t>
      </w:r>
      <w:r w:rsidRPr="001D4F9F">
        <w:rPr>
          <w:rFonts w:eastAsia="Times New Roman"/>
          <w:color w:val="000000" w:themeColor="text1"/>
          <w:szCs w:val="24"/>
        </w:rPr>
        <w:t xml:space="preserve">να με </w:t>
      </w:r>
      <w:r>
        <w:rPr>
          <w:rFonts w:eastAsia="Times New Roman"/>
          <w:color w:val="000000" w:themeColor="text1"/>
          <w:szCs w:val="24"/>
        </w:rPr>
        <w:t>μια</w:t>
      </w:r>
      <w:r w:rsidRPr="001D4F9F">
        <w:rPr>
          <w:rFonts w:eastAsia="Times New Roman"/>
          <w:color w:val="000000" w:themeColor="text1"/>
          <w:szCs w:val="24"/>
        </w:rPr>
        <w:t xml:space="preserve"> πιο σοβαρή βλάβη</w:t>
      </w:r>
      <w:r>
        <w:rPr>
          <w:rFonts w:eastAsia="Times New Roman"/>
          <w:color w:val="000000" w:themeColor="text1"/>
          <w:szCs w:val="24"/>
        </w:rPr>
        <w:t>-</w:t>
      </w:r>
      <w:r w:rsidRPr="001D4F9F">
        <w:rPr>
          <w:rFonts w:eastAsia="Times New Roman"/>
          <w:color w:val="000000" w:themeColor="text1"/>
          <w:szCs w:val="24"/>
        </w:rPr>
        <w:t xml:space="preserve"> και δεν υπήρχαν συμβόλαια συντήρησης</w:t>
      </w:r>
      <w:r>
        <w:rPr>
          <w:rFonts w:eastAsia="Times New Roman"/>
          <w:color w:val="000000" w:themeColor="text1"/>
          <w:szCs w:val="24"/>
        </w:rPr>
        <w:t>.</w:t>
      </w:r>
    </w:p>
    <w:p w14:paraId="2D30DBA1"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Μ</w:t>
      </w:r>
      <w:r w:rsidRPr="001D4F9F">
        <w:rPr>
          <w:rFonts w:eastAsia="Times New Roman"/>
          <w:color w:val="000000" w:themeColor="text1"/>
          <w:szCs w:val="24"/>
        </w:rPr>
        <w:t>έχρι τώρα στο θέμα του ΕΚΑΒ</w:t>
      </w:r>
      <w:r>
        <w:rPr>
          <w:rFonts w:eastAsia="Times New Roman"/>
          <w:color w:val="000000" w:themeColor="text1"/>
          <w:szCs w:val="24"/>
        </w:rPr>
        <w:t xml:space="preserve"> ενισχύσαμε τον προϋπολογισμό </w:t>
      </w:r>
      <w:r w:rsidRPr="001D4F9F">
        <w:rPr>
          <w:rFonts w:eastAsia="Times New Roman"/>
          <w:color w:val="000000" w:themeColor="text1"/>
          <w:szCs w:val="24"/>
        </w:rPr>
        <w:t>του λειτο</w:t>
      </w:r>
      <w:r>
        <w:rPr>
          <w:rFonts w:eastAsia="Times New Roman"/>
          <w:color w:val="000000" w:themeColor="text1"/>
          <w:szCs w:val="24"/>
        </w:rPr>
        <w:t>υργικού που πρακτικά διπλασιάστηκε</w:t>
      </w:r>
      <w:r w:rsidRPr="001D4F9F">
        <w:rPr>
          <w:rFonts w:eastAsia="Times New Roman"/>
          <w:color w:val="000000" w:themeColor="text1"/>
          <w:szCs w:val="24"/>
        </w:rPr>
        <w:t xml:space="preserve"> μετά τη χρηματοδότησή του από το 2016 με </w:t>
      </w:r>
      <w:r>
        <w:rPr>
          <w:rFonts w:eastAsia="Times New Roman"/>
          <w:color w:val="000000" w:themeColor="text1"/>
          <w:szCs w:val="24"/>
        </w:rPr>
        <w:t>συν</w:t>
      </w:r>
      <w:r w:rsidRPr="001D4F9F">
        <w:rPr>
          <w:rFonts w:eastAsia="Times New Roman"/>
          <w:color w:val="000000" w:themeColor="text1"/>
          <w:szCs w:val="24"/>
        </w:rPr>
        <w:t xml:space="preserve"> 13 εκατομμύρια</w:t>
      </w:r>
      <w:r w:rsidRPr="001D4F9F">
        <w:rPr>
          <w:rFonts w:eastAsia="Times New Roman"/>
          <w:color w:val="000000" w:themeColor="text1"/>
          <w:szCs w:val="24"/>
        </w:rPr>
        <w:t xml:space="preserve"> ευρώ το</w:t>
      </w:r>
      <w:r>
        <w:rPr>
          <w:rFonts w:eastAsia="Times New Roman"/>
          <w:color w:val="000000" w:themeColor="text1"/>
          <w:szCs w:val="24"/>
        </w:rPr>
        <w:t>ν</w:t>
      </w:r>
      <w:r w:rsidRPr="001D4F9F">
        <w:rPr>
          <w:rFonts w:eastAsia="Times New Roman"/>
          <w:color w:val="000000" w:themeColor="text1"/>
          <w:szCs w:val="24"/>
        </w:rPr>
        <w:t xml:space="preserve"> χρόνο σε διπλές δόσεις</w:t>
      </w:r>
      <w:r>
        <w:rPr>
          <w:rFonts w:eastAsia="Times New Roman"/>
          <w:color w:val="000000" w:themeColor="text1"/>
          <w:szCs w:val="24"/>
        </w:rPr>
        <w:t>,</w:t>
      </w:r>
      <w:r w:rsidRPr="001D4F9F">
        <w:rPr>
          <w:rFonts w:eastAsia="Times New Roman"/>
          <w:color w:val="000000" w:themeColor="text1"/>
          <w:szCs w:val="24"/>
        </w:rPr>
        <w:t xml:space="preserve"> 26 εκατ</w:t>
      </w:r>
      <w:r>
        <w:rPr>
          <w:rFonts w:eastAsia="Times New Roman"/>
          <w:color w:val="000000" w:themeColor="text1"/>
          <w:szCs w:val="24"/>
        </w:rPr>
        <w:t>ομμύρια</w:t>
      </w:r>
      <w:r w:rsidRPr="001D4F9F">
        <w:rPr>
          <w:rFonts w:eastAsia="Times New Roman"/>
          <w:color w:val="000000" w:themeColor="text1"/>
          <w:szCs w:val="24"/>
        </w:rPr>
        <w:t xml:space="preserve"> δηλαδή</w:t>
      </w:r>
      <w:r>
        <w:rPr>
          <w:rFonts w:eastAsia="Times New Roman"/>
          <w:color w:val="000000" w:themeColor="text1"/>
          <w:szCs w:val="24"/>
        </w:rPr>
        <w:t>,</w:t>
      </w:r>
      <w:r w:rsidRPr="001D4F9F">
        <w:rPr>
          <w:rFonts w:eastAsia="Times New Roman"/>
          <w:color w:val="000000" w:themeColor="text1"/>
          <w:szCs w:val="24"/>
        </w:rPr>
        <w:t xml:space="preserve"> που ξεχρεώσαμε χρέη προς την Πολεμική Αεροπορία που κ</w:t>
      </w:r>
      <w:r>
        <w:rPr>
          <w:rFonts w:eastAsia="Times New Roman"/>
          <w:color w:val="000000" w:themeColor="text1"/>
          <w:szCs w:val="24"/>
        </w:rPr>
        <w:t>ρ</w:t>
      </w:r>
      <w:r w:rsidRPr="001D4F9F">
        <w:rPr>
          <w:rFonts w:eastAsia="Times New Roman"/>
          <w:color w:val="000000" w:themeColor="text1"/>
          <w:szCs w:val="24"/>
        </w:rPr>
        <w:t>ατάγ</w:t>
      </w:r>
      <w:r>
        <w:rPr>
          <w:rFonts w:eastAsia="Times New Roman"/>
          <w:color w:val="000000" w:themeColor="text1"/>
          <w:szCs w:val="24"/>
        </w:rPr>
        <w:t>ανε από το 1990 και ενισχύσαμε έτσι τ</w:t>
      </w:r>
      <w:r w:rsidRPr="001D4F9F">
        <w:rPr>
          <w:rFonts w:eastAsia="Times New Roman"/>
          <w:color w:val="000000" w:themeColor="text1"/>
          <w:szCs w:val="24"/>
        </w:rPr>
        <w:t xml:space="preserve">η δυνατότητά του να μπορεί να λειτουργεί τις </w:t>
      </w:r>
      <w:proofErr w:type="spellStart"/>
      <w:r w:rsidRPr="001D4F9F">
        <w:rPr>
          <w:rFonts w:eastAsia="Times New Roman"/>
          <w:color w:val="000000" w:themeColor="text1"/>
          <w:szCs w:val="24"/>
        </w:rPr>
        <w:t>αεροδιακομιδές</w:t>
      </w:r>
      <w:proofErr w:type="spellEnd"/>
      <w:r w:rsidRPr="001D4F9F">
        <w:rPr>
          <w:rFonts w:eastAsia="Times New Roman"/>
          <w:color w:val="000000" w:themeColor="text1"/>
          <w:szCs w:val="24"/>
        </w:rPr>
        <w:t xml:space="preserve"> και τις πλωτές διακομιδές</w:t>
      </w:r>
      <w:r>
        <w:rPr>
          <w:rFonts w:eastAsia="Times New Roman"/>
          <w:color w:val="000000" w:themeColor="text1"/>
          <w:szCs w:val="24"/>
        </w:rPr>
        <w:t>.</w:t>
      </w:r>
    </w:p>
    <w:p w14:paraId="2D30DBA2"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Επίσης, έγινε ήδη</w:t>
      </w:r>
      <w:r>
        <w:rPr>
          <w:rFonts w:eastAsia="Times New Roman"/>
          <w:color w:val="000000" w:themeColor="text1"/>
          <w:szCs w:val="24"/>
        </w:rPr>
        <w:t xml:space="preserve"> η αγορά και η αντικατάσταση του </w:t>
      </w:r>
      <w:r w:rsidRPr="001D4F9F">
        <w:rPr>
          <w:rFonts w:eastAsia="Times New Roman"/>
          <w:color w:val="000000" w:themeColor="text1"/>
          <w:szCs w:val="24"/>
        </w:rPr>
        <w:t>μισού του στόλου</w:t>
      </w:r>
      <w:r>
        <w:rPr>
          <w:rFonts w:eastAsia="Times New Roman"/>
          <w:color w:val="000000" w:themeColor="text1"/>
          <w:szCs w:val="24"/>
        </w:rPr>
        <w:t>,</w:t>
      </w:r>
      <w:r w:rsidRPr="001D4F9F">
        <w:rPr>
          <w:rFonts w:eastAsia="Times New Roman"/>
          <w:color w:val="000000" w:themeColor="text1"/>
          <w:szCs w:val="24"/>
        </w:rPr>
        <w:t xml:space="preserve"> τον οποίο</w:t>
      </w:r>
      <w:r>
        <w:rPr>
          <w:rFonts w:eastAsia="Times New Roman"/>
          <w:color w:val="000000" w:themeColor="text1"/>
          <w:szCs w:val="24"/>
        </w:rPr>
        <w:t>ν</w:t>
      </w:r>
      <w:r w:rsidRPr="001D4F9F">
        <w:rPr>
          <w:rFonts w:eastAsia="Times New Roman"/>
          <w:color w:val="000000" w:themeColor="text1"/>
          <w:szCs w:val="24"/>
        </w:rPr>
        <w:t xml:space="preserve"> παραλάβαμε π</w:t>
      </w:r>
      <w:r>
        <w:rPr>
          <w:rFonts w:eastAsia="Times New Roman"/>
          <w:color w:val="000000" w:themeColor="text1"/>
          <w:szCs w:val="24"/>
        </w:rPr>
        <w:t>ρ</w:t>
      </w:r>
      <w:r w:rsidRPr="001D4F9F">
        <w:rPr>
          <w:rFonts w:eastAsia="Times New Roman"/>
          <w:color w:val="000000" w:themeColor="text1"/>
          <w:szCs w:val="24"/>
        </w:rPr>
        <w:t>α</w:t>
      </w:r>
      <w:r>
        <w:rPr>
          <w:rFonts w:eastAsia="Times New Roman"/>
          <w:color w:val="000000" w:themeColor="text1"/>
          <w:szCs w:val="24"/>
        </w:rPr>
        <w:t>κ</w:t>
      </w:r>
      <w:r w:rsidRPr="001D4F9F">
        <w:rPr>
          <w:rFonts w:eastAsia="Times New Roman"/>
          <w:color w:val="000000" w:themeColor="text1"/>
          <w:szCs w:val="24"/>
        </w:rPr>
        <w:t>τικά διαλυμένο</w:t>
      </w:r>
      <w:r>
        <w:rPr>
          <w:rFonts w:eastAsia="Times New Roman"/>
          <w:color w:val="000000" w:themeColor="text1"/>
          <w:szCs w:val="24"/>
        </w:rPr>
        <w:t>. Ε</w:t>
      </w:r>
      <w:r w:rsidRPr="001D4F9F">
        <w:rPr>
          <w:rFonts w:eastAsia="Times New Roman"/>
          <w:color w:val="000000" w:themeColor="text1"/>
          <w:szCs w:val="24"/>
        </w:rPr>
        <w:t xml:space="preserve">ίχαν </w:t>
      </w:r>
      <w:r>
        <w:rPr>
          <w:rFonts w:eastAsia="Times New Roman"/>
          <w:color w:val="000000" w:themeColor="text1"/>
          <w:szCs w:val="24"/>
        </w:rPr>
        <w:t xml:space="preserve">να </w:t>
      </w:r>
      <w:r w:rsidRPr="001D4F9F">
        <w:rPr>
          <w:rFonts w:eastAsia="Times New Roman"/>
          <w:color w:val="000000" w:themeColor="text1"/>
          <w:szCs w:val="24"/>
        </w:rPr>
        <w:t xml:space="preserve">αγοραστούν </w:t>
      </w:r>
      <w:r>
        <w:rPr>
          <w:rFonts w:eastAsia="Times New Roman"/>
          <w:color w:val="000000" w:themeColor="text1"/>
          <w:szCs w:val="24"/>
        </w:rPr>
        <w:t xml:space="preserve">καιρό </w:t>
      </w:r>
      <w:r w:rsidRPr="001D4F9F">
        <w:rPr>
          <w:rFonts w:eastAsia="Times New Roman"/>
          <w:color w:val="000000" w:themeColor="text1"/>
          <w:szCs w:val="24"/>
        </w:rPr>
        <w:t>καινούργια ασθενοφόρα</w:t>
      </w:r>
      <w:r>
        <w:rPr>
          <w:rFonts w:eastAsia="Times New Roman"/>
          <w:color w:val="000000" w:themeColor="text1"/>
          <w:szCs w:val="24"/>
        </w:rPr>
        <w:t xml:space="preserve">. Είχε επτακόσια </w:t>
      </w:r>
      <w:r>
        <w:rPr>
          <w:rFonts w:eastAsia="Times New Roman"/>
          <w:color w:val="000000" w:themeColor="text1"/>
          <w:szCs w:val="24"/>
        </w:rPr>
        <w:lastRenderedPageBreak/>
        <w:t xml:space="preserve">πενήντα. Τα τριακόσια πενήντα και επιπλέον </w:t>
      </w:r>
      <w:r w:rsidRPr="001D4F9F">
        <w:rPr>
          <w:rFonts w:eastAsia="Times New Roman"/>
          <w:color w:val="000000" w:themeColor="text1"/>
          <w:szCs w:val="24"/>
        </w:rPr>
        <w:t xml:space="preserve">έχουν αντικατασταθεί </w:t>
      </w:r>
      <w:r>
        <w:rPr>
          <w:rFonts w:eastAsia="Times New Roman"/>
          <w:color w:val="000000" w:themeColor="text1"/>
          <w:szCs w:val="24"/>
        </w:rPr>
        <w:t xml:space="preserve">ή </w:t>
      </w:r>
      <w:r w:rsidRPr="001D4F9F">
        <w:rPr>
          <w:rFonts w:eastAsia="Times New Roman"/>
          <w:color w:val="000000" w:themeColor="text1"/>
          <w:szCs w:val="24"/>
        </w:rPr>
        <w:t xml:space="preserve">είναι σε διαδικασία </w:t>
      </w:r>
      <w:r w:rsidRPr="001D4F9F">
        <w:rPr>
          <w:rFonts w:eastAsia="Times New Roman"/>
          <w:color w:val="000000" w:themeColor="text1"/>
          <w:szCs w:val="24"/>
        </w:rPr>
        <w:t>αντικατάστασης</w:t>
      </w:r>
      <w:r>
        <w:rPr>
          <w:rFonts w:eastAsia="Times New Roman"/>
          <w:color w:val="000000" w:themeColor="text1"/>
          <w:szCs w:val="24"/>
        </w:rPr>
        <w:t>,</w:t>
      </w:r>
      <w:r w:rsidRPr="001D4F9F">
        <w:rPr>
          <w:rFonts w:eastAsia="Times New Roman"/>
          <w:color w:val="000000" w:themeColor="text1"/>
          <w:szCs w:val="24"/>
        </w:rPr>
        <w:t xml:space="preserve"> χωρίς να συνυπολογίζ</w:t>
      </w:r>
      <w:r>
        <w:rPr>
          <w:rFonts w:eastAsia="Times New Roman"/>
          <w:color w:val="000000" w:themeColor="text1"/>
          <w:szCs w:val="24"/>
        </w:rPr>
        <w:t>ω</w:t>
      </w:r>
      <w:r w:rsidRPr="001D4F9F">
        <w:rPr>
          <w:rFonts w:eastAsia="Times New Roman"/>
          <w:color w:val="000000" w:themeColor="text1"/>
          <w:szCs w:val="24"/>
        </w:rPr>
        <w:t xml:space="preserve"> κάποια άλλα που βρήκαμε και αξιοποιήσαμε</w:t>
      </w:r>
      <w:r>
        <w:rPr>
          <w:rFonts w:eastAsia="Times New Roman"/>
          <w:color w:val="000000" w:themeColor="text1"/>
          <w:szCs w:val="24"/>
        </w:rPr>
        <w:t>.</w:t>
      </w:r>
    </w:p>
    <w:p w14:paraId="2D30DBA3"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Ακόμα, ιδρύθηκε η βάση </w:t>
      </w:r>
      <w:proofErr w:type="spellStart"/>
      <w:r>
        <w:rPr>
          <w:rFonts w:eastAsia="Times New Roman"/>
          <w:color w:val="000000" w:themeColor="text1"/>
          <w:szCs w:val="24"/>
        </w:rPr>
        <w:t>αερο</w:t>
      </w:r>
      <w:r w:rsidRPr="001D4F9F">
        <w:rPr>
          <w:rFonts w:eastAsia="Times New Roman"/>
          <w:color w:val="000000" w:themeColor="text1"/>
          <w:szCs w:val="24"/>
        </w:rPr>
        <w:t>διακομιδών</w:t>
      </w:r>
      <w:proofErr w:type="spellEnd"/>
      <w:r w:rsidRPr="001D4F9F">
        <w:rPr>
          <w:rFonts w:eastAsia="Times New Roman"/>
          <w:color w:val="000000" w:themeColor="text1"/>
          <w:szCs w:val="24"/>
        </w:rPr>
        <w:t xml:space="preserve"> στη Σύρο </w:t>
      </w:r>
      <w:r>
        <w:rPr>
          <w:rFonts w:eastAsia="Times New Roman"/>
          <w:color w:val="000000" w:themeColor="text1"/>
          <w:szCs w:val="24"/>
        </w:rPr>
        <w:t>-</w:t>
      </w:r>
      <w:r w:rsidRPr="001D4F9F">
        <w:rPr>
          <w:rFonts w:eastAsia="Times New Roman"/>
          <w:color w:val="000000" w:themeColor="text1"/>
          <w:szCs w:val="24"/>
        </w:rPr>
        <w:t xml:space="preserve">αίτημα των </w:t>
      </w:r>
      <w:proofErr w:type="spellStart"/>
      <w:r>
        <w:rPr>
          <w:rFonts w:eastAsia="Times New Roman"/>
          <w:color w:val="000000" w:themeColor="text1"/>
          <w:szCs w:val="24"/>
        </w:rPr>
        <w:t>Κ</w:t>
      </w:r>
      <w:r w:rsidRPr="001D4F9F">
        <w:rPr>
          <w:rFonts w:eastAsia="Times New Roman"/>
          <w:color w:val="000000" w:themeColor="text1"/>
          <w:szCs w:val="24"/>
        </w:rPr>
        <w:t>υκλαδιτών</w:t>
      </w:r>
      <w:proofErr w:type="spellEnd"/>
      <w:r w:rsidRPr="001D4F9F">
        <w:rPr>
          <w:rFonts w:eastAsia="Times New Roman"/>
          <w:color w:val="000000" w:themeColor="text1"/>
          <w:szCs w:val="24"/>
        </w:rPr>
        <w:t xml:space="preserve"> για πάνω από </w:t>
      </w:r>
      <w:r>
        <w:rPr>
          <w:rFonts w:eastAsia="Times New Roman"/>
          <w:color w:val="000000" w:themeColor="text1"/>
          <w:szCs w:val="24"/>
        </w:rPr>
        <w:t xml:space="preserve">σαράντα </w:t>
      </w:r>
      <w:r w:rsidRPr="001D4F9F">
        <w:rPr>
          <w:rFonts w:eastAsia="Times New Roman"/>
          <w:color w:val="000000" w:themeColor="text1"/>
          <w:szCs w:val="24"/>
        </w:rPr>
        <w:t>χρόνια</w:t>
      </w:r>
      <w:r>
        <w:rPr>
          <w:rFonts w:eastAsia="Times New Roman"/>
          <w:color w:val="000000" w:themeColor="text1"/>
          <w:szCs w:val="24"/>
        </w:rPr>
        <w:t>-,</w:t>
      </w:r>
      <w:r w:rsidRPr="001D4F9F">
        <w:rPr>
          <w:rFonts w:eastAsia="Times New Roman"/>
          <w:color w:val="000000" w:themeColor="text1"/>
          <w:szCs w:val="24"/>
        </w:rPr>
        <w:t xml:space="preserve"> σε συν</w:t>
      </w:r>
      <w:r>
        <w:rPr>
          <w:rFonts w:eastAsia="Times New Roman"/>
          <w:color w:val="000000" w:themeColor="text1"/>
          <w:szCs w:val="24"/>
        </w:rPr>
        <w:t>δυασμό με τη βάση του ΕΚΑΒ σ</w:t>
      </w:r>
      <w:r w:rsidRPr="001D4F9F">
        <w:rPr>
          <w:rFonts w:eastAsia="Times New Roman"/>
          <w:color w:val="000000" w:themeColor="text1"/>
          <w:szCs w:val="24"/>
        </w:rPr>
        <w:t>τη Χαλκιδική που λειτουργεί τρία συνεχόμεν</w:t>
      </w:r>
      <w:r w:rsidRPr="001D4F9F">
        <w:rPr>
          <w:rFonts w:eastAsia="Times New Roman"/>
          <w:color w:val="000000" w:themeColor="text1"/>
          <w:szCs w:val="24"/>
        </w:rPr>
        <w:t xml:space="preserve">α καλοκαίρια </w:t>
      </w:r>
      <w:r>
        <w:rPr>
          <w:rFonts w:eastAsia="Times New Roman"/>
          <w:color w:val="000000" w:themeColor="text1"/>
          <w:szCs w:val="24"/>
        </w:rPr>
        <w:t xml:space="preserve">κάθε </w:t>
      </w:r>
      <w:r w:rsidRPr="001D4F9F">
        <w:rPr>
          <w:rFonts w:eastAsia="Times New Roman"/>
          <w:color w:val="000000" w:themeColor="text1"/>
          <w:szCs w:val="24"/>
        </w:rPr>
        <w:t>Παρασκευή</w:t>
      </w:r>
      <w:r>
        <w:rPr>
          <w:rFonts w:eastAsia="Times New Roman"/>
          <w:color w:val="000000" w:themeColor="text1"/>
          <w:szCs w:val="24"/>
        </w:rPr>
        <w:t>,</w:t>
      </w:r>
      <w:r w:rsidRPr="001D4F9F">
        <w:rPr>
          <w:rFonts w:eastAsia="Times New Roman"/>
          <w:color w:val="000000" w:themeColor="text1"/>
          <w:szCs w:val="24"/>
        </w:rPr>
        <w:t xml:space="preserve"> Σάββατο</w:t>
      </w:r>
      <w:r>
        <w:rPr>
          <w:rFonts w:eastAsia="Times New Roman"/>
          <w:color w:val="000000" w:themeColor="text1"/>
          <w:szCs w:val="24"/>
        </w:rPr>
        <w:t>,</w:t>
      </w:r>
      <w:r w:rsidRPr="001D4F9F">
        <w:rPr>
          <w:rFonts w:eastAsia="Times New Roman"/>
          <w:color w:val="000000" w:themeColor="text1"/>
          <w:szCs w:val="24"/>
        </w:rPr>
        <w:t xml:space="preserve"> Κυριακή σε συνεργασία με το ελικόπτερο της </w:t>
      </w:r>
      <w:r>
        <w:rPr>
          <w:rFonts w:eastAsia="Times New Roman"/>
          <w:color w:val="000000" w:themeColor="text1"/>
          <w:szCs w:val="24"/>
        </w:rPr>
        <w:t>Π</w:t>
      </w:r>
      <w:r w:rsidRPr="001D4F9F">
        <w:rPr>
          <w:rFonts w:eastAsia="Times New Roman"/>
          <w:color w:val="000000" w:themeColor="text1"/>
          <w:szCs w:val="24"/>
        </w:rPr>
        <w:t>υροσβεστικής</w:t>
      </w:r>
      <w:r w:rsidRPr="000C1558">
        <w:rPr>
          <w:rFonts w:eastAsia="Times New Roman"/>
          <w:color w:val="000000" w:themeColor="text1"/>
          <w:szCs w:val="24"/>
        </w:rPr>
        <w:t>.</w:t>
      </w:r>
    </w:p>
    <w:p w14:paraId="2D30DBA4"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Έχουμε το πρόσφατο άνοιγμα της βάσης των </w:t>
      </w:r>
      <w:proofErr w:type="spellStart"/>
      <w:r>
        <w:rPr>
          <w:rFonts w:eastAsia="Times New Roman"/>
          <w:color w:val="212121"/>
          <w:szCs w:val="24"/>
          <w:shd w:val="clear" w:color="auto" w:fill="FFFFFF"/>
        </w:rPr>
        <w:t>αεροδιακομιδών</w:t>
      </w:r>
      <w:proofErr w:type="spellEnd"/>
      <w:r>
        <w:rPr>
          <w:rFonts w:eastAsia="Times New Roman"/>
          <w:color w:val="212121"/>
          <w:szCs w:val="24"/>
          <w:shd w:val="clear" w:color="auto" w:fill="FFFFFF"/>
        </w:rPr>
        <w:t xml:space="preserve"> στο Άκτιο. Ήδη μεταφέρθηκαν τα πρώτα περιστατικά από την Κέρκυρα στα Γιάννενα, από τη Ζάκυνθο στην Πάτρα</w:t>
      </w:r>
      <w:r>
        <w:rPr>
          <w:rFonts w:eastAsia="Times New Roman"/>
          <w:color w:val="212121"/>
          <w:szCs w:val="24"/>
          <w:shd w:val="clear" w:color="auto" w:fill="FFFFFF"/>
        </w:rPr>
        <w:t xml:space="preserve"> σε πολύ μικρό χρόνο σε σχέση με αυτόν που χρειαζόταν πριν με τα πλωτά, την οδική διαδρομή κ.λπ.. Αυτή καλύπτει και δίνει πλέον ασφάλεια και στα νησιά του Ιονίου πελάγους, αλλά και στον ορεινό όγκο της Πίνδου.</w:t>
      </w:r>
    </w:p>
    <w:p w14:paraId="2D30DBA5"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Έχουμε και τον άλλο διαγωνισμό σε εξέλιξη -ανο</w:t>
      </w:r>
      <w:r>
        <w:rPr>
          <w:rFonts w:eastAsia="Times New Roman"/>
          <w:color w:val="212121"/>
          <w:szCs w:val="24"/>
          <w:shd w:val="clear" w:color="auto" w:fill="FFFFFF"/>
        </w:rPr>
        <w:t>ί</w:t>
      </w:r>
      <w:r>
        <w:rPr>
          <w:rFonts w:eastAsia="Times New Roman"/>
          <w:color w:val="212121"/>
          <w:szCs w:val="24"/>
          <w:shd w:val="clear" w:color="auto" w:fill="FFFFFF"/>
        </w:rPr>
        <w:t>χ</w:t>
      </w:r>
      <w:r>
        <w:rPr>
          <w:rFonts w:eastAsia="Times New Roman"/>
          <w:color w:val="212121"/>
          <w:szCs w:val="24"/>
          <w:shd w:val="clear" w:color="auto" w:fill="FFFFFF"/>
        </w:rPr>
        <w:t>τηκαν οι τεχνικές προσφορές και προχωράμε στο άνοιγμα των οικονο</w:t>
      </w:r>
      <w:r>
        <w:rPr>
          <w:rFonts w:eastAsia="Times New Roman"/>
          <w:color w:val="212121"/>
          <w:szCs w:val="24"/>
          <w:shd w:val="clear" w:color="auto" w:fill="FFFFFF"/>
        </w:rPr>
        <w:lastRenderedPageBreak/>
        <w:t xml:space="preserve">μικών προσφορών- για την προμήθεια, σε συνεργασία με το Υπουργείο Εμπορικής Ναυτιλίας, τριών πλωτών μέσων που θα σταθμεύουν σε Νάξο, Λέρο και Ρόδο. </w:t>
      </w:r>
    </w:p>
    <w:p w14:paraId="2D30DBA6"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Σε συνδυασμό με όλα τα παραπάνω, </w:t>
      </w:r>
      <w:r>
        <w:rPr>
          <w:rFonts w:eastAsia="Times New Roman"/>
          <w:color w:val="212121"/>
          <w:szCs w:val="24"/>
          <w:shd w:val="clear" w:color="auto" w:fill="FFFFFF"/>
        </w:rPr>
        <w:t>ολοκληρώνουμε ένα σχέδιο κάλυψης όλου του ελλαδικού χώρου -και στο χερσαίο και στο νησιωτικό του κομμάτι- με αξιόπιστα μέσα, με ασφαλείς όρους και χρονική ταχύτητα ανταπόκρισης πολύ μεγάλη στην κάλυψη των αναγκών της διακομιδής ασθενών από τα σημεία των τρ</w:t>
      </w:r>
      <w:r>
        <w:rPr>
          <w:rFonts w:eastAsia="Times New Roman"/>
          <w:color w:val="212121"/>
          <w:szCs w:val="24"/>
          <w:shd w:val="clear" w:color="auto" w:fill="FFFFFF"/>
        </w:rPr>
        <w:t xml:space="preserve">αυματισμών ή της </w:t>
      </w:r>
      <w:proofErr w:type="spellStart"/>
      <w:r>
        <w:rPr>
          <w:rFonts w:eastAsia="Times New Roman"/>
          <w:color w:val="212121"/>
          <w:szCs w:val="24"/>
          <w:shd w:val="clear" w:color="auto" w:fill="FFFFFF"/>
        </w:rPr>
        <w:t>νόσησης</w:t>
      </w:r>
      <w:proofErr w:type="spellEnd"/>
      <w:r>
        <w:rPr>
          <w:rFonts w:eastAsia="Times New Roman"/>
          <w:color w:val="212121"/>
          <w:szCs w:val="24"/>
          <w:shd w:val="clear" w:color="auto" w:fill="FFFFFF"/>
        </w:rPr>
        <w:t xml:space="preserve"> προς τους υγειονομικούς σχηματισμούς. Όλο αυτό το έργο που έχει γίνει, το ξέρουν και οι εργαζόμενοι του ΕΚΑΒ, το εισπράττει </w:t>
      </w:r>
      <w:r>
        <w:rPr>
          <w:rFonts w:eastAsia="Times New Roman"/>
          <w:color w:val="212121"/>
          <w:szCs w:val="24"/>
          <w:shd w:val="clear" w:color="auto" w:fill="FFFFFF"/>
        </w:rPr>
        <w:t>και</w:t>
      </w:r>
      <w:r>
        <w:rPr>
          <w:rFonts w:eastAsia="Times New Roman"/>
          <w:color w:val="212121"/>
          <w:szCs w:val="24"/>
          <w:shd w:val="clear" w:color="auto" w:fill="FFFFFF"/>
        </w:rPr>
        <w:t xml:space="preserve"> η κοινωνία.</w:t>
      </w:r>
    </w:p>
    <w:p w14:paraId="2D30DBA7"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Στο σημείο αυτό να κάνω μία παρένθεση περί της δολοφονίας χαρακτήρα. Ακούστηκαν διάφορα πρά</w:t>
      </w:r>
      <w:r>
        <w:rPr>
          <w:rFonts w:eastAsia="Times New Roman"/>
          <w:color w:val="212121"/>
          <w:szCs w:val="24"/>
          <w:shd w:val="clear" w:color="auto" w:fill="FFFFFF"/>
        </w:rPr>
        <w:t xml:space="preserve">γματα σήμερα. Ενώ όλα αυτά έχουν γίνει -δεν λέω πράγματα που δεν έχουν γίνει- την ίδια στιγμή αυτό που βγαίνει στα μέσα μαζικής ενημέρωσης ήταν ότι «ναι, στη Ρόδο κάποια στιγμή μεταφέραμε κάποιον με αγροτικό». Αγοράζουμε ενενήντα ασθενοφόρα, αλλά </w:t>
      </w:r>
      <w:r>
        <w:rPr>
          <w:rFonts w:eastAsia="Times New Roman"/>
          <w:color w:val="212121"/>
          <w:szCs w:val="24"/>
          <w:shd w:val="clear" w:color="auto" w:fill="FFFFFF"/>
        </w:rPr>
        <w:lastRenderedPageBreak/>
        <w:t xml:space="preserve">αυτό που </w:t>
      </w:r>
      <w:r>
        <w:rPr>
          <w:rFonts w:eastAsia="Times New Roman"/>
          <w:color w:val="212121"/>
          <w:szCs w:val="24"/>
          <w:shd w:val="clear" w:color="auto" w:fill="FFFFFF"/>
        </w:rPr>
        <w:t>βγαίνει είναι ότι σε κάποιο απομακρυσμένο σημείο άργησε μια ώρα να πάει το ασθενοφόρο, επειδή ήταν χαλασμένο ή δεν υπήρχε βάρδια του οδηγού.</w:t>
      </w:r>
    </w:p>
    <w:p w14:paraId="2D30DBA8"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Εμείς δεν είπαμε ότι τα λύσαμε όλα. Θα τα λύσουμε όλα την επόμενη τετραετία. Το λέω και το εννοώ. Αυτό, όμως, που π</w:t>
      </w:r>
      <w:r>
        <w:rPr>
          <w:rFonts w:eastAsia="Times New Roman"/>
          <w:color w:val="212121"/>
          <w:szCs w:val="24"/>
          <w:shd w:val="clear" w:color="auto" w:fill="FFFFFF"/>
        </w:rPr>
        <w:t xml:space="preserve">αραλάβαμε τον Γενάρη του 2015 δεν έχει καμμία σχέση με αυτό που έχουμε ήδη φτιάξει -και προγραμματίζουμε και όλα αυτά που λέω- τον Ιούνη του 2019. </w:t>
      </w:r>
    </w:p>
    <w:p w14:paraId="2D30DBA9"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Χρησιμοποιούμε και τη δωρεά του </w:t>
      </w:r>
      <w:r>
        <w:rPr>
          <w:rFonts w:eastAsia="Times New Roman"/>
          <w:color w:val="212121"/>
          <w:szCs w:val="24"/>
          <w:shd w:val="clear" w:color="auto" w:fill="FFFFFF"/>
        </w:rPr>
        <w:t xml:space="preserve">Ιδρύματος «Σταύρος </w:t>
      </w:r>
      <w:r>
        <w:rPr>
          <w:rFonts w:eastAsia="Times New Roman"/>
          <w:color w:val="212121"/>
          <w:szCs w:val="24"/>
          <w:shd w:val="clear" w:color="auto" w:fill="FFFFFF"/>
        </w:rPr>
        <w:t>Νιάρχο</w:t>
      </w:r>
      <w:r>
        <w:rPr>
          <w:rFonts w:eastAsia="Times New Roman"/>
          <w:color w:val="212121"/>
          <w:szCs w:val="24"/>
          <w:shd w:val="clear" w:color="auto" w:fill="FFFFFF"/>
        </w:rPr>
        <w:t>ς»</w:t>
      </w:r>
      <w:r>
        <w:rPr>
          <w:rFonts w:eastAsia="Times New Roman"/>
          <w:color w:val="212121"/>
          <w:szCs w:val="24"/>
          <w:shd w:val="clear" w:color="auto" w:fill="FFFFFF"/>
        </w:rPr>
        <w:t xml:space="preserve">. Εδώ υπάρχει μια πολύ μεγάλη διαφορά και πρέπει </w:t>
      </w:r>
      <w:r>
        <w:rPr>
          <w:rFonts w:eastAsia="Times New Roman"/>
          <w:color w:val="212121"/>
          <w:szCs w:val="24"/>
          <w:shd w:val="clear" w:color="auto" w:fill="FFFFFF"/>
        </w:rPr>
        <w:t xml:space="preserve">να κάνω μία παρένθεση και να υπενθυμίσω κάποια πράγματα που θεωρώ υποχρέωσή μου να τα υπενθυμίσω. </w:t>
      </w:r>
    </w:p>
    <w:p w14:paraId="2D30DBAA"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αρχική πρόταση από το Ίδρυμα </w:t>
      </w:r>
      <w:r>
        <w:rPr>
          <w:rFonts w:eastAsia="Times New Roman"/>
          <w:color w:val="212121"/>
          <w:szCs w:val="24"/>
          <w:shd w:val="clear" w:color="auto" w:fill="FFFFFF"/>
        </w:rPr>
        <w:t xml:space="preserve">«Σταύρος </w:t>
      </w:r>
      <w:r>
        <w:rPr>
          <w:rFonts w:eastAsia="Times New Roman"/>
          <w:color w:val="212121"/>
          <w:szCs w:val="24"/>
          <w:shd w:val="clear" w:color="auto" w:fill="FFFFFF"/>
        </w:rPr>
        <w:t>Νιάρχος» ήταν να δώσει 200 εκατομμύρια ευρώ για να ξαναφτιαχτεί σε βάθος δεκαετίας ο «Ευαγγελισμός». Αυτή ήταν η αρχι</w:t>
      </w:r>
      <w:r>
        <w:rPr>
          <w:rFonts w:eastAsia="Times New Roman"/>
          <w:color w:val="212121"/>
          <w:szCs w:val="24"/>
          <w:shd w:val="clear" w:color="auto" w:fill="FFFFFF"/>
        </w:rPr>
        <w:t>κή πρόταση. Είχε γίνει μια προεργασία πριν αναλάβουμε εμείς, αλλά δεν προχωρούσε. Αυτή η πρόταση μάς ήρθε.</w:t>
      </w:r>
    </w:p>
    <w:p w14:paraId="2D30DBAB"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Είπαμε τότε ως πολιτική ηγεσία του Υπουργείου ότι δεν χρειάζεται αυτό. Με βάση το σχέδιο ανάταξης της δημόσιας υγείας το οποίο έχουμε καταρτίσει, αυτ</w:t>
      </w:r>
      <w:r>
        <w:rPr>
          <w:rFonts w:eastAsia="Times New Roman"/>
          <w:color w:val="212121"/>
          <w:szCs w:val="24"/>
          <w:shd w:val="clear" w:color="auto" w:fill="FFFFFF"/>
        </w:rPr>
        <w:t>ό το οποίο χρειαζόμαστε και το οποίο θα δράσει συμπληρωματικά και ενισχυτικά σε όλες τις παρεμβάσεις που κάνουμε ήταν: Παιδιατρικό Νοσοκομείο στη Θεσσαλονίκη, καινούργιο νοσοκομείο στην Κομοτηνή που είναι το πιο παλιό της χώρας, παρέμβαση στο ΕΚΑΒ, παρέμβα</w:t>
      </w:r>
      <w:r>
        <w:rPr>
          <w:rFonts w:eastAsia="Times New Roman"/>
          <w:color w:val="212121"/>
          <w:szCs w:val="24"/>
          <w:shd w:val="clear" w:color="auto" w:fill="FFFFFF"/>
        </w:rPr>
        <w:t>ση στους εξοπλισμούς, παρέμβαση στον «Ευαγγελισμό», παρέμβαση στα εκπαιδευτικά προγράμματα. Και το δέχτηκαν. Εμείς λειτουργήσαμε και στο επίπεδο των δωρεών, συμπληρωματικά και ενισχυτικά, σε σχέση με το σχέδιο το οποίο υλοποιούσαμε. Και τα λέω για να τα υπ</w:t>
      </w:r>
      <w:r>
        <w:rPr>
          <w:rFonts w:eastAsia="Times New Roman"/>
          <w:color w:val="212121"/>
          <w:szCs w:val="24"/>
          <w:shd w:val="clear" w:color="auto" w:fill="FFFFFF"/>
        </w:rPr>
        <w:t>ενθυμίσουμε αυτά, γιατί ούτε αυτά είδαν το φως της δημοσιότητας έτσι όπως έπρεπε.</w:t>
      </w:r>
    </w:p>
    <w:p w14:paraId="2D30DBAC"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στο δεύτερο κομμάτι, λοιπόν, που αφορά τους τομογράφους εκπομπής ποζιτρονίων -που αφορούν μια εξέταση που σήμερα βοηθάει πάρα πολύ και στη διάγνωση αλλά και στον σχεδιασμ</w:t>
      </w:r>
      <w:r>
        <w:rPr>
          <w:rFonts w:eastAsia="Times New Roman"/>
          <w:color w:val="212121"/>
          <w:szCs w:val="24"/>
          <w:shd w:val="clear" w:color="auto" w:fill="FFFFFF"/>
        </w:rPr>
        <w:t xml:space="preserve">ό της θεραπευτικής αντιμετώπισης ασθενών που πάσχουν από κακοήθεια- η δωρεά του </w:t>
      </w:r>
      <w:r>
        <w:rPr>
          <w:rFonts w:eastAsia="Times New Roman"/>
          <w:color w:val="212121"/>
          <w:szCs w:val="24"/>
          <w:shd w:val="clear" w:color="auto" w:fill="FFFFFF"/>
        </w:rPr>
        <w:t xml:space="preserve">Ιδρύματος «Σταύρος </w:t>
      </w:r>
      <w:r>
        <w:rPr>
          <w:rFonts w:eastAsia="Times New Roman"/>
          <w:color w:val="212121"/>
          <w:szCs w:val="24"/>
          <w:shd w:val="clear" w:color="auto" w:fill="FFFFFF"/>
        </w:rPr>
        <w:t>Νιάρ</w:t>
      </w:r>
      <w:r>
        <w:rPr>
          <w:rFonts w:eastAsia="Times New Roman"/>
          <w:color w:val="212121"/>
          <w:szCs w:val="24"/>
          <w:shd w:val="clear" w:color="auto" w:fill="FFFFFF"/>
        </w:rPr>
        <w:lastRenderedPageBreak/>
        <w:t>χο</w:t>
      </w:r>
      <w:r>
        <w:rPr>
          <w:rFonts w:eastAsia="Times New Roman"/>
          <w:color w:val="212121"/>
          <w:szCs w:val="24"/>
          <w:shd w:val="clear" w:color="auto" w:fill="FFFFFF"/>
        </w:rPr>
        <w:t>ς»</w:t>
      </w:r>
      <w:r>
        <w:rPr>
          <w:rFonts w:eastAsia="Times New Roman"/>
          <w:color w:val="212121"/>
          <w:szCs w:val="24"/>
          <w:shd w:val="clear" w:color="auto" w:fill="FFFFFF"/>
        </w:rPr>
        <w:t xml:space="preserve"> δρα συμπληρωματικά και ενισχυτικά σε αυτό που ήδη υλοποιούμε μέσω του προγράμματος δημοσίων επενδύσεων και τα χρήματα της Περιφέρειας Αττικής όσον α</w:t>
      </w:r>
      <w:r>
        <w:rPr>
          <w:rFonts w:eastAsia="Times New Roman"/>
          <w:color w:val="212121"/>
          <w:szCs w:val="24"/>
          <w:shd w:val="clear" w:color="auto" w:fill="FFFFFF"/>
        </w:rPr>
        <w:t xml:space="preserve">φορά το Λεκανοπέδιο. </w:t>
      </w:r>
    </w:p>
    <w:p w14:paraId="2D30DBAD"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Ουσιαστικά συμπληρώνουμε και δίνουμε πανελλαδικά κάλυψη με το Νοσοκομείο Αλεξανδρούπολης, το Πανεπιστημιακό στο Ηράκλειο, το Πανεπιστημιακό στα Γιάννενα, το Πανεπιστημιακό στη Λάρισα, όπου τοποθετούμε τομογράφους εκπομπής ποζιτρονίων </w:t>
      </w:r>
      <w:r>
        <w:rPr>
          <w:rFonts w:eastAsia="Times New Roman"/>
          <w:color w:val="212121"/>
          <w:szCs w:val="24"/>
          <w:shd w:val="clear" w:color="auto" w:fill="FFFFFF"/>
        </w:rPr>
        <w:t>σε συνέχεια της τοποθέτησης και έναρξης λειτουργίας στο «Μεταξά», της τοποθέτησης και έναρξης λειτουργίας στο «</w:t>
      </w:r>
      <w:proofErr w:type="spellStart"/>
      <w:r>
        <w:rPr>
          <w:rFonts w:eastAsia="Times New Roman"/>
          <w:color w:val="212121"/>
          <w:szCs w:val="24"/>
          <w:shd w:val="clear" w:color="auto" w:fill="FFFFFF"/>
        </w:rPr>
        <w:t>Θεαγένειο</w:t>
      </w:r>
      <w:proofErr w:type="spellEnd"/>
      <w:r>
        <w:rPr>
          <w:rFonts w:eastAsia="Times New Roman"/>
          <w:color w:val="212121"/>
          <w:szCs w:val="24"/>
          <w:shd w:val="clear" w:color="auto" w:fill="FFFFFF"/>
        </w:rPr>
        <w:t>», της αγοράς καινούργιου στο Γενικό Ογκολογικό Νοσοκομείο Κηφισιάς «Οι Άγιοι Ανάργυροι».</w:t>
      </w:r>
    </w:p>
    <w:p w14:paraId="2D30DBAE" w14:textId="77777777" w:rsidR="000D1FE2" w:rsidRDefault="005E5B96">
      <w:pPr>
        <w:spacing w:line="600" w:lineRule="auto"/>
        <w:ind w:firstLine="720"/>
        <w:jc w:val="both"/>
        <w:rPr>
          <w:rFonts w:eastAsia="Times New Roman"/>
          <w:szCs w:val="24"/>
        </w:rPr>
      </w:pPr>
      <w:r w:rsidRPr="00261E5D">
        <w:rPr>
          <w:rFonts w:eastAsia="Times New Roman"/>
          <w:color w:val="000000" w:themeColor="text1"/>
          <w:szCs w:val="24"/>
        </w:rPr>
        <w:t>Στην ουσία</w:t>
      </w:r>
      <w:r w:rsidRPr="00261E5D">
        <w:rPr>
          <w:rFonts w:eastAsia="Times New Roman"/>
          <w:color w:val="000000" w:themeColor="text1"/>
          <w:szCs w:val="24"/>
        </w:rPr>
        <w:t>, δίνουμε μια πανελλαδική κάλυψη στη</w:t>
      </w:r>
      <w:r w:rsidRPr="00261E5D">
        <w:rPr>
          <w:rFonts w:eastAsia="Times New Roman"/>
          <w:color w:val="000000" w:themeColor="text1"/>
          <w:szCs w:val="24"/>
        </w:rPr>
        <w:t xml:space="preserve"> δυνατότητα των ασθενών να μπορούν να κάνουν την εξέταση αυτή μέσα στο δημόσιο σύστημα υγείας. </w:t>
      </w:r>
      <w:r w:rsidRPr="00261E5D">
        <w:rPr>
          <w:rFonts w:eastAsia="Times New Roman"/>
          <w:color w:val="000000" w:themeColor="text1"/>
          <w:szCs w:val="24"/>
        </w:rPr>
        <w:t>Και</w:t>
      </w:r>
      <w:r w:rsidRPr="00261E5D">
        <w:rPr>
          <w:rFonts w:eastAsia="Times New Roman"/>
          <w:color w:val="000000" w:themeColor="text1"/>
          <w:szCs w:val="24"/>
        </w:rPr>
        <w:t>,</w:t>
      </w:r>
      <w:r w:rsidRPr="00261E5D">
        <w:rPr>
          <w:rFonts w:eastAsia="Times New Roman"/>
          <w:color w:val="000000" w:themeColor="text1"/>
          <w:szCs w:val="24"/>
        </w:rPr>
        <w:t xml:space="preserve"> παράλληλα, κάνουμε και μια άλλη μεγάλη παρέμβαση που έρχεται και αυτή ενισχυτικά της παρέμβασης που ήδη κάνουμε, με την αγορά, μέσω του διαγωνισμού της Περι</w:t>
      </w:r>
      <w:r w:rsidRPr="00261E5D">
        <w:rPr>
          <w:rFonts w:eastAsia="Times New Roman"/>
          <w:color w:val="000000" w:themeColor="text1"/>
          <w:szCs w:val="24"/>
        </w:rPr>
        <w:t>φέρειας Αττικής</w:t>
      </w:r>
      <w:r w:rsidRPr="00261E5D">
        <w:rPr>
          <w:rFonts w:eastAsia="Times New Roman"/>
          <w:color w:val="000000" w:themeColor="text1"/>
          <w:szCs w:val="24"/>
        </w:rPr>
        <w:t>,</w:t>
      </w:r>
      <w:r w:rsidRPr="00261E5D">
        <w:rPr>
          <w:rFonts w:eastAsia="Times New Roman"/>
          <w:color w:val="000000" w:themeColor="text1"/>
          <w:szCs w:val="24"/>
        </w:rPr>
        <w:t xml:space="preserve"> που συμφωνήσαμε με τη Ρένα </w:t>
      </w:r>
      <w:r w:rsidRPr="00960F29">
        <w:rPr>
          <w:rFonts w:eastAsia="Times New Roman"/>
          <w:szCs w:val="24"/>
        </w:rPr>
        <w:t>Δούρου</w:t>
      </w:r>
      <w:r>
        <w:rPr>
          <w:rFonts w:eastAsia="Times New Roman"/>
          <w:szCs w:val="24"/>
        </w:rPr>
        <w:t>,</w:t>
      </w:r>
      <w:r w:rsidRPr="00960F29">
        <w:rPr>
          <w:rFonts w:eastAsia="Times New Roman"/>
          <w:szCs w:val="24"/>
        </w:rPr>
        <w:t xml:space="preserve"> στο Γενικό Ογκολογικό Νοσοκομείο Κηφισιάς και στο </w:t>
      </w:r>
      <w:r>
        <w:rPr>
          <w:rFonts w:eastAsia="Times New Roman"/>
          <w:szCs w:val="24"/>
        </w:rPr>
        <w:lastRenderedPageBreak/>
        <w:t>«</w:t>
      </w:r>
      <w:r w:rsidRPr="00960F29">
        <w:rPr>
          <w:rFonts w:eastAsia="Times New Roman"/>
          <w:szCs w:val="24"/>
        </w:rPr>
        <w:t>Μεταξά</w:t>
      </w:r>
      <w:r>
        <w:rPr>
          <w:rFonts w:eastAsia="Times New Roman"/>
          <w:szCs w:val="24"/>
        </w:rPr>
        <w:t>»</w:t>
      </w:r>
      <w:r>
        <w:rPr>
          <w:rFonts w:eastAsia="Times New Roman"/>
          <w:szCs w:val="24"/>
        </w:rPr>
        <w:t>, και την τοποθέτηση</w:t>
      </w:r>
      <w:r w:rsidRPr="00960F29">
        <w:rPr>
          <w:rFonts w:eastAsia="Times New Roman"/>
          <w:szCs w:val="24"/>
        </w:rPr>
        <w:t xml:space="preserve"> δύο </w:t>
      </w:r>
      <w:proofErr w:type="spellStart"/>
      <w:r>
        <w:rPr>
          <w:rFonts w:eastAsia="Times New Roman"/>
          <w:szCs w:val="24"/>
        </w:rPr>
        <w:t>κυκλοτρονίων</w:t>
      </w:r>
      <w:proofErr w:type="spellEnd"/>
      <w:r>
        <w:rPr>
          <w:rFonts w:eastAsia="Times New Roman"/>
          <w:szCs w:val="24"/>
        </w:rPr>
        <w:t xml:space="preserve"> </w:t>
      </w:r>
      <w:r w:rsidRPr="00960F29">
        <w:rPr>
          <w:rFonts w:eastAsia="Times New Roman"/>
          <w:szCs w:val="24"/>
        </w:rPr>
        <w:t xml:space="preserve">παραγωγής </w:t>
      </w:r>
      <w:proofErr w:type="spellStart"/>
      <w:r w:rsidRPr="00960F29">
        <w:rPr>
          <w:rFonts w:eastAsia="Times New Roman"/>
          <w:szCs w:val="24"/>
        </w:rPr>
        <w:t>ραδιοφαρμάκων</w:t>
      </w:r>
      <w:proofErr w:type="spellEnd"/>
      <w:r>
        <w:rPr>
          <w:rFonts w:eastAsia="Times New Roman"/>
          <w:szCs w:val="24"/>
        </w:rPr>
        <w:t>.</w:t>
      </w:r>
    </w:p>
    <w:p w14:paraId="2D30DBAF" w14:textId="77777777" w:rsidR="000D1FE2" w:rsidRDefault="005E5B96">
      <w:pPr>
        <w:spacing w:line="600" w:lineRule="auto"/>
        <w:ind w:firstLine="720"/>
        <w:jc w:val="both"/>
        <w:rPr>
          <w:rFonts w:eastAsia="Times New Roman"/>
          <w:szCs w:val="24"/>
        </w:rPr>
      </w:pPr>
      <w:r>
        <w:rPr>
          <w:rFonts w:eastAsia="Times New Roman"/>
          <w:szCs w:val="24"/>
        </w:rPr>
        <w:t>Μ</w:t>
      </w:r>
      <w:r w:rsidRPr="00960F29">
        <w:rPr>
          <w:rFonts w:eastAsia="Times New Roman"/>
          <w:szCs w:val="24"/>
        </w:rPr>
        <w:t xml:space="preserve">ε τη δωρεά του </w:t>
      </w:r>
      <w:r>
        <w:rPr>
          <w:rFonts w:eastAsia="Times New Roman"/>
          <w:szCs w:val="24"/>
        </w:rPr>
        <w:t xml:space="preserve">Ιδρύματος </w:t>
      </w:r>
      <w:r>
        <w:rPr>
          <w:rFonts w:eastAsia="Times New Roman"/>
          <w:szCs w:val="24"/>
        </w:rPr>
        <w:t xml:space="preserve">του </w:t>
      </w:r>
      <w:r w:rsidRPr="00960F29">
        <w:rPr>
          <w:rFonts w:eastAsia="Times New Roman"/>
          <w:szCs w:val="24"/>
        </w:rPr>
        <w:t xml:space="preserve">Νιάρχου βάζουμε </w:t>
      </w:r>
      <w:proofErr w:type="spellStart"/>
      <w:r>
        <w:rPr>
          <w:rFonts w:eastAsia="Times New Roman"/>
          <w:szCs w:val="24"/>
        </w:rPr>
        <w:t>κυκλοτρόνια</w:t>
      </w:r>
      <w:proofErr w:type="spellEnd"/>
      <w:r>
        <w:rPr>
          <w:rFonts w:eastAsia="Times New Roman"/>
          <w:szCs w:val="24"/>
        </w:rPr>
        <w:t xml:space="preserve"> και στο Ηράκλειο και τη </w:t>
      </w:r>
      <w:r>
        <w:rPr>
          <w:rFonts w:eastAsia="Times New Roman"/>
          <w:szCs w:val="24"/>
        </w:rPr>
        <w:t>Λάρισα και τα Γιάννενα και σ</w:t>
      </w:r>
      <w:r w:rsidRPr="00960F29">
        <w:rPr>
          <w:rFonts w:eastAsia="Times New Roman"/>
          <w:szCs w:val="24"/>
        </w:rPr>
        <w:t xml:space="preserve">το </w:t>
      </w:r>
      <w:r>
        <w:rPr>
          <w:rFonts w:eastAsia="Times New Roman"/>
          <w:szCs w:val="24"/>
        </w:rPr>
        <w:t>Ν</w:t>
      </w:r>
      <w:r w:rsidRPr="00960F29">
        <w:rPr>
          <w:rFonts w:eastAsia="Times New Roman"/>
          <w:szCs w:val="24"/>
        </w:rPr>
        <w:t xml:space="preserve">οσοκομείο </w:t>
      </w:r>
      <w:r>
        <w:rPr>
          <w:rFonts w:eastAsia="Times New Roman"/>
          <w:szCs w:val="24"/>
        </w:rPr>
        <w:t>«</w:t>
      </w:r>
      <w:r w:rsidRPr="00960F29">
        <w:rPr>
          <w:rFonts w:eastAsia="Times New Roman"/>
          <w:szCs w:val="24"/>
        </w:rPr>
        <w:t>Παπαγεωργίου</w:t>
      </w:r>
      <w:r>
        <w:rPr>
          <w:rFonts w:eastAsia="Times New Roman"/>
          <w:szCs w:val="24"/>
        </w:rPr>
        <w:t>»</w:t>
      </w:r>
      <w:r w:rsidRPr="00960F29">
        <w:rPr>
          <w:rFonts w:eastAsia="Times New Roman"/>
          <w:szCs w:val="24"/>
        </w:rPr>
        <w:t xml:space="preserve"> που έχει </w:t>
      </w:r>
      <w:proofErr w:type="spellStart"/>
      <w:r w:rsidRPr="00960F29">
        <w:rPr>
          <w:rFonts w:eastAsia="Times New Roman"/>
          <w:szCs w:val="24"/>
        </w:rPr>
        <w:t>pet</w:t>
      </w:r>
      <w:proofErr w:type="spellEnd"/>
      <w:r w:rsidRPr="00960F29">
        <w:rPr>
          <w:rFonts w:eastAsia="Times New Roman"/>
          <w:szCs w:val="24"/>
        </w:rPr>
        <w:t xml:space="preserve"> </w:t>
      </w:r>
      <w:proofErr w:type="spellStart"/>
      <w:r w:rsidRPr="00960F29">
        <w:rPr>
          <w:rFonts w:eastAsia="Times New Roman"/>
          <w:szCs w:val="24"/>
        </w:rPr>
        <w:t>scan</w:t>
      </w:r>
      <w:proofErr w:type="spellEnd"/>
      <w:r w:rsidRPr="00960F29">
        <w:rPr>
          <w:rFonts w:eastAsia="Times New Roman"/>
          <w:szCs w:val="24"/>
        </w:rPr>
        <w:t xml:space="preserve"> από παλιότερα χρόνια</w:t>
      </w:r>
      <w:r>
        <w:rPr>
          <w:rFonts w:eastAsia="Times New Roman"/>
          <w:szCs w:val="24"/>
        </w:rPr>
        <w:t xml:space="preserve">, ούτως ώστε να </w:t>
      </w:r>
      <w:proofErr w:type="spellStart"/>
      <w:r>
        <w:rPr>
          <w:rFonts w:eastAsia="Times New Roman"/>
          <w:szCs w:val="24"/>
        </w:rPr>
        <w:t>απεξαρτηθούμε</w:t>
      </w:r>
      <w:proofErr w:type="spellEnd"/>
      <w:r w:rsidRPr="00960F29">
        <w:rPr>
          <w:rFonts w:eastAsia="Times New Roman"/>
          <w:szCs w:val="24"/>
        </w:rPr>
        <w:t xml:space="preserve"> από τη μονοπωλιακή κατάσταση στην οποία ζούμε αυτά τα χρόνια</w:t>
      </w:r>
      <w:r>
        <w:rPr>
          <w:rFonts w:eastAsia="Times New Roman"/>
          <w:szCs w:val="24"/>
        </w:rPr>
        <w:t>, δ</w:t>
      </w:r>
      <w:r w:rsidRPr="00960F29">
        <w:rPr>
          <w:rFonts w:eastAsia="Times New Roman"/>
          <w:szCs w:val="24"/>
        </w:rPr>
        <w:t>ιότι υπάρχει μόνο μία εταιρε</w:t>
      </w:r>
      <w:r>
        <w:rPr>
          <w:rFonts w:eastAsia="Times New Roman"/>
          <w:szCs w:val="24"/>
        </w:rPr>
        <w:t xml:space="preserve">ία στην Ελλάδα </w:t>
      </w:r>
      <w:r>
        <w:rPr>
          <w:rFonts w:eastAsia="Times New Roman"/>
          <w:szCs w:val="24"/>
        </w:rPr>
        <w:t xml:space="preserve">που </w:t>
      </w:r>
      <w:r>
        <w:rPr>
          <w:rFonts w:eastAsia="Times New Roman"/>
          <w:szCs w:val="24"/>
        </w:rPr>
        <w:t xml:space="preserve">παράγει </w:t>
      </w:r>
      <w:proofErr w:type="spellStart"/>
      <w:r>
        <w:rPr>
          <w:rFonts w:eastAsia="Times New Roman"/>
          <w:szCs w:val="24"/>
        </w:rPr>
        <w:t>ραδιο</w:t>
      </w:r>
      <w:r w:rsidRPr="00960F29">
        <w:rPr>
          <w:rFonts w:eastAsia="Times New Roman"/>
          <w:szCs w:val="24"/>
        </w:rPr>
        <w:t>φάρμακο</w:t>
      </w:r>
      <w:proofErr w:type="spellEnd"/>
      <w:r>
        <w:rPr>
          <w:rFonts w:eastAsia="Times New Roman"/>
          <w:szCs w:val="24"/>
        </w:rPr>
        <w:t>,</w:t>
      </w:r>
      <w:r w:rsidRPr="00960F29">
        <w:rPr>
          <w:rFonts w:eastAsia="Times New Roman"/>
          <w:szCs w:val="24"/>
        </w:rPr>
        <w:t xml:space="preserve"> η οποία μας το πουλάει και εμείς αναγκαζόμαστε να το αγοράζουμε σε πάρα πολύ υψηλή τιμή</w:t>
      </w:r>
      <w:r>
        <w:rPr>
          <w:rFonts w:eastAsia="Times New Roman"/>
          <w:szCs w:val="24"/>
        </w:rPr>
        <w:t>,</w:t>
      </w:r>
      <w:r w:rsidRPr="00960F29">
        <w:rPr>
          <w:rFonts w:eastAsia="Times New Roman"/>
          <w:szCs w:val="24"/>
        </w:rPr>
        <w:t xml:space="preserve"> σε σχέση με αυτό που συμβαίνει σε άλλες ευρωπαϊκές χώρες</w:t>
      </w:r>
      <w:r>
        <w:rPr>
          <w:rFonts w:eastAsia="Times New Roman"/>
          <w:szCs w:val="24"/>
        </w:rPr>
        <w:t>.</w:t>
      </w:r>
    </w:p>
    <w:p w14:paraId="2D30DBB0" w14:textId="77777777" w:rsidR="000D1FE2" w:rsidRDefault="005E5B96">
      <w:pPr>
        <w:spacing w:line="600" w:lineRule="auto"/>
        <w:ind w:firstLine="720"/>
        <w:jc w:val="both"/>
        <w:rPr>
          <w:rFonts w:eastAsia="Times New Roman"/>
          <w:szCs w:val="24"/>
        </w:rPr>
      </w:pPr>
      <w:r>
        <w:rPr>
          <w:rFonts w:eastAsia="Times New Roman"/>
          <w:szCs w:val="24"/>
        </w:rPr>
        <w:t>Υ</w:t>
      </w:r>
      <w:r w:rsidRPr="00960F29">
        <w:rPr>
          <w:rFonts w:eastAsia="Times New Roman"/>
          <w:szCs w:val="24"/>
        </w:rPr>
        <w:t>πήρξε προσπάθεια διαπραγμάτευσης</w:t>
      </w:r>
      <w:r>
        <w:rPr>
          <w:rFonts w:eastAsia="Times New Roman"/>
          <w:szCs w:val="24"/>
        </w:rPr>
        <w:t>. Τ</w:t>
      </w:r>
      <w:r w:rsidRPr="00960F29">
        <w:rPr>
          <w:rFonts w:eastAsia="Times New Roman"/>
          <w:szCs w:val="24"/>
        </w:rPr>
        <w:t>ώρα που βλέπει ότι μπαίνουν αυτά</w:t>
      </w:r>
      <w:r>
        <w:rPr>
          <w:rFonts w:eastAsia="Times New Roman"/>
          <w:szCs w:val="24"/>
        </w:rPr>
        <w:t>,</w:t>
      </w:r>
      <w:r w:rsidRPr="00960F29">
        <w:rPr>
          <w:rFonts w:eastAsia="Times New Roman"/>
          <w:szCs w:val="24"/>
        </w:rPr>
        <w:t xml:space="preserve"> ήδη αρχίζει και κάνει εκπτώσεις</w:t>
      </w:r>
      <w:r>
        <w:rPr>
          <w:rFonts w:eastAsia="Times New Roman"/>
          <w:szCs w:val="24"/>
        </w:rPr>
        <w:t>,</w:t>
      </w:r>
      <w:r w:rsidRPr="00960F29">
        <w:rPr>
          <w:rFonts w:eastAsia="Times New Roman"/>
          <w:szCs w:val="24"/>
        </w:rPr>
        <w:t xml:space="preserve"> γιατί</w:t>
      </w:r>
      <w:r w:rsidRPr="00960F29">
        <w:rPr>
          <w:rFonts w:eastAsia="Times New Roman"/>
          <w:szCs w:val="24"/>
        </w:rPr>
        <w:t xml:space="preserve"> θεωρούσε ότι δεν θα προχωρούσαμε σε αυτή την προμήθεια είτε από δικά μας χρήματα είτε από τα χρήματα της δωρεάς</w:t>
      </w:r>
      <w:r>
        <w:rPr>
          <w:rFonts w:eastAsia="Times New Roman"/>
          <w:szCs w:val="24"/>
        </w:rPr>
        <w:t>.</w:t>
      </w:r>
      <w:r w:rsidRPr="00960F29">
        <w:rPr>
          <w:rFonts w:eastAsia="Times New Roman"/>
          <w:szCs w:val="24"/>
        </w:rPr>
        <w:t xml:space="preserve"> </w:t>
      </w:r>
      <w:r>
        <w:rPr>
          <w:rFonts w:eastAsia="Times New Roman"/>
          <w:szCs w:val="24"/>
        </w:rPr>
        <w:t>Αυτό,</w:t>
      </w:r>
      <w:r w:rsidRPr="00960F29">
        <w:rPr>
          <w:rFonts w:eastAsia="Times New Roman"/>
          <w:szCs w:val="24"/>
        </w:rPr>
        <w:t xml:space="preserve"> λοιπόν</w:t>
      </w:r>
      <w:r>
        <w:rPr>
          <w:rFonts w:eastAsia="Times New Roman"/>
          <w:szCs w:val="24"/>
        </w:rPr>
        <w:t>,</w:t>
      </w:r>
      <w:r w:rsidRPr="00960F29">
        <w:rPr>
          <w:rFonts w:eastAsia="Times New Roman"/>
          <w:szCs w:val="24"/>
        </w:rPr>
        <w:t xml:space="preserve"> </w:t>
      </w:r>
      <w:r>
        <w:rPr>
          <w:rFonts w:eastAsia="Times New Roman"/>
          <w:szCs w:val="24"/>
        </w:rPr>
        <w:t>το πράγμα κυρώνουμε κ</w:t>
      </w:r>
      <w:r w:rsidRPr="00960F29">
        <w:rPr>
          <w:rFonts w:eastAsia="Times New Roman"/>
          <w:szCs w:val="24"/>
        </w:rPr>
        <w:t>ατ</w:t>
      </w:r>
      <w:r>
        <w:rPr>
          <w:rFonts w:eastAsia="Times New Roman"/>
          <w:szCs w:val="24"/>
        </w:rPr>
        <w:t xml:space="preserve">’ </w:t>
      </w:r>
      <w:r w:rsidRPr="00960F29">
        <w:rPr>
          <w:rFonts w:eastAsia="Times New Roman"/>
          <w:szCs w:val="24"/>
        </w:rPr>
        <w:t xml:space="preserve">αρχήν </w:t>
      </w:r>
      <w:r>
        <w:rPr>
          <w:rFonts w:eastAsia="Times New Roman"/>
          <w:szCs w:val="24"/>
        </w:rPr>
        <w:t>σήμερα.</w:t>
      </w:r>
    </w:p>
    <w:p w14:paraId="2D30DBB1" w14:textId="77777777" w:rsidR="000D1FE2" w:rsidRDefault="005E5B96">
      <w:pPr>
        <w:spacing w:line="600" w:lineRule="auto"/>
        <w:ind w:firstLine="720"/>
        <w:jc w:val="both"/>
        <w:rPr>
          <w:rFonts w:eastAsia="Times New Roman"/>
          <w:szCs w:val="24"/>
        </w:rPr>
      </w:pPr>
      <w:r>
        <w:rPr>
          <w:rFonts w:eastAsia="Times New Roman"/>
          <w:szCs w:val="24"/>
        </w:rPr>
        <w:t>Εδώ θέλω να κάνω μι</w:t>
      </w:r>
      <w:r w:rsidRPr="00960F29">
        <w:rPr>
          <w:rFonts w:eastAsia="Times New Roman"/>
          <w:szCs w:val="24"/>
        </w:rPr>
        <w:t xml:space="preserve">α παρένθεση </w:t>
      </w:r>
      <w:r>
        <w:rPr>
          <w:rFonts w:eastAsia="Times New Roman"/>
          <w:szCs w:val="24"/>
        </w:rPr>
        <w:t>και να πω το εξής. Ακούστηκε και κατά τη</w:t>
      </w:r>
      <w:r w:rsidRPr="00960F29">
        <w:rPr>
          <w:rFonts w:eastAsia="Times New Roman"/>
          <w:szCs w:val="24"/>
        </w:rPr>
        <w:t xml:space="preserve"> διάρκεια της επιτ</w:t>
      </w:r>
      <w:r w:rsidRPr="00960F29">
        <w:rPr>
          <w:rFonts w:eastAsia="Times New Roman"/>
          <w:szCs w:val="24"/>
        </w:rPr>
        <w:t>ροπής</w:t>
      </w:r>
      <w:r>
        <w:rPr>
          <w:rFonts w:eastAsia="Times New Roman"/>
          <w:szCs w:val="24"/>
        </w:rPr>
        <w:t xml:space="preserve">, αλλά και γενικά </w:t>
      </w:r>
      <w:r>
        <w:rPr>
          <w:rFonts w:eastAsia="Times New Roman"/>
          <w:szCs w:val="24"/>
        </w:rPr>
        <w:lastRenderedPageBreak/>
        <w:t>από τα ΜΜΕ</w:t>
      </w:r>
      <w:r w:rsidRPr="00960F29">
        <w:rPr>
          <w:rFonts w:eastAsia="Times New Roman"/>
          <w:szCs w:val="24"/>
        </w:rPr>
        <w:t xml:space="preserve"> και από τους πολιτικούς μας αντιπάλους</w:t>
      </w:r>
      <w:r>
        <w:rPr>
          <w:rFonts w:eastAsia="Times New Roman"/>
          <w:szCs w:val="24"/>
        </w:rPr>
        <w:t>, ό</w:t>
      </w:r>
      <w:r w:rsidRPr="00960F29">
        <w:rPr>
          <w:rFonts w:eastAsia="Times New Roman"/>
          <w:szCs w:val="24"/>
        </w:rPr>
        <w:t>τι</w:t>
      </w:r>
      <w:r>
        <w:rPr>
          <w:rFonts w:eastAsia="Times New Roman"/>
          <w:szCs w:val="24"/>
        </w:rPr>
        <w:t>,</w:t>
      </w:r>
      <w:r w:rsidRPr="00960F29">
        <w:rPr>
          <w:rFonts w:eastAsia="Times New Roman"/>
          <w:szCs w:val="24"/>
        </w:rPr>
        <w:t xml:space="preserve"> ευτυχώς</w:t>
      </w:r>
      <w:r>
        <w:rPr>
          <w:rFonts w:eastAsia="Times New Roman"/>
          <w:szCs w:val="24"/>
        </w:rPr>
        <w:t>,</w:t>
      </w:r>
      <w:r w:rsidRPr="00960F29">
        <w:rPr>
          <w:rFonts w:eastAsia="Times New Roman"/>
          <w:szCs w:val="24"/>
        </w:rPr>
        <w:t xml:space="preserve"> λέει</w:t>
      </w:r>
      <w:r>
        <w:rPr>
          <w:rFonts w:eastAsia="Times New Roman"/>
          <w:szCs w:val="24"/>
        </w:rPr>
        <w:t>,</w:t>
      </w:r>
      <w:r w:rsidRPr="00960F29">
        <w:rPr>
          <w:rFonts w:eastAsia="Times New Roman"/>
          <w:szCs w:val="24"/>
        </w:rPr>
        <w:t xml:space="preserve"> που υπάρχουν και οι δωρεές και έτσι σώζεται το σύστημα υγείας</w:t>
      </w:r>
      <w:r>
        <w:rPr>
          <w:rFonts w:eastAsia="Times New Roman"/>
          <w:szCs w:val="24"/>
        </w:rPr>
        <w:t>, σε μι</w:t>
      </w:r>
      <w:r w:rsidRPr="00960F29">
        <w:rPr>
          <w:rFonts w:eastAsia="Times New Roman"/>
          <w:szCs w:val="24"/>
        </w:rPr>
        <w:t xml:space="preserve">α προσπάθεια διαστρέβλωσης της πραγματικότητας και υποτίμησης αυτού του οποίου έχει γίνει τα </w:t>
      </w:r>
      <w:r w:rsidRPr="00960F29">
        <w:rPr>
          <w:rFonts w:eastAsia="Times New Roman"/>
          <w:szCs w:val="24"/>
        </w:rPr>
        <w:t>προηγούμενα τέσσερα χρόνια</w:t>
      </w:r>
      <w:r>
        <w:rPr>
          <w:rFonts w:eastAsia="Times New Roman"/>
          <w:szCs w:val="24"/>
        </w:rPr>
        <w:t>,</w:t>
      </w:r>
      <w:r w:rsidRPr="00960F29">
        <w:rPr>
          <w:rFonts w:eastAsia="Times New Roman"/>
          <w:szCs w:val="24"/>
        </w:rPr>
        <w:t xml:space="preserve"> όταν παραλάβαμε ένα σύστημα πρακτικά έτοιμο να καταρρεύσει λειτουργικά</w:t>
      </w:r>
      <w:r>
        <w:rPr>
          <w:rFonts w:eastAsia="Times New Roman"/>
          <w:szCs w:val="24"/>
        </w:rPr>
        <w:t>.</w:t>
      </w:r>
      <w:r w:rsidRPr="00960F29">
        <w:rPr>
          <w:rFonts w:eastAsia="Times New Roman"/>
          <w:szCs w:val="24"/>
        </w:rPr>
        <w:t xml:space="preserve"> </w:t>
      </w:r>
    </w:p>
    <w:p w14:paraId="2D30DBB2" w14:textId="77777777" w:rsidR="000D1FE2" w:rsidRDefault="005E5B96">
      <w:pPr>
        <w:spacing w:line="600" w:lineRule="auto"/>
        <w:ind w:firstLine="720"/>
        <w:jc w:val="both"/>
        <w:rPr>
          <w:rFonts w:eastAsia="Times New Roman"/>
          <w:szCs w:val="24"/>
        </w:rPr>
      </w:pPr>
      <w:r>
        <w:rPr>
          <w:rFonts w:eastAsia="Times New Roman"/>
          <w:szCs w:val="24"/>
        </w:rPr>
        <w:t>Εγώ σ</w:t>
      </w:r>
      <w:r w:rsidRPr="00960F29">
        <w:rPr>
          <w:rFonts w:eastAsia="Times New Roman"/>
          <w:szCs w:val="24"/>
        </w:rPr>
        <w:t>ήμερα</w:t>
      </w:r>
      <w:r>
        <w:rPr>
          <w:rFonts w:eastAsia="Times New Roman"/>
          <w:szCs w:val="24"/>
        </w:rPr>
        <w:t xml:space="preserve">, </w:t>
      </w:r>
      <w:r w:rsidRPr="00256D16">
        <w:rPr>
          <w:rFonts w:eastAsia="Times New Roman"/>
          <w:szCs w:val="24"/>
        </w:rPr>
        <w:t>λοιπόν</w:t>
      </w:r>
      <w:r>
        <w:rPr>
          <w:rFonts w:eastAsia="Times New Roman"/>
          <w:szCs w:val="24"/>
        </w:rPr>
        <w:t>, ανακοινώνω και από αυτό το Βήμα</w:t>
      </w:r>
      <w:r w:rsidRPr="00960F29">
        <w:rPr>
          <w:rFonts w:eastAsia="Times New Roman"/>
          <w:szCs w:val="24"/>
        </w:rPr>
        <w:t xml:space="preserve"> </w:t>
      </w:r>
      <w:r>
        <w:rPr>
          <w:rFonts w:eastAsia="Times New Roman"/>
          <w:szCs w:val="24"/>
        </w:rPr>
        <w:t>-</w:t>
      </w:r>
      <w:r>
        <w:rPr>
          <w:rFonts w:eastAsia="Times New Roman"/>
          <w:szCs w:val="24"/>
        </w:rPr>
        <w:t xml:space="preserve">τα </w:t>
      </w:r>
      <w:r w:rsidRPr="00960F29">
        <w:rPr>
          <w:rFonts w:eastAsia="Times New Roman"/>
          <w:szCs w:val="24"/>
        </w:rPr>
        <w:t>είπα και στην επιτροπή</w:t>
      </w:r>
      <w:r>
        <w:rPr>
          <w:rFonts w:eastAsia="Times New Roman"/>
          <w:szCs w:val="24"/>
        </w:rPr>
        <w:t>,</w:t>
      </w:r>
      <w:r w:rsidRPr="00960F29">
        <w:rPr>
          <w:rFonts w:eastAsia="Times New Roman"/>
          <w:szCs w:val="24"/>
        </w:rPr>
        <w:t xml:space="preserve"> αλλά θεωρώ υποχρέωσή μου να τα επαναλάβω</w:t>
      </w:r>
      <w:r>
        <w:rPr>
          <w:rFonts w:eastAsia="Times New Roman"/>
          <w:szCs w:val="24"/>
        </w:rPr>
        <w:t>,</w:t>
      </w:r>
      <w:r w:rsidRPr="00960F29">
        <w:rPr>
          <w:rFonts w:eastAsia="Times New Roman"/>
          <w:szCs w:val="24"/>
        </w:rPr>
        <w:t xml:space="preserve"> διότι σπάει έτσι και με αυτό</w:t>
      </w:r>
      <w:r>
        <w:rPr>
          <w:rFonts w:eastAsia="Times New Roman"/>
          <w:szCs w:val="24"/>
        </w:rPr>
        <w:t>ν</w:t>
      </w:r>
      <w:r w:rsidRPr="00960F29">
        <w:rPr>
          <w:rFonts w:eastAsia="Times New Roman"/>
          <w:szCs w:val="24"/>
        </w:rPr>
        <w:t xml:space="preserve"> τον</w:t>
      </w:r>
      <w:r w:rsidRPr="00960F29">
        <w:rPr>
          <w:rFonts w:eastAsia="Times New Roman"/>
          <w:szCs w:val="24"/>
        </w:rPr>
        <w:t xml:space="preserve"> τρόπο το τείχος σιωπής που έχ</w:t>
      </w:r>
      <w:r>
        <w:rPr>
          <w:rFonts w:eastAsia="Times New Roman"/>
          <w:szCs w:val="24"/>
        </w:rPr>
        <w:t>ει</w:t>
      </w:r>
      <w:r w:rsidRPr="00960F29">
        <w:rPr>
          <w:rFonts w:eastAsia="Times New Roman"/>
          <w:szCs w:val="24"/>
        </w:rPr>
        <w:t xml:space="preserve"> επιβά</w:t>
      </w:r>
      <w:r>
        <w:rPr>
          <w:rFonts w:eastAsia="Times New Roman"/>
          <w:szCs w:val="24"/>
        </w:rPr>
        <w:t>λ</w:t>
      </w:r>
      <w:r w:rsidRPr="00960F29">
        <w:rPr>
          <w:rFonts w:eastAsia="Times New Roman"/>
          <w:szCs w:val="24"/>
        </w:rPr>
        <w:t xml:space="preserve">ει </w:t>
      </w:r>
      <w:r>
        <w:rPr>
          <w:rFonts w:eastAsia="Times New Roman"/>
          <w:szCs w:val="24"/>
        </w:rPr>
        <w:t>η συντριπτική πλειοψηφία</w:t>
      </w:r>
      <w:r w:rsidRPr="00960F29">
        <w:rPr>
          <w:rFonts w:eastAsia="Times New Roman"/>
          <w:szCs w:val="24"/>
        </w:rPr>
        <w:t xml:space="preserve"> </w:t>
      </w:r>
      <w:r>
        <w:rPr>
          <w:rFonts w:eastAsia="Times New Roman"/>
          <w:szCs w:val="24"/>
        </w:rPr>
        <w:t>των</w:t>
      </w:r>
      <w:r w:rsidRPr="00960F29">
        <w:rPr>
          <w:rFonts w:eastAsia="Times New Roman"/>
          <w:szCs w:val="24"/>
        </w:rPr>
        <w:t xml:space="preserve"> </w:t>
      </w:r>
      <w:r>
        <w:rPr>
          <w:rFonts w:eastAsia="Times New Roman"/>
          <w:szCs w:val="24"/>
        </w:rPr>
        <w:t xml:space="preserve">ΜΜΕ- ότι αυτή η </w:t>
      </w:r>
      <w:r w:rsidRPr="00256D16">
        <w:rPr>
          <w:rFonts w:eastAsia="Times New Roman"/>
          <w:szCs w:val="24"/>
        </w:rPr>
        <w:t>Κυβέρνηση</w:t>
      </w:r>
      <w:r>
        <w:rPr>
          <w:rFonts w:eastAsia="Times New Roman"/>
          <w:szCs w:val="24"/>
        </w:rPr>
        <w:t xml:space="preserve"> ενώ διαχειρίστηκε μνημόνιο, ενώ διαχειρίστηκε μια χρεοκοπία, ενώ κυβέρνησε με την ασφυκτική θηλιά των δανειστών πάνω από το κεφάλι της, έκανε μια σαφή πολιτική</w:t>
      </w:r>
      <w:r>
        <w:rPr>
          <w:rFonts w:eastAsia="Times New Roman"/>
          <w:szCs w:val="24"/>
        </w:rPr>
        <w:t xml:space="preserve"> επιλογή που μεταφράστηκε και σε συγκεκριμένα πράγματα, όσον αφορά την ανανέωση του εξοπλισμού του δημόσιου συστήματος υγείας σε όλη τη χώρα και την αναβάθμιση των ξενοδοχειακών του υποδομών. Και τα λέω συγκεκριμένα.</w:t>
      </w:r>
    </w:p>
    <w:p w14:paraId="2D30DBB3" w14:textId="77777777" w:rsidR="000D1FE2" w:rsidRDefault="005E5B96">
      <w:pPr>
        <w:spacing w:line="600" w:lineRule="auto"/>
        <w:ind w:firstLine="720"/>
        <w:jc w:val="both"/>
        <w:rPr>
          <w:rFonts w:eastAsia="Times New Roman"/>
          <w:szCs w:val="24"/>
        </w:rPr>
      </w:pPr>
      <w:r>
        <w:rPr>
          <w:rFonts w:eastAsia="Times New Roman"/>
          <w:szCs w:val="24"/>
        </w:rPr>
        <w:t xml:space="preserve">Υπάρχει ένας κωδικός κρυφός από το </w:t>
      </w:r>
      <w:r w:rsidRPr="00960F29">
        <w:rPr>
          <w:rFonts w:eastAsia="Times New Roman"/>
          <w:szCs w:val="24"/>
        </w:rPr>
        <w:t>αποθ</w:t>
      </w:r>
      <w:r w:rsidRPr="00960F29">
        <w:rPr>
          <w:rFonts w:eastAsia="Times New Roman"/>
          <w:szCs w:val="24"/>
        </w:rPr>
        <w:t xml:space="preserve">εματικό του Υπουργείου Υγείας </w:t>
      </w:r>
      <w:r>
        <w:rPr>
          <w:rFonts w:eastAsia="Times New Roman"/>
          <w:szCs w:val="24"/>
        </w:rPr>
        <w:t xml:space="preserve">από όπου </w:t>
      </w:r>
      <w:r w:rsidRPr="00960F29">
        <w:rPr>
          <w:rFonts w:eastAsia="Times New Roman"/>
          <w:szCs w:val="24"/>
        </w:rPr>
        <w:t>τα προηγούμενα χρόνια γ</w:t>
      </w:r>
      <w:r>
        <w:rPr>
          <w:rFonts w:eastAsia="Times New Roman"/>
          <w:szCs w:val="24"/>
        </w:rPr>
        <w:t>ίνονταν</w:t>
      </w:r>
      <w:r w:rsidRPr="00960F29">
        <w:rPr>
          <w:rFonts w:eastAsia="Times New Roman"/>
          <w:szCs w:val="24"/>
        </w:rPr>
        <w:t xml:space="preserve"> </w:t>
      </w:r>
      <w:r w:rsidRPr="00960F29">
        <w:rPr>
          <w:rFonts w:eastAsia="Times New Roman"/>
          <w:szCs w:val="24"/>
        </w:rPr>
        <w:lastRenderedPageBreak/>
        <w:t>μελέτες</w:t>
      </w:r>
      <w:r>
        <w:rPr>
          <w:rFonts w:eastAsia="Times New Roman"/>
          <w:szCs w:val="24"/>
        </w:rPr>
        <w:t>, γινόταν πληρωμή εφάπαξ. Α</w:t>
      </w:r>
      <w:r w:rsidRPr="00960F29">
        <w:rPr>
          <w:rFonts w:eastAsia="Times New Roman"/>
          <w:szCs w:val="24"/>
        </w:rPr>
        <w:t>κούστε</w:t>
      </w:r>
      <w:r>
        <w:rPr>
          <w:rFonts w:eastAsia="Times New Roman"/>
          <w:szCs w:val="24"/>
        </w:rPr>
        <w:t>! Το</w:t>
      </w:r>
      <w:r w:rsidRPr="00960F29">
        <w:rPr>
          <w:rFonts w:eastAsia="Times New Roman"/>
          <w:szCs w:val="24"/>
        </w:rPr>
        <w:t xml:space="preserve"> αποθεματικό</w:t>
      </w:r>
      <w:r>
        <w:rPr>
          <w:rFonts w:eastAsia="Times New Roman"/>
          <w:szCs w:val="24"/>
        </w:rPr>
        <w:t xml:space="preserve"> του</w:t>
      </w:r>
      <w:r w:rsidRPr="00960F29">
        <w:rPr>
          <w:rFonts w:eastAsia="Times New Roman"/>
          <w:szCs w:val="24"/>
        </w:rPr>
        <w:t xml:space="preserve"> Υπουργείο</w:t>
      </w:r>
      <w:r>
        <w:rPr>
          <w:rFonts w:eastAsia="Times New Roman"/>
          <w:szCs w:val="24"/>
        </w:rPr>
        <w:t>υ</w:t>
      </w:r>
      <w:r w:rsidRPr="00960F29">
        <w:rPr>
          <w:rFonts w:eastAsia="Times New Roman"/>
          <w:szCs w:val="24"/>
        </w:rPr>
        <w:t xml:space="preserve"> Υγείας να πληρώνει εφάπαξ αντί </w:t>
      </w:r>
      <w:r>
        <w:rPr>
          <w:rFonts w:eastAsia="Times New Roman"/>
          <w:szCs w:val="24"/>
        </w:rPr>
        <w:t>του Υπουργείου</w:t>
      </w:r>
      <w:r w:rsidRPr="00960F29">
        <w:rPr>
          <w:rFonts w:eastAsia="Times New Roman"/>
          <w:szCs w:val="24"/>
        </w:rPr>
        <w:t xml:space="preserve"> Οικονομικών</w:t>
      </w:r>
      <w:r>
        <w:rPr>
          <w:rFonts w:eastAsia="Times New Roman"/>
          <w:szCs w:val="24"/>
        </w:rPr>
        <w:t xml:space="preserve"> -καταλαβαίνετε </w:t>
      </w:r>
      <w:r w:rsidRPr="00B84108">
        <w:rPr>
          <w:rFonts w:eastAsia="Times New Roman"/>
          <w:szCs w:val="24"/>
        </w:rPr>
        <w:t>γιατί</w:t>
      </w:r>
      <w:r>
        <w:rPr>
          <w:rFonts w:eastAsia="Times New Roman"/>
          <w:szCs w:val="24"/>
        </w:rPr>
        <w:t xml:space="preserve">- ή να </w:t>
      </w:r>
      <w:r w:rsidRPr="00960F29">
        <w:rPr>
          <w:rFonts w:eastAsia="Times New Roman"/>
          <w:szCs w:val="24"/>
        </w:rPr>
        <w:t>πληρώνει κάποιες δικαστικές α</w:t>
      </w:r>
      <w:r w:rsidRPr="00960F29">
        <w:rPr>
          <w:rFonts w:eastAsia="Times New Roman"/>
          <w:szCs w:val="24"/>
        </w:rPr>
        <w:t>ποφάσεις</w:t>
      </w:r>
      <w:r>
        <w:rPr>
          <w:rFonts w:eastAsia="Times New Roman"/>
          <w:szCs w:val="24"/>
        </w:rPr>
        <w:t>. Α</w:t>
      </w:r>
      <w:r w:rsidRPr="00960F29">
        <w:rPr>
          <w:rFonts w:eastAsia="Times New Roman"/>
          <w:szCs w:val="24"/>
        </w:rPr>
        <w:t xml:space="preserve">πό αυτό τον κωδικό έχουμε δώσει ήδη 30 εκατομμύρια ευρώ μέχρι το </w:t>
      </w:r>
      <w:r>
        <w:rPr>
          <w:rFonts w:eastAsia="Times New Roman"/>
          <w:szCs w:val="24"/>
        </w:rPr>
        <w:t>20</w:t>
      </w:r>
      <w:r w:rsidRPr="00960F29">
        <w:rPr>
          <w:rFonts w:eastAsia="Times New Roman"/>
          <w:szCs w:val="24"/>
        </w:rPr>
        <w:t>18 και φέτος πρέπει να είναι ανάμεσα</w:t>
      </w:r>
      <w:r>
        <w:rPr>
          <w:rFonts w:eastAsia="Times New Roman"/>
          <w:szCs w:val="24"/>
        </w:rPr>
        <w:t xml:space="preserve"> σε 5,5 με 6 εκατομμύρια</w:t>
      </w:r>
      <w:r>
        <w:rPr>
          <w:rFonts w:eastAsia="Times New Roman"/>
          <w:szCs w:val="24"/>
        </w:rPr>
        <w:t>,</w:t>
      </w:r>
      <w:r w:rsidRPr="00960F29">
        <w:rPr>
          <w:rFonts w:eastAsia="Times New Roman"/>
          <w:szCs w:val="24"/>
        </w:rPr>
        <w:t xml:space="preserve"> όλα </w:t>
      </w:r>
      <w:r>
        <w:rPr>
          <w:rFonts w:eastAsia="Times New Roman"/>
          <w:szCs w:val="24"/>
        </w:rPr>
        <w:t>χρηματοδοτήσεις στα νοσοκομεία και στα κέντρα υ</w:t>
      </w:r>
      <w:r w:rsidRPr="00960F29">
        <w:rPr>
          <w:rFonts w:eastAsia="Times New Roman"/>
          <w:szCs w:val="24"/>
        </w:rPr>
        <w:t xml:space="preserve">γείας της χώρας </w:t>
      </w:r>
      <w:r>
        <w:rPr>
          <w:rFonts w:eastAsia="Times New Roman"/>
          <w:szCs w:val="24"/>
        </w:rPr>
        <w:t>για</w:t>
      </w:r>
      <w:r w:rsidRPr="00960F29">
        <w:rPr>
          <w:rFonts w:eastAsia="Times New Roman"/>
          <w:szCs w:val="24"/>
        </w:rPr>
        <w:t xml:space="preserve"> αναβάθμιση εξοπλισμού </w:t>
      </w:r>
      <w:r>
        <w:rPr>
          <w:rFonts w:eastAsia="Times New Roman"/>
          <w:szCs w:val="24"/>
        </w:rPr>
        <w:t>ή</w:t>
      </w:r>
      <w:r w:rsidRPr="00960F29">
        <w:rPr>
          <w:rFonts w:eastAsia="Times New Roman"/>
          <w:szCs w:val="24"/>
        </w:rPr>
        <w:t xml:space="preserve"> </w:t>
      </w:r>
      <w:r>
        <w:rPr>
          <w:rFonts w:eastAsia="Times New Roman"/>
          <w:szCs w:val="24"/>
        </w:rPr>
        <w:t>αναβάθμιση</w:t>
      </w:r>
      <w:r w:rsidRPr="00960F29">
        <w:rPr>
          <w:rFonts w:eastAsia="Times New Roman"/>
          <w:szCs w:val="24"/>
        </w:rPr>
        <w:t xml:space="preserve"> ξενοδοχεια</w:t>
      </w:r>
      <w:r w:rsidRPr="00960F29">
        <w:rPr>
          <w:rFonts w:eastAsia="Times New Roman"/>
          <w:szCs w:val="24"/>
        </w:rPr>
        <w:t>κών υποδομών</w:t>
      </w:r>
      <w:r>
        <w:rPr>
          <w:rFonts w:eastAsia="Times New Roman"/>
          <w:szCs w:val="24"/>
        </w:rPr>
        <w:t>.</w:t>
      </w:r>
    </w:p>
    <w:p w14:paraId="2D30DBB4" w14:textId="77777777" w:rsidR="000D1FE2" w:rsidRDefault="005E5B96">
      <w:pPr>
        <w:spacing w:line="600" w:lineRule="auto"/>
        <w:ind w:firstLine="720"/>
        <w:jc w:val="both"/>
        <w:rPr>
          <w:rFonts w:eastAsia="Times New Roman"/>
          <w:szCs w:val="24"/>
        </w:rPr>
      </w:pPr>
      <w:r>
        <w:rPr>
          <w:rFonts w:eastAsia="Times New Roman"/>
          <w:szCs w:val="24"/>
        </w:rPr>
        <w:t>Έχουμε δώσει από το Πρόγραμμα Δημοσίων Ε</w:t>
      </w:r>
      <w:r w:rsidRPr="00960F29">
        <w:rPr>
          <w:rFonts w:eastAsia="Times New Roman"/>
          <w:szCs w:val="24"/>
        </w:rPr>
        <w:t xml:space="preserve">πενδύσεων Εθνικών Πόρων </w:t>
      </w:r>
      <w:r>
        <w:rPr>
          <w:rFonts w:eastAsia="Times New Roman"/>
          <w:szCs w:val="24"/>
        </w:rPr>
        <w:t xml:space="preserve">-όχι ΕΣΠΑ, αλλά εθνικών πόρων- </w:t>
      </w:r>
      <w:r w:rsidRPr="00960F29">
        <w:rPr>
          <w:rFonts w:eastAsia="Times New Roman"/>
          <w:szCs w:val="24"/>
        </w:rPr>
        <w:t>του Υπουργείου Υγείας 40 εκατομμύρια ευρώ τα προηγούμενα χρόνια και με νέα έργα φέτος άλλα 4,5 εκατομμύρια ευρώ</w:t>
      </w:r>
      <w:r>
        <w:rPr>
          <w:rFonts w:eastAsia="Times New Roman"/>
          <w:szCs w:val="24"/>
        </w:rPr>
        <w:t>,</w:t>
      </w:r>
      <w:r w:rsidRPr="00960F29">
        <w:rPr>
          <w:rFonts w:eastAsia="Times New Roman"/>
          <w:szCs w:val="24"/>
        </w:rPr>
        <w:t xml:space="preserve"> που τα δύο αφορούν την αντικατάστα</w:t>
      </w:r>
      <w:r w:rsidRPr="00960F29">
        <w:rPr>
          <w:rFonts w:eastAsia="Times New Roman"/>
          <w:szCs w:val="24"/>
        </w:rPr>
        <w:t xml:space="preserve">ση του </w:t>
      </w:r>
      <w:r>
        <w:rPr>
          <w:rFonts w:eastAsia="Times New Roman"/>
          <w:szCs w:val="24"/>
          <w:lang w:val="en-US"/>
        </w:rPr>
        <w:t>pet</w:t>
      </w:r>
      <w:r w:rsidRPr="00DA3856">
        <w:rPr>
          <w:rFonts w:eastAsia="Times New Roman"/>
          <w:szCs w:val="24"/>
        </w:rPr>
        <w:t xml:space="preserve"> </w:t>
      </w:r>
      <w:r>
        <w:rPr>
          <w:rFonts w:eastAsia="Times New Roman"/>
          <w:szCs w:val="24"/>
          <w:lang w:val="en-US"/>
        </w:rPr>
        <w:t>scan</w:t>
      </w:r>
      <w:r w:rsidRPr="00960F29">
        <w:rPr>
          <w:rFonts w:eastAsia="Times New Roman"/>
          <w:szCs w:val="24"/>
        </w:rPr>
        <w:t xml:space="preserve"> στον </w:t>
      </w:r>
      <w:r>
        <w:rPr>
          <w:rFonts w:eastAsia="Times New Roman"/>
          <w:szCs w:val="24"/>
        </w:rPr>
        <w:t>«</w:t>
      </w:r>
      <w:r w:rsidRPr="00960F29">
        <w:rPr>
          <w:rFonts w:eastAsia="Times New Roman"/>
          <w:szCs w:val="24"/>
        </w:rPr>
        <w:t>Ευαγγελισμό</w:t>
      </w:r>
      <w:r>
        <w:rPr>
          <w:rFonts w:eastAsia="Times New Roman"/>
          <w:szCs w:val="24"/>
        </w:rPr>
        <w:t>»,</w:t>
      </w:r>
      <w:r w:rsidRPr="00960F29">
        <w:rPr>
          <w:rFonts w:eastAsia="Times New Roman"/>
          <w:szCs w:val="24"/>
        </w:rPr>
        <w:t xml:space="preserve"> όπως λέμε</w:t>
      </w:r>
      <w:r>
        <w:rPr>
          <w:rFonts w:eastAsia="Times New Roman"/>
          <w:szCs w:val="24"/>
        </w:rPr>
        <w:t>,</w:t>
      </w:r>
      <w:r w:rsidRPr="00960F29">
        <w:rPr>
          <w:rFonts w:eastAsia="Times New Roman"/>
          <w:szCs w:val="24"/>
        </w:rPr>
        <w:t xml:space="preserve"> που είναι όλα συμπληρωματικά</w:t>
      </w:r>
      <w:r>
        <w:rPr>
          <w:rFonts w:eastAsia="Times New Roman"/>
          <w:szCs w:val="24"/>
        </w:rPr>
        <w:t>.</w:t>
      </w:r>
      <w:r w:rsidRPr="00960F29">
        <w:rPr>
          <w:rFonts w:eastAsia="Times New Roman"/>
          <w:szCs w:val="24"/>
        </w:rPr>
        <w:t xml:space="preserve"> </w:t>
      </w:r>
    </w:p>
    <w:p w14:paraId="2D30DBB5" w14:textId="77777777" w:rsidR="000D1FE2" w:rsidRDefault="005E5B96">
      <w:pPr>
        <w:spacing w:line="600" w:lineRule="auto"/>
        <w:ind w:firstLine="720"/>
        <w:jc w:val="both"/>
        <w:rPr>
          <w:rFonts w:eastAsia="Times New Roman"/>
          <w:szCs w:val="24"/>
        </w:rPr>
      </w:pPr>
      <w:r>
        <w:rPr>
          <w:rFonts w:eastAsia="Times New Roman"/>
          <w:szCs w:val="24"/>
        </w:rPr>
        <w:t>Έ</w:t>
      </w:r>
      <w:r w:rsidRPr="00960F29">
        <w:rPr>
          <w:rFonts w:eastAsia="Times New Roman"/>
          <w:szCs w:val="24"/>
        </w:rPr>
        <w:t xml:space="preserve">χουμε δώσει </w:t>
      </w:r>
      <w:r>
        <w:rPr>
          <w:rFonts w:eastAsia="Times New Roman"/>
          <w:szCs w:val="24"/>
        </w:rPr>
        <w:t>-κι</w:t>
      </w:r>
      <w:r w:rsidRPr="00960F29">
        <w:rPr>
          <w:rFonts w:eastAsia="Times New Roman"/>
          <w:szCs w:val="24"/>
        </w:rPr>
        <w:t xml:space="preserve"> έχει υλοποιηθεί ο διαγωνισμός</w:t>
      </w:r>
      <w:r>
        <w:rPr>
          <w:rFonts w:eastAsia="Times New Roman"/>
          <w:szCs w:val="24"/>
        </w:rPr>
        <w:t>- τα 40 εκατομμύρια εξοπλισμού</w:t>
      </w:r>
      <w:r w:rsidRPr="00960F29">
        <w:rPr>
          <w:rFonts w:eastAsia="Times New Roman"/>
          <w:szCs w:val="24"/>
        </w:rPr>
        <w:t xml:space="preserve"> σε όλα τα νοσοκομεία της Αττικής </w:t>
      </w:r>
      <w:r>
        <w:rPr>
          <w:rFonts w:eastAsia="Times New Roman"/>
          <w:szCs w:val="24"/>
        </w:rPr>
        <w:t>συν είκοσι στα στρατιωτικά</w:t>
      </w:r>
      <w:r w:rsidRPr="00960F29">
        <w:rPr>
          <w:rFonts w:eastAsia="Times New Roman"/>
          <w:szCs w:val="24"/>
        </w:rPr>
        <w:t xml:space="preserve"> νοσοκομεία</w:t>
      </w:r>
      <w:r>
        <w:rPr>
          <w:rFonts w:eastAsia="Times New Roman"/>
          <w:szCs w:val="24"/>
        </w:rPr>
        <w:t>,</w:t>
      </w:r>
      <w:r w:rsidRPr="00960F29">
        <w:rPr>
          <w:rFonts w:eastAsia="Times New Roman"/>
          <w:szCs w:val="24"/>
        </w:rPr>
        <w:t xml:space="preserve"> 60 εκατομμύρια ευρώ από αυτή την παρέμβαση</w:t>
      </w:r>
      <w:r>
        <w:rPr>
          <w:rFonts w:eastAsia="Times New Roman"/>
          <w:szCs w:val="24"/>
        </w:rPr>
        <w:t>. Έ</w:t>
      </w:r>
      <w:r w:rsidRPr="00960F29">
        <w:rPr>
          <w:rFonts w:eastAsia="Times New Roman"/>
          <w:szCs w:val="24"/>
        </w:rPr>
        <w:t>χουμε υλοποιήσει όλους τους διαγωνι</w:t>
      </w:r>
      <w:r>
        <w:rPr>
          <w:rFonts w:eastAsia="Times New Roman"/>
          <w:szCs w:val="24"/>
        </w:rPr>
        <w:t xml:space="preserve">σμούς και πολλά έχουν αγοραστεί, τα </w:t>
      </w:r>
      <w:r w:rsidRPr="00960F29">
        <w:rPr>
          <w:rFonts w:eastAsia="Times New Roman"/>
          <w:szCs w:val="24"/>
        </w:rPr>
        <w:t xml:space="preserve">35 εκατομμύρια ευρώ που </w:t>
      </w:r>
      <w:r w:rsidRPr="00960F29">
        <w:rPr>
          <w:rFonts w:eastAsia="Times New Roman"/>
          <w:szCs w:val="24"/>
        </w:rPr>
        <w:lastRenderedPageBreak/>
        <w:t xml:space="preserve">είχαν μείνει υπόλοιπο από το ΕΣΠΑ του </w:t>
      </w:r>
      <w:r>
        <w:rPr>
          <w:rFonts w:eastAsia="Times New Roman"/>
          <w:szCs w:val="24"/>
        </w:rPr>
        <w:t>2014-2020</w:t>
      </w:r>
      <w:r w:rsidRPr="00960F29">
        <w:rPr>
          <w:rFonts w:eastAsia="Times New Roman"/>
          <w:szCs w:val="24"/>
        </w:rPr>
        <w:t xml:space="preserve"> που ήταν για νέα έργα</w:t>
      </w:r>
      <w:r>
        <w:rPr>
          <w:rFonts w:eastAsia="Times New Roman"/>
          <w:szCs w:val="24"/>
        </w:rPr>
        <w:t>, γ</w:t>
      </w:r>
      <w:r w:rsidRPr="00960F29">
        <w:rPr>
          <w:rFonts w:eastAsia="Times New Roman"/>
          <w:szCs w:val="24"/>
        </w:rPr>
        <w:t>ιατί όλα τα άλλα ήταν μεταφερόμενα έργα από</w:t>
      </w:r>
      <w:r w:rsidRPr="00960F29">
        <w:rPr>
          <w:rFonts w:eastAsia="Times New Roman"/>
          <w:szCs w:val="24"/>
        </w:rPr>
        <w:t xml:space="preserve"> την προηγούμενη περίοδο που δεν είχαν τελειώσει</w:t>
      </w:r>
      <w:r>
        <w:rPr>
          <w:rFonts w:eastAsia="Times New Roman"/>
          <w:szCs w:val="24"/>
        </w:rPr>
        <w:t>,</w:t>
      </w:r>
      <w:r w:rsidRPr="00960F29">
        <w:rPr>
          <w:rFonts w:eastAsia="Times New Roman"/>
          <w:szCs w:val="24"/>
        </w:rPr>
        <w:t xml:space="preserve"> τα </w:t>
      </w:r>
      <w:proofErr w:type="spellStart"/>
      <w:r>
        <w:rPr>
          <w:rFonts w:eastAsia="Times New Roman"/>
          <w:szCs w:val="24"/>
        </w:rPr>
        <w:t>εκατόν</w:t>
      </w:r>
      <w:proofErr w:type="spellEnd"/>
      <w:r>
        <w:rPr>
          <w:rFonts w:eastAsia="Times New Roman"/>
          <w:szCs w:val="24"/>
        </w:rPr>
        <w:t xml:space="preserve"> τριάντα. Δ</w:t>
      </w:r>
      <w:r w:rsidRPr="00960F29">
        <w:rPr>
          <w:rFonts w:eastAsia="Times New Roman"/>
          <w:szCs w:val="24"/>
        </w:rPr>
        <w:t xml:space="preserve">εν τα μετράω </w:t>
      </w:r>
      <w:r>
        <w:rPr>
          <w:rFonts w:eastAsia="Times New Roman"/>
          <w:szCs w:val="24"/>
        </w:rPr>
        <w:t xml:space="preserve">αυτά τα </w:t>
      </w:r>
      <w:proofErr w:type="spellStart"/>
      <w:r>
        <w:rPr>
          <w:rFonts w:eastAsia="Times New Roman"/>
          <w:szCs w:val="24"/>
        </w:rPr>
        <w:t>εκατόν</w:t>
      </w:r>
      <w:proofErr w:type="spellEnd"/>
      <w:r>
        <w:rPr>
          <w:rFonts w:eastAsia="Times New Roman"/>
          <w:szCs w:val="24"/>
        </w:rPr>
        <w:t xml:space="preserve"> τριάντα,</w:t>
      </w:r>
      <w:r w:rsidRPr="00960F29">
        <w:rPr>
          <w:rFonts w:eastAsia="Times New Roman"/>
          <w:szCs w:val="24"/>
        </w:rPr>
        <w:t xml:space="preserve"> </w:t>
      </w:r>
      <w:r w:rsidRPr="00B84108">
        <w:rPr>
          <w:rFonts w:eastAsia="Times New Roman"/>
          <w:szCs w:val="24"/>
        </w:rPr>
        <w:t>γιατί</w:t>
      </w:r>
      <w:r>
        <w:rPr>
          <w:rFonts w:eastAsia="Times New Roman"/>
          <w:szCs w:val="24"/>
        </w:rPr>
        <w:t xml:space="preserve"> </w:t>
      </w:r>
      <w:r w:rsidRPr="00960F29">
        <w:rPr>
          <w:rFonts w:eastAsia="Times New Roman"/>
          <w:szCs w:val="24"/>
        </w:rPr>
        <w:t>έχουν ενταχθεί από την προηγούμενη περίοδο</w:t>
      </w:r>
      <w:r>
        <w:rPr>
          <w:rFonts w:eastAsia="Times New Roman"/>
          <w:szCs w:val="24"/>
        </w:rPr>
        <w:t>,</w:t>
      </w:r>
      <w:r w:rsidRPr="00960F29">
        <w:rPr>
          <w:rFonts w:eastAsia="Times New Roman"/>
          <w:szCs w:val="24"/>
        </w:rPr>
        <w:t xml:space="preserve"> τώρα υλοποιούνται</w:t>
      </w:r>
      <w:r>
        <w:rPr>
          <w:rFonts w:eastAsia="Times New Roman"/>
          <w:szCs w:val="24"/>
        </w:rPr>
        <w:t>,</w:t>
      </w:r>
      <w:r w:rsidRPr="00960F29">
        <w:rPr>
          <w:rFonts w:eastAsia="Times New Roman"/>
          <w:szCs w:val="24"/>
        </w:rPr>
        <w:t xml:space="preserve"> τώρα τελειώνουν πολλά νοσοκομεία από αυτά</w:t>
      </w:r>
      <w:r>
        <w:rPr>
          <w:rFonts w:eastAsia="Times New Roman"/>
          <w:szCs w:val="24"/>
        </w:rPr>
        <w:t>.</w:t>
      </w:r>
      <w:r w:rsidRPr="00960F29">
        <w:rPr>
          <w:rFonts w:eastAsia="Times New Roman"/>
          <w:szCs w:val="24"/>
        </w:rPr>
        <w:t xml:space="preserve"> </w:t>
      </w:r>
      <w:r>
        <w:rPr>
          <w:rFonts w:eastAsia="Times New Roman"/>
          <w:szCs w:val="24"/>
        </w:rPr>
        <w:t>Όμως,</w:t>
      </w:r>
      <w:r w:rsidRPr="00960F29">
        <w:rPr>
          <w:rFonts w:eastAsia="Times New Roman"/>
          <w:szCs w:val="24"/>
        </w:rPr>
        <w:t xml:space="preserve"> τα νέα έργα είναι </w:t>
      </w:r>
      <w:r>
        <w:rPr>
          <w:rFonts w:eastAsia="Times New Roman"/>
          <w:szCs w:val="24"/>
        </w:rPr>
        <w:t>τριάντα πέντε</w:t>
      </w:r>
      <w:r w:rsidRPr="00960F29">
        <w:rPr>
          <w:rFonts w:eastAsia="Times New Roman"/>
          <w:szCs w:val="24"/>
        </w:rPr>
        <w:t xml:space="preserve"> και υλοποιούνται παντού</w:t>
      </w:r>
      <w:r>
        <w:rPr>
          <w:rFonts w:eastAsia="Times New Roman"/>
          <w:szCs w:val="24"/>
        </w:rPr>
        <w:t>. Α</w:t>
      </w:r>
      <w:r w:rsidRPr="00960F29">
        <w:rPr>
          <w:rFonts w:eastAsia="Times New Roman"/>
          <w:szCs w:val="24"/>
        </w:rPr>
        <w:t xml:space="preserve">πό </w:t>
      </w:r>
      <w:r>
        <w:rPr>
          <w:rFonts w:eastAsia="Times New Roman"/>
          <w:szCs w:val="24"/>
        </w:rPr>
        <w:t xml:space="preserve">εκεί, </w:t>
      </w:r>
      <w:r w:rsidRPr="00960F29">
        <w:rPr>
          <w:rFonts w:eastAsia="Times New Roman"/>
          <w:szCs w:val="24"/>
        </w:rPr>
        <w:t>ας πούμε</w:t>
      </w:r>
      <w:r>
        <w:rPr>
          <w:rFonts w:eastAsia="Times New Roman"/>
          <w:szCs w:val="24"/>
        </w:rPr>
        <w:t>,</w:t>
      </w:r>
      <w:r w:rsidRPr="00960F29">
        <w:rPr>
          <w:rFonts w:eastAsia="Times New Roman"/>
          <w:szCs w:val="24"/>
        </w:rPr>
        <w:t xml:space="preserve"> </w:t>
      </w:r>
      <w:r>
        <w:rPr>
          <w:rFonts w:eastAsia="Times New Roman"/>
          <w:szCs w:val="24"/>
        </w:rPr>
        <w:t xml:space="preserve">είναι ένα κομμάτι των ασθενοφόρων. </w:t>
      </w:r>
    </w:p>
    <w:p w14:paraId="2D30DBB6"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szCs w:val="24"/>
        </w:rPr>
        <w:t>Υλοποιούμε και ήδη</w:t>
      </w:r>
      <w:r w:rsidRPr="00960F29">
        <w:rPr>
          <w:rFonts w:eastAsia="Times New Roman"/>
          <w:szCs w:val="24"/>
        </w:rPr>
        <w:t xml:space="preserve"> προκηρύσσονται διαγωνισμοί σε πολλά νοσοκομεία από τα αντισταθμιστικά της </w:t>
      </w:r>
      <w:r>
        <w:rPr>
          <w:rFonts w:eastAsia="Times New Roman"/>
          <w:szCs w:val="24"/>
        </w:rPr>
        <w:t>«</w:t>
      </w:r>
      <w:r w:rsidRPr="00960F29">
        <w:rPr>
          <w:rFonts w:eastAsia="Times New Roman"/>
          <w:szCs w:val="24"/>
        </w:rPr>
        <w:t>SIEMENS</w:t>
      </w:r>
      <w:r>
        <w:rPr>
          <w:rFonts w:eastAsia="Times New Roman"/>
          <w:szCs w:val="24"/>
        </w:rPr>
        <w:t>»</w:t>
      </w:r>
      <w:r>
        <w:rPr>
          <w:rFonts w:eastAsia="Times New Roman"/>
          <w:szCs w:val="24"/>
        </w:rPr>
        <w:t>,</w:t>
      </w:r>
      <w:r w:rsidRPr="00960F29">
        <w:rPr>
          <w:rFonts w:eastAsia="Times New Roman"/>
          <w:szCs w:val="24"/>
        </w:rPr>
        <w:t xml:space="preserve"> το κομμάτι που αφορά το</w:t>
      </w:r>
      <w:r>
        <w:rPr>
          <w:rFonts w:eastAsia="Times New Roman"/>
          <w:szCs w:val="24"/>
        </w:rPr>
        <w:t>ν</w:t>
      </w:r>
      <w:r w:rsidRPr="00960F29">
        <w:rPr>
          <w:rFonts w:eastAsia="Times New Roman"/>
          <w:szCs w:val="24"/>
        </w:rPr>
        <w:t xml:space="preserve"> χώρο της υγεία</w:t>
      </w:r>
      <w:r>
        <w:rPr>
          <w:rFonts w:eastAsia="Times New Roman"/>
          <w:szCs w:val="24"/>
        </w:rPr>
        <w:t>ς, 23 εκατομμυρίων</w:t>
      </w:r>
      <w:r w:rsidRPr="00960F29">
        <w:rPr>
          <w:rFonts w:eastAsia="Times New Roman"/>
          <w:szCs w:val="24"/>
        </w:rPr>
        <w:t xml:space="preserve"> ευρώ</w:t>
      </w:r>
      <w:r>
        <w:rPr>
          <w:rFonts w:eastAsia="Times New Roman"/>
          <w:szCs w:val="24"/>
        </w:rPr>
        <w:t>.</w:t>
      </w:r>
      <w:r w:rsidRPr="00960F29">
        <w:rPr>
          <w:rFonts w:eastAsia="Times New Roman"/>
          <w:szCs w:val="24"/>
        </w:rPr>
        <w:t xml:space="preserve"> </w:t>
      </w:r>
    </w:p>
    <w:p w14:paraId="2D30DBB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επίσης -κάτι που έμεινε εντελώς κρυφό και όχι τυχαία- από το </w:t>
      </w:r>
      <w:proofErr w:type="spellStart"/>
      <w:r>
        <w:rPr>
          <w:rFonts w:eastAsia="Times New Roman" w:cs="Times New Roman"/>
          <w:szCs w:val="24"/>
        </w:rPr>
        <w:t>υπερπλεόνασμα</w:t>
      </w:r>
      <w:proofErr w:type="spellEnd"/>
      <w:r>
        <w:rPr>
          <w:rFonts w:eastAsia="Times New Roman" w:cs="Times New Roman"/>
          <w:szCs w:val="24"/>
        </w:rPr>
        <w:t xml:space="preserve"> του 2018 δεν δώσαμε μόνο επίδομα αλληλεγγύης και όλα αυτά που είπαμε, αλλά δώσαμε και 23,5 εκατομμύρια ευρώ σε πέντε νοσοκομεία της χώρας, τα τέσσερα ογκολογικά -7 εκατομμύρια ευρώ </w:t>
      </w:r>
      <w:r>
        <w:rPr>
          <w:rFonts w:eastAsia="Times New Roman" w:cs="Times New Roman"/>
          <w:szCs w:val="24"/>
        </w:rPr>
        <w:t>στον «Άγιο Σάββα», 5</w:t>
      </w:r>
      <w:r w:rsidRPr="00804868">
        <w:rPr>
          <w:rFonts w:eastAsia="Times New Roman" w:cs="Times New Roman"/>
          <w:szCs w:val="24"/>
        </w:rPr>
        <w:t xml:space="preserve"> </w:t>
      </w:r>
      <w:r>
        <w:rPr>
          <w:rFonts w:eastAsia="Times New Roman" w:cs="Times New Roman"/>
          <w:szCs w:val="24"/>
        </w:rPr>
        <w:t>εκατομμύρια ευρώ στο «Μεταξά», 5</w:t>
      </w:r>
      <w:r w:rsidRPr="00804868">
        <w:rPr>
          <w:rFonts w:eastAsia="Times New Roman" w:cs="Times New Roman"/>
          <w:szCs w:val="24"/>
        </w:rPr>
        <w:t xml:space="preserve"> </w:t>
      </w:r>
      <w:r>
        <w:rPr>
          <w:rFonts w:eastAsia="Times New Roman" w:cs="Times New Roman"/>
          <w:szCs w:val="24"/>
        </w:rPr>
        <w:t>εκατομμύρια ευρώ στο «ΓΟΝΚ», 5</w:t>
      </w:r>
      <w:r w:rsidRPr="00804868">
        <w:rPr>
          <w:rFonts w:eastAsia="Times New Roman" w:cs="Times New Roman"/>
          <w:szCs w:val="24"/>
        </w:rPr>
        <w:t xml:space="preserve"> </w:t>
      </w:r>
      <w:r>
        <w:rPr>
          <w:rFonts w:eastAsia="Times New Roman" w:cs="Times New Roman"/>
          <w:szCs w:val="24"/>
        </w:rPr>
        <w:t>εκατομμύρια ευρώ στο «</w:t>
      </w:r>
      <w:proofErr w:type="spellStart"/>
      <w:r>
        <w:rPr>
          <w:rFonts w:eastAsia="Times New Roman" w:cs="Times New Roman"/>
          <w:szCs w:val="24"/>
        </w:rPr>
        <w:t>Θεαγένειο</w:t>
      </w:r>
      <w:proofErr w:type="spellEnd"/>
      <w:r>
        <w:rPr>
          <w:rFonts w:eastAsia="Times New Roman" w:cs="Times New Roman"/>
          <w:szCs w:val="24"/>
        </w:rPr>
        <w:t xml:space="preserve">» και 1,5 εκατομμύρια ευρώ </w:t>
      </w:r>
      <w:r>
        <w:rPr>
          <w:rFonts w:eastAsia="Times New Roman" w:cs="Times New Roman"/>
          <w:szCs w:val="24"/>
        </w:rPr>
        <w:lastRenderedPageBreak/>
        <w:t xml:space="preserve">στο «Λαϊκό»- για συγκεκριμένους αναγκαίους εξοπλισμούς που δεν χωρούσαν στις προηγούμενες παρεμβάσεις τις οποίες </w:t>
      </w:r>
      <w:r>
        <w:rPr>
          <w:rFonts w:eastAsia="Times New Roman" w:cs="Times New Roman"/>
          <w:szCs w:val="24"/>
        </w:rPr>
        <w:t xml:space="preserve">κάναμε. Αυτό έγινε με απόφαση του Υπουργείου Οικονομικών μετά και από δική μας συμφωνία, για να χορηγηθεί αυτό από το </w:t>
      </w:r>
      <w:proofErr w:type="spellStart"/>
      <w:r>
        <w:rPr>
          <w:rFonts w:eastAsia="Times New Roman" w:cs="Times New Roman"/>
          <w:szCs w:val="24"/>
        </w:rPr>
        <w:t>υπερπλεόνασμα</w:t>
      </w:r>
      <w:proofErr w:type="spellEnd"/>
      <w:r>
        <w:rPr>
          <w:rFonts w:eastAsia="Times New Roman" w:cs="Times New Roman"/>
          <w:szCs w:val="24"/>
        </w:rPr>
        <w:t>, επαναλαμβάνω, του 2018.</w:t>
      </w:r>
    </w:p>
    <w:p w14:paraId="2D30DBB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Επίσης, αξιοποιήσαμε τα 3,5 εκατομμύρια ευρώ του αντικαρκινικού εράνου του 2009, όπου τα πρώτα 4-5 </w:t>
      </w:r>
      <w:r>
        <w:rPr>
          <w:rFonts w:eastAsia="Times New Roman" w:cs="Times New Roman"/>
          <w:szCs w:val="24"/>
        </w:rPr>
        <w:t xml:space="preserve">εκατομμύρια ευρώ ο Αβραμόπουλος τα είχε κάνει -υποτίθεται- μελέτη του </w:t>
      </w:r>
      <w:r>
        <w:rPr>
          <w:rFonts w:eastAsia="Times New Roman" w:cs="Times New Roman"/>
          <w:szCs w:val="24"/>
        </w:rPr>
        <w:t>αρχείου νεοπλασιών</w:t>
      </w:r>
      <w:r>
        <w:rPr>
          <w:rFonts w:eastAsia="Times New Roman" w:cs="Times New Roman"/>
          <w:szCs w:val="24"/>
        </w:rPr>
        <w:t>, ένα «</w:t>
      </w:r>
      <w:r>
        <w:rPr>
          <w:rFonts w:eastAsia="Times New Roman" w:cs="Times New Roman"/>
          <w:szCs w:val="24"/>
          <w:lang w:val="en-US"/>
        </w:rPr>
        <w:t>EXCEL</w:t>
      </w:r>
      <w:proofErr w:type="spellStart"/>
      <w:r>
        <w:rPr>
          <w:rFonts w:eastAsia="Times New Roman" w:cs="Times New Roman"/>
          <w:szCs w:val="24"/>
        </w:rPr>
        <w:t>άκι</w:t>
      </w:r>
      <w:proofErr w:type="spellEnd"/>
      <w:r>
        <w:rPr>
          <w:rFonts w:eastAsia="Times New Roman" w:cs="Times New Roman"/>
          <w:szCs w:val="24"/>
        </w:rPr>
        <w:t>» που μας κόστισε 1,5-2 εκατομμύρια ευρώ, συν κάτι αντίστοιχα επιδοτούμενα από το ΕΣΠΑ και κάτι τέτοια πράγματα. Όλα αυτά τα 3,5 εκατομμύρια ευρώ τα κάνα</w:t>
      </w:r>
      <w:r>
        <w:rPr>
          <w:rFonts w:eastAsia="Times New Roman" w:cs="Times New Roman"/>
          <w:szCs w:val="24"/>
        </w:rPr>
        <w:t>με μηχανήματα για τα ογκολογικά νοσοκομεία. Όλα αυτά αθροίζονται σε περίπου 220-230 εκατομμύρια ευρώ.</w:t>
      </w:r>
    </w:p>
    <w:p w14:paraId="2D30DBB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Βέβαια, να μην ξεχάσω τον διαγωνισμό που ολοκληρώθηκε για τους δεκαεννιά αξονικούς, που τον έκανε το «Σισμανόγλειο». Μέσα από τα έσοδα του ΕΟΠΥΥ έχει </w:t>
      </w:r>
      <w:r>
        <w:rPr>
          <w:rFonts w:eastAsia="Times New Roman" w:cs="Times New Roman"/>
          <w:szCs w:val="24"/>
        </w:rPr>
        <w:t xml:space="preserve">κατακυρωθεί ο διαγωνισμός σε δεκαεννιά νοσοκομεία της χώρας, από την Ημαθία μέχρι τη Σητεία, όπου αγοράζονται αυτοί οι αξονικοί. Ήδη υπογράφονται οι εκτελεστικές συμβάσεις για την τοποθέτησή τους </w:t>
      </w:r>
      <w:r>
        <w:rPr>
          <w:rFonts w:eastAsia="Times New Roman" w:cs="Times New Roman"/>
          <w:szCs w:val="24"/>
        </w:rPr>
        <w:lastRenderedPageBreak/>
        <w:t xml:space="preserve">και θα αποπληρωθούν από τα έσοδα τα οποία παίρνουν πλέον τα </w:t>
      </w:r>
      <w:r>
        <w:rPr>
          <w:rFonts w:eastAsia="Times New Roman" w:cs="Times New Roman"/>
          <w:szCs w:val="24"/>
        </w:rPr>
        <w:t>νοσοκομεία από τον ΕΟΠΥΥ.</w:t>
      </w:r>
    </w:p>
    <w:p w14:paraId="2D30DBB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Όλα αυτά, λοιπόν, που είναι 230 εκατομμύρια ευρώ περίπου, δόθηκαν με πολιτική επιλογή της Κυβέρνησης. Εδώ να βάλω και ένα δίλημμα. Ο κ. Μητσοτάκης σε συνέντευξή του πρόσφατα είπε το εξής: «Γιατί να αγοράζουμε εξοπλισμό υψηλής τεχν</w:t>
      </w:r>
      <w:r>
        <w:rPr>
          <w:rFonts w:eastAsia="Times New Roman" w:cs="Times New Roman"/>
          <w:szCs w:val="24"/>
        </w:rPr>
        <w:t xml:space="preserve">ολογίας στα νοσοκομεία; Μπορούμε αυτόν τον εξοπλισμό να τον νοικιάσουμε από τους ιδιώτες ή επειδή το </w:t>
      </w:r>
      <w:r>
        <w:rPr>
          <w:rFonts w:eastAsia="Times New Roman" w:cs="Times New Roman"/>
          <w:szCs w:val="24"/>
        </w:rPr>
        <w:t>δ</w:t>
      </w:r>
      <w:r>
        <w:rPr>
          <w:rFonts w:eastAsia="Times New Roman" w:cs="Times New Roman"/>
          <w:szCs w:val="24"/>
        </w:rPr>
        <w:t xml:space="preserve">ημόσιο δεν είναι λειτουργικό» -λες και εμείς κυβερνούσαμε αυτό το </w:t>
      </w:r>
      <w:r>
        <w:rPr>
          <w:rFonts w:eastAsia="Times New Roman" w:cs="Times New Roman"/>
          <w:szCs w:val="24"/>
        </w:rPr>
        <w:t>δ</w:t>
      </w:r>
      <w:r>
        <w:rPr>
          <w:rFonts w:eastAsia="Times New Roman" w:cs="Times New Roman"/>
          <w:szCs w:val="24"/>
        </w:rPr>
        <w:t xml:space="preserve">ημόσιο σαράντα χρόνια και δεν έγινε λειτουργικό- «μπορούμε στα μηχανήματα που υπάρχουν </w:t>
      </w:r>
      <w:r>
        <w:rPr>
          <w:rFonts w:eastAsia="Times New Roman" w:cs="Times New Roman"/>
          <w:szCs w:val="24"/>
        </w:rPr>
        <w:t>να τους βάλουμε μέσα ως μάνατζερ, να τα δουλέψουν αυτοί, να τους δώσουμε και το προσωπικό». Δηλαδή, να μην έχουν ούτε εργατικό κόστος. Η Θάτσερ ωχριά μπροστά σε αυτή τη σύλληψη. Θα έχουν εξασφαλισμένη την πελατεία από τους ασφαλισμένους του ΕΟΠΥΥ και θα κο</w:t>
      </w:r>
      <w:r>
        <w:rPr>
          <w:rFonts w:eastAsia="Times New Roman" w:cs="Times New Roman"/>
          <w:szCs w:val="24"/>
        </w:rPr>
        <w:t>νομάνε, επειδή είναι όμορφοι.</w:t>
      </w:r>
    </w:p>
    <w:p w14:paraId="2D30DBB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Είναι, λοιπόν, στο χέρι του ελληνικού λαού να διαλέξει, στις 7 Ιουλίου, αν όλα αυτά τα οποία έχουν υλοποιηθεί ή υλοποιούνται δοθούν βορά -το λέω έτσι- μαζί με τους εργαζόμενους σε </w:t>
      </w:r>
      <w:r>
        <w:rPr>
          <w:rFonts w:eastAsia="Times New Roman" w:cs="Times New Roman"/>
          <w:szCs w:val="24"/>
        </w:rPr>
        <w:lastRenderedPageBreak/>
        <w:t xml:space="preserve">ιδιώτες και μεγάλες διαγνωστικές αλυσίδες του </w:t>
      </w:r>
      <w:r>
        <w:rPr>
          <w:rFonts w:eastAsia="Times New Roman" w:cs="Times New Roman"/>
          <w:szCs w:val="24"/>
        </w:rPr>
        <w:t xml:space="preserve">χώρου της υγείας, οι οποίες είναι προφανώς έτοιμες και </w:t>
      </w:r>
      <w:proofErr w:type="spellStart"/>
      <w:r>
        <w:rPr>
          <w:rFonts w:eastAsia="Times New Roman" w:cs="Times New Roman"/>
          <w:szCs w:val="24"/>
        </w:rPr>
        <w:t>συνεννοημένες</w:t>
      </w:r>
      <w:proofErr w:type="spellEnd"/>
      <w:r>
        <w:rPr>
          <w:rFonts w:eastAsia="Times New Roman" w:cs="Times New Roman"/>
          <w:szCs w:val="24"/>
        </w:rPr>
        <w:t xml:space="preserve"> να κάνουν ένα </w:t>
      </w:r>
      <w:r>
        <w:rPr>
          <w:rFonts w:eastAsia="Times New Roman" w:cs="Times New Roman"/>
          <w:szCs w:val="24"/>
          <w:lang w:val="en-US"/>
        </w:rPr>
        <w:t>deal</w:t>
      </w:r>
      <w:r w:rsidRPr="008C3062">
        <w:rPr>
          <w:rFonts w:eastAsia="Times New Roman" w:cs="Times New Roman"/>
          <w:szCs w:val="24"/>
        </w:rPr>
        <w:t xml:space="preserve"> </w:t>
      </w:r>
      <w:r>
        <w:rPr>
          <w:rFonts w:eastAsia="Times New Roman" w:cs="Times New Roman"/>
          <w:szCs w:val="24"/>
        </w:rPr>
        <w:t>εφόρμησης και στον χώρο των δημόσιων νοσοκομείων. Είναι στο χέρι του ελληνικού λαού να διαλέξει.</w:t>
      </w:r>
    </w:p>
    <w:p w14:paraId="2D30DBB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Εμείς αυτά θα τα δουλέψουμε με τους εργαζόμενους του συστήματος. Αυξάνο</w:t>
      </w:r>
      <w:r>
        <w:rPr>
          <w:rFonts w:eastAsia="Times New Roman" w:cs="Times New Roman"/>
          <w:szCs w:val="24"/>
        </w:rPr>
        <w:t>υμε τη δυναμικότητά του, μπορούμε να καλύψουμε πολύ περισσότερες υγειονομικές ανάγκες των ασθενών με την ολοκλήρωση της τοποθέτησης αυτής. Θα το δουλέψουμε με τους εργαζόμενους του συστήματος.</w:t>
      </w:r>
    </w:p>
    <w:p w14:paraId="2D30DBBD" w14:textId="77777777" w:rsidR="000D1FE2" w:rsidRDefault="005E5B96">
      <w:pPr>
        <w:spacing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το κουδούνι λήξεως του χρόνου ομιλίας </w:t>
      </w:r>
      <w:r w:rsidRPr="00251171">
        <w:rPr>
          <w:rFonts w:eastAsia="Times New Roman" w:cs="Times New Roman"/>
          <w:szCs w:val="24"/>
        </w:rPr>
        <w:t xml:space="preserve">του κυρίου </w:t>
      </w:r>
      <w:r>
        <w:rPr>
          <w:rFonts w:eastAsia="Times New Roman" w:cs="Times New Roman"/>
          <w:szCs w:val="24"/>
        </w:rPr>
        <w:t>Αναπληρωτή Υπουργού</w:t>
      </w:r>
      <w:r w:rsidRPr="00251171">
        <w:rPr>
          <w:rFonts w:eastAsia="Times New Roman" w:cs="Times New Roman"/>
          <w:szCs w:val="24"/>
        </w:rPr>
        <w:t>)</w:t>
      </w:r>
    </w:p>
    <w:p w14:paraId="2D30DBBE" w14:textId="77777777" w:rsidR="000D1FE2" w:rsidRDefault="005E5B96">
      <w:pPr>
        <w:spacing w:line="600" w:lineRule="auto"/>
        <w:ind w:firstLine="720"/>
        <w:jc w:val="both"/>
        <w:rPr>
          <w:rFonts w:eastAsia="Times New Roman" w:cs="Times New Roman"/>
          <w:szCs w:val="24"/>
        </w:rPr>
      </w:pPr>
      <w:r w:rsidRPr="006E7B47">
        <w:rPr>
          <w:rFonts w:eastAsia="Times New Roman" w:cs="Times New Roman"/>
          <w:b/>
          <w:szCs w:val="24"/>
        </w:rPr>
        <w:t xml:space="preserve">ΠΡΟΕΔΡΕΥΩΝ (Γεώργιος </w:t>
      </w:r>
      <w:proofErr w:type="spellStart"/>
      <w:r w:rsidRPr="006E7B47">
        <w:rPr>
          <w:rFonts w:eastAsia="Times New Roman" w:cs="Times New Roman"/>
          <w:b/>
          <w:szCs w:val="24"/>
        </w:rPr>
        <w:t>Μαυρωτάς</w:t>
      </w:r>
      <w:proofErr w:type="spellEnd"/>
      <w:r w:rsidRPr="006E7B47">
        <w:rPr>
          <w:rFonts w:eastAsia="Times New Roman" w:cs="Times New Roman"/>
          <w:b/>
          <w:szCs w:val="24"/>
        </w:rPr>
        <w:t>):</w:t>
      </w:r>
      <w:r w:rsidRPr="006E7B47">
        <w:rPr>
          <w:rFonts w:eastAsia="Times New Roman" w:cs="Times New Roman"/>
          <w:szCs w:val="24"/>
        </w:rPr>
        <w:t xml:space="preserve"> </w:t>
      </w:r>
      <w:r>
        <w:rPr>
          <w:rFonts w:eastAsia="Times New Roman" w:cs="Times New Roman"/>
          <w:szCs w:val="24"/>
        </w:rPr>
        <w:t>Ολοκληρώστε, κύριε Υπουργέ, σας παρακαλώ πολύ.</w:t>
      </w:r>
    </w:p>
    <w:p w14:paraId="2D30DBBF" w14:textId="77777777" w:rsidR="000D1FE2" w:rsidRDefault="005E5B96">
      <w:pPr>
        <w:spacing w:line="600" w:lineRule="auto"/>
        <w:ind w:firstLine="720"/>
        <w:jc w:val="both"/>
        <w:rPr>
          <w:rFonts w:eastAsia="Times New Roman" w:cs="Times New Roman"/>
          <w:szCs w:val="24"/>
        </w:rPr>
      </w:pPr>
      <w:r w:rsidRPr="004B7A46">
        <w:rPr>
          <w:rFonts w:eastAsia="Times New Roman" w:cs="Times New Roman"/>
          <w:b/>
          <w:szCs w:val="24"/>
        </w:rPr>
        <w:t>ΠΑΥΛΟΣ ΠΟΛΑΚΗΣ (Αναπληρωτής Υπουργός Υγείας):</w:t>
      </w:r>
      <w:r w:rsidRPr="004B7A46">
        <w:rPr>
          <w:rFonts w:eastAsia="Times New Roman" w:cs="Times New Roman"/>
          <w:szCs w:val="24"/>
        </w:rPr>
        <w:t xml:space="preserve"> </w:t>
      </w:r>
      <w:r>
        <w:rPr>
          <w:rFonts w:eastAsia="Times New Roman" w:cs="Times New Roman"/>
          <w:szCs w:val="24"/>
        </w:rPr>
        <w:t>Ξέρετε γιατί τους άνοιξε η όρεξη και γιατί έγινε αυτή η πρόταση; Υπάρχει ένας πολύ απλός λόγος. Διό</w:t>
      </w:r>
      <w:r>
        <w:rPr>
          <w:rFonts w:eastAsia="Times New Roman" w:cs="Times New Roman"/>
          <w:szCs w:val="24"/>
        </w:rPr>
        <w:t xml:space="preserve">τι ο ΕΟΠΥΥ το 2014 στα δημόσια νοσοκομεία και στα κέντρα υγείας της χώρας </w:t>
      </w:r>
      <w:r>
        <w:rPr>
          <w:rFonts w:eastAsia="Times New Roman" w:cs="Times New Roman"/>
          <w:szCs w:val="24"/>
        </w:rPr>
        <w:lastRenderedPageBreak/>
        <w:t>έδωσε 80 εκατομμύρια ευρώ. Το 2018 έφτασε να δίνει 670 εκατομμύρια ευρώ. Ένα μεγάλο μέρος αυτού του ποσού οφείλεται στις εξετάσεις που κάνει το σύστημα και τις πληρώνεται από τον ΕΟΠ</w:t>
      </w:r>
      <w:r>
        <w:rPr>
          <w:rFonts w:eastAsia="Times New Roman" w:cs="Times New Roman"/>
          <w:szCs w:val="24"/>
        </w:rPr>
        <w:t xml:space="preserve">ΥΥ. </w:t>
      </w:r>
    </w:p>
    <w:p w14:paraId="2D30DBC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Προφανώς αυτό το πράγμα, αυτή η τεράστια αύξηση της ρευστότητας του δημόσιου συστήματος έχει ανοίξει την όρεξη σε πάρα πολλά τρωκτικά, τα οποία και τα προηγούμενα χρόνια έκαναν αντίστοιχες δουλειές στον ιδιωτικό τομέα, ότι «να, πρέπει να βάλουμε χέρι </w:t>
      </w:r>
      <w:r>
        <w:rPr>
          <w:rFonts w:eastAsia="Times New Roman" w:cs="Times New Roman"/>
          <w:szCs w:val="24"/>
        </w:rPr>
        <w:t>και πόδι και εκεί, γιατί και εδώ έχει ψητό και πρέπει να το φάμε».</w:t>
      </w:r>
    </w:p>
    <w:p w14:paraId="2D30DBC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Επίσης, εμείς κάναμε μια τεράστια προσπάθεια και αυτή τη στιγμή η μπάλα είναι στην Τράπεζα Πειραιώς. Πρέπει να το πω αυτό το πράγμα.</w:t>
      </w:r>
    </w:p>
    <w:p w14:paraId="2D30DBC2" w14:textId="77777777" w:rsidR="000D1FE2" w:rsidRDefault="005E5B96">
      <w:pPr>
        <w:spacing w:line="600" w:lineRule="auto"/>
        <w:ind w:firstLine="720"/>
        <w:jc w:val="both"/>
        <w:rPr>
          <w:rFonts w:eastAsia="Times New Roman" w:cs="Times New Roman"/>
          <w:szCs w:val="24"/>
        </w:rPr>
      </w:pPr>
      <w:r w:rsidRPr="006E7B47">
        <w:rPr>
          <w:rFonts w:eastAsia="Times New Roman" w:cs="Times New Roman"/>
          <w:b/>
          <w:szCs w:val="24"/>
        </w:rPr>
        <w:t xml:space="preserve">ΠΡΟΕΔΡΕΥΩΝ (Γεώργιος </w:t>
      </w:r>
      <w:proofErr w:type="spellStart"/>
      <w:r w:rsidRPr="006E7B47">
        <w:rPr>
          <w:rFonts w:eastAsia="Times New Roman" w:cs="Times New Roman"/>
          <w:b/>
          <w:szCs w:val="24"/>
        </w:rPr>
        <w:t>Μαυρωτάς</w:t>
      </w:r>
      <w:proofErr w:type="spellEnd"/>
      <w:r w:rsidRPr="006E7B47">
        <w:rPr>
          <w:rFonts w:eastAsia="Times New Roman" w:cs="Times New Roman"/>
          <w:b/>
          <w:szCs w:val="24"/>
        </w:rPr>
        <w:t>):</w:t>
      </w:r>
      <w:r>
        <w:rPr>
          <w:rFonts w:eastAsia="Times New Roman" w:cs="Times New Roman"/>
          <w:szCs w:val="24"/>
        </w:rPr>
        <w:t xml:space="preserve"> Να κλείσουμε με αυτό;</w:t>
      </w:r>
    </w:p>
    <w:p w14:paraId="2D30DBC3" w14:textId="77777777" w:rsidR="000D1FE2" w:rsidRDefault="005E5B96">
      <w:pPr>
        <w:spacing w:line="600" w:lineRule="auto"/>
        <w:ind w:firstLine="720"/>
        <w:jc w:val="both"/>
        <w:rPr>
          <w:rFonts w:eastAsia="Times New Roman" w:cs="Times New Roman"/>
          <w:szCs w:val="24"/>
        </w:rPr>
      </w:pPr>
      <w:r w:rsidRPr="004B7A46">
        <w:rPr>
          <w:rFonts w:eastAsia="Times New Roman" w:cs="Times New Roman"/>
          <w:b/>
          <w:szCs w:val="24"/>
        </w:rPr>
        <w:t>ΠΑΥΛΟΣ ΠΟΛΑΚΗΣ (Αναπληρωτής Υπουργός Υγείας):</w:t>
      </w:r>
      <w:r w:rsidRPr="004B7A46">
        <w:rPr>
          <w:rFonts w:eastAsia="Times New Roman" w:cs="Times New Roman"/>
          <w:szCs w:val="24"/>
        </w:rPr>
        <w:t xml:space="preserve"> </w:t>
      </w:r>
      <w:r>
        <w:rPr>
          <w:rFonts w:eastAsia="Times New Roman" w:cs="Times New Roman"/>
          <w:szCs w:val="24"/>
        </w:rPr>
        <w:t xml:space="preserve">Σχεδόν. Είναι και κάτι άλλο που θέλω να πω. </w:t>
      </w:r>
    </w:p>
    <w:p w14:paraId="2D30DBC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Κάναμε μια τεράστια προσπάθεια με το «Ε</w:t>
      </w:r>
      <w:r>
        <w:rPr>
          <w:rFonts w:eastAsia="Times New Roman" w:cs="Times New Roman"/>
          <w:szCs w:val="24"/>
        </w:rPr>
        <w:t>ρρίκος</w:t>
      </w:r>
      <w:r>
        <w:rPr>
          <w:rFonts w:eastAsia="Times New Roman" w:cs="Times New Roman"/>
          <w:szCs w:val="24"/>
        </w:rPr>
        <w:t xml:space="preserve"> Ν</w:t>
      </w:r>
      <w:r>
        <w:rPr>
          <w:rFonts w:eastAsia="Times New Roman" w:cs="Times New Roman"/>
          <w:szCs w:val="24"/>
        </w:rPr>
        <w:t>τυνάν</w:t>
      </w:r>
      <w:r>
        <w:rPr>
          <w:rFonts w:eastAsia="Times New Roman" w:cs="Times New Roman"/>
          <w:szCs w:val="24"/>
        </w:rPr>
        <w:t>», το οποίο άλλοι έδωσαν μέσα από χαριστικές ρυθμίσεις στην Τράπεζα Πειραιώς και είναι μια ιδιωτική κλινική ιδιοκ</w:t>
      </w:r>
      <w:r>
        <w:rPr>
          <w:rFonts w:eastAsia="Times New Roman" w:cs="Times New Roman"/>
          <w:szCs w:val="24"/>
        </w:rPr>
        <w:t xml:space="preserve">τησίας Τράπεζας Πειραιώς και εμείς και με βάση τα αποτελέσματα της </w:t>
      </w:r>
      <w:r>
        <w:rPr>
          <w:rFonts w:eastAsia="Times New Roman" w:cs="Times New Roman"/>
          <w:szCs w:val="24"/>
        </w:rPr>
        <w:t>εξεταστικής επιτροπής</w:t>
      </w:r>
      <w:r>
        <w:rPr>
          <w:rFonts w:eastAsia="Times New Roman" w:cs="Times New Roman"/>
          <w:szCs w:val="24"/>
        </w:rPr>
        <w:t xml:space="preserve"> το ξαναπαίρνουμε πίσω.</w:t>
      </w:r>
    </w:p>
    <w:p w14:paraId="2D30DBC5"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Κ</w:t>
      </w:r>
      <w:r w:rsidRPr="00B75727">
        <w:rPr>
          <w:rFonts w:eastAsia="Times New Roman"/>
          <w:color w:val="1D2228"/>
          <w:szCs w:val="24"/>
        </w:rPr>
        <w:t>άνα</w:t>
      </w:r>
      <w:r>
        <w:rPr>
          <w:rFonts w:eastAsia="Times New Roman"/>
          <w:color w:val="1D2228"/>
          <w:szCs w:val="24"/>
        </w:rPr>
        <w:t>μ</w:t>
      </w:r>
      <w:r w:rsidRPr="00B75727">
        <w:rPr>
          <w:rFonts w:eastAsia="Times New Roman"/>
          <w:color w:val="1D2228"/>
          <w:szCs w:val="24"/>
        </w:rPr>
        <w:t>ε πρόταση σε συνεργασία με το Ίδρυμα Ωνάση και αυτή τη στιγμή απλά η τράπεζα παίζει καθυστέρηση</w:t>
      </w:r>
      <w:r>
        <w:rPr>
          <w:rFonts w:eastAsia="Times New Roman"/>
          <w:color w:val="1D2228"/>
          <w:szCs w:val="24"/>
        </w:rPr>
        <w:t>,</w:t>
      </w:r>
      <w:r w:rsidRPr="00B75727">
        <w:rPr>
          <w:rFonts w:eastAsia="Times New Roman"/>
          <w:color w:val="1D2228"/>
          <w:szCs w:val="24"/>
        </w:rPr>
        <w:t xml:space="preserve"> δεν μπορεί να πει </w:t>
      </w:r>
      <w:r>
        <w:rPr>
          <w:rFonts w:eastAsia="Times New Roman"/>
          <w:color w:val="1D2228"/>
          <w:szCs w:val="24"/>
        </w:rPr>
        <w:t>«</w:t>
      </w:r>
      <w:r w:rsidRPr="00B75727">
        <w:rPr>
          <w:rFonts w:eastAsia="Times New Roman"/>
          <w:color w:val="1D2228"/>
          <w:szCs w:val="24"/>
        </w:rPr>
        <w:t>όχι</w:t>
      </w:r>
      <w:r>
        <w:rPr>
          <w:rFonts w:eastAsia="Times New Roman"/>
          <w:color w:val="1D2228"/>
          <w:szCs w:val="24"/>
        </w:rPr>
        <w:t>». Δ</w:t>
      </w:r>
      <w:r w:rsidRPr="00B75727">
        <w:rPr>
          <w:rFonts w:eastAsia="Times New Roman"/>
          <w:color w:val="1D2228"/>
          <w:szCs w:val="24"/>
        </w:rPr>
        <w:t>εν μπο</w:t>
      </w:r>
      <w:r>
        <w:rPr>
          <w:rFonts w:eastAsia="Times New Roman"/>
          <w:color w:val="1D2228"/>
          <w:szCs w:val="24"/>
        </w:rPr>
        <w:t>ρεί</w:t>
      </w:r>
      <w:r w:rsidRPr="00B75727">
        <w:rPr>
          <w:rFonts w:eastAsia="Times New Roman"/>
          <w:color w:val="1D2228"/>
          <w:szCs w:val="24"/>
        </w:rPr>
        <w:t xml:space="preserve"> να πει</w:t>
      </w:r>
      <w:r w:rsidRPr="00B75727">
        <w:rPr>
          <w:rFonts w:eastAsia="Times New Roman"/>
          <w:color w:val="1D2228"/>
          <w:szCs w:val="24"/>
        </w:rPr>
        <w:t xml:space="preserve"> </w:t>
      </w:r>
      <w:r>
        <w:rPr>
          <w:rFonts w:eastAsia="Times New Roman"/>
          <w:color w:val="1D2228"/>
          <w:szCs w:val="24"/>
        </w:rPr>
        <w:t>«</w:t>
      </w:r>
      <w:r w:rsidRPr="00B75727">
        <w:rPr>
          <w:rFonts w:eastAsia="Times New Roman"/>
          <w:color w:val="1D2228"/>
          <w:szCs w:val="24"/>
        </w:rPr>
        <w:t>όχι</w:t>
      </w:r>
      <w:r>
        <w:rPr>
          <w:rFonts w:eastAsia="Times New Roman"/>
          <w:color w:val="1D2228"/>
          <w:szCs w:val="24"/>
        </w:rPr>
        <w:t>»! Γιατί ουσιαστικά α</w:t>
      </w:r>
      <w:r w:rsidRPr="00B75727">
        <w:rPr>
          <w:rFonts w:eastAsia="Times New Roman"/>
          <w:color w:val="1D2228"/>
          <w:szCs w:val="24"/>
        </w:rPr>
        <w:t xml:space="preserve">ν πει </w:t>
      </w:r>
      <w:r>
        <w:rPr>
          <w:rFonts w:eastAsia="Times New Roman"/>
          <w:color w:val="1D2228"/>
          <w:szCs w:val="24"/>
        </w:rPr>
        <w:t>«</w:t>
      </w:r>
      <w:r w:rsidRPr="00B75727">
        <w:rPr>
          <w:rFonts w:eastAsia="Times New Roman"/>
          <w:color w:val="1D2228"/>
          <w:szCs w:val="24"/>
        </w:rPr>
        <w:t>όχι</w:t>
      </w:r>
      <w:r>
        <w:rPr>
          <w:rFonts w:eastAsia="Times New Roman"/>
          <w:color w:val="1D2228"/>
          <w:szCs w:val="24"/>
        </w:rPr>
        <w:t>»</w:t>
      </w:r>
      <w:r w:rsidRPr="00B75727">
        <w:rPr>
          <w:rFonts w:eastAsia="Times New Roman"/>
          <w:color w:val="1D2228"/>
          <w:szCs w:val="24"/>
        </w:rPr>
        <w:t xml:space="preserve"> στην π</w:t>
      </w:r>
      <w:r>
        <w:rPr>
          <w:rFonts w:eastAsia="Times New Roman"/>
          <w:color w:val="1D2228"/>
          <w:szCs w:val="24"/>
        </w:rPr>
        <w:t xml:space="preserve">ρόταση </w:t>
      </w:r>
      <w:r w:rsidRPr="00B75727">
        <w:rPr>
          <w:rFonts w:eastAsia="Times New Roman"/>
          <w:color w:val="1D2228"/>
          <w:szCs w:val="24"/>
        </w:rPr>
        <w:t>στην οποία έχουμε κάνει</w:t>
      </w:r>
      <w:r>
        <w:rPr>
          <w:rFonts w:eastAsia="Times New Roman"/>
          <w:color w:val="1D2228"/>
          <w:szCs w:val="24"/>
        </w:rPr>
        <w:t>, θα πρέπει να τους κυνηγήσουν οι μέτοχοί</w:t>
      </w:r>
      <w:r w:rsidRPr="00B75727">
        <w:rPr>
          <w:rFonts w:eastAsia="Times New Roman"/>
          <w:color w:val="1D2228"/>
          <w:szCs w:val="24"/>
        </w:rPr>
        <w:t xml:space="preserve"> </w:t>
      </w:r>
      <w:r>
        <w:rPr>
          <w:rFonts w:eastAsia="Times New Roman"/>
          <w:color w:val="1D2228"/>
          <w:szCs w:val="24"/>
        </w:rPr>
        <w:t>της, διότι</w:t>
      </w:r>
      <w:r w:rsidRPr="00B75727">
        <w:rPr>
          <w:rFonts w:eastAsia="Times New Roman"/>
          <w:color w:val="1D2228"/>
          <w:szCs w:val="24"/>
        </w:rPr>
        <w:t xml:space="preserve"> είναι απείρως η καλύτερη πρόταση που έχει κατατεθεί από οποιο</w:t>
      </w:r>
      <w:r>
        <w:rPr>
          <w:rFonts w:eastAsia="Times New Roman"/>
          <w:color w:val="1D2228"/>
          <w:szCs w:val="24"/>
        </w:rPr>
        <w:t>ν</w:t>
      </w:r>
      <w:r w:rsidRPr="00B75727">
        <w:rPr>
          <w:rFonts w:eastAsia="Times New Roman"/>
          <w:color w:val="1D2228"/>
          <w:szCs w:val="24"/>
        </w:rPr>
        <w:t>δήποτε άλλον</w:t>
      </w:r>
      <w:r>
        <w:rPr>
          <w:rFonts w:eastAsia="Times New Roman"/>
          <w:color w:val="1D2228"/>
          <w:szCs w:val="24"/>
        </w:rPr>
        <w:t xml:space="preserve"> που </w:t>
      </w:r>
      <w:r w:rsidRPr="00B75727">
        <w:rPr>
          <w:rFonts w:eastAsia="Times New Roman"/>
          <w:color w:val="1D2228"/>
          <w:szCs w:val="24"/>
        </w:rPr>
        <w:t xml:space="preserve">έδωσε προσφορά </w:t>
      </w:r>
      <w:r>
        <w:rPr>
          <w:rFonts w:eastAsia="Times New Roman"/>
          <w:color w:val="1D2228"/>
          <w:szCs w:val="24"/>
        </w:rPr>
        <w:t xml:space="preserve">για </w:t>
      </w:r>
      <w:r w:rsidRPr="00B75727">
        <w:rPr>
          <w:rFonts w:eastAsia="Times New Roman"/>
          <w:color w:val="1D2228"/>
          <w:szCs w:val="24"/>
        </w:rPr>
        <w:t>το σύστημα</w:t>
      </w:r>
      <w:r>
        <w:rPr>
          <w:rFonts w:eastAsia="Times New Roman"/>
          <w:color w:val="1D2228"/>
          <w:szCs w:val="24"/>
        </w:rPr>
        <w:t>.</w:t>
      </w:r>
    </w:p>
    <w:p w14:paraId="2D30DBC6"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Όμως, προφανώς και </w:t>
      </w:r>
      <w:r>
        <w:rPr>
          <w:rFonts w:eastAsia="Times New Roman"/>
          <w:color w:val="1D2228"/>
          <w:szCs w:val="24"/>
        </w:rPr>
        <w:t>η διοίκησή</w:t>
      </w:r>
      <w:r w:rsidRPr="00B75727">
        <w:rPr>
          <w:rFonts w:eastAsia="Times New Roman"/>
          <w:color w:val="1D2228"/>
          <w:szCs w:val="24"/>
        </w:rPr>
        <w:t xml:space="preserve"> της πιεσμένη και από τη Νέα Δημοκρατία </w:t>
      </w:r>
      <w:r>
        <w:rPr>
          <w:rFonts w:eastAsia="Times New Roman"/>
          <w:color w:val="1D2228"/>
          <w:szCs w:val="24"/>
        </w:rPr>
        <w:t>ή</w:t>
      </w:r>
      <w:r w:rsidRPr="00B75727">
        <w:rPr>
          <w:rFonts w:eastAsia="Times New Roman"/>
          <w:color w:val="1D2228"/>
          <w:szCs w:val="24"/>
        </w:rPr>
        <w:t xml:space="preserve"> από </w:t>
      </w:r>
      <w:r>
        <w:rPr>
          <w:rFonts w:eastAsia="Times New Roman"/>
          <w:color w:val="1D2228"/>
          <w:szCs w:val="24"/>
        </w:rPr>
        <w:t>άλλους,</w:t>
      </w:r>
      <w:r w:rsidRPr="00B75727">
        <w:rPr>
          <w:rFonts w:eastAsia="Times New Roman"/>
          <w:color w:val="1D2228"/>
          <w:szCs w:val="24"/>
        </w:rPr>
        <w:t xml:space="preserve"> δεν προχωρ</w:t>
      </w:r>
      <w:r>
        <w:rPr>
          <w:rFonts w:eastAsia="Times New Roman"/>
          <w:color w:val="1D2228"/>
          <w:szCs w:val="24"/>
        </w:rPr>
        <w:t xml:space="preserve">άει στην υλοποίηση της </w:t>
      </w:r>
      <w:r>
        <w:rPr>
          <w:rFonts w:eastAsia="Times New Roman"/>
          <w:color w:val="1D2228"/>
          <w:szCs w:val="24"/>
        </w:rPr>
        <w:t>σ</w:t>
      </w:r>
      <w:r w:rsidRPr="00B75727">
        <w:rPr>
          <w:rFonts w:eastAsia="Times New Roman"/>
          <w:color w:val="1D2228"/>
          <w:szCs w:val="24"/>
        </w:rPr>
        <w:t>ύμβασης</w:t>
      </w:r>
      <w:r>
        <w:rPr>
          <w:rFonts w:eastAsia="Times New Roman"/>
          <w:color w:val="1D2228"/>
          <w:szCs w:val="24"/>
        </w:rPr>
        <w:t>.</w:t>
      </w:r>
      <w:r w:rsidRPr="00B75727">
        <w:rPr>
          <w:rFonts w:eastAsia="Times New Roman"/>
          <w:color w:val="1D2228"/>
          <w:szCs w:val="24"/>
        </w:rPr>
        <w:t xml:space="preserve"> </w:t>
      </w:r>
      <w:r>
        <w:rPr>
          <w:rFonts w:eastAsia="Times New Roman"/>
          <w:color w:val="1D2228"/>
          <w:szCs w:val="24"/>
        </w:rPr>
        <w:t xml:space="preserve">Υπάρχει πλήρες </w:t>
      </w:r>
      <w:r w:rsidRPr="00B75727">
        <w:rPr>
          <w:rFonts w:eastAsia="Times New Roman"/>
          <w:color w:val="1D2228"/>
          <w:szCs w:val="24"/>
        </w:rPr>
        <w:t xml:space="preserve">σχέδιο για το πώς θα ενταχθεί το </w:t>
      </w:r>
      <w:r>
        <w:rPr>
          <w:rFonts w:eastAsia="Times New Roman"/>
          <w:color w:val="1D2228"/>
          <w:szCs w:val="24"/>
        </w:rPr>
        <w:t>«</w:t>
      </w:r>
      <w:r w:rsidRPr="00B75727">
        <w:rPr>
          <w:rFonts w:eastAsia="Times New Roman"/>
          <w:color w:val="1D2228"/>
          <w:szCs w:val="24"/>
        </w:rPr>
        <w:t>Ντυνάν</w:t>
      </w:r>
      <w:r>
        <w:rPr>
          <w:rFonts w:eastAsia="Times New Roman"/>
          <w:color w:val="1D2228"/>
          <w:szCs w:val="24"/>
        </w:rPr>
        <w:t xml:space="preserve">» </w:t>
      </w:r>
      <w:r w:rsidRPr="00B75727">
        <w:rPr>
          <w:rFonts w:eastAsia="Times New Roman"/>
          <w:color w:val="1D2228"/>
          <w:szCs w:val="24"/>
        </w:rPr>
        <w:t xml:space="preserve">στο </w:t>
      </w:r>
      <w:r>
        <w:rPr>
          <w:rFonts w:eastAsia="Times New Roman"/>
          <w:color w:val="1D2228"/>
          <w:szCs w:val="24"/>
        </w:rPr>
        <w:t>«</w:t>
      </w:r>
      <w:r w:rsidRPr="00B75727">
        <w:rPr>
          <w:rFonts w:eastAsia="Times New Roman"/>
          <w:color w:val="1D2228"/>
          <w:szCs w:val="24"/>
        </w:rPr>
        <w:t>Ωνάσειο</w:t>
      </w:r>
      <w:r>
        <w:rPr>
          <w:rFonts w:eastAsia="Times New Roman"/>
          <w:color w:val="1D2228"/>
          <w:szCs w:val="24"/>
        </w:rPr>
        <w:t>»,</w:t>
      </w:r>
      <w:r w:rsidRPr="00B75727">
        <w:rPr>
          <w:rFonts w:eastAsia="Times New Roman"/>
          <w:color w:val="1D2228"/>
          <w:szCs w:val="24"/>
        </w:rPr>
        <w:t xml:space="preserve"> σαν διακριτή </w:t>
      </w:r>
      <w:r>
        <w:rPr>
          <w:rFonts w:eastAsia="Times New Roman"/>
          <w:color w:val="1D2228"/>
          <w:szCs w:val="24"/>
        </w:rPr>
        <w:t>κλινική, με δ</w:t>
      </w:r>
      <w:r w:rsidRPr="00B75727">
        <w:rPr>
          <w:rFonts w:eastAsia="Times New Roman"/>
          <w:color w:val="1D2228"/>
          <w:szCs w:val="24"/>
        </w:rPr>
        <w:t>ιαφύλαξη των δικαιωμάτων των εργαζομένων</w:t>
      </w:r>
      <w:r>
        <w:rPr>
          <w:rFonts w:eastAsia="Times New Roman"/>
          <w:color w:val="1D2228"/>
          <w:szCs w:val="24"/>
        </w:rPr>
        <w:t xml:space="preserve">, </w:t>
      </w:r>
      <w:r w:rsidRPr="00B75727">
        <w:rPr>
          <w:rFonts w:eastAsia="Times New Roman"/>
          <w:color w:val="1D2228"/>
          <w:szCs w:val="24"/>
        </w:rPr>
        <w:t xml:space="preserve">που έτσι </w:t>
      </w:r>
      <w:r w:rsidRPr="00B75727">
        <w:rPr>
          <w:rFonts w:eastAsia="Times New Roman"/>
          <w:color w:val="1D2228"/>
          <w:szCs w:val="24"/>
        </w:rPr>
        <w:t>κι αλλιώς τα διαφυλάξ</w:t>
      </w:r>
      <w:r>
        <w:rPr>
          <w:rFonts w:eastAsia="Times New Roman"/>
          <w:color w:val="1D2228"/>
          <w:szCs w:val="24"/>
        </w:rPr>
        <w:t>α</w:t>
      </w:r>
      <w:r w:rsidRPr="00B75727">
        <w:rPr>
          <w:rFonts w:eastAsia="Times New Roman"/>
          <w:color w:val="1D2228"/>
          <w:szCs w:val="24"/>
        </w:rPr>
        <w:t xml:space="preserve">με και στο νομοσχέδιο που ψηφίσαμε για την κύρωση του </w:t>
      </w:r>
      <w:proofErr w:type="spellStart"/>
      <w:r>
        <w:rPr>
          <w:rFonts w:eastAsia="Times New Roman"/>
          <w:color w:val="1D2228"/>
          <w:szCs w:val="24"/>
        </w:rPr>
        <w:lastRenderedPageBreak/>
        <w:t>Μεταμοσχευτικού</w:t>
      </w:r>
      <w:proofErr w:type="spellEnd"/>
      <w:r>
        <w:rPr>
          <w:rFonts w:eastAsia="Times New Roman"/>
          <w:color w:val="1D2228"/>
          <w:szCs w:val="24"/>
        </w:rPr>
        <w:t xml:space="preserve"> Κ</w:t>
      </w:r>
      <w:r w:rsidRPr="00B75727">
        <w:rPr>
          <w:rFonts w:eastAsia="Times New Roman"/>
          <w:color w:val="1D2228"/>
          <w:szCs w:val="24"/>
        </w:rPr>
        <w:t>έντρου</w:t>
      </w:r>
      <w:r>
        <w:rPr>
          <w:rFonts w:eastAsia="Times New Roman"/>
          <w:color w:val="1D2228"/>
          <w:szCs w:val="24"/>
        </w:rPr>
        <w:t>,</w:t>
      </w:r>
      <w:r w:rsidRPr="00B75727">
        <w:rPr>
          <w:rFonts w:eastAsia="Times New Roman"/>
          <w:color w:val="1D2228"/>
          <w:szCs w:val="24"/>
        </w:rPr>
        <w:t xml:space="preserve"> και </w:t>
      </w:r>
      <w:r>
        <w:rPr>
          <w:rFonts w:eastAsia="Times New Roman"/>
          <w:color w:val="1D2228"/>
          <w:szCs w:val="24"/>
        </w:rPr>
        <w:t xml:space="preserve">για </w:t>
      </w:r>
      <w:r w:rsidRPr="00B75727">
        <w:rPr>
          <w:rFonts w:eastAsia="Times New Roman"/>
          <w:color w:val="1D2228"/>
          <w:szCs w:val="24"/>
        </w:rPr>
        <w:t xml:space="preserve">τους εργαζόμενους του </w:t>
      </w:r>
      <w:r>
        <w:rPr>
          <w:rFonts w:eastAsia="Times New Roman"/>
          <w:color w:val="1D2228"/>
          <w:szCs w:val="24"/>
        </w:rPr>
        <w:t>«</w:t>
      </w:r>
      <w:r>
        <w:rPr>
          <w:rFonts w:eastAsia="Times New Roman"/>
          <w:color w:val="1D2228"/>
          <w:szCs w:val="24"/>
        </w:rPr>
        <w:t>Ω</w:t>
      </w:r>
      <w:r w:rsidRPr="00B75727">
        <w:rPr>
          <w:rFonts w:eastAsia="Times New Roman"/>
          <w:color w:val="1D2228"/>
          <w:szCs w:val="24"/>
        </w:rPr>
        <w:t>νασείου</w:t>
      </w:r>
      <w:r>
        <w:rPr>
          <w:rFonts w:eastAsia="Times New Roman"/>
          <w:color w:val="1D2228"/>
          <w:szCs w:val="24"/>
        </w:rPr>
        <w:t>»</w:t>
      </w:r>
      <w:r>
        <w:rPr>
          <w:rFonts w:eastAsia="Times New Roman"/>
          <w:color w:val="1D2228"/>
          <w:szCs w:val="24"/>
        </w:rPr>
        <w:t>.</w:t>
      </w:r>
      <w:r w:rsidRPr="00B75727">
        <w:rPr>
          <w:rFonts w:eastAsia="Times New Roman"/>
          <w:color w:val="1D2228"/>
          <w:szCs w:val="24"/>
        </w:rPr>
        <w:t xml:space="preserve"> </w:t>
      </w:r>
      <w:r>
        <w:rPr>
          <w:rFonts w:eastAsia="Times New Roman"/>
          <w:color w:val="1D2228"/>
          <w:szCs w:val="24"/>
        </w:rPr>
        <w:t>Δ</w:t>
      </w:r>
      <w:r w:rsidRPr="00B75727">
        <w:rPr>
          <w:rFonts w:eastAsia="Times New Roman"/>
          <w:color w:val="1D2228"/>
          <w:szCs w:val="24"/>
        </w:rPr>
        <w:t>εν προχωράει</w:t>
      </w:r>
      <w:r>
        <w:rPr>
          <w:rFonts w:eastAsia="Times New Roman"/>
          <w:color w:val="1D2228"/>
          <w:szCs w:val="24"/>
        </w:rPr>
        <w:t>,</w:t>
      </w:r>
      <w:r w:rsidRPr="00B75727">
        <w:rPr>
          <w:rFonts w:eastAsia="Times New Roman"/>
          <w:color w:val="1D2228"/>
          <w:szCs w:val="24"/>
        </w:rPr>
        <w:t xml:space="preserve"> </w:t>
      </w:r>
      <w:r>
        <w:rPr>
          <w:rFonts w:eastAsia="Times New Roman"/>
          <w:color w:val="1D2228"/>
          <w:szCs w:val="24"/>
        </w:rPr>
        <w:t xml:space="preserve">λοιπόν, </w:t>
      </w:r>
      <w:r w:rsidRPr="00B75727">
        <w:rPr>
          <w:rFonts w:eastAsia="Times New Roman"/>
          <w:color w:val="1D2228"/>
          <w:szCs w:val="24"/>
        </w:rPr>
        <w:t>παίζ</w:t>
      </w:r>
      <w:r>
        <w:rPr>
          <w:rFonts w:eastAsia="Times New Roman"/>
          <w:color w:val="1D2228"/>
          <w:szCs w:val="24"/>
        </w:rPr>
        <w:t>ει</w:t>
      </w:r>
      <w:r w:rsidRPr="00B75727">
        <w:rPr>
          <w:rFonts w:eastAsia="Times New Roman"/>
          <w:color w:val="1D2228"/>
          <w:szCs w:val="24"/>
        </w:rPr>
        <w:t xml:space="preserve"> καθυστέρηση</w:t>
      </w:r>
      <w:r>
        <w:rPr>
          <w:rFonts w:eastAsia="Times New Roman"/>
          <w:color w:val="1D2228"/>
          <w:szCs w:val="24"/>
        </w:rPr>
        <w:t>.</w:t>
      </w:r>
    </w:p>
    <w:p w14:paraId="2D30DBC7"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Αυτές οι εκλογές θα κρίνουν </w:t>
      </w:r>
      <w:r w:rsidRPr="00B75727">
        <w:rPr>
          <w:rFonts w:eastAsia="Times New Roman"/>
          <w:color w:val="1D2228"/>
          <w:szCs w:val="24"/>
        </w:rPr>
        <w:t>πολλά</w:t>
      </w:r>
      <w:r>
        <w:rPr>
          <w:rFonts w:eastAsia="Times New Roman"/>
          <w:color w:val="1D2228"/>
          <w:szCs w:val="24"/>
        </w:rPr>
        <w:t>, θα κρίνουν πάρα πολλά. Και θα κρίνο</w:t>
      </w:r>
      <w:r>
        <w:rPr>
          <w:rFonts w:eastAsia="Times New Roman"/>
          <w:color w:val="1D2228"/>
          <w:szCs w:val="24"/>
        </w:rPr>
        <w:t>υν,</w:t>
      </w:r>
      <w:r w:rsidRPr="00B75727">
        <w:rPr>
          <w:rFonts w:eastAsia="Times New Roman"/>
          <w:color w:val="1D2228"/>
          <w:szCs w:val="24"/>
        </w:rPr>
        <w:t xml:space="preserve"> ειδικά στο</w:t>
      </w:r>
      <w:r>
        <w:rPr>
          <w:rFonts w:eastAsia="Times New Roman"/>
          <w:color w:val="1D2228"/>
          <w:szCs w:val="24"/>
        </w:rPr>
        <w:t>ν</w:t>
      </w:r>
      <w:r w:rsidRPr="00B75727">
        <w:rPr>
          <w:rFonts w:eastAsia="Times New Roman"/>
          <w:color w:val="1D2228"/>
          <w:szCs w:val="24"/>
        </w:rPr>
        <w:t xml:space="preserve"> χώρο της υγείας</w:t>
      </w:r>
      <w:r>
        <w:rPr>
          <w:rFonts w:eastAsia="Times New Roman"/>
          <w:color w:val="1D2228"/>
          <w:szCs w:val="24"/>
        </w:rPr>
        <w:t xml:space="preserve">, αν θα συνεχίσουμε </w:t>
      </w:r>
      <w:r w:rsidRPr="00B75727">
        <w:rPr>
          <w:rFonts w:eastAsia="Times New Roman"/>
          <w:color w:val="1D2228"/>
          <w:szCs w:val="24"/>
        </w:rPr>
        <w:t>μία προσπάθεια ανάταξης</w:t>
      </w:r>
      <w:r>
        <w:rPr>
          <w:rFonts w:eastAsia="Times New Roman"/>
          <w:color w:val="1D2228"/>
          <w:szCs w:val="24"/>
        </w:rPr>
        <w:t>,</w:t>
      </w:r>
      <w:r w:rsidRPr="00B75727">
        <w:rPr>
          <w:rFonts w:eastAsia="Times New Roman"/>
          <w:color w:val="1D2228"/>
          <w:szCs w:val="24"/>
        </w:rPr>
        <w:t xml:space="preserve"> ολοκλήρωσης</w:t>
      </w:r>
      <w:r>
        <w:rPr>
          <w:rFonts w:eastAsia="Times New Roman"/>
          <w:color w:val="1D2228"/>
          <w:szCs w:val="24"/>
        </w:rPr>
        <w:t>,</w:t>
      </w:r>
      <w:r w:rsidRPr="00B75727">
        <w:rPr>
          <w:rFonts w:eastAsia="Times New Roman"/>
          <w:color w:val="1D2228"/>
          <w:szCs w:val="24"/>
        </w:rPr>
        <w:t xml:space="preserve"> βελτίωσης του δημόσιου </w:t>
      </w:r>
      <w:r>
        <w:rPr>
          <w:rFonts w:eastAsia="Times New Roman"/>
          <w:color w:val="1D2228"/>
          <w:szCs w:val="24"/>
        </w:rPr>
        <w:t>σ</w:t>
      </w:r>
      <w:r w:rsidRPr="00B75727">
        <w:rPr>
          <w:rFonts w:eastAsia="Times New Roman"/>
          <w:color w:val="1D2228"/>
          <w:szCs w:val="24"/>
        </w:rPr>
        <w:t xml:space="preserve">υστήματος </w:t>
      </w:r>
      <w:r>
        <w:rPr>
          <w:rFonts w:eastAsia="Times New Roman"/>
          <w:color w:val="1D2228"/>
          <w:szCs w:val="24"/>
        </w:rPr>
        <w:t>υ</w:t>
      </w:r>
      <w:r w:rsidRPr="00B75727">
        <w:rPr>
          <w:rFonts w:eastAsia="Times New Roman"/>
          <w:color w:val="1D2228"/>
          <w:szCs w:val="24"/>
        </w:rPr>
        <w:t>γ</w:t>
      </w:r>
      <w:r>
        <w:rPr>
          <w:rFonts w:eastAsia="Times New Roman"/>
          <w:color w:val="1D2228"/>
          <w:szCs w:val="24"/>
        </w:rPr>
        <w:t xml:space="preserve">είας, το οποίο ενισχύθηκε με </w:t>
      </w:r>
      <w:proofErr w:type="spellStart"/>
      <w:r>
        <w:rPr>
          <w:rFonts w:eastAsia="Times New Roman"/>
          <w:color w:val="1D2228"/>
          <w:szCs w:val="24"/>
        </w:rPr>
        <w:t>δεκαεννιάμισι</w:t>
      </w:r>
      <w:proofErr w:type="spellEnd"/>
      <w:r>
        <w:rPr>
          <w:rFonts w:eastAsia="Times New Roman"/>
          <w:color w:val="1D2228"/>
          <w:szCs w:val="24"/>
        </w:rPr>
        <w:t xml:space="preserve"> χιλιάδες άτομα προσωπικό, </w:t>
      </w:r>
      <w:r w:rsidRPr="00B75727">
        <w:rPr>
          <w:rFonts w:eastAsia="Times New Roman"/>
          <w:color w:val="1D2228"/>
          <w:szCs w:val="24"/>
        </w:rPr>
        <w:t>ενισχύθηκε με διαδικασίες που κανείς δεν μπορεί να πει το οτιδ</w:t>
      </w:r>
      <w:r w:rsidRPr="00B75727">
        <w:rPr>
          <w:rFonts w:eastAsia="Times New Roman"/>
          <w:color w:val="1D2228"/>
          <w:szCs w:val="24"/>
        </w:rPr>
        <w:t>ήποτε</w:t>
      </w:r>
      <w:r>
        <w:rPr>
          <w:rFonts w:eastAsia="Times New Roman"/>
          <w:color w:val="1D2228"/>
          <w:szCs w:val="24"/>
        </w:rPr>
        <w:t>,</w:t>
      </w:r>
      <w:r w:rsidRPr="00B75727">
        <w:rPr>
          <w:rFonts w:eastAsia="Times New Roman"/>
          <w:color w:val="1D2228"/>
          <w:szCs w:val="24"/>
        </w:rPr>
        <w:t xml:space="preserve"> ενισχύθηκε με χρηματοδότηση 400 εκατομμύρια παραπάνω αύξηση του ορίου δαπανών</w:t>
      </w:r>
      <w:r>
        <w:rPr>
          <w:rFonts w:eastAsia="Times New Roman"/>
          <w:color w:val="1D2228"/>
          <w:szCs w:val="24"/>
        </w:rPr>
        <w:t xml:space="preserve">, ενισχύθηκε </w:t>
      </w:r>
      <w:r w:rsidRPr="00B75727">
        <w:rPr>
          <w:rFonts w:eastAsia="Times New Roman"/>
          <w:color w:val="1D2228"/>
          <w:szCs w:val="24"/>
        </w:rPr>
        <w:t xml:space="preserve">από τον ΕΟΠΥΥ </w:t>
      </w:r>
      <w:r>
        <w:rPr>
          <w:rFonts w:eastAsia="Times New Roman"/>
          <w:color w:val="1D2228"/>
          <w:szCs w:val="24"/>
        </w:rPr>
        <w:t>-</w:t>
      </w:r>
      <w:r w:rsidRPr="00B75727">
        <w:rPr>
          <w:rFonts w:eastAsia="Times New Roman"/>
          <w:color w:val="1D2228"/>
          <w:szCs w:val="24"/>
        </w:rPr>
        <w:t>τα είπα προηγουμένως</w:t>
      </w:r>
      <w:r>
        <w:rPr>
          <w:rFonts w:eastAsia="Times New Roman"/>
          <w:color w:val="1D2228"/>
          <w:szCs w:val="24"/>
        </w:rPr>
        <w:t>- ενισχύθηκε με αυτούς</w:t>
      </w:r>
      <w:r w:rsidRPr="00B75727">
        <w:rPr>
          <w:rFonts w:eastAsia="Times New Roman"/>
          <w:color w:val="1D2228"/>
          <w:szCs w:val="24"/>
        </w:rPr>
        <w:t xml:space="preserve"> τους εξοπλισμούς</w:t>
      </w:r>
      <w:r>
        <w:rPr>
          <w:rFonts w:eastAsia="Times New Roman"/>
          <w:color w:val="1D2228"/>
          <w:szCs w:val="24"/>
        </w:rPr>
        <w:t>. Σ</w:t>
      </w:r>
      <w:r w:rsidRPr="00B75727">
        <w:rPr>
          <w:rFonts w:eastAsia="Times New Roman"/>
          <w:color w:val="1D2228"/>
          <w:szCs w:val="24"/>
        </w:rPr>
        <w:t xml:space="preserve">τηρίξαμε την </w:t>
      </w:r>
      <w:r>
        <w:rPr>
          <w:rFonts w:eastAsia="Times New Roman"/>
          <w:color w:val="1D2228"/>
          <w:szCs w:val="24"/>
        </w:rPr>
        <w:t>π</w:t>
      </w:r>
      <w:r w:rsidRPr="00B75727">
        <w:rPr>
          <w:rFonts w:eastAsia="Times New Roman"/>
          <w:color w:val="1D2228"/>
          <w:szCs w:val="24"/>
        </w:rPr>
        <w:t xml:space="preserve">ρωτοβάθμια με τις </w:t>
      </w:r>
      <w:proofErr w:type="spellStart"/>
      <w:r>
        <w:rPr>
          <w:rFonts w:eastAsia="Times New Roman"/>
          <w:color w:val="1D2228"/>
          <w:szCs w:val="24"/>
        </w:rPr>
        <w:t>εκατόν</w:t>
      </w:r>
      <w:proofErr w:type="spellEnd"/>
      <w:r>
        <w:rPr>
          <w:rFonts w:eastAsia="Times New Roman"/>
          <w:color w:val="1D2228"/>
          <w:szCs w:val="24"/>
        </w:rPr>
        <w:t xml:space="preserve"> είκοσι πέντε ΤΟΜΥ που ανοίξαμε, παρά τον λυ</w:t>
      </w:r>
      <w:r>
        <w:rPr>
          <w:rFonts w:eastAsia="Times New Roman"/>
          <w:color w:val="1D2228"/>
          <w:szCs w:val="24"/>
        </w:rPr>
        <w:t>σσαλέο πόλεμο</w:t>
      </w:r>
      <w:r w:rsidRPr="00B75727">
        <w:rPr>
          <w:rFonts w:eastAsia="Times New Roman"/>
          <w:color w:val="1D2228"/>
          <w:szCs w:val="24"/>
        </w:rPr>
        <w:t xml:space="preserve"> το</w:t>
      </w:r>
      <w:r>
        <w:rPr>
          <w:rFonts w:eastAsia="Times New Roman"/>
          <w:color w:val="1D2228"/>
          <w:szCs w:val="24"/>
        </w:rPr>
        <w:t>ν</w:t>
      </w:r>
      <w:r w:rsidRPr="00B75727">
        <w:rPr>
          <w:rFonts w:eastAsia="Times New Roman"/>
          <w:color w:val="1D2228"/>
          <w:szCs w:val="24"/>
        </w:rPr>
        <w:t xml:space="preserve"> οποίο δεχτήκαμε</w:t>
      </w:r>
      <w:r>
        <w:rPr>
          <w:rFonts w:eastAsia="Times New Roman"/>
          <w:color w:val="1D2228"/>
          <w:szCs w:val="24"/>
        </w:rPr>
        <w:t xml:space="preserve">. </w:t>
      </w:r>
    </w:p>
    <w:p w14:paraId="2D30DBC8"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Οι εκλογές,</w:t>
      </w:r>
      <w:r w:rsidRPr="00B75727">
        <w:rPr>
          <w:rFonts w:eastAsia="Times New Roman"/>
          <w:color w:val="1D2228"/>
          <w:szCs w:val="24"/>
        </w:rPr>
        <w:t xml:space="preserve"> λοιπόν</w:t>
      </w:r>
      <w:r>
        <w:rPr>
          <w:rFonts w:eastAsia="Times New Roman"/>
          <w:color w:val="1D2228"/>
          <w:szCs w:val="24"/>
        </w:rPr>
        <w:t>,</w:t>
      </w:r>
      <w:r w:rsidRPr="00B75727">
        <w:rPr>
          <w:rFonts w:eastAsia="Times New Roman"/>
          <w:color w:val="1D2228"/>
          <w:szCs w:val="24"/>
        </w:rPr>
        <w:t xml:space="preserve"> </w:t>
      </w:r>
      <w:r>
        <w:rPr>
          <w:rFonts w:eastAsia="Times New Roman"/>
          <w:color w:val="1D2228"/>
          <w:szCs w:val="24"/>
        </w:rPr>
        <w:t xml:space="preserve">θα κρίνουν αν </w:t>
      </w:r>
      <w:r w:rsidRPr="00B75727">
        <w:rPr>
          <w:rFonts w:eastAsia="Times New Roman"/>
          <w:color w:val="1D2228"/>
          <w:szCs w:val="24"/>
        </w:rPr>
        <w:t>θα συνεχιστεί αυτή η προσπάθεια ή αν αυτή η προσπάθεια θα π</w:t>
      </w:r>
      <w:r>
        <w:rPr>
          <w:rFonts w:eastAsia="Times New Roman"/>
          <w:color w:val="1D2228"/>
          <w:szCs w:val="24"/>
        </w:rPr>
        <w:t xml:space="preserve">ισωγυρίσει </w:t>
      </w:r>
      <w:r w:rsidRPr="00B75727">
        <w:rPr>
          <w:rFonts w:eastAsia="Times New Roman"/>
          <w:color w:val="1D2228"/>
          <w:szCs w:val="24"/>
        </w:rPr>
        <w:t xml:space="preserve">εκχωρώντας κομμάτια της λειτουργίας του ισορροπημένου </w:t>
      </w:r>
      <w:r>
        <w:rPr>
          <w:rFonts w:eastAsia="Times New Roman"/>
          <w:color w:val="1D2228"/>
          <w:szCs w:val="24"/>
        </w:rPr>
        <w:t xml:space="preserve">πια </w:t>
      </w:r>
      <w:r w:rsidRPr="00B75727">
        <w:rPr>
          <w:rFonts w:eastAsia="Times New Roman"/>
          <w:color w:val="1D2228"/>
          <w:szCs w:val="24"/>
        </w:rPr>
        <w:t>συστήματος σε ένα</w:t>
      </w:r>
      <w:r>
        <w:rPr>
          <w:rFonts w:eastAsia="Times New Roman"/>
          <w:color w:val="1D2228"/>
          <w:szCs w:val="24"/>
        </w:rPr>
        <w:t>ν</w:t>
      </w:r>
      <w:r w:rsidRPr="00B75727">
        <w:rPr>
          <w:rFonts w:eastAsia="Times New Roman"/>
          <w:color w:val="1D2228"/>
          <w:szCs w:val="24"/>
        </w:rPr>
        <w:t xml:space="preserve"> ιδιωτικό τομέα για να </w:t>
      </w:r>
      <w:r>
        <w:rPr>
          <w:rFonts w:eastAsia="Times New Roman"/>
          <w:color w:val="1D2228"/>
          <w:szCs w:val="24"/>
        </w:rPr>
        <w:t xml:space="preserve">κονομάει άσχημα, </w:t>
      </w:r>
      <w:r w:rsidRPr="00B75727">
        <w:rPr>
          <w:rFonts w:eastAsia="Times New Roman"/>
          <w:color w:val="1D2228"/>
          <w:szCs w:val="24"/>
        </w:rPr>
        <w:t>υπονομεύοντας πάλι τα εργασιακά δικαιώματα</w:t>
      </w:r>
      <w:r>
        <w:rPr>
          <w:rFonts w:eastAsia="Times New Roman"/>
          <w:color w:val="1D2228"/>
          <w:szCs w:val="24"/>
        </w:rPr>
        <w:t>. Γιατί</w:t>
      </w:r>
      <w:r w:rsidRPr="00B75727">
        <w:rPr>
          <w:rFonts w:eastAsia="Times New Roman"/>
          <w:color w:val="1D2228"/>
          <w:szCs w:val="24"/>
        </w:rPr>
        <w:t xml:space="preserve"> εδώ είναι πολύ απλά τα πράγματα</w:t>
      </w:r>
      <w:r>
        <w:rPr>
          <w:rFonts w:eastAsia="Times New Roman"/>
          <w:color w:val="1D2228"/>
          <w:szCs w:val="24"/>
        </w:rPr>
        <w:t>. Σ</w:t>
      </w:r>
      <w:r w:rsidRPr="00B75727">
        <w:rPr>
          <w:rFonts w:eastAsia="Times New Roman"/>
          <w:color w:val="1D2228"/>
          <w:szCs w:val="24"/>
        </w:rPr>
        <w:t xml:space="preserve">ε </w:t>
      </w:r>
      <w:r>
        <w:rPr>
          <w:rFonts w:eastAsia="Times New Roman"/>
          <w:color w:val="1D2228"/>
          <w:szCs w:val="24"/>
        </w:rPr>
        <w:t xml:space="preserve">εβδομήντα επτά νοσοκομεία έχουμε διώξει τους </w:t>
      </w:r>
      <w:r>
        <w:rPr>
          <w:rFonts w:eastAsia="Times New Roman"/>
          <w:color w:val="1D2228"/>
          <w:szCs w:val="24"/>
        </w:rPr>
        <w:lastRenderedPageBreak/>
        <w:t>εργολάβους. Και μετά την απόφαση του Ε</w:t>
      </w:r>
      <w:r w:rsidRPr="00B75727">
        <w:rPr>
          <w:rFonts w:eastAsia="Times New Roman"/>
          <w:color w:val="1D2228"/>
          <w:szCs w:val="24"/>
        </w:rPr>
        <w:t xml:space="preserve">υρωπαϊκού </w:t>
      </w:r>
      <w:r>
        <w:rPr>
          <w:rFonts w:eastAsia="Times New Roman"/>
          <w:color w:val="1D2228"/>
          <w:szCs w:val="24"/>
        </w:rPr>
        <w:t>Δ</w:t>
      </w:r>
      <w:r w:rsidRPr="00B75727">
        <w:rPr>
          <w:rFonts w:eastAsia="Times New Roman"/>
          <w:color w:val="1D2228"/>
          <w:szCs w:val="24"/>
        </w:rPr>
        <w:t xml:space="preserve">ικαστηρίου </w:t>
      </w:r>
      <w:r>
        <w:rPr>
          <w:rFonts w:eastAsia="Times New Roman"/>
          <w:color w:val="1D2228"/>
          <w:szCs w:val="24"/>
        </w:rPr>
        <w:t>και του Σ</w:t>
      </w:r>
      <w:r>
        <w:rPr>
          <w:rFonts w:eastAsia="Times New Roman"/>
          <w:color w:val="1D2228"/>
          <w:szCs w:val="24"/>
        </w:rPr>
        <w:t>.</w:t>
      </w:r>
      <w:r>
        <w:rPr>
          <w:rFonts w:eastAsia="Times New Roman"/>
          <w:color w:val="1D2228"/>
          <w:szCs w:val="24"/>
        </w:rPr>
        <w:t>τ</w:t>
      </w:r>
      <w:r>
        <w:rPr>
          <w:rFonts w:eastAsia="Times New Roman"/>
          <w:color w:val="1D2228"/>
          <w:szCs w:val="24"/>
        </w:rPr>
        <w:t>.</w:t>
      </w:r>
      <w:r>
        <w:rPr>
          <w:rFonts w:eastAsia="Times New Roman"/>
          <w:color w:val="1D2228"/>
          <w:szCs w:val="24"/>
        </w:rPr>
        <w:t>Ε</w:t>
      </w:r>
      <w:r>
        <w:rPr>
          <w:rFonts w:eastAsia="Times New Roman"/>
          <w:color w:val="1D2228"/>
          <w:szCs w:val="24"/>
        </w:rPr>
        <w:t>.</w:t>
      </w:r>
      <w:r>
        <w:rPr>
          <w:rFonts w:eastAsia="Times New Roman"/>
          <w:color w:val="1D2228"/>
          <w:szCs w:val="24"/>
        </w:rPr>
        <w:t xml:space="preserve"> </w:t>
      </w:r>
      <w:r w:rsidRPr="00B75727">
        <w:rPr>
          <w:rFonts w:eastAsia="Times New Roman"/>
          <w:color w:val="1D2228"/>
          <w:szCs w:val="24"/>
        </w:rPr>
        <w:t xml:space="preserve">έχει ξεκινήσει η διαδικασία και </w:t>
      </w:r>
      <w:r>
        <w:rPr>
          <w:rFonts w:eastAsia="Times New Roman"/>
          <w:color w:val="1D2228"/>
          <w:szCs w:val="24"/>
        </w:rPr>
        <w:t xml:space="preserve">για </w:t>
      </w:r>
      <w:r w:rsidRPr="00B75727">
        <w:rPr>
          <w:rFonts w:eastAsia="Times New Roman"/>
          <w:color w:val="1D2228"/>
          <w:szCs w:val="24"/>
        </w:rPr>
        <w:t>τα υπόλοιπα</w:t>
      </w:r>
      <w:r>
        <w:rPr>
          <w:rFonts w:eastAsia="Times New Roman"/>
          <w:color w:val="1D2228"/>
          <w:szCs w:val="24"/>
        </w:rPr>
        <w:t xml:space="preserve">. </w:t>
      </w:r>
    </w:p>
    <w:p w14:paraId="2D30DBC9"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Κ</w:t>
      </w:r>
      <w:r w:rsidRPr="00B75727">
        <w:rPr>
          <w:rFonts w:eastAsia="Times New Roman"/>
          <w:color w:val="1D2228"/>
          <w:szCs w:val="24"/>
        </w:rPr>
        <w:t>αι με αυτό έχει σχέση μία τροπολογία που θα υπερασπίσω τελειώνοντας την ομιλία μου</w:t>
      </w:r>
      <w:r>
        <w:rPr>
          <w:rFonts w:eastAsia="Times New Roman"/>
          <w:color w:val="1D2228"/>
          <w:szCs w:val="24"/>
        </w:rPr>
        <w:t>, διότι είναι προφανή</w:t>
      </w:r>
      <w:r w:rsidRPr="00B75727">
        <w:rPr>
          <w:rFonts w:eastAsia="Times New Roman"/>
          <w:color w:val="1D2228"/>
          <w:szCs w:val="24"/>
        </w:rPr>
        <w:t xml:space="preserve">ς </w:t>
      </w:r>
      <w:r>
        <w:rPr>
          <w:rFonts w:eastAsia="Times New Roman"/>
          <w:color w:val="1D2228"/>
          <w:szCs w:val="24"/>
        </w:rPr>
        <w:t xml:space="preserve">ο πόθος </w:t>
      </w:r>
      <w:r w:rsidRPr="00B75727">
        <w:rPr>
          <w:rFonts w:eastAsia="Times New Roman"/>
          <w:color w:val="1D2228"/>
          <w:szCs w:val="24"/>
        </w:rPr>
        <w:t xml:space="preserve">πάρα πολλών να συνεχίσουν αυτό το πελατειακό σύστημα και το </w:t>
      </w:r>
      <w:proofErr w:type="spellStart"/>
      <w:r w:rsidRPr="00B75727">
        <w:rPr>
          <w:rFonts w:eastAsia="Times New Roman"/>
          <w:color w:val="1D2228"/>
          <w:szCs w:val="24"/>
        </w:rPr>
        <w:t>μιζαδόρ</w:t>
      </w:r>
      <w:r>
        <w:rPr>
          <w:rFonts w:eastAsia="Times New Roman"/>
          <w:color w:val="1D2228"/>
          <w:szCs w:val="24"/>
        </w:rPr>
        <w:t>ι</w:t>
      </w:r>
      <w:r w:rsidRPr="00B75727">
        <w:rPr>
          <w:rFonts w:eastAsia="Times New Roman"/>
          <w:color w:val="1D2228"/>
          <w:szCs w:val="24"/>
        </w:rPr>
        <w:t>κο</w:t>
      </w:r>
      <w:proofErr w:type="spellEnd"/>
      <w:r w:rsidRPr="00B75727">
        <w:rPr>
          <w:rFonts w:eastAsia="Times New Roman"/>
          <w:color w:val="1D2228"/>
          <w:szCs w:val="24"/>
        </w:rPr>
        <w:t xml:space="preserve"> που μας κόστι</w:t>
      </w:r>
      <w:r>
        <w:rPr>
          <w:rFonts w:eastAsia="Times New Roman"/>
          <w:color w:val="1D2228"/>
          <w:szCs w:val="24"/>
        </w:rPr>
        <w:t>ζ</w:t>
      </w:r>
      <w:r w:rsidRPr="00B75727">
        <w:rPr>
          <w:rFonts w:eastAsia="Times New Roman"/>
          <w:color w:val="1D2228"/>
          <w:szCs w:val="24"/>
        </w:rPr>
        <w:t xml:space="preserve">ε </w:t>
      </w:r>
      <w:r>
        <w:rPr>
          <w:rFonts w:eastAsia="Times New Roman"/>
          <w:color w:val="1D2228"/>
          <w:szCs w:val="24"/>
        </w:rPr>
        <w:t>«ο κ</w:t>
      </w:r>
      <w:r w:rsidRPr="00B75727">
        <w:rPr>
          <w:rFonts w:eastAsia="Times New Roman"/>
          <w:color w:val="1D2228"/>
          <w:szCs w:val="24"/>
        </w:rPr>
        <w:t>ούκος αηδόνι</w:t>
      </w:r>
      <w:r>
        <w:rPr>
          <w:rFonts w:eastAsia="Times New Roman"/>
          <w:color w:val="1D2228"/>
          <w:szCs w:val="24"/>
        </w:rPr>
        <w:t>». Σ</w:t>
      </w:r>
      <w:r w:rsidRPr="00B75727">
        <w:rPr>
          <w:rFonts w:eastAsia="Times New Roman"/>
          <w:color w:val="1D2228"/>
          <w:szCs w:val="24"/>
        </w:rPr>
        <w:t xml:space="preserve">τον </w:t>
      </w:r>
      <w:r>
        <w:rPr>
          <w:rFonts w:eastAsia="Times New Roman"/>
          <w:color w:val="1D2228"/>
          <w:szCs w:val="24"/>
        </w:rPr>
        <w:t>«</w:t>
      </w:r>
      <w:r w:rsidRPr="00B75727">
        <w:rPr>
          <w:rFonts w:eastAsia="Times New Roman"/>
          <w:color w:val="1D2228"/>
          <w:szCs w:val="24"/>
        </w:rPr>
        <w:t>Ευαγγελισμό</w:t>
      </w:r>
      <w:r>
        <w:rPr>
          <w:rFonts w:eastAsia="Times New Roman"/>
          <w:color w:val="1D2228"/>
          <w:szCs w:val="24"/>
        </w:rPr>
        <w:t>»</w:t>
      </w:r>
      <w:r w:rsidRPr="00B75727">
        <w:rPr>
          <w:rFonts w:eastAsia="Times New Roman"/>
          <w:color w:val="1D2228"/>
          <w:szCs w:val="24"/>
        </w:rPr>
        <w:t xml:space="preserve"> από τα 4,5 εκατομ</w:t>
      </w:r>
      <w:r w:rsidRPr="00B75727">
        <w:rPr>
          <w:rFonts w:eastAsia="Times New Roman"/>
          <w:color w:val="1D2228"/>
          <w:szCs w:val="24"/>
        </w:rPr>
        <w:t>μύρια που δίναμε το</w:t>
      </w:r>
      <w:r>
        <w:rPr>
          <w:rFonts w:eastAsia="Times New Roman"/>
          <w:color w:val="1D2228"/>
          <w:szCs w:val="24"/>
        </w:rPr>
        <w:t>ν</w:t>
      </w:r>
      <w:r w:rsidRPr="00B75727">
        <w:rPr>
          <w:rFonts w:eastAsia="Times New Roman"/>
          <w:color w:val="1D2228"/>
          <w:szCs w:val="24"/>
        </w:rPr>
        <w:t xml:space="preserve"> χρόνο στον εργολάβο καθαριότητας τώρα δ</w:t>
      </w:r>
      <w:r>
        <w:rPr>
          <w:rFonts w:eastAsia="Times New Roman"/>
          <w:color w:val="1D2228"/>
          <w:szCs w:val="24"/>
        </w:rPr>
        <w:t>ίνουμε 2</w:t>
      </w:r>
      <w:r w:rsidRPr="00781FC5">
        <w:rPr>
          <w:rFonts w:eastAsia="Times New Roman"/>
          <w:color w:val="1D2228"/>
          <w:szCs w:val="24"/>
        </w:rPr>
        <w:t>,5 εκατομμύρια</w:t>
      </w:r>
      <w:r>
        <w:rPr>
          <w:rFonts w:eastAsia="Times New Roman"/>
          <w:color w:val="1D2228"/>
          <w:szCs w:val="24"/>
        </w:rPr>
        <w:t>,</w:t>
      </w:r>
      <w:r w:rsidRPr="00B75727">
        <w:rPr>
          <w:rFonts w:eastAsia="Times New Roman"/>
          <w:color w:val="1D2228"/>
          <w:szCs w:val="24"/>
        </w:rPr>
        <w:t xml:space="preserve"> την ίδια στιγμή που οι εργαζόμεν</w:t>
      </w:r>
      <w:r>
        <w:rPr>
          <w:rFonts w:eastAsia="Times New Roman"/>
          <w:color w:val="1D2228"/>
          <w:szCs w:val="24"/>
        </w:rPr>
        <w:t xml:space="preserve">ες και οι εργαζόμενοι εκεί </w:t>
      </w:r>
      <w:r w:rsidRPr="00B75727">
        <w:rPr>
          <w:rFonts w:eastAsia="Times New Roman"/>
          <w:color w:val="1D2228"/>
          <w:szCs w:val="24"/>
        </w:rPr>
        <w:t>παίρνουν 200 με 300 ευρώ παραπάνω στην τσέπη</w:t>
      </w:r>
      <w:r>
        <w:rPr>
          <w:rFonts w:eastAsia="Times New Roman"/>
          <w:color w:val="1D2228"/>
          <w:szCs w:val="24"/>
        </w:rPr>
        <w:t>. Με τα 2</w:t>
      </w:r>
      <w:r w:rsidRPr="00B75727">
        <w:rPr>
          <w:rFonts w:eastAsia="Times New Roman"/>
          <w:color w:val="1D2228"/>
          <w:szCs w:val="24"/>
        </w:rPr>
        <w:t xml:space="preserve">,5 εκατομμύρια παίρνουνε 250 με 300 </w:t>
      </w:r>
      <w:r>
        <w:rPr>
          <w:rFonts w:eastAsia="Times New Roman"/>
          <w:color w:val="1D2228"/>
          <w:szCs w:val="24"/>
        </w:rPr>
        <w:t xml:space="preserve">ευρώ </w:t>
      </w:r>
      <w:r w:rsidRPr="00B75727">
        <w:rPr>
          <w:rFonts w:eastAsia="Times New Roman"/>
          <w:color w:val="1D2228"/>
          <w:szCs w:val="24"/>
        </w:rPr>
        <w:t>παραπάνω στην τσέπη</w:t>
      </w:r>
      <w:r w:rsidRPr="00B75727">
        <w:rPr>
          <w:rFonts w:eastAsia="Times New Roman"/>
          <w:color w:val="1D2228"/>
          <w:szCs w:val="24"/>
        </w:rPr>
        <w:t xml:space="preserve"> και δίναμε 4,5 εκατ</w:t>
      </w:r>
      <w:r>
        <w:rPr>
          <w:rFonts w:eastAsia="Times New Roman"/>
          <w:color w:val="1D2228"/>
          <w:szCs w:val="24"/>
        </w:rPr>
        <w:t xml:space="preserve">ομμύρια. Καταλαβαίνετε το γλέντι </w:t>
      </w:r>
      <w:r w:rsidRPr="00B75727">
        <w:rPr>
          <w:rFonts w:eastAsia="Times New Roman"/>
          <w:color w:val="1D2228"/>
          <w:szCs w:val="24"/>
        </w:rPr>
        <w:t>που γινόταν</w:t>
      </w:r>
      <w:r>
        <w:rPr>
          <w:rFonts w:eastAsia="Times New Roman"/>
          <w:color w:val="1D2228"/>
          <w:szCs w:val="24"/>
        </w:rPr>
        <w:t>.</w:t>
      </w:r>
    </w:p>
    <w:p w14:paraId="2D30DBCA" w14:textId="77777777" w:rsidR="000D1FE2" w:rsidRDefault="005E5B96">
      <w:pPr>
        <w:spacing w:line="600" w:lineRule="auto"/>
        <w:ind w:firstLine="720"/>
        <w:contextualSpacing/>
        <w:jc w:val="both"/>
        <w:rPr>
          <w:rFonts w:eastAsia="Times New Roman"/>
          <w:color w:val="1D2228"/>
          <w:szCs w:val="24"/>
        </w:rPr>
      </w:pPr>
      <w:r w:rsidRPr="00B75727">
        <w:rPr>
          <w:rFonts w:eastAsia="Times New Roman"/>
          <w:color w:val="1D2228"/>
          <w:szCs w:val="24"/>
        </w:rPr>
        <w:t>Αυτά είναι που θα μπουν σε διακινδύνευση</w:t>
      </w:r>
      <w:r>
        <w:rPr>
          <w:rFonts w:eastAsia="Times New Roman"/>
          <w:color w:val="1D2228"/>
          <w:szCs w:val="24"/>
        </w:rPr>
        <w:t>. Α</w:t>
      </w:r>
      <w:r w:rsidRPr="00B75727">
        <w:rPr>
          <w:rFonts w:eastAsia="Times New Roman"/>
          <w:color w:val="1D2228"/>
          <w:szCs w:val="24"/>
        </w:rPr>
        <w:t>υτά είναι τα οποία πρέπει να καταλάβει</w:t>
      </w:r>
      <w:r>
        <w:rPr>
          <w:rFonts w:eastAsia="Times New Roman"/>
          <w:color w:val="1D2228"/>
          <w:szCs w:val="24"/>
        </w:rPr>
        <w:t>,</w:t>
      </w:r>
      <w:r w:rsidRPr="00B75727">
        <w:rPr>
          <w:rFonts w:eastAsia="Times New Roman"/>
          <w:color w:val="1D2228"/>
          <w:szCs w:val="24"/>
        </w:rPr>
        <w:t xml:space="preserve"> πέρα από τη σκόνη και τον ορυμαγδό που </w:t>
      </w:r>
      <w:r>
        <w:rPr>
          <w:rFonts w:eastAsia="Times New Roman"/>
          <w:color w:val="1D2228"/>
          <w:szCs w:val="24"/>
        </w:rPr>
        <w:t xml:space="preserve">υπήρξε </w:t>
      </w:r>
      <w:r w:rsidRPr="00B75727">
        <w:rPr>
          <w:rFonts w:eastAsia="Times New Roman"/>
          <w:color w:val="1D2228"/>
          <w:szCs w:val="24"/>
        </w:rPr>
        <w:t>και με το πρόσφατο</w:t>
      </w:r>
      <w:r>
        <w:rPr>
          <w:rFonts w:eastAsia="Times New Roman"/>
          <w:color w:val="1D2228"/>
          <w:szCs w:val="24"/>
        </w:rPr>
        <w:t>,</w:t>
      </w:r>
      <w:r w:rsidRPr="00B75727">
        <w:rPr>
          <w:rFonts w:eastAsia="Times New Roman"/>
          <w:color w:val="1D2228"/>
          <w:szCs w:val="24"/>
        </w:rPr>
        <w:t xml:space="preserve"> για </w:t>
      </w:r>
      <w:r>
        <w:rPr>
          <w:rFonts w:eastAsia="Times New Roman"/>
          <w:color w:val="1D2228"/>
          <w:szCs w:val="24"/>
        </w:rPr>
        <w:t xml:space="preserve">να </w:t>
      </w:r>
      <w:r w:rsidRPr="00B75727">
        <w:rPr>
          <w:rFonts w:eastAsia="Times New Roman"/>
          <w:color w:val="1D2228"/>
          <w:szCs w:val="24"/>
        </w:rPr>
        <w:t xml:space="preserve">μπορεί να πει κανείς κάτι για το </w:t>
      </w:r>
      <w:proofErr w:type="spellStart"/>
      <w:r w:rsidRPr="00B75727">
        <w:rPr>
          <w:rFonts w:eastAsia="Times New Roman"/>
          <w:color w:val="1D2228"/>
          <w:szCs w:val="24"/>
        </w:rPr>
        <w:t>t</w:t>
      </w:r>
      <w:r w:rsidRPr="00B75727">
        <w:rPr>
          <w:rFonts w:eastAsia="Times New Roman"/>
          <w:color w:val="1D2228"/>
          <w:szCs w:val="24"/>
        </w:rPr>
        <w:t>iming</w:t>
      </w:r>
      <w:proofErr w:type="spellEnd"/>
      <w:r>
        <w:rPr>
          <w:rFonts w:eastAsia="Times New Roman"/>
          <w:color w:val="1D2228"/>
          <w:szCs w:val="24"/>
        </w:rPr>
        <w:t xml:space="preserve">. Γιατί </w:t>
      </w:r>
      <w:r w:rsidRPr="00B75727">
        <w:rPr>
          <w:rFonts w:eastAsia="Times New Roman"/>
          <w:color w:val="1D2228"/>
          <w:szCs w:val="24"/>
        </w:rPr>
        <w:t>από ό</w:t>
      </w:r>
      <w:r>
        <w:rPr>
          <w:rFonts w:eastAsia="Times New Roman"/>
          <w:color w:val="1D2228"/>
          <w:szCs w:val="24"/>
        </w:rPr>
        <w:t>,</w:t>
      </w:r>
      <w:r w:rsidRPr="00B75727">
        <w:rPr>
          <w:rFonts w:eastAsia="Times New Roman"/>
          <w:color w:val="1D2228"/>
          <w:szCs w:val="24"/>
        </w:rPr>
        <w:t>τι κατάλαβα εδώ</w:t>
      </w:r>
      <w:r>
        <w:rPr>
          <w:rFonts w:eastAsia="Times New Roman"/>
          <w:color w:val="1D2228"/>
          <w:szCs w:val="24"/>
        </w:rPr>
        <w:t xml:space="preserve"> σηκώθηκε ένας ορυμαγδός γι’</w:t>
      </w:r>
      <w:r w:rsidRPr="00B75727">
        <w:rPr>
          <w:rFonts w:eastAsia="Times New Roman"/>
          <w:color w:val="1D2228"/>
          <w:szCs w:val="24"/>
        </w:rPr>
        <w:t xml:space="preserve"> αυτό</w:t>
      </w:r>
      <w:r>
        <w:rPr>
          <w:rFonts w:eastAsia="Times New Roman"/>
          <w:color w:val="1D2228"/>
          <w:szCs w:val="24"/>
        </w:rPr>
        <w:t>,</w:t>
      </w:r>
      <w:r w:rsidRPr="00B75727">
        <w:rPr>
          <w:rFonts w:eastAsia="Times New Roman"/>
          <w:color w:val="1D2228"/>
          <w:szCs w:val="24"/>
        </w:rPr>
        <w:t xml:space="preserve"> έτσι</w:t>
      </w:r>
      <w:r>
        <w:rPr>
          <w:rFonts w:eastAsia="Times New Roman"/>
          <w:color w:val="1D2228"/>
          <w:szCs w:val="24"/>
        </w:rPr>
        <w:t xml:space="preserve">; </w:t>
      </w:r>
    </w:p>
    <w:p w14:paraId="2D30DBCB"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lastRenderedPageBreak/>
        <w:t>Ε</w:t>
      </w:r>
      <w:r w:rsidRPr="00B75727">
        <w:rPr>
          <w:rFonts w:eastAsia="Times New Roman"/>
          <w:color w:val="1D2228"/>
          <w:szCs w:val="24"/>
        </w:rPr>
        <w:t xml:space="preserve">γώ δεν </w:t>
      </w:r>
      <w:r>
        <w:rPr>
          <w:rFonts w:eastAsia="Times New Roman"/>
          <w:color w:val="1D2228"/>
          <w:szCs w:val="24"/>
        </w:rPr>
        <w:t xml:space="preserve">μπαίνω σε κανέναν συμψηφισμό. Εγώ ένα πράγμα θα </w:t>
      </w:r>
      <w:r w:rsidRPr="00B75727">
        <w:rPr>
          <w:rFonts w:eastAsia="Times New Roman"/>
          <w:color w:val="1D2228"/>
          <w:szCs w:val="24"/>
        </w:rPr>
        <w:t>πω μόνο</w:t>
      </w:r>
      <w:r>
        <w:rPr>
          <w:rFonts w:eastAsia="Times New Roman"/>
          <w:color w:val="1D2228"/>
          <w:szCs w:val="24"/>
        </w:rPr>
        <w:t>,</w:t>
      </w:r>
      <w:r w:rsidRPr="00B75727">
        <w:rPr>
          <w:rFonts w:eastAsia="Times New Roman"/>
          <w:color w:val="1D2228"/>
          <w:szCs w:val="24"/>
        </w:rPr>
        <w:t xml:space="preserve"> δεν </w:t>
      </w:r>
      <w:r>
        <w:rPr>
          <w:rFonts w:eastAsia="Times New Roman"/>
          <w:color w:val="1D2228"/>
          <w:szCs w:val="24"/>
        </w:rPr>
        <w:t>θα μπω σε κανέναν συμψηφισμό. Υπ</w:t>
      </w:r>
      <w:r w:rsidRPr="00B75727">
        <w:rPr>
          <w:rFonts w:eastAsia="Times New Roman"/>
          <w:color w:val="1D2228"/>
          <w:szCs w:val="24"/>
        </w:rPr>
        <w:t>ήρχε ένα θέμα</w:t>
      </w:r>
      <w:r w:rsidRPr="00A51044">
        <w:rPr>
          <w:rFonts w:eastAsia="Times New Roman"/>
          <w:color w:val="1D2228"/>
          <w:szCs w:val="24"/>
        </w:rPr>
        <w:t xml:space="preserve"> </w:t>
      </w:r>
      <w:r>
        <w:rPr>
          <w:rFonts w:eastAsia="Times New Roman"/>
          <w:color w:val="1D2228"/>
          <w:szCs w:val="24"/>
        </w:rPr>
        <w:t xml:space="preserve">του </w:t>
      </w:r>
      <w:r>
        <w:rPr>
          <w:rFonts w:eastAsia="Times New Roman"/>
          <w:color w:val="1D2228"/>
          <w:szCs w:val="24"/>
          <w:lang w:val="en-US"/>
        </w:rPr>
        <w:t>timing</w:t>
      </w:r>
      <w:r w:rsidRPr="00B75727">
        <w:rPr>
          <w:rFonts w:eastAsia="Times New Roman"/>
          <w:color w:val="1D2228"/>
          <w:szCs w:val="24"/>
        </w:rPr>
        <w:t xml:space="preserve"> απ</w:t>
      </w:r>
      <w:r>
        <w:rPr>
          <w:rFonts w:eastAsia="Times New Roman"/>
          <w:color w:val="1D2228"/>
          <w:szCs w:val="24"/>
        </w:rPr>
        <w:t>’</w:t>
      </w:r>
      <w:r w:rsidRPr="00B75727">
        <w:rPr>
          <w:rFonts w:eastAsia="Times New Roman"/>
          <w:color w:val="1D2228"/>
          <w:szCs w:val="24"/>
        </w:rPr>
        <w:t xml:space="preserve"> ό</w:t>
      </w:r>
      <w:r>
        <w:rPr>
          <w:rFonts w:eastAsia="Times New Roman"/>
          <w:color w:val="1D2228"/>
          <w:szCs w:val="24"/>
        </w:rPr>
        <w:t>,</w:t>
      </w:r>
      <w:r w:rsidRPr="00B75727">
        <w:rPr>
          <w:rFonts w:eastAsia="Times New Roman"/>
          <w:color w:val="1D2228"/>
          <w:szCs w:val="24"/>
        </w:rPr>
        <w:t>τι καταλαβαίνω</w:t>
      </w:r>
      <w:r>
        <w:rPr>
          <w:rFonts w:eastAsia="Times New Roman"/>
          <w:color w:val="1D2228"/>
          <w:szCs w:val="24"/>
        </w:rPr>
        <w:t>. Η π</w:t>
      </w:r>
      <w:r w:rsidRPr="00B75727">
        <w:rPr>
          <w:rFonts w:eastAsia="Times New Roman"/>
          <w:color w:val="1D2228"/>
          <w:szCs w:val="24"/>
        </w:rPr>
        <w:t xml:space="preserve">ρότασή τους ήταν για την </w:t>
      </w:r>
      <w:r w:rsidRPr="00B75727">
        <w:rPr>
          <w:rFonts w:eastAsia="Times New Roman"/>
          <w:color w:val="1D2228"/>
          <w:szCs w:val="24"/>
        </w:rPr>
        <w:t>κινητικότητα</w:t>
      </w:r>
      <w:r>
        <w:rPr>
          <w:rFonts w:eastAsia="Times New Roman"/>
          <w:color w:val="1D2228"/>
          <w:szCs w:val="24"/>
        </w:rPr>
        <w:t>. Αν κατάλαβα καλά κ</w:t>
      </w:r>
      <w:r w:rsidRPr="00B75727">
        <w:rPr>
          <w:rFonts w:eastAsia="Times New Roman"/>
          <w:color w:val="1D2228"/>
          <w:szCs w:val="24"/>
        </w:rPr>
        <w:t>αι από</w:t>
      </w:r>
      <w:r>
        <w:rPr>
          <w:rFonts w:eastAsia="Times New Roman"/>
          <w:color w:val="1D2228"/>
          <w:szCs w:val="24"/>
        </w:rPr>
        <w:t xml:space="preserve"> όσο</w:t>
      </w:r>
      <w:r w:rsidRPr="00B75727">
        <w:rPr>
          <w:rFonts w:eastAsia="Times New Roman"/>
          <w:color w:val="1D2228"/>
          <w:szCs w:val="24"/>
        </w:rPr>
        <w:t xml:space="preserve"> διάβασα</w:t>
      </w:r>
      <w:r>
        <w:rPr>
          <w:rFonts w:eastAsia="Times New Roman"/>
          <w:color w:val="1D2228"/>
          <w:szCs w:val="24"/>
        </w:rPr>
        <w:t>,</w:t>
      </w:r>
      <w:r w:rsidRPr="00B75727">
        <w:rPr>
          <w:rFonts w:eastAsia="Times New Roman"/>
          <w:color w:val="1D2228"/>
          <w:szCs w:val="24"/>
        </w:rPr>
        <w:t xml:space="preserve"> ο </w:t>
      </w:r>
      <w:r>
        <w:rPr>
          <w:rFonts w:eastAsia="Times New Roman"/>
          <w:color w:val="1D2228"/>
          <w:szCs w:val="24"/>
        </w:rPr>
        <w:t xml:space="preserve">κ. </w:t>
      </w:r>
      <w:r w:rsidRPr="00B75727">
        <w:rPr>
          <w:rFonts w:eastAsia="Times New Roman"/>
          <w:color w:val="1D2228"/>
          <w:szCs w:val="24"/>
        </w:rPr>
        <w:t xml:space="preserve">Τζαβάρας είχε πει ότι πρέπει να προχωρήσουμε </w:t>
      </w:r>
      <w:r>
        <w:rPr>
          <w:rFonts w:eastAsia="Times New Roman"/>
          <w:color w:val="1D2228"/>
          <w:szCs w:val="24"/>
        </w:rPr>
        <w:t>κ</w:t>
      </w:r>
      <w:r w:rsidRPr="00B75727">
        <w:rPr>
          <w:rFonts w:eastAsia="Times New Roman"/>
          <w:color w:val="1D2228"/>
          <w:szCs w:val="24"/>
        </w:rPr>
        <w:t xml:space="preserve">αι </w:t>
      </w:r>
      <w:r>
        <w:rPr>
          <w:rFonts w:eastAsia="Times New Roman"/>
          <w:color w:val="1D2228"/>
          <w:szCs w:val="24"/>
        </w:rPr>
        <w:t xml:space="preserve">να λύσουμε </w:t>
      </w:r>
      <w:r w:rsidRPr="00B75727">
        <w:rPr>
          <w:rFonts w:eastAsia="Times New Roman"/>
          <w:color w:val="1D2228"/>
          <w:szCs w:val="24"/>
        </w:rPr>
        <w:t xml:space="preserve">ένα ζήτημα που </w:t>
      </w:r>
      <w:r>
        <w:rPr>
          <w:rFonts w:eastAsia="Times New Roman"/>
          <w:color w:val="1D2228"/>
          <w:szCs w:val="24"/>
        </w:rPr>
        <w:t xml:space="preserve">υπάρχει </w:t>
      </w:r>
      <w:r w:rsidRPr="00B75727">
        <w:rPr>
          <w:rFonts w:eastAsia="Times New Roman"/>
          <w:color w:val="1D2228"/>
          <w:szCs w:val="24"/>
        </w:rPr>
        <w:t>πολλά χρόνια</w:t>
      </w:r>
      <w:r>
        <w:rPr>
          <w:rFonts w:eastAsia="Times New Roman"/>
          <w:color w:val="1D2228"/>
          <w:szCs w:val="24"/>
        </w:rPr>
        <w:t xml:space="preserve">. </w:t>
      </w:r>
    </w:p>
    <w:p w14:paraId="2D30DBCC"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Όμως,</w:t>
      </w:r>
      <w:r w:rsidRPr="00B75727">
        <w:rPr>
          <w:rFonts w:eastAsia="Times New Roman"/>
          <w:color w:val="1D2228"/>
          <w:szCs w:val="24"/>
        </w:rPr>
        <w:t xml:space="preserve"> βέβαια</w:t>
      </w:r>
      <w:r>
        <w:rPr>
          <w:rFonts w:eastAsia="Times New Roman"/>
          <w:color w:val="1D2228"/>
          <w:szCs w:val="24"/>
        </w:rPr>
        <w:t>,</w:t>
      </w:r>
      <w:r w:rsidRPr="00B75727">
        <w:rPr>
          <w:rFonts w:eastAsia="Times New Roman"/>
          <w:color w:val="1D2228"/>
          <w:szCs w:val="24"/>
        </w:rPr>
        <w:t xml:space="preserve"> την</w:t>
      </w:r>
      <w:r>
        <w:rPr>
          <w:rFonts w:eastAsia="Times New Roman"/>
          <w:color w:val="1D2228"/>
          <w:szCs w:val="24"/>
        </w:rPr>
        <w:t xml:space="preserve"> ίδια στιγμή είχαμε το πάθος και το μέν</w:t>
      </w:r>
      <w:r w:rsidRPr="00B75727">
        <w:rPr>
          <w:rFonts w:eastAsia="Times New Roman"/>
          <w:color w:val="1D2228"/>
          <w:szCs w:val="24"/>
        </w:rPr>
        <w:t>ος αυτ</w:t>
      </w:r>
      <w:r>
        <w:rPr>
          <w:rFonts w:eastAsia="Times New Roman"/>
          <w:color w:val="1D2228"/>
          <w:szCs w:val="24"/>
        </w:rPr>
        <w:t xml:space="preserve">ών των μέσων μαζικής ενημέρωσης, </w:t>
      </w:r>
      <w:r w:rsidRPr="00B75727">
        <w:rPr>
          <w:rFonts w:eastAsia="Times New Roman"/>
          <w:color w:val="1D2228"/>
          <w:szCs w:val="24"/>
        </w:rPr>
        <w:t>που βρ</w:t>
      </w:r>
      <w:r w:rsidRPr="00B75727">
        <w:rPr>
          <w:rFonts w:eastAsia="Times New Roman"/>
          <w:color w:val="1D2228"/>
          <w:szCs w:val="24"/>
        </w:rPr>
        <w:t>ήκαν άλλη μία αφορμή για να χτυπήσουν το</w:t>
      </w:r>
      <w:r>
        <w:rPr>
          <w:rFonts w:eastAsia="Times New Roman"/>
          <w:color w:val="1D2228"/>
          <w:szCs w:val="24"/>
        </w:rPr>
        <w:t>ν</w:t>
      </w:r>
      <w:r w:rsidRPr="00B75727">
        <w:rPr>
          <w:rFonts w:eastAsia="Times New Roman"/>
          <w:color w:val="1D2228"/>
          <w:szCs w:val="24"/>
        </w:rPr>
        <w:t xml:space="preserve"> ΣΥΡΙΖΑ και να σπάσουν αυτή τη</w:t>
      </w:r>
      <w:r>
        <w:rPr>
          <w:rFonts w:eastAsia="Times New Roman"/>
          <w:color w:val="1D2228"/>
          <w:szCs w:val="24"/>
        </w:rPr>
        <w:t>ν ισ</w:t>
      </w:r>
      <w:r w:rsidRPr="00B75727">
        <w:rPr>
          <w:rFonts w:eastAsia="Times New Roman"/>
          <w:color w:val="1D2228"/>
          <w:szCs w:val="24"/>
        </w:rPr>
        <w:t>τορία του ηθικού πλεονεκτήματος</w:t>
      </w:r>
      <w:r>
        <w:rPr>
          <w:rFonts w:eastAsia="Times New Roman"/>
          <w:color w:val="1D2228"/>
          <w:szCs w:val="24"/>
        </w:rPr>
        <w:t>. Π</w:t>
      </w:r>
      <w:r w:rsidRPr="00B75727">
        <w:rPr>
          <w:rFonts w:eastAsia="Times New Roman"/>
          <w:color w:val="1D2228"/>
          <w:szCs w:val="24"/>
        </w:rPr>
        <w:t>όσο βγήκε στην επιφάνεια</w:t>
      </w:r>
      <w:r>
        <w:rPr>
          <w:rFonts w:eastAsia="Times New Roman"/>
          <w:color w:val="1D2228"/>
          <w:szCs w:val="24"/>
        </w:rPr>
        <w:t xml:space="preserve">, πόσο έδειξαν το ότι </w:t>
      </w:r>
      <w:r w:rsidRPr="00B75727">
        <w:rPr>
          <w:rFonts w:eastAsia="Times New Roman"/>
          <w:color w:val="1D2228"/>
          <w:szCs w:val="24"/>
        </w:rPr>
        <w:t>ασκήθηκαν δύο κακουργηματικού χαρακτήρα διώξεις για προσλήψεις καταφανώς παράνομες</w:t>
      </w:r>
      <w:r>
        <w:rPr>
          <w:rFonts w:eastAsia="Times New Roman"/>
          <w:color w:val="1D2228"/>
          <w:szCs w:val="24"/>
        </w:rPr>
        <w:t xml:space="preserve">; Και μιλάω για το </w:t>
      </w:r>
      <w:r>
        <w:rPr>
          <w:rFonts w:eastAsia="Times New Roman"/>
          <w:color w:val="1D2228"/>
          <w:szCs w:val="24"/>
        </w:rPr>
        <w:t xml:space="preserve">ΚΕΕΛΠΝΟ και </w:t>
      </w:r>
      <w:r w:rsidRPr="00B75727">
        <w:rPr>
          <w:rFonts w:eastAsia="Times New Roman"/>
          <w:color w:val="1D2228"/>
          <w:szCs w:val="24"/>
        </w:rPr>
        <w:t>τους διορισμούς του Άδων</w:t>
      </w:r>
      <w:r>
        <w:rPr>
          <w:rFonts w:eastAsia="Times New Roman"/>
          <w:color w:val="1D2228"/>
          <w:szCs w:val="24"/>
        </w:rPr>
        <w:t xml:space="preserve">η </w:t>
      </w:r>
      <w:r w:rsidRPr="00B75727">
        <w:rPr>
          <w:rFonts w:eastAsia="Times New Roman"/>
          <w:color w:val="1D2228"/>
          <w:szCs w:val="24"/>
        </w:rPr>
        <w:t>Γεωργιάδη</w:t>
      </w:r>
      <w:r>
        <w:rPr>
          <w:rFonts w:eastAsia="Times New Roman"/>
          <w:color w:val="1D2228"/>
          <w:szCs w:val="24"/>
        </w:rPr>
        <w:t>.</w:t>
      </w:r>
      <w:r w:rsidRPr="00B75727">
        <w:rPr>
          <w:rFonts w:eastAsia="Times New Roman"/>
          <w:color w:val="1D2228"/>
          <w:szCs w:val="24"/>
        </w:rPr>
        <w:t xml:space="preserve"> </w:t>
      </w:r>
      <w:r>
        <w:rPr>
          <w:rFonts w:eastAsia="Times New Roman"/>
          <w:color w:val="1D2228"/>
          <w:szCs w:val="24"/>
        </w:rPr>
        <w:t xml:space="preserve">Έχουν </w:t>
      </w:r>
      <w:r w:rsidRPr="00B75727">
        <w:rPr>
          <w:rFonts w:eastAsia="Times New Roman"/>
          <w:color w:val="1D2228"/>
          <w:szCs w:val="24"/>
        </w:rPr>
        <w:t>ασκηθεί</w:t>
      </w:r>
      <w:r>
        <w:rPr>
          <w:rFonts w:eastAsia="Times New Roman"/>
          <w:color w:val="1D2228"/>
          <w:szCs w:val="24"/>
        </w:rPr>
        <w:t xml:space="preserve"> οι</w:t>
      </w:r>
      <w:r w:rsidRPr="00B75727">
        <w:rPr>
          <w:rFonts w:eastAsia="Times New Roman"/>
          <w:color w:val="1D2228"/>
          <w:szCs w:val="24"/>
        </w:rPr>
        <w:t xml:space="preserve"> διώξεις κακουργηματικού χαρακτήρα και στη συμμορία του </w:t>
      </w:r>
      <w:r>
        <w:rPr>
          <w:rFonts w:eastAsia="Times New Roman"/>
          <w:color w:val="1D2228"/>
          <w:szCs w:val="24"/>
        </w:rPr>
        <w:t>ΚΕΕΛΠΝΟ</w:t>
      </w:r>
      <w:r w:rsidRPr="00B75727">
        <w:rPr>
          <w:rFonts w:eastAsia="Times New Roman"/>
          <w:color w:val="1D2228"/>
          <w:szCs w:val="24"/>
        </w:rPr>
        <w:t xml:space="preserve"> εκεί μέσα</w:t>
      </w:r>
      <w:r>
        <w:rPr>
          <w:rFonts w:eastAsia="Times New Roman"/>
          <w:color w:val="1D2228"/>
          <w:szCs w:val="24"/>
        </w:rPr>
        <w:t>.</w:t>
      </w:r>
    </w:p>
    <w:p w14:paraId="2D30DBCD"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Β</w:t>
      </w:r>
      <w:r w:rsidRPr="00B75727">
        <w:rPr>
          <w:rFonts w:eastAsia="Times New Roman"/>
          <w:color w:val="1D2228"/>
          <w:szCs w:val="24"/>
        </w:rPr>
        <w:t xml:space="preserve">έβαια </w:t>
      </w:r>
      <w:r>
        <w:rPr>
          <w:rFonts w:eastAsia="Times New Roman"/>
          <w:color w:val="1D2228"/>
          <w:szCs w:val="24"/>
        </w:rPr>
        <w:t>-</w:t>
      </w:r>
      <w:r w:rsidRPr="00B75727">
        <w:rPr>
          <w:rFonts w:eastAsia="Times New Roman"/>
          <w:color w:val="1D2228"/>
          <w:szCs w:val="24"/>
        </w:rPr>
        <w:t>και με αυτό θα κλείσω πριν πω την τροπολογία</w:t>
      </w:r>
      <w:r>
        <w:rPr>
          <w:rFonts w:eastAsia="Times New Roman"/>
          <w:color w:val="1D2228"/>
          <w:szCs w:val="24"/>
        </w:rPr>
        <w:t>-</w:t>
      </w:r>
      <w:r w:rsidRPr="00B75727">
        <w:rPr>
          <w:rFonts w:eastAsia="Times New Roman"/>
          <w:color w:val="1D2228"/>
          <w:szCs w:val="24"/>
        </w:rPr>
        <w:t xml:space="preserve"> υπάρχει</w:t>
      </w:r>
      <w:r>
        <w:rPr>
          <w:rFonts w:eastAsia="Times New Roman"/>
          <w:color w:val="1D2228"/>
          <w:szCs w:val="24"/>
        </w:rPr>
        <w:t xml:space="preserve"> και το εξής...</w:t>
      </w:r>
    </w:p>
    <w:p w14:paraId="2D30DBCE" w14:textId="77777777" w:rsidR="000D1FE2" w:rsidRDefault="005E5B96">
      <w:pPr>
        <w:spacing w:line="600" w:lineRule="auto"/>
        <w:ind w:firstLine="720"/>
        <w:contextualSpacing/>
        <w:jc w:val="both"/>
        <w:rPr>
          <w:rFonts w:eastAsia="Times New Roman"/>
          <w:color w:val="1D2228"/>
          <w:szCs w:val="24"/>
        </w:rPr>
      </w:pPr>
      <w:r w:rsidRPr="00A51044">
        <w:rPr>
          <w:rFonts w:eastAsia="Times New Roman"/>
          <w:b/>
          <w:color w:val="1D2228"/>
          <w:szCs w:val="24"/>
        </w:rPr>
        <w:t xml:space="preserve">ΠΡΟΕΔΡΕΥΩΝ (Γεώργιος </w:t>
      </w:r>
      <w:proofErr w:type="spellStart"/>
      <w:r w:rsidRPr="00A51044">
        <w:rPr>
          <w:rFonts w:eastAsia="Times New Roman"/>
          <w:b/>
          <w:color w:val="1D2228"/>
          <w:szCs w:val="24"/>
        </w:rPr>
        <w:t>Μαυρωτάς</w:t>
      </w:r>
      <w:proofErr w:type="spellEnd"/>
      <w:r w:rsidRPr="00A51044">
        <w:rPr>
          <w:rFonts w:eastAsia="Times New Roman"/>
          <w:b/>
          <w:color w:val="1D2228"/>
          <w:szCs w:val="24"/>
        </w:rPr>
        <w:t>):</w:t>
      </w:r>
      <w:r>
        <w:rPr>
          <w:rFonts w:eastAsia="Times New Roman"/>
          <w:b/>
          <w:color w:val="1D2228"/>
          <w:szCs w:val="24"/>
        </w:rPr>
        <w:t xml:space="preserve"> </w:t>
      </w:r>
      <w:r w:rsidRPr="00A51044">
        <w:rPr>
          <w:rFonts w:eastAsia="Times New Roman"/>
          <w:color w:val="1D2228"/>
          <w:szCs w:val="24"/>
        </w:rPr>
        <w:t>Να πάμε</w:t>
      </w:r>
      <w:r w:rsidRPr="00A51044">
        <w:rPr>
          <w:rFonts w:eastAsia="Times New Roman"/>
          <w:color w:val="1D2228"/>
          <w:szCs w:val="24"/>
        </w:rPr>
        <w:t xml:space="preserve"> και στην τροπολογία</w:t>
      </w:r>
      <w:r>
        <w:rPr>
          <w:rFonts w:eastAsia="Times New Roman"/>
          <w:color w:val="1D2228"/>
          <w:szCs w:val="24"/>
        </w:rPr>
        <w:t>;</w:t>
      </w:r>
    </w:p>
    <w:p w14:paraId="2D30DBCF" w14:textId="77777777" w:rsidR="000D1FE2" w:rsidRDefault="005E5B96">
      <w:pPr>
        <w:spacing w:line="600" w:lineRule="auto"/>
        <w:ind w:firstLine="720"/>
        <w:contextualSpacing/>
        <w:jc w:val="both"/>
        <w:rPr>
          <w:rFonts w:eastAsia="Times New Roman"/>
          <w:color w:val="1D2228"/>
          <w:szCs w:val="24"/>
        </w:rPr>
      </w:pPr>
      <w:r w:rsidRPr="00947372">
        <w:rPr>
          <w:rFonts w:eastAsia="Times New Roman"/>
          <w:b/>
          <w:color w:val="1D2228"/>
          <w:szCs w:val="24"/>
        </w:rPr>
        <w:lastRenderedPageBreak/>
        <w:t xml:space="preserve">ΠΑΥΛΟΣ ΠΟΛΑΚΗΣ (Αναπληρωτής Υπουργός Υγείας): </w:t>
      </w:r>
      <w:r w:rsidRPr="00947372">
        <w:rPr>
          <w:rFonts w:eastAsia="Times New Roman"/>
          <w:color w:val="1D2228"/>
          <w:szCs w:val="24"/>
        </w:rPr>
        <w:t>Υπάρχει το εξής</w:t>
      </w:r>
      <w:r>
        <w:rPr>
          <w:rFonts w:eastAsia="Times New Roman"/>
          <w:color w:val="1D2228"/>
          <w:szCs w:val="24"/>
        </w:rPr>
        <w:t>.</w:t>
      </w:r>
      <w:r w:rsidRPr="00947372">
        <w:rPr>
          <w:rFonts w:eastAsia="Times New Roman"/>
          <w:color w:val="1D2228"/>
          <w:szCs w:val="24"/>
        </w:rPr>
        <w:t xml:space="preserve"> </w:t>
      </w:r>
      <w:r>
        <w:rPr>
          <w:rFonts w:eastAsia="Times New Roman"/>
          <w:color w:val="1D2228"/>
          <w:szCs w:val="24"/>
        </w:rPr>
        <w:t xml:space="preserve">Εάν ο ελληνικός λαός </w:t>
      </w:r>
      <w:r w:rsidRPr="00B75727">
        <w:rPr>
          <w:rFonts w:eastAsia="Times New Roman"/>
          <w:color w:val="1D2228"/>
          <w:szCs w:val="24"/>
        </w:rPr>
        <w:t xml:space="preserve">θέλει να γυρίσουμε στην κατάσταση στην οποία τα </w:t>
      </w:r>
      <w:r>
        <w:rPr>
          <w:rFonts w:eastAsia="Times New Roman"/>
          <w:color w:val="1D2228"/>
          <w:szCs w:val="24"/>
        </w:rPr>
        <w:t xml:space="preserve">μέσα μαζικής ενημέρωσης, ενώ συμβαίνουν </w:t>
      </w:r>
      <w:r w:rsidRPr="00B75727">
        <w:rPr>
          <w:rFonts w:eastAsia="Times New Roman"/>
          <w:color w:val="1D2228"/>
          <w:szCs w:val="24"/>
        </w:rPr>
        <w:t>αυτά</w:t>
      </w:r>
      <w:r>
        <w:rPr>
          <w:rFonts w:eastAsia="Times New Roman"/>
          <w:color w:val="1D2228"/>
          <w:szCs w:val="24"/>
        </w:rPr>
        <w:t>, θα λιβανίζουν την Κ</w:t>
      </w:r>
      <w:r w:rsidRPr="00B75727">
        <w:rPr>
          <w:rFonts w:eastAsia="Times New Roman"/>
          <w:color w:val="1D2228"/>
          <w:szCs w:val="24"/>
        </w:rPr>
        <w:t>υβέρνηση</w:t>
      </w:r>
      <w:r>
        <w:rPr>
          <w:rFonts w:eastAsia="Times New Roman"/>
          <w:color w:val="1D2228"/>
          <w:szCs w:val="24"/>
        </w:rPr>
        <w:t>,</w:t>
      </w:r>
      <w:r w:rsidRPr="00B75727">
        <w:rPr>
          <w:rFonts w:eastAsia="Times New Roman"/>
          <w:color w:val="1D2228"/>
          <w:szCs w:val="24"/>
        </w:rPr>
        <w:t xml:space="preserve"> αυτό ξέρε</w:t>
      </w:r>
      <w:r>
        <w:rPr>
          <w:rFonts w:eastAsia="Times New Roman"/>
          <w:color w:val="1D2228"/>
          <w:szCs w:val="24"/>
        </w:rPr>
        <w:t>τε</w:t>
      </w:r>
      <w:r w:rsidRPr="00B75727">
        <w:rPr>
          <w:rFonts w:eastAsia="Times New Roman"/>
          <w:color w:val="1D2228"/>
          <w:szCs w:val="24"/>
        </w:rPr>
        <w:t xml:space="preserve"> τι σημαίνει</w:t>
      </w:r>
      <w:r>
        <w:rPr>
          <w:rFonts w:eastAsia="Times New Roman"/>
          <w:color w:val="1D2228"/>
          <w:szCs w:val="24"/>
        </w:rPr>
        <w:t>; Σ</w:t>
      </w:r>
      <w:r w:rsidRPr="00B75727">
        <w:rPr>
          <w:rFonts w:eastAsia="Times New Roman"/>
          <w:color w:val="1D2228"/>
          <w:szCs w:val="24"/>
        </w:rPr>
        <w:t>η</w:t>
      </w:r>
      <w:r w:rsidRPr="00B75727">
        <w:rPr>
          <w:rFonts w:eastAsia="Times New Roman"/>
          <w:color w:val="1D2228"/>
          <w:szCs w:val="24"/>
        </w:rPr>
        <w:t>μαίνει το εξής πράγμα</w:t>
      </w:r>
      <w:r>
        <w:rPr>
          <w:rFonts w:eastAsia="Times New Roman"/>
          <w:color w:val="1D2228"/>
          <w:szCs w:val="24"/>
        </w:rPr>
        <w:t>:</w:t>
      </w:r>
      <w:r w:rsidRPr="00B75727">
        <w:rPr>
          <w:rFonts w:eastAsia="Times New Roman"/>
          <w:color w:val="1D2228"/>
          <w:szCs w:val="24"/>
        </w:rPr>
        <w:t xml:space="preserve"> ότι αυτά τα τέσσερα χρόνια εμείς από το ΚΕΕΛΠΝΟ και τα νοσοκομεία στα </w:t>
      </w:r>
      <w:r>
        <w:rPr>
          <w:rFonts w:eastAsia="Times New Roman"/>
          <w:color w:val="1D2228"/>
          <w:szCs w:val="24"/>
        </w:rPr>
        <w:t>μέσα μαζικής ενημέρωσης,</w:t>
      </w:r>
      <w:r w:rsidRPr="00B75727">
        <w:rPr>
          <w:rFonts w:eastAsia="Times New Roman"/>
          <w:color w:val="1D2228"/>
          <w:szCs w:val="24"/>
        </w:rPr>
        <w:t xml:space="preserve"> υπαρκτά και ανύπαρκτα</w:t>
      </w:r>
      <w:r>
        <w:rPr>
          <w:rFonts w:eastAsia="Times New Roman"/>
          <w:color w:val="1D2228"/>
          <w:szCs w:val="24"/>
        </w:rPr>
        <w:t>,</w:t>
      </w:r>
      <w:r w:rsidRPr="00B75727">
        <w:rPr>
          <w:rFonts w:eastAsia="Times New Roman"/>
          <w:color w:val="1D2228"/>
          <w:szCs w:val="24"/>
        </w:rPr>
        <w:t xml:space="preserve"> κόψαμε 130 εκατομμύρια ευρώ</w:t>
      </w:r>
      <w:r>
        <w:rPr>
          <w:rFonts w:eastAsia="Times New Roman"/>
          <w:color w:val="1D2228"/>
          <w:szCs w:val="24"/>
        </w:rPr>
        <w:t xml:space="preserve">. Τόσο είναι </w:t>
      </w:r>
      <w:r w:rsidRPr="00B75727">
        <w:rPr>
          <w:rFonts w:eastAsia="Times New Roman"/>
          <w:color w:val="1D2228"/>
          <w:szCs w:val="24"/>
        </w:rPr>
        <w:t>το υπολογιζόμενο ύψος της διαφημιστικής δαπάνης που θα έπαιρναν από το</w:t>
      </w:r>
      <w:r>
        <w:rPr>
          <w:rFonts w:eastAsia="Times New Roman"/>
          <w:color w:val="1D2228"/>
          <w:szCs w:val="24"/>
        </w:rPr>
        <w:t>ν</w:t>
      </w:r>
      <w:r w:rsidRPr="00B75727">
        <w:rPr>
          <w:rFonts w:eastAsia="Times New Roman"/>
          <w:color w:val="1D2228"/>
          <w:szCs w:val="24"/>
        </w:rPr>
        <w:t xml:space="preserve"> χώρ</w:t>
      </w:r>
      <w:r w:rsidRPr="00B75727">
        <w:rPr>
          <w:rFonts w:eastAsia="Times New Roman"/>
          <w:color w:val="1D2228"/>
          <w:szCs w:val="24"/>
        </w:rPr>
        <w:t>ο της υγείας</w:t>
      </w:r>
      <w:r>
        <w:rPr>
          <w:rFonts w:eastAsia="Times New Roman"/>
          <w:color w:val="1D2228"/>
          <w:szCs w:val="24"/>
        </w:rPr>
        <w:t>,</w:t>
      </w:r>
      <w:r w:rsidRPr="00B75727">
        <w:rPr>
          <w:rFonts w:eastAsia="Times New Roman"/>
          <w:color w:val="1D2228"/>
          <w:szCs w:val="24"/>
        </w:rPr>
        <w:t xml:space="preserve"> για αέρα κοπανιστό</w:t>
      </w:r>
      <w:r>
        <w:rPr>
          <w:rFonts w:eastAsia="Times New Roman"/>
          <w:color w:val="1D2228"/>
          <w:szCs w:val="24"/>
        </w:rPr>
        <w:t>,</w:t>
      </w:r>
      <w:r w:rsidRPr="00B75727">
        <w:rPr>
          <w:rFonts w:eastAsia="Times New Roman"/>
          <w:color w:val="1D2228"/>
          <w:szCs w:val="24"/>
        </w:rPr>
        <w:t xml:space="preserve"> για </w:t>
      </w:r>
      <w:proofErr w:type="spellStart"/>
      <w:r w:rsidRPr="00B75727">
        <w:rPr>
          <w:rFonts w:eastAsia="Times New Roman"/>
          <w:color w:val="1D2228"/>
          <w:szCs w:val="24"/>
        </w:rPr>
        <w:t>banner</w:t>
      </w:r>
      <w:proofErr w:type="spellEnd"/>
      <w:r>
        <w:rPr>
          <w:rFonts w:eastAsia="Times New Roman"/>
          <w:color w:val="1D2228"/>
          <w:szCs w:val="24"/>
        </w:rPr>
        <w:t>,</w:t>
      </w:r>
      <w:r w:rsidRPr="00B75727">
        <w:rPr>
          <w:rFonts w:eastAsia="Times New Roman"/>
          <w:color w:val="1D2228"/>
          <w:szCs w:val="24"/>
        </w:rPr>
        <w:t xml:space="preserve"> για καταχωρήσεις</w:t>
      </w:r>
      <w:r>
        <w:rPr>
          <w:rFonts w:eastAsia="Times New Roman"/>
          <w:color w:val="1D2228"/>
          <w:szCs w:val="24"/>
        </w:rPr>
        <w:t>,</w:t>
      </w:r>
      <w:r w:rsidRPr="00B75727">
        <w:rPr>
          <w:rFonts w:eastAsia="Times New Roman"/>
          <w:color w:val="1D2228"/>
          <w:szCs w:val="24"/>
        </w:rPr>
        <w:t xml:space="preserve"> για πράγματα που θα</w:t>
      </w:r>
      <w:r>
        <w:rPr>
          <w:rFonts w:eastAsia="Times New Roman"/>
          <w:color w:val="1D2228"/>
          <w:szCs w:val="24"/>
        </w:rPr>
        <w:t xml:space="preserve"> έπρεπε να</w:t>
      </w:r>
      <w:r w:rsidRPr="00B75727">
        <w:rPr>
          <w:rFonts w:eastAsia="Times New Roman"/>
          <w:color w:val="1D2228"/>
          <w:szCs w:val="24"/>
        </w:rPr>
        <w:t xml:space="preserve"> προβάλουν δωρεάν </w:t>
      </w:r>
      <w:r>
        <w:rPr>
          <w:rFonts w:eastAsia="Times New Roman"/>
          <w:color w:val="1D2228"/>
          <w:szCs w:val="24"/>
        </w:rPr>
        <w:t xml:space="preserve">και ποτέ δεν πρόβαλαν. </w:t>
      </w:r>
    </w:p>
    <w:p w14:paraId="2D30DBD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Γι’ αυτό </w:t>
      </w:r>
      <w:proofErr w:type="spellStart"/>
      <w:r>
        <w:rPr>
          <w:rFonts w:eastAsia="Times New Roman" w:cs="Times New Roman"/>
          <w:szCs w:val="24"/>
        </w:rPr>
        <w:t>στοχοποιήθηκα</w:t>
      </w:r>
      <w:proofErr w:type="spellEnd"/>
      <w:r>
        <w:rPr>
          <w:rFonts w:eastAsia="Times New Roman" w:cs="Times New Roman"/>
          <w:szCs w:val="24"/>
        </w:rPr>
        <w:t xml:space="preserve"> εγώ, γιατί βάλαμε το χέρι μας μέσα στον βούρκο και τον καθαρίσαμε, γιατί αυτά τα 130 εκατομμύρια ε</w:t>
      </w:r>
      <w:r>
        <w:rPr>
          <w:rFonts w:eastAsia="Times New Roman" w:cs="Times New Roman"/>
          <w:szCs w:val="24"/>
        </w:rPr>
        <w:t xml:space="preserve">μείς τα κάναμε μεταμοσχεύσεις που ξεπληρώσαμε, τα κάναμε εξοπλισμούς, τα κάναμε άλλα πράγματα, γιατί αυτή την υπόσχεση δώσαμε στον ελληνικό λαό όταν αναλάβαμε το 2015 και όταν συμβιβαστήκαμε τον Ιούλη. </w:t>
      </w:r>
    </w:p>
    <w:p w14:paraId="2D30DBD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Δώσαμε μια υπόσχεση ότι θα κρατήσουμε την κοινωνία όρ</w:t>
      </w:r>
      <w:r>
        <w:rPr>
          <w:rFonts w:eastAsia="Times New Roman" w:cs="Times New Roman"/>
          <w:szCs w:val="24"/>
        </w:rPr>
        <w:t xml:space="preserve">θια στηρίζοντας το κοινωνικό κράτος -και το στηρίξαμε- αλλά </w:t>
      </w:r>
      <w:r>
        <w:rPr>
          <w:rFonts w:eastAsia="Times New Roman" w:cs="Times New Roman"/>
          <w:szCs w:val="24"/>
        </w:rPr>
        <w:lastRenderedPageBreak/>
        <w:t>για να στηρίξεις το κοινωνικό κράτος</w:t>
      </w:r>
      <w:r w:rsidRPr="006C5A11">
        <w:rPr>
          <w:rFonts w:eastAsia="Times New Roman" w:cs="Times New Roman"/>
          <w:szCs w:val="24"/>
        </w:rPr>
        <w:t>,</w:t>
      </w:r>
      <w:r>
        <w:rPr>
          <w:rFonts w:eastAsia="Times New Roman" w:cs="Times New Roman"/>
          <w:szCs w:val="24"/>
        </w:rPr>
        <w:t xml:space="preserve"> πρέπει να χτυπήσεις το διεφθαρμένο σύστημα και να λες τα πράγματα με το όνομά τους, γιατί το ύφος μπορεί να είναι έντονο, αλλά το ήθος είναι κρυστάλλινο και λέει αυτά που πρέπει εκεί που πρέπει, όπως πρέπει. Να μη νομίζει κανείς ότι χαϊδεύοντας ή μιλώντας</w:t>
      </w:r>
      <w:r>
        <w:rPr>
          <w:rFonts w:eastAsia="Times New Roman" w:cs="Times New Roman"/>
          <w:szCs w:val="24"/>
        </w:rPr>
        <w:t xml:space="preserve"> πιο ήπια στους διεφθαρμένους, πρόκειται να τους συμπεριφερθούν ανάλογα. Να μην το νομίζει κανείς αυτό. Ο κακός θέλει χειρότερο. Δεν γίνεται με άλλον τρόπο. Νομίζω ότι αυτό είναι ένα πολύ μεγάλο συμπέρασμα που έχει βγει, γι’ αυτό </w:t>
      </w:r>
      <w:proofErr w:type="spellStart"/>
      <w:r>
        <w:rPr>
          <w:rFonts w:eastAsia="Times New Roman" w:cs="Times New Roman"/>
          <w:szCs w:val="24"/>
        </w:rPr>
        <w:t>στοχοποιηθήκαμε</w:t>
      </w:r>
      <w:proofErr w:type="spellEnd"/>
      <w:r>
        <w:rPr>
          <w:rFonts w:eastAsia="Times New Roman" w:cs="Times New Roman"/>
          <w:szCs w:val="24"/>
        </w:rPr>
        <w:t xml:space="preserve">. </w:t>
      </w:r>
    </w:p>
    <w:p w14:paraId="2D30DBD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Αν θέλει</w:t>
      </w:r>
      <w:r>
        <w:rPr>
          <w:rFonts w:eastAsia="Times New Roman" w:cs="Times New Roman"/>
          <w:szCs w:val="24"/>
        </w:rPr>
        <w:t xml:space="preserve">, λοιπόν, ο ελληνικός λαός 130 εκατομμύρια ευρώ να πάνε διαφημιστική δαπάνη σε υπαρκτά και ανύπαρκτα </w:t>
      </w:r>
      <w:r>
        <w:rPr>
          <w:rFonts w:eastAsia="Times New Roman" w:cs="Times New Roman"/>
          <w:szCs w:val="24"/>
          <w:lang w:val="en-US"/>
        </w:rPr>
        <w:t>sites</w:t>
      </w:r>
      <w:r>
        <w:rPr>
          <w:rFonts w:eastAsia="Times New Roman" w:cs="Times New Roman"/>
          <w:szCs w:val="24"/>
        </w:rPr>
        <w:t>, είναι και αυτό ένα δίλημμα στις 7 Ιουλίου.</w:t>
      </w:r>
    </w:p>
    <w:p w14:paraId="2D30DBD3" w14:textId="77777777" w:rsidR="000D1FE2" w:rsidRDefault="005E5B96">
      <w:pPr>
        <w:spacing w:line="600" w:lineRule="auto"/>
        <w:ind w:firstLine="720"/>
        <w:jc w:val="both"/>
        <w:rPr>
          <w:rFonts w:eastAsia="Times New Roman" w:cs="Times New Roman"/>
          <w:szCs w:val="24"/>
        </w:rPr>
      </w:pPr>
      <w:r w:rsidRPr="006C5A11">
        <w:rPr>
          <w:rFonts w:eastAsia="Times New Roman" w:cs="Times New Roman"/>
          <w:b/>
          <w:szCs w:val="24"/>
        </w:rPr>
        <w:t xml:space="preserve">ΠΡΟΕΔΡΕΥΩΝ (Γεώργιος </w:t>
      </w:r>
      <w:proofErr w:type="spellStart"/>
      <w:r w:rsidRPr="006C5A11">
        <w:rPr>
          <w:rFonts w:eastAsia="Times New Roman" w:cs="Times New Roman"/>
          <w:b/>
          <w:szCs w:val="24"/>
        </w:rPr>
        <w:t>Μαυρωτάς</w:t>
      </w:r>
      <w:proofErr w:type="spellEnd"/>
      <w:r w:rsidRPr="006C5A11">
        <w:rPr>
          <w:rFonts w:eastAsia="Times New Roman" w:cs="Times New Roman"/>
          <w:b/>
          <w:szCs w:val="24"/>
        </w:rPr>
        <w:t>):</w:t>
      </w:r>
      <w:r w:rsidRPr="00C97CB0">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μιλάτε επί </w:t>
      </w:r>
      <w:proofErr w:type="spellStart"/>
      <w:r>
        <w:rPr>
          <w:rFonts w:eastAsia="Times New Roman" w:cs="Times New Roman"/>
          <w:szCs w:val="24"/>
        </w:rPr>
        <w:t>εικοσιεπτάμισι</w:t>
      </w:r>
      <w:proofErr w:type="spellEnd"/>
      <w:r>
        <w:rPr>
          <w:rFonts w:eastAsia="Times New Roman" w:cs="Times New Roman"/>
          <w:szCs w:val="24"/>
        </w:rPr>
        <w:t xml:space="preserve"> λεπτά. Να πάμε στην τροπολογία.</w:t>
      </w:r>
    </w:p>
    <w:p w14:paraId="2D30DBD4" w14:textId="77777777" w:rsidR="000D1FE2" w:rsidRDefault="005E5B96">
      <w:pPr>
        <w:spacing w:line="600" w:lineRule="auto"/>
        <w:ind w:firstLine="720"/>
        <w:jc w:val="both"/>
        <w:rPr>
          <w:rFonts w:eastAsia="Times New Roman" w:cs="Times New Roman"/>
          <w:szCs w:val="24"/>
        </w:rPr>
      </w:pPr>
      <w:r w:rsidRPr="006C5A11">
        <w:rPr>
          <w:rFonts w:eastAsia="Times New Roman" w:cs="Times New Roman"/>
          <w:b/>
          <w:szCs w:val="24"/>
        </w:rPr>
        <w:t>ΠΑΥΛΟΣ ΠΟΛΑΚΗΣ (Αναπληρωτής Υπουργός Υγείας):</w:t>
      </w:r>
      <w:r w:rsidRPr="00C97CB0">
        <w:rPr>
          <w:rFonts w:eastAsia="Times New Roman" w:cs="Times New Roman"/>
          <w:szCs w:val="24"/>
        </w:rPr>
        <w:t xml:space="preserve"> </w:t>
      </w:r>
      <w:r>
        <w:rPr>
          <w:rFonts w:eastAsia="Times New Roman" w:cs="Times New Roman"/>
          <w:szCs w:val="24"/>
        </w:rPr>
        <w:t>Κύριε Πρόεδρε, ξέρω ότι έχω καταχραστεί τον χρόνο, αλλά η ομιλία μου έχει και έναν χαρακτήρα απολογισμού.</w:t>
      </w:r>
    </w:p>
    <w:p w14:paraId="2D30DBD5" w14:textId="77777777" w:rsidR="000D1FE2" w:rsidRDefault="005E5B96">
      <w:pPr>
        <w:spacing w:line="600" w:lineRule="auto"/>
        <w:ind w:firstLine="720"/>
        <w:jc w:val="both"/>
        <w:rPr>
          <w:rFonts w:eastAsia="Times New Roman" w:cs="Times New Roman"/>
          <w:szCs w:val="24"/>
        </w:rPr>
      </w:pPr>
      <w:r w:rsidRPr="00C97CB0">
        <w:rPr>
          <w:rFonts w:eastAsia="Times New Roman" w:cs="Times New Roman"/>
          <w:b/>
          <w:szCs w:val="24"/>
        </w:rPr>
        <w:lastRenderedPageBreak/>
        <w:t xml:space="preserve">ΠΡΟΕΔΡΕΥΩΝ (Γεώργιος </w:t>
      </w:r>
      <w:proofErr w:type="spellStart"/>
      <w:r w:rsidRPr="00C97CB0">
        <w:rPr>
          <w:rFonts w:eastAsia="Times New Roman" w:cs="Times New Roman"/>
          <w:b/>
          <w:szCs w:val="24"/>
        </w:rPr>
        <w:t>Μαυρωτάς</w:t>
      </w:r>
      <w:proofErr w:type="spellEnd"/>
      <w:r w:rsidRPr="00C97CB0">
        <w:rPr>
          <w:rFonts w:eastAsia="Times New Roman" w:cs="Times New Roman"/>
          <w:b/>
          <w:szCs w:val="24"/>
        </w:rPr>
        <w:t xml:space="preserve">): </w:t>
      </w:r>
      <w:r>
        <w:rPr>
          <w:rFonts w:eastAsia="Times New Roman" w:cs="Times New Roman"/>
          <w:szCs w:val="24"/>
        </w:rPr>
        <w:t>Το καταλαβαίνω. Έχει χαρακτήρα καταληκτικής συνεδρίασης. Απλώς να περάσε</w:t>
      </w:r>
      <w:r>
        <w:rPr>
          <w:rFonts w:eastAsia="Times New Roman" w:cs="Times New Roman"/>
          <w:szCs w:val="24"/>
        </w:rPr>
        <w:t>τε στην τροπολογία, γιατί περιμένουν…</w:t>
      </w:r>
    </w:p>
    <w:p w14:paraId="2D30DBD6" w14:textId="77777777" w:rsidR="000D1FE2" w:rsidRDefault="005E5B96">
      <w:pPr>
        <w:spacing w:line="600" w:lineRule="auto"/>
        <w:ind w:firstLine="720"/>
        <w:jc w:val="both"/>
        <w:rPr>
          <w:rFonts w:eastAsia="Times New Roman" w:cs="Times New Roman"/>
          <w:szCs w:val="24"/>
        </w:rPr>
      </w:pPr>
      <w:r w:rsidRPr="00C97CB0">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Ξέρετε, εγώ είμαι χαρούμενος που κλείνουμε με νομοσχέδιο του Υπουργείου Υγείας, γιατί είχαμε μεγάλη νομοθετική παραγωγή και πρέπει κάποια πράγματα, τα οποία δυστυχώς δεν μπ</w:t>
      </w:r>
      <w:r>
        <w:rPr>
          <w:rFonts w:eastAsia="Times New Roman" w:cs="Times New Roman"/>
          <w:szCs w:val="24"/>
        </w:rPr>
        <w:t>ορούμε να τα περάσουμε μέσα από τα ΜΜΕ, γιατί δεν τα έχουμε «ταΐσει» με διαφημιστική δαπάνη, τουλάχιστον να τα πούμε από το Βήμα της Βουλής.</w:t>
      </w:r>
    </w:p>
    <w:p w14:paraId="2D30DBD7" w14:textId="77777777" w:rsidR="000D1FE2" w:rsidRDefault="005E5B96">
      <w:pPr>
        <w:spacing w:line="600" w:lineRule="auto"/>
        <w:ind w:firstLine="720"/>
        <w:jc w:val="both"/>
        <w:rPr>
          <w:rFonts w:eastAsia="Times New Roman" w:cs="Times New Roman"/>
          <w:szCs w:val="24"/>
        </w:rPr>
      </w:pPr>
      <w:r w:rsidRPr="00C97CB0">
        <w:rPr>
          <w:rFonts w:eastAsia="Times New Roman" w:cs="Times New Roman"/>
          <w:b/>
          <w:szCs w:val="24"/>
        </w:rPr>
        <w:t xml:space="preserve">ΠΡΟΕΔΡΕΥΩΝ (Γεώργιος </w:t>
      </w:r>
      <w:proofErr w:type="spellStart"/>
      <w:r w:rsidRPr="00C97CB0">
        <w:rPr>
          <w:rFonts w:eastAsia="Times New Roman" w:cs="Times New Roman"/>
          <w:b/>
          <w:szCs w:val="24"/>
        </w:rPr>
        <w:t>Μαυρωτάς</w:t>
      </w:r>
      <w:proofErr w:type="spellEnd"/>
      <w:r w:rsidRPr="00C97CB0">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Γι’ αυτό σας έδωσα και παραπάνω χρόνο. </w:t>
      </w:r>
    </w:p>
    <w:p w14:paraId="2D30DBD8" w14:textId="77777777" w:rsidR="000D1FE2" w:rsidRDefault="005E5B96">
      <w:pPr>
        <w:spacing w:line="600" w:lineRule="auto"/>
        <w:ind w:firstLine="720"/>
        <w:jc w:val="both"/>
        <w:rPr>
          <w:rFonts w:eastAsia="Times New Roman" w:cs="Times New Roman"/>
          <w:szCs w:val="24"/>
        </w:rPr>
      </w:pPr>
      <w:r w:rsidRPr="00C97CB0">
        <w:rPr>
          <w:rFonts w:eastAsia="Times New Roman" w:cs="Times New Roman"/>
          <w:b/>
          <w:szCs w:val="24"/>
        </w:rPr>
        <w:t>ΠΑΥΛΟΣ ΠΟΛΑΚΗΣ (Αναπληρωτής Υπουργός Υγείας</w:t>
      </w:r>
      <w:r w:rsidRPr="00C97CB0">
        <w:rPr>
          <w:rFonts w:eastAsia="Times New Roman" w:cs="Times New Roman"/>
          <w:b/>
          <w:szCs w:val="24"/>
        </w:rPr>
        <w:t>):</w:t>
      </w:r>
      <w:r>
        <w:rPr>
          <w:rFonts w:eastAsia="Times New Roman" w:cs="Times New Roman"/>
          <w:b/>
          <w:szCs w:val="24"/>
        </w:rPr>
        <w:t xml:space="preserve"> </w:t>
      </w:r>
      <w:r>
        <w:rPr>
          <w:rFonts w:eastAsia="Times New Roman" w:cs="Times New Roman"/>
          <w:szCs w:val="24"/>
        </w:rPr>
        <w:t>Το ξέρω και σας ευχαριστώ.</w:t>
      </w:r>
    </w:p>
    <w:p w14:paraId="2D30DBD9" w14:textId="77777777" w:rsidR="000D1FE2" w:rsidRDefault="005E5B96">
      <w:pPr>
        <w:spacing w:line="600" w:lineRule="auto"/>
        <w:ind w:firstLine="720"/>
        <w:jc w:val="both"/>
        <w:rPr>
          <w:rFonts w:eastAsia="Times New Roman" w:cs="Times New Roman"/>
          <w:szCs w:val="24"/>
        </w:rPr>
      </w:pPr>
      <w:r w:rsidRPr="00C97CB0">
        <w:rPr>
          <w:rFonts w:eastAsia="Times New Roman" w:cs="Times New Roman"/>
          <w:b/>
          <w:szCs w:val="24"/>
        </w:rPr>
        <w:t xml:space="preserve">ΠΡΟΕΔΡΕΥΩΝ (Γεώργιος </w:t>
      </w:r>
      <w:proofErr w:type="spellStart"/>
      <w:r w:rsidRPr="00C97CB0">
        <w:rPr>
          <w:rFonts w:eastAsia="Times New Roman" w:cs="Times New Roman"/>
          <w:b/>
          <w:szCs w:val="24"/>
        </w:rPr>
        <w:t>Μαυρωτάς</w:t>
      </w:r>
      <w:proofErr w:type="spellEnd"/>
      <w:r w:rsidRPr="00C97CB0">
        <w:rPr>
          <w:rFonts w:eastAsia="Times New Roman" w:cs="Times New Roman"/>
          <w:b/>
          <w:szCs w:val="24"/>
        </w:rPr>
        <w:t>):</w:t>
      </w:r>
      <w:r>
        <w:rPr>
          <w:rFonts w:eastAsia="Times New Roman" w:cs="Times New Roman"/>
          <w:b/>
          <w:szCs w:val="24"/>
        </w:rPr>
        <w:t xml:space="preserve"> </w:t>
      </w:r>
      <w:r>
        <w:rPr>
          <w:rFonts w:eastAsia="Times New Roman" w:cs="Times New Roman"/>
          <w:szCs w:val="24"/>
        </w:rPr>
        <w:t>Να πάμε και στην τροπολογία.</w:t>
      </w:r>
    </w:p>
    <w:p w14:paraId="2D30DBDA" w14:textId="77777777" w:rsidR="000D1FE2" w:rsidRDefault="005E5B96">
      <w:pPr>
        <w:spacing w:line="600" w:lineRule="auto"/>
        <w:ind w:firstLine="720"/>
        <w:jc w:val="both"/>
        <w:rPr>
          <w:rFonts w:eastAsia="Times New Roman" w:cs="Times New Roman"/>
          <w:szCs w:val="24"/>
        </w:rPr>
      </w:pPr>
      <w:r w:rsidRPr="00C97CB0">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Ένιωσα την ανάγκη να απαντήσω σε κάποια πράγματα </w:t>
      </w:r>
      <w:r>
        <w:rPr>
          <w:rFonts w:eastAsia="Times New Roman" w:cs="Times New Roman"/>
          <w:szCs w:val="24"/>
        </w:rPr>
        <w:lastRenderedPageBreak/>
        <w:t>και θα πω άλλη μια κουβέντα. Υπάρχει ένα μεγάλο στοίχημα και είναι στο</w:t>
      </w:r>
      <w:r>
        <w:rPr>
          <w:rFonts w:eastAsia="Times New Roman" w:cs="Times New Roman"/>
          <w:szCs w:val="24"/>
        </w:rPr>
        <w:t xml:space="preserve">ίχημα της επόμενης τετραετίας. Όλες οι τροπολογίες λύνουν προβλήματα. Ούτε χαριστικές είναι ούτε </w:t>
      </w:r>
      <w:proofErr w:type="spellStart"/>
      <w:r>
        <w:rPr>
          <w:rFonts w:eastAsia="Times New Roman" w:cs="Times New Roman"/>
          <w:szCs w:val="24"/>
        </w:rPr>
        <w:t>τακτοποιητικές</w:t>
      </w:r>
      <w:proofErr w:type="spellEnd"/>
      <w:r>
        <w:rPr>
          <w:rFonts w:eastAsia="Times New Roman" w:cs="Times New Roman"/>
          <w:szCs w:val="24"/>
        </w:rPr>
        <w:t xml:space="preserve"> «ημετέρων». Όλες οι τροπολογίες λύνουν σοβαρά κοινωνικά προβλήματα. Κάποιες άλλες δεν «κατέβηκαν» ενώ θα έπρεπε, κατά τη γνώμη μου. </w:t>
      </w:r>
    </w:p>
    <w:p w14:paraId="2D30DBD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 θέμα ποι</w:t>
      </w:r>
      <w:r>
        <w:rPr>
          <w:rFonts w:eastAsia="Times New Roman" w:cs="Times New Roman"/>
          <w:szCs w:val="24"/>
        </w:rPr>
        <w:t>ο είναι; Ότι το μεγάλο στοίχημα, για το οποίο σήμερα κάνουν αυτή τη φασαρία η Νέα Δημοκρατία, το ΚΙΝΑΛ κ.λπ., είναι ότι μια σειρά από πράγματα, όπως αυτά που έρχονται σήμερα εδώ -και που οι υπουργικές θα γίνουν δεκτές- οφείλονται σε μια λειτουργία ενός κρα</w:t>
      </w:r>
      <w:r>
        <w:rPr>
          <w:rFonts w:eastAsia="Times New Roman" w:cs="Times New Roman"/>
          <w:szCs w:val="24"/>
        </w:rPr>
        <w:t>τικού μηχανισμού, ο οποίος τα προηγούμενα χρόνια ήταν σαφώς απέναντι και αυτό πρέπει να το βγάζουμε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ως συμπέρασμα. Ήταν σαφώς απέναντι. </w:t>
      </w:r>
    </w:p>
    <w:p w14:paraId="2D30DBD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Είπε κάποια πράγματα ο συνάδελφος κ. </w:t>
      </w:r>
      <w:proofErr w:type="spellStart"/>
      <w:r>
        <w:rPr>
          <w:rFonts w:eastAsia="Times New Roman" w:cs="Times New Roman"/>
          <w:szCs w:val="24"/>
        </w:rPr>
        <w:t>Καΐσας</w:t>
      </w:r>
      <w:proofErr w:type="spellEnd"/>
      <w:r>
        <w:rPr>
          <w:rFonts w:eastAsia="Times New Roman" w:cs="Times New Roman"/>
          <w:szCs w:val="24"/>
        </w:rPr>
        <w:t xml:space="preserve"> προηγουμένως. Δεν είναι δυνατόν για να προχωρήσει μια τροπολογία</w:t>
      </w:r>
      <w:r>
        <w:rPr>
          <w:rFonts w:eastAsia="Times New Roman" w:cs="Times New Roman"/>
          <w:szCs w:val="24"/>
        </w:rPr>
        <w:t xml:space="preserve">, οι υπηρεσιακοί να το καθυστερούν δύο και τρεις και έξι και οκτώ μήνες. Αυτό συνέβη, άρα η κουβέντα δεν θα έπρεπε να μεταφερθεί εκεί. </w:t>
      </w:r>
    </w:p>
    <w:p w14:paraId="2D30DBD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Η κουβέντα που πρέπει να κάνει ο ΣΥΡΙΖΑ -και θα την κάνει και προεκλογικά- δεν είναι αυτά που λένε περί </w:t>
      </w:r>
      <w:proofErr w:type="spellStart"/>
      <w:r>
        <w:rPr>
          <w:rFonts w:eastAsia="Times New Roman" w:cs="Times New Roman"/>
          <w:szCs w:val="24"/>
        </w:rPr>
        <w:t>Μαδούρο</w:t>
      </w:r>
      <w:proofErr w:type="spellEnd"/>
      <w:r>
        <w:rPr>
          <w:rFonts w:eastAsia="Times New Roman" w:cs="Times New Roman"/>
          <w:szCs w:val="24"/>
        </w:rPr>
        <w:t xml:space="preserve"> κ.λπ. κα</w:t>
      </w:r>
      <w:r>
        <w:rPr>
          <w:rFonts w:eastAsia="Times New Roman" w:cs="Times New Roman"/>
          <w:szCs w:val="24"/>
        </w:rPr>
        <w:t xml:space="preserve">ι όλα αυτά τα </w:t>
      </w:r>
      <w:r>
        <w:rPr>
          <w:rFonts w:eastAsia="Times New Roman" w:cs="Times New Roman"/>
          <w:szCs w:val="24"/>
          <w:lang w:val="en-US"/>
        </w:rPr>
        <w:t>fake</w:t>
      </w:r>
      <w:r w:rsidRPr="00B52F52">
        <w:rPr>
          <w:rFonts w:eastAsia="Times New Roman" w:cs="Times New Roman"/>
          <w:szCs w:val="24"/>
        </w:rPr>
        <w:t xml:space="preserve"> </w:t>
      </w:r>
      <w:r>
        <w:rPr>
          <w:rFonts w:eastAsia="Times New Roman" w:cs="Times New Roman"/>
          <w:szCs w:val="24"/>
          <w:lang w:val="en-US"/>
        </w:rPr>
        <w:t>news</w:t>
      </w:r>
      <w:r w:rsidRPr="00B52F52">
        <w:rPr>
          <w:rFonts w:eastAsia="Times New Roman" w:cs="Times New Roman"/>
          <w:szCs w:val="24"/>
        </w:rPr>
        <w:t xml:space="preserve"> </w:t>
      </w:r>
      <w:r>
        <w:rPr>
          <w:rFonts w:eastAsia="Times New Roman" w:cs="Times New Roman"/>
          <w:szCs w:val="24"/>
        </w:rPr>
        <w:t>και τα χυδαία που κάνουν. Η κουβέντα είναι η εξής</w:t>
      </w:r>
      <w:r w:rsidRPr="00B52F52">
        <w:rPr>
          <w:rFonts w:eastAsia="Times New Roman" w:cs="Times New Roman"/>
          <w:szCs w:val="24"/>
        </w:rPr>
        <w:t>:</w:t>
      </w:r>
      <w:r>
        <w:rPr>
          <w:rFonts w:eastAsia="Times New Roman" w:cs="Times New Roman"/>
          <w:szCs w:val="24"/>
        </w:rPr>
        <w:t xml:space="preserve"> Τι σημαίνει κράτος για την Αριστερά; Πώς λειτουργεί; Είναι δυνατόν μ’ ένα κράτος δομημένο επί σαράντα χρόνια</w:t>
      </w:r>
      <w:r>
        <w:rPr>
          <w:rFonts w:eastAsia="Times New Roman" w:cs="Times New Roman"/>
          <w:szCs w:val="24"/>
        </w:rPr>
        <w:t>,</w:t>
      </w:r>
      <w:r>
        <w:rPr>
          <w:rFonts w:eastAsia="Times New Roman" w:cs="Times New Roman"/>
          <w:szCs w:val="24"/>
        </w:rPr>
        <w:t xml:space="preserve"> είτε στο πελατειακό σύστημα είτε στη διαφθορά και στην παραοικονομία, ν</w:t>
      </w:r>
      <w:r>
        <w:rPr>
          <w:rFonts w:eastAsia="Times New Roman" w:cs="Times New Roman"/>
          <w:szCs w:val="24"/>
        </w:rPr>
        <w:t xml:space="preserve">α υλοποιήσεις αριστερό πολιτικό σχέδιο, αν δεν κάνεις δραστικές και άμεσες παρεμβάσεις; Εγώ κατανοώ ότι διαχειριζόμενος χρεοκοπία δεν μπορείς να το κάνεις, όμως το κεντρικό κράτος είναι για να κάνει τέσσερις δουλειές, όχι αυτό που κάνει σήμερα. </w:t>
      </w:r>
    </w:p>
    <w:p w14:paraId="2D30DBD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 80% της</w:t>
      </w:r>
      <w:r>
        <w:rPr>
          <w:rFonts w:eastAsia="Times New Roman" w:cs="Times New Roman"/>
          <w:szCs w:val="24"/>
        </w:rPr>
        <w:t xml:space="preserve"> δουλειάς των Υπουργείων είναι να ετοιμάζουν πράγματα και να μας φέρνουν να υπογράφουμε πράγματα, τα οποία θα μπορούσαν να λυθούν σε πολύ χαμηλότερα επίπεδα. Το κεντρικό κράτος είναι για να παράγει το σχέδιο, να μοιράζει τα λεφτά, να ορίζει τους κανόνες, ν</w:t>
      </w:r>
      <w:r>
        <w:rPr>
          <w:rFonts w:eastAsia="Times New Roman" w:cs="Times New Roman"/>
          <w:szCs w:val="24"/>
        </w:rPr>
        <w:t xml:space="preserve">α δίνει όλη αυτή την αρμοδιότητα στις αποκεντρωμένες δομές του κράτους, να τα υλοποιούν και να έχει όχι τον προληπτικό έλεγχο, που έλεγε η </w:t>
      </w:r>
      <w:r>
        <w:rPr>
          <w:rFonts w:eastAsia="Times New Roman" w:cs="Times New Roman"/>
          <w:szCs w:val="24"/>
        </w:rPr>
        <w:lastRenderedPageBreak/>
        <w:t>Αριστερά παλιότερα, αλλά τον ετήσιο τελικό κατασταλτικό έλεγχο, για να έχει τον φόβο που να φυλά τα έρημα σ’ όλες τις</w:t>
      </w:r>
      <w:r>
        <w:rPr>
          <w:rFonts w:eastAsia="Times New Roman" w:cs="Times New Roman"/>
          <w:szCs w:val="24"/>
        </w:rPr>
        <w:t xml:space="preserve"> αποκεντρωμένες δομές. Έτσι θα πάρει εμπρός η παραγωγική ανασυγκρότηση, έτσι θα αλλάξει και έτσι δεν θα είχαμε όλη αυτή την κουβέντα –μην πω κα</w:t>
      </w:r>
      <w:r>
        <w:rPr>
          <w:rFonts w:eastAsia="Times New Roman" w:cs="Times New Roman"/>
          <w:szCs w:val="24"/>
        </w:rPr>
        <w:t>μ</w:t>
      </w:r>
      <w:r>
        <w:rPr>
          <w:rFonts w:eastAsia="Times New Roman" w:cs="Times New Roman"/>
          <w:szCs w:val="24"/>
        </w:rPr>
        <w:t>μιά άσχημη κουβέντα- σε σχέση με το «βολεύετε, κάνετε, δείχνετε».</w:t>
      </w:r>
    </w:p>
    <w:p w14:paraId="2D30DBD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Διότι εμείς</w:t>
      </w:r>
      <w:r w:rsidRPr="00EB591E">
        <w:rPr>
          <w:rFonts w:eastAsia="Times New Roman" w:cs="Times New Roman"/>
          <w:szCs w:val="24"/>
        </w:rPr>
        <w:t xml:space="preserve"> διαχειριστήκαμε μία κατάσταση στην οποία έπρεπε να παίξουμε με αυτό</w:t>
      </w:r>
      <w:r>
        <w:rPr>
          <w:rFonts w:eastAsia="Times New Roman" w:cs="Times New Roman"/>
          <w:szCs w:val="24"/>
        </w:rPr>
        <w:t>ν</w:t>
      </w:r>
      <w:r w:rsidRPr="00EB591E">
        <w:rPr>
          <w:rFonts w:eastAsia="Times New Roman" w:cs="Times New Roman"/>
          <w:szCs w:val="24"/>
        </w:rPr>
        <w:t xml:space="preserve"> το</w:t>
      </w:r>
      <w:r>
        <w:rPr>
          <w:rFonts w:eastAsia="Times New Roman" w:cs="Times New Roman"/>
          <w:szCs w:val="24"/>
        </w:rPr>
        <w:t>ν</w:t>
      </w:r>
      <w:r w:rsidRPr="00EB591E">
        <w:rPr>
          <w:rFonts w:eastAsia="Times New Roman" w:cs="Times New Roman"/>
          <w:szCs w:val="24"/>
        </w:rPr>
        <w:t xml:space="preserve"> </w:t>
      </w:r>
      <w:r>
        <w:rPr>
          <w:rFonts w:eastAsia="Times New Roman" w:cs="Times New Roman"/>
          <w:szCs w:val="24"/>
        </w:rPr>
        <w:t>«</w:t>
      </w:r>
      <w:r w:rsidRPr="00EB591E">
        <w:rPr>
          <w:rFonts w:eastAsia="Times New Roman" w:cs="Times New Roman"/>
          <w:szCs w:val="24"/>
        </w:rPr>
        <w:t>σκοπό</w:t>
      </w:r>
      <w:r>
        <w:rPr>
          <w:rFonts w:eastAsia="Times New Roman" w:cs="Times New Roman"/>
          <w:szCs w:val="24"/>
        </w:rPr>
        <w:t>»,</w:t>
      </w:r>
      <w:r w:rsidRPr="00EB591E">
        <w:rPr>
          <w:rFonts w:eastAsia="Times New Roman" w:cs="Times New Roman"/>
          <w:szCs w:val="24"/>
        </w:rPr>
        <w:t xml:space="preserve"> γιατί δεν μπορούσαμε να αλλάξουμε τους όρους του </w:t>
      </w:r>
      <w:r>
        <w:rPr>
          <w:rFonts w:eastAsia="Times New Roman" w:cs="Times New Roman"/>
          <w:szCs w:val="24"/>
        </w:rPr>
        <w:t>«</w:t>
      </w:r>
      <w:r w:rsidRPr="00EB591E">
        <w:rPr>
          <w:rFonts w:eastAsia="Times New Roman" w:cs="Times New Roman"/>
          <w:szCs w:val="24"/>
        </w:rPr>
        <w:t>τραγουδιού</w:t>
      </w:r>
      <w:r>
        <w:rPr>
          <w:rFonts w:eastAsia="Times New Roman" w:cs="Times New Roman"/>
          <w:szCs w:val="24"/>
        </w:rPr>
        <w:t>». Ό</w:t>
      </w:r>
      <w:r w:rsidRPr="00EB591E">
        <w:rPr>
          <w:rFonts w:eastAsia="Times New Roman" w:cs="Times New Roman"/>
          <w:szCs w:val="24"/>
        </w:rPr>
        <w:t>μως μάθαμε</w:t>
      </w:r>
      <w:r>
        <w:rPr>
          <w:rFonts w:eastAsia="Times New Roman" w:cs="Times New Roman"/>
          <w:szCs w:val="24"/>
        </w:rPr>
        <w:t>,</w:t>
      </w:r>
      <w:r w:rsidRPr="00EB591E">
        <w:rPr>
          <w:rFonts w:eastAsia="Times New Roman" w:cs="Times New Roman"/>
          <w:szCs w:val="24"/>
        </w:rPr>
        <w:t xml:space="preserve"> ξέρουμε και μπορούμε να το αλλάξουμε</w:t>
      </w:r>
      <w:r>
        <w:rPr>
          <w:rFonts w:eastAsia="Times New Roman" w:cs="Times New Roman"/>
          <w:szCs w:val="24"/>
        </w:rPr>
        <w:t>. Μ</w:t>
      </w:r>
      <w:r w:rsidRPr="00EB591E">
        <w:rPr>
          <w:rFonts w:eastAsia="Times New Roman" w:cs="Times New Roman"/>
          <w:szCs w:val="24"/>
        </w:rPr>
        <w:t>όνο εμείς μπορούμε</w:t>
      </w:r>
      <w:r>
        <w:rPr>
          <w:rFonts w:eastAsia="Times New Roman" w:cs="Times New Roman"/>
          <w:szCs w:val="24"/>
        </w:rPr>
        <w:t>.</w:t>
      </w:r>
      <w:r w:rsidRPr="00EB591E">
        <w:rPr>
          <w:rFonts w:eastAsia="Times New Roman" w:cs="Times New Roman"/>
          <w:szCs w:val="24"/>
        </w:rPr>
        <w:t xml:space="preserve"> Μόνο η </w:t>
      </w:r>
      <w:r>
        <w:rPr>
          <w:rFonts w:eastAsia="Times New Roman" w:cs="Times New Roman"/>
          <w:szCs w:val="24"/>
        </w:rPr>
        <w:t>Α</w:t>
      </w:r>
      <w:r w:rsidRPr="00EB591E">
        <w:rPr>
          <w:rFonts w:eastAsia="Times New Roman" w:cs="Times New Roman"/>
          <w:szCs w:val="24"/>
        </w:rPr>
        <w:t xml:space="preserve">ριστερά </w:t>
      </w:r>
      <w:r>
        <w:rPr>
          <w:rFonts w:eastAsia="Times New Roman" w:cs="Times New Roman"/>
          <w:szCs w:val="24"/>
        </w:rPr>
        <w:t>μπορεί,</w:t>
      </w:r>
      <w:r w:rsidRPr="00EB591E">
        <w:rPr>
          <w:rFonts w:eastAsia="Times New Roman" w:cs="Times New Roman"/>
          <w:szCs w:val="24"/>
        </w:rPr>
        <w:t xml:space="preserve"> δεν μπορεί καν</w:t>
      </w:r>
      <w:r w:rsidRPr="00EB591E">
        <w:rPr>
          <w:rFonts w:eastAsia="Times New Roman" w:cs="Times New Roman"/>
          <w:szCs w:val="24"/>
        </w:rPr>
        <w:t xml:space="preserve">είς </w:t>
      </w:r>
      <w:r>
        <w:rPr>
          <w:rFonts w:eastAsia="Times New Roman" w:cs="Times New Roman"/>
          <w:szCs w:val="24"/>
        </w:rPr>
        <w:t xml:space="preserve">άλλος. Πρέπει, όμως, </w:t>
      </w:r>
      <w:r w:rsidRPr="00EB591E">
        <w:rPr>
          <w:rFonts w:eastAsia="Times New Roman" w:cs="Times New Roman"/>
          <w:szCs w:val="24"/>
        </w:rPr>
        <w:t xml:space="preserve">να </w:t>
      </w:r>
      <w:r>
        <w:rPr>
          <w:rFonts w:eastAsia="Times New Roman" w:cs="Times New Roman"/>
          <w:szCs w:val="24"/>
        </w:rPr>
        <w:t>εί</w:t>
      </w:r>
      <w:r w:rsidRPr="00EB591E">
        <w:rPr>
          <w:rFonts w:eastAsia="Times New Roman" w:cs="Times New Roman"/>
          <w:szCs w:val="24"/>
        </w:rPr>
        <w:t>ναι πιο αποφασιστική</w:t>
      </w:r>
      <w:r>
        <w:rPr>
          <w:rFonts w:eastAsia="Times New Roman" w:cs="Times New Roman"/>
          <w:szCs w:val="24"/>
        </w:rPr>
        <w:t>,</w:t>
      </w:r>
      <w:r w:rsidRPr="00EB591E">
        <w:rPr>
          <w:rFonts w:eastAsia="Times New Roman" w:cs="Times New Roman"/>
          <w:szCs w:val="24"/>
        </w:rPr>
        <w:t xml:space="preserve"> να προτείνει το σχέδιο</w:t>
      </w:r>
      <w:r>
        <w:rPr>
          <w:rFonts w:eastAsia="Times New Roman" w:cs="Times New Roman"/>
          <w:szCs w:val="24"/>
        </w:rPr>
        <w:t>,</w:t>
      </w:r>
      <w:r w:rsidRPr="00EB591E">
        <w:rPr>
          <w:rFonts w:eastAsia="Times New Roman" w:cs="Times New Roman"/>
          <w:szCs w:val="24"/>
        </w:rPr>
        <w:t xml:space="preserve"> να μη συνδιαλέγεται με κάποιους που είναι εκ φύσεως ταγμένοι στην άλλη μπάντα και </w:t>
      </w:r>
      <w:r>
        <w:rPr>
          <w:rFonts w:eastAsia="Times New Roman" w:cs="Times New Roman"/>
          <w:szCs w:val="24"/>
        </w:rPr>
        <w:t>έτσι θα προχωρήσει. Και αυτό</w:t>
      </w:r>
      <w:r w:rsidRPr="00EB591E">
        <w:rPr>
          <w:rFonts w:eastAsia="Times New Roman" w:cs="Times New Roman"/>
          <w:szCs w:val="24"/>
        </w:rPr>
        <w:t xml:space="preserve"> είναι ένα μεγάλο μήνυμα το οποίο βγάζουμε</w:t>
      </w:r>
      <w:r>
        <w:rPr>
          <w:rFonts w:eastAsia="Times New Roman" w:cs="Times New Roman"/>
          <w:szCs w:val="24"/>
        </w:rPr>
        <w:t>.</w:t>
      </w:r>
    </w:p>
    <w:p w14:paraId="2D30DBE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Θ</w:t>
      </w:r>
      <w:r w:rsidRPr="00EB591E">
        <w:rPr>
          <w:rFonts w:eastAsia="Times New Roman" w:cs="Times New Roman"/>
          <w:szCs w:val="24"/>
        </w:rPr>
        <w:t>α πω μία κουβέντα</w:t>
      </w:r>
      <w:r>
        <w:rPr>
          <w:rFonts w:eastAsia="Times New Roman" w:cs="Times New Roman"/>
          <w:szCs w:val="24"/>
        </w:rPr>
        <w:t>: αν αυτ</w:t>
      </w:r>
      <w:r>
        <w:rPr>
          <w:rFonts w:eastAsia="Times New Roman" w:cs="Times New Roman"/>
          <w:szCs w:val="24"/>
        </w:rPr>
        <w:t>οί έχουν επτά ψυχές, εμείς έχουμε εννέα ζωές, γιατί παίρνουμε δύναμη από τον ελληνικό λαό που καταλαβαίνει. Και θα καταλάβει και θα είναι άλλα τα κριτήρια με τα οποία θα ψηφίσει στις 7 Ιουλίου.</w:t>
      </w:r>
    </w:p>
    <w:p w14:paraId="2D30DBE1" w14:textId="77777777" w:rsidR="000D1FE2" w:rsidRDefault="005E5B96">
      <w:pPr>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D30DBE2" w14:textId="77777777" w:rsidR="000D1FE2" w:rsidRDefault="005E5B96">
      <w:pPr>
        <w:spacing w:line="600" w:lineRule="auto"/>
        <w:ind w:firstLine="720"/>
        <w:jc w:val="both"/>
        <w:rPr>
          <w:rFonts w:eastAsia="Times New Roman" w:cs="Times New Roman"/>
          <w:szCs w:val="24"/>
        </w:rPr>
      </w:pPr>
      <w:r w:rsidRPr="00F60788">
        <w:rPr>
          <w:rFonts w:eastAsia="Times New Roman" w:cs="Times New Roman"/>
          <w:b/>
          <w:szCs w:val="24"/>
        </w:rPr>
        <w:t>ΠΡΟΕΔΡΕΥΩΝ (Γεώργι</w:t>
      </w:r>
      <w:r w:rsidRPr="00F60788">
        <w:rPr>
          <w:rFonts w:eastAsia="Times New Roman" w:cs="Times New Roman"/>
          <w:b/>
          <w:szCs w:val="24"/>
        </w:rPr>
        <w:t xml:space="preserve">ος </w:t>
      </w:r>
      <w:proofErr w:type="spellStart"/>
      <w:r w:rsidRPr="00F60788">
        <w:rPr>
          <w:rFonts w:eastAsia="Times New Roman" w:cs="Times New Roman"/>
          <w:b/>
          <w:szCs w:val="24"/>
        </w:rPr>
        <w:t>Μαυρωτάς</w:t>
      </w:r>
      <w:proofErr w:type="spellEnd"/>
      <w:r w:rsidRPr="00F60788">
        <w:rPr>
          <w:rFonts w:eastAsia="Times New Roman" w:cs="Times New Roman"/>
          <w:b/>
          <w:szCs w:val="24"/>
        </w:rPr>
        <w:t>):</w:t>
      </w:r>
      <w:r>
        <w:rPr>
          <w:rFonts w:eastAsia="Times New Roman" w:cs="Times New Roman"/>
          <w:szCs w:val="24"/>
        </w:rPr>
        <w:t xml:space="preserve"> Παρακαλώ, ολοκληρώστε.</w:t>
      </w:r>
    </w:p>
    <w:p w14:paraId="2D30DBE3" w14:textId="77777777" w:rsidR="000D1FE2" w:rsidRDefault="005E5B96">
      <w:pPr>
        <w:spacing w:line="600" w:lineRule="auto"/>
        <w:ind w:firstLine="720"/>
        <w:jc w:val="both"/>
        <w:rPr>
          <w:rFonts w:eastAsia="Times New Roman" w:cs="Times New Roman"/>
          <w:szCs w:val="24"/>
        </w:rPr>
      </w:pPr>
      <w:r w:rsidRPr="00F60788">
        <w:rPr>
          <w:rFonts w:eastAsia="Times New Roman" w:cs="Times New Roman"/>
          <w:b/>
          <w:szCs w:val="24"/>
        </w:rPr>
        <w:t xml:space="preserve">ΠΑΥΛΟΣ ΠΟΛΑΚΗΣ (Αναπληρωτής Υπουργός Υγείας): </w:t>
      </w:r>
      <w:r>
        <w:rPr>
          <w:rFonts w:eastAsia="Times New Roman" w:cs="Times New Roman"/>
          <w:szCs w:val="24"/>
        </w:rPr>
        <w:t>Ολοκληρώνω με την τροπολογία με γενικό αριθμό 2247 και ειδικό 208. Τώρα ξεκινούν και γίνονται πάρα πολλοί διαγωνισμοί ανθρώπων που είχαν υπογράψει συμβάσεις εργασίας στην κα</w:t>
      </w:r>
      <w:r>
        <w:rPr>
          <w:rFonts w:eastAsia="Times New Roman" w:cs="Times New Roman"/>
          <w:szCs w:val="24"/>
        </w:rPr>
        <w:t xml:space="preserve">θαριότητα, σίτιση και φύλαξη σε πολλά νοσοκομεία. Αυτοί οι διαγωνισμοί πιθανότατα δεν θα προλάβουν </w:t>
      </w:r>
      <w:r w:rsidRPr="00EB591E">
        <w:rPr>
          <w:rFonts w:eastAsia="Times New Roman" w:cs="Times New Roman"/>
          <w:szCs w:val="24"/>
        </w:rPr>
        <w:t>να ολοκληρωθούν μέχρι τη μέρα που λήγει η θητεία των ανθρώπων αυτ</w:t>
      </w:r>
      <w:r>
        <w:rPr>
          <w:rFonts w:eastAsia="Times New Roman" w:cs="Times New Roman"/>
          <w:szCs w:val="24"/>
        </w:rPr>
        <w:t>ών</w:t>
      </w:r>
      <w:r w:rsidRPr="00EB591E">
        <w:rPr>
          <w:rFonts w:eastAsia="Times New Roman" w:cs="Times New Roman"/>
          <w:szCs w:val="24"/>
        </w:rPr>
        <w:t xml:space="preserve"> και κάποι</w:t>
      </w:r>
      <w:r>
        <w:rPr>
          <w:rFonts w:eastAsia="Times New Roman" w:cs="Times New Roman"/>
          <w:szCs w:val="24"/>
        </w:rPr>
        <w:t>ων λήγει και μέσα στο καλοκαίρι. Δίνουμε, λ</w:t>
      </w:r>
      <w:r w:rsidRPr="00EB591E">
        <w:rPr>
          <w:rFonts w:eastAsia="Times New Roman" w:cs="Times New Roman"/>
          <w:szCs w:val="24"/>
        </w:rPr>
        <w:t>οιπόν</w:t>
      </w:r>
      <w:r>
        <w:rPr>
          <w:rFonts w:eastAsia="Times New Roman" w:cs="Times New Roman"/>
          <w:szCs w:val="24"/>
        </w:rPr>
        <w:t>,</w:t>
      </w:r>
      <w:r w:rsidRPr="00EB591E">
        <w:rPr>
          <w:rFonts w:eastAsia="Times New Roman" w:cs="Times New Roman"/>
          <w:szCs w:val="24"/>
        </w:rPr>
        <w:t xml:space="preserve"> τη δυνατότητα να μπορεί να παρ</w:t>
      </w:r>
      <w:r w:rsidRPr="00EB591E">
        <w:rPr>
          <w:rFonts w:eastAsia="Times New Roman" w:cs="Times New Roman"/>
          <w:szCs w:val="24"/>
        </w:rPr>
        <w:t>αταθεί η θητεία των ήδη υπηρετούντων</w:t>
      </w:r>
      <w:r>
        <w:rPr>
          <w:rFonts w:eastAsia="Times New Roman" w:cs="Times New Roman"/>
          <w:szCs w:val="24"/>
        </w:rPr>
        <w:t>,</w:t>
      </w:r>
      <w:r w:rsidRPr="00EB591E">
        <w:rPr>
          <w:rFonts w:eastAsia="Times New Roman" w:cs="Times New Roman"/>
          <w:szCs w:val="24"/>
        </w:rPr>
        <w:t xml:space="preserve"> μέχρι να τελειώσει ο διαγωνισμός</w:t>
      </w:r>
      <w:r>
        <w:rPr>
          <w:rFonts w:eastAsia="Times New Roman" w:cs="Times New Roman"/>
          <w:szCs w:val="24"/>
        </w:rPr>
        <w:t>,</w:t>
      </w:r>
      <w:r w:rsidRPr="00EB591E">
        <w:rPr>
          <w:rFonts w:eastAsia="Times New Roman" w:cs="Times New Roman"/>
          <w:szCs w:val="24"/>
        </w:rPr>
        <w:t xml:space="preserve"> που έτσι κι αλ</w:t>
      </w:r>
      <w:r>
        <w:rPr>
          <w:rFonts w:eastAsia="Times New Roman" w:cs="Times New Roman"/>
          <w:szCs w:val="24"/>
        </w:rPr>
        <w:t>λιώς έχουν προκηρυχτεί</w:t>
      </w:r>
      <w:r w:rsidRPr="00A43138">
        <w:rPr>
          <w:rFonts w:eastAsia="Times New Roman" w:cs="Times New Roman"/>
          <w:szCs w:val="24"/>
        </w:rPr>
        <w:t xml:space="preserve"> </w:t>
      </w:r>
      <w:r>
        <w:rPr>
          <w:rFonts w:eastAsia="Times New Roman" w:cs="Times New Roman"/>
          <w:szCs w:val="24"/>
        </w:rPr>
        <w:t xml:space="preserve">πολλοί, </w:t>
      </w:r>
      <w:r w:rsidRPr="00EB591E">
        <w:rPr>
          <w:rFonts w:eastAsia="Times New Roman" w:cs="Times New Roman"/>
          <w:szCs w:val="24"/>
        </w:rPr>
        <w:t>προκειμένου να μην αναγκαστού</w:t>
      </w:r>
      <w:r>
        <w:rPr>
          <w:rFonts w:eastAsia="Times New Roman" w:cs="Times New Roman"/>
          <w:szCs w:val="24"/>
        </w:rPr>
        <w:t>με</w:t>
      </w:r>
      <w:r>
        <w:rPr>
          <w:rFonts w:eastAsia="Times New Roman" w:cs="Times New Roman"/>
          <w:szCs w:val="24"/>
        </w:rPr>
        <w:t>,</w:t>
      </w:r>
      <w:r w:rsidRPr="00EB591E">
        <w:rPr>
          <w:rFonts w:eastAsia="Times New Roman" w:cs="Times New Roman"/>
          <w:szCs w:val="24"/>
        </w:rPr>
        <w:t xml:space="preserve"> επειδή θα λήξει η θητεία </w:t>
      </w:r>
      <w:r>
        <w:rPr>
          <w:rFonts w:eastAsia="Times New Roman" w:cs="Times New Roman"/>
          <w:szCs w:val="24"/>
        </w:rPr>
        <w:t>τους,</w:t>
      </w:r>
      <w:r>
        <w:rPr>
          <w:rFonts w:eastAsia="Times New Roman" w:cs="Times New Roman"/>
          <w:szCs w:val="24"/>
        </w:rPr>
        <w:t xml:space="preserve"> να </w:t>
      </w:r>
      <w:r w:rsidRPr="00EB591E">
        <w:rPr>
          <w:rFonts w:eastAsia="Times New Roman" w:cs="Times New Roman"/>
          <w:szCs w:val="24"/>
        </w:rPr>
        <w:t>φέρουμε</w:t>
      </w:r>
      <w:r>
        <w:rPr>
          <w:rFonts w:eastAsia="Times New Roman" w:cs="Times New Roman"/>
          <w:szCs w:val="24"/>
        </w:rPr>
        <w:t xml:space="preserve"> ξανά εργολάβους</w:t>
      </w:r>
      <w:r w:rsidRPr="00EB591E">
        <w:rPr>
          <w:rFonts w:eastAsia="Times New Roman" w:cs="Times New Roman"/>
          <w:szCs w:val="24"/>
        </w:rPr>
        <w:t xml:space="preserve"> μέσα</w:t>
      </w:r>
      <w:r>
        <w:rPr>
          <w:rFonts w:eastAsia="Times New Roman" w:cs="Times New Roman"/>
          <w:szCs w:val="24"/>
        </w:rPr>
        <w:t>. Παρατείνεται</w:t>
      </w:r>
      <w:r>
        <w:rPr>
          <w:rFonts w:eastAsia="Times New Roman" w:cs="Times New Roman"/>
          <w:szCs w:val="24"/>
        </w:rPr>
        <w:t>,</w:t>
      </w:r>
      <w:r>
        <w:rPr>
          <w:rFonts w:eastAsia="Times New Roman" w:cs="Times New Roman"/>
          <w:szCs w:val="24"/>
        </w:rPr>
        <w:t xml:space="preserve"> λοιπόν, η θητεία αυτών που ή</w:t>
      </w:r>
      <w:r>
        <w:rPr>
          <w:rFonts w:eastAsia="Times New Roman" w:cs="Times New Roman"/>
          <w:szCs w:val="24"/>
        </w:rPr>
        <w:t>δη είναι.</w:t>
      </w:r>
    </w:p>
    <w:p w14:paraId="2D30DBE4" w14:textId="77777777" w:rsidR="000D1FE2" w:rsidRDefault="005E5B96">
      <w:pPr>
        <w:spacing w:line="600" w:lineRule="auto"/>
        <w:ind w:firstLine="720"/>
        <w:jc w:val="both"/>
        <w:rPr>
          <w:rFonts w:eastAsia="Times New Roman" w:cs="Times New Roman"/>
          <w:szCs w:val="24"/>
        </w:rPr>
      </w:pPr>
      <w:r w:rsidRPr="00E75D12">
        <w:rPr>
          <w:rFonts w:eastAsia="Times New Roman" w:cs="Times New Roman"/>
          <w:szCs w:val="24"/>
        </w:rPr>
        <w:t xml:space="preserve">Επίσης, επειδή λήγει η θητεία στο επόμενο διάστημα και πολλών μετακινήσεων ή αποσπάσεων </w:t>
      </w:r>
      <w:r>
        <w:rPr>
          <w:rFonts w:eastAsia="Times New Roman" w:cs="Times New Roman"/>
          <w:szCs w:val="24"/>
        </w:rPr>
        <w:t xml:space="preserve">προσωπικού </w:t>
      </w:r>
      <w:r w:rsidRPr="00E75D12">
        <w:rPr>
          <w:rFonts w:eastAsia="Times New Roman" w:cs="Times New Roman"/>
          <w:szCs w:val="24"/>
        </w:rPr>
        <w:t xml:space="preserve">που έχουν </w:t>
      </w:r>
      <w:r w:rsidRPr="00E75D12">
        <w:rPr>
          <w:rFonts w:eastAsia="Times New Roman" w:cs="Times New Roman"/>
          <w:szCs w:val="24"/>
        </w:rPr>
        <w:lastRenderedPageBreak/>
        <w:t xml:space="preserve">γίνει σε νοσοκομεία, σε κέντρα υγείας -όπου υπάρχουν ανάγκες και </w:t>
      </w:r>
      <w:r>
        <w:rPr>
          <w:rFonts w:eastAsia="Times New Roman" w:cs="Times New Roman"/>
          <w:szCs w:val="24"/>
        </w:rPr>
        <w:t xml:space="preserve">που </w:t>
      </w:r>
      <w:r w:rsidRPr="00E75D12">
        <w:rPr>
          <w:rFonts w:eastAsia="Times New Roman" w:cs="Times New Roman"/>
          <w:szCs w:val="24"/>
        </w:rPr>
        <w:t xml:space="preserve">έχουν γίνει με αποφάσεις των </w:t>
      </w:r>
      <w:r>
        <w:rPr>
          <w:rFonts w:eastAsia="Times New Roman" w:cs="Times New Roman"/>
          <w:szCs w:val="24"/>
        </w:rPr>
        <w:t xml:space="preserve">οικείων </w:t>
      </w:r>
      <w:r w:rsidRPr="00E75D12">
        <w:rPr>
          <w:rFonts w:eastAsia="Times New Roman" w:cs="Times New Roman"/>
          <w:szCs w:val="24"/>
        </w:rPr>
        <w:t>διοικητών-</w:t>
      </w:r>
      <w:r w:rsidRPr="00E75D12">
        <w:rPr>
          <w:rFonts w:eastAsia="Times New Roman" w:cs="Times New Roman"/>
          <w:szCs w:val="24"/>
        </w:rPr>
        <w:t xml:space="preserve"> για να μη δημιουργηθούν προβλήματα λειτουργίας σε υγειονομικές δομές -θα ξαναγυρίσουν στη θέση τους άνθρωποι οι οποίοι χρειάζονται να είναι εκεί, καθώς μετακινήθηκαν ή αποσπάστηκαν για λόγους οικογενειακούς ή άλλους δικούς τους, αλλά βασικά για λόγους ανά</w:t>
      </w:r>
      <w:r w:rsidRPr="00E75D12">
        <w:rPr>
          <w:rFonts w:eastAsia="Times New Roman" w:cs="Times New Roman"/>
          <w:szCs w:val="24"/>
        </w:rPr>
        <w:t xml:space="preserve">γκης του συστήματος- δίνεται παράταση </w:t>
      </w:r>
      <w:r>
        <w:rPr>
          <w:rFonts w:eastAsia="Times New Roman" w:cs="Times New Roman"/>
          <w:szCs w:val="24"/>
        </w:rPr>
        <w:t xml:space="preserve">αυτών των μετακινήσεων </w:t>
      </w:r>
      <w:r w:rsidRPr="00E75D12">
        <w:rPr>
          <w:rFonts w:eastAsia="Times New Roman" w:cs="Times New Roman"/>
          <w:szCs w:val="24"/>
        </w:rPr>
        <w:t>μέχρι 31</w:t>
      </w:r>
      <w:r>
        <w:rPr>
          <w:rFonts w:eastAsia="Times New Roman" w:cs="Times New Roman"/>
          <w:szCs w:val="24"/>
        </w:rPr>
        <w:t>-</w:t>
      </w:r>
      <w:r w:rsidRPr="00E75D12">
        <w:rPr>
          <w:rFonts w:eastAsia="Times New Roman" w:cs="Times New Roman"/>
          <w:szCs w:val="24"/>
        </w:rPr>
        <w:t>12</w:t>
      </w:r>
      <w:r>
        <w:rPr>
          <w:rFonts w:eastAsia="Times New Roman" w:cs="Times New Roman"/>
          <w:szCs w:val="24"/>
        </w:rPr>
        <w:t>-</w:t>
      </w:r>
      <w:r>
        <w:rPr>
          <w:rFonts w:eastAsia="Times New Roman" w:cs="Times New Roman"/>
          <w:szCs w:val="24"/>
        </w:rPr>
        <w:t>20</w:t>
      </w:r>
      <w:r w:rsidRPr="00E75D12">
        <w:rPr>
          <w:rFonts w:eastAsia="Times New Roman" w:cs="Times New Roman"/>
          <w:szCs w:val="24"/>
        </w:rPr>
        <w:t>19.</w:t>
      </w:r>
    </w:p>
    <w:p w14:paraId="2D30DBE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w:t>
      </w:r>
      <w:r w:rsidRPr="00EB591E">
        <w:rPr>
          <w:rFonts w:eastAsia="Times New Roman" w:cs="Times New Roman"/>
          <w:szCs w:val="24"/>
        </w:rPr>
        <w:t>υχαριστώ</w:t>
      </w:r>
      <w:r>
        <w:rPr>
          <w:rFonts w:eastAsia="Times New Roman" w:cs="Times New Roman"/>
          <w:szCs w:val="24"/>
        </w:rPr>
        <w:t xml:space="preserve"> πάρα πολύ και να είστε καλά όλοι.</w:t>
      </w:r>
    </w:p>
    <w:p w14:paraId="2D30DBE6" w14:textId="77777777" w:rsidR="000D1FE2" w:rsidRDefault="005E5B96">
      <w:pPr>
        <w:spacing w:line="600" w:lineRule="auto"/>
        <w:ind w:firstLine="709"/>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του</w:t>
      </w:r>
      <w:r>
        <w:rPr>
          <w:rFonts w:eastAsia="Times New Roman" w:cs="Times New Roman"/>
          <w:szCs w:val="24"/>
        </w:rPr>
        <w:t xml:space="preserve"> ΣΥΡΙΖΑ)</w:t>
      </w:r>
    </w:p>
    <w:p w14:paraId="2D30DBE7" w14:textId="77777777" w:rsidR="000D1FE2" w:rsidRDefault="005E5B96">
      <w:pPr>
        <w:spacing w:line="600" w:lineRule="auto"/>
        <w:ind w:firstLine="720"/>
        <w:jc w:val="both"/>
        <w:rPr>
          <w:rFonts w:eastAsia="Times New Roman" w:cs="Times New Roman"/>
          <w:szCs w:val="24"/>
        </w:rPr>
      </w:pPr>
      <w:r w:rsidRPr="00C14695">
        <w:rPr>
          <w:rFonts w:eastAsia="Times New Roman" w:cs="Times New Roman"/>
          <w:b/>
          <w:szCs w:val="24"/>
        </w:rPr>
        <w:t xml:space="preserve">ΠΡΟΕΔΡΕΥΩΝ (Γεώργιος </w:t>
      </w:r>
      <w:proofErr w:type="spellStart"/>
      <w:r w:rsidRPr="00C14695">
        <w:rPr>
          <w:rFonts w:eastAsia="Times New Roman" w:cs="Times New Roman"/>
          <w:b/>
          <w:szCs w:val="24"/>
        </w:rPr>
        <w:t>Μαυρωτάς</w:t>
      </w:r>
      <w:proofErr w:type="spellEnd"/>
      <w:r w:rsidRPr="00C14695">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Πολάκη</w:t>
      </w:r>
      <w:proofErr w:type="spellEnd"/>
      <w:r>
        <w:rPr>
          <w:rFonts w:eastAsia="Times New Roman" w:cs="Times New Roman"/>
          <w:szCs w:val="24"/>
        </w:rPr>
        <w:t>.</w:t>
      </w:r>
    </w:p>
    <w:p w14:paraId="2D30DBE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για δώδεκα λεπτ</w:t>
      </w:r>
      <w:r>
        <w:rPr>
          <w:rFonts w:eastAsia="Times New Roman" w:cs="Times New Roman"/>
          <w:szCs w:val="24"/>
        </w:rPr>
        <w:t xml:space="preserve">ά </w:t>
      </w:r>
      <w:r>
        <w:rPr>
          <w:rFonts w:eastAsia="Times New Roman" w:cs="Times New Roman"/>
          <w:szCs w:val="24"/>
        </w:rPr>
        <w:t>ο Κοινοβουλευτικός Εκπρόσωπος του Κομμουνιστικού Κόμματος Ελλάδ</w:t>
      </w:r>
      <w:r>
        <w:rPr>
          <w:rFonts w:eastAsia="Times New Roman" w:cs="Times New Roman"/>
          <w:szCs w:val="24"/>
        </w:rPr>
        <w:t>α</w:t>
      </w:r>
      <w:r>
        <w:rPr>
          <w:rFonts w:eastAsia="Times New Roman" w:cs="Times New Roman"/>
          <w:szCs w:val="24"/>
        </w:rPr>
        <w:t xml:space="preserve">ς κ. Νικόλαος </w:t>
      </w:r>
      <w:proofErr w:type="spellStart"/>
      <w:r>
        <w:rPr>
          <w:rFonts w:eastAsia="Times New Roman" w:cs="Times New Roman"/>
          <w:szCs w:val="24"/>
        </w:rPr>
        <w:t>Καραθανασόπουλος</w:t>
      </w:r>
      <w:proofErr w:type="spellEnd"/>
      <w:r>
        <w:rPr>
          <w:rFonts w:eastAsia="Times New Roman" w:cs="Times New Roman"/>
          <w:szCs w:val="24"/>
        </w:rPr>
        <w:t>.</w:t>
      </w:r>
    </w:p>
    <w:p w14:paraId="2D30DBE9" w14:textId="77777777" w:rsidR="000D1FE2" w:rsidRDefault="005E5B96">
      <w:pPr>
        <w:spacing w:line="600" w:lineRule="auto"/>
        <w:ind w:firstLine="720"/>
        <w:jc w:val="both"/>
        <w:rPr>
          <w:rFonts w:eastAsia="Times New Roman" w:cs="Times New Roman"/>
          <w:szCs w:val="24"/>
        </w:rPr>
      </w:pPr>
      <w:r w:rsidRPr="001643CE">
        <w:rPr>
          <w:rFonts w:eastAsia="Times New Roman" w:cs="Times New Roman"/>
          <w:b/>
          <w:szCs w:val="24"/>
        </w:rPr>
        <w:t>ΝΙΚΟΛΑΟΣ ΚΑΡΑΘΑΝΑΣΟΠΟΥΛΟΣ:</w:t>
      </w:r>
      <w:r>
        <w:rPr>
          <w:rFonts w:eastAsia="Times New Roman" w:cs="Times New Roman"/>
          <w:szCs w:val="24"/>
        </w:rPr>
        <w:t xml:space="preserve"> Ευχαριστώ, κύριε Π</w:t>
      </w:r>
      <w:r w:rsidRPr="00EB591E">
        <w:rPr>
          <w:rFonts w:eastAsia="Times New Roman" w:cs="Times New Roman"/>
          <w:szCs w:val="24"/>
        </w:rPr>
        <w:t>ρόεδρε</w:t>
      </w:r>
      <w:r>
        <w:rPr>
          <w:rFonts w:eastAsia="Times New Roman" w:cs="Times New Roman"/>
          <w:szCs w:val="24"/>
        </w:rPr>
        <w:t>.</w:t>
      </w:r>
    </w:p>
    <w:p w14:paraId="2D30DBE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άχαρο </w:t>
      </w:r>
      <w:r>
        <w:rPr>
          <w:rFonts w:eastAsia="Times New Roman" w:cs="Times New Roman"/>
          <w:szCs w:val="24"/>
        </w:rPr>
        <w:t>-</w:t>
      </w:r>
      <w:r>
        <w:rPr>
          <w:rFonts w:eastAsia="Times New Roman" w:cs="Times New Roman"/>
          <w:szCs w:val="24"/>
        </w:rPr>
        <w:t>και δεν θα το κάνω</w:t>
      </w:r>
      <w:r>
        <w:rPr>
          <w:rFonts w:eastAsia="Times New Roman" w:cs="Times New Roman"/>
          <w:szCs w:val="24"/>
        </w:rPr>
        <w:t>-</w:t>
      </w:r>
      <w:r>
        <w:rPr>
          <w:rFonts w:eastAsia="Times New Roman" w:cs="Times New Roman"/>
          <w:szCs w:val="24"/>
        </w:rPr>
        <w:t xml:space="preserve"> να τοποθετηθώ και για τη σημερινή διαδικασία αλλά και για την κύρωση </w:t>
      </w:r>
      <w:r w:rsidRPr="00EB591E">
        <w:rPr>
          <w:rFonts w:eastAsia="Times New Roman" w:cs="Times New Roman"/>
          <w:szCs w:val="24"/>
        </w:rPr>
        <w:t>της</w:t>
      </w:r>
      <w:r w:rsidRPr="00EB591E">
        <w:rPr>
          <w:rFonts w:eastAsia="Times New Roman" w:cs="Times New Roman"/>
          <w:szCs w:val="24"/>
        </w:rPr>
        <w:t xml:space="preserve"> δωρεάς</w:t>
      </w:r>
      <w:r>
        <w:rPr>
          <w:rFonts w:eastAsia="Times New Roman" w:cs="Times New Roman"/>
          <w:szCs w:val="24"/>
        </w:rPr>
        <w:t>. Μ</w:t>
      </w:r>
      <w:r w:rsidRPr="00EB591E">
        <w:rPr>
          <w:rFonts w:eastAsia="Times New Roman" w:cs="Times New Roman"/>
          <w:szCs w:val="24"/>
        </w:rPr>
        <w:t xml:space="preserve">ία διαδικασία </w:t>
      </w:r>
      <w:r>
        <w:rPr>
          <w:rFonts w:eastAsia="Times New Roman" w:cs="Times New Roman"/>
          <w:szCs w:val="24"/>
        </w:rPr>
        <w:t xml:space="preserve">κατά τη γνώμη του ΚΚΕ </w:t>
      </w:r>
      <w:r w:rsidRPr="00EB591E">
        <w:rPr>
          <w:rFonts w:eastAsia="Times New Roman" w:cs="Times New Roman"/>
          <w:szCs w:val="24"/>
        </w:rPr>
        <w:t>προσβλητική</w:t>
      </w:r>
      <w:r>
        <w:rPr>
          <w:rFonts w:eastAsia="Times New Roman" w:cs="Times New Roman"/>
          <w:szCs w:val="24"/>
        </w:rPr>
        <w:t>, γιατί πρώτα απ’</w:t>
      </w:r>
      <w:r w:rsidRPr="00EB591E">
        <w:rPr>
          <w:rFonts w:eastAsia="Times New Roman" w:cs="Times New Roman"/>
          <w:szCs w:val="24"/>
        </w:rPr>
        <w:t xml:space="preserve"> όλα προσβάλλει </w:t>
      </w:r>
      <w:r>
        <w:rPr>
          <w:rFonts w:eastAsia="Times New Roman" w:cs="Times New Roman"/>
          <w:szCs w:val="24"/>
        </w:rPr>
        <w:t xml:space="preserve">την ανθρώπινη αξιοπρέπεια, όχι μόνο με τα διάφορα αλισβερίσια, αλλά πάνω από όλα </w:t>
      </w:r>
      <w:r w:rsidRPr="00EB591E">
        <w:rPr>
          <w:rFonts w:eastAsia="Times New Roman" w:cs="Times New Roman"/>
          <w:szCs w:val="24"/>
        </w:rPr>
        <w:t>με τις ευχαριστίες που ακούστηκαν</w:t>
      </w:r>
      <w:r>
        <w:rPr>
          <w:rFonts w:eastAsia="Times New Roman" w:cs="Times New Roman"/>
          <w:szCs w:val="24"/>
        </w:rPr>
        <w:t xml:space="preserve"> σε αυτή εδώ τη</w:t>
      </w:r>
      <w:r w:rsidRPr="00EB591E">
        <w:rPr>
          <w:rFonts w:eastAsia="Times New Roman" w:cs="Times New Roman"/>
          <w:szCs w:val="24"/>
        </w:rPr>
        <w:t xml:space="preserve">ν </w:t>
      </w:r>
      <w:r>
        <w:rPr>
          <w:rFonts w:eastAsia="Times New Roman" w:cs="Times New Roman"/>
          <w:szCs w:val="24"/>
        </w:rPr>
        <w:t>Α</w:t>
      </w:r>
      <w:r w:rsidRPr="00EB591E">
        <w:rPr>
          <w:rFonts w:eastAsia="Times New Roman" w:cs="Times New Roman"/>
          <w:szCs w:val="24"/>
        </w:rPr>
        <w:t xml:space="preserve">ίθουσα προς τους λεγόμενους </w:t>
      </w:r>
      <w:r>
        <w:rPr>
          <w:rFonts w:eastAsia="Times New Roman" w:cs="Times New Roman"/>
          <w:szCs w:val="24"/>
        </w:rPr>
        <w:t>«</w:t>
      </w:r>
      <w:r w:rsidRPr="00EB591E">
        <w:rPr>
          <w:rFonts w:eastAsia="Times New Roman" w:cs="Times New Roman"/>
          <w:szCs w:val="24"/>
        </w:rPr>
        <w:t>εθνικ</w:t>
      </w:r>
      <w:r w:rsidRPr="00EB591E">
        <w:rPr>
          <w:rFonts w:eastAsia="Times New Roman" w:cs="Times New Roman"/>
          <w:szCs w:val="24"/>
        </w:rPr>
        <w:t>ούς ευεργέτες</w:t>
      </w:r>
      <w:r>
        <w:rPr>
          <w:rFonts w:eastAsia="Times New Roman" w:cs="Times New Roman"/>
          <w:szCs w:val="24"/>
        </w:rPr>
        <w:t>»,</w:t>
      </w:r>
      <w:r w:rsidRPr="00EB591E">
        <w:rPr>
          <w:rFonts w:eastAsia="Times New Roman" w:cs="Times New Roman"/>
          <w:szCs w:val="24"/>
        </w:rPr>
        <w:t xml:space="preserve"> οι οποίοι διαχρονικά</w:t>
      </w:r>
      <w:r>
        <w:rPr>
          <w:rFonts w:eastAsia="Times New Roman" w:cs="Times New Roman"/>
          <w:szCs w:val="24"/>
        </w:rPr>
        <w:t xml:space="preserve"> δεν έκαναν τίποτε άλλο παρά να επιστρέφουν</w:t>
      </w:r>
      <w:r w:rsidRPr="00EB591E">
        <w:rPr>
          <w:rFonts w:eastAsia="Times New Roman" w:cs="Times New Roman"/>
          <w:szCs w:val="24"/>
        </w:rPr>
        <w:t xml:space="preserve"> ένα </w:t>
      </w:r>
      <w:r>
        <w:rPr>
          <w:rFonts w:eastAsia="Times New Roman" w:cs="Times New Roman"/>
          <w:szCs w:val="24"/>
        </w:rPr>
        <w:t xml:space="preserve">ελάχιστο </w:t>
      </w:r>
      <w:r w:rsidRPr="00EB591E">
        <w:rPr>
          <w:rFonts w:eastAsia="Times New Roman" w:cs="Times New Roman"/>
          <w:szCs w:val="24"/>
        </w:rPr>
        <w:t>μέρος</w:t>
      </w:r>
      <w:r>
        <w:rPr>
          <w:rFonts w:eastAsia="Times New Roman" w:cs="Times New Roman"/>
          <w:szCs w:val="24"/>
        </w:rPr>
        <w:t xml:space="preserve"> από τα κλεμμένα,</w:t>
      </w:r>
      <w:r w:rsidRPr="00EB591E">
        <w:rPr>
          <w:rFonts w:eastAsia="Times New Roman" w:cs="Times New Roman"/>
          <w:szCs w:val="24"/>
        </w:rPr>
        <w:t xml:space="preserve"> </w:t>
      </w:r>
      <w:r>
        <w:rPr>
          <w:rFonts w:eastAsia="Times New Roman" w:cs="Times New Roman"/>
          <w:szCs w:val="24"/>
        </w:rPr>
        <w:t>από όλα αυτά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sidRPr="00EB591E">
        <w:rPr>
          <w:rFonts w:eastAsia="Times New Roman" w:cs="Times New Roman"/>
          <w:szCs w:val="24"/>
        </w:rPr>
        <w:t xml:space="preserve"> που έκλεψαν από τον </w:t>
      </w:r>
      <w:r>
        <w:rPr>
          <w:rFonts w:eastAsia="Times New Roman" w:cs="Times New Roman"/>
          <w:szCs w:val="24"/>
        </w:rPr>
        <w:t>ε</w:t>
      </w:r>
      <w:r w:rsidRPr="00EB591E">
        <w:rPr>
          <w:rFonts w:eastAsia="Times New Roman" w:cs="Times New Roman"/>
          <w:szCs w:val="24"/>
        </w:rPr>
        <w:t>λληνικό λαό</w:t>
      </w:r>
      <w:r>
        <w:rPr>
          <w:rFonts w:eastAsia="Times New Roman" w:cs="Times New Roman"/>
          <w:szCs w:val="24"/>
        </w:rPr>
        <w:t xml:space="preserve">. Από πάνω τους επιβραβεύετε </w:t>
      </w:r>
      <w:r w:rsidRPr="00EB591E">
        <w:rPr>
          <w:rFonts w:eastAsia="Times New Roman" w:cs="Times New Roman"/>
          <w:szCs w:val="24"/>
        </w:rPr>
        <w:t xml:space="preserve">για τις πράξεις </w:t>
      </w:r>
      <w:r>
        <w:rPr>
          <w:rFonts w:eastAsia="Times New Roman" w:cs="Times New Roman"/>
          <w:szCs w:val="24"/>
        </w:rPr>
        <w:t xml:space="preserve">τους και τους λέτε και «ευχαριστώ». Πώς </w:t>
      </w:r>
      <w:r>
        <w:rPr>
          <w:rFonts w:eastAsia="Times New Roman" w:cs="Times New Roman"/>
          <w:szCs w:val="24"/>
        </w:rPr>
        <w:t>να χαρακτηρίσω μια τέτοια πράξη, για κάποιους που ισχυρίζονται ότι είναι ακόμη αριστεροί!</w:t>
      </w:r>
    </w:p>
    <w:p w14:paraId="2D30DBE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Βεβαίως, ο κύριος Υπουργός δεν παρέμεινε στη μακροσκελή του τοποθέτηση σε αυτή την κύρωση, </w:t>
      </w:r>
      <w:r w:rsidRPr="00EB591E">
        <w:rPr>
          <w:rFonts w:eastAsia="Times New Roman" w:cs="Times New Roman"/>
          <w:szCs w:val="24"/>
        </w:rPr>
        <w:t xml:space="preserve">αλλά </w:t>
      </w:r>
      <w:r>
        <w:rPr>
          <w:rFonts w:eastAsia="Times New Roman" w:cs="Times New Roman"/>
          <w:szCs w:val="24"/>
        </w:rPr>
        <w:t>α</w:t>
      </w:r>
      <w:r w:rsidRPr="00EB591E">
        <w:rPr>
          <w:rFonts w:eastAsia="Times New Roman" w:cs="Times New Roman"/>
          <w:szCs w:val="24"/>
        </w:rPr>
        <w:t xml:space="preserve">ναφέρθηκε συνολικότερα για </w:t>
      </w:r>
      <w:r>
        <w:rPr>
          <w:rFonts w:eastAsia="Times New Roman" w:cs="Times New Roman"/>
          <w:szCs w:val="24"/>
        </w:rPr>
        <w:t>τα ζητήματα της υγείας. Δεν χρειάζονται πο</w:t>
      </w:r>
      <w:r>
        <w:rPr>
          <w:rFonts w:eastAsia="Times New Roman" w:cs="Times New Roman"/>
          <w:szCs w:val="24"/>
        </w:rPr>
        <w:t>λλά λόγια για να απαντήσουμε σε αυτά που είπε. Φθάνει μόνο η εικόνα η οποία υπάρχει στα</w:t>
      </w:r>
      <w:r w:rsidRPr="00EB591E">
        <w:rPr>
          <w:rFonts w:eastAsia="Times New Roman" w:cs="Times New Roman"/>
          <w:szCs w:val="24"/>
        </w:rPr>
        <w:t xml:space="preserve"> νοσοκομεία</w:t>
      </w:r>
      <w:r>
        <w:rPr>
          <w:rFonts w:eastAsia="Times New Roman" w:cs="Times New Roman"/>
          <w:szCs w:val="24"/>
        </w:rPr>
        <w:t xml:space="preserve">, με τη συνεχή υποβάθμιση των παρεχόμενων υπηρεσιών -νοσοκομεία τα οποία λειτουργούν σε </w:t>
      </w:r>
      <w:r w:rsidRPr="00EB591E">
        <w:rPr>
          <w:rFonts w:eastAsia="Times New Roman" w:cs="Times New Roman"/>
          <w:szCs w:val="24"/>
        </w:rPr>
        <w:t>κατάσταση ασφυξίας</w:t>
      </w:r>
      <w:r>
        <w:rPr>
          <w:rFonts w:eastAsia="Times New Roman" w:cs="Times New Roman"/>
          <w:szCs w:val="24"/>
        </w:rPr>
        <w:t xml:space="preserve">, έτοιμα να καταρρεύσουν- με </w:t>
      </w:r>
      <w:r>
        <w:rPr>
          <w:rFonts w:eastAsia="Times New Roman" w:cs="Times New Roman"/>
          <w:szCs w:val="24"/>
        </w:rPr>
        <w:lastRenderedPageBreak/>
        <w:t xml:space="preserve">την εντατικοποίηση του </w:t>
      </w:r>
      <w:r>
        <w:rPr>
          <w:rFonts w:eastAsia="Times New Roman" w:cs="Times New Roman"/>
          <w:szCs w:val="24"/>
        </w:rPr>
        <w:t>δυναμικού, του νοσηλευτικού και ιατρικού, με την ανακύκλωση των εργαζόμενων.</w:t>
      </w:r>
    </w:p>
    <w:p w14:paraId="2D30DBE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Από αυτή την άποψη, όσον αφορά την τροπολογία την οποία φέρνει εδώ</w:t>
      </w:r>
      <w:r w:rsidRPr="00EB591E">
        <w:rPr>
          <w:rFonts w:eastAsia="Times New Roman" w:cs="Times New Roman"/>
          <w:szCs w:val="24"/>
        </w:rPr>
        <w:t xml:space="preserve"> για τις καθαρίστριες και τους υπόλοιπους </w:t>
      </w:r>
      <w:r>
        <w:rPr>
          <w:rFonts w:eastAsia="Times New Roman" w:cs="Times New Roman"/>
          <w:szCs w:val="24"/>
        </w:rPr>
        <w:t xml:space="preserve">που έχουν </w:t>
      </w:r>
      <w:r w:rsidRPr="00EB591E">
        <w:rPr>
          <w:rFonts w:eastAsia="Times New Roman" w:cs="Times New Roman"/>
          <w:szCs w:val="24"/>
        </w:rPr>
        <w:t>συμβάσεις</w:t>
      </w:r>
      <w:r>
        <w:rPr>
          <w:rFonts w:eastAsia="Times New Roman" w:cs="Times New Roman"/>
          <w:szCs w:val="24"/>
        </w:rPr>
        <w:t xml:space="preserve"> χρόνου, αλλά και σε άλλους φορείς που παρατείνεται </w:t>
      </w:r>
      <w:r>
        <w:rPr>
          <w:rFonts w:eastAsia="Times New Roman" w:cs="Times New Roman"/>
          <w:szCs w:val="24"/>
        </w:rPr>
        <w:t>αυτή η σύμβαση μέχρι να γίνουν διαγωνισμοί και άλλες συμβάσεις</w:t>
      </w:r>
      <w:r>
        <w:rPr>
          <w:rFonts w:eastAsia="Times New Roman" w:cs="Times New Roman"/>
          <w:szCs w:val="24"/>
        </w:rPr>
        <w:t>,</w:t>
      </w:r>
      <w:r>
        <w:rPr>
          <w:rFonts w:eastAsia="Times New Roman" w:cs="Times New Roman"/>
          <w:szCs w:val="24"/>
        </w:rPr>
        <w:t xml:space="preserve"> οι οποίες «τρέχουν»,</w:t>
      </w:r>
      <w:r w:rsidRPr="00EB591E">
        <w:rPr>
          <w:rFonts w:eastAsia="Times New Roman" w:cs="Times New Roman"/>
          <w:szCs w:val="24"/>
        </w:rPr>
        <w:t xml:space="preserve"> πρόκειται </w:t>
      </w:r>
      <w:r>
        <w:rPr>
          <w:rFonts w:eastAsia="Times New Roman" w:cs="Times New Roman"/>
          <w:szCs w:val="24"/>
        </w:rPr>
        <w:t xml:space="preserve">ακριβώς για μια σκόπιμη στάση της Κυβέρνησης που παίζει με τις ανάγκες των εργαζόμενων. Και αυτό γιατί; Διότι ακριβώς δεν έχει καμμία απολύτως διάθεση </w:t>
      </w:r>
      <w:r w:rsidRPr="00EB591E">
        <w:rPr>
          <w:rFonts w:eastAsia="Times New Roman" w:cs="Times New Roman"/>
          <w:szCs w:val="24"/>
        </w:rPr>
        <w:t>να σταματή</w:t>
      </w:r>
      <w:r w:rsidRPr="00EB591E">
        <w:rPr>
          <w:rFonts w:eastAsia="Times New Roman" w:cs="Times New Roman"/>
          <w:szCs w:val="24"/>
        </w:rPr>
        <w:t xml:space="preserve">σει και να καταργήσει </w:t>
      </w:r>
      <w:r>
        <w:rPr>
          <w:rFonts w:eastAsia="Times New Roman" w:cs="Times New Roman"/>
          <w:szCs w:val="24"/>
        </w:rPr>
        <w:t>τη γάγγραινα των συμβάσεων χρόνου και έργου, της μερικής απασχόλησης. Αντίθετα, την ανακυκλώνει.</w:t>
      </w:r>
    </w:p>
    <w:p w14:paraId="2D30DBED"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εδώ σε αυτούς τους διαγωνισμούς είναι πάρα πολύ καθαρό. Έπρεπε για όλες αυτές</w:t>
      </w:r>
      <w:r>
        <w:rPr>
          <w:rFonts w:eastAsia="Times New Roman"/>
          <w:color w:val="222222"/>
          <w:szCs w:val="24"/>
          <w:shd w:val="clear" w:color="auto" w:fill="FFFFFF"/>
        </w:rPr>
        <w:t>,</w:t>
      </w:r>
      <w:r>
        <w:rPr>
          <w:rFonts w:eastAsia="Times New Roman"/>
          <w:color w:val="222222"/>
          <w:szCs w:val="24"/>
          <w:shd w:val="clear" w:color="auto" w:fill="FFFFFF"/>
        </w:rPr>
        <w:t xml:space="preserve"> οι οποίες εργάζονται με συμβάσεις</w:t>
      </w:r>
      <w:r>
        <w:rPr>
          <w:rFonts w:eastAsia="Times New Roman"/>
          <w:color w:val="222222"/>
          <w:szCs w:val="24"/>
          <w:shd w:val="clear" w:color="auto" w:fill="FFFFFF"/>
        </w:rPr>
        <w:t>,</w:t>
      </w:r>
      <w:r>
        <w:rPr>
          <w:rFonts w:eastAsia="Times New Roman"/>
          <w:color w:val="222222"/>
          <w:szCs w:val="24"/>
          <w:shd w:val="clear" w:color="auto" w:fill="FFFFFF"/>
        </w:rPr>
        <w:t xml:space="preserve"> να μετατραπούν οι συμβάσεις αυτές σε συμβάσεις αορίστου χρόνου. Δεν το κάνει, όμως, η Κυβέρνηση και μάλιστα η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που δίνει είναι πάρα πολύ μικρή σε σχέση με την προϋπηρεσία την οποία είχαν. Άρα δεν διασφαλίζεται ότι θα συ</w:t>
      </w:r>
      <w:r>
        <w:rPr>
          <w:rFonts w:eastAsia="Times New Roman"/>
          <w:color w:val="222222"/>
          <w:szCs w:val="24"/>
          <w:shd w:val="clear" w:color="auto" w:fill="FFFFFF"/>
        </w:rPr>
        <w:lastRenderedPageBreak/>
        <w:t>νεχίσουν να εργάζονται ως</w:t>
      </w:r>
      <w:r>
        <w:rPr>
          <w:rFonts w:eastAsia="Times New Roman"/>
          <w:color w:val="222222"/>
          <w:szCs w:val="24"/>
          <w:shd w:val="clear" w:color="auto" w:fill="FFFFFF"/>
        </w:rPr>
        <w:t xml:space="preserve"> καθαρίστριες, ως φύλακες ή στη σίτιση, αλλά αντίθετα τις εκβιάζει με αυτή τη διαδικασία, γιατί ακριβώς αποτελεί πρόκληση να παίζει με τον πόνο το</w:t>
      </w:r>
      <w:r>
        <w:rPr>
          <w:rFonts w:eastAsia="Times New Roman"/>
          <w:color w:val="222222"/>
          <w:szCs w:val="24"/>
          <w:shd w:val="clear" w:color="auto" w:fill="FFFFFF"/>
        </w:rPr>
        <w:t>ύ</w:t>
      </w:r>
      <w:r>
        <w:rPr>
          <w:rFonts w:eastAsia="Times New Roman"/>
          <w:color w:val="222222"/>
          <w:szCs w:val="24"/>
          <w:shd w:val="clear" w:color="auto" w:fill="FFFFFF"/>
        </w:rPr>
        <w:t xml:space="preserve"> κάθε εργαζόμενου η σημερινή Κυβέρνηση ή οι προηγούμενες που έπαιζαν, όταν αρνήθηκαν την πρόταση του ΚΚΕ στην</w:t>
      </w:r>
      <w:r>
        <w:rPr>
          <w:rFonts w:eastAsia="Times New Roman"/>
          <w:color w:val="222222"/>
          <w:szCs w:val="24"/>
          <w:shd w:val="clear" w:color="auto" w:fill="FFFFFF"/>
        </w:rPr>
        <w:t xml:space="preserve"> </w:t>
      </w:r>
      <w:r>
        <w:rPr>
          <w:rFonts w:eastAsia="Times New Roman"/>
          <w:color w:val="222222"/>
          <w:szCs w:val="24"/>
          <w:shd w:val="clear" w:color="auto" w:fill="FFFFFF"/>
        </w:rPr>
        <w:t>Α</w:t>
      </w:r>
      <w:r>
        <w:rPr>
          <w:rFonts w:eastAsia="Times New Roman"/>
          <w:color w:val="222222"/>
          <w:szCs w:val="24"/>
          <w:shd w:val="clear" w:color="auto" w:fill="FFFFFF"/>
        </w:rPr>
        <w:t>ναθεώρηση του Συντάγματος, δηλαδή να καταργηθεί αυτή η επαίσχυντη διάταξη του Συντάγματος που απαγορεύει τη μετατροπή των συμβάσεων μερικής απασχόλησης σε αορίστου χρόνου. Και αυτό φέρει την υπογραφή και του ΣΥΡΙΖΑ και της Νέας Δημοκρατίας και του ΠΑΣΟΚ,</w:t>
      </w:r>
      <w:r>
        <w:rPr>
          <w:rFonts w:eastAsia="Times New Roman"/>
          <w:color w:val="222222"/>
          <w:szCs w:val="24"/>
          <w:shd w:val="clear" w:color="auto" w:fill="FFFFFF"/>
        </w:rPr>
        <w:t xml:space="preserve"> που δεν δέχτηκαν τη συγκεκριμένη πρόταση του ΚΚΕ. Και δεν το δεχτήκατε γιατί θέλετε την ομηρία των εργαζομένων, να συνεχιστεί η ομηρία τους, θέλετε να τους εκβιάζετε, να τους τσακίζετε την αξιοπρέπεια και να τους κλέβετε την ψήφο αλλά και την ανοχή τους σ</w:t>
      </w:r>
      <w:r>
        <w:rPr>
          <w:rFonts w:eastAsia="Times New Roman"/>
          <w:color w:val="222222"/>
          <w:szCs w:val="24"/>
          <w:shd w:val="clear" w:color="auto" w:fill="FFFFFF"/>
        </w:rPr>
        <w:t>ε μία αντιλαϊκή πολιτική.</w:t>
      </w:r>
    </w:p>
    <w:p w14:paraId="2D30DBEE"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Ας δούμε, όμως, και κάποια άλλα ουσιαστικά ζητήματα τα οποία αποκρύπτονται από τη συζήτηση και συνολικότερα την προεκλογική αυτή περίοδο. Μιλάω για την έκθεση αξιολόγησης της Ευρωπαϊκής Επιτροπής. Είναι ιδιαίτερα αποκαλυπτική αυτή</w:t>
      </w:r>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η έκθεση αξιολόγησης, γιατί αποκαλύπτει ακριβώς ότι τα μνημόνια και οι </w:t>
      </w:r>
      <w:proofErr w:type="spellStart"/>
      <w:r>
        <w:rPr>
          <w:rFonts w:eastAsia="Times New Roman"/>
          <w:color w:val="222222"/>
          <w:szCs w:val="24"/>
          <w:shd w:val="clear" w:color="auto" w:fill="FFFFFF"/>
        </w:rPr>
        <w:t>μνημονιακοί</w:t>
      </w:r>
      <w:proofErr w:type="spellEnd"/>
      <w:r>
        <w:rPr>
          <w:rFonts w:eastAsia="Times New Roman"/>
          <w:color w:val="222222"/>
          <w:szCs w:val="24"/>
          <w:shd w:val="clear" w:color="auto" w:fill="FFFFFF"/>
        </w:rPr>
        <w:t xml:space="preserve"> νόμοι είναι εδώ. Η σκληρή εποπτεία από μεριάς των δανειστών είναι εδώ και οι αντιλαϊκές δεσμεύσεις παραμένουν, ανεξάρτητα από την κυβερνητική σύνθεση που θα προκύψει από τι</w:t>
      </w:r>
      <w:r>
        <w:rPr>
          <w:rFonts w:eastAsia="Times New Roman"/>
          <w:color w:val="222222"/>
          <w:szCs w:val="24"/>
          <w:shd w:val="clear" w:color="auto" w:fill="FFFFFF"/>
        </w:rPr>
        <w:t>ς εκλογές, γιατί ακριβώς η πορεία που θα ακολουθήσει η νέα κυβέρνηση είναι προδιαγεγραμμένη. Αυτή η πορεία καθορίζεται πρώτα από όλα από τις ανάγκες των επιχειρηματικών ομίλων. Η ανταγωνιστικότητα και η κερδοφορία τους είναι η αιτία που τσακίζει τα δικαιώμ</w:t>
      </w:r>
      <w:r>
        <w:rPr>
          <w:rFonts w:eastAsia="Times New Roman"/>
          <w:color w:val="222222"/>
          <w:szCs w:val="24"/>
          <w:shd w:val="clear" w:color="auto" w:fill="FFFFFF"/>
        </w:rPr>
        <w:t>ατα και τις ζωές των εργαζόμενων. Είναι αυτή η οποία εκτοπίζει βίαια από την αγορά τους επαγγελματίες και τους εμπόρους.</w:t>
      </w:r>
    </w:p>
    <w:p w14:paraId="2D30DBEF" w14:textId="77777777" w:rsidR="000D1FE2" w:rsidRDefault="005E5B96">
      <w:pPr>
        <w:spacing w:line="600" w:lineRule="auto"/>
        <w:ind w:firstLine="720"/>
        <w:jc w:val="both"/>
        <w:rPr>
          <w:rFonts w:eastAsia="Times New Roman"/>
          <w:color w:val="222222"/>
          <w:szCs w:val="24"/>
          <w:shd w:val="clear" w:color="auto" w:fill="FFFFFF"/>
        </w:rPr>
      </w:pPr>
      <w:proofErr w:type="spellStart"/>
      <w:r>
        <w:rPr>
          <w:rFonts w:eastAsia="Times New Roman"/>
          <w:color w:val="222222"/>
          <w:szCs w:val="24"/>
          <w:shd w:val="clear" w:color="auto" w:fill="FFFFFF"/>
        </w:rPr>
        <w:t>Επιχαίρει</w:t>
      </w:r>
      <w:proofErr w:type="spellEnd"/>
      <w:r>
        <w:rPr>
          <w:rFonts w:eastAsia="Times New Roman"/>
          <w:color w:val="222222"/>
          <w:szCs w:val="24"/>
          <w:shd w:val="clear" w:color="auto" w:fill="FFFFFF"/>
        </w:rPr>
        <w:t xml:space="preserve"> η Κυβέρνηση ότι προχωράει στην ανάπτυξη και μάλιστα στη δίκαιη ανάπτυξη και από την άλλη μεριά η Νέα Δημοκρατία μιλάει για βι</w:t>
      </w:r>
      <w:r>
        <w:rPr>
          <w:rFonts w:eastAsia="Times New Roman"/>
          <w:color w:val="222222"/>
          <w:szCs w:val="24"/>
          <w:shd w:val="clear" w:color="auto" w:fill="FFFFFF"/>
        </w:rPr>
        <w:t xml:space="preserve">ώσιμη ανάπτυξη και για εκτόξευση των επενδύσεων. Όμως, για δείτε ένα σημερινό παράδειγμα. Η </w:t>
      </w:r>
      <w:r>
        <w:rPr>
          <w:rFonts w:eastAsia="Times New Roman"/>
          <w:color w:val="222222"/>
          <w:szCs w:val="24"/>
          <w:shd w:val="clear" w:color="auto" w:fill="FFFFFF"/>
        </w:rPr>
        <w:t>«</w:t>
      </w:r>
      <w:r>
        <w:rPr>
          <w:rFonts w:eastAsia="Times New Roman"/>
          <w:color w:val="222222"/>
          <w:szCs w:val="24"/>
          <w:shd w:val="clear" w:color="auto" w:fill="FFFFFF"/>
          <w:lang w:val="en-US"/>
        </w:rPr>
        <w:t>FRIGOGLASS</w:t>
      </w:r>
      <w:r>
        <w:rPr>
          <w:rFonts w:eastAsia="Times New Roman"/>
          <w:color w:val="222222"/>
          <w:szCs w:val="24"/>
          <w:shd w:val="clear" w:color="auto" w:fill="FFFFFF"/>
        </w:rPr>
        <w:t>»</w:t>
      </w:r>
      <w:r w:rsidRPr="0051756A">
        <w:rPr>
          <w:rFonts w:eastAsia="Times New Roman"/>
          <w:color w:val="222222"/>
          <w:szCs w:val="24"/>
          <w:shd w:val="clear" w:color="auto" w:fill="FFFFFF"/>
        </w:rPr>
        <w:t xml:space="preserve">, </w:t>
      </w:r>
      <w:r>
        <w:rPr>
          <w:rFonts w:eastAsia="Times New Roman"/>
          <w:color w:val="222222"/>
          <w:szCs w:val="24"/>
          <w:shd w:val="clear" w:color="auto" w:fill="FFFFFF"/>
        </w:rPr>
        <w:t xml:space="preserve">μια πολυεθνική η οποία είναι άμεσα συνδεδεμένη με την </w:t>
      </w:r>
      <w:r>
        <w:rPr>
          <w:rFonts w:eastAsia="Times New Roman"/>
          <w:color w:val="222222"/>
          <w:szCs w:val="24"/>
          <w:shd w:val="clear" w:color="auto" w:fill="FFFFFF"/>
        </w:rPr>
        <w:t>«</w:t>
      </w:r>
      <w:r>
        <w:rPr>
          <w:rFonts w:eastAsia="Times New Roman"/>
          <w:color w:val="222222"/>
          <w:szCs w:val="24"/>
          <w:shd w:val="clear" w:color="auto" w:fill="FFFFFF"/>
          <w:lang w:val="en-US"/>
        </w:rPr>
        <w:t>COCA</w:t>
      </w:r>
      <w:r w:rsidRPr="0051756A">
        <w:rPr>
          <w:rFonts w:eastAsia="Times New Roman"/>
          <w:color w:val="222222"/>
          <w:szCs w:val="24"/>
          <w:shd w:val="clear" w:color="auto" w:fill="FFFFFF"/>
        </w:rPr>
        <w:t>-</w:t>
      </w:r>
      <w:r>
        <w:rPr>
          <w:rFonts w:eastAsia="Times New Roman"/>
          <w:color w:val="222222"/>
          <w:szCs w:val="24"/>
          <w:shd w:val="clear" w:color="auto" w:fill="FFFFFF"/>
          <w:lang w:val="en-US"/>
        </w:rPr>
        <w:t>COLA</w:t>
      </w:r>
      <w:r>
        <w:rPr>
          <w:rFonts w:eastAsia="Times New Roman"/>
          <w:color w:val="222222"/>
          <w:szCs w:val="24"/>
          <w:shd w:val="clear" w:color="auto" w:fill="FFFFFF"/>
        </w:rPr>
        <w:t>-3Ε</w:t>
      </w:r>
      <w:r>
        <w:rPr>
          <w:rFonts w:eastAsia="Times New Roman"/>
          <w:color w:val="222222"/>
          <w:szCs w:val="24"/>
          <w:shd w:val="clear" w:color="auto" w:fill="FFFFFF"/>
        </w:rPr>
        <w:t>»</w:t>
      </w:r>
      <w:r>
        <w:rPr>
          <w:rFonts w:eastAsia="Times New Roman"/>
          <w:color w:val="222222"/>
          <w:szCs w:val="24"/>
          <w:shd w:val="clear" w:color="auto" w:fill="FFFFFF"/>
        </w:rPr>
        <w:t xml:space="preserve">, άλλη πολυεθνική, η οποία έχει παραγωγική δραστηριότητα σε πέντε ηπείρους, έκλεισε το μοναδικό εργοστάσιο που έχει στην Ελλάδα στην Κάτω Αχαΐα. Το </w:t>
      </w:r>
      <w:r>
        <w:rPr>
          <w:rFonts w:eastAsia="Times New Roman"/>
          <w:color w:val="222222"/>
          <w:szCs w:val="24"/>
          <w:shd w:val="clear" w:color="auto" w:fill="FFFFFF"/>
        </w:rPr>
        <w:lastRenderedPageBreak/>
        <w:t xml:space="preserve">έκλεισε σήμερα, μετά από αλλεπάλληλα αντεργατικά κύματα που είχε εξαπολύσει στους εργαζόμενους, με μειώσεις </w:t>
      </w:r>
      <w:r>
        <w:rPr>
          <w:rFonts w:eastAsia="Times New Roman"/>
          <w:color w:val="222222"/>
          <w:szCs w:val="24"/>
          <w:shd w:val="clear" w:color="auto" w:fill="FFFFFF"/>
        </w:rPr>
        <w:t>στους μισθούς, με μειώσεις στο ωράριο, με εκ περιτροπής εργασία, με απειλές και με εκβιασμούς. Σήμερα έκλεισε το εργοστάσιο πετώντας ενενήντα εργαζόμενους στον δρόμο. Αυτή είναι η ανάπτυξή σας, κύριοι Υπουργοί; Αυτή είναι η ανάπτυξή σας; Είχαμε, λοιπόν, το</w:t>
      </w:r>
      <w:r>
        <w:rPr>
          <w:rFonts w:eastAsia="Times New Roman"/>
          <w:color w:val="222222"/>
          <w:szCs w:val="24"/>
          <w:shd w:val="clear" w:color="auto" w:fill="FFFFFF"/>
        </w:rPr>
        <w:t xml:space="preserve"> κλείσιμο του εργοστασίου της </w:t>
      </w:r>
      <w:r>
        <w:rPr>
          <w:rFonts w:eastAsia="Times New Roman"/>
          <w:color w:val="222222"/>
          <w:szCs w:val="24"/>
          <w:shd w:val="clear" w:color="auto" w:fill="FFFFFF"/>
        </w:rPr>
        <w:t>«</w:t>
      </w:r>
      <w:r>
        <w:rPr>
          <w:rFonts w:eastAsia="Times New Roman"/>
          <w:color w:val="222222"/>
          <w:szCs w:val="24"/>
          <w:shd w:val="clear" w:color="auto" w:fill="FFFFFF"/>
          <w:lang w:val="en-US"/>
        </w:rPr>
        <w:t>FRIGOGLASS</w:t>
      </w:r>
      <w:r>
        <w:rPr>
          <w:rFonts w:eastAsia="Times New Roman"/>
          <w:color w:val="222222"/>
          <w:szCs w:val="24"/>
          <w:shd w:val="clear" w:color="auto" w:fill="FFFFFF"/>
        </w:rPr>
        <w:t>»</w:t>
      </w:r>
      <w:r>
        <w:rPr>
          <w:rFonts w:eastAsia="Times New Roman"/>
          <w:color w:val="222222"/>
          <w:szCs w:val="24"/>
          <w:shd w:val="clear" w:color="auto" w:fill="FFFFFF"/>
        </w:rPr>
        <w:t>. Γιατί το έκλεισε; Επειδή δεν έχει κέρδη; Κάθε άλλο. Επειδή θέλει περισσότερα κέρδη, γι’ αυτό τ</w:t>
      </w:r>
      <w:r>
        <w:rPr>
          <w:rFonts w:eastAsia="Times New Roman"/>
          <w:color w:val="222222"/>
          <w:szCs w:val="24"/>
          <w:shd w:val="clear" w:color="auto" w:fill="FFFFFF"/>
        </w:rPr>
        <w:t>ο</w:t>
      </w:r>
      <w:r>
        <w:rPr>
          <w:rFonts w:eastAsia="Times New Roman"/>
          <w:color w:val="222222"/>
          <w:szCs w:val="24"/>
          <w:shd w:val="clear" w:color="auto" w:fill="FFFFFF"/>
        </w:rPr>
        <w:t xml:space="preserve"> έκλεισε. Ο ανταγωνισμός και η κερδοφορία είναι που κλείνουν τα εργοστάσια, που πετάνε τους εργαζόμενους στον δρόμο κ</w:t>
      </w:r>
      <w:r>
        <w:rPr>
          <w:rFonts w:eastAsia="Times New Roman"/>
          <w:color w:val="222222"/>
          <w:szCs w:val="24"/>
          <w:shd w:val="clear" w:color="auto" w:fill="FFFFFF"/>
        </w:rPr>
        <w:t>αι απέναντι σε αυτό</w:t>
      </w:r>
      <w:r>
        <w:rPr>
          <w:rFonts w:eastAsia="Times New Roman"/>
          <w:color w:val="222222"/>
          <w:szCs w:val="24"/>
          <w:shd w:val="clear" w:color="auto" w:fill="FFFFFF"/>
        </w:rPr>
        <w:t>,</w:t>
      </w:r>
      <w:r>
        <w:rPr>
          <w:rFonts w:eastAsia="Times New Roman"/>
          <w:color w:val="222222"/>
          <w:szCs w:val="24"/>
          <w:shd w:val="clear" w:color="auto" w:fill="FFFFFF"/>
        </w:rPr>
        <w:t xml:space="preserve"> βεβαίως</w:t>
      </w:r>
      <w:r>
        <w:rPr>
          <w:rFonts w:eastAsia="Times New Roman"/>
          <w:color w:val="222222"/>
          <w:szCs w:val="24"/>
          <w:shd w:val="clear" w:color="auto" w:fill="FFFFFF"/>
        </w:rPr>
        <w:t>,</w:t>
      </w:r>
      <w:r>
        <w:rPr>
          <w:rFonts w:eastAsia="Times New Roman"/>
          <w:color w:val="222222"/>
          <w:szCs w:val="24"/>
          <w:shd w:val="clear" w:color="auto" w:fill="FFFFFF"/>
        </w:rPr>
        <w:t xml:space="preserve"> κα</w:t>
      </w:r>
      <w:r>
        <w:rPr>
          <w:rFonts w:eastAsia="Times New Roman"/>
          <w:color w:val="222222"/>
          <w:szCs w:val="24"/>
          <w:shd w:val="clear" w:color="auto" w:fill="FFFFFF"/>
        </w:rPr>
        <w:t>μ</w:t>
      </w:r>
      <w:r>
        <w:rPr>
          <w:rFonts w:eastAsia="Times New Roman"/>
          <w:color w:val="222222"/>
          <w:szCs w:val="24"/>
          <w:shd w:val="clear" w:color="auto" w:fill="FFFFFF"/>
        </w:rPr>
        <w:t xml:space="preserve">μία κυβέρνηση δεν μπορεί να κάνει τίποτα, όπως δεν μπορεί να κάνει και ο παριστάμενος Υπουργός Οικονομικών τίποτα, να προστατεύσει τους εργαζόμενους, να διασφαλίσει τις θέσεις εργασίας τους, γιατί τα κλειδιά της οικονομίας </w:t>
      </w:r>
      <w:r>
        <w:rPr>
          <w:rFonts w:eastAsia="Times New Roman"/>
          <w:color w:val="222222"/>
          <w:szCs w:val="24"/>
          <w:shd w:val="clear" w:color="auto" w:fill="FFFFFF"/>
        </w:rPr>
        <w:t>τα έχει ο επιχειρηματίας. «Είναι δικιά μου η επιχείρηση και ό,τι γουστάρω κάνω», λέει, και ταυτόχρονα εκβιάζει και πιέζει τις κυβερνήσεις να του δώσουν νέα προνόμια, νέα κίνητρα, νέες νομοθετικές διατάξεις για να υπάρχει αυτή η εργασιακή ζούγκλα η οποία επ</w:t>
      </w:r>
      <w:r>
        <w:rPr>
          <w:rFonts w:eastAsia="Times New Roman"/>
          <w:color w:val="222222"/>
          <w:szCs w:val="24"/>
          <w:shd w:val="clear" w:color="auto" w:fill="FFFFFF"/>
        </w:rPr>
        <w:t xml:space="preserve">ικρατεί. Και μετά </w:t>
      </w:r>
      <w:r>
        <w:rPr>
          <w:rFonts w:eastAsia="Times New Roman"/>
          <w:color w:val="222222"/>
          <w:szCs w:val="24"/>
          <w:shd w:val="clear" w:color="auto" w:fill="FFFFFF"/>
        </w:rPr>
        <w:lastRenderedPageBreak/>
        <w:t>τάχα μου δήθεν μιλάει η Κυβέρνηση για ανάκτηση της εργασίας και των δικαιωμάτων των εργαζομένων.</w:t>
      </w:r>
    </w:p>
    <w:p w14:paraId="2D30DBF0"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πάτε αυτά να τα πείτε και στους απολυμένους τ</w:t>
      </w:r>
      <w:r>
        <w:rPr>
          <w:rFonts w:eastAsia="Times New Roman"/>
          <w:color w:val="222222"/>
          <w:szCs w:val="24"/>
          <w:shd w:val="clear" w:color="auto" w:fill="FFFFFF"/>
        </w:rPr>
        <w:t>ης</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lang w:val="en-US"/>
        </w:rPr>
        <w:t>FRIGOGLASS</w:t>
      </w:r>
      <w:r>
        <w:rPr>
          <w:rFonts w:eastAsia="Times New Roman"/>
          <w:color w:val="222222"/>
          <w:szCs w:val="24"/>
          <w:shd w:val="clear" w:color="auto" w:fill="FFFFFF"/>
        </w:rPr>
        <w:t>»</w:t>
      </w:r>
      <w:r>
        <w:rPr>
          <w:rFonts w:eastAsia="Times New Roman"/>
          <w:color w:val="222222"/>
          <w:szCs w:val="24"/>
          <w:shd w:val="clear" w:color="auto" w:fill="FFFFFF"/>
        </w:rPr>
        <w:t>, κύριοι Υπουργοί, σε συνθήκες ανάπτυξης και όχι κρίσης; Αλλά πού να πάτε να τ</w:t>
      </w:r>
      <w:r>
        <w:rPr>
          <w:rFonts w:eastAsia="Times New Roman"/>
          <w:color w:val="222222"/>
          <w:szCs w:val="24"/>
          <w:shd w:val="clear" w:color="auto" w:fill="FFFFFF"/>
        </w:rPr>
        <w:t xml:space="preserve">α πείτε! </w:t>
      </w:r>
    </w:p>
    <w:p w14:paraId="2D30DBF1"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 στοιχείο που καθορίζει και ορίζει την πορεία του επόμενου διαστήματος είναι η ανάγκη για δημοσιονομική πειθαρχία και για αιματοβαμμένα πρωτογενή πλεονάσματα, με τη δαμόκλειο σπάθη να επικρέμαται πάνω από τις πλάτες και τον σβέρκο του λαού</w:t>
      </w:r>
      <w:r>
        <w:rPr>
          <w:rFonts w:eastAsia="Times New Roman"/>
          <w:color w:val="222222"/>
          <w:szCs w:val="24"/>
          <w:shd w:val="clear" w:color="auto" w:fill="FFFFFF"/>
        </w:rPr>
        <w:t xml:space="preserve"> μας, γ</w:t>
      </w:r>
      <w:r>
        <w:rPr>
          <w:rFonts w:eastAsia="Times New Roman"/>
          <w:szCs w:val="24"/>
        </w:rPr>
        <w:t>ιατί αυτός πληρώνει τα αιματοβαμμένα πρωτογενή πλεονάσματα και θα συνεχίζει να τα πληρώνει μέχρι το 2060.</w:t>
      </w:r>
    </w:p>
    <w:p w14:paraId="2D30DBF2" w14:textId="77777777" w:rsidR="000D1FE2" w:rsidRDefault="005E5B96">
      <w:pPr>
        <w:spacing w:line="600" w:lineRule="auto"/>
        <w:ind w:firstLine="720"/>
        <w:jc w:val="both"/>
        <w:rPr>
          <w:rFonts w:eastAsia="Times New Roman"/>
          <w:szCs w:val="24"/>
        </w:rPr>
      </w:pPr>
      <w:r>
        <w:rPr>
          <w:rFonts w:eastAsia="Times New Roman"/>
          <w:szCs w:val="24"/>
        </w:rPr>
        <w:t>Για ποιο</w:t>
      </w:r>
      <w:r>
        <w:rPr>
          <w:rFonts w:eastAsia="Times New Roman"/>
          <w:szCs w:val="24"/>
        </w:rPr>
        <w:t>ν</w:t>
      </w:r>
      <w:r>
        <w:rPr>
          <w:rFonts w:eastAsia="Times New Roman"/>
          <w:szCs w:val="24"/>
        </w:rPr>
        <w:t xml:space="preserve"> λόγο; Για να μπορεί να είναι το χρέος βιώσιμο, ένα κρατικό χρέος για το οποίο δεν ευθύνεται και το οποίο θα έπρεπε να είχε διαγραφεί </w:t>
      </w:r>
      <w:r>
        <w:rPr>
          <w:rFonts w:eastAsia="Times New Roman"/>
          <w:szCs w:val="24"/>
        </w:rPr>
        <w:t xml:space="preserve">και μάλιστα μονομερώς. </w:t>
      </w:r>
    </w:p>
    <w:p w14:paraId="2D30DBF3" w14:textId="77777777" w:rsidR="000D1FE2" w:rsidRDefault="005E5B96">
      <w:pPr>
        <w:spacing w:line="600" w:lineRule="auto"/>
        <w:ind w:firstLine="720"/>
        <w:jc w:val="both"/>
        <w:rPr>
          <w:rFonts w:eastAsia="Times New Roman"/>
          <w:szCs w:val="24"/>
        </w:rPr>
      </w:pPr>
      <w:r>
        <w:rPr>
          <w:rFonts w:eastAsia="Times New Roman"/>
          <w:szCs w:val="24"/>
        </w:rPr>
        <w:t>Για ποιο</w:t>
      </w:r>
      <w:r>
        <w:rPr>
          <w:rFonts w:eastAsia="Times New Roman"/>
          <w:szCs w:val="24"/>
        </w:rPr>
        <w:t>ν</w:t>
      </w:r>
      <w:r>
        <w:rPr>
          <w:rFonts w:eastAsia="Times New Roman"/>
          <w:szCs w:val="24"/>
        </w:rPr>
        <w:t xml:space="preserve"> λόγο; Για να υπάρχουν </w:t>
      </w:r>
      <w:proofErr w:type="spellStart"/>
      <w:r>
        <w:rPr>
          <w:rFonts w:eastAsia="Times New Roman"/>
          <w:szCs w:val="24"/>
        </w:rPr>
        <w:t>υπερπλεονάσματα</w:t>
      </w:r>
      <w:proofErr w:type="spellEnd"/>
      <w:r>
        <w:rPr>
          <w:rFonts w:eastAsia="Times New Roman"/>
          <w:szCs w:val="24"/>
        </w:rPr>
        <w:t xml:space="preserve"> και να κάνετε αναδιανομή υπέρ των επιχειρηματικών ομίλων μέσα από τα διάφορα κίνητρα τα οποία τους δίνετε, φορολογικά και </w:t>
      </w:r>
      <w:r>
        <w:rPr>
          <w:rFonts w:eastAsia="Times New Roman"/>
          <w:szCs w:val="24"/>
        </w:rPr>
        <w:lastRenderedPageBreak/>
        <w:t xml:space="preserve">αναπτυξιακά. Γιατί από τα </w:t>
      </w:r>
      <w:r>
        <w:rPr>
          <w:rFonts w:eastAsia="Times New Roman"/>
          <w:szCs w:val="24"/>
        </w:rPr>
        <w:t>10</w:t>
      </w:r>
      <w:r>
        <w:rPr>
          <w:rFonts w:eastAsia="Times New Roman"/>
          <w:szCs w:val="24"/>
        </w:rPr>
        <w:t xml:space="preserve"> ευρώ που κλέβετε από τον εργαζόμε</w:t>
      </w:r>
      <w:r>
        <w:rPr>
          <w:rFonts w:eastAsia="Times New Roman"/>
          <w:szCs w:val="24"/>
        </w:rPr>
        <w:t>νο και από τον λαό</w:t>
      </w:r>
      <w:r>
        <w:rPr>
          <w:rFonts w:eastAsia="Times New Roman"/>
          <w:szCs w:val="24"/>
        </w:rPr>
        <w:t>,</w:t>
      </w:r>
      <w:r>
        <w:rPr>
          <w:rFonts w:eastAsia="Times New Roman"/>
          <w:szCs w:val="24"/>
        </w:rPr>
        <w:t xml:space="preserve"> τού επιστρέφετε δήθεν το </w:t>
      </w:r>
      <w:r>
        <w:rPr>
          <w:rFonts w:eastAsia="Times New Roman"/>
          <w:szCs w:val="24"/>
        </w:rPr>
        <w:t>1</w:t>
      </w:r>
      <w:r>
        <w:rPr>
          <w:rFonts w:eastAsia="Times New Roman"/>
          <w:szCs w:val="24"/>
        </w:rPr>
        <w:t>, με τα διάφορα επιδόματα αλληλεγγύης, ε</w:t>
      </w:r>
      <w:r w:rsidRPr="00141743">
        <w:rPr>
          <w:rFonts w:eastAsia="Times New Roman"/>
          <w:szCs w:val="24"/>
        </w:rPr>
        <w:t xml:space="preserve">νώ τα υπόλοιπα </w:t>
      </w:r>
      <w:r>
        <w:rPr>
          <w:rFonts w:eastAsia="Times New Roman"/>
          <w:szCs w:val="24"/>
        </w:rPr>
        <w:t>9</w:t>
      </w:r>
      <w:r w:rsidRPr="00141743">
        <w:rPr>
          <w:rFonts w:eastAsia="Times New Roman"/>
          <w:szCs w:val="24"/>
        </w:rPr>
        <w:t xml:space="preserve"> </w:t>
      </w:r>
      <w:r>
        <w:rPr>
          <w:rFonts w:eastAsia="Times New Roman"/>
          <w:szCs w:val="24"/>
        </w:rPr>
        <w:t xml:space="preserve">πηγαίνουν στις τσέπες των δανειστών, στις τσέπες των εμποροβιομήχανων, </w:t>
      </w:r>
      <w:r w:rsidRPr="00141743">
        <w:rPr>
          <w:rFonts w:eastAsia="Times New Roman"/>
          <w:szCs w:val="24"/>
        </w:rPr>
        <w:t xml:space="preserve">των εφοπλιστών </w:t>
      </w:r>
      <w:r>
        <w:rPr>
          <w:rFonts w:eastAsia="Times New Roman"/>
          <w:szCs w:val="24"/>
        </w:rPr>
        <w:t>και των τραπεζιτών. Εκεί τα στέλνετε και τα κλέβετε από τον μόχθο τ</w:t>
      </w:r>
      <w:r>
        <w:rPr>
          <w:rFonts w:eastAsia="Times New Roman"/>
          <w:szCs w:val="24"/>
        </w:rPr>
        <w:t>ου λαού, των εργαζόμενων, των συνταξιούχων, των αυτοαπασχολούμενων.</w:t>
      </w:r>
    </w:p>
    <w:p w14:paraId="2D30DBF4" w14:textId="77777777" w:rsidR="000D1FE2" w:rsidRDefault="005E5B96">
      <w:pPr>
        <w:spacing w:line="600" w:lineRule="auto"/>
        <w:ind w:firstLine="720"/>
        <w:jc w:val="both"/>
        <w:rPr>
          <w:rFonts w:eastAsia="Times New Roman"/>
          <w:szCs w:val="24"/>
        </w:rPr>
      </w:pPr>
      <w:r>
        <w:rPr>
          <w:rFonts w:eastAsia="Times New Roman"/>
          <w:szCs w:val="24"/>
        </w:rPr>
        <w:t>Μιλάτε περί κοινωνικής ευαισθησίας και να</w:t>
      </w:r>
      <w:r w:rsidRPr="00141743">
        <w:rPr>
          <w:rFonts w:eastAsia="Times New Roman"/>
          <w:szCs w:val="24"/>
        </w:rPr>
        <w:t xml:space="preserve"> μη διακοπεί αυτή </w:t>
      </w:r>
      <w:r>
        <w:rPr>
          <w:rFonts w:eastAsia="Times New Roman"/>
          <w:szCs w:val="24"/>
        </w:rPr>
        <w:t>η κοινωνική ευαισθησία; Αλήθεια</w:t>
      </w:r>
      <w:r w:rsidRPr="00E85FF9">
        <w:rPr>
          <w:rFonts w:eastAsia="Times New Roman"/>
          <w:szCs w:val="24"/>
        </w:rPr>
        <w:t>,</w:t>
      </w:r>
      <w:r>
        <w:rPr>
          <w:rFonts w:eastAsia="Times New Roman"/>
          <w:szCs w:val="24"/>
        </w:rPr>
        <w:t xml:space="preserve"> πόθεν προκύπτει η κοινωνική σας ευαισθησία; Από τη διάταξη που φέρατε για το αφορολόγητο; Μεγάλη κοινωνική ευαισθησία δείχνετε για να μη μειωθεί! Δείχνετε μεγάλη κοινωνική ευαισθησία και πρέπει </w:t>
      </w:r>
      <w:r w:rsidRPr="00E65EC8">
        <w:rPr>
          <w:rFonts w:eastAsia="Times New Roman"/>
          <w:color w:val="000000" w:themeColor="text1"/>
          <w:szCs w:val="24"/>
        </w:rPr>
        <w:t>να σας το αναγνωρίσουμε αυτό, όταν την ίδια στιγμή φέρνετε δι</w:t>
      </w:r>
      <w:r w:rsidRPr="00E65EC8">
        <w:rPr>
          <w:rFonts w:eastAsia="Times New Roman"/>
          <w:color w:val="000000" w:themeColor="text1"/>
          <w:szCs w:val="24"/>
        </w:rPr>
        <w:t>άταξη με την οποία καταργείτε τα θετικά αντίμετρα, γιατί πρέπει, λέει, να είναι δημοσιονομικά ουδέτερο το μέτρο! Δηλαδή, διάλεξε από ποια θέση θέλεις να χάσεις. Θα χάσεις από την τσέπη της μείωσης του αφορολόγητου ή από την τσέπη τού να μην μειωθεί ο συντε</w:t>
      </w:r>
      <w:r w:rsidRPr="00E65EC8">
        <w:rPr>
          <w:rFonts w:eastAsia="Times New Roman"/>
          <w:color w:val="000000" w:themeColor="text1"/>
          <w:szCs w:val="24"/>
        </w:rPr>
        <w:t xml:space="preserve">λεστής φορολόγησης των φυσικών προσώπων από το 22% στο 20% ή από την έκπτωση που θα σου δώσουν στον </w:t>
      </w:r>
      <w:r w:rsidRPr="00E65EC8">
        <w:rPr>
          <w:rFonts w:eastAsia="Times New Roman"/>
          <w:color w:val="000000" w:themeColor="text1"/>
          <w:szCs w:val="24"/>
        </w:rPr>
        <w:lastRenderedPageBreak/>
        <w:t>ΕΝΦΙΑ ή από την κατάργηση της κοινωνικής εισφοράς αλληλεγγύης; Διάλεξε από ποια θέση θέλεις να χάσεις. Από ποια τσέπη θέλεις να χάσεις, αυτό του λέτε. Και ε</w:t>
      </w:r>
      <w:r w:rsidRPr="00E65EC8">
        <w:rPr>
          <w:rFonts w:eastAsia="Times New Roman"/>
          <w:color w:val="000000" w:themeColor="text1"/>
          <w:szCs w:val="24"/>
        </w:rPr>
        <w:t xml:space="preserve">ίναι προκλητικό αυτό το πράγμα το οποίο κάνετε, γιατί ακριβώς πρέπει τα δημόσια οικονομικά, η δημοσιονομική πειθαρχία και τα πρωτογενή πλεονάσματα να συνεχίσουν να υπάρχουν. </w:t>
      </w:r>
    </w:p>
    <w:p w14:paraId="2D30DBF5" w14:textId="77777777" w:rsidR="000D1FE2" w:rsidRDefault="005E5B96">
      <w:pPr>
        <w:spacing w:line="600" w:lineRule="auto"/>
        <w:ind w:firstLine="720"/>
        <w:jc w:val="both"/>
        <w:rPr>
          <w:rFonts w:eastAsia="Times New Roman"/>
          <w:szCs w:val="24"/>
        </w:rPr>
      </w:pPr>
      <w:r>
        <w:rPr>
          <w:rFonts w:eastAsia="Times New Roman"/>
          <w:szCs w:val="24"/>
        </w:rPr>
        <w:t>Εμείς σας το λέμε, το ΚΚΕ σάς το λέει πολύ καθαρά: αποσύρετε τις υπόλοιπες διατάξ</w:t>
      </w:r>
      <w:r>
        <w:rPr>
          <w:rFonts w:eastAsia="Times New Roman"/>
          <w:szCs w:val="24"/>
        </w:rPr>
        <w:t>εις των λεγόμενων αντιμέτρων και αφήστε μόνο τη μη μείωση του αφορολόγητου. Κάντε το, σας προκαλούμε εδώ και θα το ψηφίσουμε άμα το κάνετε. Αποσύρετε, όμως, από την τροπολογία την λεγόμενη κατάργηση των αντιμέτρων και μην την βάζετε μαζί. Γιατί δεν το κάνε</w:t>
      </w:r>
      <w:r>
        <w:rPr>
          <w:rFonts w:eastAsia="Times New Roman"/>
          <w:szCs w:val="24"/>
        </w:rPr>
        <w:t>τε αυτό; Γιατί έτσι επιβεβαιώνετε την άρνηση την οποία δώσατε πριν από δεκαπέντε μέρες, στις 15 του Μαΐου, στην τροπολογία του ΚΚΕ, που προέβλεπε ακριβώς απλά και μόνο τη μη μείωση του αφορολόγητου και τίποτε άλλο. Να</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γιατί αρνηθήκατε τότε ως Κυβέ</w:t>
      </w:r>
      <w:r>
        <w:rPr>
          <w:rFonts w:eastAsia="Times New Roman"/>
          <w:szCs w:val="24"/>
        </w:rPr>
        <w:t xml:space="preserve">ρνηση να δεχθείτε την τροπολογία του ΚΚΕ, γιατί ακριβώς δεν θα ήταν δημοσιονομικά ουδέτερη, ακριβώς γιατί θα ελάφρυνε και θα ανακούφιζε τα λαϊκά στρώματα. </w:t>
      </w:r>
    </w:p>
    <w:p w14:paraId="2D30DBF6" w14:textId="77777777" w:rsidR="000D1FE2" w:rsidRDefault="005E5B96">
      <w:pPr>
        <w:spacing w:line="600" w:lineRule="auto"/>
        <w:ind w:firstLine="720"/>
        <w:jc w:val="both"/>
        <w:rPr>
          <w:rFonts w:eastAsia="Times New Roman"/>
          <w:szCs w:val="24"/>
        </w:rPr>
      </w:pPr>
      <w:r>
        <w:rPr>
          <w:rFonts w:eastAsia="Times New Roman"/>
          <w:szCs w:val="24"/>
        </w:rPr>
        <w:lastRenderedPageBreak/>
        <w:t>Και αποτελεί επίσης πρόκληση όσον αφορά τη λεγόμενη κοινωνική σας ευαισθησία το να διατηρείτε και να</w:t>
      </w:r>
      <w:r>
        <w:rPr>
          <w:rFonts w:eastAsia="Times New Roman"/>
          <w:szCs w:val="24"/>
        </w:rPr>
        <w:t xml:space="preserve"> μην καταργείτε τις διάφορες φορολογικές παροχές, τις οποίες δώσατε στο μεγάλο κεφάλαιο, να υλοποιείτε κατά γράμμα τα αντίμετρα για τους επιχειρηματικούς ομίλους, όπως τη μείωση των φορολογικών συντελεστών για τα νομικά πρόσωπα. </w:t>
      </w:r>
    </w:p>
    <w:p w14:paraId="2D30DBF7" w14:textId="77777777" w:rsidR="000D1FE2" w:rsidRDefault="005E5B96">
      <w:pPr>
        <w:spacing w:line="600" w:lineRule="auto"/>
        <w:ind w:firstLine="720"/>
        <w:jc w:val="both"/>
        <w:rPr>
          <w:rFonts w:eastAsia="Times New Roman"/>
          <w:szCs w:val="24"/>
        </w:rPr>
      </w:pPr>
      <w:r>
        <w:rPr>
          <w:rFonts w:eastAsia="Times New Roman"/>
          <w:szCs w:val="24"/>
        </w:rPr>
        <w:t>Αλήθεια, εκεί δεν επηρεάζε</w:t>
      </w:r>
      <w:r>
        <w:rPr>
          <w:rFonts w:eastAsia="Times New Roman"/>
          <w:szCs w:val="24"/>
        </w:rPr>
        <w:t>ι τη δημοσιονομική ισορροπία η μείωση των φορολογικών συντελεστών για τα νομικά πρόσωπα; Ή η μείωση των φορολογικών συντελεστών για τα διανεμόμενα κέρδη από το 15% στο 10% δεν σας επηρεάζει και σας επηρεάζει η μείωση από το 22% στο 20% για τα φυσικά πρόσωπ</w:t>
      </w:r>
      <w:r>
        <w:rPr>
          <w:rFonts w:eastAsia="Times New Roman"/>
          <w:szCs w:val="24"/>
        </w:rPr>
        <w:t>α;</w:t>
      </w:r>
    </w:p>
    <w:p w14:paraId="2D30DBF8" w14:textId="77777777" w:rsidR="000D1FE2" w:rsidRDefault="005E5B96">
      <w:pPr>
        <w:spacing w:line="600" w:lineRule="auto"/>
        <w:ind w:firstLine="720"/>
        <w:jc w:val="both"/>
        <w:rPr>
          <w:rFonts w:eastAsia="Times New Roman"/>
          <w:szCs w:val="24"/>
        </w:rPr>
      </w:pPr>
      <w:r>
        <w:rPr>
          <w:rFonts w:eastAsia="Times New Roman"/>
          <w:szCs w:val="24"/>
        </w:rPr>
        <w:t>Να η κοινωνική σας ευαισθησία ποια είναι. Αυτή ακριβώς είναι, αλλά μέσα από αυτήν τη φορολογική πολιτική θέλετε να θωρακίσετε την ανταγωνιστικότητα των επιχειρηματικών ομίλων και μπροστά σε αυτήν την ανάγκη τσακίζετε στα φορολογικά βάρη τους εργαζόμενου</w:t>
      </w:r>
      <w:r>
        <w:rPr>
          <w:rFonts w:eastAsia="Times New Roman"/>
          <w:szCs w:val="24"/>
        </w:rPr>
        <w:t>ς, τους συνταξιούχους και τα υπόλοιπα λαϊκά στρώματα.</w:t>
      </w:r>
    </w:p>
    <w:p w14:paraId="2D30DBF9" w14:textId="77777777" w:rsidR="000D1FE2" w:rsidRDefault="005E5B96">
      <w:pPr>
        <w:spacing w:line="600" w:lineRule="auto"/>
        <w:ind w:firstLine="720"/>
        <w:jc w:val="both"/>
        <w:rPr>
          <w:rFonts w:eastAsia="Times New Roman"/>
          <w:szCs w:val="24"/>
        </w:rPr>
      </w:pPr>
      <w:r>
        <w:rPr>
          <w:rFonts w:eastAsia="Times New Roman"/>
          <w:szCs w:val="24"/>
        </w:rPr>
        <w:lastRenderedPageBreak/>
        <w:t xml:space="preserve">Έτσι, λοιπόν -και ολοκληρώνω, κύριε Πρόεδρε- εμείς λέμε κάτι πάρα πολύ απλό, ότι ο ελληνικός λαός με τις επιλογές που θα κάνει και μπροστά στην κάλπη δεν πρέπει να διαλέξει τι θα χάσει και ποιος θα του </w:t>
      </w:r>
      <w:r>
        <w:rPr>
          <w:rFonts w:eastAsia="Times New Roman"/>
          <w:szCs w:val="24"/>
        </w:rPr>
        <w:t>επιβάλει τη χασούρα, την οποία θα την έχει είτε θα είναι μια κυβέρνηση ΣΥΡΙΖΑ ή κυβέρνηση Νέας Δημοκρατίας ή των διαφόρων άλλων πρόθυμων που θέλουν να στηρίξουν τέτοιες κυβερνητικές επιλογές, γιατί ακριβώς απέναντί του έχει έναν ενιαίο σχεδιασμό, τον σχεδι</w:t>
      </w:r>
      <w:r>
        <w:rPr>
          <w:rFonts w:eastAsia="Times New Roman"/>
          <w:szCs w:val="24"/>
        </w:rPr>
        <w:t>ασμό που υπαγορεύεται από τις ανάγκες των επιχειρηματικών ομίλων και των δανειστών.</w:t>
      </w:r>
    </w:p>
    <w:p w14:paraId="2D30DBFA" w14:textId="77777777" w:rsidR="000D1FE2" w:rsidRDefault="005E5B96">
      <w:pPr>
        <w:spacing w:line="600" w:lineRule="auto"/>
        <w:jc w:val="both"/>
        <w:rPr>
          <w:rFonts w:eastAsia="Times New Roman" w:cs="Times New Roman"/>
          <w:szCs w:val="24"/>
        </w:rPr>
      </w:pPr>
      <w:r>
        <w:rPr>
          <w:rFonts w:eastAsia="Times New Roman" w:cs="Times New Roman"/>
          <w:szCs w:val="24"/>
        </w:rPr>
        <w:t xml:space="preserve">Και </w:t>
      </w:r>
      <w:r w:rsidRPr="0074373F">
        <w:rPr>
          <w:rFonts w:eastAsia="Times New Roman" w:cs="Times New Roman"/>
          <w:szCs w:val="24"/>
        </w:rPr>
        <w:t xml:space="preserve">αυτόν τον ενιαίο σχεδιασμό τον υπηρετούν πιστά όλες οι κυβερνήσεις και όλα τα </w:t>
      </w:r>
      <w:r>
        <w:rPr>
          <w:rFonts w:eastAsia="Times New Roman" w:cs="Times New Roman"/>
          <w:szCs w:val="24"/>
        </w:rPr>
        <w:t xml:space="preserve">αστικά </w:t>
      </w:r>
      <w:r w:rsidRPr="0074373F">
        <w:rPr>
          <w:rFonts w:eastAsia="Times New Roman" w:cs="Times New Roman"/>
          <w:szCs w:val="24"/>
        </w:rPr>
        <w:t xml:space="preserve">κόμματα </w:t>
      </w:r>
      <w:r>
        <w:rPr>
          <w:rFonts w:eastAsia="Times New Roman" w:cs="Times New Roman"/>
          <w:szCs w:val="24"/>
        </w:rPr>
        <w:t>εδώ μέσα. Α</w:t>
      </w:r>
      <w:r w:rsidRPr="0074373F">
        <w:rPr>
          <w:rFonts w:eastAsia="Times New Roman" w:cs="Times New Roman"/>
          <w:szCs w:val="24"/>
        </w:rPr>
        <w:t xml:space="preserve">υτόν τον σχεδιασμό </w:t>
      </w:r>
      <w:r>
        <w:rPr>
          <w:rFonts w:eastAsia="Times New Roman" w:cs="Times New Roman"/>
          <w:szCs w:val="24"/>
        </w:rPr>
        <w:t>θα υπηρετήσει και</w:t>
      </w:r>
      <w:r w:rsidRPr="0074373F">
        <w:rPr>
          <w:rFonts w:eastAsia="Times New Roman" w:cs="Times New Roman"/>
          <w:szCs w:val="24"/>
        </w:rPr>
        <w:t xml:space="preserve"> η </w:t>
      </w:r>
      <w:r>
        <w:rPr>
          <w:rFonts w:eastAsia="Times New Roman" w:cs="Times New Roman"/>
          <w:szCs w:val="24"/>
        </w:rPr>
        <w:t xml:space="preserve">επόμενη </w:t>
      </w:r>
      <w:r w:rsidRPr="0074373F">
        <w:rPr>
          <w:rFonts w:eastAsia="Times New Roman" w:cs="Times New Roman"/>
          <w:szCs w:val="24"/>
        </w:rPr>
        <w:t>κυβέρνηση</w:t>
      </w:r>
      <w:r>
        <w:rPr>
          <w:rFonts w:eastAsia="Times New Roman" w:cs="Times New Roman"/>
          <w:szCs w:val="24"/>
        </w:rPr>
        <w:t>.</w:t>
      </w:r>
    </w:p>
    <w:p w14:paraId="2D30DBF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w:t>
      </w:r>
      <w:r w:rsidRPr="0074373F">
        <w:rPr>
          <w:rFonts w:eastAsia="Times New Roman" w:cs="Times New Roman"/>
          <w:szCs w:val="24"/>
        </w:rPr>
        <w:t>πέναν</w:t>
      </w:r>
      <w:r w:rsidRPr="0074373F">
        <w:rPr>
          <w:rFonts w:eastAsia="Times New Roman" w:cs="Times New Roman"/>
          <w:szCs w:val="24"/>
        </w:rPr>
        <w:t>τι</w:t>
      </w:r>
      <w:r>
        <w:rPr>
          <w:rFonts w:eastAsia="Times New Roman" w:cs="Times New Roman"/>
          <w:szCs w:val="24"/>
        </w:rPr>
        <w:t>, λοιπόν, σε αυτόν τον αντιλαϊκό, ταξικό σχεδιασμό, υπάρχουν οι λαϊκές ανάγκες.</w:t>
      </w:r>
      <w:r w:rsidRPr="0074373F">
        <w:rPr>
          <w:rFonts w:eastAsia="Times New Roman" w:cs="Times New Roman"/>
          <w:szCs w:val="24"/>
        </w:rPr>
        <w:t xml:space="preserve"> </w:t>
      </w:r>
      <w:r>
        <w:rPr>
          <w:rFonts w:eastAsia="Times New Roman" w:cs="Times New Roman"/>
          <w:szCs w:val="24"/>
        </w:rPr>
        <w:t>Ε</w:t>
      </w:r>
      <w:r w:rsidRPr="0074373F">
        <w:rPr>
          <w:rFonts w:eastAsia="Times New Roman" w:cs="Times New Roman"/>
          <w:szCs w:val="24"/>
        </w:rPr>
        <w:t xml:space="preserve">ίναι το σχέδιο του </w:t>
      </w:r>
      <w:r>
        <w:rPr>
          <w:rFonts w:eastAsia="Times New Roman" w:cs="Times New Roman"/>
          <w:szCs w:val="24"/>
        </w:rPr>
        <w:t>ΚΚ</w:t>
      </w:r>
      <w:r w:rsidRPr="0074373F">
        <w:rPr>
          <w:rFonts w:eastAsia="Times New Roman" w:cs="Times New Roman"/>
          <w:szCs w:val="24"/>
        </w:rPr>
        <w:t xml:space="preserve">Ε. </w:t>
      </w:r>
      <w:r>
        <w:rPr>
          <w:rFonts w:eastAsia="Times New Roman" w:cs="Times New Roman"/>
          <w:szCs w:val="24"/>
        </w:rPr>
        <w:t>Και γι’ αυτόν ακριβώς τον λόγο εμείς λέμε ότι πρέπει να ενισχυθεί το Κομμουνιστικό Κόμμα Ελλάδας, ούτως ώστε α</w:t>
      </w:r>
      <w:r w:rsidRPr="0074373F">
        <w:rPr>
          <w:rFonts w:eastAsia="Times New Roman" w:cs="Times New Roman"/>
          <w:szCs w:val="24"/>
        </w:rPr>
        <w:t xml:space="preserve">πό καλύτερες θέσεις </w:t>
      </w:r>
      <w:r>
        <w:rPr>
          <w:rFonts w:eastAsia="Times New Roman" w:cs="Times New Roman"/>
          <w:szCs w:val="24"/>
        </w:rPr>
        <w:t xml:space="preserve">ο </w:t>
      </w:r>
      <w:r w:rsidRPr="0074373F">
        <w:rPr>
          <w:rFonts w:eastAsia="Times New Roman" w:cs="Times New Roman"/>
          <w:szCs w:val="24"/>
        </w:rPr>
        <w:t>ελληνικός λαός με</w:t>
      </w:r>
      <w:r w:rsidRPr="0074373F">
        <w:rPr>
          <w:rFonts w:eastAsia="Times New Roman" w:cs="Times New Roman"/>
          <w:szCs w:val="24"/>
        </w:rPr>
        <w:t xml:space="preserve">τά τις εκλογές να αντιπαλέψει την αντιλαϊκή πολιτική </w:t>
      </w:r>
      <w:r>
        <w:rPr>
          <w:rFonts w:eastAsia="Times New Roman" w:cs="Times New Roman"/>
          <w:szCs w:val="24"/>
        </w:rPr>
        <w:t>-ό</w:t>
      </w:r>
      <w:r w:rsidRPr="0074373F">
        <w:rPr>
          <w:rFonts w:eastAsia="Times New Roman" w:cs="Times New Roman"/>
          <w:szCs w:val="24"/>
        </w:rPr>
        <w:t xml:space="preserve">ποιος </w:t>
      </w:r>
      <w:r>
        <w:rPr>
          <w:rFonts w:eastAsia="Times New Roman" w:cs="Times New Roman"/>
          <w:szCs w:val="24"/>
        </w:rPr>
        <w:t xml:space="preserve">και εάν εκλεγεί κυβέρνηση-, </w:t>
      </w:r>
      <w:r w:rsidRPr="0074373F">
        <w:rPr>
          <w:rFonts w:eastAsia="Times New Roman" w:cs="Times New Roman"/>
          <w:szCs w:val="24"/>
        </w:rPr>
        <w:t xml:space="preserve">να περάσει </w:t>
      </w:r>
      <w:r w:rsidRPr="0074373F">
        <w:rPr>
          <w:rFonts w:eastAsia="Times New Roman" w:cs="Times New Roman"/>
          <w:szCs w:val="24"/>
        </w:rPr>
        <w:lastRenderedPageBreak/>
        <w:t>στην αντεπίθεση</w:t>
      </w:r>
      <w:r>
        <w:rPr>
          <w:rFonts w:eastAsia="Times New Roman" w:cs="Times New Roman"/>
          <w:szCs w:val="24"/>
        </w:rPr>
        <w:t>,</w:t>
      </w:r>
      <w:r w:rsidRPr="0074373F">
        <w:rPr>
          <w:rFonts w:eastAsia="Times New Roman" w:cs="Times New Roman"/>
          <w:szCs w:val="24"/>
        </w:rPr>
        <w:t xml:space="preserve"> να διεκδικήσει </w:t>
      </w:r>
      <w:r>
        <w:rPr>
          <w:rFonts w:eastAsia="Times New Roman" w:cs="Times New Roman"/>
          <w:szCs w:val="24"/>
        </w:rPr>
        <w:t>όχι μόνο την αποκατάσταση των απωλειών, αλλά πάνω απ’</w:t>
      </w:r>
      <w:r w:rsidRPr="0074373F">
        <w:rPr>
          <w:rFonts w:eastAsia="Times New Roman" w:cs="Times New Roman"/>
          <w:szCs w:val="24"/>
        </w:rPr>
        <w:t xml:space="preserve"> όλα την ικανοποίηση των σύγχρονων αναγκών</w:t>
      </w:r>
      <w:r>
        <w:rPr>
          <w:rFonts w:eastAsia="Times New Roman" w:cs="Times New Roman"/>
          <w:szCs w:val="24"/>
        </w:rPr>
        <w:t xml:space="preserve"> του.</w:t>
      </w:r>
    </w:p>
    <w:p w14:paraId="2D30DBF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w:t>
      </w:r>
      <w:r w:rsidRPr="0074373F">
        <w:rPr>
          <w:rFonts w:eastAsia="Times New Roman" w:cs="Times New Roman"/>
          <w:szCs w:val="24"/>
        </w:rPr>
        <w:t>υχαριστώ</w:t>
      </w:r>
      <w:r>
        <w:rPr>
          <w:rFonts w:eastAsia="Times New Roman" w:cs="Times New Roman"/>
          <w:szCs w:val="24"/>
        </w:rPr>
        <w:t>.</w:t>
      </w:r>
    </w:p>
    <w:p w14:paraId="2D30DBFD" w14:textId="77777777" w:rsidR="000D1FE2" w:rsidRDefault="005E5B96">
      <w:pPr>
        <w:spacing w:line="600" w:lineRule="auto"/>
        <w:ind w:firstLine="720"/>
        <w:jc w:val="both"/>
        <w:rPr>
          <w:rFonts w:eastAsia="Times New Roman" w:cs="Times New Roman"/>
          <w:szCs w:val="24"/>
        </w:rPr>
      </w:pPr>
      <w:r w:rsidRPr="0074373F">
        <w:rPr>
          <w:rFonts w:eastAsia="Times New Roman" w:cs="Times New Roman"/>
          <w:b/>
          <w:szCs w:val="24"/>
        </w:rPr>
        <w:t>ΠΡΟΕΔΡΕΥΩΝ (</w:t>
      </w:r>
      <w:r w:rsidRPr="0074373F">
        <w:rPr>
          <w:rFonts w:eastAsia="Times New Roman" w:cs="Times New Roman"/>
          <w:b/>
          <w:szCs w:val="24"/>
        </w:rPr>
        <w:t xml:space="preserve">Γεώργιος </w:t>
      </w:r>
      <w:proofErr w:type="spellStart"/>
      <w:r w:rsidRPr="0074373F">
        <w:rPr>
          <w:rFonts w:eastAsia="Times New Roman" w:cs="Times New Roman"/>
          <w:b/>
          <w:szCs w:val="24"/>
        </w:rPr>
        <w:t>Μαυρωτάς</w:t>
      </w:r>
      <w:proofErr w:type="spellEnd"/>
      <w:r w:rsidRPr="0074373F">
        <w:rPr>
          <w:rFonts w:eastAsia="Times New Roman" w:cs="Times New Roman"/>
          <w:b/>
          <w:szCs w:val="24"/>
        </w:rPr>
        <w:t>):</w:t>
      </w:r>
      <w:r>
        <w:rPr>
          <w:rFonts w:eastAsia="Times New Roman" w:cs="Times New Roman"/>
          <w:szCs w:val="24"/>
        </w:rPr>
        <w:t xml:space="preserve"> Ευχαριστούμε πολύ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2D30DBF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w:t>
      </w:r>
      <w:r w:rsidRPr="0074373F">
        <w:rPr>
          <w:rFonts w:eastAsia="Times New Roman" w:cs="Times New Roman"/>
          <w:szCs w:val="24"/>
        </w:rPr>
        <w:t>αι τώρα θα δώσω το</w:t>
      </w:r>
      <w:r>
        <w:rPr>
          <w:rFonts w:eastAsia="Times New Roman" w:cs="Times New Roman"/>
          <w:szCs w:val="24"/>
        </w:rPr>
        <w:t>ν</w:t>
      </w:r>
      <w:r w:rsidRPr="0074373F">
        <w:rPr>
          <w:rFonts w:eastAsia="Times New Roman" w:cs="Times New Roman"/>
          <w:szCs w:val="24"/>
        </w:rPr>
        <w:t xml:space="preserve"> λόγο στον Υπουργό Οικονομικών</w:t>
      </w:r>
      <w:r>
        <w:rPr>
          <w:rFonts w:eastAsia="Times New Roman" w:cs="Times New Roman"/>
          <w:szCs w:val="24"/>
        </w:rPr>
        <w:t xml:space="preserve">, τον </w:t>
      </w:r>
      <w:r>
        <w:rPr>
          <w:rFonts w:eastAsia="Times New Roman" w:cs="Times New Roman"/>
          <w:szCs w:val="24"/>
        </w:rPr>
        <w:t xml:space="preserve">κ. </w:t>
      </w:r>
      <w:proofErr w:type="spellStart"/>
      <w:r>
        <w:rPr>
          <w:rFonts w:eastAsia="Times New Roman" w:cs="Times New Roman"/>
          <w:szCs w:val="24"/>
        </w:rPr>
        <w:t>Τ</w:t>
      </w:r>
      <w:r w:rsidRPr="0074373F">
        <w:rPr>
          <w:rFonts w:eastAsia="Times New Roman" w:cs="Times New Roman"/>
          <w:szCs w:val="24"/>
        </w:rPr>
        <w:t>σακαλώτο</w:t>
      </w:r>
      <w:proofErr w:type="spellEnd"/>
      <w:r>
        <w:rPr>
          <w:rFonts w:eastAsia="Times New Roman" w:cs="Times New Roman"/>
          <w:szCs w:val="24"/>
        </w:rPr>
        <w:t>, για να μας παρουσιάσει τις δύο τροπολογίες 2234/195 και 22</w:t>
      </w:r>
      <w:r w:rsidRPr="0074373F">
        <w:rPr>
          <w:rFonts w:eastAsia="Times New Roman" w:cs="Times New Roman"/>
          <w:szCs w:val="24"/>
        </w:rPr>
        <w:t>49</w:t>
      </w:r>
      <w:r>
        <w:rPr>
          <w:rFonts w:eastAsia="Times New Roman" w:cs="Times New Roman"/>
          <w:szCs w:val="24"/>
        </w:rPr>
        <w:t>/210.</w:t>
      </w:r>
    </w:p>
    <w:p w14:paraId="2D30DBF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Να σας δώσω πέντε λεπτά;</w:t>
      </w:r>
    </w:p>
    <w:p w14:paraId="2D30DC00" w14:textId="77777777" w:rsidR="000D1FE2" w:rsidRDefault="005E5B96">
      <w:pPr>
        <w:spacing w:line="600" w:lineRule="auto"/>
        <w:ind w:firstLine="720"/>
        <w:jc w:val="both"/>
        <w:rPr>
          <w:rFonts w:eastAsia="Times New Roman" w:cs="Times New Roman"/>
          <w:szCs w:val="24"/>
        </w:rPr>
      </w:pPr>
      <w:r w:rsidRPr="0074373F">
        <w:rPr>
          <w:rFonts w:eastAsia="Times New Roman" w:cs="Times New Roman"/>
          <w:b/>
          <w:szCs w:val="24"/>
        </w:rPr>
        <w:t xml:space="preserve">ΕΥΚΛΕΙΔΗΣ ΤΣΑΚΑΛΩΤΟΣ (Υπουργός </w:t>
      </w:r>
      <w:r w:rsidRPr="0074373F">
        <w:rPr>
          <w:rFonts w:eastAsia="Times New Roman" w:cs="Times New Roman"/>
          <w:b/>
          <w:szCs w:val="24"/>
        </w:rPr>
        <w:t>Οικονομικών):</w:t>
      </w:r>
      <w:r>
        <w:rPr>
          <w:rFonts w:eastAsia="Times New Roman" w:cs="Times New Roman"/>
          <w:szCs w:val="24"/>
        </w:rPr>
        <w:t xml:space="preserve"> Όχι, παραπάνω. Έχει γίνει ήδη πολλή συζήτηση.</w:t>
      </w:r>
      <w:r w:rsidRPr="0074373F">
        <w:rPr>
          <w:rFonts w:eastAsia="Times New Roman" w:cs="Times New Roman"/>
          <w:szCs w:val="24"/>
        </w:rPr>
        <w:t xml:space="preserve"> </w:t>
      </w:r>
    </w:p>
    <w:p w14:paraId="2D30DC01" w14:textId="77777777" w:rsidR="000D1FE2" w:rsidRDefault="005E5B96">
      <w:pPr>
        <w:spacing w:line="600" w:lineRule="auto"/>
        <w:ind w:firstLine="720"/>
        <w:jc w:val="both"/>
        <w:rPr>
          <w:rFonts w:eastAsia="Times New Roman" w:cs="Times New Roman"/>
          <w:szCs w:val="24"/>
        </w:rPr>
      </w:pPr>
      <w:r w:rsidRPr="0074373F">
        <w:rPr>
          <w:rFonts w:eastAsia="Times New Roman" w:cs="Times New Roman"/>
          <w:b/>
          <w:szCs w:val="24"/>
        </w:rPr>
        <w:t xml:space="preserve">ΠΡΟΕΔΡΕΥΩΝ (Γεώργιος </w:t>
      </w:r>
      <w:proofErr w:type="spellStart"/>
      <w:r w:rsidRPr="0074373F">
        <w:rPr>
          <w:rFonts w:eastAsia="Times New Roman" w:cs="Times New Roman"/>
          <w:b/>
          <w:szCs w:val="24"/>
        </w:rPr>
        <w:t>Μαυρωτάς</w:t>
      </w:r>
      <w:proofErr w:type="spellEnd"/>
      <w:r w:rsidRPr="0074373F">
        <w:rPr>
          <w:rFonts w:eastAsia="Times New Roman" w:cs="Times New Roman"/>
          <w:b/>
          <w:szCs w:val="24"/>
        </w:rPr>
        <w:t>):</w:t>
      </w:r>
      <w:r>
        <w:rPr>
          <w:rFonts w:eastAsia="Times New Roman" w:cs="Times New Roman"/>
          <w:szCs w:val="24"/>
        </w:rPr>
        <w:t xml:space="preserve"> Είναι δύο οι τροπολογίες. </w:t>
      </w:r>
    </w:p>
    <w:p w14:paraId="2D30DC0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Ορίστε, έχετε τον λόγο για δέκα λεπτά.</w:t>
      </w:r>
    </w:p>
    <w:p w14:paraId="2D30DC03" w14:textId="77777777" w:rsidR="000D1FE2" w:rsidRDefault="005E5B96">
      <w:pPr>
        <w:spacing w:line="600" w:lineRule="auto"/>
        <w:ind w:firstLine="720"/>
        <w:jc w:val="both"/>
        <w:rPr>
          <w:rFonts w:eastAsia="Times New Roman" w:cs="Times New Roman"/>
          <w:szCs w:val="24"/>
        </w:rPr>
      </w:pPr>
      <w:r w:rsidRPr="0074373F">
        <w:rPr>
          <w:rFonts w:eastAsia="Times New Roman" w:cs="Times New Roman"/>
          <w:b/>
          <w:szCs w:val="24"/>
        </w:rPr>
        <w:t>ΕΥΚΛΕΙΔΗΣ ΤΣΑΚΑΛΩΤΟΣ (Υπουργός Οικονομικών):</w:t>
      </w:r>
      <w:r>
        <w:rPr>
          <w:rFonts w:eastAsia="Times New Roman" w:cs="Times New Roman"/>
          <w:szCs w:val="24"/>
        </w:rPr>
        <w:t xml:space="preserve"> Θα χρειαστώ λιγότερο από τον κ. </w:t>
      </w:r>
      <w:proofErr w:type="spellStart"/>
      <w:r>
        <w:rPr>
          <w:rFonts w:eastAsia="Times New Roman" w:cs="Times New Roman"/>
          <w:szCs w:val="24"/>
        </w:rPr>
        <w:t>Πολάκη</w:t>
      </w:r>
      <w:proofErr w:type="spellEnd"/>
      <w:r>
        <w:rPr>
          <w:rFonts w:eastAsia="Times New Roman" w:cs="Times New Roman"/>
          <w:szCs w:val="24"/>
        </w:rPr>
        <w:t xml:space="preserve"> πάντως! </w:t>
      </w:r>
    </w:p>
    <w:p w14:paraId="2D30DC04"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 xml:space="preserve">ΔΡΕΥΩΝ (Γεώργιος </w:t>
      </w:r>
      <w:proofErr w:type="spellStart"/>
      <w:r>
        <w:rPr>
          <w:rFonts w:eastAsia="Times New Roman" w:cs="Times New Roman"/>
          <w:b/>
          <w:szCs w:val="24"/>
        </w:rPr>
        <w:t>Μαυρωτάς</w:t>
      </w:r>
      <w:proofErr w:type="spellEnd"/>
      <w:r>
        <w:rPr>
          <w:rFonts w:eastAsia="Times New Roman" w:cs="Times New Roman"/>
          <w:b/>
          <w:szCs w:val="24"/>
        </w:rPr>
        <w:t>):</w:t>
      </w:r>
      <w:r>
        <w:rPr>
          <w:rFonts w:eastAsia="Times New Roman" w:cs="Times New Roman"/>
          <w:szCs w:val="24"/>
        </w:rPr>
        <w:t xml:space="preserve"> Έχω κόψει ήδη τον χρόνο από τον κ. Ξανθό!</w:t>
      </w:r>
    </w:p>
    <w:p w14:paraId="2D30DC05"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Κυρίες και κύριοι συνάδελφοι, άκουσα με </w:t>
      </w:r>
      <w:r w:rsidRPr="0074373F">
        <w:rPr>
          <w:rFonts w:eastAsia="Times New Roman" w:cs="Times New Roman"/>
          <w:szCs w:val="24"/>
        </w:rPr>
        <w:t>μεγάλη προσοχή το</w:t>
      </w:r>
      <w:r>
        <w:rPr>
          <w:rFonts w:eastAsia="Times New Roman" w:cs="Times New Roman"/>
          <w:szCs w:val="24"/>
        </w:rPr>
        <w:t>ν</w:t>
      </w:r>
      <w:r w:rsidRPr="0074373F">
        <w:rPr>
          <w:rFonts w:eastAsia="Times New Roman" w:cs="Times New Roman"/>
          <w:szCs w:val="24"/>
        </w:rPr>
        <w:t xml:space="preserve"> κ</w:t>
      </w:r>
      <w:r>
        <w:rPr>
          <w:rFonts w:eastAsia="Times New Roman" w:cs="Times New Roman"/>
          <w:szCs w:val="24"/>
        </w:rPr>
        <w:t>.</w:t>
      </w:r>
      <w:r w:rsidRPr="0074373F">
        <w:rPr>
          <w:rFonts w:eastAsia="Times New Roman" w:cs="Times New Roman"/>
          <w:szCs w:val="24"/>
        </w:rPr>
        <w:t xml:space="preserve"> </w:t>
      </w:r>
      <w:proofErr w:type="spellStart"/>
      <w:r w:rsidRPr="0074373F">
        <w:rPr>
          <w:rFonts w:eastAsia="Times New Roman" w:cs="Times New Roman"/>
          <w:szCs w:val="24"/>
        </w:rPr>
        <w:t>Καραθανασόπουλο</w:t>
      </w:r>
      <w:proofErr w:type="spellEnd"/>
      <w:r>
        <w:rPr>
          <w:rFonts w:eastAsia="Times New Roman" w:cs="Times New Roman"/>
          <w:szCs w:val="24"/>
        </w:rPr>
        <w:t>.</w:t>
      </w:r>
      <w:r w:rsidRPr="0074373F">
        <w:rPr>
          <w:rFonts w:eastAsia="Times New Roman" w:cs="Times New Roman"/>
          <w:szCs w:val="24"/>
        </w:rPr>
        <w:t xml:space="preserve"> </w:t>
      </w:r>
      <w:r>
        <w:rPr>
          <w:rFonts w:eastAsia="Times New Roman" w:cs="Times New Roman"/>
          <w:szCs w:val="24"/>
        </w:rPr>
        <w:t>Ε</w:t>
      </w:r>
      <w:r w:rsidRPr="0074373F">
        <w:rPr>
          <w:rFonts w:eastAsia="Times New Roman" w:cs="Times New Roman"/>
          <w:szCs w:val="24"/>
        </w:rPr>
        <w:t>ίπε ότι θα που</w:t>
      </w:r>
      <w:r>
        <w:rPr>
          <w:rFonts w:eastAsia="Times New Roman" w:cs="Times New Roman"/>
          <w:szCs w:val="24"/>
        </w:rPr>
        <w:t>ν</w:t>
      </w:r>
      <w:r w:rsidRPr="0074373F">
        <w:rPr>
          <w:rFonts w:eastAsia="Times New Roman" w:cs="Times New Roman"/>
          <w:szCs w:val="24"/>
        </w:rPr>
        <w:t xml:space="preserve"> στους ανθρώπους </w:t>
      </w:r>
      <w:r>
        <w:rPr>
          <w:rFonts w:eastAsia="Times New Roman" w:cs="Times New Roman"/>
          <w:szCs w:val="24"/>
        </w:rPr>
        <w:t xml:space="preserve">να </w:t>
      </w:r>
      <w:r w:rsidRPr="0074373F">
        <w:rPr>
          <w:rFonts w:eastAsia="Times New Roman" w:cs="Times New Roman"/>
          <w:szCs w:val="24"/>
        </w:rPr>
        <w:t>μην ψηφίσ</w:t>
      </w:r>
      <w:r>
        <w:rPr>
          <w:rFonts w:eastAsia="Times New Roman" w:cs="Times New Roman"/>
          <w:szCs w:val="24"/>
        </w:rPr>
        <w:t>ουν και να</w:t>
      </w:r>
      <w:r w:rsidRPr="0074373F">
        <w:rPr>
          <w:rFonts w:eastAsia="Times New Roman" w:cs="Times New Roman"/>
          <w:szCs w:val="24"/>
        </w:rPr>
        <w:t xml:space="preserve"> μη</w:t>
      </w:r>
      <w:r>
        <w:rPr>
          <w:rFonts w:eastAsia="Times New Roman" w:cs="Times New Roman"/>
          <w:szCs w:val="24"/>
        </w:rPr>
        <w:t>ν</w:t>
      </w:r>
      <w:r w:rsidRPr="0074373F">
        <w:rPr>
          <w:rFonts w:eastAsia="Times New Roman" w:cs="Times New Roman"/>
          <w:szCs w:val="24"/>
        </w:rPr>
        <w:t xml:space="preserve"> </w:t>
      </w:r>
      <w:r>
        <w:rPr>
          <w:rFonts w:eastAsia="Times New Roman" w:cs="Times New Roman"/>
          <w:szCs w:val="24"/>
        </w:rPr>
        <w:t>το</w:t>
      </w:r>
      <w:r>
        <w:rPr>
          <w:rFonts w:eastAsia="Times New Roman" w:cs="Times New Roman"/>
          <w:szCs w:val="24"/>
        </w:rPr>
        <w:t>υς</w:t>
      </w:r>
      <w:r w:rsidRPr="0074373F">
        <w:rPr>
          <w:rFonts w:eastAsia="Times New Roman" w:cs="Times New Roman"/>
          <w:szCs w:val="24"/>
        </w:rPr>
        <w:t xml:space="preserve"> επηρεάσει το </w:t>
      </w:r>
      <w:r>
        <w:rPr>
          <w:rFonts w:eastAsia="Times New Roman" w:cs="Times New Roman"/>
          <w:szCs w:val="24"/>
        </w:rPr>
        <w:t>λιγότερο</w:t>
      </w:r>
      <w:r w:rsidRPr="0074373F">
        <w:rPr>
          <w:rFonts w:eastAsia="Times New Roman" w:cs="Times New Roman"/>
          <w:szCs w:val="24"/>
        </w:rPr>
        <w:t xml:space="preserve"> κακό</w:t>
      </w:r>
      <w:r>
        <w:rPr>
          <w:rFonts w:eastAsia="Times New Roman" w:cs="Times New Roman"/>
          <w:szCs w:val="24"/>
        </w:rPr>
        <w:t>,</w:t>
      </w:r>
      <w:r w:rsidRPr="0074373F">
        <w:rPr>
          <w:rFonts w:eastAsia="Times New Roman" w:cs="Times New Roman"/>
          <w:szCs w:val="24"/>
        </w:rPr>
        <w:t xml:space="preserve"> </w:t>
      </w:r>
      <w:r>
        <w:rPr>
          <w:rFonts w:eastAsia="Times New Roman" w:cs="Times New Roman"/>
          <w:szCs w:val="24"/>
        </w:rPr>
        <w:t xml:space="preserve">το </w:t>
      </w:r>
      <w:r w:rsidRPr="0074373F">
        <w:rPr>
          <w:rFonts w:eastAsia="Times New Roman" w:cs="Times New Roman"/>
          <w:szCs w:val="24"/>
        </w:rPr>
        <w:t>ποιος θα κόψει περισσότερο</w:t>
      </w:r>
      <w:r>
        <w:rPr>
          <w:rFonts w:eastAsia="Times New Roman" w:cs="Times New Roman"/>
          <w:szCs w:val="24"/>
        </w:rPr>
        <w:t>.</w:t>
      </w:r>
    </w:p>
    <w:p w14:paraId="2D30DC0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Αν </w:t>
      </w:r>
      <w:r w:rsidRPr="0074373F">
        <w:rPr>
          <w:rFonts w:eastAsia="Times New Roman" w:cs="Times New Roman"/>
          <w:szCs w:val="24"/>
        </w:rPr>
        <w:t>ο μη γένοιτο</w:t>
      </w:r>
      <w:r>
        <w:rPr>
          <w:rFonts w:eastAsia="Times New Roman" w:cs="Times New Roman"/>
          <w:szCs w:val="24"/>
        </w:rPr>
        <w:t xml:space="preserve"> κερδίσει η Νέα Δημοκρατία, θα είναι</w:t>
      </w:r>
      <w:r w:rsidRPr="0074373F">
        <w:rPr>
          <w:rFonts w:eastAsia="Times New Roman" w:cs="Times New Roman"/>
          <w:szCs w:val="24"/>
        </w:rPr>
        <w:t xml:space="preserve"> άλλο ένα τεράστιο λάθος </w:t>
      </w:r>
      <w:r>
        <w:rPr>
          <w:rFonts w:eastAsia="Times New Roman" w:cs="Times New Roman"/>
          <w:szCs w:val="24"/>
        </w:rPr>
        <w:t>του ΚΚΕ. Γ</w:t>
      </w:r>
      <w:r w:rsidRPr="0074373F">
        <w:rPr>
          <w:rFonts w:eastAsia="Times New Roman" w:cs="Times New Roman"/>
          <w:szCs w:val="24"/>
        </w:rPr>
        <w:t xml:space="preserve">ιατί </w:t>
      </w:r>
      <w:r>
        <w:rPr>
          <w:rFonts w:eastAsia="Times New Roman" w:cs="Times New Roman"/>
          <w:szCs w:val="24"/>
        </w:rPr>
        <w:t xml:space="preserve">όταν </w:t>
      </w:r>
      <w:r w:rsidRPr="0074373F">
        <w:rPr>
          <w:rFonts w:eastAsia="Times New Roman" w:cs="Times New Roman"/>
          <w:szCs w:val="24"/>
        </w:rPr>
        <w:t>το πρόγραμμα της Νέας Δημοκρατίας ξεδιπλωθεί</w:t>
      </w:r>
      <w:r>
        <w:rPr>
          <w:rFonts w:eastAsia="Times New Roman" w:cs="Times New Roman"/>
          <w:szCs w:val="24"/>
        </w:rPr>
        <w:t xml:space="preserve"> -κ</w:t>
      </w:r>
      <w:r w:rsidRPr="0074373F">
        <w:rPr>
          <w:rFonts w:eastAsia="Times New Roman" w:cs="Times New Roman"/>
          <w:szCs w:val="24"/>
        </w:rPr>
        <w:t>αι δεν είναι ανάγκη να κάνουμε εικασίες</w:t>
      </w:r>
      <w:r>
        <w:rPr>
          <w:rFonts w:eastAsia="Times New Roman" w:cs="Times New Roman"/>
          <w:szCs w:val="24"/>
        </w:rPr>
        <w:t>, μ</w:t>
      </w:r>
      <w:r w:rsidRPr="0074373F">
        <w:rPr>
          <w:rFonts w:eastAsia="Times New Roman" w:cs="Times New Roman"/>
          <w:szCs w:val="24"/>
        </w:rPr>
        <w:t>πορούμε ν</w:t>
      </w:r>
      <w:r w:rsidRPr="0074373F">
        <w:rPr>
          <w:rFonts w:eastAsia="Times New Roman" w:cs="Times New Roman"/>
          <w:szCs w:val="24"/>
        </w:rPr>
        <w:t>α δούμε ακριβώς τι είπε ο κ</w:t>
      </w:r>
      <w:r>
        <w:rPr>
          <w:rFonts w:eastAsia="Times New Roman" w:cs="Times New Roman"/>
          <w:szCs w:val="24"/>
        </w:rPr>
        <w:t xml:space="preserve">. </w:t>
      </w:r>
      <w:r w:rsidRPr="0074373F">
        <w:rPr>
          <w:rFonts w:eastAsia="Times New Roman" w:cs="Times New Roman"/>
          <w:szCs w:val="24"/>
        </w:rPr>
        <w:t>Στουρνάρας για το ασφαλιστικό</w:t>
      </w:r>
      <w:r>
        <w:rPr>
          <w:rFonts w:eastAsia="Times New Roman" w:cs="Times New Roman"/>
          <w:szCs w:val="24"/>
        </w:rPr>
        <w:t>, μ</w:t>
      </w:r>
      <w:r w:rsidRPr="0074373F">
        <w:rPr>
          <w:rFonts w:eastAsia="Times New Roman" w:cs="Times New Roman"/>
          <w:szCs w:val="24"/>
        </w:rPr>
        <w:t>πορούμε να δούμε ακριβώς</w:t>
      </w:r>
      <w:r>
        <w:rPr>
          <w:rFonts w:eastAsia="Times New Roman" w:cs="Times New Roman"/>
          <w:szCs w:val="24"/>
        </w:rPr>
        <w:t xml:space="preserve"> τι είπαν</w:t>
      </w:r>
      <w:r w:rsidRPr="0074373F">
        <w:rPr>
          <w:rFonts w:eastAsia="Times New Roman" w:cs="Times New Roman"/>
          <w:szCs w:val="24"/>
        </w:rPr>
        <w:t xml:space="preserve"> για το</w:t>
      </w:r>
      <w:r>
        <w:rPr>
          <w:rFonts w:eastAsia="Times New Roman" w:cs="Times New Roman"/>
          <w:szCs w:val="24"/>
        </w:rPr>
        <w:t>ν</w:t>
      </w:r>
      <w:r w:rsidRPr="0074373F">
        <w:rPr>
          <w:rFonts w:eastAsia="Times New Roman" w:cs="Times New Roman"/>
          <w:szCs w:val="24"/>
        </w:rPr>
        <w:t xml:space="preserve"> φόρο πάνω στην ενέργε</w:t>
      </w:r>
      <w:r>
        <w:rPr>
          <w:rFonts w:eastAsia="Times New Roman" w:cs="Times New Roman"/>
          <w:szCs w:val="24"/>
        </w:rPr>
        <w:t xml:space="preserve">ια με την ανακοίνωση που έκαναν, μπορούμε να δούμε </w:t>
      </w:r>
      <w:r w:rsidRPr="0074373F">
        <w:rPr>
          <w:rFonts w:eastAsia="Times New Roman" w:cs="Times New Roman"/>
          <w:szCs w:val="24"/>
        </w:rPr>
        <w:t xml:space="preserve">ακριβώς τι έχουν </w:t>
      </w:r>
      <w:r>
        <w:rPr>
          <w:rFonts w:eastAsia="Times New Roman" w:cs="Times New Roman"/>
          <w:szCs w:val="24"/>
        </w:rPr>
        <w:t>πει</w:t>
      </w:r>
      <w:r w:rsidRPr="0074373F">
        <w:rPr>
          <w:rFonts w:eastAsia="Times New Roman" w:cs="Times New Roman"/>
          <w:szCs w:val="24"/>
        </w:rPr>
        <w:t xml:space="preserve"> </w:t>
      </w:r>
      <w:r w:rsidRPr="0074373F">
        <w:rPr>
          <w:rFonts w:eastAsia="Times New Roman" w:cs="Times New Roman"/>
          <w:szCs w:val="24"/>
        </w:rPr>
        <w:t>για το 1 προς 5</w:t>
      </w:r>
      <w:r>
        <w:rPr>
          <w:rFonts w:eastAsia="Times New Roman" w:cs="Times New Roman"/>
          <w:szCs w:val="24"/>
        </w:rPr>
        <w:t xml:space="preserve"> όσον αφορά τη δημόσια διοίκηση, τον δημόσιο τομέα, δηλαδή να </w:t>
      </w:r>
      <w:r w:rsidRPr="0074373F">
        <w:rPr>
          <w:rFonts w:eastAsia="Times New Roman" w:cs="Times New Roman"/>
          <w:szCs w:val="24"/>
        </w:rPr>
        <w:t xml:space="preserve">φεύγουν </w:t>
      </w:r>
      <w:r>
        <w:rPr>
          <w:rFonts w:eastAsia="Times New Roman" w:cs="Times New Roman"/>
          <w:szCs w:val="24"/>
        </w:rPr>
        <w:t>πέντε και να έρχεται ένας-,</w:t>
      </w:r>
      <w:r w:rsidRPr="0074373F">
        <w:rPr>
          <w:rFonts w:eastAsia="Times New Roman" w:cs="Times New Roman"/>
          <w:szCs w:val="24"/>
        </w:rPr>
        <w:t xml:space="preserve"> όλος ο δικός μας κόσμο</w:t>
      </w:r>
      <w:r>
        <w:rPr>
          <w:rFonts w:eastAsia="Times New Roman" w:cs="Times New Roman"/>
          <w:szCs w:val="24"/>
        </w:rPr>
        <w:t>ς και όλος ο</w:t>
      </w:r>
      <w:r w:rsidRPr="0074373F">
        <w:rPr>
          <w:rFonts w:eastAsia="Times New Roman" w:cs="Times New Roman"/>
          <w:szCs w:val="24"/>
        </w:rPr>
        <w:t xml:space="preserve"> δικός σας κόσμος θα υποφέρει</w:t>
      </w:r>
      <w:r>
        <w:rPr>
          <w:rFonts w:eastAsia="Times New Roman" w:cs="Times New Roman"/>
          <w:szCs w:val="24"/>
        </w:rPr>
        <w:t xml:space="preserve"> απ’</w:t>
      </w:r>
      <w:r w:rsidRPr="0074373F">
        <w:rPr>
          <w:rFonts w:eastAsia="Times New Roman" w:cs="Times New Roman"/>
          <w:szCs w:val="24"/>
        </w:rPr>
        <w:t xml:space="preserve"> αυτό</w:t>
      </w:r>
      <w:r>
        <w:rPr>
          <w:rFonts w:eastAsia="Times New Roman" w:cs="Times New Roman"/>
          <w:szCs w:val="24"/>
        </w:rPr>
        <w:t xml:space="preserve">. </w:t>
      </w:r>
    </w:p>
    <w:p w14:paraId="2D30DC0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Π</w:t>
      </w:r>
      <w:r w:rsidRPr="0074373F">
        <w:rPr>
          <w:rFonts w:eastAsia="Times New Roman" w:cs="Times New Roman"/>
          <w:szCs w:val="24"/>
        </w:rPr>
        <w:t xml:space="preserve">ολλές </w:t>
      </w:r>
      <w:r>
        <w:rPr>
          <w:rFonts w:eastAsia="Times New Roman" w:cs="Times New Roman"/>
          <w:szCs w:val="24"/>
        </w:rPr>
        <w:t xml:space="preserve">φορές έχει </w:t>
      </w:r>
      <w:r w:rsidRPr="0074373F">
        <w:rPr>
          <w:rFonts w:eastAsia="Times New Roman" w:cs="Times New Roman"/>
          <w:szCs w:val="24"/>
        </w:rPr>
        <w:t xml:space="preserve">κάνει το λάθος </w:t>
      </w:r>
      <w:r>
        <w:rPr>
          <w:rFonts w:eastAsia="Times New Roman" w:cs="Times New Roman"/>
          <w:szCs w:val="24"/>
        </w:rPr>
        <w:t>το ΚΚΕ. Πολλές φορές</w:t>
      </w:r>
      <w:r w:rsidRPr="0074373F">
        <w:rPr>
          <w:rFonts w:eastAsia="Times New Roman" w:cs="Times New Roman"/>
          <w:szCs w:val="24"/>
        </w:rPr>
        <w:t xml:space="preserve"> έχει κάνει το λάθος και η </w:t>
      </w:r>
      <w:r>
        <w:rPr>
          <w:rFonts w:eastAsia="Times New Roman" w:cs="Times New Roman"/>
          <w:szCs w:val="24"/>
        </w:rPr>
        <w:t>Α</w:t>
      </w:r>
      <w:r w:rsidRPr="0074373F">
        <w:rPr>
          <w:rFonts w:eastAsia="Times New Roman" w:cs="Times New Roman"/>
          <w:szCs w:val="24"/>
        </w:rPr>
        <w:t>ρι</w:t>
      </w:r>
      <w:r w:rsidRPr="0074373F">
        <w:rPr>
          <w:rFonts w:eastAsia="Times New Roman" w:cs="Times New Roman"/>
          <w:szCs w:val="24"/>
        </w:rPr>
        <w:t>στερά</w:t>
      </w:r>
      <w:r>
        <w:rPr>
          <w:rFonts w:eastAsia="Times New Roman" w:cs="Times New Roman"/>
          <w:szCs w:val="24"/>
        </w:rPr>
        <w:t>. Δ</w:t>
      </w:r>
      <w:r w:rsidRPr="0074373F">
        <w:rPr>
          <w:rFonts w:eastAsia="Times New Roman" w:cs="Times New Roman"/>
          <w:szCs w:val="24"/>
        </w:rPr>
        <w:t xml:space="preserve">εν είμαστε στις συνθήκες που </w:t>
      </w:r>
      <w:r>
        <w:rPr>
          <w:rFonts w:eastAsia="Times New Roman" w:cs="Times New Roman"/>
          <w:szCs w:val="24"/>
        </w:rPr>
        <w:t>ηγεμονεύει ο νεοφιλ</w:t>
      </w:r>
      <w:r w:rsidRPr="0074373F">
        <w:rPr>
          <w:rFonts w:eastAsia="Times New Roman" w:cs="Times New Roman"/>
          <w:szCs w:val="24"/>
        </w:rPr>
        <w:t>ελευθερισμός</w:t>
      </w:r>
      <w:r>
        <w:rPr>
          <w:rFonts w:eastAsia="Times New Roman" w:cs="Times New Roman"/>
          <w:szCs w:val="24"/>
        </w:rPr>
        <w:t xml:space="preserve">. Κυριαρχεί </w:t>
      </w:r>
      <w:r w:rsidRPr="0074373F">
        <w:rPr>
          <w:rFonts w:eastAsia="Times New Roman" w:cs="Times New Roman"/>
          <w:szCs w:val="24"/>
        </w:rPr>
        <w:t>ο νεοφιλελευθερισμός</w:t>
      </w:r>
      <w:r>
        <w:rPr>
          <w:rFonts w:eastAsia="Times New Roman" w:cs="Times New Roman"/>
          <w:szCs w:val="24"/>
        </w:rPr>
        <w:t>, αλλά παντού είναι τ</w:t>
      </w:r>
      <w:r w:rsidRPr="0074373F">
        <w:rPr>
          <w:rFonts w:eastAsia="Times New Roman" w:cs="Times New Roman"/>
          <w:szCs w:val="24"/>
        </w:rPr>
        <w:t xml:space="preserve">ρωτός </w:t>
      </w:r>
      <w:r>
        <w:rPr>
          <w:rFonts w:eastAsia="Times New Roman" w:cs="Times New Roman"/>
          <w:szCs w:val="24"/>
        </w:rPr>
        <w:t>στην</w:t>
      </w:r>
      <w:r w:rsidRPr="0074373F">
        <w:rPr>
          <w:rFonts w:eastAsia="Times New Roman" w:cs="Times New Roman"/>
          <w:szCs w:val="24"/>
        </w:rPr>
        <w:t xml:space="preserve"> αντίδραση των λαϊκών και των μεσαίων στρωμάτων</w:t>
      </w:r>
      <w:r>
        <w:rPr>
          <w:rFonts w:eastAsia="Times New Roman" w:cs="Times New Roman"/>
          <w:szCs w:val="24"/>
        </w:rPr>
        <w:t>,</w:t>
      </w:r>
      <w:r w:rsidRPr="0074373F">
        <w:rPr>
          <w:rFonts w:eastAsia="Times New Roman" w:cs="Times New Roman"/>
          <w:szCs w:val="24"/>
        </w:rPr>
        <w:t xml:space="preserve"> που φοβούνται και την κεντροδεξιά</w:t>
      </w:r>
      <w:r>
        <w:rPr>
          <w:rFonts w:eastAsia="Times New Roman" w:cs="Times New Roman"/>
          <w:szCs w:val="24"/>
        </w:rPr>
        <w:t xml:space="preserve">, </w:t>
      </w:r>
      <w:proofErr w:type="spellStart"/>
      <w:r>
        <w:rPr>
          <w:rFonts w:eastAsia="Times New Roman" w:cs="Times New Roman"/>
          <w:szCs w:val="24"/>
        </w:rPr>
        <w:t>πόσω</w:t>
      </w:r>
      <w:proofErr w:type="spellEnd"/>
      <w:r>
        <w:rPr>
          <w:rFonts w:eastAsia="Times New Roman" w:cs="Times New Roman"/>
          <w:szCs w:val="24"/>
        </w:rPr>
        <w:t xml:space="preserve"> μάλλον </w:t>
      </w:r>
      <w:r w:rsidRPr="0074373F">
        <w:rPr>
          <w:rFonts w:eastAsia="Times New Roman" w:cs="Times New Roman"/>
          <w:szCs w:val="24"/>
        </w:rPr>
        <w:t>την άκρ</w:t>
      </w:r>
      <w:r>
        <w:rPr>
          <w:rFonts w:eastAsia="Times New Roman" w:cs="Times New Roman"/>
          <w:szCs w:val="24"/>
        </w:rPr>
        <w:t xml:space="preserve">α </w:t>
      </w:r>
      <w:r w:rsidRPr="0074373F">
        <w:rPr>
          <w:rFonts w:eastAsia="Times New Roman" w:cs="Times New Roman"/>
          <w:szCs w:val="24"/>
        </w:rPr>
        <w:t>δεξιά</w:t>
      </w:r>
      <w:r>
        <w:rPr>
          <w:rFonts w:eastAsia="Times New Roman" w:cs="Times New Roman"/>
          <w:szCs w:val="24"/>
        </w:rPr>
        <w:t>.</w:t>
      </w:r>
      <w:r w:rsidRPr="0074373F">
        <w:rPr>
          <w:rFonts w:eastAsia="Times New Roman" w:cs="Times New Roman"/>
          <w:szCs w:val="24"/>
        </w:rPr>
        <w:t xml:space="preserve"> </w:t>
      </w:r>
      <w:r>
        <w:rPr>
          <w:rFonts w:eastAsia="Times New Roman" w:cs="Times New Roman"/>
          <w:szCs w:val="24"/>
        </w:rPr>
        <w:t xml:space="preserve">Και γι’ αυτό </w:t>
      </w:r>
      <w:r w:rsidRPr="0074373F">
        <w:rPr>
          <w:rFonts w:eastAsia="Times New Roman" w:cs="Times New Roman"/>
          <w:szCs w:val="24"/>
        </w:rPr>
        <w:t>εμείς καλούμε</w:t>
      </w:r>
      <w:r>
        <w:rPr>
          <w:rFonts w:eastAsia="Times New Roman" w:cs="Times New Roman"/>
          <w:szCs w:val="24"/>
        </w:rPr>
        <w:t xml:space="preserve"> και το ΚΚΕ</w:t>
      </w:r>
      <w:r w:rsidRPr="0074373F">
        <w:rPr>
          <w:rFonts w:eastAsia="Times New Roman" w:cs="Times New Roman"/>
          <w:szCs w:val="24"/>
        </w:rPr>
        <w:t xml:space="preserve"> και τους ψηφοφόρους ή να πιέσουν</w:t>
      </w:r>
      <w:r>
        <w:rPr>
          <w:rFonts w:eastAsia="Times New Roman" w:cs="Times New Roman"/>
          <w:szCs w:val="24"/>
        </w:rPr>
        <w:t xml:space="preserve"> να</w:t>
      </w:r>
      <w:r w:rsidRPr="0074373F">
        <w:rPr>
          <w:rFonts w:eastAsia="Times New Roman" w:cs="Times New Roman"/>
          <w:szCs w:val="24"/>
        </w:rPr>
        <w:t xml:space="preserve"> αλλάξετε τη γραμμή για να μπορέσουμε μαζί να αντιμετωπίσουμε το</w:t>
      </w:r>
      <w:r>
        <w:rPr>
          <w:rFonts w:eastAsia="Times New Roman" w:cs="Times New Roman"/>
          <w:szCs w:val="24"/>
        </w:rPr>
        <w:t>ν</w:t>
      </w:r>
      <w:r w:rsidRPr="0074373F">
        <w:rPr>
          <w:rFonts w:eastAsia="Times New Roman" w:cs="Times New Roman"/>
          <w:szCs w:val="24"/>
        </w:rPr>
        <w:t xml:space="preserve"> φόβο ή να μη σας ψηφίσουν</w:t>
      </w:r>
      <w:r>
        <w:rPr>
          <w:rFonts w:eastAsia="Times New Roman" w:cs="Times New Roman"/>
          <w:szCs w:val="24"/>
        </w:rPr>
        <w:t>!</w:t>
      </w:r>
      <w:r w:rsidRPr="0074373F">
        <w:rPr>
          <w:rFonts w:eastAsia="Times New Roman" w:cs="Times New Roman"/>
          <w:szCs w:val="24"/>
        </w:rPr>
        <w:t xml:space="preserve"> </w:t>
      </w:r>
      <w:r>
        <w:rPr>
          <w:rFonts w:eastAsia="Times New Roman" w:cs="Times New Roman"/>
          <w:szCs w:val="24"/>
        </w:rPr>
        <w:t>Γ</w:t>
      </w:r>
      <w:r w:rsidRPr="0074373F">
        <w:rPr>
          <w:rFonts w:eastAsia="Times New Roman" w:cs="Times New Roman"/>
          <w:szCs w:val="24"/>
        </w:rPr>
        <w:t xml:space="preserve">ιατί είναι πολύ </w:t>
      </w:r>
      <w:r>
        <w:rPr>
          <w:rFonts w:eastAsia="Times New Roman" w:cs="Times New Roman"/>
          <w:szCs w:val="24"/>
        </w:rPr>
        <w:t>σοβαρά τα πράγματα για να λέτε ακριβώς αυτά</w:t>
      </w:r>
      <w:r w:rsidRPr="0074373F">
        <w:rPr>
          <w:rFonts w:eastAsia="Times New Roman" w:cs="Times New Roman"/>
          <w:szCs w:val="24"/>
        </w:rPr>
        <w:t xml:space="preserve"> που λέγατε στην κυριαρχία του νεοφιλελευθε</w:t>
      </w:r>
      <w:r w:rsidRPr="0074373F">
        <w:rPr>
          <w:rFonts w:eastAsia="Times New Roman" w:cs="Times New Roman"/>
          <w:szCs w:val="24"/>
        </w:rPr>
        <w:t>ρισμού</w:t>
      </w:r>
      <w:r>
        <w:rPr>
          <w:rFonts w:eastAsia="Times New Roman" w:cs="Times New Roman"/>
          <w:szCs w:val="24"/>
        </w:rPr>
        <w:t>. Ε</w:t>
      </w:r>
      <w:r w:rsidRPr="0074373F">
        <w:rPr>
          <w:rFonts w:eastAsia="Times New Roman" w:cs="Times New Roman"/>
          <w:szCs w:val="24"/>
        </w:rPr>
        <w:t>ίναι πολύ σοβαρά τα πράγματα</w:t>
      </w:r>
      <w:r>
        <w:rPr>
          <w:rFonts w:eastAsia="Times New Roman" w:cs="Times New Roman"/>
          <w:szCs w:val="24"/>
        </w:rPr>
        <w:t>! Δ</w:t>
      </w:r>
      <w:r w:rsidRPr="0074373F">
        <w:rPr>
          <w:rFonts w:eastAsia="Times New Roman" w:cs="Times New Roman"/>
          <w:szCs w:val="24"/>
        </w:rPr>
        <w:t>εν έχουμε εδώ</w:t>
      </w:r>
      <w:r>
        <w:rPr>
          <w:rFonts w:eastAsia="Times New Roman" w:cs="Times New Roman"/>
          <w:szCs w:val="24"/>
        </w:rPr>
        <w:t xml:space="preserve"> δύο προγράμματα που</w:t>
      </w:r>
      <w:r w:rsidRPr="0074373F">
        <w:rPr>
          <w:rFonts w:eastAsia="Times New Roman" w:cs="Times New Roman"/>
          <w:szCs w:val="24"/>
        </w:rPr>
        <w:t xml:space="preserve"> πάνω-κάτω </w:t>
      </w:r>
      <w:r>
        <w:rPr>
          <w:rFonts w:eastAsia="Times New Roman" w:cs="Times New Roman"/>
          <w:szCs w:val="24"/>
        </w:rPr>
        <w:t>είναι τα ίδια. Έ</w:t>
      </w:r>
      <w:r w:rsidRPr="0074373F">
        <w:rPr>
          <w:rFonts w:eastAsia="Times New Roman" w:cs="Times New Roman"/>
          <w:szCs w:val="24"/>
        </w:rPr>
        <w:t>χουμε δύο αντιπαρα</w:t>
      </w:r>
      <w:r>
        <w:rPr>
          <w:rFonts w:eastAsia="Times New Roman" w:cs="Times New Roman"/>
          <w:szCs w:val="24"/>
        </w:rPr>
        <w:t xml:space="preserve">θετικά </w:t>
      </w:r>
      <w:r w:rsidRPr="0074373F">
        <w:rPr>
          <w:rFonts w:eastAsia="Times New Roman" w:cs="Times New Roman"/>
          <w:szCs w:val="24"/>
        </w:rPr>
        <w:t>προγράμματα με σαφή ιδεολογικό και κοινωνικό πρόσημο</w:t>
      </w:r>
      <w:r>
        <w:rPr>
          <w:rFonts w:eastAsia="Times New Roman" w:cs="Times New Roman"/>
          <w:szCs w:val="24"/>
        </w:rPr>
        <w:t>. Κ</w:t>
      </w:r>
      <w:r w:rsidRPr="0074373F">
        <w:rPr>
          <w:rFonts w:eastAsia="Times New Roman" w:cs="Times New Roman"/>
          <w:szCs w:val="24"/>
        </w:rPr>
        <w:t xml:space="preserve">αι το ίδιο </w:t>
      </w:r>
      <w:r>
        <w:rPr>
          <w:rFonts w:eastAsia="Times New Roman" w:cs="Times New Roman"/>
          <w:szCs w:val="24"/>
        </w:rPr>
        <w:t xml:space="preserve">θα έλεγα </w:t>
      </w:r>
      <w:r w:rsidRPr="0074373F">
        <w:rPr>
          <w:rFonts w:eastAsia="Times New Roman" w:cs="Times New Roman"/>
          <w:szCs w:val="24"/>
        </w:rPr>
        <w:t>και για τους ανθρώπους και τους υποστηρικτές του ΚΙΝΑΛ</w:t>
      </w:r>
      <w:r>
        <w:rPr>
          <w:rFonts w:eastAsia="Times New Roman" w:cs="Times New Roman"/>
          <w:szCs w:val="24"/>
        </w:rPr>
        <w:t xml:space="preserve">. </w:t>
      </w:r>
      <w:r>
        <w:rPr>
          <w:rFonts w:eastAsia="Times New Roman" w:cs="Times New Roman"/>
          <w:szCs w:val="24"/>
        </w:rPr>
        <w:t>Έφυγε ο κ. Βενιζέλος, αλλά η γραμμή έμεινε ίδια.</w:t>
      </w:r>
      <w:r w:rsidRPr="0074373F">
        <w:rPr>
          <w:rFonts w:eastAsia="Times New Roman" w:cs="Times New Roman"/>
          <w:szCs w:val="24"/>
        </w:rPr>
        <w:t xml:space="preserve"> </w:t>
      </w:r>
    </w:p>
    <w:p w14:paraId="2D30DC0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Ρ</w:t>
      </w:r>
      <w:r w:rsidRPr="0074373F">
        <w:rPr>
          <w:rFonts w:eastAsia="Times New Roman" w:cs="Times New Roman"/>
          <w:szCs w:val="24"/>
        </w:rPr>
        <w:t>ωτάω τους ανθρώπους που ψήφισαν ΚΙΝΑΛ</w:t>
      </w:r>
      <w:r>
        <w:rPr>
          <w:rFonts w:eastAsia="Times New Roman" w:cs="Times New Roman"/>
          <w:szCs w:val="24"/>
        </w:rPr>
        <w:t>: Μ</w:t>
      </w:r>
      <w:r w:rsidRPr="0074373F">
        <w:rPr>
          <w:rFonts w:eastAsia="Times New Roman" w:cs="Times New Roman"/>
          <w:szCs w:val="24"/>
        </w:rPr>
        <w:t>πορούν πραγματικά να</w:t>
      </w:r>
      <w:r>
        <w:rPr>
          <w:rFonts w:eastAsia="Times New Roman" w:cs="Times New Roman"/>
          <w:szCs w:val="24"/>
        </w:rPr>
        <w:t xml:space="preserve"> τηρήσουν</w:t>
      </w:r>
      <w:r w:rsidRPr="0074373F">
        <w:rPr>
          <w:rFonts w:eastAsia="Times New Roman" w:cs="Times New Roman"/>
          <w:szCs w:val="24"/>
        </w:rPr>
        <w:t xml:space="preserve"> ίσες αποστάσεις </w:t>
      </w:r>
      <w:r>
        <w:rPr>
          <w:rFonts w:eastAsia="Times New Roman" w:cs="Times New Roman"/>
          <w:szCs w:val="24"/>
        </w:rPr>
        <w:t>απέναντι σε μια Κ</w:t>
      </w:r>
      <w:r w:rsidRPr="0074373F">
        <w:rPr>
          <w:rFonts w:eastAsia="Times New Roman" w:cs="Times New Roman"/>
          <w:szCs w:val="24"/>
        </w:rPr>
        <w:t>υβέρνηση που λέει ότι πρέπει να έχουμε μία ισορροπία ανάμεσα</w:t>
      </w:r>
      <w:r>
        <w:rPr>
          <w:rFonts w:eastAsia="Times New Roman" w:cs="Times New Roman"/>
          <w:szCs w:val="24"/>
        </w:rPr>
        <w:t xml:space="preserve"> </w:t>
      </w:r>
      <w:r>
        <w:rPr>
          <w:rFonts w:eastAsia="Times New Roman" w:cs="Times New Roman"/>
          <w:szCs w:val="24"/>
        </w:rPr>
        <w:lastRenderedPageBreak/>
        <w:t>στο κοινωνικό κράτος</w:t>
      </w:r>
      <w:r w:rsidRPr="0074373F">
        <w:rPr>
          <w:rFonts w:eastAsia="Times New Roman" w:cs="Times New Roman"/>
          <w:szCs w:val="24"/>
        </w:rPr>
        <w:t xml:space="preserve"> και στη μείωση της φορολογίας και</w:t>
      </w:r>
      <w:r>
        <w:rPr>
          <w:rFonts w:eastAsia="Times New Roman" w:cs="Times New Roman"/>
          <w:szCs w:val="24"/>
        </w:rPr>
        <w:t xml:space="preserve"> σε μία</w:t>
      </w:r>
      <w:r w:rsidRPr="0074373F">
        <w:rPr>
          <w:rFonts w:eastAsia="Times New Roman" w:cs="Times New Roman"/>
          <w:szCs w:val="24"/>
        </w:rPr>
        <w:t xml:space="preserve"> εν δυνάμει κυβέρνηση</w:t>
      </w:r>
      <w:r>
        <w:rPr>
          <w:rFonts w:eastAsia="Times New Roman" w:cs="Times New Roman"/>
          <w:szCs w:val="24"/>
        </w:rPr>
        <w:t>,</w:t>
      </w:r>
      <w:r w:rsidRPr="0074373F">
        <w:rPr>
          <w:rFonts w:eastAsia="Times New Roman" w:cs="Times New Roman"/>
          <w:szCs w:val="24"/>
        </w:rPr>
        <w:t xml:space="preserve"> </w:t>
      </w:r>
      <w:r>
        <w:rPr>
          <w:rFonts w:eastAsia="Times New Roman" w:cs="Times New Roman"/>
          <w:szCs w:val="24"/>
        </w:rPr>
        <w:t>τ</w:t>
      </w:r>
      <w:r w:rsidRPr="0074373F">
        <w:rPr>
          <w:rFonts w:eastAsia="Times New Roman" w:cs="Times New Roman"/>
          <w:szCs w:val="24"/>
        </w:rPr>
        <w:t>η Νέα Δημοκρατία</w:t>
      </w:r>
      <w:r>
        <w:rPr>
          <w:rFonts w:eastAsia="Times New Roman" w:cs="Times New Roman"/>
          <w:szCs w:val="24"/>
        </w:rPr>
        <w:t>,</w:t>
      </w:r>
      <w:r w:rsidRPr="0074373F">
        <w:rPr>
          <w:rFonts w:eastAsia="Times New Roman" w:cs="Times New Roman"/>
          <w:szCs w:val="24"/>
        </w:rPr>
        <w:t xml:space="preserve"> που δίνει μόνο έμφαση στη μείωση της φορολογίας</w:t>
      </w:r>
      <w:r>
        <w:rPr>
          <w:rFonts w:eastAsia="Times New Roman" w:cs="Times New Roman"/>
          <w:szCs w:val="24"/>
        </w:rPr>
        <w:t>,</w:t>
      </w:r>
      <w:r w:rsidRPr="0074373F">
        <w:rPr>
          <w:rFonts w:eastAsia="Times New Roman" w:cs="Times New Roman"/>
          <w:szCs w:val="24"/>
        </w:rPr>
        <w:t xml:space="preserve"> ετοιμάζει το έδαφος ότι εδώ μας αφήνουν καμένη γη</w:t>
      </w:r>
      <w:r>
        <w:rPr>
          <w:rFonts w:eastAsia="Times New Roman" w:cs="Times New Roman"/>
          <w:szCs w:val="24"/>
        </w:rPr>
        <w:t>,</w:t>
      </w:r>
      <w:r w:rsidRPr="0074373F">
        <w:rPr>
          <w:rFonts w:eastAsia="Times New Roman" w:cs="Times New Roman"/>
          <w:szCs w:val="24"/>
        </w:rPr>
        <w:t xml:space="preserve"> </w:t>
      </w:r>
      <w:r>
        <w:rPr>
          <w:rFonts w:eastAsia="Times New Roman" w:cs="Times New Roman"/>
          <w:szCs w:val="24"/>
        </w:rPr>
        <w:t>δεν θα έχουμ</w:t>
      </w:r>
      <w:r w:rsidRPr="0074373F">
        <w:rPr>
          <w:rFonts w:eastAsia="Times New Roman" w:cs="Times New Roman"/>
          <w:szCs w:val="24"/>
        </w:rPr>
        <w:t>ε τίποτα</w:t>
      </w:r>
      <w:r>
        <w:rPr>
          <w:rFonts w:eastAsia="Times New Roman" w:cs="Times New Roman"/>
          <w:szCs w:val="24"/>
        </w:rPr>
        <w:t>,</w:t>
      </w:r>
      <w:r w:rsidRPr="0074373F">
        <w:rPr>
          <w:rFonts w:eastAsia="Times New Roman" w:cs="Times New Roman"/>
          <w:szCs w:val="24"/>
        </w:rPr>
        <w:t xml:space="preserve"> και </w:t>
      </w:r>
      <w:r>
        <w:rPr>
          <w:rFonts w:eastAsia="Times New Roman" w:cs="Times New Roman"/>
          <w:szCs w:val="24"/>
        </w:rPr>
        <w:t xml:space="preserve">οι </w:t>
      </w:r>
      <w:proofErr w:type="spellStart"/>
      <w:r w:rsidRPr="0074373F">
        <w:rPr>
          <w:rFonts w:eastAsia="Times New Roman" w:cs="Times New Roman"/>
          <w:szCs w:val="24"/>
        </w:rPr>
        <w:t>φοροελαφρύνσεις</w:t>
      </w:r>
      <w:proofErr w:type="spellEnd"/>
      <w:r w:rsidRPr="0074373F">
        <w:rPr>
          <w:rFonts w:eastAsia="Times New Roman" w:cs="Times New Roman"/>
          <w:szCs w:val="24"/>
        </w:rPr>
        <w:t xml:space="preserve"> θα είναι για τους συνήθεις </w:t>
      </w:r>
      <w:r w:rsidRPr="0074373F">
        <w:rPr>
          <w:rFonts w:eastAsia="Times New Roman" w:cs="Times New Roman"/>
          <w:szCs w:val="24"/>
        </w:rPr>
        <w:t>υπόπτους</w:t>
      </w:r>
      <w:r>
        <w:rPr>
          <w:rFonts w:eastAsia="Times New Roman" w:cs="Times New Roman"/>
          <w:szCs w:val="24"/>
        </w:rPr>
        <w:t>, δηλαδή για τις ε</w:t>
      </w:r>
      <w:r w:rsidRPr="0074373F">
        <w:rPr>
          <w:rFonts w:eastAsia="Times New Roman" w:cs="Times New Roman"/>
          <w:szCs w:val="24"/>
        </w:rPr>
        <w:t>λίτ</w:t>
      </w:r>
      <w:r>
        <w:rPr>
          <w:rFonts w:eastAsia="Times New Roman" w:cs="Times New Roman"/>
          <w:szCs w:val="24"/>
        </w:rPr>
        <w:t>;</w:t>
      </w:r>
      <w:r w:rsidRPr="0074373F">
        <w:rPr>
          <w:rFonts w:eastAsia="Times New Roman" w:cs="Times New Roman"/>
          <w:szCs w:val="24"/>
        </w:rPr>
        <w:t xml:space="preserve"> Και λένε οι άνθρωποι που</w:t>
      </w:r>
      <w:r>
        <w:rPr>
          <w:rFonts w:eastAsia="Times New Roman" w:cs="Times New Roman"/>
          <w:szCs w:val="24"/>
        </w:rPr>
        <w:t xml:space="preserve"> ψηφίζουν ΚΙΝΑΛ –με όλες </w:t>
      </w:r>
      <w:r w:rsidRPr="0074373F">
        <w:rPr>
          <w:rFonts w:eastAsia="Times New Roman" w:cs="Times New Roman"/>
          <w:szCs w:val="24"/>
        </w:rPr>
        <w:t>τις διαφορές</w:t>
      </w:r>
      <w:r>
        <w:rPr>
          <w:rFonts w:eastAsia="Times New Roman" w:cs="Times New Roman"/>
          <w:szCs w:val="24"/>
        </w:rPr>
        <w:t>, τις αποκλίσει</w:t>
      </w:r>
      <w:r w:rsidRPr="0074373F">
        <w:rPr>
          <w:rFonts w:eastAsia="Times New Roman" w:cs="Times New Roman"/>
          <w:szCs w:val="24"/>
        </w:rPr>
        <w:t>ς</w:t>
      </w:r>
      <w:r>
        <w:rPr>
          <w:rFonts w:eastAsia="Times New Roman" w:cs="Times New Roman"/>
          <w:szCs w:val="24"/>
        </w:rPr>
        <w:t xml:space="preserve">, </w:t>
      </w:r>
      <w:r w:rsidRPr="0074373F">
        <w:rPr>
          <w:rFonts w:eastAsia="Times New Roman" w:cs="Times New Roman"/>
          <w:szCs w:val="24"/>
        </w:rPr>
        <w:t>ό</w:t>
      </w:r>
      <w:r>
        <w:rPr>
          <w:rFonts w:eastAsia="Times New Roman" w:cs="Times New Roman"/>
          <w:szCs w:val="24"/>
        </w:rPr>
        <w:t>,</w:t>
      </w:r>
      <w:r w:rsidRPr="0074373F">
        <w:rPr>
          <w:rFonts w:eastAsia="Times New Roman" w:cs="Times New Roman"/>
          <w:szCs w:val="24"/>
        </w:rPr>
        <w:t>τι κριτική θα μπορού</w:t>
      </w:r>
      <w:r>
        <w:rPr>
          <w:rFonts w:eastAsia="Times New Roman" w:cs="Times New Roman"/>
          <w:szCs w:val="24"/>
        </w:rPr>
        <w:t>σαν να κάνουν για τη δική μας Κ</w:t>
      </w:r>
      <w:r w:rsidRPr="0074373F">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 αυτό</w:t>
      </w:r>
      <w:r w:rsidRPr="0074373F">
        <w:rPr>
          <w:rFonts w:eastAsia="Times New Roman" w:cs="Times New Roman"/>
          <w:szCs w:val="24"/>
        </w:rPr>
        <w:t xml:space="preserve"> μπορεί να είναι </w:t>
      </w:r>
      <w:r>
        <w:rPr>
          <w:rFonts w:eastAsia="Times New Roman" w:cs="Times New Roman"/>
          <w:szCs w:val="24"/>
        </w:rPr>
        <w:t xml:space="preserve">το </w:t>
      </w:r>
      <w:r w:rsidRPr="0074373F">
        <w:rPr>
          <w:rFonts w:eastAsia="Times New Roman" w:cs="Times New Roman"/>
          <w:szCs w:val="24"/>
        </w:rPr>
        <w:t>ίδιο</w:t>
      </w:r>
      <w:r>
        <w:rPr>
          <w:rFonts w:eastAsia="Times New Roman" w:cs="Times New Roman"/>
          <w:szCs w:val="24"/>
        </w:rPr>
        <w:t>;</w:t>
      </w:r>
      <w:r w:rsidRPr="00723406">
        <w:rPr>
          <w:rFonts w:eastAsia="Times New Roman" w:cs="Times New Roman"/>
          <w:szCs w:val="24"/>
        </w:rPr>
        <w:t xml:space="preserve"> </w:t>
      </w:r>
    </w:p>
    <w:p w14:paraId="2D30DC09" w14:textId="77777777" w:rsidR="000D1FE2" w:rsidRDefault="005E5B96">
      <w:pPr>
        <w:spacing w:line="600" w:lineRule="auto"/>
        <w:jc w:val="both"/>
        <w:rPr>
          <w:rFonts w:eastAsia="Times New Roman" w:cs="Times New Roman"/>
          <w:szCs w:val="24"/>
        </w:rPr>
      </w:pPr>
      <w:r>
        <w:rPr>
          <w:rFonts w:eastAsia="Times New Roman" w:cs="Times New Roman"/>
          <w:szCs w:val="24"/>
        </w:rPr>
        <w:t>Είναι το ίδιο πράγμα να υποστηρίξεις μια συμμαχί</w:t>
      </w:r>
      <w:r>
        <w:rPr>
          <w:rFonts w:eastAsia="Times New Roman" w:cs="Times New Roman"/>
          <w:szCs w:val="24"/>
        </w:rPr>
        <w:t xml:space="preserve">α προοδευτικών δυνάμεων, που μπορούν να σταματήσουν αυτό το </w:t>
      </w:r>
      <w:proofErr w:type="spellStart"/>
      <w:r>
        <w:rPr>
          <w:rFonts w:eastAsia="Times New Roman" w:cs="Times New Roman"/>
          <w:szCs w:val="24"/>
        </w:rPr>
        <w:t>τσουνάμι</w:t>
      </w:r>
      <w:proofErr w:type="spellEnd"/>
      <w:r>
        <w:rPr>
          <w:rFonts w:eastAsia="Times New Roman" w:cs="Times New Roman"/>
          <w:szCs w:val="24"/>
        </w:rPr>
        <w:t xml:space="preserve"> που μας έρχεται με το να πεις «δεν με νοιάζει, θα πει ο λαός τι θα κάνουμε»; Αυτό λέει η ηγεσία του ΚΙΝΑΛ; Δηλαδή είναι σαν ο Βαρθολομαίος να βάζει τους ανθρώπους της θρησκείας να πουν αν</w:t>
      </w:r>
      <w:r>
        <w:rPr>
          <w:rFonts w:eastAsia="Times New Roman" w:cs="Times New Roman"/>
          <w:szCs w:val="24"/>
        </w:rPr>
        <w:t xml:space="preserve"> θα </w:t>
      </w:r>
      <w:r>
        <w:rPr>
          <w:rFonts w:eastAsia="Times New Roman" w:cs="Times New Roman"/>
          <w:szCs w:val="24"/>
        </w:rPr>
        <w:t>γίνουν μουσουλμάνοι</w:t>
      </w:r>
      <w:r>
        <w:rPr>
          <w:rFonts w:eastAsia="Times New Roman" w:cs="Times New Roman"/>
          <w:szCs w:val="24"/>
        </w:rPr>
        <w:t xml:space="preserve"> ή </w:t>
      </w:r>
      <w:r>
        <w:rPr>
          <w:rFonts w:eastAsia="Times New Roman" w:cs="Times New Roman"/>
          <w:szCs w:val="24"/>
        </w:rPr>
        <w:t>χριστιανοί</w:t>
      </w:r>
      <w:r>
        <w:rPr>
          <w:rFonts w:eastAsia="Times New Roman" w:cs="Times New Roman"/>
          <w:szCs w:val="24"/>
        </w:rPr>
        <w:t xml:space="preserve">. Ε, δεν γίνεται έτσι. Η ηγεσία δεν μπορεί να έχει αυτήν την άποψη. Η ηγεσία πρέπει να πει αν συμφωνεί με μερικά πράγματα που έχουμε κάνει από το καλοκαίρι του 2018. </w:t>
      </w:r>
    </w:p>
    <w:p w14:paraId="2D30DC0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Μας λέτε ότι χτυπάμε τη μεσαία τάξη γιατί σώζουμε το </w:t>
      </w:r>
      <w:r>
        <w:rPr>
          <w:rFonts w:eastAsia="Times New Roman" w:cs="Times New Roman"/>
          <w:szCs w:val="24"/>
        </w:rPr>
        <w:t xml:space="preserve">αφορολόγητο, αλλά συγχρόνως βγάζουμε και τα αντίμετρα. Το </w:t>
      </w:r>
      <w:r>
        <w:rPr>
          <w:rFonts w:eastAsia="Times New Roman" w:cs="Times New Roman"/>
          <w:szCs w:val="24"/>
        </w:rPr>
        <w:lastRenderedPageBreak/>
        <w:t xml:space="preserve">λέει η Νέα Δημοκρατία. Πρέπει να σας πω ότι με στεναχώρησε που το είπε και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γιατί συνήθως είναι πολύ προσεκτικός στο τι λέει και όταν είναι σε νούμερα. </w:t>
      </w:r>
    </w:p>
    <w:p w14:paraId="2D30DC0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Γιατί ξέρει ο κ. </w:t>
      </w:r>
      <w:proofErr w:type="spellStart"/>
      <w:r>
        <w:rPr>
          <w:rFonts w:eastAsia="Times New Roman" w:cs="Times New Roman"/>
          <w:szCs w:val="24"/>
        </w:rPr>
        <w:t>Καραθα</w:t>
      </w:r>
      <w:r>
        <w:rPr>
          <w:rFonts w:eastAsia="Times New Roman" w:cs="Times New Roman"/>
          <w:szCs w:val="24"/>
        </w:rPr>
        <w:t>νασόπουλος</w:t>
      </w:r>
      <w:proofErr w:type="spellEnd"/>
      <w:r>
        <w:rPr>
          <w:rFonts w:eastAsia="Times New Roman" w:cs="Times New Roman"/>
          <w:szCs w:val="24"/>
        </w:rPr>
        <w:t xml:space="preserve">, όπως ξέρω και εγώ, ότι τα αντίμετρα άρχισαν το 2018. Ενώ είχαν ψηφιστεί για το 2019 και το 2020 από το 2018 άρχισαν, για την παιδική φτώχεια και για το επίδομα των παιδιών. Και από το 2019 μεγάλο κομμάτι από τα αντίμετρα έγιναν. </w:t>
      </w:r>
    </w:p>
    <w:p w14:paraId="2D30DC0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Δηλαδή, τον δι</w:t>
      </w:r>
      <w:r>
        <w:rPr>
          <w:rFonts w:eastAsia="Times New Roman" w:cs="Times New Roman"/>
          <w:szCs w:val="24"/>
        </w:rPr>
        <w:t xml:space="preserve">κό σας κόσμο και τον κόσμο του ΚΙΝΑΛ η «Βοήθεια στο </w:t>
      </w:r>
      <w:r>
        <w:rPr>
          <w:rFonts w:eastAsia="Times New Roman" w:cs="Times New Roman"/>
          <w:szCs w:val="24"/>
        </w:rPr>
        <w:t>Σπίτι</w:t>
      </w:r>
      <w:r>
        <w:rPr>
          <w:rFonts w:eastAsia="Times New Roman" w:cs="Times New Roman"/>
          <w:szCs w:val="24"/>
        </w:rPr>
        <w:t>», τα σχολικά γεύματα, η ειδική αγωγή, το να υπάρχουν καθηγητές δεν θα τον βοηθήσει; Δεν τους ενδιαφέρει; Δεν μειώσαμε το 2019 τις κοινωνικές εισφορές που ήταν στα αντίμετρα του 2020; Δεν κάναμε άλλε</w:t>
      </w:r>
      <w:r>
        <w:rPr>
          <w:rFonts w:eastAsia="Times New Roman" w:cs="Times New Roman"/>
          <w:szCs w:val="24"/>
        </w:rPr>
        <w:t xml:space="preserve">ς αλλαγές, όπως η μείωση του ΦΠΑ; </w:t>
      </w:r>
    </w:p>
    <w:p w14:paraId="2D30DC0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Άρα τι έχουμε τώρα σε αυτήν την τροπολογία για το αφορολόγητο; Αρχίσαμε το 2017 με μέτρα-αντίμετρα. Τότε μας λέγατε όλοι, και από εδώ και από εκεί, ότι είναι φαντασιώσεις του </w:t>
      </w:r>
      <w:r>
        <w:rPr>
          <w:rFonts w:eastAsia="Times New Roman" w:cs="Times New Roman"/>
          <w:szCs w:val="24"/>
        </w:rPr>
        <w:lastRenderedPageBreak/>
        <w:t>Τσίπρα τα αντίμετρα, ότι δεν υπάρχουν, ότι δεν</w:t>
      </w:r>
      <w:r>
        <w:rPr>
          <w:rFonts w:eastAsia="Times New Roman" w:cs="Times New Roman"/>
          <w:szCs w:val="24"/>
        </w:rPr>
        <w:t xml:space="preserve"> υπάρχουν αντίμετρα, μόνο μέτρα. Δεν μειώσαμε τις συντάξεις. Δεν θα μειώσουμε το αφορολόγητο και υπάρχουν αντίμετρα. Και όχι μόνο υπάρχουν αντίμετρα του 2019, αυτό το «πακέτο» της Θεσσαλονίκης, αλλά υπάρχουν και αντίμετρα στο «πακέτο» που ανακοινώσαμε στο </w:t>
      </w:r>
      <w:r>
        <w:rPr>
          <w:rFonts w:eastAsia="Times New Roman" w:cs="Times New Roman"/>
          <w:szCs w:val="24"/>
        </w:rPr>
        <w:t>Ζάππειο για το 2020. Υπάρχουν κάποιες αλλαγές. Τα ψηφίσαμε τα αντίμετρα το 2017 και τώρα είμαστε στο 2019, έχουμε κάνει κάποιες αλλαγές. Αλλά έχει γίνει ολόκληρο. Είναι μια μεγάλη προσπάθεια να γίνουν και έχουμε επιπλέον από τα αντίμετρα που έχουμε κάνει ά</w:t>
      </w:r>
      <w:r>
        <w:rPr>
          <w:rFonts w:eastAsia="Times New Roman" w:cs="Times New Roman"/>
          <w:szCs w:val="24"/>
        </w:rPr>
        <w:t xml:space="preserve">λλο 1% του ΑΕΠ για το 2020. </w:t>
      </w:r>
    </w:p>
    <w:p w14:paraId="2D30DC0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Αυτά που λέτε δεν στηρίζονται στα στοιχεία. Γιατί τα στοιχεία,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λένε ότι έχει μειωθεί η ανισότητα, ο λεγόμενος δείκτης </w:t>
      </w:r>
      <w:r>
        <w:rPr>
          <w:rFonts w:eastAsia="Times New Roman" w:cs="Times New Roman"/>
          <w:szCs w:val="24"/>
          <w:lang w:val="en-US"/>
        </w:rPr>
        <w:t>Gini</w:t>
      </w:r>
      <w:r>
        <w:rPr>
          <w:rFonts w:eastAsia="Times New Roman" w:cs="Times New Roman"/>
          <w:szCs w:val="24"/>
        </w:rPr>
        <w:t>. Τα στοιχεία λένε ότι έχει μειωθεί η παιδική φτώχεια. Τα στοιχεία λένε ότι η διαφ</w:t>
      </w:r>
      <w:r>
        <w:rPr>
          <w:rFonts w:eastAsia="Times New Roman" w:cs="Times New Roman"/>
          <w:szCs w:val="24"/>
        </w:rPr>
        <w:t xml:space="preserve">ορά του πάνω από το 20% σε σχέση με το κάτω του 20% έχει συρρικνωθεί. Αυτά είναι τα στοιχεία. </w:t>
      </w:r>
    </w:p>
    <w:p w14:paraId="2D30DC0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Είναι αυτό που θέλουμε; Είναι σοσιαλισμός; Όχι, δεν είναι σοσιαλισμός. Είναι, όμως, στη σωστή κατεύθυνση; Άρα θα σας </w:t>
      </w:r>
      <w:r>
        <w:rPr>
          <w:rFonts w:eastAsia="Times New Roman" w:cs="Times New Roman"/>
          <w:szCs w:val="24"/>
        </w:rPr>
        <w:lastRenderedPageBreak/>
        <w:t xml:space="preserve">παρακαλούσα να μην επαναλαμβάνετε ό,τι λέει </w:t>
      </w:r>
      <w:r>
        <w:rPr>
          <w:rFonts w:eastAsia="Times New Roman" w:cs="Times New Roman"/>
          <w:szCs w:val="24"/>
        </w:rPr>
        <w:t xml:space="preserve">η Νέα Δημοκρατία για τα αντίμετρα. Να μπορούμε να το συζητήσουμε σοβαρά. </w:t>
      </w:r>
    </w:p>
    <w:p w14:paraId="2D30DC1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Αν δεν είναι τα σωστά αντίμετρα να μου το λέγατε. Αλλά ότι είναι 1% παραπάνω για το 2020, πάνω από τα αντίμετρα που ήδη έχουμε ψηφίσει, δεν μπορεί να το αρνηθεί κανείς. Αυτό είναι στ</w:t>
      </w:r>
      <w:r>
        <w:rPr>
          <w:rFonts w:eastAsia="Times New Roman" w:cs="Times New Roman"/>
          <w:szCs w:val="24"/>
        </w:rPr>
        <w:t xml:space="preserve">οιχείο. Να μου πείτε ότι δεν σας αρέσει αυτό και εκείνο και το άλλο αντίμετρο, αλλά όχι ότι δεν υπάρχουν αντίμετρα. Να είναι σοβαρή η συζήτηση. </w:t>
      </w:r>
    </w:p>
    <w:p w14:paraId="2D30DC1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Άρα εισηγούμαι αυτήν την τροπολογία για αυτόν τον λόγο. Γιατί είναι στη σωστή κατεύθυνση, είναι σε μια κατεύθυν</w:t>
      </w:r>
      <w:r>
        <w:rPr>
          <w:rFonts w:eastAsia="Times New Roman" w:cs="Times New Roman"/>
          <w:szCs w:val="24"/>
        </w:rPr>
        <w:t xml:space="preserve">ση που διευρύνεται η ταξική μας μεροληψία και στα μεσαία στρώματα. </w:t>
      </w:r>
    </w:p>
    <w:p w14:paraId="2D30DC1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Και το πολιτικό αντίστοιχο αυτής της διεύρυνσης είναι το κάλεσμα των ανθρώπων που είναι </w:t>
      </w:r>
      <w:r>
        <w:rPr>
          <w:rFonts w:eastAsia="Times New Roman" w:cs="Times New Roman"/>
          <w:szCs w:val="24"/>
        </w:rPr>
        <w:t>πράσινοι</w:t>
      </w:r>
      <w:r>
        <w:rPr>
          <w:rFonts w:eastAsia="Times New Roman" w:cs="Times New Roman"/>
          <w:szCs w:val="24"/>
        </w:rPr>
        <w:t>, που είναι σοσιαλδημοκράτες, που είναι κομμουνιστές, που είναι αριστεροί, να είμαστε μαζί γ</w:t>
      </w:r>
      <w:r>
        <w:rPr>
          <w:rFonts w:eastAsia="Times New Roman" w:cs="Times New Roman"/>
          <w:szCs w:val="24"/>
        </w:rPr>
        <w:t xml:space="preserve">ια να αποτρέψουμε κάτι που δεν είναι παρόμοιο, κύριε </w:t>
      </w:r>
      <w:proofErr w:type="spellStart"/>
      <w:r>
        <w:rPr>
          <w:rFonts w:eastAsia="Times New Roman" w:cs="Times New Roman"/>
          <w:szCs w:val="24"/>
        </w:rPr>
        <w:t>Καραθανασόπουλε</w:t>
      </w:r>
      <w:proofErr w:type="spellEnd"/>
      <w:r>
        <w:rPr>
          <w:rFonts w:eastAsia="Times New Roman" w:cs="Times New Roman"/>
          <w:szCs w:val="24"/>
        </w:rPr>
        <w:t>, δεν έχει κα</w:t>
      </w:r>
      <w:r>
        <w:rPr>
          <w:rFonts w:eastAsia="Times New Roman" w:cs="Times New Roman"/>
          <w:szCs w:val="24"/>
        </w:rPr>
        <w:t>μ</w:t>
      </w:r>
      <w:r>
        <w:rPr>
          <w:rFonts w:eastAsia="Times New Roman" w:cs="Times New Roman"/>
          <w:szCs w:val="24"/>
        </w:rPr>
        <w:t xml:space="preserve">μία σχέση. Είτε δεν διαβάσατε τι λέει ο κ. Μητσοτάκης, η </w:t>
      </w:r>
      <w:r>
        <w:rPr>
          <w:rFonts w:eastAsia="Times New Roman" w:cs="Times New Roman"/>
          <w:szCs w:val="24"/>
        </w:rPr>
        <w:t xml:space="preserve">κ. </w:t>
      </w:r>
      <w:proofErr w:type="spellStart"/>
      <w:r>
        <w:rPr>
          <w:rFonts w:eastAsia="Times New Roman" w:cs="Times New Roman"/>
          <w:szCs w:val="24"/>
        </w:rPr>
        <w:t>Ξαφά</w:t>
      </w:r>
      <w:proofErr w:type="spellEnd"/>
      <w:r>
        <w:rPr>
          <w:rFonts w:eastAsia="Times New Roman" w:cs="Times New Roman"/>
          <w:szCs w:val="24"/>
        </w:rPr>
        <w:t xml:space="preserve">, ο κ. Στουρνάρας ή το </w:t>
      </w:r>
      <w:r>
        <w:rPr>
          <w:rFonts w:eastAsia="Times New Roman" w:cs="Times New Roman"/>
          <w:szCs w:val="24"/>
        </w:rPr>
        <w:lastRenderedPageBreak/>
        <w:t xml:space="preserve">διαβάσατε και δεν το καταλάβατε. Αλλά ότι είναι το ίδιο δεν μπορείτε να το ισχυριστείτε καθόλου. </w:t>
      </w:r>
    </w:p>
    <w:p w14:paraId="2D30DC1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Και γι’ αυτό αυτή</w:t>
      </w:r>
      <w:r>
        <w:rPr>
          <w:rFonts w:eastAsia="Times New Roman" w:cs="Times New Roman"/>
          <w:szCs w:val="24"/>
        </w:rPr>
        <w:t>ν</w:t>
      </w:r>
      <w:r>
        <w:rPr>
          <w:rFonts w:eastAsia="Times New Roman" w:cs="Times New Roman"/>
          <w:szCs w:val="24"/>
        </w:rPr>
        <w:t xml:space="preserve"> τη στιγμή ο κόσμος πρέπει να πάρει τη ζωή του στα χέρια του για να το αλλάξει. Νομίζω ότι είπα αρκετά για 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την τροπολογία. </w:t>
      </w:r>
    </w:p>
    <w:p w14:paraId="2D30DC1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Προχωρώ στην άλλη που έχει δυο κομμάτια και το ένα είναι για τις τράπεζες. Περάσαμε ένα νομοσχέδιο για συγχωνεύσεις-διασπάσεις. Ποιο είναι το ερώτημα; Όταν γίνεται κάτι τέτοιο, πρέπει τα δυο κομμάτια να ζητήσουν άδεια χρηματοοικονομικού ιδ</w:t>
      </w:r>
      <w:r>
        <w:rPr>
          <w:rFonts w:eastAsia="Times New Roman" w:cs="Times New Roman"/>
          <w:szCs w:val="24"/>
        </w:rPr>
        <w:t xml:space="preserve">ρύματος από την αρχή ή όχι; </w:t>
      </w:r>
    </w:p>
    <w:p w14:paraId="2D30DC1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Η άποψή μας είναι όχι και είναι και η άποψη της Τράπεζας της Ελλάδας και του Υπουργείου Οικονομικών. Γιατί; Γιατί παίρνει πάρα πολύ χρόνο αυτό και θα δυσκολέψει τη στρατηγική μείωση των κόκκινων</w:t>
      </w:r>
      <w:r>
        <w:rPr>
          <w:rFonts w:eastAsia="Times New Roman" w:cs="Times New Roman"/>
          <w:szCs w:val="24"/>
        </w:rPr>
        <w:t xml:space="preserve"> </w:t>
      </w:r>
      <w:r>
        <w:rPr>
          <w:rFonts w:eastAsia="Times New Roman" w:cs="Times New Roman"/>
          <w:szCs w:val="24"/>
        </w:rPr>
        <w:t>δανείων. Αυτή είναι η ουσία αυτή</w:t>
      </w:r>
      <w:r>
        <w:rPr>
          <w:rFonts w:eastAsia="Times New Roman" w:cs="Times New Roman"/>
          <w:szCs w:val="24"/>
        </w:rPr>
        <w:t xml:space="preserve">ς της τροπολογίας. Αφού το ένα κομμάτι είχε άδεια χρηματοοικονομική, όταν το κόβεις στα δυο, δεν μπορεί να αρχίσει από την αρχή. Μπορεί να υπάρχει μια πιο σύντομη διαδικασία, αλλά όχι αυτό </w:t>
      </w:r>
      <w:r>
        <w:rPr>
          <w:rFonts w:eastAsia="Times New Roman" w:cs="Times New Roman"/>
          <w:szCs w:val="24"/>
        </w:rPr>
        <w:lastRenderedPageBreak/>
        <w:t>που το στέλνεις στις καλένδες και άρα οι τράπεζες δεν μπορούν να λε</w:t>
      </w:r>
      <w:r>
        <w:rPr>
          <w:rFonts w:eastAsia="Times New Roman" w:cs="Times New Roman"/>
          <w:szCs w:val="24"/>
        </w:rPr>
        <w:t xml:space="preserve">ιτουργήσουν με τον τρόπο που πρέπει. </w:t>
      </w:r>
    </w:p>
    <w:p w14:paraId="2D30DC1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 τελευταίο είναι για το λεγόμενο </w:t>
      </w:r>
      <w:proofErr w:type="spellStart"/>
      <w:r>
        <w:rPr>
          <w:rFonts w:eastAsia="Times New Roman" w:cs="Times New Roman"/>
          <w:szCs w:val="24"/>
        </w:rPr>
        <w:t>υπερταμείο</w:t>
      </w:r>
      <w:proofErr w:type="spellEnd"/>
      <w:r>
        <w:rPr>
          <w:rFonts w:eastAsia="Times New Roman" w:cs="Times New Roman"/>
          <w:szCs w:val="24"/>
        </w:rPr>
        <w:t>, όπου κάνουμε μια αλλαγή για να μπορέσουν να είναι στις Επιτροπές Επιλογής Στελεχών και εκτελεστικά μέλη. Κατά τη δική μου άποψη, είναι παράλογο αυτό που μας είχε επιβληθεί</w:t>
      </w:r>
      <w:r>
        <w:rPr>
          <w:rFonts w:eastAsia="Times New Roman" w:cs="Times New Roman"/>
          <w:szCs w:val="24"/>
        </w:rPr>
        <w:t xml:space="preserve">, για παράδειγμα, ο </w:t>
      </w:r>
      <w:r>
        <w:rPr>
          <w:rFonts w:eastAsia="Times New Roman" w:cs="Times New Roman"/>
          <w:szCs w:val="24"/>
          <w:lang w:val="en-US"/>
        </w:rPr>
        <w:t>CEO</w:t>
      </w:r>
      <w:r>
        <w:rPr>
          <w:rFonts w:eastAsia="Times New Roman" w:cs="Times New Roman"/>
          <w:szCs w:val="24"/>
        </w:rPr>
        <w:t>, ο βασικός, ο διευθύνων σύμβουλος να μην έχει άποψη -σε επιτροπή θα είναι, δεν θα είναι δική του ή δική της απόφαση- για το τι είναι, να έχει μια εικόνα, αν είναι συνεργάσιμοι, αν ταιριάζουν τα χνώτα τους και αν έχει τις ανάγκες που</w:t>
      </w:r>
      <w:r>
        <w:rPr>
          <w:rFonts w:eastAsia="Times New Roman" w:cs="Times New Roman"/>
          <w:szCs w:val="24"/>
        </w:rPr>
        <w:t xml:space="preserve"> θεωρεί. Άρα, πρέπει να είναι. Είναι πολύ απλή τροπολογία και δεν νομίζω ότι χρειάζεται να πούμε κάτι παραπάνω.</w:t>
      </w:r>
    </w:p>
    <w:p w14:paraId="2D30DC1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Τελειώνοντας, λέω ότι σήμερα κλείνει η Βουλή. Έχει τεράστια σημασία ο κόσμος που μας ακούει να ξέρει τι διακυβεύεται. Δεν είναι κανονικές εκλογέ</w:t>
      </w:r>
      <w:r>
        <w:rPr>
          <w:rFonts w:eastAsia="Times New Roman" w:cs="Times New Roman"/>
          <w:szCs w:val="24"/>
        </w:rPr>
        <w:t>ς που θα έχουμε δυο κόμματα περίπου να λένε τα ίδια πράγματα, όπως συνηθίσαμε πριν από την κρίση. Λέμε διαφορετικά πράγματα, με διαφορετικές κοινωνικές αναφορές, με διαφορετικές προτεραιότητες, με διαφορετική σοβαρότητα και με διαφορετική αξιοπιστία, που έ</w:t>
      </w:r>
      <w:r>
        <w:rPr>
          <w:rFonts w:eastAsia="Times New Roman" w:cs="Times New Roman"/>
          <w:szCs w:val="24"/>
        </w:rPr>
        <w:t xml:space="preserve">χουμε αποδείξει </w:t>
      </w:r>
      <w:r>
        <w:rPr>
          <w:rFonts w:eastAsia="Times New Roman" w:cs="Times New Roman"/>
          <w:szCs w:val="24"/>
        </w:rPr>
        <w:lastRenderedPageBreak/>
        <w:t xml:space="preserve">τα τελευταία τέσσερα χρόνια, και συγχρόνως με μια Κυβέρνηση που πήρε το μήνυμα από τις </w:t>
      </w:r>
      <w:r>
        <w:rPr>
          <w:rFonts w:eastAsia="Times New Roman" w:cs="Times New Roman"/>
          <w:szCs w:val="24"/>
        </w:rPr>
        <w:t xml:space="preserve">ευρωεκλογές </w:t>
      </w:r>
      <w:r>
        <w:rPr>
          <w:rFonts w:eastAsia="Times New Roman" w:cs="Times New Roman"/>
          <w:szCs w:val="24"/>
        </w:rPr>
        <w:t xml:space="preserve">και θεωρεί ότι μπορεί να διορθώσει τα κακώς κείμενα και να πάει μπροστά. </w:t>
      </w:r>
    </w:p>
    <w:p w14:paraId="2D30DC1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Σε αυτές τις εκλογές πρέπει να αποφασίσουμε για τη ζωή μας.</w:t>
      </w:r>
    </w:p>
    <w:p w14:paraId="2D30DC1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Σας ευχ</w:t>
      </w:r>
      <w:r>
        <w:rPr>
          <w:rFonts w:eastAsia="Times New Roman" w:cs="Times New Roman"/>
          <w:szCs w:val="24"/>
        </w:rPr>
        <w:t>αριστώ πάρα πολύ.</w:t>
      </w:r>
    </w:p>
    <w:p w14:paraId="2D30DC1A" w14:textId="77777777" w:rsidR="000D1FE2" w:rsidRDefault="005E5B96">
      <w:pPr>
        <w:spacing w:line="600" w:lineRule="auto"/>
        <w:ind w:firstLine="720"/>
        <w:jc w:val="center"/>
        <w:rPr>
          <w:rFonts w:eastAsia="Times New Roman" w:cs="Times New Roman"/>
          <w:szCs w:val="24"/>
        </w:rPr>
      </w:pPr>
      <w:r w:rsidRPr="0079133F">
        <w:rPr>
          <w:rFonts w:eastAsia="Times New Roman" w:cs="Times New Roman"/>
          <w:szCs w:val="24"/>
        </w:rPr>
        <w:t>(Χειροκροτήματα από την πτέρυγα του Σ</w:t>
      </w:r>
      <w:r>
        <w:rPr>
          <w:rFonts w:eastAsia="Times New Roman" w:cs="Times New Roman"/>
          <w:szCs w:val="24"/>
        </w:rPr>
        <w:t>ΥΡΙΖΑ)</w:t>
      </w:r>
    </w:p>
    <w:p w14:paraId="2D30DC1B"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Τσακαλώτο</w:t>
      </w:r>
      <w:proofErr w:type="spellEnd"/>
      <w:r>
        <w:rPr>
          <w:rFonts w:eastAsia="Times New Roman" w:cs="Times New Roman"/>
          <w:szCs w:val="24"/>
        </w:rPr>
        <w:t>.</w:t>
      </w:r>
    </w:p>
    <w:p w14:paraId="2D30DC1C"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Κύριε Πρόεδρε, μπορώ να έχω τον λόγο;</w:t>
      </w:r>
    </w:p>
    <w:p w14:paraId="2D30DC1D"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sidRPr="001F020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w:t>
      </w:r>
      <w:r>
        <w:rPr>
          <w:rFonts w:eastAsia="Times New Roman" w:cs="Times New Roman"/>
          <w:szCs w:val="24"/>
        </w:rPr>
        <w:t>όγο για ένα λεπτό.</w:t>
      </w:r>
    </w:p>
    <w:p w14:paraId="2D30DC1E"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Κύριε Πρόεδρε, θα πάρω τον λόγο για ένα λεπτό γιατί αναφέρθηκε τουλάχιστον στην τοποθέτηση του ΚΚΕ.</w:t>
      </w:r>
    </w:p>
    <w:p w14:paraId="2D30DC1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εμείς δεν θα πετάξουμε την μπάλα στην εξέδρα. Σας μιλήσαμε για τα συγκεκριμένα αντίμετρα που κα</w:t>
      </w:r>
      <w:r>
        <w:rPr>
          <w:rFonts w:eastAsia="Times New Roman" w:cs="Times New Roman"/>
          <w:szCs w:val="24"/>
        </w:rPr>
        <w:t xml:space="preserve">ταργεί η τροπολογία σας και τα οποία ανακουφίζουν λαϊκά στρώματα. </w:t>
      </w:r>
    </w:p>
    <w:p w14:paraId="2D30DC2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Γιατί δεν βάζετε στη θέση αυτών των αντιμέτρων τη μείωση των φορολογικών συντελεστών για τα νομικά πρόσωπα, τη μείωση της φορολογίας για τα διανεμόμενα κέρδη</w:t>
      </w:r>
      <w:r w:rsidRPr="00610F7A">
        <w:rPr>
          <w:rFonts w:eastAsia="Times New Roman" w:cs="Times New Roman"/>
          <w:szCs w:val="24"/>
        </w:rPr>
        <w:t xml:space="preserve"> </w:t>
      </w:r>
      <w:r>
        <w:rPr>
          <w:rFonts w:eastAsia="Times New Roman" w:cs="Times New Roman"/>
          <w:szCs w:val="24"/>
        </w:rPr>
        <w:t>που ανακουφίζουν τον λαό και να</w:t>
      </w:r>
      <w:r>
        <w:rPr>
          <w:rFonts w:eastAsia="Times New Roman" w:cs="Times New Roman"/>
          <w:szCs w:val="24"/>
        </w:rPr>
        <w:t xml:space="preserve"> μη γίνουν αυτές οι μειώσεις; Βάζετε μέσα άλλα πράγματα γιατί τα συμφέροντα των επιχειρηματικών ομίλων είναι ο ιερός κανόνας τον οποίο και εσείς ακολουθείτε.</w:t>
      </w:r>
    </w:p>
    <w:p w14:paraId="2D30DC2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Δεν θα αναφερθώ άλλο σε αυτά, αλλά θα αναφερθώ σε κάτι το οποίο έχει πολύ μεγάλη σημασία. Μιλήσατε</w:t>
      </w:r>
      <w:r>
        <w:rPr>
          <w:rFonts w:eastAsia="Times New Roman" w:cs="Times New Roman"/>
          <w:szCs w:val="24"/>
        </w:rPr>
        <w:t xml:space="preserve"> για το τεράστιο λάθος του ΚΚΕ. Έχετε το θράσος να λέτε ότι το ΚΚΕ θα φέρει τη Νέα Δημοκρατία στην κυβέρνηση; Η δική σας πολιτική δεν την ξέπλυνε; Εσείς δεν πήγατε στους δήμους που ήταν αντίπαλο το ΚΚΕ, στους τρεις της Αττικής και στην Ικαρία, με τη Νέα Δη</w:t>
      </w:r>
      <w:r>
        <w:rPr>
          <w:rFonts w:eastAsia="Times New Roman" w:cs="Times New Roman"/>
          <w:szCs w:val="24"/>
        </w:rPr>
        <w:t xml:space="preserve">μοκρατία για να χάσει το ΚΚΕ; Εσείς δεν τα κάνατε αυτά; </w:t>
      </w:r>
    </w:p>
    <w:p w14:paraId="2D30DC22"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14:paraId="2D30DC2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Στο κάτω κάτω της γραφής αυτό που σας πειράζει είναι η πολιτική του ΚΚΕ. Να αλλάξει –λέει- πολιτική το ΚΚΕ, δηλαδή να γίνει ένα χρήσιμο κόμμα για την αστική </w:t>
      </w:r>
      <w:r>
        <w:rPr>
          <w:rFonts w:eastAsia="Times New Roman" w:cs="Times New Roman"/>
          <w:szCs w:val="24"/>
        </w:rPr>
        <w:t>τάξη. Θέλετε ένα χρήσιμο κόμμα για τους ιμπεριαλιστές, όπως έγιναν τα άλλα κομμουνιστικά κόμματα στην Ευρώπη τα οποία έχετε ως παράδειγμα.</w:t>
      </w:r>
    </w:p>
    <w:p w14:paraId="2D30DC24" w14:textId="77777777" w:rsidR="000D1FE2" w:rsidRDefault="005E5B96">
      <w:pPr>
        <w:tabs>
          <w:tab w:val="left" w:pos="6168"/>
        </w:tabs>
        <w:spacing w:line="600" w:lineRule="auto"/>
        <w:ind w:firstLine="720"/>
        <w:jc w:val="both"/>
        <w:rPr>
          <w:rFonts w:eastAsia="Times New Roman" w:cs="Times New Roman"/>
          <w:szCs w:val="24"/>
        </w:rPr>
      </w:pPr>
      <w:r w:rsidRPr="0021010C">
        <w:rPr>
          <w:rFonts w:eastAsia="Times New Roman" w:cs="Times New Roman"/>
          <w:szCs w:val="24"/>
        </w:rPr>
        <w:t>Αλήθεια, για πείτε μου</w:t>
      </w:r>
      <w:r>
        <w:rPr>
          <w:rFonts w:eastAsia="Times New Roman" w:cs="Times New Roman"/>
          <w:szCs w:val="24"/>
        </w:rPr>
        <w:t>:</w:t>
      </w:r>
      <w:r w:rsidRPr="0021010C">
        <w:rPr>
          <w:rFonts w:eastAsia="Times New Roman" w:cs="Times New Roman"/>
          <w:szCs w:val="24"/>
        </w:rPr>
        <w:t xml:space="preserve"> Αυτά τα ισχυρά τότε κομμουνιστικά κόμματα της Ιταλίας</w:t>
      </w:r>
      <w:r>
        <w:rPr>
          <w:rFonts w:eastAsia="Times New Roman" w:cs="Times New Roman"/>
          <w:szCs w:val="24"/>
        </w:rPr>
        <w:t>, της Γαλλίας που αναθεώρησαν</w:t>
      </w:r>
      <w:r w:rsidRPr="0021010C">
        <w:rPr>
          <w:rFonts w:eastAsia="Times New Roman" w:cs="Times New Roman"/>
          <w:szCs w:val="24"/>
        </w:rPr>
        <w:t xml:space="preserve"> την επανασ</w:t>
      </w:r>
      <w:r w:rsidRPr="0021010C">
        <w:rPr>
          <w:rFonts w:eastAsia="Times New Roman" w:cs="Times New Roman"/>
          <w:szCs w:val="24"/>
        </w:rPr>
        <w:t>τατική στρατηγική</w:t>
      </w:r>
      <w:r>
        <w:rPr>
          <w:rFonts w:eastAsia="Times New Roman" w:cs="Times New Roman"/>
          <w:szCs w:val="24"/>
        </w:rPr>
        <w:t>, πού</w:t>
      </w:r>
      <w:r w:rsidRPr="0021010C">
        <w:rPr>
          <w:rFonts w:eastAsia="Times New Roman" w:cs="Times New Roman"/>
          <w:szCs w:val="24"/>
        </w:rPr>
        <w:t xml:space="preserve"> κατέληξαν</w:t>
      </w:r>
      <w:r>
        <w:rPr>
          <w:rFonts w:eastAsia="Times New Roman" w:cs="Times New Roman"/>
          <w:szCs w:val="24"/>
        </w:rPr>
        <w:t>;</w:t>
      </w:r>
      <w:r w:rsidRPr="0021010C">
        <w:rPr>
          <w:rFonts w:eastAsia="Times New Roman" w:cs="Times New Roman"/>
          <w:szCs w:val="24"/>
        </w:rPr>
        <w:t xml:space="preserve"> Στο</w:t>
      </w:r>
      <w:r>
        <w:rPr>
          <w:rFonts w:eastAsia="Times New Roman" w:cs="Times New Roman"/>
          <w:szCs w:val="24"/>
        </w:rPr>
        <w:t>ν</w:t>
      </w:r>
      <w:r w:rsidRPr="0021010C">
        <w:rPr>
          <w:rFonts w:eastAsia="Times New Roman" w:cs="Times New Roman"/>
          <w:szCs w:val="24"/>
        </w:rPr>
        <w:t xml:space="preserve"> σκουπιδοτενεκέ της ιστορίας</w:t>
      </w:r>
      <w:r>
        <w:rPr>
          <w:rFonts w:eastAsia="Times New Roman" w:cs="Times New Roman"/>
          <w:szCs w:val="24"/>
        </w:rPr>
        <w:t xml:space="preserve">! </w:t>
      </w:r>
      <w:r w:rsidRPr="0021010C">
        <w:rPr>
          <w:rFonts w:eastAsia="Times New Roman" w:cs="Times New Roman"/>
          <w:szCs w:val="24"/>
        </w:rPr>
        <w:t>Και αντίθετα</w:t>
      </w:r>
      <w:r>
        <w:rPr>
          <w:rFonts w:eastAsia="Times New Roman" w:cs="Times New Roman"/>
          <w:szCs w:val="24"/>
        </w:rPr>
        <w:t>,</w:t>
      </w:r>
      <w:r w:rsidRPr="0021010C">
        <w:rPr>
          <w:rFonts w:eastAsia="Times New Roman" w:cs="Times New Roman"/>
          <w:szCs w:val="24"/>
        </w:rPr>
        <w:t xml:space="preserve"> στη θέση τους ισχυροποιήθηκε η </w:t>
      </w:r>
      <w:r>
        <w:rPr>
          <w:rFonts w:eastAsia="Times New Roman" w:cs="Times New Roman"/>
          <w:szCs w:val="24"/>
        </w:rPr>
        <w:t>α</w:t>
      </w:r>
      <w:r w:rsidRPr="0021010C">
        <w:rPr>
          <w:rFonts w:eastAsia="Times New Roman" w:cs="Times New Roman"/>
          <w:szCs w:val="24"/>
        </w:rPr>
        <w:t>κροδεξιά και στην Ιταλία και στη Γαλλία</w:t>
      </w:r>
      <w:r>
        <w:rPr>
          <w:rFonts w:eastAsia="Times New Roman" w:cs="Times New Roman"/>
          <w:szCs w:val="24"/>
        </w:rPr>
        <w:t>.</w:t>
      </w:r>
      <w:r w:rsidRPr="0021010C">
        <w:rPr>
          <w:rFonts w:eastAsia="Times New Roman" w:cs="Times New Roman"/>
          <w:szCs w:val="24"/>
        </w:rPr>
        <w:t xml:space="preserve"> Και </w:t>
      </w:r>
      <w:r>
        <w:rPr>
          <w:rFonts w:eastAsia="Times New Roman" w:cs="Times New Roman"/>
          <w:szCs w:val="24"/>
        </w:rPr>
        <w:t>έ</w:t>
      </w:r>
      <w:r w:rsidRPr="0021010C">
        <w:rPr>
          <w:rFonts w:eastAsia="Times New Roman" w:cs="Times New Roman"/>
          <w:szCs w:val="24"/>
        </w:rPr>
        <w:t xml:space="preserve">χετε το θράσος να </w:t>
      </w:r>
      <w:r>
        <w:rPr>
          <w:rFonts w:eastAsia="Times New Roman" w:cs="Times New Roman"/>
          <w:szCs w:val="24"/>
        </w:rPr>
        <w:t xml:space="preserve">εγκαλείτε </w:t>
      </w:r>
      <w:r w:rsidRPr="0021010C">
        <w:rPr>
          <w:rFonts w:eastAsia="Times New Roman" w:cs="Times New Roman"/>
          <w:szCs w:val="24"/>
        </w:rPr>
        <w:t>το ΚΚΕ για την πολιτική</w:t>
      </w:r>
      <w:r>
        <w:rPr>
          <w:rFonts w:eastAsia="Times New Roman" w:cs="Times New Roman"/>
          <w:szCs w:val="24"/>
        </w:rPr>
        <w:t>,</w:t>
      </w:r>
      <w:r w:rsidRPr="0021010C">
        <w:rPr>
          <w:rFonts w:eastAsia="Times New Roman" w:cs="Times New Roman"/>
          <w:szCs w:val="24"/>
        </w:rPr>
        <w:t xml:space="preserve"> την οποί</w:t>
      </w:r>
      <w:r>
        <w:rPr>
          <w:rFonts w:eastAsia="Times New Roman" w:cs="Times New Roman"/>
          <w:szCs w:val="24"/>
        </w:rPr>
        <w:t>α έχει και να αυτοχαρακτηρίζεστε</w:t>
      </w:r>
      <w:r w:rsidRPr="0021010C">
        <w:rPr>
          <w:rFonts w:eastAsia="Times New Roman" w:cs="Times New Roman"/>
          <w:szCs w:val="24"/>
        </w:rPr>
        <w:t xml:space="preserve"> ως </w:t>
      </w:r>
      <w:r>
        <w:rPr>
          <w:rFonts w:eastAsia="Times New Roman" w:cs="Times New Roman"/>
          <w:szCs w:val="24"/>
        </w:rPr>
        <w:t>α</w:t>
      </w:r>
      <w:r w:rsidRPr="0021010C">
        <w:rPr>
          <w:rFonts w:eastAsia="Times New Roman" w:cs="Times New Roman"/>
          <w:szCs w:val="24"/>
        </w:rPr>
        <w:t xml:space="preserve">ριστεροί που </w:t>
      </w:r>
      <w:r>
        <w:rPr>
          <w:rFonts w:eastAsia="Times New Roman" w:cs="Times New Roman"/>
          <w:szCs w:val="24"/>
        </w:rPr>
        <w:t xml:space="preserve">έχετε ξεκόψει οποιαδήποτε </w:t>
      </w:r>
      <w:r w:rsidRPr="0021010C">
        <w:rPr>
          <w:rFonts w:eastAsia="Times New Roman" w:cs="Times New Roman"/>
          <w:szCs w:val="24"/>
        </w:rPr>
        <w:t>σχέση με την Αριστερά</w:t>
      </w:r>
      <w:r>
        <w:rPr>
          <w:rFonts w:eastAsia="Times New Roman" w:cs="Times New Roman"/>
          <w:szCs w:val="24"/>
        </w:rPr>
        <w:t>,</w:t>
      </w:r>
      <w:r w:rsidRPr="0021010C">
        <w:rPr>
          <w:rFonts w:eastAsia="Times New Roman" w:cs="Times New Roman"/>
          <w:szCs w:val="24"/>
        </w:rPr>
        <w:t xml:space="preserve"> γιατί ακριβώς </w:t>
      </w:r>
      <w:r>
        <w:rPr>
          <w:rFonts w:eastAsia="Times New Roman" w:cs="Times New Roman"/>
          <w:szCs w:val="24"/>
        </w:rPr>
        <w:t xml:space="preserve">είστε </w:t>
      </w:r>
      <w:r w:rsidRPr="0021010C">
        <w:rPr>
          <w:rFonts w:eastAsia="Times New Roman" w:cs="Times New Roman"/>
          <w:szCs w:val="24"/>
        </w:rPr>
        <w:t>συνδαιτυμόνες του Αμερικανού Πρέσβη</w:t>
      </w:r>
      <w:r>
        <w:rPr>
          <w:rFonts w:eastAsia="Times New Roman" w:cs="Times New Roman"/>
          <w:szCs w:val="24"/>
        </w:rPr>
        <w:t>;</w:t>
      </w:r>
      <w:r w:rsidRPr="0021010C">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Yes</w:t>
      </w:r>
      <w:r w:rsidRPr="0021010C">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w:t>
      </w:r>
      <w:r w:rsidRPr="0021010C">
        <w:rPr>
          <w:rFonts w:eastAsia="Times New Roman" w:cs="Times New Roman"/>
          <w:szCs w:val="24"/>
        </w:rPr>
        <w:t xml:space="preserve"> </w:t>
      </w:r>
      <w:r>
        <w:rPr>
          <w:rFonts w:eastAsia="Times New Roman" w:cs="Times New Roman"/>
          <w:szCs w:val="24"/>
        </w:rPr>
        <w:t xml:space="preserve">λέτε στον Αμερικάνο </w:t>
      </w:r>
      <w:r w:rsidRPr="0021010C">
        <w:rPr>
          <w:rFonts w:eastAsia="Times New Roman" w:cs="Times New Roman"/>
          <w:szCs w:val="24"/>
        </w:rPr>
        <w:t>Πρέσβη</w:t>
      </w:r>
      <w:r>
        <w:rPr>
          <w:rFonts w:eastAsia="Times New Roman" w:cs="Times New Roman"/>
          <w:szCs w:val="24"/>
        </w:rPr>
        <w:t xml:space="preserve">. Σφίγγετε το χέρι του </w:t>
      </w:r>
      <w:proofErr w:type="spellStart"/>
      <w:r>
        <w:rPr>
          <w:rFonts w:eastAsia="Times New Roman" w:cs="Times New Roman"/>
          <w:szCs w:val="24"/>
        </w:rPr>
        <w:t>Νετανιάχου</w:t>
      </w:r>
      <w:proofErr w:type="spellEnd"/>
      <w:r>
        <w:rPr>
          <w:rFonts w:eastAsia="Times New Roman" w:cs="Times New Roman"/>
          <w:szCs w:val="24"/>
        </w:rPr>
        <w:t>, του φονιά του παλαιστινιακού λαού! Και εγκαλείτε εσείς εμάς;</w:t>
      </w:r>
      <w:r>
        <w:rPr>
          <w:rFonts w:eastAsia="Times New Roman" w:cs="Times New Roman"/>
          <w:szCs w:val="24"/>
        </w:rPr>
        <w:t xml:space="preserve"> </w:t>
      </w:r>
    </w:p>
    <w:p w14:paraId="2D30DC25"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ολοκληρώστε. </w:t>
      </w:r>
    </w:p>
    <w:p w14:paraId="2D30DC26"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ΚΑΡΑΘΑΝΑΣΟΠΟΥΛΟΣ: </w:t>
      </w:r>
      <w:r>
        <w:rPr>
          <w:rFonts w:eastAsia="Times New Roman" w:cs="Times New Roman"/>
          <w:szCs w:val="24"/>
        </w:rPr>
        <w:t xml:space="preserve">Κοιτάξτε, κύριε </w:t>
      </w:r>
      <w:proofErr w:type="spellStart"/>
      <w:r>
        <w:rPr>
          <w:rFonts w:eastAsia="Times New Roman" w:cs="Times New Roman"/>
          <w:szCs w:val="24"/>
        </w:rPr>
        <w:t>Τσακαλώτο</w:t>
      </w:r>
      <w:proofErr w:type="spellEnd"/>
      <w:r>
        <w:rPr>
          <w:rFonts w:eastAsia="Times New Roman" w:cs="Times New Roman"/>
          <w:szCs w:val="24"/>
        </w:rPr>
        <w:t xml:space="preserve"> κι εσείς του </w:t>
      </w:r>
      <w:r w:rsidRPr="0021010C">
        <w:rPr>
          <w:rFonts w:eastAsia="Times New Roman" w:cs="Times New Roman"/>
          <w:szCs w:val="24"/>
        </w:rPr>
        <w:t>ΣΥΡΙΖΑ</w:t>
      </w:r>
      <w:r>
        <w:rPr>
          <w:rFonts w:eastAsia="Times New Roman" w:cs="Times New Roman"/>
          <w:szCs w:val="24"/>
        </w:rPr>
        <w:t>,</w:t>
      </w:r>
      <w:r w:rsidRPr="0021010C">
        <w:rPr>
          <w:rFonts w:eastAsia="Times New Roman" w:cs="Times New Roman"/>
          <w:szCs w:val="24"/>
        </w:rPr>
        <w:t xml:space="preserve"> </w:t>
      </w:r>
      <w:r>
        <w:rPr>
          <w:rFonts w:eastAsia="Times New Roman" w:cs="Times New Roman"/>
          <w:szCs w:val="24"/>
        </w:rPr>
        <w:t xml:space="preserve">δεν θα γίνει το ΚΚΕ χρήσιμο κόμμα για </w:t>
      </w:r>
      <w:r w:rsidRPr="0021010C">
        <w:rPr>
          <w:rFonts w:eastAsia="Times New Roman" w:cs="Times New Roman"/>
          <w:szCs w:val="24"/>
        </w:rPr>
        <w:t>τους Αμερικανούς</w:t>
      </w:r>
      <w:r>
        <w:rPr>
          <w:rFonts w:eastAsia="Times New Roman" w:cs="Times New Roman"/>
          <w:szCs w:val="24"/>
        </w:rPr>
        <w:t xml:space="preserve"> ιμπεριαλιστές, για το κεφάλαιο και τους εφοπλιστές, όπως</w:t>
      </w:r>
      <w:r>
        <w:rPr>
          <w:rFonts w:eastAsia="Times New Roman" w:cs="Times New Roman"/>
          <w:szCs w:val="24"/>
        </w:rPr>
        <w:t xml:space="preserve"> εσείς θα θέλατε. Διότι </w:t>
      </w:r>
      <w:r w:rsidRPr="0021010C">
        <w:rPr>
          <w:rFonts w:eastAsia="Times New Roman" w:cs="Times New Roman"/>
          <w:szCs w:val="24"/>
        </w:rPr>
        <w:t xml:space="preserve">ακριβώς </w:t>
      </w:r>
      <w:r>
        <w:rPr>
          <w:rFonts w:eastAsia="Times New Roman" w:cs="Times New Roman"/>
          <w:szCs w:val="24"/>
        </w:rPr>
        <w:t xml:space="preserve">το ισχυρό ΚΚΕ είναι η απάντηση και στην ακροδεξιά και στον φασισμό. Γιατί στο κάτω κάτω της γραφής, με την ακροδεξιά εσείς συνεργαστήκατε τέσσερα χρόνια στην Κυβέρνηση. </w:t>
      </w:r>
    </w:p>
    <w:p w14:paraId="2D30DC27"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2D30DC28"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ΕΥΚΛΕΙΔ</w:t>
      </w:r>
      <w:r>
        <w:rPr>
          <w:rFonts w:eastAsia="Times New Roman" w:cs="Times New Roman"/>
          <w:b/>
          <w:szCs w:val="24"/>
        </w:rPr>
        <w:t xml:space="preserve">ΗΣ ΤΣΑΚΑΛΩΤΟΣ (Υπουργός Οικονομικών): </w:t>
      </w:r>
      <w:r>
        <w:rPr>
          <w:rFonts w:eastAsia="Times New Roman" w:cs="Times New Roman"/>
          <w:szCs w:val="24"/>
        </w:rPr>
        <w:t xml:space="preserve">Κύριε Πρόεδρε, θα ήθελα τον λόγο για ένα λεπτό. </w:t>
      </w:r>
    </w:p>
    <w:p w14:paraId="2D30DC29"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 xml:space="preserve">Να μην το κάνουμε αυτό το </w:t>
      </w:r>
      <w:proofErr w:type="spellStart"/>
      <w:r>
        <w:rPr>
          <w:rFonts w:eastAsia="Times New Roman" w:cs="Times New Roman"/>
          <w:szCs w:val="24"/>
        </w:rPr>
        <w:t>πινγκ</w:t>
      </w:r>
      <w:proofErr w:type="spellEnd"/>
      <w:r>
        <w:rPr>
          <w:rFonts w:eastAsia="Times New Roman" w:cs="Times New Roman"/>
          <w:szCs w:val="24"/>
        </w:rPr>
        <w:t xml:space="preserve"> </w:t>
      </w:r>
      <w:proofErr w:type="spellStart"/>
      <w:r>
        <w:rPr>
          <w:rFonts w:eastAsia="Times New Roman" w:cs="Times New Roman"/>
          <w:szCs w:val="24"/>
        </w:rPr>
        <w:t>πονγκ</w:t>
      </w:r>
      <w:proofErr w:type="spellEnd"/>
      <w:r>
        <w:rPr>
          <w:rFonts w:eastAsia="Times New Roman" w:cs="Times New Roman"/>
          <w:szCs w:val="24"/>
        </w:rPr>
        <w:t xml:space="preserve">. </w:t>
      </w:r>
    </w:p>
    <w:p w14:paraId="2D30DC2A"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Κύριε Πρόεδρε, το τελευταίο ήταν βαρύ. Ξέρετε ότι πά</w:t>
      </w:r>
      <w:r>
        <w:rPr>
          <w:rFonts w:eastAsia="Times New Roman" w:cs="Times New Roman"/>
          <w:szCs w:val="24"/>
        </w:rPr>
        <w:t xml:space="preserve">ντα τηρώ τον χρόνο μου. </w:t>
      </w:r>
    </w:p>
    <w:p w14:paraId="2D30DC2B"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 xml:space="preserve">Δεν θέλω, όμως, να υπάρξουν προσωπικές αναφορές για να μην το συνεχίσουμε. </w:t>
      </w:r>
    </w:p>
    <w:p w14:paraId="2D30DC2C"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Κύριε Πρόεδρε, δεν θα κάνω προσωπικές αναφορές, ειδικά με τον κ. </w:t>
      </w:r>
      <w:proofErr w:type="spellStart"/>
      <w:r>
        <w:rPr>
          <w:rFonts w:eastAsia="Times New Roman" w:cs="Times New Roman"/>
          <w:szCs w:val="24"/>
        </w:rPr>
        <w:t>Καραθανασόπου</w:t>
      </w:r>
      <w:r>
        <w:rPr>
          <w:rFonts w:eastAsia="Times New Roman" w:cs="Times New Roman"/>
          <w:szCs w:val="24"/>
        </w:rPr>
        <w:t>λο</w:t>
      </w:r>
      <w:proofErr w:type="spellEnd"/>
      <w:r>
        <w:rPr>
          <w:rFonts w:eastAsia="Times New Roman" w:cs="Times New Roman"/>
          <w:szCs w:val="24"/>
        </w:rPr>
        <w:t xml:space="preserve">. </w:t>
      </w:r>
    </w:p>
    <w:p w14:paraId="2D30DC2D"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 xml:space="preserve">Κύριε Υπουργέ, έχετε τον λόγο για ένα λεπτό μόνο, σας παρακαλώ. </w:t>
      </w:r>
    </w:p>
    <w:p w14:paraId="2D30DC2E"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Μάλιστα, κύριε Πρόεδρε. Αυτό ζήτησα. Δεν ζήτησα παραπάνω. </w:t>
      </w:r>
    </w:p>
    <w:p w14:paraId="2D30DC2F" w14:textId="77777777" w:rsidR="000D1FE2" w:rsidRDefault="005E5B96">
      <w:pPr>
        <w:spacing w:line="600" w:lineRule="auto"/>
        <w:ind w:firstLine="720"/>
        <w:jc w:val="both"/>
        <w:rPr>
          <w:rFonts w:eastAsia="Times New Roman" w:cs="Times New Roman"/>
          <w:szCs w:val="24"/>
        </w:rPr>
      </w:pPr>
      <w:r w:rsidRPr="0021010C">
        <w:rPr>
          <w:rFonts w:eastAsia="Times New Roman" w:cs="Times New Roman"/>
          <w:szCs w:val="24"/>
        </w:rPr>
        <w:t xml:space="preserve">Δεν νομίζω ότι χρειάζεται να απαντήσω </w:t>
      </w:r>
      <w:r>
        <w:rPr>
          <w:rFonts w:eastAsia="Times New Roman" w:cs="Times New Roman"/>
          <w:szCs w:val="24"/>
        </w:rPr>
        <w:t xml:space="preserve">στο </w:t>
      </w:r>
      <w:r w:rsidRPr="0021010C">
        <w:rPr>
          <w:rFonts w:eastAsia="Times New Roman" w:cs="Times New Roman"/>
          <w:szCs w:val="24"/>
        </w:rPr>
        <w:t>αν εμείς</w:t>
      </w:r>
      <w:r w:rsidRPr="0021010C">
        <w:rPr>
          <w:rFonts w:eastAsia="Times New Roman" w:cs="Times New Roman"/>
          <w:szCs w:val="24"/>
        </w:rPr>
        <w:t xml:space="preserve"> ήμασταν μαζί με τη Χρυσή Αυγή</w:t>
      </w:r>
      <w:r>
        <w:rPr>
          <w:rFonts w:eastAsia="Times New Roman" w:cs="Times New Roman"/>
          <w:szCs w:val="24"/>
        </w:rPr>
        <w:t>.</w:t>
      </w:r>
      <w:r w:rsidRPr="0021010C">
        <w:rPr>
          <w:rFonts w:eastAsia="Times New Roman" w:cs="Times New Roman"/>
          <w:szCs w:val="24"/>
        </w:rPr>
        <w:t xml:space="preserve"> Νομίζω όλος ο κόσμος ξέρει ποιοι πάλεψαν</w:t>
      </w:r>
      <w:r>
        <w:rPr>
          <w:rFonts w:eastAsia="Times New Roman" w:cs="Times New Roman"/>
          <w:szCs w:val="24"/>
        </w:rPr>
        <w:t>…</w:t>
      </w:r>
    </w:p>
    <w:p w14:paraId="2D30DC30"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Με τους Ανεξάρτητους Έλληνες σας είπα ότι ήσασταν στην Κυβέρνηση μαζί. Ακροδεξιά δεν είναι; Έλεος, με τη διαστρέβλωση!</w:t>
      </w:r>
    </w:p>
    <w:p w14:paraId="2D30DC31"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Εγώ θέλω να πω μόνο ένα πράγμα,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Εγώ δεν σας διέκοψα. Ακούστε με ήρεμο τρόπο για να </w:t>
      </w:r>
      <w:r>
        <w:rPr>
          <w:rFonts w:eastAsia="Times New Roman" w:cs="Times New Roman"/>
          <w:szCs w:val="24"/>
        </w:rPr>
        <w:lastRenderedPageBreak/>
        <w:t xml:space="preserve">μπορεί και ο κόσμος να καταλάβει τις αντιπαραθέσεις που υπάρχουν και όχι αυτές που είναι φαντασιώσεις. </w:t>
      </w:r>
    </w:p>
    <w:p w14:paraId="2D30DC3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ε ρωτήσατε «τι με νοιάζει;». </w:t>
      </w:r>
      <w:r w:rsidRPr="0021010C">
        <w:rPr>
          <w:rFonts w:eastAsia="Times New Roman" w:cs="Times New Roman"/>
          <w:szCs w:val="24"/>
        </w:rPr>
        <w:t>Ένα πράγμα</w:t>
      </w:r>
      <w:r>
        <w:rPr>
          <w:rFonts w:eastAsia="Times New Roman" w:cs="Times New Roman"/>
          <w:szCs w:val="24"/>
        </w:rPr>
        <w:t xml:space="preserve"> με νοιάζει. Κανένα άλλο. Με νοιάζει να μην είμαστε εδώ μετά από έναν χρόνο </w:t>
      </w:r>
      <w:r w:rsidRPr="0021010C">
        <w:rPr>
          <w:rFonts w:eastAsia="Times New Roman" w:cs="Times New Roman"/>
          <w:szCs w:val="24"/>
        </w:rPr>
        <w:t>και να έχουμε έναν κ</w:t>
      </w:r>
      <w:r>
        <w:rPr>
          <w:rFonts w:eastAsia="Times New Roman" w:cs="Times New Roman"/>
          <w:szCs w:val="24"/>
        </w:rPr>
        <w:t xml:space="preserve">όσμο </w:t>
      </w:r>
      <w:r w:rsidRPr="0021010C">
        <w:rPr>
          <w:rFonts w:eastAsia="Times New Roman" w:cs="Times New Roman"/>
          <w:szCs w:val="24"/>
        </w:rPr>
        <w:t xml:space="preserve">που </w:t>
      </w:r>
      <w:r>
        <w:rPr>
          <w:rFonts w:eastAsia="Times New Roman" w:cs="Times New Roman"/>
          <w:szCs w:val="24"/>
        </w:rPr>
        <w:t xml:space="preserve">θα του </w:t>
      </w:r>
      <w:r w:rsidRPr="0021010C">
        <w:rPr>
          <w:rFonts w:eastAsia="Times New Roman" w:cs="Times New Roman"/>
          <w:szCs w:val="24"/>
        </w:rPr>
        <w:t>έχουν πάρει πίσω τα επιδόματα</w:t>
      </w:r>
      <w:r>
        <w:rPr>
          <w:rFonts w:eastAsia="Times New Roman" w:cs="Times New Roman"/>
          <w:szCs w:val="24"/>
        </w:rPr>
        <w:t>, που θα τ</w:t>
      </w:r>
      <w:r w:rsidRPr="0021010C">
        <w:rPr>
          <w:rFonts w:eastAsia="Times New Roman" w:cs="Times New Roman"/>
          <w:szCs w:val="24"/>
        </w:rPr>
        <w:t>ους έχουν αυξήσει τους φόρους</w:t>
      </w:r>
      <w:r>
        <w:rPr>
          <w:rFonts w:eastAsia="Times New Roman" w:cs="Times New Roman"/>
          <w:szCs w:val="24"/>
        </w:rPr>
        <w:t>,</w:t>
      </w:r>
      <w:r w:rsidRPr="0021010C">
        <w:rPr>
          <w:rFonts w:eastAsia="Times New Roman" w:cs="Times New Roman"/>
          <w:szCs w:val="24"/>
        </w:rPr>
        <w:t xml:space="preserve"> που </w:t>
      </w:r>
      <w:r>
        <w:rPr>
          <w:rFonts w:eastAsia="Times New Roman" w:cs="Times New Roman"/>
          <w:szCs w:val="24"/>
        </w:rPr>
        <w:t xml:space="preserve">θα τους έχουν τσακίσει </w:t>
      </w:r>
      <w:r w:rsidRPr="0021010C">
        <w:rPr>
          <w:rFonts w:eastAsia="Times New Roman" w:cs="Times New Roman"/>
          <w:szCs w:val="24"/>
        </w:rPr>
        <w:t>τις εργα</w:t>
      </w:r>
      <w:r w:rsidRPr="0021010C">
        <w:rPr>
          <w:rFonts w:eastAsia="Times New Roman" w:cs="Times New Roman"/>
          <w:szCs w:val="24"/>
        </w:rPr>
        <w:t>σιακές σχέσεις</w:t>
      </w:r>
      <w:r>
        <w:rPr>
          <w:rFonts w:eastAsia="Times New Roman" w:cs="Times New Roman"/>
          <w:szCs w:val="24"/>
        </w:rPr>
        <w:t>,</w:t>
      </w:r>
      <w:r w:rsidRPr="0021010C">
        <w:rPr>
          <w:rFonts w:eastAsia="Times New Roman" w:cs="Times New Roman"/>
          <w:szCs w:val="24"/>
        </w:rPr>
        <w:t xml:space="preserve"> που </w:t>
      </w:r>
      <w:r>
        <w:rPr>
          <w:rFonts w:eastAsia="Times New Roman" w:cs="Times New Roman"/>
          <w:szCs w:val="24"/>
        </w:rPr>
        <w:t>θα τους έχουν κόψει τι</w:t>
      </w:r>
      <w:r w:rsidRPr="0021010C">
        <w:rPr>
          <w:rFonts w:eastAsia="Times New Roman" w:cs="Times New Roman"/>
          <w:szCs w:val="24"/>
        </w:rPr>
        <w:t>ς συλλογικές συμβάσεις</w:t>
      </w:r>
      <w:r>
        <w:rPr>
          <w:rFonts w:eastAsia="Times New Roman" w:cs="Times New Roman"/>
          <w:szCs w:val="24"/>
        </w:rPr>
        <w:t>.</w:t>
      </w:r>
      <w:r w:rsidRPr="0021010C">
        <w:rPr>
          <w:rFonts w:eastAsia="Times New Roman" w:cs="Times New Roman"/>
          <w:szCs w:val="24"/>
        </w:rPr>
        <w:t xml:space="preserve"> Δεν μπορώ εγώ να φανταστώ τι θα πούμε σε αυτό</w:t>
      </w:r>
      <w:r>
        <w:rPr>
          <w:rFonts w:eastAsia="Times New Roman" w:cs="Times New Roman"/>
          <w:szCs w:val="24"/>
        </w:rPr>
        <w:t>ν</w:t>
      </w:r>
      <w:r w:rsidRPr="0021010C">
        <w:rPr>
          <w:rFonts w:eastAsia="Times New Roman" w:cs="Times New Roman"/>
          <w:szCs w:val="24"/>
        </w:rPr>
        <w:t xml:space="preserve"> τον κόσμο</w:t>
      </w:r>
      <w:r>
        <w:rPr>
          <w:rFonts w:eastAsia="Times New Roman" w:cs="Times New Roman"/>
          <w:szCs w:val="24"/>
        </w:rPr>
        <w:t>,</w:t>
      </w:r>
      <w:r w:rsidRPr="0021010C">
        <w:rPr>
          <w:rFonts w:eastAsia="Times New Roman" w:cs="Times New Roman"/>
          <w:szCs w:val="24"/>
        </w:rPr>
        <w:t xml:space="preserve"> όταν σε ένα</w:t>
      </w:r>
      <w:r>
        <w:rPr>
          <w:rFonts w:eastAsia="Times New Roman" w:cs="Times New Roman"/>
          <w:szCs w:val="24"/>
        </w:rPr>
        <w:t>ν</w:t>
      </w:r>
      <w:r w:rsidRPr="0021010C">
        <w:rPr>
          <w:rFonts w:eastAsia="Times New Roman" w:cs="Times New Roman"/>
          <w:szCs w:val="24"/>
        </w:rPr>
        <w:t xml:space="preserve"> χρόνο</w:t>
      </w:r>
      <w:r>
        <w:rPr>
          <w:rFonts w:eastAsia="Times New Roman" w:cs="Times New Roman"/>
          <w:szCs w:val="24"/>
        </w:rPr>
        <w:t>,</w:t>
      </w:r>
      <w:r w:rsidRPr="0021010C">
        <w:rPr>
          <w:rFonts w:eastAsia="Times New Roman" w:cs="Times New Roman"/>
          <w:szCs w:val="24"/>
        </w:rPr>
        <w:t xml:space="preserve"> σε όλα τα επίπεδα</w:t>
      </w:r>
      <w:r>
        <w:rPr>
          <w:rFonts w:eastAsia="Times New Roman" w:cs="Times New Roman"/>
          <w:szCs w:val="24"/>
        </w:rPr>
        <w:t>,</w:t>
      </w:r>
      <w:r w:rsidRPr="0021010C">
        <w:rPr>
          <w:rFonts w:eastAsia="Times New Roman" w:cs="Times New Roman"/>
          <w:szCs w:val="24"/>
        </w:rPr>
        <w:t xml:space="preserve"> η ζωή του</w:t>
      </w:r>
      <w:r>
        <w:rPr>
          <w:rFonts w:eastAsia="Times New Roman" w:cs="Times New Roman"/>
          <w:szCs w:val="24"/>
        </w:rPr>
        <w:t>ς</w:t>
      </w:r>
      <w:r w:rsidRPr="0021010C">
        <w:rPr>
          <w:rFonts w:eastAsia="Times New Roman" w:cs="Times New Roman"/>
          <w:szCs w:val="24"/>
        </w:rPr>
        <w:t xml:space="preserve"> θα είναι χειρότερη</w:t>
      </w:r>
      <w:r>
        <w:rPr>
          <w:rFonts w:eastAsia="Times New Roman" w:cs="Times New Roman"/>
          <w:szCs w:val="24"/>
        </w:rPr>
        <w:t>.</w:t>
      </w:r>
      <w:r w:rsidRPr="0021010C">
        <w:rPr>
          <w:rFonts w:eastAsia="Times New Roman" w:cs="Times New Roman"/>
          <w:szCs w:val="24"/>
        </w:rPr>
        <w:t xml:space="preserve"> Αυτό με νοιάζει</w:t>
      </w:r>
      <w:r>
        <w:rPr>
          <w:rFonts w:eastAsia="Times New Roman" w:cs="Times New Roman"/>
          <w:szCs w:val="24"/>
        </w:rPr>
        <w:t>.</w:t>
      </w:r>
      <w:r w:rsidRPr="0021010C">
        <w:rPr>
          <w:rFonts w:eastAsia="Times New Roman" w:cs="Times New Roman"/>
          <w:szCs w:val="24"/>
        </w:rPr>
        <w:t xml:space="preserve"> Τίποτα άλλο</w:t>
      </w:r>
      <w:r>
        <w:rPr>
          <w:rFonts w:eastAsia="Times New Roman" w:cs="Times New Roman"/>
          <w:szCs w:val="24"/>
        </w:rPr>
        <w:t>.</w:t>
      </w:r>
    </w:p>
    <w:p w14:paraId="2D30DC33"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2D30DC34"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Στη δικιά σας πολιτική αναφέρεστε; Αυτή είναι η δική σας αυτοκριτική; </w:t>
      </w:r>
    </w:p>
    <w:p w14:paraId="2D30DC35"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 xml:space="preserve">Ευχαριστώ. </w:t>
      </w:r>
    </w:p>
    <w:p w14:paraId="2D30DC3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w:t>
      </w:r>
      <w:r>
        <w:rPr>
          <w:rFonts w:eastAsia="Times New Roman" w:cs="Times New Roman"/>
          <w:szCs w:val="24"/>
        </w:rPr>
        <w:t xml:space="preserve">από τα </w:t>
      </w:r>
      <w:r>
        <w:rPr>
          <w:rFonts w:eastAsia="Times New Roman" w:cs="Times New Roman"/>
          <w:szCs w:val="24"/>
        </w:rPr>
        <w:lastRenderedPageBreak/>
        <w:t xml:space="preserve">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είκοσι τέσσερις μαθήτριες και μαθητές και </w:t>
      </w:r>
      <w:r>
        <w:rPr>
          <w:rFonts w:eastAsia="Times New Roman" w:cs="Times New Roman"/>
          <w:szCs w:val="24"/>
        </w:rPr>
        <w:t>δύο εκπαιδευτικοί από το 4</w:t>
      </w:r>
      <w:r w:rsidRPr="00B73ACC">
        <w:rPr>
          <w:rFonts w:eastAsia="Times New Roman" w:cs="Times New Roman"/>
          <w:szCs w:val="24"/>
          <w:vertAlign w:val="superscript"/>
        </w:rPr>
        <w:t>ο</w:t>
      </w:r>
      <w:r>
        <w:rPr>
          <w:rFonts w:eastAsia="Times New Roman" w:cs="Times New Roman"/>
          <w:szCs w:val="24"/>
        </w:rPr>
        <w:t xml:space="preserve"> Δημοτικό Σχολείο Κιλκίς. </w:t>
      </w:r>
    </w:p>
    <w:p w14:paraId="2D30DC3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D30DC38"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D30DC3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από το Ποτάμι, ο κ. Νικόλαος </w:t>
      </w:r>
      <w:proofErr w:type="spellStart"/>
      <w:r>
        <w:rPr>
          <w:rFonts w:eastAsia="Times New Roman" w:cs="Times New Roman"/>
          <w:szCs w:val="24"/>
        </w:rPr>
        <w:t>Νυφούδης</w:t>
      </w:r>
      <w:proofErr w:type="spellEnd"/>
      <w:r>
        <w:rPr>
          <w:rFonts w:eastAsia="Times New Roman" w:cs="Times New Roman"/>
          <w:szCs w:val="24"/>
        </w:rPr>
        <w:t xml:space="preserve"> για έξι λεπτά, επειδή έχει μιλήσει ο Πρόεδρο</w:t>
      </w:r>
      <w:r>
        <w:rPr>
          <w:rFonts w:eastAsia="Times New Roman" w:cs="Times New Roman"/>
          <w:szCs w:val="24"/>
        </w:rPr>
        <w:t xml:space="preserve">ς της Κοινοβουλευτικής Ομάδας. </w:t>
      </w:r>
    </w:p>
    <w:p w14:paraId="2D30DC3A"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ΝΙΚΟΛΑΟΣ ΝΥΦΟΥΔΗΣ: </w:t>
      </w:r>
      <w:r>
        <w:rPr>
          <w:rFonts w:eastAsia="Times New Roman" w:cs="Times New Roman"/>
          <w:szCs w:val="24"/>
        </w:rPr>
        <w:t xml:space="preserve">Ευχαριστώ, κύριε Πρόεδρε. </w:t>
      </w:r>
    </w:p>
    <w:p w14:paraId="2D30DC3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στις 6 Σεπτεμβρίου 2018, </w:t>
      </w:r>
      <w:r w:rsidRPr="0021010C">
        <w:rPr>
          <w:rFonts w:eastAsia="Times New Roman" w:cs="Times New Roman"/>
          <w:szCs w:val="24"/>
        </w:rPr>
        <w:t xml:space="preserve">μεταξύ του ελληνικού </w:t>
      </w:r>
      <w:r>
        <w:rPr>
          <w:rFonts w:eastAsia="Times New Roman" w:cs="Times New Roman"/>
          <w:szCs w:val="24"/>
        </w:rPr>
        <w:t>δ</w:t>
      </w:r>
      <w:r w:rsidRPr="0021010C">
        <w:rPr>
          <w:rFonts w:eastAsia="Times New Roman" w:cs="Times New Roman"/>
          <w:szCs w:val="24"/>
        </w:rPr>
        <w:t xml:space="preserve">ημοσίου </w:t>
      </w:r>
      <w:r w:rsidRPr="0021010C">
        <w:rPr>
          <w:rFonts w:eastAsia="Times New Roman" w:cs="Times New Roman"/>
          <w:szCs w:val="24"/>
        </w:rPr>
        <w:t xml:space="preserve">και του </w:t>
      </w:r>
      <w:r>
        <w:rPr>
          <w:rFonts w:eastAsia="Times New Roman" w:cs="Times New Roman"/>
          <w:szCs w:val="24"/>
        </w:rPr>
        <w:t>ι</w:t>
      </w:r>
      <w:r w:rsidRPr="0021010C">
        <w:rPr>
          <w:rFonts w:eastAsia="Times New Roman" w:cs="Times New Roman"/>
          <w:szCs w:val="24"/>
        </w:rPr>
        <w:t xml:space="preserve">δρύματος </w:t>
      </w:r>
      <w:r>
        <w:rPr>
          <w:rFonts w:eastAsia="Times New Roman" w:cs="Times New Roman"/>
          <w:szCs w:val="24"/>
        </w:rPr>
        <w:t>«</w:t>
      </w:r>
      <w:r w:rsidRPr="0021010C">
        <w:rPr>
          <w:rFonts w:eastAsia="Times New Roman" w:cs="Times New Roman"/>
          <w:szCs w:val="24"/>
        </w:rPr>
        <w:t>Σταύρος Νιάρχος</w:t>
      </w:r>
      <w:r>
        <w:rPr>
          <w:rFonts w:eastAsia="Times New Roman" w:cs="Times New Roman"/>
          <w:szCs w:val="24"/>
        </w:rPr>
        <w:t>»</w:t>
      </w:r>
      <w:r w:rsidRPr="0021010C">
        <w:rPr>
          <w:rFonts w:eastAsia="Times New Roman" w:cs="Times New Roman"/>
          <w:szCs w:val="24"/>
        </w:rPr>
        <w:t xml:space="preserve"> υπεγράφη </w:t>
      </w:r>
      <w:r>
        <w:rPr>
          <w:rFonts w:eastAsia="Times New Roman" w:cs="Times New Roman"/>
          <w:szCs w:val="24"/>
        </w:rPr>
        <w:t xml:space="preserve">η </w:t>
      </w:r>
      <w:r>
        <w:rPr>
          <w:rFonts w:eastAsia="Times New Roman" w:cs="Times New Roman"/>
          <w:szCs w:val="24"/>
        </w:rPr>
        <w:t>σ</w:t>
      </w:r>
      <w:r w:rsidRPr="0021010C">
        <w:rPr>
          <w:rFonts w:eastAsia="Times New Roman" w:cs="Times New Roman"/>
          <w:szCs w:val="24"/>
        </w:rPr>
        <w:t>ύμβαση</w:t>
      </w:r>
      <w:r>
        <w:rPr>
          <w:rFonts w:eastAsia="Times New Roman" w:cs="Times New Roman"/>
          <w:szCs w:val="24"/>
        </w:rPr>
        <w:t>,</w:t>
      </w:r>
      <w:r w:rsidRPr="0021010C">
        <w:rPr>
          <w:rFonts w:eastAsia="Times New Roman" w:cs="Times New Roman"/>
          <w:szCs w:val="24"/>
        </w:rPr>
        <w:t xml:space="preserve"> η οποία </w:t>
      </w:r>
      <w:r>
        <w:rPr>
          <w:rFonts w:eastAsia="Times New Roman" w:cs="Times New Roman"/>
          <w:szCs w:val="24"/>
        </w:rPr>
        <w:t xml:space="preserve">κυρώθηκε με τον </w:t>
      </w:r>
      <w:r>
        <w:rPr>
          <w:rFonts w:eastAsia="Times New Roman" w:cs="Times New Roman"/>
          <w:szCs w:val="24"/>
        </w:rPr>
        <w:t>ν.</w:t>
      </w:r>
      <w:r>
        <w:rPr>
          <w:rFonts w:eastAsia="Times New Roman" w:cs="Times New Roman"/>
          <w:szCs w:val="24"/>
        </w:rPr>
        <w:t xml:space="preserve">4564/2018 </w:t>
      </w:r>
      <w:r w:rsidRPr="0021010C">
        <w:rPr>
          <w:rFonts w:eastAsia="Times New Roman" w:cs="Times New Roman"/>
          <w:szCs w:val="24"/>
        </w:rPr>
        <w:t>στ</w:t>
      </w:r>
      <w:r>
        <w:rPr>
          <w:rFonts w:eastAsia="Times New Roman" w:cs="Times New Roman"/>
          <w:szCs w:val="24"/>
        </w:rPr>
        <w:t>ο</w:t>
      </w:r>
      <w:r w:rsidRPr="0021010C">
        <w:rPr>
          <w:rFonts w:eastAsia="Times New Roman" w:cs="Times New Roman"/>
          <w:szCs w:val="24"/>
        </w:rPr>
        <w:t xml:space="preserve"> πλαίσι</w:t>
      </w:r>
      <w:r>
        <w:rPr>
          <w:rFonts w:eastAsia="Times New Roman" w:cs="Times New Roman"/>
          <w:szCs w:val="24"/>
        </w:rPr>
        <w:t>ο</w:t>
      </w:r>
      <w:r w:rsidRPr="0021010C">
        <w:rPr>
          <w:rFonts w:eastAsia="Times New Roman" w:cs="Times New Roman"/>
          <w:szCs w:val="24"/>
        </w:rPr>
        <w:t xml:space="preserve"> </w:t>
      </w:r>
      <w:r w:rsidRPr="0021010C">
        <w:rPr>
          <w:rFonts w:eastAsia="Times New Roman" w:cs="Times New Roman"/>
          <w:szCs w:val="24"/>
        </w:rPr>
        <w:t xml:space="preserve">της πρωτοβουλίας </w:t>
      </w:r>
      <w:r>
        <w:rPr>
          <w:rFonts w:eastAsia="Times New Roman" w:cs="Times New Roman"/>
          <w:szCs w:val="24"/>
        </w:rPr>
        <w:t xml:space="preserve">για </w:t>
      </w:r>
      <w:r w:rsidRPr="0021010C">
        <w:rPr>
          <w:rFonts w:eastAsia="Times New Roman" w:cs="Times New Roman"/>
          <w:szCs w:val="24"/>
        </w:rPr>
        <w:t>την ενίσχυση και αναβάθμιση της υγείας στην Ελλάδα</w:t>
      </w:r>
      <w:r>
        <w:rPr>
          <w:rFonts w:eastAsia="Times New Roman" w:cs="Times New Roman"/>
          <w:szCs w:val="24"/>
        </w:rPr>
        <w:t>.</w:t>
      </w:r>
      <w:r w:rsidRPr="0021010C">
        <w:rPr>
          <w:rFonts w:eastAsia="Times New Roman" w:cs="Times New Roman"/>
          <w:szCs w:val="24"/>
        </w:rPr>
        <w:t xml:space="preserve"> Στη </w:t>
      </w:r>
      <w:r>
        <w:rPr>
          <w:rFonts w:eastAsia="Times New Roman" w:cs="Times New Roman"/>
          <w:szCs w:val="24"/>
        </w:rPr>
        <w:t>σ</w:t>
      </w:r>
      <w:r w:rsidRPr="0021010C">
        <w:rPr>
          <w:rFonts w:eastAsia="Times New Roman" w:cs="Times New Roman"/>
          <w:szCs w:val="24"/>
        </w:rPr>
        <w:t xml:space="preserve">ύμβαση </w:t>
      </w:r>
      <w:r>
        <w:rPr>
          <w:rFonts w:eastAsia="Times New Roman" w:cs="Times New Roman"/>
          <w:szCs w:val="24"/>
        </w:rPr>
        <w:t>αυτή προ</w:t>
      </w:r>
      <w:r>
        <w:rPr>
          <w:rFonts w:eastAsia="Times New Roman" w:cs="Times New Roman"/>
          <w:szCs w:val="24"/>
        </w:rPr>
        <w:lastRenderedPageBreak/>
        <w:t>βλέποντα</w:t>
      </w:r>
      <w:r w:rsidRPr="0021010C">
        <w:rPr>
          <w:rFonts w:eastAsia="Times New Roman" w:cs="Times New Roman"/>
          <w:szCs w:val="24"/>
        </w:rPr>
        <w:t xml:space="preserve">ν η χρηματοδότηση από το </w:t>
      </w:r>
      <w:r>
        <w:rPr>
          <w:rFonts w:eastAsia="Times New Roman" w:cs="Times New Roman"/>
          <w:szCs w:val="24"/>
        </w:rPr>
        <w:t>ί</w:t>
      </w:r>
      <w:r w:rsidRPr="0021010C">
        <w:rPr>
          <w:rFonts w:eastAsia="Times New Roman" w:cs="Times New Roman"/>
          <w:szCs w:val="24"/>
        </w:rPr>
        <w:t xml:space="preserve">δρυμα </w:t>
      </w:r>
      <w:r>
        <w:rPr>
          <w:rFonts w:eastAsia="Times New Roman" w:cs="Times New Roman"/>
          <w:szCs w:val="24"/>
        </w:rPr>
        <w:t>οκτώ</w:t>
      </w:r>
      <w:r w:rsidRPr="0021010C">
        <w:rPr>
          <w:rFonts w:eastAsia="Times New Roman" w:cs="Times New Roman"/>
          <w:szCs w:val="24"/>
        </w:rPr>
        <w:t xml:space="preserve"> έργων</w:t>
      </w:r>
      <w:r>
        <w:rPr>
          <w:rFonts w:eastAsia="Times New Roman" w:cs="Times New Roman"/>
          <w:szCs w:val="24"/>
        </w:rPr>
        <w:t>,</w:t>
      </w:r>
      <w:r w:rsidRPr="0021010C">
        <w:rPr>
          <w:rFonts w:eastAsia="Times New Roman" w:cs="Times New Roman"/>
          <w:szCs w:val="24"/>
        </w:rPr>
        <w:t xml:space="preserve"> καθένα από τα οποία θα αποτελούσε επί μέρους σύμβαση</w:t>
      </w:r>
      <w:r>
        <w:rPr>
          <w:rFonts w:eastAsia="Times New Roman" w:cs="Times New Roman"/>
          <w:szCs w:val="24"/>
        </w:rPr>
        <w:t>,</w:t>
      </w:r>
      <w:r w:rsidRPr="0021010C">
        <w:rPr>
          <w:rFonts w:eastAsia="Times New Roman" w:cs="Times New Roman"/>
          <w:szCs w:val="24"/>
        </w:rPr>
        <w:t xml:space="preserve"> που μετά την </w:t>
      </w:r>
      <w:r>
        <w:rPr>
          <w:rFonts w:eastAsia="Times New Roman" w:cs="Times New Roman"/>
          <w:szCs w:val="24"/>
        </w:rPr>
        <w:t xml:space="preserve">κύρωσή της </w:t>
      </w:r>
      <w:r w:rsidRPr="0021010C">
        <w:rPr>
          <w:rFonts w:eastAsia="Times New Roman" w:cs="Times New Roman"/>
          <w:szCs w:val="24"/>
        </w:rPr>
        <w:t>συνιστά αναπόσπαστο κ</w:t>
      </w:r>
      <w:r w:rsidRPr="0021010C">
        <w:rPr>
          <w:rFonts w:eastAsia="Times New Roman" w:cs="Times New Roman"/>
          <w:szCs w:val="24"/>
        </w:rPr>
        <w:t xml:space="preserve">ομμάτι της αρχικής </w:t>
      </w:r>
      <w:r>
        <w:rPr>
          <w:rFonts w:eastAsia="Times New Roman" w:cs="Times New Roman"/>
          <w:szCs w:val="24"/>
        </w:rPr>
        <w:t>σ</w:t>
      </w:r>
      <w:r w:rsidRPr="0021010C">
        <w:rPr>
          <w:rFonts w:eastAsia="Times New Roman" w:cs="Times New Roman"/>
          <w:szCs w:val="24"/>
        </w:rPr>
        <w:t>ύμβασης</w:t>
      </w:r>
      <w:r>
        <w:rPr>
          <w:rFonts w:eastAsia="Times New Roman" w:cs="Times New Roman"/>
          <w:szCs w:val="24"/>
        </w:rPr>
        <w:t>.</w:t>
      </w:r>
      <w:r w:rsidRPr="0021010C">
        <w:rPr>
          <w:rFonts w:eastAsia="Times New Roman" w:cs="Times New Roman"/>
          <w:szCs w:val="24"/>
        </w:rPr>
        <w:t xml:space="preserve"> </w:t>
      </w:r>
    </w:p>
    <w:p w14:paraId="2D30DC3C" w14:textId="77777777" w:rsidR="000D1FE2" w:rsidRDefault="005E5B96">
      <w:pPr>
        <w:spacing w:line="600" w:lineRule="auto"/>
        <w:ind w:firstLine="720"/>
        <w:jc w:val="both"/>
        <w:rPr>
          <w:rFonts w:eastAsia="Times New Roman" w:cs="Times New Roman"/>
          <w:szCs w:val="24"/>
        </w:rPr>
      </w:pPr>
      <w:r w:rsidRPr="0021010C">
        <w:rPr>
          <w:rFonts w:eastAsia="Times New Roman" w:cs="Times New Roman"/>
          <w:szCs w:val="24"/>
        </w:rPr>
        <w:t xml:space="preserve">Με το παρόν σχέδιο νόμου κυρώνονται οι επιμέρους </w:t>
      </w:r>
      <w:r>
        <w:rPr>
          <w:rFonts w:eastAsia="Times New Roman" w:cs="Times New Roman"/>
          <w:szCs w:val="24"/>
        </w:rPr>
        <w:t>σ</w:t>
      </w:r>
      <w:r w:rsidRPr="0021010C">
        <w:rPr>
          <w:rFonts w:eastAsia="Times New Roman" w:cs="Times New Roman"/>
          <w:szCs w:val="24"/>
        </w:rPr>
        <w:t xml:space="preserve">υμβάσεις </w:t>
      </w:r>
      <w:r>
        <w:rPr>
          <w:rFonts w:eastAsia="Times New Roman" w:cs="Times New Roman"/>
          <w:szCs w:val="24"/>
        </w:rPr>
        <w:t xml:space="preserve">δωρεάς για τα Έργα </w:t>
      </w:r>
      <w:r>
        <w:rPr>
          <w:rFonts w:eastAsia="Times New Roman" w:cs="Times New Roman"/>
          <w:szCs w:val="24"/>
          <w:lang w:val="en-US"/>
        </w:rPr>
        <w:t>V</w:t>
      </w:r>
      <w:r>
        <w:rPr>
          <w:rFonts w:eastAsia="Times New Roman" w:cs="Times New Roman"/>
          <w:szCs w:val="24"/>
        </w:rPr>
        <w:t xml:space="preserve"> και VI,</w:t>
      </w:r>
      <w:r w:rsidRPr="0021010C">
        <w:rPr>
          <w:rFonts w:eastAsia="Times New Roman" w:cs="Times New Roman"/>
          <w:szCs w:val="24"/>
        </w:rPr>
        <w:t xml:space="preserve"> τα οποία αφορούν τα παρακάτω</w:t>
      </w:r>
      <w:r>
        <w:rPr>
          <w:rFonts w:eastAsia="Times New Roman" w:cs="Times New Roman"/>
          <w:szCs w:val="24"/>
        </w:rPr>
        <w:t xml:space="preserve">: Με το Έργο </w:t>
      </w:r>
      <w:r>
        <w:rPr>
          <w:rFonts w:eastAsia="Times New Roman" w:cs="Times New Roman"/>
          <w:szCs w:val="24"/>
          <w:lang w:val="en-US"/>
        </w:rPr>
        <w:t>V</w:t>
      </w:r>
      <w:r w:rsidRPr="00420C81">
        <w:rPr>
          <w:rFonts w:eastAsia="Times New Roman" w:cs="Times New Roman"/>
          <w:szCs w:val="24"/>
        </w:rPr>
        <w:t xml:space="preserve"> τ</w:t>
      </w:r>
      <w:r>
        <w:rPr>
          <w:rFonts w:eastAsia="Times New Roman" w:cs="Times New Roman"/>
          <w:szCs w:val="24"/>
        </w:rPr>
        <w:t>ίθεται η βάση</w:t>
      </w:r>
      <w:r w:rsidRPr="0021010C">
        <w:rPr>
          <w:rFonts w:eastAsia="Times New Roman" w:cs="Times New Roman"/>
          <w:szCs w:val="24"/>
        </w:rPr>
        <w:t xml:space="preserve"> για τον εκσυγχρονισμό των αερομεταφορών που εκτελεί το ΕΚΑΒ</w:t>
      </w:r>
      <w:r>
        <w:rPr>
          <w:rFonts w:eastAsia="Times New Roman" w:cs="Times New Roman"/>
          <w:szCs w:val="24"/>
        </w:rPr>
        <w:t>. Αυτό</w:t>
      </w:r>
      <w:r w:rsidRPr="0021010C">
        <w:rPr>
          <w:rFonts w:eastAsia="Times New Roman" w:cs="Times New Roman"/>
          <w:szCs w:val="24"/>
        </w:rPr>
        <w:t xml:space="preserve"> αφορά</w:t>
      </w:r>
      <w:r>
        <w:rPr>
          <w:rFonts w:eastAsia="Times New Roman" w:cs="Times New Roman"/>
          <w:szCs w:val="24"/>
        </w:rPr>
        <w:t>,</w:t>
      </w:r>
      <w:r w:rsidRPr="0021010C">
        <w:rPr>
          <w:rFonts w:eastAsia="Times New Roman" w:cs="Times New Roman"/>
          <w:szCs w:val="24"/>
        </w:rPr>
        <w:t xml:space="preserve"> αφ</w:t>
      </w:r>
      <w:r>
        <w:rPr>
          <w:rFonts w:eastAsia="Times New Roman" w:cs="Times New Roman"/>
          <w:szCs w:val="24"/>
        </w:rPr>
        <w:t xml:space="preserve">’ </w:t>
      </w:r>
      <w:r w:rsidRPr="0021010C">
        <w:rPr>
          <w:rFonts w:eastAsia="Times New Roman" w:cs="Times New Roman"/>
          <w:szCs w:val="24"/>
        </w:rPr>
        <w:t>ε</w:t>
      </w:r>
      <w:r>
        <w:rPr>
          <w:rFonts w:eastAsia="Times New Roman" w:cs="Times New Roman"/>
          <w:szCs w:val="24"/>
        </w:rPr>
        <w:t>νό</w:t>
      </w:r>
      <w:r>
        <w:rPr>
          <w:rFonts w:eastAsia="Times New Roman" w:cs="Times New Roman"/>
          <w:szCs w:val="24"/>
        </w:rPr>
        <w:t>ς την προμήθεια δύο καινούργιων</w:t>
      </w:r>
      <w:r w:rsidRPr="0021010C">
        <w:rPr>
          <w:rFonts w:eastAsia="Times New Roman" w:cs="Times New Roman"/>
          <w:szCs w:val="24"/>
        </w:rPr>
        <w:t xml:space="preserve"> </w:t>
      </w:r>
      <w:r>
        <w:rPr>
          <w:rFonts w:eastAsia="Times New Roman" w:cs="Times New Roman"/>
          <w:szCs w:val="24"/>
        </w:rPr>
        <w:t xml:space="preserve">υπερσύγχρονων </w:t>
      </w:r>
      <w:r w:rsidRPr="0021010C">
        <w:rPr>
          <w:rFonts w:eastAsia="Times New Roman" w:cs="Times New Roman"/>
          <w:szCs w:val="24"/>
        </w:rPr>
        <w:t xml:space="preserve">αεροσκαφών μετά του εξοπλισμού </w:t>
      </w:r>
      <w:r>
        <w:rPr>
          <w:rFonts w:eastAsia="Times New Roman" w:cs="Times New Roman"/>
          <w:szCs w:val="24"/>
        </w:rPr>
        <w:t>τους,</w:t>
      </w:r>
      <w:r w:rsidRPr="0021010C">
        <w:rPr>
          <w:rFonts w:eastAsia="Times New Roman" w:cs="Times New Roman"/>
          <w:szCs w:val="24"/>
        </w:rPr>
        <w:t xml:space="preserve"> αφ</w:t>
      </w:r>
      <w:r>
        <w:rPr>
          <w:rFonts w:eastAsia="Times New Roman" w:cs="Times New Roman"/>
          <w:szCs w:val="24"/>
        </w:rPr>
        <w:t xml:space="preserve">’ </w:t>
      </w:r>
      <w:r w:rsidRPr="0021010C">
        <w:rPr>
          <w:rFonts w:eastAsia="Times New Roman" w:cs="Times New Roman"/>
          <w:szCs w:val="24"/>
        </w:rPr>
        <w:t>ετέρου την επισκευή των υφιστάμενων ελικοπτέρων</w:t>
      </w:r>
      <w:r>
        <w:rPr>
          <w:rFonts w:eastAsia="Times New Roman" w:cs="Times New Roman"/>
          <w:szCs w:val="24"/>
        </w:rPr>
        <w:t>.</w:t>
      </w:r>
      <w:r w:rsidRPr="0021010C">
        <w:rPr>
          <w:rFonts w:eastAsia="Times New Roman" w:cs="Times New Roman"/>
          <w:szCs w:val="24"/>
        </w:rPr>
        <w:t xml:space="preserve"> Τα καινούργια </w:t>
      </w:r>
      <w:r>
        <w:rPr>
          <w:rFonts w:eastAsia="Times New Roman" w:cs="Times New Roman"/>
          <w:szCs w:val="24"/>
        </w:rPr>
        <w:t xml:space="preserve">αυτά </w:t>
      </w:r>
      <w:r w:rsidRPr="0021010C">
        <w:rPr>
          <w:rFonts w:eastAsia="Times New Roman" w:cs="Times New Roman"/>
          <w:szCs w:val="24"/>
        </w:rPr>
        <w:t xml:space="preserve">αεροσκάφη και τα ελικόπτερα που θα συντηρηθούν θα συντελέσουν ουσιαστικά </w:t>
      </w:r>
      <w:r>
        <w:rPr>
          <w:rFonts w:eastAsia="Times New Roman" w:cs="Times New Roman"/>
          <w:szCs w:val="24"/>
        </w:rPr>
        <w:t>σ</w:t>
      </w:r>
      <w:r w:rsidRPr="0021010C">
        <w:rPr>
          <w:rFonts w:eastAsia="Times New Roman" w:cs="Times New Roman"/>
          <w:szCs w:val="24"/>
        </w:rPr>
        <w:t>την ενίσχυση της δυναμικότη</w:t>
      </w:r>
      <w:r w:rsidRPr="0021010C">
        <w:rPr>
          <w:rFonts w:eastAsia="Times New Roman" w:cs="Times New Roman"/>
          <w:szCs w:val="24"/>
        </w:rPr>
        <w:t xml:space="preserve">τας και αποτελεσματικότητας των </w:t>
      </w:r>
      <w:proofErr w:type="spellStart"/>
      <w:r w:rsidRPr="0021010C">
        <w:rPr>
          <w:rFonts w:eastAsia="Times New Roman" w:cs="Times New Roman"/>
          <w:szCs w:val="24"/>
        </w:rPr>
        <w:t>αεροδιακομιδών</w:t>
      </w:r>
      <w:proofErr w:type="spellEnd"/>
      <w:r w:rsidRPr="0021010C">
        <w:rPr>
          <w:rFonts w:eastAsia="Times New Roman" w:cs="Times New Roman"/>
          <w:szCs w:val="24"/>
        </w:rPr>
        <w:t xml:space="preserve"> του ΕΚΑΒ και στην αδιάλειπτη εκτέλεση των </w:t>
      </w:r>
      <w:proofErr w:type="spellStart"/>
      <w:r>
        <w:rPr>
          <w:rFonts w:eastAsia="Times New Roman" w:cs="Times New Roman"/>
          <w:szCs w:val="24"/>
        </w:rPr>
        <w:t>αεροδιακομιδών</w:t>
      </w:r>
      <w:proofErr w:type="spellEnd"/>
      <w:r>
        <w:rPr>
          <w:rFonts w:eastAsia="Times New Roman" w:cs="Times New Roman"/>
          <w:szCs w:val="24"/>
        </w:rPr>
        <w:t xml:space="preserve"> </w:t>
      </w:r>
      <w:r w:rsidRPr="0021010C">
        <w:rPr>
          <w:rFonts w:eastAsia="Times New Roman" w:cs="Times New Roman"/>
          <w:szCs w:val="24"/>
        </w:rPr>
        <w:t>βαριών ασθενών σε νοσηλευτικά ιδρύματα και θα χρησιμοποιούνται για τη μεταφορά ιατρικού προσωπικού για την παροχή ιατρικής φροντίδας και πρώτων βοηθειών</w:t>
      </w:r>
      <w:r w:rsidRPr="0021010C">
        <w:rPr>
          <w:rFonts w:eastAsia="Times New Roman" w:cs="Times New Roman"/>
          <w:szCs w:val="24"/>
        </w:rPr>
        <w:t xml:space="preserve"> σε βαριά ασθενείς</w:t>
      </w:r>
      <w:r>
        <w:rPr>
          <w:rFonts w:eastAsia="Times New Roman" w:cs="Times New Roman"/>
          <w:szCs w:val="24"/>
        </w:rPr>
        <w:t>.</w:t>
      </w:r>
    </w:p>
    <w:p w14:paraId="2D30DC3D" w14:textId="77777777" w:rsidR="000D1FE2" w:rsidRDefault="005E5B96">
      <w:pPr>
        <w:spacing w:line="600" w:lineRule="auto"/>
        <w:ind w:firstLine="720"/>
        <w:jc w:val="both"/>
        <w:rPr>
          <w:rFonts w:eastAsia="Times New Roman" w:cs="Times New Roman"/>
          <w:szCs w:val="24"/>
        </w:rPr>
      </w:pPr>
      <w:r w:rsidRPr="0021010C">
        <w:rPr>
          <w:rFonts w:eastAsia="Times New Roman" w:cs="Times New Roman"/>
          <w:szCs w:val="24"/>
        </w:rPr>
        <w:lastRenderedPageBreak/>
        <w:t>Ως εκ τούτου</w:t>
      </w:r>
      <w:r>
        <w:rPr>
          <w:rFonts w:eastAsia="Times New Roman" w:cs="Times New Roman"/>
          <w:szCs w:val="24"/>
        </w:rPr>
        <w:t>,</w:t>
      </w:r>
      <w:r w:rsidRPr="0021010C">
        <w:rPr>
          <w:rFonts w:eastAsia="Times New Roman" w:cs="Times New Roman"/>
          <w:szCs w:val="24"/>
        </w:rPr>
        <w:t xml:space="preserve"> η υλοποίηση του συγκεκριμένου έργου</w:t>
      </w:r>
      <w:r>
        <w:rPr>
          <w:rFonts w:eastAsia="Times New Roman" w:cs="Times New Roman"/>
          <w:szCs w:val="24"/>
        </w:rPr>
        <w:t>,</w:t>
      </w:r>
      <w:r w:rsidRPr="0021010C">
        <w:rPr>
          <w:rFonts w:eastAsia="Times New Roman" w:cs="Times New Roman"/>
          <w:szCs w:val="24"/>
        </w:rPr>
        <w:t xml:space="preserve"> η δαπάνη ολοκλήρωσης του οποί</w:t>
      </w:r>
      <w:r>
        <w:rPr>
          <w:rFonts w:eastAsia="Times New Roman" w:cs="Times New Roman"/>
          <w:szCs w:val="24"/>
        </w:rPr>
        <w:t xml:space="preserve">ου υπολογίζεται στο ποσό των 25.000.000 </w:t>
      </w:r>
      <w:r w:rsidRPr="0021010C">
        <w:rPr>
          <w:rFonts w:eastAsia="Times New Roman" w:cs="Times New Roman"/>
          <w:szCs w:val="24"/>
        </w:rPr>
        <w:t xml:space="preserve">ευρώ και το οποίο καλύπτεται εξ ολοκλήρου από το </w:t>
      </w:r>
      <w:r>
        <w:rPr>
          <w:rFonts w:eastAsia="Times New Roman" w:cs="Times New Roman"/>
          <w:szCs w:val="24"/>
        </w:rPr>
        <w:t>ίδρυμα</w:t>
      </w:r>
      <w:r>
        <w:rPr>
          <w:rFonts w:eastAsia="Times New Roman" w:cs="Times New Roman"/>
          <w:szCs w:val="24"/>
        </w:rPr>
        <w:t xml:space="preserve">, θα </w:t>
      </w:r>
      <w:r w:rsidRPr="0021010C">
        <w:rPr>
          <w:rFonts w:eastAsia="Times New Roman" w:cs="Times New Roman"/>
          <w:szCs w:val="24"/>
        </w:rPr>
        <w:t>έχει άμεσο αντίκτυπο συνολικά στις παρεχόμενες υπηρεσίες</w:t>
      </w:r>
      <w:r w:rsidRPr="0021010C">
        <w:rPr>
          <w:rFonts w:eastAsia="Times New Roman" w:cs="Times New Roman"/>
          <w:szCs w:val="24"/>
        </w:rPr>
        <w:t xml:space="preserve"> υγείας σε όλη την επικράτεια</w:t>
      </w:r>
      <w:r>
        <w:rPr>
          <w:rFonts w:eastAsia="Times New Roman" w:cs="Times New Roman"/>
          <w:szCs w:val="24"/>
        </w:rPr>
        <w:t>,</w:t>
      </w:r>
      <w:r w:rsidRPr="0021010C">
        <w:rPr>
          <w:rFonts w:eastAsia="Times New Roman" w:cs="Times New Roman"/>
          <w:szCs w:val="24"/>
        </w:rPr>
        <w:t xml:space="preserve"> εκσυγχρονίζοντας και αναβαθμίζοντας το σύστημα υγείας και ενισχύοντας το αίσθημα ασφάλειας των πολιτών ως προς</w:t>
      </w:r>
      <w:r>
        <w:rPr>
          <w:rFonts w:eastAsia="Times New Roman" w:cs="Times New Roman"/>
          <w:szCs w:val="24"/>
        </w:rPr>
        <w:t xml:space="preserve"> την άμεση </w:t>
      </w:r>
      <w:r>
        <w:rPr>
          <w:rFonts w:eastAsia="Times New Roman" w:cs="Times New Roman"/>
          <w:szCs w:val="24"/>
        </w:rPr>
        <w:t xml:space="preserve">πρόσβασή </w:t>
      </w:r>
      <w:r w:rsidRPr="0021010C">
        <w:rPr>
          <w:rFonts w:eastAsia="Times New Roman" w:cs="Times New Roman"/>
          <w:szCs w:val="24"/>
        </w:rPr>
        <w:t>τους στις δημόσιες δομές υγείας</w:t>
      </w:r>
      <w:r>
        <w:rPr>
          <w:rFonts w:eastAsia="Times New Roman" w:cs="Times New Roman"/>
          <w:szCs w:val="24"/>
        </w:rPr>
        <w:t>.</w:t>
      </w:r>
    </w:p>
    <w:p w14:paraId="2D30DC3E" w14:textId="77777777" w:rsidR="000D1FE2" w:rsidRDefault="005E5B96">
      <w:pPr>
        <w:spacing w:line="600" w:lineRule="auto"/>
        <w:ind w:firstLine="720"/>
        <w:jc w:val="both"/>
        <w:rPr>
          <w:rFonts w:eastAsia="Times New Roman" w:cs="Times New Roman"/>
          <w:szCs w:val="24"/>
        </w:rPr>
      </w:pPr>
      <w:r w:rsidRPr="0021010C">
        <w:rPr>
          <w:rFonts w:eastAsia="Times New Roman" w:cs="Times New Roman"/>
          <w:szCs w:val="24"/>
        </w:rPr>
        <w:t xml:space="preserve">Αναφορικά με το Έργο </w:t>
      </w:r>
      <w:r>
        <w:rPr>
          <w:rFonts w:eastAsia="Times New Roman" w:cs="Times New Roman"/>
          <w:szCs w:val="24"/>
          <w:lang w:val="en-US"/>
        </w:rPr>
        <w:t>VI</w:t>
      </w:r>
      <w:r w:rsidRPr="00420C81">
        <w:rPr>
          <w:rFonts w:eastAsia="Times New Roman" w:cs="Times New Roman"/>
          <w:szCs w:val="24"/>
        </w:rPr>
        <w:t xml:space="preserve">, </w:t>
      </w:r>
      <w:r w:rsidRPr="0021010C">
        <w:rPr>
          <w:rFonts w:eastAsia="Times New Roman" w:cs="Times New Roman"/>
          <w:szCs w:val="24"/>
        </w:rPr>
        <w:t xml:space="preserve">το έργο αυτό αφορά την προμήθεια και </w:t>
      </w:r>
      <w:r w:rsidRPr="0021010C">
        <w:rPr>
          <w:rFonts w:eastAsia="Times New Roman" w:cs="Times New Roman"/>
          <w:szCs w:val="24"/>
        </w:rPr>
        <w:t>εγκατάσταση ιατρικού εξοπλισμού τομογραφίας</w:t>
      </w:r>
      <w:r>
        <w:rPr>
          <w:rFonts w:eastAsia="Times New Roman" w:cs="Times New Roman"/>
          <w:szCs w:val="24"/>
        </w:rPr>
        <w:t>,</w:t>
      </w:r>
      <w:r w:rsidRPr="0021010C">
        <w:rPr>
          <w:rFonts w:eastAsia="Times New Roman" w:cs="Times New Roman"/>
          <w:szCs w:val="24"/>
        </w:rPr>
        <w:t xml:space="preserve"> εκπομπής ποζιτρονίων στα Νοσοκομεία Ηρακλείου</w:t>
      </w:r>
      <w:r>
        <w:rPr>
          <w:rFonts w:eastAsia="Times New Roman" w:cs="Times New Roman"/>
          <w:szCs w:val="24"/>
        </w:rPr>
        <w:t>,</w:t>
      </w:r>
      <w:r w:rsidRPr="0021010C">
        <w:rPr>
          <w:rFonts w:eastAsia="Times New Roman" w:cs="Times New Roman"/>
          <w:szCs w:val="24"/>
        </w:rPr>
        <w:t xml:space="preserve"> Ιωαννίνων</w:t>
      </w:r>
      <w:r>
        <w:rPr>
          <w:rFonts w:eastAsia="Times New Roman" w:cs="Times New Roman"/>
          <w:szCs w:val="24"/>
        </w:rPr>
        <w:t>,</w:t>
      </w:r>
      <w:r w:rsidRPr="0021010C">
        <w:rPr>
          <w:rFonts w:eastAsia="Times New Roman" w:cs="Times New Roman"/>
          <w:szCs w:val="24"/>
        </w:rPr>
        <w:t xml:space="preserve"> Λάρισας και Αλεξανδρούπολης</w:t>
      </w:r>
      <w:r>
        <w:rPr>
          <w:rFonts w:eastAsia="Times New Roman" w:cs="Times New Roman"/>
          <w:szCs w:val="24"/>
        </w:rPr>
        <w:t>.</w:t>
      </w:r>
    </w:p>
    <w:p w14:paraId="2D30DC3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Επίσης,</w:t>
      </w:r>
      <w:r w:rsidRPr="002C35A6">
        <w:rPr>
          <w:rFonts w:eastAsia="Times New Roman" w:cs="Times New Roman"/>
          <w:szCs w:val="24"/>
        </w:rPr>
        <w:t xml:space="preserve"> αφορά τη δημιουργία μονάδων παραγωγής </w:t>
      </w:r>
      <w:proofErr w:type="spellStart"/>
      <w:r w:rsidRPr="002C35A6">
        <w:rPr>
          <w:rFonts w:eastAsia="Times New Roman" w:cs="Times New Roman"/>
          <w:szCs w:val="24"/>
        </w:rPr>
        <w:t>ραδιοφαρμάκων</w:t>
      </w:r>
      <w:proofErr w:type="spellEnd"/>
      <w:r w:rsidRPr="002C35A6">
        <w:rPr>
          <w:rFonts w:eastAsia="Times New Roman" w:cs="Times New Roman"/>
          <w:szCs w:val="24"/>
        </w:rPr>
        <w:t xml:space="preserve"> κύκλοτρων στα Νοσοκομεία Ηρακλείου</w:t>
      </w:r>
      <w:r>
        <w:rPr>
          <w:rFonts w:eastAsia="Times New Roman" w:cs="Times New Roman"/>
          <w:szCs w:val="24"/>
        </w:rPr>
        <w:t>,</w:t>
      </w:r>
      <w:r w:rsidRPr="002C35A6">
        <w:rPr>
          <w:rFonts w:eastAsia="Times New Roman" w:cs="Times New Roman"/>
          <w:szCs w:val="24"/>
        </w:rPr>
        <w:t xml:space="preserve"> Ιωαννίνων</w:t>
      </w:r>
      <w:r>
        <w:rPr>
          <w:rFonts w:eastAsia="Times New Roman" w:cs="Times New Roman"/>
          <w:szCs w:val="24"/>
        </w:rPr>
        <w:t>,</w:t>
      </w:r>
      <w:r w:rsidRPr="002C35A6">
        <w:rPr>
          <w:rFonts w:eastAsia="Times New Roman" w:cs="Times New Roman"/>
          <w:szCs w:val="24"/>
        </w:rPr>
        <w:t xml:space="preserve"> Λάρισας και </w:t>
      </w:r>
      <w:r>
        <w:rPr>
          <w:rFonts w:eastAsia="Times New Roman" w:cs="Times New Roman"/>
          <w:szCs w:val="24"/>
        </w:rPr>
        <w:t xml:space="preserve">στο </w:t>
      </w:r>
      <w:r w:rsidRPr="002C35A6">
        <w:rPr>
          <w:rFonts w:eastAsia="Times New Roman" w:cs="Times New Roman"/>
          <w:szCs w:val="24"/>
        </w:rPr>
        <w:t>Ν</w:t>
      </w:r>
      <w:r w:rsidRPr="002C35A6">
        <w:rPr>
          <w:rFonts w:eastAsia="Times New Roman" w:cs="Times New Roman"/>
          <w:szCs w:val="24"/>
        </w:rPr>
        <w:t xml:space="preserve">οσοκομείο </w:t>
      </w:r>
      <w:r>
        <w:rPr>
          <w:rFonts w:eastAsia="Times New Roman" w:cs="Times New Roman"/>
          <w:szCs w:val="24"/>
        </w:rPr>
        <w:t>«</w:t>
      </w:r>
      <w:r w:rsidRPr="002C35A6">
        <w:rPr>
          <w:rFonts w:eastAsia="Times New Roman" w:cs="Times New Roman"/>
          <w:szCs w:val="24"/>
        </w:rPr>
        <w:t>Παπαγεωργίου</w:t>
      </w:r>
      <w:r>
        <w:rPr>
          <w:rFonts w:eastAsia="Times New Roman" w:cs="Times New Roman"/>
          <w:szCs w:val="24"/>
        </w:rPr>
        <w:t>»</w:t>
      </w:r>
      <w:r w:rsidRPr="002C35A6">
        <w:rPr>
          <w:rFonts w:eastAsia="Times New Roman" w:cs="Times New Roman"/>
          <w:szCs w:val="24"/>
        </w:rPr>
        <w:t xml:space="preserve"> Θεσσαλονίκης</w:t>
      </w:r>
      <w:r>
        <w:rPr>
          <w:rFonts w:eastAsia="Times New Roman" w:cs="Times New Roman"/>
          <w:szCs w:val="24"/>
        </w:rPr>
        <w:t>. Η</w:t>
      </w:r>
      <w:r w:rsidRPr="002C35A6">
        <w:rPr>
          <w:rFonts w:eastAsia="Times New Roman" w:cs="Times New Roman"/>
          <w:szCs w:val="24"/>
        </w:rPr>
        <w:t xml:space="preserve"> ιστορική δαπάνη αυτού του έρ</w:t>
      </w:r>
      <w:r>
        <w:rPr>
          <w:rFonts w:eastAsia="Times New Roman" w:cs="Times New Roman"/>
          <w:szCs w:val="24"/>
        </w:rPr>
        <w:t>γου υπολογίζεται στο ποσό των 17</w:t>
      </w:r>
      <w:r w:rsidRPr="002C35A6">
        <w:rPr>
          <w:rFonts w:eastAsia="Times New Roman" w:cs="Times New Roman"/>
          <w:szCs w:val="24"/>
        </w:rPr>
        <w:t xml:space="preserve"> εκατομμυρίων ευρώ </w:t>
      </w:r>
      <w:r>
        <w:rPr>
          <w:rFonts w:eastAsia="Times New Roman" w:cs="Times New Roman"/>
          <w:szCs w:val="24"/>
        </w:rPr>
        <w:t xml:space="preserve">και θα καλυφθεί εξ ολοκλήρου από το </w:t>
      </w:r>
      <w:r>
        <w:rPr>
          <w:rFonts w:eastAsia="Times New Roman" w:cs="Times New Roman"/>
          <w:szCs w:val="24"/>
        </w:rPr>
        <w:t>ίδρυμα «</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xml:space="preserve">. </w:t>
      </w:r>
    </w:p>
    <w:p w14:paraId="2D30DC4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Η υλοποίηση του συγκεκριμένου έργου με τον υπερσύγχρονο </w:t>
      </w:r>
      <w:r w:rsidRPr="002C35A6">
        <w:rPr>
          <w:rFonts w:eastAsia="Times New Roman" w:cs="Times New Roman"/>
          <w:szCs w:val="24"/>
        </w:rPr>
        <w:t xml:space="preserve">εξοπλισμό που θα </w:t>
      </w:r>
      <w:r w:rsidRPr="002C35A6">
        <w:rPr>
          <w:rFonts w:eastAsia="Times New Roman" w:cs="Times New Roman"/>
          <w:szCs w:val="24"/>
        </w:rPr>
        <w:t>εγκατασταθεί</w:t>
      </w:r>
      <w:r>
        <w:rPr>
          <w:rFonts w:eastAsia="Times New Roman" w:cs="Times New Roman"/>
          <w:szCs w:val="24"/>
        </w:rPr>
        <w:t>,</w:t>
      </w:r>
      <w:r w:rsidRPr="002C35A6">
        <w:rPr>
          <w:rFonts w:eastAsia="Times New Roman" w:cs="Times New Roman"/>
          <w:szCs w:val="24"/>
        </w:rPr>
        <w:t xml:space="preserve"> θα αποτελέσει τομή για τα δεδομένα του συστήματος υγείας της χώρας</w:t>
      </w:r>
      <w:r>
        <w:rPr>
          <w:rFonts w:eastAsia="Times New Roman" w:cs="Times New Roman"/>
          <w:szCs w:val="24"/>
        </w:rPr>
        <w:t>,</w:t>
      </w:r>
      <w:r w:rsidRPr="002C35A6">
        <w:rPr>
          <w:rFonts w:eastAsia="Times New Roman" w:cs="Times New Roman"/>
          <w:szCs w:val="24"/>
        </w:rPr>
        <w:t xml:space="preserve"> εκσυγχρο</w:t>
      </w:r>
      <w:r>
        <w:rPr>
          <w:rFonts w:eastAsia="Times New Roman" w:cs="Times New Roman"/>
          <w:szCs w:val="24"/>
        </w:rPr>
        <w:t>νίζοντας και αναβαθμίζοντας συν</w:t>
      </w:r>
      <w:r w:rsidRPr="002C35A6">
        <w:rPr>
          <w:rFonts w:eastAsia="Times New Roman" w:cs="Times New Roman"/>
          <w:szCs w:val="24"/>
        </w:rPr>
        <w:t>ολικά τις παρεχόμενες υπηρεσίες υγείας</w:t>
      </w:r>
      <w:r>
        <w:rPr>
          <w:rFonts w:eastAsia="Times New Roman" w:cs="Times New Roman"/>
          <w:szCs w:val="24"/>
        </w:rPr>
        <w:t>,</w:t>
      </w:r>
      <w:r w:rsidRPr="002C35A6">
        <w:rPr>
          <w:rFonts w:eastAsia="Times New Roman" w:cs="Times New Roman"/>
          <w:szCs w:val="24"/>
        </w:rPr>
        <w:t xml:space="preserve"> όχι μόνο στα μεγάλα αστικά κέντρα της Αθήνας και της Θεσσαλονίκης</w:t>
      </w:r>
      <w:r>
        <w:rPr>
          <w:rFonts w:eastAsia="Times New Roman" w:cs="Times New Roman"/>
          <w:szCs w:val="24"/>
        </w:rPr>
        <w:t>,</w:t>
      </w:r>
      <w:r w:rsidRPr="002C35A6">
        <w:rPr>
          <w:rFonts w:eastAsia="Times New Roman" w:cs="Times New Roman"/>
          <w:szCs w:val="24"/>
        </w:rPr>
        <w:t xml:space="preserve"> αλλά και σε ολόκληρη την επι</w:t>
      </w:r>
      <w:r w:rsidRPr="002C35A6">
        <w:rPr>
          <w:rFonts w:eastAsia="Times New Roman" w:cs="Times New Roman"/>
          <w:szCs w:val="24"/>
        </w:rPr>
        <w:t xml:space="preserve">κράτεια με την </w:t>
      </w:r>
      <w:r>
        <w:rPr>
          <w:rFonts w:eastAsia="Times New Roman" w:cs="Times New Roman"/>
          <w:szCs w:val="24"/>
        </w:rPr>
        <w:t>εξυπηρέτηση</w:t>
      </w:r>
      <w:r w:rsidRPr="002C35A6">
        <w:rPr>
          <w:rFonts w:eastAsia="Times New Roman" w:cs="Times New Roman"/>
          <w:szCs w:val="24"/>
        </w:rPr>
        <w:t xml:space="preserve"> χιλιάδων ασθενών</w:t>
      </w:r>
      <w:r>
        <w:rPr>
          <w:rFonts w:eastAsia="Times New Roman" w:cs="Times New Roman"/>
          <w:szCs w:val="24"/>
        </w:rPr>
        <w:t>.</w:t>
      </w:r>
      <w:r w:rsidRPr="002C35A6">
        <w:rPr>
          <w:rFonts w:eastAsia="Times New Roman" w:cs="Times New Roman"/>
          <w:szCs w:val="24"/>
        </w:rPr>
        <w:t xml:space="preserve"> </w:t>
      </w:r>
    </w:p>
    <w:p w14:paraId="2D30DC41" w14:textId="77777777" w:rsidR="000D1FE2" w:rsidRDefault="005E5B96">
      <w:pPr>
        <w:spacing w:line="600" w:lineRule="auto"/>
        <w:ind w:firstLine="720"/>
        <w:jc w:val="both"/>
        <w:rPr>
          <w:rFonts w:eastAsia="Times New Roman" w:cs="Times New Roman"/>
          <w:szCs w:val="24"/>
        </w:rPr>
      </w:pPr>
      <w:r w:rsidRPr="002C35A6">
        <w:rPr>
          <w:rFonts w:eastAsia="Times New Roman" w:cs="Times New Roman"/>
          <w:szCs w:val="24"/>
        </w:rPr>
        <w:t>Η ψήφιση</w:t>
      </w:r>
      <w:r>
        <w:rPr>
          <w:rFonts w:eastAsia="Times New Roman" w:cs="Times New Roman"/>
          <w:szCs w:val="24"/>
        </w:rPr>
        <w:t>, λοιπόν,</w:t>
      </w:r>
      <w:r w:rsidRPr="002C35A6">
        <w:rPr>
          <w:rFonts w:eastAsia="Times New Roman" w:cs="Times New Roman"/>
          <w:szCs w:val="24"/>
        </w:rPr>
        <w:t xml:space="preserve"> των ρυθμίσεων στο παρόν σχέδιο νόμου κρίνεται αναγκαία προκειμένου να υλοποιηθεί η δωρεά του </w:t>
      </w:r>
      <w:r>
        <w:rPr>
          <w:rFonts w:eastAsia="Times New Roman" w:cs="Times New Roman"/>
          <w:szCs w:val="24"/>
        </w:rPr>
        <w:t>ι</w:t>
      </w:r>
      <w:r w:rsidRPr="002C35A6">
        <w:rPr>
          <w:rFonts w:eastAsia="Times New Roman" w:cs="Times New Roman"/>
          <w:szCs w:val="24"/>
        </w:rPr>
        <w:t xml:space="preserve">δρύματος </w:t>
      </w:r>
      <w:r>
        <w:rPr>
          <w:rFonts w:eastAsia="Times New Roman" w:cs="Times New Roman"/>
          <w:szCs w:val="24"/>
        </w:rPr>
        <w:t>«Κ</w:t>
      </w:r>
      <w:r w:rsidRPr="002C35A6">
        <w:rPr>
          <w:rFonts w:eastAsia="Times New Roman" w:cs="Times New Roman"/>
          <w:szCs w:val="24"/>
        </w:rPr>
        <w:t xml:space="preserve">οινωφελές </w:t>
      </w:r>
      <w:r>
        <w:rPr>
          <w:rFonts w:eastAsia="Times New Roman" w:cs="Times New Roman"/>
          <w:szCs w:val="24"/>
        </w:rPr>
        <w:t>Ί</w:t>
      </w:r>
      <w:r w:rsidRPr="002C35A6">
        <w:rPr>
          <w:rFonts w:eastAsia="Times New Roman" w:cs="Times New Roman"/>
          <w:szCs w:val="24"/>
        </w:rPr>
        <w:t xml:space="preserve">δρυμα </w:t>
      </w:r>
      <w:r w:rsidRPr="002C35A6">
        <w:rPr>
          <w:rFonts w:eastAsia="Times New Roman" w:cs="Times New Roman"/>
          <w:szCs w:val="24"/>
        </w:rPr>
        <w:t xml:space="preserve">Σταύρος </w:t>
      </w:r>
      <w:r>
        <w:rPr>
          <w:rFonts w:eastAsia="Times New Roman" w:cs="Times New Roman"/>
          <w:szCs w:val="24"/>
        </w:rPr>
        <w:t>Σ.</w:t>
      </w:r>
      <w:r w:rsidRPr="002C35A6">
        <w:rPr>
          <w:rFonts w:eastAsia="Times New Roman" w:cs="Times New Roman"/>
          <w:szCs w:val="24"/>
        </w:rPr>
        <w:t xml:space="preserve"> Νιάρχος</w:t>
      </w:r>
      <w:r>
        <w:rPr>
          <w:rFonts w:eastAsia="Times New Roman" w:cs="Times New Roman"/>
          <w:szCs w:val="24"/>
        </w:rPr>
        <w:t>», δωρεά</w:t>
      </w:r>
      <w:r w:rsidRPr="002C35A6">
        <w:rPr>
          <w:rFonts w:eastAsia="Times New Roman" w:cs="Times New Roman"/>
          <w:szCs w:val="24"/>
        </w:rPr>
        <w:t xml:space="preserve"> που θα αναβαθμίσει και θα ενισχύσει το δημόσιο σύστημα υγείας της χώρας </w:t>
      </w:r>
      <w:r>
        <w:rPr>
          <w:rFonts w:eastAsia="Times New Roman" w:cs="Times New Roman"/>
          <w:szCs w:val="24"/>
        </w:rPr>
        <w:t>μας,</w:t>
      </w:r>
      <w:r w:rsidRPr="002C35A6">
        <w:rPr>
          <w:rFonts w:eastAsia="Times New Roman" w:cs="Times New Roman"/>
          <w:szCs w:val="24"/>
        </w:rPr>
        <w:t xml:space="preserve"> καθώς </w:t>
      </w:r>
      <w:r>
        <w:rPr>
          <w:rFonts w:eastAsia="Times New Roman" w:cs="Times New Roman"/>
          <w:szCs w:val="24"/>
        </w:rPr>
        <w:t>θα επιφέρει σημαντικά οφέλη στη λειτουργία του ΕΚΑΒ και των νοσοκομείων με τελικό ωφελούμενο τον πολίτη, που θα λαμβάνει καλύτερης ποιότητας παρεχόμενες υπηρεσίες υγείας.</w:t>
      </w:r>
    </w:p>
    <w:p w14:paraId="2D30DC4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πιπλέον, με την αναβάθμιση των </w:t>
      </w:r>
      <w:proofErr w:type="spellStart"/>
      <w:r>
        <w:rPr>
          <w:rFonts w:eastAsia="Times New Roman" w:cs="Times New Roman"/>
          <w:szCs w:val="24"/>
        </w:rPr>
        <w:t>αεροδιακομιδών</w:t>
      </w:r>
      <w:proofErr w:type="spellEnd"/>
      <w:r>
        <w:rPr>
          <w:rFonts w:eastAsia="Times New Roman" w:cs="Times New Roman"/>
          <w:szCs w:val="24"/>
        </w:rPr>
        <w:t xml:space="preserve"> εγκαθιδρύεται μεγαλύτερο αίσθημα ασφάλειας για τους πολίτες των παραμεθόριων και απομακρυσμένων περιοχών, καθώς η κά</w:t>
      </w:r>
      <w:r>
        <w:rPr>
          <w:rFonts w:eastAsia="Times New Roman" w:cs="Times New Roman"/>
          <w:szCs w:val="24"/>
        </w:rPr>
        <w:lastRenderedPageBreak/>
        <w:t>λυψη εκτάκτων αναγκών θα γίνεται γρηγορότερα και με μεγαλύτερη ασφάλεια.</w:t>
      </w:r>
      <w:r w:rsidRPr="002C35A6">
        <w:rPr>
          <w:rFonts w:eastAsia="Times New Roman" w:cs="Times New Roman"/>
          <w:szCs w:val="24"/>
        </w:rPr>
        <w:t xml:space="preserve"> </w:t>
      </w:r>
      <w:r>
        <w:rPr>
          <w:rFonts w:eastAsia="Times New Roman" w:cs="Times New Roman"/>
          <w:szCs w:val="24"/>
        </w:rPr>
        <w:t>Ως εκ τούτου, στο Ποτ</w:t>
      </w:r>
      <w:r>
        <w:rPr>
          <w:rFonts w:eastAsia="Times New Roman" w:cs="Times New Roman"/>
          <w:szCs w:val="24"/>
        </w:rPr>
        <w:t>άμι δ</w:t>
      </w:r>
      <w:r w:rsidRPr="002C35A6">
        <w:rPr>
          <w:rFonts w:eastAsia="Times New Roman" w:cs="Times New Roman"/>
          <w:szCs w:val="24"/>
        </w:rPr>
        <w:t>εν μπορούμε</w:t>
      </w:r>
      <w:r>
        <w:rPr>
          <w:rFonts w:eastAsia="Times New Roman" w:cs="Times New Roman"/>
          <w:szCs w:val="24"/>
        </w:rPr>
        <w:t xml:space="preserve"> </w:t>
      </w:r>
      <w:r w:rsidRPr="002C35A6">
        <w:rPr>
          <w:rFonts w:eastAsia="Times New Roman" w:cs="Times New Roman"/>
          <w:szCs w:val="24"/>
        </w:rPr>
        <w:t xml:space="preserve">παρά να είμαστε </w:t>
      </w:r>
      <w:r>
        <w:rPr>
          <w:rFonts w:eastAsia="Times New Roman" w:cs="Times New Roman"/>
          <w:szCs w:val="24"/>
        </w:rPr>
        <w:t>θετικοί στην ψήφισή τους.</w:t>
      </w:r>
    </w:p>
    <w:p w14:paraId="2D30DC4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Όμως, μαζί με την κύρωση των δύο αυτών συμβάσεων, κατά την πάγια πλέον τακτική σας, φέρνετε προς ψήφιση και δώδεκα διαφορετικές τροπολογίες, φυσικά όλες εκπρόθεσμες.</w:t>
      </w:r>
      <w:r w:rsidRPr="002C35A6">
        <w:rPr>
          <w:rFonts w:eastAsia="Times New Roman" w:cs="Times New Roman"/>
          <w:szCs w:val="24"/>
        </w:rPr>
        <w:t xml:space="preserve"> </w:t>
      </w:r>
      <w:r>
        <w:rPr>
          <w:rFonts w:eastAsia="Times New Roman" w:cs="Times New Roman"/>
          <w:szCs w:val="24"/>
        </w:rPr>
        <w:t xml:space="preserve">Οι προτεινόμενες τροπολογίες </w:t>
      </w:r>
      <w:r w:rsidRPr="002C35A6">
        <w:rPr>
          <w:rFonts w:eastAsia="Times New Roman" w:cs="Times New Roman"/>
          <w:szCs w:val="24"/>
        </w:rPr>
        <w:t>συ</w:t>
      </w:r>
      <w:r w:rsidRPr="002C35A6">
        <w:rPr>
          <w:rFonts w:eastAsia="Times New Roman" w:cs="Times New Roman"/>
          <w:szCs w:val="24"/>
        </w:rPr>
        <w:t>νολικά θα μπορούσαν να χαρακτηρισ</w:t>
      </w:r>
      <w:r>
        <w:rPr>
          <w:rFonts w:eastAsia="Times New Roman" w:cs="Times New Roman"/>
          <w:szCs w:val="24"/>
        </w:rPr>
        <w:t>τούν ως ένα σύνολο αποσπασματικών και άσχετων</w:t>
      </w:r>
      <w:r w:rsidRPr="002C35A6">
        <w:rPr>
          <w:rFonts w:eastAsia="Times New Roman" w:cs="Times New Roman"/>
          <w:szCs w:val="24"/>
        </w:rPr>
        <w:t xml:space="preserve"> μεταξύ τους </w:t>
      </w:r>
      <w:r>
        <w:rPr>
          <w:rFonts w:eastAsia="Times New Roman" w:cs="Times New Roman"/>
          <w:szCs w:val="24"/>
        </w:rPr>
        <w:t xml:space="preserve">διευθετήσεων </w:t>
      </w:r>
      <w:r w:rsidRPr="002C35A6">
        <w:rPr>
          <w:rFonts w:eastAsia="Times New Roman" w:cs="Times New Roman"/>
          <w:szCs w:val="24"/>
        </w:rPr>
        <w:t>σε θέματα διαφορετικών Υπουργείων</w:t>
      </w:r>
      <w:r>
        <w:rPr>
          <w:rFonts w:eastAsia="Times New Roman" w:cs="Times New Roman"/>
          <w:szCs w:val="24"/>
        </w:rPr>
        <w:t>, με το μάτι της Κυβέρνησης</w:t>
      </w:r>
      <w:r w:rsidRPr="002C35A6">
        <w:rPr>
          <w:rFonts w:eastAsia="Times New Roman" w:cs="Times New Roman"/>
          <w:szCs w:val="24"/>
        </w:rPr>
        <w:t xml:space="preserve"> </w:t>
      </w:r>
      <w:r>
        <w:rPr>
          <w:rFonts w:eastAsia="Times New Roman" w:cs="Times New Roman"/>
          <w:szCs w:val="24"/>
        </w:rPr>
        <w:t xml:space="preserve">–πού </w:t>
      </w:r>
      <w:r w:rsidRPr="002C35A6">
        <w:rPr>
          <w:rFonts w:eastAsia="Times New Roman" w:cs="Times New Roman"/>
          <w:szCs w:val="24"/>
        </w:rPr>
        <w:t>αλλού</w:t>
      </w:r>
      <w:r>
        <w:rPr>
          <w:rFonts w:eastAsia="Times New Roman" w:cs="Times New Roman"/>
          <w:szCs w:val="24"/>
        </w:rPr>
        <w:t>;-</w:t>
      </w:r>
      <w:r w:rsidRPr="002C35A6">
        <w:rPr>
          <w:rFonts w:eastAsia="Times New Roman" w:cs="Times New Roman"/>
          <w:szCs w:val="24"/>
        </w:rPr>
        <w:t xml:space="preserve"> στις κάλπες των επικείμενων εθνικών εκλογών</w:t>
      </w:r>
      <w:r>
        <w:rPr>
          <w:rFonts w:eastAsia="Times New Roman" w:cs="Times New Roman"/>
          <w:szCs w:val="24"/>
        </w:rPr>
        <w:t>.</w:t>
      </w:r>
      <w:r w:rsidRPr="002C35A6">
        <w:rPr>
          <w:rFonts w:eastAsia="Times New Roman" w:cs="Times New Roman"/>
          <w:szCs w:val="24"/>
        </w:rPr>
        <w:t xml:space="preserve"> </w:t>
      </w:r>
    </w:p>
    <w:p w14:paraId="2D30DC44" w14:textId="77777777" w:rsidR="000D1FE2" w:rsidRDefault="005E5B96">
      <w:pPr>
        <w:spacing w:line="600" w:lineRule="auto"/>
        <w:ind w:firstLine="720"/>
        <w:jc w:val="both"/>
        <w:rPr>
          <w:rFonts w:eastAsia="Times New Roman" w:cs="Times New Roman"/>
          <w:szCs w:val="24"/>
        </w:rPr>
      </w:pPr>
      <w:r w:rsidRPr="002C35A6">
        <w:rPr>
          <w:rFonts w:eastAsia="Times New Roman" w:cs="Times New Roman"/>
          <w:szCs w:val="24"/>
        </w:rPr>
        <w:t>Οι τροπολογίες αυτές δίνουν συνε</w:t>
      </w:r>
      <w:r w:rsidRPr="002C35A6">
        <w:rPr>
          <w:rFonts w:eastAsia="Times New Roman" w:cs="Times New Roman"/>
          <w:szCs w:val="24"/>
        </w:rPr>
        <w:t xml:space="preserve">χώς παρατάσεις </w:t>
      </w:r>
      <w:r>
        <w:rPr>
          <w:rFonts w:eastAsia="Times New Roman" w:cs="Times New Roman"/>
          <w:szCs w:val="24"/>
        </w:rPr>
        <w:t xml:space="preserve">σε </w:t>
      </w:r>
      <w:r w:rsidRPr="002C35A6">
        <w:rPr>
          <w:rFonts w:eastAsia="Times New Roman" w:cs="Times New Roman"/>
          <w:szCs w:val="24"/>
        </w:rPr>
        <w:t xml:space="preserve">προθεσμίες που προβλέπονται για το </w:t>
      </w:r>
      <w:r>
        <w:rPr>
          <w:rFonts w:eastAsia="Times New Roman" w:cs="Times New Roman"/>
          <w:szCs w:val="24"/>
        </w:rPr>
        <w:t>δ</w:t>
      </w:r>
      <w:r w:rsidRPr="002C35A6">
        <w:rPr>
          <w:rFonts w:eastAsia="Times New Roman" w:cs="Times New Roman"/>
          <w:szCs w:val="24"/>
        </w:rPr>
        <w:t>ημόσιο</w:t>
      </w:r>
      <w:r>
        <w:rPr>
          <w:rFonts w:eastAsia="Times New Roman" w:cs="Times New Roman"/>
          <w:szCs w:val="24"/>
        </w:rPr>
        <w:t xml:space="preserve">. Άραγε γιατί; </w:t>
      </w:r>
      <w:r w:rsidRPr="002C35A6">
        <w:rPr>
          <w:rFonts w:eastAsia="Times New Roman" w:cs="Times New Roman"/>
          <w:szCs w:val="24"/>
        </w:rPr>
        <w:t xml:space="preserve">Γιατί το </w:t>
      </w:r>
      <w:r>
        <w:rPr>
          <w:rFonts w:eastAsia="Times New Roman" w:cs="Times New Roman"/>
          <w:szCs w:val="24"/>
        </w:rPr>
        <w:t>δ</w:t>
      </w:r>
      <w:r w:rsidRPr="002C35A6">
        <w:rPr>
          <w:rFonts w:eastAsia="Times New Roman" w:cs="Times New Roman"/>
          <w:szCs w:val="24"/>
        </w:rPr>
        <w:t xml:space="preserve">ημόσιο </w:t>
      </w:r>
      <w:r w:rsidRPr="002C35A6">
        <w:rPr>
          <w:rFonts w:eastAsia="Times New Roman" w:cs="Times New Roman"/>
          <w:szCs w:val="24"/>
        </w:rPr>
        <w:t xml:space="preserve">με τις χρόνιες </w:t>
      </w:r>
      <w:r w:rsidRPr="002C35A6">
        <w:rPr>
          <w:rFonts w:eastAsia="Times New Roman" w:cs="Times New Roman"/>
          <w:szCs w:val="24"/>
        </w:rPr>
        <w:t>παθογένει</w:t>
      </w:r>
      <w:r>
        <w:rPr>
          <w:rFonts w:eastAsia="Times New Roman" w:cs="Times New Roman"/>
          <w:szCs w:val="24"/>
        </w:rPr>
        <w:t>έ</w:t>
      </w:r>
      <w:r w:rsidRPr="002C35A6">
        <w:rPr>
          <w:rFonts w:eastAsia="Times New Roman" w:cs="Times New Roman"/>
          <w:szCs w:val="24"/>
        </w:rPr>
        <w:t xml:space="preserve">ς </w:t>
      </w:r>
      <w:r w:rsidRPr="002C35A6">
        <w:rPr>
          <w:rFonts w:eastAsia="Times New Roman" w:cs="Times New Roman"/>
          <w:szCs w:val="24"/>
        </w:rPr>
        <w:t>του</w:t>
      </w:r>
      <w:r>
        <w:rPr>
          <w:rFonts w:eastAsia="Times New Roman" w:cs="Times New Roman"/>
          <w:szCs w:val="24"/>
        </w:rPr>
        <w:t>,</w:t>
      </w:r>
      <w:r w:rsidRPr="002C35A6">
        <w:rPr>
          <w:rFonts w:eastAsia="Times New Roman" w:cs="Times New Roman"/>
          <w:szCs w:val="24"/>
        </w:rPr>
        <w:t xml:space="preserve"> που κα</w:t>
      </w:r>
      <w:r>
        <w:rPr>
          <w:rFonts w:eastAsia="Times New Roman" w:cs="Times New Roman"/>
          <w:szCs w:val="24"/>
        </w:rPr>
        <w:t>νείς δ</w:t>
      </w:r>
      <w:r w:rsidRPr="002C35A6">
        <w:rPr>
          <w:rFonts w:eastAsia="Times New Roman" w:cs="Times New Roman"/>
          <w:szCs w:val="24"/>
        </w:rPr>
        <w:t>εν θέλησε και δεν θέλει να εξαλείψει</w:t>
      </w:r>
      <w:r>
        <w:rPr>
          <w:rFonts w:eastAsia="Times New Roman" w:cs="Times New Roman"/>
          <w:szCs w:val="24"/>
        </w:rPr>
        <w:t>,</w:t>
      </w:r>
      <w:r w:rsidRPr="002C35A6">
        <w:rPr>
          <w:rFonts w:eastAsia="Times New Roman" w:cs="Times New Roman"/>
          <w:szCs w:val="24"/>
        </w:rPr>
        <w:t xml:space="preserve"> απλά αδυνατεί να </w:t>
      </w:r>
      <w:proofErr w:type="spellStart"/>
      <w:r w:rsidRPr="002C35A6">
        <w:rPr>
          <w:rFonts w:eastAsia="Times New Roman" w:cs="Times New Roman"/>
          <w:szCs w:val="24"/>
        </w:rPr>
        <w:t>αντ</w:t>
      </w:r>
      <w:r>
        <w:rPr>
          <w:rFonts w:eastAsia="Times New Roman" w:cs="Times New Roman"/>
          <w:szCs w:val="24"/>
        </w:rPr>
        <w:t>ε</w:t>
      </w:r>
      <w:r w:rsidRPr="002C35A6">
        <w:rPr>
          <w:rFonts w:eastAsia="Times New Roman" w:cs="Times New Roman"/>
          <w:szCs w:val="24"/>
        </w:rPr>
        <w:t>πεξέλθει</w:t>
      </w:r>
      <w:proofErr w:type="spellEnd"/>
      <w:r w:rsidRPr="002C35A6">
        <w:rPr>
          <w:rFonts w:eastAsia="Times New Roman" w:cs="Times New Roman"/>
          <w:szCs w:val="24"/>
        </w:rPr>
        <w:t xml:space="preserve"> </w:t>
      </w:r>
      <w:r w:rsidRPr="002C35A6">
        <w:rPr>
          <w:rFonts w:eastAsia="Times New Roman" w:cs="Times New Roman"/>
          <w:szCs w:val="24"/>
        </w:rPr>
        <w:t xml:space="preserve">στα προβλεπόμενα </w:t>
      </w:r>
      <w:r>
        <w:rPr>
          <w:rFonts w:eastAsia="Times New Roman" w:cs="Times New Roman"/>
          <w:szCs w:val="24"/>
        </w:rPr>
        <w:t>εκ του νόμου</w:t>
      </w:r>
      <w:r w:rsidRPr="002C35A6">
        <w:rPr>
          <w:rFonts w:eastAsia="Times New Roman" w:cs="Times New Roman"/>
          <w:szCs w:val="24"/>
        </w:rPr>
        <w:t xml:space="preserve"> χρονικά πλαίσια δράση</w:t>
      </w:r>
      <w:r>
        <w:rPr>
          <w:rFonts w:eastAsia="Times New Roman" w:cs="Times New Roman"/>
          <w:szCs w:val="24"/>
        </w:rPr>
        <w:t>ς</w:t>
      </w:r>
      <w:r>
        <w:rPr>
          <w:rFonts w:eastAsia="Times New Roman" w:cs="Times New Roman"/>
          <w:szCs w:val="24"/>
        </w:rPr>
        <w:t>.</w:t>
      </w:r>
      <w:r w:rsidRPr="002C35A6">
        <w:rPr>
          <w:rFonts w:eastAsia="Times New Roman" w:cs="Times New Roman"/>
          <w:szCs w:val="24"/>
        </w:rPr>
        <w:t xml:space="preserve"> Δίνουν δωράκια</w:t>
      </w:r>
      <w:r>
        <w:rPr>
          <w:rFonts w:eastAsia="Times New Roman" w:cs="Times New Roman"/>
          <w:szCs w:val="24"/>
        </w:rPr>
        <w:t xml:space="preserve"> στους</w:t>
      </w:r>
      <w:r w:rsidRPr="002C35A6">
        <w:rPr>
          <w:rFonts w:eastAsia="Times New Roman" w:cs="Times New Roman"/>
          <w:szCs w:val="24"/>
        </w:rPr>
        <w:t xml:space="preserve"> δήμους να παρατείνουν από μόνοι τους τη χρονική διάρκεια απασχόλησης των προγραμμάτων κοινωνικής </w:t>
      </w:r>
      <w:r w:rsidRPr="002C35A6">
        <w:rPr>
          <w:rFonts w:eastAsia="Times New Roman" w:cs="Times New Roman"/>
          <w:szCs w:val="24"/>
        </w:rPr>
        <w:lastRenderedPageBreak/>
        <w:t>εργασίας</w:t>
      </w:r>
      <w:r>
        <w:rPr>
          <w:rFonts w:eastAsia="Times New Roman" w:cs="Times New Roman"/>
          <w:szCs w:val="24"/>
        </w:rPr>
        <w:t>.</w:t>
      </w:r>
      <w:r w:rsidRPr="002C35A6">
        <w:rPr>
          <w:rFonts w:eastAsia="Times New Roman" w:cs="Times New Roman"/>
          <w:szCs w:val="24"/>
        </w:rPr>
        <w:t xml:space="preserve"> Παρατ</w:t>
      </w:r>
      <w:r>
        <w:rPr>
          <w:rFonts w:eastAsia="Times New Roman" w:cs="Times New Roman"/>
          <w:szCs w:val="24"/>
        </w:rPr>
        <w:t>είνουν</w:t>
      </w:r>
      <w:r w:rsidRPr="002C35A6">
        <w:rPr>
          <w:rFonts w:eastAsia="Times New Roman" w:cs="Times New Roman"/>
          <w:szCs w:val="24"/>
        </w:rPr>
        <w:t xml:space="preserve"> συμβάσεις καθαριότητας</w:t>
      </w:r>
      <w:r>
        <w:rPr>
          <w:rFonts w:eastAsia="Times New Roman" w:cs="Times New Roman"/>
          <w:szCs w:val="24"/>
        </w:rPr>
        <w:t>.</w:t>
      </w:r>
      <w:r w:rsidRPr="002C35A6">
        <w:rPr>
          <w:rFonts w:eastAsia="Times New Roman" w:cs="Times New Roman"/>
          <w:szCs w:val="24"/>
        </w:rPr>
        <w:t xml:space="preserve"> Εκλογές </w:t>
      </w:r>
      <w:r>
        <w:rPr>
          <w:rFonts w:eastAsia="Times New Roman" w:cs="Times New Roman"/>
          <w:szCs w:val="24"/>
        </w:rPr>
        <w:t>έχουμε, να μη λήξουν τώρα οι</w:t>
      </w:r>
      <w:r w:rsidRPr="002C35A6">
        <w:rPr>
          <w:rFonts w:eastAsia="Times New Roman" w:cs="Times New Roman"/>
          <w:szCs w:val="24"/>
        </w:rPr>
        <w:t xml:space="preserve"> συμβάσεις</w:t>
      </w:r>
      <w:r>
        <w:rPr>
          <w:rFonts w:eastAsia="Times New Roman" w:cs="Times New Roman"/>
          <w:szCs w:val="24"/>
        </w:rPr>
        <w:t>.</w:t>
      </w:r>
      <w:r w:rsidRPr="002C35A6">
        <w:rPr>
          <w:rFonts w:eastAsia="Times New Roman" w:cs="Times New Roman"/>
          <w:szCs w:val="24"/>
        </w:rPr>
        <w:t xml:space="preserve"> Ας </w:t>
      </w:r>
      <w:r>
        <w:rPr>
          <w:rFonts w:eastAsia="Times New Roman" w:cs="Times New Roman"/>
          <w:szCs w:val="24"/>
        </w:rPr>
        <w:t>λήξουν</w:t>
      </w:r>
      <w:r w:rsidRPr="002C35A6">
        <w:rPr>
          <w:rFonts w:eastAsia="Times New Roman" w:cs="Times New Roman"/>
          <w:szCs w:val="24"/>
        </w:rPr>
        <w:t xml:space="preserve"> αργότερα</w:t>
      </w:r>
      <w:r>
        <w:rPr>
          <w:rFonts w:eastAsia="Times New Roman" w:cs="Times New Roman"/>
          <w:szCs w:val="24"/>
        </w:rPr>
        <w:t>,</w:t>
      </w:r>
      <w:r w:rsidRPr="002C35A6">
        <w:rPr>
          <w:rFonts w:eastAsia="Times New Roman" w:cs="Times New Roman"/>
          <w:szCs w:val="24"/>
        </w:rPr>
        <w:t xml:space="preserve"> με τη νέα </w:t>
      </w:r>
      <w:r>
        <w:rPr>
          <w:rFonts w:eastAsia="Times New Roman" w:cs="Times New Roman"/>
          <w:szCs w:val="24"/>
        </w:rPr>
        <w:t>κ</w:t>
      </w:r>
      <w:r w:rsidRPr="002C35A6">
        <w:rPr>
          <w:rFonts w:eastAsia="Times New Roman" w:cs="Times New Roman"/>
          <w:szCs w:val="24"/>
        </w:rPr>
        <w:t>υβέρνηση</w:t>
      </w:r>
      <w:r>
        <w:rPr>
          <w:rFonts w:eastAsia="Times New Roman" w:cs="Times New Roman"/>
          <w:szCs w:val="24"/>
        </w:rPr>
        <w:t>.</w:t>
      </w:r>
      <w:r w:rsidRPr="002C35A6">
        <w:rPr>
          <w:rFonts w:eastAsia="Times New Roman" w:cs="Times New Roman"/>
          <w:szCs w:val="24"/>
        </w:rPr>
        <w:t xml:space="preserve"> </w:t>
      </w:r>
    </w:p>
    <w:p w14:paraId="2D30DC4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Προβλέπουν </w:t>
      </w:r>
      <w:r w:rsidRPr="002C35A6">
        <w:rPr>
          <w:rFonts w:eastAsia="Times New Roman" w:cs="Times New Roman"/>
          <w:szCs w:val="24"/>
        </w:rPr>
        <w:t>τ</w:t>
      </w:r>
      <w:r>
        <w:rPr>
          <w:rFonts w:eastAsia="Times New Roman" w:cs="Times New Roman"/>
          <w:szCs w:val="24"/>
        </w:rPr>
        <w:t>ην αναδρομική διαγραφή προστίμων</w:t>
      </w:r>
      <w:r w:rsidRPr="002C35A6">
        <w:rPr>
          <w:rFonts w:eastAsia="Times New Roman" w:cs="Times New Roman"/>
          <w:szCs w:val="24"/>
        </w:rPr>
        <w:t xml:space="preserve"> σε επιχειρήσεις του κλάδου πετρελαιοειδών με το αιτιολογικό</w:t>
      </w:r>
      <w:r>
        <w:rPr>
          <w:rFonts w:eastAsia="Times New Roman" w:cs="Times New Roman"/>
          <w:szCs w:val="24"/>
        </w:rPr>
        <w:t xml:space="preserve"> της ευθυγράμμισης της νομοθεσίας</w:t>
      </w:r>
      <w:r w:rsidRPr="002C35A6">
        <w:rPr>
          <w:rFonts w:eastAsia="Times New Roman" w:cs="Times New Roman"/>
          <w:szCs w:val="24"/>
        </w:rPr>
        <w:t xml:space="preserve"> </w:t>
      </w:r>
      <w:r>
        <w:rPr>
          <w:rFonts w:eastAsia="Times New Roman" w:cs="Times New Roman"/>
          <w:szCs w:val="24"/>
        </w:rPr>
        <w:t xml:space="preserve">των Υπουργείων </w:t>
      </w:r>
      <w:r w:rsidRPr="002C35A6">
        <w:rPr>
          <w:rFonts w:eastAsia="Times New Roman" w:cs="Times New Roman"/>
          <w:szCs w:val="24"/>
        </w:rPr>
        <w:t xml:space="preserve">Περιβάλλοντος και </w:t>
      </w:r>
      <w:r>
        <w:rPr>
          <w:rFonts w:eastAsia="Times New Roman" w:cs="Times New Roman"/>
          <w:szCs w:val="24"/>
        </w:rPr>
        <w:t xml:space="preserve">Οικονομικών </w:t>
      </w:r>
      <w:r w:rsidRPr="002C35A6">
        <w:rPr>
          <w:rFonts w:eastAsia="Times New Roman" w:cs="Times New Roman"/>
          <w:szCs w:val="24"/>
        </w:rPr>
        <w:t xml:space="preserve">αναφορικά με την </w:t>
      </w:r>
      <w:proofErr w:type="spellStart"/>
      <w:r>
        <w:rPr>
          <w:rFonts w:eastAsia="Times New Roman" w:cs="Times New Roman"/>
          <w:szCs w:val="24"/>
        </w:rPr>
        <w:t>συν</w:t>
      </w:r>
      <w:r w:rsidRPr="002C35A6">
        <w:rPr>
          <w:rFonts w:eastAsia="Times New Roman" w:cs="Times New Roman"/>
          <w:szCs w:val="24"/>
        </w:rPr>
        <w:t>αποθήκευση</w:t>
      </w:r>
      <w:proofErr w:type="spellEnd"/>
      <w:r w:rsidRPr="002C35A6">
        <w:rPr>
          <w:rFonts w:eastAsia="Times New Roman" w:cs="Times New Roman"/>
          <w:szCs w:val="24"/>
        </w:rPr>
        <w:t xml:space="preserve"> </w:t>
      </w:r>
      <w:r>
        <w:rPr>
          <w:rFonts w:eastAsia="Times New Roman" w:cs="Times New Roman"/>
          <w:szCs w:val="24"/>
        </w:rPr>
        <w:t>πετρελαιοειδών.</w:t>
      </w:r>
      <w:r w:rsidRPr="002C35A6">
        <w:rPr>
          <w:rFonts w:eastAsia="Times New Roman" w:cs="Times New Roman"/>
          <w:szCs w:val="24"/>
        </w:rPr>
        <w:t xml:space="preserve"> </w:t>
      </w:r>
    </w:p>
    <w:p w14:paraId="2D30DC46" w14:textId="77777777" w:rsidR="000D1FE2" w:rsidRDefault="005E5B96">
      <w:pPr>
        <w:spacing w:line="600" w:lineRule="auto"/>
        <w:ind w:firstLine="720"/>
        <w:jc w:val="both"/>
        <w:rPr>
          <w:rFonts w:eastAsia="Times New Roman" w:cs="Times New Roman"/>
          <w:szCs w:val="24"/>
        </w:rPr>
      </w:pPr>
      <w:r w:rsidRPr="002C35A6">
        <w:rPr>
          <w:rFonts w:eastAsia="Times New Roman" w:cs="Times New Roman"/>
          <w:szCs w:val="24"/>
        </w:rPr>
        <w:t>Ρυθμίζ</w:t>
      </w:r>
      <w:r>
        <w:rPr>
          <w:rFonts w:eastAsia="Times New Roman" w:cs="Times New Roman"/>
          <w:szCs w:val="24"/>
        </w:rPr>
        <w:t>ουν, επίσης,</w:t>
      </w:r>
      <w:r w:rsidRPr="002C35A6">
        <w:rPr>
          <w:rFonts w:eastAsia="Times New Roman" w:cs="Times New Roman"/>
          <w:szCs w:val="24"/>
        </w:rPr>
        <w:t xml:space="preserve"> θέματα</w:t>
      </w:r>
      <w:r w:rsidRPr="002C35A6">
        <w:rPr>
          <w:rFonts w:eastAsia="Times New Roman" w:cs="Times New Roman"/>
          <w:szCs w:val="24"/>
        </w:rPr>
        <w:t xml:space="preserve"> της Ρυθμιστικής Αρχής Ενέργειας και </w:t>
      </w:r>
      <w:r>
        <w:rPr>
          <w:rFonts w:eastAsia="Times New Roman" w:cs="Times New Roman"/>
          <w:szCs w:val="24"/>
        </w:rPr>
        <w:t xml:space="preserve">του μακροχρόνιου μηχανισμού αποζημίωσης </w:t>
      </w:r>
      <w:r w:rsidRPr="002C35A6">
        <w:rPr>
          <w:rFonts w:eastAsia="Times New Roman" w:cs="Times New Roman"/>
          <w:szCs w:val="24"/>
        </w:rPr>
        <w:t>επάρκειας ισχύος</w:t>
      </w:r>
      <w:r>
        <w:rPr>
          <w:rFonts w:eastAsia="Times New Roman" w:cs="Times New Roman"/>
          <w:szCs w:val="24"/>
        </w:rPr>
        <w:t xml:space="preserve"> και </w:t>
      </w:r>
      <w:r w:rsidRPr="002C35A6">
        <w:rPr>
          <w:rFonts w:eastAsia="Times New Roman" w:cs="Times New Roman"/>
          <w:szCs w:val="24"/>
        </w:rPr>
        <w:t xml:space="preserve">θέματα λειτουργίας </w:t>
      </w:r>
      <w:r>
        <w:rPr>
          <w:rFonts w:eastAsia="Times New Roman" w:cs="Times New Roman"/>
          <w:szCs w:val="24"/>
        </w:rPr>
        <w:t>ατμοηλεκτρικών</w:t>
      </w:r>
      <w:r w:rsidRPr="002C35A6">
        <w:rPr>
          <w:rFonts w:eastAsia="Times New Roman" w:cs="Times New Roman"/>
          <w:szCs w:val="24"/>
        </w:rPr>
        <w:t xml:space="preserve"> μονάδων παραγωγής ηλεκτρικής ενέργειας σε υφιστ</w:t>
      </w:r>
      <w:r>
        <w:rPr>
          <w:rFonts w:eastAsia="Times New Roman" w:cs="Times New Roman"/>
          <w:szCs w:val="24"/>
        </w:rPr>
        <w:t>άμενες</w:t>
      </w:r>
      <w:r w:rsidRPr="002C35A6">
        <w:rPr>
          <w:rFonts w:eastAsia="Times New Roman" w:cs="Times New Roman"/>
          <w:szCs w:val="24"/>
        </w:rPr>
        <w:t xml:space="preserve"> </w:t>
      </w:r>
      <w:r>
        <w:rPr>
          <w:rFonts w:eastAsia="Times New Roman" w:cs="Times New Roman"/>
          <w:szCs w:val="24"/>
        </w:rPr>
        <w:t xml:space="preserve">εγκαταστάσεις </w:t>
      </w:r>
      <w:r w:rsidRPr="002C35A6">
        <w:rPr>
          <w:rFonts w:eastAsia="Times New Roman" w:cs="Times New Roman"/>
          <w:szCs w:val="24"/>
        </w:rPr>
        <w:t>στην Κρήτη</w:t>
      </w:r>
      <w:r>
        <w:rPr>
          <w:rFonts w:eastAsia="Times New Roman" w:cs="Times New Roman"/>
          <w:szCs w:val="24"/>
        </w:rPr>
        <w:t>.</w:t>
      </w:r>
      <w:r w:rsidRPr="002C35A6">
        <w:rPr>
          <w:rFonts w:eastAsia="Times New Roman" w:cs="Times New Roman"/>
          <w:szCs w:val="24"/>
        </w:rPr>
        <w:t xml:space="preserve"> </w:t>
      </w:r>
    </w:p>
    <w:p w14:paraId="2D30DC47" w14:textId="77777777" w:rsidR="000D1FE2" w:rsidRDefault="005E5B96">
      <w:pPr>
        <w:spacing w:line="600" w:lineRule="auto"/>
        <w:ind w:firstLine="720"/>
        <w:jc w:val="both"/>
        <w:rPr>
          <w:rFonts w:eastAsia="Times New Roman" w:cs="Times New Roman"/>
          <w:szCs w:val="24"/>
        </w:rPr>
      </w:pPr>
      <w:r w:rsidRPr="002C35A6">
        <w:rPr>
          <w:rFonts w:eastAsia="Times New Roman" w:cs="Times New Roman"/>
          <w:szCs w:val="24"/>
        </w:rPr>
        <w:t>Πληρώνουν καθυστερημένα υποχρεώσεις ζημιογό</w:t>
      </w:r>
      <w:r w:rsidRPr="002C35A6">
        <w:rPr>
          <w:rFonts w:eastAsia="Times New Roman" w:cs="Times New Roman"/>
          <w:szCs w:val="24"/>
        </w:rPr>
        <w:t>νων οργανισμών</w:t>
      </w:r>
      <w:r>
        <w:rPr>
          <w:rFonts w:eastAsia="Times New Roman" w:cs="Times New Roman"/>
          <w:szCs w:val="24"/>
        </w:rPr>
        <w:t>,</w:t>
      </w:r>
      <w:r w:rsidRPr="002C35A6">
        <w:rPr>
          <w:rFonts w:eastAsia="Times New Roman" w:cs="Times New Roman"/>
          <w:szCs w:val="24"/>
        </w:rPr>
        <w:t xml:space="preserve"> όπως η </w:t>
      </w:r>
      <w:r>
        <w:rPr>
          <w:rFonts w:eastAsia="Times New Roman" w:cs="Times New Roman"/>
          <w:szCs w:val="24"/>
        </w:rPr>
        <w:t>Ελληνική Βιομηχανίας Ζαχάρεως, αντί να υλοποιήσουν</w:t>
      </w:r>
      <w:r w:rsidRPr="002C35A6">
        <w:rPr>
          <w:rFonts w:eastAsia="Times New Roman" w:cs="Times New Roman"/>
          <w:szCs w:val="24"/>
        </w:rPr>
        <w:t xml:space="preserve"> σχέδιο </w:t>
      </w:r>
      <w:r w:rsidRPr="002C35A6">
        <w:rPr>
          <w:rFonts w:eastAsia="Times New Roman" w:cs="Times New Roman"/>
          <w:szCs w:val="24"/>
        </w:rPr>
        <w:t>εξυγίανσ</w:t>
      </w:r>
      <w:r>
        <w:rPr>
          <w:rFonts w:eastAsia="Times New Roman" w:cs="Times New Roman"/>
          <w:szCs w:val="24"/>
        </w:rPr>
        <w:t>ή</w:t>
      </w:r>
      <w:r w:rsidRPr="002C35A6">
        <w:rPr>
          <w:rFonts w:eastAsia="Times New Roman" w:cs="Times New Roman"/>
          <w:szCs w:val="24"/>
        </w:rPr>
        <w:t xml:space="preserve">ς </w:t>
      </w:r>
      <w:r>
        <w:rPr>
          <w:rFonts w:eastAsia="Times New Roman" w:cs="Times New Roman"/>
          <w:szCs w:val="24"/>
        </w:rPr>
        <w:t xml:space="preserve">τους, </w:t>
      </w:r>
      <w:r w:rsidRPr="002C35A6">
        <w:rPr>
          <w:rFonts w:eastAsia="Times New Roman" w:cs="Times New Roman"/>
          <w:szCs w:val="24"/>
        </w:rPr>
        <w:t xml:space="preserve">ώστε να </w:t>
      </w:r>
      <w:r>
        <w:rPr>
          <w:rFonts w:eastAsia="Times New Roman" w:cs="Times New Roman"/>
          <w:szCs w:val="24"/>
        </w:rPr>
        <w:t xml:space="preserve">μην ζημιώνουν άλλο το </w:t>
      </w:r>
      <w:r>
        <w:rPr>
          <w:rFonts w:eastAsia="Times New Roman" w:cs="Times New Roman"/>
          <w:szCs w:val="24"/>
        </w:rPr>
        <w:t>δημόσιο</w:t>
      </w:r>
      <w:r>
        <w:rPr>
          <w:rFonts w:eastAsia="Times New Roman" w:cs="Times New Roman"/>
          <w:szCs w:val="24"/>
        </w:rPr>
        <w:t>. Δήθεν διευκολύνουν τις επενδύσεις</w:t>
      </w:r>
      <w:r w:rsidRPr="002C35A6">
        <w:rPr>
          <w:rFonts w:eastAsia="Times New Roman" w:cs="Times New Roman"/>
          <w:szCs w:val="24"/>
        </w:rPr>
        <w:t xml:space="preserve"> με το να δίνουν </w:t>
      </w:r>
      <w:r>
        <w:rPr>
          <w:rFonts w:eastAsia="Times New Roman" w:cs="Times New Roman"/>
          <w:szCs w:val="24"/>
        </w:rPr>
        <w:t>αλλεπάλληλες παρα</w:t>
      </w:r>
      <w:r w:rsidRPr="002C35A6">
        <w:rPr>
          <w:rFonts w:eastAsia="Times New Roman" w:cs="Times New Roman"/>
          <w:szCs w:val="24"/>
        </w:rPr>
        <w:t xml:space="preserve">τάσεις ολοκλήρωσης επενδυτικών </w:t>
      </w:r>
      <w:r w:rsidRPr="002C35A6">
        <w:rPr>
          <w:rFonts w:eastAsia="Times New Roman" w:cs="Times New Roman"/>
          <w:szCs w:val="24"/>
        </w:rPr>
        <w:lastRenderedPageBreak/>
        <w:t>σχεδίων</w:t>
      </w:r>
      <w:r>
        <w:rPr>
          <w:rFonts w:eastAsia="Times New Roman" w:cs="Times New Roman"/>
          <w:szCs w:val="24"/>
        </w:rPr>
        <w:t>.</w:t>
      </w:r>
      <w:r w:rsidRPr="002C35A6">
        <w:rPr>
          <w:rFonts w:eastAsia="Times New Roman" w:cs="Times New Roman"/>
          <w:szCs w:val="24"/>
        </w:rPr>
        <w:t xml:space="preserve"> Μα</w:t>
      </w:r>
      <w:r>
        <w:rPr>
          <w:rFonts w:eastAsia="Times New Roman" w:cs="Times New Roman"/>
          <w:szCs w:val="24"/>
        </w:rPr>
        <w:t>, τα επενδ</w:t>
      </w:r>
      <w:r>
        <w:rPr>
          <w:rFonts w:eastAsia="Times New Roman" w:cs="Times New Roman"/>
          <w:szCs w:val="24"/>
        </w:rPr>
        <w:t xml:space="preserve">υτικά σχέδια δεν ολοκληρώνονται γιατί οι επενδυτές </w:t>
      </w:r>
      <w:r w:rsidRPr="002C35A6">
        <w:rPr>
          <w:rFonts w:eastAsia="Times New Roman" w:cs="Times New Roman"/>
          <w:szCs w:val="24"/>
        </w:rPr>
        <w:t>αδυνατούν να</w:t>
      </w:r>
      <w:r>
        <w:rPr>
          <w:rFonts w:eastAsia="Times New Roman" w:cs="Times New Roman"/>
          <w:szCs w:val="24"/>
        </w:rPr>
        <w:t xml:space="preserve"> ολοκληρώσουν</w:t>
      </w:r>
      <w:r w:rsidRPr="002C35A6">
        <w:rPr>
          <w:rFonts w:eastAsia="Times New Roman" w:cs="Times New Roman"/>
          <w:szCs w:val="24"/>
        </w:rPr>
        <w:t xml:space="preserve"> </w:t>
      </w:r>
      <w:r>
        <w:rPr>
          <w:rFonts w:eastAsia="Times New Roman" w:cs="Times New Roman"/>
          <w:szCs w:val="24"/>
        </w:rPr>
        <w:t xml:space="preserve">τους όρους, </w:t>
      </w:r>
      <w:r w:rsidRPr="002C35A6">
        <w:rPr>
          <w:rFonts w:eastAsia="Times New Roman" w:cs="Times New Roman"/>
          <w:szCs w:val="24"/>
        </w:rPr>
        <w:t xml:space="preserve">με τους οποίους </w:t>
      </w:r>
      <w:r>
        <w:rPr>
          <w:rFonts w:eastAsia="Times New Roman" w:cs="Times New Roman"/>
          <w:szCs w:val="24"/>
        </w:rPr>
        <w:t xml:space="preserve">είχαν ενταχθεί στον αναπτυξιακό νόμο πριν την </w:t>
      </w:r>
      <w:r w:rsidRPr="002C35A6">
        <w:rPr>
          <w:rFonts w:eastAsia="Times New Roman" w:cs="Times New Roman"/>
          <w:szCs w:val="24"/>
        </w:rPr>
        <w:t>οικονομική κρίση</w:t>
      </w:r>
      <w:r>
        <w:rPr>
          <w:rFonts w:eastAsia="Times New Roman" w:cs="Times New Roman"/>
          <w:szCs w:val="24"/>
        </w:rPr>
        <w:t>.</w:t>
      </w:r>
      <w:r w:rsidRPr="002C35A6">
        <w:rPr>
          <w:rFonts w:eastAsia="Times New Roman" w:cs="Times New Roman"/>
          <w:szCs w:val="24"/>
        </w:rPr>
        <w:t xml:space="preserve"> </w:t>
      </w:r>
    </w:p>
    <w:p w14:paraId="2D30DC48" w14:textId="77777777" w:rsidR="000D1FE2" w:rsidRDefault="005E5B96">
      <w:pPr>
        <w:spacing w:line="600" w:lineRule="auto"/>
        <w:ind w:firstLine="720"/>
        <w:jc w:val="both"/>
        <w:rPr>
          <w:rFonts w:eastAsia="Times New Roman" w:cs="Times New Roman"/>
          <w:szCs w:val="24"/>
        </w:rPr>
      </w:pPr>
      <w:r w:rsidRPr="002C35A6">
        <w:rPr>
          <w:rFonts w:eastAsia="Times New Roman" w:cs="Times New Roman"/>
          <w:szCs w:val="24"/>
        </w:rPr>
        <w:t>Όσες παρατάσ</w:t>
      </w:r>
      <w:r>
        <w:rPr>
          <w:rFonts w:eastAsia="Times New Roman" w:cs="Times New Roman"/>
          <w:szCs w:val="24"/>
        </w:rPr>
        <w:t>εις αν δώσετε εσείς</w:t>
      </w:r>
      <w:r w:rsidRPr="002C35A6">
        <w:rPr>
          <w:rFonts w:eastAsia="Times New Roman" w:cs="Times New Roman"/>
          <w:szCs w:val="24"/>
        </w:rPr>
        <w:t xml:space="preserve"> και η επόμενη </w:t>
      </w:r>
      <w:r>
        <w:rPr>
          <w:rFonts w:eastAsia="Times New Roman" w:cs="Times New Roman"/>
          <w:szCs w:val="24"/>
        </w:rPr>
        <w:t>κ</w:t>
      </w:r>
      <w:r w:rsidRPr="002C35A6">
        <w:rPr>
          <w:rFonts w:eastAsia="Times New Roman" w:cs="Times New Roman"/>
          <w:szCs w:val="24"/>
        </w:rPr>
        <w:t>υβέρνηση</w:t>
      </w:r>
      <w:r>
        <w:rPr>
          <w:rFonts w:eastAsia="Times New Roman" w:cs="Times New Roman"/>
          <w:szCs w:val="24"/>
        </w:rPr>
        <w:t>,</w:t>
      </w:r>
      <w:r w:rsidRPr="002C35A6">
        <w:rPr>
          <w:rFonts w:eastAsia="Times New Roman" w:cs="Times New Roman"/>
          <w:szCs w:val="24"/>
        </w:rPr>
        <w:t xml:space="preserve"> </w:t>
      </w:r>
      <w:r>
        <w:rPr>
          <w:rFonts w:eastAsia="Times New Roman" w:cs="Times New Roman"/>
          <w:szCs w:val="24"/>
        </w:rPr>
        <w:t xml:space="preserve">δεν </w:t>
      </w:r>
      <w:r w:rsidRPr="002C35A6">
        <w:rPr>
          <w:rFonts w:eastAsia="Times New Roman" w:cs="Times New Roman"/>
          <w:szCs w:val="24"/>
        </w:rPr>
        <w:t>θα το αλλάξε</w:t>
      </w:r>
      <w:r>
        <w:rPr>
          <w:rFonts w:eastAsia="Times New Roman" w:cs="Times New Roman"/>
          <w:szCs w:val="24"/>
        </w:rPr>
        <w:t xml:space="preserve">τε αυτό. Αφήστε </w:t>
      </w:r>
      <w:r w:rsidRPr="002C35A6">
        <w:rPr>
          <w:rFonts w:eastAsia="Times New Roman" w:cs="Times New Roman"/>
          <w:szCs w:val="24"/>
        </w:rPr>
        <w:t xml:space="preserve">που οι περισσότερες από αυτές </w:t>
      </w:r>
      <w:r>
        <w:rPr>
          <w:rFonts w:eastAsia="Times New Roman" w:cs="Times New Roman"/>
          <w:szCs w:val="24"/>
        </w:rPr>
        <w:t xml:space="preserve">τις επενδύσεις </w:t>
      </w:r>
      <w:r w:rsidRPr="002C35A6">
        <w:rPr>
          <w:rFonts w:eastAsia="Times New Roman" w:cs="Times New Roman"/>
          <w:szCs w:val="24"/>
        </w:rPr>
        <w:t xml:space="preserve">δεν μπορούν να </w:t>
      </w:r>
      <w:r>
        <w:rPr>
          <w:rFonts w:eastAsia="Times New Roman" w:cs="Times New Roman"/>
          <w:szCs w:val="24"/>
        </w:rPr>
        <w:t>ολοκληρωθούν, γιατί οι επενδύσεις αυτές έχουν διακόψει τη λειτουργία τους, ενώ έχουν ήδη λάβει τη μισή κρατική επιχορήγηση και εσείς πολύ απλά δεν θέλετε να ασχοληθείτε σοβαρά με τ</w:t>
      </w:r>
      <w:r>
        <w:rPr>
          <w:rFonts w:eastAsia="Times New Roman" w:cs="Times New Roman"/>
          <w:szCs w:val="24"/>
        </w:rPr>
        <w:t>ο θέμα αυτό. Ας αναγκαστούν να κάνουν τις ανακλήσεις των επενδύσεων οι επόμενοι.</w:t>
      </w:r>
    </w:p>
    <w:p w14:paraId="2D30DC4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Τέλος, με τροπολογία καταργείτε</w:t>
      </w:r>
      <w:r w:rsidRPr="002C35A6">
        <w:rPr>
          <w:rFonts w:eastAsia="Times New Roman" w:cs="Times New Roman"/>
          <w:szCs w:val="24"/>
        </w:rPr>
        <w:t xml:space="preserve"> τις διατάξεις </w:t>
      </w:r>
      <w:r>
        <w:rPr>
          <w:rFonts w:eastAsia="Times New Roman" w:cs="Times New Roman"/>
          <w:szCs w:val="24"/>
        </w:rPr>
        <w:t xml:space="preserve">σχετικά με </w:t>
      </w:r>
      <w:r w:rsidRPr="002C35A6">
        <w:rPr>
          <w:rFonts w:eastAsia="Times New Roman" w:cs="Times New Roman"/>
          <w:szCs w:val="24"/>
        </w:rPr>
        <w:t xml:space="preserve">τη μείωση του αφορολόγητου ορίου εισοδήματος </w:t>
      </w:r>
      <w:r>
        <w:rPr>
          <w:rFonts w:eastAsia="Times New Roman" w:cs="Times New Roman"/>
          <w:szCs w:val="24"/>
        </w:rPr>
        <w:t>από μισθωτή εργασία και συντάξεις, ενώ παράλληλα καταργείτε και τα φορολο</w:t>
      </w:r>
      <w:r>
        <w:rPr>
          <w:rFonts w:eastAsia="Times New Roman" w:cs="Times New Roman"/>
          <w:szCs w:val="24"/>
        </w:rPr>
        <w:t>γικά αντίμετρα που θεσπίστηκαν σε αντιπαραβολή του προαναφερόμενου μέτρου. Παίρνετε δηλαδή πίσω τη μείωση του αφορολογήτου ορίου, πιστεύοντας ότι θ</w:t>
      </w:r>
      <w:r w:rsidRPr="002C35A6">
        <w:rPr>
          <w:rFonts w:eastAsia="Times New Roman" w:cs="Times New Roman"/>
          <w:szCs w:val="24"/>
        </w:rPr>
        <w:t>α το λάβουν σοβαρά υπ</w:t>
      </w:r>
      <w:r>
        <w:rPr>
          <w:rFonts w:eastAsia="Times New Roman" w:cs="Times New Roman"/>
          <w:szCs w:val="24"/>
        </w:rPr>
        <w:t xml:space="preserve">’ </w:t>
      </w:r>
      <w:proofErr w:type="spellStart"/>
      <w:r w:rsidRPr="002C35A6">
        <w:rPr>
          <w:rFonts w:eastAsia="Times New Roman" w:cs="Times New Roman"/>
          <w:szCs w:val="24"/>
        </w:rPr>
        <w:t>όψ</w:t>
      </w:r>
      <w:r>
        <w:rPr>
          <w:rFonts w:eastAsia="Times New Roman" w:cs="Times New Roman"/>
          <w:szCs w:val="24"/>
        </w:rPr>
        <w:t>ιν</w:t>
      </w:r>
      <w:proofErr w:type="spellEnd"/>
      <w:r w:rsidRPr="002C35A6">
        <w:rPr>
          <w:rFonts w:eastAsia="Times New Roman" w:cs="Times New Roman"/>
          <w:szCs w:val="24"/>
        </w:rPr>
        <w:t xml:space="preserve"> τους οι πολίτες</w:t>
      </w:r>
      <w:r>
        <w:rPr>
          <w:rFonts w:eastAsia="Times New Roman" w:cs="Times New Roman"/>
          <w:szCs w:val="24"/>
        </w:rPr>
        <w:t>,</w:t>
      </w:r>
      <w:r w:rsidRPr="002C35A6">
        <w:rPr>
          <w:rFonts w:eastAsia="Times New Roman" w:cs="Times New Roman"/>
          <w:szCs w:val="24"/>
        </w:rPr>
        <w:t xml:space="preserve"> όταν μετά από ένα μήνα θα </w:t>
      </w:r>
      <w:r>
        <w:rPr>
          <w:rFonts w:eastAsia="Times New Roman" w:cs="Times New Roman"/>
          <w:szCs w:val="24"/>
        </w:rPr>
        <w:t xml:space="preserve">βρεθούν στις </w:t>
      </w:r>
      <w:r>
        <w:rPr>
          <w:rFonts w:eastAsia="Times New Roman" w:cs="Times New Roman"/>
          <w:szCs w:val="24"/>
        </w:rPr>
        <w:lastRenderedPageBreak/>
        <w:t>κάλπες. Μάλλον δεν μάθατε</w:t>
      </w:r>
      <w:r>
        <w:rPr>
          <w:rFonts w:eastAsia="Times New Roman" w:cs="Times New Roman"/>
          <w:szCs w:val="24"/>
        </w:rPr>
        <w:t xml:space="preserve"> το μάθημά σας από το δώρο Χριστουγέννων που δώσατε το Πάσχα λίγες μέρες πριν τις </w:t>
      </w:r>
      <w:r>
        <w:rPr>
          <w:rFonts w:eastAsia="Times New Roman" w:cs="Times New Roman"/>
          <w:szCs w:val="24"/>
        </w:rPr>
        <w:t>ευρωεκλογές</w:t>
      </w:r>
      <w:r>
        <w:rPr>
          <w:rFonts w:eastAsia="Times New Roman" w:cs="Times New Roman"/>
          <w:szCs w:val="24"/>
        </w:rPr>
        <w:t xml:space="preserve">. </w:t>
      </w:r>
    </w:p>
    <w:p w14:paraId="2D30DC4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Όμως, με τέτοια τεχνάσματα ανάπτυξη </w:t>
      </w:r>
      <w:r w:rsidRPr="002C35A6">
        <w:rPr>
          <w:rFonts w:eastAsia="Times New Roman" w:cs="Times New Roman"/>
          <w:szCs w:val="24"/>
        </w:rPr>
        <w:t>δεν πρόκειται να δούμε</w:t>
      </w:r>
      <w:r>
        <w:rPr>
          <w:rFonts w:eastAsia="Times New Roman" w:cs="Times New Roman"/>
          <w:szCs w:val="24"/>
        </w:rPr>
        <w:t>.</w:t>
      </w:r>
      <w:r w:rsidRPr="002C35A6">
        <w:rPr>
          <w:rFonts w:eastAsia="Times New Roman" w:cs="Times New Roman"/>
          <w:szCs w:val="24"/>
        </w:rPr>
        <w:t xml:space="preserve"> Η χώρα χρειάζεται σοβαρές αλλαγές και μεταρρυθμίσεις</w:t>
      </w:r>
      <w:r>
        <w:rPr>
          <w:rFonts w:eastAsia="Times New Roman" w:cs="Times New Roman"/>
          <w:szCs w:val="24"/>
        </w:rPr>
        <w:t>,</w:t>
      </w:r>
      <w:r w:rsidRPr="002C35A6">
        <w:rPr>
          <w:rFonts w:eastAsia="Times New Roman" w:cs="Times New Roman"/>
          <w:szCs w:val="24"/>
        </w:rPr>
        <w:t xml:space="preserve"> δομικές αλλαγές στη λειτουργία του κράτους και</w:t>
      </w:r>
      <w:r w:rsidRPr="002C35A6">
        <w:rPr>
          <w:rFonts w:eastAsia="Times New Roman" w:cs="Times New Roman"/>
          <w:szCs w:val="24"/>
        </w:rPr>
        <w:t xml:space="preserve"> της οικονομίας</w:t>
      </w:r>
      <w:r>
        <w:rPr>
          <w:rFonts w:eastAsia="Times New Roman" w:cs="Times New Roman"/>
          <w:szCs w:val="24"/>
        </w:rPr>
        <w:t>,</w:t>
      </w:r>
      <w:r w:rsidRPr="002C35A6">
        <w:rPr>
          <w:rFonts w:eastAsia="Times New Roman" w:cs="Times New Roman"/>
          <w:szCs w:val="24"/>
        </w:rPr>
        <w:t xml:space="preserve"> αλλαγές οι οποίες </w:t>
      </w:r>
      <w:r>
        <w:rPr>
          <w:rFonts w:eastAsia="Times New Roman" w:cs="Times New Roman"/>
          <w:szCs w:val="24"/>
        </w:rPr>
        <w:t>θα το μετασχηματίσουν σε έν</w:t>
      </w:r>
      <w:r w:rsidRPr="002C35A6">
        <w:rPr>
          <w:rFonts w:eastAsia="Times New Roman" w:cs="Times New Roman"/>
          <w:szCs w:val="24"/>
        </w:rPr>
        <w:t xml:space="preserve">α σύγχρονο κράτος που θα είναι </w:t>
      </w:r>
      <w:r>
        <w:rPr>
          <w:rFonts w:eastAsia="Times New Roman" w:cs="Times New Roman"/>
          <w:szCs w:val="24"/>
        </w:rPr>
        <w:t>ελκυστικό όχι σ</w:t>
      </w:r>
      <w:r w:rsidRPr="002C35A6">
        <w:rPr>
          <w:rFonts w:eastAsia="Times New Roman" w:cs="Times New Roman"/>
          <w:szCs w:val="24"/>
        </w:rPr>
        <w:t>τους ξένους</w:t>
      </w:r>
      <w:r>
        <w:rPr>
          <w:rFonts w:eastAsia="Times New Roman" w:cs="Times New Roman"/>
          <w:szCs w:val="24"/>
        </w:rPr>
        <w:t>,</w:t>
      </w:r>
      <w:r w:rsidRPr="002C35A6">
        <w:rPr>
          <w:rFonts w:eastAsia="Times New Roman" w:cs="Times New Roman"/>
          <w:szCs w:val="24"/>
        </w:rPr>
        <w:t xml:space="preserve"> αλλά στους νέους της που έφυγαν στο εξωτερικό αναζητώντας εργασία και ένα καλύτερο μέλλον και που αδ</w:t>
      </w:r>
      <w:r>
        <w:rPr>
          <w:rFonts w:eastAsia="Times New Roman" w:cs="Times New Roman"/>
          <w:szCs w:val="24"/>
        </w:rPr>
        <w:t>υνατούν</w:t>
      </w:r>
      <w:r w:rsidRPr="002C35A6">
        <w:rPr>
          <w:rFonts w:eastAsia="Times New Roman" w:cs="Times New Roman"/>
          <w:szCs w:val="24"/>
        </w:rPr>
        <w:t xml:space="preserve"> να επιστρέψουν ακόμα και αν</w:t>
      </w:r>
      <w:r w:rsidRPr="002C35A6">
        <w:rPr>
          <w:rFonts w:eastAsia="Times New Roman" w:cs="Times New Roman"/>
          <w:szCs w:val="24"/>
        </w:rPr>
        <w:t xml:space="preserve"> πραγματικά το θέλουν</w:t>
      </w:r>
      <w:r>
        <w:rPr>
          <w:rFonts w:eastAsia="Times New Roman" w:cs="Times New Roman"/>
          <w:szCs w:val="24"/>
        </w:rPr>
        <w:t>.</w:t>
      </w:r>
      <w:r w:rsidRPr="002C35A6">
        <w:rPr>
          <w:rFonts w:eastAsia="Times New Roman" w:cs="Times New Roman"/>
          <w:szCs w:val="24"/>
        </w:rPr>
        <w:t xml:space="preserve"> </w:t>
      </w:r>
    </w:p>
    <w:p w14:paraId="2D30DC4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Κυβερνήστε, λ</w:t>
      </w:r>
      <w:r w:rsidRPr="002C35A6">
        <w:rPr>
          <w:rFonts w:eastAsia="Times New Roman" w:cs="Times New Roman"/>
          <w:szCs w:val="24"/>
        </w:rPr>
        <w:t>οιπόν</w:t>
      </w:r>
      <w:r>
        <w:rPr>
          <w:rFonts w:eastAsia="Times New Roman" w:cs="Times New Roman"/>
          <w:szCs w:val="24"/>
        </w:rPr>
        <w:t>,</w:t>
      </w:r>
      <w:r w:rsidRPr="002C35A6">
        <w:rPr>
          <w:rFonts w:eastAsia="Times New Roman" w:cs="Times New Roman"/>
          <w:szCs w:val="24"/>
        </w:rPr>
        <w:t xml:space="preserve"> κύριοι</w:t>
      </w:r>
      <w:r>
        <w:rPr>
          <w:rFonts w:eastAsia="Times New Roman" w:cs="Times New Roman"/>
          <w:szCs w:val="24"/>
        </w:rPr>
        <w:t xml:space="preserve">, όχι με το βλέμμα στις κάλπες, αλλά με </w:t>
      </w:r>
      <w:r w:rsidRPr="002C35A6">
        <w:rPr>
          <w:rFonts w:eastAsia="Times New Roman" w:cs="Times New Roman"/>
          <w:szCs w:val="24"/>
        </w:rPr>
        <w:t>το βλέμμα στη νέα γενιά</w:t>
      </w:r>
      <w:r>
        <w:rPr>
          <w:rFonts w:eastAsia="Times New Roman" w:cs="Times New Roman"/>
          <w:szCs w:val="24"/>
        </w:rPr>
        <w:t>,</w:t>
      </w:r>
      <w:r w:rsidRPr="002C35A6">
        <w:rPr>
          <w:rFonts w:eastAsia="Times New Roman" w:cs="Times New Roman"/>
          <w:szCs w:val="24"/>
        </w:rPr>
        <w:t xml:space="preserve"> στα </w:t>
      </w:r>
      <w:r>
        <w:rPr>
          <w:rFonts w:eastAsia="Times New Roman" w:cs="Times New Roman"/>
          <w:szCs w:val="24"/>
        </w:rPr>
        <w:t>δεκαεφτάχρονα που δίνουν</w:t>
      </w:r>
      <w:r w:rsidRPr="002C35A6">
        <w:rPr>
          <w:rFonts w:eastAsia="Times New Roman" w:cs="Times New Roman"/>
          <w:szCs w:val="24"/>
        </w:rPr>
        <w:t xml:space="preserve"> σήμερα πανελλήνιες εξετάσεις και αγωνιούν για την εισαγωγή τους στα πανεπιστήμια</w:t>
      </w:r>
      <w:r>
        <w:rPr>
          <w:rFonts w:eastAsia="Times New Roman" w:cs="Times New Roman"/>
          <w:szCs w:val="24"/>
        </w:rPr>
        <w:t>,</w:t>
      </w:r>
      <w:r w:rsidRPr="002C35A6">
        <w:rPr>
          <w:rFonts w:eastAsia="Times New Roman" w:cs="Times New Roman"/>
          <w:szCs w:val="24"/>
        </w:rPr>
        <w:t xml:space="preserve"> στα </w:t>
      </w:r>
      <w:r>
        <w:rPr>
          <w:rFonts w:eastAsia="Times New Roman" w:cs="Times New Roman"/>
          <w:szCs w:val="24"/>
        </w:rPr>
        <w:t xml:space="preserve">δεκαεφτάχρονα </w:t>
      </w:r>
      <w:r w:rsidRPr="002C35A6">
        <w:rPr>
          <w:rFonts w:eastAsia="Times New Roman" w:cs="Times New Roman"/>
          <w:szCs w:val="24"/>
        </w:rPr>
        <w:t>που αγωνιούν</w:t>
      </w:r>
      <w:r w:rsidRPr="002C35A6">
        <w:rPr>
          <w:rFonts w:eastAsia="Times New Roman" w:cs="Times New Roman"/>
          <w:szCs w:val="24"/>
        </w:rPr>
        <w:t xml:space="preserve"> για το μέλλον τους σε αυτή</w:t>
      </w:r>
      <w:r>
        <w:rPr>
          <w:rFonts w:eastAsia="Times New Roman" w:cs="Times New Roman"/>
          <w:szCs w:val="24"/>
        </w:rPr>
        <w:t>ν</w:t>
      </w:r>
      <w:r w:rsidRPr="002C35A6">
        <w:rPr>
          <w:rFonts w:eastAsia="Times New Roman" w:cs="Times New Roman"/>
          <w:szCs w:val="24"/>
        </w:rPr>
        <w:t xml:space="preserve"> τη χώρα</w:t>
      </w:r>
      <w:r>
        <w:rPr>
          <w:rFonts w:eastAsia="Times New Roman" w:cs="Times New Roman"/>
          <w:szCs w:val="24"/>
        </w:rPr>
        <w:t>,</w:t>
      </w:r>
      <w:r w:rsidRPr="002C35A6">
        <w:rPr>
          <w:rFonts w:eastAsia="Times New Roman" w:cs="Times New Roman"/>
          <w:szCs w:val="24"/>
        </w:rPr>
        <w:t xml:space="preserve"> στα </w:t>
      </w:r>
      <w:r>
        <w:rPr>
          <w:rFonts w:eastAsia="Times New Roman" w:cs="Times New Roman"/>
          <w:szCs w:val="24"/>
        </w:rPr>
        <w:t xml:space="preserve">δεκαεφτάχρονα </w:t>
      </w:r>
      <w:r w:rsidRPr="002C35A6">
        <w:rPr>
          <w:rFonts w:eastAsia="Times New Roman" w:cs="Times New Roman"/>
          <w:szCs w:val="24"/>
        </w:rPr>
        <w:t>που συνεχίζουν να ονειρεύονται</w:t>
      </w:r>
      <w:r>
        <w:rPr>
          <w:rFonts w:eastAsia="Times New Roman" w:cs="Times New Roman"/>
          <w:szCs w:val="24"/>
        </w:rPr>
        <w:t>.</w:t>
      </w:r>
      <w:r w:rsidRPr="002C35A6">
        <w:rPr>
          <w:rFonts w:eastAsia="Times New Roman" w:cs="Times New Roman"/>
          <w:szCs w:val="24"/>
        </w:rPr>
        <w:t xml:space="preserve"> Κ</w:t>
      </w:r>
      <w:r>
        <w:rPr>
          <w:rFonts w:eastAsia="Times New Roman" w:cs="Times New Roman"/>
          <w:szCs w:val="24"/>
        </w:rPr>
        <w:t xml:space="preserve">υβερνήστε </w:t>
      </w:r>
      <w:r w:rsidRPr="002C35A6">
        <w:rPr>
          <w:rFonts w:eastAsia="Times New Roman" w:cs="Times New Roman"/>
          <w:szCs w:val="24"/>
        </w:rPr>
        <w:t>με τέτοιο</w:t>
      </w:r>
      <w:r>
        <w:rPr>
          <w:rFonts w:eastAsia="Times New Roman" w:cs="Times New Roman"/>
          <w:szCs w:val="24"/>
        </w:rPr>
        <w:t>ν</w:t>
      </w:r>
      <w:r w:rsidRPr="002C35A6">
        <w:rPr>
          <w:rFonts w:eastAsia="Times New Roman" w:cs="Times New Roman"/>
          <w:szCs w:val="24"/>
        </w:rPr>
        <w:t xml:space="preserve"> τρόπο ώστε τα σημερινά </w:t>
      </w:r>
      <w:r>
        <w:rPr>
          <w:rFonts w:eastAsia="Times New Roman" w:cs="Times New Roman"/>
          <w:szCs w:val="24"/>
        </w:rPr>
        <w:t>δεκαεφτάχρονα</w:t>
      </w:r>
      <w:r w:rsidRPr="002C35A6">
        <w:rPr>
          <w:rFonts w:eastAsia="Times New Roman" w:cs="Times New Roman"/>
          <w:szCs w:val="24"/>
        </w:rPr>
        <w:t xml:space="preserve"> να μη χρειαστούν να ξενιτευτούν</w:t>
      </w:r>
      <w:r>
        <w:rPr>
          <w:rFonts w:eastAsia="Times New Roman" w:cs="Times New Roman"/>
          <w:szCs w:val="24"/>
        </w:rPr>
        <w:t>,</w:t>
      </w:r>
      <w:r w:rsidRPr="002C35A6">
        <w:rPr>
          <w:rFonts w:eastAsia="Times New Roman" w:cs="Times New Roman"/>
          <w:szCs w:val="24"/>
        </w:rPr>
        <w:t xml:space="preserve"> </w:t>
      </w:r>
      <w:r w:rsidRPr="002C35A6">
        <w:rPr>
          <w:rFonts w:eastAsia="Times New Roman" w:cs="Times New Roman"/>
          <w:szCs w:val="24"/>
        </w:rPr>
        <w:lastRenderedPageBreak/>
        <w:t xml:space="preserve">να μπορέσουν να μείνουν στη χώρα </w:t>
      </w:r>
      <w:r>
        <w:rPr>
          <w:rFonts w:eastAsia="Times New Roman" w:cs="Times New Roman"/>
          <w:szCs w:val="24"/>
        </w:rPr>
        <w:t>μας, να επιχειρήσουν,</w:t>
      </w:r>
      <w:r w:rsidRPr="002C35A6">
        <w:rPr>
          <w:rFonts w:eastAsia="Times New Roman" w:cs="Times New Roman"/>
          <w:szCs w:val="24"/>
        </w:rPr>
        <w:t xml:space="preserve"> να καινοτομήσουν και </w:t>
      </w:r>
      <w:r w:rsidRPr="002C35A6">
        <w:rPr>
          <w:rFonts w:eastAsia="Times New Roman" w:cs="Times New Roman"/>
          <w:szCs w:val="24"/>
        </w:rPr>
        <w:t>να διαπρέψουν</w:t>
      </w:r>
      <w:r>
        <w:rPr>
          <w:rFonts w:eastAsia="Times New Roman" w:cs="Times New Roman"/>
          <w:szCs w:val="24"/>
        </w:rPr>
        <w:t>.</w:t>
      </w:r>
      <w:r w:rsidRPr="002C35A6">
        <w:rPr>
          <w:rFonts w:eastAsia="Times New Roman" w:cs="Times New Roman"/>
          <w:szCs w:val="24"/>
        </w:rPr>
        <w:t xml:space="preserve"> </w:t>
      </w:r>
    </w:p>
    <w:p w14:paraId="2D30DC4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Κουράστηκα </w:t>
      </w:r>
      <w:r w:rsidRPr="002C35A6">
        <w:rPr>
          <w:rFonts w:eastAsia="Times New Roman" w:cs="Times New Roman"/>
          <w:szCs w:val="24"/>
        </w:rPr>
        <w:t xml:space="preserve">τα τελευταία δέκα χρόνια να βλέπω τα ίδια </w:t>
      </w:r>
      <w:r>
        <w:rPr>
          <w:rFonts w:eastAsia="Times New Roman" w:cs="Times New Roman"/>
          <w:szCs w:val="24"/>
        </w:rPr>
        <w:t>υγρά μάτια,</w:t>
      </w:r>
      <w:r w:rsidRPr="002C35A6">
        <w:rPr>
          <w:rFonts w:eastAsia="Times New Roman" w:cs="Times New Roman"/>
          <w:szCs w:val="24"/>
        </w:rPr>
        <w:t xml:space="preserve"> το ίδιο χαμένο βλέμμα του ξενιτεμένου νέου</w:t>
      </w:r>
      <w:r>
        <w:rPr>
          <w:rFonts w:eastAsia="Times New Roman" w:cs="Times New Roman"/>
          <w:szCs w:val="24"/>
        </w:rPr>
        <w:t>, του ξενιτεμένου οικογενειάρχη,</w:t>
      </w:r>
      <w:r w:rsidRPr="002C35A6">
        <w:rPr>
          <w:rFonts w:eastAsia="Times New Roman" w:cs="Times New Roman"/>
          <w:szCs w:val="24"/>
        </w:rPr>
        <w:t xml:space="preserve"> του </w:t>
      </w:r>
      <w:r>
        <w:rPr>
          <w:rFonts w:eastAsia="Times New Roman" w:cs="Times New Roman"/>
          <w:szCs w:val="24"/>
        </w:rPr>
        <w:t xml:space="preserve">ξενιτεμένου Έλληνα. </w:t>
      </w:r>
    </w:p>
    <w:p w14:paraId="2D30DC4D" w14:textId="77777777" w:rsidR="000D1FE2" w:rsidRDefault="005E5B96">
      <w:pPr>
        <w:spacing w:line="600" w:lineRule="auto"/>
        <w:ind w:firstLine="720"/>
        <w:jc w:val="both"/>
        <w:rPr>
          <w:rFonts w:eastAsia="Times New Roman" w:cs="Times New Roman"/>
          <w:szCs w:val="24"/>
        </w:rPr>
      </w:pPr>
      <w:r w:rsidRPr="002C35A6">
        <w:rPr>
          <w:rFonts w:eastAsia="Times New Roman" w:cs="Times New Roman"/>
          <w:szCs w:val="24"/>
        </w:rPr>
        <w:t>Κλείνοντας</w:t>
      </w:r>
      <w:r>
        <w:rPr>
          <w:rFonts w:eastAsia="Times New Roman" w:cs="Times New Roman"/>
          <w:szCs w:val="24"/>
        </w:rPr>
        <w:t>,</w:t>
      </w:r>
      <w:r w:rsidRPr="002C35A6">
        <w:rPr>
          <w:rFonts w:eastAsia="Times New Roman" w:cs="Times New Roman"/>
          <w:szCs w:val="24"/>
        </w:rPr>
        <w:t xml:space="preserve"> να ευχηθώ φυσικά σε όλους τους μαθητές </w:t>
      </w:r>
      <w:r>
        <w:rPr>
          <w:rFonts w:eastAsia="Times New Roman" w:cs="Times New Roman"/>
          <w:szCs w:val="24"/>
        </w:rPr>
        <w:t xml:space="preserve">της Γ΄ </w:t>
      </w:r>
      <w:r>
        <w:rPr>
          <w:rFonts w:eastAsia="Times New Roman" w:cs="Times New Roman"/>
          <w:szCs w:val="24"/>
        </w:rPr>
        <w:t>λ</w:t>
      </w:r>
      <w:r w:rsidRPr="002C35A6">
        <w:rPr>
          <w:rFonts w:eastAsia="Times New Roman" w:cs="Times New Roman"/>
          <w:szCs w:val="24"/>
        </w:rPr>
        <w:t xml:space="preserve">υκείου </w:t>
      </w:r>
      <w:r w:rsidRPr="002C35A6">
        <w:rPr>
          <w:rFonts w:eastAsia="Times New Roman" w:cs="Times New Roman"/>
          <w:szCs w:val="24"/>
        </w:rPr>
        <w:t xml:space="preserve">καλή επιτυχία στις </w:t>
      </w:r>
      <w:r>
        <w:rPr>
          <w:rFonts w:eastAsia="Times New Roman" w:cs="Times New Roman"/>
          <w:szCs w:val="24"/>
        </w:rPr>
        <w:t xml:space="preserve">εισαγωγικές </w:t>
      </w:r>
      <w:r w:rsidRPr="002C35A6">
        <w:rPr>
          <w:rFonts w:eastAsia="Times New Roman" w:cs="Times New Roman"/>
          <w:szCs w:val="24"/>
        </w:rPr>
        <w:t>εξετάσεις στα πανεπιστήμια.</w:t>
      </w:r>
    </w:p>
    <w:p w14:paraId="2D30DC4E"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Να π</w:t>
      </w:r>
      <w:r w:rsidRPr="007C5E25">
        <w:rPr>
          <w:rFonts w:eastAsia="Times New Roman"/>
          <w:color w:val="000000" w:themeColor="text1"/>
          <w:szCs w:val="24"/>
        </w:rPr>
        <w:t xml:space="preserve">ω ένα </w:t>
      </w:r>
      <w:r>
        <w:rPr>
          <w:rFonts w:eastAsia="Times New Roman"/>
          <w:color w:val="000000" w:themeColor="text1"/>
          <w:szCs w:val="24"/>
        </w:rPr>
        <w:t xml:space="preserve">μπράβο </w:t>
      </w:r>
      <w:r w:rsidRPr="007C5E25">
        <w:rPr>
          <w:rFonts w:eastAsia="Times New Roman"/>
          <w:color w:val="000000" w:themeColor="text1"/>
          <w:szCs w:val="24"/>
        </w:rPr>
        <w:t xml:space="preserve">στους γονείς </w:t>
      </w:r>
      <w:r>
        <w:rPr>
          <w:rFonts w:eastAsia="Times New Roman"/>
          <w:color w:val="000000" w:themeColor="text1"/>
          <w:szCs w:val="24"/>
        </w:rPr>
        <w:t>π</w:t>
      </w:r>
      <w:r w:rsidRPr="007C5E25">
        <w:rPr>
          <w:rFonts w:eastAsia="Times New Roman"/>
          <w:color w:val="000000" w:themeColor="text1"/>
          <w:szCs w:val="24"/>
        </w:rPr>
        <w:t>ου</w:t>
      </w:r>
      <w:r>
        <w:rPr>
          <w:rFonts w:eastAsia="Times New Roman"/>
          <w:color w:val="000000" w:themeColor="text1"/>
          <w:szCs w:val="24"/>
        </w:rPr>
        <w:t xml:space="preserve"> στ</w:t>
      </w:r>
      <w:r w:rsidRPr="007C5E25">
        <w:rPr>
          <w:rFonts w:eastAsia="Times New Roman"/>
          <w:color w:val="000000" w:themeColor="text1"/>
          <w:szCs w:val="24"/>
        </w:rPr>
        <w:t>ήρ</w:t>
      </w:r>
      <w:r>
        <w:rPr>
          <w:rFonts w:eastAsia="Times New Roman"/>
          <w:color w:val="000000" w:themeColor="text1"/>
          <w:szCs w:val="24"/>
        </w:rPr>
        <w:t>ιξ</w:t>
      </w:r>
      <w:r w:rsidRPr="007C5E25">
        <w:rPr>
          <w:rFonts w:eastAsia="Times New Roman"/>
          <w:color w:val="000000" w:themeColor="text1"/>
          <w:szCs w:val="24"/>
        </w:rPr>
        <w:t xml:space="preserve">αν τα παιδιά τους </w:t>
      </w:r>
      <w:r>
        <w:rPr>
          <w:rFonts w:eastAsia="Times New Roman"/>
          <w:color w:val="000000" w:themeColor="text1"/>
          <w:szCs w:val="24"/>
        </w:rPr>
        <w:t>σ’ αυτόν τον δύσκολο αγώνα</w:t>
      </w:r>
      <w:r w:rsidRPr="007C5E25">
        <w:rPr>
          <w:rFonts w:eastAsia="Times New Roman"/>
          <w:color w:val="000000" w:themeColor="text1"/>
          <w:szCs w:val="24"/>
        </w:rPr>
        <w:t xml:space="preserve"> και </w:t>
      </w:r>
      <w:r>
        <w:rPr>
          <w:rFonts w:eastAsia="Times New Roman"/>
          <w:color w:val="000000" w:themeColor="text1"/>
          <w:szCs w:val="24"/>
        </w:rPr>
        <w:t>ν</w:t>
      </w:r>
      <w:r w:rsidRPr="007C5E25">
        <w:rPr>
          <w:rFonts w:eastAsia="Times New Roman"/>
          <w:color w:val="000000" w:themeColor="text1"/>
          <w:szCs w:val="24"/>
        </w:rPr>
        <w:t xml:space="preserve">α </w:t>
      </w:r>
      <w:r>
        <w:rPr>
          <w:rFonts w:eastAsia="Times New Roman"/>
          <w:color w:val="000000" w:themeColor="text1"/>
          <w:szCs w:val="24"/>
        </w:rPr>
        <w:t>τους προτρέψ</w:t>
      </w:r>
      <w:r w:rsidRPr="007C5E25">
        <w:rPr>
          <w:rFonts w:eastAsia="Times New Roman"/>
          <w:color w:val="000000" w:themeColor="text1"/>
          <w:szCs w:val="24"/>
        </w:rPr>
        <w:t>ω να μην απογοητευτούν από όποιο αποτέλεσμα</w:t>
      </w:r>
      <w:r>
        <w:rPr>
          <w:rFonts w:eastAsia="Times New Roman"/>
          <w:color w:val="000000" w:themeColor="text1"/>
          <w:szCs w:val="24"/>
        </w:rPr>
        <w:t>. Ν</w:t>
      </w:r>
      <w:r w:rsidRPr="007C5E25">
        <w:rPr>
          <w:rFonts w:eastAsia="Times New Roman"/>
          <w:color w:val="000000" w:themeColor="text1"/>
          <w:szCs w:val="24"/>
        </w:rPr>
        <w:t xml:space="preserve">α κυνηγήσουν τα όνειρά τους </w:t>
      </w:r>
      <w:r>
        <w:rPr>
          <w:rFonts w:eastAsia="Times New Roman"/>
          <w:color w:val="000000" w:themeColor="text1"/>
          <w:szCs w:val="24"/>
        </w:rPr>
        <w:t xml:space="preserve">ανεξάρτητα </w:t>
      </w:r>
      <w:r w:rsidRPr="007C5E25">
        <w:rPr>
          <w:rFonts w:eastAsia="Times New Roman"/>
          <w:color w:val="000000" w:themeColor="text1"/>
          <w:szCs w:val="24"/>
        </w:rPr>
        <w:t xml:space="preserve">από την </w:t>
      </w:r>
      <w:r w:rsidRPr="007C5E25">
        <w:rPr>
          <w:rFonts w:eastAsia="Times New Roman"/>
          <w:color w:val="000000" w:themeColor="text1"/>
          <w:szCs w:val="24"/>
        </w:rPr>
        <w:t xml:space="preserve">επιτυχία ή την αποτυχία </w:t>
      </w:r>
      <w:r>
        <w:rPr>
          <w:rFonts w:eastAsia="Times New Roman"/>
          <w:color w:val="000000" w:themeColor="text1"/>
          <w:szCs w:val="24"/>
        </w:rPr>
        <w:t>τους στις πανελλήνιες. Να γίνουν κατά</w:t>
      </w:r>
      <w:r w:rsidRPr="007C5E25">
        <w:rPr>
          <w:rFonts w:eastAsia="Times New Roman"/>
          <w:color w:val="000000" w:themeColor="text1"/>
          <w:szCs w:val="24"/>
        </w:rPr>
        <w:t xml:space="preserve"> βάση συνειδητοποιημένοι πολίτες</w:t>
      </w:r>
      <w:r>
        <w:rPr>
          <w:rFonts w:eastAsia="Times New Roman"/>
          <w:color w:val="000000" w:themeColor="text1"/>
          <w:szCs w:val="24"/>
        </w:rPr>
        <w:t>,</w:t>
      </w:r>
      <w:r w:rsidRPr="007C5E25">
        <w:rPr>
          <w:rFonts w:eastAsia="Times New Roman"/>
          <w:color w:val="000000" w:themeColor="text1"/>
          <w:szCs w:val="24"/>
        </w:rPr>
        <w:t xml:space="preserve"> ωραίοι άνθρωποι</w:t>
      </w:r>
      <w:r>
        <w:rPr>
          <w:rFonts w:eastAsia="Times New Roman"/>
          <w:color w:val="000000" w:themeColor="text1"/>
          <w:szCs w:val="24"/>
        </w:rPr>
        <w:t>!</w:t>
      </w:r>
    </w:p>
    <w:p w14:paraId="2D30DC4F" w14:textId="77777777" w:rsidR="000D1FE2" w:rsidRDefault="005E5B96">
      <w:pPr>
        <w:spacing w:line="600" w:lineRule="auto"/>
        <w:ind w:firstLine="720"/>
        <w:jc w:val="both"/>
        <w:rPr>
          <w:rFonts w:eastAsia="Times New Roman"/>
          <w:color w:val="000000" w:themeColor="text1"/>
          <w:szCs w:val="24"/>
        </w:rPr>
      </w:pPr>
      <w:r w:rsidRPr="007C5E25">
        <w:rPr>
          <w:rFonts w:eastAsia="Times New Roman"/>
          <w:color w:val="000000" w:themeColor="text1"/>
          <w:szCs w:val="24"/>
        </w:rPr>
        <w:t>Ευχαριστώ</w:t>
      </w:r>
      <w:r>
        <w:rPr>
          <w:rFonts w:eastAsia="Times New Roman"/>
          <w:color w:val="000000" w:themeColor="text1"/>
          <w:szCs w:val="24"/>
        </w:rPr>
        <w:t>.</w:t>
      </w:r>
    </w:p>
    <w:p w14:paraId="2D30DC50" w14:textId="77777777" w:rsidR="000D1FE2" w:rsidRDefault="005E5B96">
      <w:pPr>
        <w:spacing w:line="600" w:lineRule="auto"/>
        <w:ind w:firstLine="720"/>
        <w:jc w:val="center"/>
        <w:rPr>
          <w:rFonts w:eastAsia="Times New Roman"/>
          <w:b/>
          <w:color w:val="000000" w:themeColor="text1"/>
          <w:szCs w:val="24"/>
        </w:rPr>
      </w:pPr>
      <w:r>
        <w:rPr>
          <w:rFonts w:eastAsia="Times New Roman"/>
          <w:color w:val="000000" w:themeColor="text1"/>
          <w:szCs w:val="24"/>
        </w:rPr>
        <w:t>(Χειροκροτήματα)</w:t>
      </w:r>
    </w:p>
    <w:p w14:paraId="2D30DC51" w14:textId="77777777" w:rsidR="000D1FE2" w:rsidRDefault="005E5B96">
      <w:pPr>
        <w:spacing w:line="600" w:lineRule="auto"/>
        <w:ind w:firstLine="720"/>
        <w:jc w:val="both"/>
        <w:rPr>
          <w:rFonts w:eastAsia="Times New Roman"/>
          <w:color w:val="000000" w:themeColor="text1"/>
          <w:szCs w:val="24"/>
        </w:rPr>
      </w:pPr>
      <w:r w:rsidRPr="00D42F8A">
        <w:rPr>
          <w:rFonts w:eastAsia="Times New Roman"/>
          <w:b/>
          <w:color w:val="000000" w:themeColor="text1"/>
          <w:szCs w:val="24"/>
        </w:rPr>
        <w:t xml:space="preserve">ΠΡΟΕΔΡΕΥΩΝ (Γεώργιος </w:t>
      </w:r>
      <w:proofErr w:type="spellStart"/>
      <w:r w:rsidRPr="00D42F8A">
        <w:rPr>
          <w:rFonts w:eastAsia="Times New Roman"/>
          <w:b/>
          <w:color w:val="000000" w:themeColor="text1"/>
          <w:szCs w:val="24"/>
        </w:rPr>
        <w:t>Μαυρωτάς</w:t>
      </w:r>
      <w:proofErr w:type="spellEnd"/>
      <w:r w:rsidRPr="00D42F8A">
        <w:rPr>
          <w:rFonts w:eastAsia="Times New Roman"/>
          <w:b/>
          <w:color w:val="000000" w:themeColor="text1"/>
          <w:szCs w:val="24"/>
        </w:rPr>
        <w:t>):</w:t>
      </w:r>
      <w:r>
        <w:rPr>
          <w:rFonts w:eastAsia="Times New Roman"/>
          <w:color w:val="000000" w:themeColor="text1"/>
          <w:szCs w:val="24"/>
        </w:rPr>
        <w:t xml:space="preserve"> Ευχαριστούμε τον κ. </w:t>
      </w:r>
      <w:proofErr w:type="spellStart"/>
      <w:r>
        <w:rPr>
          <w:rFonts w:eastAsia="Times New Roman"/>
          <w:color w:val="000000" w:themeColor="text1"/>
          <w:szCs w:val="24"/>
        </w:rPr>
        <w:t>Ν</w:t>
      </w:r>
      <w:r w:rsidRPr="007C5E25">
        <w:rPr>
          <w:rFonts w:eastAsia="Times New Roman"/>
          <w:color w:val="000000" w:themeColor="text1"/>
          <w:szCs w:val="24"/>
        </w:rPr>
        <w:t>υφούδη</w:t>
      </w:r>
      <w:proofErr w:type="spellEnd"/>
      <w:r>
        <w:rPr>
          <w:rFonts w:eastAsia="Times New Roman"/>
          <w:color w:val="000000" w:themeColor="text1"/>
          <w:szCs w:val="24"/>
        </w:rPr>
        <w:t>.</w:t>
      </w:r>
    </w:p>
    <w:p w14:paraId="2D30DC52"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lastRenderedPageBreak/>
        <w:t xml:space="preserve">Εν συνεχεία θα πάρουν τον λόγο με τη σειρά, ο κ. </w:t>
      </w:r>
      <w:proofErr w:type="spellStart"/>
      <w:r>
        <w:rPr>
          <w:rFonts w:eastAsia="Times New Roman"/>
          <w:color w:val="000000" w:themeColor="text1"/>
          <w:szCs w:val="24"/>
        </w:rPr>
        <w:t>Σπίρτζ</w:t>
      </w:r>
      <w:r>
        <w:rPr>
          <w:rFonts w:eastAsia="Times New Roman"/>
          <w:color w:val="000000" w:themeColor="text1"/>
          <w:szCs w:val="24"/>
        </w:rPr>
        <w:t>ης</w:t>
      </w:r>
      <w:proofErr w:type="spellEnd"/>
      <w:r>
        <w:rPr>
          <w:rFonts w:eastAsia="Times New Roman"/>
          <w:color w:val="000000" w:themeColor="text1"/>
          <w:szCs w:val="24"/>
        </w:rPr>
        <w:t xml:space="preserve"> για να υποστηρίξει την τροπολογία 2231 και ο </w:t>
      </w:r>
      <w:r w:rsidRPr="007C5E25">
        <w:rPr>
          <w:rFonts w:eastAsia="Times New Roman"/>
          <w:color w:val="000000" w:themeColor="text1"/>
          <w:szCs w:val="24"/>
        </w:rPr>
        <w:t>κ</w:t>
      </w:r>
      <w:r>
        <w:rPr>
          <w:rFonts w:eastAsia="Times New Roman"/>
          <w:color w:val="000000" w:themeColor="text1"/>
          <w:szCs w:val="24"/>
        </w:rPr>
        <w:t xml:space="preserve">. Παππάς για </w:t>
      </w:r>
      <w:r w:rsidRPr="007C5E25">
        <w:rPr>
          <w:rFonts w:eastAsia="Times New Roman"/>
          <w:color w:val="000000" w:themeColor="text1"/>
          <w:szCs w:val="24"/>
        </w:rPr>
        <w:t xml:space="preserve">την </w:t>
      </w:r>
      <w:r>
        <w:rPr>
          <w:rFonts w:eastAsia="Times New Roman"/>
          <w:color w:val="000000" w:themeColor="text1"/>
          <w:szCs w:val="24"/>
        </w:rPr>
        <w:t xml:space="preserve">τροπολογία </w:t>
      </w:r>
      <w:r w:rsidRPr="007C5E25">
        <w:rPr>
          <w:rFonts w:eastAsia="Times New Roman"/>
          <w:color w:val="000000" w:themeColor="text1"/>
          <w:szCs w:val="24"/>
        </w:rPr>
        <w:t>2250</w:t>
      </w:r>
      <w:r>
        <w:rPr>
          <w:rFonts w:eastAsia="Times New Roman"/>
          <w:color w:val="000000" w:themeColor="text1"/>
          <w:szCs w:val="24"/>
        </w:rPr>
        <w:t xml:space="preserve">. Θα ακολουθήσει στο Βήμα </w:t>
      </w:r>
      <w:r w:rsidRPr="007C5E25">
        <w:rPr>
          <w:rFonts w:eastAsia="Times New Roman"/>
          <w:color w:val="000000" w:themeColor="text1"/>
          <w:szCs w:val="24"/>
        </w:rPr>
        <w:t>ο Κοινοβουλευτικός Εκπρόσωπος του ΣΥΡΙΖΑ</w:t>
      </w:r>
      <w:r>
        <w:rPr>
          <w:rFonts w:eastAsia="Times New Roman"/>
          <w:color w:val="000000" w:themeColor="text1"/>
          <w:szCs w:val="24"/>
        </w:rPr>
        <w:t xml:space="preserve"> </w:t>
      </w:r>
      <w:r w:rsidRPr="007C5E25">
        <w:rPr>
          <w:rFonts w:eastAsia="Times New Roman"/>
          <w:color w:val="000000" w:themeColor="text1"/>
          <w:szCs w:val="24"/>
        </w:rPr>
        <w:t>κ</w:t>
      </w:r>
      <w:r>
        <w:rPr>
          <w:rFonts w:eastAsia="Times New Roman"/>
          <w:color w:val="000000" w:themeColor="text1"/>
          <w:szCs w:val="24"/>
        </w:rPr>
        <w:t>.</w:t>
      </w:r>
      <w:r w:rsidRPr="007C5E25">
        <w:rPr>
          <w:rFonts w:eastAsia="Times New Roman"/>
          <w:color w:val="000000" w:themeColor="text1"/>
          <w:szCs w:val="24"/>
        </w:rPr>
        <w:t xml:space="preserve"> Μαντάς και θα κλείσει ο κ</w:t>
      </w:r>
      <w:r>
        <w:rPr>
          <w:rFonts w:eastAsia="Times New Roman"/>
          <w:color w:val="000000" w:themeColor="text1"/>
          <w:szCs w:val="24"/>
        </w:rPr>
        <w:t>. Ξ</w:t>
      </w:r>
      <w:r w:rsidRPr="007C5E25">
        <w:rPr>
          <w:rFonts w:eastAsia="Times New Roman"/>
          <w:color w:val="000000" w:themeColor="text1"/>
          <w:szCs w:val="24"/>
        </w:rPr>
        <w:t>ανθός</w:t>
      </w:r>
      <w:r>
        <w:rPr>
          <w:rFonts w:eastAsia="Times New Roman"/>
          <w:color w:val="000000" w:themeColor="text1"/>
          <w:szCs w:val="24"/>
        </w:rPr>
        <w:t>.</w:t>
      </w:r>
    </w:p>
    <w:p w14:paraId="2D30DC53"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Ορίστε, κύριε </w:t>
      </w:r>
      <w:proofErr w:type="spellStart"/>
      <w:r>
        <w:rPr>
          <w:rFonts w:eastAsia="Times New Roman"/>
          <w:color w:val="000000" w:themeColor="text1"/>
          <w:szCs w:val="24"/>
        </w:rPr>
        <w:t>Σπίρτζη</w:t>
      </w:r>
      <w:proofErr w:type="spellEnd"/>
      <w:r>
        <w:rPr>
          <w:rFonts w:eastAsia="Times New Roman"/>
          <w:color w:val="000000" w:themeColor="text1"/>
          <w:szCs w:val="24"/>
        </w:rPr>
        <w:t xml:space="preserve">, έχετε </w:t>
      </w:r>
      <w:r w:rsidRPr="007C5E25">
        <w:rPr>
          <w:rFonts w:eastAsia="Times New Roman"/>
          <w:color w:val="000000" w:themeColor="text1"/>
          <w:szCs w:val="24"/>
        </w:rPr>
        <w:t>το</w:t>
      </w:r>
      <w:r>
        <w:rPr>
          <w:rFonts w:eastAsia="Times New Roman"/>
          <w:color w:val="000000" w:themeColor="text1"/>
          <w:szCs w:val="24"/>
        </w:rPr>
        <w:t>ν</w:t>
      </w:r>
      <w:r w:rsidRPr="007C5E25">
        <w:rPr>
          <w:rFonts w:eastAsia="Times New Roman"/>
          <w:color w:val="000000" w:themeColor="text1"/>
          <w:szCs w:val="24"/>
        </w:rPr>
        <w:t xml:space="preserve"> λόγο</w:t>
      </w:r>
      <w:r>
        <w:rPr>
          <w:rFonts w:eastAsia="Times New Roman"/>
          <w:color w:val="000000" w:themeColor="text1"/>
          <w:szCs w:val="24"/>
        </w:rPr>
        <w:t>.</w:t>
      </w:r>
    </w:p>
    <w:p w14:paraId="2D30DC54" w14:textId="77777777" w:rsidR="000D1FE2" w:rsidRDefault="005E5B96">
      <w:pPr>
        <w:spacing w:line="600" w:lineRule="auto"/>
        <w:ind w:firstLine="720"/>
        <w:jc w:val="both"/>
        <w:rPr>
          <w:rFonts w:eastAsia="Times New Roman"/>
          <w:color w:val="000000" w:themeColor="text1"/>
          <w:szCs w:val="24"/>
        </w:rPr>
      </w:pPr>
      <w:r w:rsidRPr="0084012A">
        <w:rPr>
          <w:rFonts w:eastAsia="Times New Roman"/>
          <w:b/>
          <w:color w:val="000000" w:themeColor="text1"/>
          <w:szCs w:val="24"/>
        </w:rPr>
        <w:t xml:space="preserve">ΧΡΗΣΤΟΣ ΣΠΙΡΤΖΗΣ (Υπουργός </w:t>
      </w:r>
      <w:r w:rsidRPr="0084012A">
        <w:rPr>
          <w:rFonts w:eastAsia="Times New Roman"/>
          <w:b/>
          <w:color w:val="000000" w:themeColor="text1"/>
          <w:szCs w:val="24"/>
        </w:rPr>
        <w:t>Υποδομών και Μεταφορών):</w:t>
      </w:r>
      <w:r>
        <w:rPr>
          <w:rFonts w:eastAsia="Times New Roman"/>
          <w:color w:val="000000" w:themeColor="text1"/>
          <w:szCs w:val="24"/>
        </w:rPr>
        <w:t xml:space="preserve"> Ευχαριστώ, κύριε Πρόεδρε.</w:t>
      </w:r>
    </w:p>
    <w:p w14:paraId="2D30DC55"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Ε</w:t>
      </w:r>
      <w:r w:rsidRPr="007C5E25">
        <w:rPr>
          <w:rFonts w:eastAsia="Times New Roman"/>
          <w:color w:val="000000" w:themeColor="text1"/>
          <w:szCs w:val="24"/>
        </w:rPr>
        <w:t>ίναι μία τροπολογία</w:t>
      </w:r>
      <w:r>
        <w:rPr>
          <w:rFonts w:eastAsia="Times New Roman"/>
          <w:color w:val="000000" w:themeColor="text1"/>
          <w:szCs w:val="24"/>
        </w:rPr>
        <w:t>, μία</w:t>
      </w:r>
      <w:r w:rsidRPr="007C5E25">
        <w:rPr>
          <w:rFonts w:eastAsia="Times New Roman"/>
          <w:color w:val="000000" w:themeColor="text1"/>
          <w:szCs w:val="24"/>
        </w:rPr>
        <w:t xml:space="preserve"> ρύθμιση τυπική</w:t>
      </w:r>
      <w:r>
        <w:rPr>
          <w:rFonts w:eastAsia="Times New Roman"/>
          <w:color w:val="000000" w:themeColor="text1"/>
          <w:szCs w:val="24"/>
        </w:rPr>
        <w:t>. Ε</w:t>
      </w:r>
      <w:r w:rsidRPr="007C5E25">
        <w:rPr>
          <w:rFonts w:eastAsia="Times New Roman"/>
          <w:color w:val="000000" w:themeColor="text1"/>
          <w:szCs w:val="24"/>
        </w:rPr>
        <w:t xml:space="preserve">ίναι για τους συμπολίτες μας που έχουν συμπληρώσει την ηλικία των </w:t>
      </w:r>
      <w:r>
        <w:rPr>
          <w:rFonts w:eastAsia="Times New Roman"/>
          <w:color w:val="000000" w:themeColor="text1"/>
          <w:szCs w:val="24"/>
        </w:rPr>
        <w:t xml:space="preserve">εβδομήντα τεσσάρων </w:t>
      </w:r>
      <w:r w:rsidRPr="007C5E25">
        <w:rPr>
          <w:rFonts w:eastAsia="Times New Roman"/>
          <w:color w:val="000000" w:themeColor="text1"/>
          <w:szCs w:val="24"/>
        </w:rPr>
        <w:t>ετών και πρέπει να παρατείνουμε την ισχύ άδειας οδήγησης</w:t>
      </w:r>
      <w:r>
        <w:rPr>
          <w:rFonts w:eastAsia="Times New Roman"/>
          <w:color w:val="000000" w:themeColor="text1"/>
          <w:szCs w:val="24"/>
        </w:rPr>
        <w:t xml:space="preserve"> –ο </w:t>
      </w:r>
      <w:r w:rsidRPr="007C5E25">
        <w:rPr>
          <w:rFonts w:eastAsia="Times New Roman"/>
          <w:color w:val="000000" w:themeColor="text1"/>
          <w:szCs w:val="24"/>
        </w:rPr>
        <w:t xml:space="preserve">προηγούμενος νόμος </w:t>
      </w:r>
      <w:r>
        <w:rPr>
          <w:rFonts w:eastAsia="Times New Roman"/>
          <w:color w:val="000000" w:themeColor="text1"/>
          <w:szCs w:val="24"/>
        </w:rPr>
        <w:t xml:space="preserve">ισχύει </w:t>
      </w:r>
      <w:r w:rsidRPr="007C5E25">
        <w:rPr>
          <w:rFonts w:eastAsia="Times New Roman"/>
          <w:color w:val="000000" w:themeColor="text1"/>
          <w:szCs w:val="24"/>
        </w:rPr>
        <w:t xml:space="preserve"> μέχρι τις 31 Ιουλίου του 2019</w:t>
      </w:r>
      <w:r>
        <w:rPr>
          <w:rFonts w:eastAsia="Times New Roman"/>
          <w:color w:val="000000" w:themeColor="text1"/>
          <w:szCs w:val="24"/>
        </w:rPr>
        <w:t>-, π</w:t>
      </w:r>
      <w:r w:rsidRPr="007C5E25">
        <w:rPr>
          <w:rFonts w:eastAsia="Times New Roman"/>
          <w:color w:val="000000" w:themeColor="text1"/>
          <w:szCs w:val="24"/>
        </w:rPr>
        <w:t xml:space="preserve">ροκειμένου να εξυπηρετηθούν λόγω εκλογών και λόγω του φόρτου </w:t>
      </w:r>
      <w:r>
        <w:rPr>
          <w:rFonts w:eastAsia="Times New Roman"/>
          <w:color w:val="000000" w:themeColor="text1"/>
          <w:szCs w:val="24"/>
        </w:rPr>
        <w:t>που υπάρχει στις υπηρεσίες των περιφερειών λόγω των γνωστών, αν θέλετε, δυσχερειών που κάποιοι σκόπιμα έχουν ξεκινήσει εδώ και μήνες.</w:t>
      </w:r>
    </w:p>
    <w:p w14:paraId="2D30DC56"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Π</w:t>
      </w:r>
      <w:r>
        <w:rPr>
          <w:rFonts w:eastAsia="Times New Roman"/>
          <w:color w:val="000000" w:themeColor="text1"/>
          <w:szCs w:val="24"/>
        </w:rPr>
        <w:t xml:space="preserve">αρατείνεται, λοιπόν, αυτή η προθεσμία για πέντε μήνες και το ίδιο ισχύει για την έκδοση της απαραίτητης βεβαίωσης ότι </w:t>
      </w:r>
      <w:r>
        <w:rPr>
          <w:rFonts w:eastAsia="Times New Roman"/>
          <w:color w:val="000000" w:themeColor="text1"/>
          <w:szCs w:val="24"/>
        </w:rPr>
        <w:lastRenderedPageBreak/>
        <w:t>έχουν δώσει ή έχουν κάνει αίτηση για εξετάσεις, για να μην υπάρχει πρόβλημα με την Τροχαία, γιατί δεν έβγαζαν αντίστοιχες βεβαιώσεις μέχρι</w:t>
      </w:r>
      <w:r>
        <w:rPr>
          <w:rFonts w:eastAsia="Times New Roman"/>
          <w:color w:val="000000" w:themeColor="text1"/>
          <w:szCs w:val="24"/>
        </w:rPr>
        <w:t xml:space="preserve"> τέλος του χρόνου.</w:t>
      </w:r>
    </w:p>
    <w:p w14:paraId="2D30DC57"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Είναι δύο τυπικές ημερομηνίες και υπάρχει και μια νομοτεχνική βελτίωση που θέλω να σας δώσω στα Πρακτικά για την κατάργηση της σχετικής διάταξης.</w:t>
      </w:r>
    </w:p>
    <w:p w14:paraId="2D30DC58"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Σας ευχαριστώ πολύ.</w:t>
      </w:r>
    </w:p>
    <w:p w14:paraId="2D30DC5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ο Υπουργός Υποδομών και Μεταφορών κ. Χρήστος </w:t>
      </w:r>
      <w:proofErr w:type="spellStart"/>
      <w:r>
        <w:rPr>
          <w:rFonts w:eastAsia="Times New Roman" w:cs="Times New Roman"/>
          <w:szCs w:val="24"/>
        </w:rPr>
        <w:t>Σπίρτζης</w:t>
      </w:r>
      <w:proofErr w:type="spellEnd"/>
      <w:r>
        <w:rPr>
          <w:rFonts w:eastAsia="Times New Roman" w:cs="Times New Roman"/>
          <w:szCs w:val="24"/>
        </w:rPr>
        <w:t xml:space="preserve"> </w:t>
      </w:r>
      <w:r>
        <w:rPr>
          <w:rFonts w:eastAsia="Times New Roman" w:cs="Times New Roman"/>
          <w:szCs w:val="24"/>
        </w:rPr>
        <w:t xml:space="preserve">καταθέτει για τα Πρακτικά την </w:t>
      </w:r>
      <w:r>
        <w:rPr>
          <w:rFonts w:eastAsia="Times New Roman" w:cs="Times New Roman"/>
          <w:szCs w:val="24"/>
        </w:rPr>
        <w:t>προαναφερθείσα νομοτεχνική βελτίωση</w:t>
      </w:r>
      <w:r>
        <w:rPr>
          <w:rFonts w:eastAsia="Times New Roman" w:cs="Times New Roman"/>
          <w:szCs w:val="24"/>
        </w:rPr>
        <w:t>, η οποία</w:t>
      </w:r>
      <w:r>
        <w:rPr>
          <w:rFonts w:eastAsia="Times New Roman" w:cs="Times New Roman"/>
          <w:szCs w:val="24"/>
        </w:rPr>
        <w:t xml:space="preserve"> έχει ως εξής:</w:t>
      </w:r>
    </w:p>
    <w:p w14:paraId="2D30DC5A" w14:textId="77777777" w:rsidR="000D1FE2" w:rsidRDefault="005E5B96">
      <w:pPr>
        <w:spacing w:line="600" w:lineRule="auto"/>
        <w:ind w:firstLine="709"/>
        <w:jc w:val="center"/>
        <w:rPr>
          <w:rFonts w:eastAsia="Times New Roman"/>
          <w:color w:val="FF0000"/>
          <w:szCs w:val="24"/>
        </w:rPr>
      </w:pPr>
      <w:r w:rsidRPr="00F95127">
        <w:rPr>
          <w:rFonts w:eastAsia="Times New Roman" w:cs="Times New Roman"/>
          <w:color w:val="FF0000"/>
          <w:szCs w:val="24"/>
        </w:rPr>
        <w:t>(</w:t>
      </w:r>
      <w:r w:rsidRPr="00F95127">
        <w:rPr>
          <w:rFonts w:eastAsia="Times New Roman"/>
          <w:color w:val="FF0000"/>
          <w:szCs w:val="24"/>
        </w:rPr>
        <w:t>ΑΛΛΑΓΗ ΣΕΛΙΔΑΣ</w:t>
      </w:r>
      <w:r w:rsidRPr="00F95127">
        <w:rPr>
          <w:rFonts w:eastAsia="Times New Roman"/>
          <w:color w:val="FF0000"/>
          <w:szCs w:val="24"/>
        </w:rPr>
        <w:t>)</w:t>
      </w:r>
    </w:p>
    <w:p w14:paraId="2D30DC5B" w14:textId="77777777" w:rsidR="000D1FE2" w:rsidRDefault="005E5B96">
      <w:pPr>
        <w:spacing w:line="600" w:lineRule="auto"/>
        <w:ind w:firstLine="709"/>
        <w:jc w:val="center"/>
        <w:rPr>
          <w:rFonts w:eastAsia="Times New Roman"/>
          <w:color w:val="FF0000"/>
          <w:szCs w:val="24"/>
        </w:rPr>
      </w:pPr>
      <w:r w:rsidRPr="00F95127">
        <w:rPr>
          <w:rFonts w:eastAsia="Times New Roman"/>
          <w:color w:val="FF0000"/>
          <w:szCs w:val="24"/>
        </w:rPr>
        <w:t>(ΝΑ ΜΠΕΙ Η ΣΕΛΙΔΑ 216)</w:t>
      </w:r>
    </w:p>
    <w:p w14:paraId="2D30DC5C" w14:textId="77777777" w:rsidR="000D1FE2" w:rsidRDefault="005E5B96">
      <w:pPr>
        <w:spacing w:line="600" w:lineRule="auto"/>
        <w:ind w:firstLine="709"/>
        <w:jc w:val="center"/>
        <w:rPr>
          <w:rFonts w:eastAsia="Times New Roman"/>
          <w:b/>
          <w:color w:val="FF0000"/>
          <w:szCs w:val="24"/>
        </w:rPr>
      </w:pPr>
      <w:r w:rsidRPr="00F95127">
        <w:rPr>
          <w:rFonts w:eastAsia="Times New Roman"/>
          <w:color w:val="FF0000"/>
          <w:szCs w:val="24"/>
        </w:rPr>
        <w:t>(ΑΛΛΑΓΗ ΣΕΛΙΔΑΣ)</w:t>
      </w:r>
    </w:p>
    <w:p w14:paraId="2D30DC5D" w14:textId="77777777" w:rsidR="000D1FE2" w:rsidRDefault="005E5B96">
      <w:pPr>
        <w:spacing w:line="600" w:lineRule="auto"/>
        <w:ind w:firstLine="720"/>
        <w:jc w:val="both"/>
        <w:rPr>
          <w:rFonts w:eastAsia="Times New Roman"/>
          <w:szCs w:val="24"/>
        </w:rPr>
      </w:pPr>
      <w:r w:rsidRPr="008A1271">
        <w:rPr>
          <w:rFonts w:eastAsia="Times New Roman"/>
          <w:b/>
          <w:szCs w:val="24"/>
        </w:rPr>
        <w:t xml:space="preserve">ΠΡΟΕΔΡΕΥΩΝ (Γεώργιος </w:t>
      </w:r>
      <w:proofErr w:type="spellStart"/>
      <w:r w:rsidRPr="008A1271">
        <w:rPr>
          <w:rFonts w:eastAsia="Times New Roman"/>
          <w:b/>
          <w:szCs w:val="24"/>
        </w:rPr>
        <w:t>Μαυρωτάς</w:t>
      </w:r>
      <w:proofErr w:type="spellEnd"/>
      <w:r w:rsidRPr="008A1271">
        <w:rPr>
          <w:rFonts w:eastAsia="Times New Roman"/>
          <w:b/>
          <w:szCs w:val="24"/>
        </w:rPr>
        <w:t>):</w:t>
      </w:r>
      <w:r w:rsidRPr="008A1271">
        <w:rPr>
          <w:rFonts w:eastAsia="Times New Roman"/>
          <w:szCs w:val="24"/>
        </w:rPr>
        <w:t xml:space="preserve"> Τον λόγο έχει ο </w:t>
      </w:r>
      <w:r w:rsidRPr="001816DF">
        <w:rPr>
          <w:rFonts w:eastAsia="Times New Roman"/>
          <w:szCs w:val="24"/>
        </w:rPr>
        <w:t>Υπουργός Ψηφιακής Πολιτικής, Τηλεπικοινωνιών και Ενημέρωσης</w:t>
      </w:r>
      <w:r w:rsidRPr="008A1271">
        <w:rPr>
          <w:rFonts w:eastAsia="Times New Roman"/>
          <w:szCs w:val="24"/>
        </w:rPr>
        <w:t xml:space="preserve"> </w:t>
      </w:r>
      <w:r w:rsidRPr="008A1271">
        <w:rPr>
          <w:rFonts w:eastAsia="Times New Roman"/>
          <w:szCs w:val="24"/>
        </w:rPr>
        <w:t>κ.</w:t>
      </w:r>
      <w:r w:rsidRPr="008A1271">
        <w:rPr>
          <w:rFonts w:eastAsia="Times New Roman"/>
          <w:szCs w:val="24"/>
        </w:rPr>
        <w:t xml:space="preserve"> Παππάς για την τροπολογία 2250.</w:t>
      </w:r>
    </w:p>
    <w:p w14:paraId="2D30DC5E" w14:textId="77777777" w:rsidR="000D1FE2" w:rsidRDefault="005E5B96">
      <w:pPr>
        <w:spacing w:line="600" w:lineRule="auto"/>
        <w:ind w:firstLine="720"/>
        <w:jc w:val="both"/>
        <w:rPr>
          <w:rFonts w:eastAsia="Times New Roman"/>
          <w:color w:val="000000" w:themeColor="text1"/>
          <w:szCs w:val="24"/>
        </w:rPr>
      </w:pPr>
      <w:r w:rsidRPr="002E0C62">
        <w:rPr>
          <w:rFonts w:eastAsia="Times New Roman"/>
          <w:b/>
          <w:color w:val="000000" w:themeColor="text1"/>
          <w:szCs w:val="24"/>
        </w:rPr>
        <w:lastRenderedPageBreak/>
        <w:t>ΝΙΚΟΛΑΟΣ ΠΑΠΠΑΣ (Υπουργός Ψηφιακής Πολιτικής, Τηλεπικοινωνιών και Ενημέρωσης):</w:t>
      </w:r>
      <w:r>
        <w:rPr>
          <w:rFonts w:eastAsia="Times New Roman"/>
          <w:color w:val="000000" w:themeColor="text1"/>
          <w:szCs w:val="24"/>
        </w:rPr>
        <w:t xml:space="preserve"> Ευχαριστώ πάρα πολύ, κύριε Πρόεδρε.</w:t>
      </w:r>
    </w:p>
    <w:p w14:paraId="2D30DC5F"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Ξεκινώντας θα ήθελα να πω ότι ο ΣΥΡΙΖΑ στον δεύτερο γύρο των δημοτικών και περιφερειακών εκλογών –διότι ακού</w:t>
      </w:r>
      <w:r>
        <w:rPr>
          <w:rFonts w:eastAsia="Times New Roman"/>
          <w:color w:val="000000" w:themeColor="text1"/>
          <w:szCs w:val="24"/>
        </w:rPr>
        <w:t>στηκαν κάποια πράγματα- στήριξε παντού προοδευτικά ψηφοδέλτια και στους δήμους και στις περιφέρειες. Και θα ήταν ευχής έργο κάθε προοδευτική δύναμη σε αυτή εδώ την Αίθουσα</w:t>
      </w:r>
      <w:r>
        <w:rPr>
          <w:rFonts w:eastAsia="Times New Roman"/>
          <w:color w:val="000000" w:themeColor="text1"/>
          <w:szCs w:val="24"/>
        </w:rPr>
        <w:t>,</w:t>
      </w:r>
      <w:r>
        <w:rPr>
          <w:rFonts w:eastAsia="Times New Roman"/>
          <w:color w:val="000000" w:themeColor="text1"/>
          <w:szCs w:val="24"/>
        </w:rPr>
        <w:t xml:space="preserve"> να μπορούσε ευθαρσώς να υποστηρίξει το ίδιο, διότι σε πολλές γειτονιές της Αθήνας φ</w:t>
      </w:r>
      <w:r>
        <w:rPr>
          <w:rFonts w:eastAsia="Times New Roman"/>
          <w:color w:val="000000" w:themeColor="text1"/>
          <w:szCs w:val="24"/>
        </w:rPr>
        <w:t>άνηκε ότι δεν ήταν έτσι η κατάσταση.</w:t>
      </w:r>
    </w:p>
    <w:p w14:paraId="2D30DC60"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Δεύτερον, χρήσιμη Αριστερά είναι η Αριστερά που μπορεί να αλλάξει τα πράγματα για τον λαό. Για τα συμφέροντα </w:t>
      </w:r>
      <w:r w:rsidRPr="007C5E25">
        <w:rPr>
          <w:rFonts w:eastAsia="Times New Roman"/>
          <w:color w:val="000000" w:themeColor="text1"/>
          <w:szCs w:val="24"/>
        </w:rPr>
        <w:t xml:space="preserve">ενδεχομένως </w:t>
      </w:r>
      <w:r>
        <w:rPr>
          <w:rFonts w:eastAsia="Times New Roman"/>
          <w:color w:val="000000" w:themeColor="text1"/>
          <w:szCs w:val="24"/>
        </w:rPr>
        <w:t xml:space="preserve">χρήσιμη Αριστερά είναι αυτή </w:t>
      </w:r>
      <w:r w:rsidRPr="007C5E25">
        <w:rPr>
          <w:rFonts w:eastAsia="Times New Roman"/>
          <w:color w:val="000000" w:themeColor="text1"/>
          <w:szCs w:val="24"/>
        </w:rPr>
        <w:t>που αποχωρεί από το πολιτικό παιχνίδι και διατυπώνε</w:t>
      </w:r>
      <w:r>
        <w:rPr>
          <w:rFonts w:eastAsia="Times New Roman"/>
          <w:color w:val="000000" w:themeColor="text1"/>
          <w:szCs w:val="24"/>
        </w:rPr>
        <w:t>ι την</w:t>
      </w:r>
      <w:r w:rsidRPr="007C5E25">
        <w:rPr>
          <w:rFonts w:eastAsia="Times New Roman"/>
          <w:color w:val="000000" w:themeColor="text1"/>
          <w:szCs w:val="24"/>
        </w:rPr>
        <w:t xml:space="preserve"> άποψη ότι τα </w:t>
      </w:r>
      <w:r w:rsidRPr="007C5E25">
        <w:rPr>
          <w:rFonts w:eastAsia="Times New Roman"/>
          <w:color w:val="000000" w:themeColor="text1"/>
          <w:szCs w:val="24"/>
        </w:rPr>
        <w:t xml:space="preserve">πράγματα θα αλλάξουν </w:t>
      </w:r>
      <w:r>
        <w:rPr>
          <w:rFonts w:eastAsia="Times New Roman"/>
          <w:color w:val="000000" w:themeColor="text1"/>
          <w:szCs w:val="24"/>
        </w:rPr>
        <w:t xml:space="preserve">σε κάποιο απροσδιόριστο </w:t>
      </w:r>
      <w:r w:rsidRPr="007C5E25">
        <w:rPr>
          <w:rFonts w:eastAsia="Times New Roman"/>
          <w:color w:val="000000" w:themeColor="text1"/>
          <w:szCs w:val="24"/>
        </w:rPr>
        <w:t>μέλλον</w:t>
      </w:r>
      <w:r>
        <w:rPr>
          <w:rFonts w:eastAsia="Times New Roman"/>
          <w:color w:val="000000" w:themeColor="text1"/>
          <w:szCs w:val="24"/>
        </w:rPr>
        <w:t>.</w:t>
      </w:r>
    </w:p>
    <w:p w14:paraId="2D30DC61"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Ένα δεύτερο σχόλιο που θα ήθελα να κάνω</w:t>
      </w:r>
      <w:r>
        <w:rPr>
          <w:rFonts w:eastAsia="Times New Roman"/>
          <w:color w:val="000000" w:themeColor="text1"/>
          <w:szCs w:val="24"/>
        </w:rPr>
        <w:t>,</w:t>
      </w:r>
      <w:r>
        <w:rPr>
          <w:rFonts w:eastAsia="Times New Roman"/>
          <w:color w:val="000000" w:themeColor="text1"/>
          <w:szCs w:val="24"/>
        </w:rPr>
        <w:t xml:space="preserve"> είναι </w:t>
      </w:r>
      <w:r w:rsidRPr="007C5E25">
        <w:rPr>
          <w:rFonts w:eastAsia="Times New Roman"/>
          <w:color w:val="000000" w:themeColor="text1"/>
          <w:szCs w:val="24"/>
        </w:rPr>
        <w:t xml:space="preserve">ότι </w:t>
      </w:r>
      <w:r>
        <w:rPr>
          <w:rFonts w:eastAsia="Times New Roman"/>
          <w:color w:val="000000" w:themeColor="text1"/>
          <w:szCs w:val="24"/>
        </w:rPr>
        <w:t xml:space="preserve">ο </w:t>
      </w:r>
      <w:r>
        <w:rPr>
          <w:rFonts w:eastAsia="Times New Roman"/>
          <w:color w:val="000000" w:themeColor="text1"/>
          <w:szCs w:val="24"/>
        </w:rPr>
        <w:t>Κ</w:t>
      </w:r>
      <w:r>
        <w:rPr>
          <w:rFonts w:eastAsia="Times New Roman"/>
          <w:color w:val="000000" w:themeColor="text1"/>
          <w:szCs w:val="24"/>
        </w:rPr>
        <w:t xml:space="preserve">οινοβουλευτικός </w:t>
      </w:r>
      <w:r>
        <w:rPr>
          <w:rFonts w:eastAsia="Times New Roman"/>
          <w:color w:val="000000" w:themeColor="text1"/>
          <w:szCs w:val="24"/>
        </w:rPr>
        <w:t>Ε</w:t>
      </w:r>
      <w:r>
        <w:rPr>
          <w:rFonts w:eastAsia="Times New Roman"/>
          <w:color w:val="000000" w:themeColor="text1"/>
          <w:szCs w:val="24"/>
        </w:rPr>
        <w:t>κπρόσωπος του Ποταμιού περιέγραψε νο</w:t>
      </w:r>
      <w:r>
        <w:rPr>
          <w:rFonts w:eastAsia="Times New Roman"/>
          <w:color w:val="000000" w:themeColor="text1"/>
          <w:szCs w:val="24"/>
        </w:rPr>
        <w:lastRenderedPageBreak/>
        <w:t xml:space="preserve">μίζω κάποιους ευγενείς στόχους. Γι’ αυτούς τους ευγενείς στόχους εργαζόμαστε και </w:t>
      </w:r>
      <w:r w:rsidRPr="007C5E25">
        <w:rPr>
          <w:rFonts w:eastAsia="Times New Roman"/>
          <w:color w:val="000000" w:themeColor="text1"/>
          <w:szCs w:val="24"/>
        </w:rPr>
        <w:t xml:space="preserve">σε αυτούς τους </w:t>
      </w:r>
      <w:r>
        <w:rPr>
          <w:rFonts w:eastAsia="Times New Roman"/>
          <w:color w:val="000000" w:themeColor="text1"/>
          <w:szCs w:val="24"/>
        </w:rPr>
        <w:t xml:space="preserve">ευγενείς στόχους </w:t>
      </w:r>
      <w:r w:rsidRPr="007C5E25">
        <w:rPr>
          <w:rFonts w:eastAsia="Times New Roman"/>
          <w:color w:val="000000" w:themeColor="text1"/>
          <w:szCs w:val="24"/>
        </w:rPr>
        <w:t xml:space="preserve">καλούμε και κάθε </w:t>
      </w:r>
      <w:r>
        <w:rPr>
          <w:rFonts w:eastAsia="Times New Roman"/>
          <w:color w:val="000000" w:themeColor="text1"/>
          <w:szCs w:val="24"/>
        </w:rPr>
        <w:t>π</w:t>
      </w:r>
      <w:r w:rsidRPr="007C5E25">
        <w:rPr>
          <w:rFonts w:eastAsia="Times New Roman"/>
          <w:color w:val="000000" w:themeColor="text1"/>
          <w:szCs w:val="24"/>
        </w:rPr>
        <w:t>ροοδευτική δύναμη να συμβάλ</w:t>
      </w:r>
      <w:r>
        <w:rPr>
          <w:rFonts w:eastAsia="Times New Roman"/>
          <w:color w:val="000000" w:themeColor="text1"/>
          <w:szCs w:val="24"/>
        </w:rPr>
        <w:t>λ</w:t>
      </w:r>
      <w:r w:rsidRPr="007C5E25">
        <w:rPr>
          <w:rFonts w:eastAsia="Times New Roman"/>
          <w:color w:val="000000" w:themeColor="text1"/>
          <w:szCs w:val="24"/>
        </w:rPr>
        <w:t>ει εν</w:t>
      </w:r>
      <w:r>
        <w:rPr>
          <w:rFonts w:eastAsia="Times New Roman"/>
          <w:color w:val="000000" w:themeColor="text1"/>
          <w:szCs w:val="24"/>
        </w:rPr>
        <w:t xml:space="preserve"> </w:t>
      </w:r>
      <w:r w:rsidRPr="007C5E25">
        <w:rPr>
          <w:rFonts w:eastAsia="Times New Roman"/>
          <w:color w:val="000000" w:themeColor="text1"/>
          <w:szCs w:val="24"/>
        </w:rPr>
        <w:t xml:space="preserve">όψει της κρίσιμης αναμέτρησης της </w:t>
      </w:r>
      <w:r>
        <w:rPr>
          <w:rFonts w:eastAsia="Times New Roman"/>
          <w:color w:val="000000" w:themeColor="text1"/>
          <w:szCs w:val="24"/>
        </w:rPr>
        <w:t xml:space="preserve">7ης </w:t>
      </w:r>
      <w:r w:rsidRPr="007C5E25">
        <w:rPr>
          <w:rFonts w:eastAsia="Times New Roman"/>
          <w:color w:val="000000" w:themeColor="text1"/>
          <w:szCs w:val="24"/>
        </w:rPr>
        <w:t>Ιουλίου</w:t>
      </w:r>
      <w:r>
        <w:rPr>
          <w:rFonts w:eastAsia="Times New Roman"/>
          <w:color w:val="000000" w:themeColor="text1"/>
          <w:szCs w:val="24"/>
        </w:rPr>
        <w:t>. Αυτό είναι ένα ξ</w:t>
      </w:r>
      <w:r w:rsidRPr="007C5E25">
        <w:rPr>
          <w:rFonts w:eastAsia="Times New Roman"/>
          <w:color w:val="000000" w:themeColor="text1"/>
          <w:szCs w:val="24"/>
        </w:rPr>
        <w:t>εκάθαρο μήνυμα</w:t>
      </w:r>
      <w:r>
        <w:rPr>
          <w:rFonts w:eastAsia="Times New Roman"/>
          <w:color w:val="000000" w:themeColor="text1"/>
          <w:szCs w:val="24"/>
        </w:rPr>
        <w:t>.</w:t>
      </w:r>
    </w:p>
    <w:p w14:paraId="2D30DC62"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Κύριε Πρόεδρε, καλώ το Σώμα να ψηφίσει την τροπολογία -και ε</w:t>
      </w:r>
      <w:r w:rsidRPr="007C5E25">
        <w:rPr>
          <w:rFonts w:eastAsia="Times New Roman"/>
          <w:color w:val="000000" w:themeColor="text1"/>
          <w:szCs w:val="24"/>
        </w:rPr>
        <w:t>υχαριστώ τον Υπουργό που την έκανε αποδεκτή</w:t>
      </w:r>
      <w:r>
        <w:rPr>
          <w:rFonts w:eastAsia="Times New Roman"/>
          <w:color w:val="000000" w:themeColor="text1"/>
          <w:szCs w:val="24"/>
        </w:rPr>
        <w:t>-,</w:t>
      </w:r>
      <w:r w:rsidRPr="007C5E25">
        <w:rPr>
          <w:rFonts w:eastAsia="Times New Roman"/>
          <w:color w:val="000000" w:themeColor="text1"/>
          <w:szCs w:val="24"/>
        </w:rPr>
        <w:t xml:space="preserve"> η </w:t>
      </w:r>
      <w:r w:rsidRPr="007C5E25">
        <w:rPr>
          <w:rFonts w:eastAsia="Times New Roman"/>
          <w:color w:val="000000" w:themeColor="text1"/>
          <w:szCs w:val="24"/>
        </w:rPr>
        <w:t xml:space="preserve">οποία </w:t>
      </w:r>
      <w:r>
        <w:rPr>
          <w:rFonts w:eastAsia="Times New Roman"/>
          <w:color w:val="000000" w:themeColor="text1"/>
          <w:szCs w:val="24"/>
        </w:rPr>
        <w:t>αφορά τα ζητήματα διανομής του Τ</w:t>
      </w:r>
      <w:r w:rsidRPr="007C5E25">
        <w:rPr>
          <w:rFonts w:eastAsia="Times New Roman"/>
          <w:color w:val="000000" w:themeColor="text1"/>
          <w:szCs w:val="24"/>
        </w:rPr>
        <w:t>ύπου</w:t>
      </w:r>
      <w:r>
        <w:rPr>
          <w:rFonts w:eastAsia="Times New Roman"/>
          <w:color w:val="000000" w:themeColor="text1"/>
          <w:szCs w:val="24"/>
        </w:rPr>
        <w:t>.</w:t>
      </w:r>
    </w:p>
    <w:p w14:paraId="2D30DC63"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Τα ζητήματα διανομής του Τ</w:t>
      </w:r>
      <w:r w:rsidRPr="007C5E25">
        <w:rPr>
          <w:rFonts w:eastAsia="Times New Roman"/>
          <w:color w:val="000000" w:themeColor="text1"/>
          <w:szCs w:val="24"/>
        </w:rPr>
        <w:t xml:space="preserve">ύπου έχουν </w:t>
      </w:r>
      <w:r>
        <w:rPr>
          <w:rFonts w:eastAsia="Times New Roman"/>
          <w:color w:val="000000" w:themeColor="text1"/>
          <w:szCs w:val="24"/>
        </w:rPr>
        <w:t>γ</w:t>
      </w:r>
      <w:r w:rsidRPr="007C5E25">
        <w:rPr>
          <w:rFonts w:eastAsia="Times New Roman"/>
          <w:color w:val="000000" w:themeColor="text1"/>
          <w:szCs w:val="24"/>
        </w:rPr>
        <w:t>ίν</w:t>
      </w:r>
      <w:r>
        <w:rPr>
          <w:rFonts w:eastAsia="Times New Roman"/>
          <w:color w:val="000000" w:themeColor="text1"/>
          <w:szCs w:val="24"/>
        </w:rPr>
        <w:t>ε</w:t>
      </w:r>
      <w:r w:rsidRPr="007C5E25">
        <w:rPr>
          <w:rFonts w:eastAsia="Times New Roman"/>
          <w:color w:val="000000" w:themeColor="text1"/>
          <w:szCs w:val="24"/>
        </w:rPr>
        <w:t xml:space="preserve">ι </w:t>
      </w:r>
      <w:r>
        <w:rPr>
          <w:rFonts w:eastAsia="Times New Roman"/>
          <w:color w:val="000000" w:themeColor="text1"/>
          <w:szCs w:val="24"/>
        </w:rPr>
        <w:t>γνωστά με πάρα πολλά δημοσιεύματα. Η ελευθερία του Τ</w:t>
      </w:r>
      <w:r w:rsidRPr="007C5E25">
        <w:rPr>
          <w:rFonts w:eastAsia="Times New Roman"/>
          <w:color w:val="000000" w:themeColor="text1"/>
          <w:szCs w:val="24"/>
        </w:rPr>
        <w:t xml:space="preserve">ύπου προστατεύεται από το </w:t>
      </w:r>
      <w:r>
        <w:rPr>
          <w:rFonts w:eastAsia="Times New Roman"/>
          <w:color w:val="000000" w:themeColor="text1"/>
          <w:szCs w:val="24"/>
        </w:rPr>
        <w:t>Σ</w:t>
      </w:r>
      <w:r w:rsidRPr="007C5E25">
        <w:rPr>
          <w:rFonts w:eastAsia="Times New Roman"/>
          <w:color w:val="000000" w:themeColor="text1"/>
          <w:szCs w:val="24"/>
        </w:rPr>
        <w:t>ύνταγμ</w:t>
      </w:r>
      <w:r>
        <w:rPr>
          <w:rFonts w:eastAsia="Times New Roman"/>
          <w:color w:val="000000" w:themeColor="text1"/>
          <w:szCs w:val="24"/>
        </w:rPr>
        <w:t>ά</w:t>
      </w:r>
      <w:r w:rsidRPr="007C5E25">
        <w:rPr>
          <w:rFonts w:eastAsia="Times New Roman"/>
          <w:color w:val="000000" w:themeColor="text1"/>
          <w:szCs w:val="24"/>
        </w:rPr>
        <w:t xml:space="preserve"> μας και θα σας έλεγα ότι πρέπει να διασφαλίζεται</w:t>
      </w:r>
      <w:r>
        <w:rPr>
          <w:rFonts w:eastAsia="Times New Roman"/>
          <w:color w:val="000000" w:themeColor="text1"/>
          <w:szCs w:val="24"/>
        </w:rPr>
        <w:t>,</w:t>
      </w:r>
      <w:r w:rsidRPr="007C5E25">
        <w:rPr>
          <w:rFonts w:eastAsia="Times New Roman"/>
          <w:color w:val="000000" w:themeColor="text1"/>
          <w:szCs w:val="24"/>
        </w:rPr>
        <w:t xml:space="preserve"> </w:t>
      </w:r>
      <w:r>
        <w:rPr>
          <w:rFonts w:eastAsia="Times New Roman"/>
          <w:color w:val="000000" w:themeColor="text1"/>
          <w:szCs w:val="24"/>
        </w:rPr>
        <w:t xml:space="preserve">μέσω </w:t>
      </w:r>
      <w:r w:rsidRPr="007C5E25">
        <w:rPr>
          <w:rFonts w:eastAsia="Times New Roman"/>
          <w:color w:val="000000" w:themeColor="text1"/>
          <w:szCs w:val="24"/>
        </w:rPr>
        <w:t>ακριβώς τ</w:t>
      </w:r>
      <w:r>
        <w:rPr>
          <w:rFonts w:eastAsia="Times New Roman"/>
          <w:color w:val="000000" w:themeColor="text1"/>
          <w:szCs w:val="24"/>
        </w:rPr>
        <w:t>η</w:t>
      </w:r>
      <w:r w:rsidRPr="007C5E25">
        <w:rPr>
          <w:rFonts w:eastAsia="Times New Roman"/>
          <w:color w:val="000000" w:themeColor="text1"/>
          <w:szCs w:val="24"/>
        </w:rPr>
        <w:t>ς εγγύησ</w:t>
      </w:r>
      <w:r>
        <w:rPr>
          <w:rFonts w:eastAsia="Times New Roman"/>
          <w:color w:val="000000" w:themeColor="text1"/>
          <w:szCs w:val="24"/>
        </w:rPr>
        <w:t>ης ότι κα</w:t>
      </w:r>
      <w:r>
        <w:rPr>
          <w:rFonts w:eastAsia="Times New Roman"/>
          <w:color w:val="000000" w:themeColor="text1"/>
          <w:szCs w:val="24"/>
        </w:rPr>
        <w:t>ι η διανομή του Τ</w:t>
      </w:r>
      <w:r w:rsidRPr="007C5E25">
        <w:rPr>
          <w:rFonts w:eastAsia="Times New Roman"/>
          <w:color w:val="000000" w:themeColor="text1"/>
          <w:szCs w:val="24"/>
        </w:rPr>
        <w:t>ύπου θα είναι ελεύθερη</w:t>
      </w:r>
      <w:r>
        <w:rPr>
          <w:rFonts w:eastAsia="Times New Roman"/>
          <w:color w:val="000000" w:themeColor="text1"/>
          <w:szCs w:val="24"/>
        </w:rPr>
        <w:t>.</w:t>
      </w:r>
    </w:p>
    <w:p w14:paraId="2D30DC64"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Τα προβλήματα στη διανομή του Τ</w:t>
      </w:r>
      <w:r w:rsidRPr="007C5E25">
        <w:rPr>
          <w:rFonts w:eastAsia="Times New Roman"/>
          <w:color w:val="000000" w:themeColor="text1"/>
          <w:szCs w:val="24"/>
        </w:rPr>
        <w:t>ύπου έχ</w:t>
      </w:r>
      <w:r>
        <w:rPr>
          <w:rFonts w:eastAsia="Times New Roman"/>
          <w:color w:val="000000" w:themeColor="text1"/>
          <w:szCs w:val="24"/>
        </w:rPr>
        <w:t xml:space="preserve">ουν, </w:t>
      </w:r>
      <w:r w:rsidRPr="007C5E25">
        <w:rPr>
          <w:rFonts w:eastAsia="Times New Roman"/>
          <w:color w:val="000000" w:themeColor="text1"/>
          <w:szCs w:val="24"/>
        </w:rPr>
        <w:t xml:space="preserve">όπως </w:t>
      </w:r>
      <w:r>
        <w:rPr>
          <w:rFonts w:eastAsia="Times New Roman"/>
          <w:color w:val="000000" w:themeColor="text1"/>
          <w:szCs w:val="24"/>
        </w:rPr>
        <w:t>είπα, γίνει γνωστά. Υ</w:t>
      </w:r>
      <w:r w:rsidRPr="007C5E25">
        <w:rPr>
          <w:rFonts w:eastAsia="Times New Roman"/>
          <w:color w:val="000000" w:themeColor="text1"/>
          <w:szCs w:val="24"/>
        </w:rPr>
        <w:t>πάρχει ένα μονοπώλιο στ</w:t>
      </w:r>
      <w:r>
        <w:rPr>
          <w:rFonts w:eastAsia="Times New Roman"/>
          <w:color w:val="000000" w:themeColor="text1"/>
          <w:szCs w:val="24"/>
        </w:rPr>
        <w:t xml:space="preserve">η διανομή του Τύπου και </w:t>
      </w:r>
      <w:r w:rsidRPr="007C5E25">
        <w:rPr>
          <w:rFonts w:eastAsia="Times New Roman"/>
          <w:color w:val="000000" w:themeColor="text1"/>
          <w:szCs w:val="24"/>
        </w:rPr>
        <w:t>δημοσιεύματα πάρα πολύ σοβαρά περί μονομερούς αλλαγής της εμπορικής πολιτικής του πρακτορείου απένα</w:t>
      </w:r>
      <w:r w:rsidRPr="007C5E25">
        <w:rPr>
          <w:rFonts w:eastAsia="Times New Roman"/>
          <w:color w:val="000000" w:themeColor="text1"/>
          <w:szCs w:val="24"/>
        </w:rPr>
        <w:t>ντι στα διανεμόμενα έντυπα</w:t>
      </w:r>
      <w:r>
        <w:rPr>
          <w:rFonts w:eastAsia="Times New Roman"/>
          <w:color w:val="000000" w:themeColor="text1"/>
          <w:szCs w:val="24"/>
        </w:rPr>
        <w:t>,</w:t>
      </w:r>
      <w:r w:rsidRPr="007C5E25">
        <w:rPr>
          <w:rFonts w:eastAsia="Times New Roman"/>
          <w:color w:val="000000" w:themeColor="text1"/>
          <w:szCs w:val="24"/>
        </w:rPr>
        <w:t xml:space="preserve"> προκάλεσαν την αντίδραση της </w:t>
      </w:r>
      <w:r>
        <w:rPr>
          <w:rFonts w:eastAsia="Times New Roman"/>
          <w:color w:val="000000" w:themeColor="text1"/>
          <w:szCs w:val="24"/>
        </w:rPr>
        <w:t>Κ</w:t>
      </w:r>
      <w:r w:rsidRPr="007C5E25">
        <w:rPr>
          <w:rFonts w:eastAsia="Times New Roman"/>
          <w:color w:val="000000" w:themeColor="text1"/>
          <w:szCs w:val="24"/>
        </w:rPr>
        <w:t xml:space="preserve">υβέρνησης με επιστολή δική μου </w:t>
      </w:r>
      <w:r>
        <w:rPr>
          <w:rFonts w:eastAsia="Times New Roman"/>
          <w:color w:val="000000" w:themeColor="text1"/>
          <w:szCs w:val="24"/>
        </w:rPr>
        <w:t xml:space="preserve">και του Υφυπουργού κ. Κρέτσου </w:t>
      </w:r>
      <w:r w:rsidRPr="007C5E25">
        <w:rPr>
          <w:rFonts w:eastAsia="Times New Roman"/>
          <w:color w:val="000000" w:themeColor="text1"/>
          <w:szCs w:val="24"/>
        </w:rPr>
        <w:t xml:space="preserve">προς </w:t>
      </w:r>
      <w:r w:rsidRPr="007C5E25">
        <w:rPr>
          <w:rFonts w:eastAsia="Times New Roman"/>
          <w:color w:val="000000" w:themeColor="text1"/>
          <w:szCs w:val="24"/>
        </w:rPr>
        <w:lastRenderedPageBreak/>
        <w:t>την Επιτροπή Ανταγωνισμού</w:t>
      </w:r>
      <w:r>
        <w:rPr>
          <w:rFonts w:eastAsia="Times New Roman"/>
          <w:color w:val="000000" w:themeColor="text1"/>
          <w:szCs w:val="24"/>
        </w:rPr>
        <w:t>,</w:t>
      </w:r>
      <w:r w:rsidRPr="007C5E25">
        <w:rPr>
          <w:rFonts w:eastAsia="Times New Roman"/>
          <w:color w:val="000000" w:themeColor="text1"/>
          <w:szCs w:val="24"/>
        </w:rPr>
        <w:t xml:space="preserve"> η οποία ακολουθήθηκε από επιστολή </w:t>
      </w:r>
      <w:r>
        <w:rPr>
          <w:rFonts w:eastAsia="Times New Roman"/>
          <w:color w:val="000000" w:themeColor="text1"/>
          <w:szCs w:val="24"/>
        </w:rPr>
        <w:t xml:space="preserve">και </w:t>
      </w:r>
      <w:r w:rsidRPr="007C5E25">
        <w:rPr>
          <w:rFonts w:eastAsia="Times New Roman"/>
          <w:color w:val="000000" w:themeColor="text1"/>
          <w:szCs w:val="24"/>
        </w:rPr>
        <w:t xml:space="preserve">του </w:t>
      </w:r>
      <w:r>
        <w:rPr>
          <w:rFonts w:eastAsia="Times New Roman"/>
          <w:color w:val="000000" w:themeColor="text1"/>
          <w:szCs w:val="24"/>
        </w:rPr>
        <w:t>Υ</w:t>
      </w:r>
      <w:r w:rsidRPr="007C5E25">
        <w:rPr>
          <w:rFonts w:eastAsia="Times New Roman"/>
          <w:color w:val="000000" w:themeColor="text1"/>
          <w:szCs w:val="24"/>
        </w:rPr>
        <w:t xml:space="preserve">πουργού </w:t>
      </w:r>
      <w:r>
        <w:rPr>
          <w:rFonts w:eastAsia="Times New Roman"/>
          <w:color w:val="000000" w:themeColor="text1"/>
          <w:szCs w:val="24"/>
        </w:rPr>
        <w:t>Ανάπτυξης και του Αντιπροέδρου της Κ</w:t>
      </w:r>
      <w:r w:rsidRPr="007C5E25">
        <w:rPr>
          <w:rFonts w:eastAsia="Times New Roman"/>
          <w:color w:val="000000" w:themeColor="text1"/>
          <w:szCs w:val="24"/>
        </w:rPr>
        <w:t xml:space="preserve">υβέρνησης </w:t>
      </w:r>
      <w:r>
        <w:rPr>
          <w:rFonts w:eastAsia="Times New Roman"/>
          <w:color w:val="000000" w:themeColor="text1"/>
          <w:szCs w:val="24"/>
        </w:rPr>
        <w:t xml:space="preserve">κ. </w:t>
      </w:r>
      <w:r w:rsidRPr="007C5E25">
        <w:rPr>
          <w:rFonts w:eastAsia="Times New Roman"/>
          <w:color w:val="000000" w:themeColor="text1"/>
          <w:szCs w:val="24"/>
        </w:rPr>
        <w:t>Δραγα</w:t>
      </w:r>
      <w:r w:rsidRPr="007C5E25">
        <w:rPr>
          <w:rFonts w:eastAsia="Times New Roman"/>
          <w:color w:val="000000" w:themeColor="text1"/>
          <w:szCs w:val="24"/>
        </w:rPr>
        <w:t>σάκη</w:t>
      </w:r>
      <w:r>
        <w:rPr>
          <w:rFonts w:eastAsia="Times New Roman"/>
          <w:color w:val="000000" w:themeColor="text1"/>
          <w:szCs w:val="24"/>
        </w:rPr>
        <w:t>.</w:t>
      </w:r>
    </w:p>
    <w:p w14:paraId="2D30DC65"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 xml:space="preserve">Η </w:t>
      </w:r>
      <w:r w:rsidRPr="007C5E25">
        <w:rPr>
          <w:rFonts w:eastAsia="Times New Roman"/>
          <w:color w:val="000000" w:themeColor="text1"/>
          <w:szCs w:val="24"/>
        </w:rPr>
        <w:t>απόφαση της Επιτροπής Ανταγωνισμού με βάση αυτά τα ερωτήματα</w:t>
      </w:r>
      <w:r>
        <w:rPr>
          <w:rFonts w:eastAsia="Times New Roman"/>
          <w:color w:val="000000" w:themeColor="text1"/>
          <w:szCs w:val="24"/>
        </w:rPr>
        <w:t>, τα οποία απηύθυνε η Κ</w:t>
      </w:r>
      <w:r w:rsidRPr="007C5E25">
        <w:rPr>
          <w:rFonts w:eastAsia="Times New Roman"/>
          <w:color w:val="000000" w:themeColor="text1"/>
          <w:szCs w:val="24"/>
        </w:rPr>
        <w:t>υβέρνηση</w:t>
      </w:r>
      <w:r>
        <w:rPr>
          <w:rFonts w:eastAsia="Times New Roman"/>
          <w:color w:val="000000" w:themeColor="text1"/>
          <w:szCs w:val="24"/>
        </w:rPr>
        <w:t>,</w:t>
      </w:r>
      <w:r w:rsidRPr="007C5E25">
        <w:rPr>
          <w:rFonts w:eastAsia="Times New Roman"/>
          <w:color w:val="000000" w:themeColor="text1"/>
          <w:szCs w:val="24"/>
        </w:rPr>
        <w:t xml:space="preserve"> είναι απόφαση ασφαλιστικών μέτρων </w:t>
      </w:r>
      <w:r>
        <w:rPr>
          <w:rFonts w:eastAsia="Times New Roman"/>
          <w:color w:val="000000" w:themeColor="text1"/>
          <w:szCs w:val="24"/>
        </w:rPr>
        <w:t>α</w:t>
      </w:r>
      <w:r w:rsidRPr="007C5E25">
        <w:rPr>
          <w:rFonts w:eastAsia="Times New Roman"/>
          <w:color w:val="000000" w:themeColor="text1"/>
          <w:szCs w:val="24"/>
        </w:rPr>
        <w:t xml:space="preserve">πέναντι στην εταιρεία διανομής του </w:t>
      </w:r>
      <w:r>
        <w:rPr>
          <w:rFonts w:eastAsia="Times New Roman"/>
          <w:color w:val="000000" w:themeColor="text1"/>
          <w:szCs w:val="24"/>
        </w:rPr>
        <w:t xml:space="preserve">Τύπου, </w:t>
      </w:r>
      <w:r w:rsidRPr="007C5E25">
        <w:rPr>
          <w:rFonts w:eastAsia="Times New Roman"/>
          <w:color w:val="000000" w:themeColor="text1"/>
          <w:szCs w:val="24"/>
        </w:rPr>
        <w:t>απέναντι στο πρακτορείο</w:t>
      </w:r>
      <w:r>
        <w:rPr>
          <w:rFonts w:eastAsia="Times New Roman"/>
          <w:color w:val="000000" w:themeColor="text1"/>
          <w:szCs w:val="24"/>
        </w:rPr>
        <w:t>.</w:t>
      </w:r>
    </w:p>
    <w:p w14:paraId="2D30DC66" w14:textId="77777777" w:rsidR="000D1FE2" w:rsidRDefault="005E5B96">
      <w:pPr>
        <w:spacing w:line="600" w:lineRule="auto"/>
        <w:ind w:firstLine="720"/>
        <w:jc w:val="both"/>
        <w:rPr>
          <w:rFonts w:eastAsia="Times New Roman"/>
          <w:color w:val="000000" w:themeColor="text1"/>
          <w:szCs w:val="24"/>
        </w:rPr>
      </w:pPr>
      <w:r>
        <w:rPr>
          <w:rFonts w:eastAsia="Times New Roman"/>
          <w:color w:val="000000" w:themeColor="text1"/>
          <w:szCs w:val="24"/>
        </w:rPr>
        <w:t>Η απόφαση της Επιτροπής Ανταγωνισμού</w:t>
      </w:r>
      <w:r w:rsidRPr="007C5E25">
        <w:rPr>
          <w:rFonts w:eastAsia="Times New Roman"/>
          <w:color w:val="000000" w:themeColor="text1"/>
          <w:szCs w:val="24"/>
        </w:rPr>
        <w:t xml:space="preserve"> πιθανολογεί ότι έχουμε πάρα πολύ σοβαρό </w:t>
      </w:r>
      <w:r>
        <w:rPr>
          <w:rFonts w:eastAsia="Times New Roman"/>
          <w:color w:val="000000" w:themeColor="text1"/>
          <w:szCs w:val="24"/>
        </w:rPr>
        <w:t xml:space="preserve">ζήτημα </w:t>
      </w:r>
      <w:r w:rsidRPr="007C5E25">
        <w:rPr>
          <w:rFonts w:eastAsia="Times New Roman"/>
          <w:color w:val="000000" w:themeColor="text1"/>
          <w:szCs w:val="24"/>
        </w:rPr>
        <w:t xml:space="preserve">εκμετάλλευσης της </w:t>
      </w:r>
      <w:r>
        <w:rPr>
          <w:rFonts w:eastAsia="Times New Roman"/>
          <w:color w:val="000000" w:themeColor="text1"/>
          <w:szCs w:val="24"/>
        </w:rPr>
        <w:t xml:space="preserve">δεσπόζουσας θέσης του μονοπωλίου πρακτικά </w:t>
      </w:r>
      <w:r w:rsidRPr="007C5E25">
        <w:rPr>
          <w:rFonts w:eastAsia="Times New Roman"/>
          <w:color w:val="000000" w:themeColor="text1"/>
          <w:szCs w:val="24"/>
        </w:rPr>
        <w:t xml:space="preserve">απέναντι στα </w:t>
      </w:r>
      <w:r>
        <w:rPr>
          <w:rFonts w:eastAsia="Times New Roman"/>
          <w:color w:val="000000" w:themeColor="text1"/>
          <w:szCs w:val="24"/>
        </w:rPr>
        <w:t xml:space="preserve">άλλα </w:t>
      </w:r>
      <w:r w:rsidRPr="007C5E25">
        <w:rPr>
          <w:rFonts w:eastAsia="Times New Roman"/>
          <w:color w:val="000000" w:themeColor="text1"/>
          <w:szCs w:val="24"/>
        </w:rPr>
        <w:t xml:space="preserve">διανεμόμενα έντυπα και δίνει εντολή για </w:t>
      </w:r>
      <w:r>
        <w:rPr>
          <w:rFonts w:eastAsia="Times New Roman"/>
          <w:color w:val="000000" w:themeColor="text1"/>
          <w:szCs w:val="24"/>
        </w:rPr>
        <w:t>«</w:t>
      </w:r>
      <w:r w:rsidRPr="007C5E25">
        <w:rPr>
          <w:rFonts w:eastAsia="Times New Roman"/>
          <w:color w:val="000000" w:themeColor="text1"/>
          <w:szCs w:val="24"/>
        </w:rPr>
        <w:t>πάγωμα</w:t>
      </w:r>
      <w:r>
        <w:rPr>
          <w:rFonts w:eastAsia="Times New Roman"/>
          <w:color w:val="000000" w:themeColor="text1"/>
          <w:szCs w:val="24"/>
        </w:rPr>
        <w:t>»</w:t>
      </w:r>
      <w:r w:rsidRPr="007C5E25">
        <w:rPr>
          <w:rFonts w:eastAsia="Times New Roman"/>
          <w:color w:val="000000" w:themeColor="text1"/>
          <w:szCs w:val="24"/>
        </w:rPr>
        <w:t xml:space="preserve"> της αλλαγής της εμπορικής πολιτικής</w:t>
      </w:r>
      <w:r>
        <w:rPr>
          <w:rFonts w:eastAsia="Times New Roman"/>
          <w:color w:val="000000" w:themeColor="text1"/>
          <w:szCs w:val="24"/>
        </w:rPr>
        <w:t>,</w:t>
      </w:r>
      <w:r w:rsidRPr="007C5E25">
        <w:rPr>
          <w:rFonts w:eastAsia="Times New Roman"/>
          <w:color w:val="000000" w:themeColor="text1"/>
          <w:szCs w:val="24"/>
        </w:rPr>
        <w:t xml:space="preserve"> ενώ λέει ότι πιθανολογείται ότι υπάρχει ζήτη</w:t>
      </w:r>
      <w:r w:rsidRPr="007C5E25">
        <w:rPr>
          <w:rFonts w:eastAsia="Times New Roman"/>
          <w:color w:val="000000" w:themeColor="text1"/>
          <w:szCs w:val="24"/>
        </w:rPr>
        <w:t>μα άρνησης π</w:t>
      </w:r>
      <w:r>
        <w:rPr>
          <w:rFonts w:eastAsia="Times New Roman"/>
          <w:color w:val="000000" w:themeColor="text1"/>
          <w:szCs w:val="24"/>
        </w:rPr>
        <w:t xml:space="preserve">ώλησης </w:t>
      </w:r>
      <w:r w:rsidRPr="007C5E25">
        <w:rPr>
          <w:rFonts w:eastAsia="Times New Roman"/>
          <w:color w:val="000000" w:themeColor="text1"/>
          <w:szCs w:val="24"/>
        </w:rPr>
        <w:t xml:space="preserve">συγκεκριμένων </w:t>
      </w:r>
      <w:r>
        <w:rPr>
          <w:rFonts w:eastAsia="Times New Roman"/>
          <w:color w:val="000000" w:themeColor="text1"/>
          <w:szCs w:val="24"/>
        </w:rPr>
        <w:t xml:space="preserve">εντύπων </w:t>
      </w:r>
      <w:r w:rsidRPr="007C5E25">
        <w:rPr>
          <w:rFonts w:eastAsia="Times New Roman"/>
          <w:color w:val="000000" w:themeColor="text1"/>
          <w:szCs w:val="24"/>
        </w:rPr>
        <w:t>και διακριτικής διαχείρισης με τις επιστροφές των ασφαλιστικών εισφορών</w:t>
      </w:r>
      <w:r>
        <w:rPr>
          <w:rFonts w:eastAsia="Times New Roman"/>
          <w:color w:val="000000" w:themeColor="text1"/>
          <w:szCs w:val="24"/>
        </w:rPr>
        <w:t>.</w:t>
      </w:r>
    </w:p>
    <w:p w14:paraId="2D30DC67"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Εισάγουμε, λοιπόν, μία ρητή απαγορευτική διάταξη για την παρακώληση της κυκλοφορίας του Τύπου, που αφορά όλα τα στάδια διακίνησης του Τύπου κα</w:t>
      </w:r>
      <w:r>
        <w:rPr>
          <w:rFonts w:eastAsia="Times New Roman"/>
          <w:color w:val="212121"/>
          <w:szCs w:val="24"/>
          <w:shd w:val="clear" w:color="auto" w:fill="FFFFFF"/>
        </w:rPr>
        <w:t>ι,</w:t>
      </w:r>
      <w:r>
        <w:rPr>
          <w:rFonts w:eastAsia="Times New Roman"/>
          <w:color w:val="212121"/>
          <w:szCs w:val="24"/>
          <w:shd w:val="clear" w:color="auto" w:fill="FFFFFF"/>
        </w:rPr>
        <w:t xml:space="preserve"> βεβαίως</w:t>
      </w:r>
      <w:r>
        <w:rPr>
          <w:rFonts w:eastAsia="Times New Roman"/>
          <w:color w:val="212121"/>
          <w:szCs w:val="24"/>
          <w:shd w:val="clear" w:color="auto" w:fill="FFFFFF"/>
        </w:rPr>
        <w:t>,</w:t>
      </w:r>
      <w:r>
        <w:rPr>
          <w:rFonts w:eastAsia="Times New Roman"/>
          <w:color w:val="212121"/>
          <w:szCs w:val="24"/>
          <w:shd w:val="clear" w:color="auto" w:fill="FFFFFF"/>
        </w:rPr>
        <w:t xml:space="preserve"> περιγράφουμε τις προβλεπόμενες ποινές. Είναι ένα πεδίο</w:t>
      </w:r>
      <w:r>
        <w:rPr>
          <w:rFonts w:eastAsia="Times New Roman"/>
          <w:color w:val="212121"/>
          <w:szCs w:val="24"/>
          <w:shd w:val="clear" w:color="auto" w:fill="FFFFFF"/>
        </w:rPr>
        <w:t>,</w:t>
      </w:r>
      <w:r>
        <w:rPr>
          <w:rFonts w:eastAsia="Times New Roman"/>
          <w:color w:val="212121"/>
          <w:szCs w:val="24"/>
          <w:shd w:val="clear" w:color="auto" w:fill="FFFFFF"/>
        </w:rPr>
        <w:t xml:space="preserve"> το οποίο δυστυχώς έχει </w:t>
      </w:r>
      <w:r>
        <w:rPr>
          <w:rFonts w:eastAsia="Times New Roman"/>
          <w:color w:val="212121"/>
          <w:szCs w:val="24"/>
          <w:shd w:val="clear" w:color="auto" w:fill="FFFFFF"/>
        </w:rPr>
        <w:lastRenderedPageBreak/>
        <w:t>αναπτύξει εντός του πάρα πολύ σοβαρά θέματα σύγκρουσης συμφερόντων. Αυτός που διανέμει τον Τύπο έχει και δικά του έντυπα και στα δικά του έντυπα συμπεριφέρεται με τρ</w:t>
      </w:r>
      <w:r>
        <w:rPr>
          <w:rFonts w:eastAsia="Times New Roman"/>
          <w:color w:val="212121"/>
          <w:szCs w:val="24"/>
          <w:shd w:val="clear" w:color="auto" w:fill="FFFFFF"/>
        </w:rPr>
        <w:t>όπο προνομιακό. Η Κυβέρνηση έρχεται να καλύψει</w:t>
      </w:r>
      <w:r w:rsidRPr="00372AF1">
        <w:rPr>
          <w:rFonts w:eastAsia="Times New Roman"/>
          <w:color w:val="212121"/>
          <w:szCs w:val="24"/>
          <w:shd w:val="clear" w:color="auto" w:fill="FFFFFF"/>
        </w:rPr>
        <w:t xml:space="preserve"> </w:t>
      </w:r>
      <w:r>
        <w:rPr>
          <w:rFonts w:eastAsia="Times New Roman"/>
          <w:color w:val="212121"/>
          <w:szCs w:val="24"/>
          <w:shd w:val="clear" w:color="auto" w:fill="FFFFFF"/>
        </w:rPr>
        <w:t>εδώ ένα νομικό κενό πάρα πολύ σοβαρό υπό το φως και αυτής της απόφασης της Επιτροπής Ανταγωνισμού</w:t>
      </w:r>
      <w:r w:rsidRPr="00372AF1">
        <w:rPr>
          <w:rFonts w:eastAsia="Times New Roman"/>
          <w:color w:val="212121"/>
          <w:szCs w:val="24"/>
          <w:shd w:val="clear" w:color="auto" w:fill="FFFFFF"/>
        </w:rPr>
        <w:t>.</w:t>
      </w:r>
    </w:p>
    <w:p w14:paraId="2D30DC68"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Βεβαίως να ενημερώσω το Σώμα, κύριε Πρόεδρε, για τη σύμβαση για το έργο του γραμμικού κώδικα, το έργο δηλαδή π</w:t>
      </w:r>
      <w:r>
        <w:rPr>
          <w:rFonts w:eastAsia="Times New Roman"/>
          <w:color w:val="212121"/>
          <w:szCs w:val="24"/>
          <w:shd w:val="clear" w:color="auto" w:fill="FFFFFF"/>
        </w:rPr>
        <w:t>ου θα δίνει σε πραγματικό χρόνο σε όλα τα στάδια τα στοιχεία της κυκλοφορίας εντύπων. Ανοίγω εδώ μία παρένθεση</w:t>
      </w:r>
      <w:r>
        <w:rPr>
          <w:rFonts w:eastAsia="Times New Roman"/>
          <w:color w:val="212121"/>
          <w:szCs w:val="24"/>
          <w:shd w:val="clear" w:color="auto" w:fill="FFFFFF"/>
        </w:rPr>
        <w:t>.</w:t>
      </w:r>
      <w:r>
        <w:rPr>
          <w:rFonts w:eastAsia="Times New Roman"/>
          <w:color w:val="212121"/>
          <w:szCs w:val="24"/>
          <w:shd w:val="clear" w:color="auto" w:fill="FFFFFF"/>
        </w:rPr>
        <w:t xml:space="preserve"> Τα στοιχεία της κυκλοφορίας εντύπων τα οποία δημοσιεύονται αυτή τη στιγμή, δεν αφορούν πραγματικά νούμερα. Αφορούν εκτιμήσεις που προκύπτουν από</w:t>
      </w:r>
      <w:r>
        <w:rPr>
          <w:rFonts w:eastAsia="Times New Roman"/>
          <w:color w:val="212121"/>
          <w:szCs w:val="24"/>
          <w:shd w:val="clear" w:color="auto" w:fill="FFFFFF"/>
        </w:rPr>
        <w:t xml:space="preserve"> το ίδιο το πρακτορείο. Αντιλαμβάνεστε, λοιπόν, ότι εδώ υπάρχει ζήτημα «γκρίζων ζωνών». Τις επόμενες μέρες, λοιπόν, υπογράφουμε και τη σύμβαση για το λεγόμενο και γνωστό «</w:t>
      </w:r>
      <w:r>
        <w:rPr>
          <w:rFonts w:eastAsia="Times New Roman"/>
          <w:color w:val="212121"/>
          <w:szCs w:val="24"/>
          <w:shd w:val="clear" w:color="auto" w:fill="FFFFFF"/>
          <w:lang w:val="en-US"/>
        </w:rPr>
        <w:t>bar</w:t>
      </w:r>
      <w:r w:rsidRPr="002D59DE">
        <w:rPr>
          <w:rFonts w:eastAsia="Times New Roman"/>
          <w:color w:val="212121"/>
          <w:szCs w:val="24"/>
          <w:shd w:val="clear" w:color="auto" w:fill="FFFFFF"/>
        </w:rPr>
        <w:t xml:space="preserve"> </w:t>
      </w:r>
      <w:r>
        <w:rPr>
          <w:rFonts w:eastAsia="Times New Roman"/>
          <w:color w:val="212121"/>
          <w:szCs w:val="24"/>
          <w:shd w:val="clear" w:color="auto" w:fill="FFFFFF"/>
          <w:lang w:val="en-US"/>
        </w:rPr>
        <w:t>code</w:t>
      </w:r>
      <w:r>
        <w:rPr>
          <w:rFonts w:eastAsia="Times New Roman"/>
          <w:color w:val="212121"/>
          <w:szCs w:val="24"/>
          <w:shd w:val="clear" w:color="auto" w:fill="FFFFFF"/>
        </w:rPr>
        <w:t xml:space="preserve">». </w:t>
      </w:r>
    </w:p>
    <w:p w14:paraId="2D30DC69"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Εισάγουμε, λοιπόν, δύο πυλώνες πάρα πολύ μεγάλης διαφάνειας στη διανομή τ</w:t>
      </w:r>
      <w:r>
        <w:rPr>
          <w:rFonts w:eastAsia="Times New Roman"/>
          <w:color w:val="212121"/>
          <w:szCs w:val="24"/>
          <w:shd w:val="clear" w:color="auto" w:fill="FFFFFF"/>
        </w:rPr>
        <w:t>ων εντύπων.</w:t>
      </w:r>
    </w:p>
    <w:p w14:paraId="2D30DC6A"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Το δεύτερο σκέλος της τροπολογίας αφορά τη μετάθεση της ημερομηνίας για την υποχρεωτική ηλεκτρονική υπογραφή των δημοσίων υπαλλήλων. Έχει γίνει μια πάρα πολύ σοβαρή προσπάθεια και είναι ένα τεράστιο βήμα. Έχουμε ήδη υπογράψει τη σύμβαση με τον </w:t>
      </w:r>
      <w:r>
        <w:rPr>
          <w:rFonts w:eastAsia="Times New Roman"/>
          <w:color w:val="212121"/>
          <w:szCs w:val="24"/>
          <w:shd w:val="clear" w:color="auto" w:fill="FFFFFF"/>
        </w:rPr>
        <w:t xml:space="preserve">ανάδοχο για την ηλεκτρονική διακίνηση εγγράφων στο </w:t>
      </w:r>
      <w:r>
        <w:rPr>
          <w:rFonts w:eastAsia="Times New Roman"/>
          <w:color w:val="212121"/>
          <w:szCs w:val="24"/>
          <w:shd w:val="clear" w:color="auto" w:fill="FFFFFF"/>
        </w:rPr>
        <w:t>δ</w:t>
      </w:r>
      <w:r>
        <w:rPr>
          <w:rFonts w:eastAsia="Times New Roman"/>
          <w:color w:val="212121"/>
          <w:szCs w:val="24"/>
          <w:shd w:val="clear" w:color="auto" w:fill="FFFFFF"/>
        </w:rPr>
        <w:t xml:space="preserve">ημόσιο. </w:t>
      </w:r>
      <w:proofErr w:type="spellStart"/>
      <w:r>
        <w:rPr>
          <w:rFonts w:eastAsia="Times New Roman"/>
          <w:color w:val="212121"/>
          <w:szCs w:val="24"/>
          <w:shd w:val="clear" w:color="auto" w:fill="FFFFFF"/>
        </w:rPr>
        <w:t>Εκατόν</w:t>
      </w:r>
      <w:proofErr w:type="spellEnd"/>
      <w:r>
        <w:rPr>
          <w:rFonts w:eastAsia="Times New Roman"/>
          <w:color w:val="212121"/>
          <w:szCs w:val="24"/>
          <w:shd w:val="clear" w:color="auto" w:fill="FFFFFF"/>
        </w:rPr>
        <w:t xml:space="preserve"> πενήντα χιλιάδες δημόσιοι λειτουργοί θα έχουν την απομακρυσμένη ψηφιακή τους υπογραφή</w:t>
      </w:r>
      <w:r>
        <w:rPr>
          <w:rFonts w:eastAsia="Times New Roman"/>
          <w:color w:val="212121"/>
          <w:szCs w:val="24"/>
          <w:shd w:val="clear" w:color="auto" w:fill="FFFFFF"/>
        </w:rPr>
        <w:t>,</w:t>
      </w:r>
      <w:r>
        <w:rPr>
          <w:rFonts w:eastAsia="Times New Roman"/>
          <w:color w:val="212121"/>
          <w:szCs w:val="24"/>
          <w:shd w:val="clear" w:color="auto" w:fill="FFFFFF"/>
        </w:rPr>
        <w:t xml:space="preserve"> και είκοσι ένα χιλιάδες σημεία θα διασυνδεθούν μεταξύ τους. </w:t>
      </w:r>
    </w:p>
    <w:p w14:paraId="2D30DC6B"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Εδώ</w:t>
      </w:r>
      <w:r>
        <w:rPr>
          <w:rFonts w:eastAsia="Times New Roman"/>
          <w:color w:val="212121"/>
          <w:szCs w:val="24"/>
          <w:shd w:val="clear" w:color="auto" w:fill="FFFFFF"/>
        </w:rPr>
        <w:t xml:space="preserve"> επιτρέψτε μου, κύριε Πρόεδρε, να πω ότι θεμελιώνεται και μία ακραία διαφορά στον τρόπο που αντιλαμβάνεται κανείς τη μεταρρύθμιση του δημόσιου τομέα. Σύμφωνα με τη μελέτη του ΙΟΒΕ αυτό το σύστημα της ηλεκτρονικής διακίνησης εγγράφων θα εξοικονομήσει για το</w:t>
      </w:r>
      <w:r>
        <w:rPr>
          <w:rFonts w:eastAsia="Times New Roman"/>
          <w:color w:val="212121"/>
          <w:szCs w:val="24"/>
          <w:shd w:val="clear" w:color="auto" w:fill="FFFFFF"/>
        </w:rPr>
        <w:t xml:space="preserve"> Δημόσιο 380 εκατομμύρια ευρώ. Το ποσό αυτό είναι δύο επιδόματα ενοικίου.</w:t>
      </w:r>
    </w:p>
    <w:p w14:paraId="2D30DC6C"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Ποια είναι η απάντηση της άλλης της νεοφιλελεύθερης αντίληψης; Περιορισμός, απολύσεις ένα προς πέντε. Μας ακούει ο κόσμος, ο οποίος αυτή τη στιγμή μπορεί να βρίσκεται στα νοσοκομεία,</w:t>
      </w:r>
      <w:r>
        <w:rPr>
          <w:rFonts w:eastAsia="Times New Roman"/>
          <w:color w:val="212121"/>
          <w:szCs w:val="24"/>
          <w:shd w:val="clear" w:color="auto" w:fill="FFFFFF"/>
        </w:rPr>
        <w:t xml:space="preserve"> στα ΤΟΜΥ, στα </w:t>
      </w:r>
      <w:proofErr w:type="spellStart"/>
      <w:r>
        <w:rPr>
          <w:rFonts w:eastAsia="Times New Roman"/>
          <w:color w:val="212121"/>
          <w:szCs w:val="24"/>
          <w:shd w:val="clear" w:color="auto" w:fill="FFFFFF"/>
        </w:rPr>
        <w:t>σχολειά</w:t>
      </w:r>
      <w:proofErr w:type="spellEnd"/>
      <w:r>
        <w:rPr>
          <w:rFonts w:eastAsia="Times New Roman"/>
          <w:color w:val="212121"/>
          <w:szCs w:val="24"/>
          <w:shd w:val="clear" w:color="auto" w:fill="FFFFFF"/>
        </w:rPr>
        <w:t xml:space="preserve">. Ακούει ότι υπάρχουν πολιτικές δυνάμεις, οι οποίες θέλουν να φύγουν πρώτα πέντε γιατροί </w:t>
      </w:r>
      <w:r>
        <w:rPr>
          <w:rFonts w:eastAsia="Times New Roman"/>
          <w:color w:val="212121"/>
          <w:szCs w:val="24"/>
          <w:shd w:val="clear" w:color="auto" w:fill="FFFFFF"/>
        </w:rPr>
        <w:lastRenderedPageBreak/>
        <w:t>για να προσλάβουμε έναν, να φύγουν πέντε νοσηλευτές για να προσλάβουμε έναν, να φύγουν πέντε πυροσβέστες για να προσλάβουμε έναν. Νομίζω ότι μπορ</w:t>
      </w:r>
      <w:r>
        <w:rPr>
          <w:rFonts w:eastAsia="Times New Roman"/>
          <w:color w:val="212121"/>
          <w:szCs w:val="24"/>
          <w:shd w:val="clear" w:color="auto" w:fill="FFFFFF"/>
        </w:rPr>
        <w:t>εί κ</w:t>
      </w:r>
      <w:r>
        <w:rPr>
          <w:rFonts w:eastAsia="Times New Roman"/>
          <w:color w:val="212121"/>
          <w:szCs w:val="24"/>
          <w:shd w:val="clear" w:color="auto" w:fill="FFFFFF"/>
        </w:rPr>
        <w:t>άποιος</w:t>
      </w:r>
      <w:r>
        <w:rPr>
          <w:rFonts w:eastAsia="Times New Roman"/>
          <w:color w:val="212121"/>
          <w:szCs w:val="24"/>
          <w:shd w:val="clear" w:color="auto" w:fill="FFFFFF"/>
        </w:rPr>
        <w:t xml:space="preserve"> να βγάλει τα συμπεράσματά του. </w:t>
      </w:r>
    </w:p>
    <w:p w14:paraId="2D30DC6D"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Ευχαριστώ πάρα πολύ.</w:t>
      </w:r>
    </w:p>
    <w:p w14:paraId="2D30DC6E" w14:textId="77777777" w:rsidR="000D1FE2" w:rsidRDefault="005E5B96">
      <w:pPr>
        <w:tabs>
          <w:tab w:val="left" w:pos="6278"/>
        </w:tabs>
        <w:spacing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14:paraId="2D30DC6F" w14:textId="77777777" w:rsidR="000D1FE2" w:rsidRDefault="005E5B96">
      <w:pPr>
        <w:spacing w:line="600" w:lineRule="auto"/>
        <w:ind w:firstLine="720"/>
        <w:jc w:val="both"/>
        <w:rPr>
          <w:rFonts w:eastAsia="Times New Roman"/>
          <w:color w:val="212121"/>
          <w:szCs w:val="24"/>
          <w:shd w:val="clear" w:color="auto" w:fill="FFFFFF"/>
        </w:rPr>
      </w:pPr>
      <w:r w:rsidRPr="00CE44E8">
        <w:rPr>
          <w:rFonts w:eastAsia="Times New Roman"/>
          <w:b/>
          <w:color w:val="212121"/>
          <w:szCs w:val="24"/>
          <w:shd w:val="clear" w:color="auto" w:fill="FFFFFF"/>
        </w:rPr>
        <w:t xml:space="preserve">ΠΡΟΕΔΡΕΥΩΝ (Γεώργιος </w:t>
      </w:r>
      <w:proofErr w:type="spellStart"/>
      <w:r w:rsidRPr="00CE44E8">
        <w:rPr>
          <w:rFonts w:eastAsia="Times New Roman"/>
          <w:b/>
          <w:color w:val="212121"/>
          <w:szCs w:val="24"/>
          <w:shd w:val="clear" w:color="auto" w:fill="FFFFFF"/>
        </w:rPr>
        <w:t>Μαυρωτάς</w:t>
      </w:r>
      <w:proofErr w:type="spellEnd"/>
      <w:r w:rsidRPr="00CE44E8">
        <w:rPr>
          <w:rFonts w:eastAsia="Times New Roman"/>
          <w:b/>
          <w:color w:val="212121"/>
          <w:szCs w:val="24"/>
          <w:shd w:val="clear" w:color="auto" w:fill="FFFFFF"/>
        </w:rPr>
        <w:t>):</w:t>
      </w:r>
      <w:r>
        <w:rPr>
          <w:rFonts w:eastAsia="Times New Roman"/>
          <w:color w:val="212121"/>
          <w:szCs w:val="24"/>
          <w:shd w:val="clear" w:color="auto" w:fill="FFFFFF"/>
        </w:rPr>
        <w:t xml:space="preserve"> Ευχαριστούμε τον κ. Παππά.</w:t>
      </w:r>
    </w:p>
    <w:p w14:paraId="2D30DC70"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έχει ο Κοινοβουλευτικός Εκπρόσωπος του</w:t>
      </w:r>
      <w:r>
        <w:rPr>
          <w:rFonts w:eastAsia="Times New Roman"/>
          <w:color w:val="212121"/>
          <w:szCs w:val="24"/>
          <w:shd w:val="clear" w:color="auto" w:fill="FFFFFF"/>
        </w:rPr>
        <w:t xml:space="preserve"> ΣΥΡΙΖΑ κ. Χρήστος Μαντάς για δώδεκα λεπτά.</w:t>
      </w:r>
    </w:p>
    <w:p w14:paraId="2D30DC71" w14:textId="77777777" w:rsidR="000D1FE2" w:rsidRDefault="005E5B96">
      <w:pPr>
        <w:spacing w:line="600" w:lineRule="auto"/>
        <w:ind w:firstLine="720"/>
        <w:jc w:val="both"/>
        <w:rPr>
          <w:rFonts w:eastAsia="Times New Roman"/>
          <w:color w:val="212121"/>
          <w:szCs w:val="24"/>
          <w:shd w:val="clear" w:color="auto" w:fill="FFFFFF"/>
        </w:rPr>
      </w:pPr>
      <w:r w:rsidRPr="00CE44E8">
        <w:rPr>
          <w:rFonts w:eastAsia="Times New Roman"/>
          <w:b/>
          <w:color w:val="212121"/>
          <w:szCs w:val="24"/>
          <w:shd w:val="clear" w:color="auto" w:fill="FFFFFF"/>
        </w:rPr>
        <w:t>ΧΡΗΣΤΟΣ ΜΑΝΤΑΣ:</w:t>
      </w:r>
      <w:r>
        <w:rPr>
          <w:rFonts w:eastAsia="Times New Roman"/>
          <w:color w:val="212121"/>
          <w:szCs w:val="24"/>
          <w:shd w:val="clear" w:color="auto" w:fill="FFFFFF"/>
        </w:rPr>
        <w:t xml:space="preserve"> Κυρίες και κύριοι Βουλευτές, χαμήλωσαν και τα φώτα καθώς κλείνει η αυλαία αυτής της </w:t>
      </w:r>
      <w:r>
        <w:rPr>
          <w:rFonts w:eastAsia="Times New Roman"/>
          <w:color w:val="212121"/>
          <w:szCs w:val="24"/>
          <w:shd w:val="clear" w:color="auto" w:fill="FFFFFF"/>
        </w:rPr>
        <w:t>Κ</w:t>
      </w:r>
      <w:r>
        <w:rPr>
          <w:rFonts w:eastAsia="Times New Roman"/>
          <w:color w:val="212121"/>
          <w:szCs w:val="24"/>
          <w:shd w:val="clear" w:color="auto" w:fill="FFFFFF"/>
        </w:rPr>
        <w:t xml:space="preserve">οινοβουλευτικής </w:t>
      </w:r>
      <w:r>
        <w:rPr>
          <w:rFonts w:eastAsia="Times New Roman"/>
          <w:color w:val="212121"/>
          <w:szCs w:val="24"/>
          <w:shd w:val="clear" w:color="auto" w:fill="FFFFFF"/>
        </w:rPr>
        <w:t>Π</w:t>
      </w:r>
      <w:r>
        <w:rPr>
          <w:rFonts w:eastAsia="Times New Roman"/>
          <w:color w:val="212121"/>
          <w:szCs w:val="24"/>
          <w:shd w:val="clear" w:color="auto" w:fill="FFFFFF"/>
        </w:rPr>
        <w:t xml:space="preserve">εριόδου! Ήταν μία </w:t>
      </w:r>
      <w:r>
        <w:rPr>
          <w:rFonts w:eastAsia="Times New Roman"/>
          <w:color w:val="212121"/>
          <w:szCs w:val="24"/>
          <w:shd w:val="clear" w:color="auto" w:fill="FFFFFF"/>
        </w:rPr>
        <w:t>Κ</w:t>
      </w:r>
      <w:r>
        <w:rPr>
          <w:rFonts w:eastAsia="Times New Roman"/>
          <w:color w:val="212121"/>
          <w:szCs w:val="24"/>
          <w:shd w:val="clear" w:color="auto" w:fill="FFFFFF"/>
        </w:rPr>
        <w:t xml:space="preserve">οινοβουλευτική </w:t>
      </w:r>
      <w:r>
        <w:rPr>
          <w:rFonts w:eastAsia="Times New Roman"/>
          <w:color w:val="212121"/>
          <w:szCs w:val="24"/>
          <w:shd w:val="clear" w:color="auto" w:fill="FFFFFF"/>
        </w:rPr>
        <w:t>Π</w:t>
      </w:r>
      <w:r>
        <w:rPr>
          <w:rFonts w:eastAsia="Times New Roman"/>
          <w:color w:val="212121"/>
          <w:szCs w:val="24"/>
          <w:shd w:val="clear" w:color="auto" w:fill="FFFFFF"/>
        </w:rPr>
        <w:t>ερίοδος η οποία κατά τη γνώμη μου</w:t>
      </w:r>
      <w:r>
        <w:rPr>
          <w:rFonts w:eastAsia="Times New Roman"/>
          <w:color w:val="212121"/>
          <w:szCs w:val="24"/>
          <w:shd w:val="clear" w:color="auto" w:fill="FFFFFF"/>
        </w:rPr>
        <w:t>-</w:t>
      </w:r>
      <w:r>
        <w:rPr>
          <w:rFonts w:eastAsia="Times New Roman"/>
          <w:color w:val="212121"/>
          <w:szCs w:val="24"/>
          <w:shd w:val="clear" w:color="auto" w:fill="FFFFFF"/>
        </w:rPr>
        <w:t xml:space="preserve"> με τα συγκλονιστικά στοι</w:t>
      </w:r>
      <w:r>
        <w:rPr>
          <w:rFonts w:eastAsia="Times New Roman"/>
          <w:color w:val="212121"/>
          <w:szCs w:val="24"/>
          <w:shd w:val="clear" w:color="auto" w:fill="FFFFFF"/>
        </w:rPr>
        <w:t>χεία που περιέχει και διαδραματίστηκαν όλη αυτήν την περίοδο</w:t>
      </w:r>
      <w:r>
        <w:rPr>
          <w:rFonts w:eastAsia="Times New Roman"/>
          <w:color w:val="212121"/>
          <w:szCs w:val="24"/>
          <w:shd w:val="clear" w:color="auto" w:fill="FFFFFF"/>
        </w:rPr>
        <w:t>-</w:t>
      </w:r>
      <w:r>
        <w:rPr>
          <w:rFonts w:eastAsia="Times New Roman"/>
          <w:color w:val="212121"/>
          <w:szCs w:val="24"/>
          <w:shd w:val="clear" w:color="auto" w:fill="FFFFFF"/>
        </w:rPr>
        <w:t xml:space="preserve"> θα μείνει στην </w:t>
      </w:r>
      <w:r>
        <w:rPr>
          <w:rFonts w:eastAsia="Times New Roman"/>
          <w:color w:val="212121"/>
          <w:szCs w:val="24"/>
          <w:shd w:val="clear" w:color="auto" w:fill="FFFFFF"/>
        </w:rPr>
        <w:t>ι</w:t>
      </w:r>
      <w:r>
        <w:rPr>
          <w:rFonts w:eastAsia="Times New Roman"/>
          <w:color w:val="212121"/>
          <w:szCs w:val="24"/>
          <w:shd w:val="clear" w:color="auto" w:fill="FFFFFF"/>
        </w:rPr>
        <w:t>στορία με θετικό πρόσημο.</w:t>
      </w:r>
    </w:p>
    <w:p w14:paraId="2D30DC72" w14:textId="77777777" w:rsidR="000D1FE2" w:rsidRDefault="005E5B96">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Όταν η κοινωνική πλειοψηφία μάς έδωσε τη δύναμη τον Γενάρη του 2015 και την ευθύνη να αναλάβουμε τη διακυβέρνηση του τόπου και μας ξανάδωσε και άλλες φο</w:t>
      </w:r>
      <w:r>
        <w:rPr>
          <w:rFonts w:eastAsia="Times New Roman"/>
          <w:color w:val="212121"/>
          <w:szCs w:val="24"/>
          <w:shd w:val="clear" w:color="auto" w:fill="FFFFFF"/>
        </w:rPr>
        <w:t>ρές αυτή τη δυνατότητα -και στο συγκλονιστικό δημοψήφισμα του καλοκαιριού του 2015 και στη συνέχεια, μετά τον δύσκολο, τον επώδυνο συμβιβασμό, και τον Σεπτέμβρη του 2015- νομίζω ότι όλες και όλοι μας από την Πλειοψηφία της Βουλής, από τον ΣΥΡΙΖΑ</w:t>
      </w:r>
      <w:r>
        <w:rPr>
          <w:rFonts w:eastAsia="Times New Roman"/>
          <w:color w:val="212121"/>
          <w:szCs w:val="24"/>
          <w:shd w:val="clear" w:color="auto" w:fill="FFFFFF"/>
        </w:rPr>
        <w:t>,</w:t>
      </w:r>
      <w:r>
        <w:rPr>
          <w:rFonts w:eastAsia="Times New Roman"/>
          <w:color w:val="212121"/>
          <w:szCs w:val="24"/>
          <w:shd w:val="clear" w:color="auto" w:fill="FFFFFF"/>
        </w:rPr>
        <w:t xml:space="preserve"> κάναμε ό,</w:t>
      </w:r>
      <w:r>
        <w:rPr>
          <w:rFonts w:eastAsia="Times New Roman"/>
          <w:color w:val="212121"/>
          <w:szCs w:val="24"/>
          <w:shd w:val="clear" w:color="auto" w:fill="FFFFFF"/>
        </w:rPr>
        <w:t>τι ήταν ανθρωπίνως δυνατόν -προφανώς με λάθη, παραλείψεις, δυσκολίες και αστοχίες- για να μπορέσουμε να βγάλουμε τη χώρα από αυτή τη μεγάλη κρίση, από αυτό το βαθύ σκοτάδι στο οποίο μας είχαν βυθίσει μετά από σαράντα χρόνια διακυβέρνησης τα συστημικά κόμμα</w:t>
      </w:r>
      <w:r>
        <w:rPr>
          <w:rFonts w:eastAsia="Times New Roman"/>
          <w:color w:val="212121"/>
          <w:szCs w:val="24"/>
          <w:shd w:val="clear" w:color="auto" w:fill="FFFFFF"/>
        </w:rPr>
        <w:t>τα.</w:t>
      </w:r>
    </w:p>
    <w:p w14:paraId="2D30DC73"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νομίζω ότι κάναμε, θα το έλεγα πολύ απλά, το καθήκον μας απέναντι στην κοινωνική πλειοψηφία. Και νομίζω ότι θα κριθούμε με αυστηρό και δίκαιο τρόπο και στις επερχόμενες εκλογές από τον ελληνικό λαό.</w:t>
      </w:r>
    </w:p>
    <w:p w14:paraId="2D30DC74" w14:textId="77777777" w:rsidR="000D1FE2" w:rsidRDefault="005E5B96">
      <w:pPr>
        <w:spacing w:line="600" w:lineRule="auto"/>
        <w:ind w:firstLine="720"/>
        <w:jc w:val="both"/>
        <w:rPr>
          <w:rFonts w:eastAsia="Times New Roman"/>
          <w:color w:val="222222"/>
          <w:szCs w:val="24"/>
          <w:shd w:val="clear" w:color="auto" w:fill="FFFFFF"/>
        </w:rPr>
      </w:pPr>
      <w:r w:rsidRPr="00D60B4C">
        <w:rPr>
          <w:rFonts w:eastAsia="Times New Roman"/>
          <w:bCs/>
          <w:color w:val="222222"/>
          <w:shd w:val="clear" w:color="auto" w:fill="FFFFFF"/>
        </w:rPr>
        <w:t>Κυρίες και κύριοι Βουλευτές,</w:t>
      </w:r>
      <w:r>
        <w:rPr>
          <w:rFonts w:eastAsia="Times New Roman"/>
          <w:bCs/>
          <w:color w:val="222222"/>
          <w:shd w:val="clear" w:color="auto" w:fill="FFFFFF"/>
        </w:rPr>
        <w:t xml:space="preserve"> </w:t>
      </w:r>
      <w:r>
        <w:rPr>
          <w:rFonts w:eastAsia="Times New Roman"/>
          <w:color w:val="222222"/>
          <w:szCs w:val="24"/>
          <w:shd w:val="clear" w:color="auto" w:fill="FFFFFF"/>
        </w:rPr>
        <w:t xml:space="preserve">συζητάμε σήμερα ένα </w:t>
      </w:r>
      <w:r>
        <w:rPr>
          <w:rFonts w:eastAsia="Times New Roman"/>
          <w:color w:val="222222"/>
          <w:szCs w:val="24"/>
          <w:shd w:val="clear" w:color="auto" w:fill="FFFFFF"/>
        </w:rPr>
        <w:t>νομοσχέδιο για το οποίο όλοι συμφωνούμε στον βασικό του κορμό –</w:t>
      </w:r>
      <w:r>
        <w:rPr>
          <w:rFonts w:eastAsia="Times New Roman"/>
          <w:color w:val="222222"/>
          <w:szCs w:val="24"/>
          <w:shd w:val="clear" w:color="auto" w:fill="FFFFFF"/>
        </w:rPr>
        <w:lastRenderedPageBreak/>
        <w:t>θα πω και για τις τροπολογίες δύο πράγματα- και το οποίο ενισχύει το δημόσιο σύστημα υγείας με μεροληπτικό τρόπο. Και λέω αυτή τη λέξη</w:t>
      </w:r>
      <w:r>
        <w:rPr>
          <w:rFonts w:eastAsia="Times New Roman"/>
          <w:color w:val="222222"/>
          <w:szCs w:val="24"/>
          <w:shd w:val="clear" w:color="auto" w:fill="FFFFFF"/>
        </w:rPr>
        <w:t>,</w:t>
      </w:r>
      <w:r>
        <w:rPr>
          <w:rFonts w:eastAsia="Times New Roman"/>
          <w:color w:val="222222"/>
          <w:szCs w:val="24"/>
          <w:shd w:val="clear" w:color="auto" w:fill="FFFFFF"/>
        </w:rPr>
        <w:t xml:space="preserve"> διότι δεν είναι καθόλου τυχαίο το ότι αυτή η δωρεά πηγαίν</w:t>
      </w:r>
      <w:r>
        <w:rPr>
          <w:rFonts w:eastAsia="Times New Roman"/>
          <w:color w:val="222222"/>
          <w:szCs w:val="24"/>
          <w:shd w:val="clear" w:color="auto" w:fill="FFFFFF"/>
        </w:rPr>
        <w:t xml:space="preserve">ει στο δημόσιο σύστημα υγείας και ενισχύει το δημόσιο σύστημα υγείας. </w:t>
      </w:r>
    </w:p>
    <w:p w14:paraId="2D30DC75"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Διότι θέλω να υπογραμμίσω ένα από τα μεγάλα </w:t>
      </w:r>
      <w:proofErr w:type="spellStart"/>
      <w:r>
        <w:rPr>
          <w:rFonts w:eastAsia="Times New Roman"/>
          <w:color w:val="222222"/>
          <w:szCs w:val="24"/>
          <w:shd w:val="clear" w:color="auto" w:fill="FFFFFF"/>
        </w:rPr>
        <w:t>διακυβεύματα</w:t>
      </w:r>
      <w:proofErr w:type="spellEnd"/>
      <w:r>
        <w:rPr>
          <w:rFonts w:eastAsia="Times New Roman"/>
          <w:color w:val="222222"/>
          <w:szCs w:val="24"/>
          <w:shd w:val="clear" w:color="auto" w:fill="FFFFFF"/>
        </w:rPr>
        <w:t xml:space="preserve"> της περιόδου που έρχεται και ιδιαίτερα της πολιτικής αντιπαράθεσης, που ελπίζω και εύχομαι -και πρέπει να συμβάλλουμε όλοι σε αυ</w:t>
      </w:r>
      <w:r>
        <w:rPr>
          <w:rFonts w:eastAsia="Times New Roman"/>
          <w:color w:val="222222"/>
          <w:szCs w:val="24"/>
          <w:shd w:val="clear" w:color="auto" w:fill="FFFFFF"/>
        </w:rPr>
        <w:t>τό- να είναι μια προγραμματική αντιπαράθεση σε ένα ρευστό πολιτικό τοπίο και σε μια Ευρώπη και έναν κόσμο που είναι, θα έλεγα, σε μια μετάβαση που είναι οριακή πρώτα από όλα εξαιτίας της απειλής της κλιματικής αλλαγής. Και αυτό δεν πρέπει να το ξεχνάμε ούτ</w:t>
      </w:r>
      <w:r>
        <w:rPr>
          <w:rFonts w:eastAsia="Times New Roman"/>
          <w:color w:val="222222"/>
          <w:szCs w:val="24"/>
          <w:shd w:val="clear" w:color="auto" w:fill="FFFFFF"/>
        </w:rPr>
        <w:t xml:space="preserve">ε στιγμή. Είναι ίσως το πιο κρίσιμο πράγμα της επόμενης περιόδου. </w:t>
      </w:r>
    </w:p>
    <w:p w14:paraId="2D30DC76"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νομίζω ότι είναι η κορυφαία αντιπαράθεση</w:t>
      </w:r>
      <w:r>
        <w:rPr>
          <w:rFonts w:eastAsia="Times New Roman"/>
          <w:color w:val="222222"/>
          <w:szCs w:val="24"/>
          <w:shd w:val="clear" w:color="auto" w:fill="FFFFFF"/>
        </w:rPr>
        <w:t>,</w:t>
      </w:r>
      <w:r>
        <w:rPr>
          <w:rFonts w:eastAsia="Times New Roman"/>
          <w:color w:val="222222"/>
          <w:szCs w:val="24"/>
          <w:shd w:val="clear" w:color="auto" w:fill="FFFFFF"/>
        </w:rPr>
        <w:t xml:space="preserve"> ανάμεσα στις δυνάμεις που θέλουν ένα δημόσιο κοινωνικό σύστημα υγείας που να παρέχει δωρεάν και υψηλού επιπέδου υπηρεσίες στους πολίτες και στ</w:t>
      </w:r>
      <w:r>
        <w:rPr>
          <w:rFonts w:eastAsia="Times New Roman"/>
          <w:color w:val="222222"/>
          <w:szCs w:val="24"/>
          <w:shd w:val="clear" w:color="auto" w:fill="FFFFFF"/>
        </w:rPr>
        <w:t xml:space="preserve">ις δυνάμεις που θέλουν να γυρίσουμε στα παλιά και έχουν κάνει από τώρα ήδη τα </w:t>
      </w:r>
      <w:r>
        <w:rPr>
          <w:rFonts w:eastAsia="Times New Roman"/>
          <w:color w:val="222222"/>
          <w:szCs w:val="24"/>
          <w:shd w:val="clear" w:color="auto" w:fill="FFFFFF"/>
          <w:lang w:val="en-US"/>
        </w:rPr>
        <w:t>deal</w:t>
      </w:r>
      <w:r>
        <w:rPr>
          <w:rFonts w:eastAsia="Times New Roman"/>
          <w:color w:val="222222"/>
          <w:szCs w:val="24"/>
          <w:shd w:val="clear" w:color="auto" w:fill="FFFFFF"/>
        </w:rPr>
        <w:t>,</w:t>
      </w:r>
      <w:r w:rsidRPr="00790478">
        <w:rPr>
          <w:rFonts w:eastAsia="Times New Roman"/>
          <w:color w:val="222222"/>
          <w:szCs w:val="24"/>
          <w:shd w:val="clear" w:color="auto" w:fill="FFFFFF"/>
        </w:rPr>
        <w:t xml:space="preserve"> </w:t>
      </w:r>
      <w:r>
        <w:rPr>
          <w:rFonts w:eastAsia="Times New Roman"/>
          <w:color w:val="222222"/>
          <w:szCs w:val="24"/>
          <w:shd w:val="clear" w:color="auto" w:fill="FFFFFF"/>
        </w:rPr>
        <w:t xml:space="preserve">για να εκχωρήσουν </w:t>
      </w:r>
      <w:r>
        <w:rPr>
          <w:rFonts w:eastAsia="Times New Roman"/>
          <w:color w:val="222222"/>
          <w:szCs w:val="24"/>
          <w:shd w:val="clear" w:color="auto" w:fill="FFFFFF"/>
        </w:rPr>
        <w:lastRenderedPageBreak/>
        <w:t>στον ιδιωτικό τομέα</w:t>
      </w:r>
      <w:r>
        <w:rPr>
          <w:rFonts w:eastAsia="Times New Roman"/>
          <w:color w:val="222222"/>
          <w:szCs w:val="24"/>
          <w:shd w:val="clear" w:color="auto" w:fill="FFFFFF"/>
        </w:rPr>
        <w:t>-</w:t>
      </w:r>
      <w:r>
        <w:rPr>
          <w:rFonts w:eastAsia="Times New Roman"/>
          <w:color w:val="222222"/>
          <w:szCs w:val="24"/>
          <w:shd w:val="clear" w:color="auto" w:fill="FFFFFF"/>
        </w:rPr>
        <w:t xml:space="preserve"> και ιδιαίτερα στις μεγάλες ιδιωτικές ασφαλιστικές εταιρείες</w:t>
      </w:r>
      <w:r>
        <w:rPr>
          <w:rFonts w:eastAsia="Times New Roman"/>
          <w:color w:val="222222"/>
          <w:szCs w:val="24"/>
          <w:shd w:val="clear" w:color="auto" w:fill="FFFFFF"/>
        </w:rPr>
        <w:t>-</w:t>
      </w:r>
      <w:r>
        <w:rPr>
          <w:rFonts w:eastAsia="Times New Roman"/>
          <w:color w:val="222222"/>
          <w:szCs w:val="24"/>
          <w:shd w:val="clear" w:color="auto" w:fill="FFFFFF"/>
        </w:rPr>
        <w:t xml:space="preserve"> «φιλέτα» του εθνικού συστήματος υγείας. </w:t>
      </w:r>
    </w:p>
    <w:p w14:paraId="2D30DC77"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Αυτή θα είναι μια κορυφαία αντι</w:t>
      </w:r>
      <w:r>
        <w:rPr>
          <w:rFonts w:eastAsia="Times New Roman"/>
          <w:color w:val="222222"/>
          <w:szCs w:val="24"/>
          <w:shd w:val="clear" w:color="auto" w:fill="FFFFFF"/>
        </w:rPr>
        <w:t>παράθεση και πρέπει να κάνουμε ό,τι είναι δυνατόν, ό,τι είναι ανθρωπίνως δυνατόν αυτές τις μέρες</w:t>
      </w:r>
      <w:r>
        <w:rPr>
          <w:rFonts w:eastAsia="Times New Roman"/>
          <w:color w:val="222222"/>
          <w:szCs w:val="24"/>
          <w:shd w:val="clear" w:color="auto" w:fill="FFFFFF"/>
        </w:rPr>
        <w:t>,</w:t>
      </w:r>
      <w:r>
        <w:rPr>
          <w:rFonts w:eastAsia="Times New Roman"/>
          <w:color w:val="222222"/>
          <w:szCs w:val="24"/>
          <w:shd w:val="clear" w:color="auto" w:fill="FFFFFF"/>
        </w:rPr>
        <w:t xml:space="preserve"> για να αναδείξουμε αυτή τη διαφορετική πολιτική, τη ριζικά διαφορετική πολιτική, αλλά και να κάνουμε ό,τι είναι δυνατόν</w:t>
      </w:r>
      <w:r>
        <w:rPr>
          <w:rFonts w:eastAsia="Times New Roman"/>
          <w:color w:val="222222"/>
          <w:szCs w:val="24"/>
          <w:shd w:val="clear" w:color="auto" w:fill="FFFFFF"/>
        </w:rPr>
        <w:t>,</w:t>
      </w:r>
      <w:r>
        <w:rPr>
          <w:rFonts w:eastAsia="Times New Roman"/>
          <w:color w:val="222222"/>
          <w:szCs w:val="24"/>
          <w:shd w:val="clear" w:color="auto" w:fill="FFFFFF"/>
        </w:rPr>
        <w:t xml:space="preserve"> για να πείσουμε τον κόσμο ότι όχι μόν</w:t>
      </w:r>
      <w:r>
        <w:rPr>
          <w:rFonts w:eastAsia="Times New Roman"/>
          <w:color w:val="222222"/>
          <w:szCs w:val="24"/>
          <w:shd w:val="clear" w:color="auto" w:fill="FFFFFF"/>
        </w:rPr>
        <w:t>ο η ελληνική αλλά και η παγκόσμια πραγματικότητα</w:t>
      </w:r>
      <w:r>
        <w:rPr>
          <w:rFonts w:eastAsia="Times New Roman"/>
          <w:color w:val="222222"/>
          <w:szCs w:val="24"/>
          <w:shd w:val="clear" w:color="auto" w:fill="FFFFFF"/>
        </w:rPr>
        <w:t>,</w:t>
      </w:r>
      <w:r>
        <w:rPr>
          <w:rFonts w:eastAsia="Times New Roman"/>
          <w:color w:val="222222"/>
          <w:szCs w:val="24"/>
          <w:shd w:val="clear" w:color="auto" w:fill="FFFFFF"/>
        </w:rPr>
        <w:t xml:space="preserve"> δείχνει ότι όταν δεν έχουμε δημόσιο σύστημα υγείας -αυτό είναι συμπέρασμα του Παγκόσμιου Οργανισμού Υγείας και όλων των ανθρώπων όπου γης-, τότε οι ανισότητες εκτοξεύονται.</w:t>
      </w:r>
    </w:p>
    <w:p w14:paraId="2D30DC78"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Κι εμείς είμαστε η κατ</w:t>
      </w:r>
      <w:r>
        <w:rPr>
          <w:rFonts w:eastAsia="Times New Roman"/>
          <w:color w:val="222222"/>
          <w:szCs w:val="24"/>
          <w:shd w:val="clear" w:color="auto" w:fill="FFFFFF"/>
        </w:rPr>
        <w:t xml:space="preserve">’ </w:t>
      </w:r>
      <w:r>
        <w:rPr>
          <w:rFonts w:eastAsia="Times New Roman"/>
          <w:color w:val="222222"/>
          <w:szCs w:val="24"/>
          <w:shd w:val="clear" w:color="auto" w:fill="FFFFFF"/>
        </w:rPr>
        <w:t>εξοχήν δύ</w:t>
      </w:r>
      <w:r>
        <w:rPr>
          <w:rFonts w:eastAsia="Times New Roman"/>
          <w:color w:val="222222"/>
          <w:szCs w:val="24"/>
          <w:shd w:val="clear" w:color="auto" w:fill="FFFFFF"/>
        </w:rPr>
        <w:t>ναμη απέναντι στις ανισότητες και είμαστε και η πιο αποτελεσματική δύναμη, η Αριστερά δηλαδή, στον αγώνα και την πάλη ενάντια στις ανισότητες.</w:t>
      </w:r>
    </w:p>
    <w:p w14:paraId="2D30DC79"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αυτό το νομοσχέδιο υπάρχουν σημαντικές </w:t>
      </w:r>
      <w:r w:rsidRPr="00073428">
        <w:rPr>
          <w:rFonts w:eastAsia="Times New Roman"/>
          <w:color w:val="222222"/>
          <w:szCs w:val="24"/>
          <w:shd w:val="clear" w:color="auto" w:fill="FFFFFF"/>
        </w:rPr>
        <w:t>τροπολογί</w:t>
      </w:r>
      <w:r>
        <w:rPr>
          <w:rFonts w:eastAsia="Times New Roman"/>
          <w:color w:val="222222"/>
          <w:szCs w:val="24"/>
          <w:shd w:val="clear" w:color="auto" w:fill="FFFFFF"/>
        </w:rPr>
        <w:t>ες</w:t>
      </w:r>
      <w:r>
        <w:rPr>
          <w:rFonts w:eastAsia="Times New Roman"/>
          <w:color w:val="222222"/>
          <w:szCs w:val="24"/>
          <w:shd w:val="clear" w:color="auto" w:fill="FFFFFF"/>
        </w:rPr>
        <w:t>,</w:t>
      </w:r>
      <w:r>
        <w:rPr>
          <w:rFonts w:eastAsia="Times New Roman"/>
          <w:color w:val="222222"/>
          <w:szCs w:val="24"/>
          <w:shd w:val="clear" w:color="auto" w:fill="FFFFFF"/>
        </w:rPr>
        <w:t xml:space="preserve"> που λύνουν πράγματι προβλήματα. Δεν είναι ούτε τακτοποιήσε</w:t>
      </w:r>
      <w:r>
        <w:rPr>
          <w:rFonts w:eastAsia="Times New Roman"/>
          <w:color w:val="222222"/>
          <w:szCs w:val="24"/>
          <w:shd w:val="clear" w:color="auto" w:fill="FFFFFF"/>
        </w:rPr>
        <w:t>ις της τελευταίας στιγμής ούτε έχουν τέτοιο χαρακτήρα σε κα</w:t>
      </w:r>
      <w:r>
        <w:rPr>
          <w:rFonts w:eastAsia="Times New Roman"/>
          <w:color w:val="222222"/>
          <w:szCs w:val="24"/>
          <w:shd w:val="clear" w:color="auto" w:fill="FFFFFF"/>
        </w:rPr>
        <w:t>μ</w:t>
      </w:r>
      <w:r>
        <w:rPr>
          <w:rFonts w:eastAsia="Times New Roman"/>
          <w:color w:val="222222"/>
          <w:szCs w:val="24"/>
          <w:shd w:val="clear" w:color="auto" w:fill="FFFFFF"/>
        </w:rPr>
        <w:t xml:space="preserve">μία περίπτωση. Και μία από αυτές για τις οποίες έχει γίνει </w:t>
      </w:r>
      <w:r>
        <w:rPr>
          <w:rFonts w:eastAsia="Times New Roman"/>
          <w:color w:val="222222"/>
          <w:szCs w:val="24"/>
          <w:shd w:val="clear" w:color="auto" w:fill="FFFFFF"/>
        </w:rPr>
        <w:lastRenderedPageBreak/>
        <w:t>πάρα πολύ μεγάλος λόγος</w:t>
      </w:r>
      <w:r>
        <w:rPr>
          <w:rFonts w:eastAsia="Times New Roman"/>
          <w:color w:val="222222"/>
          <w:szCs w:val="24"/>
          <w:shd w:val="clear" w:color="auto" w:fill="FFFFFF"/>
        </w:rPr>
        <w:t>,</w:t>
      </w:r>
      <w:r>
        <w:rPr>
          <w:rFonts w:eastAsia="Times New Roman"/>
          <w:color w:val="222222"/>
          <w:szCs w:val="24"/>
          <w:shd w:val="clear" w:color="auto" w:fill="FFFFFF"/>
        </w:rPr>
        <w:t xml:space="preserve"> είναι η τροπολογία που αφορά την κατάργηση της μείωσης του αφορολογήτου.</w:t>
      </w:r>
    </w:p>
    <w:p w14:paraId="2D30DC7A"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Πριν από κάποια χρόνια, τον Μάιο του 20</w:t>
      </w:r>
      <w:r>
        <w:rPr>
          <w:rFonts w:eastAsia="Times New Roman"/>
          <w:color w:val="222222"/>
          <w:szCs w:val="24"/>
          <w:shd w:val="clear" w:color="auto" w:fill="FFFFFF"/>
        </w:rPr>
        <w:t>17, συζητούσαμε αυτό το θέμα στην Ολομέλεια της Βουλής και πιο πριν στις επιτροπές</w:t>
      </w:r>
      <w:r>
        <w:rPr>
          <w:rFonts w:eastAsia="Times New Roman"/>
          <w:color w:val="222222"/>
          <w:szCs w:val="24"/>
          <w:shd w:val="clear" w:color="auto" w:fill="FFFFFF"/>
        </w:rPr>
        <w:t>,</w:t>
      </w:r>
      <w:r>
        <w:rPr>
          <w:rFonts w:eastAsia="Times New Roman"/>
          <w:color w:val="222222"/>
          <w:szCs w:val="24"/>
          <w:shd w:val="clear" w:color="auto" w:fill="FFFFFF"/>
        </w:rPr>
        <w:t xml:space="preserve"> και θα ήθελα να σας διαβάσω κάτι που ειπώθηκε στις επιτροπές: «Αυτή τη στιγμή η μέση οφειλή στον ΟΑΕΕ είναι 10.000 ευρώ. Το 70% των ασφαλισμένων, δηλαδή πεντακόσιες εβδομήντα πέντε χιλιάδες συνάδελφοί μου, δεν καταβάλλουν ασφαλιστικές εισφορές και έχουν ο</w:t>
      </w:r>
      <w:r>
        <w:rPr>
          <w:rFonts w:eastAsia="Times New Roman"/>
          <w:color w:val="222222"/>
          <w:szCs w:val="24"/>
          <w:shd w:val="clear" w:color="auto" w:fill="FFFFFF"/>
        </w:rPr>
        <w:t xml:space="preserve">φειλές προς το ταμείο. Πάμε να τα πληρώσουμε αυτά; Μπορούμε; Όχι. Πάμε για κλείσιμο». </w:t>
      </w:r>
    </w:p>
    <w:p w14:paraId="2D30DC7B" w14:textId="77777777" w:rsidR="000D1FE2" w:rsidRDefault="005E5B96">
      <w:pPr>
        <w:spacing w:line="600" w:lineRule="auto"/>
        <w:ind w:firstLine="720"/>
        <w:jc w:val="both"/>
        <w:rPr>
          <w:rFonts w:eastAsia="Times New Roman"/>
          <w:szCs w:val="24"/>
        </w:rPr>
      </w:pPr>
      <w:r>
        <w:rPr>
          <w:rFonts w:eastAsia="Times New Roman"/>
          <w:color w:val="222222"/>
          <w:szCs w:val="24"/>
          <w:shd w:val="clear" w:color="auto" w:fill="FFFFFF"/>
        </w:rPr>
        <w:t>Αυτά εδώ τα λόγια που σας διάβασα</w:t>
      </w:r>
      <w:r>
        <w:rPr>
          <w:rFonts w:eastAsia="Times New Roman"/>
          <w:color w:val="222222"/>
          <w:szCs w:val="24"/>
          <w:shd w:val="clear" w:color="auto" w:fill="FFFFFF"/>
        </w:rPr>
        <w:t>,</w:t>
      </w:r>
      <w:r>
        <w:rPr>
          <w:rFonts w:eastAsia="Times New Roman"/>
          <w:color w:val="222222"/>
          <w:szCs w:val="24"/>
          <w:shd w:val="clear" w:color="auto" w:fill="FFFFFF"/>
        </w:rPr>
        <w:t xml:space="preserve"> είναι η παρέμβαση και ομιλία του Προέδρου της ΓΣΕΒΕΕ το 2013</w:t>
      </w:r>
      <w:r>
        <w:rPr>
          <w:rFonts w:eastAsia="Times New Roman"/>
          <w:color w:val="222222"/>
          <w:szCs w:val="24"/>
          <w:shd w:val="clear" w:color="auto" w:fill="FFFFFF"/>
        </w:rPr>
        <w:t>,</w:t>
      </w:r>
      <w:r>
        <w:rPr>
          <w:rFonts w:eastAsia="Times New Roman"/>
          <w:color w:val="222222"/>
          <w:szCs w:val="24"/>
          <w:shd w:val="clear" w:color="auto" w:fill="FFFFFF"/>
        </w:rPr>
        <w:t xml:space="preserve"> που τα </w:t>
      </w:r>
      <w:proofErr w:type="spellStart"/>
      <w:r>
        <w:rPr>
          <w:rFonts w:eastAsia="Times New Roman"/>
          <w:color w:val="222222"/>
          <w:szCs w:val="24"/>
          <w:shd w:val="clear" w:color="auto" w:fill="FFFFFF"/>
        </w:rPr>
        <w:t>επανέφερε</w:t>
      </w:r>
      <w:proofErr w:type="spellEnd"/>
      <w:r>
        <w:rPr>
          <w:rFonts w:eastAsia="Times New Roman"/>
          <w:color w:val="222222"/>
          <w:szCs w:val="24"/>
          <w:shd w:val="clear" w:color="auto" w:fill="FFFFFF"/>
        </w:rPr>
        <w:t xml:space="preserve"> στη μνήμη μας ο εισηγητής του ΣΥΡΙΖΑ Χρήστος Καραγιαννί</w:t>
      </w:r>
      <w:r>
        <w:rPr>
          <w:rFonts w:eastAsia="Times New Roman"/>
          <w:color w:val="222222"/>
          <w:szCs w:val="24"/>
          <w:shd w:val="clear" w:color="auto" w:fill="FFFFFF"/>
        </w:rPr>
        <w:t>δης και είναι ενδεικτικά της κατάστασης που είχε δημιουργηθεί μέσα στα σκοτεινά χρόνια των μνημονίων και αυτής της καταστροφής που έγινε βασικά από το 2010 μέχρι τη δική μας διακυβέρνηση και η οποία νομίζω ότι αποδεικνύει χωρίς αμφιβολία ότι η βασική, η κρ</w:t>
      </w:r>
      <w:r>
        <w:rPr>
          <w:rFonts w:eastAsia="Times New Roman"/>
          <w:color w:val="222222"/>
          <w:szCs w:val="24"/>
          <w:shd w:val="clear" w:color="auto" w:fill="FFFFFF"/>
        </w:rPr>
        <w:t>ίσιμη βολή ενάντια στην κοινωνική πλειοψηφία και στα μεσαία στρώματα έγινε σε αυτή την περίοδο.</w:t>
      </w:r>
    </w:p>
    <w:p w14:paraId="2D30DC7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Είναι πάρα πολύ χαρακτηριστικά αυτά που έλεγε ο Πρόεδρος της ΓΣΕΒΕΕ το 2013.</w:t>
      </w:r>
    </w:p>
    <w:p w14:paraId="2D30DC7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Για να το τεκμηριώσω αυτό ακόμα παραπάνω, θα ήθελα να καταθέσω δύο στοιχεία από την</w:t>
      </w:r>
      <w:r>
        <w:rPr>
          <w:rFonts w:eastAsia="Times New Roman" w:cs="Times New Roman"/>
          <w:szCs w:val="24"/>
        </w:rPr>
        <w:t xml:space="preserve"> ΕΛΣΤΑΤ, τα οποία δείχνουν πώς ακριβώς επήλθε αυτή η πολύ μεγάλη καταστροφή κυρίως στα μεσαία στρώματα, όπου δεν έχουν χάσει όπως λέγεται -έχει ειπωθεί και από τη δική μας πλευρά- 5.000 ευρώ αυτό το διάστημα, αλλά έχουν χάσει δυστυχώς ακόμη περισσότερο. Εί</w:t>
      </w:r>
      <w:r>
        <w:rPr>
          <w:rFonts w:eastAsia="Times New Roman" w:cs="Times New Roman"/>
          <w:szCs w:val="24"/>
        </w:rPr>
        <w:t>ναι σχεδόν ένα 37%, που αντιστοιχεί περίπου στα μεσαία εισοδήματα σε 10.000 ευρώ απώλεια. Καταθέτω τη σχετική αναφορά από την ΕΛΣΤΑΤ.</w:t>
      </w:r>
    </w:p>
    <w:p w14:paraId="2D30DC7E" w14:textId="77777777" w:rsidR="000D1FE2" w:rsidRDefault="005E5B96">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Χρήστος Μαντάς </w:t>
      </w:r>
      <w:r w:rsidRPr="004C2B81">
        <w:rPr>
          <w:rFonts w:eastAsia="Times New Roman" w:cs="Times New Roman"/>
          <w:szCs w:val="24"/>
        </w:rPr>
        <w:t>καταθέτει για τα Πρακτικά τ</w:t>
      </w:r>
      <w:r>
        <w:rPr>
          <w:rFonts w:eastAsia="Times New Roman" w:cs="Times New Roman"/>
          <w:szCs w:val="24"/>
        </w:rPr>
        <w:t>ο προαναφερθέν</w:t>
      </w:r>
      <w:r w:rsidRPr="004C2B81">
        <w:rPr>
          <w:rFonts w:eastAsia="Times New Roman" w:cs="Times New Roman"/>
          <w:szCs w:val="24"/>
        </w:rPr>
        <w:t xml:space="preserve"> </w:t>
      </w:r>
      <w:r>
        <w:rPr>
          <w:rFonts w:eastAsia="Times New Roman" w:cs="Times New Roman"/>
          <w:szCs w:val="24"/>
        </w:rPr>
        <w:t>έγγραφο</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w:t>
      </w:r>
      <w:r w:rsidRPr="004C2B81">
        <w:rPr>
          <w:rFonts w:eastAsia="Times New Roman" w:cs="Times New Roman"/>
          <w:szCs w:val="24"/>
        </w:rPr>
        <w:t>ρχείο του Τμήματος Γραμματείας της Διεύθυνσης Στενογραφίας και Πρακτικών της Βουλής)</w:t>
      </w:r>
    </w:p>
    <w:p w14:paraId="2D30DC7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Επίσης πρέπει να γνωρίζουμε ότι από το 2009 μέχρι το 2015, οκτακόσιες είκοσι δύο χιλιάδες άτομα μετακινήθηκαν από τα μεσαία στα φτωχότερα στρώματα. Αντίθετα από το 2015 έω</w:t>
      </w:r>
      <w:r>
        <w:rPr>
          <w:rFonts w:eastAsia="Times New Roman" w:cs="Times New Roman"/>
          <w:szCs w:val="24"/>
        </w:rPr>
        <w:t xml:space="preserve">ς </w:t>
      </w:r>
      <w:r>
        <w:rPr>
          <w:rFonts w:eastAsia="Times New Roman" w:cs="Times New Roman"/>
          <w:szCs w:val="24"/>
        </w:rPr>
        <w:lastRenderedPageBreak/>
        <w:t>το 2017 άτομα μετατοπίστηκαν από τα φτωχότερα στα μεσαία στρώματα. Αυτά είναι στοιχεία της ΕΛΣΤΑΤ για τη φτώχεια και την ανισότητα και θα παρακαλούσα να μελετηθούν.</w:t>
      </w:r>
    </w:p>
    <w:p w14:paraId="2D30DC80" w14:textId="77777777" w:rsidR="000D1FE2" w:rsidRDefault="005E5B96">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Χρήστος Μαντάς </w:t>
      </w:r>
      <w:r w:rsidRPr="004C2B81">
        <w:rPr>
          <w:rFonts w:eastAsia="Times New Roman" w:cs="Times New Roman"/>
          <w:szCs w:val="24"/>
        </w:rPr>
        <w:t>καταθέτει για τα Πρακτικά τ</w:t>
      </w:r>
      <w:r>
        <w:rPr>
          <w:rFonts w:eastAsia="Times New Roman" w:cs="Times New Roman"/>
          <w:szCs w:val="24"/>
        </w:rPr>
        <w:t>ο προαναφερθέν</w:t>
      </w:r>
      <w:r w:rsidRPr="004C2B81">
        <w:rPr>
          <w:rFonts w:eastAsia="Times New Roman" w:cs="Times New Roman"/>
          <w:szCs w:val="24"/>
        </w:rPr>
        <w:t xml:space="preserve"> </w:t>
      </w:r>
      <w:r>
        <w:rPr>
          <w:rFonts w:eastAsia="Times New Roman" w:cs="Times New Roman"/>
          <w:szCs w:val="24"/>
        </w:rPr>
        <w:t>έγγραφο</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2D30DC8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Προσθέτω το τελευταίο μόνο που αφορά τον κίνδυνο φτώχειας, την παιδική φτώχεια που είχε εκτοξευθεί το 2013 στο 28,8%. Μειώθηκε με στοιχεία</w:t>
      </w:r>
      <w:r>
        <w:rPr>
          <w:rFonts w:eastAsia="Times New Roman" w:cs="Times New Roman"/>
          <w:szCs w:val="24"/>
        </w:rPr>
        <w:t xml:space="preserve"> του 2017 και είναι ακόμη πιο πίσω στο 24,5%.</w:t>
      </w:r>
    </w:p>
    <w:p w14:paraId="2D30DC82" w14:textId="77777777" w:rsidR="000D1FE2" w:rsidRDefault="005E5B96">
      <w:pPr>
        <w:spacing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Χρήστος Μαντάς </w:t>
      </w:r>
      <w:r w:rsidRPr="004C2B81">
        <w:rPr>
          <w:rFonts w:eastAsia="Times New Roman" w:cs="Times New Roman"/>
          <w:szCs w:val="24"/>
        </w:rPr>
        <w:t>καταθέτει για τα Πρακτικά τ</w:t>
      </w:r>
      <w:r>
        <w:rPr>
          <w:rFonts w:eastAsia="Times New Roman" w:cs="Times New Roman"/>
          <w:szCs w:val="24"/>
        </w:rPr>
        <w:t>ο προαναφερθέν</w:t>
      </w:r>
      <w:r w:rsidRPr="004C2B81">
        <w:rPr>
          <w:rFonts w:eastAsia="Times New Roman" w:cs="Times New Roman"/>
          <w:szCs w:val="24"/>
        </w:rPr>
        <w:t xml:space="preserve"> </w:t>
      </w:r>
      <w:r>
        <w:rPr>
          <w:rFonts w:eastAsia="Times New Roman" w:cs="Times New Roman"/>
          <w:szCs w:val="24"/>
        </w:rPr>
        <w:t>έγγραφο</w:t>
      </w:r>
      <w:r w:rsidRPr="004C2B81">
        <w:rPr>
          <w:rFonts w:eastAsia="Times New Roman" w:cs="Times New Roman"/>
          <w:szCs w:val="24"/>
        </w:rPr>
        <w:t>, τ</w:t>
      </w:r>
      <w:r>
        <w:rPr>
          <w:rFonts w:eastAsia="Times New Roman" w:cs="Times New Roman"/>
          <w:szCs w:val="24"/>
        </w:rPr>
        <w:t>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2D30DC8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Όλα</w:t>
      </w:r>
      <w:r>
        <w:rPr>
          <w:rFonts w:eastAsia="Times New Roman" w:cs="Times New Roman"/>
          <w:szCs w:val="24"/>
        </w:rPr>
        <w:t xml:space="preserve"> τα παραπάνω που είπα</w:t>
      </w:r>
      <w:r>
        <w:rPr>
          <w:rFonts w:eastAsia="Times New Roman" w:cs="Times New Roman"/>
          <w:szCs w:val="24"/>
        </w:rPr>
        <w:t>,</w:t>
      </w:r>
      <w:r>
        <w:rPr>
          <w:rFonts w:eastAsia="Times New Roman" w:cs="Times New Roman"/>
          <w:szCs w:val="24"/>
        </w:rPr>
        <w:t xml:space="preserve"> έχουν σχέση με τη συγκεκριμένη τροπολογία, γιατί όταν συζητούσαμε αυτό το νομοσχέ</w:t>
      </w:r>
      <w:r>
        <w:rPr>
          <w:rFonts w:eastAsia="Times New Roman" w:cs="Times New Roman"/>
          <w:szCs w:val="24"/>
        </w:rPr>
        <w:lastRenderedPageBreak/>
        <w:t xml:space="preserve">διο, μας έλεγαν ότι πρόκειται για «τυράκι». Χαρακτηριστικά διαβάζω το εξής. Έλεγε ο κ. </w:t>
      </w:r>
      <w:proofErr w:type="spellStart"/>
      <w:r>
        <w:rPr>
          <w:rFonts w:eastAsia="Times New Roman" w:cs="Times New Roman"/>
          <w:szCs w:val="24"/>
        </w:rPr>
        <w:t>Σταϊκούρας</w:t>
      </w:r>
      <w:proofErr w:type="spellEnd"/>
      <w:r w:rsidRPr="00B13D34">
        <w:rPr>
          <w:rFonts w:eastAsia="Times New Roman" w:cs="Times New Roman"/>
          <w:szCs w:val="24"/>
        </w:rPr>
        <w:t xml:space="preserve">: </w:t>
      </w:r>
      <w:r>
        <w:rPr>
          <w:rFonts w:eastAsia="Times New Roman" w:cs="Times New Roman"/>
          <w:szCs w:val="24"/>
        </w:rPr>
        <w:t>«Τα μέτρα είναι σίγουρα. Αποτελούν τη σίγουρη φάκα. Τ</w:t>
      </w:r>
      <w:r>
        <w:rPr>
          <w:rFonts w:eastAsia="Times New Roman" w:cs="Times New Roman"/>
          <w:szCs w:val="24"/>
        </w:rPr>
        <w:t>α αντίμετρα θα υλοποιηθούν υπό προϋποθέσεις πολύ δύσκολα επιτεύξιμες». Τουλάχιστον κρατούσε μια προσέγγιση. «Αποτελούν το τυρί με στόχο την απόσπαση της προσοχής των πολιτών από τη φάκα». Όπως όμως φάνηκε και από τη χθεσινή ακρόαση φορέων, η κοινωνία δεν τ</w:t>
      </w:r>
      <w:r>
        <w:rPr>
          <w:rFonts w:eastAsia="Times New Roman" w:cs="Times New Roman"/>
          <w:szCs w:val="24"/>
        </w:rPr>
        <w:t>σιμπάει.</w:t>
      </w:r>
    </w:p>
    <w:p w14:paraId="2D30DC8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Ο κ. Κουτσούκος συμπλήρωνε, απευθυνόμενος στην </w:t>
      </w:r>
      <w:r>
        <w:rPr>
          <w:rFonts w:eastAsia="Times New Roman" w:cs="Times New Roman"/>
          <w:szCs w:val="24"/>
        </w:rPr>
        <w:t>Κ</w:t>
      </w:r>
      <w:r>
        <w:rPr>
          <w:rFonts w:eastAsia="Times New Roman" w:cs="Times New Roman"/>
          <w:szCs w:val="24"/>
        </w:rPr>
        <w:t>οινοβουλευτική Πλειοψηφία</w:t>
      </w:r>
      <w:r w:rsidRPr="00B13D34">
        <w:rPr>
          <w:rFonts w:eastAsia="Times New Roman" w:cs="Times New Roman"/>
          <w:szCs w:val="24"/>
        </w:rPr>
        <w:t xml:space="preserve">: </w:t>
      </w:r>
      <w:r>
        <w:rPr>
          <w:rFonts w:eastAsia="Times New Roman" w:cs="Times New Roman"/>
          <w:szCs w:val="24"/>
        </w:rPr>
        <w:t xml:space="preserve">«Τι θα ψηφίσετε σήμερα; Σήμερα, όμως, θα ψηφίσουν τις περικοπές στις συντάξεις που είναι 2,5 δισεκατομμύρια ευρώ, θα ψηφίσουν τις περικοπές στους μισθούς </w:t>
      </w:r>
      <w:r>
        <w:rPr>
          <w:rFonts w:eastAsia="Times New Roman" w:cs="Times New Roman"/>
          <w:szCs w:val="24"/>
        </w:rPr>
        <w:t xml:space="preserve">που είναι </w:t>
      </w:r>
      <w:r>
        <w:rPr>
          <w:rFonts w:eastAsia="Times New Roman" w:cs="Times New Roman"/>
          <w:szCs w:val="24"/>
        </w:rPr>
        <w:t xml:space="preserve">2 </w:t>
      </w:r>
      <w:r>
        <w:rPr>
          <w:rFonts w:eastAsia="Times New Roman" w:cs="Times New Roman"/>
          <w:szCs w:val="24"/>
        </w:rPr>
        <w:t>δισεκατομμύρια ευρώ μέσω της μείωσης του αφορολόγητου και άλλα 400 εκατομμύρια ευρώ από κοινωνικές παροχές που αφορούν τους πλέον αδύναμους συμπολίτες μας. Είναι το επίδομα για τα φτωχά παιδιά που πάνε στο σχολείο, για τα απροστάτευτα παιδιά».</w:t>
      </w:r>
    </w:p>
    <w:p w14:paraId="2D30DC8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«Αυτές οι πε</w:t>
      </w:r>
      <w:r>
        <w:rPr>
          <w:rFonts w:eastAsia="Times New Roman" w:cs="Times New Roman"/>
          <w:szCs w:val="24"/>
        </w:rPr>
        <w:t xml:space="preserve">ρικοπές, κυρίες και κύριοι συνάδελφοι…», μας έλεγε «…αφορούν πάνω από ένα εκατομμύριο συνταξιούχους, που θα χάσουν 350 ευρώ παρά τις ψευδολογίες της κ. </w:t>
      </w:r>
      <w:proofErr w:type="spellStart"/>
      <w:r>
        <w:rPr>
          <w:rFonts w:eastAsia="Times New Roman" w:cs="Times New Roman"/>
          <w:szCs w:val="24"/>
        </w:rPr>
        <w:t>Αχτσιόγλου</w:t>
      </w:r>
      <w:proofErr w:type="spellEnd"/>
      <w:r>
        <w:rPr>
          <w:rFonts w:eastAsia="Times New Roman" w:cs="Times New Roman"/>
          <w:szCs w:val="24"/>
        </w:rPr>
        <w:t>,</w:t>
      </w:r>
      <w:r>
        <w:rPr>
          <w:rFonts w:eastAsia="Times New Roman" w:cs="Times New Roman"/>
          <w:szCs w:val="24"/>
        </w:rPr>
        <w:t xml:space="preserve"> και αφορούν συνολικά τεσσεράμισι εκατομμύρια μισθωτούς και συνταξιούχους που κάνουν δηλώσεις</w:t>
      </w:r>
      <w:r>
        <w:rPr>
          <w:rFonts w:eastAsia="Times New Roman" w:cs="Times New Roman"/>
          <w:szCs w:val="24"/>
        </w:rPr>
        <w:t>, υπαγόμενοι στο αφορολόγητο των μισθωτών και των συνταξιούχων.».</w:t>
      </w:r>
    </w:p>
    <w:p w14:paraId="2D30DC8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Τι έγινε από όλα αυτά, για να καταλάβω και να καταλάβει ο ελληνικός λαός; Τίποτε από αυτά τα οποία προέβλεπαν τότε δεν επαληθεύτηκε, διότι το περασμένο διάστημα καταργήσαμε τη μείωση των συν</w:t>
      </w:r>
      <w:r>
        <w:rPr>
          <w:rFonts w:eastAsia="Times New Roman" w:cs="Times New Roman"/>
          <w:szCs w:val="24"/>
        </w:rPr>
        <w:t>τάξεων, σήμερα καταργούμε τη μείωση του αφορολόγητου και στο τέλος της μέρας είμαστε με ένα σύνολο θετικών μέτρων</w:t>
      </w:r>
      <w:r>
        <w:rPr>
          <w:rFonts w:eastAsia="Times New Roman" w:cs="Times New Roman"/>
          <w:szCs w:val="24"/>
        </w:rPr>
        <w:t>,</w:t>
      </w:r>
      <w:r>
        <w:rPr>
          <w:rFonts w:eastAsia="Times New Roman" w:cs="Times New Roman"/>
          <w:szCs w:val="24"/>
        </w:rPr>
        <w:t xml:space="preserve"> που πάνε μπροστά την κοινωνία μας.</w:t>
      </w:r>
    </w:p>
    <w:p w14:paraId="2D30DC8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Τελειώνω, κύριε Πρόεδρε, λέγοντας το εξής. Στο συγκλονιστικό μυθιστόρημα «Αναζητώντας τον Χαμένο Χρόνο», τ</w:t>
      </w:r>
      <w:r>
        <w:rPr>
          <w:rFonts w:eastAsia="Times New Roman" w:cs="Times New Roman"/>
          <w:szCs w:val="24"/>
        </w:rPr>
        <w:t xml:space="preserve">ου </w:t>
      </w:r>
      <w:proofErr w:type="spellStart"/>
      <w:r>
        <w:rPr>
          <w:rFonts w:eastAsia="Times New Roman" w:cs="Times New Roman"/>
          <w:szCs w:val="24"/>
        </w:rPr>
        <w:t>Μαρσέλ</w:t>
      </w:r>
      <w:proofErr w:type="spellEnd"/>
      <w:r>
        <w:rPr>
          <w:rFonts w:eastAsia="Times New Roman" w:cs="Times New Roman"/>
          <w:szCs w:val="24"/>
        </w:rPr>
        <w:t xml:space="preserve"> </w:t>
      </w:r>
      <w:proofErr w:type="spellStart"/>
      <w:r>
        <w:rPr>
          <w:rFonts w:eastAsia="Times New Roman" w:cs="Times New Roman"/>
          <w:szCs w:val="24"/>
        </w:rPr>
        <w:t>Προύστ</w:t>
      </w:r>
      <w:proofErr w:type="spellEnd"/>
      <w:r>
        <w:rPr>
          <w:rFonts w:eastAsia="Times New Roman" w:cs="Times New Roman"/>
          <w:szCs w:val="24"/>
        </w:rPr>
        <w:t xml:space="preserve">, που είχα την τύχη να το διαβάσω σε κάτι παλιές εκδόσεις του «Ηριδανού» -με βλέπει ο κ. Κώστας </w:t>
      </w:r>
      <w:proofErr w:type="spellStart"/>
      <w:r>
        <w:rPr>
          <w:rFonts w:eastAsia="Times New Roman" w:cs="Times New Roman"/>
          <w:szCs w:val="24"/>
        </w:rPr>
        <w:t>Ζουράρις</w:t>
      </w:r>
      <w:proofErr w:type="spellEnd"/>
      <w:r>
        <w:rPr>
          <w:rFonts w:eastAsia="Times New Roman" w:cs="Times New Roman"/>
          <w:szCs w:val="24"/>
        </w:rPr>
        <w:t xml:space="preserve">- ο τελευταίος τόμος είναι «Ο Ξανακερδισμένος Χρόνος». Ο Ζαν </w:t>
      </w:r>
      <w:proofErr w:type="spellStart"/>
      <w:r>
        <w:rPr>
          <w:rFonts w:eastAsia="Times New Roman" w:cs="Times New Roman"/>
          <w:szCs w:val="24"/>
        </w:rPr>
        <w:t>Ρουσέ</w:t>
      </w:r>
      <w:proofErr w:type="spellEnd"/>
      <w:r>
        <w:rPr>
          <w:rFonts w:eastAsia="Times New Roman" w:cs="Times New Roman"/>
          <w:szCs w:val="24"/>
        </w:rPr>
        <w:t xml:space="preserve"> γράφει γι’ αυτόν τον τελευταίο τόμο ότι το μυθιστόρημα είναι δομημένο</w:t>
      </w:r>
      <w:r>
        <w:rPr>
          <w:rFonts w:eastAsia="Times New Roman" w:cs="Times New Roman"/>
          <w:szCs w:val="24"/>
        </w:rPr>
        <w:t xml:space="preserve"> με τέτοιο τρόπο, ώστε το τέλος του γεννά την </w:t>
      </w:r>
      <w:r>
        <w:rPr>
          <w:rFonts w:eastAsia="Times New Roman" w:cs="Times New Roman"/>
          <w:szCs w:val="24"/>
        </w:rPr>
        <w:lastRenderedPageBreak/>
        <w:t>αρχή του.</w:t>
      </w:r>
      <w:r w:rsidRPr="002D6D8E">
        <w:rPr>
          <w:rFonts w:eastAsia="Times New Roman"/>
          <w:color w:val="1D2228"/>
          <w:szCs w:val="24"/>
        </w:rPr>
        <w:t xml:space="preserve"> </w:t>
      </w:r>
      <w:r>
        <w:rPr>
          <w:rFonts w:eastAsia="Times New Roman"/>
          <w:color w:val="1D2228"/>
          <w:szCs w:val="24"/>
        </w:rPr>
        <w:t>Δεν είναι, όμως, λιγότερο αλ</w:t>
      </w:r>
      <w:r w:rsidRPr="009D13FC">
        <w:rPr>
          <w:rFonts w:eastAsia="Times New Roman"/>
          <w:color w:val="1D2228"/>
          <w:szCs w:val="24"/>
        </w:rPr>
        <w:t>ήθεια</w:t>
      </w:r>
      <w:r>
        <w:rPr>
          <w:rFonts w:eastAsia="Times New Roman"/>
          <w:color w:val="1D2228"/>
          <w:szCs w:val="24"/>
        </w:rPr>
        <w:t>,</w:t>
      </w:r>
      <w:r w:rsidRPr="009D13FC">
        <w:rPr>
          <w:rFonts w:eastAsia="Times New Roman"/>
          <w:color w:val="1D2228"/>
          <w:szCs w:val="24"/>
        </w:rPr>
        <w:t xml:space="preserve"> πως η αρχή γ</w:t>
      </w:r>
      <w:r>
        <w:rPr>
          <w:rFonts w:eastAsia="Times New Roman"/>
          <w:color w:val="1D2228"/>
          <w:szCs w:val="24"/>
        </w:rPr>
        <w:t xml:space="preserve">εννά το </w:t>
      </w:r>
      <w:r w:rsidRPr="009D13FC">
        <w:rPr>
          <w:rFonts w:eastAsia="Times New Roman"/>
          <w:color w:val="1D2228"/>
          <w:szCs w:val="24"/>
        </w:rPr>
        <w:t xml:space="preserve">τέλος </w:t>
      </w:r>
      <w:r>
        <w:rPr>
          <w:rFonts w:eastAsia="Times New Roman"/>
          <w:color w:val="1D2228"/>
          <w:szCs w:val="24"/>
        </w:rPr>
        <w:t>του.</w:t>
      </w:r>
    </w:p>
    <w:p w14:paraId="2D30DC88"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Βρισκόμαστε μπροστά σε μια συγκλονιστική στιγμή της ε</w:t>
      </w:r>
      <w:r w:rsidRPr="009D13FC">
        <w:rPr>
          <w:rFonts w:eastAsia="Times New Roman"/>
          <w:color w:val="1D2228"/>
          <w:szCs w:val="24"/>
        </w:rPr>
        <w:t xml:space="preserve">λληνικής ιστορίας και είμαι απολύτως βέβαιος ότι </w:t>
      </w:r>
      <w:r>
        <w:rPr>
          <w:rFonts w:eastAsia="Times New Roman"/>
          <w:color w:val="1D2228"/>
          <w:szCs w:val="24"/>
        </w:rPr>
        <w:t xml:space="preserve">όλες και όλοι </w:t>
      </w:r>
      <w:r w:rsidRPr="009D13FC">
        <w:rPr>
          <w:rFonts w:eastAsia="Times New Roman"/>
          <w:color w:val="1D2228"/>
          <w:szCs w:val="24"/>
        </w:rPr>
        <w:t xml:space="preserve">μαζί θα δώσουμε τη μάχη </w:t>
      </w:r>
      <w:r>
        <w:rPr>
          <w:rFonts w:eastAsia="Times New Roman"/>
          <w:color w:val="1D2228"/>
          <w:szCs w:val="24"/>
        </w:rPr>
        <w:t xml:space="preserve">σε αυτή τη δύσκολη </w:t>
      </w:r>
      <w:r w:rsidRPr="009D13FC">
        <w:rPr>
          <w:rFonts w:eastAsia="Times New Roman"/>
          <w:color w:val="1D2228"/>
          <w:szCs w:val="24"/>
        </w:rPr>
        <w:t>διαλεκτική σχέση που παρουσιάζεται</w:t>
      </w:r>
      <w:r>
        <w:rPr>
          <w:rFonts w:eastAsia="Times New Roman"/>
          <w:color w:val="1D2228"/>
          <w:szCs w:val="24"/>
        </w:rPr>
        <w:t>,</w:t>
      </w:r>
      <w:r w:rsidRPr="009D13FC">
        <w:rPr>
          <w:rFonts w:eastAsia="Times New Roman"/>
          <w:color w:val="1D2228"/>
          <w:szCs w:val="24"/>
        </w:rPr>
        <w:t xml:space="preserve"> και που νομίζω ότι </w:t>
      </w:r>
      <w:r>
        <w:rPr>
          <w:rFonts w:eastAsia="Times New Roman"/>
          <w:color w:val="1D2228"/>
          <w:szCs w:val="24"/>
        </w:rPr>
        <w:t xml:space="preserve">θα περιγράφει με </w:t>
      </w:r>
      <w:r w:rsidRPr="009D13FC">
        <w:rPr>
          <w:rFonts w:eastAsia="Times New Roman"/>
          <w:color w:val="1D2228"/>
          <w:szCs w:val="24"/>
        </w:rPr>
        <w:t>ακρίβεια αυτά που είπα</w:t>
      </w:r>
      <w:r>
        <w:rPr>
          <w:rFonts w:eastAsia="Times New Roman"/>
          <w:color w:val="1D2228"/>
          <w:szCs w:val="24"/>
        </w:rPr>
        <w:t>,</w:t>
      </w:r>
      <w:r w:rsidRPr="009D13FC">
        <w:rPr>
          <w:rFonts w:eastAsia="Times New Roman"/>
          <w:color w:val="1D2228"/>
          <w:szCs w:val="24"/>
        </w:rPr>
        <w:t xml:space="preserve"> να μπ</w:t>
      </w:r>
      <w:r>
        <w:rPr>
          <w:rFonts w:eastAsia="Times New Roman"/>
          <w:color w:val="1D2228"/>
          <w:szCs w:val="24"/>
        </w:rPr>
        <w:t xml:space="preserve">ορέσουμε να πάμε </w:t>
      </w:r>
      <w:r w:rsidRPr="009D13FC">
        <w:rPr>
          <w:rFonts w:eastAsia="Times New Roman"/>
          <w:color w:val="1D2228"/>
          <w:szCs w:val="24"/>
        </w:rPr>
        <w:t>μπροστά</w:t>
      </w:r>
      <w:r>
        <w:rPr>
          <w:rFonts w:eastAsia="Times New Roman"/>
          <w:color w:val="1D2228"/>
          <w:szCs w:val="24"/>
        </w:rPr>
        <w:t>, να μην επιτρέψουμε να γυρίσουμε πίσω. Κ</w:t>
      </w:r>
      <w:r w:rsidRPr="009D13FC">
        <w:rPr>
          <w:rFonts w:eastAsia="Times New Roman"/>
          <w:color w:val="1D2228"/>
          <w:szCs w:val="24"/>
        </w:rPr>
        <w:t xml:space="preserve">αι νομίζω ότι </w:t>
      </w:r>
      <w:r>
        <w:rPr>
          <w:rFonts w:eastAsia="Times New Roman"/>
          <w:color w:val="1D2228"/>
          <w:szCs w:val="24"/>
        </w:rPr>
        <w:t xml:space="preserve">ο ελληνικός </w:t>
      </w:r>
      <w:r w:rsidRPr="009D13FC">
        <w:rPr>
          <w:rFonts w:eastAsia="Times New Roman"/>
          <w:color w:val="1D2228"/>
          <w:szCs w:val="24"/>
        </w:rPr>
        <w:t>λαός με τη σκέψη του</w:t>
      </w:r>
      <w:r>
        <w:rPr>
          <w:rFonts w:eastAsia="Times New Roman"/>
          <w:color w:val="1D2228"/>
          <w:szCs w:val="24"/>
        </w:rPr>
        <w:t>,</w:t>
      </w:r>
      <w:r w:rsidRPr="009D13FC">
        <w:rPr>
          <w:rFonts w:eastAsia="Times New Roman"/>
          <w:color w:val="1D2228"/>
          <w:szCs w:val="24"/>
        </w:rPr>
        <w:t xml:space="preserve"> τη συνείδησή του και την ψήφο του</w:t>
      </w:r>
      <w:r>
        <w:rPr>
          <w:rFonts w:eastAsia="Times New Roman"/>
          <w:color w:val="1D2228"/>
          <w:szCs w:val="24"/>
        </w:rPr>
        <w:t>,</w:t>
      </w:r>
      <w:r w:rsidRPr="009D13FC">
        <w:rPr>
          <w:rFonts w:eastAsia="Times New Roman"/>
          <w:color w:val="1D2228"/>
          <w:szCs w:val="24"/>
        </w:rPr>
        <w:t xml:space="preserve"> θα σφραγίσει μία τέτοια εξέλιξη</w:t>
      </w:r>
      <w:r>
        <w:rPr>
          <w:rFonts w:eastAsia="Times New Roman"/>
          <w:color w:val="1D2228"/>
          <w:szCs w:val="24"/>
        </w:rPr>
        <w:t>.</w:t>
      </w:r>
    </w:p>
    <w:p w14:paraId="2D30DC89" w14:textId="77777777" w:rsidR="000D1FE2" w:rsidRDefault="005E5B96">
      <w:pPr>
        <w:spacing w:line="600" w:lineRule="auto"/>
        <w:ind w:firstLine="720"/>
        <w:contextualSpacing/>
        <w:jc w:val="both"/>
        <w:rPr>
          <w:rFonts w:eastAsia="Times New Roman"/>
          <w:color w:val="1D2228"/>
          <w:szCs w:val="24"/>
        </w:rPr>
      </w:pPr>
      <w:r w:rsidRPr="009D13FC">
        <w:rPr>
          <w:rFonts w:eastAsia="Times New Roman"/>
          <w:color w:val="1D2228"/>
          <w:szCs w:val="24"/>
        </w:rPr>
        <w:t>Σας ευχαριστώ πολύ</w:t>
      </w:r>
      <w:r>
        <w:rPr>
          <w:rFonts w:eastAsia="Times New Roman"/>
          <w:color w:val="1D2228"/>
          <w:szCs w:val="24"/>
        </w:rPr>
        <w:t>.</w:t>
      </w:r>
    </w:p>
    <w:p w14:paraId="2D30DC8A" w14:textId="77777777" w:rsidR="000D1FE2" w:rsidRDefault="005E5B96">
      <w:pPr>
        <w:spacing w:line="600" w:lineRule="auto"/>
        <w:ind w:firstLine="720"/>
        <w:contextualSpacing/>
        <w:jc w:val="center"/>
        <w:rPr>
          <w:rFonts w:eastAsia="Times New Roman"/>
          <w:color w:val="1D2228"/>
          <w:szCs w:val="24"/>
        </w:rPr>
      </w:pPr>
      <w:r w:rsidRPr="009D13FC">
        <w:rPr>
          <w:rFonts w:eastAsia="Times New Roman"/>
          <w:color w:val="1D2228"/>
          <w:szCs w:val="24"/>
        </w:rPr>
        <w:t>(Χειροκροτήματα από την πτέρυγα του ΣΥΡΙΖΑ)</w:t>
      </w:r>
    </w:p>
    <w:p w14:paraId="2D30DC8B" w14:textId="77777777" w:rsidR="000D1FE2" w:rsidRDefault="005E5B96">
      <w:pPr>
        <w:spacing w:line="600" w:lineRule="auto"/>
        <w:ind w:firstLine="720"/>
        <w:contextualSpacing/>
        <w:jc w:val="both"/>
        <w:rPr>
          <w:rFonts w:eastAsia="Times New Roman"/>
          <w:color w:val="1D2228"/>
          <w:szCs w:val="24"/>
        </w:rPr>
      </w:pPr>
      <w:r w:rsidRPr="00A51044">
        <w:rPr>
          <w:rFonts w:eastAsia="Times New Roman"/>
          <w:b/>
          <w:color w:val="1D2228"/>
          <w:szCs w:val="24"/>
        </w:rPr>
        <w:t xml:space="preserve">ΠΡΟΕΔΡΕΥΩΝ (Γεώργιος </w:t>
      </w:r>
      <w:proofErr w:type="spellStart"/>
      <w:r w:rsidRPr="00A51044">
        <w:rPr>
          <w:rFonts w:eastAsia="Times New Roman"/>
          <w:b/>
          <w:color w:val="1D2228"/>
          <w:szCs w:val="24"/>
        </w:rPr>
        <w:t>Μαυρωτάς</w:t>
      </w:r>
      <w:proofErr w:type="spellEnd"/>
      <w:r w:rsidRPr="00A51044">
        <w:rPr>
          <w:rFonts w:eastAsia="Times New Roman"/>
          <w:b/>
          <w:color w:val="1D2228"/>
          <w:szCs w:val="24"/>
        </w:rPr>
        <w:t>):</w:t>
      </w:r>
      <w:r>
        <w:rPr>
          <w:rFonts w:eastAsia="Times New Roman"/>
          <w:b/>
          <w:color w:val="1D2228"/>
          <w:szCs w:val="24"/>
        </w:rPr>
        <w:t xml:space="preserve"> </w:t>
      </w:r>
      <w:r w:rsidRPr="009D13FC">
        <w:rPr>
          <w:rFonts w:eastAsia="Times New Roman"/>
          <w:color w:val="1D2228"/>
          <w:szCs w:val="24"/>
        </w:rPr>
        <w:t>Ευχαριστούμε τον κ. Μαντά. Τον λόγο έχει ο Υπουργός Υγείας</w:t>
      </w:r>
      <w:r>
        <w:rPr>
          <w:rFonts w:eastAsia="Times New Roman"/>
          <w:color w:val="1D2228"/>
          <w:szCs w:val="24"/>
        </w:rPr>
        <w:t>,</w:t>
      </w:r>
      <w:r w:rsidRPr="009D13FC">
        <w:rPr>
          <w:rFonts w:eastAsia="Times New Roman"/>
          <w:color w:val="1D2228"/>
          <w:szCs w:val="24"/>
        </w:rPr>
        <w:t xml:space="preserve"> κ</w:t>
      </w:r>
      <w:r>
        <w:rPr>
          <w:rFonts w:eastAsia="Times New Roman"/>
          <w:color w:val="1D2228"/>
          <w:szCs w:val="24"/>
        </w:rPr>
        <w:t>. Ανδρέας Ξ</w:t>
      </w:r>
      <w:r w:rsidRPr="009D13FC">
        <w:rPr>
          <w:rFonts w:eastAsia="Times New Roman"/>
          <w:color w:val="1D2228"/>
          <w:szCs w:val="24"/>
        </w:rPr>
        <w:t>ανθός</w:t>
      </w:r>
      <w:r>
        <w:rPr>
          <w:rFonts w:eastAsia="Times New Roman"/>
          <w:color w:val="1D2228"/>
          <w:szCs w:val="24"/>
        </w:rPr>
        <w:t>, για δεκαοκτώ</w:t>
      </w:r>
      <w:r>
        <w:rPr>
          <w:rFonts w:eastAsia="Times New Roman"/>
          <w:color w:val="1D2228"/>
          <w:szCs w:val="24"/>
        </w:rPr>
        <w:t xml:space="preserve"> λεπτά.</w:t>
      </w:r>
    </w:p>
    <w:p w14:paraId="2D30DC8C" w14:textId="77777777" w:rsidR="000D1FE2" w:rsidRDefault="005E5B96">
      <w:pPr>
        <w:spacing w:line="600" w:lineRule="auto"/>
        <w:ind w:firstLine="720"/>
        <w:contextualSpacing/>
        <w:jc w:val="both"/>
        <w:rPr>
          <w:rFonts w:eastAsia="Times New Roman"/>
          <w:color w:val="1D2228"/>
          <w:szCs w:val="24"/>
        </w:rPr>
      </w:pPr>
      <w:r>
        <w:rPr>
          <w:rFonts w:eastAsia="Times New Roman"/>
          <w:b/>
          <w:color w:val="1D2228"/>
          <w:szCs w:val="24"/>
        </w:rPr>
        <w:t>ΑΝΔΡΕΑΣ ΞΑΝΘΟΣ (</w:t>
      </w:r>
      <w:r w:rsidRPr="00947372">
        <w:rPr>
          <w:rFonts w:eastAsia="Times New Roman"/>
          <w:b/>
          <w:color w:val="1D2228"/>
          <w:szCs w:val="24"/>
        </w:rPr>
        <w:t xml:space="preserve">Υπουργός Υγείας): </w:t>
      </w:r>
      <w:r>
        <w:rPr>
          <w:rFonts w:eastAsia="Times New Roman"/>
          <w:color w:val="1D2228"/>
          <w:szCs w:val="24"/>
        </w:rPr>
        <w:t>Κατ</w:t>
      </w:r>
      <w:r>
        <w:rPr>
          <w:rFonts w:eastAsia="Times New Roman"/>
          <w:color w:val="1D2228"/>
          <w:szCs w:val="24"/>
        </w:rPr>
        <w:t xml:space="preserve">’ </w:t>
      </w:r>
      <w:r>
        <w:rPr>
          <w:rFonts w:eastAsia="Times New Roman"/>
          <w:color w:val="1D2228"/>
          <w:szCs w:val="24"/>
        </w:rPr>
        <w:t>αρχάς</w:t>
      </w:r>
      <w:r w:rsidRPr="00C55056">
        <w:rPr>
          <w:rFonts w:eastAsia="Times New Roman"/>
          <w:color w:val="1D2228"/>
          <w:szCs w:val="24"/>
        </w:rPr>
        <w:t xml:space="preserve"> </w:t>
      </w:r>
      <w:r>
        <w:rPr>
          <w:rFonts w:eastAsia="Times New Roman"/>
          <w:color w:val="1D2228"/>
          <w:szCs w:val="24"/>
        </w:rPr>
        <w:t xml:space="preserve">θα ήθελα να καταθέσω </w:t>
      </w:r>
      <w:r w:rsidRPr="00C55056">
        <w:rPr>
          <w:rFonts w:eastAsia="Times New Roman"/>
          <w:color w:val="1D2228"/>
          <w:szCs w:val="24"/>
        </w:rPr>
        <w:t>μια νο</w:t>
      </w:r>
      <w:r>
        <w:rPr>
          <w:rFonts w:eastAsia="Times New Roman"/>
          <w:color w:val="1D2228"/>
          <w:szCs w:val="24"/>
        </w:rPr>
        <w:t>μοτεχνική βελτίωση</w:t>
      </w:r>
      <w:r>
        <w:rPr>
          <w:rFonts w:eastAsia="Times New Roman"/>
          <w:color w:val="1D2228"/>
          <w:szCs w:val="24"/>
        </w:rPr>
        <w:t>,</w:t>
      </w:r>
      <w:r>
        <w:rPr>
          <w:rFonts w:eastAsia="Times New Roman"/>
          <w:color w:val="1D2228"/>
          <w:szCs w:val="24"/>
        </w:rPr>
        <w:t xml:space="preserve"> που αφορά τη</w:t>
      </w:r>
      <w:r w:rsidRPr="00C55056">
        <w:rPr>
          <w:rFonts w:eastAsia="Times New Roman"/>
          <w:color w:val="1D2228"/>
          <w:szCs w:val="24"/>
        </w:rPr>
        <w:t xml:space="preserve"> συμπλήρωση της επικ</w:t>
      </w:r>
      <w:r w:rsidRPr="009D13FC">
        <w:rPr>
          <w:rFonts w:eastAsia="Times New Roman"/>
          <w:color w:val="1D2228"/>
          <w:szCs w:val="24"/>
        </w:rPr>
        <w:t>εφαλίδας του νομοσχεδίου</w:t>
      </w:r>
      <w:r>
        <w:rPr>
          <w:rFonts w:eastAsia="Times New Roman"/>
          <w:color w:val="1D2228"/>
          <w:szCs w:val="24"/>
        </w:rPr>
        <w:t>.</w:t>
      </w:r>
    </w:p>
    <w:p w14:paraId="2D30DC8D" w14:textId="77777777" w:rsidR="000D1FE2" w:rsidRDefault="005E5B96">
      <w:pPr>
        <w:spacing w:line="600" w:lineRule="auto"/>
        <w:ind w:firstLine="720"/>
        <w:contextualSpacing/>
        <w:jc w:val="both"/>
        <w:rPr>
          <w:rFonts w:eastAsia="Times New Roman"/>
          <w:color w:val="1D2228"/>
          <w:szCs w:val="24"/>
        </w:rPr>
      </w:pPr>
      <w:r w:rsidRPr="00C55056">
        <w:rPr>
          <w:rFonts w:eastAsia="Times New Roman"/>
          <w:color w:val="1D2228"/>
          <w:szCs w:val="24"/>
        </w:rPr>
        <w:lastRenderedPageBreak/>
        <w:t xml:space="preserve">(Στο σημείο αυτό o Υπουργός </w:t>
      </w:r>
      <w:r>
        <w:rPr>
          <w:rFonts w:eastAsia="Times New Roman"/>
          <w:color w:val="1D2228"/>
          <w:szCs w:val="24"/>
        </w:rPr>
        <w:t>Υγείας</w:t>
      </w:r>
      <w:r w:rsidRPr="00C55056">
        <w:rPr>
          <w:rFonts w:eastAsia="Times New Roman"/>
          <w:color w:val="1D2228"/>
          <w:szCs w:val="24"/>
        </w:rPr>
        <w:t xml:space="preserve"> κ. Ανδρέας </w:t>
      </w:r>
      <w:r>
        <w:rPr>
          <w:rFonts w:eastAsia="Times New Roman"/>
          <w:color w:val="1D2228"/>
          <w:szCs w:val="24"/>
        </w:rPr>
        <w:t>Ξανθός</w:t>
      </w:r>
      <w:r w:rsidRPr="00C55056">
        <w:rPr>
          <w:rFonts w:eastAsia="Times New Roman"/>
          <w:color w:val="1D2228"/>
          <w:szCs w:val="24"/>
        </w:rPr>
        <w:t xml:space="preserve"> καταθέτει για τα Πρακτικά την προαναφερθείσα </w:t>
      </w:r>
      <w:r w:rsidRPr="00C55056">
        <w:rPr>
          <w:rFonts w:eastAsia="Times New Roman"/>
          <w:color w:val="1D2228"/>
          <w:szCs w:val="24"/>
        </w:rPr>
        <w:t>νομοτεχνική βελτίωση</w:t>
      </w:r>
      <w:r>
        <w:rPr>
          <w:rFonts w:eastAsia="Times New Roman"/>
          <w:color w:val="1D2228"/>
          <w:szCs w:val="24"/>
        </w:rPr>
        <w:t>,</w:t>
      </w:r>
      <w:r w:rsidRPr="00C55056">
        <w:rPr>
          <w:rFonts w:eastAsia="Times New Roman"/>
          <w:color w:val="1D2228"/>
          <w:szCs w:val="24"/>
        </w:rPr>
        <w:t xml:space="preserve"> η οποία έχει ως εξής:  </w:t>
      </w:r>
    </w:p>
    <w:p w14:paraId="2D30DC8E" w14:textId="77777777" w:rsidR="000D1FE2" w:rsidRDefault="005E5B96">
      <w:pPr>
        <w:spacing w:line="600" w:lineRule="auto"/>
        <w:ind w:firstLine="720"/>
        <w:contextualSpacing/>
        <w:jc w:val="center"/>
        <w:rPr>
          <w:rFonts w:eastAsia="Times New Roman"/>
          <w:color w:val="FF0000"/>
          <w:szCs w:val="24"/>
        </w:rPr>
      </w:pPr>
      <w:r w:rsidRPr="001A767A">
        <w:rPr>
          <w:rFonts w:eastAsia="Times New Roman"/>
          <w:color w:val="FF0000"/>
          <w:szCs w:val="24"/>
        </w:rPr>
        <w:t>(ΑΛΛΑΓΗ ΣΕΛΙΔΑΣ)</w:t>
      </w:r>
    </w:p>
    <w:p w14:paraId="2D30DC8F" w14:textId="77777777" w:rsidR="000D1FE2" w:rsidRDefault="005E5B96">
      <w:pPr>
        <w:spacing w:line="600" w:lineRule="auto"/>
        <w:ind w:firstLine="720"/>
        <w:contextualSpacing/>
        <w:jc w:val="center"/>
        <w:rPr>
          <w:rFonts w:eastAsia="Times New Roman"/>
          <w:color w:val="FF0000"/>
          <w:szCs w:val="24"/>
        </w:rPr>
      </w:pPr>
      <w:r w:rsidRPr="000774B4">
        <w:rPr>
          <w:rFonts w:eastAsia="Times New Roman"/>
          <w:color w:val="FF0000"/>
          <w:szCs w:val="24"/>
        </w:rPr>
        <w:t>(Να μπει η σελίδα 229α)</w:t>
      </w:r>
    </w:p>
    <w:p w14:paraId="2D30DC90" w14:textId="77777777" w:rsidR="000D1FE2" w:rsidRDefault="005E5B96">
      <w:pPr>
        <w:spacing w:line="600" w:lineRule="auto"/>
        <w:ind w:firstLine="720"/>
        <w:contextualSpacing/>
        <w:jc w:val="center"/>
        <w:rPr>
          <w:rFonts w:eastAsia="Times New Roman"/>
          <w:color w:val="FF0000"/>
          <w:szCs w:val="24"/>
        </w:rPr>
      </w:pPr>
      <w:r w:rsidRPr="001A767A">
        <w:rPr>
          <w:rFonts w:eastAsia="Times New Roman"/>
          <w:color w:val="FF0000"/>
          <w:szCs w:val="24"/>
        </w:rPr>
        <w:t>(ΑΛΛΑΓΗ ΣΕΛΙΔΑΣ)</w:t>
      </w:r>
    </w:p>
    <w:p w14:paraId="2D30DC91" w14:textId="77777777" w:rsidR="000D1FE2" w:rsidRDefault="005E5B96">
      <w:pPr>
        <w:spacing w:line="600" w:lineRule="auto"/>
        <w:ind w:firstLine="720"/>
        <w:contextualSpacing/>
        <w:jc w:val="both"/>
        <w:rPr>
          <w:rFonts w:eastAsia="Times New Roman"/>
          <w:color w:val="1D2228"/>
          <w:szCs w:val="24"/>
        </w:rPr>
      </w:pPr>
      <w:r w:rsidRPr="00C55056">
        <w:rPr>
          <w:rFonts w:eastAsia="Times New Roman"/>
          <w:b/>
          <w:color w:val="1D2228"/>
          <w:szCs w:val="24"/>
        </w:rPr>
        <w:t xml:space="preserve">ΠΡΟΕΔΡΕΥΩΝ (Γεώργιος </w:t>
      </w:r>
      <w:proofErr w:type="spellStart"/>
      <w:r w:rsidRPr="00C55056">
        <w:rPr>
          <w:rFonts w:eastAsia="Times New Roman"/>
          <w:b/>
          <w:color w:val="1D2228"/>
          <w:szCs w:val="24"/>
        </w:rPr>
        <w:t>Μαυρωτάς</w:t>
      </w:r>
      <w:proofErr w:type="spellEnd"/>
      <w:r w:rsidRPr="00C55056">
        <w:rPr>
          <w:rFonts w:eastAsia="Times New Roman"/>
          <w:b/>
          <w:color w:val="1D2228"/>
          <w:szCs w:val="24"/>
        </w:rPr>
        <w:t>):</w:t>
      </w:r>
      <w:r w:rsidRPr="00C55056">
        <w:rPr>
          <w:rFonts w:eastAsia="Times New Roman"/>
          <w:color w:val="1D2228"/>
          <w:szCs w:val="24"/>
        </w:rPr>
        <w:t xml:space="preserve"> Ευχαριστούμε τον κ</w:t>
      </w:r>
      <w:r>
        <w:rPr>
          <w:rFonts w:eastAsia="Times New Roman"/>
          <w:color w:val="1D2228"/>
          <w:szCs w:val="24"/>
        </w:rPr>
        <w:t>ύριο Υπουργό</w:t>
      </w:r>
      <w:r w:rsidRPr="00C55056">
        <w:rPr>
          <w:rFonts w:eastAsia="Times New Roman"/>
          <w:color w:val="1D2228"/>
          <w:szCs w:val="24"/>
        </w:rPr>
        <w:t xml:space="preserve">. </w:t>
      </w:r>
      <w:r>
        <w:rPr>
          <w:rFonts w:eastAsia="Times New Roman"/>
          <w:color w:val="1D2228"/>
          <w:szCs w:val="24"/>
        </w:rPr>
        <w:t>Παρακαλούμε να διανεμηθεί στους συναδέλφους.</w:t>
      </w:r>
    </w:p>
    <w:p w14:paraId="2D30DC92"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Ορίστε, κύριε Υπουργέ, συνεχίστε.</w:t>
      </w:r>
    </w:p>
    <w:p w14:paraId="2D30DC93" w14:textId="77777777" w:rsidR="000D1FE2" w:rsidRDefault="005E5B96">
      <w:pPr>
        <w:spacing w:line="600" w:lineRule="auto"/>
        <w:ind w:firstLine="720"/>
        <w:contextualSpacing/>
        <w:jc w:val="both"/>
        <w:rPr>
          <w:rFonts w:eastAsia="Times New Roman"/>
          <w:color w:val="1D2228"/>
          <w:szCs w:val="24"/>
        </w:rPr>
      </w:pPr>
      <w:r w:rsidRPr="00C55056">
        <w:rPr>
          <w:rFonts w:eastAsia="Times New Roman"/>
          <w:b/>
          <w:color w:val="1D2228"/>
          <w:szCs w:val="24"/>
        </w:rPr>
        <w:t>ΑΝΔΡΕΑΣ Ξ</w:t>
      </w:r>
      <w:r w:rsidRPr="00C55056">
        <w:rPr>
          <w:rFonts w:eastAsia="Times New Roman"/>
          <w:b/>
          <w:color w:val="1D2228"/>
          <w:szCs w:val="24"/>
        </w:rPr>
        <w:t>ΑΝΘΟΣ (Υπουργός Υγείας):</w:t>
      </w:r>
      <w:r>
        <w:rPr>
          <w:rFonts w:eastAsia="Times New Roman"/>
          <w:b/>
          <w:color w:val="1D2228"/>
          <w:szCs w:val="24"/>
        </w:rPr>
        <w:t xml:space="preserve"> </w:t>
      </w:r>
      <w:r>
        <w:rPr>
          <w:rFonts w:eastAsia="Times New Roman"/>
          <w:color w:val="1D2228"/>
          <w:szCs w:val="24"/>
        </w:rPr>
        <w:t>Επίσης</w:t>
      </w:r>
      <w:r w:rsidRPr="009D13FC">
        <w:rPr>
          <w:rFonts w:eastAsia="Times New Roman"/>
          <w:color w:val="1D2228"/>
          <w:szCs w:val="24"/>
        </w:rPr>
        <w:t xml:space="preserve"> </w:t>
      </w:r>
      <w:r>
        <w:rPr>
          <w:rFonts w:eastAsia="Times New Roman"/>
          <w:color w:val="1D2228"/>
          <w:szCs w:val="24"/>
        </w:rPr>
        <w:t xml:space="preserve">θα ήθελα </w:t>
      </w:r>
      <w:r w:rsidRPr="009D13FC">
        <w:rPr>
          <w:rFonts w:eastAsia="Times New Roman"/>
          <w:color w:val="1D2228"/>
          <w:szCs w:val="24"/>
        </w:rPr>
        <w:t>να πω ότι δεν γίν</w:t>
      </w:r>
      <w:r>
        <w:rPr>
          <w:rFonts w:eastAsia="Times New Roman"/>
          <w:color w:val="1D2228"/>
          <w:szCs w:val="24"/>
        </w:rPr>
        <w:t>ονται αποδεκτές οι βουλευτικές τ</w:t>
      </w:r>
      <w:r w:rsidRPr="009D13FC">
        <w:rPr>
          <w:rFonts w:eastAsia="Times New Roman"/>
          <w:color w:val="1D2228"/>
          <w:szCs w:val="24"/>
        </w:rPr>
        <w:t>ροπολογίες</w:t>
      </w:r>
      <w:r>
        <w:rPr>
          <w:rFonts w:eastAsia="Times New Roman"/>
          <w:color w:val="1D2228"/>
          <w:szCs w:val="24"/>
        </w:rPr>
        <w:t>.</w:t>
      </w:r>
    </w:p>
    <w:p w14:paraId="2D30DC94"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Κ</w:t>
      </w:r>
      <w:r w:rsidRPr="009D13FC">
        <w:rPr>
          <w:rFonts w:eastAsia="Times New Roman"/>
          <w:color w:val="1D2228"/>
          <w:szCs w:val="24"/>
        </w:rPr>
        <w:t xml:space="preserve">αι </w:t>
      </w:r>
      <w:r>
        <w:rPr>
          <w:rFonts w:eastAsia="Times New Roman"/>
          <w:color w:val="1D2228"/>
          <w:szCs w:val="24"/>
        </w:rPr>
        <w:t xml:space="preserve">επιτρέψτε μου </w:t>
      </w:r>
      <w:r w:rsidRPr="009D13FC">
        <w:rPr>
          <w:rFonts w:eastAsia="Times New Roman"/>
          <w:color w:val="1D2228"/>
          <w:szCs w:val="24"/>
        </w:rPr>
        <w:t>να κλείσω</w:t>
      </w:r>
      <w:r>
        <w:rPr>
          <w:rFonts w:eastAsia="Times New Roman"/>
          <w:color w:val="1D2228"/>
          <w:szCs w:val="24"/>
        </w:rPr>
        <w:t xml:space="preserve">, δεδομένου ότι είμαστε λίγοι και έχει περάσει πολλή ώρα, κάνοντας </w:t>
      </w:r>
      <w:r w:rsidRPr="009D13FC">
        <w:rPr>
          <w:rFonts w:eastAsia="Times New Roman"/>
          <w:color w:val="1D2228"/>
          <w:szCs w:val="24"/>
        </w:rPr>
        <w:t>μερικές επισημάνσεις</w:t>
      </w:r>
      <w:r>
        <w:rPr>
          <w:rFonts w:eastAsia="Times New Roman"/>
          <w:color w:val="1D2228"/>
          <w:szCs w:val="24"/>
        </w:rPr>
        <w:t>.</w:t>
      </w:r>
    </w:p>
    <w:p w14:paraId="2D30DC95"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Έχουμε να κάνουμε, λοιπόν, με μία </w:t>
      </w:r>
      <w:r>
        <w:rPr>
          <w:rFonts w:eastAsia="Times New Roman"/>
          <w:color w:val="1D2228"/>
          <w:szCs w:val="24"/>
        </w:rPr>
        <w:t>ρύθμιση με μια σύμπραξη καινοτόμα ανάμεσα στο δημόσιο σύστημα υ</w:t>
      </w:r>
      <w:r w:rsidRPr="009D13FC">
        <w:rPr>
          <w:rFonts w:eastAsia="Times New Roman"/>
          <w:color w:val="1D2228"/>
          <w:szCs w:val="24"/>
        </w:rPr>
        <w:t xml:space="preserve">γείας και σε ένα </w:t>
      </w:r>
      <w:r>
        <w:rPr>
          <w:rFonts w:eastAsia="Times New Roman"/>
          <w:color w:val="1D2228"/>
          <w:szCs w:val="24"/>
        </w:rPr>
        <w:t>κ</w:t>
      </w:r>
      <w:r>
        <w:rPr>
          <w:rFonts w:eastAsia="Times New Roman"/>
          <w:color w:val="1D2228"/>
          <w:szCs w:val="24"/>
        </w:rPr>
        <w:t xml:space="preserve">οινωφελές </w:t>
      </w:r>
      <w:r>
        <w:rPr>
          <w:rFonts w:eastAsia="Times New Roman"/>
          <w:color w:val="1D2228"/>
          <w:szCs w:val="24"/>
        </w:rPr>
        <w:t>ί</w:t>
      </w:r>
      <w:r w:rsidRPr="009D13FC">
        <w:rPr>
          <w:rFonts w:eastAsia="Times New Roman"/>
          <w:color w:val="1D2228"/>
          <w:szCs w:val="24"/>
        </w:rPr>
        <w:t>δρυμα</w:t>
      </w:r>
      <w:r>
        <w:rPr>
          <w:rFonts w:eastAsia="Times New Roman"/>
          <w:color w:val="1D2228"/>
          <w:szCs w:val="24"/>
        </w:rPr>
        <w:t>. Ε</w:t>
      </w:r>
      <w:r w:rsidRPr="009D13FC">
        <w:rPr>
          <w:rFonts w:eastAsia="Times New Roman"/>
          <w:color w:val="1D2228"/>
          <w:szCs w:val="24"/>
        </w:rPr>
        <w:t>ίναι μία επένδυση στη δημόσια περίθαλψη</w:t>
      </w:r>
      <w:r>
        <w:rPr>
          <w:rFonts w:eastAsia="Times New Roman"/>
          <w:color w:val="1D2228"/>
          <w:szCs w:val="24"/>
        </w:rPr>
        <w:t>. Α</w:t>
      </w:r>
      <w:r w:rsidRPr="009D13FC">
        <w:rPr>
          <w:rFonts w:eastAsia="Times New Roman"/>
          <w:color w:val="1D2228"/>
          <w:szCs w:val="24"/>
        </w:rPr>
        <w:t>υτή η δωρεά</w:t>
      </w:r>
      <w:r>
        <w:rPr>
          <w:rFonts w:eastAsia="Times New Roman"/>
          <w:color w:val="1D2228"/>
          <w:szCs w:val="24"/>
        </w:rPr>
        <w:t xml:space="preserve"> έρχεται να </w:t>
      </w:r>
      <w:r w:rsidRPr="009D13FC">
        <w:rPr>
          <w:rFonts w:eastAsia="Times New Roman"/>
          <w:color w:val="1D2228"/>
          <w:szCs w:val="24"/>
        </w:rPr>
        <w:t>εν</w:t>
      </w:r>
      <w:r>
        <w:rPr>
          <w:rFonts w:eastAsia="Times New Roman"/>
          <w:color w:val="1D2228"/>
          <w:szCs w:val="24"/>
        </w:rPr>
        <w:t xml:space="preserve">ισχύσει </w:t>
      </w:r>
      <w:r w:rsidRPr="009D13FC">
        <w:rPr>
          <w:rFonts w:eastAsia="Times New Roman"/>
          <w:color w:val="1D2228"/>
          <w:szCs w:val="24"/>
        </w:rPr>
        <w:t>ένα πολιτικό σχέδιο</w:t>
      </w:r>
      <w:r>
        <w:rPr>
          <w:rFonts w:eastAsia="Times New Roman"/>
          <w:color w:val="1D2228"/>
          <w:szCs w:val="24"/>
        </w:rPr>
        <w:t>,</w:t>
      </w:r>
      <w:r>
        <w:rPr>
          <w:rFonts w:eastAsia="Times New Roman"/>
          <w:color w:val="1D2228"/>
          <w:szCs w:val="24"/>
        </w:rPr>
        <w:t xml:space="preserve"> </w:t>
      </w:r>
      <w:r>
        <w:rPr>
          <w:rFonts w:eastAsia="Times New Roman"/>
          <w:color w:val="1D2228"/>
          <w:szCs w:val="24"/>
        </w:rPr>
        <w:lastRenderedPageBreak/>
        <w:t xml:space="preserve">το οποίο υλοποιήθηκε </w:t>
      </w:r>
      <w:r w:rsidRPr="009D13FC">
        <w:rPr>
          <w:rFonts w:eastAsia="Times New Roman"/>
          <w:color w:val="1D2228"/>
          <w:szCs w:val="24"/>
        </w:rPr>
        <w:t xml:space="preserve">με πολύ κόπο και </w:t>
      </w:r>
      <w:r>
        <w:rPr>
          <w:rFonts w:eastAsia="Times New Roman"/>
          <w:color w:val="1D2228"/>
          <w:szCs w:val="24"/>
        </w:rPr>
        <w:t>με πολύ</w:t>
      </w:r>
      <w:r w:rsidRPr="009D13FC">
        <w:rPr>
          <w:rFonts w:eastAsia="Times New Roman"/>
          <w:color w:val="1D2228"/>
          <w:szCs w:val="24"/>
        </w:rPr>
        <w:t xml:space="preserve"> μεγάλη δυσκολί</w:t>
      </w:r>
      <w:r w:rsidRPr="009D13FC">
        <w:rPr>
          <w:rFonts w:eastAsia="Times New Roman"/>
          <w:color w:val="1D2228"/>
          <w:szCs w:val="24"/>
        </w:rPr>
        <w:t>α όλα τα χρόνια</w:t>
      </w:r>
      <w:r>
        <w:rPr>
          <w:rFonts w:eastAsia="Times New Roman"/>
          <w:color w:val="1D2228"/>
          <w:szCs w:val="24"/>
        </w:rPr>
        <w:t>,</w:t>
      </w:r>
      <w:r w:rsidRPr="009D13FC">
        <w:rPr>
          <w:rFonts w:eastAsia="Times New Roman"/>
          <w:color w:val="1D2228"/>
          <w:szCs w:val="24"/>
        </w:rPr>
        <w:t xml:space="preserve"> ένα πολιτικό σχέδιο </w:t>
      </w:r>
      <w:r>
        <w:rPr>
          <w:rFonts w:eastAsia="Times New Roman"/>
          <w:color w:val="1D2228"/>
          <w:szCs w:val="24"/>
        </w:rPr>
        <w:t>που έλεγε: «Κ</w:t>
      </w:r>
      <w:r w:rsidRPr="009D13FC">
        <w:rPr>
          <w:rFonts w:eastAsia="Times New Roman"/>
          <w:color w:val="1D2228"/>
          <w:szCs w:val="24"/>
        </w:rPr>
        <w:t>αθολική κάλυψη</w:t>
      </w:r>
      <w:r>
        <w:rPr>
          <w:rFonts w:eastAsia="Times New Roman"/>
          <w:color w:val="1D2228"/>
          <w:szCs w:val="24"/>
        </w:rPr>
        <w:t>,</w:t>
      </w:r>
      <w:r w:rsidRPr="009D13FC">
        <w:rPr>
          <w:rFonts w:eastAsia="Times New Roman"/>
          <w:color w:val="1D2228"/>
          <w:szCs w:val="24"/>
        </w:rPr>
        <w:t xml:space="preserve"> εγγυημένη πρόσβαση </w:t>
      </w:r>
      <w:r>
        <w:rPr>
          <w:rFonts w:eastAsia="Times New Roman"/>
          <w:color w:val="1D2228"/>
          <w:szCs w:val="24"/>
        </w:rPr>
        <w:t>των ανασφάλιστων πολιτών στο σ</w:t>
      </w:r>
      <w:r w:rsidRPr="009D13FC">
        <w:rPr>
          <w:rFonts w:eastAsia="Times New Roman"/>
          <w:color w:val="1D2228"/>
          <w:szCs w:val="24"/>
        </w:rPr>
        <w:t xml:space="preserve">ύστημα </w:t>
      </w:r>
      <w:r>
        <w:rPr>
          <w:rFonts w:eastAsia="Times New Roman"/>
          <w:color w:val="1D2228"/>
          <w:szCs w:val="24"/>
        </w:rPr>
        <w:t>υ</w:t>
      </w:r>
      <w:r w:rsidRPr="009D13FC">
        <w:rPr>
          <w:rFonts w:eastAsia="Times New Roman"/>
          <w:color w:val="1D2228"/>
          <w:szCs w:val="24"/>
        </w:rPr>
        <w:t>γείας</w:t>
      </w:r>
      <w:r>
        <w:rPr>
          <w:rFonts w:eastAsia="Times New Roman"/>
          <w:color w:val="1D2228"/>
          <w:szCs w:val="24"/>
        </w:rPr>
        <w:t>,</w:t>
      </w:r>
      <w:r w:rsidRPr="009D13FC">
        <w:rPr>
          <w:rFonts w:eastAsia="Times New Roman"/>
          <w:color w:val="1D2228"/>
          <w:szCs w:val="24"/>
        </w:rPr>
        <w:t xml:space="preserve"> ενδυνάμωση</w:t>
      </w:r>
      <w:r>
        <w:rPr>
          <w:rFonts w:eastAsia="Times New Roman"/>
          <w:color w:val="1D2228"/>
          <w:szCs w:val="24"/>
        </w:rPr>
        <w:t xml:space="preserve"> του ΕΣΥ, </w:t>
      </w:r>
      <w:r w:rsidRPr="009D13FC">
        <w:rPr>
          <w:rFonts w:eastAsia="Times New Roman"/>
          <w:color w:val="1D2228"/>
          <w:szCs w:val="24"/>
        </w:rPr>
        <w:t>ηθικοποίηση</w:t>
      </w:r>
      <w:r>
        <w:rPr>
          <w:rFonts w:eastAsia="Times New Roman"/>
          <w:color w:val="1D2228"/>
          <w:szCs w:val="24"/>
        </w:rPr>
        <w:t xml:space="preserve"> του συστήματος υγείας, κρίσιμες</w:t>
      </w:r>
      <w:r w:rsidRPr="009D13FC">
        <w:rPr>
          <w:rFonts w:eastAsia="Times New Roman"/>
          <w:color w:val="1D2228"/>
          <w:szCs w:val="24"/>
        </w:rPr>
        <w:t xml:space="preserve"> μεταρρυθμίσεις</w:t>
      </w:r>
      <w:r>
        <w:rPr>
          <w:rFonts w:eastAsia="Times New Roman"/>
          <w:color w:val="1D2228"/>
          <w:szCs w:val="24"/>
        </w:rPr>
        <w:t>». Αυτό ήταν το πολιτικό σχέδιο. Και αυτές οι δω</w:t>
      </w:r>
      <w:r>
        <w:rPr>
          <w:rFonts w:eastAsia="Times New Roman"/>
          <w:color w:val="1D2228"/>
          <w:szCs w:val="24"/>
        </w:rPr>
        <w:t xml:space="preserve">ρεές </w:t>
      </w:r>
      <w:r w:rsidRPr="009D13FC">
        <w:rPr>
          <w:rFonts w:eastAsia="Times New Roman"/>
          <w:color w:val="1D2228"/>
          <w:szCs w:val="24"/>
        </w:rPr>
        <w:t>ενισχύουν πραγματικά τη λειτουργικότητα του ΕΣΥ</w:t>
      </w:r>
      <w:r>
        <w:rPr>
          <w:rFonts w:eastAsia="Times New Roman"/>
          <w:color w:val="1D2228"/>
          <w:szCs w:val="24"/>
        </w:rPr>
        <w:t>, βελτιώνουν τις υπηρεσίε</w:t>
      </w:r>
      <w:r w:rsidRPr="009D13FC">
        <w:rPr>
          <w:rFonts w:eastAsia="Times New Roman"/>
          <w:color w:val="1D2228"/>
          <w:szCs w:val="24"/>
        </w:rPr>
        <w:t>ς</w:t>
      </w:r>
      <w:r>
        <w:rPr>
          <w:rFonts w:eastAsia="Times New Roman"/>
          <w:color w:val="1D2228"/>
          <w:szCs w:val="24"/>
        </w:rPr>
        <w:t>,</w:t>
      </w:r>
      <w:r w:rsidRPr="009D13FC">
        <w:rPr>
          <w:rFonts w:eastAsia="Times New Roman"/>
          <w:color w:val="1D2228"/>
          <w:szCs w:val="24"/>
        </w:rPr>
        <w:t xml:space="preserve"> αναβαθμίζουν την ποιότητα των υπηρεσιών</w:t>
      </w:r>
      <w:r>
        <w:rPr>
          <w:rFonts w:eastAsia="Times New Roman"/>
          <w:color w:val="1D2228"/>
          <w:szCs w:val="24"/>
        </w:rPr>
        <w:t>.</w:t>
      </w:r>
    </w:p>
    <w:p w14:paraId="2D30DC96"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 xml:space="preserve">Το </w:t>
      </w:r>
      <w:r w:rsidRPr="009D13FC">
        <w:rPr>
          <w:rFonts w:eastAsia="Times New Roman"/>
          <w:color w:val="1D2228"/>
          <w:szCs w:val="24"/>
        </w:rPr>
        <w:t xml:space="preserve">πολιτικό </w:t>
      </w:r>
      <w:r>
        <w:rPr>
          <w:rFonts w:eastAsia="Times New Roman"/>
          <w:color w:val="1D2228"/>
          <w:szCs w:val="24"/>
        </w:rPr>
        <w:t xml:space="preserve">ερώτημα, αγαπητοί </w:t>
      </w:r>
      <w:r w:rsidRPr="009D13FC">
        <w:rPr>
          <w:rFonts w:eastAsia="Times New Roman"/>
          <w:color w:val="1D2228"/>
          <w:szCs w:val="24"/>
        </w:rPr>
        <w:t>συνάδελφοι</w:t>
      </w:r>
      <w:r>
        <w:rPr>
          <w:rFonts w:eastAsia="Times New Roman"/>
          <w:color w:val="1D2228"/>
          <w:szCs w:val="24"/>
        </w:rPr>
        <w:t>,</w:t>
      </w:r>
      <w:r w:rsidRPr="009D13FC">
        <w:rPr>
          <w:rFonts w:eastAsia="Times New Roman"/>
          <w:color w:val="1D2228"/>
          <w:szCs w:val="24"/>
        </w:rPr>
        <w:t xml:space="preserve"> </w:t>
      </w:r>
      <w:r>
        <w:rPr>
          <w:rFonts w:eastAsia="Times New Roman"/>
          <w:color w:val="1D2228"/>
          <w:szCs w:val="24"/>
        </w:rPr>
        <w:t xml:space="preserve">είναι </w:t>
      </w:r>
      <w:r w:rsidRPr="009D13FC">
        <w:rPr>
          <w:rFonts w:eastAsia="Times New Roman"/>
          <w:color w:val="1D2228"/>
          <w:szCs w:val="24"/>
        </w:rPr>
        <w:t>το εξής</w:t>
      </w:r>
      <w:r>
        <w:rPr>
          <w:rFonts w:eastAsia="Times New Roman"/>
          <w:color w:val="1D2228"/>
          <w:szCs w:val="24"/>
        </w:rPr>
        <w:t xml:space="preserve">: Θα συνεχιστεί αυτή η πορεία; Θα συνεχίσουμε να </w:t>
      </w:r>
      <w:r w:rsidRPr="009D13FC">
        <w:rPr>
          <w:rFonts w:eastAsia="Times New Roman"/>
          <w:color w:val="1D2228"/>
          <w:szCs w:val="24"/>
        </w:rPr>
        <w:t>επενδύουμε περισσό</w:t>
      </w:r>
      <w:r>
        <w:rPr>
          <w:rFonts w:eastAsia="Times New Roman"/>
          <w:color w:val="1D2228"/>
          <w:szCs w:val="24"/>
        </w:rPr>
        <w:t>τερους ανθρώπ</w:t>
      </w:r>
      <w:r>
        <w:rPr>
          <w:rFonts w:eastAsia="Times New Roman"/>
          <w:color w:val="1D2228"/>
          <w:szCs w:val="24"/>
        </w:rPr>
        <w:t>ινους και υλικούς π</w:t>
      </w:r>
      <w:r w:rsidRPr="009D13FC">
        <w:rPr>
          <w:rFonts w:eastAsia="Times New Roman"/>
          <w:color w:val="1D2228"/>
          <w:szCs w:val="24"/>
        </w:rPr>
        <w:t xml:space="preserve">όρους στο δημόσιο </w:t>
      </w:r>
      <w:r>
        <w:rPr>
          <w:rFonts w:eastAsia="Times New Roman"/>
          <w:color w:val="1D2228"/>
          <w:szCs w:val="24"/>
        </w:rPr>
        <w:t>σ</w:t>
      </w:r>
      <w:r w:rsidRPr="009D13FC">
        <w:rPr>
          <w:rFonts w:eastAsia="Times New Roman"/>
          <w:color w:val="1D2228"/>
          <w:szCs w:val="24"/>
        </w:rPr>
        <w:t xml:space="preserve">ύστημα </w:t>
      </w:r>
      <w:r>
        <w:rPr>
          <w:rFonts w:eastAsia="Times New Roman"/>
          <w:color w:val="1D2228"/>
          <w:szCs w:val="24"/>
        </w:rPr>
        <w:t>υ</w:t>
      </w:r>
      <w:r w:rsidRPr="009D13FC">
        <w:rPr>
          <w:rFonts w:eastAsia="Times New Roman"/>
          <w:color w:val="1D2228"/>
          <w:szCs w:val="24"/>
        </w:rPr>
        <w:t>γείας ή όπως λέει το αφήγημα της Νέας Δημοκρατίας</w:t>
      </w:r>
      <w:r>
        <w:rPr>
          <w:rFonts w:eastAsia="Times New Roman"/>
          <w:color w:val="1D2228"/>
          <w:szCs w:val="24"/>
        </w:rPr>
        <w:t>,</w:t>
      </w:r>
      <w:r w:rsidRPr="009D13FC">
        <w:rPr>
          <w:rFonts w:eastAsia="Times New Roman"/>
          <w:color w:val="1D2228"/>
          <w:szCs w:val="24"/>
        </w:rPr>
        <w:t xml:space="preserve"> θα περιορίσου</w:t>
      </w:r>
      <w:r>
        <w:rPr>
          <w:rFonts w:eastAsia="Times New Roman"/>
          <w:color w:val="1D2228"/>
          <w:szCs w:val="24"/>
        </w:rPr>
        <w:t>με στο ελάχιστο δυνατό τ</w:t>
      </w:r>
      <w:r w:rsidRPr="009D13FC">
        <w:rPr>
          <w:rFonts w:eastAsia="Times New Roman"/>
          <w:color w:val="1D2228"/>
          <w:szCs w:val="24"/>
        </w:rPr>
        <w:t xml:space="preserve">η στήριξη του ΕΣΥ και θα </w:t>
      </w:r>
      <w:r>
        <w:rPr>
          <w:rFonts w:eastAsia="Times New Roman"/>
          <w:color w:val="1D2228"/>
          <w:szCs w:val="24"/>
        </w:rPr>
        <w:t>αγοράζουμε</w:t>
      </w:r>
      <w:r w:rsidRPr="009D13FC">
        <w:rPr>
          <w:rFonts w:eastAsia="Times New Roman"/>
          <w:color w:val="1D2228"/>
          <w:szCs w:val="24"/>
        </w:rPr>
        <w:t xml:space="preserve"> υπηρεσίες από τον ιδιωτικό τομέα</w:t>
      </w:r>
      <w:r>
        <w:rPr>
          <w:rFonts w:eastAsia="Times New Roman"/>
          <w:color w:val="1D2228"/>
          <w:szCs w:val="24"/>
        </w:rPr>
        <w:t xml:space="preserve">; </w:t>
      </w:r>
    </w:p>
    <w:p w14:paraId="2D30DC97"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Θα συνεχίσουμε να επενδύουμε</w:t>
      </w:r>
      <w:r>
        <w:rPr>
          <w:rFonts w:eastAsia="Times New Roman"/>
          <w:color w:val="1D2228"/>
          <w:szCs w:val="24"/>
        </w:rPr>
        <w:t>,</w:t>
      </w:r>
      <w:r>
        <w:rPr>
          <w:rFonts w:eastAsia="Times New Roman"/>
          <w:color w:val="1D2228"/>
          <w:szCs w:val="24"/>
        </w:rPr>
        <w:t xml:space="preserve"> α</w:t>
      </w:r>
      <w:r w:rsidRPr="009D13FC">
        <w:rPr>
          <w:rFonts w:eastAsia="Times New Roman"/>
          <w:color w:val="1D2228"/>
          <w:szCs w:val="24"/>
        </w:rPr>
        <w:t xml:space="preserve">ξιοποιώντας διάφορα </w:t>
      </w:r>
      <w:r>
        <w:rPr>
          <w:rFonts w:eastAsia="Times New Roman"/>
          <w:color w:val="1D2228"/>
          <w:szCs w:val="24"/>
        </w:rPr>
        <w:t xml:space="preserve">χρηματοδοτικά </w:t>
      </w:r>
      <w:r w:rsidRPr="009D13FC">
        <w:rPr>
          <w:rFonts w:eastAsia="Times New Roman"/>
          <w:color w:val="1D2228"/>
          <w:szCs w:val="24"/>
        </w:rPr>
        <w:t>εργαλεία σε ένα πλάνο μεγάλης αναβάθμισης των κτ</w:t>
      </w:r>
      <w:r>
        <w:rPr>
          <w:rFonts w:eastAsia="Times New Roman"/>
          <w:color w:val="1D2228"/>
          <w:szCs w:val="24"/>
        </w:rPr>
        <w:t>η</w:t>
      </w:r>
      <w:r w:rsidRPr="009D13FC">
        <w:rPr>
          <w:rFonts w:eastAsia="Times New Roman"/>
          <w:color w:val="1D2228"/>
          <w:szCs w:val="24"/>
        </w:rPr>
        <w:t xml:space="preserve">ριακών υποδομών και του εξοπλισμού του δημοσίου </w:t>
      </w:r>
      <w:r>
        <w:rPr>
          <w:rFonts w:eastAsia="Times New Roman"/>
          <w:color w:val="1D2228"/>
          <w:szCs w:val="24"/>
        </w:rPr>
        <w:t>συστήματος υ</w:t>
      </w:r>
      <w:r w:rsidRPr="009D13FC">
        <w:rPr>
          <w:rFonts w:eastAsia="Times New Roman"/>
          <w:color w:val="1D2228"/>
          <w:szCs w:val="24"/>
        </w:rPr>
        <w:t>γείας</w:t>
      </w:r>
      <w:r>
        <w:rPr>
          <w:rFonts w:eastAsia="Times New Roman"/>
          <w:color w:val="1D2228"/>
          <w:szCs w:val="24"/>
        </w:rPr>
        <w:t xml:space="preserve"> </w:t>
      </w:r>
      <w:r w:rsidRPr="009D13FC">
        <w:rPr>
          <w:rFonts w:eastAsia="Times New Roman"/>
          <w:color w:val="1D2228"/>
          <w:szCs w:val="24"/>
        </w:rPr>
        <w:t>που</w:t>
      </w:r>
      <w:r>
        <w:rPr>
          <w:rFonts w:eastAsia="Times New Roman"/>
          <w:color w:val="1D2228"/>
          <w:szCs w:val="24"/>
        </w:rPr>
        <w:t xml:space="preserve">, όπως είπε και </w:t>
      </w:r>
      <w:r w:rsidRPr="009D13FC">
        <w:rPr>
          <w:rFonts w:eastAsia="Times New Roman"/>
          <w:color w:val="1D2228"/>
          <w:szCs w:val="24"/>
        </w:rPr>
        <w:t>ο Παύλος προηγουμένως</w:t>
      </w:r>
      <w:r>
        <w:rPr>
          <w:rFonts w:eastAsia="Times New Roman"/>
          <w:color w:val="1D2228"/>
          <w:szCs w:val="24"/>
        </w:rPr>
        <w:t>,</w:t>
      </w:r>
      <w:r w:rsidRPr="009D13FC">
        <w:rPr>
          <w:rFonts w:eastAsia="Times New Roman"/>
          <w:color w:val="1D2228"/>
          <w:szCs w:val="24"/>
        </w:rPr>
        <w:t xml:space="preserve"> αυτά τα χρόνια </w:t>
      </w:r>
      <w:r>
        <w:rPr>
          <w:rFonts w:eastAsia="Times New Roman"/>
          <w:color w:val="1D2228"/>
          <w:szCs w:val="24"/>
        </w:rPr>
        <w:t xml:space="preserve">ανέρχεται </w:t>
      </w:r>
      <w:r w:rsidRPr="009D13FC">
        <w:rPr>
          <w:rFonts w:eastAsia="Times New Roman"/>
          <w:color w:val="1D2228"/>
          <w:szCs w:val="24"/>
        </w:rPr>
        <w:t xml:space="preserve">στα 220 </w:t>
      </w:r>
      <w:r>
        <w:rPr>
          <w:rFonts w:eastAsia="Times New Roman"/>
          <w:color w:val="1D2228"/>
          <w:szCs w:val="24"/>
        </w:rPr>
        <w:t xml:space="preserve">με </w:t>
      </w:r>
      <w:r w:rsidRPr="009D13FC">
        <w:rPr>
          <w:rFonts w:eastAsia="Times New Roman"/>
          <w:color w:val="1D2228"/>
          <w:szCs w:val="24"/>
        </w:rPr>
        <w:t>230</w:t>
      </w:r>
      <w:r>
        <w:rPr>
          <w:rFonts w:eastAsia="Times New Roman"/>
          <w:color w:val="1D2228"/>
          <w:szCs w:val="24"/>
        </w:rPr>
        <w:t xml:space="preserve"> εκατομμύρια ευρώ με </w:t>
      </w:r>
      <w:r>
        <w:rPr>
          <w:rFonts w:eastAsia="Times New Roman"/>
          <w:color w:val="1D2228"/>
          <w:szCs w:val="24"/>
        </w:rPr>
        <w:lastRenderedPageBreak/>
        <w:t>δημόσιους π</w:t>
      </w:r>
      <w:r w:rsidRPr="009D13FC">
        <w:rPr>
          <w:rFonts w:eastAsia="Times New Roman"/>
          <w:color w:val="1D2228"/>
          <w:szCs w:val="24"/>
        </w:rPr>
        <w:t>όρους και με τ</w:t>
      </w:r>
      <w:r w:rsidRPr="009D13FC">
        <w:rPr>
          <w:rFonts w:eastAsia="Times New Roman"/>
          <w:color w:val="1D2228"/>
          <w:szCs w:val="24"/>
        </w:rPr>
        <w:t>η συ</w:t>
      </w:r>
      <w:r>
        <w:rPr>
          <w:rFonts w:eastAsia="Times New Roman"/>
          <w:color w:val="1D2228"/>
          <w:szCs w:val="24"/>
        </w:rPr>
        <w:t>νέργεια φ</w:t>
      </w:r>
      <w:r w:rsidRPr="009D13FC">
        <w:rPr>
          <w:rFonts w:eastAsia="Times New Roman"/>
          <w:color w:val="1D2228"/>
          <w:szCs w:val="24"/>
        </w:rPr>
        <w:t>υσικά κ</w:t>
      </w:r>
      <w:r>
        <w:rPr>
          <w:rFonts w:eastAsia="Times New Roman"/>
          <w:color w:val="1D2228"/>
          <w:szCs w:val="24"/>
        </w:rPr>
        <w:t>αι ιδιωτικών ι</w:t>
      </w:r>
      <w:r w:rsidRPr="009D13FC">
        <w:rPr>
          <w:rFonts w:eastAsia="Times New Roman"/>
          <w:color w:val="1D2228"/>
          <w:szCs w:val="24"/>
        </w:rPr>
        <w:t>δρυμάτων και δωρεών</w:t>
      </w:r>
      <w:r>
        <w:rPr>
          <w:rFonts w:eastAsia="Times New Roman"/>
          <w:color w:val="1D2228"/>
          <w:szCs w:val="24"/>
        </w:rPr>
        <w:t xml:space="preserve"> ή θα </w:t>
      </w:r>
      <w:r w:rsidRPr="009D13FC">
        <w:rPr>
          <w:rFonts w:eastAsia="Times New Roman"/>
          <w:color w:val="1D2228"/>
          <w:szCs w:val="24"/>
        </w:rPr>
        <w:t xml:space="preserve">βάλουμε ιδιωτικές εταιρείες </w:t>
      </w:r>
      <w:r>
        <w:rPr>
          <w:rFonts w:eastAsia="Times New Roman"/>
          <w:color w:val="1D2228"/>
          <w:szCs w:val="24"/>
        </w:rPr>
        <w:t xml:space="preserve">στον σκληρό πυρήνα του </w:t>
      </w:r>
      <w:r w:rsidRPr="009D13FC">
        <w:rPr>
          <w:rFonts w:eastAsia="Times New Roman"/>
          <w:color w:val="1D2228"/>
          <w:szCs w:val="24"/>
        </w:rPr>
        <w:t>ΕΣΥ</w:t>
      </w:r>
      <w:r>
        <w:rPr>
          <w:rFonts w:eastAsia="Times New Roman"/>
          <w:color w:val="1D2228"/>
          <w:szCs w:val="24"/>
        </w:rPr>
        <w:t xml:space="preserve">, για </w:t>
      </w:r>
      <w:r w:rsidRPr="009D13FC">
        <w:rPr>
          <w:rFonts w:eastAsia="Times New Roman"/>
          <w:color w:val="1D2228"/>
          <w:szCs w:val="24"/>
        </w:rPr>
        <w:t>να τους δώσουμε ζωτικό χώρο</w:t>
      </w:r>
      <w:r>
        <w:rPr>
          <w:rFonts w:eastAsia="Times New Roman"/>
          <w:color w:val="1D2228"/>
          <w:szCs w:val="24"/>
        </w:rPr>
        <w:t xml:space="preserve"> για να έχουν κέρδη; Δ</w:t>
      </w:r>
      <w:r w:rsidRPr="009D13FC">
        <w:rPr>
          <w:rFonts w:eastAsia="Times New Roman"/>
          <w:color w:val="1D2228"/>
          <w:szCs w:val="24"/>
        </w:rPr>
        <w:t xml:space="preserve">ηλαδή </w:t>
      </w:r>
      <w:r>
        <w:rPr>
          <w:rFonts w:eastAsia="Times New Roman"/>
          <w:color w:val="1D2228"/>
          <w:szCs w:val="24"/>
        </w:rPr>
        <w:t>θα βάζει το δημόσιο σύστημα υ</w:t>
      </w:r>
      <w:r w:rsidRPr="009D13FC">
        <w:rPr>
          <w:rFonts w:eastAsia="Times New Roman"/>
          <w:color w:val="1D2228"/>
          <w:szCs w:val="24"/>
        </w:rPr>
        <w:t>γείας τα κτ</w:t>
      </w:r>
      <w:r>
        <w:rPr>
          <w:rFonts w:eastAsia="Times New Roman"/>
          <w:color w:val="1D2228"/>
          <w:szCs w:val="24"/>
        </w:rPr>
        <w:t>ή</w:t>
      </w:r>
      <w:r w:rsidRPr="009D13FC">
        <w:rPr>
          <w:rFonts w:eastAsia="Times New Roman"/>
          <w:color w:val="1D2228"/>
          <w:szCs w:val="24"/>
        </w:rPr>
        <w:t>ρια</w:t>
      </w:r>
      <w:r>
        <w:rPr>
          <w:rFonts w:eastAsia="Times New Roman"/>
          <w:color w:val="1D2228"/>
          <w:szCs w:val="24"/>
        </w:rPr>
        <w:t>,</w:t>
      </w:r>
      <w:r w:rsidRPr="009D13FC">
        <w:rPr>
          <w:rFonts w:eastAsia="Times New Roman"/>
          <w:color w:val="1D2228"/>
          <w:szCs w:val="24"/>
        </w:rPr>
        <w:t xml:space="preserve"> τους ανθρώπους και την πελατεία</w:t>
      </w:r>
      <w:r>
        <w:rPr>
          <w:rFonts w:eastAsia="Times New Roman"/>
          <w:color w:val="1D2228"/>
          <w:szCs w:val="24"/>
        </w:rPr>
        <w:t xml:space="preserve"> και </w:t>
      </w:r>
      <w:r>
        <w:rPr>
          <w:rFonts w:eastAsia="Times New Roman"/>
          <w:color w:val="1D2228"/>
          <w:szCs w:val="24"/>
        </w:rPr>
        <w:t xml:space="preserve">ο ιδιωτικός </w:t>
      </w:r>
      <w:r w:rsidRPr="009D13FC">
        <w:rPr>
          <w:rFonts w:eastAsia="Times New Roman"/>
          <w:color w:val="1D2228"/>
          <w:szCs w:val="24"/>
        </w:rPr>
        <w:t>τομέας θα βάζει τα μηχανήματα και θα βγάζει λεφτά</w:t>
      </w:r>
      <w:r>
        <w:rPr>
          <w:rFonts w:eastAsia="Times New Roman"/>
          <w:color w:val="1D2228"/>
          <w:szCs w:val="24"/>
        </w:rPr>
        <w:t xml:space="preserve">. Αυτό μας λέει η Νέα Δημοκρατία, </w:t>
      </w:r>
      <w:r w:rsidRPr="009D13FC">
        <w:rPr>
          <w:rFonts w:eastAsia="Times New Roman"/>
          <w:color w:val="1D2228"/>
          <w:szCs w:val="24"/>
        </w:rPr>
        <w:t>για να κ</w:t>
      </w:r>
      <w:r>
        <w:rPr>
          <w:rFonts w:eastAsia="Times New Roman"/>
          <w:color w:val="1D2228"/>
          <w:szCs w:val="24"/>
        </w:rPr>
        <w:t xml:space="preserve">αταλαβαίνει πολύ καλά ο κόσμος τι σημαίνει αυτή η παρέμβαση. </w:t>
      </w:r>
    </w:p>
    <w:p w14:paraId="2D30DC98"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t>Κ</w:t>
      </w:r>
      <w:r w:rsidRPr="009D13FC">
        <w:rPr>
          <w:rFonts w:eastAsia="Times New Roman"/>
          <w:color w:val="1D2228"/>
          <w:szCs w:val="24"/>
        </w:rPr>
        <w:t>αι</w:t>
      </w:r>
      <w:r>
        <w:rPr>
          <w:rFonts w:eastAsia="Times New Roman"/>
          <w:color w:val="1D2228"/>
          <w:szCs w:val="24"/>
        </w:rPr>
        <w:t>,</w:t>
      </w:r>
      <w:r w:rsidRPr="009D13FC">
        <w:rPr>
          <w:rFonts w:eastAsia="Times New Roman"/>
          <w:color w:val="1D2228"/>
          <w:szCs w:val="24"/>
        </w:rPr>
        <w:t xml:space="preserve"> </w:t>
      </w:r>
      <w:r>
        <w:rPr>
          <w:rFonts w:eastAsia="Times New Roman"/>
          <w:color w:val="1D2228"/>
          <w:szCs w:val="24"/>
        </w:rPr>
        <w:t>β</w:t>
      </w:r>
      <w:r w:rsidRPr="009D13FC">
        <w:rPr>
          <w:rFonts w:eastAsia="Times New Roman"/>
          <w:color w:val="1D2228"/>
          <w:szCs w:val="24"/>
        </w:rPr>
        <w:t>εβαίως</w:t>
      </w:r>
      <w:r>
        <w:rPr>
          <w:rFonts w:eastAsia="Times New Roman"/>
          <w:color w:val="1D2228"/>
          <w:szCs w:val="24"/>
        </w:rPr>
        <w:t>,</w:t>
      </w:r>
      <w:r>
        <w:rPr>
          <w:rFonts w:eastAsia="Times New Roman"/>
          <w:color w:val="1D2228"/>
          <w:szCs w:val="24"/>
        </w:rPr>
        <w:t xml:space="preserve"> αυτή η γραμμή της Νέας Δ</w:t>
      </w:r>
      <w:r w:rsidRPr="009D13FC">
        <w:rPr>
          <w:rFonts w:eastAsia="Times New Roman"/>
          <w:color w:val="1D2228"/>
          <w:szCs w:val="24"/>
        </w:rPr>
        <w:t xml:space="preserve">ημοκρατίας δεν απαντά </w:t>
      </w:r>
      <w:r>
        <w:rPr>
          <w:rFonts w:eastAsia="Times New Roman"/>
          <w:color w:val="1D2228"/>
          <w:szCs w:val="24"/>
        </w:rPr>
        <w:t>στο κρίσιμο πρόβλημα του σ</w:t>
      </w:r>
      <w:r w:rsidRPr="009D13FC">
        <w:rPr>
          <w:rFonts w:eastAsia="Times New Roman"/>
          <w:color w:val="1D2228"/>
          <w:szCs w:val="24"/>
        </w:rPr>
        <w:t>υστήμ</w:t>
      </w:r>
      <w:r w:rsidRPr="009D13FC">
        <w:rPr>
          <w:rFonts w:eastAsia="Times New Roman"/>
          <w:color w:val="1D2228"/>
          <w:szCs w:val="24"/>
        </w:rPr>
        <w:t xml:space="preserve">ατος </w:t>
      </w:r>
      <w:r>
        <w:rPr>
          <w:rFonts w:eastAsia="Times New Roman"/>
          <w:color w:val="1D2228"/>
          <w:szCs w:val="24"/>
        </w:rPr>
        <w:t>υγείας, που</w:t>
      </w:r>
      <w:r w:rsidRPr="009D13FC">
        <w:rPr>
          <w:rFonts w:eastAsia="Times New Roman"/>
          <w:color w:val="1D2228"/>
          <w:szCs w:val="24"/>
        </w:rPr>
        <w:t xml:space="preserve"> </w:t>
      </w:r>
      <w:r>
        <w:rPr>
          <w:rFonts w:eastAsia="Times New Roman"/>
          <w:color w:val="1D2228"/>
          <w:szCs w:val="24"/>
        </w:rPr>
        <w:t xml:space="preserve">επιτρέψτε μου να πω </w:t>
      </w:r>
      <w:r w:rsidRPr="009D13FC">
        <w:rPr>
          <w:rFonts w:eastAsia="Times New Roman"/>
          <w:color w:val="1D2228"/>
          <w:szCs w:val="24"/>
        </w:rPr>
        <w:t xml:space="preserve">δεν είναι τόσο </w:t>
      </w:r>
      <w:r>
        <w:rPr>
          <w:rFonts w:eastAsia="Times New Roman"/>
          <w:color w:val="1D2228"/>
          <w:szCs w:val="24"/>
        </w:rPr>
        <w:t>ο</w:t>
      </w:r>
      <w:r w:rsidRPr="009D13FC">
        <w:rPr>
          <w:rFonts w:eastAsia="Times New Roman"/>
          <w:color w:val="1D2228"/>
          <w:szCs w:val="24"/>
        </w:rPr>
        <w:t>ι ανεπαρκείς υποδομές</w:t>
      </w:r>
      <w:r>
        <w:rPr>
          <w:rFonts w:eastAsia="Times New Roman"/>
          <w:color w:val="1D2228"/>
          <w:szCs w:val="24"/>
        </w:rPr>
        <w:t xml:space="preserve"> και ο</w:t>
      </w:r>
      <w:r>
        <w:rPr>
          <w:rFonts w:eastAsia="Times New Roman"/>
          <w:color w:val="1D2228"/>
          <w:szCs w:val="24"/>
        </w:rPr>
        <w:t xml:space="preserve"> εξοπλισμός</w:t>
      </w:r>
      <w:r w:rsidRPr="009D13FC">
        <w:rPr>
          <w:rFonts w:eastAsia="Times New Roman"/>
          <w:color w:val="1D2228"/>
          <w:szCs w:val="24"/>
        </w:rPr>
        <w:t xml:space="preserve"> </w:t>
      </w:r>
      <w:r>
        <w:rPr>
          <w:rFonts w:eastAsia="Times New Roman"/>
          <w:color w:val="1D2228"/>
          <w:szCs w:val="24"/>
        </w:rPr>
        <w:t xml:space="preserve">αλλά το ανθρώπινο δυναμικό. Μάλιστα </w:t>
      </w:r>
      <w:r w:rsidRPr="009D13FC">
        <w:rPr>
          <w:rFonts w:eastAsia="Times New Roman"/>
          <w:color w:val="1D2228"/>
          <w:szCs w:val="24"/>
        </w:rPr>
        <w:t xml:space="preserve">ο </w:t>
      </w:r>
      <w:r>
        <w:rPr>
          <w:rFonts w:eastAsia="Times New Roman"/>
          <w:color w:val="1D2228"/>
          <w:szCs w:val="24"/>
        </w:rPr>
        <w:t>π</w:t>
      </w:r>
      <w:r w:rsidRPr="009D13FC">
        <w:rPr>
          <w:rFonts w:eastAsia="Times New Roman"/>
          <w:color w:val="1D2228"/>
          <w:szCs w:val="24"/>
        </w:rPr>
        <w:t xml:space="preserve">επαλαιωμένος εξοπλισμός </w:t>
      </w:r>
      <w:r>
        <w:rPr>
          <w:rFonts w:eastAsia="Times New Roman"/>
          <w:color w:val="1D2228"/>
          <w:szCs w:val="24"/>
        </w:rPr>
        <w:t xml:space="preserve">ακόμα </w:t>
      </w:r>
      <w:r w:rsidRPr="009D13FC">
        <w:rPr>
          <w:rFonts w:eastAsia="Times New Roman"/>
          <w:color w:val="1D2228"/>
          <w:szCs w:val="24"/>
        </w:rPr>
        <w:t>και αυτά τα χρόνια</w:t>
      </w:r>
      <w:r>
        <w:rPr>
          <w:rFonts w:eastAsia="Times New Roman"/>
          <w:color w:val="1D2228"/>
          <w:szCs w:val="24"/>
        </w:rPr>
        <w:t>,</w:t>
      </w:r>
      <w:r w:rsidRPr="009D13FC">
        <w:rPr>
          <w:rFonts w:eastAsia="Times New Roman"/>
          <w:color w:val="1D2228"/>
          <w:szCs w:val="24"/>
        </w:rPr>
        <w:t xml:space="preserve"> μέσα στην κρίση</w:t>
      </w:r>
      <w:r>
        <w:rPr>
          <w:rFonts w:eastAsia="Times New Roman"/>
          <w:color w:val="1D2228"/>
          <w:szCs w:val="24"/>
        </w:rPr>
        <w:t>,</w:t>
      </w:r>
      <w:r w:rsidRPr="009D13FC">
        <w:rPr>
          <w:rFonts w:eastAsia="Times New Roman"/>
          <w:color w:val="1D2228"/>
          <w:szCs w:val="24"/>
        </w:rPr>
        <w:t xml:space="preserve"> έχει ήδη αναβαθμιστεί σε πάρα πολύ μεγάλο βαθμό και έχουμε</w:t>
      </w:r>
      <w:r w:rsidRPr="009D13FC">
        <w:rPr>
          <w:rFonts w:eastAsia="Times New Roman"/>
          <w:color w:val="1D2228"/>
          <w:szCs w:val="24"/>
        </w:rPr>
        <w:t xml:space="preserve"> πλέον σύγχρονα διαγνωστικά μηχανήματα υψηλής τεχνολογίας</w:t>
      </w:r>
      <w:r>
        <w:rPr>
          <w:rFonts w:eastAsia="Times New Roman"/>
          <w:color w:val="1D2228"/>
          <w:szCs w:val="24"/>
        </w:rPr>
        <w:t>. Αυτή η π</w:t>
      </w:r>
      <w:r w:rsidRPr="009D13FC">
        <w:rPr>
          <w:rFonts w:eastAsia="Times New Roman"/>
          <w:color w:val="1D2228"/>
          <w:szCs w:val="24"/>
        </w:rPr>
        <w:t>αρέμβαση με</w:t>
      </w:r>
      <w:r>
        <w:rPr>
          <w:rFonts w:eastAsia="Times New Roman"/>
          <w:color w:val="1D2228"/>
          <w:szCs w:val="24"/>
        </w:rPr>
        <w:t xml:space="preserve"> </w:t>
      </w:r>
      <w:r w:rsidRPr="009D13FC">
        <w:rPr>
          <w:rFonts w:eastAsia="Times New Roman"/>
          <w:color w:val="1D2228"/>
          <w:szCs w:val="24"/>
        </w:rPr>
        <w:t>τα</w:t>
      </w:r>
      <w:r>
        <w:rPr>
          <w:rFonts w:eastAsia="Times New Roman"/>
          <w:color w:val="1D2228"/>
          <w:szCs w:val="24"/>
        </w:rPr>
        <w:t xml:space="preserve"> </w:t>
      </w:r>
      <w:r>
        <w:rPr>
          <w:rFonts w:eastAsia="Times New Roman"/>
          <w:color w:val="1D2228"/>
          <w:szCs w:val="24"/>
          <w:lang w:val="en-US"/>
        </w:rPr>
        <w:t>PET</w:t>
      </w:r>
      <w:r w:rsidRPr="00BD009E">
        <w:rPr>
          <w:rFonts w:eastAsia="Times New Roman"/>
          <w:color w:val="1D2228"/>
          <w:szCs w:val="24"/>
        </w:rPr>
        <w:t xml:space="preserve"> </w:t>
      </w:r>
      <w:r>
        <w:rPr>
          <w:rFonts w:eastAsia="Times New Roman"/>
          <w:color w:val="1D2228"/>
          <w:szCs w:val="24"/>
          <w:lang w:val="en-US"/>
        </w:rPr>
        <w:t>CT</w:t>
      </w:r>
      <w:r w:rsidRPr="009D13FC">
        <w:rPr>
          <w:rFonts w:eastAsia="Times New Roman"/>
          <w:color w:val="1D2228"/>
          <w:szCs w:val="24"/>
        </w:rPr>
        <w:t xml:space="preserve"> καθιστά </w:t>
      </w:r>
      <w:r>
        <w:rPr>
          <w:rFonts w:eastAsia="Times New Roman"/>
          <w:color w:val="1D2228"/>
          <w:szCs w:val="24"/>
        </w:rPr>
        <w:t xml:space="preserve">τον </w:t>
      </w:r>
      <w:r w:rsidRPr="009D13FC">
        <w:rPr>
          <w:rFonts w:eastAsia="Times New Roman"/>
          <w:color w:val="1D2228"/>
          <w:szCs w:val="24"/>
        </w:rPr>
        <w:t>δημόσιο τομέα για πρώτη φορά</w:t>
      </w:r>
      <w:r>
        <w:rPr>
          <w:rFonts w:eastAsia="Times New Roman"/>
          <w:color w:val="1D2228"/>
          <w:szCs w:val="24"/>
        </w:rPr>
        <w:t>,</w:t>
      </w:r>
      <w:r w:rsidRPr="009D13FC">
        <w:rPr>
          <w:rFonts w:eastAsia="Times New Roman"/>
          <w:color w:val="1D2228"/>
          <w:szCs w:val="24"/>
        </w:rPr>
        <w:t xml:space="preserve"> να υπερέχει αισθητά </w:t>
      </w:r>
      <w:r>
        <w:rPr>
          <w:rFonts w:eastAsia="Times New Roman"/>
          <w:color w:val="1D2228"/>
          <w:szCs w:val="24"/>
        </w:rPr>
        <w:t xml:space="preserve">του επιχειρηματικού ιδιωτικού τομέα </w:t>
      </w:r>
      <w:r w:rsidRPr="009D13FC">
        <w:rPr>
          <w:rFonts w:eastAsia="Times New Roman"/>
          <w:color w:val="1D2228"/>
          <w:szCs w:val="24"/>
        </w:rPr>
        <w:t>στη σύγχρονη τεχνολογία</w:t>
      </w:r>
      <w:r>
        <w:rPr>
          <w:rFonts w:eastAsia="Times New Roman"/>
          <w:color w:val="1D2228"/>
          <w:szCs w:val="24"/>
        </w:rPr>
        <w:t>.</w:t>
      </w:r>
    </w:p>
    <w:p w14:paraId="2D30DC99" w14:textId="77777777" w:rsidR="000D1FE2" w:rsidRDefault="005E5B96">
      <w:pPr>
        <w:spacing w:line="600" w:lineRule="auto"/>
        <w:ind w:firstLine="720"/>
        <w:contextualSpacing/>
        <w:jc w:val="both"/>
        <w:rPr>
          <w:rFonts w:eastAsia="Times New Roman"/>
          <w:color w:val="1D2228"/>
          <w:szCs w:val="24"/>
        </w:rPr>
      </w:pPr>
      <w:r>
        <w:rPr>
          <w:rFonts w:eastAsia="Times New Roman"/>
          <w:color w:val="1D2228"/>
          <w:szCs w:val="24"/>
        </w:rPr>
        <w:lastRenderedPageBreak/>
        <w:t xml:space="preserve">Λέω, λοιπόν, ότι το πρόβλημα του συστήματος </w:t>
      </w:r>
      <w:r>
        <w:rPr>
          <w:rFonts w:eastAsia="Times New Roman"/>
          <w:color w:val="1D2228"/>
          <w:szCs w:val="24"/>
        </w:rPr>
        <w:t>υγείας</w:t>
      </w:r>
      <w:r>
        <w:rPr>
          <w:rFonts w:eastAsia="Times New Roman"/>
          <w:color w:val="1D2228"/>
          <w:szCs w:val="24"/>
        </w:rPr>
        <w:t>,</w:t>
      </w:r>
      <w:r>
        <w:rPr>
          <w:rFonts w:eastAsia="Times New Roman"/>
          <w:color w:val="1D2228"/>
          <w:szCs w:val="24"/>
        </w:rPr>
        <w:t xml:space="preserve"> </w:t>
      </w:r>
      <w:r w:rsidRPr="009D13FC">
        <w:rPr>
          <w:rFonts w:eastAsia="Times New Roman"/>
          <w:color w:val="1D2228"/>
          <w:szCs w:val="24"/>
        </w:rPr>
        <w:t>δεν είναι τόσο</w:t>
      </w:r>
      <w:r>
        <w:rPr>
          <w:rFonts w:eastAsia="Times New Roman"/>
          <w:color w:val="1D2228"/>
          <w:szCs w:val="24"/>
        </w:rPr>
        <w:t xml:space="preserve"> οι</w:t>
      </w:r>
      <w:r w:rsidRPr="009D13FC">
        <w:rPr>
          <w:rFonts w:eastAsia="Times New Roman"/>
          <w:color w:val="1D2228"/>
          <w:szCs w:val="24"/>
        </w:rPr>
        <w:t xml:space="preserve"> υποδομές και ο εξοπλισμός</w:t>
      </w:r>
      <w:r>
        <w:rPr>
          <w:rFonts w:eastAsia="Times New Roman"/>
          <w:color w:val="1D2228"/>
          <w:szCs w:val="24"/>
        </w:rPr>
        <w:t xml:space="preserve"> αλλά το </w:t>
      </w:r>
      <w:r w:rsidRPr="009D13FC">
        <w:rPr>
          <w:rFonts w:eastAsia="Times New Roman"/>
          <w:color w:val="1D2228"/>
          <w:szCs w:val="24"/>
        </w:rPr>
        <w:t>ανθρώπινο δυναμικό</w:t>
      </w:r>
      <w:r>
        <w:rPr>
          <w:rFonts w:eastAsia="Times New Roman"/>
          <w:color w:val="1D2228"/>
          <w:szCs w:val="24"/>
        </w:rPr>
        <w:t>,</w:t>
      </w:r>
      <w:r w:rsidRPr="009D13FC">
        <w:rPr>
          <w:rFonts w:eastAsia="Times New Roman"/>
          <w:color w:val="1D2228"/>
          <w:szCs w:val="24"/>
        </w:rPr>
        <w:t xml:space="preserve"> η επάρκεια γιατρών</w:t>
      </w:r>
      <w:r>
        <w:rPr>
          <w:rFonts w:eastAsia="Times New Roman"/>
          <w:color w:val="1D2228"/>
          <w:szCs w:val="24"/>
        </w:rPr>
        <w:t>,</w:t>
      </w:r>
      <w:r w:rsidRPr="009D13FC">
        <w:rPr>
          <w:rFonts w:eastAsia="Times New Roman"/>
          <w:color w:val="1D2228"/>
          <w:szCs w:val="24"/>
        </w:rPr>
        <w:t xml:space="preserve"> νοσηλευτών</w:t>
      </w:r>
      <w:r>
        <w:rPr>
          <w:rFonts w:eastAsia="Times New Roman"/>
          <w:color w:val="1D2228"/>
          <w:szCs w:val="24"/>
        </w:rPr>
        <w:t xml:space="preserve"> και</w:t>
      </w:r>
      <w:r w:rsidRPr="009D13FC">
        <w:rPr>
          <w:rFonts w:eastAsia="Times New Roman"/>
          <w:color w:val="1D2228"/>
          <w:szCs w:val="24"/>
        </w:rPr>
        <w:t xml:space="preserve"> άλλων επαγγελματιών υγείας</w:t>
      </w:r>
      <w:r>
        <w:rPr>
          <w:rFonts w:eastAsia="Times New Roman"/>
          <w:color w:val="1D2228"/>
          <w:szCs w:val="24"/>
        </w:rPr>
        <w:t>,</w:t>
      </w:r>
      <w:r w:rsidRPr="009D13FC">
        <w:rPr>
          <w:rFonts w:eastAsia="Times New Roman"/>
          <w:color w:val="1D2228"/>
          <w:szCs w:val="24"/>
        </w:rPr>
        <w:t xml:space="preserve"> εξειδικευμένων ανθρώπων καλά καταρτισμένων</w:t>
      </w:r>
      <w:r>
        <w:rPr>
          <w:rFonts w:eastAsia="Times New Roman"/>
          <w:color w:val="1D2228"/>
          <w:szCs w:val="24"/>
        </w:rPr>
        <w:t>,</w:t>
      </w:r>
      <w:r w:rsidRPr="009D13FC">
        <w:rPr>
          <w:rFonts w:eastAsia="Times New Roman"/>
          <w:color w:val="1D2228"/>
          <w:szCs w:val="24"/>
        </w:rPr>
        <w:t xml:space="preserve"> οι οποίοι</w:t>
      </w:r>
      <w:r>
        <w:rPr>
          <w:rFonts w:eastAsia="Times New Roman"/>
          <w:color w:val="1D2228"/>
          <w:szCs w:val="24"/>
        </w:rPr>
        <w:t xml:space="preserve"> θα μπορούν να π</w:t>
      </w:r>
      <w:r w:rsidRPr="009D13FC">
        <w:rPr>
          <w:rFonts w:eastAsia="Times New Roman"/>
          <w:color w:val="1D2228"/>
          <w:szCs w:val="24"/>
        </w:rPr>
        <w:t>αρέχουν καλές υπηρεσίες</w:t>
      </w:r>
      <w:r>
        <w:rPr>
          <w:rFonts w:eastAsia="Times New Roman"/>
          <w:color w:val="1D2228"/>
          <w:szCs w:val="24"/>
        </w:rPr>
        <w:t>.</w:t>
      </w:r>
      <w:r w:rsidRPr="009D13FC">
        <w:rPr>
          <w:rFonts w:eastAsia="Times New Roman"/>
          <w:color w:val="1D2228"/>
          <w:szCs w:val="24"/>
        </w:rPr>
        <w:t xml:space="preserve"> Αυτός είναι ο καθορ</w:t>
      </w:r>
      <w:r w:rsidRPr="009D13FC">
        <w:rPr>
          <w:rFonts w:eastAsia="Times New Roman"/>
          <w:color w:val="1D2228"/>
          <w:szCs w:val="24"/>
        </w:rPr>
        <w:t>ιστικός παράγοντας στο τελικό προϊόν</w:t>
      </w:r>
      <w:r>
        <w:rPr>
          <w:rFonts w:eastAsia="Times New Roman"/>
          <w:color w:val="1D2228"/>
          <w:szCs w:val="24"/>
        </w:rPr>
        <w:t>,</w:t>
      </w:r>
      <w:r w:rsidRPr="009D13FC">
        <w:rPr>
          <w:rFonts w:eastAsia="Times New Roman"/>
          <w:color w:val="1D2228"/>
          <w:szCs w:val="24"/>
        </w:rPr>
        <w:t xml:space="preserve"> που είναι </w:t>
      </w:r>
      <w:r>
        <w:rPr>
          <w:rFonts w:eastAsia="Times New Roman"/>
          <w:color w:val="1D2228"/>
          <w:szCs w:val="24"/>
        </w:rPr>
        <w:t xml:space="preserve">οι </w:t>
      </w:r>
      <w:r w:rsidRPr="009D13FC">
        <w:rPr>
          <w:rFonts w:eastAsia="Times New Roman"/>
          <w:color w:val="1D2228"/>
          <w:szCs w:val="24"/>
        </w:rPr>
        <w:t>ποιοτικές υπηρεσίες</w:t>
      </w:r>
      <w:r>
        <w:rPr>
          <w:rFonts w:eastAsia="Times New Roman"/>
          <w:color w:val="1D2228"/>
          <w:szCs w:val="24"/>
        </w:rPr>
        <w:t>.</w:t>
      </w:r>
    </w:p>
    <w:p w14:paraId="2D30DC9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Και εδώ η πρόταση της Νέας Δημοκρατίας είναι τραγική. Ουσιαστικά ζητά να επανέλθουμε στην πιο σκληρή φάση της </w:t>
      </w:r>
      <w:proofErr w:type="spellStart"/>
      <w:r>
        <w:rPr>
          <w:rFonts w:eastAsia="Times New Roman" w:cs="Times New Roman"/>
          <w:szCs w:val="24"/>
        </w:rPr>
        <w:t>μνημονιακής</w:t>
      </w:r>
      <w:proofErr w:type="spellEnd"/>
      <w:r>
        <w:rPr>
          <w:rFonts w:eastAsia="Times New Roman" w:cs="Times New Roman"/>
          <w:szCs w:val="24"/>
        </w:rPr>
        <w:t xml:space="preserve"> περιόδου στο θέμα της στελέχωσης του δημόσιου συστήματος υγεία</w:t>
      </w:r>
      <w:r>
        <w:rPr>
          <w:rFonts w:eastAsia="Times New Roman" w:cs="Times New Roman"/>
          <w:szCs w:val="24"/>
        </w:rPr>
        <w:t xml:space="preserve">ς. Αυτό το «ένα προς πέντε» είναι μια παλινόρθωση του πιο σκληρού </w:t>
      </w:r>
      <w:proofErr w:type="spellStart"/>
      <w:r>
        <w:rPr>
          <w:rFonts w:eastAsia="Times New Roman" w:cs="Times New Roman"/>
          <w:szCs w:val="24"/>
        </w:rPr>
        <w:t>μνημονιακού</w:t>
      </w:r>
      <w:proofErr w:type="spellEnd"/>
      <w:r>
        <w:rPr>
          <w:rFonts w:eastAsia="Times New Roman" w:cs="Times New Roman"/>
          <w:szCs w:val="24"/>
        </w:rPr>
        <w:t xml:space="preserve"> πλαισίου, αυτής της απόλυτης ιδεοληψίας που υπήρχε και στους δανειστές και στο ΔΝΤ</w:t>
      </w:r>
      <w:r>
        <w:rPr>
          <w:rFonts w:eastAsia="Times New Roman" w:cs="Times New Roman"/>
          <w:szCs w:val="24"/>
        </w:rPr>
        <w:t>,</w:t>
      </w:r>
      <w:r>
        <w:rPr>
          <w:rFonts w:eastAsia="Times New Roman" w:cs="Times New Roman"/>
          <w:szCs w:val="24"/>
        </w:rPr>
        <w:t xml:space="preserve"> ότι το δημόσιο σύστημα υγείας δεν είναι παραγωγικό και αποδοτικό, ότι δεν αξίζει τον κόπο να τ</w:t>
      </w:r>
      <w:r>
        <w:rPr>
          <w:rFonts w:eastAsia="Times New Roman" w:cs="Times New Roman"/>
          <w:szCs w:val="24"/>
        </w:rPr>
        <w:t xml:space="preserve">ο στηρίζουμε και πρέπει να το αφήσουμε να λειτουργεί ίσα-ίσα για τους πιο περιθωριοποιημένους και αποκλεισμένους και ότι εδώ έχουμε έναν </w:t>
      </w:r>
      <w:proofErr w:type="spellStart"/>
      <w:r>
        <w:rPr>
          <w:rFonts w:eastAsia="Times New Roman" w:cs="Times New Roman"/>
          <w:szCs w:val="24"/>
        </w:rPr>
        <w:t>υπεραναπτυγμένο</w:t>
      </w:r>
      <w:proofErr w:type="spellEnd"/>
      <w:r>
        <w:rPr>
          <w:rFonts w:eastAsia="Times New Roman" w:cs="Times New Roman"/>
          <w:szCs w:val="24"/>
        </w:rPr>
        <w:t xml:space="preserve"> ιδιωτικό τομέα στην Ελλάδα και γιατί να μην τον α</w:t>
      </w:r>
      <w:r>
        <w:rPr>
          <w:rFonts w:eastAsia="Times New Roman" w:cs="Times New Roman"/>
          <w:szCs w:val="24"/>
        </w:rPr>
        <w:lastRenderedPageBreak/>
        <w:t>ξιοποιήσουμε, γιατί να μην του δώσουμε τη δυνατότητα ν</w:t>
      </w:r>
      <w:r>
        <w:rPr>
          <w:rFonts w:eastAsia="Times New Roman" w:cs="Times New Roman"/>
          <w:szCs w:val="24"/>
        </w:rPr>
        <w:t xml:space="preserve">α βγάλει λεφτά μέσα από τις ανάγκες των ανθρώπων και από τις υπηρεσίες που θα έπρεπε να παρέχει το δημόσιο σύστημα υγείας. </w:t>
      </w:r>
    </w:p>
    <w:p w14:paraId="2D30DC9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Αυτό πρέπει να το καταλάβουν πάρα πολύ καλά οι άνθρωποι που σήμερα δουλεύουν στο ΕΣΥ, που είναι όντως κουρασμένοι, ταλαιπωρημένοι, π</w:t>
      </w:r>
      <w:r>
        <w:rPr>
          <w:rFonts w:eastAsia="Times New Roman" w:cs="Times New Roman"/>
          <w:szCs w:val="24"/>
        </w:rPr>
        <w:t>ιεσμένοι εργασιακά, συμπιεσμένοι μισθολογικά</w:t>
      </w:r>
      <w:r>
        <w:rPr>
          <w:rFonts w:eastAsia="Times New Roman" w:cs="Times New Roman"/>
          <w:szCs w:val="24"/>
        </w:rPr>
        <w:t>,</w:t>
      </w:r>
      <w:r>
        <w:rPr>
          <w:rFonts w:eastAsia="Times New Roman" w:cs="Times New Roman"/>
          <w:szCs w:val="24"/>
        </w:rPr>
        <w:t xml:space="preserve"> και που αυτά τα χρόνια «έβαλαν πλάτη»</w:t>
      </w:r>
      <w:r>
        <w:rPr>
          <w:rFonts w:eastAsia="Times New Roman" w:cs="Times New Roman"/>
          <w:szCs w:val="24"/>
        </w:rPr>
        <w:t>,</w:t>
      </w:r>
      <w:r>
        <w:rPr>
          <w:rFonts w:eastAsia="Times New Roman" w:cs="Times New Roman"/>
          <w:szCs w:val="24"/>
        </w:rPr>
        <w:t xml:space="preserve"> ακριβώς επειδή κατάλαβαν ότι το πολιτικό μας σχέδιο ήταν να στηριχθεί και να ενδυναμωθεί η δημόσια περίθαλψη και όχι να χαρίσουμε τα «φιλέτα» της στον ιδιωτικό τομέα. Αυτό</w:t>
      </w:r>
      <w:r>
        <w:rPr>
          <w:rFonts w:eastAsia="Times New Roman" w:cs="Times New Roman"/>
          <w:szCs w:val="24"/>
        </w:rPr>
        <w:t xml:space="preserve"> ακριβώς μάς λέει η Νέα Δημοκρατία.</w:t>
      </w:r>
    </w:p>
    <w:p w14:paraId="2D30DC9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Πολιτική υγείας, όμως, δεν είναι μόνο η ενίσχυση των υποδομών και οι προσλήψεις προσωπικού. Πολιτική υγείας είναι και ένα πλέγμα μεταρρυθμιστικών αλλαγών και παρεμβάσεων</w:t>
      </w:r>
      <w:r>
        <w:rPr>
          <w:rFonts w:eastAsia="Times New Roman" w:cs="Times New Roman"/>
          <w:szCs w:val="24"/>
        </w:rPr>
        <w:t>,</w:t>
      </w:r>
      <w:r>
        <w:rPr>
          <w:rFonts w:eastAsia="Times New Roman" w:cs="Times New Roman"/>
          <w:szCs w:val="24"/>
        </w:rPr>
        <w:t xml:space="preserve"> που οδηγούν στην καλύτερη φροντίδα, στην ποιοτικό</w:t>
      </w:r>
      <w:r>
        <w:rPr>
          <w:rFonts w:eastAsia="Times New Roman" w:cs="Times New Roman"/>
          <w:szCs w:val="24"/>
        </w:rPr>
        <w:t>τερη φροντίδα, που οδηγούν σ’ αυτό που λέει ο Παγκόσμιος Οργανισμός Υγείας</w:t>
      </w:r>
      <w:r w:rsidRPr="00AF4B0D">
        <w:rPr>
          <w:rFonts w:eastAsia="Times New Roman" w:cs="Times New Roman"/>
          <w:szCs w:val="24"/>
        </w:rPr>
        <w:t>:</w:t>
      </w:r>
      <w:r>
        <w:rPr>
          <w:rFonts w:eastAsia="Times New Roman" w:cs="Times New Roman"/>
          <w:szCs w:val="24"/>
        </w:rPr>
        <w:t xml:space="preserve"> Καθολικότητα, ισότητα, αποτελεσματικότητα. Εκεί επιτρέψτε μου να πω ότι κάναμε πολύ σημαντικά βήματα αυτά τα χρόνια. </w:t>
      </w:r>
    </w:p>
    <w:p w14:paraId="2D30DC9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Μεταρρύθμιση στην πρωτοβάθμια φροντίδα υγείας. Υπάρχει και στη</w:t>
      </w:r>
      <w:r>
        <w:rPr>
          <w:rFonts w:eastAsia="Times New Roman" w:cs="Times New Roman"/>
          <w:szCs w:val="24"/>
        </w:rPr>
        <w:t xml:space="preserve">ν αναφορά της Κομισιόν ότι είναι μια πολύ σημαντική μεταρρυθμιστική παρέμβαση που πρέπει να προχωρήσει. </w:t>
      </w:r>
    </w:p>
    <w:p w14:paraId="2D30DC9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Αναδιοργάνωση της επείγουσας ιατρικής. Μεταρρύθμιση στο πεδίο του φαρμάκου, των προμηθειών, ακόμα και για τη διαχείριση αίματος. </w:t>
      </w:r>
    </w:p>
    <w:p w14:paraId="2D30DC9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Προχθές στο Εθνικό </w:t>
      </w:r>
      <w:r>
        <w:rPr>
          <w:rFonts w:eastAsia="Times New Roman" w:cs="Times New Roman"/>
          <w:szCs w:val="24"/>
        </w:rPr>
        <w:t xml:space="preserve">Κέντρο Αιμοδοσίας παρουσιάσαμε ένα σχέδιο ασφαλούς και </w:t>
      </w:r>
      <w:proofErr w:type="spellStart"/>
      <w:r>
        <w:rPr>
          <w:rFonts w:eastAsia="Times New Roman" w:cs="Times New Roman"/>
          <w:szCs w:val="24"/>
        </w:rPr>
        <w:t>κεντρικοποιημένης</w:t>
      </w:r>
      <w:proofErr w:type="spellEnd"/>
      <w:r>
        <w:rPr>
          <w:rFonts w:eastAsia="Times New Roman" w:cs="Times New Roman"/>
          <w:szCs w:val="24"/>
        </w:rPr>
        <w:t xml:space="preserve"> διαχείρισης</w:t>
      </w:r>
      <w:r>
        <w:rPr>
          <w:rFonts w:eastAsia="Times New Roman" w:cs="Times New Roman"/>
          <w:szCs w:val="24"/>
        </w:rPr>
        <w:t>,</w:t>
      </w:r>
      <w:r>
        <w:rPr>
          <w:rFonts w:eastAsia="Times New Roman" w:cs="Times New Roman"/>
          <w:szCs w:val="24"/>
        </w:rPr>
        <w:t xml:space="preserve"> για να μπορούν και οι πολυμεταγγιζόμενοι και όσοι άνθρωποι έχουν ανάγκη επείγουσας μετάγγισης</w:t>
      </w:r>
      <w:r>
        <w:rPr>
          <w:rFonts w:eastAsia="Times New Roman" w:cs="Times New Roman"/>
          <w:szCs w:val="24"/>
        </w:rPr>
        <w:t>,</w:t>
      </w:r>
      <w:r>
        <w:rPr>
          <w:rFonts w:eastAsia="Times New Roman" w:cs="Times New Roman"/>
          <w:szCs w:val="24"/>
        </w:rPr>
        <w:t xml:space="preserve"> να αισθάνονται ασφαλείς ότι υπάρχει με την ευθύνη του δημοσίου αίμα υψηλής </w:t>
      </w:r>
      <w:r>
        <w:rPr>
          <w:rFonts w:eastAsia="Times New Roman" w:cs="Times New Roman"/>
          <w:szCs w:val="24"/>
        </w:rPr>
        <w:t xml:space="preserve">ποιότητας, καλά ελεγμένο και ισόρροπα κατανεμημένο σ’ όλη τη χώρα. </w:t>
      </w:r>
    </w:p>
    <w:p w14:paraId="2D30DCA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Δημόσια υγεία</w:t>
      </w:r>
      <w:r>
        <w:rPr>
          <w:rFonts w:eastAsia="Times New Roman" w:cs="Times New Roman"/>
          <w:szCs w:val="24"/>
        </w:rPr>
        <w:t>.</w:t>
      </w:r>
      <w:r>
        <w:rPr>
          <w:rFonts w:eastAsia="Times New Roman" w:cs="Times New Roman"/>
          <w:szCs w:val="24"/>
        </w:rPr>
        <w:t xml:space="preserve"> Έμφαση στην πρόληψη και στην προαγωγή υγείας. Για πρώτη φορά υπάρχει μια οργανωμένη πολιτική. Έχουμε εξηγήσει πάρα πολλές φορές ότι το σύστημα υγείας ήταν πολύ </w:t>
      </w:r>
      <w:proofErr w:type="spellStart"/>
      <w:r>
        <w:rPr>
          <w:rFonts w:eastAsia="Times New Roman" w:cs="Times New Roman"/>
          <w:szCs w:val="24"/>
        </w:rPr>
        <w:t>νοσοκομειοκεν</w:t>
      </w:r>
      <w:r>
        <w:rPr>
          <w:rFonts w:eastAsia="Times New Roman" w:cs="Times New Roman"/>
          <w:szCs w:val="24"/>
        </w:rPr>
        <w:t>τρικό</w:t>
      </w:r>
      <w:proofErr w:type="spellEnd"/>
      <w:r>
        <w:rPr>
          <w:rFonts w:eastAsia="Times New Roman" w:cs="Times New Roman"/>
          <w:szCs w:val="24"/>
        </w:rPr>
        <w:t xml:space="preserve"> και αποκλειστικά επικεντρωμένο στην αντιμετώπιση της ασθένειας. </w:t>
      </w:r>
    </w:p>
    <w:p w14:paraId="2D30DCA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 xml:space="preserve">Παρεμβάσεις για τη φροντίδα μετά το νοσοκομείο. Ενίσχυση των δημόσιων κλινών αποκατάστασης. Αυτό είναι σε εξέλιξη αυτή τη περίοδο σε έντεκα ΚΕΦΙΑΠ σε όλη τη χώρα. </w:t>
      </w:r>
    </w:p>
    <w:p w14:paraId="2D30DCA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Ανακουφιστική </w:t>
      </w:r>
      <w:r>
        <w:rPr>
          <w:rFonts w:eastAsia="Times New Roman" w:cs="Times New Roman"/>
          <w:szCs w:val="24"/>
        </w:rPr>
        <w:t>φροντίδα</w:t>
      </w:r>
      <w:r>
        <w:rPr>
          <w:rFonts w:eastAsia="Times New Roman" w:cs="Times New Roman"/>
          <w:szCs w:val="24"/>
        </w:rPr>
        <w:t>.</w:t>
      </w:r>
      <w:r>
        <w:rPr>
          <w:rFonts w:eastAsia="Times New Roman" w:cs="Times New Roman"/>
          <w:szCs w:val="24"/>
        </w:rPr>
        <w:t xml:space="preserve"> Έχουμε μια πρώτη καταγραφή αναγκών και πάλι εκεί με τη συνδρομή και του «Ιδρύματος Σταύρος Νιάρχος» προχωρούμε στο επόμενο διάστημα ένα σχέδιο δράσης. </w:t>
      </w:r>
    </w:p>
    <w:p w14:paraId="2D30DCA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Κοινοτική ψυχιατρική, εγκατάλειψη του </w:t>
      </w:r>
      <w:proofErr w:type="spellStart"/>
      <w:r>
        <w:rPr>
          <w:rFonts w:eastAsia="Times New Roman" w:cs="Times New Roman"/>
          <w:szCs w:val="24"/>
        </w:rPr>
        <w:t>ασυλικού</w:t>
      </w:r>
      <w:proofErr w:type="spellEnd"/>
      <w:r>
        <w:rPr>
          <w:rFonts w:eastAsia="Times New Roman" w:cs="Times New Roman"/>
          <w:szCs w:val="24"/>
        </w:rPr>
        <w:t xml:space="preserve"> μοντέλου. Πριν από λίγες μέρες οι τελευταίοι </w:t>
      </w:r>
      <w:proofErr w:type="spellStart"/>
      <w:r>
        <w:rPr>
          <w:rFonts w:eastAsia="Times New Roman" w:cs="Times New Roman"/>
          <w:szCs w:val="24"/>
        </w:rPr>
        <w:t>ασ</w:t>
      </w:r>
      <w:r>
        <w:rPr>
          <w:rFonts w:eastAsia="Times New Roman" w:cs="Times New Roman"/>
          <w:szCs w:val="24"/>
        </w:rPr>
        <w:t>υλοποιημένοι</w:t>
      </w:r>
      <w:proofErr w:type="spellEnd"/>
      <w:r>
        <w:rPr>
          <w:rFonts w:eastAsia="Times New Roman" w:cs="Times New Roman"/>
          <w:szCs w:val="24"/>
        </w:rPr>
        <w:t xml:space="preserve"> ασθενείς στο παλιό ψυχιατρείο της Τρίπολης, μεταφέρθηκαν είτε σε ξενώνες είτε στη νέα ψυχιατρική κλινική που λειτουργεί στο </w:t>
      </w:r>
      <w:r>
        <w:rPr>
          <w:rFonts w:eastAsia="Times New Roman" w:cs="Times New Roman"/>
          <w:szCs w:val="24"/>
        </w:rPr>
        <w:t>ν</w:t>
      </w:r>
      <w:r>
        <w:rPr>
          <w:rFonts w:eastAsia="Times New Roman" w:cs="Times New Roman"/>
          <w:szCs w:val="24"/>
        </w:rPr>
        <w:t xml:space="preserve">ομαρχιακό </w:t>
      </w:r>
      <w:r>
        <w:rPr>
          <w:rFonts w:eastAsia="Times New Roman" w:cs="Times New Roman"/>
          <w:szCs w:val="24"/>
        </w:rPr>
        <w:t>ν</w:t>
      </w:r>
      <w:r>
        <w:rPr>
          <w:rFonts w:eastAsia="Times New Roman" w:cs="Times New Roman"/>
          <w:szCs w:val="24"/>
        </w:rPr>
        <w:t xml:space="preserve">οσοκομείο. </w:t>
      </w:r>
    </w:p>
    <w:p w14:paraId="2D30DCA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Ολοκληρωμένη αντιμετώπιση των εξαρτήσεων</w:t>
      </w:r>
      <w:r w:rsidRPr="000118A1">
        <w:rPr>
          <w:rFonts w:eastAsia="Times New Roman" w:cs="Times New Roman"/>
          <w:szCs w:val="24"/>
        </w:rPr>
        <w:t xml:space="preserve">, </w:t>
      </w:r>
      <w:r>
        <w:rPr>
          <w:rFonts w:eastAsia="Times New Roman" w:cs="Times New Roman"/>
          <w:szCs w:val="24"/>
        </w:rPr>
        <w:t>έμφαση στη μείωση της βλάβης αλλά και στην πρόληψη, σ</w:t>
      </w:r>
      <w:r>
        <w:rPr>
          <w:rFonts w:eastAsia="Times New Roman" w:cs="Times New Roman"/>
          <w:szCs w:val="24"/>
        </w:rPr>
        <w:t>την υποκατάσταση, στην προσπάθεια απεξάρτησης και κοινωνικής επανένταξης και μέσα από μορφές κοινωνικής αλληλεγγύης όπως οι κοινωνικοί συνεταιρισμοί ένταξης. Στρατηγική για τον καρκίνο</w:t>
      </w:r>
      <w:r>
        <w:rPr>
          <w:rFonts w:eastAsia="Times New Roman" w:cs="Times New Roman"/>
          <w:szCs w:val="24"/>
        </w:rPr>
        <w:t>.</w:t>
      </w:r>
      <w:r>
        <w:rPr>
          <w:rFonts w:eastAsia="Times New Roman" w:cs="Times New Roman"/>
          <w:szCs w:val="24"/>
        </w:rPr>
        <w:t xml:space="preserve"> Εθνικό </w:t>
      </w:r>
      <w:r>
        <w:rPr>
          <w:rFonts w:eastAsia="Times New Roman" w:cs="Times New Roman"/>
          <w:szCs w:val="24"/>
        </w:rPr>
        <w:t>ι</w:t>
      </w:r>
      <w:r>
        <w:rPr>
          <w:rFonts w:eastAsia="Times New Roman" w:cs="Times New Roman"/>
          <w:szCs w:val="24"/>
        </w:rPr>
        <w:t>νστιτούτο για τις νεοπλασίες για πρώτη φορά στη χώρα.</w:t>
      </w:r>
    </w:p>
    <w:p w14:paraId="2D30DCA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Έχουμε τ</w:t>
      </w:r>
      <w:r>
        <w:rPr>
          <w:rFonts w:eastAsia="Times New Roman" w:cs="Times New Roman"/>
          <w:szCs w:val="24"/>
        </w:rPr>
        <w:t>η δυνατότητα μι</w:t>
      </w:r>
      <w:r w:rsidRPr="003755B9">
        <w:rPr>
          <w:rFonts w:eastAsia="Times New Roman" w:cs="Times New Roman"/>
          <w:szCs w:val="24"/>
        </w:rPr>
        <w:t xml:space="preserve">ας εποπτείας από το δημόσιο </w:t>
      </w:r>
      <w:r>
        <w:rPr>
          <w:rFonts w:eastAsia="Times New Roman" w:cs="Times New Roman"/>
          <w:szCs w:val="24"/>
        </w:rPr>
        <w:t>όλης της πολιτικής για τον καρκίνο από την π</w:t>
      </w:r>
      <w:r w:rsidRPr="003755B9">
        <w:rPr>
          <w:rFonts w:eastAsia="Times New Roman" w:cs="Times New Roman"/>
          <w:szCs w:val="24"/>
        </w:rPr>
        <w:t>ρόληψη</w:t>
      </w:r>
      <w:r>
        <w:rPr>
          <w:rFonts w:eastAsia="Times New Roman" w:cs="Times New Roman"/>
          <w:szCs w:val="24"/>
        </w:rPr>
        <w:t xml:space="preserve"> μέχρι τη φροντίδα τελικού σ</w:t>
      </w:r>
      <w:r w:rsidRPr="003755B9">
        <w:rPr>
          <w:rFonts w:eastAsia="Times New Roman" w:cs="Times New Roman"/>
          <w:szCs w:val="24"/>
        </w:rPr>
        <w:t>ταδίου</w:t>
      </w:r>
      <w:r>
        <w:rPr>
          <w:rFonts w:eastAsia="Times New Roman" w:cs="Times New Roman"/>
          <w:szCs w:val="24"/>
        </w:rPr>
        <w:t>. Αυτό είναι ένα</w:t>
      </w:r>
      <w:r w:rsidRPr="003755B9">
        <w:rPr>
          <w:rFonts w:eastAsia="Times New Roman" w:cs="Times New Roman"/>
          <w:szCs w:val="24"/>
        </w:rPr>
        <w:t xml:space="preserve"> προοδευτικό</w:t>
      </w:r>
      <w:r>
        <w:rPr>
          <w:rFonts w:eastAsia="Times New Roman" w:cs="Times New Roman"/>
          <w:szCs w:val="24"/>
        </w:rPr>
        <w:t>,</w:t>
      </w:r>
      <w:r w:rsidRPr="003755B9">
        <w:rPr>
          <w:rFonts w:eastAsia="Times New Roman" w:cs="Times New Roman"/>
          <w:szCs w:val="24"/>
        </w:rPr>
        <w:t xml:space="preserve"> ένα αριστερό πολιτικό σχέδιο</w:t>
      </w:r>
      <w:r>
        <w:rPr>
          <w:rFonts w:eastAsia="Times New Roman" w:cs="Times New Roman"/>
          <w:szCs w:val="24"/>
        </w:rPr>
        <w:t>,</w:t>
      </w:r>
      <w:r w:rsidRPr="003755B9">
        <w:rPr>
          <w:rFonts w:eastAsia="Times New Roman" w:cs="Times New Roman"/>
          <w:szCs w:val="24"/>
        </w:rPr>
        <w:t xml:space="preserve"> που έχει στόχο να μειώσει και να </w:t>
      </w:r>
      <w:r>
        <w:rPr>
          <w:rFonts w:eastAsia="Times New Roman" w:cs="Times New Roman"/>
          <w:szCs w:val="24"/>
        </w:rPr>
        <w:t>εξαλείψει</w:t>
      </w:r>
      <w:r w:rsidRPr="003755B9">
        <w:rPr>
          <w:rFonts w:eastAsia="Times New Roman" w:cs="Times New Roman"/>
          <w:szCs w:val="24"/>
        </w:rPr>
        <w:t xml:space="preserve"> τις ανισότητες</w:t>
      </w:r>
      <w:r>
        <w:rPr>
          <w:rFonts w:eastAsia="Times New Roman" w:cs="Times New Roman"/>
          <w:szCs w:val="24"/>
        </w:rPr>
        <w:t>.</w:t>
      </w:r>
    </w:p>
    <w:p w14:paraId="2D30DCA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w:t>
      </w:r>
      <w:r w:rsidRPr="003755B9">
        <w:rPr>
          <w:rFonts w:eastAsia="Times New Roman" w:cs="Times New Roman"/>
          <w:szCs w:val="24"/>
        </w:rPr>
        <w:t>ο άλλο πο</w:t>
      </w:r>
      <w:r w:rsidRPr="003755B9">
        <w:rPr>
          <w:rFonts w:eastAsia="Times New Roman" w:cs="Times New Roman"/>
          <w:szCs w:val="24"/>
        </w:rPr>
        <w:t>λιτικό σχέδιο είναι ένα αγοραίο πολιτικό σχέδιο</w:t>
      </w:r>
      <w:r>
        <w:rPr>
          <w:rFonts w:eastAsia="Times New Roman" w:cs="Times New Roman"/>
          <w:szCs w:val="24"/>
        </w:rPr>
        <w:t>,</w:t>
      </w:r>
      <w:r w:rsidRPr="003755B9">
        <w:rPr>
          <w:rFonts w:eastAsia="Times New Roman" w:cs="Times New Roman"/>
          <w:szCs w:val="24"/>
        </w:rPr>
        <w:t xml:space="preserve"> ένα σχέδιο που δίνει χώρο στην ιδιωτική κερδοσκοπία και μάλιστα στην κρατικοδίαιτη ιδιωτική κερδοσκοπία</w:t>
      </w:r>
      <w:r>
        <w:rPr>
          <w:rFonts w:eastAsia="Times New Roman" w:cs="Times New Roman"/>
          <w:szCs w:val="24"/>
        </w:rPr>
        <w:t xml:space="preserve"> και το οποίο διευρύνει</w:t>
      </w:r>
      <w:r w:rsidRPr="003755B9">
        <w:rPr>
          <w:rFonts w:eastAsia="Times New Roman" w:cs="Times New Roman"/>
          <w:szCs w:val="24"/>
        </w:rPr>
        <w:t xml:space="preserve"> τις ανισότητες</w:t>
      </w:r>
      <w:r>
        <w:rPr>
          <w:rFonts w:eastAsia="Times New Roman" w:cs="Times New Roman"/>
          <w:szCs w:val="24"/>
        </w:rPr>
        <w:t xml:space="preserve"> και</w:t>
      </w:r>
      <w:r w:rsidRPr="003755B9">
        <w:rPr>
          <w:rFonts w:eastAsia="Times New Roman" w:cs="Times New Roman"/>
          <w:szCs w:val="24"/>
        </w:rPr>
        <w:t xml:space="preserve"> δημιουργεί αποκλεισμούς</w:t>
      </w:r>
      <w:r>
        <w:rPr>
          <w:rFonts w:eastAsia="Times New Roman" w:cs="Times New Roman"/>
          <w:szCs w:val="24"/>
        </w:rPr>
        <w:t>. Α</w:t>
      </w:r>
      <w:r w:rsidRPr="003755B9">
        <w:rPr>
          <w:rFonts w:eastAsia="Times New Roman" w:cs="Times New Roman"/>
          <w:szCs w:val="24"/>
        </w:rPr>
        <w:t>υτό διακυβεύεται</w:t>
      </w:r>
      <w:r>
        <w:rPr>
          <w:rFonts w:eastAsia="Times New Roman" w:cs="Times New Roman"/>
          <w:szCs w:val="24"/>
        </w:rPr>
        <w:t>, α</w:t>
      </w:r>
      <w:r w:rsidRPr="003755B9">
        <w:rPr>
          <w:rFonts w:eastAsia="Times New Roman" w:cs="Times New Roman"/>
          <w:szCs w:val="24"/>
        </w:rPr>
        <w:t>γαπητοί συνάδελφ</w:t>
      </w:r>
      <w:r w:rsidRPr="003755B9">
        <w:rPr>
          <w:rFonts w:eastAsia="Times New Roman" w:cs="Times New Roman"/>
          <w:szCs w:val="24"/>
        </w:rPr>
        <w:t>οι</w:t>
      </w:r>
      <w:r>
        <w:rPr>
          <w:rFonts w:eastAsia="Times New Roman" w:cs="Times New Roman"/>
          <w:szCs w:val="24"/>
        </w:rPr>
        <w:t xml:space="preserve">, σε αυτές τις εκλογές. </w:t>
      </w:r>
    </w:p>
    <w:p w14:paraId="2D30DCA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Θα</w:t>
      </w:r>
      <w:r w:rsidRPr="003755B9">
        <w:rPr>
          <w:rFonts w:eastAsia="Times New Roman" w:cs="Times New Roman"/>
          <w:szCs w:val="24"/>
        </w:rPr>
        <w:t xml:space="preserve"> συνεχιστεί η πολιτική της εγγυημένης </w:t>
      </w:r>
      <w:r>
        <w:rPr>
          <w:rFonts w:eastAsia="Times New Roman" w:cs="Times New Roman"/>
          <w:szCs w:val="24"/>
        </w:rPr>
        <w:t>κάλυψης των ανασφάλιστων</w:t>
      </w:r>
      <w:r w:rsidRPr="003755B9">
        <w:rPr>
          <w:rFonts w:eastAsia="Times New Roman" w:cs="Times New Roman"/>
          <w:szCs w:val="24"/>
        </w:rPr>
        <w:t xml:space="preserve"> ανθρώπων</w:t>
      </w:r>
      <w:r>
        <w:rPr>
          <w:rFonts w:eastAsia="Times New Roman" w:cs="Times New Roman"/>
          <w:szCs w:val="24"/>
        </w:rPr>
        <w:t>,</w:t>
      </w:r>
      <w:r w:rsidRPr="003755B9">
        <w:rPr>
          <w:rFonts w:eastAsia="Times New Roman" w:cs="Times New Roman"/>
          <w:szCs w:val="24"/>
        </w:rPr>
        <w:t xml:space="preserve"> ναι ή όχι</w:t>
      </w:r>
      <w:r>
        <w:rPr>
          <w:rFonts w:eastAsia="Times New Roman" w:cs="Times New Roman"/>
          <w:szCs w:val="24"/>
        </w:rPr>
        <w:t>; Θα συνεχιστεί</w:t>
      </w:r>
      <w:r w:rsidRPr="003755B9">
        <w:rPr>
          <w:rFonts w:eastAsia="Times New Roman" w:cs="Times New Roman"/>
          <w:szCs w:val="24"/>
        </w:rPr>
        <w:t xml:space="preserve"> η πολιτική της στήριξης και αναβάθμισης του δημοσίου </w:t>
      </w:r>
      <w:r>
        <w:rPr>
          <w:rFonts w:eastAsia="Times New Roman" w:cs="Times New Roman"/>
          <w:szCs w:val="24"/>
        </w:rPr>
        <w:t>συστήματος</w:t>
      </w:r>
      <w:r w:rsidRPr="003755B9">
        <w:rPr>
          <w:rFonts w:eastAsia="Times New Roman" w:cs="Times New Roman"/>
          <w:szCs w:val="24"/>
        </w:rPr>
        <w:t xml:space="preserve"> υγείας</w:t>
      </w:r>
      <w:r>
        <w:rPr>
          <w:rFonts w:eastAsia="Times New Roman" w:cs="Times New Roman"/>
          <w:szCs w:val="24"/>
        </w:rPr>
        <w:t>,</w:t>
      </w:r>
      <w:r w:rsidRPr="003755B9">
        <w:rPr>
          <w:rFonts w:eastAsia="Times New Roman" w:cs="Times New Roman"/>
          <w:szCs w:val="24"/>
        </w:rPr>
        <w:t xml:space="preserve"> το οποίο έχει τα </w:t>
      </w:r>
      <w:r>
        <w:rPr>
          <w:rFonts w:eastAsia="Times New Roman" w:cs="Times New Roman"/>
          <w:szCs w:val="24"/>
        </w:rPr>
        <w:t>προβλήματα του,</w:t>
      </w:r>
      <w:r w:rsidRPr="003755B9">
        <w:rPr>
          <w:rFonts w:eastAsia="Times New Roman" w:cs="Times New Roman"/>
          <w:szCs w:val="24"/>
        </w:rPr>
        <w:t xml:space="preserve"> έχει τις δυσκολίες του α</w:t>
      </w:r>
      <w:r w:rsidRPr="003755B9">
        <w:rPr>
          <w:rFonts w:eastAsia="Times New Roman" w:cs="Times New Roman"/>
          <w:szCs w:val="24"/>
        </w:rPr>
        <w:t>λλά είναι όρθιο</w:t>
      </w:r>
      <w:r>
        <w:rPr>
          <w:rFonts w:eastAsia="Times New Roman" w:cs="Times New Roman"/>
          <w:szCs w:val="24"/>
        </w:rPr>
        <w:t>,</w:t>
      </w:r>
      <w:r w:rsidRPr="003755B9">
        <w:rPr>
          <w:rFonts w:eastAsia="Times New Roman" w:cs="Times New Roman"/>
          <w:szCs w:val="24"/>
        </w:rPr>
        <w:t xml:space="preserve"> είναι αξιόπιστο</w:t>
      </w:r>
      <w:r>
        <w:rPr>
          <w:rFonts w:eastAsia="Times New Roman" w:cs="Times New Roman"/>
          <w:szCs w:val="24"/>
        </w:rPr>
        <w:t>,</w:t>
      </w:r>
      <w:r w:rsidRPr="003755B9">
        <w:rPr>
          <w:rFonts w:eastAsia="Times New Roman" w:cs="Times New Roman"/>
          <w:szCs w:val="24"/>
        </w:rPr>
        <w:t xml:space="preserve"> επιβίωσε μέσα στην κρίση</w:t>
      </w:r>
      <w:r>
        <w:rPr>
          <w:rFonts w:eastAsia="Times New Roman" w:cs="Times New Roman"/>
          <w:szCs w:val="24"/>
        </w:rPr>
        <w:t>,</w:t>
      </w:r>
      <w:r w:rsidRPr="003755B9">
        <w:rPr>
          <w:rFonts w:eastAsia="Times New Roman" w:cs="Times New Roman"/>
          <w:szCs w:val="24"/>
        </w:rPr>
        <w:t xml:space="preserve"> άντεξε τις πιέσεις της λιτότητας και τις εμμονές του </w:t>
      </w:r>
      <w:r>
        <w:rPr>
          <w:rFonts w:eastAsia="Times New Roman" w:cs="Times New Roman"/>
          <w:szCs w:val="24"/>
        </w:rPr>
        <w:t xml:space="preserve">ΔΝΤ; </w:t>
      </w:r>
    </w:p>
    <w:p w14:paraId="2D30DCA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Θα </w:t>
      </w:r>
      <w:r w:rsidRPr="003755B9">
        <w:rPr>
          <w:rFonts w:eastAsia="Times New Roman" w:cs="Times New Roman"/>
          <w:szCs w:val="24"/>
        </w:rPr>
        <w:t xml:space="preserve">συνεχιστεί η μεταρρύθμιση </w:t>
      </w:r>
      <w:r>
        <w:rPr>
          <w:rFonts w:eastAsia="Times New Roman" w:cs="Times New Roman"/>
          <w:szCs w:val="24"/>
        </w:rPr>
        <w:t>στην πρωτοβάθμια</w:t>
      </w:r>
      <w:r w:rsidRPr="003755B9">
        <w:rPr>
          <w:rFonts w:eastAsia="Times New Roman" w:cs="Times New Roman"/>
          <w:szCs w:val="24"/>
        </w:rPr>
        <w:t xml:space="preserve"> φροντίδα</w:t>
      </w:r>
      <w:r>
        <w:rPr>
          <w:rFonts w:eastAsia="Times New Roman" w:cs="Times New Roman"/>
          <w:szCs w:val="24"/>
        </w:rPr>
        <w:t>; Θ</w:t>
      </w:r>
      <w:r w:rsidRPr="003755B9">
        <w:rPr>
          <w:rFonts w:eastAsia="Times New Roman" w:cs="Times New Roman"/>
          <w:szCs w:val="24"/>
        </w:rPr>
        <w:t xml:space="preserve">α προχωρήσει ο θεσμός του οικογενειακού γιατρού με </w:t>
      </w:r>
      <w:r w:rsidRPr="003755B9">
        <w:rPr>
          <w:rFonts w:eastAsia="Times New Roman" w:cs="Times New Roman"/>
          <w:szCs w:val="24"/>
        </w:rPr>
        <w:lastRenderedPageBreak/>
        <w:t>μία νέα κουλτούρα</w:t>
      </w:r>
      <w:r>
        <w:rPr>
          <w:rFonts w:eastAsia="Times New Roman" w:cs="Times New Roman"/>
          <w:szCs w:val="24"/>
        </w:rPr>
        <w:t>,</w:t>
      </w:r>
      <w:r w:rsidRPr="003755B9">
        <w:rPr>
          <w:rFonts w:eastAsia="Times New Roman" w:cs="Times New Roman"/>
          <w:szCs w:val="24"/>
        </w:rPr>
        <w:t xml:space="preserve"> με μία νέα φιλοσοφία</w:t>
      </w:r>
      <w:r>
        <w:rPr>
          <w:rFonts w:eastAsia="Times New Roman" w:cs="Times New Roman"/>
          <w:szCs w:val="24"/>
        </w:rPr>
        <w:t>, μέσα από</w:t>
      </w:r>
      <w:r w:rsidRPr="003755B9">
        <w:rPr>
          <w:rFonts w:eastAsia="Times New Roman" w:cs="Times New Roman"/>
          <w:szCs w:val="24"/>
        </w:rPr>
        <w:t xml:space="preserve"> αποκεντρωμένες δημόσιες δομές</w:t>
      </w:r>
      <w:r>
        <w:rPr>
          <w:rFonts w:eastAsia="Times New Roman" w:cs="Times New Roman"/>
          <w:szCs w:val="24"/>
        </w:rPr>
        <w:t xml:space="preserve"> ή </w:t>
      </w:r>
      <w:r w:rsidRPr="003755B9">
        <w:rPr>
          <w:rFonts w:eastAsia="Times New Roman" w:cs="Times New Roman"/>
          <w:szCs w:val="24"/>
        </w:rPr>
        <w:t xml:space="preserve">θα έρθει κάποιος που θα βάλει </w:t>
      </w:r>
      <w:r>
        <w:rPr>
          <w:rFonts w:eastAsia="Times New Roman" w:cs="Times New Roman"/>
          <w:szCs w:val="24"/>
        </w:rPr>
        <w:t>«Χ», όπως έχει ειπωθεί απ’ αυτό το Β</w:t>
      </w:r>
      <w:r w:rsidRPr="003755B9">
        <w:rPr>
          <w:rFonts w:eastAsia="Times New Roman" w:cs="Times New Roman"/>
          <w:szCs w:val="24"/>
        </w:rPr>
        <w:t>ήμα</w:t>
      </w:r>
      <w:r>
        <w:rPr>
          <w:rFonts w:eastAsia="Times New Roman" w:cs="Times New Roman"/>
          <w:szCs w:val="24"/>
        </w:rPr>
        <w:t>;</w:t>
      </w:r>
      <w:r w:rsidRPr="003755B9">
        <w:rPr>
          <w:rFonts w:eastAsia="Times New Roman" w:cs="Times New Roman"/>
          <w:szCs w:val="24"/>
        </w:rPr>
        <w:t xml:space="preserve"> </w:t>
      </w:r>
    </w:p>
    <w:p w14:paraId="2D30DCA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Θ</w:t>
      </w:r>
      <w:r w:rsidRPr="003755B9">
        <w:rPr>
          <w:rFonts w:eastAsia="Times New Roman" w:cs="Times New Roman"/>
          <w:szCs w:val="24"/>
        </w:rPr>
        <w:t xml:space="preserve">α συνεχιστεί η παρέμβαση </w:t>
      </w:r>
      <w:r>
        <w:rPr>
          <w:rFonts w:eastAsia="Times New Roman" w:cs="Times New Roman"/>
          <w:szCs w:val="24"/>
        </w:rPr>
        <w:t xml:space="preserve">εξυγίανσης </w:t>
      </w:r>
      <w:r w:rsidRPr="003755B9">
        <w:rPr>
          <w:rFonts w:eastAsia="Times New Roman" w:cs="Times New Roman"/>
          <w:szCs w:val="24"/>
        </w:rPr>
        <w:t>στο χώρο του φαρμάκου</w:t>
      </w:r>
      <w:r>
        <w:rPr>
          <w:rFonts w:eastAsia="Times New Roman" w:cs="Times New Roman"/>
          <w:szCs w:val="24"/>
        </w:rPr>
        <w:t>,</w:t>
      </w:r>
      <w:r w:rsidRPr="003755B9">
        <w:rPr>
          <w:rFonts w:eastAsia="Times New Roman" w:cs="Times New Roman"/>
          <w:szCs w:val="24"/>
        </w:rPr>
        <w:t xml:space="preserve"> για να έχουμε μία βιώσιμη φαρμακευτική πολιτική</w:t>
      </w:r>
      <w:r>
        <w:rPr>
          <w:rFonts w:eastAsia="Times New Roman" w:cs="Times New Roman"/>
          <w:szCs w:val="24"/>
        </w:rPr>
        <w:t>,</w:t>
      </w:r>
      <w:r w:rsidRPr="003755B9">
        <w:rPr>
          <w:rFonts w:eastAsia="Times New Roman" w:cs="Times New Roman"/>
          <w:szCs w:val="24"/>
        </w:rPr>
        <w:t xml:space="preserve"> που να εγγυ</w:t>
      </w:r>
      <w:r w:rsidRPr="003755B9">
        <w:rPr>
          <w:rFonts w:eastAsia="Times New Roman" w:cs="Times New Roman"/>
          <w:szCs w:val="24"/>
        </w:rPr>
        <w:t xml:space="preserve">άται την πρόσβαση των ανθρώπων στα αναγκαία φάρμακα είτε </w:t>
      </w:r>
      <w:r>
        <w:rPr>
          <w:rFonts w:eastAsia="Times New Roman" w:cs="Times New Roman"/>
          <w:szCs w:val="24"/>
        </w:rPr>
        <w:t>α</w:t>
      </w:r>
      <w:r w:rsidRPr="003755B9">
        <w:rPr>
          <w:rFonts w:eastAsia="Times New Roman" w:cs="Times New Roman"/>
          <w:szCs w:val="24"/>
        </w:rPr>
        <w:t>υτά είναι φάρμακα καινοτόμα</w:t>
      </w:r>
      <w:r>
        <w:rPr>
          <w:rFonts w:eastAsia="Times New Roman" w:cs="Times New Roman"/>
          <w:szCs w:val="24"/>
        </w:rPr>
        <w:t xml:space="preserve">, ακριβά, </w:t>
      </w:r>
      <w:r w:rsidRPr="003755B9">
        <w:rPr>
          <w:rFonts w:eastAsia="Times New Roman" w:cs="Times New Roman"/>
          <w:szCs w:val="24"/>
        </w:rPr>
        <w:t xml:space="preserve">σύγχρονα και αποτελεσματικά είτε φάρμακα </w:t>
      </w:r>
      <w:r>
        <w:rPr>
          <w:rFonts w:eastAsia="Times New Roman" w:cs="Times New Roman"/>
          <w:szCs w:val="24"/>
        </w:rPr>
        <w:t>κ</w:t>
      </w:r>
      <w:r w:rsidRPr="003755B9">
        <w:rPr>
          <w:rFonts w:eastAsia="Times New Roman" w:cs="Times New Roman"/>
          <w:szCs w:val="24"/>
        </w:rPr>
        <w:t>αθημερινής χρήσης τα οποία πρέπει να παραμείν</w:t>
      </w:r>
      <w:r>
        <w:rPr>
          <w:rFonts w:eastAsia="Times New Roman" w:cs="Times New Roman"/>
          <w:szCs w:val="24"/>
        </w:rPr>
        <w:t>ουν</w:t>
      </w:r>
      <w:r w:rsidRPr="003755B9">
        <w:rPr>
          <w:rFonts w:eastAsia="Times New Roman" w:cs="Times New Roman"/>
          <w:szCs w:val="24"/>
        </w:rPr>
        <w:t xml:space="preserve"> στην αγορά</w:t>
      </w:r>
      <w:r>
        <w:rPr>
          <w:rFonts w:eastAsia="Times New Roman" w:cs="Times New Roman"/>
          <w:szCs w:val="24"/>
        </w:rPr>
        <w:t xml:space="preserve"> χωρίς περιθώρια διαπλοκών; Θ</w:t>
      </w:r>
      <w:r w:rsidRPr="003755B9">
        <w:rPr>
          <w:rFonts w:eastAsia="Times New Roman" w:cs="Times New Roman"/>
          <w:szCs w:val="24"/>
        </w:rPr>
        <w:t xml:space="preserve">α συνεχιστεί αυτή η προσπάθεια </w:t>
      </w:r>
      <w:r w:rsidRPr="003755B9">
        <w:rPr>
          <w:rFonts w:eastAsia="Times New Roman" w:cs="Times New Roman"/>
          <w:szCs w:val="24"/>
        </w:rPr>
        <w:t>ηθικοποίηση</w:t>
      </w:r>
      <w:r>
        <w:rPr>
          <w:rFonts w:eastAsia="Times New Roman" w:cs="Times New Roman"/>
          <w:szCs w:val="24"/>
        </w:rPr>
        <w:t>ς</w:t>
      </w:r>
      <w:r w:rsidRPr="003755B9">
        <w:rPr>
          <w:rFonts w:eastAsia="Times New Roman" w:cs="Times New Roman"/>
          <w:szCs w:val="24"/>
        </w:rPr>
        <w:t xml:space="preserve"> του </w:t>
      </w:r>
      <w:r>
        <w:rPr>
          <w:rFonts w:eastAsia="Times New Roman" w:cs="Times New Roman"/>
          <w:szCs w:val="24"/>
        </w:rPr>
        <w:t xml:space="preserve">συστήματος </w:t>
      </w:r>
      <w:r w:rsidRPr="003755B9">
        <w:rPr>
          <w:rFonts w:eastAsia="Times New Roman" w:cs="Times New Roman"/>
          <w:szCs w:val="24"/>
        </w:rPr>
        <w:t>υγείας</w:t>
      </w:r>
      <w:r>
        <w:rPr>
          <w:rFonts w:eastAsia="Times New Roman" w:cs="Times New Roman"/>
          <w:szCs w:val="24"/>
        </w:rPr>
        <w:t xml:space="preserve">; Νομίζω ότι </w:t>
      </w:r>
      <w:r w:rsidRPr="003755B9">
        <w:rPr>
          <w:rFonts w:eastAsia="Times New Roman" w:cs="Times New Roman"/>
          <w:szCs w:val="24"/>
        </w:rPr>
        <w:t xml:space="preserve">αυτά είναι τα κρίσιμα </w:t>
      </w:r>
      <w:r>
        <w:rPr>
          <w:rFonts w:eastAsia="Times New Roman" w:cs="Times New Roman"/>
          <w:szCs w:val="24"/>
        </w:rPr>
        <w:t xml:space="preserve">πολιτικά </w:t>
      </w:r>
      <w:proofErr w:type="spellStart"/>
      <w:r>
        <w:rPr>
          <w:rFonts w:eastAsia="Times New Roman" w:cs="Times New Roman"/>
          <w:szCs w:val="24"/>
        </w:rPr>
        <w:t>διακυβεύματα</w:t>
      </w:r>
      <w:proofErr w:type="spellEnd"/>
      <w:r>
        <w:rPr>
          <w:rFonts w:eastAsia="Times New Roman" w:cs="Times New Roman"/>
          <w:szCs w:val="24"/>
        </w:rPr>
        <w:t xml:space="preserve">. </w:t>
      </w:r>
    </w:p>
    <w:p w14:paraId="2D30DCA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w:t>
      </w:r>
      <w:r w:rsidRPr="003755B9">
        <w:rPr>
          <w:rFonts w:eastAsia="Times New Roman" w:cs="Times New Roman"/>
          <w:szCs w:val="24"/>
        </w:rPr>
        <w:t>πιτρέψτε μου να κλείσω</w:t>
      </w:r>
      <w:r>
        <w:rPr>
          <w:rFonts w:eastAsia="Times New Roman" w:cs="Times New Roman"/>
          <w:szCs w:val="24"/>
        </w:rPr>
        <w:t>,</w:t>
      </w:r>
      <w:r w:rsidRPr="003755B9">
        <w:rPr>
          <w:rFonts w:eastAsia="Times New Roman" w:cs="Times New Roman"/>
          <w:szCs w:val="24"/>
        </w:rPr>
        <w:t xml:space="preserve"> λέγοντας το εξής</w:t>
      </w:r>
      <w:r>
        <w:rPr>
          <w:rFonts w:eastAsia="Times New Roman" w:cs="Times New Roman"/>
          <w:szCs w:val="24"/>
        </w:rPr>
        <w:t>: Οι μεγάλες π</w:t>
      </w:r>
      <w:r w:rsidRPr="003755B9">
        <w:rPr>
          <w:rFonts w:eastAsia="Times New Roman" w:cs="Times New Roman"/>
          <w:szCs w:val="24"/>
        </w:rPr>
        <w:t xml:space="preserve">αρατάξεις </w:t>
      </w:r>
      <w:r>
        <w:rPr>
          <w:rFonts w:eastAsia="Times New Roman" w:cs="Times New Roman"/>
          <w:szCs w:val="24"/>
        </w:rPr>
        <w:t xml:space="preserve">-και ο ΣΥΡΙΖΑ </w:t>
      </w:r>
      <w:r w:rsidRPr="003755B9">
        <w:rPr>
          <w:rFonts w:eastAsia="Times New Roman" w:cs="Times New Roman"/>
          <w:szCs w:val="24"/>
        </w:rPr>
        <w:t>είναι μία μεγάλη παράταξη</w:t>
      </w:r>
      <w:r>
        <w:rPr>
          <w:rFonts w:eastAsia="Times New Roman" w:cs="Times New Roman"/>
          <w:szCs w:val="24"/>
        </w:rPr>
        <w:t>-</w:t>
      </w:r>
      <w:r w:rsidRPr="003755B9">
        <w:rPr>
          <w:rFonts w:eastAsia="Times New Roman" w:cs="Times New Roman"/>
          <w:szCs w:val="24"/>
        </w:rPr>
        <w:t xml:space="preserve"> με τη στήριξη της κοινωνίας όλα αυτά τα χρόνια</w:t>
      </w:r>
      <w:r>
        <w:rPr>
          <w:rFonts w:eastAsia="Times New Roman" w:cs="Times New Roman"/>
          <w:szCs w:val="24"/>
        </w:rPr>
        <w:t xml:space="preserve"> ακόμα και </w:t>
      </w:r>
      <w:r>
        <w:rPr>
          <w:rFonts w:eastAsia="Times New Roman" w:cs="Times New Roman"/>
          <w:szCs w:val="24"/>
        </w:rPr>
        <w:t>αν ηττηθούν</w:t>
      </w:r>
      <w:r w:rsidRPr="003755B9">
        <w:rPr>
          <w:rFonts w:eastAsia="Times New Roman" w:cs="Times New Roman"/>
          <w:szCs w:val="24"/>
        </w:rPr>
        <w:t xml:space="preserve"> σε κάποια χρονική στιγμή</w:t>
      </w:r>
      <w:r>
        <w:rPr>
          <w:rFonts w:eastAsia="Times New Roman" w:cs="Times New Roman"/>
          <w:szCs w:val="24"/>
        </w:rPr>
        <w:t>,</w:t>
      </w:r>
      <w:r w:rsidRPr="003755B9">
        <w:rPr>
          <w:rFonts w:eastAsia="Times New Roman" w:cs="Times New Roman"/>
          <w:szCs w:val="24"/>
        </w:rPr>
        <w:t xml:space="preserve"> έχουν τη δυνατότητα να ανασυνταχθούν</w:t>
      </w:r>
      <w:r>
        <w:rPr>
          <w:rFonts w:eastAsia="Times New Roman" w:cs="Times New Roman"/>
          <w:szCs w:val="24"/>
        </w:rPr>
        <w:t>,</w:t>
      </w:r>
      <w:r w:rsidRPr="003755B9">
        <w:rPr>
          <w:rFonts w:eastAsia="Times New Roman" w:cs="Times New Roman"/>
          <w:szCs w:val="24"/>
        </w:rPr>
        <w:t xml:space="preserve"> να αναδιοργανωθούν και να επανακάμψουν</w:t>
      </w:r>
      <w:r>
        <w:rPr>
          <w:rFonts w:eastAsia="Times New Roman" w:cs="Times New Roman"/>
          <w:szCs w:val="24"/>
        </w:rPr>
        <w:t>. Κι α</w:t>
      </w:r>
      <w:r w:rsidRPr="003755B9">
        <w:rPr>
          <w:rFonts w:eastAsia="Times New Roman" w:cs="Times New Roman"/>
          <w:szCs w:val="24"/>
        </w:rPr>
        <w:t>υτό θα γίνει και στις επόμενες εκλογές</w:t>
      </w:r>
      <w:r>
        <w:rPr>
          <w:rFonts w:eastAsia="Times New Roman" w:cs="Times New Roman"/>
          <w:szCs w:val="24"/>
        </w:rPr>
        <w:t>. Διότι ο ΣΥΡΙΖΑ -και πρέπει</w:t>
      </w:r>
      <w:r w:rsidRPr="003755B9">
        <w:rPr>
          <w:rFonts w:eastAsia="Times New Roman" w:cs="Times New Roman"/>
          <w:szCs w:val="24"/>
        </w:rPr>
        <w:t xml:space="preserve"> να το καταλάβουν οι πάντες αυτό</w:t>
      </w:r>
      <w:r>
        <w:rPr>
          <w:rFonts w:eastAsia="Times New Roman" w:cs="Times New Roman"/>
          <w:szCs w:val="24"/>
        </w:rPr>
        <w:t>-</w:t>
      </w:r>
      <w:r w:rsidRPr="003755B9">
        <w:rPr>
          <w:rFonts w:eastAsia="Times New Roman" w:cs="Times New Roman"/>
          <w:szCs w:val="24"/>
        </w:rPr>
        <w:t xml:space="preserve"> είναι</w:t>
      </w:r>
      <w:r>
        <w:rPr>
          <w:rFonts w:eastAsia="Times New Roman" w:cs="Times New Roman"/>
          <w:szCs w:val="24"/>
        </w:rPr>
        <w:t>,</w:t>
      </w:r>
      <w:r w:rsidRPr="003755B9">
        <w:rPr>
          <w:rFonts w:eastAsia="Times New Roman" w:cs="Times New Roman"/>
          <w:szCs w:val="24"/>
        </w:rPr>
        <w:t xml:space="preserve"> πραγματικά</w:t>
      </w:r>
      <w:r>
        <w:rPr>
          <w:rFonts w:eastAsia="Times New Roman" w:cs="Times New Roman"/>
          <w:szCs w:val="24"/>
        </w:rPr>
        <w:t>,</w:t>
      </w:r>
      <w:r w:rsidRPr="003755B9">
        <w:rPr>
          <w:rFonts w:eastAsia="Times New Roman" w:cs="Times New Roman"/>
          <w:szCs w:val="24"/>
        </w:rPr>
        <w:t xml:space="preserve"> ο κορμός της </w:t>
      </w:r>
      <w:r>
        <w:rPr>
          <w:rFonts w:eastAsia="Times New Roman" w:cs="Times New Roman"/>
          <w:szCs w:val="24"/>
        </w:rPr>
        <w:t>μ</w:t>
      </w:r>
      <w:r w:rsidRPr="003755B9">
        <w:rPr>
          <w:rFonts w:eastAsia="Times New Roman" w:cs="Times New Roman"/>
          <w:szCs w:val="24"/>
        </w:rPr>
        <w:t>εγά</w:t>
      </w:r>
      <w:r w:rsidRPr="003755B9">
        <w:rPr>
          <w:rFonts w:eastAsia="Times New Roman" w:cs="Times New Roman"/>
          <w:szCs w:val="24"/>
        </w:rPr>
        <w:t xml:space="preserve">λης </w:t>
      </w:r>
      <w:r>
        <w:rPr>
          <w:rFonts w:eastAsia="Times New Roman" w:cs="Times New Roman"/>
          <w:szCs w:val="24"/>
        </w:rPr>
        <w:lastRenderedPageBreak/>
        <w:t>π</w:t>
      </w:r>
      <w:r w:rsidRPr="003755B9">
        <w:rPr>
          <w:rFonts w:eastAsia="Times New Roman" w:cs="Times New Roman"/>
          <w:szCs w:val="24"/>
        </w:rPr>
        <w:t>ροοδευτικής παράταξης</w:t>
      </w:r>
      <w:r>
        <w:rPr>
          <w:rFonts w:eastAsia="Times New Roman" w:cs="Times New Roman"/>
          <w:szCs w:val="24"/>
        </w:rPr>
        <w:t>,</w:t>
      </w:r>
      <w:r w:rsidRPr="003755B9">
        <w:rPr>
          <w:rFonts w:eastAsia="Times New Roman" w:cs="Times New Roman"/>
          <w:szCs w:val="24"/>
        </w:rPr>
        <w:t xml:space="preserve"> η οποία κυριάρχησε στα μεταπολιτευτικά χρόνια στην πολιτική ζωή του τόπου</w:t>
      </w:r>
      <w:r>
        <w:rPr>
          <w:rFonts w:eastAsia="Times New Roman" w:cs="Times New Roman"/>
          <w:szCs w:val="24"/>
        </w:rPr>
        <w:t xml:space="preserve">. </w:t>
      </w:r>
    </w:p>
    <w:p w14:paraId="2D30DCA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Αυτός είναι ο κορμός</w:t>
      </w:r>
      <w:r w:rsidRPr="003755B9">
        <w:rPr>
          <w:rFonts w:eastAsia="Times New Roman" w:cs="Times New Roman"/>
          <w:szCs w:val="24"/>
        </w:rPr>
        <w:t xml:space="preserve"> της </w:t>
      </w:r>
      <w:r>
        <w:rPr>
          <w:rFonts w:eastAsia="Times New Roman" w:cs="Times New Roman"/>
          <w:szCs w:val="24"/>
        </w:rPr>
        <w:t>μ</w:t>
      </w:r>
      <w:r w:rsidRPr="003755B9">
        <w:rPr>
          <w:rFonts w:eastAsia="Times New Roman" w:cs="Times New Roman"/>
          <w:szCs w:val="24"/>
        </w:rPr>
        <w:t xml:space="preserve">εγάλης </w:t>
      </w:r>
      <w:r>
        <w:rPr>
          <w:rFonts w:eastAsia="Times New Roman" w:cs="Times New Roman"/>
          <w:szCs w:val="24"/>
        </w:rPr>
        <w:t>π</w:t>
      </w:r>
      <w:r w:rsidRPr="003755B9">
        <w:rPr>
          <w:rFonts w:eastAsia="Times New Roman" w:cs="Times New Roman"/>
          <w:szCs w:val="24"/>
        </w:rPr>
        <w:t xml:space="preserve">ροοδευτικής παράταξης και σήμερα έχοντας πάρει το μήνυμα των ευρωεκλογών με </w:t>
      </w:r>
      <w:proofErr w:type="spellStart"/>
      <w:r w:rsidRPr="003755B9">
        <w:rPr>
          <w:rFonts w:eastAsia="Times New Roman" w:cs="Times New Roman"/>
          <w:szCs w:val="24"/>
        </w:rPr>
        <w:t>ενσυναίσθηση</w:t>
      </w:r>
      <w:proofErr w:type="spellEnd"/>
      <w:r w:rsidRPr="003755B9">
        <w:rPr>
          <w:rFonts w:eastAsia="Times New Roman" w:cs="Times New Roman"/>
          <w:szCs w:val="24"/>
        </w:rPr>
        <w:t xml:space="preserve"> </w:t>
      </w:r>
      <w:r>
        <w:rPr>
          <w:rFonts w:eastAsia="Times New Roman" w:cs="Times New Roman"/>
          <w:szCs w:val="24"/>
        </w:rPr>
        <w:t>για τα προβλήματα</w:t>
      </w:r>
      <w:r w:rsidRPr="003755B9">
        <w:rPr>
          <w:rFonts w:eastAsia="Times New Roman" w:cs="Times New Roman"/>
          <w:szCs w:val="24"/>
        </w:rPr>
        <w:t xml:space="preserve"> της κοινωνί</w:t>
      </w:r>
      <w:r w:rsidRPr="003755B9">
        <w:rPr>
          <w:rFonts w:eastAsia="Times New Roman" w:cs="Times New Roman"/>
          <w:szCs w:val="24"/>
        </w:rPr>
        <w:t>ας και τις δυσκολίες των ανθρώπων</w:t>
      </w:r>
      <w:r>
        <w:rPr>
          <w:rFonts w:eastAsia="Times New Roman" w:cs="Times New Roman"/>
          <w:szCs w:val="24"/>
        </w:rPr>
        <w:t>,</w:t>
      </w:r>
      <w:r w:rsidRPr="003755B9">
        <w:rPr>
          <w:rFonts w:eastAsia="Times New Roman" w:cs="Times New Roman"/>
          <w:szCs w:val="24"/>
        </w:rPr>
        <w:t xml:space="preserve"> με ψηλά το κεφάλι γι</w:t>
      </w:r>
      <w:r>
        <w:rPr>
          <w:rFonts w:eastAsia="Times New Roman" w:cs="Times New Roman"/>
          <w:szCs w:val="24"/>
        </w:rPr>
        <w:t>’</w:t>
      </w:r>
      <w:r w:rsidRPr="003755B9">
        <w:rPr>
          <w:rFonts w:eastAsia="Times New Roman" w:cs="Times New Roman"/>
          <w:szCs w:val="24"/>
        </w:rPr>
        <w:t xml:space="preserve"> αυτά που με </w:t>
      </w:r>
      <w:r>
        <w:rPr>
          <w:rFonts w:eastAsia="Times New Roman" w:cs="Times New Roman"/>
          <w:szCs w:val="24"/>
        </w:rPr>
        <w:t>υ</w:t>
      </w:r>
      <w:r w:rsidRPr="003755B9">
        <w:rPr>
          <w:rFonts w:eastAsia="Times New Roman" w:cs="Times New Roman"/>
          <w:szCs w:val="24"/>
        </w:rPr>
        <w:t>περηφάνεια καταφέραμε αυτά τα δύσκολα χρόνια</w:t>
      </w:r>
      <w:r>
        <w:rPr>
          <w:rFonts w:eastAsia="Times New Roman" w:cs="Times New Roman"/>
          <w:szCs w:val="24"/>
        </w:rPr>
        <w:t xml:space="preserve"> και με καθαρό βλέμμα -γιατί δεν έχουμε να κρύψουμε τίποτα και </w:t>
      </w:r>
      <w:r w:rsidRPr="003755B9">
        <w:rPr>
          <w:rFonts w:eastAsia="Times New Roman" w:cs="Times New Roman"/>
          <w:szCs w:val="24"/>
        </w:rPr>
        <w:t>ξέρουμε ότι δεν χρωστάμε σε κανέναν</w:t>
      </w:r>
      <w:r>
        <w:rPr>
          <w:rFonts w:eastAsia="Times New Roman" w:cs="Times New Roman"/>
          <w:szCs w:val="24"/>
        </w:rPr>
        <w:t>, όπως</w:t>
      </w:r>
      <w:r w:rsidRPr="003755B9">
        <w:rPr>
          <w:rFonts w:eastAsia="Times New Roman" w:cs="Times New Roman"/>
          <w:szCs w:val="24"/>
        </w:rPr>
        <w:t xml:space="preserve"> ξέρουμε ότι η φαυλότητα στο πολιτικό σύστημα και στην πολιτική ζωή έχει πολιτικό ονοματεπώνυμο</w:t>
      </w:r>
      <w:r>
        <w:rPr>
          <w:rFonts w:eastAsia="Times New Roman" w:cs="Times New Roman"/>
          <w:szCs w:val="24"/>
        </w:rPr>
        <w:t>,</w:t>
      </w:r>
      <w:r w:rsidRPr="003755B9">
        <w:rPr>
          <w:rFonts w:eastAsia="Times New Roman" w:cs="Times New Roman"/>
          <w:szCs w:val="24"/>
        </w:rPr>
        <w:t xml:space="preserve"> το οποίο δεν περιέχει το δικό μας πολιτικό χώρο</w:t>
      </w:r>
      <w:r>
        <w:rPr>
          <w:rFonts w:eastAsia="Times New Roman" w:cs="Times New Roman"/>
          <w:szCs w:val="24"/>
        </w:rPr>
        <w:t>-</w:t>
      </w:r>
      <w:r w:rsidRPr="003755B9">
        <w:rPr>
          <w:rFonts w:eastAsia="Times New Roman" w:cs="Times New Roman"/>
          <w:szCs w:val="24"/>
        </w:rPr>
        <w:t xml:space="preserve"> θα </w:t>
      </w:r>
      <w:r>
        <w:rPr>
          <w:rFonts w:eastAsia="Times New Roman" w:cs="Times New Roman"/>
          <w:szCs w:val="24"/>
        </w:rPr>
        <w:t xml:space="preserve">μιλήσουμε με ειλικρίνεια στους ανθρώπους, θα </w:t>
      </w:r>
      <w:r w:rsidRPr="003755B9">
        <w:rPr>
          <w:rFonts w:eastAsia="Times New Roman" w:cs="Times New Roman"/>
          <w:szCs w:val="24"/>
        </w:rPr>
        <w:t xml:space="preserve">τους εξηγήσουμε το </w:t>
      </w:r>
      <w:r>
        <w:rPr>
          <w:rFonts w:eastAsia="Times New Roman" w:cs="Times New Roman"/>
          <w:szCs w:val="24"/>
        </w:rPr>
        <w:t>πολιτικό μας</w:t>
      </w:r>
      <w:r w:rsidRPr="003755B9">
        <w:rPr>
          <w:rFonts w:eastAsia="Times New Roman" w:cs="Times New Roman"/>
          <w:szCs w:val="24"/>
        </w:rPr>
        <w:t xml:space="preserve"> σχέδιο</w:t>
      </w:r>
      <w:r>
        <w:rPr>
          <w:rFonts w:eastAsia="Times New Roman" w:cs="Times New Roman"/>
          <w:szCs w:val="24"/>
        </w:rPr>
        <w:t>,</w:t>
      </w:r>
      <w:r w:rsidRPr="003755B9">
        <w:rPr>
          <w:rFonts w:eastAsia="Times New Roman" w:cs="Times New Roman"/>
          <w:szCs w:val="24"/>
        </w:rPr>
        <w:t xml:space="preserve"> θα παρουσιάσουμε τη δι</w:t>
      </w:r>
      <w:r w:rsidRPr="003755B9">
        <w:rPr>
          <w:rFonts w:eastAsia="Times New Roman" w:cs="Times New Roman"/>
          <w:szCs w:val="24"/>
        </w:rPr>
        <w:t xml:space="preserve">ακινδύνευση που υπάρχει από το πολιτικό σχέδιο της </w:t>
      </w:r>
      <w:r>
        <w:rPr>
          <w:rFonts w:eastAsia="Times New Roman" w:cs="Times New Roman"/>
          <w:szCs w:val="24"/>
        </w:rPr>
        <w:t>Δ</w:t>
      </w:r>
      <w:r w:rsidRPr="003755B9">
        <w:rPr>
          <w:rFonts w:eastAsia="Times New Roman" w:cs="Times New Roman"/>
          <w:szCs w:val="24"/>
        </w:rPr>
        <w:t>εξιάς και νομίζω ότι για άλλη μία φορά θα</w:t>
      </w:r>
      <w:r>
        <w:rPr>
          <w:rFonts w:eastAsia="Times New Roman" w:cs="Times New Roman"/>
          <w:szCs w:val="24"/>
        </w:rPr>
        <w:t xml:space="preserve"> κερδίσουμε την εμπιστοσύνη τους.</w:t>
      </w:r>
    </w:p>
    <w:p w14:paraId="2D30DCAC" w14:textId="77777777" w:rsidR="000D1FE2" w:rsidRDefault="005E5B96">
      <w:pPr>
        <w:spacing w:line="600" w:lineRule="auto"/>
        <w:ind w:firstLine="720"/>
        <w:jc w:val="both"/>
        <w:rPr>
          <w:rFonts w:eastAsia="Times New Roman" w:cs="Times New Roman"/>
          <w:szCs w:val="24"/>
        </w:rPr>
      </w:pPr>
      <w:r w:rsidRPr="003755B9">
        <w:rPr>
          <w:rFonts w:eastAsia="Times New Roman" w:cs="Times New Roman"/>
          <w:szCs w:val="24"/>
        </w:rPr>
        <w:t xml:space="preserve">Να </w:t>
      </w:r>
      <w:r>
        <w:rPr>
          <w:rFonts w:eastAsia="Times New Roman" w:cs="Times New Roman"/>
          <w:szCs w:val="24"/>
        </w:rPr>
        <w:t>εί</w:t>
      </w:r>
      <w:r w:rsidRPr="003755B9">
        <w:rPr>
          <w:rFonts w:eastAsia="Times New Roman" w:cs="Times New Roman"/>
          <w:szCs w:val="24"/>
        </w:rPr>
        <w:t>στε καλά</w:t>
      </w:r>
      <w:r>
        <w:rPr>
          <w:rFonts w:eastAsia="Times New Roman" w:cs="Times New Roman"/>
          <w:szCs w:val="24"/>
        </w:rPr>
        <w:t>!</w:t>
      </w:r>
    </w:p>
    <w:p w14:paraId="2D30DCAD"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30DCAE" w14:textId="77777777" w:rsidR="000D1FE2" w:rsidRDefault="005E5B96">
      <w:pPr>
        <w:spacing w:line="600" w:lineRule="auto"/>
        <w:ind w:firstLine="720"/>
        <w:jc w:val="both"/>
        <w:rPr>
          <w:rFonts w:eastAsia="Times New Roman" w:cs="Times New Roman"/>
          <w:szCs w:val="24"/>
        </w:rPr>
      </w:pPr>
      <w:r w:rsidRPr="00C22B05">
        <w:rPr>
          <w:rFonts w:eastAsia="Times New Roman" w:cs="Times New Roman"/>
          <w:b/>
          <w:szCs w:val="24"/>
        </w:rPr>
        <w:lastRenderedPageBreak/>
        <w:t xml:space="preserve">ΠΡΟΕΔΡΕΥΩΝ (Γεώργιος </w:t>
      </w:r>
      <w:proofErr w:type="spellStart"/>
      <w:r w:rsidRPr="00C22B05">
        <w:rPr>
          <w:rFonts w:eastAsia="Times New Roman" w:cs="Times New Roman"/>
          <w:b/>
          <w:szCs w:val="24"/>
        </w:rPr>
        <w:t>Μαυρωτάς</w:t>
      </w:r>
      <w:proofErr w:type="spellEnd"/>
      <w:r w:rsidRPr="00C22B05">
        <w:rPr>
          <w:rFonts w:eastAsia="Times New Roman" w:cs="Times New Roman"/>
          <w:b/>
          <w:szCs w:val="24"/>
        </w:rPr>
        <w:t xml:space="preserve">): </w:t>
      </w:r>
      <w:r>
        <w:rPr>
          <w:rFonts w:eastAsia="Times New Roman" w:cs="Times New Roman"/>
          <w:szCs w:val="24"/>
        </w:rPr>
        <w:t>Ευχαριστούμε τον κ.</w:t>
      </w:r>
      <w:r w:rsidRPr="003755B9">
        <w:rPr>
          <w:rFonts w:eastAsia="Times New Roman" w:cs="Times New Roman"/>
          <w:szCs w:val="24"/>
        </w:rPr>
        <w:t xml:space="preserve"> </w:t>
      </w:r>
      <w:r>
        <w:rPr>
          <w:rFonts w:eastAsia="Times New Roman" w:cs="Times New Roman"/>
          <w:szCs w:val="24"/>
        </w:rPr>
        <w:t>Ξ</w:t>
      </w:r>
      <w:r w:rsidRPr="003755B9">
        <w:rPr>
          <w:rFonts w:eastAsia="Times New Roman" w:cs="Times New Roman"/>
          <w:szCs w:val="24"/>
        </w:rPr>
        <w:t>ανθό</w:t>
      </w:r>
      <w:r>
        <w:rPr>
          <w:rFonts w:eastAsia="Times New Roman" w:cs="Times New Roman"/>
          <w:szCs w:val="24"/>
        </w:rPr>
        <w:t>.</w:t>
      </w:r>
    </w:p>
    <w:p w14:paraId="2D30DCA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Τώρα θα </w:t>
      </w:r>
      <w:r w:rsidRPr="003755B9">
        <w:rPr>
          <w:rFonts w:eastAsia="Times New Roman" w:cs="Times New Roman"/>
          <w:szCs w:val="24"/>
        </w:rPr>
        <w:t>δώσ</w:t>
      </w:r>
      <w:r w:rsidRPr="003755B9">
        <w:rPr>
          <w:rFonts w:eastAsia="Times New Roman" w:cs="Times New Roman"/>
          <w:szCs w:val="24"/>
        </w:rPr>
        <w:t xml:space="preserve">ω το λόγο στον </w:t>
      </w:r>
      <w:r>
        <w:rPr>
          <w:rFonts w:eastAsia="Times New Roman" w:cs="Times New Roman"/>
          <w:szCs w:val="24"/>
        </w:rPr>
        <w:t>κ.</w:t>
      </w:r>
      <w:r w:rsidRPr="003755B9">
        <w:rPr>
          <w:rFonts w:eastAsia="Times New Roman" w:cs="Times New Roman"/>
          <w:szCs w:val="24"/>
        </w:rPr>
        <w:t xml:space="preserve"> Μπάρκα</w:t>
      </w:r>
      <w:r>
        <w:rPr>
          <w:rFonts w:eastAsia="Times New Roman" w:cs="Times New Roman"/>
          <w:szCs w:val="24"/>
        </w:rPr>
        <w:t>,</w:t>
      </w:r>
      <w:r w:rsidRPr="003755B9">
        <w:rPr>
          <w:rFonts w:eastAsia="Times New Roman" w:cs="Times New Roman"/>
          <w:szCs w:val="24"/>
        </w:rPr>
        <w:t xml:space="preserve"> για να υποστηρίξει την τελευταία τροπολογία που κατατέθηκε</w:t>
      </w:r>
      <w:r>
        <w:rPr>
          <w:rFonts w:eastAsia="Times New Roman" w:cs="Times New Roman"/>
          <w:szCs w:val="24"/>
        </w:rPr>
        <w:t xml:space="preserve"> με γενικό αριθμό</w:t>
      </w:r>
      <w:r w:rsidRPr="003755B9">
        <w:rPr>
          <w:rFonts w:eastAsia="Times New Roman" w:cs="Times New Roman"/>
          <w:szCs w:val="24"/>
        </w:rPr>
        <w:t xml:space="preserve"> 2253</w:t>
      </w:r>
      <w:r>
        <w:rPr>
          <w:rFonts w:eastAsia="Times New Roman" w:cs="Times New Roman"/>
          <w:szCs w:val="24"/>
        </w:rPr>
        <w:t xml:space="preserve"> σε σχέση με τα προγράμματα του ΟΕΚ κ.λπ.</w:t>
      </w:r>
      <w:r>
        <w:rPr>
          <w:rFonts w:eastAsia="Times New Roman" w:cs="Times New Roman"/>
          <w:szCs w:val="24"/>
        </w:rPr>
        <w:t>.</w:t>
      </w:r>
    </w:p>
    <w:p w14:paraId="2D30DCB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Ορίστε, κύριε Μπάρκα, έχετε τον λόγο.</w:t>
      </w:r>
    </w:p>
    <w:p w14:paraId="2D30DCB1" w14:textId="77777777" w:rsidR="000D1FE2" w:rsidRDefault="005E5B96">
      <w:pPr>
        <w:spacing w:line="600" w:lineRule="auto"/>
        <w:ind w:firstLine="720"/>
        <w:jc w:val="both"/>
        <w:rPr>
          <w:rFonts w:eastAsia="Times New Roman" w:cs="Times New Roman"/>
          <w:szCs w:val="24"/>
        </w:rPr>
      </w:pPr>
      <w:r w:rsidRPr="00C87B9E">
        <w:rPr>
          <w:rFonts w:eastAsia="Times New Roman" w:cs="Times New Roman"/>
          <w:b/>
          <w:szCs w:val="24"/>
        </w:rPr>
        <w:t>ΚΩΝΣΤΑΝΤΙΝΟΣ ΜΠΑΡΚΑΣ (Υφυπουργός Εργασίας, Κοινωνικής Ασφάλισης και Κ</w:t>
      </w:r>
      <w:r w:rsidRPr="00C87B9E">
        <w:rPr>
          <w:rFonts w:eastAsia="Times New Roman" w:cs="Times New Roman"/>
          <w:b/>
          <w:szCs w:val="24"/>
        </w:rPr>
        <w:t xml:space="preserve">οινωνικής Αλληλεγγύης): </w:t>
      </w:r>
      <w:r>
        <w:rPr>
          <w:rFonts w:eastAsia="Times New Roman" w:cs="Times New Roman"/>
          <w:szCs w:val="24"/>
        </w:rPr>
        <w:t>Σας ευχαριστώ πολύ, κύριε Πρόεδρε.</w:t>
      </w:r>
    </w:p>
    <w:p w14:paraId="2D30DCB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Θ</w:t>
      </w:r>
      <w:r w:rsidRPr="003755B9">
        <w:rPr>
          <w:rFonts w:eastAsia="Times New Roman" w:cs="Times New Roman"/>
          <w:szCs w:val="24"/>
        </w:rPr>
        <w:t xml:space="preserve">έλω να παρουσιάσω στο </w:t>
      </w:r>
      <w:r>
        <w:rPr>
          <w:rFonts w:eastAsia="Times New Roman" w:cs="Times New Roman"/>
          <w:szCs w:val="24"/>
        </w:rPr>
        <w:t>Σ</w:t>
      </w:r>
      <w:r w:rsidRPr="003755B9">
        <w:rPr>
          <w:rFonts w:eastAsia="Times New Roman" w:cs="Times New Roman"/>
          <w:szCs w:val="24"/>
        </w:rPr>
        <w:t>ώμα την τροπολογία με αριθμό 225</w:t>
      </w:r>
      <w:r>
        <w:rPr>
          <w:rFonts w:eastAsia="Times New Roman" w:cs="Times New Roman"/>
          <w:szCs w:val="24"/>
        </w:rPr>
        <w:t>3/2</w:t>
      </w:r>
      <w:r w:rsidRPr="003755B9">
        <w:rPr>
          <w:rFonts w:eastAsia="Times New Roman" w:cs="Times New Roman"/>
          <w:szCs w:val="24"/>
        </w:rPr>
        <w:t>14 που αφορά το Υπουργείο Εργασίας και κυρίαρχα αφορά τα δάνεια του Οργανισμού Εργατικής Κατοικίας</w:t>
      </w:r>
      <w:r>
        <w:rPr>
          <w:rFonts w:eastAsia="Times New Roman" w:cs="Times New Roman"/>
          <w:szCs w:val="24"/>
        </w:rPr>
        <w:t>,</w:t>
      </w:r>
      <w:r w:rsidRPr="003755B9">
        <w:rPr>
          <w:rFonts w:eastAsia="Times New Roman" w:cs="Times New Roman"/>
          <w:szCs w:val="24"/>
        </w:rPr>
        <w:t xml:space="preserve"> ο οποίος </w:t>
      </w:r>
      <w:r>
        <w:rPr>
          <w:rFonts w:eastAsia="Times New Roman" w:cs="Times New Roman"/>
          <w:szCs w:val="24"/>
        </w:rPr>
        <w:t>ο</w:t>
      </w:r>
      <w:r w:rsidRPr="003755B9">
        <w:rPr>
          <w:rFonts w:eastAsia="Times New Roman" w:cs="Times New Roman"/>
          <w:szCs w:val="24"/>
        </w:rPr>
        <w:t xml:space="preserve">ργανισμός </w:t>
      </w:r>
      <w:r>
        <w:rPr>
          <w:rFonts w:eastAsia="Times New Roman" w:cs="Times New Roman"/>
          <w:szCs w:val="24"/>
        </w:rPr>
        <w:t>είχε</w:t>
      </w:r>
      <w:r w:rsidRPr="003755B9">
        <w:rPr>
          <w:rFonts w:eastAsia="Times New Roman" w:cs="Times New Roman"/>
          <w:szCs w:val="24"/>
        </w:rPr>
        <w:t xml:space="preserve"> τη δυνατότητα</w:t>
      </w:r>
      <w:r w:rsidRPr="003755B9">
        <w:rPr>
          <w:rFonts w:eastAsia="Times New Roman" w:cs="Times New Roman"/>
          <w:szCs w:val="24"/>
        </w:rPr>
        <w:t xml:space="preserve"> να υλοποιεί στεγαστικά προγράμματα μέσω της επιδότησης του επιτοκίου στεγαστικών δανείων των εργαζομένων</w:t>
      </w:r>
      <w:r>
        <w:rPr>
          <w:rFonts w:eastAsia="Times New Roman" w:cs="Times New Roman"/>
          <w:szCs w:val="24"/>
        </w:rPr>
        <w:t>.</w:t>
      </w:r>
    </w:p>
    <w:p w14:paraId="2D30DCB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w:t>
      </w:r>
      <w:r w:rsidRPr="003755B9">
        <w:rPr>
          <w:rFonts w:eastAsia="Times New Roman" w:cs="Times New Roman"/>
          <w:szCs w:val="24"/>
        </w:rPr>
        <w:t xml:space="preserve">ιδικότερα ο πρώην </w:t>
      </w:r>
      <w:r>
        <w:rPr>
          <w:rFonts w:eastAsia="Times New Roman" w:cs="Times New Roman"/>
          <w:szCs w:val="24"/>
        </w:rPr>
        <w:t>ΟΕΚ</w:t>
      </w:r>
      <w:r w:rsidRPr="003755B9">
        <w:rPr>
          <w:rFonts w:eastAsia="Times New Roman" w:cs="Times New Roman"/>
          <w:szCs w:val="24"/>
        </w:rPr>
        <w:t xml:space="preserve"> ανέλαβε την επιδότηση επιτοκίου έως το 2014 σε περίπου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w:t>
      </w:r>
      <w:r w:rsidRPr="003755B9">
        <w:rPr>
          <w:rFonts w:eastAsia="Times New Roman" w:cs="Times New Roman"/>
          <w:szCs w:val="24"/>
        </w:rPr>
        <w:t xml:space="preserve"> δικαιούχους</w:t>
      </w:r>
      <w:r>
        <w:rPr>
          <w:rFonts w:eastAsia="Times New Roman" w:cs="Times New Roman"/>
          <w:szCs w:val="24"/>
        </w:rPr>
        <w:t>,</w:t>
      </w:r>
      <w:r w:rsidRPr="003755B9">
        <w:rPr>
          <w:rFonts w:eastAsia="Times New Roman" w:cs="Times New Roman"/>
          <w:szCs w:val="24"/>
        </w:rPr>
        <w:t xml:space="preserve"> </w:t>
      </w:r>
      <w:r w:rsidRPr="003755B9">
        <w:rPr>
          <w:rFonts w:eastAsia="Times New Roman" w:cs="Times New Roman"/>
          <w:szCs w:val="24"/>
        </w:rPr>
        <w:lastRenderedPageBreak/>
        <w:t xml:space="preserve">εκ των οποίων οι </w:t>
      </w:r>
      <w:r>
        <w:rPr>
          <w:rFonts w:eastAsia="Times New Roman" w:cs="Times New Roman"/>
          <w:szCs w:val="24"/>
        </w:rPr>
        <w:t>σαράντα πέντε</w:t>
      </w:r>
      <w:r w:rsidRPr="003755B9">
        <w:rPr>
          <w:rFonts w:eastAsia="Times New Roman" w:cs="Times New Roman"/>
          <w:szCs w:val="24"/>
        </w:rPr>
        <w:t xml:space="preserve"> χιλιάδες περίπου εξακολουθούν να έχουν υπόλοιπα </w:t>
      </w:r>
      <w:r>
        <w:rPr>
          <w:rFonts w:eastAsia="Times New Roman" w:cs="Times New Roman"/>
          <w:szCs w:val="24"/>
        </w:rPr>
        <w:t>οφειλής στις</w:t>
      </w:r>
      <w:r w:rsidRPr="003755B9">
        <w:rPr>
          <w:rFonts w:eastAsia="Times New Roman" w:cs="Times New Roman"/>
          <w:szCs w:val="24"/>
        </w:rPr>
        <w:t xml:space="preserve"> τράπεζες</w:t>
      </w:r>
      <w:r>
        <w:rPr>
          <w:rFonts w:eastAsia="Times New Roman" w:cs="Times New Roman"/>
          <w:szCs w:val="24"/>
        </w:rPr>
        <w:t>,</w:t>
      </w:r>
      <w:r w:rsidRPr="003755B9">
        <w:rPr>
          <w:rFonts w:eastAsia="Times New Roman" w:cs="Times New Roman"/>
          <w:szCs w:val="24"/>
        </w:rPr>
        <w:t xml:space="preserve"> ενώ για τη μεγάλη πλειοψηφία έχει λήξει η περίοδος επιδότησης του επιτοκίου που </w:t>
      </w:r>
      <w:r>
        <w:rPr>
          <w:rFonts w:eastAsia="Times New Roman" w:cs="Times New Roman"/>
          <w:szCs w:val="24"/>
        </w:rPr>
        <w:t>διαρκούσε εννέα χρόνια.</w:t>
      </w:r>
    </w:p>
    <w:p w14:paraId="2D30DCB4"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δάνεια αυτά προορίζονταν για την αγορά ή την ανέγερση πρώτης κατοικίας, την α</w:t>
      </w:r>
      <w:r>
        <w:rPr>
          <w:rFonts w:eastAsia="Times New Roman"/>
          <w:color w:val="222222"/>
          <w:szCs w:val="24"/>
          <w:shd w:val="clear" w:color="auto" w:fill="FFFFFF"/>
        </w:rPr>
        <w:t>ποπεράτωση υπό κατασκευή κατοικίας, την επέκταση υπάρχουσας κατοικίας και την επισκευή υπάρχουσας κατοικίας. Παράλληλα με τα ανωτέρω ο τέως ΟΕΚ υλοποιούσε στεγαστικά προγράμματα εξ ιδίων κεφαλαίων είτε με τη μορφή ανέγερσης και παραχώρησης εργατικών κατοικ</w:t>
      </w:r>
      <w:r>
        <w:rPr>
          <w:rFonts w:eastAsia="Times New Roman"/>
          <w:color w:val="222222"/>
          <w:szCs w:val="24"/>
          <w:shd w:val="clear" w:color="auto" w:fill="FFFFFF"/>
        </w:rPr>
        <w:t>ιών σε οικισμούς, με ανάληψη της υποχρέωσης αποπληρωμής τους από τους δικαιούχους οικιστές είτε με τη μορφή χορήγησης δανείων για την αγορά, ανέγερση, αποπεράτωση ή επισκευή πρώτης κατοικίας.</w:t>
      </w:r>
    </w:p>
    <w:p w14:paraId="2D30DCB5"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πλαίσιο των συνταγματικών επιταγών περί κοινωνικού κράτους δ</w:t>
      </w:r>
      <w:r>
        <w:rPr>
          <w:rFonts w:eastAsia="Times New Roman"/>
          <w:color w:val="222222"/>
          <w:szCs w:val="24"/>
          <w:shd w:val="clear" w:color="auto" w:fill="FFFFFF"/>
        </w:rPr>
        <w:t xml:space="preserve">ικαίου και προστασίας της οικογένειας έχουν ήδη εκδοθεί για τα στεγαστικά προγράμματα εξ ιδίων κεφαλαίων του τέως </w:t>
      </w:r>
      <w:r w:rsidRPr="00D3612C">
        <w:rPr>
          <w:rFonts w:eastAsia="Times New Roman"/>
          <w:color w:val="222222"/>
          <w:szCs w:val="24"/>
          <w:shd w:val="clear" w:color="auto" w:fill="FFFFFF"/>
        </w:rPr>
        <w:t>ΟΕΚ</w:t>
      </w:r>
      <w:r w:rsidRPr="00E14312">
        <w:rPr>
          <w:rFonts w:eastAsia="Times New Roman"/>
          <w:color w:val="222222"/>
          <w:szCs w:val="24"/>
          <w:shd w:val="clear" w:color="auto" w:fill="FFFFFF"/>
        </w:rPr>
        <w:t xml:space="preserve"> </w:t>
      </w:r>
      <w:r>
        <w:rPr>
          <w:rFonts w:eastAsia="Times New Roman"/>
          <w:color w:val="222222"/>
          <w:szCs w:val="24"/>
          <w:shd w:val="clear" w:color="auto" w:fill="FFFFFF"/>
        </w:rPr>
        <w:t>η υπ’ αριθμ</w:t>
      </w:r>
      <w:r>
        <w:rPr>
          <w:rFonts w:eastAsia="Times New Roman"/>
          <w:color w:val="222222"/>
          <w:szCs w:val="24"/>
          <w:shd w:val="clear" w:color="auto" w:fill="FFFFFF"/>
        </w:rPr>
        <w:t>όν</w:t>
      </w:r>
      <w:r>
        <w:rPr>
          <w:rFonts w:eastAsia="Times New Roman"/>
          <w:color w:val="222222"/>
          <w:szCs w:val="24"/>
          <w:shd w:val="clear" w:color="auto" w:fill="FFFFFF"/>
        </w:rPr>
        <w:t xml:space="preserve"> 13097/661/13-4-2017 και η 52246/317 από 26</w:t>
      </w:r>
      <w:r>
        <w:rPr>
          <w:rFonts w:eastAsia="Times New Roman"/>
          <w:color w:val="222222"/>
          <w:szCs w:val="24"/>
          <w:shd w:val="clear" w:color="auto" w:fill="FFFFFF"/>
        </w:rPr>
        <w:t>-</w:t>
      </w:r>
      <w:r>
        <w:rPr>
          <w:rFonts w:eastAsia="Times New Roman"/>
          <w:color w:val="222222"/>
          <w:szCs w:val="24"/>
          <w:shd w:val="clear" w:color="auto" w:fill="FFFFFF"/>
        </w:rPr>
        <w:t>1</w:t>
      </w:r>
      <w:r>
        <w:rPr>
          <w:rFonts w:eastAsia="Times New Roman"/>
          <w:color w:val="222222"/>
          <w:szCs w:val="24"/>
          <w:shd w:val="clear" w:color="auto" w:fill="FFFFFF"/>
        </w:rPr>
        <w:t>-</w:t>
      </w:r>
      <w:r>
        <w:rPr>
          <w:rFonts w:eastAsia="Times New Roman"/>
          <w:color w:val="222222"/>
          <w:szCs w:val="24"/>
          <w:shd w:val="clear" w:color="auto" w:fill="FFFFFF"/>
        </w:rPr>
        <w:t xml:space="preserve">2018 αποφάσεις της Υπουργού Εργασίας, Κοινωνικής </w:t>
      </w:r>
      <w:r>
        <w:rPr>
          <w:rFonts w:eastAsia="Times New Roman"/>
          <w:color w:val="222222"/>
          <w:szCs w:val="24"/>
          <w:shd w:val="clear" w:color="auto" w:fill="FFFFFF"/>
        </w:rPr>
        <w:lastRenderedPageBreak/>
        <w:t>Ασφάλισης και Κοινωνικής Αλληλ</w:t>
      </w:r>
      <w:r>
        <w:rPr>
          <w:rFonts w:eastAsia="Times New Roman"/>
          <w:color w:val="222222"/>
          <w:szCs w:val="24"/>
          <w:shd w:val="clear" w:color="auto" w:fill="FFFFFF"/>
        </w:rPr>
        <w:t>εγγύης, με τις οποίες χορηγήθηκαν ευνοϊκές ρυθμίσεις σε οικιστές και δανειολήπτες του πρώην ΟΕΚ.</w:t>
      </w:r>
    </w:p>
    <w:p w14:paraId="2D30DCB6"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την προτεινόμενη νομοθετική διάταξη</w:t>
      </w:r>
      <w:r>
        <w:rPr>
          <w:rFonts w:eastAsia="Times New Roman"/>
          <w:color w:val="222222"/>
          <w:szCs w:val="24"/>
          <w:shd w:val="clear" w:color="auto" w:fill="FFFFFF"/>
        </w:rPr>
        <w:t>,</w:t>
      </w:r>
      <w:r>
        <w:rPr>
          <w:rFonts w:eastAsia="Times New Roman"/>
          <w:color w:val="222222"/>
          <w:szCs w:val="24"/>
          <w:shd w:val="clear" w:color="auto" w:fill="FFFFFF"/>
        </w:rPr>
        <w:t xml:space="preserve"> παρέχεται η δυνατότητα με υπουργική απόφαση να επιδοτηθούν από τον πρώην ΟΕΚ οι δόσεις δανείων που χορηγήθηκαν από τράπ</w:t>
      </w:r>
      <w:r>
        <w:rPr>
          <w:rFonts w:eastAsia="Times New Roman"/>
          <w:color w:val="222222"/>
          <w:szCs w:val="24"/>
          <w:shd w:val="clear" w:color="auto" w:fill="FFFFFF"/>
        </w:rPr>
        <w:t>εζες και οι δικαιούχοι των δανείων αυτών έχουν λάβει επιδότηση επιτοκίου</w:t>
      </w:r>
      <w:r>
        <w:rPr>
          <w:rFonts w:eastAsia="Times New Roman"/>
          <w:color w:val="222222"/>
          <w:szCs w:val="24"/>
          <w:shd w:val="clear" w:color="auto" w:fill="FFFFFF"/>
        </w:rPr>
        <w:t>,</w:t>
      </w:r>
      <w:r>
        <w:rPr>
          <w:rFonts w:eastAsia="Times New Roman"/>
          <w:color w:val="222222"/>
          <w:szCs w:val="24"/>
          <w:shd w:val="clear" w:color="auto" w:fill="FFFFFF"/>
        </w:rPr>
        <w:t xml:space="preserve"> επειδή πληρούσαν τις προϋποθέσεις που έθετε ο πρώην ΟΕΚ.</w:t>
      </w:r>
    </w:p>
    <w:p w14:paraId="2D30DCB7"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Ειδικότερα παρέχεται εξουσιοδότηση με απόφαση του Υπουργού Εργασίας, Κοινωνικής Ασφάλισης και Κοινωνικής Αλληλεγγύης μετά από</w:t>
      </w:r>
      <w:r>
        <w:rPr>
          <w:rFonts w:eastAsia="Times New Roman"/>
          <w:color w:val="222222"/>
          <w:szCs w:val="24"/>
          <w:shd w:val="clear" w:color="auto" w:fill="FFFFFF"/>
        </w:rPr>
        <w:t xml:space="preserve"> γνώμη του Διοικητικού Συμβουλίου του ΟΑΕΔ</w:t>
      </w:r>
      <w:r>
        <w:rPr>
          <w:rFonts w:eastAsia="Times New Roman"/>
          <w:color w:val="222222"/>
          <w:szCs w:val="24"/>
          <w:shd w:val="clear" w:color="auto" w:fill="FFFFFF"/>
        </w:rPr>
        <w:t>,</w:t>
      </w:r>
      <w:r>
        <w:rPr>
          <w:rFonts w:eastAsia="Times New Roman"/>
          <w:color w:val="222222"/>
          <w:szCs w:val="24"/>
          <w:shd w:val="clear" w:color="auto" w:fill="FFFFFF"/>
        </w:rPr>
        <w:t xml:space="preserve"> ο οποίος κατέστη καθολικός διάδοχος του ΟΕΚ που έχει καταργηθεί δυνάμει των διατάξεων του άρθρου 35 του ν.4144/2013</w:t>
      </w:r>
      <w:r>
        <w:rPr>
          <w:rFonts w:eastAsia="Times New Roman"/>
          <w:color w:val="222222"/>
          <w:szCs w:val="24"/>
          <w:shd w:val="clear" w:color="auto" w:fill="FFFFFF"/>
        </w:rPr>
        <w:t>,</w:t>
      </w:r>
      <w:r>
        <w:rPr>
          <w:rFonts w:eastAsia="Times New Roman"/>
          <w:color w:val="222222"/>
          <w:szCs w:val="24"/>
          <w:shd w:val="clear" w:color="auto" w:fill="FFFFFF"/>
        </w:rPr>
        <w:t xml:space="preserve"> να μπορούν να επιδοτούνται οι τοκοχρεολυτικές δόσεις των παραπάνω δανείων.</w:t>
      </w:r>
    </w:p>
    <w:p w14:paraId="2D30DCB8"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αυτή την υπουργικ</w:t>
      </w:r>
      <w:r>
        <w:rPr>
          <w:rFonts w:eastAsia="Times New Roman"/>
          <w:color w:val="222222"/>
          <w:szCs w:val="24"/>
          <w:shd w:val="clear" w:color="auto" w:fill="FFFFFF"/>
        </w:rPr>
        <w:t xml:space="preserve">ή απόφαση θα καθορίζονται τα κριτήρια ένταξης στην επιδότηση, όπως ιδίως το εισόδημα, η αξία </w:t>
      </w:r>
      <w:r>
        <w:rPr>
          <w:rFonts w:eastAsia="Times New Roman"/>
          <w:color w:val="222222"/>
          <w:szCs w:val="24"/>
          <w:shd w:val="clear" w:color="auto" w:fill="FFFFFF"/>
        </w:rPr>
        <w:lastRenderedPageBreak/>
        <w:t>της κύριας κατοικίας και της συνολικής ακίνητης περιουσίας και το ύψος των καταθέσεων, τα ποσοστά επιδότησης της έντοκης τοκοχρεωλυτικής δόσης, τα μέγιστα ποσά της</w:t>
      </w:r>
      <w:r>
        <w:rPr>
          <w:rFonts w:eastAsia="Times New Roman"/>
          <w:color w:val="222222"/>
          <w:szCs w:val="24"/>
          <w:shd w:val="clear" w:color="auto" w:fill="FFFFFF"/>
        </w:rPr>
        <w:t xml:space="preserve"> επιδοτούμενης δόσης και η μέγιστη διάρκεια της επιδότησης ανά κλίμακα οφειλής και κάθε άλλο αναγκαίο διαδικαστικό και λεπτομερειακό ζήτημα για την υλοποίηση της προβλεπόμενης επιδότησης.</w:t>
      </w:r>
    </w:p>
    <w:p w14:paraId="2D30DCB9"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Από την υλοποίηση αναμένεται να ωφεληθούν άμεσα δανειολήπτες που εξα</w:t>
      </w:r>
      <w:r>
        <w:rPr>
          <w:rFonts w:eastAsia="Times New Roman"/>
          <w:color w:val="222222"/>
          <w:szCs w:val="24"/>
          <w:shd w:val="clear" w:color="auto" w:fill="FFFFFF"/>
        </w:rPr>
        <w:t>κολουθούν να οφείλουν και αρκετοί από αυτούς αντιμετωπίζουν αδυναμία αποπληρωμής των δανείων τους προς τις τράπεζες με κίνδυνο την απώλεια της κατοικίας τους.</w:t>
      </w:r>
    </w:p>
    <w:p w14:paraId="2D30DCBA"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Τέλος, ορίζεται ότι οι δαπάνες για την εφαρμογή της προτεινόμενης διάταξης δεν βαρύνουν τον κρατι</w:t>
      </w:r>
      <w:r>
        <w:rPr>
          <w:rFonts w:eastAsia="Times New Roman"/>
          <w:color w:val="222222"/>
          <w:szCs w:val="24"/>
          <w:shd w:val="clear" w:color="auto" w:fill="FFFFFF"/>
        </w:rPr>
        <w:t>κό προϋπολογισμό, αλλά καλύπτονται από τα έσοδα του ενιαίου λογαριασμού και την εφαρμογή κοινωνικών πολιτικών του άρθρου 34 του ν.4144/2013.</w:t>
      </w:r>
    </w:p>
    <w:p w14:paraId="2D30DCBB"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Άλλωστε, σύμφωνα με τις υποπεριπτώσεις της προαναφερθείσας διάταξης, μέρος των εσόδων του </w:t>
      </w:r>
      <w:r w:rsidRPr="00D3612C">
        <w:rPr>
          <w:rFonts w:eastAsia="Times New Roman"/>
          <w:color w:val="222222"/>
          <w:szCs w:val="24"/>
          <w:shd w:val="clear" w:color="auto" w:fill="FFFFFF"/>
        </w:rPr>
        <w:t>ΕΛΕΚ</w:t>
      </w:r>
      <w:r>
        <w:rPr>
          <w:rFonts w:eastAsia="Times New Roman"/>
          <w:color w:val="222222"/>
          <w:szCs w:val="24"/>
          <w:shd w:val="clear" w:color="auto" w:fill="FFFFFF"/>
        </w:rPr>
        <w:t xml:space="preserve">Π διατίθεται για την </w:t>
      </w:r>
      <w:r>
        <w:rPr>
          <w:rFonts w:eastAsia="Times New Roman"/>
          <w:color w:val="222222"/>
          <w:szCs w:val="24"/>
          <w:shd w:val="clear" w:color="auto" w:fill="FFFFFF"/>
        </w:rPr>
        <w:t xml:space="preserve">κάλυψη δαπανών για κοινωνικούς σκοπούς, όπως η </w:t>
      </w:r>
      <w:r>
        <w:rPr>
          <w:rFonts w:eastAsia="Times New Roman"/>
          <w:color w:val="222222"/>
          <w:szCs w:val="24"/>
          <w:shd w:val="clear" w:color="auto" w:fill="FFFFFF"/>
        </w:rPr>
        <w:lastRenderedPageBreak/>
        <w:t>πνευματική, πολιτιστική, κοινωνική ανάπτυξη του εργατικού δυναμικού, η υλοποίηση προγραμμάτων για τη στεγαστική προστασία του εργατικού δυναμικού, των οικογενειών αυτών κ.λπ</w:t>
      </w:r>
      <w:r>
        <w:rPr>
          <w:rFonts w:eastAsia="Times New Roman"/>
          <w:color w:val="222222"/>
          <w:szCs w:val="24"/>
          <w:shd w:val="clear" w:color="auto" w:fill="FFFFFF"/>
        </w:rPr>
        <w:t>.</w:t>
      </w:r>
      <w:r>
        <w:rPr>
          <w:rFonts w:eastAsia="Times New Roman"/>
          <w:color w:val="222222"/>
          <w:szCs w:val="24"/>
          <w:shd w:val="clear" w:color="auto" w:fill="FFFFFF"/>
        </w:rPr>
        <w:t>.</w:t>
      </w:r>
    </w:p>
    <w:p w14:paraId="2D30DCBC"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 ρύθμιση των δανείων</w:t>
      </w:r>
      <w:r>
        <w:rPr>
          <w:rFonts w:eastAsia="Times New Roman"/>
          <w:color w:val="222222"/>
          <w:szCs w:val="24"/>
          <w:shd w:val="clear" w:color="auto" w:fill="FFFFFF"/>
        </w:rPr>
        <w:t>,</w:t>
      </w:r>
      <w:r>
        <w:rPr>
          <w:rFonts w:eastAsia="Times New Roman"/>
          <w:color w:val="222222"/>
          <w:szCs w:val="24"/>
          <w:shd w:val="clear" w:color="auto" w:fill="FFFFFF"/>
        </w:rPr>
        <w:t xml:space="preserve"> που χο</w:t>
      </w:r>
      <w:r>
        <w:rPr>
          <w:rFonts w:eastAsia="Times New Roman"/>
          <w:color w:val="222222"/>
          <w:szCs w:val="24"/>
          <w:shd w:val="clear" w:color="auto" w:fill="FFFFFF"/>
        </w:rPr>
        <w:t>ρηγούνταν ή επιδοτούνταν από τον πρώην ΟΕΚ και των ρυθμίσεων των οφειλών όσων είχαν λάβει κατοικίες στους οικισμούς του πρώην ΟΕΚ ολοκληρώνεται μία βασική παρέμβαση της Κυβέρνησης</w:t>
      </w:r>
      <w:r>
        <w:rPr>
          <w:rFonts w:eastAsia="Times New Roman"/>
          <w:color w:val="222222"/>
          <w:szCs w:val="24"/>
          <w:shd w:val="clear" w:color="auto" w:fill="FFFFFF"/>
        </w:rPr>
        <w:t>,</w:t>
      </w:r>
      <w:r>
        <w:rPr>
          <w:rFonts w:eastAsia="Times New Roman"/>
          <w:color w:val="222222"/>
          <w:szCs w:val="24"/>
          <w:shd w:val="clear" w:color="auto" w:fill="FFFFFF"/>
        </w:rPr>
        <w:t xml:space="preserve"> με στόχο την προστασία της κατοικίας των εργαζομένων.</w:t>
      </w:r>
    </w:p>
    <w:p w14:paraId="2D30DCBD"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ωφελούμενοι από το σύνολο των ρυθμίσεων υπολογίζονται συνολικά </w:t>
      </w:r>
      <w:r>
        <w:rPr>
          <w:rFonts w:eastAsia="Times New Roman"/>
          <w:color w:val="222222"/>
          <w:szCs w:val="24"/>
          <w:shd w:val="clear" w:color="auto" w:fill="FFFFFF"/>
        </w:rPr>
        <w:t xml:space="preserve">σε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πενήντα χιλιάδες νοικοκυριά</w:t>
      </w:r>
      <w:r>
        <w:rPr>
          <w:rFonts w:eastAsia="Times New Roman"/>
          <w:color w:val="222222"/>
          <w:szCs w:val="24"/>
          <w:shd w:val="clear" w:color="auto" w:fill="FFFFFF"/>
        </w:rPr>
        <w:t xml:space="preserve"> και πλέον</w:t>
      </w:r>
      <w:r>
        <w:rPr>
          <w:rFonts w:eastAsia="Times New Roman"/>
          <w:color w:val="222222"/>
          <w:szCs w:val="24"/>
          <w:shd w:val="clear" w:color="auto" w:fill="FFFFFF"/>
        </w:rPr>
        <w:t>. Με τη σημερινή εξουσιοδοτική ρύθμιση για την έκδοση της υπουργικής απόφασης θα ωφεληθούν περίπου σαράντα χιλιάδες νοικοκυριά.</w:t>
      </w:r>
    </w:p>
    <w:p w14:paraId="2D30DCBE"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w:t>
      </w:r>
      <w:r>
        <w:rPr>
          <w:rFonts w:eastAsia="Times New Roman"/>
          <w:color w:val="222222"/>
          <w:szCs w:val="24"/>
          <w:shd w:val="clear" w:color="auto" w:fill="FFFFFF"/>
        </w:rPr>
        <w:t>ολύ.</w:t>
      </w:r>
    </w:p>
    <w:p w14:paraId="2D30DCBF" w14:textId="77777777" w:rsidR="000D1FE2" w:rsidRDefault="005E5B96">
      <w:pPr>
        <w:spacing w:line="600" w:lineRule="auto"/>
        <w:ind w:firstLine="720"/>
        <w:jc w:val="both"/>
        <w:rPr>
          <w:rFonts w:eastAsia="Times New Roman"/>
          <w:color w:val="222222"/>
          <w:szCs w:val="24"/>
          <w:shd w:val="clear" w:color="auto" w:fill="FFFFFF"/>
        </w:rPr>
      </w:pPr>
      <w:r w:rsidRPr="00477BA7">
        <w:rPr>
          <w:rFonts w:eastAsia="Times New Roman"/>
          <w:b/>
          <w:color w:val="222222"/>
          <w:szCs w:val="24"/>
          <w:shd w:val="clear" w:color="auto" w:fill="FFFFFF"/>
        </w:rPr>
        <w:t xml:space="preserve">ΠΡΟΕΔΡΕΥΩΝ (Γεώργιος </w:t>
      </w:r>
      <w:proofErr w:type="spellStart"/>
      <w:r w:rsidRPr="00477BA7">
        <w:rPr>
          <w:rFonts w:eastAsia="Times New Roman"/>
          <w:b/>
          <w:color w:val="222222"/>
          <w:szCs w:val="24"/>
          <w:shd w:val="clear" w:color="auto" w:fill="FFFFFF"/>
        </w:rPr>
        <w:t>Μαυρωτάς</w:t>
      </w:r>
      <w:proofErr w:type="spellEnd"/>
      <w:r w:rsidRPr="00477BA7">
        <w:rPr>
          <w:rFonts w:eastAsia="Times New Roman"/>
          <w:b/>
          <w:color w:val="222222"/>
          <w:szCs w:val="24"/>
          <w:shd w:val="clear" w:color="auto" w:fill="FFFFFF"/>
        </w:rPr>
        <w:t>):</w:t>
      </w:r>
      <w:r>
        <w:rPr>
          <w:rFonts w:eastAsia="Times New Roman"/>
          <w:color w:val="222222"/>
          <w:szCs w:val="24"/>
          <w:shd w:val="clear" w:color="auto" w:fill="FFFFFF"/>
        </w:rPr>
        <w:t xml:space="preserve"> Ευχαριστούμε, κύριε Μπάρκα.</w:t>
      </w:r>
    </w:p>
    <w:p w14:paraId="2D30DCC0"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Τώρα θα δώσω τον λόγο στον κ. </w:t>
      </w:r>
      <w:proofErr w:type="spellStart"/>
      <w:r>
        <w:rPr>
          <w:rFonts w:eastAsia="Times New Roman"/>
          <w:color w:val="222222"/>
          <w:szCs w:val="24"/>
          <w:shd w:val="clear" w:color="auto" w:fill="FFFFFF"/>
        </w:rPr>
        <w:t>Πιτσιόρλα</w:t>
      </w:r>
      <w:proofErr w:type="spellEnd"/>
      <w:r>
        <w:rPr>
          <w:rFonts w:eastAsia="Times New Roman"/>
          <w:color w:val="222222"/>
          <w:szCs w:val="24"/>
          <w:shd w:val="clear" w:color="auto" w:fill="FFFFFF"/>
        </w:rPr>
        <w:t>, Αναπληρωτή Υπουργό Οικονομίας και Ανάπτυξης για να υποστηρίξει μία τροπολογία που κατατέθηκε στις 15.25΄.</w:t>
      </w:r>
    </w:p>
    <w:p w14:paraId="2D30DCC1"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Πιτσιόρλα</w:t>
      </w:r>
      <w:proofErr w:type="spellEnd"/>
      <w:r>
        <w:rPr>
          <w:rFonts w:eastAsia="Times New Roman"/>
          <w:color w:val="222222"/>
          <w:szCs w:val="24"/>
          <w:shd w:val="clear" w:color="auto" w:fill="FFFFFF"/>
        </w:rPr>
        <w:t>, έχετε τον λόγο.</w:t>
      </w:r>
    </w:p>
    <w:p w14:paraId="2D30DCC2"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ΑΣΤΕΡΙΟΣ ΠΙ</w:t>
      </w:r>
      <w:r>
        <w:rPr>
          <w:rFonts w:eastAsia="Times New Roman"/>
          <w:b/>
          <w:color w:val="222222"/>
          <w:szCs w:val="24"/>
          <w:shd w:val="clear" w:color="auto" w:fill="FFFFFF"/>
        </w:rPr>
        <w:t>ΤΣΙΟ</w:t>
      </w:r>
      <w:r w:rsidRPr="00477BA7">
        <w:rPr>
          <w:rFonts w:eastAsia="Times New Roman"/>
          <w:b/>
          <w:color w:val="222222"/>
          <w:szCs w:val="24"/>
          <w:shd w:val="clear" w:color="auto" w:fill="FFFFFF"/>
        </w:rPr>
        <w:t>ΡΛΑΣ (Αναπληρωτής Υπουργός Οικονομίας και Ανάπτυξης):</w:t>
      </w:r>
      <w:r>
        <w:rPr>
          <w:rFonts w:eastAsia="Times New Roman"/>
          <w:color w:val="222222"/>
          <w:szCs w:val="24"/>
          <w:shd w:val="clear" w:color="auto" w:fill="FFFFFF"/>
        </w:rPr>
        <w:t xml:space="preserve"> Η τροπολογία 2254/15 αφορά μία βελτίωση της τροποποίησης του ν.2960 που έγινε με τον ν.4469/17.</w:t>
      </w:r>
    </w:p>
    <w:p w14:paraId="2D30DCC3"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Αφορούσε σε περιπτώσεις αποκρατικοποιήσεων, εάν μετά την ολοκλήρωση της αποκρατικοποίησης και τη μεταβ</w:t>
      </w:r>
      <w:r>
        <w:rPr>
          <w:rFonts w:eastAsia="Times New Roman"/>
          <w:color w:val="222222"/>
          <w:szCs w:val="24"/>
          <w:shd w:val="clear" w:color="auto" w:fill="FFFFFF"/>
        </w:rPr>
        <w:t>ίβαση των μετοχών ανέκυπταν θέματα τελωνειακών παραβάσεων</w:t>
      </w:r>
      <w:r>
        <w:rPr>
          <w:rFonts w:eastAsia="Times New Roman"/>
          <w:color w:val="222222"/>
          <w:szCs w:val="24"/>
          <w:shd w:val="clear" w:color="auto" w:fill="FFFFFF"/>
        </w:rPr>
        <w:t>,</w:t>
      </w:r>
      <w:r>
        <w:rPr>
          <w:rFonts w:eastAsia="Times New Roman"/>
          <w:color w:val="222222"/>
          <w:szCs w:val="24"/>
          <w:shd w:val="clear" w:color="auto" w:fill="FFFFFF"/>
        </w:rPr>
        <w:t xml:space="preserve"> που αφορούσαν διαχειρίσεις πριν την αποκρατικοποίηση και σε αυτή την περίπτωση να μην βαρύνουν τους αγοραστές αυτού του τύπου τα πρόστιμα.</w:t>
      </w:r>
    </w:p>
    <w:p w14:paraId="2D30DCC4" w14:textId="77777777" w:rsidR="000D1FE2" w:rsidRDefault="005E5B96">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Υπήρξε μία ανάγκη βελτίωσης και για περιπτώσεις όπου καταλ</w:t>
      </w:r>
      <w:r>
        <w:rPr>
          <w:rFonts w:eastAsia="Times New Roman"/>
          <w:color w:val="222222"/>
          <w:szCs w:val="24"/>
          <w:shd w:val="clear" w:color="auto" w:fill="FFFFFF"/>
        </w:rPr>
        <w:t xml:space="preserve">ογίστηκαν πρόστιμα πάλι για χρήσεις πριν την αποκρατικοποίηση που, όμως, δεν είχαν καταλογιστεί μέχρι να τεθεί σε </w:t>
      </w:r>
      <w:r>
        <w:rPr>
          <w:rFonts w:eastAsia="Times New Roman"/>
          <w:color w:val="222222"/>
          <w:szCs w:val="24"/>
          <w:shd w:val="clear" w:color="auto" w:fill="FFFFFF"/>
        </w:rPr>
        <w:lastRenderedPageBreak/>
        <w:t>εφαρμογή ο νέος νόμος. Αυτήν την περίπτωση θέλουμε να καλύψουμε με την τροπολογία.</w:t>
      </w:r>
    </w:p>
    <w:p w14:paraId="2D30DCC5"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Ευχαριστούμε</w:t>
      </w:r>
      <w:r w:rsidRPr="008258A3">
        <w:rPr>
          <w:rFonts w:eastAsia="Times New Roman" w:cs="Times New Roman"/>
          <w:szCs w:val="24"/>
        </w:rPr>
        <w:t xml:space="preserve"> </w:t>
      </w:r>
      <w:r>
        <w:rPr>
          <w:rFonts w:eastAsia="Times New Roman" w:cs="Times New Roman"/>
          <w:szCs w:val="24"/>
        </w:rPr>
        <w:t xml:space="preserve">πολύ τον κ. </w:t>
      </w:r>
      <w:proofErr w:type="spellStart"/>
      <w:r>
        <w:rPr>
          <w:rFonts w:eastAsia="Times New Roman" w:cs="Times New Roman"/>
          <w:szCs w:val="24"/>
        </w:rPr>
        <w:t>Πι</w:t>
      </w:r>
      <w:r>
        <w:rPr>
          <w:rFonts w:eastAsia="Times New Roman" w:cs="Times New Roman"/>
          <w:szCs w:val="24"/>
        </w:rPr>
        <w:t>τσιόρλα</w:t>
      </w:r>
      <w:proofErr w:type="spellEnd"/>
      <w:r>
        <w:rPr>
          <w:rFonts w:eastAsia="Times New Roman" w:cs="Times New Roman"/>
          <w:szCs w:val="24"/>
        </w:rPr>
        <w:t xml:space="preserve"> για την επεξήγηση.</w:t>
      </w:r>
    </w:p>
    <w:p w14:paraId="2D30DCC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ριν κλείσουμε, θα έχουμε έναν πολύ σύντομο κύκλο δευτερολογιών από τους Κοινοβουλευτικούς Εκπροσώπους ή από τους εισηγητές.</w:t>
      </w:r>
    </w:p>
    <w:p w14:paraId="2D30DCC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Τον λόγο έχει ο κ. Μιχαηλίδης για τέσσερα λεπτά.</w:t>
      </w:r>
    </w:p>
    <w:p w14:paraId="2D30DCC8" w14:textId="77777777" w:rsidR="000D1FE2" w:rsidRDefault="005E5B96">
      <w:pPr>
        <w:spacing w:line="600" w:lineRule="auto"/>
        <w:ind w:firstLine="720"/>
        <w:jc w:val="both"/>
        <w:rPr>
          <w:rFonts w:eastAsia="Times New Roman" w:cs="Times New Roman"/>
          <w:b/>
          <w:szCs w:val="24"/>
        </w:rPr>
      </w:pPr>
      <w:r>
        <w:rPr>
          <w:rFonts w:eastAsia="Times New Roman" w:cs="Times New Roman"/>
          <w:b/>
          <w:szCs w:val="24"/>
        </w:rPr>
        <w:t xml:space="preserve">ΑΝΔΡΕΑΣ </w:t>
      </w:r>
      <w:r w:rsidRPr="008258A3">
        <w:rPr>
          <w:rFonts w:eastAsia="Times New Roman" w:cs="Times New Roman"/>
          <w:b/>
          <w:szCs w:val="24"/>
        </w:rPr>
        <w:t>ΜΙΧΑΗΛΙΔΗΣ:</w:t>
      </w:r>
      <w:r>
        <w:rPr>
          <w:rFonts w:eastAsia="Times New Roman" w:cs="Times New Roman"/>
          <w:b/>
          <w:szCs w:val="24"/>
        </w:rPr>
        <w:t xml:space="preserve"> </w:t>
      </w:r>
      <w:r w:rsidRPr="008258A3">
        <w:rPr>
          <w:rFonts w:eastAsia="Times New Roman" w:cs="Times New Roman"/>
          <w:szCs w:val="24"/>
        </w:rPr>
        <w:t>Ευχαριστώ, κύριε Πρόεδρε.</w:t>
      </w:r>
    </w:p>
    <w:p w14:paraId="2D30DCC9" w14:textId="77777777" w:rsidR="000D1FE2" w:rsidRDefault="005E5B96">
      <w:pPr>
        <w:spacing w:line="600" w:lineRule="auto"/>
        <w:ind w:firstLine="720"/>
        <w:jc w:val="both"/>
        <w:rPr>
          <w:rFonts w:eastAsia="Times New Roman"/>
          <w:szCs w:val="24"/>
        </w:rPr>
      </w:pPr>
      <w:r>
        <w:rPr>
          <w:rFonts w:eastAsia="Times New Roman"/>
          <w:szCs w:val="24"/>
        </w:rPr>
        <w:t xml:space="preserve">Κυρίες </w:t>
      </w:r>
      <w:r>
        <w:rPr>
          <w:rFonts w:eastAsia="Times New Roman"/>
          <w:szCs w:val="24"/>
        </w:rPr>
        <w:t>και κ</w:t>
      </w:r>
      <w:r w:rsidRPr="008258A3">
        <w:rPr>
          <w:rFonts w:eastAsia="Times New Roman"/>
          <w:szCs w:val="24"/>
        </w:rPr>
        <w:t>ύριοι συνάδελφοι</w:t>
      </w:r>
      <w:r>
        <w:rPr>
          <w:rFonts w:eastAsia="Times New Roman"/>
          <w:szCs w:val="24"/>
        </w:rPr>
        <w:t>, νομίζω</w:t>
      </w:r>
      <w:r w:rsidRPr="008258A3">
        <w:rPr>
          <w:rFonts w:eastAsia="Times New Roman"/>
          <w:szCs w:val="24"/>
        </w:rPr>
        <w:t xml:space="preserve"> ότι στο τέλος αυτής της διαδικασίας και μετά από τις τοποθετήσεις των Υπουργών</w:t>
      </w:r>
      <w:r>
        <w:rPr>
          <w:rFonts w:eastAsia="Times New Roman"/>
          <w:szCs w:val="24"/>
        </w:rPr>
        <w:t>,</w:t>
      </w:r>
      <w:r w:rsidRPr="008258A3">
        <w:rPr>
          <w:rFonts w:eastAsia="Times New Roman"/>
          <w:szCs w:val="24"/>
        </w:rPr>
        <w:t xml:space="preserve"> των εισηγητών των κομμάτων</w:t>
      </w:r>
      <w:r>
        <w:rPr>
          <w:rFonts w:eastAsia="Times New Roman"/>
          <w:szCs w:val="24"/>
        </w:rPr>
        <w:t xml:space="preserve"> και των</w:t>
      </w:r>
      <w:r w:rsidRPr="008258A3">
        <w:rPr>
          <w:rFonts w:eastAsia="Times New Roman"/>
          <w:szCs w:val="24"/>
        </w:rPr>
        <w:t xml:space="preserve"> συναδέλφων σε αυτή</w:t>
      </w:r>
      <w:r>
        <w:rPr>
          <w:rFonts w:eastAsia="Times New Roman"/>
          <w:szCs w:val="24"/>
        </w:rPr>
        <w:t>ν</w:t>
      </w:r>
      <w:r w:rsidRPr="008258A3">
        <w:rPr>
          <w:rFonts w:eastAsia="Times New Roman"/>
          <w:szCs w:val="24"/>
        </w:rPr>
        <w:t xml:space="preserve"> την Αίθουσα είναι καταφανές </w:t>
      </w:r>
      <w:r>
        <w:rPr>
          <w:rFonts w:eastAsia="Times New Roman"/>
          <w:szCs w:val="24"/>
        </w:rPr>
        <w:t xml:space="preserve">ότι </w:t>
      </w:r>
      <w:r w:rsidRPr="008258A3">
        <w:rPr>
          <w:rFonts w:eastAsia="Times New Roman"/>
          <w:szCs w:val="24"/>
        </w:rPr>
        <w:t>οδεύουμε πλέον σ</w:t>
      </w:r>
      <w:r>
        <w:rPr>
          <w:rFonts w:eastAsia="Times New Roman"/>
          <w:szCs w:val="24"/>
        </w:rPr>
        <w:t>τις</w:t>
      </w:r>
      <w:r w:rsidRPr="008258A3">
        <w:rPr>
          <w:rFonts w:eastAsia="Times New Roman"/>
          <w:szCs w:val="24"/>
        </w:rPr>
        <w:t xml:space="preserve"> εκλογές</w:t>
      </w:r>
      <w:r>
        <w:rPr>
          <w:rFonts w:eastAsia="Times New Roman"/>
          <w:szCs w:val="24"/>
        </w:rPr>
        <w:t>,</w:t>
      </w:r>
      <w:r w:rsidRPr="008258A3">
        <w:rPr>
          <w:rFonts w:eastAsia="Times New Roman"/>
          <w:szCs w:val="24"/>
        </w:rPr>
        <w:t xml:space="preserve"> με την αντιπαράθεση δύο τελείω</w:t>
      </w:r>
      <w:r w:rsidRPr="008258A3">
        <w:rPr>
          <w:rFonts w:eastAsia="Times New Roman"/>
          <w:szCs w:val="24"/>
        </w:rPr>
        <w:t xml:space="preserve">ς διαφορετικών αντιλήψεων πάνω στο θέμα της </w:t>
      </w:r>
      <w:r>
        <w:rPr>
          <w:rFonts w:eastAsia="Times New Roman"/>
          <w:szCs w:val="24"/>
        </w:rPr>
        <w:t>δ</w:t>
      </w:r>
      <w:r w:rsidRPr="008258A3">
        <w:rPr>
          <w:rFonts w:eastAsia="Times New Roman"/>
          <w:szCs w:val="24"/>
        </w:rPr>
        <w:t xml:space="preserve">ημόσιας </w:t>
      </w:r>
      <w:r>
        <w:rPr>
          <w:rFonts w:eastAsia="Times New Roman"/>
          <w:szCs w:val="24"/>
        </w:rPr>
        <w:t>υ</w:t>
      </w:r>
      <w:r w:rsidRPr="008258A3">
        <w:rPr>
          <w:rFonts w:eastAsia="Times New Roman"/>
          <w:szCs w:val="24"/>
        </w:rPr>
        <w:t>γείας</w:t>
      </w:r>
      <w:r>
        <w:rPr>
          <w:rFonts w:eastAsia="Times New Roman"/>
          <w:szCs w:val="24"/>
        </w:rPr>
        <w:t>, μια</w:t>
      </w:r>
      <w:r>
        <w:rPr>
          <w:rFonts w:eastAsia="Times New Roman"/>
          <w:szCs w:val="24"/>
        </w:rPr>
        <w:t>ς</w:t>
      </w:r>
      <w:r w:rsidRPr="008258A3">
        <w:rPr>
          <w:rFonts w:eastAsia="Times New Roman"/>
          <w:szCs w:val="24"/>
        </w:rPr>
        <w:t xml:space="preserve"> και ο κύριος κορμός του νομοθετήματος</w:t>
      </w:r>
      <w:r>
        <w:rPr>
          <w:rFonts w:eastAsia="Times New Roman"/>
          <w:szCs w:val="24"/>
        </w:rPr>
        <w:t>,</w:t>
      </w:r>
      <w:r w:rsidRPr="008258A3">
        <w:rPr>
          <w:rFonts w:eastAsia="Times New Roman"/>
          <w:szCs w:val="24"/>
        </w:rPr>
        <w:t xml:space="preserve"> το οποίο συζητάμε σήμερα</w:t>
      </w:r>
      <w:r>
        <w:rPr>
          <w:rFonts w:eastAsia="Times New Roman"/>
          <w:szCs w:val="24"/>
        </w:rPr>
        <w:t>,</w:t>
      </w:r>
      <w:r w:rsidRPr="008258A3">
        <w:rPr>
          <w:rFonts w:eastAsia="Times New Roman"/>
          <w:szCs w:val="24"/>
        </w:rPr>
        <w:t xml:space="preserve"> αφορά </w:t>
      </w:r>
      <w:r>
        <w:rPr>
          <w:rFonts w:eastAsia="Times New Roman"/>
          <w:szCs w:val="24"/>
        </w:rPr>
        <w:t xml:space="preserve">τη </w:t>
      </w:r>
      <w:r w:rsidRPr="008258A3">
        <w:rPr>
          <w:rFonts w:eastAsia="Times New Roman"/>
          <w:szCs w:val="24"/>
        </w:rPr>
        <w:t>δημόσια υγεία</w:t>
      </w:r>
      <w:r>
        <w:rPr>
          <w:rFonts w:eastAsia="Times New Roman"/>
          <w:szCs w:val="24"/>
        </w:rPr>
        <w:t>, α</w:t>
      </w:r>
      <w:r w:rsidRPr="008258A3">
        <w:rPr>
          <w:rFonts w:eastAsia="Times New Roman"/>
          <w:szCs w:val="24"/>
        </w:rPr>
        <w:t xml:space="preserve">φορά μία μεγάλη δωρεά ενός κοινωφελούς </w:t>
      </w:r>
      <w:r>
        <w:rPr>
          <w:rFonts w:eastAsia="Times New Roman"/>
          <w:szCs w:val="24"/>
        </w:rPr>
        <w:t>ι</w:t>
      </w:r>
      <w:r w:rsidRPr="008258A3">
        <w:rPr>
          <w:rFonts w:eastAsia="Times New Roman"/>
          <w:szCs w:val="24"/>
        </w:rPr>
        <w:t>δρύματος προς το ΕΚΑΒ</w:t>
      </w:r>
      <w:r>
        <w:rPr>
          <w:rFonts w:eastAsia="Times New Roman"/>
          <w:szCs w:val="24"/>
        </w:rPr>
        <w:t>.</w:t>
      </w:r>
    </w:p>
    <w:p w14:paraId="2D30DCCA" w14:textId="77777777" w:rsidR="000D1FE2" w:rsidRDefault="005E5B96">
      <w:pPr>
        <w:spacing w:line="600" w:lineRule="auto"/>
        <w:ind w:firstLine="720"/>
        <w:jc w:val="both"/>
        <w:rPr>
          <w:rFonts w:eastAsia="Times New Roman"/>
          <w:szCs w:val="24"/>
        </w:rPr>
      </w:pPr>
      <w:r>
        <w:rPr>
          <w:rFonts w:eastAsia="Times New Roman"/>
          <w:szCs w:val="24"/>
        </w:rPr>
        <w:lastRenderedPageBreak/>
        <w:t>Ν</w:t>
      </w:r>
      <w:r w:rsidRPr="008258A3">
        <w:rPr>
          <w:rFonts w:eastAsia="Times New Roman"/>
          <w:szCs w:val="24"/>
        </w:rPr>
        <w:t>ομίζω ότι έχει καταδειχθεί με τον πλ</w:t>
      </w:r>
      <w:r w:rsidRPr="008258A3">
        <w:rPr>
          <w:rFonts w:eastAsia="Times New Roman"/>
          <w:szCs w:val="24"/>
        </w:rPr>
        <w:t xml:space="preserve">έον κατηγορηματικό τρόπο </w:t>
      </w:r>
      <w:r>
        <w:rPr>
          <w:rFonts w:eastAsia="Times New Roman"/>
          <w:szCs w:val="24"/>
        </w:rPr>
        <w:t>ότι</w:t>
      </w:r>
      <w:r w:rsidRPr="008258A3">
        <w:rPr>
          <w:rFonts w:eastAsia="Times New Roman"/>
          <w:szCs w:val="24"/>
        </w:rPr>
        <w:t xml:space="preserve"> αυτή η Κυβέρνηση</w:t>
      </w:r>
      <w:r>
        <w:rPr>
          <w:rFonts w:eastAsia="Times New Roman"/>
          <w:szCs w:val="24"/>
        </w:rPr>
        <w:t>,</w:t>
      </w:r>
      <w:r w:rsidRPr="008258A3">
        <w:rPr>
          <w:rFonts w:eastAsia="Times New Roman"/>
          <w:szCs w:val="24"/>
        </w:rPr>
        <w:t xml:space="preserve"> </w:t>
      </w:r>
      <w:r>
        <w:rPr>
          <w:rFonts w:eastAsia="Times New Roman"/>
          <w:szCs w:val="24"/>
        </w:rPr>
        <w:t xml:space="preserve">μέσα σε </w:t>
      </w:r>
      <w:r w:rsidRPr="008258A3">
        <w:rPr>
          <w:rFonts w:eastAsia="Times New Roman"/>
          <w:szCs w:val="24"/>
        </w:rPr>
        <w:t>μία ατμόσφαιρα εξαιρετικά δυσμενή</w:t>
      </w:r>
      <w:r>
        <w:rPr>
          <w:rFonts w:eastAsia="Times New Roman"/>
          <w:szCs w:val="24"/>
        </w:rPr>
        <w:t>,</w:t>
      </w:r>
      <w:r w:rsidRPr="008258A3">
        <w:rPr>
          <w:rFonts w:eastAsia="Times New Roman"/>
          <w:szCs w:val="24"/>
        </w:rPr>
        <w:t xml:space="preserve"> </w:t>
      </w:r>
      <w:r>
        <w:rPr>
          <w:rFonts w:eastAsia="Times New Roman"/>
          <w:szCs w:val="24"/>
        </w:rPr>
        <w:t xml:space="preserve">αυτά τα </w:t>
      </w:r>
      <w:r w:rsidRPr="008258A3">
        <w:rPr>
          <w:rFonts w:eastAsia="Times New Roman"/>
          <w:szCs w:val="24"/>
        </w:rPr>
        <w:t xml:space="preserve">τέσσερα και πλέον χρόνια έχει καταβάλει μεγάλες προσπάθειες </w:t>
      </w:r>
      <w:r>
        <w:rPr>
          <w:rFonts w:eastAsia="Times New Roman"/>
          <w:szCs w:val="24"/>
        </w:rPr>
        <w:t xml:space="preserve">να ανατάξει </w:t>
      </w:r>
      <w:r w:rsidRPr="008258A3">
        <w:rPr>
          <w:rFonts w:eastAsia="Times New Roman"/>
          <w:szCs w:val="24"/>
        </w:rPr>
        <w:t>ένα σύστημα</w:t>
      </w:r>
      <w:r>
        <w:rPr>
          <w:rFonts w:eastAsia="Times New Roman"/>
          <w:szCs w:val="24"/>
        </w:rPr>
        <w:t xml:space="preserve">, το οποίο </w:t>
      </w:r>
      <w:r>
        <w:rPr>
          <w:rFonts w:eastAsia="Times New Roman"/>
          <w:szCs w:val="24"/>
        </w:rPr>
        <w:t>-</w:t>
      </w:r>
      <w:r>
        <w:rPr>
          <w:rFonts w:eastAsia="Times New Roman"/>
          <w:szCs w:val="24"/>
        </w:rPr>
        <w:t>επιτρέψτε μου</w:t>
      </w:r>
      <w:r w:rsidRPr="008258A3">
        <w:rPr>
          <w:rFonts w:eastAsia="Times New Roman"/>
          <w:szCs w:val="24"/>
        </w:rPr>
        <w:t xml:space="preserve"> να πω</w:t>
      </w:r>
      <w:r>
        <w:rPr>
          <w:rFonts w:eastAsia="Times New Roman"/>
          <w:szCs w:val="24"/>
        </w:rPr>
        <w:t>-</w:t>
      </w:r>
      <w:r w:rsidRPr="008258A3">
        <w:rPr>
          <w:rFonts w:eastAsia="Times New Roman"/>
          <w:szCs w:val="24"/>
        </w:rPr>
        <w:t xml:space="preserve"> το παρέλαβε περίπου σε κατάρρευση</w:t>
      </w:r>
      <w:r>
        <w:rPr>
          <w:rFonts w:eastAsia="Times New Roman"/>
          <w:szCs w:val="24"/>
        </w:rPr>
        <w:t>,</w:t>
      </w:r>
      <w:r w:rsidRPr="008258A3">
        <w:rPr>
          <w:rFonts w:eastAsia="Times New Roman"/>
          <w:szCs w:val="24"/>
        </w:rPr>
        <w:t xml:space="preserve"> ένα σύσ</w:t>
      </w:r>
      <w:r w:rsidRPr="008258A3">
        <w:rPr>
          <w:rFonts w:eastAsia="Times New Roman"/>
          <w:szCs w:val="24"/>
        </w:rPr>
        <w:t xml:space="preserve">τημα </w:t>
      </w:r>
      <w:proofErr w:type="spellStart"/>
      <w:r w:rsidRPr="008258A3">
        <w:rPr>
          <w:rFonts w:eastAsia="Times New Roman"/>
          <w:szCs w:val="24"/>
        </w:rPr>
        <w:t>απαξιωμένο</w:t>
      </w:r>
      <w:proofErr w:type="spellEnd"/>
      <w:r>
        <w:rPr>
          <w:rFonts w:eastAsia="Times New Roman"/>
          <w:szCs w:val="24"/>
        </w:rPr>
        <w:t xml:space="preserve"> κ</w:t>
      </w:r>
      <w:r w:rsidRPr="008258A3">
        <w:rPr>
          <w:rFonts w:eastAsia="Times New Roman"/>
          <w:szCs w:val="24"/>
        </w:rPr>
        <w:t>αι στην ουσία</w:t>
      </w:r>
      <w:r>
        <w:rPr>
          <w:rFonts w:eastAsia="Times New Roman"/>
          <w:szCs w:val="24"/>
        </w:rPr>
        <w:t>,</w:t>
      </w:r>
      <w:r w:rsidRPr="008258A3">
        <w:rPr>
          <w:rFonts w:eastAsia="Times New Roman"/>
          <w:szCs w:val="24"/>
        </w:rPr>
        <w:t xml:space="preserve"> αλλά και </w:t>
      </w:r>
      <w:r>
        <w:rPr>
          <w:rFonts w:eastAsia="Times New Roman"/>
          <w:szCs w:val="24"/>
        </w:rPr>
        <w:t>στα μάτια του Έλληνα πολίτη.</w:t>
      </w:r>
    </w:p>
    <w:p w14:paraId="2D30DCCB" w14:textId="77777777" w:rsidR="000D1FE2" w:rsidRDefault="005E5B96">
      <w:pPr>
        <w:spacing w:line="600" w:lineRule="auto"/>
        <w:ind w:firstLine="720"/>
        <w:jc w:val="both"/>
        <w:rPr>
          <w:rFonts w:eastAsia="Times New Roman"/>
          <w:szCs w:val="24"/>
        </w:rPr>
      </w:pPr>
      <w:r>
        <w:rPr>
          <w:rFonts w:eastAsia="Times New Roman"/>
          <w:szCs w:val="24"/>
        </w:rPr>
        <w:t>Προέρχομαι</w:t>
      </w:r>
      <w:r>
        <w:rPr>
          <w:rFonts w:eastAsia="Times New Roman"/>
          <w:szCs w:val="24"/>
        </w:rPr>
        <w:t xml:space="preserve"> </w:t>
      </w:r>
      <w:r w:rsidRPr="008258A3">
        <w:rPr>
          <w:rFonts w:eastAsia="Times New Roman"/>
          <w:szCs w:val="24"/>
        </w:rPr>
        <w:t>από τη Χίο</w:t>
      </w:r>
      <w:r>
        <w:rPr>
          <w:rFonts w:eastAsia="Times New Roman"/>
          <w:szCs w:val="24"/>
        </w:rPr>
        <w:t xml:space="preserve">, μια </w:t>
      </w:r>
      <w:proofErr w:type="spellStart"/>
      <w:r>
        <w:rPr>
          <w:rFonts w:eastAsia="Times New Roman"/>
          <w:szCs w:val="24"/>
        </w:rPr>
        <w:t>περιοχή,</w:t>
      </w:r>
      <w:r w:rsidRPr="008258A3">
        <w:rPr>
          <w:rFonts w:eastAsia="Times New Roman"/>
          <w:szCs w:val="24"/>
        </w:rPr>
        <w:t>όπου</w:t>
      </w:r>
      <w:proofErr w:type="spellEnd"/>
      <w:r w:rsidRPr="008258A3">
        <w:rPr>
          <w:rFonts w:eastAsia="Times New Roman"/>
          <w:szCs w:val="24"/>
        </w:rPr>
        <w:t xml:space="preserve"> </w:t>
      </w:r>
      <w:r>
        <w:rPr>
          <w:rFonts w:eastAsia="Times New Roman"/>
          <w:szCs w:val="24"/>
        </w:rPr>
        <w:t>μ</w:t>
      </w:r>
      <w:r w:rsidRPr="008258A3">
        <w:rPr>
          <w:rFonts w:eastAsia="Times New Roman"/>
          <w:szCs w:val="24"/>
        </w:rPr>
        <w:t xml:space="preserve">έχρι πριν από λίγα χρόνια το Γενικό </w:t>
      </w:r>
      <w:r>
        <w:rPr>
          <w:rFonts w:eastAsia="Times New Roman"/>
          <w:szCs w:val="24"/>
        </w:rPr>
        <w:t>«</w:t>
      </w:r>
      <w:proofErr w:type="spellStart"/>
      <w:r w:rsidRPr="008258A3">
        <w:rPr>
          <w:rFonts w:eastAsia="Times New Roman"/>
          <w:szCs w:val="24"/>
        </w:rPr>
        <w:t>Σκυλ</w:t>
      </w:r>
      <w:r>
        <w:rPr>
          <w:rFonts w:eastAsia="Times New Roman"/>
          <w:szCs w:val="24"/>
        </w:rPr>
        <w:t>ί</w:t>
      </w:r>
      <w:r w:rsidRPr="008258A3">
        <w:rPr>
          <w:rFonts w:eastAsia="Times New Roman"/>
          <w:szCs w:val="24"/>
        </w:rPr>
        <w:t>τσειο</w:t>
      </w:r>
      <w:proofErr w:type="spellEnd"/>
      <w:r>
        <w:rPr>
          <w:rFonts w:eastAsia="Times New Roman"/>
          <w:szCs w:val="24"/>
        </w:rPr>
        <w:t>»</w:t>
      </w:r>
      <w:r w:rsidRPr="008258A3">
        <w:rPr>
          <w:rFonts w:eastAsia="Times New Roman"/>
          <w:szCs w:val="24"/>
        </w:rPr>
        <w:t xml:space="preserve"> Νοσοκομείο Χίου εθεωρείτο περίπου ένα είδος ασύλου</w:t>
      </w:r>
      <w:r>
        <w:rPr>
          <w:rFonts w:eastAsia="Times New Roman"/>
          <w:szCs w:val="24"/>
        </w:rPr>
        <w:t>, ένα νοσοκομείο</w:t>
      </w:r>
      <w:r w:rsidRPr="008258A3">
        <w:rPr>
          <w:rFonts w:eastAsia="Times New Roman"/>
          <w:szCs w:val="24"/>
        </w:rPr>
        <w:t xml:space="preserve"> δηλαδή όπου κατέφευγαν άνθρωποι</w:t>
      </w:r>
      <w:r>
        <w:rPr>
          <w:rFonts w:eastAsia="Times New Roman"/>
          <w:szCs w:val="24"/>
        </w:rPr>
        <w:t>,</w:t>
      </w:r>
      <w:r w:rsidRPr="008258A3">
        <w:rPr>
          <w:rFonts w:eastAsia="Times New Roman"/>
          <w:szCs w:val="24"/>
        </w:rPr>
        <w:t xml:space="preserve"> οι οποίοι για διάφορους λόγους</w:t>
      </w:r>
      <w:r>
        <w:rPr>
          <w:rFonts w:eastAsia="Times New Roman"/>
          <w:szCs w:val="24"/>
        </w:rPr>
        <w:t>,</w:t>
      </w:r>
      <w:r w:rsidRPr="008258A3">
        <w:rPr>
          <w:rFonts w:eastAsia="Times New Roman"/>
          <w:szCs w:val="24"/>
        </w:rPr>
        <w:t xml:space="preserve"> κυρίως κοινωνικούς</w:t>
      </w:r>
      <w:r>
        <w:rPr>
          <w:rFonts w:eastAsia="Times New Roman"/>
          <w:szCs w:val="24"/>
        </w:rPr>
        <w:t>, έχρηζαν</w:t>
      </w:r>
      <w:r w:rsidRPr="008258A3">
        <w:rPr>
          <w:rFonts w:eastAsia="Times New Roman"/>
          <w:szCs w:val="24"/>
        </w:rPr>
        <w:t xml:space="preserve"> φροντίδας</w:t>
      </w:r>
      <w:r>
        <w:rPr>
          <w:rFonts w:eastAsia="Times New Roman"/>
          <w:szCs w:val="24"/>
        </w:rPr>
        <w:t>.</w:t>
      </w:r>
      <w:r w:rsidRPr="008258A3">
        <w:rPr>
          <w:rFonts w:eastAsia="Times New Roman"/>
          <w:szCs w:val="24"/>
        </w:rPr>
        <w:t xml:space="preserve"> Και πρέπει να πούμε ότι </w:t>
      </w:r>
      <w:r>
        <w:rPr>
          <w:rFonts w:eastAsia="Times New Roman"/>
          <w:szCs w:val="24"/>
        </w:rPr>
        <w:t>μέσα σ</w:t>
      </w:r>
      <w:r w:rsidRPr="008258A3">
        <w:rPr>
          <w:rFonts w:eastAsia="Times New Roman"/>
          <w:szCs w:val="24"/>
        </w:rPr>
        <w:t xml:space="preserve">τα τελευταία χρόνια </w:t>
      </w:r>
      <w:r>
        <w:rPr>
          <w:rFonts w:eastAsia="Times New Roman"/>
          <w:szCs w:val="24"/>
        </w:rPr>
        <w:t>-β</w:t>
      </w:r>
      <w:r w:rsidRPr="008258A3">
        <w:rPr>
          <w:rFonts w:eastAsia="Times New Roman"/>
          <w:szCs w:val="24"/>
        </w:rPr>
        <w:t xml:space="preserve">εβαίως δεν αναφέρομαι μόνο στην περίοδο τη δική </w:t>
      </w:r>
      <w:r>
        <w:rPr>
          <w:rFonts w:eastAsia="Times New Roman"/>
          <w:szCs w:val="24"/>
        </w:rPr>
        <w:t>μας-</w:t>
      </w:r>
      <w:r w:rsidRPr="008258A3">
        <w:rPr>
          <w:rFonts w:eastAsia="Times New Roman"/>
          <w:szCs w:val="24"/>
        </w:rPr>
        <w:t xml:space="preserve"> αυτό το νοσηλευτικό ίδρυμα έχει γίνει ένα ίδρυ</w:t>
      </w:r>
      <w:r w:rsidRPr="008258A3">
        <w:rPr>
          <w:rFonts w:eastAsia="Times New Roman"/>
          <w:szCs w:val="24"/>
        </w:rPr>
        <w:t>μα</w:t>
      </w:r>
      <w:r>
        <w:rPr>
          <w:rFonts w:eastAsia="Times New Roman"/>
          <w:szCs w:val="24"/>
        </w:rPr>
        <w:t>,</w:t>
      </w:r>
      <w:r w:rsidRPr="008258A3">
        <w:rPr>
          <w:rFonts w:eastAsia="Times New Roman"/>
          <w:szCs w:val="24"/>
        </w:rPr>
        <w:t xml:space="preserve"> το οποίο σε μερικές μονάδες του ειδικά μπορεί να θεωρείται νοσηλευτικό ίδρυμα πλέον κορυφής και αιχμής</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άλιστα</w:t>
      </w:r>
      <w:r>
        <w:rPr>
          <w:rFonts w:eastAsia="Times New Roman"/>
          <w:szCs w:val="24"/>
        </w:rPr>
        <w:t>,</w:t>
      </w:r>
      <w:r>
        <w:rPr>
          <w:rFonts w:eastAsia="Times New Roman"/>
          <w:szCs w:val="24"/>
        </w:rPr>
        <w:t xml:space="preserve"> </w:t>
      </w:r>
      <w:r w:rsidRPr="008258A3">
        <w:rPr>
          <w:rFonts w:eastAsia="Times New Roman"/>
          <w:szCs w:val="24"/>
        </w:rPr>
        <w:t>για την ευρύτερη περιοχή του Αιγαίου</w:t>
      </w:r>
      <w:r>
        <w:rPr>
          <w:rFonts w:eastAsia="Times New Roman"/>
          <w:szCs w:val="24"/>
        </w:rPr>
        <w:t>.</w:t>
      </w:r>
    </w:p>
    <w:p w14:paraId="2D30DCCC" w14:textId="77777777" w:rsidR="000D1FE2" w:rsidRDefault="005E5B96">
      <w:pPr>
        <w:spacing w:line="600" w:lineRule="auto"/>
        <w:ind w:firstLine="720"/>
        <w:jc w:val="both"/>
        <w:rPr>
          <w:rFonts w:eastAsia="Times New Roman"/>
          <w:szCs w:val="24"/>
        </w:rPr>
      </w:pPr>
      <w:r>
        <w:rPr>
          <w:rFonts w:eastAsia="Times New Roman"/>
          <w:szCs w:val="24"/>
        </w:rPr>
        <w:t>Α</w:t>
      </w:r>
      <w:r w:rsidRPr="008258A3">
        <w:rPr>
          <w:rFonts w:eastAsia="Times New Roman"/>
          <w:szCs w:val="24"/>
        </w:rPr>
        <w:t>υτά τα επιτεύγματα</w:t>
      </w:r>
      <w:r>
        <w:rPr>
          <w:rFonts w:eastAsia="Times New Roman"/>
          <w:szCs w:val="24"/>
        </w:rPr>
        <w:t>,</w:t>
      </w:r>
      <w:r w:rsidRPr="008258A3">
        <w:rPr>
          <w:rFonts w:eastAsia="Times New Roman"/>
          <w:szCs w:val="24"/>
        </w:rPr>
        <w:t xml:space="preserve"> όπως επεσήμανε προηγουμένως και ο Αναπληρωτής Υπουργός Υγείας</w:t>
      </w:r>
      <w:r>
        <w:rPr>
          <w:rFonts w:eastAsia="Times New Roman"/>
          <w:szCs w:val="24"/>
        </w:rPr>
        <w:t>,</w:t>
      </w:r>
      <w:r w:rsidRPr="008258A3">
        <w:rPr>
          <w:rFonts w:eastAsia="Times New Roman"/>
          <w:szCs w:val="24"/>
        </w:rPr>
        <w:t xml:space="preserve"> δεν είναι τυχαία </w:t>
      </w:r>
      <w:r w:rsidRPr="008258A3">
        <w:rPr>
          <w:rFonts w:eastAsia="Times New Roman"/>
          <w:szCs w:val="24"/>
        </w:rPr>
        <w:t xml:space="preserve">και δεν </w:t>
      </w:r>
      <w:r w:rsidRPr="008258A3">
        <w:rPr>
          <w:rFonts w:eastAsia="Times New Roman"/>
          <w:szCs w:val="24"/>
        </w:rPr>
        <w:lastRenderedPageBreak/>
        <w:t>έπεσαν εξ ουρανού</w:t>
      </w:r>
      <w:r>
        <w:rPr>
          <w:rFonts w:eastAsia="Times New Roman"/>
          <w:szCs w:val="24"/>
        </w:rPr>
        <w:t>. Είναι</w:t>
      </w:r>
      <w:r w:rsidRPr="008258A3">
        <w:rPr>
          <w:rFonts w:eastAsia="Times New Roman"/>
          <w:szCs w:val="24"/>
        </w:rPr>
        <w:t xml:space="preserve"> προφανές ότι έχουν καταβληθεί προσπάθειες με οικονομία</w:t>
      </w:r>
      <w:r>
        <w:rPr>
          <w:rFonts w:eastAsia="Times New Roman"/>
          <w:szCs w:val="24"/>
        </w:rPr>
        <w:t>, με</w:t>
      </w:r>
      <w:r w:rsidRPr="008258A3">
        <w:rPr>
          <w:rFonts w:eastAsia="Times New Roman"/>
          <w:szCs w:val="24"/>
        </w:rPr>
        <w:t xml:space="preserve"> απάλειψη όλων εκείνων των διαδικασιών</w:t>
      </w:r>
      <w:r>
        <w:rPr>
          <w:rFonts w:eastAsia="Times New Roman"/>
          <w:szCs w:val="24"/>
        </w:rPr>
        <w:t>,</w:t>
      </w:r>
      <w:r w:rsidRPr="008258A3">
        <w:rPr>
          <w:rFonts w:eastAsia="Times New Roman"/>
          <w:szCs w:val="24"/>
        </w:rPr>
        <w:t xml:space="preserve"> οι οποίες διοχέτευαν χρήμα</w:t>
      </w:r>
      <w:r>
        <w:rPr>
          <w:rFonts w:eastAsia="Times New Roman"/>
          <w:szCs w:val="24"/>
        </w:rPr>
        <w:t>,</w:t>
      </w:r>
      <w:r w:rsidRPr="008258A3">
        <w:rPr>
          <w:rFonts w:eastAsia="Times New Roman"/>
          <w:szCs w:val="24"/>
        </w:rPr>
        <w:t xml:space="preserve"> εκεί που δεν έπρεπε</w:t>
      </w:r>
      <w:r>
        <w:rPr>
          <w:rFonts w:eastAsia="Times New Roman"/>
          <w:szCs w:val="24"/>
        </w:rPr>
        <w:t>. Όλο αυτό,</w:t>
      </w:r>
      <w:r w:rsidRPr="008258A3">
        <w:rPr>
          <w:rFonts w:eastAsia="Times New Roman"/>
          <w:szCs w:val="24"/>
        </w:rPr>
        <w:t xml:space="preserve"> μαζί </w:t>
      </w:r>
      <w:r>
        <w:rPr>
          <w:rFonts w:eastAsia="Times New Roman"/>
          <w:szCs w:val="24"/>
        </w:rPr>
        <w:t>β</w:t>
      </w:r>
      <w:r w:rsidRPr="008258A3">
        <w:rPr>
          <w:rFonts w:eastAsia="Times New Roman"/>
          <w:szCs w:val="24"/>
        </w:rPr>
        <w:t>εβαίως με τις σπουδαίες</w:t>
      </w:r>
      <w:r>
        <w:rPr>
          <w:rFonts w:eastAsia="Times New Roman"/>
          <w:szCs w:val="24"/>
        </w:rPr>
        <w:t>,</w:t>
      </w:r>
      <w:r w:rsidRPr="008258A3">
        <w:rPr>
          <w:rFonts w:eastAsia="Times New Roman"/>
          <w:szCs w:val="24"/>
        </w:rPr>
        <w:t xml:space="preserve"> δυνατές προσπάθειες των εργαζομένων</w:t>
      </w:r>
      <w:r>
        <w:rPr>
          <w:rFonts w:eastAsia="Times New Roman"/>
          <w:szCs w:val="24"/>
        </w:rPr>
        <w:t>, του</w:t>
      </w:r>
      <w:r w:rsidRPr="008258A3">
        <w:rPr>
          <w:rFonts w:eastAsia="Times New Roman"/>
          <w:szCs w:val="24"/>
        </w:rPr>
        <w:t xml:space="preserve"> ιατρικού προσωπικού</w:t>
      </w:r>
      <w:r>
        <w:rPr>
          <w:rFonts w:eastAsia="Times New Roman"/>
          <w:szCs w:val="24"/>
        </w:rPr>
        <w:t>,</w:t>
      </w:r>
      <w:r w:rsidRPr="008258A3">
        <w:rPr>
          <w:rFonts w:eastAsia="Times New Roman"/>
          <w:szCs w:val="24"/>
        </w:rPr>
        <w:t xml:space="preserve"> του νοσηλευτικού προσωπικού</w:t>
      </w:r>
      <w:r>
        <w:rPr>
          <w:rFonts w:eastAsia="Times New Roman"/>
          <w:szCs w:val="24"/>
        </w:rPr>
        <w:t>,</w:t>
      </w:r>
      <w:r w:rsidRPr="008258A3">
        <w:rPr>
          <w:rFonts w:eastAsia="Times New Roman"/>
          <w:szCs w:val="24"/>
        </w:rPr>
        <w:t xml:space="preserve"> των διοικητικών υπαλλήλων </w:t>
      </w:r>
      <w:r>
        <w:rPr>
          <w:rFonts w:eastAsia="Times New Roman"/>
          <w:szCs w:val="24"/>
        </w:rPr>
        <w:t xml:space="preserve">είχε </w:t>
      </w:r>
      <w:r>
        <w:rPr>
          <w:rFonts w:eastAsia="Times New Roman"/>
          <w:szCs w:val="24"/>
        </w:rPr>
        <w:t>ως</w:t>
      </w:r>
      <w:r>
        <w:rPr>
          <w:rFonts w:eastAsia="Times New Roman"/>
          <w:szCs w:val="24"/>
        </w:rPr>
        <w:t xml:space="preserve"> αποτέλεσμα -</w:t>
      </w:r>
      <w:r w:rsidRPr="008258A3">
        <w:rPr>
          <w:rFonts w:eastAsia="Times New Roman"/>
          <w:szCs w:val="24"/>
        </w:rPr>
        <w:t>ας μου επιτραπεί να κλείσω αυτή</w:t>
      </w:r>
      <w:r>
        <w:rPr>
          <w:rFonts w:eastAsia="Times New Roman"/>
          <w:szCs w:val="24"/>
        </w:rPr>
        <w:t>ν</w:t>
      </w:r>
      <w:r w:rsidRPr="008258A3">
        <w:rPr>
          <w:rFonts w:eastAsia="Times New Roman"/>
          <w:szCs w:val="24"/>
        </w:rPr>
        <w:t xml:space="preserve"> την</w:t>
      </w:r>
      <w:r w:rsidRPr="00EF3396">
        <w:rPr>
          <w:rFonts w:eastAsia="Times New Roman"/>
          <w:szCs w:val="24"/>
        </w:rPr>
        <w:t xml:space="preserve"> </w:t>
      </w:r>
      <w:r>
        <w:rPr>
          <w:rFonts w:eastAsia="Times New Roman"/>
          <w:szCs w:val="24"/>
        </w:rPr>
        <w:t>αναφορική</w:t>
      </w:r>
      <w:r w:rsidRPr="008258A3">
        <w:rPr>
          <w:rFonts w:eastAsia="Times New Roman"/>
          <w:szCs w:val="24"/>
        </w:rPr>
        <w:t xml:space="preserve"> παρένθεση με το νοσοκομείο της Χίου</w:t>
      </w:r>
      <w:r>
        <w:rPr>
          <w:rFonts w:eastAsia="Times New Roman"/>
          <w:szCs w:val="24"/>
        </w:rPr>
        <w:t xml:space="preserve">- </w:t>
      </w:r>
      <w:r w:rsidRPr="008258A3">
        <w:rPr>
          <w:rFonts w:eastAsia="Times New Roman"/>
          <w:szCs w:val="24"/>
        </w:rPr>
        <w:t>γενικότερα στη συντριπτική πλειοψηφία</w:t>
      </w:r>
      <w:r>
        <w:rPr>
          <w:rFonts w:eastAsia="Times New Roman"/>
          <w:szCs w:val="24"/>
        </w:rPr>
        <w:t xml:space="preserve"> τους,</w:t>
      </w:r>
      <w:r w:rsidRPr="008258A3">
        <w:rPr>
          <w:rFonts w:eastAsia="Times New Roman"/>
          <w:szCs w:val="24"/>
        </w:rPr>
        <w:t xml:space="preserve"> οι </w:t>
      </w:r>
      <w:r>
        <w:rPr>
          <w:rFonts w:eastAsia="Times New Roman"/>
          <w:szCs w:val="24"/>
        </w:rPr>
        <w:t>μ</w:t>
      </w:r>
      <w:r w:rsidRPr="008258A3">
        <w:rPr>
          <w:rFonts w:eastAsia="Times New Roman"/>
          <w:szCs w:val="24"/>
        </w:rPr>
        <w:t>ονάδες υγείας στη χώρα</w:t>
      </w:r>
      <w:r w:rsidRPr="008258A3">
        <w:rPr>
          <w:rFonts w:eastAsia="Times New Roman"/>
          <w:szCs w:val="24"/>
        </w:rPr>
        <w:t xml:space="preserve"> μας να προσφέρουν υπηρεσίες πολύ καλύτερες και υψηλότερου επιπέδου από τα προηγούμενα χρόνια</w:t>
      </w:r>
      <w:r>
        <w:rPr>
          <w:rFonts w:eastAsia="Times New Roman"/>
          <w:szCs w:val="24"/>
        </w:rPr>
        <w:t>.</w:t>
      </w:r>
    </w:p>
    <w:p w14:paraId="2D30DCCD" w14:textId="77777777" w:rsidR="000D1FE2" w:rsidRDefault="005E5B96">
      <w:pPr>
        <w:spacing w:line="600" w:lineRule="auto"/>
        <w:ind w:firstLine="720"/>
        <w:jc w:val="both"/>
        <w:rPr>
          <w:rFonts w:eastAsia="Times New Roman" w:cs="Times New Roman"/>
          <w:szCs w:val="24"/>
        </w:rPr>
      </w:pPr>
      <w:r w:rsidRPr="008258A3">
        <w:rPr>
          <w:rFonts w:eastAsia="Times New Roman"/>
          <w:szCs w:val="24"/>
        </w:rPr>
        <w:t>Από την άλλη μεριά</w:t>
      </w:r>
      <w:r>
        <w:rPr>
          <w:rFonts w:eastAsia="Times New Roman"/>
          <w:szCs w:val="24"/>
        </w:rPr>
        <w:t>,</w:t>
      </w:r>
      <w:r w:rsidRPr="008258A3">
        <w:rPr>
          <w:rFonts w:eastAsia="Times New Roman"/>
          <w:szCs w:val="24"/>
        </w:rPr>
        <w:t xml:space="preserve"> επιτρέψτε μου εδώ να πω ότι δεν συμβαίνει αυτό που λέγεται </w:t>
      </w:r>
      <w:r>
        <w:rPr>
          <w:rFonts w:eastAsia="Times New Roman"/>
          <w:szCs w:val="24"/>
        </w:rPr>
        <w:t>ό</w:t>
      </w:r>
      <w:r w:rsidRPr="008258A3">
        <w:rPr>
          <w:rFonts w:eastAsia="Times New Roman"/>
          <w:szCs w:val="24"/>
        </w:rPr>
        <w:t>τι δηλαδή ξεφεύγουν κάποια λόγια από κ</w:t>
      </w:r>
      <w:r>
        <w:rPr>
          <w:rFonts w:eastAsia="Times New Roman"/>
          <w:szCs w:val="24"/>
        </w:rPr>
        <w:t>άποιους και</w:t>
      </w:r>
      <w:r w:rsidRPr="008258A3">
        <w:rPr>
          <w:rFonts w:eastAsia="Times New Roman"/>
          <w:szCs w:val="24"/>
        </w:rPr>
        <w:t xml:space="preserve"> αναφέρομαι στους παράγοντες της Αξιωματικής Αντιπολίτευσης και αποκαλύπτ</w:t>
      </w:r>
      <w:r>
        <w:rPr>
          <w:rFonts w:eastAsia="Times New Roman"/>
          <w:szCs w:val="24"/>
        </w:rPr>
        <w:t>εται ένα κομμάτι του προγράμματό</w:t>
      </w:r>
      <w:r w:rsidRPr="008258A3">
        <w:rPr>
          <w:rFonts w:eastAsia="Times New Roman"/>
          <w:szCs w:val="24"/>
        </w:rPr>
        <w:t xml:space="preserve">ς </w:t>
      </w:r>
      <w:r>
        <w:rPr>
          <w:rFonts w:eastAsia="Times New Roman"/>
          <w:szCs w:val="24"/>
        </w:rPr>
        <w:t xml:space="preserve">τους. </w:t>
      </w:r>
      <w:r w:rsidRPr="00EB337E">
        <w:rPr>
          <w:rFonts w:eastAsia="Times New Roman" w:cs="Times New Roman"/>
          <w:szCs w:val="24"/>
        </w:rPr>
        <w:t>Όχι βέβαια!</w:t>
      </w:r>
      <w:r>
        <w:rPr>
          <w:rFonts w:eastAsia="Times New Roman" w:cs="Times New Roman"/>
          <w:szCs w:val="24"/>
        </w:rPr>
        <w:t xml:space="preserve"> Ε</w:t>
      </w:r>
      <w:r w:rsidRPr="00EB337E">
        <w:rPr>
          <w:rFonts w:eastAsia="Times New Roman" w:cs="Times New Roman"/>
          <w:szCs w:val="24"/>
        </w:rPr>
        <w:t xml:space="preserve">ίναι ακριβώς αυτό το ίδιο το πρόγραμμά </w:t>
      </w:r>
      <w:r>
        <w:rPr>
          <w:rFonts w:eastAsia="Times New Roman" w:cs="Times New Roman"/>
          <w:szCs w:val="24"/>
        </w:rPr>
        <w:t>τους,</w:t>
      </w:r>
      <w:r w:rsidRPr="00EB337E">
        <w:rPr>
          <w:rFonts w:eastAsia="Times New Roman" w:cs="Times New Roman"/>
          <w:szCs w:val="24"/>
        </w:rPr>
        <w:t xml:space="preserve"> το οποίο σε ένα βαθμό βέβαια</w:t>
      </w:r>
      <w:r>
        <w:rPr>
          <w:rFonts w:eastAsia="Times New Roman" w:cs="Times New Roman"/>
          <w:szCs w:val="24"/>
        </w:rPr>
        <w:t>,</w:t>
      </w:r>
      <w:r w:rsidRPr="00EB337E">
        <w:rPr>
          <w:rFonts w:eastAsia="Times New Roman" w:cs="Times New Roman"/>
          <w:szCs w:val="24"/>
        </w:rPr>
        <w:t xml:space="preserve"> προσπαθούν να το αποκρύψουν</w:t>
      </w:r>
      <w:r>
        <w:rPr>
          <w:rFonts w:eastAsia="Times New Roman" w:cs="Times New Roman"/>
          <w:szCs w:val="24"/>
        </w:rPr>
        <w:t>. Είναι, όμως,</w:t>
      </w:r>
      <w:r w:rsidRPr="00EB337E">
        <w:rPr>
          <w:rFonts w:eastAsia="Times New Roman" w:cs="Times New Roman"/>
          <w:szCs w:val="24"/>
        </w:rPr>
        <w:t xml:space="preserve"> πολύ εμφανές </w:t>
      </w:r>
      <w:r w:rsidRPr="00EB337E">
        <w:rPr>
          <w:rFonts w:eastAsia="Times New Roman" w:cs="Times New Roman"/>
          <w:szCs w:val="24"/>
        </w:rPr>
        <w:t>ότ</w:t>
      </w:r>
      <w:r>
        <w:rPr>
          <w:rFonts w:eastAsia="Times New Roman" w:cs="Times New Roman"/>
          <w:szCs w:val="24"/>
        </w:rPr>
        <w:t>ι αυτό καταδεικνύεται στην ε</w:t>
      </w:r>
      <w:r w:rsidRPr="00EB337E">
        <w:rPr>
          <w:rFonts w:eastAsia="Times New Roman" w:cs="Times New Roman"/>
          <w:szCs w:val="24"/>
        </w:rPr>
        <w:t>λληνική κοινωνία</w:t>
      </w:r>
      <w:r>
        <w:rPr>
          <w:rFonts w:eastAsia="Times New Roman" w:cs="Times New Roman"/>
          <w:szCs w:val="24"/>
        </w:rPr>
        <w:t xml:space="preserve">. </w:t>
      </w:r>
    </w:p>
    <w:p w14:paraId="2D30DCC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Π</w:t>
      </w:r>
      <w:r w:rsidRPr="00EB337E">
        <w:rPr>
          <w:rFonts w:eastAsia="Times New Roman" w:cs="Times New Roman"/>
          <w:szCs w:val="24"/>
        </w:rPr>
        <w:t xml:space="preserve">οιο είναι </w:t>
      </w:r>
      <w:r>
        <w:rPr>
          <w:rFonts w:eastAsia="Times New Roman" w:cs="Times New Roman"/>
          <w:szCs w:val="24"/>
        </w:rPr>
        <w:t xml:space="preserve">αυτό </w:t>
      </w:r>
      <w:r w:rsidRPr="00EB337E">
        <w:rPr>
          <w:rFonts w:eastAsia="Times New Roman" w:cs="Times New Roman"/>
          <w:szCs w:val="24"/>
        </w:rPr>
        <w:t>το πρόγραμμα</w:t>
      </w:r>
      <w:r>
        <w:rPr>
          <w:rFonts w:eastAsia="Times New Roman" w:cs="Times New Roman"/>
          <w:szCs w:val="24"/>
        </w:rPr>
        <w:t>;</w:t>
      </w:r>
      <w:r w:rsidRPr="00EB337E">
        <w:rPr>
          <w:rFonts w:eastAsia="Times New Roman" w:cs="Times New Roman"/>
          <w:szCs w:val="24"/>
        </w:rPr>
        <w:t xml:space="preserve"> Με λίγα λόγια</w:t>
      </w:r>
      <w:r>
        <w:rPr>
          <w:rFonts w:eastAsia="Times New Roman" w:cs="Times New Roman"/>
          <w:szCs w:val="24"/>
        </w:rPr>
        <w:t>,</w:t>
      </w:r>
      <w:r w:rsidRPr="00EB337E">
        <w:rPr>
          <w:rFonts w:eastAsia="Times New Roman" w:cs="Times New Roman"/>
          <w:szCs w:val="24"/>
        </w:rPr>
        <w:t xml:space="preserve"> να πούμε ότι είναι ένα πρόγραμμα</w:t>
      </w:r>
      <w:r>
        <w:rPr>
          <w:rFonts w:eastAsia="Times New Roman" w:cs="Times New Roman"/>
          <w:szCs w:val="24"/>
        </w:rPr>
        <w:t>,</w:t>
      </w:r>
      <w:r w:rsidRPr="00EB337E">
        <w:rPr>
          <w:rFonts w:eastAsia="Times New Roman" w:cs="Times New Roman"/>
          <w:szCs w:val="24"/>
        </w:rPr>
        <w:t xml:space="preserve"> </w:t>
      </w:r>
      <w:r>
        <w:rPr>
          <w:rFonts w:eastAsia="Times New Roman" w:cs="Times New Roman"/>
          <w:szCs w:val="24"/>
        </w:rPr>
        <w:t xml:space="preserve">που θέλει μεν </w:t>
      </w:r>
      <w:r w:rsidRPr="00EB337E">
        <w:rPr>
          <w:rFonts w:eastAsia="Times New Roman" w:cs="Times New Roman"/>
          <w:szCs w:val="24"/>
        </w:rPr>
        <w:t>λίγο από το δημόσιο χαρακτήρα της υγείας</w:t>
      </w:r>
      <w:r>
        <w:rPr>
          <w:rFonts w:eastAsia="Times New Roman" w:cs="Times New Roman"/>
          <w:szCs w:val="24"/>
        </w:rPr>
        <w:t>, α</w:t>
      </w:r>
      <w:r w:rsidRPr="00EB337E">
        <w:rPr>
          <w:rFonts w:eastAsia="Times New Roman" w:cs="Times New Roman"/>
          <w:szCs w:val="24"/>
        </w:rPr>
        <w:t>λλά θεωρεί και κύριο πυλώνα στήριξης την ιδιωτική πρωτοβουλία</w:t>
      </w:r>
      <w:r>
        <w:rPr>
          <w:rFonts w:eastAsia="Times New Roman" w:cs="Times New Roman"/>
          <w:szCs w:val="24"/>
        </w:rPr>
        <w:t>. Σημαίνει</w:t>
      </w:r>
      <w:r>
        <w:rPr>
          <w:rFonts w:eastAsia="Times New Roman" w:cs="Times New Roman"/>
          <w:szCs w:val="24"/>
        </w:rPr>
        <w:t>,</w:t>
      </w:r>
      <w:r w:rsidRPr="00EB337E">
        <w:rPr>
          <w:rFonts w:eastAsia="Times New Roman" w:cs="Times New Roman"/>
          <w:szCs w:val="24"/>
        </w:rPr>
        <w:t xml:space="preserve"> δηλαδή</w:t>
      </w:r>
      <w:r>
        <w:rPr>
          <w:rFonts w:eastAsia="Times New Roman" w:cs="Times New Roman"/>
          <w:szCs w:val="24"/>
        </w:rPr>
        <w:t>,</w:t>
      </w:r>
      <w:r w:rsidRPr="00EB337E">
        <w:rPr>
          <w:rFonts w:eastAsia="Times New Roman" w:cs="Times New Roman"/>
          <w:szCs w:val="24"/>
        </w:rPr>
        <w:t xml:space="preserve"> με δυο κουβέντες</w:t>
      </w:r>
      <w:r>
        <w:rPr>
          <w:rFonts w:eastAsia="Times New Roman" w:cs="Times New Roman"/>
          <w:szCs w:val="24"/>
        </w:rPr>
        <w:t>,</w:t>
      </w:r>
      <w:r w:rsidRPr="00EB337E">
        <w:rPr>
          <w:rFonts w:eastAsia="Times New Roman" w:cs="Times New Roman"/>
          <w:szCs w:val="24"/>
        </w:rPr>
        <w:t xml:space="preserve"> ότι όλες αυτές οι προσπάθειες που έχουμε καταβάλλει όλο αυτό το χρονικό διάστημα</w:t>
      </w:r>
      <w:r>
        <w:rPr>
          <w:rFonts w:eastAsia="Times New Roman" w:cs="Times New Roman"/>
          <w:szCs w:val="24"/>
        </w:rPr>
        <w:t>,</w:t>
      </w:r>
      <w:r w:rsidRPr="00EB337E">
        <w:rPr>
          <w:rFonts w:eastAsia="Times New Roman" w:cs="Times New Roman"/>
          <w:szCs w:val="24"/>
        </w:rPr>
        <w:t xml:space="preserve"> </w:t>
      </w:r>
      <w:r>
        <w:rPr>
          <w:rFonts w:eastAsia="Times New Roman" w:cs="Times New Roman"/>
          <w:szCs w:val="24"/>
        </w:rPr>
        <w:t>θα</w:t>
      </w:r>
      <w:r w:rsidRPr="00EB337E">
        <w:rPr>
          <w:rFonts w:eastAsia="Times New Roman" w:cs="Times New Roman"/>
          <w:szCs w:val="24"/>
        </w:rPr>
        <w:t xml:space="preserve"> αποτελέσουν </w:t>
      </w:r>
      <w:r>
        <w:rPr>
          <w:rFonts w:eastAsia="Times New Roman" w:cs="Times New Roman"/>
          <w:szCs w:val="24"/>
        </w:rPr>
        <w:t>-</w:t>
      </w:r>
      <w:r w:rsidRPr="00EB337E">
        <w:rPr>
          <w:rFonts w:eastAsia="Times New Roman" w:cs="Times New Roman"/>
          <w:szCs w:val="24"/>
        </w:rPr>
        <w:t>στην περίπτωση όπου το κόμμα της Νέας Δημοκρατίας θα είναι στην εξουσία</w:t>
      </w:r>
      <w:r>
        <w:rPr>
          <w:rFonts w:eastAsia="Times New Roman" w:cs="Times New Roman"/>
          <w:szCs w:val="24"/>
        </w:rPr>
        <w:t>-</w:t>
      </w:r>
      <w:r w:rsidRPr="00EB337E">
        <w:rPr>
          <w:rFonts w:eastAsia="Times New Roman" w:cs="Times New Roman"/>
          <w:szCs w:val="24"/>
        </w:rPr>
        <w:t xml:space="preserve"> στην ουσία κατάρριψη του συστήματος αυτού</w:t>
      </w:r>
      <w:r>
        <w:rPr>
          <w:rFonts w:eastAsia="Times New Roman" w:cs="Times New Roman"/>
          <w:szCs w:val="24"/>
        </w:rPr>
        <w:t>,</w:t>
      </w:r>
      <w:r w:rsidRPr="00EB337E">
        <w:rPr>
          <w:rFonts w:eastAsia="Times New Roman" w:cs="Times New Roman"/>
          <w:szCs w:val="24"/>
        </w:rPr>
        <w:t xml:space="preserve"> το οποίο με κό</w:t>
      </w:r>
      <w:r w:rsidRPr="00EB337E">
        <w:rPr>
          <w:rFonts w:eastAsia="Times New Roman" w:cs="Times New Roman"/>
          <w:szCs w:val="24"/>
        </w:rPr>
        <w:t>πους και βάσανα προσπαθήσαμε να στήσουμε στα πόδια του</w:t>
      </w:r>
      <w:r>
        <w:rPr>
          <w:rFonts w:eastAsia="Times New Roman" w:cs="Times New Roman"/>
          <w:szCs w:val="24"/>
        </w:rPr>
        <w:t>.</w:t>
      </w:r>
    </w:p>
    <w:p w14:paraId="2D30DCC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Είμαι απόλυτα βέβαιος</w:t>
      </w:r>
      <w:r w:rsidRPr="00EB337E">
        <w:rPr>
          <w:rFonts w:eastAsia="Times New Roman" w:cs="Times New Roman"/>
          <w:szCs w:val="24"/>
        </w:rPr>
        <w:t xml:space="preserve"> ότι ο ελληνικός λαός</w:t>
      </w:r>
      <w:r>
        <w:rPr>
          <w:rFonts w:eastAsia="Times New Roman" w:cs="Times New Roman"/>
          <w:szCs w:val="24"/>
        </w:rPr>
        <w:t>,</w:t>
      </w:r>
      <w:r w:rsidRPr="00EB337E">
        <w:rPr>
          <w:rFonts w:eastAsia="Times New Roman" w:cs="Times New Roman"/>
          <w:szCs w:val="24"/>
        </w:rPr>
        <w:t xml:space="preserve"> στις προσεχείς εκλογές</w:t>
      </w:r>
      <w:r>
        <w:rPr>
          <w:rFonts w:eastAsia="Times New Roman" w:cs="Times New Roman"/>
          <w:szCs w:val="24"/>
        </w:rPr>
        <w:t>,</w:t>
      </w:r>
      <w:r w:rsidRPr="00EB337E">
        <w:rPr>
          <w:rFonts w:eastAsia="Times New Roman" w:cs="Times New Roman"/>
          <w:szCs w:val="24"/>
        </w:rPr>
        <w:t xml:space="preserve"> </w:t>
      </w:r>
      <w:r>
        <w:rPr>
          <w:rFonts w:eastAsia="Times New Roman" w:cs="Times New Roman"/>
          <w:szCs w:val="24"/>
        </w:rPr>
        <w:t>θα επιλέξει με βάση αυτό</w:t>
      </w:r>
      <w:r>
        <w:rPr>
          <w:rFonts w:eastAsia="Times New Roman" w:cs="Times New Roman"/>
          <w:szCs w:val="24"/>
        </w:rPr>
        <w:t>,</w:t>
      </w:r>
      <w:r>
        <w:rPr>
          <w:rFonts w:eastAsia="Times New Roman" w:cs="Times New Roman"/>
          <w:szCs w:val="24"/>
        </w:rPr>
        <w:t xml:space="preserve"> το οποίο</w:t>
      </w:r>
      <w:r w:rsidRPr="00EB337E">
        <w:rPr>
          <w:rFonts w:eastAsia="Times New Roman" w:cs="Times New Roman"/>
          <w:szCs w:val="24"/>
        </w:rPr>
        <w:t xml:space="preserve"> συμφέρει τον ίδιο</w:t>
      </w:r>
      <w:r>
        <w:rPr>
          <w:rFonts w:eastAsia="Times New Roman" w:cs="Times New Roman"/>
          <w:szCs w:val="24"/>
        </w:rPr>
        <w:t xml:space="preserve">. </w:t>
      </w:r>
      <w:r>
        <w:rPr>
          <w:rFonts w:eastAsia="Times New Roman" w:cs="Times New Roman"/>
          <w:szCs w:val="24"/>
        </w:rPr>
        <w:t>Μ</w:t>
      </w:r>
      <w:r>
        <w:rPr>
          <w:rFonts w:eastAsia="Times New Roman" w:cs="Times New Roman"/>
          <w:szCs w:val="24"/>
        </w:rPr>
        <w:t>ια</w:t>
      </w:r>
      <w:r>
        <w:rPr>
          <w:rFonts w:eastAsia="Times New Roman" w:cs="Times New Roman"/>
          <w:szCs w:val="24"/>
        </w:rPr>
        <w:t>ς</w:t>
      </w:r>
      <w:r w:rsidRPr="00EB337E">
        <w:rPr>
          <w:rFonts w:eastAsia="Times New Roman" w:cs="Times New Roman"/>
          <w:szCs w:val="24"/>
        </w:rPr>
        <w:t xml:space="preserve"> και αναφερθήκαμε εκτενώς στο θέμα της υγείας</w:t>
      </w:r>
      <w:r>
        <w:rPr>
          <w:rFonts w:eastAsia="Times New Roman" w:cs="Times New Roman"/>
          <w:szCs w:val="24"/>
        </w:rPr>
        <w:t>, θ</w:t>
      </w:r>
      <w:r w:rsidRPr="00EB337E">
        <w:rPr>
          <w:rFonts w:eastAsia="Times New Roman" w:cs="Times New Roman"/>
          <w:szCs w:val="24"/>
        </w:rPr>
        <w:t>α μου επιτρέψετε να πω ότι</w:t>
      </w:r>
      <w:r w:rsidRPr="00EB337E">
        <w:rPr>
          <w:rFonts w:eastAsia="Times New Roman" w:cs="Times New Roman"/>
          <w:szCs w:val="24"/>
        </w:rPr>
        <w:t xml:space="preserve"> κάτι ανάλογο ισχύει και σε όλα τα </w:t>
      </w:r>
      <w:r>
        <w:rPr>
          <w:rFonts w:eastAsia="Times New Roman" w:cs="Times New Roman"/>
          <w:szCs w:val="24"/>
        </w:rPr>
        <w:t>άλλα ζητήματα</w:t>
      </w:r>
      <w:r>
        <w:rPr>
          <w:rFonts w:eastAsia="Times New Roman" w:cs="Times New Roman"/>
          <w:szCs w:val="24"/>
        </w:rPr>
        <w:t>,</w:t>
      </w:r>
      <w:r>
        <w:rPr>
          <w:rFonts w:eastAsia="Times New Roman" w:cs="Times New Roman"/>
          <w:szCs w:val="24"/>
        </w:rPr>
        <w:t xml:space="preserve"> στα οποία αυτή η Κυβέρνηση, μέσα από πολύ δύσκολες συνθήκες, </w:t>
      </w:r>
      <w:r w:rsidRPr="00EB337E">
        <w:rPr>
          <w:rFonts w:eastAsia="Times New Roman" w:cs="Times New Roman"/>
          <w:szCs w:val="24"/>
        </w:rPr>
        <w:t>προσπάθησε να βάλει ένα κοινωνικό πρόσ</w:t>
      </w:r>
      <w:r>
        <w:rPr>
          <w:rFonts w:eastAsia="Times New Roman" w:cs="Times New Roman"/>
          <w:szCs w:val="24"/>
        </w:rPr>
        <w:t>ημο</w:t>
      </w:r>
      <w:r w:rsidRPr="00EB337E">
        <w:rPr>
          <w:rFonts w:eastAsia="Times New Roman" w:cs="Times New Roman"/>
          <w:szCs w:val="24"/>
        </w:rPr>
        <w:t xml:space="preserve"> και σε ένα μεγάλο βαθμό το έχει καταφέρει</w:t>
      </w:r>
      <w:r>
        <w:rPr>
          <w:rFonts w:eastAsia="Times New Roman" w:cs="Times New Roman"/>
          <w:szCs w:val="24"/>
        </w:rPr>
        <w:t xml:space="preserve">. </w:t>
      </w:r>
    </w:p>
    <w:p w14:paraId="2D30DCD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w:t>
      </w:r>
      <w:r w:rsidRPr="00EB337E">
        <w:rPr>
          <w:rFonts w:eastAsia="Times New Roman" w:cs="Times New Roman"/>
          <w:szCs w:val="24"/>
        </w:rPr>
        <w:t xml:space="preserve">ίμαι βέβαιος </w:t>
      </w:r>
      <w:r>
        <w:rPr>
          <w:rFonts w:eastAsia="Times New Roman" w:cs="Times New Roman"/>
          <w:szCs w:val="24"/>
        </w:rPr>
        <w:t>-</w:t>
      </w:r>
      <w:r w:rsidRPr="00EB337E">
        <w:rPr>
          <w:rFonts w:eastAsia="Times New Roman" w:cs="Times New Roman"/>
          <w:szCs w:val="24"/>
        </w:rPr>
        <w:t>επαναλαμβάνω</w:t>
      </w:r>
      <w:r>
        <w:rPr>
          <w:rFonts w:eastAsia="Times New Roman" w:cs="Times New Roman"/>
          <w:szCs w:val="24"/>
        </w:rPr>
        <w:t>-</w:t>
      </w:r>
      <w:r w:rsidRPr="00EB337E">
        <w:rPr>
          <w:rFonts w:eastAsia="Times New Roman" w:cs="Times New Roman"/>
          <w:szCs w:val="24"/>
        </w:rPr>
        <w:t xml:space="preserve"> ότι ο ελληνικός λαός θα πρέπει να κάνει τις επιλογές του και να δει το πραγματικό συμφέρον του </w:t>
      </w:r>
      <w:r>
        <w:rPr>
          <w:rFonts w:eastAsia="Times New Roman" w:cs="Times New Roman"/>
          <w:szCs w:val="24"/>
        </w:rPr>
        <w:t>και όχι αυτά</w:t>
      </w:r>
      <w:r>
        <w:rPr>
          <w:rFonts w:eastAsia="Times New Roman" w:cs="Times New Roman"/>
          <w:szCs w:val="24"/>
        </w:rPr>
        <w:t>,</w:t>
      </w:r>
      <w:r>
        <w:rPr>
          <w:rFonts w:eastAsia="Times New Roman" w:cs="Times New Roman"/>
          <w:szCs w:val="24"/>
        </w:rPr>
        <w:t xml:space="preserve"> τα οποία </w:t>
      </w:r>
      <w:r w:rsidRPr="00EB337E">
        <w:rPr>
          <w:rFonts w:eastAsia="Times New Roman" w:cs="Times New Roman"/>
          <w:szCs w:val="24"/>
        </w:rPr>
        <w:t xml:space="preserve">το </w:t>
      </w:r>
      <w:proofErr w:type="spellStart"/>
      <w:r w:rsidRPr="00EB337E">
        <w:rPr>
          <w:rFonts w:eastAsia="Times New Roman" w:cs="Times New Roman"/>
          <w:szCs w:val="24"/>
        </w:rPr>
        <w:t>μιντιακό</w:t>
      </w:r>
      <w:proofErr w:type="spellEnd"/>
      <w:r w:rsidRPr="00EB337E">
        <w:rPr>
          <w:rFonts w:eastAsia="Times New Roman" w:cs="Times New Roman"/>
          <w:szCs w:val="24"/>
        </w:rPr>
        <w:t xml:space="preserve"> σύστημα κ</w:t>
      </w:r>
      <w:r>
        <w:rPr>
          <w:rFonts w:eastAsia="Times New Roman" w:cs="Times New Roman"/>
          <w:szCs w:val="24"/>
        </w:rPr>
        <w:t>υρίως</w:t>
      </w:r>
      <w:r w:rsidRPr="00EB337E">
        <w:rPr>
          <w:rFonts w:eastAsia="Times New Roman" w:cs="Times New Roman"/>
          <w:szCs w:val="24"/>
        </w:rPr>
        <w:t xml:space="preserve"> </w:t>
      </w:r>
      <w:r>
        <w:rPr>
          <w:rFonts w:eastAsia="Times New Roman" w:cs="Times New Roman"/>
          <w:szCs w:val="24"/>
        </w:rPr>
        <w:lastRenderedPageBreak/>
        <w:t>,</w:t>
      </w:r>
      <w:r w:rsidRPr="00EB337E">
        <w:rPr>
          <w:rFonts w:eastAsia="Times New Roman" w:cs="Times New Roman"/>
          <w:szCs w:val="24"/>
        </w:rPr>
        <w:t>πλασάρει και δ</w:t>
      </w:r>
      <w:r>
        <w:rPr>
          <w:rFonts w:eastAsia="Times New Roman" w:cs="Times New Roman"/>
          <w:szCs w:val="24"/>
        </w:rPr>
        <w:t>υστυχώς</w:t>
      </w:r>
      <w:r>
        <w:rPr>
          <w:rFonts w:eastAsia="Times New Roman" w:cs="Times New Roman"/>
          <w:szCs w:val="24"/>
        </w:rPr>
        <w:t>,</w:t>
      </w:r>
      <w:r>
        <w:rPr>
          <w:rFonts w:eastAsia="Times New Roman" w:cs="Times New Roman"/>
          <w:szCs w:val="24"/>
        </w:rPr>
        <w:t xml:space="preserve"> τις τελευταίες μέρες</w:t>
      </w:r>
      <w:r>
        <w:rPr>
          <w:rFonts w:eastAsia="Times New Roman" w:cs="Times New Roman"/>
          <w:szCs w:val="24"/>
        </w:rPr>
        <w:t>,</w:t>
      </w:r>
      <w:r>
        <w:rPr>
          <w:rFonts w:eastAsia="Times New Roman" w:cs="Times New Roman"/>
          <w:szCs w:val="24"/>
        </w:rPr>
        <w:t xml:space="preserve"> με τρόπο ανεπίτρεπτο.</w:t>
      </w:r>
    </w:p>
    <w:p w14:paraId="2D30DCD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w:t>
      </w:r>
      <w:r w:rsidRPr="00EB337E">
        <w:rPr>
          <w:rFonts w:eastAsia="Times New Roman" w:cs="Times New Roman"/>
          <w:szCs w:val="24"/>
        </w:rPr>
        <w:t>υχαριστώ</w:t>
      </w:r>
      <w:r>
        <w:rPr>
          <w:rFonts w:eastAsia="Times New Roman" w:cs="Times New Roman"/>
          <w:szCs w:val="24"/>
        </w:rPr>
        <w:t>.</w:t>
      </w:r>
    </w:p>
    <w:p w14:paraId="2D30DCD2" w14:textId="77777777" w:rsidR="000D1FE2" w:rsidRDefault="005E5B96">
      <w:pPr>
        <w:spacing w:line="600" w:lineRule="auto"/>
        <w:ind w:firstLine="720"/>
        <w:jc w:val="center"/>
        <w:rPr>
          <w:rFonts w:eastAsia="Times New Roman"/>
          <w:bCs/>
          <w:szCs w:val="24"/>
        </w:rPr>
      </w:pPr>
      <w:r>
        <w:rPr>
          <w:rFonts w:eastAsia="Times New Roman"/>
          <w:bCs/>
          <w:szCs w:val="24"/>
        </w:rPr>
        <w:t>(Χειροκροτήματα από την πτέρυγα</w:t>
      </w:r>
      <w:r>
        <w:rPr>
          <w:rFonts w:eastAsia="Times New Roman"/>
          <w:bCs/>
          <w:szCs w:val="24"/>
        </w:rPr>
        <w:t xml:space="preserve"> του ΣΥΡΙΖΑ)</w:t>
      </w:r>
    </w:p>
    <w:p w14:paraId="2D30DCD3" w14:textId="77777777" w:rsidR="000D1FE2" w:rsidRDefault="005E5B96">
      <w:pPr>
        <w:spacing w:line="600" w:lineRule="auto"/>
        <w:ind w:firstLine="720"/>
        <w:jc w:val="both"/>
        <w:rPr>
          <w:rFonts w:eastAsia="Times New Roman" w:cs="Times New Roman"/>
          <w:szCs w:val="24"/>
        </w:rPr>
      </w:pPr>
      <w:r w:rsidRPr="00EB337E">
        <w:rPr>
          <w:rFonts w:eastAsia="Times New Roman" w:cs="Times New Roman"/>
          <w:b/>
          <w:szCs w:val="24"/>
        </w:rPr>
        <w:t xml:space="preserve">ΠΡΟΕΔΡΕΥΩΝ (Γεώργιος </w:t>
      </w:r>
      <w:proofErr w:type="spellStart"/>
      <w:r w:rsidRPr="00EB337E">
        <w:rPr>
          <w:rFonts w:eastAsia="Times New Roman" w:cs="Times New Roman"/>
          <w:b/>
          <w:szCs w:val="24"/>
        </w:rPr>
        <w:t>Μαυρωτάς</w:t>
      </w:r>
      <w:proofErr w:type="spellEnd"/>
      <w:r w:rsidRPr="00EB337E">
        <w:rPr>
          <w:rFonts w:eastAsia="Times New Roman" w:cs="Times New Roman"/>
          <w:b/>
          <w:szCs w:val="24"/>
        </w:rPr>
        <w:t>):</w:t>
      </w:r>
      <w:r>
        <w:rPr>
          <w:rFonts w:eastAsia="Times New Roman" w:cs="Times New Roman"/>
          <w:szCs w:val="24"/>
        </w:rPr>
        <w:t xml:space="preserve"> Ευχαριστούμε, κύριε Μ</w:t>
      </w:r>
      <w:r w:rsidRPr="00EB337E">
        <w:rPr>
          <w:rFonts w:eastAsia="Times New Roman" w:cs="Times New Roman"/>
          <w:szCs w:val="24"/>
        </w:rPr>
        <w:t>ιχαηλίδη</w:t>
      </w:r>
      <w:r>
        <w:rPr>
          <w:rFonts w:eastAsia="Times New Roman" w:cs="Times New Roman"/>
          <w:szCs w:val="24"/>
        </w:rPr>
        <w:t>.</w:t>
      </w:r>
    </w:p>
    <w:p w14:paraId="2D30DCD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w:t>
      </w:r>
      <w:r w:rsidRPr="00EB337E">
        <w:rPr>
          <w:rFonts w:eastAsia="Times New Roman" w:cs="Times New Roman"/>
          <w:szCs w:val="24"/>
        </w:rPr>
        <w:t>υρίες και κύριοι συνάδελφοι γίνε</w:t>
      </w:r>
      <w:r>
        <w:rPr>
          <w:rFonts w:eastAsia="Times New Roman" w:cs="Times New Roman"/>
          <w:szCs w:val="24"/>
        </w:rPr>
        <w:t>ται γνωστό στο Σώμα ότι</w:t>
      </w:r>
      <w:r>
        <w:rPr>
          <w:rFonts w:eastAsia="Times New Roman" w:cs="Times New Roman"/>
          <w:szCs w:val="24"/>
        </w:rPr>
        <w:t xml:space="preserve"> τη συνεδρίασή μας παρακολουθούν</w:t>
      </w:r>
      <w:r>
        <w:rPr>
          <w:rFonts w:eastAsia="Times New Roman" w:cs="Times New Roman"/>
          <w:szCs w:val="24"/>
        </w:rPr>
        <w:t xml:space="preserve"> από τα ά</w:t>
      </w:r>
      <w:r w:rsidRPr="00EB337E">
        <w:rPr>
          <w:rFonts w:eastAsia="Times New Roman" w:cs="Times New Roman"/>
          <w:szCs w:val="24"/>
        </w:rPr>
        <w:t>νω δυτικά θεωρία</w:t>
      </w:r>
      <w:r>
        <w:rPr>
          <w:rFonts w:eastAsia="Times New Roman" w:cs="Times New Roman"/>
          <w:szCs w:val="24"/>
        </w:rPr>
        <w:t>,</w:t>
      </w:r>
      <w:r w:rsidRPr="00EB337E">
        <w:rPr>
          <w:rFonts w:eastAsia="Times New Roman" w:cs="Times New Roman"/>
          <w:szCs w:val="24"/>
        </w:rPr>
        <w:t xml:space="preserve"> αφού </w:t>
      </w:r>
      <w:r>
        <w:rPr>
          <w:rFonts w:eastAsia="Times New Roman" w:cs="Times New Roman"/>
          <w:szCs w:val="24"/>
        </w:rPr>
        <w:t xml:space="preserve">προηγουμένως </w:t>
      </w:r>
      <w:r w:rsidRPr="00EB337E">
        <w:rPr>
          <w:rFonts w:eastAsia="Times New Roman" w:cs="Times New Roman"/>
          <w:szCs w:val="24"/>
        </w:rPr>
        <w:t>ενημερώθηκαν για την ιστορία του κτ</w:t>
      </w:r>
      <w:r>
        <w:rPr>
          <w:rFonts w:eastAsia="Times New Roman" w:cs="Times New Roman"/>
          <w:szCs w:val="24"/>
        </w:rPr>
        <w:t>η</w:t>
      </w:r>
      <w:r w:rsidRPr="00EB337E">
        <w:rPr>
          <w:rFonts w:eastAsia="Times New Roman" w:cs="Times New Roman"/>
          <w:szCs w:val="24"/>
        </w:rPr>
        <w:t>ρίου και το</w:t>
      </w:r>
      <w:r w:rsidRPr="00EB337E">
        <w:rPr>
          <w:rFonts w:eastAsia="Times New Roman" w:cs="Times New Roman"/>
          <w:szCs w:val="24"/>
        </w:rPr>
        <w:t>ν τρόπο</w:t>
      </w:r>
      <w:r>
        <w:rPr>
          <w:rFonts w:eastAsia="Times New Roman" w:cs="Times New Roman"/>
          <w:szCs w:val="24"/>
        </w:rPr>
        <w:t xml:space="preserve"> οργάνωσης και λειτουργίας της Β</w:t>
      </w:r>
      <w:r w:rsidRPr="00EB337E">
        <w:rPr>
          <w:rFonts w:eastAsia="Times New Roman" w:cs="Times New Roman"/>
          <w:szCs w:val="24"/>
        </w:rPr>
        <w:t xml:space="preserve">ουλής και ξεναγήθηκαν στην έκθεση της αίθουσας </w:t>
      </w:r>
      <w:r>
        <w:rPr>
          <w:rFonts w:eastAsia="Times New Roman" w:cs="Times New Roman"/>
          <w:szCs w:val="24"/>
        </w:rPr>
        <w:t>«</w:t>
      </w:r>
      <w:r w:rsidRPr="00EB337E">
        <w:rPr>
          <w:rFonts w:eastAsia="Times New Roman" w:cs="Times New Roman"/>
          <w:szCs w:val="24"/>
        </w:rPr>
        <w:t>ΕΛΕΥΘΕΡΙΟΣ ΒΕΝΙΖΕΛΟΣ</w:t>
      </w:r>
      <w:r>
        <w:rPr>
          <w:rFonts w:eastAsia="Times New Roman" w:cs="Times New Roman"/>
          <w:szCs w:val="24"/>
        </w:rPr>
        <w:t>»</w:t>
      </w:r>
      <w:r w:rsidRPr="00EB337E">
        <w:rPr>
          <w:rFonts w:eastAsia="Times New Roman" w:cs="Times New Roman"/>
          <w:szCs w:val="24"/>
        </w:rPr>
        <w:t xml:space="preserve"> </w:t>
      </w:r>
      <w:r>
        <w:rPr>
          <w:rFonts w:eastAsia="Times New Roman" w:cs="Times New Roman"/>
          <w:szCs w:val="24"/>
        </w:rPr>
        <w:t>είκοσι τέσσερις</w:t>
      </w:r>
      <w:r w:rsidRPr="00EB337E">
        <w:rPr>
          <w:rFonts w:eastAsia="Times New Roman" w:cs="Times New Roman"/>
          <w:szCs w:val="24"/>
        </w:rPr>
        <w:t xml:space="preserve"> μαθήτριες και </w:t>
      </w:r>
      <w:r>
        <w:rPr>
          <w:rFonts w:eastAsia="Times New Roman" w:cs="Times New Roman"/>
          <w:szCs w:val="24"/>
        </w:rPr>
        <w:t>μαθητές και έξι</w:t>
      </w:r>
      <w:r w:rsidRPr="00EB337E">
        <w:rPr>
          <w:rFonts w:eastAsia="Times New Roman" w:cs="Times New Roman"/>
          <w:szCs w:val="24"/>
        </w:rPr>
        <w:t xml:space="preserve"> συνοδοί εκπαιδευτικοί από το Δημοτικό Σχολείο </w:t>
      </w:r>
      <w:r>
        <w:rPr>
          <w:rFonts w:eastAsia="Times New Roman" w:cs="Times New Roman"/>
          <w:szCs w:val="24"/>
        </w:rPr>
        <w:t>Β</w:t>
      </w:r>
      <w:r w:rsidRPr="00EB337E">
        <w:rPr>
          <w:rFonts w:eastAsia="Times New Roman" w:cs="Times New Roman"/>
          <w:szCs w:val="24"/>
        </w:rPr>
        <w:t>ασιλείων Ηρακλείου</w:t>
      </w:r>
      <w:r>
        <w:rPr>
          <w:rFonts w:eastAsia="Times New Roman" w:cs="Times New Roman"/>
          <w:szCs w:val="24"/>
        </w:rPr>
        <w:t>.</w:t>
      </w:r>
    </w:p>
    <w:p w14:paraId="2D30DCD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Η</w:t>
      </w:r>
      <w:r w:rsidRPr="00EB337E">
        <w:rPr>
          <w:rFonts w:eastAsia="Times New Roman" w:cs="Times New Roman"/>
          <w:szCs w:val="24"/>
        </w:rPr>
        <w:t xml:space="preserve"> Βουλή </w:t>
      </w:r>
      <w:r>
        <w:rPr>
          <w:rFonts w:eastAsia="Times New Roman" w:cs="Times New Roman"/>
          <w:szCs w:val="24"/>
        </w:rPr>
        <w:t>τούς</w:t>
      </w:r>
      <w:r w:rsidRPr="00EB337E">
        <w:rPr>
          <w:rFonts w:eastAsia="Times New Roman" w:cs="Times New Roman"/>
          <w:szCs w:val="24"/>
        </w:rPr>
        <w:t xml:space="preserve"> καλωσορίζει</w:t>
      </w:r>
      <w:r>
        <w:rPr>
          <w:rFonts w:eastAsia="Times New Roman" w:cs="Times New Roman"/>
          <w:szCs w:val="24"/>
        </w:rPr>
        <w:t>.</w:t>
      </w:r>
    </w:p>
    <w:p w14:paraId="2D30DCD6" w14:textId="77777777" w:rsidR="000D1FE2" w:rsidRDefault="005E5B96">
      <w:pPr>
        <w:spacing w:line="600" w:lineRule="auto"/>
        <w:ind w:firstLine="720"/>
        <w:jc w:val="center"/>
        <w:rPr>
          <w:rFonts w:eastAsia="Times New Roman"/>
          <w:bCs/>
          <w:szCs w:val="24"/>
        </w:rPr>
      </w:pPr>
      <w:r>
        <w:rPr>
          <w:rFonts w:eastAsia="Times New Roman"/>
          <w:bCs/>
          <w:szCs w:val="24"/>
        </w:rPr>
        <w:t>(Χειροκροτήματα απ’ όλες τις πτέρυγες της Βουλής)</w:t>
      </w:r>
    </w:p>
    <w:p w14:paraId="2D30DCD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ώρα θα δώσω το λόγο στον κ. </w:t>
      </w:r>
      <w:proofErr w:type="spellStart"/>
      <w:r>
        <w:rPr>
          <w:rFonts w:eastAsia="Times New Roman" w:cs="Times New Roman"/>
          <w:szCs w:val="24"/>
        </w:rPr>
        <w:t>Καραθανασόπουλο</w:t>
      </w:r>
      <w:proofErr w:type="spellEnd"/>
      <w:r>
        <w:rPr>
          <w:rFonts w:eastAsia="Times New Roman" w:cs="Times New Roman"/>
          <w:szCs w:val="24"/>
        </w:rPr>
        <w:t>,</w:t>
      </w:r>
      <w:r w:rsidRPr="00EB337E">
        <w:rPr>
          <w:rFonts w:eastAsia="Times New Roman" w:cs="Times New Roman"/>
          <w:szCs w:val="24"/>
        </w:rPr>
        <w:t xml:space="preserve"> αν θέλει</w:t>
      </w:r>
      <w:r>
        <w:rPr>
          <w:rFonts w:eastAsia="Times New Roman" w:cs="Times New Roman"/>
          <w:szCs w:val="24"/>
        </w:rPr>
        <w:t xml:space="preserve"> και μετά στο κ. </w:t>
      </w:r>
      <w:proofErr w:type="spellStart"/>
      <w:r>
        <w:rPr>
          <w:rFonts w:eastAsia="Times New Roman" w:cs="Times New Roman"/>
          <w:szCs w:val="24"/>
        </w:rPr>
        <w:t>Ν</w:t>
      </w:r>
      <w:r w:rsidRPr="00EB337E">
        <w:rPr>
          <w:rFonts w:eastAsia="Times New Roman" w:cs="Times New Roman"/>
          <w:szCs w:val="24"/>
        </w:rPr>
        <w:t>υφούδη</w:t>
      </w:r>
      <w:proofErr w:type="spellEnd"/>
      <w:r w:rsidRPr="00EB337E">
        <w:rPr>
          <w:rFonts w:eastAsia="Times New Roman" w:cs="Times New Roman"/>
          <w:szCs w:val="24"/>
        </w:rPr>
        <w:t xml:space="preserve"> </w:t>
      </w:r>
      <w:r>
        <w:rPr>
          <w:rFonts w:eastAsia="Times New Roman" w:cs="Times New Roman"/>
          <w:szCs w:val="24"/>
        </w:rPr>
        <w:t xml:space="preserve">και </w:t>
      </w:r>
      <w:r w:rsidRPr="00EB337E">
        <w:rPr>
          <w:rFonts w:eastAsia="Times New Roman" w:cs="Times New Roman"/>
          <w:szCs w:val="24"/>
        </w:rPr>
        <w:t>κλείνουμε</w:t>
      </w:r>
      <w:r>
        <w:rPr>
          <w:rFonts w:eastAsia="Times New Roman" w:cs="Times New Roman"/>
          <w:szCs w:val="24"/>
        </w:rPr>
        <w:t>.</w:t>
      </w:r>
    </w:p>
    <w:p w14:paraId="2D30DCD8" w14:textId="77777777" w:rsidR="000D1FE2" w:rsidRDefault="005E5B96">
      <w:pPr>
        <w:spacing w:line="600" w:lineRule="auto"/>
        <w:ind w:firstLine="720"/>
        <w:jc w:val="both"/>
        <w:rPr>
          <w:rFonts w:eastAsia="Times New Roman" w:cs="Times New Roman"/>
          <w:szCs w:val="24"/>
        </w:rPr>
      </w:pPr>
      <w:r w:rsidRPr="00CB5D5D">
        <w:rPr>
          <w:rFonts w:eastAsia="Times New Roman" w:cs="Times New Roman"/>
          <w:b/>
          <w:szCs w:val="24"/>
        </w:rPr>
        <w:lastRenderedPageBreak/>
        <w:t>ΝΙΚΟΛΑΟΣ ΚΑΡΑΘΑΝΑΣΟΠΟΥΛΟΣ:</w:t>
      </w:r>
      <w:r>
        <w:rPr>
          <w:rFonts w:eastAsia="Times New Roman" w:cs="Times New Roman"/>
          <w:szCs w:val="24"/>
        </w:rPr>
        <w:t xml:space="preserve"> Εγώ μια δήλωση θέλω να κάνω</w:t>
      </w:r>
      <w:r>
        <w:rPr>
          <w:rFonts w:eastAsia="Times New Roman" w:cs="Times New Roman"/>
          <w:szCs w:val="24"/>
        </w:rPr>
        <w:t>,</w:t>
      </w:r>
      <w:r>
        <w:rPr>
          <w:rFonts w:eastAsia="Times New Roman" w:cs="Times New Roman"/>
          <w:szCs w:val="24"/>
        </w:rPr>
        <w:t xml:space="preserve"> πριν την ψηφοφορία.</w:t>
      </w:r>
    </w:p>
    <w:p w14:paraId="2D30DCD9" w14:textId="77777777" w:rsidR="000D1FE2" w:rsidRDefault="005E5B96">
      <w:pPr>
        <w:spacing w:line="600" w:lineRule="auto"/>
        <w:ind w:firstLine="720"/>
        <w:jc w:val="both"/>
        <w:rPr>
          <w:rFonts w:eastAsia="Times New Roman" w:cs="Times New Roman"/>
          <w:szCs w:val="24"/>
        </w:rPr>
      </w:pPr>
      <w:r w:rsidRPr="00EB337E">
        <w:rPr>
          <w:rFonts w:eastAsia="Times New Roman" w:cs="Times New Roman"/>
          <w:b/>
          <w:szCs w:val="24"/>
        </w:rPr>
        <w:t xml:space="preserve">ΠΡΟΕΔΡΕΥΩΝ (Γεώργιος </w:t>
      </w:r>
      <w:proofErr w:type="spellStart"/>
      <w:r w:rsidRPr="00EB337E">
        <w:rPr>
          <w:rFonts w:eastAsia="Times New Roman" w:cs="Times New Roman"/>
          <w:b/>
          <w:szCs w:val="24"/>
        </w:rPr>
        <w:t>Μαυρωτάς</w:t>
      </w:r>
      <w:proofErr w:type="spellEnd"/>
      <w:r w:rsidRPr="00EB337E">
        <w:rPr>
          <w:rFonts w:eastAsia="Times New Roman" w:cs="Times New Roman"/>
          <w:b/>
          <w:szCs w:val="24"/>
        </w:rPr>
        <w:t>):</w:t>
      </w:r>
      <w:r>
        <w:rPr>
          <w:rFonts w:eastAsia="Times New Roman" w:cs="Times New Roman"/>
          <w:szCs w:val="24"/>
        </w:rPr>
        <w:t xml:space="preserve"> Ο</w:t>
      </w:r>
      <w:r w:rsidRPr="00EB337E">
        <w:rPr>
          <w:rFonts w:eastAsia="Times New Roman" w:cs="Times New Roman"/>
          <w:szCs w:val="24"/>
        </w:rPr>
        <w:t>πότε</w:t>
      </w:r>
      <w:r>
        <w:rPr>
          <w:rFonts w:eastAsia="Times New Roman" w:cs="Times New Roman"/>
          <w:szCs w:val="24"/>
        </w:rPr>
        <w:t xml:space="preserve"> να πάμε στον κ.</w:t>
      </w:r>
      <w:r>
        <w:rPr>
          <w:rFonts w:eastAsia="Times New Roman" w:cs="Times New Roman"/>
          <w:szCs w:val="24"/>
        </w:rPr>
        <w:t xml:space="preserve"> </w:t>
      </w:r>
      <w:proofErr w:type="spellStart"/>
      <w:r>
        <w:rPr>
          <w:rFonts w:eastAsia="Times New Roman" w:cs="Times New Roman"/>
          <w:szCs w:val="24"/>
        </w:rPr>
        <w:t>Νυφούδη</w:t>
      </w:r>
      <w:proofErr w:type="spellEnd"/>
      <w:r>
        <w:rPr>
          <w:rFonts w:eastAsia="Times New Roman" w:cs="Times New Roman"/>
          <w:szCs w:val="24"/>
        </w:rPr>
        <w:t>.</w:t>
      </w:r>
    </w:p>
    <w:p w14:paraId="2D30DCD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Νυφούδης</w:t>
      </w:r>
      <w:proofErr w:type="spellEnd"/>
      <w:r>
        <w:rPr>
          <w:rFonts w:eastAsia="Times New Roman" w:cs="Times New Roman"/>
          <w:szCs w:val="24"/>
        </w:rPr>
        <w:t xml:space="preserve"> για τέσσερα λεπτά.</w:t>
      </w:r>
    </w:p>
    <w:p w14:paraId="2D30DCDB" w14:textId="77777777" w:rsidR="000D1FE2" w:rsidRDefault="005E5B96">
      <w:pPr>
        <w:spacing w:line="600" w:lineRule="auto"/>
        <w:ind w:firstLine="720"/>
        <w:jc w:val="both"/>
        <w:rPr>
          <w:rFonts w:eastAsia="Times New Roman" w:cs="Times New Roman"/>
          <w:szCs w:val="24"/>
        </w:rPr>
      </w:pPr>
      <w:r w:rsidRPr="00CB5D5D">
        <w:rPr>
          <w:rFonts w:eastAsia="Times New Roman" w:cs="Times New Roman"/>
          <w:b/>
          <w:szCs w:val="24"/>
        </w:rPr>
        <w:t>ΝΙΚΟΛΑΟΣ ΝΥΦΟΥΔΗΣ:</w:t>
      </w:r>
      <w:r>
        <w:rPr>
          <w:rFonts w:eastAsia="Times New Roman" w:cs="Times New Roman"/>
          <w:szCs w:val="24"/>
        </w:rPr>
        <w:t xml:space="preserve"> Δεν θα σας</w:t>
      </w:r>
      <w:r w:rsidRPr="00EB337E">
        <w:rPr>
          <w:rFonts w:eastAsia="Times New Roman" w:cs="Times New Roman"/>
          <w:szCs w:val="24"/>
        </w:rPr>
        <w:t xml:space="preserve"> απασχολήσω</w:t>
      </w:r>
      <w:r>
        <w:rPr>
          <w:rFonts w:eastAsia="Times New Roman" w:cs="Times New Roman"/>
          <w:szCs w:val="24"/>
        </w:rPr>
        <w:t xml:space="preserve"> τόσο</w:t>
      </w:r>
      <w:r w:rsidRPr="00EB337E">
        <w:rPr>
          <w:rFonts w:eastAsia="Times New Roman" w:cs="Times New Roman"/>
          <w:szCs w:val="24"/>
        </w:rPr>
        <w:t xml:space="preserve"> πολύ</w:t>
      </w:r>
      <w:r>
        <w:rPr>
          <w:rFonts w:eastAsia="Times New Roman" w:cs="Times New Roman"/>
          <w:szCs w:val="24"/>
        </w:rPr>
        <w:t>. Έ</w:t>
      </w:r>
      <w:r w:rsidRPr="00EB337E">
        <w:rPr>
          <w:rFonts w:eastAsia="Times New Roman" w:cs="Times New Roman"/>
          <w:szCs w:val="24"/>
        </w:rPr>
        <w:t>να λεπτό θα μιλήσω</w:t>
      </w:r>
      <w:r>
        <w:rPr>
          <w:rFonts w:eastAsia="Times New Roman" w:cs="Times New Roman"/>
          <w:szCs w:val="24"/>
        </w:rPr>
        <w:t>.</w:t>
      </w:r>
    </w:p>
    <w:p w14:paraId="2D30DCD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Έ</w:t>
      </w:r>
      <w:r w:rsidRPr="00EB337E">
        <w:rPr>
          <w:rFonts w:eastAsia="Times New Roman" w:cs="Times New Roman"/>
          <w:szCs w:val="24"/>
        </w:rPr>
        <w:t>χω την άποψη</w:t>
      </w:r>
      <w:r>
        <w:rPr>
          <w:rFonts w:eastAsia="Times New Roman" w:cs="Times New Roman"/>
          <w:szCs w:val="24"/>
        </w:rPr>
        <w:t>,</w:t>
      </w:r>
      <w:r w:rsidRPr="00EB337E">
        <w:rPr>
          <w:rFonts w:eastAsia="Times New Roman" w:cs="Times New Roman"/>
          <w:szCs w:val="24"/>
        </w:rPr>
        <w:t xml:space="preserve"> ακούγοντας όλους τους αγαπητούς συναδέλφους</w:t>
      </w:r>
      <w:r>
        <w:rPr>
          <w:rFonts w:eastAsia="Times New Roman" w:cs="Times New Roman"/>
          <w:szCs w:val="24"/>
        </w:rPr>
        <w:t>,</w:t>
      </w:r>
      <w:r w:rsidRPr="00EB337E">
        <w:rPr>
          <w:rFonts w:eastAsia="Times New Roman" w:cs="Times New Roman"/>
          <w:szCs w:val="24"/>
        </w:rPr>
        <w:t xml:space="preserve"> </w:t>
      </w:r>
      <w:r>
        <w:rPr>
          <w:rFonts w:eastAsia="Times New Roman" w:cs="Times New Roman"/>
          <w:szCs w:val="24"/>
        </w:rPr>
        <w:t xml:space="preserve">πως </w:t>
      </w:r>
      <w:r w:rsidRPr="00EB337E">
        <w:rPr>
          <w:rFonts w:eastAsia="Times New Roman" w:cs="Times New Roman"/>
          <w:szCs w:val="24"/>
        </w:rPr>
        <w:t>πρέπει όλοι μας να αντιληφθούμε ότι η δωρε</w:t>
      </w:r>
      <w:r w:rsidRPr="00EB337E">
        <w:rPr>
          <w:rFonts w:eastAsia="Times New Roman" w:cs="Times New Roman"/>
          <w:szCs w:val="24"/>
        </w:rPr>
        <w:t>ά του Ιδρύματος Σταύρος Νιάρχος μας ξεπερνά</w:t>
      </w:r>
      <w:r>
        <w:rPr>
          <w:rFonts w:eastAsia="Times New Roman" w:cs="Times New Roman"/>
          <w:szCs w:val="24"/>
        </w:rPr>
        <w:t>. Μας ξεπερνά</w:t>
      </w:r>
      <w:r w:rsidRPr="00EB337E">
        <w:rPr>
          <w:rFonts w:eastAsia="Times New Roman" w:cs="Times New Roman"/>
          <w:szCs w:val="24"/>
        </w:rPr>
        <w:t xml:space="preserve"> και</w:t>
      </w:r>
      <w:r>
        <w:rPr>
          <w:rFonts w:eastAsia="Times New Roman" w:cs="Times New Roman"/>
          <w:szCs w:val="24"/>
        </w:rPr>
        <w:t xml:space="preserve"> ως Βουλευτές του Κοινοβουλίου κ</w:t>
      </w:r>
      <w:r w:rsidRPr="00EB337E">
        <w:rPr>
          <w:rFonts w:eastAsia="Times New Roman" w:cs="Times New Roman"/>
          <w:szCs w:val="24"/>
        </w:rPr>
        <w:t>αι ως πολίτες της χώρας</w:t>
      </w:r>
      <w:r>
        <w:rPr>
          <w:rFonts w:eastAsia="Times New Roman" w:cs="Times New Roman"/>
          <w:szCs w:val="24"/>
        </w:rPr>
        <w:t>. Μ</w:t>
      </w:r>
      <w:r w:rsidRPr="00EB337E">
        <w:rPr>
          <w:rFonts w:eastAsia="Times New Roman" w:cs="Times New Roman"/>
          <w:szCs w:val="24"/>
        </w:rPr>
        <w:t xml:space="preserve">ας </w:t>
      </w:r>
      <w:r>
        <w:rPr>
          <w:rFonts w:eastAsia="Times New Roman" w:cs="Times New Roman"/>
          <w:szCs w:val="24"/>
        </w:rPr>
        <w:t>ξεπερνά, γιατί είναι ένα</w:t>
      </w:r>
      <w:r w:rsidRPr="00EB337E">
        <w:rPr>
          <w:rFonts w:eastAsia="Times New Roman" w:cs="Times New Roman"/>
          <w:szCs w:val="24"/>
        </w:rPr>
        <w:t xml:space="preserve"> δώρο στην κοινωνία</w:t>
      </w:r>
      <w:r>
        <w:rPr>
          <w:rFonts w:eastAsia="Times New Roman" w:cs="Times New Roman"/>
          <w:szCs w:val="24"/>
        </w:rPr>
        <w:t>,</w:t>
      </w:r>
      <w:r w:rsidRPr="00EB337E">
        <w:rPr>
          <w:rFonts w:eastAsia="Times New Roman" w:cs="Times New Roman"/>
          <w:szCs w:val="24"/>
        </w:rPr>
        <w:t xml:space="preserve"> που </w:t>
      </w:r>
      <w:r>
        <w:rPr>
          <w:rFonts w:eastAsia="Times New Roman" w:cs="Times New Roman"/>
          <w:szCs w:val="24"/>
        </w:rPr>
        <w:t xml:space="preserve">το </w:t>
      </w:r>
      <w:r w:rsidRPr="00EB337E">
        <w:rPr>
          <w:rFonts w:eastAsia="Times New Roman" w:cs="Times New Roman"/>
          <w:szCs w:val="24"/>
        </w:rPr>
        <w:t>έχει τόσο ανάγκη</w:t>
      </w:r>
      <w:r>
        <w:rPr>
          <w:rFonts w:eastAsia="Times New Roman" w:cs="Times New Roman"/>
          <w:szCs w:val="24"/>
        </w:rPr>
        <w:t>.</w:t>
      </w:r>
      <w:r w:rsidRPr="00EB337E">
        <w:rPr>
          <w:rFonts w:eastAsia="Times New Roman" w:cs="Times New Roman"/>
          <w:szCs w:val="24"/>
        </w:rPr>
        <w:t xml:space="preserve"> </w:t>
      </w:r>
      <w:r>
        <w:rPr>
          <w:rFonts w:eastAsia="Times New Roman" w:cs="Times New Roman"/>
          <w:szCs w:val="24"/>
        </w:rPr>
        <w:t>Είναι</w:t>
      </w:r>
      <w:r w:rsidRPr="00EB337E">
        <w:rPr>
          <w:rFonts w:eastAsia="Times New Roman" w:cs="Times New Roman"/>
          <w:szCs w:val="24"/>
        </w:rPr>
        <w:t xml:space="preserve"> ένα δώρο σε</w:t>
      </w:r>
      <w:r>
        <w:rPr>
          <w:rFonts w:eastAsia="Times New Roman" w:cs="Times New Roman"/>
          <w:szCs w:val="24"/>
        </w:rPr>
        <w:t xml:space="preserve"> μια</w:t>
      </w:r>
      <w:r w:rsidRPr="00EB337E">
        <w:rPr>
          <w:rFonts w:eastAsia="Times New Roman" w:cs="Times New Roman"/>
          <w:szCs w:val="24"/>
        </w:rPr>
        <w:t xml:space="preserve"> κοινωνία</w:t>
      </w:r>
      <w:r>
        <w:rPr>
          <w:rFonts w:eastAsia="Times New Roman" w:cs="Times New Roman"/>
          <w:szCs w:val="24"/>
        </w:rPr>
        <w:t>,</w:t>
      </w:r>
      <w:r w:rsidRPr="00EB337E">
        <w:rPr>
          <w:rFonts w:eastAsia="Times New Roman" w:cs="Times New Roman"/>
          <w:szCs w:val="24"/>
        </w:rPr>
        <w:t xml:space="preserve"> που δείχνει και τους νέους όρους </w:t>
      </w:r>
      <w:r w:rsidRPr="00EB337E">
        <w:rPr>
          <w:rFonts w:eastAsia="Times New Roman" w:cs="Times New Roman"/>
          <w:szCs w:val="24"/>
        </w:rPr>
        <w:t>του παιχνιδιού σήμερα</w:t>
      </w:r>
      <w:r>
        <w:rPr>
          <w:rFonts w:eastAsia="Times New Roman" w:cs="Times New Roman"/>
          <w:szCs w:val="24"/>
        </w:rPr>
        <w:t>. Δεν μπορεί</w:t>
      </w:r>
      <w:r w:rsidRPr="00EB337E">
        <w:rPr>
          <w:rFonts w:eastAsia="Times New Roman" w:cs="Times New Roman"/>
          <w:szCs w:val="24"/>
        </w:rPr>
        <w:t xml:space="preserve"> να μιλάμε για εργασιακές σχέσεις</w:t>
      </w:r>
      <w:r>
        <w:rPr>
          <w:rFonts w:eastAsia="Times New Roman" w:cs="Times New Roman"/>
          <w:szCs w:val="24"/>
        </w:rPr>
        <w:t>,</w:t>
      </w:r>
      <w:r w:rsidRPr="00EB337E">
        <w:rPr>
          <w:rFonts w:eastAsia="Times New Roman" w:cs="Times New Roman"/>
          <w:szCs w:val="24"/>
        </w:rPr>
        <w:t xml:space="preserve"> όπως μιλούσαμε </w:t>
      </w:r>
      <w:r>
        <w:rPr>
          <w:rFonts w:eastAsia="Times New Roman" w:cs="Times New Roman"/>
          <w:szCs w:val="24"/>
        </w:rPr>
        <w:t>τριάντα</w:t>
      </w:r>
      <w:r w:rsidRPr="00EB337E">
        <w:rPr>
          <w:rFonts w:eastAsia="Times New Roman" w:cs="Times New Roman"/>
          <w:szCs w:val="24"/>
        </w:rPr>
        <w:t xml:space="preserve"> χρόνια πριν</w:t>
      </w:r>
      <w:r>
        <w:rPr>
          <w:rFonts w:eastAsia="Times New Roman" w:cs="Times New Roman"/>
          <w:szCs w:val="24"/>
        </w:rPr>
        <w:t>. Έ</w:t>
      </w:r>
      <w:r w:rsidRPr="00EB337E">
        <w:rPr>
          <w:rFonts w:eastAsia="Times New Roman" w:cs="Times New Roman"/>
          <w:szCs w:val="24"/>
        </w:rPr>
        <w:t>τσι έχω μάθει εγώ</w:t>
      </w:r>
      <w:r>
        <w:rPr>
          <w:rFonts w:eastAsia="Times New Roman" w:cs="Times New Roman"/>
          <w:szCs w:val="24"/>
        </w:rPr>
        <w:t>,</w:t>
      </w:r>
      <w:r w:rsidRPr="00EB337E">
        <w:rPr>
          <w:rFonts w:eastAsia="Times New Roman" w:cs="Times New Roman"/>
          <w:szCs w:val="24"/>
        </w:rPr>
        <w:t xml:space="preserve"> που </w:t>
      </w:r>
      <w:r>
        <w:rPr>
          <w:rFonts w:eastAsia="Times New Roman" w:cs="Times New Roman"/>
          <w:szCs w:val="24"/>
        </w:rPr>
        <w:t>δραστηριοποιούμαι</w:t>
      </w:r>
      <w:r w:rsidRPr="00EB337E">
        <w:rPr>
          <w:rFonts w:eastAsia="Times New Roman" w:cs="Times New Roman"/>
          <w:szCs w:val="24"/>
        </w:rPr>
        <w:t xml:space="preserve"> ως αυτοδημιούργητος στο ελεύθερο επάγγελμα</w:t>
      </w:r>
      <w:r>
        <w:rPr>
          <w:rFonts w:eastAsia="Times New Roman" w:cs="Times New Roman"/>
          <w:szCs w:val="24"/>
        </w:rPr>
        <w:t>.</w:t>
      </w:r>
    </w:p>
    <w:p w14:paraId="2D30DCDD"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Δ</w:t>
      </w:r>
      <w:r w:rsidRPr="00EB337E">
        <w:rPr>
          <w:rFonts w:eastAsia="Times New Roman" w:cs="Times New Roman"/>
          <w:szCs w:val="24"/>
        </w:rPr>
        <w:t>είχνει το δρόμο</w:t>
      </w:r>
      <w:r>
        <w:rPr>
          <w:rFonts w:eastAsia="Times New Roman" w:cs="Times New Roman"/>
          <w:szCs w:val="24"/>
        </w:rPr>
        <w:t>,</w:t>
      </w:r>
      <w:r w:rsidRPr="00EB337E">
        <w:rPr>
          <w:rFonts w:eastAsia="Times New Roman" w:cs="Times New Roman"/>
          <w:szCs w:val="24"/>
        </w:rPr>
        <w:t xml:space="preserve"> </w:t>
      </w:r>
      <w:r>
        <w:rPr>
          <w:rFonts w:eastAsia="Times New Roman" w:cs="Times New Roman"/>
          <w:szCs w:val="24"/>
        </w:rPr>
        <w:t>που μας λέει ότι ιδιωτικό και δ</w:t>
      </w:r>
      <w:r w:rsidRPr="00EB337E">
        <w:rPr>
          <w:rFonts w:eastAsia="Times New Roman" w:cs="Times New Roman"/>
          <w:szCs w:val="24"/>
        </w:rPr>
        <w:t>ημόσιο συ</w:t>
      </w:r>
      <w:r>
        <w:rPr>
          <w:rFonts w:eastAsia="Times New Roman" w:cs="Times New Roman"/>
          <w:szCs w:val="24"/>
        </w:rPr>
        <w:t xml:space="preserve">μφέρον </w:t>
      </w:r>
      <w:r>
        <w:rPr>
          <w:rFonts w:eastAsia="Times New Roman" w:cs="Times New Roman"/>
          <w:szCs w:val="24"/>
        </w:rPr>
        <w:t>μπορούν να οδηγηθούν μπροστά</w:t>
      </w:r>
      <w:r w:rsidRPr="00EB337E">
        <w:rPr>
          <w:rFonts w:eastAsia="Times New Roman" w:cs="Times New Roman"/>
          <w:szCs w:val="24"/>
        </w:rPr>
        <w:t xml:space="preserve"> μαζί</w:t>
      </w:r>
      <w:r>
        <w:rPr>
          <w:rFonts w:eastAsia="Times New Roman" w:cs="Times New Roman"/>
          <w:szCs w:val="24"/>
        </w:rPr>
        <w:t>. Δ</w:t>
      </w:r>
      <w:r w:rsidRPr="00EB337E">
        <w:rPr>
          <w:rFonts w:eastAsia="Times New Roman" w:cs="Times New Roman"/>
          <w:szCs w:val="24"/>
        </w:rPr>
        <w:t xml:space="preserve">εν είναι πια ο κακός εργοδότης και </w:t>
      </w:r>
      <w:r>
        <w:rPr>
          <w:rFonts w:eastAsia="Times New Roman" w:cs="Times New Roman"/>
          <w:szCs w:val="24"/>
        </w:rPr>
        <w:t xml:space="preserve">ο </w:t>
      </w:r>
      <w:r w:rsidRPr="00EB337E">
        <w:rPr>
          <w:rFonts w:eastAsia="Times New Roman" w:cs="Times New Roman"/>
          <w:szCs w:val="24"/>
        </w:rPr>
        <w:t>καλός ερ</w:t>
      </w:r>
      <w:r>
        <w:rPr>
          <w:rFonts w:eastAsia="Times New Roman" w:cs="Times New Roman"/>
          <w:szCs w:val="24"/>
        </w:rPr>
        <w:t>γαζόμενος. Υ</w:t>
      </w:r>
      <w:r w:rsidRPr="00EB337E">
        <w:rPr>
          <w:rFonts w:eastAsia="Times New Roman" w:cs="Times New Roman"/>
          <w:szCs w:val="24"/>
        </w:rPr>
        <w:t>πάρχουν καλοί και κακοί από κάθε μεριά</w:t>
      </w:r>
      <w:r>
        <w:rPr>
          <w:rFonts w:eastAsia="Times New Roman" w:cs="Times New Roman"/>
          <w:szCs w:val="24"/>
        </w:rPr>
        <w:t>. Το θέμα είναι ότι το ίδρυμα Σταύρος Νιάρχος δείχνει έναν</w:t>
      </w:r>
      <w:r w:rsidRPr="00EB337E">
        <w:rPr>
          <w:rFonts w:eastAsia="Times New Roman" w:cs="Times New Roman"/>
          <w:szCs w:val="24"/>
        </w:rPr>
        <w:t xml:space="preserve"> δρόμο και ελπίζω να ακολουθήσουν και άλλοι</w:t>
      </w:r>
      <w:r>
        <w:rPr>
          <w:rFonts w:eastAsia="Times New Roman" w:cs="Times New Roman"/>
          <w:szCs w:val="24"/>
        </w:rPr>
        <w:t>.</w:t>
      </w:r>
    </w:p>
    <w:p w14:paraId="2D30DCDE"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Σε αυτή την κατεύθυνση</w:t>
      </w:r>
      <w:r>
        <w:rPr>
          <w:rFonts w:eastAsia="Times New Roman" w:cs="Times New Roman"/>
          <w:szCs w:val="24"/>
        </w:rPr>
        <w:t>,</w:t>
      </w:r>
      <w:r>
        <w:rPr>
          <w:rFonts w:eastAsia="Times New Roman" w:cs="Times New Roman"/>
          <w:szCs w:val="24"/>
        </w:rPr>
        <w:t xml:space="preserve"> το Ποτάμι π</w:t>
      </w:r>
      <w:r w:rsidRPr="00EB337E">
        <w:rPr>
          <w:rFonts w:eastAsia="Times New Roman" w:cs="Times New Roman"/>
          <w:szCs w:val="24"/>
        </w:rPr>
        <w:t>ροφανώς</w:t>
      </w:r>
      <w:r>
        <w:rPr>
          <w:rFonts w:eastAsia="Times New Roman" w:cs="Times New Roman"/>
          <w:szCs w:val="24"/>
        </w:rPr>
        <w:t>,</w:t>
      </w:r>
      <w:r w:rsidRPr="00EB337E">
        <w:rPr>
          <w:rFonts w:eastAsia="Times New Roman" w:cs="Times New Roman"/>
          <w:szCs w:val="24"/>
        </w:rPr>
        <w:t xml:space="preserve"> και θα ψηφίσει το νομοσχέδιο</w:t>
      </w:r>
      <w:r>
        <w:rPr>
          <w:rFonts w:eastAsia="Times New Roman" w:cs="Times New Roman"/>
          <w:szCs w:val="24"/>
        </w:rPr>
        <w:t>. Β</w:t>
      </w:r>
      <w:r w:rsidRPr="00EB337E">
        <w:rPr>
          <w:rFonts w:eastAsia="Times New Roman" w:cs="Times New Roman"/>
          <w:szCs w:val="24"/>
        </w:rPr>
        <w:t>έβαια</w:t>
      </w:r>
      <w:r>
        <w:rPr>
          <w:rFonts w:eastAsia="Times New Roman" w:cs="Times New Roman"/>
          <w:szCs w:val="24"/>
        </w:rPr>
        <w:t>,</w:t>
      </w:r>
      <w:r w:rsidRPr="00EB337E">
        <w:rPr>
          <w:rFonts w:eastAsia="Times New Roman" w:cs="Times New Roman"/>
          <w:szCs w:val="24"/>
        </w:rPr>
        <w:t xml:space="preserve"> θα δηλώσει </w:t>
      </w:r>
      <w:r>
        <w:rPr>
          <w:rFonts w:eastAsia="Times New Roman" w:cs="Times New Roman"/>
          <w:szCs w:val="24"/>
        </w:rPr>
        <w:t>«π</w:t>
      </w:r>
      <w:r w:rsidRPr="00EB337E">
        <w:rPr>
          <w:rFonts w:eastAsia="Times New Roman" w:cs="Times New Roman"/>
          <w:szCs w:val="24"/>
        </w:rPr>
        <w:t>αρών</w:t>
      </w:r>
      <w:r>
        <w:rPr>
          <w:rFonts w:eastAsia="Times New Roman" w:cs="Times New Roman"/>
          <w:szCs w:val="24"/>
        </w:rPr>
        <w:t>»</w:t>
      </w:r>
      <w:r w:rsidRPr="00EB337E">
        <w:rPr>
          <w:rFonts w:eastAsia="Times New Roman" w:cs="Times New Roman"/>
          <w:szCs w:val="24"/>
        </w:rPr>
        <w:t xml:space="preserve"> στις τροπολογίες</w:t>
      </w:r>
      <w:r>
        <w:rPr>
          <w:rFonts w:eastAsia="Times New Roman" w:cs="Times New Roman"/>
          <w:szCs w:val="24"/>
        </w:rPr>
        <w:t>, όπως τοποθετήθηκε και στη</w:t>
      </w:r>
      <w:r w:rsidRPr="00EB337E">
        <w:rPr>
          <w:rFonts w:eastAsia="Times New Roman" w:cs="Times New Roman"/>
          <w:szCs w:val="24"/>
        </w:rPr>
        <w:t xml:space="preserve"> </w:t>
      </w:r>
      <w:r>
        <w:rPr>
          <w:rFonts w:eastAsia="Times New Roman" w:cs="Times New Roman"/>
          <w:szCs w:val="24"/>
        </w:rPr>
        <w:t>Διάσκεψη των Π</w:t>
      </w:r>
      <w:r w:rsidRPr="00EB337E">
        <w:rPr>
          <w:rFonts w:eastAsia="Times New Roman" w:cs="Times New Roman"/>
          <w:szCs w:val="24"/>
        </w:rPr>
        <w:t>ροέδρων</w:t>
      </w:r>
      <w:r>
        <w:rPr>
          <w:rFonts w:eastAsia="Times New Roman" w:cs="Times New Roman"/>
          <w:szCs w:val="24"/>
        </w:rPr>
        <w:t>.</w:t>
      </w:r>
    </w:p>
    <w:p w14:paraId="2D30DCDF"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w:t>
      </w:r>
      <w:r w:rsidRPr="00EB337E">
        <w:rPr>
          <w:rFonts w:eastAsia="Times New Roman" w:cs="Times New Roman"/>
          <w:szCs w:val="24"/>
        </w:rPr>
        <w:t>υχαριστώ πολύ</w:t>
      </w:r>
      <w:r>
        <w:rPr>
          <w:rFonts w:eastAsia="Times New Roman" w:cs="Times New Roman"/>
          <w:szCs w:val="24"/>
        </w:rPr>
        <w:t>.</w:t>
      </w:r>
    </w:p>
    <w:p w14:paraId="2D30DCE0"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w:t>
      </w:r>
      <w:r>
        <w:rPr>
          <w:rFonts w:eastAsia="Times New Roman" w:cs="Times New Roman"/>
          <w:szCs w:val="24"/>
        </w:rPr>
        <w:t xml:space="preserve"> Ευχαριστούμε πολύ τον κ. </w:t>
      </w:r>
      <w:proofErr w:type="spellStart"/>
      <w:r>
        <w:rPr>
          <w:rFonts w:eastAsia="Times New Roman" w:cs="Times New Roman"/>
          <w:szCs w:val="24"/>
        </w:rPr>
        <w:t>Ν</w:t>
      </w:r>
      <w:r w:rsidRPr="00EB337E">
        <w:rPr>
          <w:rFonts w:eastAsia="Times New Roman" w:cs="Times New Roman"/>
          <w:szCs w:val="24"/>
        </w:rPr>
        <w:t>υφούδη</w:t>
      </w:r>
      <w:proofErr w:type="spellEnd"/>
      <w:r>
        <w:rPr>
          <w:rFonts w:eastAsia="Times New Roman" w:cs="Times New Roman"/>
          <w:szCs w:val="24"/>
        </w:rPr>
        <w:t>.</w:t>
      </w:r>
    </w:p>
    <w:p w14:paraId="2D30DCE1"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Ο </w:t>
      </w:r>
      <w:r w:rsidRPr="00EB337E">
        <w:rPr>
          <w:rFonts w:eastAsia="Times New Roman" w:cs="Times New Roman"/>
          <w:szCs w:val="24"/>
        </w:rPr>
        <w:t>Κοινοβουλευτικός Εκπρόσωπο</w:t>
      </w:r>
      <w:r w:rsidRPr="00EB337E">
        <w:rPr>
          <w:rFonts w:eastAsia="Times New Roman" w:cs="Times New Roman"/>
          <w:szCs w:val="24"/>
        </w:rPr>
        <w:t xml:space="preserve">ς </w:t>
      </w:r>
      <w:r>
        <w:rPr>
          <w:rFonts w:eastAsia="Times New Roman" w:cs="Times New Roman"/>
          <w:szCs w:val="24"/>
        </w:rPr>
        <w:t>του</w:t>
      </w:r>
      <w:r w:rsidRPr="00EB337E">
        <w:rPr>
          <w:rFonts w:eastAsia="Times New Roman" w:cs="Times New Roman"/>
          <w:szCs w:val="24"/>
        </w:rPr>
        <w:t xml:space="preserve"> Κομμουνιστικ</w:t>
      </w:r>
      <w:r>
        <w:rPr>
          <w:rFonts w:eastAsia="Times New Roman" w:cs="Times New Roman"/>
          <w:szCs w:val="24"/>
        </w:rPr>
        <w:t>ού</w:t>
      </w:r>
      <w:r w:rsidRPr="00EB337E">
        <w:rPr>
          <w:rFonts w:eastAsia="Times New Roman" w:cs="Times New Roman"/>
          <w:szCs w:val="24"/>
        </w:rPr>
        <w:t xml:space="preserve"> Κόμμα</w:t>
      </w:r>
      <w:r>
        <w:rPr>
          <w:rFonts w:eastAsia="Times New Roman" w:cs="Times New Roman"/>
          <w:szCs w:val="24"/>
        </w:rPr>
        <w:t>τος</w:t>
      </w:r>
      <w:r w:rsidRPr="00EB337E">
        <w:rPr>
          <w:rFonts w:eastAsia="Times New Roman" w:cs="Times New Roman"/>
          <w:szCs w:val="24"/>
        </w:rPr>
        <w:t xml:space="preserve"> </w:t>
      </w:r>
      <w:r w:rsidRPr="00EB337E">
        <w:rPr>
          <w:rFonts w:eastAsia="Times New Roman" w:cs="Times New Roman"/>
          <w:szCs w:val="24"/>
        </w:rPr>
        <w:t>Ελλάδ</w:t>
      </w:r>
      <w:r>
        <w:rPr>
          <w:rFonts w:eastAsia="Times New Roman" w:cs="Times New Roman"/>
          <w:szCs w:val="24"/>
        </w:rPr>
        <w:t>α</w:t>
      </w:r>
      <w:r w:rsidRPr="00EB337E">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r w:rsidRPr="00EB337E">
        <w:rPr>
          <w:rFonts w:eastAsia="Times New Roman" w:cs="Times New Roman"/>
          <w:szCs w:val="24"/>
        </w:rPr>
        <w:t>έχει να κάνει μία δήλωση</w:t>
      </w:r>
      <w:r w:rsidRPr="00CB5D5D">
        <w:rPr>
          <w:rFonts w:eastAsia="Times New Roman" w:cs="Times New Roman"/>
          <w:szCs w:val="24"/>
        </w:rPr>
        <w:t>.</w:t>
      </w:r>
    </w:p>
    <w:p w14:paraId="2D30DCE2"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2D30DCE3" w14:textId="77777777" w:rsidR="000D1FE2" w:rsidRDefault="005E5B96">
      <w:pPr>
        <w:spacing w:line="600" w:lineRule="auto"/>
        <w:ind w:firstLine="720"/>
        <w:jc w:val="both"/>
        <w:rPr>
          <w:rFonts w:eastAsia="Times New Roman" w:cs="Times New Roman"/>
          <w:szCs w:val="24"/>
        </w:rPr>
      </w:pPr>
      <w:r w:rsidRPr="00481193">
        <w:rPr>
          <w:rFonts w:eastAsia="Times New Roman" w:cs="Times New Roman"/>
          <w:b/>
          <w:szCs w:val="24"/>
        </w:rPr>
        <w:lastRenderedPageBreak/>
        <w:t>ΝΙΚΟΛΑΟΣ ΚΑΡΑΘΑΝΑΣΟΠΟΥΛΟΣ:</w:t>
      </w:r>
      <w:r>
        <w:rPr>
          <w:rFonts w:eastAsia="Times New Roman" w:cs="Times New Roman"/>
          <w:szCs w:val="24"/>
        </w:rPr>
        <w:t xml:space="preserve"> Θα κάνω δικαιολόγηση της ψήφου. Βεβαίως</w:t>
      </w:r>
      <w:r>
        <w:rPr>
          <w:rFonts w:eastAsia="Times New Roman" w:cs="Times New Roman"/>
          <w:szCs w:val="24"/>
        </w:rPr>
        <w:t>,</w:t>
      </w:r>
      <w:r>
        <w:rPr>
          <w:rFonts w:eastAsia="Times New Roman" w:cs="Times New Roman"/>
          <w:szCs w:val="24"/>
        </w:rPr>
        <w:t xml:space="preserve"> πριν από αυτήν τη δήλωση, να πω μόνο μια κουβέντα. </w:t>
      </w:r>
    </w:p>
    <w:p w14:paraId="2D30DCE4"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Υπουργοί του ΣΥΡΙΖΑ είναι πολύ γαλαντόμοι στο να διαγράφουν και να απαλλάσσουν από πρόστιμα τους επιχειρηματικούς ομίλους.</w:t>
      </w:r>
    </w:p>
    <w:p w14:paraId="2D30DCE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Έρχομαι στη δήλωση. Το ΚΚΕ εκφράζοντας τα αιτήματα των εργαζόμενων κατέθεσε τροπολογία για την ακύρωση της μείωσης του αφορολόγητου, </w:t>
      </w:r>
      <w:r>
        <w:rPr>
          <w:rFonts w:eastAsia="Times New Roman" w:cs="Times New Roman"/>
          <w:szCs w:val="24"/>
        </w:rPr>
        <w:t>μείωση</w:t>
      </w:r>
      <w:r>
        <w:rPr>
          <w:rFonts w:eastAsia="Times New Roman" w:cs="Times New Roman"/>
          <w:szCs w:val="24"/>
        </w:rPr>
        <w:t>,</w:t>
      </w:r>
      <w:r>
        <w:rPr>
          <w:rFonts w:eastAsia="Times New Roman" w:cs="Times New Roman"/>
          <w:szCs w:val="24"/>
        </w:rPr>
        <w:t xml:space="preserve"> που είχε ψηφίσει η Κυβέρνηση του ΣΥΡΙΖΑ. Την τροπολογία αυτή του ΚΚΕ την απέρριψε η Κυβέρνηση στις 15 Μάη. </w:t>
      </w:r>
    </w:p>
    <w:p w14:paraId="2D30DCE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Στη συνέχεια</w:t>
      </w:r>
      <w:r>
        <w:rPr>
          <w:rFonts w:eastAsia="Times New Roman" w:cs="Times New Roman"/>
          <w:szCs w:val="24"/>
        </w:rPr>
        <w:t>,</w:t>
      </w:r>
      <w:r>
        <w:rPr>
          <w:rFonts w:eastAsia="Times New Roman" w:cs="Times New Roman"/>
          <w:szCs w:val="24"/>
        </w:rPr>
        <w:t xml:space="preserve"> η Κυβέρνηση έφερε στη Βουλή δική της τροπολογία</w:t>
      </w:r>
      <w:r>
        <w:rPr>
          <w:rFonts w:eastAsia="Times New Roman" w:cs="Times New Roman"/>
          <w:szCs w:val="24"/>
        </w:rPr>
        <w:t>,</w:t>
      </w:r>
      <w:r>
        <w:rPr>
          <w:rFonts w:eastAsia="Times New Roman" w:cs="Times New Roman"/>
          <w:szCs w:val="24"/>
        </w:rPr>
        <w:t xml:space="preserve"> σχετικά με τη μείωση του αφορολόγητου, αλλά την ίδια στιγμή, στο ίδιο ακριβώς</w:t>
      </w:r>
      <w:r>
        <w:rPr>
          <w:rFonts w:eastAsia="Times New Roman" w:cs="Times New Roman"/>
          <w:szCs w:val="24"/>
        </w:rPr>
        <w:t xml:space="preserve"> κείμενο</w:t>
      </w:r>
      <w:r>
        <w:rPr>
          <w:rFonts w:eastAsia="Times New Roman" w:cs="Times New Roman"/>
          <w:szCs w:val="24"/>
        </w:rPr>
        <w:t>,</w:t>
      </w:r>
      <w:r>
        <w:rPr>
          <w:rFonts w:eastAsia="Times New Roman" w:cs="Times New Roman"/>
          <w:szCs w:val="24"/>
        </w:rPr>
        <w:t xml:space="preserve"> την αναιρεί</w:t>
      </w:r>
      <w:r>
        <w:rPr>
          <w:rFonts w:eastAsia="Times New Roman" w:cs="Times New Roman"/>
          <w:szCs w:val="24"/>
        </w:rPr>
        <w:t>,</w:t>
      </w:r>
      <w:r>
        <w:rPr>
          <w:rFonts w:eastAsia="Times New Roman" w:cs="Times New Roman"/>
          <w:szCs w:val="24"/>
        </w:rPr>
        <w:t xml:space="preserve"> καταργώντας τα αποκαλούμενα αντίμετρα. Πιο συγκεκριμένα</w:t>
      </w:r>
      <w:r>
        <w:rPr>
          <w:rFonts w:eastAsia="Times New Roman" w:cs="Times New Roman"/>
          <w:szCs w:val="24"/>
        </w:rPr>
        <w:t>,</w:t>
      </w:r>
      <w:r>
        <w:rPr>
          <w:rFonts w:eastAsia="Times New Roman" w:cs="Times New Roman"/>
          <w:szCs w:val="24"/>
        </w:rPr>
        <w:t xml:space="preserve"> καταργεί τη μείωση του αρχικού συντελεστή φορολογίας για τους μισθωτούς και συνταξιούχους από 22% στο 20%, καταργεί τη διάταξη για τη </w:t>
      </w:r>
      <w:r>
        <w:rPr>
          <w:rFonts w:eastAsia="Times New Roman" w:cs="Times New Roman"/>
          <w:szCs w:val="24"/>
        </w:rPr>
        <w:lastRenderedPageBreak/>
        <w:t xml:space="preserve">μείωση του ΕΝΦΙΑ κατά 30%, αν το ποσό του </w:t>
      </w:r>
      <w:r>
        <w:rPr>
          <w:rFonts w:eastAsia="Times New Roman" w:cs="Times New Roman"/>
          <w:szCs w:val="24"/>
        </w:rPr>
        <w:t xml:space="preserve">φόρου δεν υπερβαίνει τα 700 ευρώ και υπό τον περιορισμό ότι η μείωση δεν θα ήταν μεγαλύτερη από τα 70 ευρώ και αποσύρει την </w:t>
      </w:r>
      <w:proofErr w:type="spellStart"/>
      <w:r>
        <w:rPr>
          <w:rFonts w:eastAsia="Times New Roman" w:cs="Times New Roman"/>
          <w:szCs w:val="24"/>
        </w:rPr>
        <w:t>προνομοθετημένη</w:t>
      </w:r>
      <w:proofErr w:type="spellEnd"/>
      <w:r>
        <w:rPr>
          <w:rFonts w:eastAsia="Times New Roman" w:cs="Times New Roman"/>
          <w:szCs w:val="24"/>
        </w:rPr>
        <w:t xml:space="preserve"> κατάργηση της λεγόμενης εισφοράς αλληλεγγύης για ετήσια εισοδήματα από 12.000 ευρώ έως 30.000 ευρώ. </w:t>
      </w:r>
    </w:p>
    <w:p w14:paraId="2D30DCE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Το ΚΚΕ, με τις </w:t>
      </w:r>
      <w:r>
        <w:rPr>
          <w:rFonts w:eastAsia="Times New Roman" w:cs="Times New Roman"/>
          <w:szCs w:val="24"/>
        </w:rPr>
        <w:t xml:space="preserve">παρεμβάσεις που έκανε, ζήτησε από την Κυβέρνηση στην τροπολογία της να περιοριστεί μόνο στο θέμα της ακύρωσης της μείωσης του αφορολόγητου και να αποσύρει τις υπόλοιπες διατάξεις. Η Κυβέρνηση, όμως, δεν έκανε ούτε καν το αυτονόητο, δηλαδή να ξεχωρίσει την </w:t>
      </w:r>
      <w:r>
        <w:rPr>
          <w:rFonts w:eastAsia="Times New Roman" w:cs="Times New Roman"/>
          <w:szCs w:val="24"/>
        </w:rPr>
        <w:t xml:space="preserve">ψηφοφορία για το άρθρο για το αφορολόγητο και για τα αντιμέτρα. </w:t>
      </w:r>
    </w:p>
    <w:p w14:paraId="2D30DCE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Γνωρίζουμε, βεβαίως, πάρα πολύ καλά ότι η Κυβέρνηση αρνήθηκε την πρόταση του ΚΚΕ γιατί έχει δεσμεύσεις απέναντι στην Ευρωπαϊκή Ένωση και στους θεσμούς, στο πλαίσιο της δημοσιονομικής πειθαρχί</w:t>
      </w:r>
      <w:r>
        <w:rPr>
          <w:rFonts w:eastAsia="Times New Roman" w:cs="Times New Roman"/>
          <w:szCs w:val="24"/>
        </w:rPr>
        <w:t xml:space="preserve">ας και των ματωμένων πρωτογενών πλεονασμάτων. </w:t>
      </w:r>
    </w:p>
    <w:p w14:paraId="2D30DCE9"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lastRenderedPageBreak/>
        <w:t>Το ΚΚΕ, επειδή υποστηρίζει την ακύρωση της μείωσης του αφορολόγητου και διαφωνεί με τα άλλα ζητήματα</w:t>
      </w:r>
      <w:r>
        <w:rPr>
          <w:rFonts w:eastAsia="Times New Roman" w:cs="Times New Roman"/>
          <w:szCs w:val="24"/>
        </w:rPr>
        <w:t>,</w:t>
      </w:r>
      <w:r>
        <w:rPr>
          <w:rFonts w:eastAsia="Times New Roman" w:cs="Times New Roman"/>
          <w:szCs w:val="24"/>
        </w:rPr>
        <w:t xml:space="preserve"> που περιέχει η κυβερνητική τροπολογία, επιμένει να μπει σε ψηφοφορία η δική του τροπολογία για την ακύρωση </w:t>
      </w:r>
      <w:r>
        <w:rPr>
          <w:rFonts w:eastAsia="Times New Roman" w:cs="Times New Roman"/>
          <w:szCs w:val="24"/>
        </w:rPr>
        <w:t xml:space="preserve">της μείωσης του αφορολόγητου. </w:t>
      </w:r>
    </w:p>
    <w:p w14:paraId="2D30DCEA"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Η Κυβέρνηση, όμως, αρνείται να θέσει σε ψηφοφορία τη δική μας τροπολογία και γι’ αυτό είμαστε υποχρεωμένοι να τοποθετηθούμε με την ψήφο μας μόνο στην κυβερνητική. Ακριβώς επειδή η ψήφος μας είναι ένα «</w:t>
      </w:r>
      <w:r>
        <w:rPr>
          <w:rFonts w:eastAsia="Times New Roman" w:cs="Times New Roman"/>
          <w:szCs w:val="24"/>
        </w:rPr>
        <w:t>ν</w:t>
      </w:r>
      <w:r>
        <w:rPr>
          <w:rFonts w:eastAsia="Times New Roman" w:cs="Times New Roman"/>
          <w:szCs w:val="24"/>
        </w:rPr>
        <w:t xml:space="preserve">αι» στην κατάργηση του </w:t>
      </w:r>
      <w:r>
        <w:rPr>
          <w:rFonts w:eastAsia="Times New Roman" w:cs="Times New Roman"/>
          <w:szCs w:val="24"/>
        </w:rPr>
        <w:t>νόμου που μειώνει το αφορολόγητο και ένα «</w:t>
      </w:r>
      <w:r>
        <w:rPr>
          <w:rFonts w:eastAsia="Times New Roman" w:cs="Times New Roman"/>
          <w:szCs w:val="24"/>
        </w:rPr>
        <w:t>ό</w:t>
      </w:r>
      <w:r>
        <w:rPr>
          <w:rFonts w:eastAsia="Times New Roman" w:cs="Times New Roman"/>
          <w:szCs w:val="24"/>
        </w:rPr>
        <w:t>χι» στην κατάργηση όλων των άλλων θετικών μέτρων για τον λαό, είμαστε υποχρεωμένοι να τοποθετηθούμε με το «</w:t>
      </w:r>
      <w:r>
        <w:rPr>
          <w:rFonts w:eastAsia="Times New Roman" w:cs="Times New Roman"/>
          <w:szCs w:val="24"/>
        </w:rPr>
        <w:t>π</w:t>
      </w:r>
      <w:r>
        <w:rPr>
          <w:rFonts w:eastAsia="Times New Roman" w:cs="Times New Roman"/>
          <w:szCs w:val="24"/>
        </w:rPr>
        <w:t>αρών», που εκφράζει ακριβώς αυτό το σημείο.</w:t>
      </w:r>
    </w:p>
    <w:p w14:paraId="2D30DCEB" w14:textId="77777777" w:rsidR="000D1FE2" w:rsidRDefault="005E5B96">
      <w:pPr>
        <w:spacing w:line="600" w:lineRule="auto"/>
        <w:ind w:firstLine="720"/>
        <w:jc w:val="both"/>
        <w:rPr>
          <w:rFonts w:eastAsia="Times New Roman" w:cs="Times New Roman"/>
          <w:szCs w:val="24"/>
        </w:rPr>
      </w:pPr>
      <w:r w:rsidRPr="00B40D37">
        <w:rPr>
          <w:rFonts w:eastAsia="Times New Roman" w:cs="Times New Roman"/>
          <w:b/>
          <w:szCs w:val="24"/>
        </w:rPr>
        <w:t xml:space="preserve">ΠΡΟΕΔΡΕΥΩΝ (Γεώργιος </w:t>
      </w:r>
      <w:proofErr w:type="spellStart"/>
      <w:r w:rsidRPr="00B40D37">
        <w:rPr>
          <w:rFonts w:eastAsia="Times New Roman" w:cs="Times New Roman"/>
          <w:b/>
          <w:szCs w:val="24"/>
        </w:rPr>
        <w:t>Μαυρωτάς</w:t>
      </w:r>
      <w:proofErr w:type="spellEnd"/>
      <w:r w:rsidRPr="00B40D37">
        <w:rPr>
          <w:rFonts w:eastAsia="Times New Roman" w:cs="Times New Roman"/>
          <w:b/>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Καρα</w:t>
      </w:r>
      <w:r>
        <w:rPr>
          <w:rFonts w:eastAsia="Times New Roman" w:cs="Times New Roman"/>
          <w:szCs w:val="24"/>
        </w:rPr>
        <w:t>θανασόπουλε</w:t>
      </w:r>
      <w:proofErr w:type="spellEnd"/>
      <w:r>
        <w:rPr>
          <w:rFonts w:eastAsia="Times New Roman" w:cs="Times New Roman"/>
          <w:szCs w:val="24"/>
        </w:rPr>
        <w:t>.</w:t>
      </w:r>
    </w:p>
    <w:p w14:paraId="2D30DCEC"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Τον λόγο έχει ο κ. Μπάρκας για την υποστήριξη τροπολογίας.</w:t>
      </w:r>
    </w:p>
    <w:p w14:paraId="2D30DCED"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Τι είναι αυτά τα πράγματα; </w:t>
      </w:r>
    </w:p>
    <w:p w14:paraId="2D30DCEE"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ΓΕΩΡΓΙΟΣ ΛΑΜΠΡΟΥΛΗΣ (Σ</w:t>
      </w:r>
      <w:r>
        <w:rPr>
          <w:rFonts w:eastAsia="Times New Roman" w:cs="Times New Roman"/>
          <w:b/>
          <w:szCs w:val="24"/>
        </w:rPr>
        <w:t>Τ΄</w:t>
      </w:r>
      <w:r w:rsidRPr="00B40D37">
        <w:rPr>
          <w:rFonts w:eastAsia="Times New Roman" w:cs="Times New Roman"/>
          <w:b/>
          <w:szCs w:val="24"/>
        </w:rPr>
        <w:t xml:space="preserve"> Αντιπρόεδρος της Βουλής):</w:t>
      </w:r>
      <w:r>
        <w:rPr>
          <w:rFonts w:eastAsia="Times New Roman" w:cs="Times New Roman"/>
          <w:szCs w:val="24"/>
        </w:rPr>
        <w:t xml:space="preserve"> Κύριε Πρόεδρε, έχει κλείσει το νομοσχέδιο.</w:t>
      </w:r>
    </w:p>
    <w:p w14:paraId="2D30DCEF"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Κάνω μια πρόταση προς την Κυβέρνηση να ψηφίσουμε στις δώδεκα και να φέρει όσες τροπολογίες θέλει.</w:t>
      </w:r>
    </w:p>
    <w:p w14:paraId="2D30DCF0"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w:t>
      </w:r>
      <w:r>
        <w:rPr>
          <w:rFonts w:eastAsia="Times New Roman" w:cs="Times New Roman"/>
          <w:szCs w:val="24"/>
        </w:rPr>
        <w:t xml:space="preserve"> Όχι, δεν γίνεται αυτό. Αυτή η πρότασή σας απορρίπτεται, κύριε </w:t>
      </w:r>
      <w:proofErr w:type="spellStart"/>
      <w:r>
        <w:rPr>
          <w:rFonts w:eastAsia="Times New Roman" w:cs="Times New Roman"/>
          <w:szCs w:val="24"/>
        </w:rPr>
        <w:t>Καραθανασόπουλε</w:t>
      </w:r>
      <w:proofErr w:type="spellEnd"/>
      <w:r>
        <w:rPr>
          <w:rFonts w:eastAsia="Times New Roman" w:cs="Times New Roman"/>
          <w:szCs w:val="24"/>
        </w:rPr>
        <w:t>.</w:t>
      </w:r>
    </w:p>
    <w:p w14:paraId="2D30DCF1"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ΓΕΩΡΓΙΟΣ ΛΑΜΠΡΟΥΛΗΣ (Σ</w:t>
      </w:r>
      <w:r>
        <w:rPr>
          <w:rFonts w:eastAsia="Times New Roman" w:cs="Times New Roman"/>
          <w:b/>
          <w:szCs w:val="24"/>
        </w:rPr>
        <w:t>Τ΄</w:t>
      </w:r>
      <w:r>
        <w:rPr>
          <w:rFonts w:eastAsia="Times New Roman" w:cs="Times New Roman"/>
          <w:b/>
          <w:szCs w:val="24"/>
        </w:rPr>
        <w:t xml:space="preserve"> Αντιπρόεδρος της Βουλ</w:t>
      </w:r>
      <w:r>
        <w:rPr>
          <w:rFonts w:eastAsia="Times New Roman" w:cs="Times New Roman"/>
          <w:b/>
          <w:szCs w:val="24"/>
        </w:rPr>
        <w:t>ής):</w:t>
      </w:r>
      <w:r>
        <w:rPr>
          <w:rFonts w:eastAsia="Times New Roman" w:cs="Times New Roman"/>
          <w:szCs w:val="24"/>
        </w:rPr>
        <w:t xml:space="preserve"> Συνήθως</w:t>
      </w:r>
      <w:r>
        <w:rPr>
          <w:rFonts w:eastAsia="Times New Roman" w:cs="Times New Roman"/>
          <w:szCs w:val="24"/>
        </w:rPr>
        <w:t>,</w:t>
      </w:r>
      <w:r>
        <w:rPr>
          <w:rFonts w:eastAsia="Times New Roman" w:cs="Times New Roman"/>
          <w:szCs w:val="24"/>
        </w:rPr>
        <w:t xml:space="preserve"> ο Υπουργός μιλάει τελευταίος και κλείνει η συζήτηση του νομοσχεδίου.</w:t>
      </w:r>
    </w:p>
    <w:p w14:paraId="2D30DCF2" w14:textId="77777777" w:rsidR="000D1FE2" w:rsidRDefault="005E5B96">
      <w:pPr>
        <w:spacing w:line="600" w:lineRule="auto"/>
        <w:ind w:firstLine="720"/>
        <w:jc w:val="both"/>
        <w:rPr>
          <w:rFonts w:eastAsia="Times New Roman" w:cs="Times New Roman"/>
          <w:szCs w:val="24"/>
        </w:rPr>
      </w:pPr>
      <w:r w:rsidRPr="00B40D37">
        <w:rPr>
          <w:rFonts w:eastAsia="Times New Roman" w:cs="Times New Roman"/>
          <w:b/>
          <w:szCs w:val="24"/>
        </w:rPr>
        <w:t>ΑΝΔΡΕΑΣ ΜΙΧΑΗΛΙΔΗΣ:</w:t>
      </w:r>
      <w:r>
        <w:rPr>
          <w:rFonts w:eastAsia="Times New Roman" w:cs="Times New Roman"/>
          <w:szCs w:val="24"/>
        </w:rPr>
        <w:t xml:space="preserve"> Ο Υπουργός έφυγε.</w:t>
      </w:r>
    </w:p>
    <w:p w14:paraId="2D30DCF3"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w:t>
      </w:r>
      <w:r>
        <w:rPr>
          <w:rFonts w:eastAsia="Times New Roman" w:cs="Times New Roman"/>
          <w:szCs w:val="24"/>
        </w:rPr>
        <w:t xml:space="preserve"> Κύριε Μπάρκα, έχετε τον λόγο για την τροπολογία με γενικό αριθμό</w:t>
      </w:r>
      <w:r>
        <w:rPr>
          <w:rFonts w:eastAsia="Times New Roman" w:cs="Times New Roman"/>
          <w:b/>
          <w:szCs w:val="24"/>
        </w:rPr>
        <w:t xml:space="preserve"> </w:t>
      </w:r>
      <w:r w:rsidRPr="00B40D37">
        <w:rPr>
          <w:rFonts w:eastAsia="Times New Roman" w:cs="Times New Roman"/>
          <w:szCs w:val="24"/>
        </w:rPr>
        <w:t xml:space="preserve">2255 για δύο λεπτά. Μετά θα κλείσει η </w:t>
      </w:r>
      <w:r w:rsidRPr="00B40D37">
        <w:rPr>
          <w:rFonts w:eastAsia="Times New Roman" w:cs="Times New Roman"/>
          <w:szCs w:val="24"/>
        </w:rPr>
        <w:t>συζ</w:t>
      </w:r>
      <w:r>
        <w:rPr>
          <w:rFonts w:eastAsia="Times New Roman" w:cs="Times New Roman"/>
          <w:szCs w:val="24"/>
        </w:rPr>
        <w:t>ήτηση και θ</w:t>
      </w:r>
      <w:r w:rsidRPr="00B40D37">
        <w:rPr>
          <w:rFonts w:eastAsia="Times New Roman" w:cs="Times New Roman"/>
          <w:szCs w:val="24"/>
        </w:rPr>
        <w:t>α κάνουμε μία διακοπή για πέντε λεπτά</w:t>
      </w:r>
      <w:r>
        <w:rPr>
          <w:rFonts w:eastAsia="Times New Roman" w:cs="Times New Roman"/>
          <w:szCs w:val="24"/>
        </w:rPr>
        <w:t>.</w:t>
      </w:r>
    </w:p>
    <w:p w14:paraId="2D30DCF4" w14:textId="77777777" w:rsidR="000D1FE2" w:rsidRDefault="005E5B96">
      <w:pPr>
        <w:spacing w:line="600" w:lineRule="auto"/>
        <w:ind w:firstLine="720"/>
        <w:jc w:val="both"/>
        <w:rPr>
          <w:rFonts w:eastAsia="Times New Roman" w:cs="Times New Roman"/>
          <w:szCs w:val="24"/>
        </w:rPr>
      </w:pPr>
      <w:r w:rsidRPr="00D54E7F">
        <w:rPr>
          <w:rFonts w:eastAsia="Times New Roman" w:cs="Times New Roman"/>
          <w:b/>
          <w:szCs w:val="24"/>
        </w:rPr>
        <w:lastRenderedPageBreak/>
        <w:t>ΚΩΝΣΤΑΝΤΙΝΟΣ ΜΠΑΡΚΑΣ (Υφυπουργός Εργασίας, Κοινωνικής Ασφάλισης και Κοινωνικής Αλληλεγγύης):</w:t>
      </w:r>
      <w:r>
        <w:rPr>
          <w:rFonts w:eastAsia="Times New Roman" w:cs="Times New Roman"/>
          <w:szCs w:val="24"/>
        </w:rPr>
        <w:t xml:space="preserve"> Θέλω να υπερασπιστώ ένα δίκαιο αίτημα το οποίο η Κυβέρνηση είχε ανακοινώσει. Αφορά την τροπολογία </w:t>
      </w:r>
      <w:r>
        <w:rPr>
          <w:rFonts w:eastAsia="Times New Roman" w:cs="Times New Roman"/>
          <w:szCs w:val="24"/>
        </w:rPr>
        <w:t xml:space="preserve">με αριθμό </w:t>
      </w:r>
      <w:r>
        <w:rPr>
          <w:rFonts w:eastAsia="Times New Roman" w:cs="Times New Roman"/>
          <w:szCs w:val="24"/>
        </w:rPr>
        <w:t>22</w:t>
      </w:r>
      <w:r>
        <w:rPr>
          <w:rFonts w:eastAsia="Times New Roman" w:cs="Times New Roman"/>
          <w:szCs w:val="24"/>
        </w:rPr>
        <w:t>55/2016.</w:t>
      </w:r>
    </w:p>
    <w:p w14:paraId="2D30DCF5"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 xml:space="preserve">Με την παρούσα τροπολογία, όπως αυτή θα ενσωματωθεί στο εν λόγω νομοσχέδιο, τα απασχολούμενα πρόσωπα στην καθαριότητα των χώρων δημόσιας </w:t>
      </w:r>
      <w:proofErr w:type="spellStart"/>
      <w:r>
        <w:rPr>
          <w:rFonts w:eastAsia="Times New Roman" w:cs="Times New Roman"/>
          <w:szCs w:val="24"/>
        </w:rPr>
        <w:t>εκπαίδευσης</w:t>
      </w:r>
      <w:r>
        <w:rPr>
          <w:rFonts w:eastAsia="Times New Roman" w:cs="Times New Roman"/>
          <w:szCs w:val="24"/>
        </w:rPr>
        <w:t>μ</w:t>
      </w:r>
      <w:proofErr w:type="spellEnd"/>
      <w:r>
        <w:rPr>
          <w:rFonts w:eastAsia="Times New Roman" w:cs="Times New Roman"/>
          <w:szCs w:val="24"/>
        </w:rPr>
        <w:t xml:space="preserve"> οποιασδήποτε βαθμίδας, δηλαδή οι καθαρίστριες των σχολείων, από την 1</w:t>
      </w:r>
      <w:r w:rsidRPr="00A151A3">
        <w:rPr>
          <w:rFonts w:eastAsia="Times New Roman" w:cs="Times New Roman"/>
          <w:szCs w:val="24"/>
          <w:vertAlign w:val="superscript"/>
        </w:rPr>
        <w:t>η</w:t>
      </w:r>
      <w:r>
        <w:rPr>
          <w:rFonts w:eastAsia="Times New Roman" w:cs="Times New Roman"/>
          <w:szCs w:val="24"/>
        </w:rPr>
        <w:t xml:space="preserve"> του επόμενου μήνα, από τη </w:t>
      </w:r>
      <w:r>
        <w:rPr>
          <w:rFonts w:eastAsia="Times New Roman" w:cs="Times New Roman"/>
          <w:szCs w:val="24"/>
        </w:rPr>
        <w:t xml:space="preserve">δημοσίευση του νόμου, θα μπουν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ένσημα. </w:t>
      </w:r>
    </w:p>
    <w:p w14:paraId="2D30DCF6"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Είναι κάτι</w:t>
      </w:r>
      <w:r>
        <w:rPr>
          <w:rFonts w:eastAsia="Times New Roman" w:cs="Times New Roman"/>
          <w:szCs w:val="24"/>
        </w:rPr>
        <w:t>,</w:t>
      </w:r>
      <w:r>
        <w:rPr>
          <w:rFonts w:eastAsia="Times New Roman" w:cs="Times New Roman"/>
          <w:szCs w:val="24"/>
        </w:rPr>
        <w:t xml:space="preserve"> το οποίο εμείς το είχαμε ανακοινώσει, το είχαμε υποστηρίξει. Ήταν ένα πάγιο αίτημα των καθαριστριών, των ανθρώπων που δουλεύουν στα δημόσια σχολεία. Νομίζω ότι έπρεπε να γίνει. </w:t>
      </w:r>
    </w:p>
    <w:p w14:paraId="2D30DCF7"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ι ιδιαιτερότητες του συγκεκριμένου αντικειμένου εργασίας καθιστούν αναγκαία την προτεινόμενη νομοθετική ρύθμιση </w:t>
      </w:r>
      <w:r>
        <w:rPr>
          <w:rFonts w:eastAsia="Times New Roman" w:cs="Times New Roman"/>
          <w:szCs w:val="24"/>
        </w:rPr>
        <w:lastRenderedPageBreak/>
        <w:t xml:space="preserve">περί ένταξης των καθαριστριών στον Κανονισμό Ασφάλειας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Επαγγελμάτων, ανεξάρτητα από τον αριθμό των ωρών ημερήσιας απασχόλ</w:t>
      </w:r>
      <w:r>
        <w:rPr>
          <w:rFonts w:eastAsia="Times New Roman" w:cs="Times New Roman"/>
          <w:szCs w:val="24"/>
        </w:rPr>
        <w:t>ησής τους.</w:t>
      </w:r>
    </w:p>
    <w:p w14:paraId="2D30DCF8"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Ευχαριστώ πολύ.</w:t>
      </w:r>
    </w:p>
    <w:p w14:paraId="2D30DCF9" w14:textId="77777777" w:rsidR="000D1FE2" w:rsidRDefault="005E5B9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D30DCFA"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w:t>
      </w:r>
      <w:r>
        <w:rPr>
          <w:rFonts w:eastAsia="Times New Roman" w:cs="Times New Roman"/>
          <w:szCs w:val="24"/>
        </w:rPr>
        <w:t xml:space="preserve"> Ευχαριστούμε. </w:t>
      </w:r>
    </w:p>
    <w:p w14:paraId="2D30DCFB"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Τώρα θα κάνουμε ένα διάλειμμα πέντε λεπτών, προκειμένου να ετοιμαστεί το σπλάχνο του νομοσχεδίου και θα συνεχίσουμε μετά κατευθείαν με την</w:t>
      </w:r>
      <w:r>
        <w:rPr>
          <w:rFonts w:eastAsia="Times New Roman" w:cs="Times New Roman"/>
          <w:szCs w:val="24"/>
        </w:rPr>
        <w:t xml:space="preserve"> ψήφιση. Παρακαλώ να παραμείνουν οι εισηγητές.</w:t>
      </w:r>
    </w:p>
    <w:p w14:paraId="2D30DCFC" w14:textId="77777777" w:rsidR="000D1FE2" w:rsidRDefault="005E5B96">
      <w:pPr>
        <w:spacing w:line="600" w:lineRule="auto"/>
        <w:jc w:val="center"/>
        <w:rPr>
          <w:rFonts w:eastAsia="Times New Roman" w:cs="Times New Roman"/>
          <w:szCs w:val="24"/>
        </w:rPr>
      </w:pPr>
      <w:r>
        <w:rPr>
          <w:rFonts w:eastAsia="Times New Roman" w:cs="Times New Roman"/>
          <w:szCs w:val="24"/>
        </w:rPr>
        <w:t>(ΔΙΑΚΟΠΗ)</w:t>
      </w:r>
    </w:p>
    <w:p w14:paraId="2D30DCFD" w14:textId="77777777" w:rsidR="000D1FE2" w:rsidRDefault="005E5B96">
      <w:pPr>
        <w:spacing w:line="600" w:lineRule="auto"/>
        <w:jc w:val="center"/>
        <w:rPr>
          <w:rFonts w:eastAsia="Times New Roman" w:cs="Times New Roman"/>
          <w:szCs w:val="24"/>
        </w:rPr>
      </w:pPr>
      <w:r>
        <w:rPr>
          <w:rFonts w:eastAsia="Times New Roman" w:cs="Times New Roman"/>
          <w:szCs w:val="24"/>
        </w:rPr>
        <w:t>(ΜΕΤΑ ΤΗ ΔΙΑΚΟΠΗ)</w:t>
      </w:r>
    </w:p>
    <w:p w14:paraId="2D30DCFE" w14:textId="77777777" w:rsidR="000D1FE2" w:rsidRDefault="005E5B96">
      <w:pPr>
        <w:autoSpaceDE w:val="0"/>
        <w:autoSpaceDN w:val="0"/>
        <w:adjustRightInd w:val="0"/>
        <w:spacing w:line="600" w:lineRule="auto"/>
        <w:ind w:firstLine="720"/>
        <w:jc w:val="both"/>
        <w:rPr>
          <w:rFonts w:eastAsia="SimSun"/>
          <w:bCs/>
          <w:szCs w:val="24"/>
          <w:lang w:eastAsia="zh-CN"/>
        </w:rPr>
      </w:pPr>
      <w:r w:rsidRPr="00EF3F89">
        <w:rPr>
          <w:rFonts w:eastAsia="SimSun"/>
          <w:b/>
          <w:bCs/>
          <w:szCs w:val="24"/>
          <w:lang w:eastAsia="zh-CN"/>
        </w:rPr>
        <w:t xml:space="preserve">ΠΡΟΕΔΡΕΥΩΝ (Γεώργιος </w:t>
      </w:r>
      <w:proofErr w:type="spellStart"/>
      <w:r>
        <w:rPr>
          <w:rFonts w:eastAsia="SimSun"/>
          <w:b/>
          <w:bCs/>
          <w:szCs w:val="24"/>
          <w:lang w:eastAsia="zh-CN"/>
        </w:rPr>
        <w:t>Μαυρωτάς</w:t>
      </w:r>
      <w:proofErr w:type="spellEnd"/>
      <w:r>
        <w:rPr>
          <w:rFonts w:eastAsia="SimSun"/>
          <w:b/>
          <w:bCs/>
          <w:szCs w:val="24"/>
          <w:lang w:eastAsia="zh-CN"/>
        </w:rPr>
        <w:t xml:space="preserve">): </w:t>
      </w:r>
      <w:r>
        <w:rPr>
          <w:rFonts w:eastAsia="SimSun"/>
          <w:bCs/>
          <w:szCs w:val="24"/>
          <w:lang w:eastAsia="zh-CN"/>
        </w:rPr>
        <w:t xml:space="preserve">Κυρίες και κύριοι συνάδελφοι, συνεχίζεται η </w:t>
      </w:r>
      <w:r>
        <w:rPr>
          <w:rFonts w:eastAsia="SimSun"/>
          <w:bCs/>
          <w:szCs w:val="24"/>
          <w:lang w:eastAsia="zh-CN"/>
        </w:rPr>
        <w:t xml:space="preserve">συνεδρίαση. </w:t>
      </w:r>
    </w:p>
    <w:p w14:paraId="2D30DCFF" w14:textId="77777777" w:rsidR="000D1FE2" w:rsidRDefault="005E5B96">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Κηρύσσεται περαιωμένη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των τροπολογιών </w:t>
      </w:r>
      <w:r w:rsidRPr="00EF3F89">
        <w:rPr>
          <w:rFonts w:eastAsia="SimSun"/>
          <w:szCs w:val="24"/>
          <w:lang w:eastAsia="zh-CN"/>
        </w:rPr>
        <w:t xml:space="preserve">του σχεδίου νόμου του Υπουργείου </w:t>
      </w:r>
      <w:r>
        <w:rPr>
          <w:rFonts w:eastAsia="SimSun"/>
          <w:szCs w:val="24"/>
          <w:lang w:eastAsia="zh-CN"/>
        </w:rPr>
        <w:t>Υγείας</w:t>
      </w:r>
      <w:r>
        <w:rPr>
          <w:rFonts w:eastAsia="SimSun"/>
          <w:szCs w:val="24"/>
          <w:lang w:eastAsia="zh-CN"/>
        </w:rPr>
        <w:t>:</w:t>
      </w:r>
      <w:r>
        <w:rPr>
          <w:rFonts w:eastAsia="SimSun"/>
          <w:szCs w:val="24"/>
          <w:lang w:eastAsia="zh-CN"/>
        </w:rPr>
        <w:t xml:space="preserve"> </w:t>
      </w:r>
      <w:r>
        <w:rPr>
          <w:rFonts w:eastAsia="Times New Roman" w:cs="Times New Roman"/>
          <w:szCs w:val="24"/>
        </w:rPr>
        <w:t xml:space="preserve">«Κύρωση των επιμέρους συμβάσεων για τα Έργα </w:t>
      </w:r>
      <w:r>
        <w:rPr>
          <w:rFonts w:eastAsia="Times New Roman" w:cs="Times New Roman"/>
          <w:szCs w:val="24"/>
        </w:rPr>
        <w:lastRenderedPageBreak/>
        <w:t xml:space="preserve">V και VI της από 06-09-2018 Σύμβασης Δωρεάς μεταξύ του Ιδρύματος </w:t>
      </w:r>
      <w:r w:rsidRPr="0019218A">
        <w:rPr>
          <w:rFonts w:eastAsia="Times New Roman" w:cs="Times New Roman"/>
          <w:szCs w:val="24"/>
        </w:rPr>
        <w:t>“</w:t>
      </w:r>
      <w:r>
        <w:rPr>
          <w:rFonts w:eastAsia="Times New Roman" w:cs="Times New Roman"/>
          <w:szCs w:val="24"/>
        </w:rPr>
        <w:t>Κοινωφελές Ίδρυμα Σταύρος Σ. Νιάρχος</w:t>
      </w:r>
      <w:r w:rsidRPr="0019218A">
        <w:rPr>
          <w:rFonts w:eastAsia="Times New Roman" w:cs="Times New Roman"/>
          <w:szCs w:val="24"/>
        </w:rPr>
        <w:t>”</w:t>
      </w:r>
      <w:r>
        <w:rPr>
          <w:rFonts w:eastAsia="Times New Roman" w:cs="Times New Roman"/>
          <w:szCs w:val="24"/>
        </w:rPr>
        <w:t xml:space="preserve"> και του Ελληνικού Δημοσίου για την ενίσχυση και αναβάθμιση των υποδ</w:t>
      </w:r>
      <w:r>
        <w:rPr>
          <w:rFonts w:eastAsia="Times New Roman" w:cs="Times New Roman"/>
          <w:szCs w:val="24"/>
        </w:rPr>
        <w:t xml:space="preserve">ομών στον τομέα της </w:t>
      </w:r>
      <w:r>
        <w:rPr>
          <w:rFonts w:eastAsia="Times New Roman" w:cs="Times New Roman"/>
          <w:szCs w:val="24"/>
        </w:rPr>
        <w:t>Υ</w:t>
      </w:r>
      <w:r>
        <w:rPr>
          <w:rFonts w:eastAsia="Times New Roman" w:cs="Times New Roman"/>
          <w:szCs w:val="24"/>
        </w:rPr>
        <w:t>γείας</w:t>
      </w:r>
      <w:r w:rsidRPr="00C5587A">
        <w:rPr>
          <w:rFonts w:eastAsia="Times New Roman" w:cs="Times New Roman"/>
          <w:szCs w:val="24"/>
        </w:rPr>
        <w:t xml:space="preserve"> </w:t>
      </w:r>
      <w:r>
        <w:rPr>
          <w:rFonts w:eastAsia="Times New Roman" w:cs="Times New Roman"/>
          <w:szCs w:val="24"/>
        </w:rPr>
        <w:t>και άλλες διατάξεις».</w:t>
      </w:r>
    </w:p>
    <w:p w14:paraId="2D30DD00" w14:textId="77777777" w:rsidR="000D1FE2" w:rsidRDefault="005E5B96">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2D30DD01" w14:textId="77777777" w:rsidR="000D1FE2" w:rsidRDefault="005E5B96">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ένα άρθρο, </w:t>
      </w:r>
      <w:r>
        <w:rPr>
          <w:rFonts w:eastAsia="Times New Roman"/>
          <w:szCs w:val="24"/>
        </w:rPr>
        <w:t>δε</w:t>
      </w:r>
      <w:r>
        <w:rPr>
          <w:rFonts w:eastAsia="Times New Roman"/>
          <w:szCs w:val="24"/>
        </w:rPr>
        <w:t xml:space="preserve">καέξι </w:t>
      </w:r>
      <w:r w:rsidRPr="005A6A0E">
        <w:rPr>
          <w:rFonts w:eastAsia="Times New Roman"/>
          <w:szCs w:val="24"/>
        </w:rPr>
        <w:t>τροπολογί</w:t>
      </w:r>
      <w:r>
        <w:rPr>
          <w:rFonts w:eastAsia="Times New Roman"/>
          <w:szCs w:val="24"/>
        </w:rPr>
        <w:t>ες</w:t>
      </w:r>
      <w:r w:rsidRPr="005A6A0E">
        <w:rPr>
          <w:rFonts w:eastAsia="Times New Roman"/>
          <w:szCs w:val="24"/>
        </w:rPr>
        <w:t xml:space="preserve">, το ακροτελεύτιο άρθρο, καθώς και το σύνολο του νομοσχεδίου. </w:t>
      </w:r>
    </w:p>
    <w:p w14:paraId="2D30DD02" w14:textId="77777777" w:rsidR="000D1FE2" w:rsidRDefault="005E5B96">
      <w:pPr>
        <w:spacing w:line="600" w:lineRule="auto"/>
        <w:ind w:firstLine="720"/>
        <w:jc w:val="both"/>
        <w:rPr>
          <w:rFonts w:eastAsia="Times New Roman"/>
          <w:szCs w:val="24"/>
        </w:rPr>
      </w:pPr>
      <w:r w:rsidRPr="005A6A0E">
        <w:rPr>
          <w:rFonts w:eastAsia="Times New Roman"/>
          <w:szCs w:val="24"/>
        </w:rPr>
        <w:t xml:space="preserve">Κάθε φορά στην οθόνη εμφανίζονται ως τέσσερα άρθρα προς ψήφιση. </w:t>
      </w:r>
      <w:r>
        <w:rPr>
          <w:rFonts w:eastAsia="Times New Roman"/>
          <w:szCs w:val="24"/>
        </w:rPr>
        <w:t>Για να ψηφίσετε και τα υπόλοιπα</w:t>
      </w:r>
      <w:r>
        <w:rPr>
          <w:rFonts w:eastAsia="Times New Roman"/>
          <w:szCs w:val="24"/>
        </w:rPr>
        <w:t>,</w:t>
      </w:r>
      <w:r w:rsidRPr="005A6A0E">
        <w:rPr>
          <w:rFonts w:eastAsia="Times New Roman"/>
          <w:szCs w:val="24"/>
        </w:rPr>
        <w:t xml:space="preserve"> θα πρέπει να κυλήσετε την οθόνη αφής</w:t>
      </w:r>
      <w:r>
        <w:rPr>
          <w:rFonts w:eastAsia="Times New Roman"/>
          <w:szCs w:val="24"/>
        </w:rPr>
        <w:t xml:space="preserve"> με </w:t>
      </w:r>
      <w:r>
        <w:rPr>
          <w:rFonts w:eastAsia="Times New Roman"/>
          <w:szCs w:val="24"/>
          <w:lang w:val="en-US"/>
        </w:rPr>
        <w:t>scroll</w:t>
      </w:r>
      <w:r w:rsidRPr="00AC07E9">
        <w:rPr>
          <w:rFonts w:eastAsia="Times New Roman"/>
          <w:szCs w:val="24"/>
        </w:rPr>
        <w:t xml:space="preserve"> </w:t>
      </w:r>
      <w:r>
        <w:rPr>
          <w:rFonts w:eastAsia="Times New Roman"/>
          <w:szCs w:val="24"/>
          <w:lang w:val="en-US"/>
        </w:rPr>
        <w:t>down</w:t>
      </w:r>
      <w:r w:rsidRPr="005A6A0E">
        <w:rPr>
          <w:rFonts w:eastAsia="Times New Roman"/>
          <w:szCs w:val="24"/>
        </w:rPr>
        <w:t xml:space="preserve">. Στο πάνω δεξιά μέρος της </w:t>
      </w:r>
      <w:r w:rsidRPr="005A6A0E">
        <w:rPr>
          <w:rFonts w:eastAsia="Times New Roman"/>
          <w:szCs w:val="24"/>
        </w:rPr>
        <w:t>οθόνης εμφανίζεται κάθε φορά ο αριθμός των άρθρων</w:t>
      </w:r>
      <w:r>
        <w:rPr>
          <w:rFonts w:eastAsia="Times New Roman"/>
          <w:szCs w:val="24"/>
        </w:rPr>
        <w:t>,</w:t>
      </w:r>
      <w:r w:rsidRPr="005A6A0E">
        <w:rPr>
          <w:rFonts w:eastAsia="Times New Roman"/>
          <w:szCs w:val="24"/>
        </w:rPr>
        <w:t xml:space="preserve"> που απομένουν για ψήφιση. </w:t>
      </w:r>
      <w:r>
        <w:rPr>
          <w:rFonts w:eastAsia="Times New Roman"/>
          <w:szCs w:val="24"/>
        </w:rPr>
        <w:t>Β</w:t>
      </w:r>
      <w:r w:rsidRPr="005A6A0E">
        <w:rPr>
          <w:rFonts w:eastAsia="Times New Roman"/>
          <w:szCs w:val="24"/>
        </w:rPr>
        <w:t xml:space="preserve">εβαίως, θα πρέπει να βεβαιωθείτε </w:t>
      </w:r>
      <w:r>
        <w:rPr>
          <w:rFonts w:eastAsia="Times New Roman"/>
          <w:szCs w:val="24"/>
        </w:rPr>
        <w:t xml:space="preserve">ότι έχετε ψηφίσει όλα τα άρθρα και </w:t>
      </w:r>
      <w:r w:rsidRPr="005A6A0E">
        <w:rPr>
          <w:rFonts w:eastAsia="Times New Roman"/>
          <w:szCs w:val="24"/>
        </w:rPr>
        <w:t xml:space="preserve">τις τροπολογίες, καθώς και το </w:t>
      </w:r>
      <w:r w:rsidRPr="005A6A0E">
        <w:rPr>
          <w:rFonts w:eastAsia="Times New Roman"/>
          <w:szCs w:val="24"/>
        </w:rPr>
        <w:lastRenderedPageBreak/>
        <w:t xml:space="preserve">ακροτελεύτιο άρθρο και το σύνολο του νομοσχεδίου. Αφού καταχωρηθεί η ψήφος σας, </w:t>
      </w:r>
      <w:r w:rsidRPr="005A6A0E">
        <w:rPr>
          <w:rFonts w:eastAsia="Times New Roman"/>
          <w:szCs w:val="24"/>
        </w:rPr>
        <w:t xml:space="preserve">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14:paraId="2D30DD03" w14:textId="77777777" w:rsidR="000D1FE2" w:rsidRDefault="005E5B96">
      <w:pPr>
        <w:spacing w:line="600" w:lineRule="auto"/>
        <w:ind w:firstLine="720"/>
        <w:jc w:val="both"/>
        <w:rPr>
          <w:rFonts w:eastAsia="Times New Roman"/>
          <w:szCs w:val="24"/>
        </w:rPr>
      </w:pPr>
      <w:r>
        <w:rPr>
          <w:rFonts w:eastAsia="Times New Roman"/>
          <w:szCs w:val="24"/>
        </w:rPr>
        <w:t>Για οποιαδήποτε απορία</w:t>
      </w:r>
      <w:r>
        <w:rPr>
          <w:rFonts w:eastAsia="Times New Roman"/>
          <w:szCs w:val="24"/>
        </w:rPr>
        <w:t>,</w:t>
      </w:r>
      <w:r>
        <w:rPr>
          <w:rFonts w:eastAsia="Times New Roman"/>
          <w:szCs w:val="24"/>
        </w:rPr>
        <w:t xml:space="preserve"> απευθυνθείτε στο Προεδρείο, προκειμένου να σας συνδράμουν οι αρμόδιοι υπάλληλοι.</w:t>
      </w:r>
    </w:p>
    <w:p w14:paraId="2D30DD04" w14:textId="77777777" w:rsidR="000D1FE2" w:rsidRDefault="005E5B96">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D30DD05" w14:textId="77777777" w:rsidR="000D1FE2" w:rsidRDefault="005E5B96">
      <w:pPr>
        <w:autoSpaceDE w:val="0"/>
        <w:autoSpaceDN w:val="0"/>
        <w:adjustRightInd w:val="0"/>
        <w:spacing w:line="600" w:lineRule="auto"/>
        <w:ind w:firstLine="709"/>
        <w:jc w:val="center"/>
        <w:rPr>
          <w:rFonts w:eastAsia="SimSun"/>
          <w:szCs w:val="24"/>
          <w:lang w:eastAsia="zh-CN"/>
        </w:rPr>
      </w:pPr>
      <w:r w:rsidRPr="00EF3F89">
        <w:rPr>
          <w:rFonts w:eastAsia="SimSun"/>
          <w:szCs w:val="24"/>
          <w:lang w:eastAsia="zh-CN"/>
        </w:rPr>
        <w:t>(ΨΗΦΟΦΟΡΙΑ)</w:t>
      </w:r>
    </w:p>
    <w:p w14:paraId="2D30DD06" w14:textId="77777777" w:rsidR="000D1FE2" w:rsidRDefault="005E5B96">
      <w:pPr>
        <w:autoSpaceDE w:val="0"/>
        <w:autoSpaceDN w:val="0"/>
        <w:adjustRightInd w:val="0"/>
        <w:spacing w:line="600" w:lineRule="auto"/>
        <w:ind w:firstLine="709"/>
        <w:jc w:val="both"/>
        <w:rPr>
          <w:rFonts w:eastAsia="SimSun"/>
          <w:szCs w:val="24"/>
          <w:lang w:eastAsia="zh-CN"/>
        </w:rPr>
      </w:pPr>
      <w:r w:rsidRPr="00EF3F89">
        <w:rPr>
          <w:rFonts w:eastAsia="SimSun"/>
          <w:b/>
          <w:bCs/>
          <w:szCs w:val="24"/>
          <w:lang w:eastAsia="zh-CN"/>
        </w:rPr>
        <w:t>ΠΡΟΕΔΡΕΥΩΝ (Γεώργιος</w:t>
      </w:r>
      <w:r>
        <w:rPr>
          <w:rFonts w:eastAsia="SimSun"/>
          <w:b/>
          <w:bCs/>
          <w:szCs w:val="24"/>
          <w:lang w:eastAsia="zh-CN"/>
        </w:rPr>
        <w:t xml:space="preserve"> </w:t>
      </w:r>
      <w:proofErr w:type="spellStart"/>
      <w:r>
        <w:rPr>
          <w:rFonts w:eastAsia="SimSun"/>
          <w:b/>
          <w:bCs/>
          <w:szCs w:val="24"/>
          <w:lang w:eastAsia="zh-CN"/>
        </w:rPr>
        <w:t>Μαυρωτάς</w:t>
      </w:r>
      <w:proofErr w:type="spellEnd"/>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2D30DD07" w14:textId="77777777" w:rsidR="000D1FE2" w:rsidRDefault="005E5B96">
      <w:pPr>
        <w:tabs>
          <w:tab w:val="left" w:pos="2940"/>
        </w:tabs>
        <w:spacing w:line="600" w:lineRule="auto"/>
        <w:ind w:firstLine="709"/>
        <w:jc w:val="center"/>
        <w:rPr>
          <w:rFonts w:eastAsia="Times New Roman" w:cs="Times New Roman"/>
          <w:szCs w:val="24"/>
        </w:rPr>
      </w:pPr>
      <w:r w:rsidRPr="0001772E">
        <w:rPr>
          <w:rFonts w:eastAsia="Times New Roman"/>
          <w:szCs w:val="24"/>
        </w:rPr>
        <w:t>(ΗΛΕΚΤΡΟΝΙΚΗ ΚΑΤΑΜΕΤΡΗΣΗ)</w:t>
      </w:r>
    </w:p>
    <w:p w14:paraId="2D30DD08" w14:textId="77777777" w:rsidR="000D1FE2" w:rsidRDefault="005E5B96">
      <w:pPr>
        <w:spacing w:line="600" w:lineRule="auto"/>
        <w:ind w:firstLine="709"/>
        <w:jc w:val="center"/>
        <w:rPr>
          <w:rFonts w:eastAsia="Times New Roman" w:cs="Times New Roman"/>
          <w:szCs w:val="24"/>
        </w:rPr>
      </w:pPr>
      <w:r w:rsidRPr="0001772E">
        <w:rPr>
          <w:rFonts w:eastAsia="Times New Roman" w:cs="Times New Roman"/>
          <w:szCs w:val="24"/>
        </w:rPr>
        <w:t>(ΜΕΤΑ ΤΗΝ ΗΛΕΚΤΡΟΝΙΚΗ ΚΑΤΑΜΕΤΡΗΣΗ)</w:t>
      </w:r>
    </w:p>
    <w:p w14:paraId="2D30DD09" w14:textId="77777777" w:rsidR="000D1FE2" w:rsidRDefault="005E5B96">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(Γεώργιος</w:t>
      </w:r>
      <w:r>
        <w:rPr>
          <w:rFonts w:eastAsia="SimSun"/>
          <w:b/>
          <w:bCs/>
          <w:szCs w:val="24"/>
          <w:lang w:eastAsia="zh-CN"/>
        </w:rPr>
        <w:t xml:space="preserve"> </w:t>
      </w:r>
      <w:proofErr w:type="spellStart"/>
      <w:r>
        <w:rPr>
          <w:rFonts w:eastAsia="SimSun"/>
          <w:b/>
          <w:bCs/>
          <w:szCs w:val="24"/>
          <w:lang w:eastAsia="zh-CN"/>
        </w:rPr>
        <w:t>Μαυρωτάς</w:t>
      </w:r>
      <w:proofErr w:type="spellEnd"/>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w:t>
      </w:r>
      <w:r w:rsidRPr="0001772E">
        <w:rPr>
          <w:rFonts w:eastAsia="Times New Roman" w:cs="Times New Roman"/>
          <w:szCs w:val="24"/>
        </w:rPr>
        <w:t>ε το ηλεκτρονικό σύστημα, καταχωρίζονται στα Πρακτικά της σημερινής συνεδρίασης και έχουν ως εξής:</w:t>
      </w:r>
    </w:p>
    <w:p w14:paraId="2D30DD0A" w14:textId="77777777" w:rsidR="000D1FE2" w:rsidRDefault="005E5B96">
      <w:pPr>
        <w:spacing w:line="600" w:lineRule="auto"/>
        <w:ind w:firstLine="709"/>
        <w:contextualSpacing/>
        <w:jc w:val="center"/>
        <w:rPr>
          <w:rFonts w:eastAsia="Times New Roman" w:cs="Times New Roman"/>
          <w:color w:val="FF0000"/>
          <w:szCs w:val="24"/>
        </w:rPr>
      </w:pPr>
      <w:r w:rsidRPr="00A151A3">
        <w:rPr>
          <w:rFonts w:eastAsia="Times New Roman" w:cs="Times New Roman"/>
          <w:color w:val="FF0000"/>
          <w:szCs w:val="24"/>
        </w:rPr>
        <w:t>(ΑΛΛΑΓΗ ΣΕΛΙΔΑΣ)</w:t>
      </w:r>
    </w:p>
    <w:p w14:paraId="2D30DD0B" w14:textId="77777777" w:rsidR="000D1FE2" w:rsidRDefault="005E5B96">
      <w:pPr>
        <w:rPr>
          <w:rFonts w:eastAsia="Times New Roman" w:cs="Times New Roman"/>
          <w:color w:val="FF0000"/>
          <w:szCs w:val="24"/>
        </w:rPr>
      </w:pPr>
      <w:r>
        <w:rPr>
          <w:rFonts w:eastAsia="Times New Roman" w:cs="Times New Roman"/>
          <w:color w:val="FF0000"/>
          <w:szCs w:val="24"/>
        </w:rPr>
        <w:br w:type="page"/>
      </w:r>
    </w:p>
    <w:p w14:paraId="2D30DD0C" w14:textId="77777777" w:rsidR="000D1FE2" w:rsidRDefault="005E5B96">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w:t>
      </w:r>
      <w:r w:rsidRPr="00054B0D">
        <w:rPr>
          <w:rFonts w:eastAsia="SimSun"/>
          <w:szCs w:val="24"/>
          <w:lang w:eastAsia="zh-CN"/>
        </w:rPr>
        <w:t>Κύρωση των επιμέρους συμβάσεων για τα Έργα V και VI της από 06-09-2018 Σύμβασ</w:t>
      </w:r>
      <w:r>
        <w:rPr>
          <w:rFonts w:eastAsia="SimSun"/>
          <w:szCs w:val="24"/>
          <w:lang w:eastAsia="zh-CN"/>
        </w:rPr>
        <w:t xml:space="preserve">ης Δωρεάς μεταξύ του Ιδρύματος </w:t>
      </w:r>
      <w:r w:rsidRPr="0019218A">
        <w:rPr>
          <w:rFonts w:eastAsia="SimSun"/>
          <w:szCs w:val="24"/>
          <w:lang w:eastAsia="zh-CN"/>
        </w:rPr>
        <w:t>“</w:t>
      </w:r>
      <w:r w:rsidRPr="00054B0D">
        <w:rPr>
          <w:rFonts w:eastAsia="SimSun"/>
          <w:szCs w:val="24"/>
          <w:lang w:eastAsia="zh-CN"/>
        </w:rPr>
        <w:t>Κοινωφελές Ίδρ</w:t>
      </w:r>
      <w:r>
        <w:rPr>
          <w:rFonts w:eastAsia="SimSun"/>
          <w:szCs w:val="24"/>
          <w:lang w:eastAsia="zh-CN"/>
        </w:rPr>
        <w:t>υμα Σταύρος Σ.</w:t>
      </w:r>
      <w:r>
        <w:rPr>
          <w:rFonts w:eastAsia="SimSun"/>
          <w:szCs w:val="24"/>
          <w:lang w:eastAsia="zh-CN"/>
        </w:rPr>
        <w:t xml:space="preserve"> Νιάρχος</w:t>
      </w:r>
      <w:r w:rsidRPr="00A151A3">
        <w:rPr>
          <w:rFonts w:eastAsia="SimSun"/>
          <w:szCs w:val="24"/>
          <w:lang w:eastAsia="zh-CN"/>
        </w:rPr>
        <w:t>”</w:t>
      </w:r>
      <w:r w:rsidRPr="00054B0D">
        <w:rPr>
          <w:rFonts w:eastAsia="SimSun"/>
          <w:szCs w:val="24"/>
          <w:lang w:eastAsia="zh-CN"/>
        </w:rPr>
        <w:t xml:space="preserve"> και του Ελληνικού Δημοσίου για την ενίσχυση και αναβάθμιση των </w:t>
      </w:r>
      <w:r>
        <w:rPr>
          <w:rFonts w:eastAsia="SimSun"/>
          <w:szCs w:val="24"/>
          <w:lang w:eastAsia="zh-CN"/>
        </w:rPr>
        <w:t>υποδομών στον τομέα της Υγείας και άλλες διατάξεις».</w:t>
      </w:r>
    </w:p>
    <w:p w14:paraId="2D30DD0D"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Επί της Αρχής     ΚΑΤΑ ΠΛΕΙΟΨΗΦΙΑ</w:t>
      </w:r>
    </w:p>
    <w:p w14:paraId="2D30DD0E"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0F"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10"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11"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12"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ΠΡΝ</w:t>
      </w:r>
    </w:p>
    <w:p w14:paraId="2D30DD13"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ΝΑΙ</w:t>
      </w:r>
    </w:p>
    <w:p w14:paraId="2D30DD14"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Άρθρο πρώτο ως έχει     ΚΑΤΑ ΠΛΕΙΟ</w:t>
      </w:r>
      <w:r w:rsidRPr="00054B0D">
        <w:rPr>
          <w:rFonts w:eastAsia="SimSun"/>
          <w:szCs w:val="24"/>
          <w:lang w:eastAsia="zh-CN"/>
        </w:rPr>
        <w:t>ΨΗΦΙΑ</w:t>
      </w:r>
    </w:p>
    <w:p w14:paraId="2D30DD15"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16"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17"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18"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lastRenderedPageBreak/>
        <w:t>Χ.Α: -</w:t>
      </w:r>
    </w:p>
    <w:p w14:paraId="2D30DD19"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ΠΡΝ</w:t>
      </w:r>
    </w:p>
    <w:p w14:paraId="2D30DD1A"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ΝΑΙ</w:t>
      </w:r>
    </w:p>
    <w:p w14:paraId="2D30DD1B"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2229/190 ως έχει     ΚΑΤΑ ΠΛΕΙΟΨΗΦΙΑ</w:t>
      </w:r>
    </w:p>
    <w:p w14:paraId="2D30DD1C"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1D"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1E"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1F"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20"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ΝΑΙ</w:t>
      </w:r>
    </w:p>
    <w:p w14:paraId="2D30DD21"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22"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2230/191 όπως τροπ.     ΚΑΤΑ ΠΛΕΙΟΨΗΦΙΑ</w:t>
      </w:r>
    </w:p>
    <w:p w14:paraId="2D30DD23"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24"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25"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26"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27"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ΝΑΙ</w:t>
      </w:r>
    </w:p>
    <w:p w14:paraId="2D30DD28"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lastRenderedPageBreak/>
        <w:t>ΤΟ ΠΟΤΑΜΙ: ΠΡΝ</w:t>
      </w:r>
    </w:p>
    <w:p w14:paraId="2D30DD29"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2231/192 όπως τροπ.     ΚΑΤΑ ΠΛΕΙΟΨΗΦΙΑ</w:t>
      </w:r>
    </w:p>
    <w:p w14:paraId="2D30DD2A"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2B"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2C"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2D"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2E"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ΠΡΝ</w:t>
      </w:r>
    </w:p>
    <w:p w14:paraId="2D30DD2F"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30"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2232/193 ως έχει     ΚΑΤΑ ΠΛΕΙΟΨΗΦΙΑ</w:t>
      </w:r>
    </w:p>
    <w:p w14:paraId="2D30DD31"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32"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33"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34"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35"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OXI</w:t>
      </w:r>
    </w:p>
    <w:p w14:paraId="2D30DD36"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37"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2233/194 όπως τροπ.     ΚΑΤΑ ΠΛΕΙΟΨΗΦΙΑ</w:t>
      </w:r>
    </w:p>
    <w:p w14:paraId="2D30DD38"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lastRenderedPageBreak/>
        <w:t>ΣΥΡΙΖΑ: ΝΑΙ</w:t>
      </w:r>
    </w:p>
    <w:p w14:paraId="2D30DD39"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3A"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3B"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3C"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ΠΡΝ</w:t>
      </w:r>
    </w:p>
    <w:p w14:paraId="2D30DD3D"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3E"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2234/195 ως έχει     ΚΑΤΑ ΠΛΕΙΟΨΗΦΙΑ</w:t>
      </w:r>
    </w:p>
    <w:p w14:paraId="2D30DD3F"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40"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41"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42"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43"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ΠΡΝ</w:t>
      </w:r>
    </w:p>
    <w:p w14:paraId="2D30DD44"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45"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2235/196 ως έχει     ΚΑΤΑ</w:t>
      </w:r>
      <w:r w:rsidRPr="00054B0D">
        <w:rPr>
          <w:rFonts w:eastAsia="SimSun"/>
          <w:szCs w:val="24"/>
          <w:lang w:eastAsia="zh-CN"/>
        </w:rPr>
        <w:t xml:space="preserve"> ΠΛΕΙΟΨΗΦΙΑ</w:t>
      </w:r>
    </w:p>
    <w:p w14:paraId="2D30DD46"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47"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48"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lastRenderedPageBreak/>
        <w:t>ΔΗ.ΣΥ: -</w:t>
      </w:r>
    </w:p>
    <w:p w14:paraId="2D30DD49"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4A"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ΝΑΙ</w:t>
      </w:r>
    </w:p>
    <w:p w14:paraId="2D30DD4B"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4C"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2247/208 ως έχει     ΚΑΤΑ ΠΛΕΙΟΨΗΦΙΑ</w:t>
      </w:r>
    </w:p>
    <w:p w14:paraId="2D30DD4D"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4E"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4F"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50"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51"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ΠΡΝ</w:t>
      </w:r>
    </w:p>
    <w:p w14:paraId="2D30DD52"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53"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2248/209 ως έχει     ΚΑΤΑ ΠΛΕΙΟΨΗΦΙΑ</w:t>
      </w:r>
    </w:p>
    <w:p w14:paraId="2D30DD54"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55"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56"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w:t>
      </w:r>
      <w:r w:rsidRPr="00054B0D">
        <w:rPr>
          <w:rFonts w:eastAsia="SimSun"/>
          <w:szCs w:val="24"/>
          <w:lang w:eastAsia="zh-CN"/>
        </w:rPr>
        <w:t xml:space="preserve"> -</w:t>
      </w:r>
    </w:p>
    <w:p w14:paraId="2D30DD57"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58"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lastRenderedPageBreak/>
        <w:t>Κ.Κ.Ε: OXI</w:t>
      </w:r>
    </w:p>
    <w:p w14:paraId="2D30DD59"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5A"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2249/210 ως έχει     ΚΑΤΑ ΠΛΕΙΟΨΗΦΙΑ</w:t>
      </w:r>
    </w:p>
    <w:p w14:paraId="2D30DD5B"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5C"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5D"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5E"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5F"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OXI</w:t>
      </w:r>
    </w:p>
    <w:p w14:paraId="2D30DD60"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61"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2250/211 ως έχει     ΚΑΤΑ ΠΛΕΙΟΨΗΦΙΑ</w:t>
      </w:r>
    </w:p>
    <w:p w14:paraId="2D30DD62"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63"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64"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65"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66"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ΝΑΙ</w:t>
      </w:r>
    </w:p>
    <w:p w14:paraId="2D30DD67"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68"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lastRenderedPageBreak/>
        <w:t>Υπ</w:t>
      </w:r>
      <w:r w:rsidRPr="00054B0D">
        <w:rPr>
          <w:rFonts w:eastAsia="SimSun"/>
          <w:szCs w:val="24"/>
          <w:lang w:eastAsia="zh-CN"/>
        </w:rPr>
        <w:t>. τροπ. 2251/212 ως έχει     ΚΑΤΑ ΠΛΕΙΟΨΗΦΙΑ</w:t>
      </w:r>
    </w:p>
    <w:p w14:paraId="2D30DD69"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6A"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6B"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6C"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6D"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ΝΑΙ</w:t>
      </w:r>
    </w:p>
    <w:p w14:paraId="2D30DD6E"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6F"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2252/213 ως έχει     ΚΑΤΑ ΠΛΕΙΟΨΗΦΙΑ</w:t>
      </w:r>
    </w:p>
    <w:p w14:paraId="2D30DD70"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71"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72"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73"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74"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ΠΡΝ</w:t>
      </w:r>
    </w:p>
    <w:p w14:paraId="2D30DD75"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76"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 xml:space="preserve">Υπ. τροπ. 2253/214 ως έχει     ΚΑΤΑ </w:t>
      </w:r>
      <w:r w:rsidRPr="00054B0D">
        <w:rPr>
          <w:rFonts w:eastAsia="SimSun"/>
          <w:szCs w:val="24"/>
          <w:lang w:eastAsia="zh-CN"/>
        </w:rPr>
        <w:t>ΠΛΕΙΟΨΗΦΙΑ</w:t>
      </w:r>
    </w:p>
    <w:p w14:paraId="2D30DD77"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78"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lastRenderedPageBreak/>
        <w:t>Ν.Δ.: -</w:t>
      </w:r>
    </w:p>
    <w:p w14:paraId="2D30DD79"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7A"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7B"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ΝΑΙ</w:t>
      </w:r>
    </w:p>
    <w:p w14:paraId="2D30DD7C"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7D"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2254/215 ως έχει     ΚΑΤΑ ΠΛΕΙΟΨΗΦΙΑ</w:t>
      </w:r>
    </w:p>
    <w:p w14:paraId="2D30DD7E"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7F"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80"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81"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82"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OXI</w:t>
      </w:r>
    </w:p>
    <w:p w14:paraId="2D30DD83"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84"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Υπ. τροπ. 2255/216 ως έχει     ΚΑΤΑ ΠΛΕΙΟΨΗΦΙΑ</w:t>
      </w:r>
    </w:p>
    <w:p w14:paraId="2D30DD85"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86"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87"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 xml:space="preserve">ΔΗ.ΣΥ: </w:t>
      </w:r>
      <w:r w:rsidRPr="00054B0D">
        <w:rPr>
          <w:rFonts w:eastAsia="SimSun"/>
          <w:szCs w:val="24"/>
          <w:lang w:eastAsia="zh-CN"/>
        </w:rPr>
        <w:t>-</w:t>
      </w:r>
    </w:p>
    <w:p w14:paraId="2D30DD88"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lastRenderedPageBreak/>
        <w:t>Χ.Α: -</w:t>
      </w:r>
    </w:p>
    <w:p w14:paraId="2D30DD89"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ΝΑΙ</w:t>
      </w:r>
    </w:p>
    <w:p w14:paraId="2D30DD8A"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ΠΡΝ</w:t>
      </w:r>
    </w:p>
    <w:p w14:paraId="2D30DD8B"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Ακροτελεύτιο άρθρο ως έχει     ΚΑΤΑ ΠΛΕΙΟΨΗΦΙΑ</w:t>
      </w:r>
    </w:p>
    <w:p w14:paraId="2D30DD8C"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8D"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8E"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8F"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90"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ΠΡΝ</w:t>
      </w:r>
    </w:p>
    <w:p w14:paraId="2D30DD91"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ΤΟ ΠΟΤΑΜΙ: ΝΑΙ</w:t>
      </w:r>
    </w:p>
    <w:p w14:paraId="2D30DD92"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Επί του Συνόλου     ΚΑΤΑ ΠΛΕΙΟΨΗΦΙΑ</w:t>
      </w:r>
    </w:p>
    <w:p w14:paraId="2D30DD93"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ΣΥΡΙΖΑ: ΝΑΙ</w:t>
      </w:r>
    </w:p>
    <w:p w14:paraId="2D30DD94"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Ν.Δ.: -</w:t>
      </w:r>
    </w:p>
    <w:p w14:paraId="2D30DD95"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ΔΗ.ΣΥ: -</w:t>
      </w:r>
    </w:p>
    <w:p w14:paraId="2D30DD96"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Χ.Α: -</w:t>
      </w:r>
    </w:p>
    <w:p w14:paraId="2D30DD97"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t>Κ.Κ.Ε: ΠΡΝ</w:t>
      </w:r>
    </w:p>
    <w:p w14:paraId="2D30DD98" w14:textId="77777777" w:rsidR="000D1FE2" w:rsidRDefault="005E5B96">
      <w:pPr>
        <w:autoSpaceDE w:val="0"/>
        <w:autoSpaceDN w:val="0"/>
        <w:adjustRightInd w:val="0"/>
        <w:spacing w:line="600" w:lineRule="auto"/>
        <w:jc w:val="center"/>
        <w:rPr>
          <w:rFonts w:eastAsia="SimSun"/>
          <w:szCs w:val="24"/>
          <w:lang w:eastAsia="zh-CN"/>
        </w:rPr>
      </w:pPr>
      <w:r w:rsidRPr="00054B0D">
        <w:rPr>
          <w:rFonts w:eastAsia="SimSun"/>
          <w:szCs w:val="24"/>
          <w:lang w:eastAsia="zh-CN"/>
        </w:rPr>
        <w:lastRenderedPageBreak/>
        <w:t>ΤΟ ΠΟΤΑΜΙ: ΝΑΙ</w:t>
      </w:r>
    </w:p>
    <w:p w14:paraId="2D30DD99" w14:textId="77777777" w:rsidR="000D1FE2" w:rsidRDefault="005E5B96">
      <w:pPr>
        <w:autoSpaceDE w:val="0"/>
        <w:autoSpaceDN w:val="0"/>
        <w:adjustRightInd w:val="0"/>
        <w:spacing w:line="600" w:lineRule="auto"/>
        <w:ind w:firstLine="720"/>
        <w:jc w:val="center"/>
        <w:rPr>
          <w:rFonts w:eastAsia="SimSun"/>
          <w:color w:val="FF0000"/>
          <w:szCs w:val="24"/>
          <w:lang w:eastAsia="zh-CN"/>
        </w:rPr>
      </w:pPr>
      <w:r>
        <w:rPr>
          <w:rFonts w:eastAsia="SimSun"/>
          <w:color w:val="FF0000"/>
          <w:szCs w:val="24"/>
          <w:lang w:eastAsia="zh-CN"/>
        </w:rPr>
        <w:t>(ΑΛΛΑΓΗ ΣΕΛΙΔΑ</w:t>
      </w:r>
      <w:r>
        <w:rPr>
          <w:rFonts w:eastAsia="SimSun"/>
          <w:color w:val="FF0000"/>
          <w:szCs w:val="24"/>
          <w:lang w:eastAsia="zh-CN"/>
        </w:rPr>
        <w:t>Σ)</w:t>
      </w:r>
    </w:p>
    <w:p w14:paraId="2D30DD9A" w14:textId="77777777" w:rsidR="000D1FE2" w:rsidRDefault="005E5B96">
      <w:pPr>
        <w:rPr>
          <w:rFonts w:eastAsia="SimSun"/>
          <w:szCs w:val="24"/>
          <w:lang w:eastAsia="zh-CN"/>
        </w:rPr>
      </w:pPr>
      <w:r>
        <w:rPr>
          <w:rFonts w:eastAsia="SimSun"/>
          <w:szCs w:val="24"/>
          <w:lang w:eastAsia="zh-CN"/>
        </w:rPr>
        <w:br w:type="page"/>
      </w:r>
    </w:p>
    <w:p w14:paraId="2D30DD9B" w14:textId="77777777" w:rsidR="000D1FE2" w:rsidRDefault="005E5B96">
      <w:pPr>
        <w:spacing w:line="600" w:lineRule="auto"/>
        <w:ind w:firstLine="709"/>
        <w:contextualSpacing/>
        <w:jc w:val="both"/>
        <w:rPr>
          <w:rFonts w:eastAsia="Times New Roman" w:cs="Times New Roman"/>
          <w:szCs w:val="24"/>
        </w:rPr>
      </w:pPr>
      <w:r>
        <w:rPr>
          <w:rFonts w:eastAsia="SimSun"/>
          <w:b/>
          <w:szCs w:val="24"/>
          <w:lang w:eastAsia="zh-CN"/>
        </w:rPr>
        <w:lastRenderedPageBreak/>
        <w:t>Π</w:t>
      </w:r>
      <w:r w:rsidRPr="00EF3F89">
        <w:rPr>
          <w:rFonts w:eastAsia="SimSun"/>
          <w:b/>
          <w:szCs w:val="24"/>
          <w:lang w:eastAsia="zh-CN"/>
        </w:rPr>
        <w:t>ΡΟΕΔΡΕΥΩΝ (Γεώργιος</w:t>
      </w:r>
      <w:r>
        <w:rPr>
          <w:rFonts w:eastAsia="SimSun"/>
          <w:b/>
          <w:szCs w:val="24"/>
          <w:lang w:eastAsia="zh-CN"/>
        </w:rPr>
        <w:t xml:space="preserve"> </w:t>
      </w:r>
      <w:proofErr w:type="spellStart"/>
      <w:r>
        <w:rPr>
          <w:rFonts w:eastAsia="SimSun"/>
          <w:b/>
          <w:szCs w:val="24"/>
          <w:lang w:eastAsia="zh-CN"/>
        </w:rPr>
        <w:t>Μαυρωτάς</w:t>
      </w:r>
      <w:proofErr w:type="spellEnd"/>
      <w:r w:rsidRPr="00EF3F89">
        <w:rPr>
          <w:rFonts w:eastAsia="SimSun"/>
          <w:b/>
          <w:szCs w:val="24"/>
          <w:lang w:eastAsia="zh-CN"/>
        </w:rPr>
        <w:t xml:space="preserve">):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Υγείας</w:t>
      </w:r>
      <w:r>
        <w:rPr>
          <w:rFonts w:eastAsia="SimSun"/>
          <w:szCs w:val="24"/>
          <w:lang w:eastAsia="zh-CN"/>
        </w:rPr>
        <w:t>:</w:t>
      </w:r>
      <w:r>
        <w:rPr>
          <w:rFonts w:eastAsia="SimSun"/>
          <w:szCs w:val="24"/>
          <w:lang w:eastAsia="zh-CN"/>
        </w:rPr>
        <w:t xml:space="preserve"> </w:t>
      </w:r>
      <w:r w:rsidRPr="00A279F0">
        <w:rPr>
          <w:rFonts w:eastAsia="SimSun"/>
          <w:szCs w:val="24"/>
          <w:lang w:eastAsia="zh-CN"/>
        </w:rPr>
        <w:t xml:space="preserve">«Κύρωση των επιμέρους συμβάσεων για τα Έργα V και VI της από 06-09-2018 Σύμβασης Δωρεάς μεταξύ του Ιδρύματος "Κοινωφελές Ίδρυμα Σταύρος Σ. Νιάρχος" και του Ελληνικού Δημοσίου για την ενίσχυση και αναβάθμιση των </w:t>
      </w:r>
      <w:r>
        <w:rPr>
          <w:rFonts w:eastAsia="SimSun"/>
          <w:szCs w:val="24"/>
          <w:lang w:eastAsia="zh-CN"/>
        </w:rPr>
        <w:t xml:space="preserve">υποδομών στον τομέα της Υγείας </w:t>
      </w:r>
      <w:r w:rsidRPr="00EF3F89">
        <w:rPr>
          <w:rFonts w:eastAsia="SimSun"/>
          <w:szCs w:val="24"/>
          <w:lang w:eastAsia="zh-CN"/>
        </w:rPr>
        <w:t>και άλλες διατ</w:t>
      </w:r>
      <w:r w:rsidRPr="00EF3F89">
        <w:rPr>
          <w:rFonts w:eastAsia="SimSun"/>
          <w:szCs w:val="24"/>
          <w:lang w:eastAsia="zh-CN"/>
        </w:rPr>
        <w:t>άξεις</w:t>
      </w:r>
      <w:r>
        <w:rPr>
          <w:rFonts w:eastAsia="SimSun"/>
          <w:szCs w:val="24"/>
          <w:lang w:eastAsia="zh-CN"/>
        </w:rPr>
        <w:t>»</w:t>
      </w:r>
      <w:r w:rsidRPr="0001772E">
        <w:rPr>
          <w:rFonts w:eastAsia="Times New Roman" w:cs="Times New Roman"/>
          <w:szCs w:val="24"/>
        </w:rPr>
        <w:t xml:space="preserve"> </w:t>
      </w:r>
      <w:r>
        <w:rPr>
          <w:rFonts w:eastAsia="Times New Roman" w:cs="Times New Roman"/>
          <w:szCs w:val="24"/>
        </w:rPr>
        <w:t>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2D30DD9C" w14:textId="77777777" w:rsidR="000D1FE2" w:rsidRDefault="005E5B96">
      <w:pPr>
        <w:autoSpaceDE w:val="0"/>
        <w:autoSpaceDN w:val="0"/>
        <w:adjustRightInd w:val="0"/>
        <w:spacing w:line="600" w:lineRule="auto"/>
        <w:ind w:firstLine="709"/>
        <w:jc w:val="center"/>
        <w:rPr>
          <w:rFonts w:eastAsia="SimSun"/>
          <w:b/>
          <w:color w:val="FF0000"/>
          <w:szCs w:val="24"/>
          <w:lang w:eastAsia="zh-CN"/>
        </w:rPr>
      </w:pPr>
      <w:r w:rsidRPr="00A151A3">
        <w:rPr>
          <w:rFonts w:eastAsia="Times New Roman" w:cs="Times New Roman"/>
          <w:color w:val="FF0000"/>
          <w:szCs w:val="24"/>
        </w:rPr>
        <w:t xml:space="preserve">(Να </w:t>
      </w:r>
      <w:r w:rsidRPr="00A151A3">
        <w:rPr>
          <w:rFonts w:eastAsia="Times New Roman" w:cs="Times New Roman"/>
          <w:color w:val="FF0000"/>
          <w:szCs w:val="24"/>
        </w:rPr>
        <w:t xml:space="preserve">μπει </w:t>
      </w:r>
      <w:r>
        <w:rPr>
          <w:rFonts w:eastAsia="Times New Roman" w:cs="Times New Roman"/>
          <w:color w:val="FF0000"/>
          <w:szCs w:val="24"/>
        </w:rPr>
        <w:t xml:space="preserve">το νομοσχέδιο </w:t>
      </w:r>
      <w:r w:rsidRPr="00A151A3">
        <w:rPr>
          <w:rFonts w:eastAsia="Times New Roman" w:cs="Times New Roman"/>
          <w:color w:val="FF0000"/>
          <w:szCs w:val="24"/>
        </w:rPr>
        <w:t>σελ. 265 Α)</w:t>
      </w:r>
    </w:p>
    <w:p w14:paraId="2D30DD9D" w14:textId="77777777" w:rsidR="000D1FE2" w:rsidRDefault="005E5B96">
      <w:pPr>
        <w:spacing w:line="600" w:lineRule="auto"/>
        <w:ind w:firstLine="720"/>
        <w:jc w:val="both"/>
        <w:rPr>
          <w:rFonts w:eastAsia="Times New Roman" w:cs="Times New Roman"/>
          <w:szCs w:val="24"/>
        </w:rPr>
      </w:pPr>
      <w:r w:rsidRPr="004820EC">
        <w:rPr>
          <w:rFonts w:eastAsia="Times New Roman" w:cs="Times New Roman"/>
          <w:b/>
          <w:szCs w:val="24"/>
        </w:rPr>
        <w:t xml:space="preserve">ΠΡΟΕΔΡΕΥΩΝ (Γεώργιος </w:t>
      </w:r>
      <w:proofErr w:type="spellStart"/>
      <w:r w:rsidRPr="004820EC">
        <w:rPr>
          <w:rFonts w:eastAsia="Times New Roman" w:cs="Times New Roman"/>
          <w:b/>
          <w:szCs w:val="24"/>
        </w:rPr>
        <w:t>Μαυρωτάς</w:t>
      </w:r>
      <w:proofErr w:type="spellEnd"/>
      <w:r w:rsidRPr="004820EC">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w:t>
      </w:r>
      <w:r>
        <w:rPr>
          <w:rFonts w:eastAsia="Times New Roman" w:cs="Times New Roman"/>
          <w:szCs w:val="24"/>
        </w:rPr>
        <w:t>Προεδρείο για την υπ’ ευθύνη του επικύρωση των Πρακτικών ως προς την ψήφιση στο σύνολο του παραπάνω νομοσχεδίου.</w:t>
      </w:r>
    </w:p>
    <w:p w14:paraId="2D30DD9E"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D30DD9F"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2D30DDA0"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Κυρίες και κύριοι συνά</w:t>
      </w:r>
      <w:r>
        <w:rPr>
          <w:rFonts w:eastAsia="Times New Roman" w:cs="Times New Roman"/>
          <w:szCs w:val="24"/>
        </w:rPr>
        <w:t>δελφοι, έχουν διανεμηθεί τα Πρακτικά της Πέμπτης 7</w:t>
      </w:r>
      <w:r>
        <w:rPr>
          <w:rFonts w:eastAsia="Times New Roman" w:cs="Times New Roman"/>
          <w:szCs w:val="24"/>
          <w:vertAlign w:val="superscript"/>
        </w:rPr>
        <w:t xml:space="preserve"> </w:t>
      </w:r>
      <w:r>
        <w:rPr>
          <w:rFonts w:eastAsia="Times New Roman" w:cs="Times New Roman"/>
          <w:szCs w:val="24"/>
        </w:rPr>
        <w:t xml:space="preserve">Μαρτίου 2019, της Τετάρτης 20 Μαρτίου </w:t>
      </w:r>
      <w:r>
        <w:rPr>
          <w:rFonts w:eastAsia="Times New Roman" w:cs="Times New Roman"/>
          <w:szCs w:val="24"/>
        </w:rPr>
        <w:lastRenderedPageBreak/>
        <w:t>2019, της Πέμπτης 21 Μαρτίου 2019, της Παρασκευής 22 Μαρτίου 2019, της Πέμπτης 28 Μαρτίου 2019, της Παρασκευής 29 Μαρτίου 2019, της Δευτέρας 1</w:t>
      </w:r>
      <w:r>
        <w:rPr>
          <w:rFonts w:eastAsia="Times New Roman" w:cs="Times New Roman"/>
          <w:szCs w:val="24"/>
          <w:vertAlign w:val="superscript"/>
        </w:rPr>
        <w:t>ης</w:t>
      </w:r>
      <w:r>
        <w:rPr>
          <w:rFonts w:eastAsia="Times New Roman" w:cs="Times New Roman"/>
          <w:szCs w:val="24"/>
        </w:rPr>
        <w:t xml:space="preserve"> Απριλίου 2019, της Τετάρτης 3 Απριλίου 2019, της Πέμπτης 4 Απριλίου 2019, της Παρασκευής 5 Απριλίου 2019, της Δευτέρας 8 Απριλίου 2019, της Πέμπτης 11 Απριλίου 2019, της Παρασκευής 12 Απριλίου 2019, της Δευτέρας 15 Απριλίου 2019, της Τρίτης 16 Απριλίου 20</w:t>
      </w:r>
      <w:r>
        <w:rPr>
          <w:rFonts w:eastAsia="Times New Roman" w:cs="Times New Roman"/>
          <w:szCs w:val="24"/>
        </w:rPr>
        <w:t>19, της Πέμπτης 18 Απριλίου 2019, της Παρασκευής 19 Απριλίου 2019, της Δευτέρας 22 Απριλίου 2019, της Τρίτης 23 Απριλίου 2019, της Δευτέρας 6 Μαΐου 2019, της Τετάρτης 8 Μαΐου 2019, της Πέμπτης 9 Μαΐου 2019, της Δευτέρας 13 Μαΐου 2019 (πρωί), της Δευτέρας 1</w:t>
      </w:r>
      <w:r>
        <w:rPr>
          <w:rFonts w:eastAsia="Times New Roman" w:cs="Times New Roman"/>
          <w:szCs w:val="24"/>
        </w:rPr>
        <w:t>3 Μαΐου 2019 (απόγευμα), της Τρίτης 14 Μαΐου 2019, της Τετάρτης 15 Μαΐου 2019 (πρωί), της Τετάρτης 15 Μαΐου 2019 (απόγευμα), της Πέμπτης 16 Μαΐου 2019, της Παρασκευής 17 Μαΐου 2019, της Δευτέρας 20 Μαΐου 2019, της Δευτέρας 3 Ιουνίου 2019, της Τετάρτης 5 Ιο</w:t>
      </w:r>
      <w:r>
        <w:rPr>
          <w:rFonts w:eastAsia="Times New Roman" w:cs="Times New Roman"/>
          <w:szCs w:val="24"/>
        </w:rPr>
        <w:t>υνίου 2019, της Πέμπτης 6 Ιουνίου 2019 και της Παρασκευής 7 Ιουνίου 2019 και ερωτάται το Σώμα αν τα επικυρώνει.</w:t>
      </w:r>
    </w:p>
    <w:p w14:paraId="2D30DDA1"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D30DDA2" w14:textId="77777777" w:rsidR="000D1FE2" w:rsidRDefault="005E5B96">
      <w:pPr>
        <w:spacing w:line="600" w:lineRule="auto"/>
        <w:ind w:firstLine="720"/>
        <w:jc w:val="both"/>
        <w:rPr>
          <w:rFonts w:eastAsia="Times New Roman" w:cs="Times New Roman"/>
          <w:b/>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cs="Times New Roman"/>
          <w:szCs w:val="24"/>
        </w:rPr>
        <w:t>Συνεπώς τα Πρακτικά της Πέμπτης 7</w:t>
      </w:r>
      <w:r>
        <w:rPr>
          <w:rFonts w:eastAsia="Times New Roman" w:cs="Times New Roman"/>
          <w:szCs w:val="24"/>
          <w:vertAlign w:val="superscript"/>
        </w:rPr>
        <w:t xml:space="preserve"> </w:t>
      </w:r>
      <w:r>
        <w:rPr>
          <w:rFonts w:eastAsia="Times New Roman" w:cs="Times New Roman"/>
          <w:szCs w:val="24"/>
        </w:rPr>
        <w:t>Μαρτίου 2019, της Τετάρτης 20 Μαρτίου 201</w:t>
      </w:r>
      <w:r>
        <w:rPr>
          <w:rFonts w:eastAsia="Times New Roman" w:cs="Times New Roman"/>
          <w:szCs w:val="24"/>
        </w:rPr>
        <w:t>9, της Πέμπτης 21 Μαρτίου 2019, της Παρασκευής 22 Μαρτίου 2019, της Πέμπτης 28 Μαρτίου 2019, της Παρασκευής 29 Μαρτίου 2019, της Δευτέρας 1</w:t>
      </w:r>
      <w:r>
        <w:rPr>
          <w:rFonts w:eastAsia="Times New Roman" w:cs="Times New Roman"/>
          <w:szCs w:val="24"/>
          <w:vertAlign w:val="superscript"/>
        </w:rPr>
        <w:t>ης</w:t>
      </w:r>
      <w:r>
        <w:rPr>
          <w:rFonts w:eastAsia="Times New Roman" w:cs="Times New Roman"/>
          <w:szCs w:val="24"/>
        </w:rPr>
        <w:t xml:space="preserve"> Απριλίου 2019, της Τετάρτης 3 Απριλίου 2019, της Πέμπτης 4 Απριλίου 2019, της Παρασκευής 5 Απριλίου 2019, της Δευτ</w:t>
      </w:r>
      <w:r>
        <w:rPr>
          <w:rFonts w:eastAsia="Times New Roman" w:cs="Times New Roman"/>
          <w:szCs w:val="24"/>
        </w:rPr>
        <w:t>έρας 8 Απριλίου 2019, της Πέμπτης 11 Απριλίου 2019, της Παρασκευής 12 Απριλίου 2019, της Δευτέρας 15 Απριλίου 2019, της Τρίτης 16 Απριλίου 2019, της Πέμπτης 18 Απριλίου 2019, της Παρασκευής 19 Απριλίου 2019, της Δευτέρας 22 Απριλίου 2019, της Τρίτης 23 Απρ</w:t>
      </w:r>
      <w:r>
        <w:rPr>
          <w:rFonts w:eastAsia="Times New Roman" w:cs="Times New Roman"/>
          <w:szCs w:val="24"/>
        </w:rPr>
        <w:t>ιλίου 2019, της Δευτέρας 6 Μαΐου 2019, της Τετάρτης 8 Μαΐου 2019, της Πέμπτης 9 Μαΐου 2019, της Δευτέρας 13 Μαΐου 2019 (πρωί), της Δευτέρας 13 Μαΐου 2019 (απόγευμα), της Τρίτης 14 Μαΐου 2019, της Τετάρτης 15 Μαΐου 2019 (πρωί), της Τετάρτης 15 Μαΐου 2019 (α</w:t>
      </w:r>
      <w:r>
        <w:rPr>
          <w:rFonts w:eastAsia="Times New Roman" w:cs="Times New Roman"/>
          <w:szCs w:val="24"/>
        </w:rPr>
        <w:t xml:space="preserve">πόγευμα), της Πέμπτης 16 Μαΐου 2019, της Παρασκευής 17 Μαΐου 2019, της Δευτέρας 20 Μαΐου 2019, της Δευτέρας 3 Ιουνίου 2019, της Τετάρτης 5 Ιουνίου 2019, της Πέμπτης </w:t>
      </w:r>
      <w:r>
        <w:rPr>
          <w:rFonts w:eastAsia="Times New Roman" w:cs="Times New Roman"/>
          <w:szCs w:val="24"/>
        </w:rPr>
        <w:lastRenderedPageBreak/>
        <w:t>6 Ιουνίου 2019 και της Παρασκευής 7 Ιουνίου 2019 επικυρώθηκαν.</w:t>
      </w:r>
    </w:p>
    <w:p w14:paraId="2D30DDA3" w14:textId="77777777" w:rsidR="000D1FE2" w:rsidRDefault="005E5B9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δέχεστε στο σημείο αυτό να λύσουμε τη συνεδρίαση;</w:t>
      </w:r>
    </w:p>
    <w:p w14:paraId="2D30DDA4" w14:textId="77777777" w:rsidR="000D1FE2" w:rsidRDefault="005E5B96">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D30DDA5" w14:textId="77777777" w:rsidR="000D1FE2" w:rsidRDefault="005E5B96">
      <w:pPr>
        <w:spacing w:line="600" w:lineRule="auto"/>
        <w:ind w:firstLine="720"/>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Μαυρωτάς</w:t>
      </w:r>
      <w:proofErr w:type="spellEnd"/>
      <w:r>
        <w:rPr>
          <w:rFonts w:eastAsia="Times New Roman" w:cs="Times New Roman"/>
          <w:b/>
          <w:szCs w:val="24"/>
        </w:rPr>
        <w:t xml:space="preserve">): </w:t>
      </w:r>
      <w:r>
        <w:rPr>
          <w:rFonts w:eastAsia="Times New Roman"/>
          <w:szCs w:val="24"/>
        </w:rPr>
        <w:t xml:space="preserve">Με τη συναίνεση του Σώματος και ώρα 16.45΄ </w:t>
      </w:r>
      <w:proofErr w:type="spellStart"/>
      <w:r>
        <w:rPr>
          <w:rFonts w:eastAsia="Times New Roman"/>
          <w:szCs w:val="24"/>
        </w:rPr>
        <w:t>λύεται</w:t>
      </w:r>
      <w:proofErr w:type="spellEnd"/>
      <w:r>
        <w:rPr>
          <w:rFonts w:eastAsia="Times New Roman"/>
          <w:szCs w:val="24"/>
        </w:rPr>
        <w:t xml:space="preserve"> η συνεδρίαση, η οποία είναι και η τελευταία της ΙΖ΄ Περιόδου.</w:t>
      </w:r>
    </w:p>
    <w:p w14:paraId="2D30DDA6" w14:textId="77777777" w:rsidR="000D1FE2" w:rsidRDefault="000D1FE2">
      <w:pPr>
        <w:spacing w:line="600" w:lineRule="auto"/>
        <w:ind w:firstLine="720"/>
        <w:jc w:val="both"/>
        <w:rPr>
          <w:rFonts w:eastAsia="Times New Roman"/>
          <w:b/>
          <w:szCs w:val="24"/>
        </w:rPr>
      </w:pPr>
    </w:p>
    <w:p w14:paraId="2D30DDA7" w14:textId="77777777" w:rsidR="000D1FE2" w:rsidRDefault="005E5B96">
      <w:pPr>
        <w:spacing w:line="600" w:lineRule="auto"/>
        <w:jc w:val="both"/>
        <w:rPr>
          <w:rFonts w:eastAsia="Times New Roman"/>
          <w:b/>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                                                     </w:t>
      </w:r>
      <w:r>
        <w:rPr>
          <w:rFonts w:eastAsia="Times New Roman"/>
          <w:b/>
          <w:szCs w:val="24"/>
        </w:rPr>
        <w:t>ΟΙ ΓΡΑΜΜΑΤΕΙΣ</w:t>
      </w:r>
    </w:p>
    <w:p w14:paraId="2D30DDA8" w14:textId="77777777" w:rsidR="000D1FE2" w:rsidRDefault="000D1FE2">
      <w:pPr>
        <w:tabs>
          <w:tab w:val="left" w:pos="5380"/>
        </w:tabs>
        <w:rPr>
          <w:rFonts w:eastAsia="Times New Roman" w:cs="Times New Roman"/>
          <w:szCs w:val="24"/>
        </w:rPr>
      </w:pPr>
    </w:p>
    <w:sectPr w:rsidR="000D1FE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ooWaNKzoIi33HOBVdNdn9tGp8Rw=" w:salt="ptUiLjsfZscxosPLSKcuP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FE2"/>
    <w:rsid w:val="000D1FE2"/>
    <w:rsid w:val="005E5B96"/>
    <w:rsid w:val="00FB49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D952"/>
  <w15:docId w15:val="{9B147F74-99E5-40A1-B5D4-E73987EB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FF0"/>
    <w:pPr>
      <w:ind w:left="720"/>
      <w:contextualSpacing/>
    </w:pPr>
  </w:style>
  <w:style w:type="paragraph" w:styleId="a4">
    <w:name w:val="Balloon Text"/>
    <w:basedOn w:val="a"/>
    <w:link w:val="Char"/>
    <w:uiPriority w:val="99"/>
    <w:semiHidden/>
    <w:unhideWhenUsed/>
    <w:rsid w:val="00FA739E"/>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FA739E"/>
    <w:rPr>
      <w:rFonts w:ascii="Segoe UI" w:hAnsi="Segoe UI" w:cs="Segoe UI"/>
      <w:sz w:val="18"/>
      <w:szCs w:val="18"/>
    </w:rPr>
  </w:style>
  <w:style w:type="paragraph" w:styleId="a5">
    <w:name w:val="Revision"/>
    <w:hidden/>
    <w:uiPriority w:val="99"/>
    <w:semiHidden/>
    <w:rsid w:val="00E20B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843</MetadataID>
    <Session xmlns="641f345b-441b-4b81-9152-adc2e73ba5e1">Δ´</Session>
    <Date xmlns="641f345b-441b-4b81-9152-adc2e73ba5e1">2019-06-06T21:00:00+00:00</Date>
    <Status xmlns="641f345b-441b-4b81-9152-adc2e73ba5e1">
      <Url>https://intra.parliament.gr/praktika/Lists/Incoming_Metadata/EditForm.aspx?ID=843&amp;Source=/praktika/Recordings_Library/Forms/AllItems.aspx</Url>
      <Description>Δημοσιεύτηκε</Description>
    </Status>
    <Meeting xmlns="641f345b-441b-4b81-9152-adc2e73ba5e1">ΡΛΒ´</Meeting>
  </documentManagement>
</p:properties>
</file>

<file path=customXml/itemProps1.xml><?xml version="1.0" encoding="utf-8"?>
<ds:datastoreItem xmlns:ds="http://schemas.openxmlformats.org/officeDocument/2006/customXml" ds:itemID="{586C9997-F6D7-4B01-A147-F873F99E34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4AF14-5442-4D8A-8E94-F4698DF42FBB}">
  <ds:schemaRefs>
    <ds:schemaRef ds:uri="http://schemas.microsoft.com/sharepoint/v3/contenttype/forms"/>
  </ds:schemaRefs>
</ds:datastoreItem>
</file>

<file path=customXml/itemProps3.xml><?xml version="1.0" encoding="utf-8"?>
<ds:datastoreItem xmlns:ds="http://schemas.openxmlformats.org/officeDocument/2006/customXml" ds:itemID="{075E1340-9C16-48B3-809D-3CBC96519D8D}">
  <ds:schemaRefs>
    <ds:schemaRef ds:uri="http://schemas.microsoft.com/office/2006/metadata/properties"/>
    <ds:schemaRef ds:uri="http://purl.org/dc/terms/"/>
    <ds:schemaRef ds:uri="641f345b-441b-4b81-9152-adc2e73ba5e1"/>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243</Pages>
  <Words>44069</Words>
  <Characters>237973</Characters>
  <Application>Microsoft Office Word</Application>
  <DocSecurity>0</DocSecurity>
  <Lines>1983</Lines>
  <Paragraphs>562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281480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2019-06-14T09:01:00Z</dcterms:created>
  <dcterms:modified xsi:type="dcterms:W3CDTF">2019-06-14T09:01:00Z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