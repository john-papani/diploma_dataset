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0A395" w14:textId="77777777" w:rsidR="003B0A3A" w:rsidRPr="003B0A3A" w:rsidRDefault="003B0A3A" w:rsidP="003B0A3A">
      <w:pPr>
        <w:spacing w:after="0" w:line="360" w:lineRule="auto"/>
        <w:rPr>
          <w:ins w:id="0" w:author="Φλούδα Χριστίνα" w:date="2017-05-10T12:18:00Z"/>
          <w:rFonts w:eastAsia="Times New Roman"/>
          <w:szCs w:val="24"/>
          <w:lang w:eastAsia="en-US"/>
        </w:rPr>
      </w:pPr>
      <w:bookmarkStart w:id="1" w:name="_GoBack"/>
      <w:bookmarkEnd w:id="1"/>
      <w:ins w:id="2" w:author="Φλούδα Χριστίνα" w:date="2017-05-10T12:18:00Z">
        <w:r w:rsidRPr="003B0A3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BA04EA4" w14:textId="77777777" w:rsidR="003B0A3A" w:rsidRPr="003B0A3A" w:rsidRDefault="003B0A3A" w:rsidP="003B0A3A">
      <w:pPr>
        <w:spacing w:after="0" w:line="360" w:lineRule="auto"/>
        <w:rPr>
          <w:ins w:id="3" w:author="Φλούδα Χριστίνα" w:date="2017-05-10T12:18:00Z"/>
          <w:rFonts w:eastAsia="Times New Roman"/>
          <w:szCs w:val="24"/>
          <w:lang w:eastAsia="en-US"/>
        </w:rPr>
      </w:pPr>
    </w:p>
    <w:p w14:paraId="0FF5B64F" w14:textId="77777777" w:rsidR="003B0A3A" w:rsidRPr="003B0A3A" w:rsidRDefault="003B0A3A" w:rsidP="003B0A3A">
      <w:pPr>
        <w:spacing w:after="0" w:line="360" w:lineRule="auto"/>
        <w:rPr>
          <w:ins w:id="4" w:author="Φλούδα Χριστίνα" w:date="2017-05-10T12:18:00Z"/>
          <w:rFonts w:eastAsia="Times New Roman"/>
          <w:szCs w:val="24"/>
          <w:lang w:eastAsia="en-US"/>
        </w:rPr>
      </w:pPr>
      <w:ins w:id="5" w:author="Φλούδα Χριστίνα" w:date="2017-05-10T12:18:00Z">
        <w:r w:rsidRPr="003B0A3A">
          <w:rPr>
            <w:rFonts w:eastAsia="Times New Roman"/>
            <w:szCs w:val="24"/>
            <w:lang w:eastAsia="en-US"/>
          </w:rPr>
          <w:t>ΠΙΝΑΚΑΣ ΠΕΡΙΕΧΟΜΕΝΩΝ</w:t>
        </w:r>
      </w:ins>
    </w:p>
    <w:p w14:paraId="605FA82C" w14:textId="77777777" w:rsidR="003B0A3A" w:rsidRPr="003B0A3A" w:rsidRDefault="003B0A3A" w:rsidP="003B0A3A">
      <w:pPr>
        <w:spacing w:after="0" w:line="360" w:lineRule="auto"/>
        <w:rPr>
          <w:ins w:id="6" w:author="Φλούδα Χριστίνα" w:date="2017-05-10T12:18:00Z"/>
          <w:rFonts w:eastAsia="Times New Roman"/>
          <w:szCs w:val="24"/>
          <w:lang w:eastAsia="en-US"/>
        </w:rPr>
      </w:pPr>
      <w:ins w:id="7" w:author="Φλούδα Χριστίνα" w:date="2017-05-10T12:18:00Z">
        <w:r w:rsidRPr="003B0A3A">
          <w:rPr>
            <w:rFonts w:eastAsia="Times New Roman"/>
            <w:szCs w:val="24"/>
            <w:lang w:eastAsia="en-US"/>
          </w:rPr>
          <w:t xml:space="preserve">ΙΖ΄ ΠΕΡΙΟΔΟΣ </w:t>
        </w:r>
      </w:ins>
    </w:p>
    <w:p w14:paraId="50C39805" w14:textId="77777777" w:rsidR="003B0A3A" w:rsidRPr="003B0A3A" w:rsidRDefault="003B0A3A" w:rsidP="003B0A3A">
      <w:pPr>
        <w:spacing w:after="0" w:line="360" w:lineRule="auto"/>
        <w:rPr>
          <w:ins w:id="8" w:author="Φλούδα Χριστίνα" w:date="2017-05-10T12:18:00Z"/>
          <w:rFonts w:eastAsia="Times New Roman"/>
          <w:szCs w:val="24"/>
          <w:lang w:eastAsia="en-US"/>
        </w:rPr>
      </w:pPr>
      <w:ins w:id="9" w:author="Φλούδα Χριστίνα" w:date="2017-05-10T12:18:00Z">
        <w:r w:rsidRPr="003B0A3A">
          <w:rPr>
            <w:rFonts w:eastAsia="Times New Roman"/>
            <w:szCs w:val="24"/>
            <w:lang w:eastAsia="en-US"/>
          </w:rPr>
          <w:t>ΠΡΟΕΔΡΕΥΟΜΕΝΗΣ ΚΟΙΝΟΒΟΥΛΕΥΤΙΚΗΣ ΔΗΜΟΚΡΑΤΙΑΣ</w:t>
        </w:r>
      </w:ins>
    </w:p>
    <w:p w14:paraId="7AABD134" w14:textId="77777777" w:rsidR="003B0A3A" w:rsidRPr="003B0A3A" w:rsidRDefault="003B0A3A" w:rsidP="003B0A3A">
      <w:pPr>
        <w:spacing w:after="0" w:line="360" w:lineRule="auto"/>
        <w:rPr>
          <w:ins w:id="10" w:author="Φλούδα Χριστίνα" w:date="2017-05-10T12:18:00Z"/>
          <w:rFonts w:eastAsia="Times New Roman"/>
          <w:szCs w:val="24"/>
          <w:lang w:eastAsia="en-US"/>
        </w:rPr>
      </w:pPr>
      <w:ins w:id="11" w:author="Φλούδα Χριστίνα" w:date="2017-05-10T12:18:00Z">
        <w:r w:rsidRPr="003B0A3A">
          <w:rPr>
            <w:rFonts w:eastAsia="Times New Roman"/>
            <w:szCs w:val="24"/>
            <w:lang w:eastAsia="en-US"/>
          </w:rPr>
          <w:t>ΣΥΝΟΔΟΣ Β΄</w:t>
        </w:r>
      </w:ins>
    </w:p>
    <w:p w14:paraId="2C85AC7B" w14:textId="77777777" w:rsidR="003B0A3A" w:rsidRPr="003B0A3A" w:rsidRDefault="003B0A3A" w:rsidP="003B0A3A">
      <w:pPr>
        <w:spacing w:after="0" w:line="360" w:lineRule="auto"/>
        <w:rPr>
          <w:ins w:id="12" w:author="Φλούδα Χριστίνα" w:date="2017-05-10T12:18:00Z"/>
          <w:rFonts w:eastAsia="Times New Roman"/>
          <w:szCs w:val="24"/>
          <w:lang w:eastAsia="en-US"/>
        </w:rPr>
      </w:pPr>
    </w:p>
    <w:p w14:paraId="1F36B670" w14:textId="77777777" w:rsidR="003B0A3A" w:rsidRPr="003B0A3A" w:rsidRDefault="003B0A3A" w:rsidP="003B0A3A">
      <w:pPr>
        <w:spacing w:after="0" w:line="360" w:lineRule="auto"/>
        <w:rPr>
          <w:ins w:id="13" w:author="Φλούδα Χριστίνα" w:date="2017-05-10T12:18:00Z"/>
          <w:rFonts w:eastAsia="Times New Roman"/>
          <w:szCs w:val="24"/>
          <w:lang w:eastAsia="en-US"/>
        </w:rPr>
      </w:pPr>
      <w:ins w:id="14" w:author="Φλούδα Χριστίνα" w:date="2017-05-10T12:18:00Z">
        <w:r w:rsidRPr="003B0A3A">
          <w:rPr>
            <w:rFonts w:eastAsia="Times New Roman"/>
            <w:szCs w:val="24"/>
            <w:lang w:eastAsia="en-US"/>
          </w:rPr>
          <w:t>ΣΥΝΕΔΡΙΑΣΗ ΡΙΕ΄</w:t>
        </w:r>
      </w:ins>
    </w:p>
    <w:p w14:paraId="1101B2AB" w14:textId="77777777" w:rsidR="003B0A3A" w:rsidRPr="003B0A3A" w:rsidRDefault="003B0A3A" w:rsidP="003B0A3A">
      <w:pPr>
        <w:spacing w:after="0" w:line="360" w:lineRule="auto"/>
        <w:rPr>
          <w:ins w:id="15" w:author="Φλούδα Χριστίνα" w:date="2017-05-10T12:18:00Z"/>
          <w:rFonts w:eastAsia="Times New Roman"/>
          <w:szCs w:val="24"/>
          <w:lang w:eastAsia="en-US"/>
        </w:rPr>
      </w:pPr>
      <w:ins w:id="16" w:author="Φλούδα Χριστίνα" w:date="2017-05-10T12:18:00Z">
        <w:r w:rsidRPr="003B0A3A">
          <w:rPr>
            <w:rFonts w:eastAsia="Times New Roman"/>
            <w:szCs w:val="24"/>
            <w:lang w:eastAsia="en-US"/>
          </w:rPr>
          <w:t>Πέμπτη  4 Μαΐου 2017</w:t>
        </w:r>
      </w:ins>
    </w:p>
    <w:p w14:paraId="093004A5" w14:textId="77777777" w:rsidR="003B0A3A" w:rsidRPr="003B0A3A" w:rsidRDefault="003B0A3A" w:rsidP="003B0A3A">
      <w:pPr>
        <w:spacing w:after="0" w:line="360" w:lineRule="auto"/>
        <w:rPr>
          <w:ins w:id="17" w:author="Φλούδα Χριστίνα" w:date="2017-05-10T12:18:00Z"/>
          <w:rFonts w:eastAsia="Times New Roman"/>
          <w:szCs w:val="24"/>
          <w:lang w:eastAsia="en-US"/>
        </w:rPr>
      </w:pPr>
    </w:p>
    <w:p w14:paraId="122EDC1A" w14:textId="77777777" w:rsidR="003B0A3A" w:rsidRPr="003B0A3A" w:rsidRDefault="003B0A3A" w:rsidP="003B0A3A">
      <w:pPr>
        <w:spacing w:after="0" w:line="360" w:lineRule="auto"/>
        <w:rPr>
          <w:ins w:id="18" w:author="Φλούδα Χριστίνα" w:date="2017-05-10T12:18:00Z"/>
          <w:rFonts w:eastAsia="Times New Roman"/>
          <w:szCs w:val="24"/>
          <w:lang w:eastAsia="en-US"/>
        </w:rPr>
      </w:pPr>
      <w:ins w:id="19" w:author="Φλούδα Χριστίνα" w:date="2017-05-10T12:18:00Z">
        <w:r w:rsidRPr="003B0A3A">
          <w:rPr>
            <w:rFonts w:eastAsia="Times New Roman"/>
            <w:szCs w:val="24"/>
            <w:lang w:eastAsia="en-US"/>
          </w:rPr>
          <w:t>ΘΕΜΑΤΑ</w:t>
        </w:r>
      </w:ins>
    </w:p>
    <w:p w14:paraId="2ABE80BA" w14:textId="77777777" w:rsidR="003B0A3A" w:rsidRPr="003B0A3A" w:rsidRDefault="003B0A3A" w:rsidP="003B0A3A">
      <w:pPr>
        <w:spacing w:after="0" w:line="360" w:lineRule="auto"/>
        <w:rPr>
          <w:ins w:id="20" w:author="Φλούδα Χριστίνα" w:date="2017-05-10T12:18:00Z"/>
          <w:rFonts w:eastAsia="Times New Roman"/>
          <w:szCs w:val="24"/>
          <w:lang w:eastAsia="en-US"/>
        </w:rPr>
      </w:pPr>
      <w:ins w:id="21" w:author="Φλούδα Χριστίνα" w:date="2017-05-10T12:18:00Z">
        <w:r w:rsidRPr="003B0A3A">
          <w:rPr>
            <w:rFonts w:eastAsia="Times New Roman"/>
            <w:szCs w:val="24"/>
            <w:lang w:eastAsia="en-US"/>
          </w:rPr>
          <w:t xml:space="preserve"> </w:t>
        </w:r>
        <w:r w:rsidRPr="003B0A3A">
          <w:rPr>
            <w:rFonts w:eastAsia="Times New Roman"/>
            <w:szCs w:val="24"/>
            <w:lang w:eastAsia="en-US"/>
          </w:rPr>
          <w:br/>
          <w:t xml:space="preserve">Α. ΕΙΔΙΚΑ ΘΕΜΑΤΑ </w:t>
        </w:r>
        <w:r w:rsidRPr="003B0A3A">
          <w:rPr>
            <w:rFonts w:eastAsia="Times New Roman"/>
            <w:szCs w:val="24"/>
            <w:lang w:eastAsia="en-US"/>
          </w:rPr>
          <w:br/>
          <w:t xml:space="preserve">1. Επικύρωση Πρακτικών, σελ. </w:t>
        </w:r>
        <w:r w:rsidRPr="003B0A3A">
          <w:rPr>
            <w:rFonts w:eastAsia="Times New Roman"/>
            <w:szCs w:val="24"/>
            <w:lang w:eastAsia="en-US"/>
          </w:rPr>
          <w:br/>
          <w:t xml:space="preserve">2.  Άδεια απουσίας του Βουλευτή κ. Ι. Μανιάτη, σελ. </w:t>
        </w:r>
        <w:r w:rsidRPr="003B0A3A">
          <w:rPr>
            <w:rFonts w:eastAsia="Times New Roman"/>
            <w:szCs w:val="24"/>
            <w:lang w:eastAsia="en-US"/>
          </w:rPr>
          <w:br/>
          <w:t xml:space="preserve">3. Ανακοινώνεται ότι τη συνεδρίαση παρακολουθούν μαθητές από το Γυμνάσιο Νέου Φαλήρου, σελ. </w:t>
        </w:r>
        <w:r w:rsidRPr="003B0A3A">
          <w:rPr>
            <w:rFonts w:eastAsia="Times New Roman"/>
            <w:szCs w:val="24"/>
            <w:lang w:eastAsia="en-US"/>
          </w:rPr>
          <w:br/>
          <w:t xml:space="preserve">4. Επί διαδικαστικού θέματος, σελ. </w:t>
        </w:r>
        <w:r w:rsidRPr="003B0A3A">
          <w:rPr>
            <w:rFonts w:eastAsia="Times New Roman"/>
            <w:szCs w:val="24"/>
            <w:lang w:eastAsia="en-US"/>
          </w:rPr>
          <w:br/>
          <w:t>5.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3-5-2017:</w:t>
        </w:r>
      </w:ins>
    </w:p>
    <w:p w14:paraId="695D2AA5" w14:textId="77777777" w:rsidR="003B0A3A" w:rsidRPr="003B0A3A" w:rsidRDefault="003B0A3A" w:rsidP="003B0A3A">
      <w:pPr>
        <w:spacing w:after="0" w:line="360" w:lineRule="auto"/>
        <w:rPr>
          <w:ins w:id="22" w:author="Φλούδα Χριστίνα" w:date="2017-05-10T12:18:00Z"/>
          <w:rFonts w:eastAsia="Times New Roman"/>
          <w:szCs w:val="24"/>
          <w:lang w:eastAsia="en-US"/>
        </w:rPr>
      </w:pPr>
      <w:ins w:id="23" w:author="Φλούδα Χριστίνα" w:date="2017-05-10T12:18:00Z">
        <w:r w:rsidRPr="003B0A3A">
          <w:rPr>
            <w:rFonts w:eastAsia="Times New Roman"/>
            <w:szCs w:val="24"/>
            <w:lang w:eastAsia="en-US"/>
          </w:rPr>
          <w:t xml:space="preserve">    α. ποινική δικογραφία που αφορά στον πρώην Πρωθυπουργό κ. Γεώργιο Παπανδρέου και τα μέλη της Κυβέρνησής του και </w:t>
        </w:r>
      </w:ins>
    </w:p>
    <w:p w14:paraId="3639FC4B" w14:textId="77777777" w:rsidR="003B0A3A" w:rsidRPr="003B0A3A" w:rsidRDefault="003B0A3A" w:rsidP="003B0A3A">
      <w:pPr>
        <w:spacing w:after="0" w:line="360" w:lineRule="auto"/>
        <w:rPr>
          <w:ins w:id="24" w:author="Φλούδα Χριστίνα" w:date="2017-05-10T12:18:00Z"/>
          <w:rFonts w:eastAsia="Times New Roman"/>
          <w:szCs w:val="24"/>
          <w:lang w:eastAsia="en-US"/>
        </w:rPr>
      </w:pPr>
      <w:ins w:id="25" w:author="Φλούδα Χριστίνα" w:date="2017-05-10T12:18:00Z">
        <w:r w:rsidRPr="003B0A3A">
          <w:rPr>
            <w:rFonts w:eastAsia="Times New Roman"/>
            <w:szCs w:val="24"/>
            <w:lang w:eastAsia="en-US"/>
          </w:rPr>
          <w:t xml:space="preserve">    β. ποινική δικογραφία που αφορά στον Αναπληρωτή Υπουργό Υγείας κ. Παύλο </w:t>
        </w:r>
        <w:proofErr w:type="spellStart"/>
        <w:r w:rsidRPr="003B0A3A">
          <w:rPr>
            <w:rFonts w:eastAsia="Times New Roman"/>
            <w:szCs w:val="24"/>
            <w:lang w:eastAsia="en-US"/>
          </w:rPr>
          <w:t>Πολάκη</w:t>
        </w:r>
        <w:proofErr w:type="spellEnd"/>
        <w:r w:rsidRPr="003B0A3A">
          <w:rPr>
            <w:rFonts w:eastAsia="Times New Roman"/>
            <w:szCs w:val="24"/>
            <w:lang w:eastAsia="en-US"/>
          </w:rPr>
          <w:t xml:space="preserve">, σελ. </w:t>
        </w:r>
        <w:r w:rsidRPr="003B0A3A">
          <w:rPr>
            <w:rFonts w:eastAsia="Times New Roman"/>
            <w:szCs w:val="24"/>
            <w:lang w:eastAsia="en-US"/>
          </w:rPr>
          <w:br/>
          <w:t xml:space="preserve"> </w:t>
        </w:r>
        <w:r w:rsidRPr="003B0A3A">
          <w:rPr>
            <w:rFonts w:eastAsia="Times New Roman"/>
            <w:szCs w:val="24"/>
            <w:lang w:eastAsia="en-US"/>
          </w:rPr>
          <w:br/>
          <w:t xml:space="preserve">Β. ΚΟΙΝΟΒΟΥΛΕΥΤΙΚΟΣ ΕΛΕΓΧΟΣ </w:t>
        </w:r>
        <w:r w:rsidRPr="003B0A3A">
          <w:rPr>
            <w:rFonts w:eastAsia="Times New Roman"/>
            <w:szCs w:val="24"/>
            <w:lang w:eastAsia="en-US"/>
          </w:rPr>
          <w:br/>
          <w:t xml:space="preserve">1. Ανακοίνωση του δελτίου επικαίρων ερωτήσεων της Παρασκευής 5 Μαΐου 2017, σελ. </w:t>
        </w:r>
        <w:r w:rsidRPr="003B0A3A">
          <w:rPr>
            <w:rFonts w:eastAsia="Times New Roman"/>
            <w:szCs w:val="24"/>
            <w:lang w:eastAsia="en-US"/>
          </w:rPr>
          <w:br/>
          <w:t>2. Συζήτηση επικαίρων ερωτήσεων:</w:t>
        </w:r>
        <w:r w:rsidRPr="003B0A3A">
          <w:rPr>
            <w:rFonts w:eastAsia="Times New Roman"/>
            <w:szCs w:val="24"/>
            <w:lang w:eastAsia="en-US"/>
          </w:rPr>
          <w:br/>
          <w:t xml:space="preserve">    α) Προς τον Υπουργό Αγροτικής Ανάπτυξης και Τροφίμων:</w:t>
        </w:r>
        <w:r w:rsidRPr="003B0A3A">
          <w:rPr>
            <w:rFonts w:eastAsia="Times New Roman"/>
            <w:szCs w:val="24"/>
            <w:lang w:eastAsia="en-US"/>
          </w:rPr>
          <w:br/>
          <w:t xml:space="preserve">        i. σχετικά με την ένταξη όσο το δυνατόν περισσότερων αιτούντων στο πρόγραμμα νέων γεωργών χωρίς μείωση του ποσού ενίσχυσης </w:t>
        </w:r>
        <w:proofErr w:type="spellStart"/>
        <w:r w:rsidRPr="003B0A3A">
          <w:rPr>
            <w:rFonts w:eastAsia="Times New Roman"/>
            <w:szCs w:val="24"/>
            <w:lang w:eastAsia="en-US"/>
          </w:rPr>
          <w:t>κλπ</w:t>
        </w:r>
        <w:proofErr w:type="spellEnd"/>
        <w:r w:rsidRPr="003B0A3A">
          <w:rPr>
            <w:rFonts w:eastAsia="Times New Roman"/>
            <w:szCs w:val="24"/>
            <w:lang w:eastAsia="en-US"/>
          </w:rPr>
          <w:t xml:space="preserve">, σελ. </w:t>
        </w:r>
        <w:r w:rsidRPr="003B0A3A">
          <w:rPr>
            <w:rFonts w:eastAsia="Times New Roman"/>
            <w:szCs w:val="24"/>
            <w:lang w:eastAsia="en-US"/>
          </w:rPr>
          <w:br/>
          <w:t xml:space="preserve">        </w:t>
        </w:r>
        <w:proofErr w:type="spellStart"/>
        <w:r w:rsidRPr="003B0A3A">
          <w:rPr>
            <w:rFonts w:eastAsia="Times New Roman"/>
            <w:szCs w:val="24"/>
            <w:lang w:eastAsia="en-US"/>
          </w:rPr>
          <w:t>ii</w:t>
        </w:r>
        <w:proofErr w:type="spellEnd"/>
        <w:r w:rsidRPr="003B0A3A">
          <w:rPr>
            <w:rFonts w:eastAsia="Times New Roman"/>
            <w:szCs w:val="24"/>
            <w:lang w:eastAsia="en-US"/>
          </w:rPr>
          <w:t xml:space="preserve">. σχετικά με την αποζημίωση των δενδροκαλλιεργητών της Περιφερειακής Ενότητας Πέλλας για ζημιές που υπέστησαν οι παραγωγές τους από τον παγετό το τριήμερο 20-22 Απριλίου, σελ. </w:t>
        </w:r>
        <w:r w:rsidRPr="003B0A3A">
          <w:rPr>
            <w:rFonts w:eastAsia="Times New Roman"/>
            <w:szCs w:val="24"/>
            <w:lang w:eastAsia="en-US"/>
          </w:rPr>
          <w:br/>
          <w:t xml:space="preserve">    β) Προς τον Υπουργό Υγείας:</w:t>
        </w:r>
        <w:r w:rsidRPr="003B0A3A">
          <w:rPr>
            <w:rFonts w:eastAsia="Times New Roman"/>
            <w:szCs w:val="24"/>
            <w:lang w:eastAsia="en-US"/>
          </w:rPr>
          <w:br/>
          <w:t xml:space="preserve">        i. σχετικά με την ανάγκη στελέχωσης και λειτουργίας του Πολυδύναμου Περιφερειακού Ιατρείου Λίνδου Ρόδου, σελ. </w:t>
        </w:r>
        <w:r w:rsidRPr="003B0A3A">
          <w:rPr>
            <w:rFonts w:eastAsia="Times New Roman"/>
            <w:szCs w:val="24"/>
            <w:lang w:eastAsia="en-US"/>
          </w:rPr>
          <w:br/>
          <w:t xml:space="preserve">        </w:t>
        </w:r>
        <w:proofErr w:type="spellStart"/>
        <w:r w:rsidRPr="003B0A3A">
          <w:rPr>
            <w:rFonts w:eastAsia="Times New Roman"/>
            <w:szCs w:val="24"/>
            <w:lang w:eastAsia="en-US"/>
          </w:rPr>
          <w:t>ii</w:t>
        </w:r>
        <w:proofErr w:type="spellEnd"/>
        <w:r w:rsidRPr="003B0A3A">
          <w:rPr>
            <w:rFonts w:eastAsia="Times New Roman"/>
            <w:szCs w:val="24"/>
            <w:lang w:eastAsia="en-US"/>
          </w:rPr>
          <w:t xml:space="preserve">. με θέμα «ανεφάρμοστος ο αντικαπνιστικός νόμος», σελ. </w:t>
        </w:r>
        <w:r w:rsidRPr="003B0A3A">
          <w:rPr>
            <w:rFonts w:eastAsia="Times New Roman"/>
            <w:szCs w:val="24"/>
            <w:lang w:eastAsia="en-US"/>
          </w:rPr>
          <w:br/>
          <w:t xml:space="preserve"> </w:t>
        </w:r>
        <w:r w:rsidRPr="003B0A3A">
          <w:rPr>
            <w:rFonts w:eastAsia="Times New Roman"/>
            <w:szCs w:val="24"/>
            <w:lang w:eastAsia="en-US"/>
          </w:rPr>
          <w:br/>
          <w:t xml:space="preserve">Γ. ΝΟΜΟΘΕΤΙΚΗ ΕΡΓΑΣΙΑ </w:t>
        </w:r>
        <w:r w:rsidRPr="003B0A3A">
          <w:rPr>
            <w:rFonts w:eastAsia="Times New Roman"/>
            <w:szCs w:val="24"/>
            <w:lang w:eastAsia="en-US"/>
          </w:rPr>
          <w:br/>
          <w:t>Κατάθεση Εκθέσεως Διαρκούς Επιτροπής:</w:t>
        </w:r>
      </w:ins>
    </w:p>
    <w:p w14:paraId="6990A8DA" w14:textId="77777777" w:rsidR="003B0A3A" w:rsidRPr="003B0A3A" w:rsidRDefault="003B0A3A" w:rsidP="003B0A3A">
      <w:pPr>
        <w:spacing w:after="0" w:line="360" w:lineRule="auto"/>
        <w:rPr>
          <w:ins w:id="26" w:author="Φλούδα Χριστίνα" w:date="2017-05-10T12:18:00Z"/>
          <w:rFonts w:eastAsia="Times New Roman"/>
          <w:szCs w:val="24"/>
          <w:lang w:eastAsia="en-US"/>
        </w:rPr>
      </w:pPr>
      <w:ins w:id="27" w:author="Φλούδα Χριστίνα" w:date="2017-05-10T12:18:00Z">
        <w:r w:rsidRPr="003B0A3A">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Εθνικής  Άμυνας: «Κύρωση του Μνημονίου Κατανόησης μεταξύ του Υπουργείου Εθνικής  Άμυνας της Ελληνικής Δημοκρατίας και του Υπουργείου  Άμυνας του Βασιλείου της Νορβηγίας σχετικά με τη συνεργασία στον τομέα αμυντικών εξοπλισμών, συστημάτων και υπηρεσιών», σελ. </w:t>
        </w:r>
        <w:r w:rsidRPr="003B0A3A">
          <w:rPr>
            <w:rFonts w:eastAsia="Times New Roman"/>
            <w:szCs w:val="24"/>
            <w:lang w:eastAsia="en-US"/>
          </w:rPr>
          <w:br/>
        </w:r>
      </w:ins>
    </w:p>
    <w:p w14:paraId="6DAAAAB4" w14:textId="77777777" w:rsidR="003B0A3A" w:rsidRPr="003B0A3A" w:rsidRDefault="003B0A3A" w:rsidP="003B0A3A">
      <w:pPr>
        <w:spacing w:after="0" w:line="360" w:lineRule="auto"/>
        <w:rPr>
          <w:ins w:id="28" w:author="Φλούδα Χριστίνα" w:date="2017-05-10T12:18:00Z"/>
          <w:rFonts w:eastAsia="Times New Roman"/>
          <w:szCs w:val="24"/>
          <w:lang w:eastAsia="en-US"/>
        </w:rPr>
      </w:pPr>
      <w:ins w:id="29" w:author="Φλούδα Χριστίνα" w:date="2017-05-10T12:18:00Z">
        <w:r w:rsidRPr="003B0A3A">
          <w:rPr>
            <w:rFonts w:eastAsia="Times New Roman"/>
            <w:szCs w:val="24"/>
            <w:lang w:eastAsia="en-US"/>
          </w:rPr>
          <w:t>ΠΡΟΕΔΡΕΥΟΝΤΕΣ</w:t>
        </w:r>
      </w:ins>
    </w:p>
    <w:p w14:paraId="4763B0BA" w14:textId="77777777" w:rsidR="003B0A3A" w:rsidRPr="003B0A3A" w:rsidRDefault="003B0A3A" w:rsidP="003B0A3A">
      <w:pPr>
        <w:spacing w:after="0" w:line="360" w:lineRule="auto"/>
        <w:rPr>
          <w:ins w:id="30" w:author="Φλούδα Χριστίνα" w:date="2017-05-10T12:18:00Z"/>
          <w:rFonts w:eastAsia="Times New Roman"/>
          <w:szCs w:val="24"/>
          <w:lang w:eastAsia="en-US"/>
        </w:rPr>
      </w:pPr>
    </w:p>
    <w:p w14:paraId="567FBACB" w14:textId="77777777" w:rsidR="003B0A3A" w:rsidRPr="003B0A3A" w:rsidRDefault="003B0A3A" w:rsidP="003B0A3A">
      <w:pPr>
        <w:spacing w:after="0" w:line="360" w:lineRule="auto"/>
        <w:rPr>
          <w:ins w:id="31" w:author="Φλούδα Χριστίνα" w:date="2017-05-10T12:18:00Z"/>
          <w:rFonts w:eastAsia="Times New Roman"/>
          <w:szCs w:val="24"/>
          <w:lang w:eastAsia="en-US"/>
        </w:rPr>
      </w:pPr>
      <w:ins w:id="32" w:author="Φλούδα Χριστίνα" w:date="2017-05-10T12:18:00Z">
        <w:r w:rsidRPr="003B0A3A">
          <w:rPr>
            <w:rFonts w:eastAsia="Times New Roman"/>
            <w:szCs w:val="24"/>
            <w:lang w:eastAsia="en-US"/>
          </w:rPr>
          <w:t>ΒΑΡΕΜΕΝΟΣ Γ. , σελ.</w:t>
        </w:r>
        <w:r w:rsidRPr="003B0A3A">
          <w:rPr>
            <w:rFonts w:eastAsia="Times New Roman"/>
            <w:szCs w:val="24"/>
            <w:lang w:eastAsia="en-US"/>
          </w:rPr>
          <w:br/>
        </w:r>
      </w:ins>
    </w:p>
    <w:p w14:paraId="7D2DD4CF" w14:textId="77777777" w:rsidR="003B0A3A" w:rsidRPr="003B0A3A" w:rsidRDefault="003B0A3A" w:rsidP="003B0A3A">
      <w:pPr>
        <w:spacing w:after="0" w:line="360" w:lineRule="auto"/>
        <w:rPr>
          <w:ins w:id="33" w:author="Φλούδα Χριστίνα" w:date="2017-05-10T12:18:00Z"/>
          <w:rFonts w:eastAsia="Times New Roman"/>
          <w:szCs w:val="24"/>
          <w:lang w:eastAsia="en-US"/>
        </w:rPr>
      </w:pPr>
    </w:p>
    <w:p w14:paraId="624A0BF3" w14:textId="77777777" w:rsidR="003B0A3A" w:rsidRPr="003B0A3A" w:rsidRDefault="003B0A3A" w:rsidP="003B0A3A">
      <w:pPr>
        <w:spacing w:after="0" w:line="360" w:lineRule="auto"/>
        <w:rPr>
          <w:ins w:id="34" w:author="Φλούδα Χριστίνα" w:date="2017-05-10T12:18:00Z"/>
          <w:rFonts w:eastAsia="Times New Roman"/>
          <w:szCs w:val="24"/>
          <w:lang w:eastAsia="en-US"/>
        </w:rPr>
      </w:pPr>
      <w:ins w:id="35" w:author="Φλούδα Χριστίνα" w:date="2017-05-10T12:18:00Z">
        <w:r w:rsidRPr="003B0A3A">
          <w:rPr>
            <w:rFonts w:eastAsia="Times New Roman"/>
            <w:szCs w:val="24"/>
            <w:lang w:eastAsia="en-US"/>
          </w:rPr>
          <w:t>ΟΜΙΛΗΤΕΣ</w:t>
        </w:r>
      </w:ins>
    </w:p>
    <w:p w14:paraId="4DB941C4" w14:textId="77777777" w:rsidR="003B0A3A" w:rsidRPr="003B0A3A" w:rsidRDefault="003B0A3A" w:rsidP="003B0A3A">
      <w:pPr>
        <w:spacing w:after="0" w:line="360" w:lineRule="auto"/>
        <w:rPr>
          <w:ins w:id="36" w:author="Φλούδα Χριστίνα" w:date="2017-05-10T12:18:00Z"/>
          <w:rFonts w:eastAsia="Times New Roman"/>
          <w:szCs w:val="24"/>
          <w:lang w:eastAsia="en-US"/>
        </w:rPr>
      </w:pPr>
      <w:ins w:id="37" w:author="Φλούδα Χριστίνα" w:date="2017-05-10T12:18:00Z">
        <w:r w:rsidRPr="003B0A3A">
          <w:rPr>
            <w:rFonts w:eastAsia="Times New Roman"/>
            <w:szCs w:val="24"/>
            <w:lang w:eastAsia="en-US"/>
          </w:rPr>
          <w:br/>
          <w:t>Α. Επί διαδικαστικού θέματος:</w:t>
        </w:r>
        <w:r w:rsidRPr="003B0A3A">
          <w:rPr>
            <w:rFonts w:eastAsia="Times New Roman"/>
            <w:szCs w:val="24"/>
            <w:lang w:eastAsia="en-US"/>
          </w:rPr>
          <w:br/>
          <w:t>ΒΑΡΕΜΕΝΟΣ Γ. , σελ.</w:t>
        </w:r>
        <w:r w:rsidRPr="003B0A3A">
          <w:rPr>
            <w:rFonts w:eastAsia="Times New Roman"/>
            <w:szCs w:val="24"/>
            <w:lang w:eastAsia="en-US"/>
          </w:rPr>
          <w:br/>
          <w:t>ΖΑΡΟΥΛΙΑ Ε. , σελ.</w:t>
        </w:r>
        <w:r w:rsidRPr="003B0A3A">
          <w:rPr>
            <w:rFonts w:eastAsia="Times New Roman"/>
            <w:szCs w:val="24"/>
            <w:lang w:eastAsia="en-US"/>
          </w:rPr>
          <w:br/>
        </w:r>
        <w:r w:rsidRPr="003B0A3A">
          <w:rPr>
            <w:rFonts w:eastAsia="Times New Roman"/>
            <w:szCs w:val="24"/>
            <w:lang w:eastAsia="en-US"/>
          </w:rPr>
          <w:br/>
          <w:t>Β. Επί των επικαίρων ερωτήσεων:</w:t>
        </w:r>
        <w:r w:rsidRPr="003B0A3A">
          <w:rPr>
            <w:rFonts w:eastAsia="Times New Roman"/>
            <w:szCs w:val="24"/>
            <w:lang w:eastAsia="en-US"/>
          </w:rPr>
          <w:br/>
          <w:t>ΑΠΟΣΤΟΛΟΥ Ε. , σελ.</w:t>
        </w:r>
        <w:r w:rsidRPr="003B0A3A">
          <w:rPr>
            <w:rFonts w:eastAsia="Times New Roman"/>
            <w:szCs w:val="24"/>
            <w:lang w:eastAsia="en-US"/>
          </w:rPr>
          <w:br/>
          <w:t>ΔΕΛΗΣ Ι. , σελ.</w:t>
        </w:r>
        <w:r w:rsidRPr="003B0A3A">
          <w:rPr>
            <w:rFonts w:eastAsia="Times New Roman"/>
            <w:szCs w:val="24"/>
            <w:lang w:eastAsia="en-US"/>
          </w:rPr>
          <w:br/>
          <w:t>ΚΡΕΜΑΣΤΙΝΟΣ Δ. , σελ.</w:t>
        </w:r>
        <w:r w:rsidRPr="003B0A3A">
          <w:rPr>
            <w:rFonts w:eastAsia="Times New Roman"/>
            <w:szCs w:val="24"/>
            <w:lang w:eastAsia="en-US"/>
          </w:rPr>
          <w:br/>
          <w:t>ΜΠΑΡΓΙΩΤΑΣ Κ. , σελ.</w:t>
        </w:r>
        <w:r w:rsidRPr="003B0A3A">
          <w:rPr>
            <w:rFonts w:eastAsia="Times New Roman"/>
            <w:szCs w:val="24"/>
            <w:lang w:eastAsia="en-US"/>
          </w:rPr>
          <w:br/>
          <w:t>ΞΑΝΘΟΣ Α. , σελ.</w:t>
        </w:r>
      </w:ins>
    </w:p>
    <w:p w14:paraId="72E64777" w14:textId="571CE9E6" w:rsidR="003B0A3A" w:rsidRDefault="003B0A3A" w:rsidP="003B0A3A">
      <w:pPr>
        <w:spacing w:line="600" w:lineRule="auto"/>
        <w:ind w:firstLine="720"/>
        <w:contextualSpacing/>
        <w:jc w:val="both"/>
        <w:rPr>
          <w:ins w:id="38" w:author="Φλούδα Χριστίνα" w:date="2017-05-10T12:18:00Z"/>
          <w:rFonts w:eastAsia="Times New Roman"/>
          <w:szCs w:val="24"/>
        </w:rPr>
        <w:pPrChange w:id="39" w:author="Φλούδα Χριστίνα" w:date="2017-05-10T12:18:00Z">
          <w:pPr>
            <w:spacing w:line="600" w:lineRule="auto"/>
            <w:ind w:firstLine="720"/>
            <w:contextualSpacing/>
            <w:jc w:val="center"/>
          </w:pPr>
        </w:pPrChange>
      </w:pPr>
      <w:ins w:id="40" w:author="Φλούδα Χριστίνα" w:date="2017-05-10T12:18:00Z">
        <w:r w:rsidRPr="003B0A3A">
          <w:rPr>
            <w:rFonts w:eastAsia="Times New Roman"/>
            <w:szCs w:val="24"/>
            <w:lang w:eastAsia="en-US"/>
          </w:rPr>
          <w:t>ΤΖΑΚΡΗ Θ. , σελ.</w:t>
        </w:r>
      </w:ins>
    </w:p>
    <w:p w14:paraId="32620DFD" w14:textId="77777777" w:rsidR="00BE2BDF" w:rsidRDefault="003B0A3A">
      <w:pPr>
        <w:spacing w:line="600" w:lineRule="auto"/>
        <w:ind w:firstLine="720"/>
        <w:contextualSpacing/>
        <w:jc w:val="center"/>
        <w:rPr>
          <w:rFonts w:eastAsia="Times New Roman"/>
          <w:szCs w:val="24"/>
        </w:rPr>
      </w:pPr>
      <w:r>
        <w:rPr>
          <w:rFonts w:eastAsia="Times New Roman"/>
          <w:szCs w:val="24"/>
        </w:rPr>
        <w:t>ΠΡΑΚΤΙΚΑ ΒΟΥΛΗΣ</w:t>
      </w:r>
    </w:p>
    <w:p w14:paraId="32620DFE" w14:textId="77777777" w:rsidR="00BE2BDF" w:rsidRDefault="003B0A3A">
      <w:pPr>
        <w:spacing w:line="600" w:lineRule="auto"/>
        <w:ind w:firstLine="720"/>
        <w:contextualSpacing/>
        <w:jc w:val="center"/>
        <w:rPr>
          <w:rFonts w:eastAsia="Times New Roman"/>
          <w:szCs w:val="24"/>
        </w:rPr>
      </w:pPr>
      <w:r>
        <w:rPr>
          <w:rFonts w:eastAsia="Times New Roman"/>
          <w:szCs w:val="24"/>
        </w:rPr>
        <w:t xml:space="preserve">ΙΖ΄ ΠΕΡΙΟΔΟΣ </w:t>
      </w:r>
    </w:p>
    <w:p w14:paraId="32620DFF" w14:textId="77777777" w:rsidR="00BE2BDF" w:rsidRDefault="003B0A3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2620E00" w14:textId="77777777" w:rsidR="00BE2BDF" w:rsidRDefault="003B0A3A">
      <w:pPr>
        <w:spacing w:line="600" w:lineRule="auto"/>
        <w:ind w:firstLine="720"/>
        <w:contextualSpacing/>
        <w:jc w:val="center"/>
        <w:rPr>
          <w:rFonts w:eastAsia="Times New Roman"/>
          <w:szCs w:val="24"/>
        </w:rPr>
      </w:pPr>
      <w:r>
        <w:rPr>
          <w:rFonts w:eastAsia="Times New Roman"/>
          <w:szCs w:val="24"/>
        </w:rPr>
        <w:t>ΣΥΝΟΔΟΣ Β΄</w:t>
      </w:r>
    </w:p>
    <w:p w14:paraId="32620E01" w14:textId="77777777" w:rsidR="00BE2BDF" w:rsidRDefault="003B0A3A">
      <w:pPr>
        <w:spacing w:line="600" w:lineRule="auto"/>
        <w:ind w:firstLine="720"/>
        <w:contextualSpacing/>
        <w:jc w:val="center"/>
        <w:rPr>
          <w:rFonts w:eastAsia="Times New Roman"/>
          <w:szCs w:val="24"/>
        </w:rPr>
      </w:pPr>
      <w:r>
        <w:rPr>
          <w:rFonts w:eastAsia="Times New Roman"/>
          <w:szCs w:val="24"/>
        </w:rPr>
        <w:t>ΣΥΝΕΔΡΙΑΣΗ ΡΙΕ΄</w:t>
      </w:r>
    </w:p>
    <w:p w14:paraId="32620E02" w14:textId="77777777" w:rsidR="00BE2BDF" w:rsidRDefault="003B0A3A">
      <w:pPr>
        <w:spacing w:line="600" w:lineRule="auto"/>
        <w:ind w:firstLine="720"/>
        <w:contextualSpacing/>
        <w:jc w:val="center"/>
        <w:rPr>
          <w:rFonts w:eastAsia="Times New Roman"/>
          <w:szCs w:val="24"/>
        </w:rPr>
      </w:pPr>
      <w:r>
        <w:rPr>
          <w:rFonts w:eastAsia="Times New Roman"/>
          <w:szCs w:val="24"/>
        </w:rPr>
        <w:t>Πέμπτη 4 Μαΐου 2017</w:t>
      </w:r>
    </w:p>
    <w:p w14:paraId="32620E03" w14:textId="77777777" w:rsidR="00BE2BDF" w:rsidRDefault="003B0A3A">
      <w:pPr>
        <w:spacing w:line="600" w:lineRule="auto"/>
        <w:ind w:firstLine="720"/>
        <w:contextualSpacing/>
        <w:jc w:val="both"/>
        <w:rPr>
          <w:rFonts w:eastAsia="Times New Roman"/>
          <w:szCs w:val="24"/>
        </w:rPr>
      </w:pPr>
      <w:r>
        <w:rPr>
          <w:rFonts w:eastAsia="Times New Roman"/>
          <w:szCs w:val="24"/>
        </w:rPr>
        <w:t>Αθήνα, σήμερα στις 4 Μαΐου 2017, ημέρα Πέμπτη και ώρα 12.05΄</w:t>
      </w:r>
      <w:r w:rsidRPr="00F54E70">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441B02">
        <w:rPr>
          <w:rFonts w:eastAsia="Times New Roman"/>
          <w:b/>
          <w:szCs w:val="24"/>
        </w:rPr>
        <w:t>ΓΕΩΡΓΙΟΥ ΒΑΡΕΜΕΝΟΥ</w:t>
      </w:r>
      <w:r w:rsidRPr="00F54E70">
        <w:rPr>
          <w:rFonts w:eastAsia="Times New Roman"/>
          <w:szCs w:val="24"/>
        </w:rPr>
        <w:t>.</w:t>
      </w:r>
    </w:p>
    <w:p w14:paraId="32620E04" w14:textId="77777777" w:rsidR="00BE2BDF" w:rsidRDefault="003B0A3A">
      <w:pPr>
        <w:spacing w:line="600" w:lineRule="auto"/>
        <w:ind w:firstLine="720"/>
        <w:contextualSpacing/>
        <w:jc w:val="both"/>
        <w:rPr>
          <w:rFonts w:eastAsia="Times New Roman"/>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32620E05" w14:textId="77777777" w:rsidR="00BE2BDF" w:rsidRDefault="003B0A3A">
      <w:pPr>
        <w:spacing w:line="600" w:lineRule="auto"/>
        <w:ind w:firstLine="720"/>
        <w:contextualSpacing/>
        <w:jc w:val="both"/>
        <w:rPr>
          <w:rFonts w:eastAsia="Times New Roman"/>
          <w:szCs w:val="24"/>
        </w:rPr>
      </w:pPr>
      <w:r>
        <w:rPr>
          <w:rFonts w:eastAsia="Times New Roman"/>
          <w:szCs w:val="24"/>
        </w:rPr>
        <w:t>(ΕΠΙΚΥΡΩΣ</w:t>
      </w:r>
      <w:r>
        <w:rPr>
          <w:rFonts w:eastAsia="Times New Roman"/>
          <w:szCs w:val="24"/>
        </w:rPr>
        <w:t>Η ΠΡΑΚΤΙΚΩΝ: Σύμφωνα με την από 3</w:t>
      </w:r>
      <w:r w:rsidRPr="00441B02">
        <w:rPr>
          <w:rFonts w:eastAsia="Times New Roman"/>
          <w:szCs w:val="24"/>
        </w:rPr>
        <w:t>-</w:t>
      </w:r>
      <w:r>
        <w:rPr>
          <w:rFonts w:eastAsia="Times New Roman"/>
          <w:szCs w:val="24"/>
        </w:rPr>
        <w:t>5</w:t>
      </w:r>
      <w:r w:rsidRPr="00441B02">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ΡΙΔ΄ συνεδριάσεώς του, της Τρίτης 3 Μαΐου 2017, σε ό,τι αφορά την ψήφιση στο σύνολο του σχεδίου νόμου</w:t>
      </w:r>
      <w:r>
        <w:rPr>
          <w:rFonts w:eastAsia="Times New Roman"/>
          <w:szCs w:val="24"/>
        </w:rPr>
        <w:t>:</w:t>
      </w:r>
      <w:r>
        <w:rPr>
          <w:rFonts w:eastAsia="Times New Roman"/>
          <w:szCs w:val="24"/>
        </w:rPr>
        <w:t xml:space="preserve"> «Κύρωση της Διεθνούς Σύμβασης γι</w:t>
      </w:r>
      <w:r>
        <w:rPr>
          <w:rFonts w:eastAsia="Times New Roman"/>
          <w:szCs w:val="24"/>
        </w:rPr>
        <w:t xml:space="preserve">α τον Έλεγχο και Διαχείριση του </w:t>
      </w:r>
      <w:proofErr w:type="spellStart"/>
      <w:r>
        <w:rPr>
          <w:rFonts w:eastAsia="Times New Roman"/>
          <w:szCs w:val="24"/>
        </w:rPr>
        <w:t>Έρματος</w:t>
      </w:r>
      <w:proofErr w:type="spellEnd"/>
      <w:r>
        <w:rPr>
          <w:rFonts w:eastAsia="Times New Roman"/>
          <w:szCs w:val="24"/>
        </w:rPr>
        <w:t xml:space="preserve"> και των Ιζημάτων που προέρχονται από τα </w:t>
      </w:r>
      <w:r>
        <w:rPr>
          <w:rFonts w:eastAsia="Times New Roman"/>
          <w:szCs w:val="24"/>
        </w:rPr>
        <w:t>Π</w:t>
      </w:r>
      <w:r>
        <w:rPr>
          <w:rFonts w:eastAsia="Times New Roman"/>
          <w:szCs w:val="24"/>
        </w:rPr>
        <w:t>λοία</w:t>
      </w:r>
      <w:r>
        <w:rPr>
          <w:rFonts w:eastAsia="Times New Roman"/>
          <w:szCs w:val="24"/>
        </w:rPr>
        <w:t>, 2004 και άλλες διατάξεις»)</w:t>
      </w:r>
    </w:p>
    <w:p w14:paraId="32620E06" w14:textId="77777777" w:rsidR="00BE2BDF" w:rsidRDefault="003B0A3A">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ότι η Διαρκής Επιτροπή Εθνικής Άμυνας και Εξωτερικών Υποθέσεων καταθέτει την </w:t>
      </w:r>
      <w:r>
        <w:rPr>
          <w:rFonts w:eastAsia="Times New Roman"/>
          <w:szCs w:val="24"/>
        </w:rPr>
        <w:t>έ</w:t>
      </w:r>
      <w:r>
        <w:rPr>
          <w:rFonts w:eastAsia="Times New Roman"/>
          <w:szCs w:val="24"/>
        </w:rPr>
        <w:t>κθεσή</w:t>
      </w:r>
      <w:r>
        <w:rPr>
          <w:rFonts w:eastAsia="Times New Roman"/>
          <w:szCs w:val="24"/>
        </w:rPr>
        <w:t xml:space="preserve"> της στο σχέδιο νόμου τ</w:t>
      </w:r>
      <w:r>
        <w:rPr>
          <w:rFonts w:eastAsia="Times New Roman"/>
          <w:szCs w:val="24"/>
        </w:rPr>
        <w:t xml:space="preserve">ου </w:t>
      </w:r>
      <w:r>
        <w:rPr>
          <w:rFonts w:eastAsia="Times New Roman"/>
          <w:szCs w:val="24"/>
        </w:rPr>
        <w:lastRenderedPageBreak/>
        <w:t>Υπουργείου Εθνικής Άμυνας</w:t>
      </w:r>
      <w:r>
        <w:rPr>
          <w:rFonts w:eastAsia="Times New Roman"/>
          <w:szCs w:val="24"/>
        </w:rPr>
        <w:t>:</w:t>
      </w:r>
      <w:r>
        <w:rPr>
          <w:rFonts w:eastAsia="Times New Roman"/>
          <w:szCs w:val="24"/>
        </w:rPr>
        <w:t xml:space="preserve"> «Κύρωση του Μνημονίου Κατανόησης μεταξύ του Υπουργείου Εθνικής Άμυνας της Ελληνικής Δημοκρατίας και του Υπουργείου Άμυνας του Βασιλείου της Νορβηγίας σχετικά με τη συνεργασία στον τομέα αμυντικών εξοπλισμών, συστημάτων και υπη</w:t>
      </w:r>
      <w:r>
        <w:rPr>
          <w:rFonts w:eastAsia="Times New Roman"/>
          <w:szCs w:val="24"/>
        </w:rPr>
        <w:t>ρεσιών».</w:t>
      </w:r>
    </w:p>
    <w:p w14:paraId="32620E07"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32620E08" w14:textId="77777777" w:rsidR="00BE2BDF" w:rsidRDefault="003B0A3A">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32620E0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Ξεκινάμε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πρώτη </w:t>
      </w:r>
      <w:r>
        <w:rPr>
          <w:rFonts w:eastAsia="Times New Roman" w:cs="Times New Roman"/>
          <w:szCs w:val="24"/>
        </w:rPr>
        <w:t xml:space="preserve">με αριθμό 3943/6-3-2017 ερώτηση του κύκλου των αναφορών και ερωτήσεων της Βουλευτού </w:t>
      </w:r>
      <w:proofErr w:type="spellStart"/>
      <w:r>
        <w:rPr>
          <w:rFonts w:eastAsia="Times New Roman" w:cs="Times New Roman"/>
          <w:szCs w:val="24"/>
        </w:rPr>
        <w:t>Πέλλ</w:t>
      </w:r>
      <w:r>
        <w:rPr>
          <w:rFonts w:eastAsia="Times New Roman" w:cs="Times New Roman"/>
          <w:szCs w:val="24"/>
        </w:rPr>
        <w:t>η</w:t>
      </w:r>
      <w:r>
        <w:rPr>
          <w:rFonts w:eastAsia="Times New Roman" w:cs="Times New Roman"/>
          <w:szCs w:val="24"/>
        </w:rPr>
        <w:t>ς</w:t>
      </w:r>
      <w:proofErr w:type="spellEnd"/>
      <w:r>
        <w:rPr>
          <w:rFonts w:eastAsia="Times New Roman" w:cs="Times New Roman"/>
          <w:szCs w:val="24"/>
        </w:rPr>
        <w:t xml:space="preserve">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Τζάκρη</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την ένταξη όσο το δυνατόν περισσότερων αιτούντων στο πρόγραμμα νέων γεωργών χωρίς μείωση του ποσού ενίσχυσης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32620E0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έχετε τον λόγο για πέντε λεπτά.</w:t>
      </w:r>
    </w:p>
    <w:p w14:paraId="32620E0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Ευχαρ</w:t>
      </w:r>
      <w:r>
        <w:rPr>
          <w:rFonts w:eastAsia="Times New Roman" w:cs="Times New Roman"/>
          <w:szCs w:val="24"/>
        </w:rPr>
        <w:t>ιστώ πολύ, κύριε Πρόεδρε.</w:t>
      </w:r>
    </w:p>
    <w:p w14:paraId="32620E0C"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Πρόγραμμα Αγροτικής Ανάπτυξης 2014-2020 θα συμβάλει καθοριστικά στην ανάπτυξη της υπαίθρου, το δε μέτρο των νέων αγροτών θα μπορούσα να το χαρακτηρίσω ίσως και το σημαντικότερο μέτρο αυτού του </w:t>
      </w:r>
      <w:r>
        <w:rPr>
          <w:rFonts w:eastAsia="Times New Roman" w:cs="Times New Roman"/>
          <w:szCs w:val="24"/>
        </w:rPr>
        <w:t>π</w:t>
      </w:r>
      <w:r>
        <w:rPr>
          <w:rFonts w:eastAsia="Times New Roman" w:cs="Times New Roman"/>
          <w:szCs w:val="24"/>
        </w:rPr>
        <w:t>ρογράμματος. Ο στό</w:t>
      </w:r>
      <w:r>
        <w:rPr>
          <w:rFonts w:eastAsia="Times New Roman" w:cs="Times New Roman"/>
          <w:szCs w:val="24"/>
        </w:rPr>
        <w:t>χος της αλλαγής της ηλικιακής σύνθεσης του αγροτικού πληθυσμού εξακολουθεί να αποτελεί στόχο και της νέας ΚΑΠ - εννοώ μετά το 2020-, γεγονός που σημαίνει ότι η ηλικιακή γήρανση του αγροτικού πληθυσμού σε επίπεδο Ευρώπης δεν έχει ακόμα αντιμετωπιστεί ικανοπ</w:t>
      </w:r>
      <w:r>
        <w:rPr>
          <w:rFonts w:eastAsia="Times New Roman" w:cs="Times New Roman"/>
          <w:szCs w:val="24"/>
        </w:rPr>
        <w:t xml:space="preserve">οιητικά. Ο υψηλός επομένως ηλικιακός μέσος </w:t>
      </w:r>
      <w:r>
        <w:rPr>
          <w:rFonts w:eastAsia="Times New Roman" w:cs="Times New Roman"/>
          <w:szCs w:val="24"/>
        </w:rPr>
        <w:lastRenderedPageBreak/>
        <w:t>όρος του αγροτικού κόσμου παραμένει πρόβλημα και για τη χώρα μας και μπορώ να πω ότι αποτελεί εμπόδιο και για τη διάχυση της τεχνογνωσίας και για την υιοθέτηση νέων καλλιεργητικών πρακτικών και για την εφαρμογή τη</w:t>
      </w:r>
      <w:r>
        <w:rPr>
          <w:rFonts w:eastAsia="Times New Roman" w:cs="Times New Roman"/>
          <w:szCs w:val="24"/>
        </w:rPr>
        <w:t xml:space="preserve">ς καινοτομίας και γενικά για την εμπέδωση, θα έλεγα, και την προσαρμογή του αγροτικού κόσμου, όσο το δυνατόν, στις ολοένα μεταβαλλόμενες συνθήκες της αγοράς των αγροτικών προϊόντων. </w:t>
      </w:r>
    </w:p>
    <w:p w14:paraId="32620E0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Από την αρχή της προκήρυξης του μέτρου, κύριε Υπουργέ, παρουσιάστηκε πρόβ</w:t>
      </w:r>
      <w:r>
        <w:rPr>
          <w:rFonts w:eastAsia="Times New Roman" w:cs="Times New Roman"/>
          <w:szCs w:val="24"/>
        </w:rPr>
        <w:t xml:space="preserve">λημα με τη χρηματοδότησή του. Οι διαθέσιμοι πόροι που κατανεμήθηκαν σε διάφορες </w:t>
      </w:r>
      <w:r>
        <w:rPr>
          <w:rFonts w:eastAsia="Times New Roman" w:cs="Times New Roman"/>
          <w:szCs w:val="24"/>
        </w:rPr>
        <w:t>π</w:t>
      </w:r>
      <w:r>
        <w:rPr>
          <w:rFonts w:eastAsia="Times New Roman" w:cs="Times New Roman"/>
          <w:szCs w:val="24"/>
        </w:rPr>
        <w:t>εριφέρειες</w:t>
      </w:r>
      <w:r>
        <w:rPr>
          <w:rFonts w:eastAsia="Times New Roman" w:cs="Times New Roman"/>
          <w:szCs w:val="24"/>
        </w:rPr>
        <w:t xml:space="preserve"> φαίνεται ότι δεν είναι αρκετοί</w:t>
      </w:r>
      <w:r>
        <w:rPr>
          <w:rFonts w:eastAsia="Times New Roman" w:cs="Times New Roman"/>
          <w:szCs w:val="24"/>
        </w:rPr>
        <w:t>,</w:t>
      </w:r>
      <w:r>
        <w:rPr>
          <w:rFonts w:eastAsia="Times New Roman" w:cs="Times New Roman"/>
          <w:szCs w:val="24"/>
        </w:rPr>
        <w:t xml:space="preserve"> σε πολλές εξ αυτών</w:t>
      </w:r>
      <w:r>
        <w:rPr>
          <w:rFonts w:eastAsia="Times New Roman" w:cs="Times New Roman"/>
          <w:szCs w:val="24"/>
        </w:rPr>
        <w:t>,</w:t>
      </w:r>
      <w:r>
        <w:rPr>
          <w:rFonts w:eastAsia="Times New Roman" w:cs="Times New Roman"/>
          <w:szCs w:val="24"/>
        </w:rPr>
        <w:t xml:space="preserve"> για την ικανοποίηση και την αντιμετώπιση όλου του αριθμού των αιτούντων, με αποτέλεσμα να υπάρχει κίνδυνος ένας </w:t>
      </w:r>
      <w:r>
        <w:rPr>
          <w:rFonts w:eastAsia="Times New Roman" w:cs="Times New Roman"/>
          <w:szCs w:val="24"/>
        </w:rPr>
        <w:t>σημαντικός αριθμός εν δυνάμει δικαιούχων νέων αγροτών να αποκλειστεί όχι μόνο από το τρέχον πρόγραμμα εγκατάστασης νέων αγροτών, αλλά και από τα μελλοντικά, γιατί έχουν υποβάλει ήδη δήλωση έναρξης αγροτικής δραστηριότητας.</w:t>
      </w:r>
    </w:p>
    <w:p w14:paraId="32620E0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ο πρόβλημα αυτό υπάρχει και στην</w:t>
      </w:r>
      <w:r>
        <w:rPr>
          <w:rFonts w:eastAsia="Times New Roman" w:cs="Times New Roman"/>
          <w:szCs w:val="24"/>
        </w:rPr>
        <w:t xml:space="preserve"> Περιφέρεια Κεντρικής Μακεδονίας, η οποία αποτελεί μια σημαντική περιφέρεια σε ό</w:t>
      </w:r>
      <w:proofErr w:type="gramStart"/>
      <w:r>
        <w:rPr>
          <w:rFonts w:eastAsia="Times New Roman" w:cs="Times New Roman"/>
          <w:szCs w:val="24"/>
        </w:rPr>
        <w:t>,τι</w:t>
      </w:r>
      <w:proofErr w:type="gramEnd"/>
      <w:r>
        <w:rPr>
          <w:rFonts w:eastAsia="Times New Roman" w:cs="Times New Roman"/>
          <w:szCs w:val="24"/>
        </w:rPr>
        <w:t xml:space="preserve"> αφορά την αγροτική δραστηριότητα. Ξέρετε πάρα πολύ καλά ότι στην </w:t>
      </w:r>
      <w:r>
        <w:rPr>
          <w:rFonts w:eastAsia="Times New Roman" w:cs="Times New Roman"/>
          <w:szCs w:val="24"/>
        </w:rPr>
        <w:t>κ</w:t>
      </w:r>
      <w:r>
        <w:rPr>
          <w:rFonts w:eastAsia="Times New Roman" w:cs="Times New Roman"/>
          <w:szCs w:val="24"/>
        </w:rPr>
        <w:t>εντρική</w:t>
      </w:r>
      <w:r>
        <w:rPr>
          <w:rFonts w:eastAsia="Times New Roman" w:cs="Times New Roman"/>
          <w:szCs w:val="24"/>
        </w:rPr>
        <w:t xml:space="preserve"> Μακεδονία καλλιεργείται ένας σημαντικός αριθμός επώνυμων, εξαιρετικά ποιοτικών αγροτικών προϊόντων, από </w:t>
      </w:r>
      <w:proofErr w:type="spellStart"/>
      <w:r>
        <w:rPr>
          <w:rFonts w:eastAsia="Times New Roman" w:cs="Times New Roman"/>
          <w:szCs w:val="24"/>
        </w:rPr>
        <w:t>οπωροκηπευτικά</w:t>
      </w:r>
      <w:proofErr w:type="spellEnd"/>
      <w:r>
        <w:rPr>
          <w:rFonts w:eastAsia="Times New Roman" w:cs="Times New Roman"/>
          <w:szCs w:val="24"/>
        </w:rPr>
        <w:t xml:space="preserve"> μέχρι ό,τι άλλο μπορεί να φανταστεί ο καθένας</w:t>
      </w:r>
      <w:r>
        <w:rPr>
          <w:rFonts w:eastAsia="Times New Roman" w:cs="Times New Roman"/>
          <w:szCs w:val="24"/>
        </w:rPr>
        <w:t>,</w:t>
      </w:r>
      <w:r>
        <w:rPr>
          <w:rFonts w:eastAsia="Times New Roman" w:cs="Times New Roman"/>
          <w:szCs w:val="24"/>
        </w:rPr>
        <w:t xml:space="preserve"> πλην των εσπεριδοειδών. Από τα 240</w:t>
      </w:r>
      <w:r>
        <w:rPr>
          <w:rFonts w:eastAsia="Times New Roman" w:cs="Times New Roman"/>
          <w:szCs w:val="24"/>
          <w:vertAlign w:val="superscript"/>
        </w:rPr>
        <w:t xml:space="preserve"> </w:t>
      </w:r>
      <w:r>
        <w:rPr>
          <w:rFonts w:eastAsia="Times New Roman" w:cs="Times New Roman"/>
          <w:szCs w:val="24"/>
        </w:rPr>
        <w:t>εκατομμύρια ευρώ συνολικών πόρων του μέτρου μόνο το 18</w:t>
      </w:r>
      <w:r>
        <w:rPr>
          <w:rFonts w:eastAsia="Times New Roman" w:cs="Times New Roman"/>
          <w:szCs w:val="24"/>
        </w:rPr>
        <w:t xml:space="preserve">,9% έχει οδηγηθεί στην Περιφέρεια Κεντρικής Μακεδονίας, δηλαδή περίπου 43,6 εκατομμύρια ευρώ, με </w:t>
      </w:r>
      <w:r>
        <w:rPr>
          <w:rFonts w:eastAsia="Times New Roman" w:cs="Times New Roman"/>
          <w:szCs w:val="24"/>
        </w:rPr>
        <w:lastRenderedPageBreak/>
        <w:t xml:space="preserve">αποτέλεσμα, όπως σας είπα, από τις τρεισήμισι χιλιάδες αιτήσεις και φακέλους εν δυνάμει νέων αγροτών που έχουν υποβληθεί στην </w:t>
      </w:r>
      <w:r>
        <w:rPr>
          <w:rFonts w:eastAsia="Times New Roman" w:cs="Times New Roman"/>
          <w:szCs w:val="24"/>
        </w:rPr>
        <w:t>π</w:t>
      </w:r>
      <w:r>
        <w:rPr>
          <w:rFonts w:eastAsia="Times New Roman" w:cs="Times New Roman"/>
          <w:szCs w:val="24"/>
        </w:rPr>
        <w:t>εριφέρεια</w:t>
      </w:r>
      <w:r>
        <w:rPr>
          <w:rFonts w:eastAsia="Times New Roman" w:cs="Times New Roman"/>
          <w:szCs w:val="24"/>
        </w:rPr>
        <w:t xml:space="preserve"> αυτή οι διαθέσιμοι πόρ</w:t>
      </w:r>
      <w:r>
        <w:rPr>
          <w:rFonts w:eastAsia="Times New Roman" w:cs="Times New Roman"/>
          <w:szCs w:val="24"/>
        </w:rPr>
        <w:t>οι να επαρκούν μόνο για δύο χιλιάδες τριακόσιους εξ αυτών. Το αποτέλεσμα είναι ένας στους τρεις αιτούντες να είναι επιλαχών. Αν θέλουμε να δούμε αντικειμενικά το πρόβλημα, κύριε Υπουργέ, οφείλουμε να πούμε ότι το ποσοστό που διανεμήθηκε στην Περιφέρεια Κεν</w:t>
      </w:r>
      <w:r>
        <w:rPr>
          <w:rFonts w:eastAsia="Times New Roman" w:cs="Times New Roman"/>
          <w:szCs w:val="24"/>
        </w:rPr>
        <w:t xml:space="preserve">τρικής Μακεδονίας είναι σημαντικά χαμηλότερο σε σχέση με το ποσοστό που η Περιφέρεια Κεντρικής Μακεδονίας συμμετέχει στο εθνικό ΑΕΠ, που είναι της τάξης περίπου του 26%. </w:t>
      </w:r>
    </w:p>
    <w:p w14:paraId="32620E0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Κύριε Υπουργέ, όπως γνωρίζετε, ο αγροτικός κόσμος της χώρας, οι νέοι αγρότες έχουν αγ</w:t>
      </w:r>
      <w:r>
        <w:rPr>
          <w:rFonts w:eastAsia="Times New Roman" w:cs="Times New Roman"/>
          <w:szCs w:val="24"/>
        </w:rPr>
        <w:t xml:space="preserve">καλιάσει με πολύ μεγάλο ενδιαφέρον το μέτρο αυτό. Ανησυχούν όμως και αγωνιούν και για τη συνολική εξέλιξη του </w:t>
      </w:r>
      <w:r>
        <w:rPr>
          <w:rFonts w:eastAsia="Times New Roman" w:cs="Times New Roman"/>
          <w:szCs w:val="24"/>
        </w:rPr>
        <w:t>π</w:t>
      </w:r>
      <w:r>
        <w:rPr>
          <w:rFonts w:eastAsia="Times New Roman" w:cs="Times New Roman"/>
          <w:szCs w:val="24"/>
        </w:rPr>
        <w:t>ρογράμματος</w:t>
      </w:r>
      <w:r>
        <w:rPr>
          <w:rFonts w:eastAsia="Times New Roman" w:cs="Times New Roman"/>
          <w:szCs w:val="24"/>
        </w:rPr>
        <w:t xml:space="preserve"> και για την αξιολόγηση των φακέλων τους και τη διαδικασία αξιολόγησής τους και κυρίως για το αν τελικά οι διαθέσιμοι πόροι θα είναι ε</w:t>
      </w:r>
      <w:r>
        <w:rPr>
          <w:rFonts w:eastAsia="Times New Roman" w:cs="Times New Roman"/>
          <w:szCs w:val="24"/>
        </w:rPr>
        <w:t xml:space="preserve">παρκείς, ώστε πραγματικά να ικανοποιηθεί όσο το δυνατόν μεγαλύτερος αριθμός αιτούντων αγροτών ή και το σύνολο εξ αυτών. </w:t>
      </w:r>
      <w:r>
        <w:rPr>
          <w:rFonts w:eastAsia="Times New Roman"/>
          <w:bCs/>
          <w:szCs w:val="24"/>
        </w:rPr>
        <w:t>Θα πρέπει, κύριε Υπουργέ, να δώσουμε αυτά τα κίνητρα, ώστε αυτό το ανθρώπινο δυναμικό να μπορέσει να παραμείνει στην ελληνική ύπαιθρο.</w:t>
      </w:r>
    </w:p>
    <w:p w14:paraId="32620E10" w14:textId="77777777" w:rsidR="00BE2BDF" w:rsidRDefault="003B0A3A">
      <w:pPr>
        <w:spacing w:line="600" w:lineRule="auto"/>
        <w:ind w:firstLine="720"/>
        <w:contextualSpacing/>
        <w:jc w:val="both"/>
        <w:rPr>
          <w:rFonts w:eastAsia="Times New Roman"/>
          <w:bCs/>
          <w:szCs w:val="24"/>
        </w:rPr>
      </w:pPr>
      <w:r>
        <w:rPr>
          <w:rFonts w:eastAsia="Times New Roman"/>
          <w:b/>
          <w:bCs/>
          <w:szCs w:val="24"/>
        </w:rPr>
        <w:t>Π</w:t>
      </w:r>
      <w:r>
        <w:rPr>
          <w:rFonts w:eastAsia="Times New Roman"/>
          <w:b/>
          <w:bCs/>
          <w:szCs w:val="24"/>
        </w:rPr>
        <w:t xml:space="preserve">ΡΟΕΔΡΕΥΩΝ (Γεώργιος Βαρεμένος): </w:t>
      </w:r>
      <w:r>
        <w:rPr>
          <w:rFonts w:eastAsia="Times New Roman"/>
          <w:bCs/>
          <w:szCs w:val="24"/>
        </w:rPr>
        <w:t>Τον λόγο έχει ο Υπουργός Αγροτικής Ανάπτυξης και Τροφίμων κ. Αποστόλου.</w:t>
      </w:r>
    </w:p>
    <w:p w14:paraId="32620E11" w14:textId="77777777" w:rsidR="00BE2BDF" w:rsidRDefault="003B0A3A">
      <w:pPr>
        <w:spacing w:line="600" w:lineRule="auto"/>
        <w:ind w:firstLine="720"/>
        <w:contextualSpacing/>
        <w:jc w:val="both"/>
        <w:rPr>
          <w:rFonts w:eastAsia="Times New Roman"/>
          <w:bCs/>
          <w:szCs w:val="24"/>
        </w:rPr>
      </w:pPr>
      <w:r>
        <w:rPr>
          <w:rFonts w:eastAsia="Times New Roman"/>
          <w:b/>
          <w:bCs/>
          <w:szCs w:val="24"/>
        </w:rPr>
        <w:t>ΕΥΑΓΓΕΛΟΣ ΑΠΟΣΤΟΛΟΥ (Υπουργός</w:t>
      </w:r>
      <w:r>
        <w:rPr>
          <w:rFonts w:eastAsia="Times New Roman"/>
          <w:bCs/>
          <w:szCs w:val="24"/>
        </w:rPr>
        <w:t xml:space="preserve"> </w:t>
      </w:r>
      <w:r>
        <w:rPr>
          <w:rFonts w:eastAsia="Times New Roman"/>
          <w:b/>
          <w:bCs/>
          <w:szCs w:val="24"/>
        </w:rPr>
        <w:t xml:space="preserve">Αγροτικής Ανάπτυξης και Τροφίμων): </w:t>
      </w:r>
      <w:r>
        <w:rPr>
          <w:rFonts w:eastAsia="Times New Roman"/>
          <w:bCs/>
          <w:szCs w:val="24"/>
        </w:rPr>
        <w:t xml:space="preserve">Κυρία συνάδελφε, είναι κατανοητή η ανησυχία σας για την ένταξη όσο γίνεται </w:t>
      </w:r>
      <w:r>
        <w:rPr>
          <w:rFonts w:eastAsia="Times New Roman"/>
          <w:bCs/>
          <w:szCs w:val="24"/>
        </w:rPr>
        <w:lastRenderedPageBreak/>
        <w:t>περισσότερων</w:t>
      </w:r>
      <w:r>
        <w:rPr>
          <w:rFonts w:eastAsia="Times New Roman"/>
          <w:bCs/>
          <w:szCs w:val="24"/>
        </w:rPr>
        <w:t xml:space="preserve"> νέων αγροτών στο συγκεκριμένο </w:t>
      </w:r>
      <w:r>
        <w:rPr>
          <w:rFonts w:eastAsia="Times New Roman"/>
          <w:bCs/>
          <w:szCs w:val="24"/>
        </w:rPr>
        <w:t>π</w:t>
      </w:r>
      <w:r>
        <w:rPr>
          <w:rFonts w:eastAsia="Times New Roman"/>
          <w:bCs/>
          <w:szCs w:val="24"/>
        </w:rPr>
        <w:t xml:space="preserve">ρόγραμμα, όμως η κατανομή των πιστώσεων ανά </w:t>
      </w:r>
      <w:r>
        <w:rPr>
          <w:rFonts w:eastAsia="Times New Roman"/>
          <w:bCs/>
          <w:szCs w:val="24"/>
        </w:rPr>
        <w:t>π</w:t>
      </w:r>
      <w:r>
        <w:rPr>
          <w:rFonts w:eastAsia="Times New Roman"/>
          <w:bCs/>
          <w:szCs w:val="24"/>
        </w:rPr>
        <w:t>εριφέρεια</w:t>
      </w:r>
      <w:r>
        <w:rPr>
          <w:rFonts w:eastAsia="Times New Roman"/>
          <w:bCs/>
          <w:szCs w:val="24"/>
        </w:rPr>
        <w:t xml:space="preserve"> έγινε μετά από ευρεία διαβούλευση με τις περιφερειακές αρχές και λάβαμε σοβαρά υπ’ </w:t>
      </w:r>
      <w:proofErr w:type="spellStart"/>
      <w:r>
        <w:rPr>
          <w:rFonts w:eastAsia="Times New Roman"/>
          <w:bCs/>
          <w:szCs w:val="24"/>
        </w:rPr>
        <w:t>όψιν</w:t>
      </w:r>
      <w:proofErr w:type="spellEnd"/>
      <w:r>
        <w:rPr>
          <w:rFonts w:eastAsia="Times New Roman"/>
          <w:bCs/>
          <w:szCs w:val="24"/>
        </w:rPr>
        <w:t xml:space="preserve"> τις προτάσεις που μας κατέθεσε η Ένωση Περιφερειών. </w:t>
      </w:r>
    </w:p>
    <w:p w14:paraId="32620E12" w14:textId="77777777" w:rsidR="00BE2BDF" w:rsidRDefault="003B0A3A">
      <w:pPr>
        <w:spacing w:line="600" w:lineRule="auto"/>
        <w:ind w:firstLine="720"/>
        <w:contextualSpacing/>
        <w:jc w:val="both"/>
        <w:rPr>
          <w:rFonts w:eastAsia="Times New Roman"/>
          <w:bCs/>
          <w:szCs w:val="24"/>
        </w:rPr>
      </w:pPr>
      <w:r>
        <w:rPr>
          <w:rFonts w:eastAsia="Times New Roman"/>
          <w:bCs/>
          <w:szCs w:val="24"/>
        </w:rPr>
        <w:t>Τα κριτήρια που χρησιμοποιήθ</w:t>
      </w:r>
      <w:r>
        <w:rPr>
          <w:rFonts w:eastAsia="Times New Roman"/>
          <w:bCs/>
          <w:szCs w:val="24"/>
        </w:rPr>
        <w:t xml:space="preserve">ηκαν, με την αντίστοιχη βαρύτητά τους, ήταν τα ακόλουθα: η σημασία του πρωτογενούς τομέα στην ακαθάριστη προστιθέμενη αξία 20%, η σημασία του πρωτογενούς τομέα στην απασχόληση άλλο ένα 20%, η σημασία ιδιαίτερα της κτηνοτροφίας, της ζωικής παραγωγής 10%, η </w:t>
      </w:r>
      <w:r>
        <w:rPr>
          <w:rFonts w:eastAsia="Times New Roman"/>
          <w:bCs/>
          <w:szCs w:val="24"/>
        </w:rPr>
        <w:t xml:space="preserve">ηλικιακή διάρθρωση 30%, ο πληθυσμός εν δυνάμει επιλέξιμων εκμεταλλεύσεων 10% και 10% η παρατηρούμενη ζήτηση. Όπως είναι λοιπόν φανερό, θα έλεγα ότι χρησιμοποιήθηκε μία </w:t>
      </w:r>
      <w:proofErr w:type="spellStart"/>
      <w:r>
        <w:rPr>
          <w:rFonts w:eastAsia="Times New Roman"/>
          <w:bCs/>
          <w:szCs w:val="24"/>
        </w:rPr>
        <w:t>πολυκριτηριακή</w:t>
      </w:r>
      <w:proofErr w:type="spellEnd"/>
      <w:r>
        <w:rPr>
          <w:rFonts w:eastAsia="Times New Roman"/>
          <w:bCs/>
          <w:szCs w:val="24"/>
        </w:rPr>
        <w:t xml:space="preserve"> ανάλυση, που δεν περιοριζόταν μόνο σε ένα συγκεκριμένο μέγεθος</w:t>
      </w:r>
      <w:r>
        <w:rPr>
          <w:rFonts w:eastAsia="Times New Roman"/>
          <w:bCs/>
          <w:szCs w:val="24"/>
        </w:rPr>
        <w:t>,</w:t>
      </w:r>
      <w:r>
        <w:rPr>
          <w:rFonts w:eastAsia="Times New Roman"/>
          <w:bCs/>
          <w:szCs w:val="24"/>
        </w:rPr>
        <w:t xml:space="preserve"> όπως αυτό</w:t>
      </w:r>
      <w:r>
        <w:rPr>
          <w:rFonts w:eastAsia="Times New Roman"/>
          <w:bCs/>
          <w:szCs w:val="24"/>
        </w:rPr>
        <w:t xml:space="preserve"> που αφορά την προστιθέμενη αξία, αλλά εκτιμούσαμε και άλλα, όπως είναι η απασχόληση, όπως σας είπα, η σημασία της κτηνοτροφίας κ</w:t>
      </w:r>
      <w:r>
        <w:rPr>
          <w:rFonts w:eastAsia="Times New Roman"/>
          <w:bCs/>
          <w:szCs w:val="24"/>
        </w:rPr>
        <w:t xml:space="preserve">αι </w:t>
      </w:r>
      <w:r>
        <w:rPr>
          <w:rFonts w:eastAsia="Times New Roman"/>
          <w:bCs/>
          <w:szCs w:val="24"/>
        </w:rPr>
        <w:t>λ</w:t>
      </w:r>
      <w:r>
        <w:rPr>
          <w:rFonts w:eastAsia="Times New Roman"/>
          <w:bCs/>
          <w:szCs w:val="24"/>
        </w:rPr>
        <w:t>οι</w:t>
      </w:r>
      <w:r>
        <w:rPr>
          <w:rFonts w:eastAsia="Times New Roman"/>
          <w:bCs/>
          <w:szCs w:val="24"/>
        </w:rPr>
        <w:t>π</w:t>
      </w:r>
      <w:r>
        <w:rPr>
          <w:rFonts w:eastAsia="Times New Roman"/>
          <w:bCs/>
          <w:szCs w:val="24"/>
        </w:rPr>
        <w:t>ά</w:t>
      </w:r>
      <w:r>
        <w:rPr>
          <w:rFonts w:eastAsia="Times New Roman"/>
          <w:bCs/>
          <w:szCs w:val="24"/>
        </w:rPr>
        <w:t>.</w:t>
      </w:r>
      <w:r>
        <w:rPr>
          <w:rFonts w:eastAsia="Times New Roman"/>
          <w:bCs/>
          <w:szCs w:val="24"/>
        </w:rPr>
        <w:t xml:space="preserve"> Με βάση όλα τα παραπάνω, λοιπόν, κάναμε μία αντικειμενική κατανομή, η οποία αντανακλά όλες τις πτυχές της υφιστάμενης</w:t>
      </w:r>
      <w:r>
        <w:rPr>
          <w:rFonts w:eastAsia="Times New Roman"/>
          <w:bCs/>
          <w:szCs w:val="24"/>
        </w:rPr>
        <w:t xml:space="preserve"> περιφερειακής κατάστασης που επηρεάζουν το συγκεκριμένο μέτρο. </w:t>
      </w:r>
    </w:p>
    <w:p w14:paraId="32620E13" w14:textId="77777777" w:rsidR="00BE2BDF" w:rsidRDefault="003B0A3A">
      <w:pPr>
        <w:spacing w:line="600" w:lineRule="auto"/>
        <w:ind w:firstLine="720"/>
        <w:contextualSpacing/>
        <w:jc w:val="both"/>
        <w:rPr>
          <w:rFonts w:eastAsia="Times New Roman"/>
          <w:bCs/>
          <w:szCs w:val="24"/>
        </w:rPr>
      </w:pPr>
      <w:r>
        <w:rPr>
          <w:rFonts w:eastAsia="Times New Roman"/>
          <w:bCs/>
          <w:szCs w:val="24"/>
        </w:rPr>
        <w:t xml:space="preserve">Πού βρισκόμαστε τώρα; Έχει ήδη ξεκινήσει η αξιολόγηση των αιτήσεων ενίσχυσης από τις </w:t>
      </w:r>
      <w:r>
        <w:rPr>
          <w:rFonts w:eastAsia="Times New Roman"/>
          <w:bCs/>
          <w:szCs w:val="24"/>
        </w:rPr>
        <w:t>π</w:t>
      </w:r>
      <w:r>
        <w:rPr>
          <w:rFonts w:eastAsia="Times New Roman"/>
          <w:bCs/>
          <w:szCs w:val="24"/>
        </w:rPr>
        <w:t xml:space="preserve">εριφέρειες και αναμένεται η ολοκλήρωσή της εντός Ιουνίου. Είχαμε ένα πρόβλημα με το </w:t>
      </w:r>
      <w:r>
        <w:rPr>
          <w:rFonts w:eastAsia="Times New Roman"/>
          <w:bCs/>
          <w:szCs w:val="24"/>
        </w:rPr>
        <w:t>Π</w:t>
      </w:r>
      <w:r>
        <w:rPr>
          <w:rFonts w:eastAsia="Times New Roman"/>
          <w:bCs/>
          <w:szCs w:val="24"/>
        </w:rPr>
        <w:t xml:space="preserve">ληροφοριακό </w:t>
      </w:r>
      <w:r>
        <w:rPr>
          <w:rFonts w:eastAsia="Times New Roman"/>
          <w:bCs/>
          <w:szCs w:val="24"/>
        </w:rPr>
        <w:t>Σ</w:t>
      </w:r>
      <w:r>
        <w:rPr>
          <w:rFonts w:eastAsia="Times New Roman"/>
          <w:bCs/>
          <w:szCs w:val="24"/>
        </w:rPr>
        <w:t xml:space="preserve">ύστημα </w:t>
      </w:r>
      <w:r>
        <w:rPr>
          <w:rFonts w:eastAsia="Times New Roman"/>
          <w:bCs/>
          <w:szCs w:val="24"/>
        </w:rPr>
        <w:t>Κ</w:t>
      </w:r>
      <w:r>
        <w:rPr>
          <w:rFonts w:eastAsia="Times New Roman"/>
          <w:bCs/>
          <w:szCs w:val="24"/>
        </w:rPr>
        <w:t xml:space="preserve">ρατικών </w:t>
      </w:r>
      <w:r>
        <w:rPr>
          <w:rFonts w:eastAsia="Times New Roman"/>
          <w:bCs/>
          <w:szCs w:val="24"/>
        </w:rPr>
        <w:t>Ε</w:t>
      </w:r>
      <w:r>
        <w:rPr>
          <w:rFonts w:eastAsia="Times New Roman"/>
          <w:bCs/>
          <w:szCs w:val="24"/>
        </w:rPr>
        <w:t>νισχύσεων</w:t>
      </w:r>
      <w:r>
        <w:rPr>
          <w:rFonts w:eastAsia="Times New Roman"/>
          <w:bCs/>
          <w:szCs w:val="24"/>
        </w:rPr>
        <w:t>, αποκαταστά</w:t>
      </w:r>
      <w:r>
        <w:rPr>
          <w:rFonts w:eastAsia="Times New Roman"/>
          <w:bCs/>
          <w:szCs w:val="24"/>
        </w:rPr>
        <w:lastRenderedPageBreak/>
        <w:t xml:space="preserve">θηκε η σχετική μηχανογραφική εφαρμογή και έτσι λοιπόν η καθυστέρηση, που πραγματικά οφειλόταν στο συγκεκριμένο πρόβλημα, πλέον δεν υπάρχει. Δεδομένου ότι η πρόσκληση που δημοσιοποιήθηκε ήταν η πρώτη εφαρμογή στο εν λόγω </w:t>
      </w:r>
      <w:proofErr w:type="spellStart"/>
      <w:r>
        <w:rPr>
          <w:rFonts w:eastAsia="Times New Roman"/>
          <w:bCs/>
          <w:szCs w:val="24"/>
        </w:rPr>
        <w:t>υ</w:t>
      </w:r>
      <w:r>
        <w:rPr>
          <w:rFonts w:eastAsia="Times New Roman"/>
          <w:bCs/>
          <w:szCs w:val="24"/>
        </w:rPr>
        <w:t>πομέτρο</w:t>
      </w:r>
      <w:proofErr w:type="spellEnd"/>
      <w:r>
        <w:rPr>
          <w:rFonts w:eastAsia="Times New Roman"/>
          <w:bCs/>
          <w:szCs w:val="24"/>
        </w:rPr>
        <w:t xml:space="preserve">, και μάλιστα το πρώτο έτος εφαρμογής του Προγράμματος Αγροτικής Ανάπτυξης, θα δώσουμε τη δυνατότητα σε κάθε </w:t>
      </w:r>
      <w:r>
        <w:rPr>
          <w:rFonts w:eastAsia="Times New Roman"/>
          <w:bCs/>
          <w:szCs w:val="24"/>
        </w:rPr>
        <w:t>π</w:t>
      </w:r>
      <w:r>
        <w:rPr>
          <w:rFonts w:eastAsia="Times New Roman"/>
          <w:bCs/>
          <w:szCs w:val="24"/>
        </w:rPr>
        <w:t>εριφέρεια</w:t>
      </w:r>
      <w:r>
        <w:rPr>
          <w:rFonts w:eastAsia="Times New Roman"/>
          <w:bCs/>
          <w:szCs w:val="24"/>
        </w:rPr>
        <w:t xml:space="preserve"> να εξαντλήσει όλα τα περιθώρια ένταξης νέων γεωργών και να προβεί ενδεχομένως σε νέα πρόσκληση, στη βάση των διατιθέμενων πιστώσε</w:t>
      </w:r>
      <w:r>
        <w:rPr>
          <w:rFonts w:eastAsia="Times New Roman"/>
          <w:bCs/>
          <w:szCs w:val="24"/>
        </w:rPr>
        <w:t xml:space="preserve">ων που τους έχουν εκχωρηθεί, συμβάλλοντας έτσι κατά τη διάρκεια της τρέχουσας </w:t>
      </w:r>
      <w:r>
        <w:rPr>
          <w:rFonts w:eastAsia="Times New Roman"/>
          <w:bCs/>
          <w:szCs w:val="24"/>
        </w:rPr>
        <w:t>Π</w:t>
      </w:r>
      <w:r>
        <w:rPr>
          <w:rFonts w:eastAsia="Times New Roman"/>
          <w:bCs/>
          <w:szCs w:val="24"/>
        </w:rPr>
        <w:t xml:space="preserve">ρογραμματικής </w:t>
      </w:r>
      <w:r>
        <w:rPr>
          <w:rFonts w:eastAsia="Times New Roman"/>
          <w:bCs/>
          <w:szCs w:val="24"/>
        </w:rPr>
        <w:t>Π</w:t>
      </w:r>
      <w:r>
        <w:rPr>
          <w:rFonts w:eastAsia="Times New Roman"/>
          <w:bCs/>
          <w:szCs w:val="24"/>
        </w:rPr>
        <w:t>εριόδου</w:t>
      </w:r>
      <w:r>
        <w:rPr>
          <w:rFonts w:eastAsia="Times New Roman"/>
          <w:bCs/>
          <w:szCs w:val="24"/>
        </w:rPr>
        <w:t xml:space="preserve"> στη βελτίωση της λεγόμενης «ηλικιακής σύνθεσης του πρωτογενούς τομέα» και βεβαίως, κατ’ επέκταση, της ανταγωνιστικότητάς του. </w:t>
      </w:r>
    </w:p>
    <w:p w14:paraId="32620E14"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Επίσης θα χρησιμοποιηθεί κά</w:t>
      </w:r>
      <w:r>
        <w:rPr>
          <w:rFonts w:eastAsia="Times New Roman" w:cs="Times New Roman"/>
          <w:szCs w:val="24"/>
        </w:rPr>
        <w:t xml:space="preserve">θε δυνατότητα </w:t>
      </w:r>
      <w:proofErr w:type="spellStart"/>
      <w:r>
        <w:rPr>
          <w:rFonts w:eastAsia="Times New Roman" w:cs="Times New Roman"/>
          <w:szCs w:val="24"/>
        </w:rPr>
        <w:t>υπερδέσμευσης</w:t>
      </w:r>
      <w:proofErr w:type="spellEnd"/>
      <w:r>
        <w:rPr>
          <w:rFonts w:eastAsia="Times New Roman" w:cs="Times New Roman"/>
          <w:szCs w:val="24"/>
        </w:rPr>
        <w:t xml:space="preserve"> για τις </w:t>
      </w:r>
      <w:r>
        <w:rPr>
          <w:rFonts w:eastAsia="Times New Roman" w:cs="Times New Roman"/>
          <w:szCs w:val="24"/>
        </w:rPr>
        <w:t>π</w:t>
      </w:r>
      <w:r>
        <w:rPr>
          <w:rFonts w:eastAsia="Times New Roman" w:cs="Times New Roman"/>
          <w:szCs w:val="24"/>
        </w:rPr>
        <w:t>εριφέρειες</w:t>
      </w:r>
      <w:r>
        <w:rPr>
          <w:rFonts w:eastAsia="Times New Roman" w:cs="Times New Roman"/>
          <w:szCs w:val="24"/>
        </w:rPr>
        <w:t xml:space="preserve"> </w:t>
      </w:r>
      <w:r>
        <w:rPr>
          <w:rFonts w:eastAsia="Times New Roman" w:cs="Times New Roman"/>
          <w:szCs w:val="24"/>
        </w:rPr>
        <w:t>στις οποίες</w:t>
      </w:r>
      <w:r>
        <w:rPr>
          <w:rFonts w:eastAsia="Times New Roman" w:cs="Times New Roman"/>
          <w:szCs w:val="24"/>
        </w:rPr>
        <w:t xml:space="preserve"> ο συνολικός προϋπολογισμός των αιτήσεων που υποβλήθηκαν υπερβαίνει τον διαθέσιμο, όπως είναι στην </w:t>
      </w:r>
      <w:r>
        <w:rPr>
          <w:rFonts w:eastAsia="Times New Roman" w:cs="Times New Roman"/>
          <w:szCs w:val="24"/>
        </w:rPr>
        <w:t>π</w:t>
      </w:r>
      <w:r>
        <w:rPr>
          <w:rFonts w:eastAsia="Times New Roman" w:cs="Times New Roman"/>
          <w:szCs w:val="24"/>
        </w:rPr>
        <w:t xml:space="preserve">εριφέρεια </w:t>
      </w:r>
      <w:r>
        <w:rPr>
          <w:rFonts w:eastAsia="Times New Roman" w:cs="Times New Roman"/>
          <w:szCs w:val="24"/>
        </w:rPr>
        <w:t>στην οποία</w:t>
      </w:r>
      <w:r>
        <w:rPr>
          <w:rFonts w:eastAsia="Times New Roman" w:cs="Times New Roman"/>
          <w:szCs w:val="24"/>
        </w:rPr>
        <w:t xml:space="preserve"> αναφερθήκατε στην τοποθέτησή σας, αλλά</w:t>
      </w:r>
      <w:r>
        <w:rPr>
          <w:rFonts w:eastAsia="Times New Roman" w:cs="Times New Roman"/>
          <w:szCs w:val="24"/>
        </w:rPr>
        <w:t>,</w:t>
      </w:r>
      <w:r>
        <w:rPr>
          <w:rFonts w:eastAsia="Times New Roman" w:cs="Times New Roman"/>
          <w:szCs w:val="24"/>
        </w:rPr>
        <w:t xml:space="preserve"> ταυτόχρονα, επιτρέψτε μου να πω ότι </w:t>
      </w:r>
      <w:r>
        <w:rPr>
          <w:rFonts w:eastAsia="Times New Roman" w:cs="Times New Roman"/>
          <w:szCs w:val="24"/>
        </w:rPr>
        <w:t xml:space="preserve">θα διαφυλαχθεί και το δικαίωμα των υπόλοιπων </w:t>
      </w:r>
      <w:r>
        <w:rPr>
          <w:rFonts w:eastAsia="Times New Roman" w:cs="Times New Roman"/>
          <w:szCs w:val="24"/>
        </w:rPr>
        <w:t>π</w:t>
      </w:r>
      <w:r>
        <w:rPr>
          <w:rFonts w:eastAsia="Times New Roman" w:cs="Times New Roman"/>
          <w:szCs w:val="24"/>
        </w:rPr>
        <w:t>εριφερειών</w:t>
      </w:r>
      <w:r>
        <w:rPr>
          <w:rFonts w:eastAsia="Times New Roman" w:cs="Times New Roman"/>
          <w:szCs w:val="24"/>
        </w:rPr>
        <w:t xml:space="preserve"> να υλοποιήσουν την αναπτυξιακή τους στρατηγική στον πρωτογενή τομέα και βεβαίως και αυτές να χρίσουν νέους αγρότες μέσα από τις διαθέσιμες πιστώσεις που θα έχουν.</w:t>
      </w:r>
    </w:p>
    <w:p w14:paraId="32620E15" w14:textId="77777777" w:rsidR="00BE2BDF" w:rsidRDefault="003B0A3A">
      <w:pPr>
        <w:spacing w:line="600" w:lineRule="auto"/>
        <w:ind w:firstLine="567"/>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w:t>
      </w:r>
      <w:r>
        <w:rPr>
          <w:rFonts w:eastAsia="Times New Roman" w:cs="Times New Roman"/>
          <w:szCs w:val="24"/>
        </w:rPr>
        <w:t>αριστώ.</w:t>
      </w:r>
    </w:p>
    <w:p w14:paraId="32620E16"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έχετε τον λόγο.</w:t>
      </w:r>
    </w:p>
    <w:p w14:paraId="32620E17"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b/>
          <w:szCs w:val="24"/>
        </w:rPr>
        <w:lastRenderedPageBreak/>
        <w:t xml:space="preserve">ΘΕΟΔΩΡΑ ΤΖΑΚΡΗ: </w:t>
      </w:r>
      <w:r>
        <w:rPr>
          <w:rFonts w:eastAsia="Times New Roman" w:cs="Times New Roman"/>
          <w:szCs w:val="24"/>
        </w:rPr>
        <w:t xml:space="preserve">Κύριε Υπουργέ, άκουσα την απάντησή σας για τη δυνατότητα ανοίγματος καινούργιας πρόσκλησης </w:t>
      </w:r>
      <w:r>
        <w:rPr>
          <w:rFonts w:eastAsia="Times New Roman" w:cs="Times New Roman"/>
          <w:szCs w:val="24"/>
        </w:rPr>
        <w:t>στην οποία</w:t>
      </w:r>
      <w:r>
        <w:rPr>
          <w:rFonts w:eastAsia="Times New Roman" w:cs="Times New Roman"/>
          <w:szCs w:val="24"/>
        </w:rPr>
        <w:t xml:space="preserve"> θα υποβάλλουν αιτήσεις καινούργιοι αγρότες κι όχι αυτοί που έχουν υποβάλει ήδη στο τρέχον </w:t>
      </w:r>
      <w:r>
        <w:rPr>
          <w:rFonts w:eastAsia="Times New Roman" w:cs="Times New Roman"/>
          <w:szCs w:val="24"/>
        </w:rPr>
        <w:t>π</w:t>
      </w:r>
      <w:r>
        <w:rPr>
          <w:rFonts w:eastAsia="Times New Roman" w:cs="Times New Roman"/>
          <w:szCs w:val="24"/>
        </w:rPr>
        <w:t xml:space="preserve">ρόγραμμα, καθώς επίσης και της δυνατότητας της </w:t>
      </w:r>
      <w:proofErr w:type="spellStart"/>
      <w:r>
        <w:rPr>
          <w:rFonts w:eastAsia="Times New Roman" w:cs="Times New Roman"/>
          <w:szCs w:val="24"/>
        </w:rPr>
        <w:t>υπερδέσμευσης</w:t>
      </w:r>
      <w:proofErr w:type="spellEnd"/>
      <w:r>
        <w:rPr>
          <w:rFonts w:eastAsia="Times New Roman" w:cs="Times New Roman"/>
          <w:szCs w:val="24"/>
        </w:rPr>
        <w:t xml:space="preserve">, που θα εξαντλήσουν οι </w:t>
      </w:r>
      <w:r>
        <w:rPr>
          <w:rFonts w:eastAsia="Times New Roman" w:cs="Times New Roman"/>
          <w:szCs w:val="24"/>
        </w:rPr>
        <w:t>π</w:t>
      </w:r>
      <w:r>
        <w:rPr>
          <w:rFonts w:eastAsia="Times New Roman" w:cs="Times New Roman"/>
          <w:szCs w:val="24"/>
        </w:rPr>
        <w:t>εριφέρειες</w:t>
      </w:r>
      <w:r>
        <w:rPr>
          <w:rFonts w:eastAsia="Times New Roman" w:cs="Times New Roman"/>
          <w:szCs w:val="24"/>
        </w:rPr>
        <w:t xml:space="preserve"> των οποίων ο προϋπολογισμός θα υπερκαλυφθεί. Νομίζω ότι είναι μια δυνατότητα που μπορεί να βοηθήσει -και μάλιστα όχι εις βάρος των άλλων </w:t>
      </w:r>
      <w:r>
        <w:rPr>
          <w:rFonts w:eastAsia="Times New Roman" w:cs="Times New Roman"/>
          <w:szCs w:val="24"/>
        </w:rPr>
        <w:t>π</w:t>
      </w:r>
      <w:r>
        <w:rPr>
          <w:rFonts w:eastAsia="Times New Roman" w:cs="Times New Roman"/>
          <w:szCs w:val="24"/>
        </w:rPr>
        <w:t>εριφερειών-, ώστε να μ</w:t>
      </w:r>
      <w:r>
        <w:rPr>
          <w:rFonts w:eastAsia="Times New Roman" w:cs="Times New Roman"/>
          <w:szCs w:val="24"/>
        </w:rPr>
        <w:t xml:space="preserve">πορέσει πραγματικά να ενταχθεί όσο το δυνατόν μεγαλύτερος αριθμός -γιατί όχι και όλοι, κύριε Υπουργέ;-, διότι είναι πολύ σημαντικό το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αυτό. Συμβάλλει στη δημιουργία μιας νέας γενιάς αγροτών επαγγελματιών, που νομίζω ότι όλοι μαζί θα συμβάλουν στη</w:t>
      </w:r>
      <w:r>
        <w:rPr>
          <w:rFonts w:eastAsia="Times New Roman" w:cs="Times New Roman"/>
          <w:szCs w:val="24"/>
        </w:rPr>
        <w:t>ν καλύτερη αξιοποίηση των νέων τεχνολογιών</w:t>
      </w:r>
      <w:r>
        <w:rPr>
          <w:rFonts w:eastAsia="Times New Roman" w:cs="Times New Roman"/>
          <w:szCs w:val="24"/>
        </w:rPr>
        <w:t>,</w:t>
      </w:r>
      <w:r>
        <w:rPr>
          <w:rFonts w:eastAsia="Times New Roman" w:cs="Times New Roman"/>
          <w:szCs w:val="24"/>
        </w:rPr>
        <w:t xml:space="preserve"> που είναι τόσο πολύ σημαντικές για την παραγωγική διαδικασία -θα το πω γενικά- αλλά επίσης και για την αντιμετώπιση του προβλήματος της ανεργίας, που είναι ένα πολύ ευαίσθητο πρόβλημα για τις </w:t>
      </w:r>
      <w:r>
        <w:rPr>
          <w:rFonts w:eastAsia="Times New Roman" w:cs="Times New Roman"/>
          <w:szCs w:val="24"/>
        </w:rPr>
        <w:t>π</w:t>
      </w:r>
      <w:r>
        <w:rPr>
          <w:rFonts w:eastAsia="Times New Roman" w:cs="Times New Roman"/>
          <w:szCs w:val="24"/>
        </w:rPr>
        <w:t>εριφέρειες</w:t>
      </w:r>
      <w:r>
        <w:rPr>
          <w:rFonts w:eastAsia="Times New Roman" w:cs="Times New Roman"/>
          <w:szCs w:val="24"/>
        </w:rPr>
        <w:t xml:space="preserve"> αυτές κα</w:t>
      </w:r>
      <w:r>
        <w:rPr>
          <w:rFonts w:eastAsia="Times New Roman" w:cs="Times New Roman"/>
          <w:szCs w:val="24"/>
        </w:rPr>
        <w:t xml:space="preserve">ι θα έλεγα και για όλο τον </w:t>
      </w:r>
      <w:r>
        <w:rPr>
          <w:rFonts w:eastAsia="Times New Roman" w:cs="Times New Roman"/>
          <w:szCs w:val="24"/>
        </w:rPr>
        <w:t>ν</w:t>
      </w:r>
      <w:r>
        <w:rPr>
          <w:rFonts w:eastAsia="Times New Roman" w:cs="Times New Roman"/>
          <w:szCs w:val="24"/>
        </w:rPr>
        <w:t>ότο</w:t>
      </w:r>
      <w:r>
        <w:rPr>
          <w:rFonts w:eastAsia="Times New Roman" w:cs="Times New Roman"/>
          <w:szCs w:val="24"/>
        </w:rPr>
        <w:t xml:space="preserve">, εφόσον αυτό το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δημιουργεί νέες θέσεις εργασίας κυριολεκτικά. </w:t>
      </w:r>
    </w:p>
    <w:p w14:paraId="32620E18"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 xml:space="preserve">Όμως, υπάρχουν και άλλα ζητήματα που αφορούν τη συνολική εξέλιξη του όλου </w:t>
      </w:r>
      <w:r>
        <w:rPr>
          <w:rFonts w:eastAsia="Times New Roman" w:cs="Times New Roman"/>
          <w:szCs w:val="24"/>
        </w:rPr>
        <w:t>π</w:t>
      </w:r>
      <w:r>
        <w:rPr>
          <w:rFonts w:eastAsia="Times New Roman" w:cs="Times New Roman"/>
          <w:szCs w:val="24"/>
        </w:rPr>
        <w:t>ρογράμματος</w:t>
      </w:r>
      <w:r>
        <w:rPr>
          <w:rFonts w:eastAsia="Times New Roman" w:cs="Times New Roman"/>
          <w:szCs w:val="24"/>
        </w:rPr>
        <w:t xml:space="preserve"> και τη συνολική θετική του αξιολόγηση, το θετικό του δηλαδή αποτέλεσμα. Ένα θέμα είναι αυτό </w:t>
      </w:r>
      <w:r>
        <w:rPr>
          <w:rFonts w:eastAsia="Times New Roman" w:cs="Times New Roman"/>
          <w:szCs w:val="24"/>
        </w:rPr>
        <w:t>στο οποίο</w:t>
      </w:r>
      <w:r>
        <w:rPr>
          <w:rFonts w:eastAsia="Times New Roman" w:cs="Times New Roman"/>
          <w:szCs w:val="24"/>
        </w:rPr>
        <w:t xml:space="preserve"> αναφερθήκατε, η έναρξη και η ολοκλήρωση της διαδικασίας της αξιολόγησης των ήδη υποβληθέντων φακέλων. Μας είπατε ότι </w:t>
      </w:r>
      <w:r>
        <w:rPr>
          <w:rFonts w:eastAsia="Times New Roman" w:cs="Times New Roman"/>
          <w:szCs w:val="24"/>
        </w:rPr>
        <w:lastRenderedPageBreak/>
        <w:t xml:space="preserve">έχει ξεκινήσει ήδη η αξιολόγηση και </w:t>
      </w:r>
      <w:r>
        <w:rPr>
          <w:rFonts w:eastAsia="Times New Roman" w:cs="Times New Roman"/>
          <w:szCs w:val="24"/>
        </w:rPr>
        <w:t xml:space="preserve">θα ολοκληρωθεί τον Ιούνιο. Όμως, κύριε Υπουργέ, πότε θα κάνουμε τις πρώτες εκταμιεύσεις; Γιατί είναι πάρα πολύ σημαντικό και εκεί αποβλέπουν τα </w:t>
      </w:r>
      <w:r>
        <w:rPr>
          <w:rFonts w:eastAsia="Times New Roman" w:cs="Times New Roman"/>
          <w:szCs w:val="24"/>
        </w:rPr>
        <w:t>π</w:t>
      </w:r>
      <w:r>
        <w:rPr>
          <w:rFonts w:eastAsia="Times New Roman" w:cs="Times New Roman"/>
          <w:szCs w:val="24"/>
        </w:rPr>
        <w:t>ρογράμματα</w:t>
      </w:r>
      <w:r>
        <w:rPr>
          <w:rFonts w:eastAsia="Times New Roman" w:cs="Times New Roman"/>
          <w:szCs w:val="24"/>
        </w:rPr>
        <w:t xml:space="preserve"> αυτά. </w:t>
      </w:r>
    </w:p>
    <w:p w14:paraId="32620E19"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 xml:space="preserve">Επίσης θέλω να σας ρωτήσω πότε θα ξεκινήσει το άλλο μέτρο που συνάδει με το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αυτό, δ</w:t>
      </w:r>
      <w:r>
        <w:rPr>
          <w:rFonts w:eastAsia="Times New Roman" w:cs="Times New Roman"/>
          <w:szCs w:val="24"/>
        </w:rPr>
        <w:t xml:space="preserve">ηλαδή το μέτρο κατάρτισης και ανάδειξης δεξιοτήτων αγροτών και μικρών εκμεταλλεύσεων, που θα δώσει τη δυνατότητα να </w:t>
      </w:r>
      <w:r>
        <w:rPr>
          <w:rFonts w:eastAsia="Times New Roman" w:cs="Times New Roman"/>
          <w:szCs w:val="24"/>
        </w:rPr>
        <w:t>υποβάλ</w:t>
      </w:r>
      <w:r>
        <w:rPr>
          <w:rFonts w:eastAsia="Times New Roman" w:cs="Times New Roman"/>
          <w:szCs w:val="24"/>
        </w:rPr>
        <w:t>λ</w:t>
      </w:r>
      <w:r>
        <w:rPr>
          <w:rFonts w:eastAsia="Times New Roman" w:cs="Times New Roman"/>
          <w:szCs w:val="24"/>
        </w:rPr>
        <w:t>ουν</w:t>
      </w:r>
      <w:r>
        <w:rPr>
          <w:rFonts w:eastAsia="Times New Roman" w:cs="Times New Roman"/>
          <w:szCs w:val="24"/>
        </w:rPr>
        <w:t xml:space="preserve"> αιτήσεις πληρωμών ανάλογα με τις ώρες εκπαίδευσης που έχουν πραγματοποιήσει. </w:t>
      </w:r>
    </w:p>
    <w:p w14:paraId="32620E1A"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Επίσης θα αναφερθώ σε κάτι άλλο</w:t>
      </w:r>
      <w:r>
        <w:rPr>
          <w:rFonts w:eastAsia="Times New Roman" w:cs="Times New Roman"/>
          <w:szCs w:val="24"/>
        </w:rPr>
        <w:t>,</w:t>
      </w:r>
      <w:r>
        <w:rPr>
          <w:rFonts w:eastAsia="Times New Roman" w:cs="Times New Roman"/>
          <w:szCs w:val="24"/>
        </w:rPr>
        <w:t xml:space="preserve"> που έχω πληροφορηθ</w:t>
      </w:r>
      <w:r>
        <w:rPr>
          <w:rFonts w:eastAsia="Times New Roman" w:cs="Times New Roman"/>
          <w:szCs w:val="24"/>
        </w:rPr>
        <w:t xml:space="preserve">εί από μια άλλη απάντηση σε ερώτηση που έχει υποβάλει συνάδελφος. Ουσιαστικά επικροτώ τις κοινές προσπάθειες των </w:t>
      </w:r>
      <w:r>
        <w:rPr>
          <w:rFonts w:eastAsia="Times New Roman" w:cs="Times New Roman"/>
          <w:szCs w:val="24"/>
        </w:rPr>
        <w:t>π</w:t>
      </w:r>
      <w:r>
        <w:rPr>
          <w:rFonts w:eastAsia="Times New Roman" w:cs="Times New Roman"/>
          <w:szCs w:val="24"/>
        </w:rPr>
        <w:t>εριφερειών και του Υπουργείου για τη δημιουργία αυτών των κοινών ομάδων</w:t>
      </w:r>
      <w:r>
        <w:rPr>
          <w:rFonts w:eastAsia="Times New Roman" w:cs="Times New Roman"/>
          <w:szCs w:val="24"/>
        </w:rPr>
        <w:t>,</w:t>
      </w:r>
      <w:r>
        <w:rPr>
          <w:rFonts w:eastAsia="Times New Roman" w:cs="Times New Roman"/>
          <w:szCs w:val="24"/>
        </w:rPr>
        <w:t xml:space="preserve"> που θα παρακολουθούν την υλοποίηση συνολικά του </w:t>
      </w:r>
      <w:r>
        <w:rPr>
          <w:rFonts w:eastAsia="Times New Roman" w:cs="Times New Roman"/>
          <w:szCs w:val="24"/>
        </w:rPr>
        <w:t>π</w:t>
      </w:r>
      <w:r>
        <w:rPr>
          <w:rFonts w:eastAsia="Times New Roman" w:cs="Times New Roman"/>
          <w:szCs w:val="24"/>
        </w:rPr>
        <w:t>ρογράμματος</w:t>
      </w:r>
      <w:r>
        <w:rPr>
          <w:rFonts w:eastAsia="Times New Roman" w:cs="Times New Roman"/>
          <w:szCs w:val="24"/>
        </w:rPr>
        <w:t>, του ΠΑΑ</w:t>
      </w:r>
      <w:r>
        <w:rPr>
          <w:rFonts w:eastAsia="Times New Roman" w:cs="Times New Roman"/>
          <w:szCs w:val="24"/>
        </w:rPr>
        <w:t xml:space="preserve"> 2014-2020, για να βλέπουμε ουσιαστικά και την απορροφητικότητα των πόρων μέσα από αυτό. </w:t>
      </w:r>
    </w:p>
    <w:p w14:paraId="32620E1B"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Θα κλείσω με αυτό που σας επεσήμανα και αρχικά, ότι όλα τα παραπάνω θα βοηθήσουν ώστε να στηρίξουμε τη νέα γενιά επαγγελματιών αγροτών, η οποία θα είναι δεκτική στη σ</w:t>
      </w:r>
      <w:r>
        <w:rPr>
          <w:rFonts w:eastAsia="Times New Roman" w:cs="Times New Roman"/>
          <w:szCs w:val="24"/>
        </w:rPr>
        <w:t xml:space="preserve">υλλογική δράση και στην εκπαίδευση και θα προσφέρει αυτά τα πιστοποιημένα προϊόντα ανταγωνιστικού κόστους, τα οποία θα προσδιορίζουν ανά μονάδα προϊόντος τη μικρότερη συνολική περιβαλλοντική επιβάρυνση. </w:t>
      </w:r>
    </w:p>
    <w:p w14:paraId="32620E1C"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 xml:space="preserve">Επιτρέψτε μου να επαναλάβω ότι στόχος μας πρέπει να </w:t>
      </w:r>
      <w:r>
        <w:rPr>
          <w:rFonts w:eastAsia="Times New Roman" w:cs="Times New Roman"/>
          <w:szCs w:val="24"/>
        </w:rPr>
        <w:t xml:space="preserve">είναι η ενίσχυση όσο το δυνατόν μεγαλύτερου αριθμού νέων αγροτών. Αυτοί οι νέοι αγρότες ακριβώς θα </w:t>
      </w:r>
      <w:r>
        <w:rPr>
          <w:rFonts w:eastAsia="Times New Roman" w:cs="Times New Roman"/>
          <w:szCs w:val="24"/>
        </w:rPr>
        <w:lastRenderedPageBreak/>
        <w:t>κληθούν να καλύψουν το κενό που προκύπτει κάθε χρόνο</w:t>
      </w:r>
      <w:r>
        <w:rPr>
          <w:rFonts w:eastAsia="Times New Roman" w:cs="Times New Roman"/>
          <w:szCs w:val="24"/>
        </w:rPr>
        <w:t>,</w:t>
      </w:r>
      <w:r>
        <w:rPr>
          <w:rFonts w:eastAsia="Times New Roman" w:cs="Times New Roman"/>
          <w:szCs w:val="24"/>
        </w:rPr>
        <w:t xml:space="preserve"> με την αποχώρηση αγροτών μεγαλύτερης ηλικίας</w:t>
      </w:r>
      <w:r>
        <w:rPr>
          <w:rFonts w:eastAsia="Times New Roman" w:cs="Times New Roman"/>
          <w:szCs w:val="24"/>
        </w:rPr>
        <w:t>,</w:t>
      </w:r>
      <w:r>
        <w:rPr>
          <w:rFonts w:eastAsia="Times New Roman" w:cs="Times New Roman"/>
          <w:szCs w:val="24"/>
        </w:rPr>
        <w:t xml:space="preserve"> και θα ενισχύσουν και τη δυναμική ανάπτυξης που έχει ανάγ</w:t>
      </w:r>
      <w:r>
        <w:rPr>
          <w:rFonts w:eastAsia="Times New Roman" w:cs="Times New Roman"/>
          <w:szCs w:val="24"/>
        </w:rPr>
        <w:t xml:space="preserve">κη η ελληνική ύπαιθρος. </w:t>
      </w:r>
    </w:p>
    <w:p w14:paraId="32620E1D"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32620E1E" w14:textId="77777777" w:rsidR="00BE2BDF" w:rsidRDefault="003B0A3A">
      <w:pPr>
        <w:spacing w:line="600" w:lineRule="auto"/>
        <w:ind w:firstLine="567"/>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 </w:t>
      </w:r>
    </w:p>
    <w:p w14:paraId="32620E1F"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Κύριε Υπουργέ, έχετε τον λόγο.</w:t>
      </w:r>
    </w:p>
    <w:p w14:paraId="32620E20"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Όπως είπατε κι εσείς, αγαπητή συνάδελφε, έχουμε συνεχή </w:t>
      </w:r>
      <w:r>
        <w:rPr>
          <w:rFonts w:eastAsia="Times New Roman" w:cs="Times New Roman"/>
          <w:szCs w:val="24"/>
        </w:rPr>
        <w:t xml:space="preserve">και τακτική επαφή με 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 xml:space="preserve"> Μάλιστα, χθες ο Πρωθυπουργός, παρουσιάζοντας το εθνικό σχέδιο για την παραγωγική ανασυγκρότηση της χώρας, είχε μια διεξοδική και ουσιαστική, θα έλεγα, συζήτηση με τους </w:t>
      </w:r>
      <w:r>
        <w:rPr>
          <w:rFonts w:eastAsia="Times New Roman" w:cs="Times New Roman"/>
          <w:szCs w:val="24"/>
        </w:rPr>
        <w:t>π</w:t>
      </w:r>
      <w:r>
        <w:rPr>
          <w:rFonts w:eastAsia="Times New Roman" w:cs="Times New Roman"/>
          <w:szCs w:val="24"/>
        </w:rPr>
        <w:t xml:space="preserve">εριφερειάρχες. </w:t>
      </w:r>
    </w:p>
    <w:p w14:paraId="32620E21"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t>Πριν</w:t>
      </w:r>
      <w:r>
        <w:rPr>
          <w:rFonts w:eastAsia="Times New Roman" w:cs="Times New Roman"/>
          <w:szCs w:val="24"/>
        </w:rPr>
        <w:t xml:space="preserve"> από</w:t>
      </w:r>
      <w:r>
        <w:rPr>
          <w:rFonts w:eastAsia="Times New Roman" w:cs="Times New Roman"/>
          <w:szCs w:val="24"/>
        </w:rPr>
        <w:t xml:space="preserve"> λίγες ημέρ</w:t>
      </w:r>
      <w:r>
        <w:rPr>
          <w:rFonts w:eastAsia="Times New Roman" w:cs="Times New Roman"/>
          <w:szCs w:val="24"/>
        </w:rPr>
        <w:t>ες είχαμε συναντηθεί και εμείς ως Υπουργείο, η πολιτική ηγεσία του Υπουργείου Αγροτικής Ανάπτυξης, με την Ένωση Περιφερειών, συναποφασίσαμε για τη συγκρότηση της ομάδας που αναφέρατε, αλλά ταυτόχρονα δεσμευθήκαμε και για την προκήρυξη συγκεκριμένων άλλων μ</w:t>
      </w:r>
      <w:r>
        <w:rPr>
          <w:rFonts w:eastAsia="Times New Roman" w:cs="Times New Roman"/>
          <w:szCs w:val="24"/>
        </w:rPr>
        <w:t xml:space="preserve">έτρων, μερικά από τα οποία μάλιστα </w:t>
      </w:r>
      <w:r>
        <w:rPr>
          <w:rFonts w:eastAsia="Times New Roman" w:cs="Times New Roman"/>
          <w:szCs w:val="24"/>
        </w:rPr>
        <w:t>-</w:t>
      </w:r>
      <w:r>
        <w:rPr>
          <w:rFonts w:eastAsia="Times New Roman" w:cs="Times New Roman"/>
          <w:szCs w:val="24"/>
        </w:rPr>
        <w:t>όπως αυτά που αφορούν την κατάρτιση, την εκπαίδευση των αγροτών, τα σχέδια βελτίωσης</w:t>
      </w:r>
      <w:r>
        <w:rPr>
          <w:rFonts w:eastAsia="Times New Roman" w:cs="Times New Roman"/>
          <w:szCs w:val="24"/>
        </w:rPr>
        <w:t>-</w:t>
      </w:r>
      <w:r>
        <w:rPr>
          <w:rFonts w:eastAsia="Times New Roman" w:cs="Times New Roman"/>
          <w:szCs w:val="24"/>
        </w:rPr>
        <w:t xml:space="preserve"> είναι πάρα πολύ σημαντικό να τα συνδέσουμε με τους νέους αγρότες που θα ενταχθούν στο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w:t>
      </w:r>
    </w:p>
    <w:p w14:paraId="32620E22" w14:textId="77777777" w:rsidR="00BE2BDF" w:rsidRDefault="003B0A3A">
      <w:pPr>
        <w:spacing w:line="600" w:lineRule="auto"/>
        <w:ind w:firstLine="567"/>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έχουμε ουσιαστικά μια πορεία, διότι είναι γνωστό ότι έχουμε εκχωρήσει το 37,4% των πόρων του Προγράμματος Αγροτικής Ανάπτυξης στις </w:t>
      </w:r>
      <w:r>
        <w:rPr>
          <w:rFonts w:eastAsia="Times New Roman" w:cs="Times New Roman"/>
          <w:szCs w:val="24"/>
        </w:rPr>
        <w:t>π</w:t>
      </w:r>
      <w:r>
        <w:rPr>
          <w:rFonts w:eastAsia="Times New Roman" w:cs="Times New Roman"/>
          <w:szCs w:val="24"/>
        </w:rPr>
        <w:t>εριφέρειες.</w:t>
      </w:r>
      <w:r>
        <w:rPr>
          <w:rFonts w:eastAsia="Times New Roman" w:cs="Times New Roman"/>
          <w:szCs w:val="24"/>
        </w:rPr>
        <w:t xml:space="preserve"> Έχουμε ήδη προκηρύξει ως τώρα 1,6 δισ. μέτρα και υπολογίζουμε ότι θα φτάσουμε μέχρι τέλος του χρόνου στα 3 δισ.</w:t>
      </w:r>
      <w:r>
        <w:rPr>
          <w:rFonts w:eastAsia="Times New Roman" w:cs="Times New Roman"/>
          <w:szCs w:val="24"/>
        </w:rPr>
        <w:t xml:space="preserve"> συγκεκριμένα μέτρα. </w:t>
      </w:r>
    </w:p>
    <w:p w14:paraId="32620E23"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Αντιλαμβάνεσθε, λοιπόν, ότι αυτή η διεξοδική συζήτηση και το κλίμα συνεργασίας που έχουμε με τις περιφέρειες είναι αυτό που μας κάνει να πιστεύουμε ότι μπορεί αυτός ο διάλογος και η συνεννόηση να αξιοποιήσουν τα συγκεκριμένα χρήματα τ</w:t>
      </w:r>
      <w:r>
        <w:rPr>
          <w:rFonts w:eastAsia="Times New Roman" w:cs="Times New Roman"/>
          <w:szCs w:val="24"/>
        </w:rPr>
        <w:t>ου Προγράμματος Αγροτικής Ανάπτυξης και να υπηρετήσουν αυτό που είναι ο βασικός μας στόχος και ο οποίος δεν είναι άλλος από την έξοδο από την κρίση και ήδη και μετά τη συμφωνία στην οποία έχουμε καταλήξει, φαίνεται να είναι πολύ κοντά. Να είναι, λοιπόν, σί</w:t>
      </w:r>
      <w:r>
        <w:rPr>
          <w:rFonts w:eastAsia="Times New Roman" w:cs="Times New Roman"/>
          <w:szCs w:val="24"/>
        </w:rPr>
        <w:t xml:space="preserve">γουροι όλος ο αγροτικός χώρος, καθώς και οι νέοι αγρότες ότι θα υπάρξουν πολύ καλύτερες ημέρες από την επόμενη χρονιά. </w:t>
      </w:r>
    </w:p>
    <w:p w14:paraId="32620E24"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w:t>
      </w:r>
      <w:r>
        <w:rPr>
          <w:rFonts w:eastAsia="Times New Roman" w:cs="Times New Roman"/>
          <w:szCs w:val="24"/>
        </w:rPr>
        <w:t>έχω</w:t>
      </w:r>
      <w:r>
        <w:rPr>
          <w:rFonts w:eastAsia="Times New Roman" w:cs="Times New Roman"/>
          <w:szCs w:val="24"/>
        </w:rPr>
        <w:t xml:space="preserve"> την τιμή να ανακοινώσω στο Σώμα το δελτίο επικαίρων ερωτήσεων της Παρ</w:t>
      </w:r>
      <w:r>
        <w:rPr>
          <w:rFonts w:eastAsia="Times New Roman" w:cs="Times New Roman"/>
          <w:szCs w:val="24"/>
        </w:rPr>
        <w:t xml:space="preserve">ασκευής 5 Μαΐου 2017. </w:t>
      </w:r>
    </w:p>
    <w:p w14:paraId="32620E25"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2620E26"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 Η με αριθμό 779/2-5-2017 επίκαιρη ερώτηση του Βουλευτή  Β΄ Αθηνών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Ξυδάκη</w:t>
      </w:r>
      <w:proofErr w:type="spellEnd"/>
      <w:r>
        <w:rPr>
          <w:rFonts w:eastAsia="Times New Roman"/>
          <w:szCs w:val="24"/>
        </w:rPr>
        <w:t xml:space="preserve"> προς την </w:t>
      </w:r>
      <w:r>
        <w:rPr>
          <w:rFonts w:eastAsia="Times New Roman"/>
          <w:szCs w:val="24"/>
        </w:rPr>
        <w:t xml:space="preserve">Υπουργό </w:t>
      </w:r>
      <w:r>
        <w:rPr>
          <w:rFonts w:eastAsia="Times New Roman"/>
          <w:bCs/>
          <w:szCs w:val="24"/>
        </w:rPr>
        <w:lastRenderedPageBreak/>
        <w:t xml:space="preserve">Πολιτισμού και Αθλητισμού, </w:t>
      </w:r>
      <w:r>
        <w:rPr>
          <w:rFonts w:eastAsia="Times New Roman"/>
          <w:szCs w:val="24"/>
        </w:rPr>
        <w:t>σχετικά με το ηλεκτρονικό εισιτήριο σε μουσεία και αρχαιολογικούς χώρους.</w:t>
      </w:r>
    </w:p>
    <w:p w14:paraId="32620E27"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2. Η με αριθμό 780/2-5-2017 επίκαιρη ερώτηση του Βουλευτή Φθιώτιδος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szCs w:val="24"/>
        </w:rPr>
        <w:t xml:space="preserve"> προς τον Υπουργό</w:t>
      </w:r>
      <w:r>
        <w:rPr>
          <w:rFonts w:eastAsia="Times New Roman"/>
          <w:bCs/>
          <w:szCs w:val="24"/>
        </w:rPr>
        <w:t xml:space="preserve"> Οικονομικών</w:t>
      </w:r>
      <w:r>
        <w:rPr>
          <w:rFonts w:eastAsia="Times New Roman"/>
          <w:szCs w:val="24"/>
        </w:rPr>
        <w:t>, σχετικά</w:t>
      </w:r>
      <w:r>
        <w:rPr>
          <w:rFonts w:eastAsia="Times New Roman"/>
          <w:szCs w:val="24"/>
        </w:rPr>
        <w:t xml:space="preserve"> με τη χρηματοδότηση δράσεων από προϊόντα εγκληματικών ενεργειών κατά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ημοσίου</w:t>
      </w:r>
      <w:r>
        <w:rPr>
          <w:rFonts w:eastAsia="Times New Roman"/>
          <w:szCs w:val="24"/>
        </w:rPr>
        <w:t xml:space="preserve"> και τη διάθεση ποσού για κοινωνικούς σκοπούς.</w:t>
      </w:r>
    </w:p>
    <w:p w14:paraId="32620E28"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793/2-5-2017 επίκαιρη ερώτηση του Βουλευτή Ηρακλείου της Δημοκρατικής Συμπαράταξης ΠΑΣΟΚ – ΔΗΜΑΡ κ. </w:t>
      </w:r>
      <w:r>
        <w:rPr>
          <w:rFonts w:eastAsia="Times New Roman"/>
          <w:bCs/>
          <w:szCs w:val="24"/>
        </w:rPr>
        <w:t>Βα</w:t>
      </w:r>
      <w:r>
        <w:rPr>
          <w:rFonts w:eastAsia="Times New Roman"/>
          <w:bCs/>
          <w:szCs w:val="24"/>
        </w:rPr>
        <w:t xml:space="preserve">σιλείου </w:t>
      </w:r>
      <w:proofErr w:type="spellStart"/>
      <w:r>
        <w:rPr>
          <w:rFonts w:eastAsia="Times New Roman"/>
          <w:bCs/>
          <w:szCs w:val="24"/>
        </w:rPr>
        <w:t>Κεγκέρογλου</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ανάγκη άμεσης έκδοσης εγκυκλίου που διευκρινίζει σε ποιες περιπτώσεις περικόπτεται η σύνταξη (ανεξαρτήτως ταμείου) λόγω αγροτικής δραστηριότητας </w:t>
      </w:r>
      <w:r>
        <w:rPr>
          <w:rFonts w:eastAsia="Times New Roman"/>
          <w:szCs w:val="24"/>
        </w:rPr>
        <w:t>ή επιδότησης.</w:t>
      </w:r>
    </w:p>
    <w:p w14:paraId="32620E29"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2620E2A"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 Η με αριθμό 781/2-5-2017  επίκαιρη ερώτηση της  Βουλευτού Α΄ Αθηνών  της Νέας Δημοκρατίας κ. </w:t>
      </w:r>
      <w:r>
        <w:rPr>
          <w:rFonts w:eastAsia="Times New Roman"/>
          <w:bCs/>
          <w:szCs w:val="24"/>
        </w:rPr>
        <w:t>Όλγας Κεφαλογιάννη  </w:t>
      </w:r>
      <w:r>
        <w:rPr>
          <w:rFonts w:eastAsia="Times New Roman"/>
          <w:szCs w:val="24"/>
        </w:rPr>
        <w:t xml:space="preserve">προς την Υπουργό </w:t>
      </w:r>
      <w:r>
        <w:rPr>
          <w:rFonts w:eastAsia="Times New Roman"/>
          <w:bCs/>
          <w:szCs w:val="24"/>
        </w:rPr>
        <w:t xml:space="preserve">Πολιτισμού και Αθλητισμού, </w:t>
      </w:r>
      <w:r>
        <w:rPr>
          <w:rFonts w:eastAsia="Times New Roman"/>
          <w:szCs w:val="24"/>
        </w:rPr>
        <w:t>σχετικά με το μέλλον του Εθνικού Μουσείου Σύγχρονης Τέχνης.</w:t>
      </w:r>
    </w:p>
    <w:p w14:paraId="32620E2B"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2. Η με αριθμό 789/2-5-2017 επίκαιρη ερώτηση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Παιδείας, Έρευνας και Θρη</w:t>
      </w:r>
      <w:r>
        <w:rPr>
          <w:rFonts w:eastAsia="Times New Roman"/>
          <w:bCs/>
          <w:szCs w:val="24"/>
        </w:rPr>
        <w:lastRenderedPageBreak/>
        <w:t>σκευμάτων,  </w:t>
      </w:r>
      <w:r>
        <w:rPr>
          <w:rFonts w:eastAsia="Times New Roman"/>
          <w:szCs w:val="24"/>
        </w:rPr>
        <w:t>με θέμα</w:t>
      </w:r>
      <w:r>
        <w:rPr>
          <w:rFonts w:eastAsia="Times New Roman"/>
          <w:szCs w:val="24"/>
        </w:rPr>
        <w:t>:</w:t>
      </w:r>
      <w:r>
        <w:rPr>
          <w:rFonts w:eastAsia="Times New Roman"/>
          <w:szCs w:val="24"/>
        </w:rPr>
        <w:t xml:space="preserve"> «Ιδε</w:t>
      </w:r>
      <w:r>
        <w:rPr>
          <w:rFonts w:eastAsia="Times New Roman"/>
          <w:szCs w:val="24"/>
        </w:rPr>
        <w:t xml:space="preserve">οληπτικά "κατασκευάσματα " τα νέα σχολικά βιβλία, γραμμένα κατά τις </w:t>
      </w:r>
      <w:proofErr w:type="spellStart"/>
      <w:r>
        <w:rPr>
          <w:rFonts w:eastAsia="Times New Roman"/>
          <w:szCs w:val="24"/>
        </w:rPr>
        <w:t>νεοταξικές</w:t>
      </w:r>
      <w:proofErr w:type="spellEnd"/>
      <w:r>
        <w:rPr>
          <w:rFonts w:eastAsia="Times New Roman"/>
          <w:szCs w:val="24"/>
        </w:rPr>
        <w:t xml:space="preserve"> επιταγές προωθούν την αποδόμηση της ελληνορθόδοξης ταυτότητάς μας».</w:t>
      </w:r>
    </w:p>
    <w:p w14:paraId="32620E2C"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3. Η με αριθμό 677/31-3-2017 επίκαιρη ερώτηση της Βουλευτού Δράμας της Δημοκρατικής Συμπαράταξης ΠΑΣΟΚ – ΔΗΜΑ</w:t>
      </w:r>
      <w:r>
        <w:rPr>
          <w:rFonts w:eastAsia="Times New Roman"/>
          <w:szCs w:val="24"/>
        </w:rPr>
        <w:t>Ρ κ</w:t>
      </w:r>
      <w:r>
        <w:rPr>
          <w:rFonts w:eastAsia="Times New Roman"/>
          <w:szCs w:val="24"/>
        </w:rPr>
        <w:t>.</w:t>
      </w:r>
      <w:r>
        <w:rPr>
          <w:rFonts w:eastAsia="Times New Roman"/>
          <w:szCs w:val="24"/>
        </w:rPr>
        <w:t xml:space="preserve"> </w:t>
      </w:r>
      <w:r>
        <w:rPr>
          <w:rFonts w:eastAsia="Times New Roman"/>
          <w:bCs/>
          <w:szCs w:val="24"/>
        </w:rPr>
        <w:t xml:space="preserve">Χαράς </w:t>
      </w:r>
      <w:proofErr w:type="spellStart"/>
      <w:r>
        <w:rPr>
          <w:rFonts w:eastAsia="Times New Roman"/>
          <w:bCs/>
          <w:szCs w:val="24"/>
        </w:rPr>
        <w:t>Κεφαλίδου</w:t>
      </w:r>
      <w:proofErr w:type="spellEnd"/>
      <w:r>
        <w:rPr>
          <w:rFonts w:eastAsia="Times New Roman"/>
          <w:szCs w:val="24"/>
        </w:rPr>
        <w:t xml:space="preserve"> προς την Υπουργό </w:t>
      </w:r>
      <w:r>
        <w:rPr>
          <w:rFonts w:eastAsia="Times New Roman"/>
          <w:bCs/>
          <w:szCs w:val="24"/>
        </w:rPr>
        <w:t xml:space="preserve">Πολιτισμού και Αθλητισμού, </w:t>
      </w:r>
      <w:r>
        <w:rPr>
          <w:rFonts w:eastAsia="Times New Roman"/>
          <w:szCs w:val="24"/>
        </w:rPr>
        <w:t>σχετικά με την Εθνική Πινακοθήκη και το κόστος καθυστέρησης της ολοκλήρωσης του έργου επέκτασης.</w:t>
      </w:r>
    </w:p>
    <w:p w14:paraId="32620E2D"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4. Η με αριθμό 649/27-3-2017 επίκαιρη ερώτηση του Ανεξάρτητου Βουλευτή Β΄ Αθηνών κ. </w:t>
      </w:r>
      <w:r>
        <w:rPr>
          <w:rFonts w:eastAsia="Times New Roman"/>
          <w:bCs/>
          <w:szCs w:val="24"/>
        </w:rPr>
        <w:t xml:space="preserve">Ευσταθίου </w:t>
      </w:r>
      <w:r>
        <w:rPr>
          <w:rFonts w:eastAsia="Times New Roman"/>
          <w:bCs/>
          <w:szCs w:val="24"/>
        </w:rPr>
        <w:t>Παναγούλη</w:t>
      </w:r>
      <w:r>
        <w:rPr>
          <w:rFonts w:eastAsia="Times New Roman"/>
          <w:szCs w:val="24"/>
        </w:rPr>
        <w:t xml:space="preserve"> προς τον Υπουργό </w:t>
      </w:r>
      <w:r>
        <w:rPr>
          <w:rFonts w:eastAsia="Times New Roman"/>
          <w:bCs/>
          <w:szCs w:val="24"/>
        </w:rPr>
        <w:t xml:space="preserve">Εσωτερικών, </w:t>
      </w:r>
      <w:r>
        <w:rPr>
          <w:rFonts w:eastAsia="Times New Roman"/>
          <w:szCs w:val="24"/>
        </w:rPr>
        <w:t>με θέμα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ροκλητική</w:t>
      </w:r>
      <w:r>
        <w:rPr>
          <w:rFonts w:eastAsia="Times New Roman"/>
          <w:szCs w:val="24"/>
        </w:rPr>
        <w:t xml:space="preserve"> χρήση χημικών σε διαδηλωτές παρά την πρόσφατη ρητή απαγόρευση της Κυβέρνησης και τη δέσμευση του Υπουργού».  </w:t>
      </w:r>
    </w:p>
    <w:p w14:paraId="32620E2E"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5. Η με αριθμό 461/8-2-2017 επίκαιρη ερώτηση της Βουλευτού Β΄ Αθηνών του Λαϊκού </w:t>
      </w:r>
      <w:r>
        <w:rPr>
          <w:rFonts w:eastAsia="Times New Roman"/>
          <w:szCs w:val="24"/>
        </w:rPr>
        <w:t>Συνδέσμου - Χρυσή Αυγή κ</w:t>
      </w:r>
      <w:r>
        <w:rPr>
          <w:rFonts w:eastAsia="Times New Roman"/>
          <w:szCs w:val="24"/>
        </w:rPr>
        <w:t>.</w:t>
      </w:r>
      <w:r>
        <w:rPr>
          <w:rFonts w:eastAsia="Times New Roman"/>
          <w:szCs w:val="24"/>
        </w:rPr>
        <w:t xml:space="preserve">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 xml:space="preserve">Εσωτερικών, </w:t>
      </w:r>
      <w:r>
        <w:rPr>
          <w:rFonts w:eastAsia="Times New Roman"/>
          <w:szCs w:val="24"/>
        </w:rPr>
        <w:t xml:space="preserve">σχετικά με την «τρομοκρατική επίθεση με </w:t>
      </w:r>
      <w:proofErr w:type="spellStart"/>
      <w:r>
        <w:rPr>
          <w:rFonts w:eastAsia="Times New Roman"/>
          <w:szCs w:val="24"/>
        </w:rPr>
        <w:t>καλάσνικοφ</w:t>
      </w:r>
      <w:proofErr w:type="spellEnd"/>
      <w:r>
        <w:rPr>
          <w:rFonts w:eastAsia="Times New Roman"/>
          <w:szCs w:val="24"/>
        </w:rPr>
        <w:t xml:space="preserve"> κατά ανδρών των ΜΑΤ».</w:t>
      </w:r>
    </w:p>
    <w:p w14:paraId="32620E2F"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6. Η με αριθμό 752/25-4-2017 επίκαιρη ερώτηση της Βουλευτού Α΄ Αθηνών του Κομμουνιστικού Κόμματος </w:t>
      </w:r>
      <w:r>
        <w:rPr>
          <w:rFonts w:eastAsia="Times New Roman"/>
          <w:szCs w:val="24"/>
        </w:rPr>
        <w:t>Ελλάδ</w:t>
      </w:r>
      <w:r>
        <w:rPr>
          <w:rFonts w:eastAsia="Times New Roman"/>
          <w:szCs w:val="24"/>
        </w:rPr>
        <w:t>α</w:t>
      </w:r>
      <w:r>
        <w:rPr>
          <w:rFonts w:eastAsia="Times New Roman"/>
          <w:szCs w:val="24"/>
        </w:rPr>
        <w:t>ς</w:t>
      </w:r>
      <w:r>
        <w:rPr>
          <w:rFonts w:eastAsia="Times New Roman"/>
          <w:szCs w:val="24"/>
        </w:rPr>
        <w:t xml:space="preserve"> κ</w:t>
      </w:r>
      <w:r>
        <w:rPr>
          <w:rFonts w:eastAsia="Times New Roman"/>
          <w:szCs w:val="24"/>
        </w:rPr>
        <w:t>.</w:t>
      </w:r>
      <w:r>
        <w:rPr>
          <w:rFonts w:eastAsia="Times New Roman"/>
          <w:szCs w:val="24"/>
        </w:rPr>
        <w:t xml:space="preserve"> </w:t>
      </w:r>
      <w:r>
        <w:rPr>
          <w:rFonts w:eastAsia="Times New Roman"/>
          <w:bCs/>
          <w:szCs w:val="24"/>
        </w:rPr>
        <w:t>Λιά</w:t>
      </w:r>
      <w:r>
        <w:rPr>
          <w:rFonts w:eastAsia="Times New Roman"/>
          <w:bCs/>
          <w:szCs w:val="24"/>
        </w:rPr>
        <w:t>νας Κανέλλη</w:t>
      </w:r>
      <w:r>
        <w:rPr>
          <w:rFonts w:eastAsia="Times New Roman"/>
          <w:szCs w:val="24"/>
        </w:rPr>
        <w:t xml:space="preserve"> προς τον Υπουργό </w:t>
      </w:r>
      <w:r>
        <w:rPr>
          <w:rFonts w:eastAsia="Times New Roman"/>
          <w:bCs/>
          <w:szCs w:val="24"/>
        </w:rPr>
        <w:t xml:space="preserve">Περιβάλλοντος και Ενέργειας, </w:t>
      </w:r>
      <w:r>
        <w:rPr>
          <w:rFonts w:eastAsia="Times New Roman"/>
          <w:szCs w:val="24"/>
        </w:rPr>
        <w:t xml:space="preserve">σχετικά με τη μονάδα επεξεργασίας υποπροϊόντων κρέατος στους Αγίους </w:t>
      </w:r>
      <w:proofErr w:type="spellStart"/>
      <w:r>
        <w:rPr>
          <w:rFonts w:eastAsia="Times New Roman"/>
          <w:szCs w:val="24"/>
        </w:rPr>
        <w:t>Θεοδώρους</w:t>
      </w:r>
      <w:proofErr w:type="spellEnd"/>
      <w:r>
        <w:rPr>
          <w:rFonts w:eastAsia="Times New Roman"/>
          <w:szCs w:val="24"/>
        </w:rPr>
        <w:t xml:space="preserve"> Λεχαινών Ηλείας.  </w:t>
      </w:r>
    </w:p>
    <w:p w14:paraId="32620E30"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7. Η με αριθμό 753/25-4-2017 επίκαιρη ερώτηση του Βουλευτή Α΄ Θεσσαλονίκης του Κομμουνιστικού Κόμματο</w:t>
      </w:r>
      <w:r>
        <w:rPr>
          <w:rFonts w:eastAsia="Times New Roman"/>
          <w:szCs w:val="24"/>
        </w:rPr>
        <w:t xml:space="preserve">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bCs/>
          <w:szCs w:val="24"/>
        </w:rPr>
        <w:t>Ιωάννη Δελή</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σχετικά με την κατάργηση ή την αναστολή λειτουργίας του 12</w:t>
      </w:r>
      <w:r>
        <w:rPr>
          <w:rFonts w:eastAsia="Times New Roman"/>
          <w:szCs w:val="24"/>
          <w:vertAlign w:val="superscript"/>
        </w:rPr>
        <w:t>ου</w:t>
      </w:r>
      <w:r>
        <w:rPr>
          <w:rFonts w:eastAsia="Times New Roman"/>
          <w:szCs w:val="24"/>
        </w:rPr>
        <w:t xml:space="preserve"> Δημοτικού Σχολείου του Δήμου Θεσσαλονίκης.</w:t>
      </w:r>
    </w:p>
    <w:p w14:paraId="32620E31"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8. Η με αριθμό 761/25-4-2017 επίκαιρη ερώτηση του Ανεξάρτητου Βουλευτή Αχα</w:t>
      </w:r>
      <w:r>
        <w:rPr>
          <w:rFonts w:eastAsia="Times New Roman"/>
          <w:szCs w:val="24"/>
        </w:rPr>
        <w:t xml:space="preserve">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με θέμα: «</w:t>
      </w:r>
      <w:r>
        <w:rPr>
          <w:rFonts w:eastAsia="Times New Roman"/>
          <w:szCs w:val="24"/>
        </w:rPr>
        <w:t>Θ</w:t>
      </w:r>
      <w:r>
        <w:rPr>
          <w:rFonts w:eastAsia="Times New Roman"/>
          <w:szCs w:val="24"/>
        </w:rPr>
        <w:t>α κατατεθεί επίσημη υποψηφιότητα της Πάτρας για τη μετεγκατάσταση της Ευρωπαϊκής Υπηρεσίας Φαρμάκων;».</w:t>
      </w:r>
    </w:p>
    <w:p w14:paraId="32620E32"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bCs/>
          <w:szCs w:val="24"/>
        </w:rPr>
        <w:t>ΑΝΑΦΟΡΕΣ - ΕΡΩΤΗΣΕΙΣ</w:t>
      </w:r>
      <w:r>
        <w:rPr>
          <w:rFonts w:eastAsia="Times New Roman"/>
          <w:bCs/>
          <w:szCs w:val="24"/>
        </w:rPr>
        <w:t xml:space="preserve">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2620E33"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 Η με αριθμό </w:t>
      </w:r>
      <w:r>
        <w:rPr>
          <w:rFonts w:eastAsia="Times New Roman"/>
          <w:szCs w:val="24"/>
        </w:rPr>
        <w:t>4389/22-3-2017 ερώτηση του Βουλευτή Ηλείας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 xml:space="preserve">Γεράσιμου (Μάκη) </w:t>
      </w:r>
      <w:proofErr w:type="spellStart"/>
      <w:r>
        <w:rPr>
          <w:rFonts w:eastAsia="Times New Roman"/>
          <w:bCs/>
          <w:szCs w:val="24"/>
        </w:rPr>
        <w:t>Μπαλαούρα</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την αύξηση ορίου οφειλών ΟΓΑ για συνταξιοδότηση. </w:t>
      </w:r>
    </w:p>
    <w:p w14:paraId="32620E34"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2. Η </w:t>
      </w:r>
      <w:r>
        <w:rPr>
          <w:rFonts w:eastAsia="Times New Roman"/>
          <w:szCs w:val="24"/>
        </w:rPr>
        <w:t xml:space="preserve">με αριθμό 4381/22-3-2017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 xml:space="preserve">Δικαιοσύνης, Διαφάνειας και Ανθρωπίνων Δικαιωμάτων, </w:t>
      </w:r>
      <w:r>
        <w:rPr>
          <w:rFonts w:eastAsia="Times New Roman"/>
          <w:szCs w:val="24"/>
        </w:rPr>
        <w:t>με θέμα</w:t>
      </w:r>
      <w:r>
        <w:rPr>
          <w:rFonts w:eastAsia="Times New Roman"/>
          <w:szCs w:val="24"/>
        </w:rPr>
        <w:t>:</w:t>
      </w:r>
      <w:r>
        <w:rPr>
          <w:rFonts w:eastAsia="Times New Roman"/>
          <w:szCs w:val="24"/>
        </w:rPr>
        <w:t xml:space="preserve"> «Νέο Δικαστικό Μέγαρο Ηρακλείου, συντήρηση και βελτίω</w:t>
      </w:r>
      <w:r>
        <w:rPr>
          <w:rFonts w:eastAsia="Times New Roman"/>
          <w:szCs w:val="24"/>
        </w:rPr>
        <w:t>ση του υφιστάμενου Δικαστικού Μεγάρου (Κτήριο Πρωτοδικείου - Κτήριο Ειρηνοδικείου) - Προσωρινή μεταστέγαση υπηρεσιών».</w:t>
      </w:r>
    </w:p>
    <w:p w14:paraId="32620E35"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Προχωράμε τώρα στην πέμπτη με αριθμό 778/28-4-2017 επίκαιρη ερώτηση πρώτου κύκλου του Βουλευτή Α΄ Θεσσαλονίκης του Κομμουνιστικού Κόμματο</w:t>
      </w:r>
      <w:r>
        <w:rPr>
          <w:rFonts w:eastAsia="Times New Roman"/>
          <w:szCs w:val="24"/>
        </w:rPr>
        <w:t xml:space="preserve">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Ιωάννη Δελή προς τον Υπουργό Αγροτικής Ανάπτυξης και Τροφίμων, σχετικά με την αποζημίωση των δενδροκαλλιεργητών της Περιφερειακής Ενότητας Πέλλας για ζημιές που υπέστησαν οι παραγωγές τους από τον παγετό </w:t>
      </w:r>
      <w:r w:rsidRPr="002E2707">
        <w:rPr>
          <w:rFonts w:eastAsia="Times New Roman"/>
          <w:szCs w:val="24"/>
        </w:rPr>
        <w:t>το τριήμερ</w:t>
      </w:r>
      <w:r w:rsidRPr="003B6460">
        <w:rPr>
          <w:rFonts w:eastAsia="Times New Roman"/>
          <w:szCs w:val="24"/>
        </w:rPr>
        <w:t>ο 20-22 Απριλίου.</w:t>
      </w:r>
    </w:p>
    <w:p w14:paraId="32620E36"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Ο κ. Δελής </w:t>
      </w:r>
      <w:r>
        <w:rPr>
          <w:rFonts w:eastAsia="Times New Roman"/>
          <w:szCs w:val="24"/>
        </w:rPr>
        <w:t>έχει τον λόγο για δύο λεπτά.</w:t>
      </w:r>
    </w:p>
    <w:p w14:paraId="32620E37"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Ευχαριστώ, κύριε Πρόεδρε.</w:t>
      </w:r>
    </w:p>
    <w:p w14:paraId="32620E38"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Κύριε Υπουργέ, η σημερινή μας ερώτηση αφορά στους δενδροκαλλιεργητές, κυρίως </w:t>
      </w:r>
      <w:proofErr w:type="spellStart"/>
      <w:r>
        <w:rPr>
          <w:rFonts w:eastAsia="Times New Roman"/>
          <w:szCs w:val="24"/>
        </w:rPr>
        <w:t>κερασοπαραγωγούς</w:t>
      </w:r>
      <w:proofErr w:type="spellEnd"/>
      <w:r>
        <w:rPr>
          <w:rFonts w:eastAsia="Times New Roman"/>
          <w:szCs w:val="24"/>
        </w:rPr>
        <w:t xml:space="preserve"> των χωριών που βρίσκονται στον ορεινό όγκο της Πέλλας και πιο συγκεκριμένα στους Δήμους Έδεσ</w:t>
      </w:r>
      <w:r>
        <w:rPr>
          <w:rFonts w:eastAsia="Times New Roman"/>
          <w:szCs w:val="24"/>
        </w:rPr>
        <w:t xml:space="preserve">σας και Αλμωπίας στην </w:t>
      </w:r>
      <w:proofErr w:type="spellStart"/>
      <w:r>
        <w:rPr>
          <w:rFonts w:eastAsia="Times New Roman"/>
          <w:szCs w:val="24"/>
        </w:rPr>
        <w:t>Αριδαία</w:t>
      </w:r>
      <w:proofErr w:type="spellEnd"/>
      <w:r>
        <w:rPr>
          <w:rFonts w:eastAsia="Times New Roman"/>
          <w:szCs w:val="24"/>
        </w:rPr>
        <w:t>. Ανάμεσά τους, βέβαια, βρίσκονται και αρκετοί καλλιεργητές δαμάσκηνων, βερίκοκων, πρώιμων ροδάκινων, ακτινιδίων και μήλων.</w:t>
      </w:r>
    </w:p>
    <w:p w14:paraId="32620E39"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Αυτοί, λοιπόν, οι καλλιεργητές, κύριε Υπουργέ, βρίσκονται κυριολεκτικά σε απόγνωση. Η κατάστασή τους εί</w:t>
      </w:r>
      <w:r>
        <w:rPr>
          <w:rFonts w:eastAsia="Times New Roman"/>
          <w:szCs w:val="24"/>
        </w:rPr>
        <w:t>ναι δραματική, αφού στο ξεκίνημα της φετινής καλλιεργητικής χρονιάς είδαν την αναμενόμενη παραγωγή τους να παθαίνει πάρα πολύ μεγάλες ζημιές, να καταστρέφεται σχεδόν ολοκληρωτικά εξαιτίας ενός παγετού που συνέβη το τριήμερο 20 με 22 Απριλίου.</w:t>
      </w:r>
    </w:p>
    <w:p w14:paraId="32620E3A"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Σύμφωνα δε με</w:t>
      </w:r>
      <w:r>
        <w:rPr>
          <w:rFonts w:eastAsia="Times New Roman"/>
          <w:szCs w:val="24"/>
        </w:rPr>
        <w:t xml:space="preserve"> τα πορίσματα της αυτοψίας που έγινε από τους γεωπόνους της Διεύθυνσης Αγροτικής Οικονομίας της Περιφερειακής Ενότητας της Πέλλας, σε </w:t>
      </w:r>
      <w:r>
        <w:rPr>
          <w:rFonts w:eastAsia="Times New Roman"/>
          <w:szCs w:val="24"/>
        </w:rPr>
        <w:lastRenderedPageBreak/>
        <w:t>πολλά χωριά οι ζημιές φθάνουν ακόμη και στο 100% της αναμενόμενης παραγωγής κερασιών και στο 80% με 90% της αναμενόμενης π</w:t>
      </w:r>
      <w:r>
        <w:rPr>
          <w:rFonts w:eastAsia="Times New Roman"/>
          <w:szCs w:val="24"/>
        </w:rPr>
        <w:t xml:space="preserve">αραγωγής των υπόλοιπων φρούτων. Δεν είναι βέβαια η πρώτη φορά που δενδροκαλλιεργητές και γενικότερα αγρότες στην Πέλλα –και όχι μόνο στην Πέλλα- έρχονται αντιμέτωποι με τα στοιχεία της φύσης, αφού κάθε χρόνο σε όλη τη χώρα καταγράφονται πάρα πολλές ζημιές </w:t>
      </w:r>
      <w:r>
        <w:rPr>
          <w:rFonts w:eastAsia="Times New Roman"/>
          <w:szCs w:val="24"/>
        </w:rPr>
        <w:t>στις αγροτικές σοδιές από ανάλογες αιτίες.</w:t>
      </w:r>
    </w:p>
    <w:p w14:paraId="32620E3B"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Την ίδια στιγμή, όμως, κύριε Υπουργέ, αυτοί οι καλλιεργητές που βλέπουν την παραγωγή τους να καταστρέφεται και το εισόδημά τους να χάνεται είναι αναγκασμένοι να περιμένουν τις χρονοβόρες διαδικασίες –και το γνωρίζ</w:t>
      </w:r>
      <w:r>
        <w:rPr>
          <w:rFonts w:eastAsia="Times New Roman"/>
          <w:szCs w:val="24"/>
        </w:rPr>
        <w:t xml:space="preserve">ετε πάρα πολύ καλά- του ΕΛΓΑ για τις όποιες κουτσουρεμένες αποζημιώσεις τους, αλλά και να υφίστανται και τις συνέπειες όχι μόνο της </w:t>
      </w:r>
      <w:proofErr w:type="spellStart"/>
      <w:r>
        <w:rPr>
          <w:rFonts w:eastAsia="Times New Roman"/>
          <w:szCs w:val="24"/>
        </w:rPr>
        <w:t>αντιαγροτικής</w:t>
      </w:r>
      <w:proofErr w:type="spellEnd"/>
      <w:r>
        <w:rPr>
          <w:rFonts w:eastAsia="Times New Roman"/>
          <w:szCs w:val="24"/>
        </w:rPr>
        <w:t xml:space="preserve"> πολιτικής και της σημερινής Κυβέρνησης ως συνέχεια των προηγούμενων -μέσα στο πλαίσιο βέβαια της Ευρωπαϊκής Έν</w:t>
      </w:r>
      <w:r>
        <w:rPr>
          <w:rFonts w:eastAsia="Times New Roman"/>
          <w:szCs w:val="24"/>
        </w:rPr>
        <w:t xml:space="preserve">ωσης-, αλλά και τη </w:t>
      </w:r>
      <w:proofErr w:type="spellStart"/>
      <w:r>
        <w:rPr>
          <w:rFonts w:eastAsia="Times New Roman"/>
          <w:szCs w:val="24"/>
        </w:rPr>
        <w:t>φοροληστρική</w:t>
      </w:r>
      <w:proofErr w:type="spellEnd"/>
      <w:r>
        <w:rPr>
          <w:rFonts w:eastAsia="Times New Roman"/>
          <w:szCs w:val="24"/>
        </w:rPr>
        <w:t xml:space="preserve"> επιδρομή</w:t>
      </w:r>
      <w:r>
        <w:rPr>
          <w:rFonts w:eastAsia="Times New Roman"/>
          <w:szCs w:val="24"/>
        </w:rPr>
        <w:t>,</w:t>
      </w:r>
      <w:r>
        <w:rPr>
          <w:rFonts w:eastAsia="Times New Roman"/>
          <w:szCs w:val="24"/>
        </w:rPr>
        <w:t xml:space="preserve"> που έχετε εξαπολύσει εσείς και η Κυβέρνησή σας και που την εντείνετε με τα τελευταία μέτρα που αναμένονται να έρθουν στη Βουλή.</w:t>
      </w:r>
    </w:p>
    <w:p w14:paraId="32620E3C"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αυτό που θέλουμε να σας ρωτήσουμε είναι τι θα κάνετε</w:t>
      </w:r>
      <w:r>
        <w:rPr>
          <w:rFonts w:eastAsia="Times New Roman"/>
          <w:szCs w:val="24"/>
        </w:rPr>
        <w:t>,</w:t>
      </w:r>
      <w:r>
        <w:rPr>
          <w:rFonts w:eastAsia="Times New Roman"/>
          <w:szCs w:val="24"/>
        </w:rPr>
        <w:t xml:space="preserve"> έτσι ώστε αυ</w:t>
      </w:r>
      <w:r>
        <w:rPr>
          <w:rFonts w:eastAsia="Times New Roman"/>
          <w:szCs w:val="24"/>
        </w:rPr>
        <w:t xml:space="preserve">τές οι εκτιμήσεις των ζημιών να γίνουν άμεσα, το γρηγορότερο, για να αποζημιωθούν επιτέλους έγκαιρα και δίκαια αυτοί οι αγρότες για το 100% των ζημιών τους και μέχρι να αποζημιωθούν αυτό που ζητάμε από εσάς είναι να ανασταλούν οι </w:t>
      </w:r>
      <w:r>
        <w:rPr>
          <w:rFonts w:eastAsia="Times New Roman"/>
          <w:szCs w:val="24"/>
        </w:rPr>
        <w:lastRenderedPageBreak/>
        <w:t>πληρωμές των υποχρεώσεων α</w:t>
      </w:r>
      <w:r>
        <w:rPr>
          <w:rFonts w:eastAsia="Times New Roman"/>
          <w:szCs w:val="24"/>
        </w:rPr>
        <w:t>υτών των πληγέντων δενδροκαλλιεργητών, γιατί όπως καταλαβαίνετε δεν έχουν εισόδημα για να πληρώσουν αυτές τις υποχρεώσεις τους.</w:t>
      </w:r>
    </w:p>
    <w:p w14:paraId="32620E3D" w14:textId="77777777" w:rsidR="00BE2BDF" w:rsidRDefault="003B0A3A">
      <w:pPr>
        <w:spacing w:before="100" w:beforeAutospacing="1" w:after="100" w:afterAutospacing="1" w:line="600" w:lineRule="auto"/>
        <w:ind w:firstLine="720"/>
        <w:contextualSpacing/>
        <w:jc w:val="both"/>
        <w:rPr>
          <w:rFonts w:eastAsia="Times New Roman"/>
          <w:szCs w:val="24"/>
        </w:rPr>
      </w:pPr>
      <w:r>
        <w:rPr>
          <w:rFonts w:eastAsia="Times New Roman"/>
          <w:szCs w:val="24"/>
        </w:rPr>
        <w:t>Ευχαριστώ.</w:t>
      </w:r>
    </w:p>
    <w:p w14:paraId="32620E3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κύριος Υπουργός έχει τον λόγο.</w:t>
      </w:r>
    </w:p>
    <w:p w14:paraId="32620E3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w:t>
      </w:r>
      <w:r>
        <w:rPr>
          <w:rFonts w:eastAsia="Times New Roman" w:cs="Times New Roman"/>
          <w:b/>
          <w:szCs w:val="24"/>
        </w:rPr>
        <w:t xml:space="preserve">αι Τροφίμων): </w:t>
      </w:r>
      <w:r>
        <w:rPr>
          <w:rFonts w:eastAsia="Times New Roman" w:cs="Times New Roman"/>
          <w:szCs w:val="24"/>
        </w:rPr>
        <w:t xml:space="preserve">Κύριε συνάδελφε, είχαμε πολλές και διαφορετικού χαρακτήρα ζημιές στη συγκεκριμένη περιοχή που αναφέρεστε. </w:t>
      </w:r>
      <w:proofErr w:type="spellStart"/>
      <w:r>
        <w:rPr>
          <w:rFonts w:eastAsia="Times New Roman" w:cs="Times New Roman"/>
          <w:szCs w:val="24"/>
        </w:rPr>
        <w:t>Προξενήθηκαν</w:t>
      </w:r>
      <w:proofErr w:type="spellEnd"/>
      <w:r>
        <w:rPr>
          <w:rFonts w:eastAsia="Times New Roman" w:cs="Times New Roman"/>
          <w:szCs w:val="24"/>
        </w:rPr>
        <w:t xml:space="preserve"> ζημιές από 20 έως 22 Απριλίου του 2017 από παγετό, κυρίως στα κεράσια, αλλά και σε άλλες δενδρώδεις καλλιέργειες. Έγιναν οι</w:t>
      </w:r>
      <w:r>
        <w:rPr>
          <w:rFonts w:eastAsia="Times New Roman" w:cs="Times New Roman"/>
          <w:szCs w:val="24"/>
        </w:rPr>
        <w:t xml:space="preserve"> απαραίτητες επισημάνσεις και αναγγελίες από τις υπηρεσίες του ΕΛΓΑ και ήδη μπήκαμε στη διαδικασία υποβολής των δηλώσεων ζημιάς από τους παραγωγούς.</w:t>
      </w:r>
    </w:p>
    <w:p w14:paraId="32620E40"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για την έγκαιρη ολοκλήρωση της σχετικής διαδικασίας των εκτιμήσεων ήδη ο ΕΛΓΑ αντιμετώπισε το πρόβλημα της έλλειψης εκτιμητών, μέσα από διαδικασίες έκτακτες, και προσέλαβε </w:t>
      </w:r>
      <w:r>
        <w:rPr>
          <w:rFonts w:eastAsia="Times New Roman" w:cs="Times New Roman"/>
          <w:szCs w:val="24"/>
        </w:rPr>
        <w:t xml:space="preserve">διακόσιους </w:t>
      </w:r>
      <w:r>
        <w:rPr>
          <w:rFonts w:eastAsia="Times New Roman" w:cs="Times New Roman"/>
          <w:szCs w:val="24"/>
        </w:rPr>
        <w:t>γεωτεχνικούς με οκτάμηνη απασχόληση, ώστε να έχουμε και τη δυνα</w:t>
      </w:r>
      <w:r>
        <w:rPr>
          <w:rFonts w:eastAsia="Times New Roman" w:cs="Times New Roman"/>
          <w:szCs w:val="24"/>
        </w:rPr>
        <w:t>τότητα της έγκαιρης εκτίμησης.</w:t>
      </w:r>
    </w:p>
    <w:p w14:paraId="32620E41"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Το έργο των εξατομικευμένων εκτιμήσεων θα αρχίσει άμεσα, αφού περάσουν οι δεκαπέντε ημέρες που απαιτούνται για να υποβληθούν οι δηλώσεις. Βεβαίως, θα κοινοποιηθούν τα αντίστοιχα πορίσματα και θα ακολουθήσει η διαδικασία καταβ</w:t>
      </w:r>
      <w:r>
        <w:rPr>
          <w:rFonts w:eastAsia="Times New Roman" w:cs="Times New Roman"/>
          <w:szCs w:val="24"/>
        </w:rPr>
        <w:t xml:space="preserve">ολής των αποζημιώσεων στους ασφαλιστικά ενήμερους παραγωγούς. </w:t>
      </w:r>
    </w:p>
    <w:p w14:paraId="32620E42"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Είχαμε, όμως, παγετό και στην περιοχή της Αλμωπίας στις 28 Μαρτίου, όπου και εκεί </w:t>
      </w:r>
      <w:proofErr w:type="spellStart"/>
      <w:r>
        <w:rPr>
          <w:rFonts w:eastAsia="Times New Roman" w:cs="Times New Roman"/>
          <w:szCs w:val="24"/>
        </w:rPr>
        <w:t>προξενήθηκαν</w:t>
      </w:r>
      <w:proofErr w:type="spellEnd"/>
      <w:r>
        <w:rPr>
          <w:rFonts w:eastAsia="Times New Roman" w:cs="Times New Roman"/>
          <w:szCs w:val="24"/>
        </w:rPr>
        <w:t xml:space="preserve"> ανάλογες ζημιές σε διάφορες δενδρώδεις καλλιέργειες και για αυτές, βεβαίως, θα προχωρήσουμε στις ε</w:t>
      </w:r>
      <w:r>
        <w:rPr>
          <w:rFonts w:eastAsia="Times New Roman" w:cs="Times New Roman"/>
          <w:szCs w:val="24"/>
        </w:rPr>
        <w:t xml:space="preserve">ξατομικευμένες εκτιμήσεις. </w:t>
      </w:r>
    </w:p>
    <w:p w14:paraId="32620E43"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είχαμε στο φυτικό κεφάλαιο τον Γενάρη ζημιές στις δενδρώδεις καλλιέργειες, όπως και τον Φλεβάρη είχαμε επιπτώσεις στην </w:t>
      </w:r>
      <w:proofErr w:type="spellStart"/>
      <w:r>
        <w:rPr>
          <w:rFonts w:eastAsia="Times New Roman" w:cs="Times New Roman"/>
          <w:szCs w:val="24"/>
        </w:rPr>
        <w:t>καρπόπτωση</w:t>
      </w:r>
      <w:proofErr w:type="spellEnd"/>
      <w:r>
        <w:rPr>
          <w:rFonts w:eastAsia="Times New Roman" w:cs="Times New Roman"/>
          <w:szCs w:val="24"/>
        </w:rPr>
        <w:t>. Όμως, τα συγκεκριμένα αίτια δεν καλύπτονται από τον ΕΛΓΑ. Αυτό που κάνουμε εμείς είναι να</w:t>
      </w:r>
      <w:r>
        <w:rPr>
          <w:rFonts w:eastAsia="Times New Roman" w:cs="Times New Roman"/>
          <w:szCs w:val="24"/>
        </w:rPr>
        <w:t xml:space="preserve"> συντάξουμε τους σχετικούς φακέλους, οι οποίοι θα υποβληθούν στην Ευρωπαϊκή Επιτροπή. Είναι αυτά που λέμε ότι θα πληρωθούν από κρατικές ενισχύσεις, τα γνωστά ως ΠΣΕΑ. Είναι μια διαδικασία, όμως, η οποία απαιτεί χρόνο. Βεβαίως, αυτό που έχει γίνει ειδικά τώ</w:t>
      </w:r>
      <w:r>
        <w:rPr>
          <w:rFonts w:eastAsia="Times New Roman" w:cs="Times New Roman"/>
          <w:szCs w:val="24"/>
        </w:rPr>
        <w:t xml:space="preserve">ρα τελευταία είναι ότι αυτός ο χρόνος έχει συντομευθεί στο μισό, γιατί δεν χρειάζεται επανάληψη, δεν χρειάζεται διπλούς ελέγχους. </w:t>
      </w:r>
    </w:p>
    <w:p w14:paraId="32620E44"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ξεκάθαρα ότι για να ενισχυθούν όλοι αυτοί οι παραγωγοί που αναφέρετε και γενικά όλες οι ζημιές, θα πρέπει</w:t>
      </w:r>
      <w:r>
        <w:rPr>
          <w:rFonts w:eastAsia="Times New Roman" w:cs="Times New Roman"/>
          <w:szCs w:val="24"/>
        </w:rPr>
        <w:t>, εκτός των άλλων, η παραγωγή του έτους ζημιάς να έχει ζημιωθεί κατά είδος προϊόντος, σε επίπεδο νομού, τουλάχιστον κατά 30%. Δεν μπορούμε, εάν δεν υπάρχει αυτή η ζημιά, να τον εντάξουμε στον σχετικό φάκελο. Επίσης, πρέπει να τεκμηριώνεται επιστημονικά από</w:t>
      </w:r>
      <w:r>
        <w:rPr>
          <w:rFonts w:eastAsia="Times New Roman" w:cs="Times New Roman"/>
          <w:szCs w:val="24"/>
        </w:rPr>
        <w:t xml:space="preserve"> επιτροπή, η οποία ορίζεται από το Υπουργείο Αγροτικής Ανάπτυξης, η απώλεια της παραγωγής ως αποτέλεσμα δυσμενών καιρικών συνθηκών. </w:t>
      </w:r>
    </w:p>
    <w:p w14:paraId="32620E45"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Αντιλαμβάνεστε ότι αυτές οι διαδικασίες πρέπει να τηρηθούν, για να μπορέσουμε να αιτιολογήσουμε </w:t>
      </w:r>
      <w:r>
        <w:rPr>
          <w:rFonts w:eastAsia="Times New Roman" w:cs="Times New Roman"/>
          <w:szCs w:val="24"/>
        </w:rPr>
        <w:t>-</w:t>
      </w:r>
      <w:r>
        <w:rPr>
          <w:rFonts w:eastAsia="Times New Roman" w:cs="Times New Roman"/>
          <w:szCs w:val="24"/>
        </w:rPr>
        <w:t>και στην Ευρωπαϊκή Επιτροπ</w:t>
      </w:r>
      <w:r>
        <w:rPr>
          <w:rFonts w:eastAsia="Times New Roman" w:cs="Times New Roman"/>
          <w:szCs w:val="24"/>
        </w:rPr>
        <w:t>ή αλλά και βεβαίως στο Υπουργείο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 xml:space="preserve">την καταβολή των αντίστοιχων ενισχύσεων. </w:t>
      </w:r>
    </w:p>
    <w:p w14:paraId="32620E46"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Υπουργού)</w:t>
      </w:r>
    </w:p>
    <w:p w14:paraId="32620E47"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ζημιές του 2016 θα σας πω στη δευτερολογία μου. </w:t>
      </w:r>
    </w:p>
    <w:p w14:paraId="32620E48"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Δελή, έχετε τον λόγο. </w:t>
      </w:r>
    </w:p>
    <w:p w14:paraId="32620E4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Κύριε Υπουργέ, νομίζω ότι και εσείς ομολογήσατε τη μεγάλη καθυστέρηση που υπάρχει στη διαδικασία των αποζημιώσεων στους αγρότες. Βεβαίως, προσπαθήσατε να το δικαιολογήσετε, αλλά α</w:t>
      </w:r>
      <w:r>
        <w:rPr>
          <w:rFonts w:eastAsia="Times New Roman" w:cs="Times New Roman"/>
          <w:szCs w:val="24"/>
        </w:rPr>
        <w:t xml:space="preserve">υτή η καθυστέρηση έτσι και αλλιώς υπάρχει. </w:t>
      </w:r>
    </w:p>
    <w:p w14:paraId="32620E4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Χρησιμοποιήσατε τη φράση «άμεσα θα γίνουν οι εκτιμήσεις», πράγμα που σημαίνει ότι ακόμα δεν έχουν ξεκινήσει. Μιλήσατε, βεβαίως, και για τα ΠΣΕΑ. Εν πάση </w:t>
      </w:r>
      <w:proofErr w:type="spellStart"/>
      <w:r>
        <w:rPr>
          <w:rFonts w:eastAsia="Times New Roman" w:cs="Times New Roman"/>
          <w:szCs w:val="24"/>
        </w:rPr>
        <w:t>περιπτώσει</w:t>
      </w:r>
      <w:proofErr w:type="spellEnd"/>
      <w:r>
        <w:rPr>
          <w:rFonts w:eastAsia="Times New Roman" w:cs="Times New Roman"/>
          <w:szCs w:val="24"/>
        </w:rPr>
        <w:t>, η όλη διαδικασία, όπως είπα και στην αρχική μου</w:t>
      </w:r>
      <w:r>
        <w:rPr>
          <w:rFonts w:eastAsia="Times New Roman" w:cs="Times New Roman"/>
          <w:szCs w:val="24"/>
        </w:rPr>
        <w:t xml:space="preserve"> τοποθέτηση, είναι χρονοβόρα. </w:t>
      </w:r>
    </w:p>
    <w:p w14:paraId="32620E4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Εδώ όμως πρέπει να σας θυμίσουμε, κύριε Υπουργέ, επειδή μας μιλάτε για τον ΕΛΓΑ, τα εξής: Για ποιον ΕΛΓΑ μιλάμε; Για αυτόν που έχει ακόμα απλήρωτους αυτούς τους δενδροκαλλιεργητές για τις περ</w:t>
      </w:r>
      <w:r>
        <w:rPr>
          <w:rFonts w:eastAsia="Times New Roman" w:cs="Times New Roman"/>
          <w:szCs w:val="24"/>
        </w:rPr>
        <w:t>υ</w:t>
      </w:r>
      <w:r>
        <w:rPr>
          <w:rFonts w:eastAsia="Times New Roman" w:cs="Times New Roman"/>
          <w:szCs w:val="24"/>
        </w:rPr>
        <w:t>σινές τους ζημιές, για τις ζημιές</w:t>
      </w:r>
      <w:r>
        <w:rPr>
          <w:rFonts w:eastAsia="Times New Roman" w:cs="Times New Roman"/>
          <w:szCs w:val="24"/>
        </w:rPr>
        <w:t xml:space="preserve"> που έγιναν δηλαδή από χαλάζι και παγετούς από το 2016; Μιλάτε για τον ΕΛΓΑ και για έναν κανονισμό, που και εσείς ομολογήσατε ότι δεν καλύπτει όλες τις ζημιές; </w:t>
      </w:r>
    </w:p>
    <w:p w14:paraId="32620E4C"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Μιλήσατε για την </w:t>
      </w:r>
      <w:proofErr w:type="spellStart"/>
      <w:r>
        <w:rPr>
          <w:rFonts w:eastAsia="Times New Roman" w:cs="Times New Roman"/>
          <w:szCs w:val="24"/>
        </w:rPr>
        <w:t>καρπόδεση</w:t>
      </w:r>
      <w:proofErr w:type="spellEnd"/>
      <w:r>
        <w:rPr>
          <w:rFonts w:eastAsia="Times New Roman" w:cs="Times New Roman"/>
          <w:szCs w:val="24"/>
        </w:rPr>
        <w:t>. Δεν καλύπτει τις ζημιές απ’ όλες τις ζημιογόνες αιτίες όπως θα όφει</w:t>
      </w:r>
      <w:r>
        <w:rPr>
          <w:rFonts w:eastAsia="Times New Roman" w:cs="Times New Roman"/>
          <w:szCs w:val="24"/>
        </w:rPr>
        <w:t xml:space="preserve">λε. </w:t>
      </w:r>
    </w:p>
    <w:p w14:paraId="32620E4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τον ΕΛΓΑ, στον οποίο δεν υπάρχει η παραμικρή, ούτε ίχνος κρατικής χρηματοδότησης; Για να μη μιλήσουμε, βεβαίως, για την </w:t>
      </w:r>
      <w:proofErr w:type="spellStart"/>
      <w:r>
        <w:rPr>
          <w:rFonts w:eastAsia="Times New Roman" w:cs="Times New Roman"/>
          <w:szCs w:val="24"/>
        </w:rPr>
        <w:t>υποστελέχωσή</w:t>
      </w:r>
      <w:proofErr w:type="spellEnd"/>
      <w:r>
        <w:rPr>
          <w:rFonts w:eastAsia="Times New Roman" w:cs="Times New Roman"/>
          <w:szCs w:val="24"/>
        </w:rPr>
        <w:t xml:space="preserve"> του, που συνήθως στελεχώνεται με «μπαλώματα», με συμβασιούχους ορισμένου χρόνου. </w:t>
      </w:r>
    </w:p>
    <w:p w14:paraId="32620E4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Βεβαίως, αυτό έχει σαν απ</w:t>
      </w:r>
      <w:r>
        <w:rPr>
          <w:rFonts w:eastAsia="Times New Roman" w:cs="Times New Roman"/>
          <w:szCs w:val="24"/>
        </w:rPr>
        <w:t xml:space="preserve">οτέλεσμα την πολύ μεγάλη καθυστέρηση των αποζημιώσεων, η οποία αποζημίωση τις περισσότερες φορές, αν όχι όλες, ούτε έγκαιρη είναι ούτε δίκαιη. </w:t>
      </w:r>
    </w:p>
    <w:p w14:paraId="32620E4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Σε αυτόν τον ΕΛΓΑ, κύριε Υπουργέ, οι αγρότες και ιδιαίτερα οι δενδροκαλλιεργητές είναι υποχρεωμένοι να πληρώνουν</w:t>
      </w:r>
      <w:r>
        <w:rPr>
          <w:rFonts w:eastAsia="Times New Roman" w:cs="Times New Roman"/>
          <w:szCs w:val="24"/>
        </w:rPr>
        <w:t xml:space="preserve"> πάρα πολύ «τσουχτερά» ασφάλιστρα. Μιλάμε για 50 έως 60 ευρώ ανά στρέμμα. Πληρώνουν, δηλαδή, κανονικά τα ασφάλιστρά τους όσοι έχουν και μπορούν βέβαια -γιατί μιλήσατε για τις αποζημιώσεις σ</w:t>
      </w:r>
      <w:r>
        <w:rPr>
          <w:rFonts w:eastAsia="Times New Roman" w:cs="Times New Roman"/>
          <w:szCs w:val="24"/>
        </w:rPr>
        <w:t>ε</w:t>
      </w:r>
      <w:r>
        <w:rPr>
          <w:rFonts w:eastAsia="Times New Roman" w:cs="Times New Roman"/>
          <w:szCs w:val="24"/>
        </w:rPr>
        <w:t xml:space="preserve"> αυτούς που είναι ασφαλιστικά ενήμεροι- αλλά τι θα γίνει με αυτούς</w:t>
      </w:r>
      <w:r>
        <w:rPr>
          <w:rFonts w:eastAsia="Times New Roman" w:cs="Times New Roman"/>
          <w:szCs w:val="24"/>
        </w:rPr>
        <w:t xml:space="preserve"> που δεν είναι ασφαλιστικά ενήμεροι; Και γιατί, άραγε, δεν είναι ασφαλιστικά ενήμεροι; Έχετε αναρωτηθεί; </w:t>
      </w:r>
    </w:p>
    <w:p w14:paraId="32620E50"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Να μη μιλήσουμε, βεβαίως, για τα </w:t>
      </w:r>
      <w:proofErr w:type="spellStart"/>
      <w:r>
        <w:rPr>
          <w:rFonts w:eastAsia="Times New Roman" w:cs="Times New Roman"/>
          <w:szCs w:val="24"/>
        </w:rPr>
        <w:t>χρωστούμενα</w:t>
      </w:r>
      <w:proofErr w:type="spellEnd"/>
      <w:r>
        <w:rPr>
          <w:rFonts w:eastAsia="Times New Roman" w:cs="Times New Roman"/>
          <w:szCs w:val="24"/>
        </w:rPr>
        <w:t xml:space="preserve"> στους ίδιους δενδροκαλλιεργητές από το 2015 ακόμα, που αφορούν τις εξισωτικές αποζημιώσεις και την επιστρ</w:t>
      </w:r>
      <w:r>
        <w:rPr>
          <w:rFonts w:eastAsia="Times New Roman" w:cs="Times New Roman"/>
          <w:szCs w:val="24"/>
        </w:rPr>
        <w:t>οφή του φόρου του πετρελαίου από το 2015. Και όλα αυτά την ίδια πάλι στιγμή που έρχονται στα αγροτικά σπίτια τα ειδοποιητήρια πληρωμής των ασφαλιστικών εισφορών. Μιλάμε για κάπου 90 ευρώ τον μήνα.</w:t>
      </w:r>
    </w:p>
    <w:p w14:paraId="32620E51"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Πώς θα τα πληρώσουν αυτά; Με τι εισόδημα; Με αυτό το εισόδη</w:t>
      </w:r>
      <w:r>
        <w:rPr>
          <w:rFonts w:eastAsia="Times New Roman" w:cs="Times New Roman"/>
          <w:bCs/>
          <w:shd w:val="clear" w:color="auto" w:fill="FFFFFF"/>
        </w:rPr>
        <w:t>μα που δεν πήραν και τους το χρωστάτε από πέρ</w:t>
      </w:r>
      <w:r>
        <w:rPr>
          <w:rFonts w:eastAsia="Times New Roman" w:cs="Times New Roman"/>
          <w:bCs/>
          <w:shd w:val="clear" w:color="auto" w:fill="FFFFFF"/>
        </w:rPr>
        <w:t>υ</w:t>
      </w:r>
      <w:r>
        <w:rPr>
          <w:rFonts w:eastAsia="Times New Roman" w:cs="Times New Roman"/>
          <w:bCs/>
          <w:shd w:val="clear" w:color="auto" w:fill="FFFFFF"/>
        </w:rPr>
        <w:t>σι; Με το εισόδημα που περίμεναν ότι θα πάρουν και καταστράφηκε; Για να μην σας πω και ένα καινούρ</w:t>
      </w:r>
      <w:r>
        <w:rPr>
          <w:rFonts w:eastAsia="Times New Roman" w:cs="Times New Roman"/>
          <w:bCs/>
          <w:shd w:val="clear" w:color="auto" w:fill="FFFFFF"/>
        </w:rPr>
        <w:t>γ</w:t>
      </w:r>
      <w:r>
        <w:rPr>
          <w:rFonts w:eastAsia="Times New Roman" w:cs="Times New Roman"/>
          <w:bCs/>
          <w:shd w:val="clear" w:color="auto" w:fill="FFFFFF"/>
        </w:rPr>
        <w:t>ιο στοιχείο, γιατί τώρα που προχωράνε οι δενδροκαλλιεργητές στα αραιώματα στις νοτιότερες περιοχές του Νομού Πέ</w:t>
      </w:r>
      <w:r>
        <w:rPr>
          <w:rFonts w:eastAsia="Times New Roman" w:cs="Times New Roman"/>
          <w:bCs/>
          <w:shd w:val="clear" w:color="auto" w:fill="FFFFFF"/>
        </w:rPr>
        <w:t xml:space="preserve">λλας, στα ροδάκινα κυρίως, διαπιστώνουν ότι τα μισά και περισσότερα από αυτά έχουν ήδη </w:t>
      </w:r>
      <w:proofErr w:type="spellStart"/>
      <w:r>
        <w:rPr>
          <w:rFonts w:eastAsia="Times New Roman" w:cs="Times New Roman"/>
          <w:bCs/>
          <w:shd w:val="clear" w:color="auto" w:fill="FFFFFF"/>
        </w:rPr>
        <w:t>αχρηστευτεί</w:t>
      </w:r>
      <w:proofErr w:type="spellEnd"/>
      <w:r>
        <w:rPr>
          <w:rFonts w:eastAsia="Times New Roman" w:cs="Times New Roman"/>
          <w:bCs/>
          <w:shd w:val="clear" w:color="auto" w:fill="FFFFFF"/>
        </w:rPr>
        <w:t xml:space="preserve">. Άρα το μέγεθος της ζημιάς επεκτείνεται και στο νότιο τμήμα του </w:t>
      </w:r>
      <w:r>
        <w:rPr>
          <w:rFonts w:eastAsia="Times New Roman" w:cs="Times New Roman"/>
          <w:bCs/>
          <w:shd w:val="clear" w:color="auto" w:fill="FFFFFF"/>
        </w:rPr>
        <w:t>ν</w:t>
      </w:r>
      <w:r>
        <w:rPr>
          <w:rFonts w:eastAsia="Times New Roman" w:cs="Times New Roman"/>
          <w:bCs/>
          <w:shd w:val="clear" w:color="auto" w:fill="FFFFFF"/>
        </w:rPr>
        <w:t xml:space="preserve">ομού. </w:t>
      </w:r>
    </w:p>
    <w:p w14:paraId="32620E52"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θα θέλαμε και μία απάντηση σε σχέση με την αναστολή της πληρωμής </w:t>
      </w:r>
      <w:r>
        <w:rPr>
          <w:rFonts w:eastAsia="Times New Roman" w:cs="Times New Roman"/>
          <w:bCs/>
          <w:shd w:val="clear" w:color="auto" w:fill="FFFFFF"/>
        </w:rPr>
        <w:t>όλων των υποχρεώσεων αυτών των δενδροκαλλιεργητών, που ζητήσαμε, από τη στιγμή που δεν έχουν ούτε εισόδημα από την περ</w:t>
      </w:r>
      <w:r>
        <w:rPr>
          <w:rFonts w:eastAsia="Times New Roman" w:cs="Times New Roman"/>
          <w:bCs/>
          <w:shd w:val="clear" w:color="auto" w:fill="FFFFFF"/>
        </w:rPr>
        <w:t>υ</w:t>
      </w:r>
      <w:r>
        <w:rPr>
          <w:rFonts w:eastAsia="Times New Roman" w:cs="Times New Roman"/>
          <w:bCs/>
          <w:shd w:val="clear" w:color="auto" w:fill="FFFFFF"/>
        </w:rPr>
        <w:t xml:space="preserve">σινή χρονιά και, όπως φαίνεται, ούτε θα έχουν από τη φετινή. </w:t>
      </w:r>
    </w:p>
    <w:p w14:paraId="32620E53"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Για να μην μιλήσουμε, </w:t>
      </w:r>
      <w:r>
        <w:rPr>
          <w:rFonts w:eastAsia="Times New Roman"/>
          <w:bCs/>
          <w:shd w:val="clear" w:color="auto" w:fill="FFFFFF"/>
        </w:rPr>
        <w:t>βεβαίως,</w:t>
      </w:r>
      <w:r>
        <w:rPr>
          <w:rFonts w:eastAsia="Times New Roman" w:cs="Times New Roman"/>
          <w:bCs/>
          <w:shd w:val="clear" w:color="auto" w:fill="FFFFFF"/>
        </w:rPr>
        <w:t xml:space="preserve"> και για τα νέα μέτρα και για το ότι θα χρεια</w:t>
      </w:r>
      <w:r>
        <w:rPr>
          <w:rFonts w:eastAsia="Times New Roman" w:cs="Times New Roman"/>
          <w:bCs/>
          <w:shd w:val="clear" w:color="auto" w:fill="FFFFFF"/>
        </w:rPr>
        <w:t xml:space="preserve">στεί από τους ίδιους αυτούς αγρότες να εντείνουν τους αγώνες τους ενάντια στην πολιτική που τους τσακίζει. </w:t>
      </w:r>
    </w:p>
    <w:p w14:paraId="32620E54"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Κύριε Υπουργέ, έχετε τον λόγο. </w:t>
      </w:r>
    </w:p>
    <w:p w14:paraId="32620E55"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ΕΥΑΓΓΕΛΟΣ ΑΠΟΣΤΟΛΟΥ (Υπουργός Αγροτικής Ανάπτυξης και Τροφίμων):</w:t>
      </w:r>
      <w:r>
        <w:rPr>
          <w:rFonts w:eastAsia="Times New Roman" w:cs="Times New Roman"/>
          <w:bCs/>
          <w:shd w:val="clear" w:color="auto" w:fill="FFFFFF"/>
        </w:rPr>
        <w:t xml:space="preserve"> Κύριε συνάδελφε, ο</w:t>
      </w:r>
      <w:r>
        <w:rPr>
          <w:rFonts w:eastAsia="Times New Roman" w:cs="Times New Roman"/>
          <w:bCs/>
          <w:shd w:val="clear" w:color="auto" w:fill="FFFFFF"/>
        </w:rPr>
        <w:t xml:space="preserve"> ΕΛΓΑ </w:t>
      </w:r>
      <w:r>
        <w:rPr>
          <w:rFonts w:eastAsia="Times New Roman"/>
          <w:bCs/>
          <w:shd w:val="clear" w:color="auto" w:fill="FFFFFF"/>
        </w:rPr>
        <w:t>είναι</w:t>
      </w:r>
      <w:r>
        <w:rPr>
          <w:rFonts w:eastAsia="Times New Roman" w:cs="Times New Roman"/>
          <w:bCs/>
          <w:shd w:val="clear" w:color="auto" w:fill="FFFFFF"/>
        </w:rPr>
        <w:t xml:space="preserve"> ένας ασφαλιστικός οργανισμός, ο οποίος λειτουργεί ανταποδοτικά. Άρα με βάση τους </w:t>
      </w:r>
      <w:r>
        <w:rPr>
          <w:rFonts w:eastAsia="Times New Roman"/>
          <w:bCs/>
          <w:shd w:val="clear" w:color="auto" w:fill="FFFFFF"/>
        </w:rPr>
        <w:t>συγκεκριμένους</w:t>
      </w:r>
      <w:r>
        <w:rPr>
          <w:rFonts w:eastAsia="Times New Roman" w:cs="Times New Roman"/>
          <w:bCs/>
          <w:shd w:val="clear" w:color="auto" w:fill="FFFFFF"/>
        </w:rPr>
        <w:t xml:space="preserve"> ασφαλιστικούς κινδύνους που καλύπτει</w:t>
      </w:r>
      <w:r>
        <w:rPr>
          <w:rFonts w:eastAsia="Times New Roman" w:cs="Times New Roman"/>
          <w:bCs/>
          <w:shd w:val="clear" w:color="auto" w:fill="FFFFFF"/>
        </w:rPr>
        <w:t>,</w:t>
      </w:r>
      <w:r>
        <w:rPr>
          <w:rFonts w:eastAsia="Times New Roman" w:cs="Times New Roman"/>
          <w:bCs/>
          <w:shd w:val="clear" w:color="auto" w:fill="FFFFFF"/>
        </w:rPr>
        <w:t xml:space="preserve"> υπάρχει ένα αντίστοιχο ασφάλιστρο. </w:t>
      </w:r>
    </w:p>
    <w:p w14:paraId="32620E56"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Από εκεί και πέρα, το να ξεφύγουμε από αυτές τις δεσμεύσεις </w:t>
      </w:r>
      <w:r>
        <w:rPr>
          <w:rFonts w:eastAsia="Times New Roman"/>
          <w:bCs/>
          <w:shd w:val="clear" w:color="auto" w:fill="FFFFFF"/>
        </w:rPr>
        <w:t>είναι</w:t>
      </w:r>
      <w:r>
        <w:rPr>
          <w:rFonts w:eastAsia="Times New Roman" w:cs="Times New Roman"/>
          <w:bCs/>
          <w:shd w:val="clear" w:color="auto" w:fill="FFFFFF"/>
        </w:rPr>
        <w:t xml:space="preserve"> αδύνατον</w:t>
      </w:r>
      <w:r>
        <w:rPr>
          <w:rFonts w:eastAsia="Times New Roman" w:cs="Times New Roman"/>
          <w:bCs/>
          <w:shd w:val="clear" w:color="auto" w:fill="FFFFFF"/>
        </w:rPr>
        <w:t xml:space="preserve">. Αυτό που σκεφτόμαστε πραγματικά </w:t>
      </w:r>
      <w:r>
        <w:rPr>
          <w:rFonts w:eastAsia="Times New Roman"/>
          <w:bCs/>
          <w:shd w:val="clear" w:color="auto" w:fill="FFFFFF"/>
        </w:rPr>
        <w:t>είναι</w:t>
      </w:r>
      <w:r>
        <w:rPr>
          <w:rFonts w:eastAsia="Times New Roman" w:cs="Times New Roman"/>
          <w:bCs/>
          <w:shd w:val="clear" w:color="auto" w:fill="FFFFFF"/>
        </w:rPr>
        <w:t xml:space="preserve"> να δούμε πώς θα διευρύνουμε τους ασφαλιστικούς κινδύνους, που σημαίνει </w:t>
      </w:r>
      <w:r>
        <w:rPr>
          <w:rFonts w:eastAsia="Times New Roman"/>
          <w:bCs/>
          <w:shd w:val="clear" w:color="auto" w:fill="FFFFFF"/>
        </w:rPr>
        <w:t>βεβαίως</w:t>
      </w:r>
      <w:r>
        <w:rPr>
          <w:rFonts w:eastAsia="Times New Roman" w:cs="Times New Roman"/>
          <w:bCs/>
          <w:shd w:val="clear" w:color="auto" w:fill="FFFFFF"/>
        </w:rPr>
        <w:t xml:space="preserve"> ότι χρειάζεται αντίστοιχη, ανάλογη αναλογιστική μελέτη. Ήδη </w:t>
      </w:r>
      <w:r>
        <w:rPr>
          <w:rFonts w:eastAsia="Times New Roman"/>
          <w:bCs/>
          <w:shd w:val="clear" w:color="auto" w:fill="FFFFFF"/>
        </w:rPr>
        <w:t>έχει</w:t>
      </w:r>
      <w:r>
        <w:rPr>
          <w:rFonts w:eastAsia="Times New Roman" w:cs="Times New Roman"/>
          <w:bCs/>
          <w:shd w:val="clear" w:color="auto" w:fill="FFFFFF"/>
        </w:rPr>
        <w:t xml:space="preserve"> συσταθεί η </w:t>
      </w:r>
      <w:r>
        <w:rPr>
          <w:rFonts w:eastAsia="Times New Roman"/>
          <w:bCs/>
          <w:shd w:val="clear" w:color="auto" w:fill="FFFFFF"/>
        </w:rPr>
        <w:t>συγκεκριμένη</w:t>
      </w:r>
      <w:r>
        <w:rPr>
          <w:rFonts w:eastAsia="Times New Roman" w:cs="Times New Roman"/>
          <w:bCs/>
          <w:shd w:val="clear" w:color="auto" w:fill="FFFFFF"/>
        </w:rPr>
        <w:t xml:space="preserve"> επιτροπή από το Υπουργείο σε συνεννόηση με τον Ε</w:t>
      </w:r>
      <w:r>
        <w:rPr>
          <w:rFonts w:eastAsia="Times New Roman" w:cs="Times New Roman"/>
          <w:bCs/>
          <w:shd w:val="clear" w:color="auto" w:fill="FFFFFF"/>
        </w:rPr>
        <w:t xml:space="preserve">ΛΓΑ, για να προχωρήσουμε. </w:t>
      </w:r>
    </w:p>
    <w:p w14:paraId="32620E57"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Όμως, επιπλέον ασφαλιστικοί κίνδυνοι σημαίνουν οπωσδήποτε και επιπλέον αντίστοιχη ασφαλιστική κάλυψη. Άρα αυτό το κομμάτι </w:t>
      </w:r>
      <w:r>
        <w:rPr>
          <w:rFonts w:eastAsia="Times New Roman"/>
          <w:bCs/>
          <w:shd w:val="clear" w:color="auto" w:fill="FFFFFF"/>
        </w:rPr>
        <w:t>είναι</w:t>
      </w:r>
      <w:r>
        <w:rPr>
          <w:rFonts w:eastAsia="Times New Roman" w:cs="Times New Roman"/>
          <w:bCs/>
          <w:shd w:val="clear" w:color="auto" w:fill="FFFFFF"/>
        </w:rPr>
        <w:t xml:space="preserve"> ένα ζήτημα. Δεν μπορούμε εμείς σήμερα να καλύψουμε </w:t>
      </w:r>
      <w:r>
        <w:rPr>
          <w:rFonts w:eastAsia="Times New Roman" w:cs="Times New Roman"/>
          <w:bCs/>
          <w:shd w:val="clear" w:color="auto" w:fill="FFFFFF"/>
        </w:rPr>
        <w:t>αυτούς</w:t>
      </w:r>
      <w:r>
        <w:rPr>
          <w:rFonts w:eastAsia="Times New Roman" w:cs="Times New Roman"/>
          <w:bCs/>
          <w:shd w:val="clear" w:color="auto" w:fill="FFFFFF"/>
        </w:rPr>
        <w:t xml:space="preserve"> οι οποίοι δεν καλύπτονται από την πλευρά το</w:t>
      </w:r>
      <w:r>
        <w:rPr>
          <w:rFonts w:eastAsia="Times New Roman" w:cs="Times New Roman"/>
          <w:bCs/>
          <w:shd w:val="clear" w:color="auto" w:fill="FFFFFF"/>
        </w:rPr>
        <w:t xml:space="preserve">υ </w:t>
      </w:r>
      <w:r>
        <w:rPr>
          <w:rFonts w:eastAsia="Times New Roman" w:cs="Times New Roman"/>
          <w:bCs/>
          <w:shd w:val="clear" w:color="auto" w:fill="FFFFFF"/>
        </w:rPr>
        <w:t>κ</w:t>
      </w:r>
      <w:r>
        <w:rPr>
          <w:rFonts w:eastAsia="Times New Roman" w:cs="Times New Roman"/>
          <w:bCs/>
          <w:shd w:val="clear" w:color="auto" w:fill="FFFFFF"/>
        </w:rPr>
        <w:t xml:space="preserve">ανονισμού του ΕΛΓΑ. </w:t>
      </w:r>
    </w:p>
    <w:p w14:paraId="32620E58"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Υπάρχει ένα πρόβλημα με αυτούς οι οποίοι δεν έχουν πληρώσει τις αντίστοιχες εισφορές τους. Το τονίζουμε, λοιπόν, για μία ακόμη φορά. Πριν λήξει η χρονιά, δηλαδή πριν υπάρξει η σοδειά για τη </w:t>
      </w:r>
      <w:r>
        <w:rPr>
          <w:rFonts w:eastAsia="Times New Roman"/>
          <w:bCs/>
          <w:shd w:val="clear" w:color="auto" w:fill="FFFFFF"/>
        </w:rPr>
        <w:t>συγκεκριμένη</w:t>
      </w:r>
      <w:r>
        <w:rPr>
          <w:rFonts w:eastAsia="Times New Roman" w:cs="Times New Roman"/>
          <w:bCs/>
          <w:shd w:val="clear" w:color="auto" w:fill="FFFFFF"/>
        </w:rPr>
        <w:t xml:space="preserve"> δραστηριότητα, πρέπει να τρέξ</w:t>
      </w:r>
      <w:r>
        <w:rPr>
          <w:rFonts w:eastAsia="Times New Roman" w:cs="Times New Roman"/>
          <w:bCs/>
          <w:shd w:val="clear" w:color="auto" w:fill="FFFFFF"/>
        </w:rPr>
        <w:t xml:space="preserve">ουν στον ΕΛΓΑ να συνεννοηθούν και να τακτοποιήσουν τις οφειλές τους. Γιατί μόνο εάν </w:t>
      </w:r>
      <w:r>
        <w:rPr>
          <w:rFonts w:eastAsia="Times New Roman"/>
          <w:bCs/>
          <w:shd w:val="clear" w:color="auto" w:fill="FFFFFF"/>
        </w:rPr>
        <w:t>είναι</w:t>
      </w:r>
      <w:r>
        <w:rPr>
          <w:rFonts w:eastAsia="Times New Roman" w:cs="Times New Roman"/>
          <w:bCs/>
          <w:shd w:val="clear" w:color="auto" w:fill="FFFFFF"/>
        </w:rPr>
        <w:t xml:space="preserve"> ασφαλιστικά ενήμεροι, θα μπορέσουν να πάρουν το κομμάτι που αφορά τον κίνδυνο για τον οποίον έχουν ασφαλιστεί. </w:t>
      </w:r>
    </w:p>
    <w:p w14:paraId="32620E59"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Από εκεί και πέρα, όσον αφορά την καθυστέρηση, σας είπ</w:t>
      </w:r>
      <w:r>
        <w:rPr>
          <w:rFonts w:eastAsia="Times New Roman" w:cs="Times New Roman"/>
          <w:bCs/>
          <w:shd w:val="clear" w:color="auto" w:fill="FFFFFF"/>
        </w:rPr>
        <w:t xml:space="preserve">α αυτά τα οποία δεν καλύπτονται. Προσπαθούμε μέσα από τα ΠΣΕΑ να τα αντιμετωπίσουμε σε συνεννόηση </w:t>
      </w:r>
      <w:r>
        <w:rPr>
          <w:rFonts w:eastAsia="Times New Roman"/>
          <w:bCs/>
          <w:shd w:val="clear" w:color="auto" w:fill="FFFFFF"/>
        </w:rPr>
        <w:t>βεβαίως</w:t>
      </w:r>
      <w:r>
        <w:rPr>
          <w:rFonts w:eastAsia="Times New Roman" w:cs="Times New Roman"/>
          <w:bCs/>
          <w:shd w:val="clear" w:color="auto" w:fill="FFFFFF"/>
        </w:rPr>
        <w:t xml:space="preserve"> και με την Ευρωπαϊκή Επιτροπή και εφόσον υπάρχει η δημοσιονομική κάλυψη από το Υπουργείο Οικονομικών. </w:t>
      </w:r>
    </w:p>
    <w:p w14:paraId="32620E5A" w14:textId="77777777" w:rsidR="00BE2BDF" w:rsidRDefault="003B0A3A">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lastRenderedPageBreak/>
        <w:t xml:space="preserve">Εκεί έχουμε συντομεύσει πάρα πολύ τις </w:t>
      </w:r>
      <w:r>
        <w:rPr>
          <w:rFonts w:eastAsia="Times New Roman"/>
          <w:bCs/>
          <w:shd w:val="clear" w:color="auto" w:fill="FFFFFF"/>
        </w:rPr>
        <w:t>διαδικασί</w:t>
      </w:r>
      <w:r>
        <w:rPr>
          <w:rFonts w:eastAsia="Times New Roman"/>
          <w:bCs/>
          <w:shd w:val="clear" w:color="auto" w:fill="FFFFFF"/>
        </w:rPr>
        <w:t xml:space="preserve">ες. Ενώ απαιτούνταν δύο και τρία χρόνια, έχουμε κατέβει στο μισό. Ακόμα και οι πληρωμές του ΕΛΓΑ που καλύπτονται σήμερα, αν θυμούνται οι αγρότες, γίνονταν μέσα σε πάνω από ένα χρόνο. Ήδη έχουμε κατέβει στους έξι με επτά μήνες. </w:t>
      </w:r>
    </w:p>
    <w:p w14:paraId="32620E5B" w14:textId="77777777" w:rsidR="00BE2BDF" w:rsidRDefault="003B0A3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Όσον αφορά τώρα την περιοχή </w:t>
      </w:r>
      <w:r>
        <w:rPr>
          <w:rFonts w:eastAsia="Times New Roman"/>
          <w:bCs/>
          <w:shd w:val="clear" w:color="auto" w:fill="FFFFFF"/>
        </w:rPr>
        <w:t xml:space="preserve">που λέτε, έχουν καταβληθεί το 2016 αποζημιώσεις 3 εκατομμύρια ευρώ στους ασφαλιστικά ενήμερους παραγωγούς. Ο σχεδιασμός είναι εντός του Μαΐου του 2017 ό,τι πορίσματα υπάρχουν έτοιμα από προηγούμενες ζημιές του 2016 να τακτοποιηθούν. </w:t>
      </w:r>
    </w:p>
    <w:p w14:paraId="32620E5C" w14:textId="77777777" w:rsidR="00BE2BDF" w:rsidRDefault="003B0A3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Επίσης, οφείλω να σας </w:t>
      </w:r>
      <w:r>
        <w:rPr>
          <w:rFonts w:eastAsia="Times New Roman"/>
          <w:bCs/>
          <w:shd w:val="clear" w:color="auto" w:fill="FFFFFF"/>
        </w:rPr>
        <w:t xml:space="preserve">πω ότι γενικότερα στην περιοχή –στη </w:t>
      </w:r>
      <w:r>
        <w:rPr>
          <w:rFonts w:eastAsia="Times New Roman"/>
          <w:bCs/>
          <w:shd w:val="clear" w:color="auto" w:fill="FFFFFF"/>
        </w:rPr>
        <w:t>δ</w:t>
      </w:r>
      <w:r>
        <w:rPr>
          <w:rFonts w:eastAsia="Times New Roman"/>
          <w:bCs/>
          <w:shd w:val="clear" w:color="auto" w:fill="FFFFFF"/>
        </w:rPr>
        <w:t xml:space="preserve">υτική Μακεδονία, στην </w:t>
      </w:r>
      <w:r>
        <w:rPr>
          <w:rFonts w:eastAsia="Times New Roman"/>
          <w:bCs/>
          <w:shd w:val="clear" w:color="auto" w:fill="FFFFFF"/>
        </w:rPr>
        <w:t>κ</w:t>
      </w:r>
      <w:r>
        <w:rPr>
          <w:rFonts w:eastAsia="Times New Roman"/>
          <w:bCs/>
          <w:shd w:val="clear" w:color="auto" w:fill="FFFFFF"/>
        </w:rPr>
        <w:t xml:space="preserve">εντρική Μακεδονία, γιατί έχουμε περιοχές που έχουν επιπτώσεις από παγετούς και από χαλαζοπτώσεις– ο </w:t>
      </w:r>
      <w:r>
        <w:rPr>
          <w:rFonts w:eastAsia="Times New Roman"/>
          <w:bCs/>
          <w:shd w:val="clear" w:color="auto" w:fill="FFFFFF"/>
        </w:rPr>
        <w:t>ΕΛΓΑ έχει πληρώσει το 2016 πάνω από 55 εκατομμύρια ευρώ. Άρα γίνονται πληρωμές από τον οργανισμό. Βεβαίως, γίνονται πληρωμές, εφόσον μας το επιτρέπουν τα οικονομικά. Ήδη εμείς σχεδιάζουμε μέχρι τέλος Ιουνίου να κάνουμε πληρωμές περίπου 70 εκατομμυρίων ευρώ</w:t>
      </w:r>
      <w:r>
        <w:rPr>
          <w:rFonts w:eastAsia="Times New Roman"/>
          <w:bCs/>
          <w:shd w:val="clear" w:color="auto" w:fill="FFFFFF"/>
        </w:rPr>
        <w:t xml:space="preserve"> σε όλη την Ελλάδα. </w:t>
      </w:r>
    </w:p>
    <w:p w14:paraId="32620E5D" w14:textId="77777777" w:rsidR="00BE2BDF" w:rsidRDefault="003B0A3A">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 xml:space="preserve">Όπως αντιλαμβάνεστε, προσπαθούμε να είμαστε συνεπείς, αλλά μην ξεχνάτε ότι και αυτές οι πληρωμές χρειάζονται ορισμένες διαδικασίες, οι οποίες απαιτούν έναν χρόνο. Ιδιαίτερα όταν έχουν σχέση με τα ΠΣΕΑ, πρέπει να γίνει εκτίμηση μετά τη </w:t>
      </w:r>
      <w:r>
        <w:rPr>
          <w:rFonts w:eastAsia="Times New Roman"/>
          <w:bCs/>
          <w:shd w:val="clear" w:color="auto" w:fill="FFFFFF"/>
        </w:rPr>
        <w:t xml:space="preserve">συγκομιδή και σε σχέση με τι είχαμε τα προηγούμενα χρόνια, για να μπορέσουμε να βγάλουμε το πραγματικό ποσό της ζημιάς. Από εκεί και πέρα, οι διαδικασίες, όπως σας προανέφερα, απαιτούν και αυτές κάποιο χρόνο. </w:t>
      </w:r>
    </w:p>
    <w:p w14:paraId="32620E5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Ευχαριστούμε.</w:t>
      </w:r>
      <w:r>
        <w:rPr>
          <w:rFonts w:eastAsia="Times New Roman" w:cs="Times New Roman"/>
          <w:szCs w:val="24"/>
        </w:rPr>
        <w:t xml:space="preserve"> </w:t>
      </w:r>
    </w:p>
    <w:p w14:paraId="32620E5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συζητηθεί η τρίτη με αριθμό 770/26-4-2017 επίκαιρη ερώτηση πρώτου κύκλου του Ε΄ Αντιπροέδρου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σχετικά με την ανάγκη στελέχ</w:t>
      </w:r>
      <w:r>
        <w:rPr>
          <w:rFonts w:eastAsia="Times New Roman" w:cs="Times New Roman"/>
          <w:szCs w:val="24"/>
        </w:rPr>
        <w:t>ωσης και λειτουργίας του Πολυδύναμου Περιφερειακού Ιατρείου Λίνδου Ρόδου.</w:t>
      </w:r>
    </w:p>
    <w:p w14:paraId="32620E60"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έχετε τον λόγο για δύο λεπτά. </w:t>
      </w:r>
    </w:p>
    <w:p w14:paraId="32620E61"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Ευχαριστώ, κύριε Πρόεδρε. </w:t>
      </w:r>
    </w:p>
    <w:p w14:paraId="32620E62"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Κύριε Υπουργέ, επανέρχομαι στο θέμα αυτό μετά από μία προ</w:t>
      </w:r>
      <w:r>
        <w:rPr>
          <w:rFonts w:eastAsia="Times New Roman" w:cs="Times New Roman"/>
          <w:szCs w:val="24"/>
        </w:rPr>
        <w:t>ηγούμενη ερώτηση που είχα κάνει και σας είχα πει ότι πρέπει να καλυφθεί οπωσδήποτε το ιατρείο της Λίνδου, διότι ο μοναδικός ιατρός που είναι εκεί δεν επαρκεί και όλα τα μηχανήματα είναι μέσα στα κουτιά και δεν χρησιμοποιούνται. Σας είχα πει ότι δεν υπάρχει</w:t>
      </w:r>
      <w:r>
        <w:rPr>
          <w:rFonts w:eastAsia="Times New Roman" w:cs="Times New Roman"/>
          <w:szCs w:val="24"/>
        </w:rPr>
        <w:t xml:space="preserve"> νοσηλευτής. Δεν υπάρχει οργανισμός. Δεν υπάρχει τίποτα. </w:t>
      </w:r>
    </w:p>
    <w:p w14:paraId="32620E63"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 πει, όμως, ότι πέραν του προβλήματος της Λίνδου για τους κατοίκους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και πρόβλημα </w:t>
      </w:r>
      <w:r>
        <w:rPr>
          <w:rFonts w:eastAsia="Times New Roman" w:cs="Times New Roman"/>
          <w:szCs w:val="24"/>
        </w:rPr>
        <w:t xml:space="preserve">για τον </w:t>
      </w:r>
      <w:r>
        <w:rPr>
          <w:rFonts w:eastAsia="Times New Roman" w:cs="Times New Roman"/>
          <w:szCs w:val="24"/>
        </w:rPr>
        <w:t>τουρισμ</w:t>
      </w:r>
      <w:r>
        <w:rPr>
          <w:rFonts w:eastAsia="Times New Roman" w:cs="Times New Roman"/>
          <w:szCs w:val="24"/>
        </w:rPr>
        <w:t>ό</w:t>
      </w:r>
      <w:r>
        <w:rPr>
          <w:rFonts w:eastAsia="Times New Roman" w:cs="Times New Roman"/>
          <w:szCs w:val="24"/>
        </w:rPr>
        <w:t xml:space="preserve">. Εκατομμύρια τουρίστες περνούν από τη Λίνδο, γιατί περίπου όσοι πηγαίνουν στη Ρόδο επισκέπτονται τη Λίνδο, και βεβαίως η χώρα δυσφημείται. </w:t>
      </w:r>
    </w:p>
    <w:p w14:paraId="32620E64"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Δυστυχώς, όμως, η δυσφήμιση έγινε από εμάς τους ίδιους. Έχω πρωτοσέλιδο μιας από τις μεγαλύτερες εφημερίδες της Ρόδ</w:t>
      </w:r>
      <w:r>
        <w:rPr>
          <w:rFonts w:eastAsia="Times New Roman" w:cs="Times New Roman"/>
          <w:szCs w:val="24"/>
        </w:rPr>
        <w:t xml:space="preserve">ου και </w:t>
      </w:r>
      <w:r>
        <w:rPr>
          <w:rFonts w:eastAsia="Times New Roman" w:cs="Times New Roman"/>
          <w:szCs w:val="24"/>
        </w:rPr>
        <w:t xml:space="preserve">γενικά </w:t>
      </w:r>
      <w:r>
        <w:rPr>
          <w:rFonts w:eastAsia="Times New Roman" w:cs="Times New Roman"/>
          <w:szCs w:val="24"/>
        </w:rPr>
        <w:t>της Δωδεκανήσου</w:t>
      </w:r>
      <w:r>
        <w:rPr>
          <w:rFonts w:eastAsia="Times New Roman" w:cs="Times New Roman"/>
          <w:szCs w:val="24"/>
        </w:rPr>
        <w:t xml:space="preserve">, </w:t>
      </w:r>
      <w:r>
        <w:rPr>
          <w:rFonts w:eastAsia="Times New Roman" w:cs="Times New Roman"/>
          <w:szCs w:val="24"/>
        </w:rPr>
        <w:lastRenderedPageBreak/>
        <w:t xml:space="preserve">που θα </w:t>
      </w:r>
      <w:r>
        <w:rPr>
          <w:rFonts w:eastAsia="Times New Roman" w:cs="Times New Roman"/>
          <w:szCs w:val="24"/>
        </w:rPr>
        <w:t>καταθέσω για τα Πρακτικά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 οποίο </w:t>
      </w:r>
      <w:r>
        <w:rPr>
          <w:rFonts w:eastAsia="Times New Roman" w:cs="Times New Roman"/>
          <w:szCs w:val="24"/>
        </w:rPr>
        <w:t>γράφει: «Πέρα βρέχει για τους αρμοδίους. Τραυματίστηκε Αμερικανίδα τουρίστρια και την περιέθαλψαν Γάλλοι πυροσβέστες. Για μία ακόμη φορά αποδεικνύεται ότι το κράτος των Αθηνών όχι μό</w:t>
      </w:r>
      <w:r>
        <w:rPr>
          <w:rFonts w:eastAsia="Times New Roman" w:cs="Times New Roman"/>
          <w:szCs w:val="24"/>
        </w:rPr>
        <w:t>νο δεν βοηθάει τη Ρόδο, αλλά την υπονομεύει κιόλας. Για την Αμερικανίδα τουρίστρια που τραυματίστηκε δεν υπήρχε άνθρωπος να της προσφέρει τις πρώτες βοήθειες. Ευτυχώς</w:t>
      </w:r>
      <w:r>
        <w:rPr>
          <w:rFonts w:eastAsia="Times New Roman" w:cs="Times New Roman"/>
          <w:szCs w:val="24"/>
        </w:rPr>
        <w:t xml:space="preserve"> </w:t>
      </w:r>
      <w:r>
        <w:rPr>
          <w:rFonts w:eastAsia="Times New Roman" w:cs="Times New Roman"/>
          <w:szCs w:val="24"/>
        </w:rPr>
        <w:t xml:space="preserve">επενέβη γκρουπ Γάλλων πυροσβεστών». </w:t>
      </w:r>
    </w:p>
    <w:p w14:paraId="32620E65"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Αυτό μεταδόθηκε και από τα ξένα πρακτορεία και από αυτά που ανταγωνίζονται τη χώρα. Αντιλαμβάνεστε ότι το πρόβλημα είναι εθνικό πια. Δεν είναι μόνο τοπικό. </w:t>
      </w:r>
    </w:p>
    <w:p w14:paraId="32620E66"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Επικοινώνησα με τον γιατρό, ο οποίος πέραν των άλλων μου είπε </w:t>
      </w:r>
      <w:r>
        <w:rPr>
          <w:rFonts w:eastAsia="Times New Roman" w:cs="Times New Roman"/>
          <w:szCs w:val="24"/>
        </w:rPr>
        <w:t>πως</w:t>
      </w:r>
      <w:r>
        <w:rPr>
          <w:rFonts w:eastAsia="Times New Roman" w:cs="Times New Roman"/>
          <w:szCs w:val="24"/>
        </w:rPr>
        <w:t>, παρ’ ότι είναι μόνος του, δώδεκα</w:t>
      </w:r>
      <w:r>
        <w:rPr>
          <w:rFonts w:eastAsia="Times New Roman" w:cs="Times New Roman"/>
          <w:szCs w:val="24"/>
        </w:rPr>
        <w:t xml:space="preserve"> φορές τον μήνα φεύγει, λέει, το μεσημέρι στη 13.30΄ για να εφημερεύσει στο Νοσοκομείο Ρόδου. Οι γιατροί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εφημερεύουν στο </w:t>
      </w:r>
      <w:r>
        <w:rPr>
          <w:rFonts w:eastAsia="Times New Roman" w:cs="Times New Roman"/>
          <w:szCs w:val="24"/>
        </w:rPr>
        <w:t>ν</w:t>
      </w:r>
      <w:r>
        <w:rPr>
          <w:rFonts w:eastAsia="Times New Roman" w:cs="Times New Roman"/>
          <w:szCs w:val="24"/>
        </w:rPr>
        <w:t xml:space="preserve">οσοκομείο, διότι προφανώς </w:t>
      </w:r>
      <w:r>
        <w:rPr>
          <w:rFonts w:eastAsia="Times New Roman" w:cs="Times New Roman"/>
          <w:szCs w:val="24"/>
        </w:rPr>
        <w:t xml:space="preserve">οι γιατροί του νοσοκομείου </w:t>
      </w:r>
      <w:r>
        <w:rPr>
          <w:rFonts w:eastAsia="Times New Roman" w:cs="Times New Roman"/>
          <w:szCs w:val="24"/>
        </w:rPr>
        <w:t>δεν φτάνουν, είναι λίγοι. Αυτό μου το είπε ο γιατρός, ότι φεύγ</w:t>
      </w:r>
      <w:r>
        <w:rPr>
          <w:rFonts w:eastAsia="Times New Roman" w:cs="Times New Roman"/>
          <w:szCs w:val="24"/>
        </w:rPr>
        <w:t xml:space="preserve">ει δώδεκα φορές τον μήνα. </w:t>
      </w:r>
    </w:p>
    <w:p w14:paraId="32620E67"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14:paraId="32620E68"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αυτό μου το είπε ο γιατρός. </w:t>
      </w:r>
    </w:p>
    <w:p w14:paraId="32620E6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Εκείνο, λοιπόν, που έχει σημασία είναι να καλύπτεται πλήρως η περιοχή, δεδομένου μάλιστα ότι γι</w:t>
      </w:r>
      <w:r>
        <w:rPr>
          <w:rFonts w:eastAsia="Times New Roman" w:cs="Times New Roman"/>
          <w:szCs w:val="24"/>
        </w:rPr>
        <w:t xml:space="preserve">α τη συγκεκριμένη τραυματία –έζησε τελικά- περίμεναν είκοσι </w:t>
      </w:r>
      <w:r>
        <w:rPr>
          <w:rFonts w:eastAsia="Times New Roman" w:cs="Times New Roman"/>
          <w:szCs w:val="24"/>
        </w:rPr>
        <w:lastRenderedPageBreak/>
        <w:t xml:space="preserve">λεπτά να έρθει το ασθενοφόρο από το πλησιέστερο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που είναι στον Αρχάγγελο. </w:t>
      </w:r>
    </w:p>
    <w:p w14:paraId="32620E6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λοιπόν, το οξύτατο πρόβλημα που υπάρχει. Το πρώτο που μπορούμε να κάνουμε είναι να υπάρχει </w:t>
      </w:r>
      <w:r>
        <w:rPr>
          <w:rFonts w:eastAsia="Times New Roman" w:cs="Times New Roman"/>
          <w:szCs w:val="24"/>
        </w:rPr>
        <w:t xml:space="preserve">γιατρός εκεί είκοσι τέσσερις ώρες. Τουλάχιστον, να γίνει αυτό. Οπότε, η ερώτησή μου, όπως αντιλαμβάνεστε, έχει εποικοδομητικό και όχι τον συνήθη </w:t>
      </w:r>
      <w:r>
        <w:rPr>
          <w:rFonts w:eastAsia="Times New Roman" w:cs="Times New Roman"/>
          <w:szCs w:val="24"/>
        </w:rPr>
        <w:t xml:space="preserve">αντιπολιτευτικό </w:t>
      </w:r>
      <w:r>
        <w:rPr>
          <w:rFonts w:eastAsia="Times New Roman" w:cs="Times New Roman"/>
          <w:szCs w:val="24"/>
        </w:rPr>
        <w:t xml:space="preserve">χαρακτήρα. </w:t>
      </w:r>
    </w:p>
    <w:p w14:paraId="32620E6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Αντιπρόεδρε. </w:t>
      </w:r>
    </w:p>
    <w:p w14:paraId="32620E6C"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Κύριε Υπουργέ, έ</w:t>
      </w:r>
      <w:r>
        <w:rPr>
          <w:rFonts w:eastAsia="Times New Roman" w:cs="Times New Roman"/>
          <w:szCs w:val="24"/>
        </w:rPr>
        <w:t xml:space="preserve">χετε τον λόγο για τρία λεπτά </w:t>
      </w:r>
    </w:p>
    <w:p w14:paraId="32620E6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Ευχαριστώ, κύριε Πρόεδρε. </w:t>
      </w:r>
    </w:p>
    <w:p w14:paraId="32620E6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Αγαπητέ συνάδελφε, έχουμε</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ξανασυζητήσει προβλήματα στελέχωσης δομών πρωτοβάθμιας φροντίδας στη Ρόδο. Η εικόνα που έχουμε για το συγκεκριμένο Περιφερειακό Ιατ</w:t>
      </w:r>
      <w:r>
        <w:rPr>
          <w:rFonts w:eastAsia="Times New Roman" w:cs="Times New Roman"/>
          <w:szCs w:val="24"/>
        </w:rPr>
        <w:t xml:space="preserve">ρείο της Λίνδου είναι ότι αυτή τη στιγμή είναι στελεχωμένο με δύο ειδικευμένους γενικούς ιατρούς, η μία εκ των οποίων καλύπτει την Κοινότητα </w:t>
      </w:r>
      <w:proofErr w:type="spellStart"/>
      <w:r>
        <w:rPr>
          <w:rFonts w:eastAsia="Times New Roman" w:cs="Times New Roman"/>
          <w:szCs w:val="24"/>
        </w:rPr>
        <w:t>Λάρδου</w:t>
      </w:r>
      <w:proofErr w:type="spellEnd"/>
      <w:r>
        <w:rPr>
          <w:rFonts w:eastAsia="Times New Roman" w:cs="Times New Roman"/>
          <w:szCs w:val="24"/>
        </w:rPr>
        <w:t xml:space="preserve">. Τα ονόματά τους είναι διαθέσιμα. </w:t>
      </w:r>
    </w:p>
    <w:p w14:paraId="32620E6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Άρα για ένα περιφερειακό ιατρείο -θεσμικά δεν έχει την ιδιότητα του πολυδ</w:t>
      </w:r>
      <w:r>
        <w:rPr>
          <w:rFonts w:eastAsia="Times New Roman" w:cs="Times New Roman"/>
          <w:szCs w:val="24"/>
        </w:rPr>
        <w:t xml:space="preserve">ύναμου περιφερειακού ιατρείου- θεωρώ ότι είναι η καλύτερη δυνατή στελέχωση. Προφανώς, αυτές οι περιοχές τη διάρκεια της τουριστικής περιόδου δέχονται πολύ μεγαλύτερη πίεση και οι ανάγκες αξιόπιστης υγειονομικής φροντίδας είναι πολύ αυξημένες. </w:t>
      </w:r>
    </w:p>
    <w:p w14:paraId="32620E70" w14:textId="77777777" w:rsidR="00BE2BDF" w:rsidRDefault="003B0A3A">
      <w:pPr>
        <w:spacing w:line="600" w:lineRule="auto"/>
        <w:ind w:firstLine="720"/>
        <w:contextualSpacing/>
        <w:jc w:val="both"/>
        <w:rPr>
          <w:rFonts w:eastAsia="Times New Roman" w:cs="Times New Roman"/>
          <w:szCs w:val="24"/>
        </w:rPr>
      </w:pPr>
      <w:r w:rsidRPr="00B97741">
        <w:rPr>
          <w:rFonts w:eastAsia="Times New Roman" w:cs="Times New Roman"/>
          <w:color w:val="000000" w:themeColor="text1"/>
          <w:szCs w:val="24"/>
        </w:rPr>
        <w:lastRenderedPageBreak/>
        <w:t>Κατά την άπο</w:t>
      </w:r>
      <w:r w:rsidRPr="00B97741">
        <w:rPr>
          <w:rFonts w:eastAsia="Times New Roman" w:cs="Times New Roman"/>
          <w:color w:val="000000" w:themeColor="text1"/>
          <w:szCs w:val="24"/>
        </w:rPr>
        <w:t xml:space="preserve">ψή μου, αυτό </w:t>
      </w:r>
      <w:r>
        <w:rPr>
          <w:rFonts w:eastAsia="Times New Roman" w:cs="Times New Roman"/>
          <w:szCs w:val="24"/>
        </w:rPr>
        <w:t xml:space="preserve">είναι μια μεγάλη πρόκληση για όλη τη χώρα και για όλη τη νησιωτική περιοχή. Είναι απολύτως εύλογη η απαίτηση να έχουμε ασφαλείς υπηρεσίες προς τους επισκέπτες της χώρας, όπως φυσικά και προς τους μόνιμους κατοίκους. </w:t>
      </w:r>
    </w:p>
    <w:p w14:paraId="32620E71"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Η γεωμορφολογία της χώρας </w:t>
      </w:r>
      <w:r>
        <w:rPr>
          <w:rFonts w:eastAsia="Times New Roman" w:cs="Times New Roman"/>
          <w:szCs w:val="24"/>
        </w:rPr>
        <w:t>μας και η ιδιαιτερότητά της νομίζω ότι θα δημιουργεί πάντα δυσκολίες και προβλήματα στην έγκαιρη αντιμετώπιση περιστατικών. Νομίζω ότι είναι μια μεγάλη πρόκληση, όχι μόνο για το πολιτικό σύστημα αλλά και συνολικά για τη λειτουργία του κράτους, να μπορέσουμ</w:t>
      </w:r>
      <w:r>
        <w:rPr>
          <w:rFonts w:eastAsia="Times New Roman" w:cs="Times New Roman"/>
          <w:szCs w:val="24"/>
        </w:rPr>
        <w:t xml:space="preserve">ε αυτή τη δύσκολη περίοδο της κρίσης </w:t>
      </w:r>
      <w:r>
        <w:rPr>
          <w:rFonts w:eastAsia="Times New Roman" w:cs="Times New Roman"/>
          <w:szCs w:val="24"/>
        </w:rPr>
        <w:t>-</w:t>
      </w:r>
      <w:r>
        <w:rPr>
          <w:rFonts w:eastAsia="Times New Roman" w:cs="Times New Roman"/>
          <w:szCs w:val="24"/>
        </w:rPr>
        <w:t>αλλά και μετά από αυτή</w:t>
      </w:r>
      <w:r>
        <w:rPr>
          <w:rFonts w:eastAsia="Times New Roman" w:cs="Times New Roman"/>
          <w:szCs w:val="24"/>
        </w:rPr>
        <w:t>-</w:t>
      </w:r>
      <w:r>
        <w:rPr>
          <w:rFonts w:eastAsia="Times New Roman" w:cs="Times New Roman"/>
          <w:szCs w:val="24"/>
        </w:rPr>
        <w:t xml:space="preserve"> να δώσουμε ένα πλέγμα κινήτρων για την προσέλκυση ιδιαίτερα εξειδικευμένων επιστημόνων και δη γιατρών στις νησιωτικές και δυσπρόσιτες περιοχές.</w:t>
      </w:r>
    </w:p>
    <w:p w14:paraId="32620E72"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Με τα μέχρι τώρα </w:t>
      </w:r>
      <w:proofErr w:type="spellStart"/>
      <w:r>
        <w:rPr>
          <w:rFonts w:eastAsia="Times New Roman" w:cs="Times New Roman"/>
          <w:szCs w:val="24"/>
        </w:rPr>
        <w:t>νομοθετηθέντα</w:t>
      </w:r>
      <w:proofErr w:type="spellEnd"/>
      <w:r>
        <w:rPr>
          <w:rFonts w:eastAsia="Times New Roman" w:cs="Times New Roman"/>
          <w:szCs w:val="24"/>
        </w:rPr>
        <w:t xml:space="preserve"> μέτρα δεν έχουμε κα</w:t>
      </w:r>
      <w:r>
        <w:rPr>
          <w:rFonts w:eastAsia="Times New Roman" w:cs="Times New Roman"/>
          <w:szCs w:val="24"/>
        </w:rPr>
        <w:t xml:space="preserve">ταφέρει πάντα να πετύχουμε το καλύτερο δυνατό αποτέλεσμα. Αυτό είναι αλήθεια. Έχουν γίνει μεγάλες προσπάθειες, έχουν δοθεί επιπλέον οικονομικά κίνητρα, έχουν δοθεί κοινωνικές παροχές σε συνεννόηση με την αυτοδιοίκηση, έχει βελτιωθεί η κάλυψη σε πάρα πολλά </w:t>
      </w:r>
      <w:r>
        <w:rPr>
          <w:rFonts w:eastAsia="Times New Roman" w:cs="Times New Roman"/>
          <w:szCs w:val="24"/>
        </w:rPr>
        <w:t xml:space="preserve">νησιά, τα οποία για μεγάλο διάστημα είχαν κενό ιατρικής παρουσίας, αλλά ότι υπάρχει πρόβλημα, υπάρχει. </w:t>
      </w:r>
    </w:p>
    <w:p w14:paraId="32620E73"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Αυτό, λοιπόν, για το οποίο εγώ έχω τη διαβεβαίωση είναι ότι</w:t>
      </w:r>
      <w:r>
        <w:rPr>
          <w:rFonts w:eastAsia="Times New Roman" w:cs="Times New Roman"/>
          <w:szCs w:val="24"/>
        </w:rPr>
        <w:t>,</w:t>
      </w:r>
      <w:r>
        <w:rPr>
          <w:rFonts w:eastAsia="Times New Roman" w:cs="Times New Roman"/>
          <w:szCs w:val="24"/>
        </w:rPr>
        <w:t xml:space="preserve"> κατ’ αρχάς, υπάρχει περιοδική κάλυψη αναγκών και από το προσωπικό του Κέντρου Υγείας Αρ</w:t>
      </w:r>
      <w:r>
        <w:rPr>
          <w:rFonts w:eastAsia="Times New Roman" w:cs="Times New Roman"/>
          <w:szCs w:val="24"/>
        </w:rPr>
        <w:lastRenderedPageBreak/>
        <w:t xml:space="preserve">χαγγέλου και, προφανώς, σε συνεννόηση με το ΕΚΑΒ της Ρόδου και με το </w:t>
      </w:r>
      <w:r>
        <w:rPr>
          <w:rFonts w:eastAsia="Times New Roman" w:cs="Times New Roman"/>
          <w:szCs w:val="24"/>
        </w:rPr>
        <w:t>ν</w:t>
      </w:r>
      <w:r>
        <w:rPr>
          <w:rFonts w:eastAsia="Times New Roman" w:cs="Times New Roman"/>
          <w:szCs w:val="24"/>
        </w:rPr>
        <w:t>οσοκομείο, το οποίο είναι από τα καλύτερα, κατά την άποψή μου, νοσοκομεία της περιφέρειας, οι συνο</w:t>
      </w:r>
      <w:r>
        <w:rPr>
          <w:rFonts w:eastAsia="Times New Roman" w:cs="Times New Roman"/>
          <w:szCs w:val="24"/>
        </w:rPr>
        <w:t>λικές υπηρεσίες που παρέχονται και στους μόνιμους κατοίκους και στους πολλούς, ευτυχώς, επισκέπτες είναι αξιοπρεπείς. Πάντα θα υπάρχουν δυσκολίες, όταν μάλιστα συμβούν σε μια περιοχή σχετικά απομακρυσμένη.</w:t>
      </w:r>
    </w:p>
    <w:p w14:paraId="32620E74"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Αυτό το οποίο κάνουμε τώρα είναι μια προσπάθεια να</w:t>
      </w:r>
      <w:r>
        <w:rPr>
          <w:rFonts w:eastAsia="Times New Roman" w:cs="Times New Roman"/>
          <w:szCs w:val="24"/>
        </w:rPr>
        <w:t xml:space="preserve"> ενισχύσουμε τη λειτουργία του ΕΚΑΒ και των </w:t>
      </w:r>
      <w:proofErr w:type="spellStart"/>
      <w:r>
        <w:rPr>
          <w:rFonts w:eastAsia="Times New Roman" w:cs="Times New Roman"/>
          <w:szCs w:val="24"/>
        </w:rPr>
        <w:t>αεροδιακομιδών</w:t>
      </w:r>
      <w:proofErr w:type="spellEnd"/>
      <w:r>
        <w:rPr>
          <w:rFonts w:eastAsia="Times New Roman" w:cs="Times New Roman"/>
          <w:szCs w:val="24"/>
        </w:rPr>
        <w:t xml:space="preserve"> και των πλωτών διακομιδών στο Αιγαίο συνολικά. Στη Ρόδο δεν υπήρχε πρόβλημα, διότι εκεί υπήρχε πάντα βάση </w:t>
      </w:r>
      <w:proofErr w:type="spellStart"/>
      <w:r>
        <w:rPr>
          <w:rFonts w:eastAsia="Times New Roman" w:cs="Times New Roman"/>
          <w:szCs w:val="24"/>
        </w:rPr>
        <w:t>αεροδιακομιδών</w:t>
      </w:r>
      <w:proofErr w:type="spellEnd"/>
      <w:r>
        <w:rPr>
          <w:rFonts w:eastAsia="Times New Roman" w:cs="Times New Roman"/>
          <w:szCs w:val="24"/>
        </w:rPr>
        <w:t xml:space="preserve">. Τώρα έχουμε μια δεύτερη βάση στη Σύρο και προσανατολιζόμαστε για μια τρίτη </w:t>
      </w:r>
      <w:r>
        <w:rPr>
          <w:rFonts w:eastAsia="Times New Roman" w:cs="Times New Roman"/>
          <w:szCs w:val="24"/>
        </w:rPr>
        <w:t xml:space="preserve">στο βορειανατολικό Αιγαίο, μάλλον στη Μυτιλήνη. Με αυτόν τον τρόπο θα αυξήσουμε την </w:t>
      </w:r>
      <w:proofErr w:type="spellStart"/>
      <w:r>
        <w:rPr>
          <w:rFonts w:eastAsia="Times New Roman" w:cs="Times New Roman"/>
          <w:szCs w:val="24"/>
        </w:rPr>
        <w:t>ανταποκρισιμότητα</w:t>
      </w:r>
      <w:proofErr w:type="spellEnd"/>
      <w:r>
        <w:rPr>
          <w:rFonts w:eastAsia="Times New Roman" w:cs="Times New Roman"/>
          <w:szCs w:val="24"/>
        </w:rPr>
        <w:t xml:space="preserve"> του συστήματος για τη γρήγορη αντιμετώπιση επειγόντων περιστατικών. </w:t>
      </w:r>
    </w:p>
    <w:p w14:paraId="32620E75"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το σύστημα της τηλεϊατρικής, το οποίο εφαρμόζεται τώρα σε κάποια απομονωμένα </w:t>
      </w:r>
      <w:r>
        <w:rPr>
          <w:rFonts w:eastAsia="Times New Roman" w:cs="Times New Roman"/>
          <w:szCs w:val="24"/>
        </w:rPr>
        <w:t xml:space="preserve">νησιά με πολύ ανεπαρκή υγειονομική παρουσία, σε συνεννόηση με τη Β΄ ΥΠΕ. </w:t>
      </w:r>
    </w:p>
    <w:p w14:paraId="32620E76"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Αυτό το οποίο, κυρίως, προωθούμε είναι την ανάπτυξη ενός νέου μοντέλου πρωτοβάθμιας φροντίδας υγείας. Θα έχουμε, πιστεύω, τη δυνατότητα να το συζητήσουμε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νομοθετικού </w:t>
      </w:r>
      <w:r>
        <w:rPr>
          <w:rFonts w:eastAsia="Times New Roman" w:cs="Times New Roman"/>
          <w:szCs w:val="24"/>
        </w:rPr>
        <w:t>έργου το επόμενο διάστημα.</w:t>
      </w:r>
    </w:p>
    <w:p w14:paraId="32620E77"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ότι ειδικά για τα Δωδεκάνησα έχει προβλεφθεί η ανάπτυξη τεσσάρων </w:t>
      </w:r>
      <w:r>
        <w:rPr>
          <w:rFonts w:eastAsia="Times New Roman" w:cs="Times New Roman"/>
          <w:szCs w:val="24"/>
        </w:rPr>
        <w:t>τοπικών μονάδων υγείας</w:t>
      </w:r>
      <w:r>
        <w:rPr>
          <w:rFonts w:eastAsia="Times New Roman" w:cs="Times New Roman"/>
          <w:szCs w:val="24"/>
        </w:rPr>
        <w:t>. Έχουμε ξανασυζητήσει πώς είναι στελεχωμένες αυτές.</w:t>
      </w:r>
    </w:p>
    <w:p w14:paraId="32620E78"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Έχετε και τη δευτερολογία σας, κύριε Υπουργέ.</w:t>
      </w:r>
    </w:p>
    <w:p w14:paraId="32620E7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ΑΝ</w:t>
      </w:r>
      <w:r>
        <w:rPr>
          <w:rFonts w:eastAsia="Times New Roman" w:cs="Times New Roman"/>
          <w:b/>
          <w:szCs w:val="24"/>
        </w:rPr>
        <w:t xml:space="preserve">ΔΡΕΑΣ ΞΑΝΘΟΣ (Υπουργός Υγείας): </w:t>
      </w:r>
      <w:r>
        <w:rPr>
          <w:rFonts w:eastAsia="Times New Roman" w:cs="Times New Roman"/>
          <w:szCs w:val="24"/>
        </w:rPr>
        <w:t>Τελειώνω, κύριε Πρόεδρε.</w:t>
      </w:r>
    </w:p>
    <w:p w14:paraId="32620E7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Τέσσερις </w:t>
      </w:r>
      <w:r>
        <w:rPr>
          <w:rFonts w:eastAsia="Times New Roman" w:cs="Times New Roman"/>
          <w:szCs w:val="24"/>
        </w:rPr>
        <w:t>τοπικές μονάδες υγείας</w:t>
      </w:r>
      <w:r>
        <w:rPr>
          <w:rFonts w:eastAsia="Times New Roman" w:cs="Times New Roman"/>
          <w:szCs w:val="24"/>
        </w:rPr>
        <w:t xml:space="preserve"> προβλέπονται για τη Ρόδο. Νομίζω ότι αυτές θα συνεισφέρουν επιπλέον στη σημερινή λειτουργία των δομών πρωτοβάθμιας φροντίδας. Τρεις είναι για την Κω, η μια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πό αυτές θα ενσωματωθεί στο Κέντρο Υγείας </w:t>
      </w:r>
      <w:proofErr w:type="spellStart"/>
      <w:r>
        <w:rPr>
          <w:rFonts w:eastAsia="Times New Roman" w:cs="Times New Roman"/>
          <w:szCs w:val="24"/>
        </w:rPr>
        <w:t>Αντιμάχειας</w:t>
      </w:r>
      <w:proofErr w:type="spellEnd"/>
      <w:r>
        <w:rPr>
          <w:rFonts w:eastAsia="Times New Roman" w:cs="Times New Roman"/>
          <w:szCs w:val="24"/>
        </w:rPr>
        <w:t>, το οποίο πρακτικά ξέρουμε ότι δεν λειτουργεί ως κέντρο υγείας από την ίδρυσή του. Κι άλλη μ</w:t>
      </w:r>
      <w:r>
        <w:rPr>
          <w:rFonts w:eastAsia="Times New Roman" w:cs="Times New Roman"/>
          <w:szCs w:val="24"/>
        </w:rPr>
        <w:t>ί</w:t>
      </w:r>
      <w:r>
        <w:rPr>
          <w:rFonts w:eastAsia="Times New Roman" w:cs="Times New Roman"/>
          <w:szCs w:val="24"/>
        </w:rPr>
        <w:t>α θα είναι στην Κάλυμνο. Συνολικά οκτώ νέες δομές, που πιστεύω ότι θα στηρίξουν τη δημόσια περίθαλψη στην ευρ</w:t>
      </w:r>
      <w:r>
        <w:rPr>
          <w:rFonts w:eastAsia="Times New Roman" w:cs="Times New Roman"/>
          <w:szCs w:val="24"/>
        </w:rPr>
        <w:t>ύτερη περιοχή των Δωδεκανήσων και ειδικότερα στη Ρόδο.</w:t>
      </w:r>
    </w:p>
    <w:p w14:paraId="32620E7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32620E7C"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Εγώ ειλικρινά, κύριε Υπουργέ, εάν ό,τι ακούω είναι σωστό, θα πρέπει να υποθέσω ότι</w:t>
      </w:r>
      <w:r>
        <w:rPr>
          <w:rFonts w:eastAsia="Times New Roman" w:cs="Times New Roman"/>
          <w:szCs w:val="24"/>
        </w:rPr>
        <w:t xml:space="preserve"> έχουμε διαφορετική πληροφόρηση. Διότι ο μεν γιατρός λέει ότι δώδεκα φορές το</w:t>
      </w:r>
      <w:r>
        <w:rPr>
          <w:rFonts w:eastAsia="Times New Roman" w:cs="Times New Roman"/>
          <w:szCs w:val="24"/>
        </w:rPr>
        <w:t>ν</w:t>
      </w:r>
      <w:r>
        <w:rPr>
          <w:rFonts w:eastAsia="Times New Roman" w:cs="Times New Roman"/>
          <w:szCs w:val="24"/>
        </w:rPr>
        <w:t xml:space="preserve"> μήνα </w:t>
      </w:r>
      <w:r>
        <w:rPr>
          <w:rFonts w:eastAsia="Times New Roman" w:cs="Times New Roman"/>
          <w:szCs w:val="24"/>
        </w:rPr>
        <w:t xml:space="preserve">φεύγει από τις 13.30΄ </w:t>
      </w:r>
      <w:r>
        <w:rPr>
          <w:rFonts w:eastAsia="Times New Roman" w:cs="Times New Roman"/>
          <w:szCs w:val="24"/>
        </w:rPr>
        <w:t xml:space="preserve">και εφημερεύει στο </w:t>
      </w:r>
      <w:r>
        <w:rPr>
          <w:rFonts w:eastAsia="Times New Roman" w:cs="Times New Roman"/>
          <w:szCs w:val="24"/>
        </w:rPr>
        <w:t>ν</w:t>
      </w:r>
      <w:r>
        <w:rPr>
          <w:rFonts w:eastAsia="Times New Roman" w:cs="Times New Roman"/>
          <w:szCs w:val="24"/>
        </w:rPr>
        <w:t xml:space="preserve">οσοκομείο, οπότε αντιλαμβάνεστε ότι, κατά τον γιατρό, δεν υπάρχει </w:t>
      </w:r>
      <w:r>
        <w:rPr>
          <w:rFonts w:eastAsia="Times New Roman" w:cs="Times New Roman"/>
          <w:szCs w:val="24"/>
        </w:rPr>
        <w:t xml:space="preserve">στη Λίνδο </w:t>
      </w:r>
      <w:r>
        <w:rPr>
          <w:rFonts w:eastAsia="Times New Roman" w:cs="Times New Roman"/>
          <w:szCs w:val="24"/>
        </w:rPr>
        <w:t>γιατρός κ</w:t>
      </w:r>
      <w:r>
        <w:rPr>
          <w:rFonts w:eastAsia="Times New Roman" w:cs="Times New Roman"/>
          <w:szCs w:val="24"/>
        </w:rPr>
        <w:t>α</w:t>
      </w:r>
      <w:r>
        <w:rPr>
          <w:rFonts w:eastAsia="Times New Roman" w:cs="Times New Roman"/>
          <w:szCs w:val="24"/>
        </w:rPr>
        <w:t>ι γι’ αυτό που είπατε, ότι υπάρχουν άλλοι γι</w:t>
      </w:r>
      <w:r>
        <w:rPr>
          <w:rFonts w:eastAsia="Times New Roman" w:cs="Times New Roman"/>
          <w:szCs w:val="24"/>
        </w:rPr>
        <w:t xml:space="preserve">ατροί, ο γιατρός </w:t>
      </w:r>
      <w:r>
        <w:rPr>
          <w:rFonts w:eastAsia="Times New Roman" w:cs="Times New Roman"/>
          <w:szCs w:val="24"/>
        </w:rPr>
        <w:t xml:space="preserve">της Λίνδου </w:t>
      </w:r>
      <w:r>
        <w:rPr>
          <w:rFonts w:eastAsia="Times New Roman" w:cs="Times New Roman"/>
          <w:szCs w:val="24"/>
        </w:rPr>
        <w:t xml:space="preserve">με διαβεβαίωσε ότι μέχρι </w:t>
      </w:r>
      <w:r>
        <w:rPr>
          <w:rFonts w:eastAsia="Times New Roman" w:cs="Times New Roman"/>
          <w:szCs w:val="24"/>
        </w:rPr>
        <w:t>πρότινος</w:t>
      </w:r>
      <w:r>
        <w:rPr>
          <w:rFonts w:eastAsia="Times New Roman" w:cs="Times New Roman"/>
          <w:szCs w:val="24"/>
        </w:rPr>
        <w:t xml:space="preserve"> πήγαινε στη </w:t>
      </w:r>
      <w:proofErr w:type="spellStart"/>
      <w:r>
        <w:rPr>
          <w:rFonts w:eastAsia="Times New Roman" w:cs="Times New Roman"/>
          <w:szCs w:val="24"/>
        </w:rPr>
        <w:t>Λάρδο</w:t>
      </w:r>
      <w:proofErr w:type="spellEnd"/>
      <w:r>
        <w:rPr>
          <w:rFonts w:eastAsia="Times New Roman" w:cs="Times New Roman"/>
          <w:szCs w:val="24"/>
        </w:rPr>
        <w:t xml:space="preserve">, στα </w:t>
      </w:r>
      <w:proofErr w:type="spellStart"/>
      <w:r>
        <w:rPr>
          <w:rFonts w:eastAsia="Times New Roman" w:cs="Times New Roman"/>
          <w:szCs w:val="24"/>
        </w:rPr>
        <w:t>Λάερμα</w:t>
      </w:r>
      <w:proofErr w:type="spellEnd"/>
      <w:r>
        <w:rPr>
          <w:rFonts w:eastAsia="Times New Roman" w:cs="Times New Roman"/>
          <w:szCs w:val="24"/>
        </w:rPr>
        <w:t xml:space="preserve"> και στην Κάλαθο ο ίδιος, αλλά τώρα δεν πηγαίνει πλέον. Προφανώς είναι οι γιατροί που λέτε, που έχουν πάει εκεί. Όμως, αυτοί δεν είναι στη Λίνδο.</w:t>
      </w:r>
    </w:p>
    <w:p w14:paraId="32620E7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lastRenderedPageBreak/>
        <w:t>Ο άνθρωπος λέει ότι</w:t>
      </w:r>
      <w:r>
        <w:rPr>
          <w:rFonts w:eastAsia="Times New Roman" w:cs="Times New Roman"/>
          <w:szCs w:val="24"/>
        </w:rPr>
        <w:t xml:space="preserve"> υπάρχει πρόσθετο πρόβλημα και ότι ακόμα κι αν ο ίδιος είναι εκεί και συμβεί ένα ατύχημα στην </w:t>
      </w:r>
      <w:r>
        <w:rPr>
          <w:rFonts w:eastAsia="Times New Roman" w:cs="Times New Roman"/>
          <w:szCs w:val="24"/>
        </w:rPr>
        <w:t>α</w:t>
      </w:r>
      <w:r>
        <w:rPr>
          <w:rFonts w:eastAsia="Times New Roman" w:cs="Times New Roman"/>
          <w:szCs w:val="24"/>
        </w:rPr>
        <w:t>κρόπολη, θέλει μ</w:t>
      </w:r>
      <w:r>
        <w:rPr>
          <w:rFonts w:eastAsia="Times New Roman" w:cs="Times New Roman"/>
          <w:szCs w:val="24"/>
        </w:rPr>
        <w:t>ί</w:t>
      </w:r>
      <w:r>
        <w:rPr>
          <w:rFonts w:eastAsia="Times New Roman" w:cs="Times New Roman"/>
          <w:szCs w:val="24"/>
        </w:rPr>
        <w:t xml:space="preserve">α ώρα ώσπου να πάει πάνω και να κατέβει και να λειτουργήσει το σύστημα. </w:t>
      </w:r>
    </w:p>
    <w:p w14:paraId="32620E7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Άρα απλώς χρειάζεται να υπάρχει εκεί ο γιατρός, να μην πηγαίνει να εφημ</w:t>
      </w:r>
      <w:r>
        <w:rPr>
          <w:rFonts w:eastAsia="Times New Roman" w:cs="Times New Roman"/>
          <w:szCs w:val="24"/>
        </w:rPr>
        <w:t xml:space="preserve">ερεύει στο </w:t>
      </w:r>
      <w:r>
        <w:rPr>
          <w:rFonts w:eastAsia="Times New Roman" w:cs="Times New Roman"/>
          <w:szCs w:val="24"/>
        </w:rPr>
        <w:t>ν</w:t>
      </w:r>
      <w:r>
        <w:rPr>
          <w:rFonts w:eastAsia="Times New Roman" w:cs="Times New Roman"/>
          <w:szCs w:val="24"/>
        </w:rPr>
        <w:t xml:space="preserve">οσοκομείο. Πρέπει, με λίγα λόγια, να υπάρχει γιατρός. </w:t>
      </w:r>
    </w:p>
    <w:p w14:paraId="32620E7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πρέπει να υπάρχει ένα όχημα του ΕΚΑΒ εκεί και να μην περιμένουν να έρθει το όχημα από τον Αρχάγγελο, γιατί επαναλαμβάνω ότι είναι εκατομμύρια άνθρωποι που βρίσκονται σε κίνδυνο και ηλικιωμένοι, όταν ανεβαίνουν πάνω στην </w:t>
      </w:r>
      <w:r>
        <w:rPr>
          <w:rFonts w:eastAsia="Times New Roman" w:cs="Times New Roman"/>
          <w:szCs w:val="24"/>
        </w:rPr>
        <w:t>α</w:t>
      </w:r>
      <w:r>
        <w:rPr>
          <w:rFonts w:eastAsia="Times New Roman" w:cs="Times New Roman"/>
          <w:szCs w:val="24"/>
        </w:rPr>
        <w:t>κρόπολη, εκτός</w:t>
      </w:r>
      <w:r>
        <w:rPr>
          <w:rFonts w:eastAsia="Times New Roman" w:cs="Times New Roman"/>
          <w:szCs w:val="24"/>
        </w:rPr>
        <w:t xml:space="preserve"> από τα καρδιολογικά τα οποία μπορούν να συμβούν στον κάθε άνθρωπο.</w:t>
      </w:r>
    </w:p>
    <w:p w14:paraId="32620E80"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Μου έλεγαν τραγικές ιστορίες, </w:t>
      </w:r>
      <w:r>
        <w:rPr>
          <w:rFonts w:eastAsia="Times New Roman" w:cs="Times New Roman"/>
          <w:szCs w:val="24"/>
        </w:rPr>
        <w:t xml:space="preserve">για παράδειγμα, </w:t>
      </w:r>
      <w:r>
        <w:rPr>
          <w:rFonts w:eastAsia="Times New Roman" w:cs="Times New Roman"/>
          <w:szCs w:val="24"/>
        </w:rPr>
        <w:t xml:space="preserve">ότι κάποιος Εγγλέζος έπαθε έμφραγμα και τον κατέβασαν με σκάλα από την </w:t>
      </w:r>
      <w:r>
        <w:rPr>
          <w:rFonts w:eastAsia="Times New Roman" w:cs="Times New Roman"/>
          <w:szCs w:val="24"/>
        </w:rPr>
        <w:t>α</w:t>
      </w:r>
      <w:r>
        <w:rPr>
          <w:rFonts w:eastAsia="Times New Roman" w:cs="Times New Roman"/>
          <w:szCs w:val="24"/>
        </w:rPr>
        <w:t>κρόπολη οι πολίτες, γιατί δεν υπήρχε άλλος άνθρωπος. Είναι μεγάλη απόσ</w:t>
      </w:r>
      <w:r>
        <w:rPr>
          <w:rFonts w:eastAsia="Times New Roman" w:cs="Times New Roman"/>
          <w:szCs w:val="24"/>
        </w:rPr>
        <w:t>ταση.</w:t>
      </w:r>
    </w:p>
    <w:p w14:paraId="32620E81"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Τα προβλήματα, λοιπόν, είναι μεγάλα. Επειδή εκτιμώ ότι έχετε καλή πρόθεση –δεν το αμφισβητώ- θα σας πρότεινα να πάτε ο ίδιος μια επίσκεψη και να τα δείτε από κοντά. Διότι εγώ σας λέω να μην εμπιστεύεστε τις υπηρεσίες που έχουμε, διότι οι υπηρεσίες όλ</w:t>
      </w:r>
      <w:r>
        <w:rPr>
          <w:rFonts w:eastAsia="Times New Roman" w:cs="Times New Roman"/>
          <w:szCs w:val="24"/>
        </w:rPr>
        <w:t xml:space="preserve">α τα εξιδανικεύουν, γιατί έχουν κάθε λόγο να τα εξιδανικεύσουν. Εγώ, επειδή πιστεύω ότι έχετε καλή πρόθεση, σας καλώ να πάτε ο ίδιος να τα δείτε αυτά που συζητάμε, διότι κανένας δεν έχει τη διάθεση να έρχεται εδώ -και προπαντός εγώ- </w:t>
      </w:r>
      <w:r>
        <w:rPr>
          <w:rFonts w:eastAsia="Times New Roman" w:cs="Times New Roman"/>
          <w:szCs w:val="24"/>
        </w:rPr>
        <w:lastRenderedPageBreak/>
        <w:t>για να κάνει ανόητη και</w:t>
      </w:r>
      <w:r>
        <w:rPr>
          <w:rFonts w:eastAsia="Times New Roman" w:cs="Times New Roman"/>
          <w:szCs w:val="24"/>
        </w:rPr>
        <w:t xml:space="preserve"> φθηνή αντιπολίτευση, αν δεν πιστεύει ότι υπάρχει, πράγματι, πρόβλημα.</w:t>
      </w:r>
    </w:p>
    <w:p w14:paraId="32620E82"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Δεν έχω να πω τίποτα άλλο. Τα αντιλαμβάνεστε.</w:t>
      </w:r>
    </w:p>
    <w:p w14:paraId="32620E83"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Δημήτριος Κρεμαστινός καταθέτει για τα Πρακτικά το προαναφερθέν δημοσίευμα, το οποίο βρίσκεται στο </w:t>
      </w:r>
      <w:r>
        <w:rPr>
          <w:rFonts w:eastAsia="Times New Roman" w:cs="Times New Roman"/>
          <w:szCs w:val="24"/>
        </w:rPr>
        <w:t>α</w:t>
      </w:r>
      <w:r>
        <w:rPr>
          <w:rFonts w:eastAsia="Times New Roman" w:cs="Times New Roman"/>
          <w:szCs w:val="24"/>
        </w:rPr>
        <w:t>ρχείο τ</w:t>
      </w:r>
      <w:r>
        <w:rPr>
          <w:rFonts w:eastAsia="Times New Roman" w:cs="Times New Roman"/>
          <w:szCs w:val="24"/>
        </w:rPr>
        <w:t>ου Τμήματος Γραμματείας της Διεύθυνσης Στενογραφίας και Πρακτικών της Βουλής)</w:t>
      </w:r>
    </w:p>
    <w:p w14:paraId="32620E84"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32620E85"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 Ότι υπάρχει πρόβλημα</w:t>
      </w:r>
      <w:r>
        <w:rPr>
          <w:rFonts w:eastAsia="Times New Roman" w:cs="Times New Roman"/>
          <w:szCs w:val="24"/>
        </w:rPr>
        <w:t>,</w:t>
      </w:r>
      <w:r>
        <w:rPr>
          <w:rFonts w:eastAsia="Times New Roman" w:cs="Times New Roman"/>
          <w:szCs w:val="24"/>
        </w:rPr>
        <w:t xml:space="preserve"> υπάρχει και</w:t>
      </w:r>
      <w:r>
        <w:rPr>
          <w:rFonts w:eastAsia="Times New Roman" w:cs="Times New Roman"/>
          <w:szCs w:val="24"/>
        </w:rPr>
        <w:t>, μάλιστα,</w:t>
      </w:r>
      <w:r>
        <w:rPr>
          <w:rFonts w:eastAsia="Times New Roman" w:cs="Times New Roman"/>
          <w:szCs w:val="24"/>
        </w:rPr>
        <w:t xml:space="preserve"> </w:t>
      </w:r>
      <w:r>
        <w:rPr>
          <w:rFonts w:eastAsia="Times New Roman" w:cs="Times New Roman"/>
          <w:szCs w:val="24"/>
        </w:rPr>
        <w:t xml:space="preserve">κατά </w:t>
      </w:r>
      <w:r>
        <w:rPr>
          <w:rFonts w:eastAsia="Times New Roman" w:cs="Times New Roman"/>
          <w:szCs w:val="24"/>
        </w:rPr>
        <w:t>τη διάρκεια όλης της χρονιάς</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προφανώς, αυτό επιδεινώνεται τη θερινή περίοδο.</w:t>
      </w:r>
    </w:p>
    <w:p w14:paraId="32620E86"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Έχουμε κάνει μια πολύ μεγάλη προσπάθεια εδώ και δύο χρόνια να κρατήσουμε όρθιο το σύστημα υγείας. Έχουμε δώσει έμφαση κυρίως στα δημόσια νοσοκομεία, τα οποία, εξαιτίας της πλήρους αποδιοργάνωσης της πρωτ</w:t>
      </w:r>
      <w:r>
        <w:rPr>
          <w:rFonts w:eastAsia="Times New Roman" w:cs="Times New Roman"/>
          <w:szCs w:val="24"/>
        </w:rPr>
        <w:t xml:space="preserve">οβάθμιας φροντίδας στα αστικά κέντρα, είχαν δεχθεί όλον τον μεγάλο όγκο των περιστατικών, και όχι πάντα τακτικών, αλλά και των </w:t>
      </w:r>
      <w:proofErr w:type="spellStart"/>
      <w:r>
        <w:rPr>
          <w:rFonts w:eastAsia="Times New Roman" w:cs="Times New Roman"/>
          <w:szCs w:val="24"/>
        </w:rPr>
        <w:t>χρονίων</w:t>
      </w:r>
      <w:proofErr w:type="spellEnd"/>
      <w:r>
        <w:rPr>
          <w:rFonts w:eastAsia="Times New Roman" w:cs="Times New Roman"/>
          <w:szCs w:val="24"/>
        </w:rPr>
        <w:t xml:space="preserve">, ακόμα και πρωτοβάθμιου χαρακτήρα, στην εφημερία τους. </w:t>
      </w:r>
    </w:p>
    <w:p w14:paraId="32620E87"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Τώρα το σύστημα υγείας νομίζω ότι έχει βρει την απαραίτητη ευστάθ</w:t>
      </w:r>
      <w:r>
        <w:rPr>
          <w:rFonts w:eastAsia="Times New Roman" w:cs="Times New Roman"/>
          <w:szCs w:val="24"/>
        </w:rPr>
        <w:t>εια και φέτος είναι η χρονιά που έχουμε προγραμματίσει μια σημαντική παρέμβαση αναβάθμισης της πρωτοβάθμιας φροντίδας.</w:t>
      </w:r>
    </w:p>
    <w:p w14:paraId="32620E88"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ένα πλάνο προσλήψεων περίπου δύο χιλιάδων μόνιμων γιατρών του ΕΣΥ. Έχουμε προσδιορίσει ότι περίπου τριακόσιες με τετρακόσιες θέσει</w:t>
      </w:r>
      <w:r>
        <w:rPr>
          <w:rFonts w:eastAsia="Times New Roman" w:cs="Times New Roman"/>
          <w:szCs w:val="24"/>
        </w:rPr>
        <w:t>ς απ’ αυτές θα αφορούν δομές πρωτοβάθμιας φροντίδας, δηλαδή κέντρα υγείας, πολυδύναμα περιφερειακά ιατρεία όπου χρειάζεται και δομές του ΠΕΔΥ. Πέραν, δηλαδή, των νέων δομών, των τοπικών μονάδων υγείας, που θα αναπτυχθούν και που είναι χρηματοδοτούμενες μέσ</w:t>
      </w:r>
      <w:r>
        <w:rPr>
          <w:rFonts w:eastAsia="Times New Roman" w:cs="Times New Roman"/>
          <w:szCs w:val="24"/>
        </w:rPr>
        <w:t xml:space="preserve">ω του ΕΣΠΑ, στις υπόλοιπες έχουμε προσδιορίσει μια δέσμη προσλήψεων μόνιμων γιατρών του ΕΣΥ. Πιστεύω ότι </w:t>
      </w:r>
      <w:r>
        <w:rPr>
          <w:rFonts w:eastAsia="Times New Roman" w:cs="Times New Roman"/>
          <w:szCs w:val="24"/>
        </w:rPr>
        <w:t>αυτό</w:t>
      </w:r>
      <w:r>
        <w:rPr>
          <w:rFonts w:eastAsia="Times New Roman" w:cs="Times New Roman"/>
          <w:szCs w:val="24"/>
        </w:rPr>
        <w:t xml:space="preserve"> θα είναι μια σημαντική ενίσχυση και, προφανώς, θα συμπεριληφθούν και οι δομές πρωτοβάθμιας φροντίδας της Ρόδου σ’ αυτόν τον σχεδιασμό.</w:t>
      </w:r>
    </w:p>
    <w:p w14:paraId="32620E8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Έχετε δίκιο</w:t>
      </w:r>
      <w:r>
        <w:rPr>
          <w:rFonts w:eastAsia="Times New Roman" w:cs="Times New Roman"/>
          <w:szCs w:val="24"/>
        </w:rPr>
        <w:t xml:space="preserve"> ότι πολλές φορές η εικόνα που αποτυπώνεται στα χαρτιά δεν συνάδει πάντα με την πραγματικότητα, διότι υπάρχουν ιδιαιτερότητες, διότι υπάρχουν λεπτομέρειες, διότι -ας πούμε- δεν αναδεικνύονται πάντα τα πιο συγκεκριμένα προβλήματα</w:t>
      </w:r>
      <w:r>
        <w:rPr>
          <w:rFonts w:eastAsia="Times New Roman" w:cs="Times New Roman"/>
          <w:szCs w:val="24"/>
        </w:rPr>
        <w:t>,</w:t>
      </w:r>
      <w:r>
        <w:rPr>
          <w:rFonts w:eastAsia="Times New Roman" w:cs="Times New Roman"/>
          <w:szCs w:val="24"/>
        </w:rPr>
        <w:t xml:space="preserve"> τα οποία καταγράφονται σε </w:t>
      </w:r>
      <w:r>
        <w:rPr>
          <w:rFonts w:eastAsia="Times New Roman" w:cs="Times New Roman"/>
          <w:szCs w:val="24"/>
        </w:rPr>
        <w:t>τοπικό επίπεδο. Αποδέχομαι την πρόσκληση της επίσκεψης και θα προσπαθήσουμε πραγματικά -το είχα ούτως ή άλλως στο μυαλό μου- στον επόμενο ένα</w:t>
      </w:r>
      <w:r>
        <w:rPr>
          <w:rFonts w:eastAsia="Times New Roman" w:cs="Times New Roman"/>
          <w:szCs w:val="24"/>
        </w:rPr>
        <w:t>ν</w:t>
      </w:r>
      <w:r>
        <w:rPr>
          <w:rFonts w:eastAsia="Times New Roman" w:cs="Times New Roman"/>
          <w:szCs w:val="24"/>
        </w:rPr>
        <w:t xml:space="preserve"> με ενάμιση μήνα να προγραμματίσουμε μια συνάντηση ή μια επίσκεψη και στο Νοσοκομείο της Ρόδου και στις δομές πρωτ</w:t>
      </w:r>
      <w:r>
        <w:rPr>
          <w:rFonts w:eastAsia="Times New Roman" w:cs="Times New Roman"/>
          <w:szCs w:val="24"/>
        </w:rPr>
        <w:t>οβάθμιας φροντίδας.</w:t>
      </w:r>
    </w:p>
    <w:p w14:paraId="32620E8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Η συνεννόηση που θα γίνει είναι, πρώτον, με την ΥΠΕ, για να δούμε τη δυνατότητα, αν δεν είναι απολύτως απαραίτητο, να μην εφημερεύει ο γιατρός στο </w:t>
      </w:r>
      <w:r>
        <w:rPr>
          <w:rFonts w:eastAsia="Times New Roman" w:cs="Times New Roman"/>
          <w:szCs w:val="24"/>
        </w:rPr>
        <w:t>ν</w:t>
      </w:r>
      <w:r>
        <w:rPr>
          <w:rFonts w:eastAsia="Times New Roman" w:cs="Times New Roman"/>
          <w:szCs w:val="24"/>
        </w:rPr>
        <w:t xml:space="preserve">οσοκομείο και να παραμένει όσο το δυνατόν περισσότερο χρόνο εκεί ή να εφημερεύει στο </w:t>
      </w:r>
      <w:r>
        <w:rPr>
          <w:rFonts w:eastAsia="Times New Roman" w:cs="Times New Roman"/>
          <w:szCs w:val="24"/>
        </w:rPr>
        <w:lastRenderedPageBreak/>
        <w:t>Κέν</w:t>
      </w:r>
      <w:r>
        <w:rPr>
          <w:rFonts w:eastAsia="Times New Roman" w:cs="Times New Roman"/>
          <w:szCs w:val="24"/>
        </w:rPr>
        <w:t xml:space="preserve">τρο Υγείας Αρχαγγέλου ενδεχομένως και, δεύτερον, με το ΕΚΑΒ για να δούμε επιχειρησιακά τη δυνατότητα να υπάρχει, τουλάχιστον τις ώρες αιχμής και μεγάλης </w:t>
      </w:r>
      <w:proofErr w:type="spellStart"/>
      <w:r>
        <w:rPr>
          <w:rFonts w:eastAsia="Times New Roman" w:cs="Times New Roman"/>
          <w:szCs w:val="24"/>
        </w:rPr>
        <w:t>επισκεψιμότητας</w:t>
      </w:r>
      <w:proofErr w:type="spellEnd"/>
      <w:r>
        <w:rPr>
          <w:rFonts w:eastAsia="Times New Roman" w:cs="Times New Roman"/>
          <w:szCs w:val="24"/>
        </w:rPr>
        <w:t xml:space="preserve"> ιδιαίτερα τη θερινή περίοδο, μια μόνιμη παρουσία ασθενοφόρου στην περιοχή. Νομίζω ότι α</w:t>
      </w:r>
      <w:r>
        <w:rPr>
          <w:rFonts w:eastAsia="Times New Roman" w:cs="Times New Roman"/>
          <w:szCs w:val="24"/>
        </w:rPr>
        <w:t>υτό μπορούμε να το δούμε το επόμενο διάστημα</w:t>
      </w:r>
    </w:p>
    <w:p w14:paraId="32620E8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και για τη διαχείριση του χρόνου.</w:t>
      </w:r>
    </w:p>
    <w:p w14:paraId="32620E8C" w14:textId="77777777" w:rsidR="00BE2BDF" w:rsidRDefault="003B0A3A">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w:t>
      </w:r>
      <w:r>
        <w:rPr>
          <w:rFonts w:eastAsia="Times New Roman" w:cs="Times New Roman"/>
          <w:szCs w:val="24"/>
        </w:rPr>
        <w:t xml:space="preserve">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τρόπο οργάνωσης και λειτουργίας της Βουλής, είκοσι ο</w:t>
      </w:r>
      <w:r>
        <w:rPr>
          <w:rFonts w:eastAsia="Times New Roman" w:cs="Times New Roman"/>
          <w:szCs w:val="24"/>
        </w:rPr>
        <w:t>κ</w:t>
      </w:r>
      <w:r>
        <w:rPr>
          <w:rFonts w:eastAsia="Times New Roman" w:cs="Times New Roman"/>
          <w:szCs w:val="24"/>
        </w:rPr>
        <w:t>τώ μαθήτριες και μαθητές και δύο εκπαιδευτικοί συνοδοί από το Γυμνάσιο Νέο</w:t>
      </w:r>
      <w:r>
        <w:rPr>
          <w:rFonts w:eastAsia="Times New Roman" w:cs="Times New Roman"/>
          <w:szCs w:val="24"/>
        </w:rPr>
        <w:t xml:space="preserve">υ Φαλήρου. </w:t>
      </w:r>
    </w:p>
    <w:p w14:paraId="32620E8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32620E8E" w14:textId="77777777" w:rsidR="00BE2BDF" w:rsidRDefault="003B0A3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2620E8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774/27-4-2017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t>«</w:t>
      </w:r>
      <w:r>
        <w:rPr>
          <w:rFonts w:eastAsia="Times New Roman" w:cs="Times New Roman"/>
          <w:szCs w:val="24"/>
        </w:rPr>
        <w:t>απόδοση λογαριασμού των Ολυμπιακών Αγώνων</w:t>
      </w:r>
      <w:r>
        <w:rPr>
          <w:rFonts w:eastAsia="Times New Roman" w:cs="Times New Roman"/>
          <w:szCs w:val="24"/>
        </w:rPr>
        <w:t>»</w:t>
      </w:r>
      <w:r>
        <w:rPr>
          <w:rFonts w:eastAsia="Times New Roman" w:cs="Times New Roman"/>
          <w:szCs w:val="24"/>
        </w:rPr>
        <w:t>, δεν θα συζητηθεί λόγω απουσίας στο εξωτερικό του αρμόδιου Αναπληρωτή Υπουργού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Χουλιαράκη</w:t>
      </w:r>
      <w:proofErr w:type="spellEnd"/>
      <w:r>
        <w:rPr>
          <w:rFonts w:eastAsia="Times New Roman" w:cs="Times New Roman"/>
          <w:szCs w:val="24"/>
        </w:rPr>
        <w:t>.</w:t>
      </w:r>
    </w:p>
    <w:p w14:paraId="32620E90" w14:textId="77777777" w:rsidR="00BE2BDF" w:rsidRDefault="003B0A3A">
      <w:pPr>
        <w:spacing w:line="600" w:lineRule="auto"/>
        <w:ind w:firstLine="720"/>
        <w:contextualSpacing/>
        <w:jc w:val="both"/>
        <w:rPr>
          <w:rFonts w:eastAsia="Times New Roman"/>
          <w:szCs w:val="24"/>
        </w:rPr>
      </w:pPr>
      <w:r>
        <w:rPr>
          <w:rFonts w:eastAsia="Times New Roman"/>
          <w:szCs w:val="24"/>
        </w:rPr>
        <w:lastRenderedPageBreak/>
        <w:t xml:space="preserve">Δεν θα συζητηθεί η δεύτερη με </w:t>
      </w:r>
      <w:r>
        <w:rPr>
          <w:rFonts w:eastAsia="Times New Roman"/>
          <w:color w:val="000000"/>
          <w:szCs w:val="24"/>
          <w:shd w:val="clear" w:color="auto" w:fill="FFFFFF"/>
        </w:rPr>
        <w:t>αριθμό 771/27-4-2017 επίκαιρη ερώτηση πρώτου κύκλου της Βουλ</w:t>
      </w:r>
      <w:r>
        <w:rPr>
          <w:rFonts w:eastAsia="Times New Roman"/>
          <w:color w:val="000000"/>
          <w:szCs w:val="24"/>
          <w:shd w:val="clear" w:color="auto" w:fill="FFFFFF"/>
        </w:rPr>
        <w:t>ευτού Β΄ Αθηνών της Νέας Δημοκρατίας κ</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bCs/>
          <w:color w:val="000000"/>
          <w:szCs w:val="24"/>
          <w:shd w:val="clear" w:color="auto" w:fill="FFFFFF"/>
        </w:rPr>
        <w:t>Αικατερίνης Παπακώστα – Σιδηροπούλου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Ψηφιακής Πολιτικής, Τηλεπικοινωνιών και Ενημέρωσης,</w:t>
      </w:r>
      <w:r>
        <w:rPr>
          <w:rFonts w:eastAsia="Times New Roman"/>
          <w:color w:val="000000"/>
          <w:szCs w:val="24"/>
          <w:shd w:val="clear" w:color="auto" w:fill="FFFFFF"/>
        </w:rPr>
        <w:t xml:space="preserve"> σχετικά με την ασφάλεια στην αποστολή δεμάτων, λόγω </w:t>
      </w:r>
      <w:r>
        <w:rPr>
          <w:rFonts w:eastAsia="Times New Roman"/>
          <w:szCs w:val="24"/>
        </w:rPr>
        <w:t>αιτήματος της ερωτώσας Βουλευτού.</w:t>
      </w:r>
    </w:p>
    <w:p w14:paraId="32620E91" w14:textId="77777777" w:rsidR="00BE2BDF" w:rsidRDefault="003B0A3A">
      <w:pPr>
        <w:spacing w:line="600" w:lineRule="auto"/>
        <w:ind w:firstLine="720"/>
        <w:contextualSpacing/>
        <w:jc w:val="both"/>
        <w:rPr>
          <w:rFonts w:eastAsia="Times New Roman"/>
          <w:color w:val="000000"/>
          <w:szCs w:val="24"/>
        </w:rPr>
      </w:pPr>
      <w:r>
        <w:rPr>
          <w:rFonts w:eastAsia="Times New Roman"/>
          <w:szCs w:val="24"/>
        </w:rPr>
        <w:t>Δεν θα συζητηθεί η πρώτη</w:t>
      </w:r>
      <w:r>
        <w:rPr>
          <w:rFonts w:eastAsia="Times New Roman"/>
          <w:szCs w:val="24"/>
        </w:rPr>
        <w:t xml:space="preserve"> με </w:t>
      </w:r>
      <w:r>
        <w:rPr>
          <w:rFonts w:eastAsia="Times New Roman"/>
          <w:color w:val="000000"/>
          <w:szCs w:val="24"/>
        </w:rPr>
        <w:t xml:space="preserve">αριθμό 775/28-4-2017 επίκαιρη ερώτηση πρώτου κύκλου του Βουλευτή Αχαΐας του Συνασπισμού Ριζοσπαστικής Αριστεράς κ. </w:t>
      </w:r>
      <w:r>
        <w:rPr>
          <w:rFonts w:eastAsia="Times New Roman"/>
          <w:bCs/>
          <w:color w:val="000000"/>
          <w:szCs w:val="24"/>
        </w:rPr>
        <w:t xml:space="preserve">Ανδρέα </w:t>
      </w:r>
      <w:proofErr w:type="spellStart"/>
      <w:r>
        <w:rPr>
          <w:rFonts w:eastAsia="Times New Roman"/>
          <w:bCs/>
          <w:color w:val="000000"/>
          <w:szCs w:val="24"/>
        </w:rPr>
        <w:t>Ριζούλη</w:t>
      </w:r>
      <w:proofErr w:type="spellEnd"/>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 συμπλήρωση της ΚΥΑ ΔΥΓ 3(α)/ΟΙΚ 104747/26-10-2012 για μηδενική συμμετοχή στα φάρμακα και στα αναλώσιμα στους πάσχοντες με καρδιακή ανεπάρκεια τελικού σταδίου και ποσοστό αναπηρίας ίσου ή άνω του 80%, λόγω κωλύματος του Αναπληρωτή Υπουργού Υγε</w:t>
      </w:r>
      <w:r>
        <w:rPr>
          <w:rFonts w:eastAsia="Times New Roman"/>
          <w:color w:val="000000"/>
          <w:szCs w:val="24"/>
        </w:rPr>
        <w:t xml:space="preserve">ίας κ. Παύλου </w:t>
      </w:r>
      <w:proofErr w:type="spellStart"/>
      <w:r>
        <w:rPr>
          <w:rFonts w:eastAsia="Times New Roman"/>
          <w:color w:val="000000"/>
          <w:szCs w:val="24"/>
        </w:rPr>
        <w:t>Πολάκη</w:t>
      </w:r>
      <w:proofErr w:type="spellEnd"/>
      <w:r>
        <w:rPr>
          <w:rFonts w:eastAsia="Times New Roman"/>
          <w:color w:val="000000"/>
          <w:szCs w:val="24"/>
        </w:rPr>
        <w:t xml:space="preserve">. </w:t>
      </w:r>
    </w:p>
    <w:p w14:paraId="32620E92"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Λόγω φόρτου εργασίας του Υπουργού Οικονομικών κ. Ευκλείδη </w:t>
      </w:r>
      <w:proofErr w:type="spellStart"/>
      <w:r>
        <w:rPr>
          <w:rFonts w:eastAsia="Times New Roman"/>
          <w:color w:val="000000"/>
          <w:szCs w:val="24"/>
        </w:rPr>
        <w:t>Τσακαλώτου</w:t>
      </w:r>
      <w:proofErr w:type="spellEnd"/>
      <w:r>
        <w:rPr>
          <w:rFonts w:eastAsia="Times New Roman"/>
          <w:color w:val="000000"/>
          <w:szCs w:val="24"/>
        </w:rPr>
        <w:t xml:space="preserve"> δεν θα συζητηθούν οι εξής επίκαιρες ερωτήσεις:</w:t>
      </w:r>
    </w:p>
    <w:p w14:paraId="32620E93"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Η έκτη με αριθμό 773/27-4-2017 επίκαιρη ερώτηση πρώτου κύκλου του Βουλευτή Α΄ Θεσσαλονίκης της Ένωσης Κεντρώων κ. </w:t>
      </w:r>
      <w:r>
        <w:rPr>
          <w:rFonts w:eastAsia="Times New Roman"/>
          <w:bCs/>
          <w:color w:val="000000"/>
          <w:szCs w:val="24"/>
        </w:rPr>
        <w:t>Ιωά</w:t>
      </w:r>
      <w:r>
        <w:rPr>
          <w:rFonts w:eastAsia="Times New Roman"/>
          <w:bCs/>
          <w:color w:val="000000"/>
          <w:szCs w:val="24"/>
        </w:rPr>
        <w:t xml:space="preserve">ννη </w:t>
      </w:r>
      <w:proofErr w:type="spellStart"/>
      <w:r>
        <w:rPr>
          <w:rFonts w:eastAsia="Times New Roman"/>
          <w:bCs/>
          <w:color w:val="000000"/>
          <w:szCs w:val="24"/>
        </w:rPr>
        <w:t>Σαρίδη</w:t>
      </w:r>
      <w:proofErr w:type="spellEnd"/>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την ιδιωτικοποίηση της Ελληνικής Βιομηχανίας Οχημάτων (ΕΛΒΟ).</w:t>
      </w:r>
    </w:p>
    <w:p w14:paraId="32620E94" w14:textId="77777777" w:rsidR="00BE2BDF" w:rsidRDefault="003B0A3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rPr>
        <w:lastRenderedPageBreak/>
        <w:t xml:space="preserve">Η πρώτη </w:t>
      </w:r>
      <w:r>
        <w:rPr>
          <w:rFonts w:eastAsia="Times New Roman"/>
          <w:color w:val="000000"/>
          <w:szCs w:val="24"/>
          <w:shd w:val="clear" w:color="auto" w:fill="FFFFFF"/>
        </w:rPr>
        <w:t xml:space="preserve">με αριθμό 776/28-4-2017 επίκαιρη ερώτηση δεύτερου κύκλου του Βουλευτή Ηρακλείου του Συνασπισμού Ριζοσπαστικής Αριστεράς κ. </w:t>
      </w:r>
      <w:r>
        <w:rPr>
          <w:rFonts w:eastAsia="Times New Roman"/>
          <w:bCs/>
          <w:color w:val="000000"/>
          <w:szCs w:val="24"/>
          <w:shd w:val="clear" w:color="auto" w:fill="FFFFFF"/>
        </w:rPr>
        <w:t xml:space="preserve">Νικολάου </w:t>
      </w:r>
      <w:proofErr w:type="spellStart"/>
      <w:r>
        <w:rPr>
          <w:rFonts w:eastAsia="Times New Roman"/>
          <w:bCs/>
          <w:color w:val="000000"/>
          <w:szCs w:val="24"/>
          <w:shd w:val="clear" w:color="auto" w:fill="FFFFFF"/>
        </w:rPr>
        <w:t>Ηγ</w:t>
      </w:r>
      <w:r>
        <w:rPr>
          <w:rFonts w:eastAsia="Times New Roman"/>
          <w:bCs/>
          <w:color w:val="000000"/>
          <w:szCs w:val="24"/>
          <w:shd w:val="clear" w:color="auto" w:fill="FFFFFF"/>
        </w:rPr>
        <w:t>ουμενίδη</w:t>
      </w:r>
      <w:proofErr w:type="spellEnd"/>
      <w:r>
        <w:rPr>
          <w:rFonts w:eastAsia="Times New Roman"/>
          <w:color w:val="000000"/>
          <w:szCs w:val="24"/>
          <w:shd w:val="clear" w:color="auto" w:fill="FFFFFF"/>
        </w:rPr>
        <w:t xml:space="preserve"> 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αποκατάσταση της ρύθμισης (ληξιπρόθεσμων και μη ληξιπρόθεσμων) οφειλών της ΔΕΥΑ Ηρακλείου για την εύρυθμη λειτουργία της δημοτικής επιχείρησης ύδρευσης.</w:t>
      </w:r>
    </w:p>
    <w:p w14:paraId="32620E95"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Η τέταρτη με αριθμό 584/13-3-2017 επίκαιρη ερώτησ</w:t>
      </w:r>
      <w:r>
        <w:rPr>
          <w:rFonts w:eastAsia="Times New Roman"/>
          <w:color w:val="000000"/>
          <w:szCs w:val="24"/>
        </w:rPr>
        <w:t xml:space="preserve">η δεύτερου κύκλου του Βουλευτή Κιλκίς του Λαϊκού Συνδέσμου - Χρυσή Αυγή κ. </w:t>
      </w:r>
      <w:r>
        <w:rPr>
          <w:rFonts w:eastAsia="Times New Roman"/>
          <w:bCs/>
          <w:color w:val="000000"/>
          <w:szCs w:val="24"/>
        </w:rPr>
        <w:t>Χρήστου Χατζησάββα</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την </w:t>
      </w:r>
      <w:r>
        <w:rPr>
          <w:rFonts w:eastAsia="Times New Roman"/>
          <w:color w:val="000000"/>
          <w:szCs w:val="24"/>
        </w:rPr>
        <w:t>«</w:t>
      </w:r>
      <w:r>
        <w:rPr>
          <w:rFonts w:eastAsia="Times New Roman"/>
          <w:color w:val="000000"/>
          <w:szCs w:val="24"/>
        </w:rPr>
        <w:t>παράλογη εκποίηση της κερδοφόρας Εγνατίας Οδού Α.Ε.</w:t>
      </w:r>
      <w:r>
        <w:rPr>
          <w:rFonts w:eastAsia="Times New Roman"/>
          <w:color w:val="000000"/>
          <w:szCs w:val="24"/>
        </w:rPr>
        <w:t>»</w:t>
      </w:r>
      <w:r>
        <w:rPr>
          <w:rFonts w:eastAsia="Times New Roman"/>
          <w:color w:val="000000"/>
          <w:szCs w:val="24"/>
        </w:rPr>
        <w:t>.</w:t>
      </w:r>
    </w:p>
    <w:p w14:paraId="32620E96"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Η πέμπτη με αριθμό 696/4-4-2017 επίκαιρη ερώτηση δεύτερου κύκλ</w:t>
      </w:r>
      <w:r>
        <w:rPr>
          <w:rFonts w:eastAsia="Times New Roman"/>
          <w:color w:val="000000"/>
          <w:szCs w:val="24"/>
        </w:rPr>
        <w:t xml:space="preserve">ου του Βουλευτή Κιλκίς του Λαϊκού Συνδέσμου - Χρυσή Αυγή κ. </w:t>
      </w:r>
      <w:r>
        <w:rPr>
          <w:rFonts w:eastAsia="Times New Roman"/>
          <w:bCs/>
          <w:color w:val="000000"/>
          <w:szCs w:val="24"/>
        </w:rPr>
        <w:t>Χρήστου Χατζησάββα</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με θέμα «είναι έτοιμη η </w:t>
      </w:r>
      <w:r>
        <w:rPr>
          <w:rFonts w:eastAsia="Times New Roman"/>
          <w:color w:val="000000"/>
          <w:szCs w:val="24"/>
        </w:rPr>
        <w:t>ε</w:t>
      </w:r>
      <w:r>
        <w:rPr>
          <w:rFonts w:eastAsia="Times New Roman"/>
          <w:color w:val="000000"/>
          <w:szCs w:val="24"/>
        </w:rPr>
        <w:t xml:space="preserve">θνική </w:t>
      </w:r>
      <w:r>
        <w:rPr>
          <w:rFonts w:eastAsia="Times New Roman"/>
          <w:color w:val="000000"/>
          <w:szCs w:val="24"/>
        </w:rPr>
        <w:t>ο</w:t>
      </w:r>
      <w:r>
        <w:rPr>
          <w:rFonts w:eastAsia="Times New Roman"/>
          <w:color w:val="000000"/>
          <w:szCs w:val="24"/>
        </w:rPr>
        <w:t>ικονομία για μια ενδεχόμενη κατάρρευση της Ευρωζώνης;».</w:t>
      </w:r>
    </w:p>
    <w:p w14:paraId="32620E97" w14:textId="77777777" w:rsidR="00BE2BDF" w:rsidRDefault="003B0A3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έκτη με αριθμό 705/6-4-2017 επίκαιρη ερώτηση δεύτερου </w:t>
      </w:r>
      <w:r>
        <w:rPr>
          <w:rFonts w:eastAsia="Times New Roman"/>
          <w:color w:val="000000"/>
          <w:szCs w:val="24"/>
          <w:shd w:val="clear" w:color="auto" w:fill="FFFFFF"/>
        </w:rPr>
        <w:t>κύκλου της Βουλευτού Β΄ Αθηνών του Λαϊκού Συνδέσμου - Χρυσής Αυγής κ</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Ελένης </w:t>
      </w:r>
      <w:proofErr w:type="spellStart"/>
      <w:r>
        <w:rPr>
          <w:rFonts w:eastAsia="Times New Roman"/>
          <w:bCs/>
          <w:color w:val="000000"/>
          <w:szCs w:val="24"/>
          <w:shd w:val="clear" w:color="auto" w:fill="FFFFFF"/>
        </w:rPr>
        <w:t>Ζαρούλια</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τον </w:t>
      </w:r>
      <w:r>
        <w:rPr>
          <w:rFonts w:eastAsia="Times New Roman"/>
          <w:color w:val="000000"/>
          <w:szCs w:val="24"/>
          <w:shd w:val="clear" w:color="auto" w:fill="FFFFFF"/>
        </w:rPr>
        <w:t>«</w:t>
      </w:r>
      <w:r>
        <w:rPr>
          <w:rFonts w:eastAsia="Times New Roman"/>
          <w:color w:val="000000"/>
          <w:szCs w:val="24"/>
          <w:shd w:val="clear" w:color="auto" w:fill="FFFFFF"/>
        </w:rPr>
        <w:t xml:space="preserve">διορισμό υπόδικης στη διοίκηση του </w:t>
      </w:r>
      <w:proofErr w:type="spellStart"/>
      <w:r>
        <w:rPr>
          <w:rFonts w:eastAsia="Times New Roman"/>
          <w:color w:val="000000"/>
          <w:szCs w:val="24"/>
          <w:shd w:val="clear" w:color="auto" w:fill="FFFFFF"/>
        </w:rPr>
        <w:t>Υπερταμείου</w:t>
      </w:r>
      <w:proofErr w:type="spellEnd"/>
      <w:r>
        <w:rPr>
          <w:rFonts w:eastAsia="Times New Roman"/>
          <w:color w:val="000000"/>
          <w:szCs w:val="24"/>
          <w:shd w:val="clear" w:color="auto" w:fill="FFFFFF"/>
        </w:rPr>
        <w:t xml:space="preserve"> Αποκρατικοποιήσεων</w:t>
      </w:r>
      <w:r>
        <w:rPr>
          <w:rFonts w:eastAsia="Times New Roman"/>
          <w:color w:val="000000"/>
          <w:szCs w:val="24"/>
          <w:shd w:val="clear" w:color="auto" w:fill="FFFFFF"/>
        </w:rPr>
        <w:t>»</w:t>
      </w:r>
      <w:r>
        <w:rPr>
          <w:rFonts w:eastAsia="Times New Roman"/>
          <w:color w:val="000000"/>
          <w:szCs w:val="24"/>
          <w:shd w:val="clear" w:color="auto" w:fill="FFFFFF"/>
        </w:rPr>
        <w:t>.</w:t>
      </w:r>
    </w:p>
    <w:p w14:paraId="32620E98"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shd w:val="clear" w:color="auto" w:fill="FFFFFF"/>
        </w:rPr>
        <w:lastRenderedPageBreak/>
        <w:t xml:space="preserve">Η έβδομη </w:t>
      </w:r>
      <w:r>
        <w:rPr>
          <w:rFonts w:eastAsia="Times New Roman"/>
          <w:color w:val="000000"/>
          <w:szCs w:val="24"/>
        </w:rPr>
        <w:t>με αριθμό 707/10-4-2017 επίκαιρη ερώτηση δεύτερ</w:t>
      </w:r>
      <w:r>
        <w:rPr>
          <w:rFonts w:eastAsia="Times New Roman"/>
          <w:color w:val="000000"/>
          <w:szCs w:val="24"/>
        </w:rPr>
        <w:t xml:space="preserve">ου κύκλου του Βουλευτή Α΄ Θεσσαλονίκης του Συνασπισμού Ριζοσπαστικής Αριστεράς κ. </w:t>
      </w:r>
      <w:r>
        <w:rPr>
          <w:rFonts w:eastAsia="Times New Roman"/>
          <w:bCs/>
          <w:color w:val="000000"/>
          <w:szCs w:val="24"/>
        </w:rPr>
        <w:t>Αλέξανδρου Τριανταφυλλίδη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με θέμα «Πρώην Στρατόπεδο Κόρδα: Ανάδειξη της περιοχής σε </w:t>
      </w:r>
      <w:proofErr w:type="spellStart"/>
      <w:r>
        <w:rPr>
          <w:rFonts w:eastAsia="Times New Roman"/>
          <w:color w:val="000000"/>
          <w:szCs w:val="24"/>
        </w:rPr>
        <w:t>υπερτοπικό</w:t>
      </w:r>
      <w:proofErr w:type="spellEnd"/>
      <w:r>
        <w:rPr>
          <w:rFonts w:eastAsia="Times New Roman"/>
          <w:color w:val="000000"/>
          <w:szCs w:val="24"/>
        </w:rPr>
        <w:t xml:space="preserve"> πάρκο». </w:t>
      </w:r>
    </w:p>
    <w:p w14:paraId="32620E99"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Επίσης, δεν θα συζητηθεί η όγδοη με αριθμό 697/5-4-2017 επίκαιρη ερώτηση δεύτερου κύκλου του Βουλευτή Β΄ Αθηνών του Λαϊκού Συνδέσμου - Χρυσή Αυγή κ.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νομοθετική ρύθμιση για επέκταση εγκεκριμένων εξό</w:t>
      </w:r>
      <w:r>
        <w:rPr>
          <w:rFonts w:eastAsia="Times New Roman"/>
          <w:color w:val="000000"/>
          <w:szCs w:val="24"/>
        </w:rPr>
        <w:t>δων πέραν των νοσηλίων.</w:t>
      </w:r>
    </w:p>
    <w:p w14:paraId="32620E9A" w14:textId="77777777" w:rsidR="00BE2BDF" w:rsidRDefault="003B0A3A">
      <w:pPr>
        <w:spacing w:line="600" w:lineRule="auto"/>
        <w:ind w:firstLine="720"/>
        <w:contextualSpacing/>
        <w:jc w:val="both"/>
        <w:rPr>
          <w:rFonts w:eastAsia="Times New Roman"/>
          <w:color w:val="000000"/>
          <w:szCs w:val="24"/>
        </w:rPr>
      </w:pPr>
      <w:r>
        <w:rPr>
          <w:rFonts w:eastAsia="Times New Roman"/>
          <w:b/>
          <w:color w:val="000000"/>
          <w:szCs w:val="24"/>
        </w:rPr>
        <w:t>ΕΛΕΝΗ ΖΑΡΟΥΛΙΑ:</w:t>
      </w:r>
      <w:r>
        <w:rPr>
          <w:rFonts w:eastAsia="Times New Roman"/>
          <w:color w:val="000000"/>
          <w:szCs w:val="24"/>
        </w:rPr>
        <w:t xml:space="preserve"> Κύριε Πρόεδρε, θα ήθελα τον λόγο. </w:t>
      </w:r>
    </w:p>
    <w:p w14:paraId="32620E9B" w14:textId="77777777" w:rsidR="00BE2BDF" w:rsidRDefault="003B0A3A">
      <w:pPr>
        <w:spacing w:line="600" w:lineRule="auto"/>
        <w:ind w:firstLine="720"/>
        <w:contextualSpacing/>
        <w:jc w:val="both"/>
        <w:rPr>
          <w:rFonts w:eastAsia="Times New Roman"/>
          <w:color w:val="000000"/>
          <w:szCs w:val="24"/>
        </w:rPr>
      </w:pPr>
      <w:r>
        <w:rPr>
          <w:rFonts w:eastAsia="Times New Roman"/>
          <w:b/>
          <w:color w:val="000000"/>
          <w:szCs w:val="24"/>
        </w:rPr>
        <w:t>ΠΡΟΕΔΡΕΥΩΝ (Γεώργιος Βαρεμένος):</w:t>
      </w:r>
      <w:r>
        <w:rPr>
          <w:rFonts w:eastAsia="Times New Roman"/>
          <w:color w:val="000000"/>
          <w:szCs w:val="24"/>
        </w:rPr>
        <w:t xml:space="preserve"> Παρακαλώ, κυρία </w:t>
      </w:r>
      <w:proofErr w:type="spellStart"/>
      <w:r>
        <w:rPr>
          <w:rFonts w:eastAsia="Times New Roman"/>
          <w:color w:val="000000"/>
          <w:szCs w:val="24"/>
        </w:rPr>
        <w:t>Ζαρούλια</w:t>
      </w:r>
      <w:proofErr w:type="spellEnd"/>
      <w:r>
        <w:rPr>
          <w:rFonts w:eastAsia="Times New Roman"/>
          <w:color w:val="000000"/>
          <w:szCs w:val="24"/>
        </w:rPr>
        <w:t xml:space="preserve">. </w:t>
      </w:r>
    </w:p>
    <w:p w14:paraId="32620E9C" w14:textId="77777777" w:rsidR="00BE2BDF" w:rsidRDefault="003B0A3A">
      <w:pPr>
        <w:spacing w:line="600" w:lineRule="auto"/>
        <w:ind w:firstLine="720"/>
        <w:contextualSpacing/>
        <w:jc w:val="both"/>
        <w:rPr>
          <w:rFonts w:eastAsia="Times New Roman"/>
          <w:color w:val="000000"/>
          <w:szCs w:val="24"/>
        </w:rPr>
      </w:pPr>
      <w:r>
        <w:rPr>
          <w:rFonts w:eastAsia="Times New Roman"/>
          <w:b/>
          <w:color w:val="000000"/>
          <w:szCs w:val="24"/>
        </w:rPr>
        <w:t>ΕΛΕΝΗ ΖΑΡΟΥΛΙΑ:</w:t>
      </w:r>
      <w:r>
        <w:rPr>
          <w:rFonts w:eastAsia="Times New Roman"/>
          <w:color w:val="000000"/>
          <w:szCs w:val="24"/>
        </w:rPr>
        <w:t xml:space="preserve"> Πρόεδρε, ελπίζω αυτή τη φορά να μη</w:t>
      </w:r>
      <w:r>
        <w:rPr>
          <w:rFonts w:eastAsia="Times New Roman"/>
          <w:color w:val="000000"/>
          <w:szCs w:val="24"/>
        </w:rPr>
        <w:t xml:space="preserve"> μου κλείσετε το μικρόφωνο, όπως την προηγούμενη φορά που μετατρέψατε σε </w:t>
      </w:r>
      <w:proofErr w:type="spellStart"/>
      <w:r>
        <w:rPr>
          <w:rFonts w:eastAsia="Times New Roman"/>
          <w:color w:val="000000"/>
          <w:szCs w:val="24"/>
        </w:rPr>
        <w:t>Σοβιετία</w:t>
      </w:r>
      <w:proofErr w:type="spellEnd"/>
      <w:r>
        <w:rPr>
          <w:rFonts w:eastAsia="Times New Roman"/>
          <w:color w:val="000000"/>
          <w:szCs w:val="24"/>
        </w:rPr>
        <w:t xml:space="preserve"> τη Βουλή. </w:t>
      </w:r>
    </w:p>
    <w:p w14:paraId="32620E9D"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Σε ό,τι αφορά στη συγκεκριμένη ερώτηση, είχα τοποθετηθεί στις 7 Απριλίου για τον διορισμό της υποδίκου με βαριές κατηγορίες σε βαθμό κακουργήματος κ. </w:t>
      </w:r>
      <w:proofErr w:type="spellStart"/>
      <w:r>
        <w:rPr>
          <w:rFonts w:eastAsia="Times New Roman"/>
          <w:color w:val="000000"/>
          <w:szCs w:val="24"/>
        </w:rPr>
        <w:t>Αικατερινάρη</w:t>
      </w:r>
      <w:proofErr w:type="spellEnd"/>
      <w:r>
        <w:rPr>
          <w:rFonts w:eastAsia="Times New Roman"/>
          <w:color w:val="000000"/>
          <w:szCs w:val="24"/>
        </w:rPr>
        <w:t>,</w:t>
      </w:r>
      <w:r>
        <w:rPr>
          <w:rFonts w:eastAsia="Times New Roman"/>
          <w:color w:val="000000"/>
          <w:szCs w:val="24"/>
        </w:rPr>
        <w:t xml:space="preserve"> ως διευθύνουσας συμβούλου στο </w:t>
      </w:r>
      <w:proofErr w:type="spellStart"/>
      <w:r>
        <w:rPr>
          <w:rFonts w:eastAsia="Times New Roman"/>
          <w:color w:val="000000"/>
          <w:szCs w:val="24"/>
        </w:rPr>
        <w:t>Υπερταμείο</w:t>
      </w:r>
      <w:proofErr w:type="spellEnd"/>
      <w:r>
        <w:rPr>
          <w:rFonts w:eastAsia="Times New Roman"/>
          <w:color w:val="000000"/>
          <w:szCs w:val="24"/>
        </w:rPr>
        <w:t xml:space="preserve"> Αποκρατικοποιήσεων. </w:t>
      </w:r>
    </w:p>
    <w:p w14:paraId="32620E9E"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Και επειδή ήταν η πρώτη φορά που είχε εισαχθεί η εν λόγω επίκαιρη ερώτηση για συζήτηση –τότε προέδρευε η κ. Αναστασία </w:t>
      </w:r>
      <w:proofErr w:type="spellStart"/>
      <w:r>
        <w:rPr>
          <w:rFonts w:eastAsia="Times New Roman"/>
          <w:color w:val="000000"/>
          <w:szCs w:val="24"/>
        </w:rPr>
        <w:t>Χριστοδουλουπούλου</w:t>
      </w:r>
      <w:proofErr w:type="spellEnd"/>
      <w:r>
        <w:rPr>
          <w:rFonts w:eastAsia="Times New Roman"/>
          <w:color w:val="000000"/>
          <w:szCs w:val="24"/>
        </w:rPr>
        <w:t xml:space="preserve">, η οποία μάλιστα μου είπε εάν έχω κάποιο δείγμα ότι δεν </w:t>
      </w:r>
      <w:r>
        <w:rPr>
          <w:rFonts w:eastAsia="Times New Roman"/>
          <w:color w:val="000000"/>
          <w:szCs w:val="24"/>
        </w:rPr>
        <w:t xml:space="preserve">θα συζητηθεί- έχει περάσει ένας μήνας και ακόμη δεν έχει έρθει κανείς να μας απαντήσει. Οπότε αυτό δεν είναι ένδειξη, είναι διαπίστωση. </w:t>
      </w:r>
    </w:p>
    <w:p w14:paraId="32620E9F"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lastRenderedPageBreak/>
        <w:t>Είναι προφανές ότι ο Υπουργός Οικονομικών ασχολείται με την περαιτέρω φτωχοποίηση του ελληνικού λαού και δεν έχει χρόνο</w:t>
      </w:r>
      <w:r>
        <w:rPr>
          <w:rFonts w:eastAsia="Times New Roman"/>
          <w:color w:val="000000"/>
          <w:szCs w:val="24"/>
        </w:rPr>
        <w:t xml:space="preserve"> να έρθει να απαντήσει στις ερωτήσεις μας. </w:t>
      </w:r>
    </w:p>
    <w:p w14:paraId="32620EA0"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Ευχαριστώ. </w:t>
      </w:r>
    </w:p>
    <w:p w14:paraId="32620EA1" w14:textId="77777777" w:rsidR="00BE2BDF" w:rsidRDefault="003B0A3A">
      <w:pPr>
        <w:spacing w:line="600" w:lineRule="auto"/>
        <w:ind w:firstLine="720"/>
        <w:contextualSpacing/>
        <w:jc w:val="both"/>
        <w:rPr>
          <w:rFonts w:eastAsia="Times New Roman"/>
          <w:color w:val="000000"/>
          <w:szCs w:val="24"/>
        </w:rPr>
      </w:pPr>
      <w:r>
        <w:rPr>
          <w:rFonts w:eastAsia="Times New Roman"/>
          <w:b/>
          <w:color w:val="000000"/>
          <w:szCs w:val="24"/>
        </w:rPr>
        <w:t>ΠΡΟΕΔΡΕΥΩΝ (Γεώργιος Βαρεμένος):</w:t>
      </w:r>
      <w:r>
        <w:rPr>
          <w:rFonts w:eastAsia="Times New Roman"/>
          <w:color w:val="000000"/>
          <w:szCs w:val="24"/>
        </w:rPr>
        <w:t xml:space="preserve"> Παραβλέπω τους χαρακτηρισμούς και προχωρώ στη συζήτηση της τρίτης με αριθμό 769/26-4-2017 επίκαιρης ερώτησης δεύτερου κύκλου του Βουλευτή Λάρισας της Δημοκρατικής Συμπ</w:t>
      </w:r>
      <w:r>
        <w:rPr>
          <w:rFonts w:eastAsia="Times New Roman"/>
          <w:color w:val="000000"/>
          <w:szCs w:val="24"/>
        </w:rPr>
        <w:t xml:space="preserve">αράταξης ΠΑΣΟΚ – ΔΗΜΑΡ κ. </w:t>
      </w:r>
      <w:r>
        <w:rPr>
          <w:rFonts w:eastAsia="Times New Roman"/>
          <w:bCs/>
          <w:color w:val="000000"/>
          <w:szCs w:val="24"/>
        </w:rPr>
        <w:t xml:space="preserve">Κωνσταντίνου </w:t>
      </w:r>
      <w:proofErr w:type="spellStart"/>
      <w:r>
        <w:rPr>
          <w:rFonts w:eastAsia="Times New Roman"/>
          <w:bCs/>
          <w:color w:val="000000"/>
          <w:szCs w:val="24"/>
        </w:rPr>
        <w:t>Μπαργιώτα</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με θέμα «ανεφάρμοστος ο αντικαπνιστικός νόμος».</w:t>
      </w:r>
    </w:p>
    <w:p w14:paraId="32620EA2"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Μπαργιώτα</w:t>
      </w:r>
      <w:proofErr w:type="spellEnd"/>
      <w:r>
        <w:rPr>
          <w:rFonts w:eastAsia="Times New Roman"/>
          <w:color w:val="000000"/>
          <w:szCs w:val="24"/>
        </w:rPr>
        <w:t xml:space="preserve">, έχετε τον λόγο. </w:t>
      </w:r>
    </w:p>
    <w:p w14:paraId="32620EA3" w14:textId="77777777" w:rsidR="00BE2BDF" w:rsidRDefault="003B0A3A">
      <w:pPr>
        <w:spacing w:line="600" w:lineRule="auto"/>
        <w:ind w:firstLine="720"/>
        <w:contextualSpacing/>
        <w:jc w:val="both"/>
        <w:rPr>
          <w:rFonts w:eastAsia="Times New Roman"/>
          <w:color w:val="000000"/>
          <w:szCs w:val="24"/>
        </w:rPr>
      </w:pPr>
      <w:r>
        <w:rPr>
          <w:rFonts w:eastAsia="Times New Roman"/>
          <w:b/>
          <w:color w:val="000000"/>
          <w:szCs w:val="24"/>
        </w:rPr>
        <w:t>ΚΩΝΣΤΑΝΤΙΝΟΣ ΜΠΑΡΓΙΩΤΑΣ:</w:t>
      </w:r>
      <w:r>
        <w:rPr>
          <w:rFonts w:eastAsia="Times New Roman"/>
          <w:color w:val="000000"/>
          <w:szCs w:val="24"/>
        </w:rPr>
        <w:t xml:space="preserve"> Κύριε Υπουργέ, έχουμε κάνει την ίδια συζήτηση για την αντικαπνιστική εκστρα</w:t>
      </w:r>
      <w:r>
        <w:rPr>
          <w:rFonts w:eastAsia="Times New Roman"/>
          <w:color w:val="000000"/>
          <w:szCs w:val="24"/>
        </w:rPr>
        <w:t>τεία και τον νόμο για το κάπνισμα πέρυσι τέτοια εποχή, αρχές Ιουνίου για την ακρίβεια.</w:t>
      </w:r>
    </w:p>
    <w:p w14:paraId="32620EA4"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Θα ξαναπώ τα στοιχεία που είχα πει και τότε, τα οποία τα ξέρετε κι εσείς και είναι γνωστά: Το 18% των θανάτων πάνω από τα τριάντα πέντε, σύμφωνα με κάποιους, οφείλονται </w:t>
      </w:r>
      <w:r>
        <w:rPr>
          <w:rFonts w:eastAsia="Times New Roman"/>
          <w:color w:val="000000"/>
          <w:szCs w:val="24"/>
        </w:rPr>
        <w:t xml:space="preserve">στο κάπνισμα. Στην Ελλάδα οι θάνατοι υπολογίζονται ότι είναι περίπου είκοσι χιλιάδες τον χρόνο. </w:t>
      </w:r>
    </w:p>
    <w:p w14:paraId="32620EA5"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Οι αναπνευστικές και καρδιαγγειακές παθήσεις οφείλονται στο κάπνισμα και το παθητικό κάπνισμα επηρεάζει και δεκάδες χιλιάδες παιδιά και ενήλικες που βρίσκονται</w:t>
      </w:r>
      <w:r>
        <w:rPr>
          <w:rFonts w:eastAsia="Times New Roman"/>
          <w:color w:val="000000"/>
          <w:szCs w:val="24"/>
        </w:rPr>
        <w:t xml:space="preserve"> σε κλειστούς χώρους, στους οποίους καπνίζουν οι καπνιστές. </w:t>
      </w:r>
    </w:p>
    <w:p w14:paraId="32620EA6"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lastRenderedPageBreak/>
        <w:t>Σύμφωνα με μία προσέγγιση, περίπου το 1,5% του ΑΕΠ, δηλαδή τα μισά μέτρα από αυτά που συζητάμε αυτές τις ημέρες δηλαδή, είναι το κόστος του καπνίσματος ως κόστος στη δημόσια υγεία</w:t>
      </w:r>
      <w:r>
        <w:rPr>
          <w:rFonts w:eastAsia="Times New Roman"/>
          <w:color w:val="000000"/>
          <w:szCs w:val="24"/>
        </w:rPr>
        <w:t>,</w:t>
      </w:r>
      <w:r>
        <w:rPr>
          <w:rFonts w:eastAsia="Times New Roman"/>
          <w:color w:val="000000"/>
          <w:szCs w:val="24"/>
        </w:rPr>
        <w:t xml:space="preserve"> στα νοσοκομεία</w:t>
      </w:r>
      <w:r>
        <w:rPr>
          <w:rFonts w:eastAsia="Times New Roman"/>
          <w:color w:val="000000"/>
          <w:szCs w:val="24"/>
        </w:rPr>
        <w:t xml:space="preserve">, που επιμερίζεται σε όλους τους κοινωνικούς πόρους. </w:t>
      </w:r>
    </w:p>
    <w:p w14:paraId="32620EA7"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Η κατάσταση στην Ελλάδα είναι, επίσης, γνωστή. Τη συζητήσαμε πέρυσι και από τότε δεν έχει αλλάξει απολύτως τίποτα ή, εάν έχει αλλάξει, έχει αλλάξει προς το χειρότερο. Υπάρχει πλήρης ατιμωρησία, ο υφιστά</w:t>
      </w:r>
      <w:r>
        <w:rPr>
          <w:rFonts w:eastAsia="Times New Roman"/>
          <w:color w:val="000000"/>
          <w:szCs w:val="24"/>
        </w:rPr>
        <w:t>μενος νόμος δεν εφαρμόζεται πλέον πουθενά. Καπνίζουν οι πάντες όπου θέλουν και όποτε θέλουν και αυτό συμπεριλαμβάνει τη Βουλή, νοσοκομεία και ιατρεία και δημόσιους χώρους</w:t>
      </w:r>
      <w:r>
        <w:rPr>
          <w:rFonts w:eastAsia="Times New Roman"/>
          <w:color w:val="000000"/>
          <w:szCs w:val="24"/>
        </w:rPr>
        <w:t>,</w:t>
      </w:r>
      <w:r>
        <w:rPr>
          <w:rFonts w:eastAsia="Times New Roman"/>
          <w:color w:val="000000"/>
          <w:szCs w:val="24"/>
        </w:rPr>
        <w:t xml:space="preserve"> στους οποίους βρίσκονται παιδιά. </w:t>
      </w:r>
    </w:p>
    <w:p w14:paraId="32620EA8" w14:textId="77777777" w:rsidR="00BE2BDF" w:rsidRDefault="003B0A3A">
      <w:pPr>
        <w:spacing w:line="600" w:lineRule="auto"/>
        <w:ind w:firstLine="720"/>
        <w:contextualSpacing/>
        <w:jc w:val="both"/>
        <w:rPr>
          <w:rFonts w:eastAsia="Times New Roman"/>
          <w:color w:val="000000"/>
          <w:szCs w:val="24"/>
        </w:rPr>
      </w:pPr>
      <w:r>
        <w:rPr>
          <w:rFonts w:eastAsia="Times New Roman"/>
          <w:color w:val="000000"/>
          <w:szCs w:val="24"/>
        </w:rPr>
        <w:t xml:space="preserve">Αυτή είναι η κατάσταση που επικρατεί σήμερα, παρά </w:t>
      </w:r>
      <w:r>
        <w:rPr>
          <w:rFonts w:eastAsia="Times New Roman"/>
          <w:color w:val="000000"/>
          <w:szCs w:val="24"/>
        </w:rPr>
        <w:t>την πλήρη και ρητή απαγόρευση του προηγούμενου νόμου για το κάπνισμα σε κλειστούς χώρους. Και φαίνεται ότι κανείς δεν νοιάζεται ούτε ενδιαφέρεται για το θέμα, ούτε για το υγειονομικό, που πολύ σύντομα, λόγω του χρόνου, ανέφερα προηγουμένως</w:t>
      </w:r>
      <w:r>
        <w:rPr>
          <w:rFonts w:eastAsia="Times New Roman"/>
          <w:color w:val="000000"/>
          <w:szCs w:val="24"/>
        </w:rPr>
        <w:t>,</w:t>
      </w:r>
      <w:r>
        <w:rPr>
          <w:rFonts w:eastAsia="Times New Roman"/>
          <w:color w:val="000000"/>
          <w:szCs w:val="24"/>
        </w:rPr>
        <w:t xml:space="preserve"> ούτε για το εξί</w:t>
      </w:r>
      <w:r>
        <w:rPr>
          <w:rFonts w:eastAsia="Times New Roman"/>
          <w:color w:val="000000"/>
          <w:szCs w:val="24"/>
        </w:rPr>
        <w:t>σου σοβαρό, κατ’ εμέ, θέμα του πλήρους ευτελισμού της εφαρμογής του νόμου, όχι μόνο του συγκεκριμένου, αλλά και της ευνομίας και της έννομης τάξης στη χώρα από ένα μικρό ενδεχομένως θέμα, το οποίο όμως είναι κάθε ημέρα μπροστά μας και το αντιμετωπίζουμε πα</w:t>
      </w:r>
      <w:r>
        <w:rPr>
          <w:rFonts w:eastAsia="Times New Roman"/>
          <w:color w:val="000000"/>
          <w:szCs w:val="24"/>
        </w:rPr>
        <w:t xml:space="preserve">ντού, σε όλους τους χώρους που κινούμαστε όλοι. </w:t>
      </w:r>
    </w:p>
    <w:p w14:paraId="32620EA9" w14:textId="77777777" w:rsidR="00BE2BDF" w:rsidRDefault="003B0A3A">
      <w:pPr>
        <w:tabs>
          <w:tab w:val="left" w:pos="2738"/>
          <w:tab w:val="center" w:pos="4753"/>
          <w:tab w:val="left" w:pos="5723"/>
        </w:tabs>
        <w:spacing w:line="600" w:lineRule="auto"/>
        <w:ind w:firstLine="720"/>
        <w:contextualSpacing/>
        <w:jc w:val="both"/>
        <w:rPr>
          <w:rFonts w:eastAsia="Times New Roman" w:cs="Times New Roman"/>
          <w:szCs w:val="24"/>
        </w:rPr>
      </w:pPr>
      <w:r w:rsidRPr="00B4525A">
        <w:rPr>
          <w:rFonts w:eastAsia="Times New Roman" w:cs="Times New Roman"/>
          <w:szCs w:val="24"/>
        </w:rPr>
        <w:lastRenderedPageBreak/>
        <w:t>Από την προηγούμενη ερώτηση μέχρι σήμερα δεν έχει γίνει απολύτως τίποτα, ούτε καν η σύγκληση της Επιτροπής Κοινωνικών Υποθέσεων για να συζητήσει το κάπνισμα.</w:t>
      </w:r>
    </w:p>
    <w:p w14:paraId="32620EAA" w14:textId="77777777" w:rsidR="00BE2BDF" w:rsidRDefault="003B0A3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Υπήρξε μια ατυχούς εμπνεύσεως –κατά τη γνώμη μου-</w:t>
      </w:r>
      <w:r>
        <w:rPr>
          <w:rFonts w:eastAsia="Times New Roman" w:cs="Times New Roman"/>
          <w:szCs w:val="24"/>
        </w:rPr>
        <w:t xml:space="preserve"> σύγκληση της </w:t>
      </w:r>
      <w:r>
        <w:rPr>
          <w:rFonts w:eastAsia="Times New Roman" w:cs="Times New Roman"/>
          <w:szCs w:val="24"/>
        </w:rPr>
        <w:t>ε</w:t>
      </w:r>
      <w:r>
        <w:rPr>
          <w:rFonts w:eastAsia="Times New Roman" w:cs="Times New Roman"/>
          <w:szCs w:val="24"/>
        </w:rPr>
        <w:t xml:space="preserve">πιτροπής για το κάπνισμα για τον περιορισμό του καπνίσματος εντός της Βουλής, η οποία ευτυχώς </w:t>
      </w:r>
      <w:proofErr w:type="spellStart"/>
      <w:r>
        <w:rPr>
          <w:rFonts w:eastAsia="Times New Roman" w:cs="Times New Roman"/>
          <w:szCs w:val="24"/>
        </w:rPr>
        <w:t>ανεβλήθη</w:t>
      </w:r>
      <w:proofErr w:type="spellEnd"/>
      <w:r>
        <w:rPr>
          <w:rFonts w:eastAsia="Times New Roman" w:cs="Times New Roman"/>
          <w:szCs w:val="24"/>
        </w:rPr>
        <w:t xml:space="preserve"> την τελευταία στιγμή, γιατί ήταν ιδιαιτέρως προβληματική η λογική που κρύβεται πίσω από την εφαρμογή ενός νόμου μόνο εντός της Βουλής, λες</w:t>
      </w:r>
      <w:r>
        <w:rPr>
          <w:rFonts w:eastAsia="Times New Roman" w:cs="Times New Roman"/>
          <w:szCs w:val="24"/>
        </w:rPr>
        <w:t xml:space="preserve"> και η Βουλή είναι νησίδα μέσα στη γενικότερη ανομία. </w:t>
      </w:r>
    </w:p>
    <w:p w14:paraId="32620EAB" w14:textId="77777777" w:rsidR="00BE2BDF" w:rsidRDefault="003B0A3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κλείσω το πρώτο μέρος</w:t>
      </w:r>
      <w:r>
        <w:rPr>
          <w:rFonts w:eastAsia="Times New Roman" w:cs="Times New Roman"/>
          <w:szCs w:val="24"/>
        </w:rPr>
        <w:t>,</w:t>
      </w:r>
      <w:r>
        <w:rPr>
          <w:rFonts w:eastAsia="Times New Roman" w:cs="Times New Roman"/>
          <w:szCs w:val="24"/>
        </w:rPr>
        <w:t xml:space="preserve"> ρωτώντας ποια μέτρα σκοπεύετε να λάβετε, γιατί δεν έχετε λάβει κανένα μέτρο για την εφαρμογή του αντικαπνιστικού νόμου, του ν.3668/2010. Υπάρχει κάποιος έστω μεσοπρόθεσμος σχε</w:t>
      </w:r>
      <w:r>
        <w:rPr>
          <w:rFonts w:eastAsia="Times New Roman" w:cs="Times New Roman"/>
          <w:szCs w:val="24"/>
        </w:rPr>
        <w:t xml:space="preserve">διασμός; Υπάρχει σχεδιασμός για εκστρατεία ενημέρωσης, η οποία θεωρώ ότι είναι εξίσου σημαντική; Θα υπάρξει νέος νόμος; Ο κ. </w:t>
      </w:r>
      <w:proofErr w:type="spellStart"/>
      <w:r>
        <w:rPr>
          <w:rFonts w:eastAsia="Times New Roman" w:cs="Times New Roman"/>
          <w:szCs w:val="24"/>
        </w:rPr>
        <w:t>Μπασκόζος</w:t>
      </w:r>
      <w:proofErr w:type="spellEnd"/>
      <w:r>
        <w:rPr>
          <w:rFonts w:eastAsia="Times New Roman" w:cs="Times New Roman"/>
          <w:szCs w:val="24"/>
        </w:rPr>
        <w:t xml:space="preserve"> είχε πει κάποια στιγμή ότι ετοιμάζεται αλλαγή του νόμου. Πότε; Τι θα έχει αυτός ο νόμος;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εφαρμο</w:t>
      </w:r>
      <w:r>
        <w:rPr>
          <w:rFonts w:eastAsia="Times New Roman" w:cs="Times New Roman"/>
          <w:szCs w:val="24"/>
        </w:rPr>
        <w:t xml:space="preserve">στεί ποτέ η αντικαπνιστική νομοθεσία; Θα έχουμε καινούργια; Θα μπορέσουμε να έχουμε μια στοιχειώδη εφαρμογή του αντικαπνιστικού νόμου; </w:t>
      </w:r>
    </w:p>
    <w:p w14:paraId="32620EAC" w14:textId="77777777" w:rsidR="00BE2BDF" w:rsidRDefault="003B0A3A">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Είστε σαφής, κύριε συνάδελφε. </w:t>
      </w:r>
    </w:p>
    <w:p w14:paraId="32620EAD" w14:textId="77777777" w:rsidR="00BE2BDF" w:rsidRDefault="003B0A3A">
      <w:pPr>
        <w:spacing w:line="600" w:lineRule="auto"/>
        <w:ind w:firstLine="720"/>
        <w:contextualSpacing/>
        <w:jc w:val="both"/>
        <w:rPr>
          <w:rFonts w:eastAsia="Times New Roman"/>
          <w:szCs w:val="24"/>
        </w:rPr>
      </w:pPr>
      <w:r>
        <w:rPr>
          <w:rFonts w:eastAsia="Times New Roman"/>
          <w:szCs w:val="24"/>
        </w:rPr>
        <w:t xml:space="preserve">Ο Βουλευτής κ. Ιωάννης Μανιάτης ζητεί άδεια ολιγοήμερης απουσίας στο εξωτερικό από 12 </w:t>
      </w:r>
      <w:r>
        <w:rPr>
          <w:rFonts w:eastAsia="Times New Roman"/>
          <w:szCs w:val="24"/>
        </w:rPr>
        <w:t xml:space="preserve">Μαΐου </w:t>
      </w:r>
      <w:r>
        <w:rPr>
          <w:rFonts w:eastAsia="Times New Roman"/>
          <w:szCs w:val="24"/>
        </w:rPr>
        <w:t>έως 14 Μαΐου 2017. Η Βουλή εγκρίνει;</w:t>
      </w:r>
    </w:p>
    <w:p w14:paraId="32620EAE" w14:textId="77777777" w:rsidR="00BE2BDF" w:rsidRDefault="003B0A3A">
      <w:pPr>
        <w:spacing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32620EAF" w14:textId="77777777" w:rsidR="00BE2BDF" w:rsidRDefault="003B0A3A">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sidRPr="005E3297">
        <w:rPr>
          <w:rFonts w:eastAsia="Times New Roman"/>
          <w:szCs w:val="24"/>
        </w:rPr>
        <w:t>Συνεπώς</w:t>
      </w:r>
      <w:r>
        <w:rPr>
          <w:rFonts w:eastAsia="Times New Roman"/>
          <w:b/>
          <w:szCs w:val="24"/>
        </w:rPr>
        <w:t xml:space="preserve"> </w:t>
      </w:r>
      <w:r>
        <w:rPr>
          <w:rFonts w:eastAsia="Times New Roman"/>
          <w:szCs w:val="24"/>
        </w:rPr>
        <w:t>η</w:t>
      </w:r>
      <w:r>
        <w:rPr>
          <w:rFonts w:eastAsia="Times New Roman"/>
          <w:szCs w:val="24"/>
        </w:rPr>
        <w:t xml:space="preserve"> Βουλή ενέκρινε τη ζητηθείσα άδεια. </w:t>
      </w:r>
    </w:p>
    <w:p w14:paraId="32620EB0" w14:textId="77777777" w:rsidR="00BE2BDF" w:rsidRDefault="003B0A3A">
      <w:pPr>
        <w:spacing w:line="600" w:lineRule="auto"/>
        <w:ind w:firstLine="720"/>
        <w:contextualSpacing/>
        <w:jc w:val="both"/>
        <w:rPr>
          <w:rFonts w:eastAsia="Times New Roman"/>
          <w:szCs w:val="24"/>
        </w:rPr>
      </w:pPr>
      <w:r>
        <w:rPr>
          <w:rFonts w:eastAsia="Times New Roman"/>
          <w:szCs w:val="24"/>
        </w:rPr>
        <w:t>Ορίστε, κύ</w:t>
      </w:r>
      <w:r>
        <w:rPr>
          <w:rFonts w:eastAsia="Times New Roman"/>
          <w:szCs w:val="24"/>
        </w:rPr>
        <w:t xml:space="preserve">ριε Υπουργέ, έχετε τον λόγο. </w:t>
      </w:r>
    </w:p>
    <w:p w14:paraId="32620EB1" w14:textId="77777777" w:rsidR="00BE2BDF" w:rsidRDefault="003B0A3A">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Αγαπητέ συνάδελφε, έχετε δίκιο να λέτε ότι η συζήτηση έχει ξαναγίνει. Έχετε δίκιο, επίσης, να λέτε ότι η εικόνα δεν έχει βελτιωθεί και ότι στην πραγματικότητα, όντως, ο ν.3868/2010, ο οποίος ε</w:t>
      </w:r>
      <w:r>
        <w:rPr>
          <w:rFonts w:eastAsia="Times New Roman"/>
          <w:szCs w:val="24"/>
        </w:rPr>
        <w:t xml:space="preserve">νσωμάτωσε προηγούμενους νόμους για την απαγόρευση του καπνίσματος σε κλειστούς χώρους, σε δημόσιους χώρους και λοιπά, δεν εφαρμόζεται. </w:t>
      </w:r>
    </w:p>
    <w:p w14:paraId="32620EB2" w14:textId="77777777" w:rsidR="00BE2BDF" w:rsidRDefault="003B0A3A">
      <w:pPr>
        <w:spacing w:line="600" w:lineRule="auto"/>
        <w:ind w:firstLine="720"/>
        <w:contextualSpacing/>
        <w:jc w:val="both"/>
        <w:rPr>
          <w:rFonts w:eastAsia="Times New Roman"/>
          <w:szCs w:val="24"/>
        </w:rPr>
      </w:pPr>
      <w:r>
        <w:rPr>
          <w:rFonts w:eastAsia="Times New Roman"/>
          <w:szCs w:val="24"/>
        </w:rPr>
        <w:t xml:space="preserve">Όσον αφορά την παθολογία και τις επιπτώσεις του καπνίσματος στη δημόσια υγεία, νομίζω ότι δεν χρειάζεται να το συζητάμε καθόλου. Είναι απολύτως τεκμηριωμένη βιβλιογραφικά η βλαπτική επίπτωση του καπνίσματος και η συνάρτησή του, η συσχέτισή του με πολλαπλά </w:t>
      </w:r>
      <w:r>
        <w:rPr>
          <w:rFonts w:eastAsia="Times New Roman"/>
          <w:szCs w:val="24"/>
        </w:rPr>
        <w:t xml:space="preserve">νοσήματα. </w:t>
      </w:r>
    </w:p>
    <w:p w14:paraId="32620EB3" w14:textId="77777777" w:rsidR="00BE2BDF" w:rsidRDefault="003B0A3A">
      <w:pPr>
        <w:spacing w:line="600" w:lineRule="auto"/>
        <w:ind w:firstLine="720"/>
        <w:contextualSpacing/>
        <w:jc w:val="both"/>
        <w:rPr>
          <w:rFonts w:eastAsia="Times New Roman"/>
          <w:szCs w:val="24"/>
        </w:rPr>
      </w:pPr>
      <w:r>
        <w:rPr>
          <w:rFonts w:eastAsia="Times New Roman"/>
          <w:szCs w:val="24"/>
        </w:rPr>
        <w:t xml:space="preserve">Προφανώς από έναν δραστικό περιορισμό του, πέραν από τις θετικές επιπτώσεις στην υγεία των ανθρώπων, θα υπάρχουν και δημοσιονομικές θετικές επιπτώσεις. Εγώ δεν θέλω, όμως, να προβάλλω αυτό ως τον κύριο στόχο. </w:t>
      </w:r>
    </w:p>
    <w:p w14:paraId="32620EB4" w14:textId="77777777" w:rsidR="00BE2BDF" w:rsidRDefault="003B0A3A">
      <w:pPr>
        <w:spacing w:line="600" w:lineRule="auto"/>
        <w:ind w:firstLine="720"/>
        <w:contextualSpacing/>
        <w:jc w:val="both"/>
        <w:rPr>
          <w:rFonts w:eastAsia="Times New Roman"/>
          <w:szCs w:val="24"/>
        </w:rPr>
      </w:pPr>
      <w:r>
        <w:rPr>
          <w:rFonts w:eastAsia="Times New Roman"/>
          <w:szCs w:val="24"/>
        </w:rPr>
        <w:t>Έχουμε, λοιπόν, ένα σοβαρό πρόβλημα</w:t>
      </w:r>
      <w:r>
        <w:rPr>
          <w:rFonts w:eastAsia="Times New Roman"/>
          <w:szCs w:val="24"/>
        </w:rPr>
        <w:t xml:space="preserve"> δημόσιας υγείας. Όμως έχουμε και μια πολύ εδραιωμένη κοινωνική συμπεριφορά, η οποία έχει, βεβαίως, ενδυναμωθεί μέσα σε ένα περιβάλλον μη τήρησης του νόμου, μη ύπαρξης ή μη λειτουργίας μηχανισμών ελέγχου και ατιμωρησίας. Αυτό είναι το περιβάλλον στο οποίο </w:t>
      </w:r>
      <w:r>
        <w:rPr>
          <w:rFonts w:eastAsia="Times New Roman"/>
          <w:szCs w:val="24"/>
        </w:rPr>
        <w:t xml:space="preserve">λειτουργούμε σήμερα. </w:t>
      </w:r>
    </w:p>
    <w:p w14:paraId="32620EB5" w14:textId="77777777" w:rsidR="00BE2BDF" w:rsidRDefault="003B0A3A">
      <w:pPr>
        <w:spacing w:line="600" w:lineRule="auto"/>
        <w:ind w:firstLine="720"/>
        <w:contextualSpacing/>
        <w:jc w:val="both"/>
        <w:rPr>
          <w:rFonts w:eastAsia="Times New Roman"/>
          <w:szCs w:val="24"/>
        </w:rPr>
      </w:pPr>
      <w:r>
        <w:rPr>
          <w:rFonts w:eastAsia="Times New Roman"/>
          <w:szCs w:val="24"/>
        </w:rPr>
        <w:lastRenderedPageBreak/>
        <w:t>Θ</w:t>
      </w:r>
      <w:r>
        <w:rPr>
          <w:rFonts w:eastAsia="Times New Roman"/>
          <w:szCs w:val="24"/>
        </w:rPr>
        <w:t>εωρώ ότι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το πρόβλημα δεν είναι τόσο η ελλιπής ενημέρωση, γιατί μιλήσατε για καμπάνιες ενημέρωσης. Ενδεχομένως εκεί που χρειάζεται μια </w:t>
      </w:r>
      <w:proofErr w:type="spellStart"/>
      <w:r>
        <w:rPr>
          <w:rFonts w:eastAsia="Times New Roman"/>
          <w:szCs w:val="24"/>
        </w:rPr>
        <w:t>στοχευμένη</w:t>
      </w:r>
      <w:proofErr w:type="spellEnd"/>
      <w:r>
        <w:rPr>
          <w:rFonts w:eastAsia="Times New Roman"/>
          <w:szCs w:val="24"/>
        </w:rPr>
        <w:t xml:space="preserve"> παρέμβαση πρωτογενούς πρόληψης</w:t>
      </w:r>
      <w:r>
        <w:rPr>
          <w:rFonts w:eastAsia="Times New Roman"/>
          <w:szCs w:val="24"/>
        </w:rPr>
        <w:t>,</w:t>
      </w:r>
      <w:r>
        <w:rPr>
          <w:rFonts w:eastAsia="Times New Roman"/>
          <w:szCs w:val="24"/>
        </w:rPr>
        <w:t xml:space="preserve"> είναι στον μαθητικό πληθυσμό στο σχολικό πε</w:t>
      </w:r>
      <w:r>
        <w:rPr>
          <w:rFonts w:eastAsia="Times New Roman"/>
          <w:szCs w:val="24"/>
        </w:rPr>
        <w:t xml:space="preserve">ριβάλλον </w:t>
      </w:r>
      <w:r>
        <w:rPr>
          <w:rFonts w:eastAsia="Times New Roman"/>
          <w:szCs w:val="24"/>
        </w:rPr>
        <w:t>κ</w:t>
      </w:r>
      <w:r>
        <w:rPr>
          <w:rFonts w:eastAsia="Times New Roman"/>
          <w:szCs w:val="24"/>
        </w:rPr>
        <w:t xml:space="preserve">αι αυτό σε έναν βαθμό γίνεται από τα κέντρα πρόληψης κατά των εξαρτήσεων, τα οποία έχουν μια διασπορά σε όλη την Ελλάδα και νομίζω ότι έχουν όντως στην εμβέλειά τους και στη </w:t>
      </w:r>
      <w:proofErr w:type="spellStart"/>
      <w:r>
        <w:rPr>
          <w:rFonts w:eastAsia="Times New Roman"/>
          <w:szCs w:val="24"/>
        </w:rPr>
        <w:t>στοχοθεσία</w:t>
      </w:r>
      <w:proofErr w:type="spellEnd"/>
      <w:r>
        <w:rPr>
          <w:rFonts w:eastAsia="Times New Roman"/>
          <w:szCs w:val="24"/>
        </w:rPr>
        <w:t xml:space="preserve"> τους αυτού του τύπου τις ενημερώσεις. </w:t>
      </w:r>
    </w:p>
    <w:p w14:paraId="32620EB6" w14:textId="77777777" w:rsidR="00BE2BDF" w:rsidRDefault="003B0A3A">
      <w:pPr>
        <w:spacing w:line="600" w:lineRule="auto"/>
        <w:ind w:firstLine="720"/>
        <w:contextualSpacing/>
        <w:jc w:val="both"/>
        <w:rPr>
          <w:rFonts w:eastAsia="Times New Roman"/>
          <w:szCs w:val="24"/>
        </w:rPr>
      </w:pPr>
      <w:r>
        <w:rPr>
          <w:rFonts w:eastAsia="Times New Roman"/>
          <w:szCs w:val="24"/>
        </w:rPr>
        <w:t>Όμως είναι σαφές ότι α</w:t>
      </w:r>
      <w:r>
        <w:rPr>
          <w:rFonts w:eastAsia="Times New Roman"/>
          <w:szCs w:val="24"/>
        </w:rPr>
        <w:t xml:space="preserve">υτό δεν αρκεί. </w:t>
      </w:r>
    </w:p>
    <w:p w14:paraId="32620EB7" w14:textId="77777777" w:rsidR="00BE2BDF" w:rsidRDefault="003B0A3A">
      <w:pPr>
        <w:spacing w:line="600" w:lineRule="auto"/>
        <w:ind w:firstLine="720"/>
        <w:contextualSpacing/>
        <w:jc w:val="both"/>
        <w:rPr>
          <w:rFonts w:eastAsia="Times New Roman"/>
          <w:szCs w:val="24"/>
        </w:rPr>
      </w:pPr>
      <w:r>
        <w:rPr>
          <w:rFonts w:eastAsia="Times New Roman"/>
          <w:szCs w:val="24"/>
        </w:rPr>
        <w:t>Οι καπνιστές, ευτυχώς –και ανοίγω μια παρένθεση- έχουν μια πτωτική τάση τα τελευταία χρόνια, την τελευταία πενταετία. Οι σταθεροί με τους περιστασιακούς είναι περίπου το 1/3 του πληθυσμού. Υπάρχουν όμως και τα άλλα 2/3, τα οποία ενοχλούνται</w:t>
      </w:r>
      <w:r>
        <w:rPr>
          <w:rFonts w:eastAsia="Times New Roman"/>
          <w:szCs w:val="24"/>
        </w:rPr>
        <w:t xml:space="preserve"> από αυτή τη συμπεριφορά. </w:t>
      </w:r>
      <w:r>
        <w:rPr>
          <w:rFonts w:eastAsia="Times New Roman"/>
          <w:szCs w:val="24"/>
        </w:rPr>
        <w:t>Ε</w:t>
      </w:r>
      <w:r>
        <w:rPr>
          <w:rFonts w:eastAsia="Times New Roman"/>
          <w:szCs w:val="24"/>
        </w:rPr>
        <w:t>ίναι πολύ ενδιαφέρον ότι και το 70% των καπνιστών δηλώνει σε μετρήσεις της κοινής γνώμης</w:t>
      </w:r>
      <w:r>
        <w:rPr>
          <w:rFonts w:eastAsia="Times New Roman"/>
          <w:szCs w:val="24"/>
        </w:rPr>
        <w:t>,</w:t>
      </w:r>
      <w:r>
        <w:rPr>
          <w:rFonts w:eastAsia="Times New Roman"/>
          <w:szCs w:val="24"/>
        </w:rPr>
        <w:t xml:space="preserve"> ότι είναι διατεθειμένο να συμμορφωθεί με τις απαιτήσεις εφαρμογής του νόμου. </w:t>
      </w:r>
    </w:p>
    <w:p w14:paraId="32620EB8" w14:textId="77777777" w:rsidR="00BE2BDF" w:rsidRDefault="003B0A3A">
      <w:pPr>
        <w:tabs>
          <w:tab w:val="left" w:pos="709"/>
        </w:tabs>
        <w:spacing w:line="600" w:lineRule="auto"/>
        <w:ind w:firstLine="720"/>
        <w:contextualSpacing/>
        <w:jc w:val="both"/>
        <w:rPr>
          <w:rFonts w:eastAsia="Times New Roman"/>
          <w:szCs w:val="24"/>
        </w:rPr>
      </w:pPr>
      <w:r>
        <w:rPr>
          <w:rFonts w:eastAsia="Times New Roman"/>
          <w:szCs w:val="24"/>
        </w:rPr>
        <w:t>Άρα, λοιπόν, είναι και ζήτημα προστασίας δικαιωμάτων ανθρώπων</w:t>
      </w:r>
      <w:r>
        <w:rPr>
          <w:rFonts w:eastAsia="Times New Roman"/>
          <w:szCs w:val="24"/>
        </w:rPr>
        <w:t>,</w:t>
      </w:r>
      <w:r>
        <w:rPr>
          <w:rFonts w:eastAsia="Times New Roman"/>
          <w:szCs w:val="24"/>
        </w:rPr>
        <w:t xml:space="preserve"> που επιλέγουν και θέλουν να ζουν και να κυκλοφορούν σε χώρους, χωρίς να υφίστανται τις βλαπτικές -επίσης τεκμηριωμένα επιστημονικά- επιπτώσεις του παθητικού καπνίσματος. </w:t>
      </w:r>
    </w:p>
    <w:p w14:paraId="32620EB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δεν θέλω να δικαιολογηθώ ούτε να δικαιολογήσω εν γένει την πολιτεία για την αδρ</w:t>
      </w:r>
      <w:r>
        <w:rPr>
          <w:rFonts w:eastAsia="Times New Roman" w:cs="Times New Roman"/>
          <w:szCs w:val="24"/>
        </w:rPr>
        <w:t>άνειά της. Υπάρχει αδράνεια. Θα μπορούσα να επικαλεστώ άλλες προτεραιότητες πολύ πιο κρίσιμες για την επιβίωση του συστήματος υγείας, για τη λειτουργία των δημόσιων δομών, για την ανακούφιση των ανθρώπων στην πρόσβασή τους κ.λπ.</w:t>
      </w:r>
      <w:r>
        <w:rPr>
          <w:rFonts w:eastAsia="Times New Roman" w:cs="Times New Roman"/>
          <w:szCs w:val="24"/>
        </w:rPr>
        <w:t>.</w:t>
      </w:r>
      <w:r>
        <w:rPr>
          <w:rFonts w:eastAsia="Times New Roman" w:cs="Times New Roman"/>
          <w:szCs w:val="24"/>
        </w:rPr>
        <w:t xml:space="preserve"> </w:t>
      </w:r>
    </w:p>
    <w:p w14:paraId="32620EB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Αυτό που έχουμε κάνει, εί</w:t>
      </w:r>
      <w:r>
        <w:rPr>
          <w:rFonts w:eastAsia="Times New Roman" w:cs="Times New Roman"/>
          <w:szCs w:val="24"/>
        </w:rPr>
        <w:t xml:space="preserve">ναι κατ’ αρχάς ότι πρόσφατα βγάλαμε μια </w:t>
      </w:r>
      <w:proofErr w:type="spellStart"/>
      <w:r>
        <w:rPr>
          <w:rFonts w:eastAsia="Times New Roman" w:cs="Times New Roman"/>
          <w:szCs w:val="24"/>
        </w:rPr>
        <w:t>επικαιροποιημένη</w:t>
      </w:r>
      <w:proofErr w:type="spellEnd"/>
      <w:r>
        <w:rPr>
          <w:rFonts w:eastAsia="Times New Roman" w:cs="Times New Roman"/>
          <w:szCs w:val="24"/>
        </w:rPr>
        <w:t xml:space="preserve"> εγκύκλιο, που δίνει τις κατευθύνσεις εφαρμογής του νόμου.</w:t>
      </w:r>
    </w:p>
    <w:p w14:paraId="32620EB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Στη δευτερολογία σας αυτά.</w:t>
      </w:r>
    </w:p>
    <w:p w14:paraId="32620EBC"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Τελειώνω, κύριε Πρόεδρε.</w:t>
      </w:r>
    </w:p>
    <w:p w14:paraId="32620EB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Βγάλαμε, λοιπόν, μία </w:t>
      </w:r>
      <w:r>
        <w:rPr>
          <w:rFonts w:eastAsia="Times New Roman" w:cs="Times New Roman"/>
          <w:szCs w:val="24"/>
        </w:rPr>
        <w:t>εγκύκλιο. Οι εγκύκλιοι από μόνες τους, προφανώς</w:t>
      </w:r>
      <w:r>
        <w:rPr>
          <w:rFonts w:eastAsia="Times New Roman" w:cs="Times New Roman"/>
          <w:szCs w:val="24"/>
        </w:rPr>
        <w:t>,</w:t>
      </w:r>
      <w:r>
        <w:rPr>
          <w:rFonts w:eastAsia="Times New Roman" w:cs="Times New Roman"/>
          <w:szCs w:val="24"/>
        </w:rPr>
        <w:t xml:space="preserve"> δεν λύνουν το πρόβλημα. Το πρόβλημα είναι η εφαρμογή. </w:t>
      </w:r>
    </w:p>
    <w:p w14:paraId="32620EB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Ο νόμος λέει ποιοι έχουν τις αρμοδιότητες ελέγχου και επιβολής προστίμων. Δεν είναι στενή ευθύνη του Υπουργείου αυτό. Απαιτεί διυπουργική συνεργασία και</w:t>
      </w:r>
      <w:r>
        <w:rPr>
          <w:rFonts w:eastAsia="Times New Roman" w:cs="Times New Roman"/>
          <w:szCs w:val="24"/>
        </w:rPr>
        <w:t xml:space="preserve"> συντονισμό πολλαπλών ελεγκτικών μηχανισμών. Εμπλέκεται η τοπική αυτοδιοίκηση, το </w:t>
      </w:r>
      <w:r>
        <w:rPr>
          <w:rFonts w:eastAsia="Times New Roman" w:cs="Times New Roman"/>
          <w:szCs w:val="24"/>
        </w:rPr>
        <w:t>Λ</w:t>
      </w:r>
      <w:r>
        <w:rPr>
          <w:rFonts w:eastAsia="Times New Roman" w:cs="Times New Roman"/>
          <w:szCs w:val="24"/>
        </w:rPr>
        <w:t xml:space="preserve">ιμενικό,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 xml:space="preserve">στυνομία και φυσικά το Σώμα Επιθεωρητών Υγείας (ΣΕΥΥΠ), από την πλευρά του Υπουργείου. </w:t>
      </w:r>
    </w:p>
    <w:p w14:paraId="32620EB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Έχουμε δώσει εντολή στο ΣΕΥΥΠ για τακτικούς ελέγχους ειδικά σε χ</w:t>
      </w:r>
      <w:r>
        <w:rPr>
          <w:rFonts w:eastAsia="Times New Roman" w:cs="Times New Roman"/>
          <w:szCs w:val="24"/>
        </w:rPr>
        <w:t xml:space="preserve">ώρους υγειονομικής φροντίδας. Ευτυχώς οι αναφορές που έχω και τα πορίσματα ελέγχου από τρία νοσοκομεία της Αθήνας το τελευταίο διάστημα –το «Ιπποκράτειο», τον </w:t>
      </w:r>
      <w:r>
        <w:rPr>
          <w:rFonts w:eastAsia="Times New Roman" w:cs="Times New Roman"/>
          <w:szCs w:val="24"/>
        </w:rPr>
        <w:lastRenderedPageBreak/>
        <w:t xml:space="preserve">«Ευαγγελισμό» και το «Μεταξά»- δεν εντοπίζουν -ανοιχτά τουλάχιστον και τεκμηριωμένα- πρόβλημα μη </w:t>
      </w:r>
      <w:r>
        <w:rPr>
          <w:rFonts w:eastAsia="Times New Roman" w:cs="Times New Roman"/>
          <w:szCs w:val="24"/>
        </w:rPr>
        <w:t xml:space="preserve">τήρησης του νόμου. Προφανώς υπάρχουν ενδείξεις ότι δεν εφαρμόζεται ο νόμος. Τουλάχιστον, όμως, στους βασικούς χώρους όπου υπάρχουν ασθενείς, φαίνεται ότι υπάρχει μία τήρηση. Πιθανόν να υπάρχουν γραφεία, ακάλυπτοι χώροι, εξωτερικοί χώροι, άδειοι χώροι, που </w:t>
      </w:r>
      <w:r>
        <w:rPr>
          <w:rFonts w:eastAsia="Times New Roman" w:cs="Times New Roman"/>
          <w:szCs w:val="24"/>
        </w:rPr>
        <w:t>πρέπει να ελέγχονται με πιο συστηματικό τρόπο.</w:t>
      </w:r>
    </w:p>
    <w:p w14:paraId="32620EC0"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τελευταίο έχετε δίκιο ότι έχουμε μια εκκρεμότητα. Είναι και ο Πρόεδρος της </w:t>
      </w:r>
      <w:r>
        <w:rPr>
          <w:rFonts w:eastAsia="Times New Roman" w:cs="Times New Roman"/>
          <w:szCs w:val="24"/>
        </w:rPr>
        <w:t>ε</w:t>
      </w:r>
      <w:r>
        <w:rPr>
          <w:rFonts w:eastAsia="Times New Roman" w:cs="Times New Roman"/>
          <w:szCs w:val="24"/>
        </w:rPr>
        <w:t xml:space="preserve">πιτροπής εδώ ο κ. </w:t>
      </w:r>
      <w:proofErr w:type="spellStart"/>
      <w:r>
        <w:rPr>
          <w:rFonts w:eastAsia="Times New Roman" w:cs="Times New Roman"/>
          <w:szCs w:val="24"/>
        </w:rPr>
        <w:t>Μανιός</w:t>
      </w:r>
      <w:proofErr w:type="spellEnd"/>
      <w:r>
        <w:rPr>
          <w:rFonts w:eastAsia="Times New Roman" w:cs="Times New Roman"/>
          <w:szCs w:val="24"/>
        </w:rPr>
        <w:t>. Μπορεί να σας το επιβεβαιώσει και ο ίδιος. Του έχω ζητήσει αυτές τις μέρες -η αλήθεια είναι, γιατί θέλω</w:t>
      </w:r>
      <w:r>
        <w:rPr>
          <w:rFonts w:eastAsia="Times New Roman" w:cs="Times New Roman"/>
          <w:szCs w:val="24"/>
        </w:rPr>
        <w:t xml:space="preserve"> να είμαι ειλικρινής- της ερώτησής σας και δεσμευτήκαμε ότι στο αμέσως επόμενο διάστημα θα προγραμματίσουμε τη συνεδρίαση της Επιτροπής Κοινωνικών Υποθέσεων με θέμα το</w:t>
      </w:r>
      <w:r>
        <w:rPr>
          <w:rFonts w:eastAsia="Times New Roman" w:cs="Times New Roman"/>
          <w:szCs w:val="24"/>
        </w:rPr>
        <w:t>ν</w:t>
      </w:r>
      <w:r>
        <w:rPr>
          <w:rFonts w:eastAsia="Times New Roman" w:cs="Times New Roman"/>
          <w:szCs w:val="24"/>
        </w:rPr>
        <w:t xml:space="preserve"> συντονισμό και τα μέτρα αντιμετώπισης αυτού του προβλήματος με ευρύτερη πολιτική συναίν</w:t>
      </w:r>
      <w:r>
        <w:rPr>
          <w:rFonts w:eastAsia="Times New Roman" w:cs="Times New Roman"/>
          <w:szCs w:val="24"/>
        </w:rPr>
        <w:t>εση.</w:t>
      </w:r>
    </w:p>
    <w:p w14:paraId="32620EC1"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αυτό που λέμε ότι πρέπει να ψηφιστεί ένας νόμος</w:t>
      </w:r>
      <w:r>
        <w:rPr>
          <w:rFonts w:eastAsia="Times New Roman" w:cs="Times New Roman"/>
          <w:szCs w:val="24"/>
        </w:rPr>
        <w:t>,</w:t>
      </w:r>
      <w:r>
        <w:rPr>
          <w:rFonts w:eastAsia="Times New Roman" w:cs="Times New Roman"/>
          <w:szCs w:val="24"/>
        </w:rPr>
        <w:t xml:space="preserve"> που να λέει ότι εφαρμόζονται οι νόμοι, κύριε </w:t>
      </w:r>
      <w:proofErr w:type="spellStart"/>
      <w:r>
        <w:rPr>
          <w:rFonts w:eastAsia="Times New Roman" w:cs="Times New Roman"/>
          <w:szCs w:val="24"/>
        </w:rPr>
        <w:t>Μπαργιώτα</w:t>
      </w:r>
      <w:proofErr w:type="spellEnd"/>
      <w:r>
        <w:rPr>
          <w:rFonts w:eastAsia="Times New Roman" w:cs="Times New Roman"/>
          <w:szCs w:val="24"/>
        </w:rPr>
        <w:t>.</w:t>
      </w:r>
    </w:p>
    <w:p w14:paraId="32620EC2"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Μου πήρατε την ατάκα, κύριε Πρόεδρε. Θα ήταν </w:t>
      </w:r>
      <w:r>
        <w:rPr>
          <w:rFonts w:eastAsia="Times New Roman" w:cs="Times New Roman"/>
          <w:szCs w:val="24"/>
        </w:rPr>
        <w:t xml:space="preserve">το </w:t>
      </w:r>
      <w:r>
        <w:rPr>
          <w:rFonts w:eastAsia="Times New Roman" w:cs="Times New Roman"/>
          <w:szCs w:val="24"/>
        </w:rPr>
        <w:t>επόμενο που θα έλεγα.</w:t>
      </w:r>
    </w:p>
    <w:p w14:paraId="32620EC3"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Η αλήθεια εί</w:t>
      </w:r>
      <w:r>
        <w:rPr>
          <w:rFonts w:eastAsia="Times New Roman" w:cs="Times New Roman"/>
          <w:szCs w:val="24"/>
        </w:rPr>
        <w:t>ναι αυτή, ότι πρέπει να ψηφιστεί ένας νόμος για την εφαρμογή των κειμένων νόμων. Το είπε ο Εμμανουήλ Ροΐδης το 1878. Δεν έχουμε σωσμό από τότε.</w:t>
      </w:r>
    </w:p>
    <w:p w14:paraId="32620EC4"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Δεν έχει αλλάξει αυτό.</w:t>
      </w:r>
    </w:p>
    <w:p w14:paraId="32620EC5"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Είπαμε ότι δεν έχουμε σωσμό από τότε. Έχουν περ</w:t>
      </w:r>
      <w:r>
        <w:rPr>
          <w:rFonts w:eastAsia="Times New Roman" w:cs="Times New Roman"/>
          <w:szCs w:val="24"/>
        </w:rPr>
        <w:t xml:space="preserve">άσει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w:t>
      </w:r>
    </w:p>
    <w:p w14:paraId="32620EC6"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Συμφωνώ κατά το μείζον, κύριε Υπουργέ, με αυτά που είπατε. Είναι όντως έτσι. Χαίρομαι που τα λέμε. Όπως μου είπε, όμως, κάποιος φίλος προχθές, πολιτική είναι οι πράξεις. Ήταν πολύ εύστοχος, κατηγορώντας, αν θέλετε, όχι κάποιο κό</w:t>
      </w:r>
      <w:r>
        <w:rPr>
          <w:rFonts w:eastAsia="Times New Roman" w:cs="Times New Roman"/>
          <w:szCs w:val="24"/>
        </w:rPr>
        <w:t xml:space="preserve">μμα αλλά συλλήβδην την πολιτική. Σε αυτό το θέμα δεν έχουμε πράξεις. Έχουμε ημιτελείς νόμους. </w:t>
      </w:r>
    </w:p>
    <w:p w14:paraId="32620EC7"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Ένα από τα μεγάλα προβλήματα που έχει ο αντικαπνιστικός νόμος</w:t>
      </w:r>
      <w:r>
        <w:rPr>
          <w:rFonts w:eastAsia="Times New Roman" w:cs="Times New Roman"/>
          <w:szCs w:val="24"/>
        </w:rPr>
        <w:t>,</w:t>
      </w:r>
      <w:r>
        <w:rPr>
          <w:rFonts w:eastAsia="Times New Roman" w:cs="Times New Roman"/>
          <w:szCs w:val="24"/>
        </w:rPr>
        <w:t xml:space="preserve"> είναι το ελεγκτικό του, το </w:t>
      </w:r>
      <w:proofErr w:type="spellStart"/>
      <w:r>
        <w:rPr>
          <w:rFonts w:eastAsia="Times New Roman" w:cs="Times New Roman"/>
          <w:szCs w:val="24"/>
        </w:rPr>
        <w:t>εφαρμοστικό</w:t>
      </w:r>
      <w:proofErr w:type="spellEnd"/>
      <w:r>
        <w:rPr>
          <w:rFonts w:eastAsia="Times New Roman" w:cs="Times New Roman"/>
          <w:szCs w:val="24"/>
        </w:rPr>
        <w:t xml:space="preserve"> του κομμάτι, το οποίο είναι άθλιο και προβληματικό. Δεν δισ</w:t>
      </w:r>
      <w:r>
        <w:rPr>
          <w:rFonts w:eastAsia="Times New Roman" w:cs="Times New Roman"/>
          <w:szCs w:val="24"/>
        </w:rPr>
        <w:t xml:space="preserve">τάζω να το πω. </w:t>
      </w:r>
      <w:proofErr w:type="spellStart"/>
      <w:r>
        <w:rPr>
          <w:rFonts w:eastAsia="Times New Roman" w:cs="Times New Roman"/>
          <w:szCs w:val="24"/>
        </w:rPr>
        <w:t>Πολυκατανομή</w:t>
      </w:r>
      <w:proofErr w:type="spellEnd"/>
      <w:r>
        <w:rPr>
          <w:rFonts w:eastAsia="Times New Roman" w:cs="Times New Roman"/>
          <w:szCs w:val="24"/>
        </w:rPr>
        <w:t>, πολυνομία, πάρα πολλές υπηρεσίες που εμπλέκονται, με αποτέλεσμα να σηκώνουν όλοι τα χέρια ψηλά και να μην ασχολείται κανένας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 xml:space="preserve">στυνομία, </w:t>
      </w:r>
      <w:r>
        <w:rPr>
          <w:rFonts w:eastAsia="Times New Roman" w:cs="Times New Roman"/>
          <w:szCs w:val="24"/>
        </w:rPr>
        <w:t>Α</w:t>
      </w:r>
      <w:r>
        <w:rPr>
          <w:rFonts w:eastAsia="Times New Roman" w:cs="Times New Roman"/>
          <w:szCs w:val="24"/>
        </w:rPr>
        <w:t>στυνομία, ΣΕΥΥΠ. Ο νόμος έχει πρόβλημα με τους εκτελεστικούς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ελεγκτικούς του μη</w:t>
      </w:r>
      <w:r>
        <w:rPr>
          <w:rFonts w:eastAsia="Times New Roman" w:cs="Times New Roman"/>
          <w:szCs w:val="24"/>
        </w:rPr>
        <w:t>χανισμούς. Είναι έτσι φτιαγμένοι</w:t>
      </w:r>
      <w:r>
        <w:rPr>
          <w:rFonts w:eastAsia="Times New Roman" w:cs="Times New Roman"/>
          <w:szCs w:val="24"/>
        </w:rPr>
        <w:t>,</w:t>
      </w:r>
      <w:r>
        <w:rPr>
          <w:rFonts w:eastAsia="Times New Roman" w:cs="Times New Roman"/>
          <w:szCs w:val="24"/>
        </w:rPr>
        <w:t xml:space="preserve"> που τελικά δεν δουλεύουν. </w:t>
      </w:r>
    </w:p>
    <w:p w14:paraId="32620EC8"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Το πρώτο, λοιπόν, από τα ερωτήματα του δεύτερου κύκλου της δευτερολογίας μου είναι το εξής: Θα μπορέσουμε να συζητήσουμε -είναι όντως, όπως είπατε, θέμα πολλών Υπουργείων- στην επικείμενη -και χα</w:t>
      </w:r>
      <w:r>
        <w:rPr>
          <w:rFonts w:eastAsia="Times New Roman" w:cs="Times New Roman"/>
          <w:szCs w:val="24"/>
        </w:rPr>
        <w:t>ίρομαι είχα σκοπό να υποβάλω το αίτημα γραπτώς αλλά δεν θα το κάνω</w:t>
      </w:r>
      <w:r>
        <w:rPr>
          <w:rFonts w:eastAsia="Times New Roman" w:cs="Times New Roman"/>
          <w:szCs w:val="24"/>
        </w:rPr>
        <w:t>,</w:t>
      </w:r>
      <w:r>
        <w:rPr>
          <w:rFonts w:eastAsia="Times New Roman" w:cs="Times New Roman"/>
          <w:szCs w:val="24"/>
        </w:rPr>
        <w:t xml:space="preserve"> θα περιμένω τον ορισμό ημερομηνίας</w:t>
      </w:r>
      <w:r>
        <w:rPr>
          <w:rFonts w:eastAsia="Times New Roman" w:cs="Times New Roman"/>
          <w:szCs w:val="24"/>
        </w:rPr>
        <w:t xml:space="preserve"> </w:t>
      </w:r>
      <w:r>
        <w:rPr>
          <w:rFonts w:eastAsia="Times New Roman" w:cs="Times New Roman"/>
          <w:szCs w:val="24"/>
        </w:rPr>
        <w:t xml:space="preserve">-σύγκληση της </w:t>
      </w:r>
      <w:r>
        <w:rPr>
          <w:rFonts w:eastAsia="Times New Roman" w:cs="Times New Roman"/>
          <w:szCs w:val="24"/>
        </w:rPr>
        <w:t>ε</w:t>
      </w:r>
      <w:r>
        <w:rPr>
          <w:rFonts w:eastAsia="Times New Roman" w:cs="Times New Roman"/>
          <w:szCs w:val="24"/>
        </w:rPr>
        <w:t>πιτροπής, μεταξύ άλλων πολλών</w:t>
      </w:r>
      <w:r>
        <w:rPr>
          <w:rFonts w:eastAsia="Times New Roman" w:cs="Times New Roman"/>
          <w:szCs w:val="24"/>
        </w:rPr>
        <w:t>-</w:t>
      </w:r>
      <w:r>
        <w:rPr>
          <w:rFonts w:eastAsia="Times New Roman" w:cs="Times New Roman"/>
          <w:szCs w:val="24"/>
        </w:rPr>
        <w:t xml:space="preserve"> το θέμα της δημιουργίας ενός αποτελεσματικού ελεγκτικού μηχανισμού; Στα νοσοκομεία αν σας λένε ότι δεν καπν</w:t>
      </w:r>
      <w:r>
        <w:rPr>
          <w:rFonts w:eastAsia="Times New Roman" w:cs="Times New Roman"/>
          <w:szCs w:val="24"/>
        </w:rPr>
        <w:t xml:space="preserve">ίζουν, </w:t>
      </w:r>
      <w:r>
        <w:rPr>
          <w:rFonts w:eastAsia="Times New Roman" w:cs="Times New Roman"/>
          <w:szCs w:val="24"/>
        </w:rPr>
        <w:lastRenderedPageBreak/>
        <w:t xml:space="preserve">απλώς δεν κοιτάνε στα περβάζια των παραθύρων. Είναι γεμάτα γόπες. Σε οποιοδήποτε νοσοκομείο της χώρας. Δεν χρειάζεται να το ξέρω. Όπου έχω πάει, δεν υπάρχει παράθυρο –και θαλάμων- που να μην είναι γεμάτο γόπες. Η εφαρμογή του νόμου είναι εξαιρετικά </w:t>
      </w:r>
      <w:r>
        <w:rPr>
          <w:rFonts w:eastAsia="Times New Roman" w:cs="Times New Roman"/>
          <w:szCs w:val="24"/>
        </w:rPr>
        <w:t>δύσκολη, γιατί όπως είπατε, υπάρχει μια κουλτούρα παραβατικότητας στη χώρα. Πολύ φοβάμαι ότι γι’ αυτή χρειάζεται επικοινωνιακή εκστρατεία και εκστρατεία ενημέρωσης.</w:t>
      </w:r>
    </w:p>
    <w:p w14:paraId="32620EC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ολύ φοβάμαι -και θα το πω- ότι η μόνη συνεισφορά της Κυβέρνησης αυτής εναντίον της κουλτούρας παραβατικότητας, τουλάχιστον για το κάπνισμα, είναι η εικόνα του κ. </w:t>
      </w:r>
      <w:proofErr w:type="spellStart"/>
      <w:r>
        <w:rPr>
          <w:rFonts w:eastAsia="Times New Roman" w:cs="Times New Roman"/>
          <w:szCs w:val="24"/>
        </w:rPr>
        <w:t>Πολάκη</w:t>
      </w:r>
      <w:proofErr w:type="spellEnd"/>
      <w:r>
        <w:rPr>
          <w:rFonts w:eastAsia="Times New Roman" w:cs="Times New Roman"/>
          <w:szCs w:val="24"/>
        </w:rPr>
        <w:t xml:space="preserve"> στο Υπουργείο να καπνίζει και του κ. </w:t>
      </w:r>
      <w:proofErr w:type="spellStart"/>
      <w:r>
        <w:rPr>
          <w:rFonts w:eastAsia="Times New Roman" w:cs="Times New Roman"/>
          <w:szCs w:val="24"/>
        </w:rPr>
        <w:t>Μουζάλα</w:t>
      </w:r>
      <w:proofErr w:type="spellEnd"/>
      <w:r>
        <w:rPr>
          <w:rFonts w:eastAsia="Times New Roman" w:cs="Times New Roman"/>
          <w:szCs w:val="24"/>
        </w:rPr>
        <w:t xml:space="preserve"> –για να μην αδικώ τον κ. </w:t>
      </w:r>
      <w:proofErr w:type="spellStart"/>
      <w:r>
        <w:rPr>
          <w:rFonts w:eastAsia="Times New Roman" w:cs="Times New Roman"/>
          <w:szCs w:val="24"/>
        </w:rPr>
        <w:t>Πολάκη</w:t>
      </w:r>
      <w:proofErr w:type="spellEnd"/>
      <w:r>
        <w:rPr>
          <w:rFonts w:eastAsia="Times New Roman" w:cs="Times New Roman"/>
          <w:szCs w:val="24"/>
        </w:rPr>
        <w:t>- να καπνίζ</w:t>
      </w:r>
      <w:r>
        <w:rPr>
          <w:rFonts w:eastAsia="Times New Roman" w:cs="Times New Roman"/>
          <w:szCs w:val="24"/>
        </w:rPr>
        <w:t xml:space="preserve">ει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 xml:space="preserve"> σε </w:t>
      </w:r>
      <w:r>
        <w:rPr>
          <w:rFonts w:eastAsia="Times New Roman" w:cs="Times New Roman"/>
          <w:szCs w:val="24"/>
          <w:lang w:val="en-US"/>
        </w:rPr>
        <w:t>press</w:t>
      </w:r>
      <w:r>
        <w:rPr>
          <w:rFonts w:eastAsia="Times New Roman" w:cs="Times New Roman"/>
          <w:szCs w:val="24"/>
        </w:rPr>
        <w:t xml:space="preserve"> </w:t>
      </w:r>
      <w:r>
        <w:rPr>
          <w:rFonts w:eastAsia="Times New Roman" w:cs="Times New Roman"/>
          <w:szCs w:val="24"/>
          <w:lang w:val="en-US"/>
        </w:rPr>
        <w:t>conference</w:t>
      </w:r>
      <w:r>
        <w:rPr>
          <w:rFonts w:eastAsia="Times New Roman" w:cs="Times New Roman"/>
          <w:szCs w:val="24"/>
        </w:rPr>
        <w:t xml:space="preserve">. </w:t>
      </w:r>
    </w:p>
    <w:p w14:paraId="32620EC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πράγμα χρειάζεται, πριν απ’ όλα, ενημέρωση και έναν πόλεμο κατά της κουλτούρας της παραβατικότητας που υπάρχει και βασιλεύει στη χώρα </w:t>
      </w:r>
      <w:r>
        <w:rPr>
          <w:rFonts w:eastAsia="Times New Roman" w:cs="Times New Roman"/>
          <w:szCs w:val="24"/>
        </w:rPr>
        <w:t>κ</w:t>
      </w:r>
      <w:r>
        <w:rPr>
          <w:rFonts w:eastAsia="Times New Roman" w:cs="Times New Roman"/>
          <w:szCs w:val="24"/>
        </w:rPr>
        <w:t>αι βασιλεύει και για το κάπνισμα. Όπως είπατε, πρόκειται πλέον περί μιας μειοψ</w:t>
      </w:r>
      <w:r>
        <w:rPr>
          <w:rFonts w:eastAsia="Times New Roman" w:cs="Times New Roman"/>
          <w:szCs w:val="24"/>
        </w:rPr>
        <w:t xml:space="preserve">ηφίας. Οι καπνιστές είναι λιγότερο από το </w:t>
      </w:r>
      <w:r>
        <w:rPr>
          <w:rFonts w:eastAsia="Times New Roman" w:cs="Times New Roman"/>
          <w:szCs w:val="24"/>
        </w:rPr>
        <w:t xml:space="preserve">1/3 </w:t>
      </w:r>
      <w:r>
        <w:rPr>
          <w:rFonts w:eastAsia="Times New Roman" w:cs="Times New Roman"/>
          <w:szCs w:val="24"/>
        </w:rPr>
        <w:t>των ενηλίκων. Όμως καπνίζουν παντού και καπνίζουν σαν να είναι δικαίωμά τους. Και αυτό είναι ζήτημα και κουλτούρας και ενημέρωσης.</w:t>
      </w:r>
    </w:p>
    <w:p w14:paraId="32620EC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Κλείνοντας, λοιπόν, θα ήθελα να ανακεφαλαιώσω. Χαίρομαι που θα γίνει μια επιτρο</w:t>
      </w:r>
      <w:r>
        <w:rPr>
          <w:rFonts w:eastAsia="Times New Roman" w:cs="Times New Roman"/>
          <w:szCs w:val="24"/>
        </w:rPr>
        <w:t xml:space="preserve">πή -στα τέλη του Μαΐου είπε ο κ. </w:t>
      </w:r>
      <w:proofErr w:type="spellStart"/>
      <w:r>
        <w:rPr>
          <w:rFonts w:eastAsia="Times New Roman" w:cs="Times New Roman"/>
          <w:szCs w:val="24"/>
        </w:rPr>
        <w:t>Μανιός</w:t>
      </w:r>
      <w:proofErr w:type="spellEnd"/>
      <w:r>
        <w:rPr>
          <w:rFonts w:eastAsia="Times New Roman" w:cs="Times New Roman"/>
          <w:szCs w:val="24"/>
        </w:rPr>
        <w:t xml:space="preserve">, και αρχές Ιουνίου ακόμη δεν χάλασε ο κόσμος- και την περιμένω. Νομίζω ότι πρέπει να δούμε </w:t>
      </w:r>
      <w:r>
        <w:rPr>
          <w:rFonts w:eastAsia="Times New Roman" w:cs="Times New Roman"/>
          <w:szCs w:val="24"/>
        </w:rPr>
        <w:t xml:space="preserve">και </w:t>
      </w:r>
      <w:r>
        <w:rPr>
          <w:rFonts w:eastAsia="Times New Roman" w:cs="Times New Roman"/>
          <w:szCs w:val="24"/>
        </w:rPr>
        <w:t>τους φορείς που ασχο</w:t>
      </w:r>
      <w:r>
        <w:rPr>
          <w:rFonts w:eastAsia="Times New Roman" w:cs="Times New Roman"/>
          <w:szCs w:val="24"/>
        </w:rPr>
        <w:lastRenderedPageBreak/>
        <w:t>λούνται με αυτό -τις επιστημονικές εταιρείες, την καρδιολογική εταιρεία, την πνευμονολογική εταιρεία,</w:t>
      </w:r>
      <w:r>
        <w:rPr>
          <w:rFonts w:eastAsia="Times New Roman" w:cs="Times New Roman"/>
          <w:szCs w:val="24"/>
        </w:rPr>
        <w:t xml:space="preserve"> την αντικαπνιστική εταιρεία- στην Επιτροπή Κοινωνικών Υποθέσεων, αλλά κυρίως να δούμε αυτά τα δύο θέματα που θεωρώ πολύ σημαντικά</w:t>
      </w:r>
      <w:r>
        <w:rPr>
          <w:rFonts w:eastAsia="Times New Roman" w:cs="Times New Roman"/>
          <w:szCs w:val="24"/>
        </w:rPr>
        <w:t>.</w:t>
      </w:r>
      <w:r>
        <w:rPr>
          <w:rFonts w:eastAsia="Times New Roman" w:cs="Times New Roman"/>
          <w:szCs w:val="24"/>
        </w:rPr>
        <w:t xml:space="preserve"> </w:t>
      </w:r>
    </w:p>
    <w:p w14:paraId="32620ECC"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Διαφώτιση ότι το κάπνισμα δεν είναι δικαίωμα στους κλειστούς χώρους. Είναι ανοησία και αντικοινωνική συμπεριφορά. </w:t>
      </w:r>
      <w:r>
        <w:rPr>
          <w:rFonts w:eastAsia="Times New Roman" w:cs="Times New Roman"/>
          <w:szCs w:val="24"/>
        </w:rPr>
        <w:t>Π</w:t>
      </w:r>
      <w:r>
        <w:rPr>
          <w:rFonts w:eastAsia="Times New Roman" w:cs="Times New Roman"/>
          <w:szCs w:val="24"/>
        </w:rPr>
        <w:t xml:space="preserve">ρέπει όλοι μας να συνεισφέρουμε, από εκεί που βρισκόμαστε. Δεν μπορούμε να μεταφέρουμε μια εικόνα παραβατικότητας, με τον τρόπο που το κάνουμε πολλοί από εμάς. </w:t>
      </w:r>
    </w:p>
    <w:p w14:paraId="32620EC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Και το τελευταίο είναι ότι πρέπει, επιτέλους, αν θέλουμε να εφαρμοστεί αυτός ο νόμος -ή εγώ να </w:t>
      </w:r>
      <w:r>
        <w:rPr>
          <w:rFonts w:eastAsia="Times New Roman" w:cs="Times New Roman"/>
          <w:szCs w:val="24"/>
        </w:rPr>
        <w:t xml:space="preserve">το δεχθώ, ένας άλλος, αν επιθυμείτε να τον αλλάξετε στα σημεία του, όσον αφορά τις απαγορεύσεις και τους περιορισμούς- πρέπει κυρίως να εφαρμοστεί </w:t>
      </w:r>
      <w:r>
        <w:rPr>
          <w:rFonts w:eastAsia="Times New Roman" w:cs="Times New Roman"/>
          <w:szCs w:val="24"/>
        </w:rPr>
        <w:t>κ</w:t>
      </w:r>
      <w:r>
        <w:rPr>
          <w:rFonts w:eastAsia="Times New Roman" w:cs="Times New Roman"/>
          <w:szCs w:val="24"/>
        </w:rPr>
        <w:t>αι για να εφαρμοστεί το τελευταίο του κομμάτι</w:t>
      </w:r>
      <w:r>
        <w:rPr>
          <w:rFonts w:eastAsia="Times New Roman" w:cs="Times New Roman"/>
          <w:szCs w:val="24"/>
        </w:rPr>
        <w:t>,</w:t>
      </w:r>
      <w:r>
        <w:rPr>
          <w:rFonts w:eastAsia="Times New Roman" w:cs="Times New Roman"/>
          <w:szCs w:val="24"/>
        </w:rPr>
        <w:t xml:space="preserve"> που είναι η εφαρμογή των ελεγκτικών μηχανισμών του, πρέπει να</w:t>
      </w:r>
      <w:r>
        <w:rPr>
          <w:rFonts w:eastAsia="Times New Roman" w:cs="Times New Roman"/>
          <w:szCs w:val="24"/>
        </w:rPr>
        <w:t xml:space="preserve"> είναι αποτελεσματικό και ουσιαστικό σε συνεργασία με όσα Υπουργεία χρειάζεται να είναι. </w:t>
      </w:r>
    </w:p>
    <w:p w14:paraId="32620EC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-και κλείνω με αυτό- ότι τα έσοδα από τον νόμο δηλαδή από πρόστιμα στα καταστήματα γενικής χρήσης κ.λπ. το 2015 ήταν μηδέν και η πρόβλεψη του προ</w:t>
      </w:r>
      <w:r>
        <w:rPr>
          <w:rFonts w:eastAsia="Times New Roman" w:cs="Times New Roman"/>
          <w:szCs w:val="24"/>
        </w:rPr>
        <w:t>ϋπολογισμού του 2016 είναι, επίσης, μηδέν. Κανένας δεν ασχολείται με το θέμα. Είναι καιρός να αρχίσουμε να ασχολούμαστε σοβαρά για το καλό της δημόσιας υγείας.</w:t>
      </w:r>
    </w:p>
    <w:p w14:paraId="32620EC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Τελειώνω, λέγοντας ότι η οικονομική επίπτωση στην Ελλάδα είναι γύρω στα 3 δισεκατομμύρια σύμφωνα</w:t>
      </w:r>
      <w:r>
        <w:rPr>
          <w:rFonts w:eastAsia="Times New Roman" w:cs="Times New Roman"/>
          <w:szCs w:val="24"/>
        </w:rPr>
        <w:t xml:space="preserve"> με μια μελέτη του 2011. Ήταν τόσο το 2011 και μπορεί </w:t>
      </w:r>
      <w:r>
        <w:rPr>
          <w:rFonts w:eastAsia="Times New Roman" w:cs="Times New Roman"/>
          <w:szCs w:val="24"/>
        </w:rPr>
        <w:lastRenderedPageBreak/>
        <w:t>τώρα να έχει πέσει, γιατί, όπως είπατε, έχει αρχίσει να μειώνεται το κάπνισμα. Είναι γι’ αυτό εξαιρετικά σημαντικό ζήτημα και δημοσιονομικό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ζήτημα δημοσίας υγείας. Πρέπει κάποια στιγμή αυτό</w:t>
      </w:r>
      <w:r>
        <w:rPr>
          <w:rFonts w:eastAsia="Times New Roman" w:cs="Times New Roman"/>
          <w:szCs w:val="24"/>
        </w:rPr>
        <w:t xml:space="preserve"> να το δούμε.</w:t>
      </w:r>
    </w:p>
    <w:p w14:paraId="32620ED0"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2620ED1"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Μάλιστα. Τον λόγο έχει ο </w:t>
      </w:r>
      <w:r>
        <w:rPr>
          <w:rFonts w:eastAsia="Times New Roman"/>
          <w:bCs/>
        </w:rPr>
        <w:t>κύριος Υπουργός</w:t>
      </w:r>
      <w:r>
        <w:rPr>
          <w:rFonts w:eastAsia="Times New Roman" w:cs="Times New Roman"/>
          <w:szCs w:val="24"/>
        </w:rPr>
        <w:t>.</w:t>
      </w:r>
    </w:p>
    <w:p w14:paraId="32620ED2"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Λοιπόν, νομίζω ότι θα συμφωνήσουμε. Πραγματικά εκλαμβάνω την ερώτηση ως μια παρέμβαση αγωνίας και ευαισθητοποίησης.</w:t>
      </w:r>
    </w:p>
    <w:p w14:paraId="32620ED3"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Θα κάν</w:t>
      </w:r>
      <w:r>
        <w:rPr>
          <w:rFonts w:eastAsia="Times New Roman" w:cs="Times New Roman"/>
          <w:szCs w:val="24"/>
        </w:rPr>
        <w:t>ουμε το πρώτο βήμα και θα είναι η συζήτηση στην Επιτροπή Κοινωνικών Υποθέσεων. Θα καλέσουμε προφανώς και τις επιστημονικές εταιρείες, αν και δεν νομίζω ότι, όπως είπα πριν, κανείς αμφισβητεί τη βλαπτικότητα αυτής της συμπεριφοράς. Το σήμα που θέλουμε να στ</w:t>
      </w:r>
      <w:r>
        <w:rPr>
          <w:rFonts w:eastAsia="Times New Roman" w:cs="Times New Roman"/>
          <w:szCs w:val="24"/>
        </w:rPr>
        <w:t>είλουμε από αυτή τη συζήτηση</w:t>
      </w:r>
      <w:r>
        <w:rPr>
          <w:rFonts w:eastAsia="Times New Roman" w:cs="Times New Roman"/>
          <w:szCs w:val="24"/>
        </w:rPr>
        <w:t>,</w:t>
      </w:r>
      <w:r>
        <w:rPr>
          <w:rFonts w:eastAsia="Times New Roman" w:cs="Times New Roman"/>
          <w:szCs w:val="24"/>
        </w:rPr>
        <w:t xml:space="preserve"> είναι ότι ο πολιτικός κόσμος και η Βουλή των Ελλήνων αναζητεί μέτρα εφαρμοσμένης πολιτικής και όχι νόμους οι οποίοι δεν εφαρμόζονται. Δεν έχουμε πρόθεση να πάμε σε αλλαγή νόμου. Θεωρούμε ότι πρέπει να είναι αυστηρός ο νόμος. </w:t>
      </w:r>
    </w:p>
    <w:p w14:paraId="32620ED4"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χρειάζεται είναι ένας συντονισμός και μια υπέρβαση των αδρανειών της δημόσιας διοίκησης και των δυσκολιών που υπάρχουν σήμερα σε όλους τους ελεγκτικούς μηχανισμούς του κράτους, για να μπορέσουμε να δώσουμε το σήμα στον </w:t>
      </w:r>
      <w:r>
        <w:rPr>
          <w:rFonts w:eastAsia="Times New Roman" w:cs="Times New Roman"/>
          <w:szCs w:val="24"/>
        </w:rPr>
        <w:lastRenderedPageBreak/>
        <w:t>κόσμο</w:t>
      </w:r>
      <w:r>
        <w:rPr>
          <w:rFonts w:eastAsia="Times New Roman" w:cs="Times New Roman"/>
          <w:szCs w:val="24"/>
        </w:rPr>
        <w:t>,</w:t>
      </w:r>
      <w:r>
        <w:rPr>
          <w:rFonts w:eastAsia="Times New Roman" w:cs="Times New Roman"/>
          <w:szCs w:val="24"/>
        </w:rPr>
        <w:t xml:space="preserve"> ότι κάτι αρχίζει να κ</w:t>
      </w:r>
      <w:r>
        <w:rPr>
          <w:rFonts w:eastAsia="Times New Roman" w:cs="Times New Roman"/>
          <w:szCs w:val="24"/>
        </w:rPr>
        <w:t>ινείται και ότι σιγά σιγά ξεπερνάμε αυτή την περίοδο της πλήρους ασυδοσίας και ατιμωρησίας.</w:t>
      </w:r>
    </w:p>
    <w:p w14:paraId="32620ED5"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Επίσης νομίζω ότι είναι σημαντικό αυτό λέτε, δηλαδή να δοθεί το σήμα και το μήνυμα ότι πρέπει να υπάρχει σεβασμός στο δικαίωμα των μη καπνιζόντων</w:t>
      </w:r>
      <w:r>
        <w:rPr>
          <w:rFonts w:eastAsia="Times New Roman" w:cs="Times New Roman"/>
          <w:szCs w:val="24"/>
        </w:rPr>
        <w:t>,</w:t>
      </w:r>
      <w:r>
        <w:rPr>
          <w:rFonts w:eastAsia="Times New Roman" w:cs="Times New Roman"/>
          <w:szCs w:val="24"/>
        </w:rPr>
        <w:t xml:space="preserve"> να ζουν και να αν</w:t>
      </w:r>
      <w:r>
        <w:rPr>
          <w:rFonts w:eastAsia="Times New Roman" w:cs="Times New Roman"/>
          <w:szCs w:val="24"/>
        </w:rPr>
        <w:t>απνέουν χωρίς τον καπνό των διπλανών τους. Αυτό είναι ένα πολύ κρίσιμο ζήτημα</w:t>
      </w:r>
      <w:r>
        <w:rPr>
          <w:rFonts w:eastAsia="Times New Roman" w:cs="Times New Roman"/>
          <w:szCs w:val="24"/>
        </w:rPr>
        <w:t>,</w:t>
      </w:r>
      <w:r>
        <w:rPr>
          <w:rFonts w:eastAsia="Times New Roman" w:cs="Times New Roman"/>
          <w:szCs w:val="24"/>
        </w:rPr>
        <w:t xml:space="preserve"> που έχει σχέση με μια κοινωνική κουλτούρα σεβασμού των δικαιωμάτων των άλλων.</w:t>
      </w:r>
    </w:p>
    <w:p w14:paraId="32620ED6"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πάντα να έχουμε στο μυαλό μας ότι έχουμε να κάνουμε με εξαρτημένους ανθρώπους -η </w:t>
      </w:r>
      <w:r>
        <w:rPr>
          <w:rFonts w:eastAsia="Times New Roman" w:cs="Times New Roman"/>
          <w:szCs w:val="24"/>
        </w:rPr>
        <w:t xml:space="preserve">νικοτίνη είναι μια πολύ ισχυρή εθιστική ουσία- και άρα με μια εγγενή αντίστασή τους απέναντι στον περιορισμό αυτής της εξάρτησης. Αυτό πρέπει να είναι απολύτως σαφές. </w:t>
      </w:r>
    </w:p>
    <w:p w14:paraId="32620ED7"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Όμως νομίζω ότι η εικόνα μιας ευρωπαϊκής χώρας, που μάλλον με τον πιο ακραίο τρόπο από ό</w:t>
      </w:r>
      <w:r>
        <w:rPr>
          <w:rFonts w:eastAsia="Times New Roman" w:cs="Times New Roman"/>
          <w:szCs w:val="24"/>
        </w:rPr>
        <w:t>λες τις άλλες δεν εφαρμόζει αυτή τη νομοθεσία</w:t>
      </w:r>
      <w:r>
        <w:rPr>
          <w:rFonts w:eastAsia="Times New Roman" w:cs="Times New Roman"/>
          <w:szCs w:val="24"/>
        </w:rPr>
        <w:t xml:space="preserve"> -</w:t>
      </w:r>
      <w:r>
        <w:rPr>
          <w:rFonts w:eastAsia="Times New Roman" w:cs="Times New Roman"/>
          <w:szCs w:val="24"/>
        </w:rPr>
        <w:t>όταν τριτοκοσμικού επιπέδου γείτονές μας το έχουν καταφέρει</w:t>
      </w:r>
      <w:r>
        <w:rPr>
          <w:rFonts w:eastAsia="Times New Roman" w:cs="Times New Roman"/>
          <w:szCs w:val="24"/>
        </w:rPr>
        <w:t>-</w:t>
      </w:r>
      <w:r>
        <w:rPr>
          <w:rFonts w:eastAsia="Times New Roman" w:cs="Times New Roman"/>
          <w:szCs w:val="24"/>
        </w:rPr>
        <w:t xml:space="preserve"> πραγματικά δεν μας αξίζει και σαν πολιτικό σύστημα, σαν επιστημονική κοινότητα, σαν επαγγελματίες υγείας, αλλά και σαν μια σύγχρονη ευρωπαϊκή χώρα.</w:t>
      </w:r>
    </w:p>
    <w:p w14:paraId="32620ED8"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Κρατάω αυτά τα οποία είπαμε, λοιπόν. Προφανώς θα είναι χρήσιμα…</w:t>
      </w:r>
    </w:p>
    <w:p w14:paraId="32620ED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proofErr w:type="spellStart"/>
      <w:r>
        <w:rPr>
          <w:rFonts w:eastAsia="Times New Roman" w:cs="Times New Roman"/>
          <w:szCs w:val="24"/>
        </w:rPr>
        <w:t>Οψόμεθα</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w:t>
      </w:r>
    </w:p>
    <w:p w14:paraId="32620ED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Ναι η συζήτηση στην </w:t>
      </w:r>
      <w:r>
        <w:rPr>
          <w:rFonts w:eastAsia="Times New Roman" w:cs="Times New Roman"/>
          <w:szCs w:val="24"/>
        </w:rPr>
        <w:t>ε</w:t>
      </w:r>
      <w:r>
        <w:rPr>
          <w:rFonts w:eastAsia="Times New Roman" w:cs="Times New Roman"/>
          <w:szCs w:val="24"/>
        </w:rPr>
        <w:t>πιτροπή μακάρι να μας διευκολύνει και να υπάρξει μια συμφωνημένη δέσμη παρεμβάσεω</w:t>
      </w:r>
      <w:r>
        <w:rPr>
          <w:rFonts w:eastAsia="Times New Roman" w:cs="Times New Roman"/>
          <w:szCs w:val="24"/>
        </w:rPr>
        <w:t>ν, η οποία να προωθηθεί στο επόμενο διάστημα.</w:t>
      </w:r>
    </w:p>
    <w:p w14:paraId="32620ED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w:t>
      </w:r>
      <w:r>
        <w:rPr>
          <w:rFonts w:eastAsia="Times New Roman" w:cs="Times New Roman"/>
          <w:szCs w:val="24"/>
        </w:rPr>
        <w:t xml:space="preserve">δεύτερη </w:t>
      </w:r>
      <w:r>
        <w:rPr>
          <w:rFonts w:eastAsia="Times New Roman" w:cs="Times New Roman"/>
          <w:szCs w:val="24"/>
        </w:rPr>
        <w:t>με αριθμό 772/27-4-2017 επίκαιρη ερώτηση δε</w:t>
      </w:r>
      <w:r>
        <w:rPr>
          <w:rFonts w:eastAsia="Times New Roman" w:cs="Times New Roman"/>
          <w:szCs w:val="24"/>
        </w:rPr>
        <w:t>ύτε</w:t>
      </w:r>
      <w:r>
        <w:rPr>
          <w:rFonts w:eastAsia="Times New Roman" w:cs="Times New Roman"/>
          <w:szCs w:val="24"/>
        </w:rPr>
        <w:t xml:space="preserve">ρου κύκλου 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Ναυτιλίας και Νησιωτικής Πολιτικής,</w:t>
      </w:r>
      <w:r>
        <w:rPr>
          <w:rFonts w:eastAsia="Times New Roman" w:cs="Times New Roman"/>
          <w:szCs w:val="24"/>
        </w:rPr>
        <w:t xml:space="preserve"> σχετικά με την άμεση ανάγκη κατασκευής του εμπορικού λιμανιού της Πάτρας, δεν θα συζητηθεί λόγω κωλύματος του αρμοδίου Υπουργού.</w:t>
      </w:r>
    </w:p>
    <w:p w14:paraId="32620EDC"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δεύτερη</w:t>
      </w:r>
      <w:r>
        <w:rPr>
          <w:rFonts w:eastAsia="Times New Roman" w:cs="Times New Roman"/>
          <w:szCs w:val="24"/>
        </w:rPr>
        <w:t xml:space="preserve"> με αριθμό 4416/22-3-2017 ερώτηση της Βουλευτού Β΄ Αθηνών του Λαϊκού Συνδέσμου - 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Εσωτερικών, με θέμα</w:t>
      </w:r>
      <w:r>
        <w:rPr>
          <w:rFonts w:eastAsia="Times New Roman" w:cs="Times New Roman"/>
          <w:szCs w:val="24"/>
        </w:rPr>
        <w:t>:</w:t>
      </w:r>
      <w:r>
        <w:rPr>
          <w:rFonts w:eastAsia="Times New Roman" w:cs="Times New Roman"/>
          <w:szCs w:val="24"/>
        </w:rPr>
        <w:t xml:space="preserve"> «Δικαίωμα του εκλέγειν των ομογενών και άσκηση του δικαιώματος ψήφου από Έλληνες κατοίκους του εξωτερικού», δεν θα συζητηθεί λόγω κωλύματος του αρμοδίου Υπουργού.</w:t>
      </w:r>
    </w:p>
    <w:p w14:paraId="32620ED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Κύριε Πρόεδρε, θα ήθελα τον λόγο.</w:t>
      </w:r>
    </w:p>
    <w:p w14:paraId="32620ED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Δεν σας τον έδωσα και κατ’ εξαίρεση;</w:t>
      </w:r>
    </w:p>
    <w:p w14:paraId="32620ED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Γι’ αυτό το θέμα όχι.</w:t>
      </w:r>
    </w:p>
    <w:p w14:paraId="32620EE0"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ίδιο είναι. Η ουσία είναι η ίδια.</w:t>
      </w:r>
    </w:p>
    <w:p w14:paraId="32620EE1"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Μπορώ να τοποθετηθώ;</w:t>
      </w:r>
    </w:p>
    <w:p w14:paraId="32620EE2"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lastRenderedPageBreak/>
        <w:t>Παίρνω τον λόγο για την ερώτηση αυτή το δικαί</w:t>
      </w:r>
      <w:r>
        <w:rPr>
          <w:rFonts w:eastAsia="Times New Roman" w:cs="Times New Roman"/>
          <w:szCs w:val="24"/>
        </w:rPr>
        <w:t>ωμα ψήφου στους ομογενείς, το οποίο ισχύει σε ολόκληρο τον κόσμο πλην της Ελλάδος και θέλω να πω ότι η Χρυσή Αυγή είχε καταθέσει επίκαιρη ερώτηση, όταν ήταν ακόμα κυβέρνηση η Νέα Δημοκρατία στις 18-10-2012 και μου είχε απαντήσει ο τότε Υπουργός ότι το επεξ</w:t>
      </w:r>
      <w:r>
        <w:rPr>
          <w:rFonts w:eastAsia="Times New Roman" w:cs="Times New Roman"/>
          <w:szCs w:val="24"/>
        </w:rPr>
        <w:t>εργάζονταν και φυσικά μέχρι το 2015 η Νέα Δημοκρατία δεν έκανε απολύτως τίποτε.</w:t>
      </w:r>
    </w:p>
    <w:p w14:paraId="32620EE3"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Έρχεται σήμερα να κινήσει το θέμα. Οποία υποκρισία!</w:t>
      </w:r>
    </w:p>
    <w:p w14:paraId="32620EE4"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Μιλάτε επί της ουσίας της ερώτησης.</w:t>
      </w:r>
    </w:p>
    <w:p w14:paraId="32620EE5"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 μισό λεπτό. Κάνω καταγγελία ότι υπά</w:t>
      </w:r>
      <w:r>
        <w:rPr>
          <w:rFonts w:eastAsia="Times New Roman" w:cs="Times New Roman"/>
          <w:szCs w:val="24"/>
        </w:rPr>
        <w:t>ρχει κάποια υποκρισία εδώ μέσα, επειδή τα μέσα μαζικής εξαπατήσεως έχουν εξαφανίσει από την πολιτική ζωή ένα κόμμα που έχει ψηφιστεί σχεδόν από μισό εκατομμύριο Ελλήνων</w:t>
      </w:r>
      <w:r>
        <w:rPr>
          <w:rFonts w:eastAsia="Times New Roman" w:cs="Times New Roman"/>
          <w:szCs w:val="24"/>
        </w:rPr>
        <w:t>,</w:t>
      </w:r>
      <w:r>
        <w:rPr>
          <w:rFonts w:eastAsia="Times New Roman" w:cs="Times New Roman"/>
          <w:szCs w:val="24"/>
        </w:rPr>
        <w:t xml:space="preserve"> και δεν προβάλλεται ο κοινοβουλευτικός μας έλεγχος.</w:t>
      </w:r>
    </w:p>
    <w:p w14:paraId="32620EE6"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Την ίδια, λοιπόν, ερώτηση κατέθεσα</w:t>
      </w:r>
      <w:r>
        <w:rPr>
          <w:rFonts w:eastAsia="Times New Roman" w:cs="Times New Roman"/>
          <w:szCs w:val="24"/>
        </w:rPr>
        <w:t xml:space="preserve"> και στη δική σας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στις 22 Μαρτίου του 2017 με αριθμό πρωτοκόλλου 4416, η οποία δεν έχει απαντηθεί ως φυσικόν, διότι εντελώς </w:t>
      </w:r>
      <w:r>
        <w:rPr>
          <w:rFonts w:eastAsia="Times New Roman" w:cs="Times New Roman"/>
          <w:szCs w:val="24"/>
        </w:rPr>
        <w:t>σταλι</w:t>
      </w:r>
      <w:r>
        <w:rPr>
          <w:rFonts w:eastAsia="Times New Roman" w:cs="Times New Roman"/>
          <w:szCs w:val="24"/>
        </w:rPr>
        <w:t>νικά μάς είπε ο Υπουργός, μπαμπάς επαναστάτη</w:t>
      </w:r>
      <w:r>
        <w:rPr>
          <w:rFonts w:eastAsia="Times New Roman" w:cs="Times New Roman"/>
          <w:szCs w:val="24"/>
        </w:rPr>
        <w:t xml:space="preserve"> του</w:t>
      </w:r>
      <w:r>
        <w:rPr>
          <w:rFonts w:eastAsia="Times New Roman" w:cs="Times New Roman"/>
          <w:szCs w:val="24"/>
        </w:rPr>
        <w:t xml:space="preserve"> </w:t>
      </w:r>
      <w:proofErr w:type="spellStart"/>
      <w:r>
        <w:rPr>
          <w:rFonts w:eastAsia="Times New Roman" w:cs="Times New Roman"/>
          <w:szCs w:val="24"/>
        </w:rPr>
        <w:t>αναρχοκαθεστωτικού</w:t>
      </w:r>
      <w:proofErr w:type="spellEnd"/>
      <w:r>
        <w:rPr>
          <w:rFonts w:eastAsia="Times New Roman" w:cs="Times New Roman"/>
          <w:szCs w:val="24"/>
        </w:rPr>
        <w:t xml:space="preserve"> υιού ότι δεν απαντά. Έτσι απλά δεν </w:t>
      </w:r>
      <w:r>
        <w:rPr>
          <w:rFonts w:eastAsia="Times New Roman" w:cs="Times New Roman"/>
          <w:szCs w:val="24"/>
        </w:rPr>
        <w:t>απαντά.</w:t>
      </w:r>
    </w:p>
    <w:p w14:paraId="32620EE7"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Δεν πειράζει, λοιπόν. Ας ζήσει τον μύθο του όσο είναι ακόμη καιρός, γιατί σύντομα αυτή η </w:t>
      </w:r>
      <w:proofErr w:type="spellStart"/>
      <w:r>
        <w:rPr>
          <w:rFonts w:eastAsia="Times New Roman" w:cs="Times New Roman"/>
          <w:szCs w:val="24"/>
        </w:rPr>
        <w:t>εθνομηδενιστική</w:t>
      </w:r>
      <w:proofErr w:type="spellEnd"/>
      <w:r>
        <w:rPr>
          <w:rFonts w:eastAsia="Times New Roman" w:cs="Times New Roman"/>
          <w:szCs w:val="24"/>
        </w:rPr>
        <w:t xml:space="preserve"> Κυβέρνηση θα είναι παρελθόν.</w:t>
      </w:r>
    </w:p>
    <w:p w14:paraId="32620EE8"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2620EE9"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w:t>
      </w:r>
      <w:r>
        <w:rPr>
          <w:rFonts w:eastAsia="Times New Roman" w:cs="Times New Roman"/>
          <w:szCs w:val="24"/>
        </w:rPr>
        <w:t>περί π</w:t>
      </w:r>
      <w:r>
        <w:rPr>
          <w:rFonts w:eastAsia="Times New Roman" w:cs="Times New Roman"/>
          <w:szCs w:val="24"/>
        </w:rPr>
        <w:t>οινική</w:t>
      </w:r>
      <w:r>
        <w:rPr>
          <w:rFonts w:eastAsia="Times New Roman" w:cs="Times New Roman"/>
          <w:szCs w:val="24"/>
        </w:rPr>
        <w:t>ς</w:t>
      </w:r>
      <w:r>
        <w:rPr>
          <w:rFonts w:eastAsia="Times New Roman" w:cs="Times New Roman"/>
          <w:szCs w:val="24"/>
        </w:rPr>
        <w:t xml:space="preserve"> ευθύνη</w:t>
      </w:r>
      <w:r>
        <w:rPr>
          <w:rFonts w:eastAsia="Times New Roman" w:cs="Times New Roman"/>
          <w:szCs w:val="24"/>
        </w:rPr>
        <w:t>ς</w:t>
      </w:r>
      <w:r>
        <w:rPr>
          <w:rFonts w:eastAsia="Times New Roman" w:cs="Times New Roman"/>
          <w:szCs w:val="24"/>
        </w:rPr>
        <w:t xml:space="preserve"> Υπουργών, όπως ισχύει, στις 3-5-2017:</w:t>
      </w:r>
    </w:p>
    <w:p w14:paraId="32620EEA"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1. </w:t>
      </w:r>
      <w:r>
        <w:rPr>
          <w:rFonts w:eastAsia="Times New Roman" w:cs="Times New Roman"/>
          <w:szCs w:val="24"/>
        </w:rPr>
        <w:t>Π</w:t>
      </w:r>
      <w:r>
        <w:rPr>
          <w:rFonts w:eastAsia="Times New Roman" w:cs="Times New Roman"/>
          <w:szCs w:val="24"/>
        </w:rPr>
        <w:t>οινική δι</w:t>
      </w:r>
      <w:r>
        <w:rPr>
          <w:rFonts w:eastAsia="Times New Roman" w:cs="Times New Roman"/>
          <w:szCs w:val="24"/>
        </w:rPr>
        <w:t xml:space="preserve">κογραφία που αφορά στον πρώην Πρωθυπουργό κ. Γεώργιο Παπανδρέου και τα μέλη της </w:t>
      </w:r>
      <w:r>
        <w:rPr>
          <w:rFonts w:eastAsia="Times New Roman" w:cs="Times New Roman"/>
          <w:szCs w:val="24"/>
        </w:rPr>
        <w:t>κ</w:t>
      </w:r>
      <w:r>
        <w:rPr>
          <w:rFonts w:eastAsia="Times New Roman" w:cs="Times New Roman"/>
          <w:szCs w:val="24"/>
        </w:rPr>
        <w:t>υβέρνησής του και</w:t>
      </w:r>
    </w:p>
    <w:p w14:paraId="32620EEB"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 xml:space="preserve">2. </w:t>
      </w:r>
      <w:r>
        <w:rPr>
          <w:rFonts w:eastAsia="Times New Roman" w:cs="Times New Roman"/>
          <w:szCs w:val="24"/>
        </w:rPr>
        <w:t>Π</w:t>
      </w:r>
      <w:r>
        <w:rPr>
          <w:rFonts w:eastAsia="Times New Roman" w:cs="Times New Roman"/>
          <w:szCs w:val="24"/>
        </w:rPr>
        <w:t xml:space="preserve">οινική δικογραφία που αφορά στον Αναπληρωτή Υπουργό Υγείας κ. Παύλο </w:t>
      </w:r>
      <w:proofErr w:type="spellStart"/>
      <w:r>
        <w:rPr>
          <w:rFonts w:eastAsia="Times New Roman" w:cs="Times New Roman"/>
          <w:szCs w:val="24"/>
        </w:rPr>
        <w:t>Πολάκη</w:t>
      </w:r>
      <w:proofErr w:type="spellEnd"/>
      <w:r>
        <w:rPr>
          <w:rFonts w:eastAsia="Times New Roman" w:cs="Times New Roman"/>
          <w:szCs w:val="24"/>
        </w:rPr>
        <w:t>.</w:t>
      </w:r>
    </w:p>
    <w:p w14:paraId="32620EEC"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r>
        <w:rPr>
          <w:rFonts w:eastAsia="Times New Roman" w:cs="Times New Roman"/>
          <w:szCs w:val="24"/>
        </w:rPr>
        <w:t>.</w:t>
      </w:r>
    </w:p>
    <w:p w14:paraId="32620EED"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w:t>
      </w:r>
      <w:r>
        <w:rPr>
          <w:rFonts w:eastAsia="Times New Roman" w:cs="Times New Roman"/>
          <w:szCs w:val="24"/>
        </w:rPr>
        <w:t>δέχεστε στο σημείο αυτό να λύσουμε τη συνεδρίαση</w:t>
      </w:r>
      <w:r>
        <w:rPr>
          <w:rFonts w:eastAsia="Times New Roman" w:cs="Times New Roman"/>
          <w:szCs w:val="24"/>
        </w:rPr>
        <w:t>;</w:t>
      </w:r>
    </w:p>
    <w:p w14:paraId="32620EEE"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2620EEF" w14:textId="77777777" w:rsidR="00BE2BDF" w:rsidRDefault="003B0A3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13.12΄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5 Μαΐου 2017 και ώρα 10.00΄</w:t>
      </w:r>
      <w:r>
        <w:rPr>
          <w:rFonts w:eastAsia="Times New Roman" w:cs="Times New Roman"/>
          <w:szCs w:val="24"/>
        </w:rPr>
        <w:t>,</w:t>
      </w:r>
      <w:r>
        <w:rPr>
          <w:rFonts w:eastAsia="Times New Roman" w:cs="Times New Roman"/>
          <w:szCs w:val="24"/>
        </w:rPr>
        <w:t xml:space="preserve"> με αντικείμενο </w:t>
      </w:r>
      <w:r>
        <w:rPr>
          <w:rFonts w:eastAsia="Times New Roman" w:cs="Times New Roman"/>
          <w:szCs w:val="24"/>
        </w:rPr>
        <w:t xml:space="preserve">εργασιών του Σώματος κοινοβουλευτικό έλεγχο: α) συζήτηση επικαίρων ερωτήσεων και β) </w:t>
      </w:r>
      <w:r>
        <w:rPr>
          <w:rFonts w:eastAsia="Times New Roman" w:cs="Times New Roman"/>
          <w:szCs w:val="24"/>
        </w:rPr>
        <w:t>συζήτηση της υπ’ αριθμόν 19/</w:t>
      </w:r>
      <w:r>
        <w:rPr>
          <w:rFonts w:eastAsia="Times New Roman" w:cs="Times New Roman"/>
          <w:szCs w:val="24"/>
        </w:rPr>
        <w:t>16/</w:t>
      </w:r>
      <w:r>
        <w:rPr>
          <w:rFonts w:eastAsia="Times New Roman" w:cs="Times New Roman"/>
          <w:szCs w:val="24"/>
        </w:rPr>
        <w:t xml:space="preserve">24-4-2017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επερώτηση</w:t>
      </w:r>
      <w:r>
        <w:rPr>
          <w:rFonts w:eastAsia="Times New Roman" w:cs="Times New Roman"/>
          <w:szCs w:val="24"/>
        </w:rPr>
        <w:t>ς</w:t>
      </w:r>
      <w:r>
        <w:rPr>
          <w:rFonts w:eastAsia="Times New Roman" w:cs="Times New Roman"/>
          <w:szCs w:val="24"/>
        </w:rPr>
        <w:t>, σύμφωνα με την ημερήσια διάταξη που έχει διανεμηθεί.</w:t>
      </w:r>
    </w:p>
    <w:p w14:paraId="32620EF0" w14:textId="77777777" w:rsidR="00BE2BDF" w:rsidRDefault="003B0A3A">
      <w:pPr>
        <w:spacing w:line="600" w:lineRule="auto"/>
        <w:contextualSpacing/>
        <w:rPr>
          <w:rFonts w:eastAsia="Times New Roman" w:cs="Times New Roman"/>
          <w:b/>
          <w:bCs/>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BE2B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Vnpyf0lbIBFYyo/GhNhGo2onKHA=" w:salt="M9zG8i2aHEDZ9hkcy1D+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DF"/>
    <w:rsid w:val="003B0A3A"/>
    <w:rsid w:val="004C4B51"/>
    <w:rsid w:val="00BE2B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0DFD"/>
  <w15:docId w15:val="{4E6BB850-488C-45C8-AF7B-790ABF8E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776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077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442</MetadataID>
    <Session xmlns="641f345b-441b-4b81-9152-adc2e73ba5e1">Β´</Session>
    <Date xmlns="641f345b-441b-4b81-9152-adc2e73ba5e1">2017-05-03T21:00:00+00:00</Date>
    <Status xmlns="641f345b-441b-4b81-9152-adc2e73ba5e1">
      <Url>http://srv-sp1/praktika/Lists/Incoming_Metadata/EditForm.aspx?ID=442&amp;Source=/praktika/Recordings_Library/Forms/AllItems.aspx</Url>
      <Description>Δημοσιεύτηκε</Description>
    </Status>
    <Meeting xmlns="641f345b-441b-4b81-9152-adc2e73ba5e1">ΡΙΕ´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268B69-2F5A-4815-8A0D-22CC3CD676C7}">
  <ds:schemaRefs>
    <ds:schemaRef ds:uri="http://schemas.microsoft.com/office/2006/metadata/properties"/>
    <ds:schemaRef ds:uri="http://schemas.microsoft.com/office/infopath/2007/PartnerControls"/>
    <ds:schemaRef ds:uri="http://purl.org/dc/terms/"/>
    <ds:schemaRef ds:uri="http://www.w3.org/XML/1998/namespace"/>
    <ds:schemaRef ds:uri="http://schemas.microsoft.com/office/2006/documentManagement/types"/>
    <ds:schemaRef ds:uri="http://purl.org/dc/dcmitype/"/>
    <ds:schemaRef ds:uri="http://purl.org/dc/elements/1.1/"/>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58A0A2C5-71C7-44F3-846C-A902FD91C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5213BC-F9DE-41E8-BEA8-8388A30849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10337</Words>
  <Characters>55822</Characters>
  <Application>Microsoft Office Word</Application>
  <DocSecurity>0</DocSecurity>
  <Lines>465</Lines>
  <Paragraphs>132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2017-05-10T09:19:00Z</dcterms:created>
  <dcterms:modified xsi:type="dcterms:W3CDTF">2017-05-10T09:19:00Z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