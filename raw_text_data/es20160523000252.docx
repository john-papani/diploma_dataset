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5133E" w14:textId="77777777" w:rsidR="0008608D" w:rsidRPr="0008608D" w:rsidRDefault="0008608D" w:rsidP="0008608D">
      <w:pPr>
        <w:spacing w:after="0" w:line="360" w:lineRule="auto"/>
        <w:rPr>
          <w:ins w:id="0" w:author="Φλούδα Χριστίνα" w:date="2016-06-21T10:41:00Z"/>
          <w:rFonts w:eastAsia="Times New Roman"/>
          <w:szCs w:val="24"/>
          <w:lang w:eastAsia="en-US"/>
        </w:rPr>
      </w:pPr>
      <w:ins w:id="1" w:author="Φλούδα Χριστίνα" w:date="2016-06-21T10:41:00Z">
        <w:r w:rsidRPr="0008608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7FE659" w14:textId="77777777" w:rsidR="0008608D" w:rsidRPr="0008608D" w:rsidRDefault="0008608D" w:rsidP="0008608D">
      <w:pPr>
        <w:spacing w:after="0" w:line="360" w:lineRule="auto"/>
        <w:rPr>
          <w:ins w:id="2" w:author="Φλούδα Χριστίνα" w:date="2016-06-21T10:41:00Z"/>
          <w:rFonts w:eastAsia="Times New Roman"/>
          <w:szCs w:val="24"/>
          <w:lang w:eastAsia="en-US"/>
        </w:rPr>
      </w:pPr>
    </w:p>
    <w:p w14:paraId="78B4C057" w14:textId="77777777" w:rsidR="0008608D" w:rsidRPr="0008608D" w:rsidRDefault="0008608D" w:rsidP="0008608D">
      <w:pPr>
        <w:spacing w:after="0" w:line="360" w:lineRule="auto"/>
        <w:rPr>
          <w:ins w:id="3" w:author="Φλούδα Χριστίνα" w:date="2016-06-21T10:41:00Z"/>
          <w:rFonts w:eastAsia="Times New Roman"/>
          <w:szCs w:val="24"/>
          <w:lang w:eastAsia="en-US"/>
        </w:rPr>
      </w:pPr>
      <w:ins w:id="4" w:author="Φλούδα Χριστίνα" w:date="2016-06-21T10:41:00Z">
        <w:r w:rsidRPr="0008608D">
          <w:rPr>
            <w:rFonts w:eastAsia="Times New Roman"/>
            <w:szCs w:val="24"/>
            <w:lang w:eastAsia="en-US"/>
          </w:rPr>
          <w:t>ΠΙΝΑΚΑΣ ΠΕΡΙΕΧΟΜΕΝΩΝ</w:t>
        </w:r>
      </w:ins>
    </w:p>
    <w:p w14:paraId="4943CBE8" w14:textId="77777777" w:rsidR="0008608D" w:rsidRPr="0008608D" w:rsidRDefault="0008608D" w:rsidP="0008608D">
      <w:pPr>
        <w:spacing w:after="0" w:line="360" w:lineRule="auto"/>
        <w:rPr>
          <w:ins w:id="5" w:author="Φλούδα Χριστίνα" w:date="2016-06-21T10:41:00Z"/>
          <w:rFonts w:eastAsia="Times New Roman"/>
          <w:szCs w:val="24"/>
          <w:lang w:eastAsia="en-US"/>
        </w:rPr>
      </w:pPr>
      <w:ins w:id="6" w:author="Φλούδα Χριστίνα" w:date="2016-06-21T10:41:00Z">
        <w:r w:rsidRPr="0008608D">
          <w:rPr>
            <w:rFonts w:eastAsia="Times New Roman"/>
            <w:szCs w:val="24"/>
            <w:lang w:eastAsia="en-US"/>
          </w:rPr>
          <w:t xml:space="preserve">ΙΖ΄ ΠΕΡΙΟΔΟΣ </w:t>
        </w:r>
      </w:ins>
    </w:p>
    <w:p w14:paraId="48F25853" w14:textId="77777777" w:rsidR="0008608D" w:rsidRPr="0008608D" w:rsidRDefault="0008608D" w:rsidP="0008608D">
      <w:pPr>
        <w:spacing w:after="0" w:line="360" w:lineRule="auto"/>
        <w:rPr>
          <w:ins w:id="7" w:author="Φλούδα Χριστίνα" w:date="2016-06-21T10:41:00Z"/>
          <w:rFonts w:eastAsia="Times New Roman"/>
          <w:szCs w:val="24"/>
          <w:lang w:eastAsia="en-US"/>
        </w:rPr>
      </w:pPr>
      <w:ins w:id="8" w:author="Φλούδα Χριστίνα" w:date="2016-06-21T10:41:00Z">
        <w:r w:rsidRPr="0008608D">
          <w:rPr>
            <w:rFonts w:eastAsia="Times New Roman"/>
            <w:szCs w:val="24"/>
            <w:lang w:eastAsia="en-US"/>
          </w:rPr>
          <w:t>ΠΡΟΕΔΡΕΥΟΜΕΝΗΣ ΚΟΙΝΟΒΟΥΛΕΥΤΙΚΗΣ ΔΗΜΟΚΡΑΤΙΑΣ</w:t>
        </w:r>
      </w:ins>
    </w:p>
    <w:p w14:paraId="14334837" w14:textId="77777777" w:rsidR="0008608D" w:rsidRPr="0008608D" w:rsidRDefault="0008608D" w:rsidP="0008608D">
      <w:pPr>
        <w:spacing w:after="0" w:line="360" w:lineRule="auto"/>
        <w:rPr>
          <w:ins w:id="9" w:author="Φλούδα Χριστίνα" w:date="2016-06-21T10:41:00Z"/>
          <w:rFonts w:eastAsia="Times New Roman"/>
          <w:szCs w:val="24"/>
          <w:lang w:eastAsia="en-US"/>
        </w:rPr>
      </w:pPr>
      <w:ins w:id="10" w:author="Φλούδα Χριστίνα" w:date="2016-06-21T10:41:00Z">
        <w:r w:rsidRPr="0008608D">
          <w:rPr>
            <w:rFonts w:eastAsia="Times New Roman"/>
            <w:szCs w:val="24"/>
            <w:lang w:eastAsia="en-US"/>
          </w:rPr>
          <w:t>ΣΥΝΟΔΟΣ Α΄</w:t>
        </w:r>
      </w:ins>
    </w:p>
    <w:p w14:paraId="0E661437" w14:textId="77777777" w:rsidR="0008608D" w:rsidRPr="0008608D" w:rsidRDefault="0008608D" w:rsidP="0008608D">
      <w:pPr>
        <w:spacing w:after="0" w:line="360" w:lineRule="auto"/>
        <w:rPr>
          <w:ins w:id="11" w:author="Φλούδα Χριστίνα" w:date="2016-06-21T10:41:00Z"/>
          <w:rFonts w:eastAsia="Times New Roman"/>
          <w:szCs w:val="24"/>
          <w:lang w:eastAsia="en-US"/>
        </w:rPr>
      </w:pPr>
    </w:p>
    <w:p w14:paraId="7D22383A" w14:textId="77777777" w:rsidR="0008608D" w:rsidRPr="0008608D" w:rsidRDefault="0008608D" w:rsidP="0008608D">
      <w:pPr>
        <w:spacing w:after="0" w:line="360" w:lineRule="auto"/>
        <w:rPr>
          <w:ins w:id="12" w:author="Φλούδα Χριστίνα" w:date="2016-06-21T10:41:00Z"/>
          <w:rFonts w:eastAsia="Times New Roman"/>
          <w:szCs w:val="24"/>
          <w:lang w:eastAsia="en-US"/>
        </w:rPr>
      </w:pPr>
      <w:ins w:id="13" w:author="Φλούδα Χριστίνα" w:date="2016-06-21T10:41:00Z">
        <w:r w:rsidRPr="0008608D">
          <w:rPr>
            <w:rFonts w:eastAsia="Times New Roman"/>
            <w:szCs w:val="24"/>
            <w:lang w:eastAsia="en-US"/>
          </w:rPr>
          <w:t>ΣΥΝΕΔΡΙΑΣΗ ΡΛΑ΄</w:t>
        </w:r>
      </w:ins>
    </w:p>
    <w:p w14:paraId="24D3F665" w14:textId="77777777" w:rsidR="0008608D" w:rsidRPr="0008608D" w:rsidRDefault="0008608D" w:rsidP="0008608D">
      <w:pPr>
        <w:spacing w:after="0" w:line="360" w:lineRule="auto"/>
        <w:rPr>
          <w:ins w:id="14" w:author="Φλούδα Χριστίνα" w:date="2016-06-21T10:41:00Z"/>
          <w:rFonts w:eastAsia="Times New Roman"/>
          <w:szCs w:val="24"/>
          <w:lang w:eastAsia="en-US"/>
        </w:rPr>
      </w:pPr>
      <w:ins w:id="15" w:author="Φλούδα Χριστίνα" w:date="2016-06-21T10:41:00Z">
        <w:r w:rsidRPr="0008608D">
          <w:rPr>
            <w:rFonts w:eastAsia="Times New Roman"/>
            <w:szCs w:val="24"/>
            <w:lang w:eastAsia="en-US"/>
          </w:rPr>
          <w:t>Δευτέρα  23 Μαΐου 2016</w:t>
        </w:r>
      </w:ins>
    </w:p>
    <w:p w14:paraId="72A034C4" w14:textId="77777777" w:rsidR="0008608D" w:rsidRPr="0008608D" w:rsidRDefault="0008608D" w:rsidP="0008608D">
      <w:pPr>
        <w:spacing w:after="0" w:line="360" w:lineRule="auto"/>
        <w:rPr>
          <w:ins w:id="16" w:author="Φλούδα Χριστίνα" w:date="2016-06-21T10:41:00Z"/>
          <w:rFonts w:eastAsia="Times New Roman"/>
          <w:szCs w:val="24"/>
          <w:lang w:eastAsia="en-US"/>
        </w:rPr>
      </w:pPr>
    </w:p>
    <w:p w14:paraId="07152643" w14:textId="77777777" w:rsidR="0008608D" w:rsidRPr="0008608D" w:rsidRDefault="0008608D" w:rsidP="0008608D">
      <w:pPr>
        <w:spacing w:after="0" w:line="360" w:lineRule="auto"/>
        <w:rPr>
          <w:ins w:id="17" w:author="Φλούδα Χριστίνα" w:date="2016-06-21T10:41:00Z"/>
          <w:rFonts w:eastAsia="Times New Roman"/>
          <w:szCs w:val="24"/>
          <w:lang w:eastAsia="en-US"/>
        </w:rPr>
      </w:pPr>
      <w:ins w:id="18" w:author="Φλούδα Χριστίνα" w:date="2016-06-21T10:41:00Z">
        <w:r w:rsidRPr="0008608D">
          <w:rPr>
            <w:rFonts w:eastAsia="Times New Roman"/>
            <w:szCs w:val="24"/>
            <w:lang w:eastAsia="en-US"/>
          </w:rPr>
          <w:t>ΘΕΜΑΤΑ</w:t>
        </w:r>
      </w:ins>
    </w:p>
    <w:p w14:paraId="516990E9" w14:textId="77777777" w:rsidR="0008608D" w:rsidRPr="0008608D" w:rsidRDefault="0008608D" w:rsidP="0008608D">
      <w:pPr>
        <w:spacing w:after="0" w:line="360" w:lineRule="auto"/>
        <w:rPr>
          <w:ins w:id="19" w:author="Φλούδα Χριστίνα" w:date="2016-06-21T10:41:00Z"/>
          <w:rFonts w:eastAsia="Times New Roman"/>
          <w:szCs w:val="24"/>
          <w:lang w:eastAsia="en-US"/>
        </w:rPr>
      </w:pPr>
      <w:ins w:id="20" w:author="Φλούδα Χριστίνα" w:date="2016-06-21T10:41:00Z">
        <w:r w:rsidRPr="0008608D">
          <w:rPr>
            <w:rFonts w:eastAsia="Times New Roman"/>
            <w:szCs w:val="24"/>
            <w:lang w:eastAsia="en-US"/>
          </w:rPr>
          <w:t xml:space="preserve"> </w:t>
        </w:r>
        <w:r w:rsidRPr="0008608D">
          <w:rPr>
            <w:rFonts w:eastAsia="Times New Roman"/>
            <w:szCs w:val="24"/>
            <w:lang w:eastAsia="en-US"/>
          </w:rPr>
          <w:br/>
          <w:t xml:space="preserve">Α. ΕΙΔΙΚΑ ΘΕΜΑΤΑ </w:t>
        </w:r>
        <w:r w:rsidRPr="0008608D">
          <w:rPr>
            <w:rFonts w:eastAsia="Times New Roman"/>
            <w:szCs w:val="24"/>
            <w:lang w:eastAsia="en-US"/>
          </w:rPr>
          <w:br/>
          <w:t xml:space="preserve">1. Επικύρωση Πρακτικών, σελ. </w:t>
        </w:r>
        <w:r w:rsidRPr="0008608D">
          <w:rPr>
            <w:rFonts w:eastAsia="Times New Roman"/>
            <w:szCs w:val="24"/>
            <w:lang w:eastAsia="en-US"/>
          </w:rPr>
          <w:br/>
          <w:t xml:space="preserve">2.  Άδεια απουσίας του Βουλευτή κ. Κ. Σκρέκα, σελ. </w:t>
        </w:r>
        <w:r w:rsidRPr="0008608D">
          <w:rPr>
            <w:rFonts w:eastAsia="Times New Roman"/>
            <w:szCs w:val="24"/>
            <w:lang w:eastAsia="en-US"/>
          </w:rPr>
          <w:br/>
          <w:t xml:space="preserve">3. Επί διαδικαστικού θέματος, σελ. </w:t>
        </w:r>
        <w:r w:rsidRPr="0008608D">
          <w:rPr>
            <w:rFonts w:eastAsia="Times New Roman"/>
            <w:szCs w:val="24"/>
            <w:lang w:eastAsia="en-US"/>
          </w:rPr>
          <w:br/>
          <w:t xml:space="preserve">4. Ο Υπουργός Δικαιοσύνης,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20-5-2016 ποινική δικογραφία που αφορά στον πρώην Αντιπρόεδρο της Κυβέρνησης κ. Ευάγγελο Βενιζέλο, σελ. </w:t>
        </w:r>
        <w:r w:rsidRPr="0008608D">
          <w:rPr>
            <w:rFonts w:eastAsia="Times New Roman"/>
            <w:szCs w:val="24"/>
            <w:lang w:eastAsia="en-US"/>
          </w:rPr>
          <w:br/>
          <w:t xml:space="preserve"> </w:t>
        </w:r>
        <w:r w:rsidRPr="0008608D">
          <w:rPr>
            <w:rFonts w:eastAsia="Times New Roman"/>
            <w:szCs w:val="24"/>
            <w:lang w:eastAsia="en-US"/>
          </w:rPr>
          <w:br/>
          <w:t xml:space="preserve">Β. ΚΟΙΝΟΒΟΥΛΕΥΤΙΚΟΣ ΕΛΕΓΧΟΣ </w:t>
        </w:r>
        <w:r w:rsidRPr="0008608D">
          <w:rPr>
            <w:rFonts w:eastAsia="Times New Roman"/>
            <w:szCs w:val="24"/>
            <w:lang w:eastAsia="en-US"/>
          </w:rPr>
          <w:br/>
          <w:t>Συζήτηση επίκαιρης ερώτησης:</w:t>
        </w:r>
      </w:ins>
    </w:p>
    <w:p w14:paraId="59E919CD" w14:textId="77777777" w:rsidR="0008608D" w:rsidRPr="0008608D" w:rsidRDefault="0008608D" w:rsidP="0008608D">
      <w:pPr>
        <w:spacing w:after="0" w:line="360" w:lineRule="auto"/>
        <w:rPr>
          <w:ins w:id="21" w:author="Φλούδα Χριστίνα" w:date="2016-06-21T10:41:00Z"/>
          <w:rFonts w:eastAsia="Times New Roman"/>
          <w:szCs w:val="24"/>
          <w:lang w:eastAsia="en-US"/>
        </w:rPr>
      </w:pPr>
      <w:ins w:id="22" w:author="Φλούδα Χριστίνα" w:date="2016-06-21T10:41:00Z">
        <w:r w:rsidRPr="0008608D">
          <w:rPr>
            <w:rFonts w:eastAsia="Times New Roman"/>
            <w:szCs w:val="24"/>
            <w:lang w:eastAsia="en-US"/>
          </w:rPr>
          <w:t xml:space="preserve">Προς τον Υπουργό Παιδείας,  Έρευνας και Θρησκευμάτων, σχετικά με την καταβολή της χρηματοδότησης των σχολικών επιτροπών για την πληρωμή των σχολικών καθαριστριών, σελ. </w:t>
        </w:r>
        <w:r w:rsidRPr="0008608D">
          <w:rPr>
            <w:rFonts w:eastAsia="Times New Roman"/>
            <w:szCs w:val="24"/>
            <w:lang w:eastAsia="en-US"/>
          </w:rPr>
          <w:br/>
        </w:r>
      </w:ins>
    </w:p>
    <w:p w14:paraId="5E8FC189" w14:textId="77777777" w:rsidR="0008608D" w:rsidRPr="0008608D" w:rsidRDefault="0008608D" w:rsidP="0008608D">
      <w:pPr>
        <w:spacing w:after="0" w:line="360" w:lineRule="auto"/>
        <w:rPr>
          <w:ins w:id="23" w:author="Φλούδα Χριστίνα" w:date="2016-06-21T10:41:00Z"/>
          <w:rFonts w:eastAsia="Times New Roman"/>
          <w:szCs w:val="24"/>
          <w:lang w:eastAsia="en-US"/>
        </w:rPr>
      </w:pPr>
    </w:p>
    <w:p w14:paraId="4C008C78" w14:textId="77777777" w:rsidR="0008608D" w:rsidRPr="0008608D" w:rsidRDefault="0008608D" w:rsidP="0008608D">
      <w:pPr>
        <w:spacing w:after="0" w:line="360" w:lineRule="auto"/>
        <w:rPr>
          <w:ins w:id="24" w:author="Φλούδα Χριστίνα" w:date="2016-06-21T10:41:00Z"/>
          <w:rFonts w:eastAsia="Times New Roman"/>
          <w:szCs w:val="24"/>
          <w:lang w:eastAsia="en-US"/>
        </w:rPr>
      </w:pPr>
      <w:ins w:id="25" w:author="Φλούδα Χριστίνα" w:date="2016-06-21T10:41:00Z">
        <w:r w:rsidRPr="0008608D">
          <w:rPr>
            <w:rFonts w:eastAsia="Times New Roman"/>
            <w:szCs w:val="24"/>
            <w:lang w:eastAsia="en-US"/>
          </w:rPr>
          <w:t>ΠΡΟΕΔΡΕΥΩΝ</w:t>
        </w:r>
      </w:ins>
    </w:p>
    <w:p w14:paraId="4C19C06B" w14:textId="77777777" w:rsidR="0008608D" w:rsidRPr="0008608D" w:rsidRDefault="0008608D" w:rsidP="0008608D">
      <w:pPr>
        <w:spacing w:after="0" w:line="360" w:lineRule="auto"/>
        <w:rPr>
          <w:ins w:id="26" w:author="Φλούδα Χριστίνα" w:date="2016-06-21T10:41:00Z"/>
          <w:rFonts w:eastAsia="Times New Roman"/>
          <w:szCs w:val="24"/>
          <w:lang w:eastAsia="en-US"/>
        </w:rPr>
      </w:pPr>
    </w:p>
    <w:p w14:paraId="12F7A722" w14:textId="77777777" w:rsidR="0008608D" w:rsidRPr="0008608D" w:rsidRDefault="0008608D" w:rsidP="0008608D">
      <w:pPr>
        <w:spacing w:after="0" w:line="360" w:lineRule="auto"/>
        <w:rPr>
          <w:ins w:id="27" w:author="Φλούδα Χριστίνα" w:date="2016-06-21T10:41:00Z"/>
          <w:rFonts w:eastAsia="Times New Roman"/>
          <w:szCs w:val="24"/>
          <w:lang w:eastAsia="en-US"/>
        </w:rPr>
      </w:pPr>
      <w:ins w:id="28" w:author="Φλούδα Χριστίνα" w:date="2016-06-21T10:41:00Z">
        <w:r w:rsidRPr="0008608D">
          <w:rPr>
            <w:rFonts w:eastAsia="Times New Roman"/>
            <w:szCs w:val="24"/>
            <w:lang w:eastAsia="en-US"/>
          </w:rPr>
          <w:t>ΚΡΕΜΑΣΤΙΝΟΣ Δ. , σελ.</w:t>
        </w:r>
        <w:r w:rsidRPr="0008608D">
          <w:rPr>
            <w:rFonts w:eastAsia="Times New Roman"/>
            <w:szCs w:val="24"/>
            <w:lang w:eastAsia="en-US"/>
          </w:rPr>
          <w:br/>
        </w:r>
      </w:ins>
    </w:p>
    <w:p w14:paraId="41D38A29" w14:textId="77777777" w:rsidR="0008608D" w:rsidRPr="0008608D" w:rsidRDefault="0008608D" w:rsidP="0008608D">
      <w:pPr>
        <w:spacing w:after="0" w:line="360" w:lineRule="auto"/>
        <w:rPr>
          <w:ins w:id="29" w:author="Φλούδα Χριστίνα" w:date="2016-06-21T10:41:00Z"/>
          <w:rFonts w:eastAsia="Times New Roman"/>
          <w:szCs w:val="24"/>
          <w:lang w:eastAsia="en-US"/>
        </w:rPr>
      </w:pPr>
      <w:ins w:id="30" w:author="Φλούδα Χριστίνα" w:date="2016-06-21T10:41:00Z">
        <w:r w:rsidRPr="0008608D">
          <w:rPr>
            <w:rFonts w:eastAsia="Times New Roman"/>
            <w:szCs w:val="24"/>
            <w:lang w:eastAsia="en-US"/>
          </w:rPr>
          <w:t>ΟΜΙΛΗΤΕΣ</w:t>
        </w:r>
      </w:ins>
    </w:p>
    <w:p w14:paraId="51F50BB3" w14:textId="6B681352" w:rsidR="0008608D" w:rsidRDefault="0008608D" w:rsidP="0008608D">
      <w:pPr>
        <w:tabs>
          <w:tab w:val="left" w:pos="3695"/>
        </w:tabs>
        <w:spacing w:line="600" w:lineRule="auto"/>
        <w:ind w:firstLine="720"/>
        <w:contextualSpacing/>
        <w:jc w:val="both"/>
        <w:rPr>
          <w:ins w:id="31" w:author="Φλούδα Χριστίνα" w:date="2016-06-21T10:40:00Z"/>
          <w:rFonts w:eastAsia="Times New Roman"/>
          <w:szCs w:val="24"/>
        </w:rPr>
        <w:pPrChange w:id="32" w:author="Φλούδα Χριστίνα" w:date="2016-06-21T10:40:00Z">
          <w:pPr>
            <w:tabs>
              <w:tab w:val="left" w:pos="3695"/>
            </w:tabs>
            <w:spacing w:line="600" w:lineRule="auto"/>
            <w:ind w:firstLine="720"/>
            <w:contextualSpacing/>
            <w:jc w:val="center"/>
          </w:pPr>
        </w:pPrChange>
      </w:pPr>
      <w:ins w:id="33" w:author="Φλούδα Χριστίνα" w:date="2016-06-21T10:41:00Z">
        <w:r w:rsidRPr="0008608D">
          <w:rPr>
            <w:rFonts w:eastAsia="Times New Roman"/>
            <w:szCs w:val="24"/>
            <w:lang w:eastAsia="en-US"/>
          </w:rPr>
          <w:br/>
          <w:t>Α. Επί διαδικαστικού θέματος:</w:t>
        </w:r>
        <w:r w:rsidRPr="0008608D">
          <w:rPr>
            <w:rFonts w:eastAsia="Times New Roman"/>
            <w:szCs w:val="24"/>
            <w:lang w:eastAsia="en-US"/>
          </w:rPr>
          <w:br/>
          <w:t>ΚΡΕΜΑΣΤΙΝΟΣ Δ. , σελ.</w:t>
        </w:r>
        <w:r w:rsidRPr="0008608D">
          <w:rPr>
            <w:rFonts w:eastAsia="Times New Roman"/>
            <w:szCs w:val="24"/>
            <w:lang w:eastAsia="en-US"/>
          </w:rPr>
          <w:br/>
        </w:r>
        <w:r w:rsidRPr="0008608D">
          <w:rPr>
            <w:rFonts w:eastAsia="Times New Roman"/>
            <w:szCs w:val="24"/>
            <w:lang w:eastAsia="en-US"/>
          </w:rPr>
          <w:br/>
          <w:t>Β. Επί της επίκαιρης ερώτησης:</w:t>
        </w:r>
        <w:r w:rsidRPr="0008608D">
          <w:rPr>
            <w:rFonts w:eastAsia="Times New Roman"/>
            <w:szCs w:val="24"/>
            <w:lang w:eastAsia="en-US"/>
          </w:rPr>
          <w:br/>
          <w:t>ΠΑΝΑΓΙΩΤΟΠΟΥΛΟΣ Ν. , σελ.</w:t>
        </w:r>
        <w:r w:rsidRPr="0008608D">
          <w:rPr>
            <w:rFonts w:eastAsia="Times New Roman"/>
            <w:szCs w:val="24"/>
            <w:lang w:eastAsia="en-US"/>
          </w:rPr>
          <w:br/>
          <w:t>ΦΙΛΗΣ Ν. , σελ.</w:t>
        </w:r>
        <w:r w:rsidRPr="0008608D">
          <w:rPr>
            <w:rFonts w:eastAsia="Times New Roman"/>
            <w:szCs w:val="24"/>
            <w:lang w:eastAsia="en-US"/>
          </w:rPr>
          <w:br/>
        </w:r>
      </w:ins>
      <w:bookmarkStart w:id="34" w:name="_GoBack"/>
      <w:bookmarkEnd w:id="34"/>
    </w:p>
    <w:p w14:paraId="6E1B86B5" w14:textId="77777777" w:rsidR="000B2AF7" w:rsidRDefault="0008608D">
      <w:pPr>
        <w:tabs>
          <w:tab w:val="left" w:pos="3695"/>
        </w:tabs>
        <w:spacing w:line="600" w:lineRule="auto"/>
        <w:ind w:firstLine="720"/>
        <w:contextualSpacing/>
        <w:jc w:val="center"/>
        <w:rPr>
          <w:rFonts w:eastAsia="Times New Roman"/>
          <w:szCs w:val="24"/>
        </w:rPr>
      </w:pPr>
      <w:r>
        <w:rPr>
          <w:rFonts w:eastAsia="Times New Roman"/>
          <w:szCs w:val="24"/>
        </w:rPr>
        <w:t>ΠΡΑΚΤΙΚΑ ΒΟΥΛΗΣ</w:t>
      </w:r>
    </w:p>
    <w:p w14:paraId="6E1B86B6" w14:textId="77777777" w:rsidR="000B2AF7" w:rsidRDefault="0008608D">
      <w:pPr>
        <w:spacing w:line="600" w:lineRule="auto"/>
        <w:ind w:firstLine="720"/>
        <w:contextualSpacing/>
        <w:jc w:val="center"/>
        <w:rPr>
          <w:rFonts w:eastAsia="Times New Roman"/>
          <w:szCs w:val="24"/>
        </w:rPr>
      </w:pPr>
      <w:r>
        <w:rPr>
          <w:rFonts w:eastAsia="Times New Roman"/>
          <w:szCs w:val="24"/>
        </w:rPr>
        <w:t>ΙΖ</w:t>
      </w:r>
      <w:r>
        <w:rPr>
          <w:rFonts w:eastAsia="Times New Roman"/>
          <w:szCs w:val="24"/>
        </w:rPr>
        <w:t>΄ ΠΕΡΙΟΔΟΣ</w:t>
      </w:r>
    </w:p>
    <w:p w14:paraId="6E1B86B7" w14:textId="77777777" w:rsidR="000B2AF7" w:rsidRDefault="0008608D">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E1B86B8" w14:textId="77777777" w:rsidR="000B2AF7" w:rsidRDefault="0008608D">
      <w:pPr>
        <w:spacing w:line="600" w:lineRule="auto"/>
        <w:ind w:firstLine="720"/>
        <w:contextualSpacing/>
        <w:jc w:val="center"/>
        <w:rPr>
          <w:rFonts w:eastAsia="Times New Roman"/>
          <w:szCs w:val="24"/>
        </w:rPr>
      </w:pPr>
      <w:r>
        <w:rPr>
          <w:rFonts w:eastAsia="Times New Roman"/>
          <w:szCs w:val="24"/>
        </w:rPr>
        <w:t>ΣΥΝΟΔΟΣ Α΄</w:t>
      </w:r>
    </w:p>
    <w:p w14:paraId="6E1B86B9" w14:textId="77777777" w:rsidR="000B2AF7" w:rsidRDefault="0008608D">
      <w:pPr>
        <w:spacing w:line="600" w:lineRule="auto"/>
        <w:ind w:firstLine="720"/>
        <w:contextualSpacing/>
        <w:jc w:val="center"/>
        <w:rPr>
          <w:rFonts w:eastAsia="Times New Roman"/>
          <w:szCs w:val="24"/>
        </w:rPr>
      </w:pPr>
      <w:r>
        <w:rPr>
          <w:rFonts w:eastAsia="Times New Roman"/>
          <w:szCs w:val="24"/>
        </w:rPr>
        <w:t>ΣΥΝΕΔΡΙΑΣΗ  ΡΛΑ΄</w:t>
      </w:r>
    </w:p>
    <w:p w14:paraId="6E1B86BA" w14:textId="77777777" w:rsidR="000B2AF7" w:rsidRDefault="0008608D">
      <w:pPr>
        <w:spacing w:line="600" w:lineRule="auto"/>
        <w:ind w:firstLine="720"/>
        <w:contextualSpacing/>
        <w:jc w:val="center"/>
        <w:rPr>
          <w:rFonts w:eastAsia="Times New Roman"/>
          <w:szCs w:val="24"/>
        </w:rPr>
      </w:pPr>
      <w:r>
        <w:rPr>
          <w:rFonts w:eastAsia="Times New Roman"/>
          <w:szCs w:val="24"/>
        </w:rPr>
        <w:t>Δευτέρα 23 Μαΐου 2016</w:t>
      </w:r>
    </w:p>
    <w:p w14:paraId="6E1B86BB" w14:textId="77777777" w:rsidR="000B2AF7" w:rsidRDefault="000B2AF7">
      <w:pPr>
        <w:spacing w:line="600" w:lineRule="auto"/>
        <w:ind w:firstLine="720"/>
        <w:contextualSpacing/>
        <w:jc w:val="center"/>
        <w:rPr>
          <w:rFonts w:eastAsia="Times New Roman"/>
          <w:szCs w:val="24"/>
        </w:rPr>
      </w:pPr>
    </w:p>
    <w:p w14:paraId="6E1B86BC" w14:textId="77777777" w:rsidR="000B2AF7" w:rsidRDefault="0008608D">
      <w:pPr>
        <w:spacing w:line="600" w:lineRule="auto"/>
        <w:ind w:firstLine="720"/>
        <w:contextualSpacing/>
        <w:jc w:val="both"/>
        <w:rPr>
          <w:rFonts w:eastAsia="Times New Roman"/>
          <w:szCs w:val="24"/>
        </w:rPr>
      </w:pPr>
      <w:r>
        <w:rPr>
          <w:rFonts w:eastAsia="Times New Roman"/>
          <w:szCs w:val="24"/>
        </w:rPr>
        <w:t xml:space="preserve">Αθήνα, σήμερα στις 23 Μαΐου 2016, ημέρα Δευτέρα και ώρα 17.07΄ συνήλθε στην Αίθουσα των συνεδριάσεων του Βουλευτηρίου η Βουλή σε ολομέλεια για να συνεδριάσει υπό την προεδρία του ΣΤ΄ Αντιπροέδρου αυτής κ. </w:t>
      </w:r>
      <w:r w:rsidRPr="004A3525">
        <w:rPr>
          <w:rFonts w:eastAsia="Times New Roman"/>
          <w:b/>
          <w:szCs w:val="24"/>
        </w:rPr>
        <w:t>ΔΗΜΗΤΡΙΟΥ ΚΡΕΜΑΣΤΙΝΟΥ</w:t>
      </w:r>
      <w:r>
        <w:rPr>
          <w:rFonts w:eastAsia="Times New Roman"/>
          <w:szCs w:val="24"/>
        </w:rPr>
        <w:t>.</w:t>
      </w:r>
    </w:p>
    <w:p w14:paraId="6E1B86BD" w14:textId="77777777" w:rsidR="000B2AF7" w:rsidRDefault="0008608D">
      <w:pPr>
        <w:spacing w:line="600" w:lineRule="auto"/>
        <w:ind w:firstLine="720"/>
        <w:contextualSpacing/>
        <w:jc w:val="both"/>
        <w:rPr>
          <w:rFonts w:eastAsia="Times New Roman"/>
          <w:szCs w:val="24"/>
        </w:rPr>
      </w:pPr>
      <w:r>
        <w:rPr>
          <w:rFonts w:eastAsia="Times New Roman"/>
          <w:b/>
          <w:szCs w:val="24"/>
        </w:rPr>
        <w:t>ΠΡΟΕΔΡΕΥΩΝ (Δημήτριος Κρεμασ</w:t>
      </w:r>
      <w:r>
        <w:rPr>
          <w:rFonts w:eastAsia="Times New Roman"/>
          <w:b/>
          <w:szCs w:val="24"/>
        </w:rPr>
        <w:t>τινός):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6E1B86BE" w14:textId="77777777" w:rsidR="000B2AF7" w:rsidRDefault="0008608D">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22</w:t>
      </w:r>
      <w:r>
        <w:rPr>
          <w:rFonts w:eastAsia="Times New Roman"/>
          <w:szCs w:val="24"/>
        </w:rPr>
        <w:t>-</w:t>
      </w:r>
      <w:r>
        <w:rPr>
          <w:rFonts w:eastAsia="Times New Roman"/>
          <w:szCs w:val="24"/>
        </w:rPr>
        <w:t>5</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ΡΛ΄ συνεδριάσεώς του, της Κυριακής 22 Μαΐου 2016, σε ό,τι αφορά σ</w:t>
      </w:r>
      <w:r>
        <w:rPr>
          <w:rFonts w:eastAsia="Times New Roman"/>
          <w:szCs w:val="24"/>
        </w:rPr>
        <w:t xml:space="preserve">την ψήφιση στο </w:t>
      </w:r>
      <w:r>
        <w:rPr>
          <w:rFonts w:eastAsia="Times New Roman"/>
          <w:szCs w:val="24"/>
        </w:rPr>
        <w:t xml:space="preserve">σύνολο </w:t>
      </w:r>
      <w:r>
        <w:rPr>
          <w:rFonts w:eastAsia="Times New Roman"/>
          <w:szCs w:val="24"/>
        </w:rPr>
        <w:t xml:space="preserve">του σχεδίου νόμου: «Επείγουσες διατάξεις για την εφαρμογή της </w:t>
      </w:r>
      <w:r>
        <w:rPr>
          <w:rFonts w:eastAsia="Times New Roman"/>
          <w:szCs w:val="24"/>
        </w:rPr>
        <w:t>σ</w:t>
      </w:r>
      <w:r>
        <w:rPr>
          <w:rFonts w:eastAsia="Times New Roman"/>
          <w:szCs w:val="24"/>
        </w:rPr>
        <w:t xml:space="preserve">υμφωνίας </w:t>
      </w:r>
      <w:r>
        <w:rPr>
          <w:rFonts w:eastAsia="Times New Roman"/>
          <w:szCs w:val="24"/>
        </w:rPr>
        <w:t>δ</w:t>
      </w:r>
      <w:r>
        <w:rPr>
          <w:rFonts w:eastAsia="Times New Roman"/>
          <w:szCs w:val="24"/>
        </w:rPr>
        <w:t xml:space="preserve">ημοσιονομικών </w:t>
      </w:r>
      <w:r>
        <w:rPr>
          <w:rFonts w:eastAsia="Times New Roman"/>
          <w:szCs w:val="24"/>
        </w:rPr>
        <w:t>σ</w:t>
      </w:r>
      <w:r>
        <w:rPr>
          <w:rFonts w:eastAsia="Times New Roman"/>
          <w:szCs w:val="24"/>
        </w:rPr>
        <w:t xml:space="preserve">τόχων και </w:t>
      </w:r>
      <w:r>
        <w:rPr>
          <w:rFonts w:eastAsia="Times New Roman"/>
          <w:szCs w:val="24"/>
        </w:rPr>
        <w:t>δ</w:t>
      </w:r>
      <w:r>
        <w:rPr>
          <w:rFonts w:eastAsia="Times New Roman"/>
          <w:szCs w:val="24"/>
        </w:rPr>
        <w:t xml:space="preserve">ιαρθρωτικών </w:t>
      </w:r>
      <w:r>
        <w:rPr>
          <w:rFonts w:eastAsia="Times New Roman"/>
          <w:szCs w:val="24"/>
        </w:rPr>
        <w:t>μ</w:t>
      </w:r>
      <w:r>
        <w:rPr>
          <w:rFonts w:eastAsia="Times New Roman"/>
          <w:szCs w:val="24"/>
        </w:rPr>
        <w:t>εταρρυθμίσεων και άλλες διατάξεις».)</w:t>
      </w:r>
    </w:p>
    <w:p w14:paraId="6E1B86BF" w14:textId="77777777" w:rsidR="000B2AF7" w:rsidRDefault="000B2AF7">
      <w:pPr>
        <w:spacing w:line="600" w:lineRule="auto"/>
        <w:contextualSpacing/>
        <w:jc w:val="both"/>
        <w:rPr>
          <w:rFonts w:eastAsia="Times New Roman"/>
          <w:szCs w:val="24"/>
        </w:rPr>
      </w:pPr>
    </w:p>
    <w:p w14:paraId="6E1B86C0" w14:textId="77777777" w:rsidR="000B2AF7" w:rsidRDefault="0008608D">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6E1B86C1" w14:textId="77777777" w:rsidR="000B2AF7" w:rsidRDefault="0008608D">
      <w:pPr>
        <w:spacing w:line="600" w:lineRule="auto"/>
        <w:ind w:firstLine="720"/>
        <w:contextualSpacing/>
        <w:jc w:val="center"/>
        <w:rPr>
          <w:rFonts w:eastAsia="Times New Roman"/>
          <w:b/>
          <w:szCs w:val="24"/>
        </w:rPr>
      </w:pPr>
      <w:r>
        <w:rPr>
          <w:rFonts w:eastAsia="Times New Roman"/>
          <w:b/>
          <w:szCs w:val="24"/>
        </w:rPr>
        <w:t>ΕΠΙΚΑΙΡΩΝ ΕΡΩΤΗΣΕΩΝ</w:t>
      </w:r>
    </w:p>
    <w:p w14:paraId="6E1B86C2" w14:textId="77777777" w:rsidR="000B2AF7" w:rsidRDefault="0008608D">
      <w:pPr>
        <w:spacing w:line="600" w:lineRule="auto"/>
        <w:ind w:firstLine="720"/>
        <w:contextualSpacing/>
        <w:jc w:val="both"/>
        <w:rPr>
          <w:rFonts w:eastAsia="Times New Roman"/>
          <w:szCs w:val="24"/>
        </w:rPr>
      </w:pPr>
      <w:r>
        <w:rPr>
          <w:rFonts w:eastAsia="Times New Roman"/>
          <w:szCs w:val="24"/>
        </w:rPr>
        <w:t xml:space="preserve">Προτού </w:t>
      </w:r>
      <w:r>
        <w:rPr>
          <w:rFonts w:eastAsia="Times New Roman"/>
          <w:szCs w:val="24"/>
        </w:rPr>
        <w:t xml:space="preserve">εισέλθουμε </w:t>
      </w:r>
      <w:r>
        <w:rPr>
          <w:rFonts w:eastAsia="Times New Roman"/>
          <w:szCs w:val="24"/>
        </w:rPr>
        <w:t>στη μοναδική επ</w:t>
      </w:r>
      <w:r>
        <w:rPr>
          <w:rFonts w:eastAsia="Times New Roman"/>
          <w:szCs w:val="24"/>
        </w:rPr>
        <w:t>ίκαιρη ερώτηση, θα σας ανακοινώσω ότι δεν θα συζητηθούν, λόγω κωλύματος των αρμοδίων Υπουργών και θα επαναπροσδιοριστούν για συζήτηση,  οι εξής ερωτήσεις:</w:t>
      </w:r>
    </w:p>
    <w:p w14:paraId="6E1B86C3"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πρώτη </w:t>
      </w:r>
      <w:r>
        <w:rPr>
          <w:rFonts w:eastAsia="Times New Roman" w:cs="Times New Roman"/>
          <w:szCs w:val="24"/>
        </w:rPr>
        <w:t xml:space="preserve">με αριθμό 875/16-5-2016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Δράμας της Νέας Δημοκρα</w:t>
      </w:r>
      <w:r>
        <w:rPr>
          <w:rFonts w:eastAsia="Times New Roman" w:cs="Times New Roman"/>
          <w:szCs w:val="24"/>
        </w:rPr>
        <w:t xml:space="preserve">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τον προγραμματισμό του Υπουργείου για τη νέα αντιπυρική περίοδο, δεν </w:t>
      </w:r>
      <w:r>
        <w:rPr>
          <w:rFonts w:eastAsia="Times New Roman" w:cs="Times New Roman"/>
          <w:szCs w:val="24"/>
        </w:rPr>
        <w:t>συζητείται</w:t>
      </w:r>
      <w:r>
        <w:rPr>
          <w:rFonts w:eastAsia="Times New Roman" w:cs="Times New Roman"/>
          <w:szCs w:val="24"/>
        </w:rPr>
        <w:t xml:space="preserve"> λόγω κωλύματος του Αναπληρωτή Υπουργού</w:t>
      </w:r>
      <w:r>
        <w:rPr>
          <w:rFonts w:eastAsia="Times New Roman" w:cs="Times New Roman"/>
          <w:b/>
          <w:szCs w:val="24"/>
        </w:rPr>
        <w:t xml:space="preserve"> </w:t>
      </w:r>
      <w:r>
        <w:rPr>
          <w:rFonts w:eastAsia="Times New Roman" w:cs="Times New Roman"/>
          <w:bCs/>
          <w:szCs w:val="24"/>
        </w:rPr>
        <w:t xml:space="preserve">Εσωτερικών και Διοικητικής </w:t>
      </w:r>
      <w:r>
        <w:rPr>
          <w:rFonts w:eastAsia="Times New Roman" w:cs="Times New Roman"/>
          <w:bCs/>
          <w:szCs w:val="24"/>
        </w:rPr>
        <w:t>Ανασυγκρότησης</w:t>
      </w:r>
      <w:r>
        <w:rPr>
          <w:rFonts w:eastAsia="Times New Roman" w:cs="Times New Roman"/>
          <w:szCs w:val="24"/>
        </w:rPr>
        <w:t xml:space="preserve"> κ. </w:t>
      </w:r>
      <w:proofErr w:type="spellStart"/>
      <w:r>
        <w:rPr>
          <w:rFonts w:eastAsia="Times New Roman" w:cs="Times New Roman"/>
          <w:szCs w:val="24"/>
        </w:rPr>
        <w:t>Τόσκα</w:t>
      </w:r>
      <w:proofErr w:type="spellEnd"/>
      <w:r>
        <w:rPr>
          <w:rFonts w:eastAsia="Times New Roman" w:cs="Times New Roman"/>
          <w:szCs w:val="24"/>
        </w:rPr>
        <w:t>, με αιτιολογία ανειλημμένες υποχρεώσεις.</w:t>
      </w:r>
    </w:p>
    <w:p w14:paraId="6E1B86C4"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852/10-5-2016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Χαλκιδικής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Βαγιωνά</w:t>
      </w:r>
      <w:proofErr w:type="spellEnd"/>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σχετικά με τους «άταφους πεσόντ</w:t>
      </w:r>
      <w:r>
        <w:rPr>
          <w:rFonts w:eastAsia="Times New Roman" w:cs="Times New Roman"/>
          <w:szCs w:val="24"/>
        </w:rPr>
        <w:t>ες του έπους του ‘40 και τη σημερινή ανήθικη απαίτηση του Αλβανικού Υπουργείου</w:t>
      </w:r>
      <w:r>
        <w:rPr>
          <w:rFonts w:eastAsia="Times New Roman" w:cs="Times New Roman"/>
          <w:szCs w:val="24"/>
        </w:rPr>
        <w:t xml:space="preserve"> </w:t>
      </w:r>
      <w:r>
        <w:rPr>
          <w:rFonts w:eastAsia="Times New Roman" w:cs="Times New Roman"/>
          <w:szCs w:val="24"/>
        </w:rPr>
        <w:t xml:space="preserve">Εξωτερικών», δεν </w:t>
      </w:r>
      <w:r>
        <w:rPr>
          <w:rFonts w:eastAsia="Times New Roman" w:cs="Times New Roman"/>
          <w:szCs w:val="24"/>
        </w:rPr>
        <w:t>συζητείται</w:t>
      </w:r>
      <w:r>
        <w:rPr>
          <w:rFonts w:eastAsia="Times New Roman" w:cs="Times New Roman"/>
          <w:szCs w:val="24"/>
        </w:rPr>
        <w:t xml:space="preserve"> λόγω κωλύματος του Υφυπουργού Εξωτερικών κ. Αμανατίδη, με αιτιολογία ανειλημμένες υποχρεώσεις.</w:t>
      </w:r>
    </w:p>
    <w:p w14:paraId="6E1B86C5"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881/17-5-2016 επίκαιρη ερώτηση </w:t>
      </w:r>
      <w:r>
        <w:rPr>
          <w:rFonts w:eastAsia="Times New Roman" w:cs="Times New Roman"/>
          <w:szCs w:val="24"/>
        </w:rPr>
        <w:t>πρώ</w:t>
      </w:r>
      <w:r>
        <w:rPr>
          <w:rFonts w:eastAsia="Times New Roman" w:cs="Times New Roman"/>
          <w:szCs w:val="24"/>
        </w:rPr>
        <w:t xml:space="preserve">του κύκλου </w:t>
      </w:r>
      <w:r>
        <w:rPr>
          <w:rFonts w:eastAsia="Times New Roman" w:cs="Times New Roman"/>
          <w:szCs w:val="24"/>
        </w:rPr>
        <w:t xml:space="preserve">του Ζ΄ Αντιπροέδρου της Βουλής και Βουλευτή </w:t>
      </w:r>
      <w:r>
        <w:rPr>
          <w:rFonts w:eastAsia="Times New Roman" w:cs="Times New Roman"/>
          <w:szCs w:val="24"/>
        </w:rPr>
        <w:t xml:space="preserve">Λαρίσης </w:t>
      </w:r>
      <w:r>
        <w:rPr>
          <w:rFonts w:eastAsia="Times New Roman" w:cs="Times New Roman"/>
          <w:szCs w:val="24"/>
        </w:rPr>
        <w:t xml:space="preserve">του Κομμουνιστικού Κόμματος Ελλάδας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w:t>
      </w:r>
      <w:r>
        <w:rPr>
          <w:rFonts w:eastAsia="Times New Roman" w:cs="Times New Roman"/>
          <w:szCs w:val="24"/>
        </w:rPr>
        <w:lastRenderedPageBreak/>
        <w:t xml:space="preserve">τους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αποζημιώσεων στους δενδροκαλλιεργητές του Νομού </w:t>
      </w:r>
      <w:r>
        <w:rPr>
          <w:rFonts w:eastAsia="Times New Roman" w:cs="Times New Roman"/>
          <w:szCs w:val="24"/>
        </w:rPr>
        <w:t xml:space="preserve">Λαρίσης </w:t>
      </w:r>
      <w:r>
        <w:rPr>
          <w:rFonts w:eastAsia="Times New Roman" w:cs="Times New Roman"/>
          <w:szCs w:val="24"/>
        </w:rPr>
        <w:t>για</w:t>
      </w:r>
      <w:r>
        <w:rPr>
          <w:rFonts w:eastAsia="Times New Roman" w:cs="Times New Roman"/>
          <w:szCs w:val="24"/>
        </w:rPr>
        <w:t xml:space="preserve"> την παραγωγή τους που καταστράφηκε από πρόσφατο παγετό, δεν </w:t>
      </w:r>
      <w:r>
        <w:rPr>
          <w:rFonts w:eastAsia="Times New Roman" w:cs="Times New Roman"/>
          <w:szCs w:val="24"/>
        </w:rPr>
        <w:t>συζητείται</w:t>
      </w:r>
      <w:r>
        <w:rPr>
          <w:rFonts w:eastAsia="Times New Roman" w:cs="Times New Roman"/>
          <w:szCs w:val="24"/>
        </w:rPr>
        <w:t xml:space="preserve"> λόγω κωλύματος του Υπουργού Αγροτικής Ανάπτυξης κ. Αποστόλου, με αιτιολογία ανειλημμένες υποχρεώσεις.</w:t>
      </w:r>
    </w:p>
    <w:p w14:paraId="6E1B86C6" w14:textId="77777777" w:rsidR="000B2AF7" w:rsidRDefault="0008608D">
      <w:pPr>
        <w:spacing w:line="600" w:lineRule="auto"/>
        <w:ind w:firstLine="720"/>
        <w:contextualSpacing/>
        <w:jc w:val="both"/>
        <w:rPr>
          <w:rFonts w:eastAsia="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με αριθμό 873/16-5-2016 επίκαιρη ερώτηση</w:t>
      </w:r>
      <w:r>
        <w:rPr>
          <w:rFonts w:eastAsia="Times New Roman" w:cs="Times New Roman"/>
          <w:szCs w:val="24"/>
        </w:rPr>
        <w:t xml:space="preserve"> δεύτερου κύκλου</w:t>
      </w:r>
      <w:r>
        <w:rPr>
          <w:rFonts w:eastAsia="Times New Roman" w:cs="Times New Roman"/>
          <w:szCs w:val="24"/>
        </w:rPr>
        <w:t xml:space="preserve"> –είναι προς τον ί</w:t>
      </w:r>
      <w:r>
        <w:rPr>
          <w:rFonts w:eastAsia="Times New Roman" w:cs="Times New Roman"/>
          <w:szCs w:val="24"/>
        </w:rPr>
        <w:t xml:space="preserve">διο Υπουργό-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έγκαιρη διενέργεια ψεκασμών για την καταπολέμηση των κουνουπιών, δεν </w:t>
      </w:r>
      <w:r>
        <w:rPr>
          <w:rFonts w:eastAsia="Times New Roman" w:cs="Times New Roman"/>
          <w:szCs w:val="24"/>
        </w:rPr>
        <w:t>συζητείται</w:t>
      </w:r>
      <w:r>
        <w:rPr>
          <w:rFonts w:eastAsia="Times New Roman" w:cs="Times New Roman"/>
          <w:szCs w:val="24"/>
        </w:rPr>
        <w:t xml:space="preserve"> λόγω κωλύματος του κυρίου Υπουργ</w:t>
      </w:r>
      <w:r>
        <w:rPr>
          <w:rFonts w:eastAsia="Times New Roman" w:cs="Times New Roman"/>
          <w:szCs w:val="24"/>
        </w:rPr>
        <w:t>ού.</w:t>
      </w:r>
    </w:p>
    <w:p w14:paraId="6E1B86C7"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δεύτερη </w:t>
      </w:r>
      <w:r>
        <w:rPr>
          <w:rFonts w:eastAsia="Times New Roman" w:cs="Times New Roman"/>
          <w:szCs w:val="24"/>
        </w:rPr>
        <w:t xml:space="preserve">με αριθμό 882/17-5-2016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szCs w:val="24"/>
        </w:rPr>
        <w:t xml:space="preserve"> προς τους Υπουργούς </w:t>
      </w:r>
      <w:r>
        <w:rPr>
          <w:rFonts w:eastAsia="Times New Roman" w:cs="Times New Roman"/>
          <w:bCs/>
          <w:szCs w:val="24"/>
        </w:rPr>
        <w:t>Αγροτικής Ανάπτυξης και Τροφίμων,</w:t>
      </w:r>
      <w:r>
        <w:rPr>
          <w:rFonts w:eastAsia="Times New Roman" w:cs="Times New Roman"/>
          <w:szCs w:val="24"/>
        </w:rPr>
        <w:t xml:space="preserve"> και </w:t>
      </w:r>
      <w:r>
        <w:rPr>
          <w:rFonts w:eastAsia="Times New Roman" w:cs="Times New Roman"/>
          <w:bCs/>
          <w:szCs w:val="24"/>
        </w:rPr>
        <w:t xml:space="preserve">Εσωτερικών και Διοικητικής </w:t>
      </w:r>
      <w:r>
        <w:rPr>
          <w:rFonts w:eastAsia="Times New Roman" w:cs="Times New Roman"/>
          <w:bCs/>
          <w:szCs w:val="24"/>
        </w:rPr>
        <w:t>Ανασυγκρότησης,</w:t>
      </w:r>
      <w:r>
        <w:rPr>
          <w:rFonts w:eastAsia="Times New Roman" w:cs="Times New Roman"/>
          <w:szCs w:val="24"/>
        </w:rPr>
        <w:t xml:space="preserve"> σχετικά με την καταβολή </w:t>
      </w:r>
      <w:r>
        <w:rPr>
          <w:rFonts w:eastAsia="Times New Roman" w:cs="Times New Roman"/>
          <w:szCs w:val="24"/>
        </w:rPr>
        <w:lastRenderedPageBreak/>
        <w:t xml:space="preserve">των αποζημιώσεων των αγροτών του Δήμου </w:t>
      </w:r>
      <w:proofErr w:type="spellStart"/>
      <w:r>
        <w:rPr>
          <w:rFonts w:eastAsia="Times New Roman" w:cs="Times New Roman"/>
          <w:szCs w:val="24"/>
        </w:rPr>
        <w:t>Σουφλίου</w:t>
      </w:r>
      <w:proofErr w:type="spellEnd"/>
      <w:r>
        <w:rPr>
          <w:rFonts w:eastAsia="Times New Roman" w:cs="Times New Roman"/>
          <w:szCs w:val="24"/>
        </w:rPr>
        <w:t xml:space="preserve"> της Περιφερειακής Ενότητας Έβρου, λόγω των καταστροφών στο φυσικό και ζωικό κεφάλαιο από τις πλημμύρες του 2015 δεν </w:t>
      </w:r>
      <w:r>
        <w:rPr>
          <w:rFonts w:eastAsia="Times New Roman" w:cs="Times New Roman"/>
          <w:szCs w:val="24"/>
        </w:rPr>
        <w:t>συζητείται</w:t>
      </w:r>
      <w:r>
        <w:rPr>
          <w:rFonts w:eastAsia="Times New Roman" w:cs="Times New Roman"/>
          <w:szCs w:val="24"/>
        </w:rPr>
        <w:t>.</w:t>
      </w:r>
    </w:p>
    <w:p w14:paraId="6E1B86C8"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πέμπτη </w:t>
      </w:r>
      <w:r>
        <w:rPr>
          <w:rFonts w:eastAsia="Times New Roman" w:cs="Times New Roman"/>
          <w:szCs w:val="24"/>
        </w:rPr>
        <w:t xml:space="preserve">με αριθμό 846/9-5-2016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Αργολίδας της Δημοκρατικής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άμεση αντιμετώπιση του θέματος της εφημερίας παιδιάτρου στην Αργολίδα, δεν </w:t>
      </w:r>
      <w:r>
        <w:rPr>
          <w:rFonts w:eastAsia="Times New Roman" w:cs="Times New Roman"/>
          <w:szCs w:val="24"/>
        </w:rPr>
        <w:t>συζητείται</w:t>
      </w:r>
      <w:r>
        <w:rPr>
          <w:rFonts w:eastAsia="Times New Roman" w:cs="Times New Roman"/>
          <w:szCs w:val="24"/>
        </w:rPr>
        <w:t xml:space="preserve"> λόγω κωλύματος</w:t>
      </w:r>
      <w:r>
        <w:rPr>
          <w:rFonts w:eastAsia="Times New Roman" w:cs="Times New Roman"/>
          <w:szCs w:val="24"/>
        </w:rPr>
        <w:t xml:space="preserve"> του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6E1B86C9"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έκτη </w:t>
      </w:r>
      <w:r>
        <w:rPr>
          <w:rFonts w:eastAsia="Times New Roman" w:cs="Times New Roman"/>
          <w:szCs w:val="24"/>
        </w:rPr>
        <w:t xml:space="preserve">με αριθμό 825/25-4-2016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Πειραιώς της Ένωσης Κεντρώων 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υπολειτουργία τ</w:t>
      </w:r>
      <w:r>
        <w:rPr>
          <w:rFonts w:eastAsia="Times New Roman" w:cs="Times New Roman"/>
          <w:szCs w:val="24"/>
        </w:rPr>
        <w:t xml:space="preserve">ου Αντικαρκινικού Νοσοκομείου Μεταξά, δεν </w:t>
      </w:r>
      <w:r>
        <w:rPr>
          <w:rFonts w:eastAsia="Times New Roman" w:cs="Times New Roman"/>
          <w:szCs w:val="24"/>
        </w:rPr>
        <w:t>συζητείται</w:t>
      </w:r>
      <w:r>
        <w:rPr>
          <w:rFonts w:eastAsia="Times New Roman" w:cs="Times New Roman"/>
          <w:szCs w:val="24"/>
        </w:rPr>
        <w:t xml:space="preserve"> λόγω κωλύματος του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w:t>
      </w:r>
      <w:r>
        <w:rPr>
          <w:rFonts w:eastAsia="Times New Roman" w:cs="Times New Roman"/>
          <w:szCs w:val="24"/>
        </w:rPr>
        <w:t xml:space="preserve"> ο</w:t>
      </w:r>
      <w:r>
        <w:rPr>
          <w:rFonts w:eastAsia="Times New Roman" w:cs="Times New Roman"/>
          <w:szCs w:val="24"/>
        </w:rPr>
        <w:t xml:space="preserve"> φόρτος εργασίας.</w:t>
      </w:r>
    </w:p>
    <w:p w14:paraId="6E1B86CA"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όγδοη </w:t>
      </w:r>
      <w:r>
        <w:rPr>
          <w:rFonts w:eastAsia="Times New Roman" w:cs="Times New Roman"/>
          <w:szCs w:val="24"/>
        </w:rPr>
        <w:t xml:space="preserve">με αριθμό 799/19-4-2016 επίκαιρη ερώτηση </w:t>
      </w:r>
      <w:r>
        <w:rPr>
          <w:rFonts w:eastAsia="Times New Roman" w:cs="Times New Roman"/>
          <w:szCs w:val="24"/>
        </w:rPr>
        <w:t xml:space="preserve">δεύτερου κύκλου </w:t>
      </w:r>
      <w:r>
        <w:rPr>
          <w:rFonts w:eastAsia="Times New Roman" w:cs="Times New Roman"/>
          <w:szCs w:val="24"/>
        </w:rPr>
        <w:t>της Βουλευτού Χαλκιδικής του Συνασπισμού Ριζοσπαστικ</w:t>
      </w:r>
      <w:r>
        <w:rPr>
          <w:rFonts w:eastAsia="Times New Roman" w:cs="Times New Roman"/>
          <w:szCs w:val="24"/>
        </w:rPr>
        <w:t xml:space="preserve">ής Αριστεράς κ.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lastRenderedPageBreak/>
        <w:t xml:space="preserve">σχετικά με τις ανάγκες της Μονάδας Τεχνητού Νεφρού του Γενικού Νοσοκομείου Χαλκιδικής, δεν </w:t>
      </w:r>
      <w:r>
        <w:rPr>
          <w:rFonts w:eastAsia="Times New Roman" w:cs="Times New Roman"/>
          <w:szCs w:val="24"/>
        </w:rPr>
        <w:t xml:space="preserve">συζητείται </w:t>
      </w:r>
      <w:r>
        <w:rPr>
          <w:rFonts w:eastAsia="Times New Roman" w:cs="Times New Roman"/>
          <w:szCs w:val="24"/>
        </w:rPr>
        <w:t xml:space="preserve">λόγω κωλύματος του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w:t>
      </w:r>
      <w:r>
        <w:rPr>
          <w:rFonts w:eastAsia="Times New Roman" w:cs="Times New Roman"/>
          <w:szCs w:val="24"/>
        </w:rPr>
        <w:t xml:space="preserve"> ο</w:t>
      </w:r>
      <w:r>
        <w:rPr>
          <w:rFonts w:eastAsia="Times New Roman" w:cs="Times New Roman"/>
          <w:szCs w:val="24"/>
        </w:rPr>
        <w:t xml:space="preserve"> φόρτος εργασίας.</w:t>
      </w:r>
    </w:p>
    <w:p w14:paraId="6E1B86CB"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ένατη</w:t>
      </w:r>
      <w:r>
        <w:rPr>
          <w:rFonts w:eastAsia="Times New Roman" w:cs="Times New Roman"/>
          <w:szCs w:val="24"/>
        </w:rPr>
        <w:t xml:space="preserve"> </w:t>
      </w:r>
      <w:r>
        <w:rPr>
          <w:rFonts w:eastAsia="Times New Roman" w:cs="Times New Roman"/>
          <w:szCs w:val="24"/>
        </w:rPr>
        <w:t xml:space="preserve">με αριθμό 708/28-3-2016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του Γενικού Νοσοκομείου Λαμίας, δεν </w:t>
      </w:r>
      <w:r>
        <w:rPr>
          <w:rFonts w:eastAsia="Times New Roman" w:cs="Times New Roman"/>
          <w:szCs w:val="24"/>
        </w:rPr>
        <w:t>συζητείται</w:t>
      </w:r>
      <w:r>
        <w:rPr>
          <w:rFonts w:eastAsia="Times New Roman" w:cs="Times New Roman"/>
          <w:szCs w:val="24"/>
        </w:rPr>
        <w:t xml:space="preserve"> λόγω κωλύματος το</w:t>
      </w:r>
      <w:r>
        <w:rPr>
          <w:rFonts w:eastAsia="Times New Roman" w:cs="Times New Roman"/>
          <w:szCs w:val="24"/>
        </w:rPr>
        <w:t xml:space="preserve">υ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w:t>
      </w:r>
      <w:r>
        <w:rPr>
          <w:rFonts w:eastAsia="Times New Roman" w:cs="Times New Roman"/>
          <w:szCs w:val="24"/>
        </w:rPr>
        <w:t xml:space="preserve"> ο</w:t>
      </w:r>
      <w:r>
        <w:rPr>
          <w:rFonts w:eastAsia="Times New Roman" w:cs="Times New Roman"/>
          <w:szCs w:val="24"/>
        </w:rPr>
        <w:t xml:space="preserve"> φόρτος εργασίας.</w:t>
      </w:r>
    </w:p>
    <w:p w14:paraId="6E1B86CC"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έβδομη </w:t>
      </w:r>
      <w:r>
        <w:rPr>
          <w:rFonts w:eastAsia="Times New Roman" w:cs="Times New Roman"/>
          <w:szCs w:val="24"/>
        </w:rPr>
        <w:t xml:space="preserve">με αριθμό 829/25-4-2016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 παλιό χρέος 90εκ. ευρώ στα </w:t>
      </w:r>
      <w:r>
        <w:rPr>
          <w:rFonts w:eastAsia="Times New Roman" w:cs="Times New Roman"/>
          <w:szCs w:val="24"/>
        </w:rPr>
        <w:t xml:space="preserve">αστικά </w:t>
      </w:r>
      <w:r>
        <w:rPr>
          <w:rFonts w:eastAsia="Times New Roman" w:cs="Times New Roman"/>
          <w:szCs w:val="24"/>
        </w:rPr>
        <w:t xml:space="preserve">λεωφορεία, που οφείλεται στις προηγούμενες διοικήσεις, δεν </w:t>
      </w:r>
      <w:r>
        <w:rPr>
          <w:rFonts w:eastAsia="Times New Roman" w:cs="Times New Roman"/>
          <w:szCs w:val="24"/>
        </w:rPr>
        <w:t>συζητείται</w:t>
      </w:r>
      <w:r>
        <w:rPr>
          <w:rFonts w:eastAsia="Times New Roman" w:cs="Times New Roman"/>
          <w:szCs w:val="24"/>
        </w:rPr>
        <w:t xml:space="preserve"> λόγω κωλύματος του Υπουργού Υποδομών, Μεταφορών και Δικτύων κ. </w:t>
      </w:r>
      <w:proofErr w:type="spellStart"/>
      <w:r>
        <w:rPr>
          <w:rFonts w:eastAsia="Times New Roman" w:cs="Times New Roman"/>
          <w:szCs w:val="24"/>
        </w:rPr>
        <w:t>Σπίρτζη</w:t>
      </w:r>
      <w:proofErr w:type="spellEnd"/>
      <w:r>
        <w:rPr>
          <w:rFonts w:eastAsia="Times New Roman" w:cs="Times New Roman"/>
          <w:szCs w:val="24"/>
        </w:rPr>
        <w:t xml:space="preserve">. Αιτία </w:t>
      </w:r>
      <w:r>
        <w:rPr>
          <w:rFonts w:eastAsia="Times New Roman" w:cs="Times New Roman"/>
          <w:szCs w:val="24"/>
        </w:rPr>
        <w:t xml:space="preserve">η </w:t>
      </w:r>
      <w:r>
        <w:rPr>
          <w:rFonts w:eastAsia="Times New Roman" w:cs="Times New Roman"/>
          <w:szCs w:val="24"/>
        </w:rPr>
        <w:t>συνάντηση με τον Κινέζο Πρέσβη.</w:t>
      </w:r>
    </w:p>
    <w:p w14:paraId="6E1B86CD"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δεύτερη </w:t>
      </w:r>
      <w:r>
        <w:rPr>
          <w:rFonts w:eastAsia="Times New Roman" w:cs="Times New Roman"/>
          <w:szCs w:val="24"/>
        </w:rPr>
        <w:t>με αριθμό 858/1</w:t>
      </w:r>
      <w:r>
        <w:rPr>
          <w:rFonts w:eastAsia="Times New Roman" w:cs="Times New Roman"/>
          <w:szCs w:val="24"/>
        </w:rPr>
        <w:t xml:space="preserve">2-5-2016 επίκαιρη ερώτηση </w:t>
      </w:r>
      <w:r>
        <w:rPr>
          <w:rFonts w:eastAsia="Times New Roman" w:cs="Times New Roman"/>
          <w:szCs w:val="24"/>
        </w:rPr>
        <w:t xml:space="preserve">πρώτου κύκλου </w:t>
      </w:r>
      <w:r>
        <w:rPr>
          <w:rFonts w:eastAsia="Times New Roman" w:cs="Times New Roman"/>
          <w:szCs w:val="24"/>
        </w:rPr>
        <w:t xml:space="preserve">του ΣΤ΄ Αντιπροέδρου της Βουλής και Βουλευτή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κατάρρευση της οικονομίας της Δωδεκανήσου, δε</w:t>
      </w:r>
      <w:r>
        <w:rPr>
          <w:rFonts w:eastAsia="Times New Roman" w:cs="Times New Roman"/>
          <w:szCs w:val="24"/>
        </w:rPr>
        <w:t xml:space="preserve">ν </w:t>
      </w:r>
      <w:r>
        <w:rPr>
          <w:rFonts w:eastAsia="Times New Roman" w:cs="Times New Roman"/>
          <w:szCs w:val="24"/>
        </w:rPr>
        <w:t>συζητείται</w:t>
      </w:r>
      <w:r>
        <w:rPr>
          <w:rFonts w:eastAsia="Times New Roman" w:cs="Times New Roman"/>
          <w:szCs w:val="24"/>
        </w:rPr>
        <w:t xml:space="preserve"> λόγω έκτακτου κωλύματος του Αναπληρωτή Υπουργού Οικονομικών κ. Αλεξιάδη.</w:t>
      </w:r>
    </w:p>
    <w:p w14:paraId="6E1B86CE"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851/10-5-2016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Αθηνών της Νέας Δημοκρατίας κ. </w:t>
      </w:r>
      <w:r>
        <w:rPr>
          <w:rFonts w:eastAsia="Times New Roman" w:cs="Times New Roman"/>
          <w:bCs/>
          <w:szCs w:val="24"/>
        </w:rPr>
        <w:t>Αικατερίνης Παπακώστα - Σιδηροπούλου</w:t>
      </w:r>
      <w:r>
        <w:rPr>
          <w:rFonts w:eastAsia="Times New Roman" w:cs="Times New Roman"/>
          <w:szCs w:val="24"/>
        </w:rPr>
        <w:t xml:space="preserve"> προς τον Υπουργό </w:t>
      </w:r>
      <w:r>
        <w:rPr>
          <w:rFonts w:eastAsia="Times New Roman" w:cs="Times New Roman"/>
          <w:bCs/>
          <w:szCs w:val="24"/>
        </w:rPr>
        <w:t>Ο</w:t>
      </w:r>
      <w:r>
        <w:rPr>
          <w:rFonts w:eastAsia="Times New Roman" w:cs="Times New Roman"/>
          <w:bCs/>
          <w:szCs w:val="24"/>
        </w:rPr>
        <w:t>ικονομικών,</w:t>
      </w:r>
      <w:r>
        <w:rPr>
          <w:rFonts w:eastAsia="Times New Roman" w:cs="Times New Roman"/>
          <w:b/>
          <w:bCs/>
          <w:szCs w:val="24"/>
        </w:rPr>
        <w:t xml:space="preserve"> </w:t>
      </w:r>
      <w:r>
        <w:rPr>
          <w:rFonts w:eastAsia="Times New Roman" w:cs="Times New Roman"/>
          <w:szCs w:val="24"/>
        </w:rPr>
        <w:t xml:space="preserve">σχετικά με την αλλαγή στάσης της Ελληνικής Κυβέρνησης προς το Διεθνές Νομισματικό Ταμείο (ΔΝΤ), δεν </w:t>
      </w:r>
      <w:r>
        <w:rPr>
          <w:rFonts w:eastAsia="Times New Roman" w:cs="Times New Roman"/>
          <w:szCs w:val="24"/>
        </w:rPr>
        <w:t>συζητείται</w:t>
      </w:r>
      <w:r>
        <w:rPr>
          <w:rFonts w:eastAsia="Times New Roman" w:cs="Times New Roman"/>
          <w:szCs w:val="24"/>
        </w:rPr>
        <w:t xml:space="preserve"> λόγω απουσίας του αρμοδίου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6E1B86CF"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 xml:space="preserve">με αριθμό 855/10-5-2016 επίκαιρη ερώτηση </w:t>
      </w:r>
      <w:r>
        <w:rPr>
          <w:rFonts w:eastAsia="Times New Roman" w:cs="Times New Roman"/>
          <w:szCs w:val="24"/>
        </w:rPr>
        <w:t>δεύτε</w:t>
      </w:r>
      <w:r>
        <w:rPr>
          <w:rFonts w:eastAsia="Times New Roman" w:cs="Times New Roman"/>
          <w:szCs w:val="24"/>
        </w:rPr>
        <w:t xml:space="preserve">ρου κύκλου </w:t>
      </w:r>
      <w:r>
        <w:rPr>
          <w:rFonts w:eastAsia="Times New Roman" w:cs="Times New Roman"/>
          <w:szCs w:val="24"/>
        </w:rPr>
        <w:t xml:space="preserve">του Βουλευτή Β΄ Θεσσαλονίκης του Κομμουνιστικού Κόμματος Ελλάδας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Ελληνική Βιομηχανία Οχημάτων («ΕΛ.Β.Ο Α.Β.Ε.»), δεν </w:t>
      </w:r>
      <w:r>
        <w:rPr>
          <w:rFonts w:eastAsia="Times New Roman" w:cs="Times New Roman"/>
          <w:szCs w:val="24"/>
        </w:rPr>
        <w:t>συζητείται</w:t>
      </w:r>
      <w:r>
        <w:rPr>
          <w:rFonts w:eastAsia="Times New Roman" w:cs="Times New Roman"/>
          <w:szCs w:val="24"/>
        </w:rPr>
        <w:t xml:space="preserve"> λόγω απουσίας του αρμοδίου Υπουργού Οικονομικών κ. </w:t>
      </w:r>
      <w:proofErr w:type="spellStart"/>
      <w:r>
        <w:rPr>
          <w:rFonts w:eastAsia="Times New Roman" w:cs="Times New Roman"/>
          <w:szCs w:val="24"/>
        </w:rPr>
        <w:t>Τσακα</w:t>
      </w:r>
      <w:r>
        <w:rPr>
          <w:rFonts w:eastAsia="Times New Roman" w:cs="Times New Roman"/>
          <w:szCs w:val="24"/>
        </w:rPr>
        <w:t>λώτου</w:t>
      </w:r>
      <w:proofErr w:type="spellEnd"/>
      <w:r>
        <w:rPr>
          <w:rFonts w:eastAsia="Times New Roman" w:cs="Times New Roman"/>
          <w:szCs w:val="24"/>
        </w:rPr>
        <w:t xml:space="preserve"> στο εξωτερικό.</w:t>
      </w:r>
    </w:p>
    <w:p w14:paraId="6E1B86D0"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τρίτη </w:t>
      </w:r>
      <w:r>
        <w:rPr>
          <w:rFonts w:eastAsia="Times New Roman" w:cs="Times New Roman"/>
          <w:szCs w:val="24"/>
        </w:rPr>
        <w:t xml:space="preserve">με αριθμό 871/16-5-2016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Ανεξάρτητου Βουλευτή Β΄ Αθηνών κ.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αναστολή διευρυμένου ωραρίου των Τελωνείων Ε΄ και ΣΤ΄ Πειραιά, δεν </w:t>
      </w:r>
      <w:r>
        <w:rPr>
          <w:rFonts w:eastAsia="Times New Roman" w:cs="Times New Roman"/>
          <w:szCs w:val="24"/>
        </w:rPr>
        <w:t>συζη</w:t>
      </w:r>
      <w:r>
        <w:rPr>
          <w:rFonts w:eastAsia="Times New Roman" w:cs="Times New Roman"/>
          <w:szCs w:val="24"/>
        </w:rPr>
        <w:t>τείται</w:t>
      </w:r>
      <w:r>
        <w:rPr>
          <w:rFonts w:eastAsia="Times New Roman" w:cs="Times New Roman"/>
          <w:szCs w:val="24"/>
        </w:rPr>
        <w:t xml:space="preserve"> λόγω απουσίας του αρμοδίου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6E1B86D1"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3062/10-2-2016 ερώτηση του Ανεξάρτητου Βουλευτή Λακωνίας κ. </w:t>
      </w:r>
      <w:r>
        <w:rPr>
          <w:rFonts w:eastAsia="Times New Roman" w:cs="Times New Roman"/>
          <w:bCs/>
          <w:szCs w:val="24"/>
        </w:rPr>
        <w:t>Λεωνίδα Γρηγοράκου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αποζημίωση των μεριδιούχων Συνεταιριστικών Τραπεζών, δεν θα </w:t>
      </w:r>
      <w:r>
        <w:rPr>
          <w:rFonts w:eastAsia="Times New Roman" w:cs="Times New Roman"/>
          <w:szCs w:val="24"/>
        </w:rPr>
        <w:t xml:space="preserve">συζητείται </w:t>
      </w:r>
      <w:r>
        <w:rPr>
          <w:rFonts w:eastAsia="Times New Roman" w:cs="Times New Roman"/>
          <w:szCs w:val="24"/>
        </w:rPr>
        <w:t xml:space="preserve">λόγω απουσίας του αρμοδίου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6E1B86D2"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874/16-5-2016 επίκαιρη ερώτηση </w:t>
      </w:r>
      <w:r>
        <w:rPr>
          <w:rFonts w:eastAsia="Times New Roman" w:cs="Times New Roman"/>
          <w:szCs w:val="24"/>
        </w:rPr>
        <w:t xml:space="preserve">πρώτου κύκλου </w:t>
      </w:r>
      <w:r>
        <w:rPr>
          <w:rFonts w:eastAsia="Times New Roman" w:cs="Times New Roman"/>
          <w:szCs w:val="24"/>
        </w:rPr>
        <w:t>του Βουλευτή Ηρακλείου της Νέ</w:t>
      </w:r>
      <w:r>
        <w:rPr>
          <w:rFonts w:eastAsia="Times New Roman" w:cs="Times New Roman"/>
          <w:szCs w:val="24"/>
        </w:rPr>
        <w:t xml:space="preserve">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εναρμόνιση της ελληνικής νομοθεσίας με τον κανονισμό της «Διεθνούς Ομοσπονδίας Ποδηλασίας» για την ποδηλασία </w:t>
      </w:r>
      <w:r>
        <w:rPr>
          <w:rFonts w:eastAsia="Times New Roman" w:cs="Times New Roman"/>
          <w:szCs w:val="24"/>
        </w:rPr>
        <w:t>ΑΜΕΑ</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 xml:space="preserve">λόγω κωλύματος του ερωτώντος </w:t>
      </w:r>
      <w:r>
        <w:rPr>
          <w:rFonts w:eastAsia="Times New Roman" w:cs="Times New Roman"/>
          <w:szCs w:val="24"/>
        </w:rPr>
        <w:t>Βουλευτή.</w:t>
      </w:r>
    </w:p>
    <w:p w14:paraId="6E1B86D3"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 xml:space="preserve">με αριθμό 883/17-5-2016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Αττικής του Κομμουνιστικού Κόμματος Ελλάδας κ. </w:t>
      </w:r>
      <w:r>
        <w:rPr>
          <w:rFonts w:eastAsia="Times New Roman" w:cs="Times New Roman"/>
          <w:bCs/>
          <w:szCs w:val="24"/>
        </w:rPr>
        <w:t>Ιωάννη Γκιόκα</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σχετικά με την ποινικοποίηση και την κατ</w:t>
      </w:r>
      <w:r>
        <w:rPr>
          <w:rFonts w:eastAsia="Times New Roman" w:cs="Times New Roman"/>
          <w:szCs w:val="24"/>
        </w:rPr>
        <w:t xml:space="preserve">αστολή των αγροτικών κινητοποιήσεων, δεν </w:t>
      </w:r>
      <w:r>
        <w:rPr>
          <w:rFonts w:eastAsia="Times New Roman" w:cs="Times New Roman"/>
          <w:szCs w:val="24"/>
        </w:rPr>
        <w:t>συζητείται</w:t>
      </w:r>
      <w:r>
        <w:rPr>
          <w:rFonts w:eastAsia="Times New Roman" w:cs="Times New Roman"/>
          <w:szCs w:val="24"/>
        </w:rPr>
        <w:t xml:space="preserve"> λόγω κωλύματος του επερωτώντος Βουλευτή.</w:t>
      </w:r>
    </w:p>
    <w:p w14:paraId="6E1B86D4"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872/16-5-2016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w:t>
      </w:r>
      <w:r>
        <w:rPr>
          <w:rFonts w:eastAsia="Times New Roman" w:cs="Times New Roman"/>
          <w:szCs w:val="24"/>
        </w:rPr>
        <w:t xml:space="preserve"> με τις προθέσεις της Κυβέρνησης για την αξιοποίηση του Κέντρου Εκπαίδευσης Νεοσυλλέκτων Άρτας, δεν </w:t>
      </w:r>
      <w:r>
        <w:rPr>
          <w:rFonts w:eastAsia="Times New Roman" w:cs="Times New Roman"/>
          <w:szCs w:val="24"/>
        </w:rPr>
        <w:t xml:space="preserve">συζητείται </w:t>
      </w:r>
      <w:r>
        <w:rPr>
          <w:rFonts w:eastAsia="Times New Roman" w:cs="Times New Roman"/>
          <w:szCs w:val="24"/>
        </w:rPr>
        <w:t>σε συνεννόηση του επερωτώντος Βουλευτή με τον αρμόδιο Υπουργό.</w:t>
      </w:r>
    </w:p>
    <w:p w14:paraId="6E1B86D5"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Διαφάνειας και Ανθ</w:t>
      </w:r>
      <w:r>
        <w:rPr>
          <w:rFonts w:eastAsia="Times New Roman" w:cs="Times New Roman"/>
          <w:szCs w:val="24"/>
        </w:rPr>
        <w:t>ρωπίνων Δικαιωμάτων διαβίβασε στη Βουλή, σύμφωνα με το άρθρο 86 του Συντάγματος και τον ν.3126/2003 «Ποινική ευθύνη των Υπουργών», όπως ισχύει, στις 20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ποινική δικογραφία που αφορά στον πρώην Αντιπρόεδρο της Κυβέρνησης κ. Ευάγγελο Βενιζέλο.</w:t>
      </w:r>
    </w:p>
    <w:p w14:paraId="6E1B86D6"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Ο Βουλευ</w:t>
      </w:r>
      <w:r>
        <w:rPr>
          <w:rFonts w:eastAsia="Times New Roman" w:cs="Times New Roman"/>
          <w:szCs w:val="24"/>
        </w:rPr>
        <w:t>τής Τρικάλων κ. Κωνσταντίνος Σκρέκας ζητεί άδεια ολιγοήμερης απουσίας στο εξωτερικό από τις 29</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έως τις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Η Βουλή εγκρίνει;</w:t>
      </w:r>
    </w:p>
    <w:p w14:paraId="6E1B86D7"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6E1B86D8"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6E1B86D9"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 συζήτηση της μοναδικής επίκαιρης ερώτησης για σήμερα. Είναι η τέταρτη με αριθμό 843/9-5-2016 επίκαιρη ερώτηση δεύτερου κύκλου του δελτίου επικαίρων ερωτήσεων της Παρασκευής 20 Μαΐου 2016, του Βουλευτή Καβάλας της Νέας Δημοκρατίας κ. Νικολά</w:t>
      </w:r>
      <w:r>
        <w:rPr>
          <w:rFonts w:eastAsia="Times New Roman" w:cs="Times New Roman"/>
          <w:szCs w:val="24"/>
        </w:rPr>
        <w:t xml:space="preserve">ου Παναγιωτόπουλου προς τον Υπουργό Παιδείας, Έρευνας και Θρησκευμάτων, σχετικά με την καταβολή της χρηματοδότησης των σχολικών επιτροπών για την πληρωμή των σχολικών καθαριστριών. </w:t>
      </w:r>
    </w:p>
    <w:p w14:paraId="6E1B86DA"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κ. Φίλης. </w:t>
      </w:r>
    </w:p>
    <w:p w14:paraId="6E1B86DB"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Παναγιωτόπουλε, έχετε τον λόγο. </w:t>
      </w:r>
    </w:p>
    <w:p w14:paraId="6E1B86DC"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Σήμερα που έχουμε την αποκλειστικότητα διεξαγωγής του κοινοβουλευτικού ελέγχου νομίζω ότι είναι μια καλή ευκαιρία να ασχοληθούμε με ένα θέμα κοινωνικής αναφοράς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φέρνω στο Κοινοβούλιο </w:t>
      </w:r>
      <w:proofErr w:type="spellStart"/>
      <w:r>
        <w:rPr>
          <w:rFonts w:eastAsia="Times New Roman" w:cs="Times New Roman"/>
          <w:szCs w:val="24"/>
        </w:rPr>
        <w:t>ενώπιόν</w:t>
      </w:r>
      <w:proofErr w:type="spellEnd"/>
      <w:r>
        <w:rPr>
          <w:rFonts w:eastAsia="Times New Roman" w:cs="Times New Roman"/>
          <w:szCs w:val="24"/>
        </w:rPr>
        <w:t xml:space="preserve"> σας και συγκεκριμένα με το ζή</w:t>
      </w:r>
      <w:r>
        <w:rPr>
          <w:rFonts w:eastAsia="Times New Roman" w:cs="Times New Roman"/>
          <w:szCs w:val="24"/>
        </w:rPr>
        <w:t xml:space="preserve">τημα της χρηματοδότησης και πληρωμής των δαπανών για τις σχολικές καθαρίστριες στα σχολεία της </w:t>
      </w:r>
      <w:r>
        <w:rPr>
          <w:rFonts w:eastAsia="Times New Roman" w:cs="Times New Roman"/>
          <w:szCs w:val="24"/>
        </w:rPr>
        <w:t>ε</w:t>
      </w:r>
      <w:r>
        <w:rPr>
          <w:rFonts w:eastAsia="Times New Roman" w:cs="Times New Roman"/>
          <w:szCs w:val="24"/>
        </w:rPr>
        <w:t>πικράτειας, με αφορμή τις καθυστερήσεις πληρωμών που συνέβησαν στην εκλογική μου περιφέρεια, απ’ όπου έχω τα δεδομένα και γνωρίζω την κατάσταση, αυτή της Καβάλα</w:t>
      </w:r>
      <w:r>
        <w:rPr>
          <w:rFonts w:eastAsia="Times New Roman" w:cs="Times New Roman"/>
          <w:szCs w:val="24"/>
        </w:rPr>
        <w:t xml:space="preserve">ς. </w:t>
      </w:r>
    </w:p>
    <w:p w14:paraId="6E1B86DD"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Φέρνω την επίκαιρη ερώτηση για τρεις λόγους. Πρώτον, διότι οπωσδήποτε έχει να κάνει με ένα θέμα κοινωνικής καθημερινότητας, το οποίο αξίζει τον κόπο να προσπαθήσετε να επιλύσετε, δεδομένου ότι η επίλυσή του είναι προς όφελος και της απρόσκοπτης λειτουρ</w:t>
      </w:r>
      <w:r>
        <w:rPr>
          <w:rFonts w:eastAsia="Times New Roman" w:cs="Times New Roman"/>
          <w:szCs w:val="24"/>
        </w:rPr>
        <w:t xml:space="preserve">γίας των σχολικών μονάδων. Καταλαβαίνετε πόσο σημαντικό είναι αυτό. Εκπαιδευτικό έργο, λοιπόν, και στην άμεση αρμοδιότητά σας. </w:t>
      </w:r>
    </w:p>
    <w:p w14:paraId="6E1B86DE"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Κατά δεύτερον, έχει και κάποια ζητήματα ορθολογικής κατανομής αρμοδιοτήτων στη δημόσια διοίκηση, αφού από τον νόμο η χρηματοδότη</w:t>
      </w:r>
      <w:r>
        <w:rPr>
          <w:rFonts w:eastAsia="Times New Roman" w:cs="Times New Roman"/>
          <w:szCs w:val="24"/>
        </w:rPr>
        <w:t xml:space="preserve">ση των σχολικών επιτροπών γίνεται από το Ίδρυμα Νεολαίας </w:t>
      </w:r>
      <w:r>
        <w:rPr>
          <w:rFonts w:eastAsia="Times New Roman" w:cs="Times New Roman"/>
          <w:szCs w:val="24"/>
        </w:rPr>
        <w:lastRenderedPageBreak/>
        <w:t xml:space="preserve">και Διά Βίου Μάθησης, το ΙΝΕΔΙΒΙΜ δηλαδή, το οποίο εποπτεύει το Υπουργείο σας και επομένως αυτό το σχήμα είναι κάπως αδόκιμο. </w:t>
      </w:r>
    </w:p>
    <w:p w14:paraId="6E1B86DF"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Τρίτον, αξίζει να λυθεί αυτό το πρόβλημα, δηλαδή της απρόσκοπτης καταβολ</w:t>
      </w:r>
      <w:r>
        <w:rPr>
          <w:rFonts w:eastAsia="Times New Roman" w:cs="Times New Roman"/>
          <w:szCs w:val="24"/>
        </w:rPr>
        <w:t>ής των δεδουλευμένων στις σχολικές καθαρίστριες, για να ωφεληθούν αυτοί οι δικαιούχοι, αφού πρόκειται για γυναίκες εργαζόμενες, με χαμηλό μισθό μάλιστα -300 περίπου ευρώ το</w:t>
      </w:r>
      <w:r>
        <w:rPr>
          <w:rFonts w:eastAsia="Times New Roman" w:cs="Times New Roman"/>
          <w:szCs w:val="24"/>
        </w:rPr>
        <w:t>ν</w:t>
      </w:r>
      <w:r>
        <w:rPr>
          <w:rFonts w:eastAsia="Times New Roman" w:cs="Times New Roman"/>
          <w:szCs w:val="24"/>
        </w:rPr>
        <w:t xml:space="preserve"> μήνα είναι η αμοιβή τους συνολικά-, και οπωσδήποτε δεν τους πρέπει και δεν τους αξ</w:t>
      </w:r>
      <w:r>
        <w:rPr>
          <w:rFonts w:eastAsia="Times New Roman" w:cs="Times New Roman"/>
          <w:szCs w:val="24"/>
        </w:rPr>
        <w:t xml:space="preserve">ίζει αυτή η καθυστέρηση πληρωμών. </w:t>
      </w:r>
    </w:p>
    <w:p w14:paraId="6E1B86E0"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έρχεται αυτή η ερώτηση ως επίκαιρη, κατόπιν μιας άλλης, απλής ερώτησης που είχα καταθέσει παλαιότερα, λόγω του χρονοδιαγράμματος πληρωμής. Δηλαδή, το εξηγώ και κλείνω, για να απαντήσετε. </w:t>
      </w:r>
    </w:p>
    <w:p w14:paraId="6E1B86E1"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Στις 3 Φεβρουαρίου 2016 ε</w:t>
      </w:r>
      <w:r>
        <w:rPr>
          <w:rFonts w:eastAsia="Times New Roman" w:cs="Times New Roman"/>
          <w:szCs w:val="24"/>
        </w:rPr>
        <w:t>ίχα καταθέσει απλή ερώτηση, σχετικά με το θέμα. Στις 25 Φεβρουαρίου 2016 απαντήσατε. Εν τω μεταξύ, οι καθαρίστριες ήταν απλήρωτες για κάποιους μήνες του 2016 και δεν είχε μπει κάποιο χρονοδιάγραμμα πληρωμής. Στις 20 Απριλίου 2016, ενόσω οι καθαρίστριες παρ</w:t>
      </w:r>
      <w:r>
        <w:rPr>
          <w:rFonts w:eastAsia="Times New Roman" w:cs="Times New Roman"/>
          <w:szCs w:val="24"/>
        </w:rPr>
        <w:t xml:space="preserve">έμεναν </w:t>
      </w:r>
      <w:r>
        <w:rPr>
          <w:rFonts w:eastAsia="Times New Roman" w:cs="Times New Roman"/>
          <w:szCs w:val="24"/>
        </w:rPr>
        <w:lastRenderedPageBreak/>
        <w:t>απλήρωτες, κατέθεσα επίκαιρη ερώτηση, δεδομένου ότι μπαίναμε στην περίοδο του Πάσχα και όπως καταλαβαίνετε, υπήρχαν κάποιες ανάγκες να καταβληθούν κάποια χρήματα, και στις 28 Απριλίου τελικά, τη Μεγάλη Πέμπτη, πληρώθηκαν</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οι σχολικές καθαρίστ</w:t>
      </w:r>
      <w:r>
        <w:rPr>
          <w:rFonts w:eastAsia="Times New Roman" w:cs="Times New Roman"/>
          <w:szCs w:val="24"/>
        </w:rPr>
        <w:t xml:space="preserve">ριες για το διάστημα Ιανουαρίου - Απριλίου του 2016. </w:t>
      </w:r>
    </w:p>
    <w:p w14:paraId="6E1B86E2"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αυτό το ιδιότυπο καθεστώς για την κάλυψη των λειτουργικών δαπανών νομίζω ότι θα έπρεπε να αλλάξει, διότι οι δήμοι, </w:t>
      </w:r>
      <w:r>
        <w:rPr>
          <w:rFonts w:eastAsia="Times New Roman" w:cs="Times New Roman"/>
          <w:szCs w:val="24"/>
        </w:rPr>
        <w:t xml:space="preserve">οι οποίοι </w:t>
      </w:r>
      <w:r>
        <w:rPr>
          <w:rFonts w:eastAsia="Times New Roman" w:cs="Times New Roman"/>
          <w:szCs w:val="24"/>
        </w:rPr>
        <w:t>είναι αυτοί που σηκώνουν και το βάρος αυτής της καθυστέρησης αλλά κα</w:t>
      </w:r>
      <w:r>
        <w:rPr>
          <w:rFonts w:eastAsia="Times New Roman" w:cs="Times New Roman"/>
          <w:szCs w:val="24"/>
        </w:rPr>
        <w:t>ι την ευθύνη της απρόσκοπτης πληρωμής, καθυστερούν πολλές φορές, μεταφέρουν κονδύλια ή μάλλον πόρους από άλλους κωδικούς, από άλλα κονδύλια, για την πληρωμή αυτής της δαπάνης. Αρκετοί εξ αυτών, όπως ο Δήμος Καβάλας, αναλαμβάνουν και το βάρος πληρωμής δαπαν</w:t>
      </w:r>
      <w:r>
        <w:rPr>
          <w:rFonts w:eastAsia="Times New Roman" w:cs="Times New Roman"/>
          <w:szCs w:val="24"/>
        </w:rPr>
        <w:t xml:space="preserve">ών για τη φιλοξενία διαφόρων προσφύγων σε κέντρα φιλοξενίας και επομένως δημιουργείται, όπως καταλαβαίνετε, μια δύσκολη κατάσταση όσον αφορά τη διαχείριση των κονδυλίων. </w:t>
      </w:r>
    </w:p>
    <w:p w14:paraId="6E1B86E3"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μπορούσατε –και αυτή είναι η λύση που σας προτείνω-  να μεριμνήσετε, ώστε να βρεθο</w:t>
      </w:r>
      <w:r>
        <w:rPr>
          <w:rFonts w:eastAsia="Times New Roman" w:cs="Times New Roman"/>
          <w:szCs w:val="24"/>
        </w:rPr>
        <w:t>ύν αυτά τα κονδύλια -τα οποία έτσι και αλλιώς προκαθορίζονται στην αρχή της σχολικής περιόδου- στους Οργανισμούς Τοπικής Αυτοδιοίκησης, με έναν υπολογισμό, ώστε να μην υπάρχουν αυτές οι καθυστερήσεις και αυτές οι μεταφορές από τον έναν εποπτευόμενο φορέα τ</w:t>
      </w:r>
      <w:r>
        <w:rPr>
          <w:rFonts w:eastAsia="Times New Roman" w:cs="Times New Roman"/>
          <w:szCs w:val="24"/>
        </w:rPr>
        <w:t xml:space="preserve">ου ενός Υπουργείου στο άλλο Υπουργείο, στους δήμους και τελικά στους τελικούς δικαιούχους. </w:t>
      </w:r>
    </w:p>
    <w:p w14:paraId="6E1B86E4"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1B86E5"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6E1B86E6"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E1B86E7"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Ευχαριστώ,</w:t>
      </w:r>
      <w:r>
        <w:rPr>
          <w:rFonts w:eastAsia="Times New Roman" w:cs="Times New Roman"/>
          <w:szCs w:val="24"/>
        </w:rPr>
        <w:t xml:space="preserve"> κύριε Πρόεδρε. </w:t>
      </w:r>
    </w:p>
    <w:p w14:paraId="6E1B86E8"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τα είπατε πολύ καλά. Συμφωνώ μαζί σας, πράγματι έχουν πληρωθεί οι καθαρίστριες για το χρονικό διάστημα μέχρι και τον Απρίλιο. Δηλαδή, τα δεδουλευμένα έχουν καταβληθεί. Απομένουν ο Μάιος και ο Ιούνιος και πιστεύω ότι θα υπάρξει μια έγκαιρη </w:t>
      </w:r>
      <w:r>
        <w:rPr>
          <w:rFonts w:eastAsia="Times New Roman" w:cs="Times New Roman"/>
          <w:szCs w:val="24"/>
        </w:rPr>
        <w:t xml:space="preserve">καταβολή αυτών των χρημάτων. </w:t>
      </w:r>
    </w:p>
    <w:p w14:paraId="6E1B86E9"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Λέγω «πιστεύω», διότι η ροή της επιχορήγησης από τα αρμόδια Υπουργεία –από το αρμόδιο Υπουργείο Παιδείας αυτή τη στιγμή- εξαρτάται από τη ροή των χρημάτων του Υπουργείου Οικονομικών. Εμείς –και εννοώ το ΙΝΕΔΙΒΙΜ- είμαστε μεσάζ</w:t>
      </w:r>
      <w:r>
        <w:rPr>
          <w:rFonts w:eastAsia="Times New Roman" w:cs="Times New Roman"/>
          <w:szCs w:val="24"/>
        </w:rPr>
        <w:t xml:space="preserve">οντες. Απλώς προσφέρουμε μια τεχνική βοήθεια για την πληρωμή των χιλιάδων καθαριστριών ανά την Ελλάδα. Θα μπορούσαμε να σκεφτούμε άλλους τρόπους, έτσι ώστε χωρίς </w:t>
      </w:r>
      <w:proofErr w:type="spellStart"/>
      <w:r>
        <w:rPr>
          <w:rFonts w:eastAsia="Times New Roman" w:cs="Times New Roman"/>
          <w:szCs w:val="24"/>
        </w:rPr>
        <w:t>παρακαμπτηρίους</w:t>
      </w:r>
      <w:proofErr w:type="spellEnd"/>
      <w:r>
        <w:rPr>
          <w:rFonts w:eastAsia="Times New Roman" w:cs="Times New Roman"/>
          <w:szCs w:val="24"/>
        </w:rPr>
        <w:t xml:space="preserve"> και ιδιόμορφους μεσάζοντες να καταβάλλονται τα χρήματα στην ώρα τους.</w:t>
      </w:r>
    </w:p>
    <w:p w14:paraId="6E1B86EA"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Ξέχασα ν</w:t>
      </w:r>
      <w:r>
        <w:rPr>
          <w:rFonts w:eastAsia="Times New Roman" w:cs="Times New Roman"/>
          <w:szCs w:val="24"/>
        </w:rPr>
        <w:t xml:space="preserve">α σας πω ότι υπάρχει ένα θέμα συνολικής αναμόρφωσης του συστήματος καθαριότητας στα σχολεία. Έχουμε συνείδηση ότι είναι </w:t>
      </w:r>
      <w:r>
        <w:rPr>
          <w:rFonts w:eastAsia="Times New Roman" w:cs="Times New Roman"/>
          <w:szCs w:val="24"/>
        </w:rPr>
        <w:t xml:space="preserve">λίγα </w:t>
      </w:r>
      <w:r>
        <w:rPr>
          <w:rFonts w:eastAsia="Times New Roman" w:cs="Times New Roman"/>
          <w:szCs w:val="24"/>
        </w:rPr>
        <w:t>τα χρήματα που παίρνουν οι καθαρίστριες, έχουμε συνείδηση ότι η λύση των εργολαβιών είναι μ</w:t>
      </w:r>
      <w:r>
        <w:rPr>
          <w:rFonts w:eastAsia="Times New Roman" w:cs="Times New Roman"/>
          <w:szCs w:val="24"/>
        </w:rPr>
        <w:t>ί</w:t>
      </w:r>
      <w:r>
        <w:rPr>
          <w:rFonts w:eastAsia="Times New Roman" w:cs="Times New Roman"/>
          <w:szCs w:val="24"/>
        </w:rPr>
        <w:t>α λύση</w:t>
      </w:r>
      <w:r>
        <w:rPr>
          <w:rFonts w:eastAsia="Times New Roman" w:cs="Times New Roman"/>
          <w:szCs w:val="24"/>
        </w:rPr>
        <w:t>,</w:t>
      </w:r>
      <w:r>
        <w:rPr>
          <w:rFonts w:eastAsia="Times New Roman" w:cs="Times New Roman"/>
          <w:szCs w:val="24"/>
        </w:rPr>
        <w:t xml:space="preserve"> η οποία δεν βοηθάει την καθαριό</w:t>
      </w:r>
      <w:r>
        <w:rPr>
          <w:rFonts w:eastAsia="Times New Roman" w:cs="Times New Roman"/>
          <w:szCs w:val="24"/>
        </w:rPr>
        <w:t>τητα των σχολείων. Θα έπρεπε να σκεφτούμε άλλους τρόπους, όπως είναι οι κοινοτικές συνεταιριστικές επιχειρήσεις (</w:t>
      </w:r>
      <w:proofErr w:type="spellStart"/>
      <w:r>
        <w:rPr>
          <w:rFonts w:eastAsia="Times New Roman" w:cs="Times New Roman"/>
          <w:szCs w:val="24"/>
        </w:rPr>
        <w:t>ΚοινΣΕπ</w:t>
      </w:r>
      <w:proofErr w:type="spellEnd"/>
      <w:r>
        <w:rPr>
          <w:rFonts w:eastAsia="Times New Roman" w:cs="Times New Roman"/>
          <w:szCs w:val="24"/>
        </w:rPr>
        <w:t>).</w:t>
      </w:r>
    </w:p>
    <w:p w14:paraId="6E1B86EB"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θα πρέπει να διασφαλίσουμε την τακτική ροή της επιχορήγησης από το Υπουργείο Οικονομικών, το πιθανότερο, όπω</w:t>
      </w:r>
      <w:r>
        <w:rPr>
          <w:rFonts w:eastAsia="Times New Roman" w:cs="Times New Roman"/>
          <w:szCs w:val="24"/>
        </w:rPr>
        <w:t xml:space="preserve">ς είπατε και εσείς –και θα το μελετήσουμε αυτό που είπατε εσείς, είναι ενδιαφέρουσα πρόταση-, μέσω θεσμών που άμεσα απευθύνονται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με δεδομένο ότι οι σχολικές επιτροπές έχουν σχέση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είναι υπεύθυνη για τη λειτουργία των σχολείων.</w:t>
      </w:r>
    </w:p>
    <w:p w14:paraId="6E1B86EC"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E1B86ED"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Παναγιωτόπουλος έχει τον λόγο.</w:t>
      </w:r>
    </w:p>
    <w:p w14:paraId="6E1B86EE"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 xml:space="preserve">Κύριε Υπουργέ, δεν θεωρώ ότι υπάρχει ανάγκη να πω πολλά, διότι βασικά συμφωνούμε. Απλά </w:t>
      </w:r>
      <w:r>
        <w:rPr>
          <w:rFonts w:eastAsia="Times New Roman" w:cs="Times New Roman"/>
          <w:szCs w:val="24"/>
        </w:rPr>
        <w:t>νομίζω ότι είναι ευκαιρία να δώσουμε κάποια κατεύθυνση αλλαγής του τρόπου επίλυσης του προβλήματος. Κακώς –για να το πω, όπως το νιώθω- είναι το Ίδρυμα Νεολαίας και Διά Βίου Μάθησης, το ΙΝΕΔΙΒΙΜ, αρμόδιο για την πληρωμή των σχολικών καθαριστριών. Θα μπορού</w:t>
      </w:r>
      <w:r>
        <w:rPr>
          <w:rFonts w:eastAsia="Times New Roman" w:cs="Times New Roman"/>
          <w:szCs w:val="24"/>
        </w:rPr>
        <w:t>σε αυτό να αλλάξει. Θα μπορούσε να μεταβιβαστεί αυτή η αρμοδιότητα -κι αν θέλετε και αυτοί οι πόροι, γιατί περί αυτού πρόκειται σε τελική ανάλυση- στους Οργανισμούς Τοπικής Αυτοδιοίκησης, στους δήμους, διότι έτσι κι αλλιώς αυτοί έχουν διά μέσου των σχολικώ</w:t>
      </w:r>
      <w:r>
        <w:rPr>
          <w:rFonts w:eastAsia="Times New Roman" w:cs="Times New Roman"/>
          <w:szCs w:val="24"/>
        </w:rPr>
        <w:t>ν επιτροπών την αρμοδιότητα, αν θέλετε, να καταστρώσουν και να υλοποιήσουν το ζήτημα του καθαρισμού των σχολικών μονάδων, με την απασχόληση των σχολικών καθαριστριών. Τα κονδύλια δεν είναι πάρα πολλά, πραγματικά, αλλά αυτό δεν έχει τόση σημασία, όσο ο τρόπ</w:t>
      </w:r>
      <w:r>
        <w:rPr>
          <w:rFonts w:eastAsia="Times New Roman" w:cs="Times New Roman"/>
          <w:szCs w:val="24"/>
        </w:rPr>
        <w:t>ος και κυρίως η έγκαιρη καταβολή της πληρωμής σε αυτές τις εργαζόμενες γυναίκες.</w:t>
      </w:r>
    </w:p>
    <w:p w14:paraId="6E1B86EF"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θα πρέπει να δείτε τη μεταβίβαση αυτής της αρμοδιότητας απευθείας στις δομές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διότι σε κάθε περίπτωση οι δομές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ασ</w:t>
      </w:r>
      <w:r>
        <w:rPr>
          <w:rFonts w:eastAsia="Times New Roman" w:cs="Times New Roman"/>
          <w:szCs w:val="24"/>
        </w:rPr>
        <w:t xml:space="preserve">χολούνται με την </w:t>
      </w:r>
      <w:r>
        <w:rPr>
          <w:rFonts w:eastAsia="Times New Roman" w:cs="Times New Roman"/>
          <w:szCs w:val="24"/>
        </w:rPr>
        <w:lastRenderedPageBreak/>
        <w:t>–να το πω έτσι- πολύ βαθιά καθημερινότητα στη λειτουργία κάθε δομής του κράτους και τελικά φέρουν και τη μεγαλύτερη πίεση και ευθύνη.</w:t>
      </w:r>
    </w:p>
    <w:p w14:paraId="6E1B86F0"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Και οπωσδήποτε δεν βλέπω</w:t>
      </w:r>
      <w:r>
        <w:rPr>
          <w:rFonts w:eastAsia="Times New Roman" w:cs="Times New Roman"/>
          <w:szCs w:val="24"/>
        </w:rPr>
        <w:t>,</w:t>
      </w:r>
      <w:r>
        <w:rPr>
          <w:rFonts w:eastAsia="Times New Roman" w:cs="Times New Roman"/>
          <w:szCs w:val="24"/>
        </w:rPr>
        <w:t xml:space="preserve"> ως προς το ζήτημα κάλυψης των δαπανών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ώ</w:t>
      </w:r>
      <w:r>
        <w:rPr>
          <w:rFonts w:eastAsia="Times New Roman" w:cs="Times New Roman"/>
          <w:szCs w:val="24"/>
        </w:rPr>
        <w:t>ς τα πράγματα γίνονται ευκολότερα. Για</w:t>
      </w:r>
      <w:r>
        <w:rPr>
          <w:rFonts w:eastAsia="Times New Roman" w:cs="Times New Roman"/>
          <w:szCs w:val="24"/>
        </w:rPr>
        <w:t xml:space="preserve"> παράδειγμα, θεωρώ ότι η επιβολή φόρου που θα έρθει στα καύσιμα, θα επιβαρύνει κατά πολύ τους προϋπολογισμούς και επομένως θα δημιουργηθούν επιπρόσθετες δυσκολίες στην έγκαιρη καταβολή αυτών των πληρωμών. Σε κάθε περίπτωση, όμως, νομίζω ότι αξίζει τον κόπο</w:t>
      </w:r>
      <w:r>
        <w:rPr>
          <w:rFonts w:eastAsia="Times New Roman" w:cs="Times New Roman"/>
          <w:szCs w:val="24"/>
        </w:rPr>
        <w:t xml:space="preserve"> να το δείτε. Άλλωστε κάθε </w:t>
      </w:r>
      <w:r>
        <w:rPr>
          <w:rFonts w:eastAsia="Times New Roman" w:cs="Times New Roman"/>
          <w:szCs w:val="24"/>
        </w:rPr>
        <w:t>κ</w:t>
      </w:r>
      <w:r>
        <w:rPr>
          <w:rFonts w:eastAsia="Times New Roman" w:cs="Times New Roman"/>
          <w:szCs w:val="24"/>
        </w:rPr>
        <w:t>υβέρνηση και η δική σας φαντάζομαι θα το έχετε ήδη αντιληφθεί ότι κρίνεται στη συνείδηση του απλού πολίτη και όχι τόσο από την επίδοσή της στα μεγάλα και στα πολύ μεγάλα, αλλά από τις επιδόσεις της όσον αφορά την επίλυση των προ</w:t>
      </w:r>
      <w:r>
        <w:rPr>
          <w:rFonts w:eastAsia="Times New Roman" w:cs="Times New Roman"/>
          <w:szCs w:val="24"/>
        </w:rPr>
        <w:t>βλημάτων της πολύ απλής καθημερινότητας.</w:t>
      </w:r>
    </w:p>
    <w:p w14:paraId="6E1B86F1"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λοιπόν, να το δείτε σε αυτή την κατεύθυνση και να διευκολύνετε το ρυθμό καταβολής των πληρωμών των σχολικών καθαριστριών κατευθείαν μέσα από τις δομές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6E1B86F2"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E1B86F3"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w:t>
      </w:r>
      <w:r>
        <w:rPr>
          <w:rFonts w:eastAsia="Times New Roman" w:cs="Times New Roman"/>
          <w:b/>
          <w:szCs w:val="24"/>
        </w:rPr>
        <w:t xml:space="preserve">τριος Κρεμαστινός): </w:t>
      </w:r>
      <w:r>
        <w:rPr>
          <w:rFonts w:eastAsia="Times New Roman" w:cs="Times New Roman"/>
          <w:szCs w:val="24"/>
        </w:rPr>
        <w:t xml:space="preserve">Και εμείς ευχαριστούμε. </w:t>
      </w:r>
    </w:p>
    <w:p w14:paraId="6E1B86F4"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6E1B86F5"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Κύριε συνάδελφε, πράγματι η καθημερινότητα είναι ένα πεδίο στο οποίο κρινόμαστε όλοι, διότι δοκιμάζεται η ικανότητα </w:t>
      </w:r>
      <w:r>
        <w:rPr>
          <w:rFonts w:eastAsia="Times New Roman" w:cs="Times New Roman"/>
          <w:szCs w:val="24"/>
        </w:rPr>
        <w:t xml:space="preserve">του κράτους να δίνει </w:t>
      </w:r>
      <w:r>
        <w:rPr>
          <w:rFonts w:eastAsia="Times New Roman" w:cs="Times New Roman"/>
          <w:szCs w:val="24"/>
        </w:rPr>
        <w:t xml:space="preserve">πρακτικές </w:t>
      </w:r>
      <w:r>
        <w:rPr>
          <w:rFonts w:eastAsia="Times New Roman" w:cs="Times New Roman"/>
          <w:szCs w:val="24"/>
        </w:rPr>
        <w:t xml:space="preserve">λύσεις στα προβλήματα των πολιτών και ταυτοχρόνως και η ικανότητα και άλλων θεσμών εκλεγμένων, όπως είναι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να ανταποκρίνονται σε λογικές απαιτήσεις των πολιτών. </w:t>
      </w:r>
    </w:p>
    <w:p w14:paraId="6E1B86F6"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Βεβαίως η καθημερινότητα, ο τρόπος που τη</w:t>
      </w:r>
      <w:r>
        <w:rPr>
          <w:rFonts w:eastAsia="Times New Roman" w:cs="Times New Roman"/>
          <w:szCs w:val="24"/>
        </w:rPr>
        <w:t xml:space="preserve">ν αντιμετωπίζουμε, διαμορφώνει και μια νέα κουλτούρα στην κοινωνία και στους πολίτες, μια συμμετοχική κουλτούρα. Και τα </w:t>
      </w:r>
      <w:r>
        <w:rPr>
          <w:rFonts w:eastAsia="Times New Roman" w:cs="Times New Roman"/>
          <w:szCs w:val="24"/>
        </w:rPr>
        <w:t>προβλήματα</w:t>
      </w:r>
      <w:r>
        <w:rPr>
          <w:rFonts w:eastAsia="Times New Roman" w:cs="Times New Roman"/>
          <w:szCs w:val="24"/>
        </w:rPr>
        <w:t xml:space="preserve"> της καθημερινότητας βεβαίως σε μεγάλο βαθμό έχουν να κάνουν με την κρατική πρόνοια και πρόβλεψη, αλλά σε σημαντικό βαθμό έχου</w:t>
      </w:r>
      <w:r>
        <w:rPr>
          <w:rFonts w:eastAsia="Times New Roman" w:cs="Times New Roman"/>
          <w:szCs w:val="24"/>
        </w:rPr>
        <w:t>ν να κάνουν και με τη συμμετοχή των πολιτών.</w:t>
      </w:r>
    </w:p>
    <w:p w14:paraId="6E1B86F7"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κατεύθυνση αυτή, προφανώς, μια μεγάλη μεταρρύθμιση του κράτους είναι αναγκαία. Είναι αναγκαίο σε πιο χαμηλούς βαθμούς να περάσουμε την επίλυση προβλημάτων και να μην επιμείνουμε σε μια ακραία συγκεντρωτική </w:t>
      </w:r>
      <w:r>
        <w:rPr>
          <w:rFonts w:eastAsia="Times New Roman" w:cs="Times New Roman"/>
          <w:szCs w:val="24"/>
        </w:rPr>
        <w:t xml:space="preserve">αντίληψη για τη λειτουργία του κράτους. Αυτό σημαίνει όχι απλώς μεταφορά αρμοδιοτήτων αλλά και μεταφορά πόρων. Σε αυτή την κατεύθυνση </w:t>
      </w:r>
      <w:r>
        <w:rPr>
          <w:rFonts w:eastAsia="Times New Roman" w:cs="Times New Roman"/>
          <w:szCs w:val="24"/>
        </w:rPr>
        <w:t xml:space="preserve">βρισκόμαστε </w:t>
      </w:r>
      <w:r>
        <w:rPr>
          <w:rFonts w:eastAsia="Times New Roman" w:cs="Times New Roman"/>
          <w:szCs w:val="24"/>
        </w:rPr>
        <w:t xml:space="preserve">ως Κυβέρνηση, πώς </w:t>
      </w:r>
      <w:r>
        <w:rPr>
          <w:rFonts w:eastAsia="Times New Roman" w:cs="Times New Roman"/>
          <w:szCs w:val="24"/>
        </w:rPr>
        <w:t xml:space="preserve">δηλαδή </w:t>
      </w:r>
      <w:r>
        <w:rPr>
          <w:rFonts w:eastAsia="Times New Roman" w:cs="Times New Roman"/>
          <w:szCs w:val="24"/>
        </w:rPr>
        <w:t xml:space="preserve">θα ενισχύσουμε με μεταφορά πόρων και αρμοδιοτήτων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τους </w:t>
      </w:r>
      <w:r>
        <w:rPr>
          <w:rFonts w:eastAsia="Times New Roman" w:cs="Times New Roman"/>
          <w:szCs w:val="24"/>
        </w:rPr>
        <w:t>άλλους θεσμούς συμμετοχικής δημοκρατίας.</w:t>
      </w:r>
    </w:p>
    <w:p w14:paraId="6E1B86F8"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Βεβαίως, γνωρίζουμε τα προβλήματα της δημοσιονομικής στενότητας. Όμως, αυτά είναι δυνατόν να αντιμετωπιστούν και, κυρίως, είναι δυνατόν να υπάρξει καλύτερος έλεγχος για την κατεύθυνση της ροής της κρατικής χρηματοδό</w:t>
      </w:r>
      <w:r>
        <w:rPr>
          <w:rFonts w:eastAsia="Times New Roman" w:cs="Times New Roman"/>
          <w:szCs w:val="24"/>
        </w:rPr>
        <w:t>τησης με τη γόνιμη και αποφασιστική εμπλοκή του παράγοντα «πολίτης», διότι διαφορετικά αναπαράγεται μια γραφειοκρατία, η οποία είναι εις βάρος τελικώς των συμφερόντων των πολιτών.</w:t>
      </w:r>
    </w:p>
    <w:p w14:paraId="6E1B86F9"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πρότασή σας για μια απλοποίηση στο θέμα της πληρωμής των καθαριστριών, προ</w:t>
      </w:r>
      <w:r>
        <w:rPr>
          <w:rFonts w:eastAsia="Times New Roman" w:cs="Times New Roman"/>
          <w:szCs w:val="24"/>
        </w:rPr>
        <w:t xml:space="preserve">κειμένου να δίνονται τα χρήματα σε φορείς που συνδέονται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η οποία είναι αρμόδια για την καταβολή των χρημάτων αυτών, είναι σωστή και θα την μεταφέρω και στο Υπουργείο Εσωτερικών, προκειμένου με τη νέα σχολική χρονιά να βρούμε ένα</w:t>
      </w:r>
      <w:r>
        <w:rPr>
          <w:rFonts w:eastAsia="Times New Roman" w:cs="Times New Roman"/>
          <w:szCs w:val="24"/>
        </w:rPr>
        <w:t xml:space="preserve">ν καλύτερο τρόπο έγκαιρης καταβολής των χρημάτων. </w:t>
      </w:r>
    </w:p>
    <w:p w14:paraId="6E1B86FA"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Θα ήθελα να σας διαβεβαιώσω ότι βασικό μέλημα της Κυβέρνησης είναι όχι να αναβάλουμε, με άλλοθι τη σκληρή δημοσιονομική πραγματικότητα, την επίλυση των καθημερινών πιεστικών προβλημάτων, αλλά να δώσουμε μά</w:t>
      </w:r>
      <w:r>
        <w:rPr>
          <w:rFonts w:eastAsia="Times New Roman" w:cs="Times New Roman"/>
          <w:szCs w:val="24"/>
        </w:rPr>
        <w:t xml:space="preserve">χη για να κριθούμε σε αυτό το πεδίο ως κοινωνία για την επίλυση των καθημερινών πιεστικών προβλημάτων. </w:t>
      </w:r>
    </w:p>
    <w:p w14:paraId="6E1B86FB"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E1B86FC"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Υπουργέ.</w:t>
      </w:r>
    </w:p>
    <w:p w14:paraId="6E1B86FD"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απάντηση του </w:t>
      </w:r>
      <w:r>
        <w:rPr>
          <w:rFonts w:eastAsia="Times New Roman" w:cs="Times New Roman"/>
          <w:szCs w:val="24"/>
        </w:rPr>
        <w:t xml:space="preserve">κυρίου </w:t>
      </w:r>
      <w:r>
        <w:rPr>
          <w:rFonts w:eastAsia="Times New Roman" w:cs="Times New Roman"/>
          <w:szCs w:val="24"/>
        </w:rPr>
        <w:t>Υπουργού ολοκληρώθηκε η συζήτηση των επίκαιρ</w:t>
      </w:r>
      <w:r>
        <w:rPr>
          <w:rFonts w:eastAsia="Times New Roman" w:cs="Times New Roman"/>
          <w:szCs w:val="24"/>
        </w:rPr>
        <w:t xml:space="preserve">ων ερωτήσεων. </w:t>
      </w:r>
    </w:p>
    <w:p w14:paraId="6E1B86FE"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E1B86FF"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6E1B8700"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17.25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25 Μαΐου </w:t>
      </w:r>
      <w:r>
        <w:rPr>
          <w:rFonts w:eastAsia="Times New Roman" w:cs="Times New Roman"/>
          <w:szCs w:val="24"/>
        </w:rPr>
        <w:t xml:space="preserve">2016 και ώρα 10.00΄, με αντικείμενο εργασιών του Σώματος νομοθετική εργασία, σύμφωνα με την ημερήσια διάταξη που έχει διανεμηθεί. </w:t>
      </w:r>
    </w:p>
    <w:p w14:paraId="6E1B8701" w14:textId="77777777" w:rsidR="000B2AF7" w:rsidRDefault="000B2AF7">
      <w:pPr>
        <w:spacing w:line="600" w:lineRule="auto"/>
        <w:ind w:firstLine="720"/>
        <w:contextualSpacing/>
        <w:jc w:val="both"/>
        <w:rPr>
          <w:rFonts w:eastAsia="Times New Roman" w:cs="Times New Roman"/>
          <w:szCs w:val="24"/>
        </w:rPr>
      </w:pPr>
    </w:p>
    <w:p w14:paraId="6E1B8702" w14:textId="77777777" w:rsidR="000B2AF7" w:rsidRDefault="0008608D">
      <w:pPr>
        <w:spacing w:line="600" w:lineRule="auto"/>
        <w:ind w:left="720"/>
        <w:contextualSpacing/>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6E1B8703" w14:textId="77777777" w:rsidR="000B2AF7" w:rsidRDefault="0008608D">
      <w:pPr>
        <w:spacing w:line="600" w:lineRule="auto"/>
        <w:ind w:firstLine="720"/>
        <w:contextualSpacing/>
        <w:jc w:val="both"/>
        <w:rPr>
          <w:rFonts w:eastAsia="Times New Roman" w:cs="Times New Roman"/>
          <w:szCs w:val="24"/>
        </w:rPr>
      </w:pPr>
      <w:r>
        <w:rPr>
          <w:rFonts w:eastAsia="Times New Roman" w:cs="Times New Roman"/>
          <w:szCs w:val="24"/>
        </w:rPr>
        <w:t xml:space="preserve"> </w:t>
      </w:r>
    </w:p>
    <w:sectPr w:rsidR="000B2A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trackRevisions/>
  <w:documentProtection w:edit="trackedChanges" w:enforcement="1" w:cryptProviderType="rsaFull" w:cryptAlgorithmClass="hash" w:cryptAlgorithmType="typeAny" w:cryptAlgorithmSid="4" w:cryptSpinCount="50000" w:hash="gFEyzZVa1OACsx1DUv2UgS9Iq9w=" w:salt="7oT720RRZzLQjEG1+lHO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F7"/>
    <w:rsid w:val="0008608D"/>
    <w:rsid w:val="000B2AF7"/>
    <w:rsid w:val="003827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86B5"/>
  <w15:docId w15:val="{2775DD4D-2598-4A2E-839B-5347187F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0C2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70C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252</MetadataID>
    <Session xmlns="641f345b-441b-4b81-9152-adc2e73ba5e1">Α´</Session>
    <Date xmlns="641f345b-441b-4b81-9152-adc2e73ba5e1">2016-05-22T21:00:00+00:00</Date>
    <Status xmlns="641f345b-441b-4b81-9152-adc2e73ba5e1">
      <Url>http://srv-sp1/praktika/Lists/Incoming_Metadata/EditForm.aspx?ID=252&amp;Source=/praktika/Recordings_Library/Forms/AllItems.aspx</Url>
      <Description>Δημοσιεύτηκε</Description>
    </Status>
    <Meeting xmlns="641f345b-441b-4b81-9152-adc2e73ba5e1">ΡΛΑ´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22E88-55B5-49D5-B28F-B12C2D76A3EC}">
  <ds:schemaRefs>
    <ds:schemaRef ds:uri="http://schemas.microsoft.com/sharepoint/v3/contenttype/forms"/>
  </ds:schemaRefs>
</ds:datastoreItem>
</file>

<file path=customXml/itemProps2.xml><?xml version="1.0" encoding="utf-8"?>
<ds:datastoreItem xmlns:ds="http://schemas.openxmlformats.org/officeDocument/2006/customXml" ds:itemID="{B85DB991-CDE2-40CE-8D3F-87FFD89A9E37}">
  <ds:schemaRef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 ds:uri="http://schemas.microsoft.com/office/2006/metadata/properties"/>
    <ds:schemaRef ds:uri="http://schemas.microsoft.com/office/2006/documentManagement/types"/>
    <ds:schemaRef ds:uri="641f345b-441b-4b81-9152-adc2e73ba5e1"/>
  </ds:schemaRefs>
</ds:datastoreItem>
</file>

<file path=customXml/itemProps3.xml><?xml version="1.0" encoding="utf-8"?>
<ds:datastoreItem xmlns:ds="http://schemas.openxmlformats.org/officeDocument/2006/customXml" ds:itemID="{2FBA53A3-3572-4FF3-9E24-F8EA58F4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3176</Words>
  <Characters>17153</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2016-06-21T07:42:00Z</dcterms:created>
  <dcterms:modified xsi:type="dcterms:W3CDTF">2016-06-21T07:42:00Z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